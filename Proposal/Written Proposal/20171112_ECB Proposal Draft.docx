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A4103C" w:rsidRDefault="00295E26" w:rsidP="00295E26">
      <w:pPr>
        <w:spacing w:line="480" w:lineRule="auto"/>
        <w:ind w:firstLine="720"/>
        <w:jc w:val="center"/>
        <w:rPr>
          <w:b/>
          <w:color w:val="auto"/>
          <w:sz w:val="48"/>
          <w:szCs w:val="48"/>
        </w:rPr>
      </w:pPr>
      <w:r w:rsidRPr="00A4103C">
        <w:rPr>
          <w:b/>
          <w:color w:val="auto"/>
          <w:sz w:val="48"/>
          <w:szCs w:val="48"/>
        </w:rPr>
        <w:t>Mechanisms Mediating the Descent into Diapause: The relationship between stored resources and diapause timing.</w:t>
      </w:r>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Pr="00A4103C" w:rsidRDefault="00295E2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68A554CA" w14:textId="77777777" w:rsidR="00295E26" w:rsidRPr="00A4103C" w:rsidRDefault="00295E26" w:rsidP="00295E26">
      <w:pPr>
        <w:spacing w:line="480" w:lineRule="auto"/>
        <w:ind w:firstLine="720"/>
        <w:jc w:val="center"/>
        <w:outlineLvl w:val="0"/>
        <w:rPr>
          <w:color w:val="auto"/>
        </w:rPr>
      </w:pPr>
      <w:r w:rsidRPr="00A4103C">
        <w:rPr>
          <w:b/>
          <w:color w:val="auto"/>
          <w:sz w:val="32"/>
          <w:szCs w:val="32"/>
        </w:rPr>
        <w:t>Committee Member: Dr. John Beck</w:t>
      </w:r>
    </w:p>
    <w:p w14:paraId="29B2BD99" w14:textId="77777777" w:rsidR="00295E26" w:rsidRPr="00A4103C" w:rsidRDefault="00295E26" w:rsidP="00295E26">
      <w:pPr>
        <w:spacing w:line="480" w:lineRule="auto"/>
        <w:ind w:firstLine="720"/>
        <w:rPr>
          <w:rFonts w:asciiTheme="minorHAnsi" w:hAnsiTheme="minorHAnsi"/>
          <w:color w:val="auto"/>
        </w:rPr>
      </w:pPr>
    </w:p>
    <w:p w14:paraId="492065DB" w14:textId="77777777" w:rsidR="00295E26" w:rsidRPr="00A4103C" w:rsidRDefault="00295E26" w:rsidP="00295E26">
      <w:pPr>
        <w:spacing w:line="480" w:lineRule="auto"/>
        <w:ind w:firstLine="720"/>
        <w:rPr>
          <w:rFonts w:asciiTheme="minorHAnsi" w:hAnsiTheme="minorHAnsi"/>
          <w:color w:val="auto"/>
        </w:rPr>
      </w:pPr>
    </w:p>
    <w:p w14:paraId="7AF06323" w14:textId="77777777" w:rsidR="00295E26" w:rsidRPr="00A4103C" w:rsidRDefault="00295E26" w:rsidP="00295E26">
      <w:pPr>
        <w:spacing w:line="480" w:lineRule="auto"/>
        <w:ind w:firstLine="720"/>
        <w:rPr>
          <w:rFonts w:asciiTheme="minorHAnsi" w:hAnsiTheme="minorHAnsi"/>
          <w:color w:val="auto"/>
        </w:rPr>
      </w:pPr>
    </w:p>
    <w:p w14:paraId="73183B16" w14:textId="77777777" w:rsidR="00295E26" w:rsidRPr="00A4103C" w:rsidRDefault="00295E26" w:rsidP="00295E26">
      <w:pPr>
        <w:spacing w:line="480" w:lineRule="auto"/>
        <w:ind w:firstLine="720"/>
        <w:rPr>
          <w:rFonts w:asciiTheme="minorHAnsi" w:hAnsiTheme="minorHAnsi"/>
          <w:color w:val="auto"/>
        </w:rPr>
      </w:pPr>
    </w:p>
    <w:p w14:paraId="039FA120" w14:textId="77777777" w:rsidR="00295E26" w:rsidRPr="00A4103C" w:rsidRDefault="00295E26" w:rsidP="00295E26">
      <w:pPr>
        <w:spacing w:line="480" w:lineRule="auto"/>
        <w:ind w:firstLine="720"/>
        <w:rPr>
          <w:rFonts w:asciiTheme="minorHAnsi" w:hAnsiTheme="minorHAnsi"/>
          <w:color w:val="auto"/>
        </w:rPr>
      </w:pPr>
    </w:p>
    <w:p w14:paraId="1DF4EBEB" w14:textId="77777777" w:rsidR="00295E26" w:rsidRPr="00A4103C" w:rsidRDefault="00295E26" w:rsidP="00295E26">
      <w:pPr>
        <w:spacing w:line="480" w:lineRule="auto"/>
        <w:rPr>
          <w:rFonts w:asciiTheme="minorHAnsi" w:hAnsiTheme="minorHAnsi"/>
          <w:color w:val="auto"/>
        </w:rPr>
      </w:pPr>
    </w:p>
    <w:p w14:paraId="588F7229" w14:textId="4A95735F"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 respectively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 that will continue to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Generally, ectotherm metabolic rate corresponds to the environmental temperature it experiences. Higher temperatures increase metabolic rate and lower temperatures reduce metabolic rate. Increased growing season temperatures for ectothermic insects could increase their metabolic rate, speed up their growth, and possibly shorten the development time to reproductive maturity. Mature adults that occur earlier in the growing season could increase adult population sizes and even 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For insect pests, warmer temperatures introduce the possibility of larger pest populations causing more damage to economically important crops. Managing these indirect effects of climate change will require an integrated approach and likely increased use </w:t>
      </w:r>
      <w:r w:rsidRPr="00A4103C">
        <w:rPr>
          <w:rFonts w:asciiTheme="minorHAnsi" w:hAnsiTheme="minorHAnsi"/>
          <w:color w:val="auto"/>
        </w:rPr>
        <w:lastRenderedPageBreak/>
        <w:t>of chemical insecticides.</w:t>
      </w:r>
    </w:p>
    <w:p w14:paraId="121B7FF7" w14:textId="3D262A9E" w:rsidR="00EF71F3" w:rsidRPr="00A4103C" w:rsidRDefault="00EF71F3" w:rsidP="00EF71F3">
      <w:pPr>
        <w:spacing w:line="480" w:lineRule="auto"/>
        <w:ind w:firstLine="720"/>
        <w:rPr>
          <w:rFonts w:asciiTheme="minorHAnsi" w:hAnsiTheme="minorHAnsi"/>
          <w:color w:val="auto"/>
        </w:rPr>
      </w:pPr>
      <w:r w:rsidRPr="00A4103C">
        <w:rPr>
          <w:rFonts w:asciiTheme="minorHAnsi" w:hAnsiTheme="minorHAnsi"/>
          <w:color w:val="auto"/>
        </w:rPr>
        <w:t xml:space="preserve">Crop losses due to insect pest insect damage here in the United States from 1945 to 2000, has nearly doubled from 7% to 13%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under careful monitoring and systematic application regimens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our population is predicted to exceed 450 million by the year 2100 and this population increase will demand 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4408DDE1" w14:textId="77777777" w:rsidR="00EF71F3" w:rsidRPr="00A4103C" w:rsidRDefault="00EF71F3" w:rsidP="00EF71F3">
      <w:pPr>
        <w:spacing w:line="480" w:lineRule="auto"/>
        <w:rPr>
          <w:rFonts w:asciiTheme="minorHAnsi" w:hAnsiTheme="minorHAnsi"/>
          <w:b/>
          <w:color w:val="auto"/>
        </w:rPr>
      </w:pP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w:t>
      </w:r>
      <w:r w:rsidRPr="00A4103C">
        <w:rPr>
          <w:rFonts w:asciiTheme="minorHAnsi" w:hAnsiTheme="minorHAnsi"/>
          <w:color w:val="auto"/>
        </w:rPr>
        <w:lastRenderedPageBreak/>
        <w:t xml:space="preserve">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whose populations are impacted negatively by those changes can be colloquially termed “losers”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w:t>
      </w:r>
      <w:r w:rsidRPr="00A4103C">
        <w:rPr>
          <w:rFonts w:asciiTheme="minorHAnsi" w:hAnsiTheme="minorHAnsi"/>
          <w:color w:val="auto"/>
        </w:rPr>
        <w:lastRenderedPageBreak/>
        <w:t xml:space="preserve">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14:paraId="7552E27A" w14:textId="77777777"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t xml:space="preserve">Winners could experience a net increase in both population size and geographical distribution with more individuals spread across more geography. Winners could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Pr="00A4103C" w:rsidRDefault="00EA6D70" w:rsidP="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could have a wider thermal breadth and tolerate warmer temperatures. </w:t>
      </w:r>
    </w:p>
    <w:p w14:paraId="2F982210" w14:textId="1AE87FB9" w:rsidR="006B4DFC" w:rsidRPr="00A4103C" w:rsidRDefault="00EF71F3" w:rsidP="006B4DFC">
      <w:pPr>
        <w:spacing w:line="480" w:lineRule="auto"/>
        <w:ind w:firstLine="720"/>
        <w:rPr>
          <w:rFonts w:asciiTheme="minorHAnsi" w:hAnsiTheme="minorHAnsi"/>
          <w:color w:val="auto"/>
        </w:rPr>
      </w:pPr>
      <w:r w:rsidRPr="00A4103C">
        <w:rPr>
          <w:rFonts w:asciiTheme="minorHAnsi" w:hAnsiTheme="minorHAnsi"/>
          <w:color w:val="auto"/>
        </w:rPr>
        <w:t xml:space="preserve">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w:t>
      </w:r>
      <w:r w:rsidRPr="00A4103C">
        <w:rPr>
          <w:rFonts w:asciiTheme="minorHAnsi" w:hAnsiTheme="minorHAnsi"/>
          <w:color w:val="auto"/>
        </w:rPr>
        <w:lastRenderedPageBreak/>
        <w:t xml:space="preserve">locations, on average, tended to be further away from their critical thermal maximum compared to the representative taxa from tropical latitudes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(Deutsch et al. 2008)</w:t>
      </w:r>
      <w:r w:rsidRPr="00A4103C">
        <w:rPr>
          <w:rFonts w:asciiTheme="minorHAnsi" w:hAnsiTheme="minorHAnsi"/>
          <w:color w:val="auto"/>
        </w:rPr>
        <w:fldChar w:fldCharType="end"/>
      </w:r>
      <w:r w:rsidRPr="00A4103C">
        <w:rPr>
          <w:rFonts w:asciiTheme="minorHAnsi" w:hAnsiTheme="minorHAnsi"/>
          <w:color w:val="auto"/>
        </w:rPr>
        <w:t>.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live near their thermal limits and thus could quickly become losers</w:t>
      </w:r>
      <w:r w:rsidRPr="00A4103C" w:rsidDel="00FC5354">
        <w:rPr>
          <w:rFonts w:asciiTheme="minorHAnsi" w:hAnsiTheme="minorHAnsi"/>
          <w:color w:val="auto"/>
        </w:rPr>
        <w:t xml:space="preserve"> </w:t>
      </w:r>
      <w:r w:rsidRPr="00A4103C">
        <w:rPr>
          <w:rFonts w:asciiTheme="minorHAnsi" w:hAnsiTheme="minorHAnsi"/>
          <w:color w:val="auto"/>
        </w:rPr>
        <w:t>as climate warms.</w:t>
      </w:r>
      <w:r w:rsidR="00F37315" w:rsidRPr="00A4103C">
        <w:rPr>
          <w:rFonts w:asciiTheme="minorHAnsi" w:hAnsiTheme="minorHAnsi"/>
          <w:color w:val="auto"/>
        </w:rPr>
        <w:t xml:space="preserve"> </w:t>
      </w:r>
    </w:p>
    <w:p w14:paraId="6E376C14" w14:textId="28C8B3D4"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 xml:space="preserve">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w:t>
      </w:r>
      <w:r w:rsidRPr="00A4103C">
        <w:rPr>
          <w:rFonts w:asciiTheme="minorHAnsi" w:hAnsiTheme="minorHAnsi"/>
          <w:color w:val="auto"/>
        </w:rPr>
        <w:lastRenderedPageBreak/>
        <w:t>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decisions, but cannot adjust to the warmer temperatures approximated by photoperiod, could lose.</w:t>
      </w:r>
      <w:r w:rsidR="00613B1C" w:rsidRPr="00A4103C">
        <w:rPr>
          <w:rFonts w:asciiTheme="minorHAnsi" w:hAnsiTheme="minorHAnsi"/>
          <w:color w:val="auto"/>
        </w:rPr>
        <w:t xml:space="preserve"> </w:t>
      </w:r>
    </w:p>
    <w:p w14:paraId="2BFE767C" w14:textId="4EE711C2"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 xml:space="preserve">Photoperiod, like temperature, is an important environmental cue that insects use to make life history decisions. While warming northern latitudes do offer climate change winners the opportunity to shift their population distributions. Those insects that experience distribution 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77631714"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w:t>
      </w:r>
      <w:ins w:id="0" w:author="Dan Hahn" w:date="2017-11-09T11:51:00Z">
        <w:r w:rsidR="0027615E">
          <w:rPr>
            <w:rFonts w:asciiTheme="minorHAnsi" w:hAnsiTheme="minorHAnsi"/>
            <w:color w:val="auto"/>
          </w:rPr>
          <w:t xml:space="preserve">both </w:t>
        </w:r>
      </w:ins>
      <w:r w:rsidRPr="00A4103C">
        <w:rPr>
          <w:rFonts w:asciiTheme="minorHAnsi" w:hAnsiTheme="minorHAnsi"/>
          <w:color w:val="auto"/>
        </w:rPr>
        <w:t xml:space="preserve">their internal </w:t>
      </w:r>
      <w:r w:rsidR="004E6CDD" w:rsidRPr="00A4103C">
        <w:rPr>
          <w:rFonts w:asciiTheme="minorHAnsi" w:hAnsiTheme="minorHAnsi"/>
          <w:color w:val="auto"/>
        </w:rPr>
        <w:t xml:space="preserve">condition </w:t>
      </w:r>
      <w:r w:rsidRPr="00A4103C">
        <w:rPr>
          <w:rFonts w:asciiTheme="minorHAnsi" w:hAnsiTheme="minorHAnsi"/>
          <w:color w:val="auto"/>
        </w:rPr>
        <w:t xml:space="preserve">and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w:t>
      </w:r>
      <w:r w:rsidR="00BF798E">
        <w:rPr>
          <w:rFonts w:asciiTheme="minorHAnsi" w:hAnsiTheme="minorHAnsi"/>
          <w:color w:val="auto"/>
        </w:rPr>
        <w:t xml:space="preserve"> </w:t>
      </w:r>
      <w:r w:rsidRPr="00A4103C">
        <w:rPr>
          <w:rFonts w:asciiTheme="minorHAnsi" w:hAnsiTheme="minorHAnsi"/>
          <w:color w:val="auto"/>
        </w:rPr>
        <w:t xml:space="preserve">and respond to changes in those </w:t>
      </w:r>
      <w:r w:rsidRPr="00A4103C">
        <w:rPr>
          <w:rFonts w:asciiTheme="minorHAnsi" w:hAnsiTheme="minorHAnsi"/>
          <w:color w:val="auto"/>
        </w:rPr>
        <w:lastRenderedPageBreak/>
        <w:t xml:space="preserve">environments as they occur. </w:t>
      </w:r>
      <w:ins w:id="1" w:author="Dan Hahn" w:date="2017-11-09T11:53:00Z">
        <w:r w:rsidR="0027615E">
          <w:rPr>
            <w:rFonts w:asciiTheme="minorHAnsi" w:hAnsiTheme="minorHAnsi"/>
            <w:color w:val="auto"/>
          </w:rPr>
          <w:t>Insects</w:t>
        </w:r>
        <w:r w:rsidR="0027615E" w:rsidRPr="00A4103C">
          <w:rPr>
            <w:rFonts w:asciiTheme="minorHAnsi" w:hAnsiTheme="minorHAnsi"/>
            <w:color w:val="auto"/>
          </w:rPr>
          <w:t xml:space="preserve"> </w:t>
        </w:r>
      </w:ins>
      <w:r w:rsidRPr="00A4103C">
        <w:rPr>
          <w:rFonts w:asciiTheme="minorHAnsi" w:hAnsiTheme="minorHAnsi"/>
          <w:color w:val="auto"/>
        </w:rPr>
        <w:t xml:space="preserve">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ins w:id="2" w:author="Dan Hahn" w:date="2017-11-09T11:53:00Z">
        <w:r w:rsidR="0027615E">
          <w:rPr>
            <w:rFonts w:asciiTheme="minorHAnsi" w:hAnsiTheme="minorHAnsi"/>
            <w:color w:val="auto"/>
          </w:rPr>
          <w:t>,</w:t>
        </w:r>
      </w:ins>
      <w:r w:rsidR="004122C2" w:rsidRPr="00A4103C">
        <w:rPr>
          <w:rFonts w:asciiTheme="minorHAnsi" w:hAnsiTheme="minorHAnsi"/>
          <w:color w:val="auto"/>
        </w:rPr>
        <w:t xml:space="preserve">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impact</w:t>
      </w:r>
      <w:r w:rsidR="00BE04D7">
        <w:rPr>
          <w:rFonts w:asciiTheme="minorHAnsi" w:hAnsiTheme="minorHAnsi"/>
          <w:color w:val="auto"/>
        </w:rPr>
        <w:t>s</w:t>
      </w:r>
      <w:r w:rsidRPr="00A4103C">
        <w:rPr>
          <w:rFonts w:asciiTheme="minorHAnsi" w:hAnsiTheme="minorHAnsi"/>
          <w:color w:val="auto"/>
        </w:rPr>
        <w:t xml:space="preserve">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and reduction</w:t>
      </w:r>
      <w:r w:rsidR="00BE04D7">
        <w:rPr>
          <w:rFonts w:asciiTheme="minorHAnsi" w:hAnsiTheme="minorHAnsi"/>
          <w:color w:val="auto"/>
        </w:rPr>
        <w:t>s in the availability of food. In general</w:t>
      </w:r>
      <w:r w:rsidRPr="00A4103C">
        <w:rPr>
          <w:rFonts w:asciiTheme="minorHAnsi" w:hAnsiTheme="minorHAnsi"/>
          <w:color w:val="auto"/>
        </w:rPr>
        <w:t xml:space="preserve">, dormancy is a state of metabolic and developmental suppression many insects </w:t>
      </w:r>
      <w:r w:rsidR="00BE04D7">
        <w:rPr>
          <w:rFonts w:asciiTheme="minorHAnsi" w:hAnsiTheme="minorHAnsi"/>
          <w:color w:val="auto"/>
        </w:rPr>
        <w:t xml:space="preserve">use </w:t>
      </w:r>
      <w:r w:rsidRPr="00A4103C">
        <w:rPr>
          <w:rFonts w:asciiTheme="minorHAnsi" w:hAnsiTheme="minorHAnsi"/>
          <w:color w:val="auto"/>
        </w:rPr>
        <w:t xml:space="preserve">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environments</w:t>
      </w:r>
      <w:r w:rsidR="003211F8" w:rsidRPr="00A4103C">
        <w:rPr>
          <w:rFonts w:asciiTheme="minorHAnsi" w:hAnsiTheme="minorHAnsi"/>
          <w:color w:val="auto"/>
        </w:rPr>
        <w:t xml:space="preserve"> conditions</w:t>
      </w:r>
      <w:r w:rsidRPr="00A4103C">
        <w:rPr>
          <w:rFonts w:asciiTheme="minorHAnsi" w:hAnsiTheme="minorHAnsi"/>
          <w:color w:val="auto"/>
        </w:rPr>
        <w:t xml:space="preserve">. </w:t>
      </w:r>
    </w:p>
    <w:p w14:paraId="49034696" w14:textId="2A54BA07"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extreme) quiescence is reversed and the insect’s activity can quickly resume.</w:t>
      </w:r>
      <w:r w:rsidR="00FC63CE" w:rsidRPr="00A4103C">
        <w:rPr>
          <w:rFonts w:asciiTheme="minorHAnsi" w:hAnsiTheme="minorHAnsi"/>
          <w:color w:val="auto"/>
        </w:rPr>
        <w:t xml:space="preserve"> Seasonal temperature change is a common </w:t>
      </w:r>
      <w:r w:rsidR="00201E30">
        <w:rPr>
          <w:rFonts w:asciiTheme="minorHAnsi" w:hAnsiTheme="minorHAnsi"/>
          <w:color w:val="auto"/>
        </w:rPr>
        <w:t>long-term</w:t>
      </w:r>
      <w:r w:rsidR="00FC63CE" w:rsidRPr="00A4103C">
        <w:rPr>
          <w:rFonts w:asciiTheme="minorHAnsi" w:hAnsiTheme="minorHAnsi"/>
          <w:color w:val="auto"/>
        </w:rPr>
        <w:t xml:space="preserve"> stress </w:t>
      </w:r>
      <w:ins w:id="3" w:author="Dan Hahn" w:date="2017-11-09T11:54:00Z">
        <w:r w:rsidR="0027615E">
          <w:rPr>
            <w:rFonts w:asciiTheme="minorHAnsi" w:hAnsiTheme="minorHAnsi"/>
            <w:color w:val="auto"/>
          </w:rPr>
          <w:t xml:space="preserve">that </w:t>
        </w:r>
      </w:ins>
      <w:r w:rsidR="00FC63CE" w:rsidRPr="00A4103C">
        <w:rPr>
          <w:rFonts w:asciiTheme="minorHAnsi" w:hAnsiTheme="minorHAnsi"/>
          <w:color w:val="auto"/>
        </w:rPr>
        <w:t>insects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r w:rsidR="00BF798E">
        <w:rPr>
          <w:rFonts w:asciiTheme="minorHAnsi" w:hAnsiTheme="minorHAnsi"/>
          <w:color w:val="auto"/>
        </w:rPr>
        <w:t>seasonal</w:t>
      </w:r>
      <w:r w:rsidR="00366AF7">
        <w:rPr>
          <w:rFonts w:asciiTheme="minorHAnsi" w:hAnsiTheme="minorHAnsi"/>
          <w:color w:val="auto"/>
        </w:rPr>
        <w:t xml:space="preserve"> </w:t>
      </w:r>
      <w:r w:rsidR="00EA1DC3" w:rsidRPr="00A4103C">
        <w:rPr>
          <w:rFonts w:asciiTheme="minorHAnsi" w:hAnsiTheme="minorHAnsi"/>
          <w:color w:val="auto"/>
        </w:rPr>
        <w:t>environmental stress</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For most temperate insects, maintaining a suitable metabolic rate for continued development becomes challenging</w:t>
      </w:r>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w:t>
      </w:r>
      <w:r w:rsidR="00242E29" w:rsidRPr="00A4103C">
        <w:rPr>
          <w:rFonts w:asciiTheme="minorHAnsi" w:hAnsiTheme="minorHAnsi"/>
          <w:color w:val="auto"/>
        </w:rPr>
        <w:lastRenderedPageBreak/>
        <w:t>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xml:space="preserve">. Diapause is one way </w:t>
      </w:r>
      <w:ins w:id="4" w:author="Dan Hahn" w:date="2017-11-09T11:55:00Z">
        <w:r w:rsidR="0027615E">
          <w:rPr>
            <w:rFonts w:asciiTheme="minorHAnsi" w:hAnsiTheme="minorHAnsi"/>
            <w:color w:val="auto"/>
          </w:rPr>
          <w:t xml:space="preserve">that </w:t>
        </w:r>
      </w:ins>
      <w:r w:rsidR="00242E29" w:rsidRPr="00A4103C">
        <w:rPr>
          <w:rFonts w:asciiTheme="minorHAnsi" w:hAnsiTheme="minorHAnsi"/>
          <w:color w:val="auto"/>
        </w:rPr>
        <w:t xml:space="preserve">insects can protect themselves from these </w:t>
      </w:r>
      <w:r w:rsidR="000426F8">
        <w:rPr>
          <w:rFonts w:asciiTheme="minorHAnsi" w:hAnsiTheme="minorHAnsi"/>
          <w:color w:val="auto"/>
        </w:rPr>
        <w:t xml:space="preserve">predictable and </w:t>
      </w:r>
      <w:r w:rsidR="00242E29" w:rsidRPr="00A4103C">
        <w:rPr>
          <w:rFonts w:asciiTheme="minorHAnsi" w:hAnsiTheme="minorHAnsi"/>
          <w:color w:val="auto"/>
        </w:rPr>
        <w:t>chronic seasonal stresses. However, unlike quiescence, diapause is generally induced well before the</w:t>
      </w:r>
      <w:r w:rsidR="00916232">
        <w:rPr>
          <w:rFonts w:asciiTheme="minorHAnsi" w:hAnsiTheme="minorHAnsi"/>
          <w:color w:val="auto"/>
        </w:rPr>
        <w:t>ir</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FC63CE"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t>seasonality</w:t>
      </w:r>
      <w:r w:rsidR="003C1AD7">
        <w:rPr>
          <w:rFonts w:asciiTheme="minorHAnsi" w:hAnsiTheme="minorHAnsi"/>
          <w:color w:val="auto"/>
        </w:rPr>
        <w:t>,</w:t>
      </w:r>
      <w:r w:rsidR="00D41532" w:rsidRPr="00A4103C">
        <w:rPr>
          <w:rFonts w:asciiTheme="minorHAnsi" w:hAnsiTheme="minorHAnsi"/>
          <w:color w:val="auto"/>
        </w:rPr>
        <w:t xml:space="preserve"> </w:t>
      </w:r>
      <w:r w:rsidR="00916232">
        <w:rPr>
          <w:rFonts w:asciiTheme="minorHAnsi" w:hAnsiTheme="minorHAnsi"/>
          <w:color w:val="auto"/>
        </w:rPr>
        <w:t xml:space="preserve">insects can reliably predict, </w:t>
      </w:r>
      <w:r w:rsidR="00FC63CE" w:rsidRPr="00A4103C">
        <w:rPr>
          <w:rFonts w:asciiTheme="minorHAnsi" w:hAnsiTheme="minorHAnsi"/>
          <w:color w:val="auto"/>
        </w:rPr>
        <w:t>prepare for</w:t>
      </w:r>
      <w:r w:rsidR="00916232">
        <w:rPr>
          <w:rFonts w:asciiTheme="minorHAnsi" w:hAnsiTheme="minorHAnsi"/>
          <w:color w:val="auto"/>
        </w:rPr>
        <w:t>, and protect themselves from</w:t>
      </w:r>
      <w:r w:rsidR="00FC63CE" w:rsidRPr="00A4103C">
        <w:rPr>
          <w:rFonts w:asciiTheme="minorHAnsi" w:hAnsiTheme="minorHAnsi"/>
          <w:color w:val="auto"/>
        </w:rPr>
        <w:t xml:space="preserve"> </w:t>
      </w:r>
      <w:r w:rsidR="001416C7" w:rsidRPr="00A4103C">
        <w:rPr>
          <w:rFonts w:asciiTheme="minorHAnsi" w:hAnsiTheme="minorHAnsi"/>
          <w:color w:val="auto"/>
        </w:rPr>
        <w:t>seasonal changes in temperature</w:t>
      </w:r>
      <w:ins w:id="5" w:author="Dan Hahn" w:date="2017-11-09T11:55:00Z">
        <w:r w:rsidR="0027615E">
          <w:rPr>
            <w:rFonts w:asciiTheme="minorHAnsi" w:hAnsiTheme="minorHAnsi"/>
            <w:color w:val="auto"/>
          </w:rPr>
          <w:t xml:space="preserve"> </w:t>
        </w:r>
        <w:commentRangeStart w:id="6"/>
        <w:commentRangeStart w:id="7"/>
        <w:r w:rsidR="0027615E">
          <w:rPr>
            <w:rFonts w:asciiTheme="minorHAnsi" w:hAnsiTheme="minorHAnsi"/>
            <w:color w:val="auto"/>
          </w:rPr>
          <w:t>by inducing diapa</w:t>
        </w:r>
      </w:ins>
      <w:r w:rsidR="006B1FDA">
        <w:rPr>
          <w:rFonts w:asciiTheme="minorHAnsi" w:hAnsiTheme="minorHAnsi"/>
          <w:color w:val="auto"/>
        </w:rPr>
        <w:t>u</w:t>
      </w:r>
      <w:ins w:id="8" w:author="Dan Hahn" w:date="2017-11-09T11:55:00Z">
        <w:r w:rsidR="0027615E">
          <w:rPr>
            <w:rFonts w:asciiTheme="minorHAnsi" w:hAnsiTheme="minorHAnsi"/>
            <w:color w:val="auto"/>
          </w:rPr>
          <w:t>se</w:t>
        </w:r>
      </w:ins>
      <w:r w:rsidR="001416C7" w:rsidRPr="00A4103C">
        <w:rPr>
          <w:rFonts w:asciiTheme="minorHAnsi" w:hAnsiTheme="minorHAnsi"/>
          <w:color w:val="auto"/>
        </w:rPr>
        <w:t>.</w:t>
      </w:r>
      <w:r w:rsidR="00242E29" w:rsidRPr="00A4103C">
        <w:rPr>
          <w:rFonts w:asciiTheme="minorHAnsi" w:hAnsiTheme="minorHAnsi"/>
          <w:color w:val="auto"/>
        </w:rPr>
        <w:t xml:space="preserve"> </w:t>
      </w:r>
      <w:commentRangeEnd w:id="6"/>
      <w:r w:rsidR="0027615E">
        <w:rPr>
          <w:rStyle w:val="CommentReference"/>
        </w:rPr>
        <w:commentReference w:id="6"/>
      </w:r>
      <w:commentRangeEnd w:id="7"/>
      <w:r w:rsidR="006B1FDA">
        <w:rPr>
          <w:rStyle w:val="CommentReference"/>
        </w:rPr>
        <w:commentReference w:id="7"/>
      </w:r>
    </w:p>
    <w:p w14:paraId="1CD60F60" w14:textId="1B52D7F2"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r w:rsidR="003C1AD7">
        <w:rPr>
          <w:rFonts w:asciiTheme="minorHAnsi" w:hAnsiTheme="minorHAnsi"/>
          <w:color w:val="auto"/>
        </w:rPr>
        <w:t>,</w:t>
      </w:r>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1150DD">
        <w:rPr>
          <w:rFonts w:asciiTheme="minorHAnsi" w:hAnsiTheme="minorHAnsi"/>
          <w:color w:val="auto"/>
        </w:rPr>
        <w:t xml:space="preserve">The traits </w:t>
      </w:r>
      <w:r w:rsidR="00431EB0" w:rsidRPr="00A4103C">
        <w:rPr>
          <w:rFonts w:asciiTheme="minorHAnsi" w:hAnsiTheme="minorHAnsi"/>
          <w:color w:val="auto"/>
        </w:rPr>
        <w:t xml:space="preserve">that mark diapause </w:t>
      </w:r>
      <w:r w:rsidR="00C26647" w:rsidRPr="00A4103C">
        <w:rPr>
          <w:rFonts w:asciiTheme="minorHAnsi" w:hAnsiTheme="minorHAnsi"/>
          <w:color w:val="auto"/>
        </w:rPr>
        <w:t>is</w:t>
      </w:r>
      <w:r w:rsidR="00431EB0" w:rsidRPr="00A4103C">
        <w:rPr>
          <w:rFonts w:asciiTheme="minorHAnsi" w:hAnsiTheme="minorHAnsi"/>
          <w:color w:val="auto"/>
        </w:rPr>
        <w:t xml:space="preserve"> </w:t>
      </w:r>
      <w:r w:rsidR="001150DD">
        <w:rPr>
          <w:rFonts w:asciiTheme="minorHAnsi" w:hAnsiTheme="minorHAnsi"/>
          <w:color w:val="auto"/>
        </w:rPr>
        <w:t xml:space="preserve">largely </w:t>
      </w:r>
      <w:r w:rsidR="00431EB0" w:rsidRPr="00A4103C">
        <w:rPr>
          <w:rFonts w:asciiTheme="minorHAnsi" w:hAnsiTheme="minorHAnsi"/>
          <w:color w:val="auto"/>
        </w:rPr>
        <w:t xml:space="preserve">genetically determined and </w:t>
      </w:r>
      <w:r w:rsidR="001150DD">
        <w:rPr>
          <w:rFonts w:asciiTheme="minorHAnsi" w:hAnsiTheme="minorHAnsi"/>
          <w:color w:val="auto"/>
        </w:rPr>
        <w:t xml:space="preserve">are </w:t>
      </w:r>
      <w:r w:rsidR="00431EB0" w:rsidRPr="00A4103C">
        <w:rPr>
          <w:rFonts w:asciiTheme="minorHAnsi" w:hAnsiTheme="minorHAnsi"/>
          <w:color w:val="auto"/>
        </w:rPr>
        <w:t>highly heritable</w:t>
      </w:r>
      <w:r w:rsidR="00C26647">
        <w:rPr>
          <w:rFonts w:asciiTheme="minorHAnsi" w:hAnsiTheme="minorHAnsi"/>
          <w:color w:val="auto"/>
        </w:rPr>
        <w:t>.</w:t>
      </w:r>
      <w:commentRangeStart w:id="9"/>
      <w:commentRangeStart w:id="10"/>
      <w:r w:rsidR="001150DD">
        <w:rPr>
          <w:rFonts w:asciiTheme="minorHAnsi" w:hAnsiTheme="minorHAnsi"/>
          <w:color w:val="auto"/>
        </w:rPr>
        <w:t xml:space="preserve"> </w:t>
      </w:r>
      <w:commentRangeEnd w:id="9"/>
      <w:commentRangeEnd w:id="10"/>
      <w:r w:rsidR="00C26647">
        <w:rPr>
          <w:rFonts w:asciiTheme="minorHAnsi" w:hAnsiTheme="minorHAnsi"/>
          <w:color w:val="auto"/>
        </w:rPr>
        <w:t>T</w:t>
      </w:r>
      <w:r w:rsidR="0027615E">
        <w:rPr>
          <w:rStyle w:val="CommentReference"/>
        </w:rPr>
        <w:commentReference w:id="9"/>
      </w:r>
      <w:r w:rsidR="00C26647">
        <w:rPr>
          <w:rStyle w:val="CommentReference"/>
        </w:rPr>
        <w:commentReference w:id="10"/>
      </w:r>
      <w:r w:rsidR="005067C5">
        <w:rPr>
          <w:rFonts w:asciiTheme="minorHAnsi" w:hAnsiTheme="minorHAnsi"/>
          <w:color w:val="auto"/>
        </w:rPr>
        <w:t xml:space="preserve">he </w:t>
      </w:r>
      <w:r w:rsidR="00431EB0" w:rsidRPr="00A4103C">
        <w:rPr>
          <w:rFonts w:asciiTheme="minorHAnsi" w:hAnsiTheme="minorHAnsi"/>
          <w:color w:val="auto"/>
        </w:rPr>
        <w:t>development</w:t>
      </w:r>
      <w:r w:rsidR="003C1AD7">
        <w:rPr>
          <w:rFonts w:asciiTheme="minorHAnsi" w:hAnsiTheme="minorHAnsi"/>
          <w:color w:val="auto"/>
        </w:rPr>
        <w:t>al stage</w:t>
      </w:r>
      <w:r w:rsidR="005067C5">
        <w:rPr>
          <w:rFonts w:asciiTheme="minorHAnsi" w:hAnsiTheme="minorHAnsi"/>
          <w:color w:val="auto"/>
        </w:rPr>
        <w:t xml:space="preserve"> when diapause occurs</w:t>
      </w:r>
      <w:r w:rsidR="00431EB0" w:rsidRPr="00A4103C">
        <w:rPr>
          <w:rFonts w:asciiTheme="minorHAnsi" w:hAnsiTheme="minorHAnsi"/>
          <w:color w:val="auto"/>
        </w:rPr>
        <w:t xml:space="preserve"> </w:t>
      </w:r>
      <w:r w:rsidR="00043E9B" w:rsidRPr="00A4103C">
        <w:rPr>
          <w:rFonts w:asciiTheme="minorHAnsi" w:hAnsiTheme="minorHAnsi"/>
          <w:color w:val="auto"/>
        </w:rPr>
        <w:t xml:space="preserve">can </w:t>
      </w:r>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w:t>
      </w:r>
      <w:r w:rsidR="001150DD">
        <w:rPr>
          <w:rFonts w:asciiTheme="minorHAnsi" w:hAnsiTheme="minorHAnsi"/>
          <w:color w:val="auto"/>
        </w:rPr>
        <w:t>or</w:t>
      </w:r>
      <w:r w:rsidR="00F354A5" w:rsidRPr="00A4103C">
        <w:rPr>
          <w:rFonts w:asciiTheme="minorHAnsi" w:hAnsiTheme="minorHAnsi"/>
          <w:color w:val="auto"/>
        </w:rPr>
        <w:t xml:space="preserve"> </w:t>
      </w:r>
      <w:r w:rsidR="00353C64">
        <w:rPr>
          <w:rFonts w:asciiTheme="minorHAnsi" w:hAnsiTheme="minorHAnsi"/>
          <w:color w:val="auto"/>
        </w:rPr>
        <w:t xml:space="preserve">can </w:t>
      </w:r>
      <w:r w:rsidR="00F354A5" w:rsidRPr="00A4103C">
        <w:rPr>
          <w:rFonts w:asciiTheme="minorHAnsi" w:hAnsiTheme="minorHAnsi"/>
          <w:color w:val="auto"/>
        </w:rPr>
        <w:t xml:space="preserve">even </w:t>
      </w:r>
      <w:r w:rsidR="00353C64">
        <w:rPr>
          <w:rFonts w:asciiTheme="minorHAnsi" w:hAnsiTheme="minorHAnsi"/>
          <w:color w:val="auto"/>
        </w:rPr>
        <w:t xml:space="preserve">vary </w:t>
      </w:r>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r w:rsidR="00353C64">
        <w:rPr>
          <w:rFonts w:asciiTheme="minorHAnsi" w:hAnsiTheme="minorHAnsi"/>
          <w:color w:val="auto"/>
        </w:rPr>
        <w:t xml:space="preserve">Variation </w:t>
      </w:r>
      <w:ins w:id="11" w:author="Dan Hahn" w:date="2017-11-09T11:59:00Z">
        <w:r w:rsidR="0027615E">
          <w:rPr>
            <w:rFonts w:asciiTheme="minorHAnsi" w:hAnsiTheme="minorHAnsi"/>
            <w:color w:val="auto"/>
          </w:rPr>
          <w:t>in diapause life</w:t>
        </w:r>
      </w:ins>
      <w:ins w:id="12" w:author="Dan Hahn" w:date="2017-11-09T12:00:00Z">
        <w:r w:rsidR="0027615E">
          <w:rPr>
            <w:rFonts w:asciiTheme="minorHAnsi" w:hAnsiTheme="minorHAnsi"/>
            <w:color w:val="auto"/>
          </w:rPr>
          <w:t xml:space="preserve"> </w:t>
        </w:r>
      </w:ins>
      <w:ins w:id="13" w:author="Dan Hahn" w:date="2017-11-09T11:59:00Z">
        <w:r w:rsidR="0027615E">
          <w:rPr>
            <w:rFonts w:asciiTheme="minorHAnsi" w:hAnsiTheme="minorHAnsi"/>
            <w:color w:val="auto"/>
          </w:rPr>
          <w:t xml:space="preserve">stage </w:t>
        </w:r>
      </w:ins>
      <w:r w:rsidR="00353C64">
        <w:rPr>
          <w:rFonts w:asciiTheme="minorHAnsi" w:hAnsiTheme="minorHAnsi"/>
          <w:color w:val="auto"/>
        </w:rPr>
        <w:t>aside, t</w:t>
      </w:r>
      <w:r w:rsidR="00353C64" w:rsidRPr="00A4103C">
        <w:rPr>
          <w:rFonts w:asciiTheme="minorHAnsi" w:hAnsiTheme="minorHAnsi"/>
          <w:color w:val="auto"/>
        </w:rPr>
        <w:t xml:space="preserve">he </w:t>
      </w:r>
      <w:r w:rsidRPr="00A4103C">
        <w:rPr>
          <w:rFonts w:asciiTheme="minorHAnsi" w:hAnsiTheme="minorHAnsi"/>
          <w:color w:val="auto"/>
        </w:rPr>
        <w:t xml:space="preserve">diapause developmental trajectory </w:t>
      </w:r>
      <w:r w:rsidR="00353C64">
        <w:rPr>
          <w:rFonts w:asciiTheme="minorHAnsi" w:hAnsiTheme="minorHAnsi"/>
          <w:color w:val="auto"/>
        </w:rPr>
        <w:t xml:space="preserve">always </w:t>
      </w:r>
      <w:r w:rsidRPr="00A4103C">
        <w:rPr>
          <w:rFonts w:asciiTheme="minorHAnsi" w:hAnsiTheme="minorHAnsi"/>
          <w:color w:val="auto"/>
        </w:rPr>
        <w:t>has three distinct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w:t>
      </w:r>
      <w:r w:rsidR="00353C64">
        <w:rPr>
          <w:rFonts w:asciiTheme="minorHAnsi" w:hAnsiTheme="minorHAnsi"/>
          <w:color w:val="auto"/>
        </w:rPr>
        <w:t>an</w:t>
      </w:r>
      <w:r w:rsidR="00353C64" w:rsidRPr="00A4103C">
        <w:rPr>
          <w:rFonts w:asciiTheme="minorHAnsi" w:hAnsiTheme="minorHAnsi"/>
          <w:color w:val="auto"/>
        </w:rPr>
        <w:t xml:space="preserve"> </w:t>
      </w:r>
      <w:r w:rsidRPr="00A4103C">
        <w:rPr>
          <w:rFonts w:asciiTheme="minorHAnsi" w:hAnsiTheme="minorHAnsi"/>
          <w:color w:val="auto"/>
        </w:rPr>
        <w:t>individual must reach a genetically determined sensitive period. Sensitive insects can perceive the environmental cue or cues that induce diapause</w:t>
      </w:r>
      <w:ins w:id="14" w:author="Dan Hahn" w:date="2017-11-09T12:00:00Z">
        <w:r w:rsidR="0027615E">
          <w:rPr>
            <w:rFonts w:asciiTheme="minorHAnsi" w:hAnsiTheme="minorHAnsi"/>
            <w:color w:val="auto"/>
          </w:rPr>
          <w:t>,</w:t>
        </w:r>
      </w:ins>
      <w:r w:rsidRPr="00A4103C">
        <w:rPr>
          <w:rFonts w:asciiTheme="minorHAnsi" w:hAnsiTheme="minorHAnsi"/>
          <w:color w:val="auto"/>
        </w:rPr>
        <w:t xml:space="preserv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14:paraId="7975E4C3" w14:textId="655B692A"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lastRenderedPageBreak/>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w:t>
      </w:r>
      <w:ins w:id="15" w:author="Dan Hahn" w:date="2017-11-09T12:00:00Z">
        <w:r w:rsidR="001D1234">
          <w:rPr>
            <w:rFonts w:asciiTheme="minorHAnsi" w:hAnsiTheme="minorHAnsi"/>
            <w:color w:val="auto"/>
          </w:rPr>
          <w:t>. H</w:t>
        </w:r>
      </w:ins>
      <w:r w:rsidRPr="00A4103C">
        <w:rPr>
          <w:rFonts w:asciiTheme="minorHAnsi" w:hAnsiTheme="minorHAnsi"/>
          <w:color w:val="auto"/>
        </w:rPr>
        <w:t>owever,</w:t>
      </w:r>
      <w:r w:rsidR="00FC63CE" w:rsidRPr="00A4103C">
        <w:rPr>
          <w:rFonts w:asciiTheme="minorHAnsi" w:hAnsiTheme="minorHAnsi"/>
          <w:color w:val="auto"/>
        </w:rPr>
        <w:t xml:space="preserve"> most insects do not feed</w:t>
      </w:r>
      <w:r w:rsidR="00744387" w:rsidRPr="00A4103C">
        <w:rPr>
          <w:rFonts w:asciiTheme="minorHAnsi" w:hAnsiTheme="minorHAnsi"/>
          <w:color w:val="auto"/>
        </w:rPr>
        <w:t xml:space="preserve"> during </w:t>
      </w:r>
      <w:r w:rsidR="001D1234">
        <w:rPr>
          <w:rFonts w:asciiTheme="minorHAnsi" w:hAnsiTheme="minorHAnsi"/>
          <w:color w:val="auto"/>
        </w:rPr>
        <w:t>diapau</w:t>
      </w:r>
      <w:r w:rsidR="00C26647">
        <w:rPr>
          <w:rFonts w:asciiTheme="minorHAnsi" w:hAnsiTheme="minorHAnsi"/>
          <w:color w:val="auto"/>
        </w:rPr>
        <w:t>s</w:t>
      </w:r>
      <w:r w:rsidR="001D1234">
        <w:rPr>
          <w:rFonts w:asciiTheme="minorHAnsi" w:hAnsiTheme="minorHAnsi"/>
          <w:color w:val="auto"/>
        </w:rPr>
        <w:t>e</w:t>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 xml:space="preserve">Generally, diapause is induced before an insect experiences seasonal changes in their </w:t>
      </w:r>
      <w:r w:rsidR="00712AFB" w:rsidRPr="006672FD">
        <w:rPr>
          <w:rFonts w:asciiTheme="minorHAnsi" w:hAnsiTheme="minorHAnsi"/>
          <w:color w:val="auto"/>
        </w:rPr>
        <w:t>environment</w:t>
      </w:r>
      <w:r w:rsidR="00233E78" w:rsidRPr="006672FD">
        <w:rPr>
          <w:rFonts w:asciiTheme="minorHAnsi" w:hAnsiTheme="minorHAnsi"/>
          <w:color w:val="auto"/>
        </w:rPr>
        <w:t xml:space="preserve">. </w:t>
      </w:r>
      <w:r w:rsidR="00712AFB" w:rsidRPr="006672FD">
        <w:rPr>
          <w:rFonts w:asciiTheme="minorHAnsi" w:hAnsiTheme="minorHAnsi"/>
          <w:color w:val="auto"/>
        </w:rPr>
        <w:t>Preemptive</w:t>
      </w:r>
      <w:r w:rsidRPr="006672FD">
        <w:rPr>
          <w:rFonts w:asciiTheme="minorHAnsi" w:hAnsiTheme="minorHAnsi"/>
          <w:color w:val="auto"/>
        </w:rPr>
        <w:t xml:space="preserve"> induction of diapause </w:t>
      </w:r>
      <w:r w:rsidR="00712AFB" w:rsidRPr="006672FD">
        <w:rPr>
          <w:rFonts w:asciiTheme="minorHAnsi" w:hAnsiTheme="minorHAnsi"/>
          <w:color w:val="auto"/>
        </w:rPr>
        <w:t xml:space="preserve">provides </w:t>
      </w:r>
      <w:r w:rsidR="00AA0F65" w:rsidRPr="006672FD">
        <w:rPr>
          <w:rFonts w:asciiTheme="minorHAnsi" w:hAnsiTheme="minorHAnsi"/>
          <w:color w:val="auto"/>
        </w:rPr>
        <w:t xml:space="preserve">insects </w:t>
      </w:r>
      <w:r w:rsidRPr="006672FD">
        <w:rPr>
          <w:rFonts w:asciiTheme="minorHAnsi" w:hAnsiTheme="minorHAnsi"/>
          <w:color w:val="auto"/>
        </w:rPr>
        <w:t xml:space="preserve">the opportunity to accumulate </w:t>
      </w:r>
      <w:r w:rsidR="00712AFB" w:rsidRPr="006672FD">
        <w:rPr>
          <w:rFonts w:asciiTheme="minorHAnsi" w:hAnsiTheme="minorHAnsi"/>
          <w:color w:val="auto"/>
        </w:rPr>
        <w:t xml:space="preserve">and store </w:t>
      </w:r>
      <w:r w:rsidRPr="006672FD">
        <w:rPr>
          <w:rFonts w:asciiTheme="minorHAnsi" w:hAnsiTheme="minorHAnsi"/>
          <w:color w:val="auto"/>
        </w:rPr>
        <w:t>resources need</w:t>
      </w:r>
      <w:r w:rsidR="00AA0F65" w:rsidRPr="006672FD">
        <w:rPr>
          <w:rFonts w:asciiTheme="minorHAnsi" w:hAnsiTheme="minorHAnsi"/>
          <w:color w:val="auto"/>
        </w:rPr>
        <w:t>ed</w:t>
      </w:r>
      <w:r w:rsidRPr="006672FD">
        <w:rPr>
          <w:rFonts w:asciiTheme="minorHAnsi" w:hAnsiTheme="minorHAnsi"/>
          <w:color w:val="auto"/>
        </w:rPr>
        <w:t xml:space="preserve"> to survive diapause</w:t>
      </w:r>
      <w:r w:rsidR="006672FD" w:rsidRPr="006672FD">
        <w:rPr>
          <w:rFonts w:asciiTheme="minorHAnsi" w:hAnsiTheme="minorHAnsi"/>
          <w:color w:val="auto"/>
        </w:rPr>
        <w:t xml:space="preserve"> before seasons </w:t>
      </w:r>
      <w:commentRangeStart w:id="16"/>
      <w:commentRangeStart w:id="17"/>
      <w:r w:rsidR="006672FD" w:rsidRPr="006672FD">
        <w:rPr>
          <w:rFonts w:asciiTheme="minorHAnsi" w:hAnsiTheme="minorHAnsi"/>
          <w:color w:val="auto"/>
        </w:rPr>
        <w:t>c</w:t>
      </w:r>
      <w:r w:rsidR="00C26647">
        <w:rPr>
          <w:rFonts w:asciiTheme="minorHAnsi" w:hAnsiTheme="minorHAnsi"/>
          <w:color w:val="auto"/>
        </w:rPr>
        <w:t>hange</w:t>
      </w:r>
      <w:r w:rsidR="00712AFB" w:rsidRPr="006672FD">
        <w:rPr>
          <w:rFonts w:asciiTheme="minorHAnsi" w:hAnsiTheme="minorHAnsi"/>
          <w:color w:val="auto"/>
        </w:rPr>
        <w:t xml:space="preserve"> </w:t>
      </w:r>
      <w:r w:rsidRPr="006672FD">
        <w:rPr>
          <w:rFonts w:asciiTheme="minorHAnsi" w:hAnsiTheme="minorHAnsi"/>
          <w:color w:val="auto"/>
        </w:rPr>
        <w:fldChar w:fldCharType="begin" w:fldLock="1"/>
      </w:r>
      <w:r w:rsidRPr="006672FD">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6672FD">
        <w:rPr>
          <w:rFonts w:asciiTheme="minorHAnsi" w:hAnsiTheme="minorHAnsi"/>
          <w:color w:val="auto"/>
        </w:rPr>
        <w:fldChar w:fldCharType="separate"/>
      </w:r>
      <w:r w:rsidRPr="006672FD">
        <w:rPr>
          <w:rFonts w:asciiTheme="minorHAnsi" w:hAnsiTheme="minorHAnsi"/>
          <w:noProof/>
          <w:color w:val="auto"/>
        </w:rPr>
        <w:t>(Koštál 2006)</w:t>
      </w:r>
      <w:r w:rsidRPr="006672FD">
        <w:rPr>
          <w:rFonts w:asciiTheme="minorHAnsi" w:hAnsiTheme="minorHAnsi"/>
          <w:color w:val="auto"/>
        </w:rPr>
        <w:fldChar w:fldCharType="end"/>
      </w:r>
      <w:commentRangeEnd w:id="16"/>
      <w:r w:rsidR="001D1234">
        <w:rPr>
          <w:rStyle w:val="CommentReference"/>
        </w:rPr>
        <w:commentReference w:id="16"/>
      </w:r>
      <w:commentRangeEnd w:id="17"/>
      <w:r w:rsidR="00C26647">
        <w:rPr>
          <w:rStyle w:val="CommentReference"/>
        </w:rPr>
        <w:commentReference w:id="17"/>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w:t>
      </w:r>
      <w:r w:rsidR="00CB34D7">
        <w:rPr>
          <w:rFonts w:asciiTheme="minorHAnsi" w:hAnsiTheme="minorHAnsi"/>
          <w:color w:val="auto"/>
        </w:rPr>
        <w:t xml:space="preserve">the long </w:t>
      </w:r>
      <w:r w:rsidRPr="00A4103C">
        <w:rPr>
          <w:rFonts w:asciiTheme="minorHAnsi" w:hAnsiTheme="minorHAnsi"/>
          <w:color w:val="auto"/>
        </w:rPr>
        <w:t>diapause</w:t>
      </w:r>
      <w:r w:rsidR="00CB34D7">
        <w:rPr>
          <w:rFonts w:asciiTheme="minorHAnsi" w:hAnsiTheme="minorHAnsi"/>
          <w:color w:val="auto"/>
        </w:rPr>
        <w:t xml:space="preserve"> period</w:t>
      </w:r>
      <w:r w:rsidRPr="00A4103C">
        <w:rPr>
          <w:rFonts w:asciiTheme="minorHAnsi" w:hAnsiTheme="minorHAnsi"/>
          <w:color w:val="auto"/>
        </w:rPr>
        <w:t xml:space="preserve">. </w:t>
      </w:r>
      <w:r w:rsidR="00CB34D7">
        <w:rPr>
          <w:rFonts w:asciiTheme="minorHAnsi" w:hAnsiTheme="minorHAnsi"/>
          <w:color w:val="auto"/>
        </w:rPr>
        <w:t>Furthermore, a</w:t>
      </w:r>
      <w:r w:rsidRPr="00A4103C">
        <w:rPr>
          <w:rFonts w:asciiTheme="minorHAnsi" w:hAnsiTheme="minorHAnsi"/>
          <w:color w:val="auto"/>
        </w:rPr>
        <w:t xml:space="preserve">fter diapause ends insects must have enough resources remaining to meet the anabolic requirements for development, metamorphosis, repair, and reproduction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xml:space="preserve">, insects enter diapause, progressing through three distinct </w:t>
      </w:r>
      <w:commentRangeStart w:id="18"/>
      <w:commentRangeStart w:id="19"/>
      <w:r w:rsidRPr="00A4103C">
        <w:rPr>
          <w:rFonts w:asciiTheme="minorHAnsi" w:hAnsiTheme="minorHAnsi"/>
          <w:color w:val="auto"/>
        </w:rPr>
        <w:t>stages</w:t>
      </w:r>
      <w:r w:rsidR="001D1234">
        <w:rPr>
          <w:rFonts w:asciiTheme="minorHAnsi" w:hAnsiTheme="minorHAnsi"/>
          <w:color w:val="auto"/>
        </w:rPr>
        <w:t>:</w:t>
      </w:r>
      <w:r w:rsidRPr="00A4103C">
        <w:rPr>
          <w:rFonts w:asciiTheme="minorHAnsi" w:hAnsiTheme="minorHAnsi"/>
          <w:color w:val="auto"/>
        </w:rPr>
        <w:t xml:space="preserve"> initiation</w:t>
      </w:r>
      <w:commentRangeEnd w:id="18"/>
      <w:r w:rsidR="001D1234">
        <w:rPr>
          <w:rStyle w:val="CommentReference"/>
        </w:rPr>
        <w:commentReference w:id="18"/>
      </w:r>
      <w:commentRangeEnd w:id="19"/>
      <w:r w:rsidR="00C26647">
        <w:rPr>
          <w:rStyle w:val="CommentReference"/>
        </w:rPr>
        <w:commentReference w:id="19"/>
      </w:r>
      <w:r w:rsidRPr="00A4103C">
        <w:rPr>
          <w:rFonts w:asciiTheme="minorHAnsi" w:hAnsiTheme="minorHAnsi"/>
          <w:color w:val="auto"/>
        </w:rPr>
        <w:t xml:space="preserve">, maintenance, and termination. </w:t>
      </w:r>
    </w:p>
    <w:p w14:paraId="0267E7CB" w14:textId="65779108"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and </w:t>
      </w:r>
      <w:ins w:id="20" w:author="Dan Hahn" w:date="2017-11-09T12:03:00Z">
        <w:r w:rsidR="001D1234">
          <w:rPr>
            <w:rFonts w:asciiTheme="minorHAnsi" w:hAnsiTheme="minorHAnsi"/>
            <w:color w:val="auto"/>
          </w:rPr>
          <w:t xml:space="preserve">a reduction in </w:t>
        </w:r>
      </w:ins>
      <w:r w:rsidRPr="00A4103C">
        <w:rPr>
          <w:rFonts w:asciiTheme="minorHAnsi" w:hAnsiTheme="minorHAnsi"/>
          <w:color w:val="auto"/>
        </w:rPr>
        <w:t>metabolic activity</w:t>
      </w:r>
      <w:r w:rsidR="009332C3">
        <w:rPr>
          <w:rFonts w:asciiTheme="minorHAnsi" w:hAnsiTheme="minorHAnsi"/>
          <w:color w:val="auto"/>
        </w:rPr>
        <w:t xml:space="preserve">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During diapause maintenance</w:t>
      </w:r>
      <w:r w:rsidR="008532AE">
        <w:rPr>
          <w:rFonts w:asciiTheme="minorHAnsi" w:hAnsiTheme="minorHAnsi"/>
          <w:color w:val="auto"/>
        </w:rPr>
        <w:t>,</w:t>
      </w:r>
      <w:r w:rsidRPr="00A4103C">
        <w:rPr>
          <w:rFonts w:asciiTheme="minorHAnsi" w:hAnsiTheme="minorHAnsi"/>
          <w:color w:val="auto"/>
        </w:rPr>
        <w:t xml:space="preserv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After diapause is terminated, the potential to resume</w:t>
      </w:r>
      <w:r w:rsidR="000F548F">
        <w:rPr>
          <w:rFonts w:asciiTheme="minorHAnsi" w:hAnsiTheme="minorHAnsi"/>
          <w:color w:val="auto"/>
        </w:rPr>
        <w:t xml:space="preserve"> </w:t>
      </w:r>
      <w:r w:rsidRPr="00A4103C">
        <w:rPr>
          <w:rFonts w:asciiTheme="minorHAnsi" w:hAnsiTheme="minorHAnsi"/>
          <w:color w:val="auto"/>
        </w:rPr>
        <w:t>development exists</w:t>
      </w:r>
      <w:r w:rsidR="008532AE">
        <w:rPr>
          <w:rFonts w:asciiTheme="minorHAnsi" w:hAnsiTheme="minorHAnsi"/>
          <w:color w:val="auto"/>
        </w:rPr>
        <w:t>. H</w:t>
      </w:r>
      <w:r w:rsidRPr="00A4103C">
        <w:rPr>
          <w:rFonts w:asciiTheme="minorHAnsi" w:hAnsiTheme="minorHAnsi"/>
          <w:color w:val="auto"/>
        </w:rPr>
        <w:t xml:space="preserve">owever, many insects do not immediately resume development. Instead, </w:t>
      </w:r>
      <w:ins w:id="21" w:author="Dan Hahn" w:date="2017-11-09T12:03:00Z">
        <w:r w:rsidR="001D1234">
          <w:rPr>
            <w:rFonts w:asciiTheme="minorHAnsi" w:hAnsiTheme="minorHAnsi"/>
            <w:color w:val="auto"/>
          </w:rPr>
          <w:t>under non-permissive conditions</w:t>
        </w:r>
      </w:ins>
      <w:ins w:id="22" w:author="Dan Hahn" w:date="2017-11-09T12:04:00Z">
        <w:r w:rsidR="001D1234">
          <w:rPr>
            <w:rFonts w:asciiTheme="minorHAnsi" w:hAnsiTheme="minorHAnsi"/>
            <w:color w:val="auto"/>
          </w:rPr>
          <w:t>,</w:t>
        </w:r>
      </w:ins>
      <w:ins w:id="23" w:author="Dan Hahn" w:date="2017-11-09T12:03:00Z">
        <w:r w:rsidR="001D1234">
          <w:rPr>
            <w:rFonts w:asciiTheme="minorHAnsi" w:hAnsiTheme="minorHAnsi"/>
            <w:color w:val="auto"/>
          </w:rPr>
          <w:t xml:space="preserve"> post-diapause</w:t>
        </w:r>
        <w:r w:rsidR="001D1234" w:rsidRPr="00A4103C">
          <w:rPr>
            <w:rFonts w:asciiTheme="minorHAnsi" w:hAnsiTheme="minorHAnsi"/>
            <w:color w:val="auto"/>
          </w:rPr>
          <w:t xml:space="preserve"> </w:t>
        </w:r>
      </w:ins>
      <w:r w:rsidRPr="00A4103C">
        <w:rPr>
          <w:rFonts w:asciiTheme="minorHAnsi" w:hAnsiTheme="minorHAnsi"/>
          <w:color w:val="auto"/>
        </w:rPr>
        <w:t xml:space="preserve">insects remain quiescent </w:t>
      </w:r>
      <w:r w:rsidR="000F548F">
        <w:rPr>
          <w:rFonts w:asciiTheme="minorHAnsi" w:hAnsiTheme="minorHAnsi"/>
          <w:color w:val="auto"/>
        </w:rPr>
        <w:t>and their</w:t>
      </w:r>
      <w:r w:rsidRPr="00A4103C">
        <w:rPr>
          <w:rFonts w:asciiTheme="minorHAnsi" w:hAnsiTheme="minorHAnsi"/>
          <w:color w:val="auto"/>
        </w:rPr>
        <w:t xml:space="preserve"> development</w:t>
      </w:r>
      <w:r w:rsidR="000F548F">
        <w:rPr>
          <w:rFonts w:asciiTheme="minorHAnsi" w:hAnsiTheme="minorHAnsi"/>
          <w:color w:val="auto"/>
        </w:rPr>
        <w:t xml:space="preserve"> </w:t>
      </w:r>
      <w:ins w:id="24" w:author="Dan Hahn" w:date="2017-11-09T12:04:00Z">
        <w:r w:rsidR="001D1234">
          <w:rPr>
            <w:rFonts w:asciiTheme="minorHAnsi" w:hAnsiTheme="minorHAnsi"/>
            <w:color w:val="auto"/>
          </w:rPr>
          <w:t xml:space="preserve">is </w:t>
        </w:r>
      </w:ins>
      <w:r w:rsidRPr="00A4103C">
        <w:rPr>
          <w:rFonts w:asciiTheme="minorHAnsi" w:hAnsiTheme="minorHAnsi"/>
          <w:color w:val="auto"/>
        </w:rPr>
        <w:t>arrested by</w:t>
      </w:r>
      <w:r w:rsidR="000F548F">
        <w:rPr>
          <w:rFonts w:asciiTheme="minorHAnsi" w:hAnsiTheme="minorHAnsi"/>
          <w:color w:val="auto"/>
        </w:rPr>
        <w:t xml:space="preserve"> exogenous</w:t>
      </w:r>
      <w:r w:rsidRPr="00A4103C">
        <w:rPr>
          <w:rFonts w:asciiTheme="minorHAnsi" w:hAnsiTheme="minorHAnsi"/>
          <w:color w:val="auto"/>
        </w:rPr>
        <w:t xml:space="preserve"> </w:t>
      </w:r>
      <w:r w:rsidRPr="00A4103C">
        <w:rPr>
          <w:rFonts w:asciiTheme="minorHAnsi" w:hAnsiTheme="minorHAnsi"/>
          <w:color w:val="auto"/>
        </w:rPr>
        <w:lastRenderedPageBreak/>
        <w:t>environmental factors like low temperatures</w:t>
      </w:r>
      <w:r w:rsidR="000F548F">
        <w:rPr>
          <w:rFonts w:asciiTheme="minorHAnsi" w:hAnsiTheme="minorHAnsi"/>
          <w:color w:val="auto"/>
        </w:rPr>
        <w:t xml:space="preserve">. When the exogenous factors permissive to growth become </w:t>
      </w:r>
      <w:commentRangeStart w:id="25"/>
      <w:commentRangeStart w:id="26"/>
      <w:r w:rsidR="000F548F">
        <w:rPr>
          <w:rFonts w:asciiTheme="minorHAnsi" w:hAnsiTheme="minorHAnsi"/>
          <w:color w:val="auto"/>
        </w:rPr>
        <w:t>available</w:t>
      </w:r>
      <w:r w:rsidR="006906F9">
        <w:rPr>
          <w:rFonts w:asciiTheme="minorHAnsi" w:hAnsiTheme="minorHAnsi"/>
          <w:color w:val="auto"/>
        </w:rPr>
        <w:t xml:space="preserve"> and</w:t>
      </w:r>
      <w:r w:rsidR="000F548F">
        <w:rPr>
          <w:rFonts w:asciiTheme="minorHAnsi" w:hAnsiTheme="minorHAnsi"/>
          <w:color w:val="auto"/>
        </w:rPr>
        <w:t xml:space="preserve"> development </w:t>
      </w:r>
      <w:commentRangeEnd w:id="25"/>
      <w:r w:rsidR="001D1234">
        <w:rPr>
          <w:rStyle w:val="CommentReference"/>
        </w:rPr>
        <w:commentReference w:id="25"/>
      </w:r>
      <w:commentRangeEnd w:id="26"/>
      <w:r w:rsidR="00C26647">
        <w:rPr>
          <w:rStyle w:val="CommentReference"/>
        </w:rPr>
        <w:commentReference w:id="26"/>
      </w:r>
      <w:r w:rsidR="000F548F">
        <w:rPr>
          <w:rFonts w:asciiTheme="minorHAnsi" w:hAnsiTheme="minorHAnsi"/>
          <w:color w:val="auto"/>
        </w:rPr>
        <w:t>can</w:t>
      </w:r>
      <w:r w:rsidRPr="00A4103C">
        <w:rPr>
          <w:rFonts w:asciiTheme="minorHAnsi" w:hAnsiTheme="minorHAnsi"/>
          <w:color w:val="auto"/>
        </w:rPr>
        <w:t xml:space="preserve"> resume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0838FF88" w:rsidR="00BE5B61" w:rsidRPr="00A4103C" w:rsidRDefault="00043E9B" w:rsidP="00BE5B61">
      <w:pPr>
        <w:spacing w:line="480" w:lineRule="auto"/>
        <w:ind w:firstLine="720"/>
        <w:rPr>
          <w:rFonts w:asciiTheme="minorHAnsi" w:hAnsiTheme="minorHAnsi"/>
          <w:color w:val="auto"/>
        </w:rPr>
      </w:pPr>
      <w:r w:rsidRPr="00A4103C">
        <w:rPr>
          <w:rFonts w:asciiTheme="minorHAnsi" w:hAnsiTheme="minorHAnsi"/>
          <w:color w:val="auto"/>
        </w:rPr>
        <w:t>Diapause is an alternative life history trajectory that requires an insect to monitor environmental cues, halt development</w:t>
      </w:r>
      <w:r w:rsidR="008532AE">
        <w:rPr>
          <w:rFonts w:asciiTheme="minorHAnsi" w:hAnsiTheme="minorHAnsi"/>
          <w:color w:val="auto"/>
        </w:rPr>
        <w:t>,</w:t>
      </w:r>
      <w:r w:rsidRPr="00A4103C">
        <w:rPr>
          <w:rFonts w:asciiTheme="minorHAnsi" w:hAnsiTheme="minorHAnsi"/>
          <w:color w:val="auto"/>
        </w:rPr>
        <w:t xml:space="preserve"> and suppress metabolic activity. </w:t>
      </w:r>
      <w:r w:rsidR="00330A73">
        <w:rPr>
          <w:rFonts w:asciiTheme="minorHAnsi" w:hAnsiTheme="minorHAnsi"/>
          <w:color w:val="auto"/>
        </w:rPr>
        <w:t xml:space="preserve">The timing of diapause is crucial </w:t>
      </w:r>
      <w:ins w:id="27" w:author="Dan Hahn" w:date="2017-11-09T12:05:00Z">
        <w:r w:rsidR="001D1234">
          <w:rPr>
            <w:rFonts w:asciiTheme="minorHAnsi" w:hAnsiTheme="minorHAnsi"/>
            <w:color w:val="auto"/>
          </w:rPr>
          <w:t xml:space="preserve">because </w:t>
        </w:r>
      </w:ins>
      <w:r w:rsidR="00330A73">
        <w:rPr>
          <w:rFonts w:asciiTheme="minorHAnsi" w:hAnsiTheme="minorHAnsi"/>
          <w:color w:val="auto"/>
        </w:rPr>
        <w:t>d</w:t>
      </w:r>
      <w:r w:rsidR="00330A73" w:rsidRPr="00A4103C">
        <w:rPr>
          <w:rFonts w:asciiTheme="minorHAnsi" w:hAnsiTheme="minorHAnsi"/>
          <w:color w:val="auto"/>
        </w:rPr>
        <w:t xml:space="preserve">evelopmental arrest and metabolic suppression can produce profound behavioral and physiological changes. </w:t>
      </w:r>
      <w:r w:rsidRPr="00A4103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r w:rsidR="00E71876" w:rsidRPr="00A4103C">
        <w:rPr>
          <w:rFonts w:asciiTheme="minorHAnsi" w:hAnsiTheme="minorHAnsi"/>
          <w:color w:val="auto"/>
        </w:rPr>
        <w:t xml:space="preserve">The </w:t>
      </w:r>
      <w:r w:rsidRPr="00A4103C">
        <w:rPr>
          <w:rFonts w:asciiTheme="minorHAnsi" w:hAnsiTheme="minorHAnsi"/>
          <w:color w:val="auto"/>
        </w:rPr>
        <w:t xml:space="preserve">mechanisms controlling </w:t>
      </w:r>
      <w:ins w:id="28" w:author="Dan Hahn" w:date="2017-11-09T12:05:00Z">
        <w:r w:rsidR="00C24308">
          <w:rPr>
            <w:rFonts w:asciiTheme="minorHAnsi" w:hAnsiTheme="minorHAnsi"/>
            <w:color w:val="auto"/>
          </w:rPr>
          <w:t xml:space="preserve">diapause timing as an </w:t>
        </w:r>
      </w:ins>
      <w:r w:rsidR="00040442">
        <w:rPr>
          <w:rFonts w:asciiTheme="minorHAnsi" w:hAnsiTheme="minorHAnsi"/>
          <w:color w:val="auto"/>
        </w:rPr>
        <w:t>important life history decision</w:t>
      </w:r>
      <w:r w:rsidRPr="00A4103C">
        <w:rPr>
          <w:rFonts w:asciiTheme="minorHAnsi" w:hAnsiTheme="minorHAnsi"/>
          <w:color w:val="auto"/>
        </w:rPr>
        <w:t xml:space="preserve"> are </w:t>
      </w:r>
      <w:r w:rsidR="00E71876" w:rsidRPr="00A4103C">
        <w:rPr>
          <w:rFonts w:asciiTheme="minorHAnsi" w:hAnsiTheme="minorHAnsi"/>
          <w:color w:val="auto"/>
        </w:rPr>
        <w:t xml:space="preserve">endogenously </w:t>
      </w:r>
      <w:r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Pr="00A4103C">
        <w:rPr>
          <w:rFonts w:asciiTheme="minorHAnsi" w:hAnsiTheme="minorHAnsi"/>
          <w:color w:val="auto"/>
        </w:rPr>
        <w:t>.</w:t>
      </w:r>
    </w:p>
    <w:p w14:paraId="3F4D4716" w14:textId="0CCE7C56"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w:t>
      </w:r>
      <w:r w:rsidR="00B824E4">
        <w:rPr>
          <w:rFonts w:asciiTheme="minorHAnsi" w:hAnsiTheme="minorHAnsi"/>
          <w:color w:val="auto"/>
        </w:rPr>
        <w:t>warm seasons</w:t>
      </w:r>
      <w:r w:rsidR="009332C3">
        <w:rPr>
          <w:rFonts w:asciiTheme="minorHAnsi" w:hAnsiTheme="minorHAnsi"/>
          <w:color w:val="auto"/>
        </w:rPr>
        <w:t>,</w:t>
      </w:r>
      <w:r w:rsidR="00A06AE3">
        <w:rPr>
          <w:rFonts w:asciiTheme="minorHAnsi" w:hAnsiTheme="minorHAnsi"/>
          <w:color w:val="auto"/>
        </w:rPr>
        <w:t xml:space="preserve"> insects utilize available</w:t>
      </w:r>
      <w:r w:rsidRPr="00A4103C">
        <w:rPr>
          <w:rFonts w:asciiTheme="minorHAnsi" w:hAnsiTheme="minorHAnsi"/>
          <w:color w:val="auto"/>
        </w:rPr>
        <w:t xml:space="preserve"> </w:t>
      </w:r>
      <w:r w:rsidR="00B824E4">
        <w:rPr>
          <w:rFonts w:asciiTheme="minorHAnsi" w:hAnsiTheme="minorHAnsi"/>
          <w:color w:val="auto"/>
        </w:rPr>
        <w:t xml:space="preserve">food </w:t>
      </w:r>
      <w:r w:rsidRPr="00A4103C">
        <w:rPr>
          <w:rFonts w:asciiTheme="minorHAnsi" w:hAnsiTheme="minorHAnsi"/>
          <w:color w:val="auto"/>
        </w:rPr>
        <w:t>and water</w:t>
      </w:r>
      <w:r w:rsidR="00A06AE3">
        <w:rPr>
          <w:rFonts w:asciiTheme="minorHAnsi" w:hAnsiTheme="minorHAnsi"/>
          <w:color w:val="auto"/>
        </w:rPr>
        <w:t xml:space="preserve"> to grow, develop, and reproduce. </w:t>
      </w:r>
      <w:r w:rsidR="00EF71F3" w:rsidRPr="00A4103C">
        <w:rPr>
          <w:rFonts w:asciiTheme="minorHAnsi" w:hAnsiTheme="minorHAnsi"/>
          <w:color w:val="auto"/>
        </w:rPr>
        <w:t xml:space="preserve">As </w:t>
      </w:r>
      <w:r w:rsidRPr="00A4103C">
        <w:rPr>
          <w:rFonts w:asciiTheme="minorHAnsi" w:hAnsiTheme="minorHAnsi"/>
          <w:color w:val="auto"/>
        </w:rPr>
        <w:t>temperatures decline in the fall and winter, resource availability declines. 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r w:rsidR="00360F2B">
        <w:rPr>
          <w:rFonts w:asciiTheme="minorHAnsi" w:hAnsiTheme="minorHAnsi"/>
          <w:color w:val="auto"/>
        </w:rPr>
        <w:t>impossible</w:t>
      </w:r>
      <w:r w:rsidR="007F556E" w:rsidRPr="00A4103C">
        <w:rPr>
          <w:rFonts w:asciiTheme="minorHAnsi" w:hAnsiTheme="minorHAnsi"/>
          <w:color w:val="auto"/>
        </w:rPr>
        <w:t>.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 xml:space="preserve">Insects in temperate regions generally predict the </w:t>
      </w:r>
      <w:commentRangeStart w:id="29"/>
      <w:commentRangeStart w:id="30"/>
      <w:r w:rsidR="00E71876" w:rsidRPr="00A4103C">
        <w:rPr>
          <w:rFonts w:asciiTheme="minorHAnsi" w:hAnsiTheme="minorHAnsi"/>
          <w:color w:val="auto"/>
        </w:rPr>
        <w:t>seasonal change</w:t>
      </w:r>
      <w:commentRangeEnd w:id="29"/>
      <w:r w:rsidR="006E2BF5">
        <w:rPr>
          <w:rStyle w:val="CommentReference"/>
        </w:rPr>
        <w:commentReference w:id="29"/>
      </w:r>
      <w:commentRangeEnd w:id="30"/>
      <w:r w:rsidR="00A0638B">
        <w:rPr>
          <w:rStyle w:val="CommentReference"/>
        </w:rPr>
        <w:commentReference w:id="30"/>
      </w:r>
      <w:ins w:id="31" w:author="Brown,James T" w:date="2017-11-12T10:15:00Z">
        <w:r w:rsidR="001119E0">
          <w:rPr>
            <w:rFonts w:asciiTheme="minorHAnsi" w:hAnsiTheme="minorHAnsi"/>
            <w:color w:val="auto"/>
          </w:rPr>
          <w:t xml:space="preserve"> </w:t>
        </w:r>
      </w:ins>
      <w:r w:rsidR="00E71876" w:rsidRPr="00A4103C">
        <w:rPr>
          <w:rFonts w:asciiTheme="minorHAnsi" w:hAnsiTheme="minorHAnsi"/>
          <w:color w:val="auto"/>
        </w:rPr>
        <w:t>using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0C4B1896"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t>
      </w:r>
      <w:ins w:id="32" w:author="Dan Hahn" w:date="2017-11-09T12:13:00Z">
        <w:r w:rsidR="006E2BF5">
          <w:rPr>
            <w:rFonts w:asciiTheme="minorHAnsi" w:hAnsiTheme="minorHAnsi"/>
            <w:color w:val="auto"/>
          </w:rPr>
          <w:t>is expected to</w:t>
        </w:r>
        <w:r w:rsidR="006E2BF5" w:rsidRPr="00A4103C">
          <w:rPr>
            <w:rFonts w:asciiTheme="minorHAnsi" w:hAnsiTheme="minorHAnsi"/>
            <w:color w:val="auto"/>
          </w:rPr>
          <w:t xml:space="preserve"> </w:t>
        </w:r>
      </w:ins>
      <w:r w:rsidR="00E71876" w:rsidRPr="00A4103C">
        <w:rPr>
          <w:rFonts w:asciiTheme="minorHAnsi" w:hAnsiTheme="minorHAnsi"/>
          <w:color w:val="auto"/>
        </w:rPr>
        <w:t xml:space="preserve">increase. With growing seasons beginning earlier and </w:t>
      </w:r>
      <w:r w:rsidR="00E71876" w:rsidRPr="00A4103C">
        <w:rPr>
          <w:rFonts w:asciiTheme="minorHAnsi" w:hAnsiTheme="minorHAnsi"/>
          <w:color w:val="auto"/>
        </w:rPr>
        <w:lastRenderedPageBreak/>
        <w:t>ending later</w:t>
      </w:r>
      <w:r w:rsidR="000B10EB">
        <w:rPr>
          <w:rFonts w:asciiTheme="minorHAnsi" w:hAnsiTheme="minorHAnsi"/>
          <w:color w:val="auto"/>
        </w:rPr>
        <w:t>,</w:t>
      </w:r>
      <w:r w:rsidR="00EF71F3" w:rsidRPr="00A4103C">
        <w:rPr>
          <w:rFonts w:asciiTheme="minorHAnsi" w:hAnsiTheme="minorHAnsi"/>
          <w:color w:val="auto"/>
        </w:rPr>
        <w:t xml:space="preserve"> 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photoperiod, </w:t>
      </w:r>
      <w:r w:rsidR="00193C67">
        <w:rPr>
          <w:rFonts w:asciiTheme="minorHAnsi" w:hAnsiTheme="minorHAnsi"/>
          <w:color w:val="auto"/>
        </w:rPr>
        <w:t xml:space="preserve">will </w:t>
      </w:r>
      <w:r w:rsidR="00A0638B">
        <w:rPr>
          <w:rFonts w:asciiTheme="minorHAnsi" w:hAnsiTheme="minorHAnsi"/>
          <w:color w:val="auto"/>
        </w:rPr>
        <w:t>remain</w:t>
      </w:r>
      <w:commentRangeStart w:id="33"/>
      <w:commentRangeStart w:id="34"/>
      <w:r w:rsidR="000F2204" w:rsidRPr="00A4103C">
        <w:rPr>
          <w:rFonts w:asciiTheme="minorHAnsi" w:hAnsiTheme="minorHAnsi"/>
          <w:color w:val="auto"/>
        </w:rPr>
        <w:t xml:space="preserve"> </w:t>
      </w:r>
      <w:commentRangeEnd w:id="33"/>
      <w:r w:rsidR="006E2BF5">
        <w:rPr>
          <w:rStyle w:val="CommentReference"/>
        </w:rPr>
        <w:commentReference w:id="33"/>
      </w:r>
      <w:commentRangeEnd w:id="34"/>
      <w:r w:rsidR="00A0638B">
        <w:rPr>
          <w:rStyle w:val="CommentReference"/>
        </w:rPr>
        <w:commentReference w:id="34"/>
      </w:r>
      <w:r w:rsidR="000F2204" w:rsidRPr="00A4103C">
        <w:rPr>
          <w:rFonts w:asciiTheme="minorHAnsi" w:hAnsiTheme="minorHAnsi"/>
          <w:color w:val="auto"/>
        </w:rPr>
        <w:t xml:space="preserve">consistent. </w:t>
      </w:r>
      <w:r w:rsidR="00193C67">
        <w:rPr>
          <w:rFonts w:asciiTheme="minorHAnsi" w:hAnsiTheme="minorHAnsi"/>
          <w:color w:val="auto"/>
        </w:rPr>
        <w:t>In time, the predictions of environmental cues will become decoupled from seasonal changes as growing seasons become lo</w:t>
      </w:r>
      <w:r w:rsidR="000F2204" w:rsidRPr="00A4103C">
        <w:rPr>
          <w:rFonts w:asciiTheme="minorHAnsi" w:hAnsiTheme="minorHAnsi"/>
          <w:color w:val="auto"/>
        </w:rPr>
        <w:t>nger</w:t>
      </w:r>
      <w:r w:rsidR="0063694F">
        <w:rPr>
          <w:rFonts w:asciiTheme="minorHAnsi" w:hAnsiTheme="minorHAnsi"/>
          <w:color w:val="auto"/>
        </w:rPr>
        <w:t xml:space="preserve"> and winter shrinks</w:t>
      </w:r>
      <w:r w:rsidR="000F2204" w:rsidRPr="00A4103C">
        <w:rPr>
          <w:rFonts w:asciiTheme="minorHAnsi" w:hAnsiTheme="minorHAnsi"/>
          <w:color w:val="auto"/>
        </w:rPr>
        <w:t>.</w:t>
      </w:r>
      <w:r w:rsidR="00193C67">
        <w:rPr>
          <w:rFonts w:asciiTheme="minorHAnsi" w:hAnsiTheme="minorHAnsi"/>
          <w:color w:val="auto"/>
        </w:rPr>
        <w:t xml:space="preserve"> </w:t>
      </w:r>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r w:rsidR="000B10EB">
        <w:rPr>
          <w:rFonts w:asciiTheme="minorHAnsi" w:hAnsiTheme="minorHAnsi"/>
          <w:color w:val="auto"/>
        </w:rPr>
        <w:t>will</w:t>
      </w:r>
      <w:r w:rsidR="000B10EB" w:rsidRPr="00A4103C">
        <w:rPr>
          <w:rFonts w:asciiTheme="minorHAnsi" w:hAnsiTheme="minorHAnsi"/>
          <w:color w:val="auto"/>
        </w:rPr>
        <w:t xml:space="preserve"> </w:t>
      </w:r>
      <w:r w:rsidR="000F2204" w:rsidRPr="00A4103C">
        <w:rPr>
          <w:rFonts w:asciiTheme="minorHAnsi" w:hAnsiTheme="minorHAnsi"/>
          <w:color w:val="auto"/>
        </w:rPr>
        <w:t xml:space="preserve">underestimate the end of the growing season. </w:t>
      </w:r>
      <w:r w:rsidR="000F2204" w:rsidRPr="009F3D9F">
        <w:rPr>
          <w:rFonts w:asciiTheme="minorHAnsi" w:hAnsiTheme="minorHAnsi"/>
          <w:color w:val="auto"/>
          <w:highlight w:val="yellow"/>
        </w:rPr>
        <w:t xml:space="preserve">Those insects that adjust to these underestimated predictions </w:t>
      </w:r>
      <w:r w:rsidR="00DC60C3" w:rsidRPr="009F3D9F">
        <w:rPr>
          <w:rFonts w:asciiTheme="minorHAnsi" w:hAnsiTheme="minorHAnsi"/>
          <w:color w:val="auto"/>
          <w:highlight w:val="yellow"/>
        </w:rPr>
        <w:t>to resynchronize their lifecycles with the growing season</w:t>
      </w:r>
      <w:r w:rsidR="00DC60C3" w:rsidRPr="00A4103C">
        <w:rPr>
          <w:rFonts w:asciiTheme="minorHAnsi" w:hAnsiTheme="minorHAnsi"/>
          <w:color w:val="auto"/>
        </w:rPr>
        <w:t xml:space="preserve">, </w:t>
      </w:r>
      <w:r w:rsidR="000F2204" w:rsidRPr="00A4103C">
        <w:rPr>
          <w:rFonts w:asciiTheme="minorHAnsi" w:hAnsiTheme="minorHAnsi"/>
          <w:color w:val="auto"/>
        </w:rPr>
        <w:t>either by evolutionary adaptations or phenotypic plast</w:t>
      </w:r>
      <w:r w:rsidR="0079789B" w:rsidRPr="00A4103C">
        <w:rPr>
          <w:rFonts w:asciiTheme="minorHAnsi" w:hAnsiTheme="minorHAnsi"/>
          <w:color w:val="auto"/>
        </w:rPr>
        <w:t>icity in their response to these shifting environmental cues</w:t>
      </w:r>
      <w:r w:rsidR="0074639D">
        <w:rPr>
          <w:rFonts w:asciiTheme="minorHAnsi" w:hAnsiTheme="minorHAnsi"/>
          <w:color w:val="auto"/>
        </w:rPr>
        <w:t>,</w:t>
      </w:r>
      <w:r w:rsidR="000F2204" w:rsidRPr="00A4103C">
        <w:rPr>
          <w:rFonts w:asciiTheme="minorHAnsi" w:hAnsiTheme="minorHAnsi"/>
          <w:color w:val="auto"/>
        </w:rPr>
        <w:t xml:space="preserve"> could win as climate changes.</w:t>
      </w:r>
    </w:p>
    <w:p w14:paraId="24BDE834" w14:textId="538A69A2" w:rsidR="004E5AA2" w:rsidRPr="00A4103C" w:rsidRDefault="0063694F" w:rsidP="00415F4F">
      <w:pPr>
        <w:spacing w:line="480" w:lineRule="auto"/>
        <w:ind w:firstLine="720"/>
        <w:rPr>
          <w:rFonts w:asciiTheme="minorHAnsi" w:hAnsiTheme="minorHAnsi"/>
          <w:color w:val="auto"/>
        </w:rPr>
      </w:pPr>
      <w:r>
        <w:rPr>
          <w:rFonts w:asciiTheme="minorHAnsi" w:hAnsiTheme="minorHAnsi"/>
          <w:color w:val="auto"/>
        </w:rPr>
        <w:t xml:space="preserve">The pitcher plant mosquito </w:t>
      </w:r>
      <w:r w:rsidR="004E5AA2" w:rsidRPr="00A4103C">
        <w:rPr>
          <w:rFonts w:asciiTheme="minorHAnsi" w:hAnsiTheme="minorHAnsi"/>
          <w:color w:val="auto"/>
        </w:rPr>
        <w:t>provide</w:t>
      </w:r>
      <w:r>
        <w:rPr>
          <w:rFonts w:asciiTheme="minorHAnsi" w:hAnsiTheme="minorHAnsi"/>
          <w:color w:val="auto"/>
        </w:rPr>
        <w:t>s</w:t>
      </w:r>
      <w:r w:rsidR="004E5AA2" w:rsidRPr="00A4103C">
        <w:rPr>
          <w:rFonts w:asciiTheme="minorHAnsi" w:hAnsiTheme="minorHAnsi"/>
          <w:color w:val="auto"/>
        </w:rPr>
        <w:t xml:space="preserve"> one example of how insects could adjust to </w:t>
      </w:r>
      <w:r>
        <w:rPr>
          <w:rFonts w:asciiTheme="minorHAnsi" w:hAnsiTheme="minorHAnsi"/>
          <w:color w:val="auto"/>
        </w:rPr>
        <w:t>longer and warmer growing seasons</w:t>
      </w:r>
      <w:r w:rsidR="004E5AA2" w:rsidRPr="00A4103C">
        <w:rPr>
          <w:rFonts w:asciiTheme="minorHAnsi" w:hAnsiTheme="minorHAnsi"/>
          <w:color w:val="auto"/>
        </w:rPr>
        <w:t xml:space="preserve"> through evolutionary adaptation. </w:t>
      </w:r>
      <w:r w:rsidR="006E2BF5" w:rsidRPr="006E2BF5">
        <w:rPr>
          <w:rFonts w:asciiTheme="minorHAnsi" w:hAnsiTheme="minorHAnsi"/>
          <w:color w:val="auto"/>
        </w:rPr>
        <w:t xml:space="preserve"> </w:t>
      </w:r>
      <w:r w:rsidR="006E2BF5" w:rsidRPr="00A4103C">
        <w:rPr>
          <w:rFonts w:asciiTheme="minorHAnsi" w:hAnsiTheme="minorHAnsi"/>
          <w:color w:val="auto"/>
        </w:rPr>
        <w:t xml:space="preserve">Bradshaw and Holzapfel (2001) </w:t>
      </w:r>
      <w:r w:rsidR="006E2BF5">
        <w:rPr>
          <w:rFonts w:asciiTheme="minorHAnsi" w:hAnsiTheme="minorHAnsi"/>
          <w:color w:val="auto"/>
        </w:rPr>
        <w:t xml:space="preserve">showed that populations of the </w:t>
      </w:r>
      <w:r w:rsidR="006E2BF5" w:rsidRPr="00A4103C">
        <w:rPr>
          <w:rFonts w:asciiTheme="minorHAnsi" w:hAnsiTheme="minorHAnsi"/>
          <w:color w:val="auto"/>
        </w:rPr>
        <w:t xml:space="preserve">pitcher plant mosquito, </w:t>
      </w:r>
      <w:r w:rsidR="006E2BF5" w:rsidRPr="00A4103C">
        <w:rPr>
          <w:rFonts w:asciiTheme="minorHAnsi" w:hAnsiTheme="minorHAnsi"/>
          <w:i/>
          <w:color w:val="auto"/>
        </w:rPr>
        <w:t>W. smithii</w:t>
      </w:r>
      <w:r w:rsidR="006E2BF5">
        <w:rPr>
          <w:rFonts w:asciiTheme="minorHAnsi" w:hAnsiTheme="minorHAnsi"/>
          <w:color w:val="auto"/>
        </w:rPr>
        <w:t xml:space="preserve">, have shifted their critical photoperiods </w:t>
      </w:r>
      <w:r w:rsidR="007C7A74">
        <w:rPr>
          <w:rFonts w:asciiTheme="minorHAnsi" w:hAnsiTheme="minorHAnsi"/>
          <w:color w:val="auto"/>
        </w:rPr>
        <w:t>for diapause induction to extend their growing season, consistent with predictions for climate change</w:t>
      </w:r>
      <w:r w:rsidR="006E2BF5">
        <w:rPr>
          <w:rFonts w:asciiTheme="minorHAnsi" w:hAnsiTheme="minorHAnsi"/>
          <w:color w:val="auto"/>
        </w:rPr>
        <w:t>.</w:t>
      </w:r>
      <w:r w:rsidR="006E2BF5" w:rsidRPr="00A4103C">
        <w:rPr>
          <w:rFonts w:asciiTheme="minorHAnsi" w:hAnsiTheme="minorHAnsi"/>
          <w:i/>
          <w:color w:val="auto"/>
        </w:rPr>
        <w:t xml:space="preserve"> </w:t>
      </w:r>
      <w:r w:rsidR="004E5AA2" w:rsidRPr="00A4103C">
        <w:rPr>
          <w:rFonts w:asciiTheme="minorHAnsi" w:hAnsiTheme="minorHAnsi"/>
          <w:color w:val="auto"/>
        </w:rPr>
        <w:t xml:space="preserve">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r w:rsidR="0074639D">
        <w:rPr>
          <w:rFonts w:asciiTheme="minorHAnsi" w:hAnsiTheme="minorHAnsi"/>
          <w:color w:val="auto"/>
        </w:rPr>
        <w:t xml:space="preserve">the </w:t>
      </w:r>
      <w:r w:rsidR="004E5AA2" w:rsidRPr="00A4103C">
        <w:rPr>
          <w:rFonts w:asciiTheme="minorHAnsi" w:hAnsiTheme="minorHAnsi"/>
          <w:color w:val="auto"/>
        </w:rPr>
        <w:t>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xml:space="preserve">. These mosquitos inhabit temperate regions as far south as the Gulf of Mexico and as far north as northern Canada. Across this wide latitudinal range, </w:t>
      </w:r>
      <w:r w:rsidR="0074639D">
        <w:rPr>
          <w:rFonts w:asciiTheme="minorHAnsi" w:hAnsiTheme="minorHAnsi"/>
          <w:color w:val="auto"/>
        </w:rPr>
        <w:t>pitcher plant mosquitoes</w:t>
      </w:r>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determined number of light hours, larvae 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 xml:space="preserve">diapause </w:t>
      </w:r>
      <w:r w:rsidR="00930E8D" w:rsidRPr="00A4103C">
        <w:rPr>
          <w:rStyle w:val="CommentReference"/>
          <w:color w:val="auto"/>
          <w:sz w:val="24"/>
          <w:szCs w:val="24"/>
        </w:rPr>
        <w:lastRenderedPageBreak/>
        <w:t>developmental trajectory</w:t>
      </w:r>
      <w:r w:rsidR="00930E8D" w:rsidRPr="00A4103C">
        <w:rPr>
          <w:rFonts w:asciiTheme="minorHAnsi" w:hAnsiTheme="minorHAnsi"/>
          <w:color w:val="auto"/>
        </w:rPr>
        <w:t xml:space="preserve">. </w:t>
      </w:r>
    </w:p>
    <w:p w14:paraId="3E4ACEE3" w14:textId="5288B49E"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 xml:space="preserve">latitudes between Florida and Canada in the years 1972, 1988, 1993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r w:rsidR="00D56910">
        <w:rPr>
          <w:rFonts w:asciiTheme="minorHAnsi" w:hAnsiTheme="minorHAnsi"/>
          <w:color w:val="auto"/>
        </w:rPr>
        <w:t>a range of</w:t>
      </w:r>
      <w:r w:rsidR="00D56910" w:rsidRPr="00A4103C">
        <w:rPr>
          <w:rFonts w:asciiTheme="minorHAnsi" w:hAnsiTheme="minorHAnsi"/>
          <w:color w:val="auto"/>
        </w:rPr>
        <w:t xml:space="preserve"> </w:t>
      </w:r>
      <w:r w:rsidR="00242E29" w:rsidRPr="00A4103C">
        <w:rPr>
          <w:rFonts w:asciiTheme="minorHAnsi" w:hAnsiTheme="minorHAnsi"/>
          <w:color w:val="auto"/>
        </w:rPr>
        <w:t xml:space="preserve">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r w:rsidR="00242E29" w:rsidRPr="00A4103C">
        <w:rPr>
          <w:color w:val="auto"/>
        </w:rPr>
        <w:t>°</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14:paraId="7EAFF771" w14:textId="4B75DF04"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 xml:space="preserve">Delayed diapause initiation could be evolutionary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A4103C" w:rsidRDefault="00590F72" w:rsidP="00590F72">
      <w:pPr>
        <w:spacing w:line="480" w:lineRule="auto"/>
        <w:rPr>
          <w:rFonts w:asciiTheme="minorHAnsi" w:hAnsiTheme="minorHAnsi"/>
          <w:b/>
          <w:color w:val="auto"/>
        </w:rPr>
      </w:pPr>
    </w:p>
    <w:p w14:paraId="5DDC33B6" w14:textId="016E85F8" w:rsidR="00DC60C3" w:rsidRPr="00A4103C" w:rsidRDefault="002752FA" w:rsidP="00B568C8">
      <w:pPr>
        <w:spacing w:line="480" w:lineRule="auto"/>
        <w:rPr>
          <w:rFonts w:asciiTheme="minorHAnsi" w:hAnsiTheme="minorHAnsi"/>
          <w:color w:val="auto"/>
        </w:rPr>
      </w:pPr>
      <w:r w:rsidRPr="00A4103C">
        <w:rPr>
          <w:rFonts w:asciiTheme="minorHAnsi" w:hAnsiTheme="minorHAnsi"/>
          <w:b/>
          <w:color w:val="auto"/>
        </w:rPr>
        <w:t>Modeling the Descent into Diapause:</w:t>
      </w:r>
      <w:r w:rsidR="00DC60C3" w:rsidRPr="00A4103C">
        <w:rPr>
          <w:rFonts w:asciiTheme="minorHAnsi" w:hAnsiTheme="minorHAnsi"/>
          <w:b/>
          <w:color w:val="auto"/>
        </w:rPr>
        <w:t xml:space="preserve"> </w:t>
      </w:r>
      <w:r w:rsidR="004A783E">
        <w:rPr>
          <w:rFonts w:asciiTheme="minorHAnsi" w:hAnsiTheme="minorHAnsi"/>
          <w:color w:val="auto"/>
        </w:rPr>
        <w:t>During diapause temperatures are low and metabolic activity may be suppressed</w:t>
      </w:r>
      <w:r w:rsidR="00C17183">
        <w:rPr>
          <w:rFonts w:asciiTheme="minorHAnsi" w:hAnsiTheme="minorHAnsi"/>
          <w:color w:val="auto"/>
        </w:rPr>
        <w:t xml:space="preserve">, however, insects </w:t>
      </w:r>
      <w:ins w:id="35" w:author="Dan Hahn" w:date="2017-11-09T12:32:00Z">
        <w:r w:rsidR="00B06FA3">
          <w:rPr>
            <w:rFonts w:asciiTheme="minorHAnsi" w:hAnsiTheme="minorHAnsi"/>
            <w:color w:val="auto"/>
          </w:rPr>
          <w:t>can metabolize considerable amount</w:t>
        </w:r>
      </w:ins>
      <w:r w:rsidR="00C17183">
        <w:rPr>
          <w:rFonts w:asciiTheme="minorHAnsi" w:hAnsiTheme="minorHAnsi"/>
          <w:color w:val="auto"/>
        </w:rPr>
        <w:t>s</w:t>
      </w:r>
      <w:ins w:id="36" w:author="Dan Hahn" w:date="2017-11-09T12:32:00Z">
        <w:r w:rsidR="00B06FA3">
          <w:rPr>
            <w:rFonts w:asciiTheme="minorHAnsi" w:hAnsiTheme="minorHAnsi"/>
            <w:color w:val="auto"/>
          </w:rPr>
          <w:t xml:space="preserve"> of </w:t>
        </w:r>
      </w:ins>
      <w:r w:rsidR="00C17183">
        <w:rPr>
          <w:rFonts w:asciiTheme="minorHAnsi" w:hAnsiTheme="minorHAnsi"/>
          <w:color w:val="auto"/>
        </w:rPr>
        <w:t>nutrients</w:t>
      </w:r>
      <w:ins w:id="37" w:author="Dan Hahn" w:date="2017-11-09T12:32:00Z">
        <w:r w:rsidR="00B06FA3">
          <w:rPr>
            <w:rFonts w:asciiTheme="minorHAnsi" w:hAnsiTheme="minorHAnsi"/>
            <w:color w:val="auto"/>
          </w:rPr>
          <w:t xml:space="preserve"> </w:t>
        </w:r>
      </w:ins>
      <w:r w:rsidR="00C17183">
        <w:rPr>
          <w:rFonts w:asciiTheme="minorHAnsi" w:hAnsiTheme="minorHAnsi"/>
          <w:color w:val="auto"/>
        </w:rPr>
        <w:t>during this period</w:t>
      </w:r>
      <w:ins w:id="38" w:author="Dan Hahn" w:date="2017-11-09T12:33:00Z">
        <w:r w:rsidR="00B06FA3">
          <w:rPr>
            <w:rFonts w:asciiTheme="minorHAnsi" w:hAnsiTheme="minorHAnsi"/>
            <w:color w:val="auto"/>
          </w:rPr>
          <w:t>.</w:t>
        </w:r>
      </w:ins>
      <w:r w:rsidR="009F3D9F">
        <w:rPr>
          <w:rFonts w:asciiTheme="minorHAnsi" w:hAnsiTheme="minorHAnsi"/>
          <w:color w:val="auto"/>
        </w:rPr>
        <w:t xml:space="preserve"> </w:t>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accumulate large amou</w:t>
      </w:r>
      <w:r w:rsidR="00703191" w:rsidRPr="00A4103C">
        <w:rPr>
          <w:rFonts w:asciiTheme="minorHAnsi" w:hAnsiTheme="minorHAnsi"/>
          <w:color w:val="auto"/>
        </w:rPr>
        <w:t>nts of lipids, amino acids, and/</w:t>
      </w:r>
      <w:r w:rsidR="00DC60C3" w:rsidRPr="00A4103C">
        <w:rPr>
          <w:rFonts w:asciiTheme="minorHAnsi" w:hAnsiTheme="minorHAnsi"/>
          <w:color w:val="auto"/>
        </w:rPr>
        <w:t>or carbohydrates.</w:t>
      </w:r>
      <w:r w:rsidR="004E4D02">
        <w:rPr>
          <w:rFonts w:asciiTheme="minorHAnsi" w:hAnsiTheme="minorHAnsi"/>
          <w:color w:val="auto"/>
        </w:rPr>
        <w:t xml:space="preserve"> </w:t>
      </w:r>
      <w:r w:rsidR="00B3467A">
        <w:rPr>
          <w:rFonts w:asciiTheme="minorHAnsi" w:hAnsiTheme="minorHAnsi"/>
          <w:color w:val="auto"/>
        </w:rPr>
        <w:t>For some insects, the n</w:t>
      </w:r>
      <w:r w:rsidR="009B59CD">
        <w:rPr>
          <w:rFonts w:asciiTheme="minorHAnsi" w:hAnsiTheme="minorHAnsi"/>
          <w:color w:val="auto"/>
        </w:rPr>
        <w:t xml:space="preserve">utrients accumulated prior to diapause initiation must </w:t>
      </w:r>
      <w:r w:rsidR="00B3467A">
        <w:rPr>
          <w:rFonts w:asciiTheme="minorHAnsi" w:hAnsiTheme="minorHAnsi"/>
          <w:color w:val="auto"/>
        </w:rPr>
        <w:t xml:space="preserve">also </w:t>
      </w:r>
      <w:r w:rsidR="009B59CD">
        <w:rPr>
          <w:rFonts w:asciiTheme="minorHAnsi" w:hAnsiTheme="minorHAnsi"/>
          <w:color w:val="auto"/>
        </w:rPr>
        <w:t xml:space="preserve">be utilized for metamorphosis or </w:t>
      </w:r>
      <w:r w:rsidR="00B3467A">
        <w:rPr>
          <w:rFonts w:asciiTheme="minorHAnsi" w:hAnsiTheme="minorHAnsi"/>
          <w:color w:val="auto"/>
        </w:rPr>
        <w:t xml:space="preserve">to </w:t>
      </w:r>
      <w:r w:rsidR="009B59CD">
        <w:rPr>
          <w:rFonts w:asciiTheme="minorHAnsi" w:hAnsiTheme="minorHAnsi"/>
          <w:color w:val="auto"/>
        </w:rPr>
        <w:t xml:space="preserve">supplement a </w:t>
      </w:r>
      <w:r w:rsidR="00B3467A">
        <w:rPr>
          <w:rFonts w:asciiTheme="minorHAnsi" w:hAnsiTheme="minorHAnsi"/>
          <w:color w:val="auto"/>
        </w:rPr>
        <w:t xml:space="preserve">restricted </w:t>
      </w:r>
      <w:r w:rsidR="009B59CD">
        <w:rPr>
          <w:rFonts w:asciiTheme="minorHAnsi" w:hAnsiTheme="minorHAnsi"/>
          <w:color w:val="auto"/>
        </w:rPr>
        <w:t>diet</w:t>
      </w:r>
      <w:r w:rsidR="00B3467A">
        <w:rPr>
          <w:rFonts w:asciiTheme="minorHAnsi" w:hAnsiTheme="minorHAnsi"/>
          <w:color w:val="auto"/>
        </w:rPr>
        <w:t xml:space="preserve"> once diapause is terminated.</w:t>
      </w:r>
      <w:r w:rsidR="009B59CD">
        <w:rPr>
          <w:rFonts w:asciiTheme="minorHAnsi" w:hAnsiTheme="minorHAnsi"/>
          <w:color w:val="auto"/>
        </w:rPr>
        <w:t xml:space="preserve"> </w:t>
      </w:r>
      <w:r w:rsidR="00DC60C3" w:rsidRPr="00A4103C">
        <w:rPr>
          <w:rFonts w:asciiTheme="minorHAnsi" w:hAnsiTheme="minorHAnsi"/>
          <w:color w:val="auto"/>
        </w:rPr>
        <w:t>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ins w:id="39" w:author="Dan Hahn" w:date="2017-11-09T12:34:00Z">
        <w:r w:rsidR="00E00E69">
          <w:rPr>
            <w:rFonts w:asciiTheme="minorHAnsi" w:hAnsiTheme="minorHAnsi"/>
            <w:color w:val="auto"/>
          </w:rPr>
          <w:t xml:space="preserve"> in most species</w:t>
        </w:r>
      </w:ins>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r w:rsidR="00970DD9">
        <w:rPr>
          <w:rFonts w:asciiTheme="minorHAnsi" w:hAnsiTheme="minorHAnsi"/>
          <w:color w:val="auto"/>
        </w:rPr>
        <w:t xml:space="preserve"> </w:t>
      </w:r>
      <w:r w:rsidR="006B1FDA">
        <w:rPr>
          <w:rFonts w:asciiTheme="minorHAnsi" w:hAnsiTheme="minorHAnsi"/>
          <w:color w:val="auto"/>
        </w:rPr>
        <w:fldChar w:fldCharType="begin" w:fldLock="1"/>
      </w:r>
      <w:r w:rsidR="006B1FDA">
        <w:rPr>
          <w:rFonts w:asciiTheme="minorHAnsi" w:hAnsiTheme="minorHAnsi"/>
          <w:color w:val="auto"/>
        </w:rPr>
        <w:instrText>ADDIN CSL_CITATION { "citationItems" : [ { "id" : "ITEM-1", "itemData" : { "DOI" : "10.1007/s001140050656", "ISBN" : "0028-1042", "ISSN" : "00281042", "PMID" : "10541655", "abstract" : "The passage of macromolecules through biological membranes is an essential process for all multicellular organisms. Insects have developed a mechanism different from that known for all other eukaryotes investigated so far. This review discusses the function and evolution of this mechanism. Insect pupae do not feed during metamorphosis. Therefore they depend on material that has been accumulated during the larval life. At the end of this period, shortly before pupariation, a rise in titer of ecdysteroid hormones induces the incorporation of a large fraction of storage proteins (hexamerins) from the body fluid into the fat body cells. The transport of hexamerins across the cell-membrane is mediated by a specific ecdysteroid-controlled receptor. It is synthesized as a precursor protein that is subsequently processed into the active receptor. This receptor protein is very unusual because it is closely related to its own hexamerin ligand. Sequence comparison shows that the hexamerins and hexamerin receptors diverged early in insect evolution and derive from a common hemocyanin ancestor.", "author" : [ { "dropping-particle" : "", "family" : "Burmester", "given" : "T.", "non-dropping-particle" : "", "parse-names" : false, "suffix" : "" }, { "dropping-particle" : "", "family" : "Scheller", "given" : "K.", "non-dropping-particle" : "", "parse-names" : false, "suffix" : "" } ], "container-title" : "Naturwissenschaften", "id" : "ITEM-1", "issue" : "10", "issued" : { "date-parts" : [ [ "1999" ] ] }, "page" : "468-474", "title" : "Ligands and receptors: Common theme in insect storage protein transport", "type" : "article-journal", "volume" : "86" }, "uris" : [ "http://www.mendeley.com/documents/?uuid=ef60d26b-ccc8-4f55-ae2a-cf7ab61ce703" ] } ], "mendeley" : { "formattedCitation" : "(Burmester and Scheller 1999)", "plainTextFormattedCitation" : "(Burmester and Scheller 1999)", "previouslyFormattedCitation" : "(Burmester and Scheller 1999)" }, "properties" : { "noteIndex" : 14 }, "schema" : "https://github.com/citation-style-language/schema/raw/master/csl-citation.json" }</w:instrText>
      </w:r>
      <w:r w:rsidR="006B1FDA">
        <w:rPr>
          <w:rFonts w:asciiTheme="minorHAnsi" w:hAnsiTheme="minorHAnsi"/>
          <w:color w:val="auto"/>
        </w:rPr>
        <w:fldChar w:fldCharType="separate"/>
      </w:r>
      <w:r w:rsidR="006B1FDA" w:rsidRPr="006B1FDA">
        <w:rPr>
          <w:rFonts w:asciiTheme="minorHAnsi" w:hAnsiTheme="minorHAnsi"/>
          <w:noProof/>
          <w:color w:val="auto"/>
        </w:rPr>
        <w:t>(Burmester and Scheller 1999)</w:t>
      </w:r>
      <w:r w:rsidR="006B1FDA">
        <w:rPr>
          <w:rFonts w:asciiTheme="minorHAnsi" w:hAnsiTheme="minorHAnsi"/>
          <w:color w:val="auto"/>
        </w:rPr>
        <w:fldChar w:fldCharType="end"/>
      </w:r>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w:t>
      </w:r>
      <w:ins w:id="40" w:author="Dan Hahn" w:date="2017-11-09T12:35:00Z">
        <w:r w:rsidR="00E00E69">
          <w:rPr>
            <w:rFonts w:asciiTheme="minorHAnsi" w:hAnsiTheme="minorHAnsi"/>
            <w:color w:val="auto"/>
          </w:rPr>
          <w:t>,</w:t>
        </w:r>
      </w:ins>
      <w:r w:rsidR="00A34959" w:rsidRPr="00A4103C">
        <w:rPr>
          <w:rFonts w:asciiTheme="minorHAnsi" w:hAnsiTheme="minorHAnsi"/>
          <w:color w:val="auto"/>
        </w:rPr>
        <w:t xml:space="preserve"> as metabolic proteins accumulate damage or are destroyed, the amino acids in hexamerins can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can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42B6C646"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w:t>
      </w:r>
      <w:r w:rsidRPr="00A4103C">
        <w:rPr>
          <w:rFonts w:asciiTheme="minorHAnsi" w:hAnsiTheme="minorHAnsi"/>
          <w:color w:val="auto"/>
        </w:rPr>
        <w:lastRenderedPageBreak/>
        <w:t xml:space="preserve">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accumulate and store</w:t>
      </w:r>
      <w:r w:rsidR="00B3467A">
        <w:rPr>
          <w:rFonts w:asciiTheme="minorHAnsi" w:hAnsiTheme="minorHAnsi"/>
          <w:color w:val="auto"/>
        </w:rPr>
        <w:t xml:space="preserve"> proportionally</w:t>
      </w:r>
      <w:r w:rsidR="00DC60C3" w:rsidRPr="00A4103C">
        <w:rPr>
          <w:rFonts w:asciiTheme="minorHAnsi" w:hAnsiTheme="minorHAnsi"/>
          <w:color w:val="auto"/>
        </w:rPr>
        <w:t xml:space="preserve"> more lipids</w:t>
      </w:r>
      <w:r w:rsidR="00B3467A">
        <w:rPr>
          <w:rFonts w:asciiTheme="minorHAnsi" w:hAnsiTheme="minorHAnsi"/>
          <w:color w:val="auto"/>
        </w:rPr>
        <w:t xml:space="preserve"> than carbohydrates or proteins</w:t>
      </w:r>
      <w:r w:rsidR="00DF316B" w:rsidRPr="00A4103C">
        <w:rPr>
          <w:rFonts w:asciiTheme="minorHAnsi" w:hAnsiTheme="minorHAnsi"/>
          <w:color w:val="auto"/>
        </w:rPr>
        <w:t xml:space="preserve"> to fuel their metabolism</w:t>
      </w:r>
      <w:r w:rsidR="00DC60C3" w:rsidRPr="00A4103C">
        <w:rPr>
          <w:rFonts w:asciiTheme="minorHAnsi" w:hAnsiTheme="minorHAnsi"/>
          <w:color w:val="auto"/>
        </w:rPr>
        <w:t xml:space="preserve">. For example, diapausing </w:t>
      </w:r>
      <w:r w:rsidR="00D6621A" w:rsidRPr="00A4103C">
        <w:rPr>
          <w:rFonts w:asciiTheme="minorHAnsi" w:hAnsiTheme="minorHAnsi"/>
          <w:color w:val="auto"/>
        </w:rPr>
        <w:t xml:space="preserve">female </w:t>
      </w:r>
      <w:r w:rsidR="00DC60C3" w:rsidRPr="00A4103C">
        <w:rPr>
          <w:rFonts w:asciiTheme="minorHAnsi" w:hAnsiTheme="minorHAnsi"/>
          <w:i/>
          <w:color w:val="auto"/>
        </w:rPr>
        <w:t xml:space="preserve">Culex pippens </w:t>
      </w:r>
      <w:r w:rsidR="00DC60C3" w:rsidRPr="00A4103C">
        <w:rPr>
          <w:rFonts w:asciiTheme="minorHAnsi" w:hAnsiTheme="minorHAnsi"/>
          <w:color w:val="auto"/>
        </w:rPr>
        <w:t>mosquitos reared at 22</w:t>
      </w:r>
      <w:r w:rsidR="00DC60C3" w:rsidRPr="00A4103C">
        <w:rPr>
          <w:color w:val="auto"/>
        </w:rPr>
        <w:t>°</w:t>
      </w:r>
      <w:r w:rsidR="00DC60C3" w:rsidRPr="00A4103C">
        <w:rPr>
          <w:rFonts w:asciiTheme="minorHAnsi" w:hAnsiTheme="minorHAnsi"/>
          <w:color w:val="auto"/>
        </w:rPr>
        <w:t xml:space="preserve">C and under a </w:t>
      </w:r>
      <w:r w:rsidR="00B3467A">
        <w:rPr>
          <w:rFonts w:asciiTheme="minorHAnsi" w:hAnsiTheme="minorHAnsi"/>
          <w:color w:val="auto"/>
        </w:rPr>
        <w:t>9</w:t>
      </w:r>
      <w:r w:rsidR="00DC60C3" w:rsidRPr="00A4103C">
        <w:rPr>
          <w:rFonts w:asciiTheme="minorHAnsi" w:hAnsiTheme="minorHAnsi"/>
          <w:color w:val="auto"/>
        </w:rPr>
        <w:t>-hour photoperiod accumulate significantly more lipids in preparation for diapause relative to their non-diapausing conspecifics reared at th</w:t>
      </w:r>
      <w:r w:rsidR="00B3467A">
        <w:rPr>
          <w:rFonts w:asciiTheme="minorHAnsi" w:hAnsiTheme="minorHAnsi"/>
          <w:color w:val="auto"/>
        </w:rPr>
        <w:t>e same temperature and under a 14</w:t>
      </w:r>
      <w:r w:rsidR="00DC60C3" w:rsidRPr="00A4103C">
        <w:rPr>
          <w:rFonts w:asciiTheme="minorHAnsi" w:hAnsiTheme="minorHAnsi"/>
          <w:color w:val="auto"/>
        </w:rPr>
        <w:t xml:space="preserve">-hour photoperiod. These stored lipids are utilized as a source of 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w:t>
      </w:r>
      <w:ins w:id="41" w:author="Dan Hahn" w:date="2017-11-09T12:40:00Z">
        <w:r w:rsidR="00555B8F">
          <w:rPr>
            <w:rFonts w:asciiTheme="minorHAnsi" w:hAnsiTheme="minorHAnsi"/>
            <w:color w:val="auto"/>
          </w:rPr>
          <w:t xml:space="preserve">has been shown to </w:t>
        </w:r>
      </w:ins>
      <w:r w:rsidR="00DC60C3" w:rsidRPr="00A4103C">
        <w:rPr>
          <w:rFonts w:asciiTheme="minorHAnsi" w:hAnsiTheme="minorHAnsi"/>
          <w:color w:val="auto"/>
        </w:rPr>
        <w:t xml:space="preserve">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55586BB3" w14:textId="2FD1A0BF"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ins w:id="42" w:author="Dan Hahn" w:date="2017-11-09T12:50:00Z">
        <w:r w:rsidR="0022234B">
          <w:rPr>
            <w:rFonts w:asciiTheme="minorHAnsi" w:hAnsiTheme="minorHAnsi"/>
            <w:color w:val="auto"/>
          </w:rPr>
          <w:t>, including dormant insects,</w:t>
        </w:r>
      </w:ins>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r w:rsidR="00970DD9">
        <w:rPr>
          <w:rFonts w:asciiTheme="minorHAnsi" w:hAnsiTheme="minorHAnsi"/>
          <w:color w:val="auto"/>
        </w:rPr>
        <w:t>,</w:t>
      </w:r>
      <w:r w:rsidR="00740325" w:rsidRPr="00A4103C">
        <w:rPr>
          <w:rFonts w:asciiTheme="minorHAnsi" w:hAnsiTheme="minorHAnsi"/>
          <w:color w:val="auto"/>
        </w:rPr>
        <w:t xml:space="preserve"> and </w:t>
      </w:r>
      <w:r w:rsidR="009C4940" w:rsidRPr="00A4103C">
        <w:rPr>
          <w:rFonts w:asciiTheme="minorHAnsi" w:hAnsiTheme="minorHAnsi"/>
          <w:color w:val="auto"/>
        </w:rPr>
        <w:t>used during diapause</w:t>
      </w:r>
      <w:r w:rsidR="00970DD9">
        <w:rPr>
          <w:rFonts w:asciiTheme="minorHAnsi" w:hAnsiTheme="minorHAnsi"/>
          <w:color w:val="auto"/>
        </w:rPr>
        <w:t>,</w:t>
      </w:r>
      <w:r w:rsidR="009C4940" w:rsidRPr="00A4103C">
        <w:rPr>
          <w:rFonts w:asciiTheme="minorHAnsi" w:hAnsiTheme="minorHAnsi"/>
          <w:color w:val="auto"/>
        </w:rPr>
        <w:t xml:space="preserve"> c</w:t>
      </w:r>
      <w:r w:rsidR="00641BE6">
        <w:rPr>
          <w:rFonts w:asciiTheme="minorHAnsi" w:hAnsiTheme="minorHAnsi"/>
          <w:color w:val="auto"/>
        </w:rPr>
        <w:t>ould be affected by increased</w:t>
      </w:r>
      <w:r w:rsidR="009C4940" w:rsidRPr="00A4103C">
        <w:rPr>
          <w:rFonts w:asciiTheme="minorHAnsi" w:hAnsiTheme="minorHAnsi"/>
          <w:color w:val="auto"/>
        </w:rPr>
        <w:t xml:space="preserve"> </w:t>
      </w:r>
      <w:ins w:id="43" w:author="Dan Hahn" w:date="2017-11-09T12:50:00Z">
        <w:r w:rsidR="0022234B">
          <w:rPr>
            <w:rFonts w:asciiTheme="minorHAnsi" w:hAnsiTheme="minorHAnsi"/>
            <w:color w:val="auto"/>
          </w:rPr>
          <w:t xml:space="preserve">metabolism due to increased </w:t>
        </w:r>
      </w:ins>
      <w:ins w:id="44" w:author="Dan Hahn" w:date="2017-11-09T12:51:00Z">
        <w:r w:rsidR="0022234B">
          <w:rPr>
            <w:rFonts w:asciiTheme="minorHAnsi" w:hAnsiTheme="minorHAnsi"/>
            <w:color w:val="auto"/>
          </w:rPr>
          <w:t>environmental</w:t>
        </w:r>
      </w:ins>
      <w:ins w:id="45" w:author="Dan Hahn" w:date="2017-11-09T12:50:00Z">
        <w:r w:rsidR="0022234B">
          <w:rPr>
            <w:rFonts w:asciiTheme="minorHAnsi" w:hAnsiTheme="minorHAnsi"/>
            <w:color w:val="auto"/>
          </w:rPr>
          <w:t xml:space="preserve"> </w:t>
        </w:r>
        <w:r w:rsidR="0022234B" w:rsidRPr="0015699F">
          <w:rPr>
            <w:rFonts w:asciiTheme="minorHAnsi" w:hAnsiTheme="minorHAnsi"/>
            <w:color w:val="auto"/>
          </w:rPr>
          <w:t>temperatures</w:t>
        </w:r>
      </w:ins>
      <w:r w:rsidR="00CD43B9">
        <w:rPr>
          <w:rFonts w:asciiTheme="minorHAnsi" w:hAnsiTheme="minorHAnsi"/>
          <w:color w:val="auto"/>
        </w:rPr>
        <w:t>.</w:t>
      </w:r>
      <w:r w:rsidR="00970DD9" w:rsidRPr="0015699F">
        <w:rPr>
          <w:rFonts w:asciiTheme="minorHAnsi" w:hAnsiTheme="minorHAnsi"/>
          <w:color w:val="auto"/>
        </w:rPr>
        <w:t xml:space="preserve"> </w:t>
      </w:r>
      <w:r w:rsidR="00CD43B9">
        <w:rPr>
          <w:rFonts w:asciiTheme="minorHAnsi" w:hAnsiTheme="minorHAnsi"/>
          <w:color w:val="auto"/>
        </w:rPr>
        <w:t xml:space="preserve">These changes could </w:t>
      </w:r>
      <w:ins w:id="46" w:author="Dan Hahn" w:date="2017-11-09T12:51:00Z">
        <w:r w:rsidR="0022234B" w:rsidRPr="0015699F">
          <w:rPr>
            <w:rStyle w:val="CommentReference"/>
            <w:sz w:val="24"/>
            <w:szCs w:val="24"/>
          </w:rPr>
          <w:t>potentially</w:t>
        </w:r>
        <w:r w:rsidR="0022234B" w:rsidRPr="0015699F">
          <w:rPr>
            <w:rFonts w:asciiTheme="minorHAnsi" w:hAnsiTheme="minorHAnsi"/>
            <w:color w:val="auto"/>
          </w:rPr>
          <w:t xml:space="preserve"> </w:t>
        </w:r>
      </w:ins>
      <w:r w:rsidR="00740325" w:rsidRPr="0015699F">
        <w:rPr>
          <w:rFonts w:asciiTheme="minorHAnsi" w:hAnsiTheme="minorHAnsi"/>
          <w:color w:val="auto"/>
        </w:rPr>
        <w:t>affect</w:t>
      </w:r>
      <w:r w:rsidR="00641BE6" w:rsidRPr="0015699F">
        <w:rPr>
          <w:rFonts w:asciiTheme="minorHAnsi" w:hAnsiTheme="minorHAnsi"/>
          <w:color w:val="auto"/>
        </w:rPr>
        <w:t xml:space="preserve"> </w:t>
      </w:r>
      <w:ins w:id="47" w:author="Dan Hahn" w:date="2017-11-09T12:51:00Z">
        <w:r w:rsidR="0022234B" w:rsidRPr="0015699F">
          <w:rPr>
            <w:rFonts w:asciiTheme="minorHAnsi" w:hAnsiTheme="minorHAnsi"/>
            <w:color w:val="auto"/>
          </w:rPr>
          <w:t>both</w:t>
        </w:r>
        <w:r w:rsidR="0022234B">
          <w:rPr>
            <w:rFonts w:asciiTheme="minorHAnsi" w:hAnsiTheme="minorHAnsi"/>
            <w:color w:val="auto"/>
          </w:rPr>
          <w:t xml:space="preserve"> survival through </w:t>
        </w:r>
      </w:ins>
      <w:r w:rsidR="00DF22FD" w:rsidRPr="00A4103C">
        <w:rPr>
          <w:rFonts w:asciiTheme="minorHAnsi" w:hAnsiTheme="minorHAnsi"/>
          <w:color w:val="auto"/>
        </w:rPr>
        <w:t xml:space="preserve">diapause </w:t>
      </w:r>
      <w:ins w:id="48" w:author="Dan Hahn" w:date="2017-11-09T12:51:00Z">
        <w:r w:rsidR="0022234B">
          <w:rPr>
            <w:rFonts w:asciiTheme="minorHAnsi" w:hAnsiTheme="minorHAnsi"/>
            <w:color w:val="auto"/>
          </w:rPr>
          <w:t>and</w:t>
        </w:r>
      </w:ins>
      <w:r w:rsidR="00CD43B9">
        <w:rPr>
          <w:rFonts w:asciiTheme="minorHAnsi" w:hAnsiTheme="minorHAnsi"/>
          <w:color w:val="auto"/>
        </w:rPr>
        <w:t xml:space="preserve">/or </w:t>
      </w:r>
      <w:ins w:id="49" w:author="Dan Hahn" w:date="2017-11-09T12:51:00Z">
        <w:r w:rsidR="0022234B">
          <w:rPr>
            <w:rFonts w:asciiTheme="minorHAnsi" w:hAnsiTheme="minorHAnsi"/>
            <w:color w:val="auto"/>
          </w:rPr>
          <w:t>post-diapause performance</w:t>
        </w:r>
      </w:ins>
      <w:r w:rsidR="00DF22FD" w:rsidRPr="00A4103C">
        <w:rPr>
          <w:rFonts w:asciiTheme="minorHAnsi" w:hAnsiTheme="minorHAnsi"/>
          <w:color w:val="auto"/>
        </w:rPr>
        <w:t>.</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w:t>
      </w:r>
      <w:r w:rsidR="00641BE6">
        <w:rPr>
          <w:rFonts w:asciiTheme="minorHAnsi" w:hAnsiTheme="minorHAnsi"/>
          <w:color w:val="auto"/>
        </w:rPr>
        <w:t xml:space="preserve"> climate change</w:t>
      </w:r>
      <w:r w:rsidR="00142B31" w:rsidRPr="00A4103C">
        <w:rPr>
          <w:rFonts w:asciiTheme="minorHAnsi" w:hAnsiTheme="minorHAnsi"/>
          <w:color w:val="auto"/>
        </w:rPr>
        <w:t xml:space="preserve"> l</w:t>
      </w:r>
      <w:r w:rsidR="0004432B" w:rsidRPr="00A4103C">
        <w:rPr>
          <w:rFonts w:asciiTheme="minorHAnsi" w:hAnsiTheme="minorHAnsi"/>
          <w:color w:val="auto"/>
        </w:rPr>
        <w:t>osers</w:t>
      </w:r>
      <w:r w:rsidR="00642971" w:rsidRPr="00A4103C">
        <w:rPr>
          <w:rFonts w:asciiTheme="minorHAnsi" w:hAnsiTheme="minorHAnsi"/>
          <w:color w:val="auto"/>
        </w:rPr>
        <w:t xml:space="preserve"> could be unable to accumulate or store </w:t>
      </w:r>
      <w:r w:rsidR="00641BE6">
        <w:rPr>
          <w:rFonts w:asciiTheme="minorHAnsi" w:hAnsiTheme="minorHAnsi"/>
          <w:color w:val="auto"/>
        </w:rPr>
        <w:t>enough</w:t>
      </w:r>
      <w:r w:rsidR="00642971" w:rsidRPr="00A4103C">
        <w:rPr>
          <w:rFonts w:asciiTheme="minorHAnsi" w:hAnsiTheme="minorHAnsi"/>
          <w:color w:val="auto"/>
        </w:rPr>
        <w:t xml:space="preserve"> nutrients</w:t>
      </w:r>
      <w:commentRangeStart w:id="50"/>
      <w:r w:rsidR="0022234B">
        <w:rPr>
          <w:rStyle w:val="CommentReference"/>
        </w:rPr>
        <w:commentReference w:id="51"/>
      </w:r>
      <w:commentRangeEnd w:id="50"/>
      <w:r w:rsidR="00CD43B9">
        <w:rPr>
          <w:rStyle w:val="CommentReference"/>
        </w:rPr>
        <w:commentReference w:id="50"/>
      </w:r>
      <w:r w:rsidR="00173864" w:rsidRPr="00A4103C">
        <w:rPr>
          <w:rFonts w:asciiTheme="minorHAnsi" w:hAnsiTheme="minorHAnsi"/>
          <w:color w:val="auto"/>
        </w:rPr>
        <w:t xml:space="preserve"> possibly resulting in an energy deficit at the beginning of diapause.</w:t>
      </w:r>
      <w:r w:rsidR="0004432B" w:rsidRPr="00A4103C">
        <w:rPr>
          <w:rFonts w:asciiTheme="minorHAnsi" w:hAnsiTheme="minorHAnsi"/>
          <w:color w:val="auto"/>
        </w:rPr>
        <w:t xml:space="preserve"> 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w:t>
      </w:r>
      <w:ins w:id="52" w:author="Dan Hahn" w:date="2017-11-09T12:52:00Z">
        <w:r w:rsidR="0022234B">
          <w:rPr>
            <w:rFonts w:asciiTheme="minorHAnsi" w:hAnsiTheme="minorHAnsi"/>
            <w:color w:val="auto"/>
          </w:rPr>
          <w:t>s</w:t>
        </w:r>
      </w:ins>
      <w:r w:rsidR="00EB3B76" w:rsidRPr="00A4103C">
        <w:rPr>
          <w:rFonts w:asciiTheme="minorHAnsi" w:hAnsiTheme="minorHAnsi"/>
          <w:color w:val="auto"/>
        </w:rPr>
        <w:t xml:space="preserve"> of stored nutrients</w:t>
      </w:r>
      <w:r w:rsidR="00173864" w:rsidRPr="00A4103C">
        <w:rPr>
          <w:rFonts w:asciiTheme="minorHAnsi" w:hAnsiTheme="minorHAnsi"/>
          <w:color w:val="auto"/>
        </w:rPr>
        <w:t xml:space="preserve"> to meet their increased </w:t>
      </w:r>
      <w:r w:rsidR="00173864" w:rsidRPr="00A4103C">
        <w:rPr>
          <w:rFonts w:asciiTheme="minorHAnsi" w:hAnsiTheme="minorHAnsi"/>
          <w:color w:val="auto"/>
        </w:rPr>
        <w:lastRenderedPageBreak/>
        <w:t>metabolic demands</w:t>
      </w:r>
      <w:r w:rsidR="00EB3B76" w:rsidRPr="00A4103C">
        <w:rPr>
          <w:rFonts w:asciiTheme="minorHAnsi" w:hAnsiTheme="minorHAnsi"/>
          <w:color w:val="auto"/>
        </w:rPr>
        <w:t xml:space="preserve"> before diapause ends and not survive the winter</w:t>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to 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r w:rsidR="00786271">
        <w:rPr>
          <w:rFonts w:asciiTheme="minorHAnsi" w:hAnsiTheme="minorHAnsi"/>
          <w:color w:val="auto"/>
        </w:rPr>
        <w:t>Q</w:t>
      </w:r>
      <w:r w:rsidR="00F816FE">
        <w:rPr>
          <w:rFonts w:asciiTheme="minorHAnsi" w:hAnsiTheme="minorHAnsi"/>
          <w:color w:val="auto"/>
        </w:rPr>
        <w:t>uantifying</w:t>
      </w:r>
      <w:r w:rsidR="009E233F">
        <w:rPr>
          <w:rFonts w:asciiTheme="minorHAnsi" w:hAnsiTheme="minorHAnsi"/>
          <w:color w:val="auto"/>
        </w:rPr>
        <w:t xml:space="preserve"> the</w:t>
      </w:r>
      <w:r w:rsidR="00F816FE">
        <w:rPr>
          <w:rFonts w:asciiTheme="minorHAnsi" w:hAnsiTheme="minorHAnsi"/>
          <w:color w:val="auto"/>
        </w:rPr>
        <w:t xml:space="preserve"> </w:t>
      </w:r>
      <w:r w:rsidR="00B9035C">
        <w:rPr>
          <w:rFonts w:asciiTheme="minorHAnsi" w:hAnsiTheme="minorHAnsi"/>
          <w:color w:val="auto"/>
        </w:rPr>
        <w:t>metabolic demand for nutrient storage</w:t>
      </w:r>
      <w:r w:rsidR="00F816FE">
        <w:rPr>
          <w:rFonts w:asciiTheme="minorHAnsi" w:hAnsiTheme="minorHAnsi"/>
          <w:color w:val="auto"/>
        </w:rPr>
        <w:t xml:space="preserve"> during </w:t>
      </w:r>
      <w:commentRangeStart w:id="53"/>
      <w:r w:rsidR="00F816FE">
        <w:rPr>
          <w:rFonts w:asciiTheme="minorHAnsi" w:hAnsiTheme="minorHAnsi"/>
          <w:color w:val="auto"/>
        </w:rPr>
        <w:t>dia</w:t>
      </w:r>
      <w:r w:rsidR="00B9035C">
        <w:rPr>
          <w:rFonts w:asciiTheme="minorHAnsi" w:hAnsiTheme="minorHAnsi"/>
          <w:color w:val="auto"/>
        </w:rPr>
        <w:t>pause preparations</w:t>
      </w:r>
      <w:r w:rsidR="00786271">
        <w:rPr>
          <w:rFonts w:asciiTheme="minorHAnsi" w:hAnsiTheme="minorHAnsi"/>
          <w:color w:val="auto"/>
        </w:rPr>
        <w:t xml:space="preserve"> </w:t>
      </w:r>
      <w:commentRangeEnd w:id="53"/>
      <w:r w:rsidR="0022234B">
        <w:rPr>
          <w:rStyle w:val="CommentReference"/>
        </w:rPr>
        <w:commentReference w:id="53"/>
      </w:r>
      <w:r w:rsidR="009D458B">
        <w:rPr>
          <w:rFonts w:asciiTheme="minorHAnsi" w:hAnsiTheme="minorHAnsi"/>
          <w:color w:val="auto"/>
        </w:rPr>
        <w:t>as a function of diapause length could provide</w:t>
      </w:r>
      <w:r w:rsidR="00786271">
        <w:rPr>
          <w:rFonts w:asciiTheme="minorHAnsi" w:hAnsiTheme="minorHAnsi"/>
          <w:color w:val="auto"/>
        </w:rPr>
        <w:t xml:space="preserve"> a way </w:t>
      </w:r>
      <w:r w:rsidR="00786271" w:rsidRPr="00BE7321">
        <w:rPr>
          <w:rFonts w:asciiTheme="minorHAnsi" w:hAnsiTheme="minorHAnsi"/>
          <w:color w:val="auto"/>
        </w:rPr>
        <w:t>to</w:t>
      </w:r>
      <w:r w:rsidR="00B9035C" w:rsidRPr="00BE7321">
        <w:rPr>
          <w:rFonts w:asciiTheme="minorHAnsi" w:hAnsiTheme="minorHAnsi"/>
          <w:color w:val="auto"/>
        </w:rPr>
        <w:t xml:space="preserve"> </w:t>
      </w:r>
      <w:r w:rsidR="00786271" w:rsidRPr="00BE7321">
        <w:rPr>
          <w:rFonts w:asciiTheme="minorHAnsi" w:hAnsiTheme="minorHAnsi"/>
          <w:color w:val="auto"/>
        </w:rPr>
        <w:t>predict</w:t>
      </w:r>
      <w:r w:rsidR="00591F1A" w:rsidRPr="00BE7321">
        <w:rPr>
          <w:rFonts w:asciiTheme="minorHAnsi" w:hAnsiTheme="minorHAnsi"/>
          <w:color w:val="auto"/>
        </w:rPr>
        <w:t xml:space="preserve"> climate change winners and losers</w:t>
      </w:r>
      <w:r w:rsidR="009D458B" w:rsidRPr="00BE7321">
        <w:rPr>
          <w:rFonts w:asciiTheme="minorHAnsi" w:hAnsiTheme="minorHAnsi"/>
          <w:color w:val="auto"/>
        </w:rPr>
        <w:t xml:space="preserve"> as growing seasons increase</w:t>
      </w:r>
      <w:r w:rsidR="00B9035C" w:rsidRPr="00BE7321">
        <w:rPr>
          <w:rFonts w:asciiTheme="minorHAnsi" w:hAnsiTheme="minorHAnsi"/>
          <w:color w:val="auto"/>
        </w:rPr>
        <w:t>.</w:t>
      </w:r>
      <w:r w:rsidR="00F816FE" w:rsidRPr="00BE7321">
        <w:rPr>
          <w:rFonts w:asciiTheme="minorHAnsi" w:hAnsiTheme="minorHAnsi"/>
          <w:color w:val="auto"/>
        </w:rPr>
        <w:t xml:space="preserve"> </w:t>
      </w:r>
      <w:r w:rsidR="00BB7E19" w:rsidRPr="00BE7321">
        <w:rPr>
          <w:rStyle w:val="CommentReference"/>
        </w:rPr>
        <w:t xml:space="preserve"> </w:t>
      </w:r>
      <w:r w:rsidR="00EE68B1" w:rsidRPr="00BE7321">
        <w:rPr>
          <w:rFonts w:asciiTheme="minorHAnsi" w:hAnsiTheme="minorHAnsi"/>
          <w:i/>
          <w:color w:val="auto"/>
        </w:rPr>
        <w:t>Ostrini</w:t>
      </w:r>
      <w:r w:rsidR="00EE68B1" w:rsidRPr="00A4103C">
        <w:rPr>
          <w:rFonts w:asciiTheme="minorHAnsi" w:hAnsiTheme="minorHAnsi"/>
          <w:i/>
          <w:color w:val="auto"/>
        </w:rPr>
        <w:t>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r w:rsidR="009807CB">
        <w:rPr>
          <w:rFonts w:asciiTheme="minorHAnsi" w:hAnsiTheme="minorHAnsi"/>
          <w:color w:val="auto"/>
        </w:rPr>
        <w:t>sympatric</w:t>
      </w:r>
      <w:r w:rsidR="00B23DB9">
        <w:rPr>
          <w:rFonts w:asciiTheme="minorHAnsi" w:hAnsiTheme="minorHAnsi"/>
          <w:color w:val="auto"/>
        </w:rPr>
        <w:t xml:space="preserve"> </w:t>
      </w:r>
      <w:r w:rsidR="003F046E">
        <w:rPr>
          <w:rFonts w:asciiTheme="minorHAnsi" w:hAnsiTheme="minorHAnsi"/>
          <w:color w:val="auto"/>
        </w:rPr>
        <w:t>populations</w:t>
      </w:r>
      <w:r w:rsidR="00B23DB9">
        <w:rPr>
          <w:rFonts w:asciiTheme="minorHAnsi" w:hAnsiTheme="minorHAnsi"/>
          <w:color w:val="auto"/>
        </w:rPr>
        <w:t xml:space="preserve"> that</w:t>
      </w:r>
      <w:r w:rsidR="009807CB">
        <w:rPr>
          <w:rFonts w:asciiTheme="minorHAnsi" w:hAnsiTheme="minorHAnsi"/>
          <w:color w:val="auto"/>
        </w:rPr>
        <w:t xml:space="preserve"> are genetically distinct</w:t>
      </w:r>
      <w:r w:rsidR="003F046E">
        <w:rPr>
          <w:rFonts w:asciiTheme="minorHAnsi" w:hAnsiTheme="minorHAnsi"/>
          <w:color w:val="auto"/>
        </w:rPr>
        <w:t xml:space="preserve"> </w:t>
      </w:r>
      <w:r w:rsidR="009807CB">
        <w:rPr>
          <w:rFonts w:asciiTheme="minorHAnsi" w:hAnsiTheme="minorHAnsi"/>
          <w:color w:val="auto"/>
        </w:rPr>
        <w:t xml:space="preserve">and express </w:t>
      </w:r>
      <w:r w:rsidR="003F046E">
        <w:rPr>
          <w:rFonts w:asciiTheme="minorHAnsi" w:hAnsiTheme="minorHAnsi"/>
          <w:color w:val="auto"/>
        </w:rPr>
        <w:t xml:space="preserve">diapause </w:t>
      </w:r>
      <w:r w:rsidR="009807CB">
        <w:rPr>
          <w:rFonts w:asciiTheme="minorHAnsi" w:hAnsiTheme="minorHAnsi"/>
          <w:color w:val="auto"/>
        </w:rPr>
        <w:t>phenology that differs in length. These traits make ECB</w:t>
      </w:r>
      <w:r w:rsidR="002A7EA4" w:rsidRPr="00A4103C">
        <w:rPr>
          <w:rFonts w:asciiTheme="minorHAnsi" w:hAnsiTheme="minorHAnsi"/>
          <w:color w:val="auto"/>
        </w:rPr>
        <w:t xml:space="preserve">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w:t>
      </w:r>
      <w:r w:rsidR="009807CB">
        <w:rPr>
          <w:rFonts w:asciiTheme="minorHAnsi" w:hAnsiTheme="minorHAnsi"/>
          <w:color w:val="auto"/>
        </w:rPr>
        <w:t xml:space="preserve"> </w:t>
      </w:r>
      <w:r w:rsidR="002A7EA4" w:rsidRPr="00A4103C">
        <w:rPr>
          <w:rFonts w:asciiTheme="minorHAnsi" w:hAnsiTheme="minorHAnsi"/>
          <w:color w:val="auto"/>
        </w:rPr>
        <w:t xml:space="preserve">the </w:t>
      </w:r>
      <w:r w:rsidR="00E25495">
        <w:rPr>
          <w:rFonts w:asciiTheme="minorHAnsi" w:hAnsiTheme="minorHAnsi"/>
          <w:color w:val="auto"/>
        </w:rPr>
        <w:t>association between</w:t>
      </w:r>
      <w:r w:rsidR="009807CB">
        <w:rPr>
          <w:rFonts w:asciiTheme="minorHAnsi" w:hAnsiTheme="minorHAnsi"/>
          <w:color w:val="auto"/>
        </w:rPr>
        <w:t xml:space="preserve"> </w:t>
      </w:r>
      <w:r w:rsidR="00EC02E4">
        <w:rPr>
          <w:rFonts w:asciiTheme="minorHAnsi" w:hAnsiTheme="minorHAnsi"/>
          <w:color w:val="auto"/>
        </w:rPr>
        <w:t>diapause timing and nutrient demands</w:t>
      </w:r>
      <w:r w:rsidR="002A7EA4" w:rsidRPr="00A4103C">
        <w:rPr>
          <w:rFonts w:asciiTheme="minorHAnsi" w:hAnsiTheme="minorHAnsi"/>
          <w:color w:val="auto"/>
        </w:rPr>
        <w:t>.</w:t>
      </w:r>
      <w:r w:rsidR="00786271">
        <w:rPr>
          <w:rFonts w:asciiTheme="minorHAnsi" w:hAnsiTheme="minorHAnsi"/>
          <w:color w:val="auto"/>
        </w:rPr>
        <w:t xml:space="preserve"> </w:t>
      </w:r>
    </w:p>
    <w:p w14:paraId="3335BC82" w14:textId="18109675" w:rsidR="005B4419" w:rsidRDefault="00EE68B1" w:rsidP="00610FEE">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distributed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BD6232" w:rsidRPr="00A4103C">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European corn borer populations are categorized into strains characterized by voltinism</w:t>
      </w:r>
      <w:r w:rsidR="00DD5F70">
        <w:rPr>
          <w:rFonts w:asciiTheme="minorHAnsi" w:hAnsiTheme="minorHAnsi"/>
          <w:color w:val="auto"/>
        </w:rPr>
        <w:t xml:space="preserve">. Voltinism represents </w:t>
      </w:r>
      <w:r w:rsidR="007F30CF" w:rsidRPr="00A4103C">
        <w:rPr>
          <w:rFonts w:asciiTheme="minorHAnsi" w:hAnsiTheme="minorHAnsi"/>
          <w:color w:val="auto"/>
        </w:rPr>
        <w:t>the</w:t>
      </w:r>
      <w:r w:rsidR="00DD5F70">
        <w:rPr>
          <w:rFonts w:asciiTheme="minorHAnsi" w:hAnsiTheme="minorHAnsi"/>
          <w:color w:val="auto"/>
        </w:rPr>
        <w:t xml:space="preserve"> annual</w:t>
      </w:r>
      <w:r w:rsidR="007F30CF" w:rsidRPr="00A4103C">
        <w:rPr>
          <w:rFonts w:asciiTheme="minorHAnsi" w:hAnsiTheme="minorHAnsi"/>
          <w:color w:val="auto"/>
        </w:rPr>
        <w:t xml:space="preserve"> number of generations </w:t>
      </w:r>
      <w:r w:rsidR="00DD5F70">
        <w:rPr>
          <w:rFonts w:asciiTheme="minorHAnsi" w:hAnsiTheme="minorHAnsi"/>
          <w:color w:val="auto"/>
        </w:rPr>
        <w:t xml:space="preserve">produced by </w:t>
      </w:r>
      <w:r w:rsidR="00B23DB9">
        <w:rPr>
          <w:rFonts w:asciiTheme="minorHAnsi" w:hAnsiTheme="minorHAnsi"/>
          <w:color w:val="auto"/>
        </w:rPr>
        <w:t xml:space="preserve">a </w:t>
      </w:r>
      <w:r w:rsidR="007F30CF" w:rsidRPr="00A4103C">
        <w:rPr>
          <w:rFonts w:asciiTheme="minorHAnsi" w:hAnsiTheme="minorHAnsi"/>
          <w:color w:val="auto"/>
        </w:rPr>
        <w:t xml:space="preserve">population </w:t>
      </w:r>
      <w:r w:rsidR="00DD5F70">
        <w:rPr>
          <w:rFonts w:asciiTheme="minorHAnsi" w:hAnsiTheme="minorHAnsi"/>
          <w:color w:val="auto"/>
        </w:rPr>
        <w:t>before entering diapause</w:t>
      </w:r>
      <w:r w:rsidR="007F30CF" w:rsidRPr="00A4103C">
        <w:rPr>
          <w:rFonts w:asciiTheme="minorHAnsi" w:hAnsiTheme="minorHAnsi"/>
          <w:color w:val="auto"/>
        </w:rPr>
        <w:t xml:space="preserv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r w:rsidR="00FF3992">
        <w:rPr>
          <w:rFonts w:asciiTheme="minorHAnsi" w:hAnsiTheme="minorHAnsi"/>
          <w:color w:val="auto"/>
        </w:rPr>
        <w:t>Across</w:t>
      </w:r>
      <w:r w:rsidR="00FF3992" w:rsidRPr="00A4103C">
        <w:rPr>
          <w:rFonts w:asciiTheme="minorHAnsi" w:hAnsiTheme="minorHAnsi"/>
          <w:color w:val="auto"/>
        </w:rPr>
        <w:t xml:space="preserve"> </w:t>
      </w:r>
      <w:r w:rsidR="00DD7120" w:rsidRPr="00A4103C">
        <w:rPr>
          <w:rFonts w:asciiTheme="minorHAnsi" w:hAnsiTheme="minorHAnsi"/>
          <w:color w:val="auto"/>
        </w:rPr>
        <w:t xml:space="preserve">its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clina</w:t>
      </w:r>
      <w:r w:rsidR="001D6AFF" w:rsidRPr="00A4103C">
        <w:rPr>
          <w:rFonts w:asciiTheme="minorHAnsi" w:hAnsiTheme="minorHAnsi"/>
          <w:color w:val="auto"/>
        </w:rPr>
        <w:t>ly with voltinism increasing from univoltine at the northern e</w:t>
      </w:r>
      <w:r w:rsidR="00906F61" w:rsidRPr="00A4103C">
        <w:rPr>
          <w:rFonts w:asciiTheme="minorHAnsi" w:hAnsiTheme="minorHAnsi"/>
          <w:color w:val="auto"/>
        </w:rPr>
        <w:t xml:space="preserve">dge to bivoltine and </w:t>
      </w:r>
      <w:r w:rsidR="00FF3992">
        <w:rPr>
          <w:rFonts w:asciiTheme="minorHAnsi" w:hAnsiTheme="minorHAnsi"/>
          <w:color w:val="auto"/>
        </w:rPr>
        <w:t xml:space="preserve">subsequently </w:t>
      </w:r>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4F282C" w:rsidRPr="00A4103C">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acylated</w:t>
      </w:r>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r w:rsidR="00FF3992">
        <w:rPr>
          <w:rFonts w:asciiTheme="minorHAnsi" w:hAnsiTheme="minorHAnsi"/>
          <w:color w:val="auto"/>
        </w:rPr>
        <w:t xml:space="preserve">two </w:t>
      </w:r>
      <w:r w:rsidR="00FF3992">
        <w:rPr>
          <w:rFonts w:asciiTheme="minorHAnsi" w:hAnsiTheme="minorHAnsi"/>
          <w:color w:val="auto"/>
        </w:rPr>
        <w:lastRenderedPageBreak/>
        <w:t>naturally segregating z-chromosome variants</w:t>
      </w:r>
      <w:r w:rsidR="00FF3992" w:rsidRPr="00A4103C">
        <w:rPr>
          <w:rFonts w:asciiTheme="minorHAnsi" w:hAnsiTheme="minorHAnsi"/>
          <w:color w:val="auto"/>
        </w:rPr>
        <w:t xml:space="preserve"> </w:t>
      </w:r>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autosomal gene</w:t>
      </w:r>
      <w:r w:rsidR="0079122A" w:rsidRPr="00A4103C">
        <w:rPr>
          <w:rFonts w:asciiTheme="minorHAnsi" w:hAnsiTheme="minorHAnsi"/>
          <w:color w:val="auto"/>
        </w:rPr>
        <w:t xml:space="preserve"> responsible for </w:t>
      </w:r>
      <w:r w:rsidR="00FF3992">
        <w:rPr>
          <w:rFonts w:asciiTheme="minorHAnsi" w:hAnsiTheme="minorHAnsi"/>
          <w:color w:val="auto"/>
        </w:rPr>
        <w:t>pheromone synt</w:t>
      </w:r>
      <w:r w:rsidR="00610FEE">
        <w:rPr>
          <w:rFonts w:asciiTheme="minorHAnsi" w:hAnsiTheme="minorHAnsi"/>
          <w:color w:val="auto"/>
        </w:rPr>
        <w:t>hesis has two different alleles.</w:t>
      </w:r>
      <w:r w:rsidR="00FF3992">
        <w:rPr>
          <w:rFonts w:asciiTheme="minorHAnsi" w:hAnsiTheme="minorHAnsi"/>
          <w:color w:val="auto"/>
        </w:rPr>
        <w:t xml:space="preserve"> </w:t>
      </w:r>
      <w:r w:rsidR="00610FEE">
        <w:rPr>
          <w:rFonts w:asciiTheme="minorHAnsi" w:hAnsiTheme="minorHAnsi"/>
          <w:color w:val="auto"/>
        </w:rPr>
        <w:t>T</w:t>
      </w:r>
      <w:r w:rsidR="0079122A" w:rsidRPr="00A4103C">
        <w:rPr>
          <w:rFonts w:asciiTheme="minorHAnsi" w:hAnsiTheme="minorHAnsi"/>
          <w:color w:val="auto"/>
        </w:rPr>
        <w:t>he higher concentration of (Z)-11-tetradecenyl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r w:rsidR="00FF3992">
        <w:rPr>
          <w:rFonts w:asciiTheme="minorHAnsi" w:hAnsiTheme="minorHAnsi"/>
          <w:color w:val="auto"/>
        </w:rPr>
        <w:t>due to the</w:t>
      </w:r>
      <w:r w:rsidR="00610FEE">
        <w:rPr>
          <w:rFonts w:asciiTheme="minorHAnsi" w:hAnsiTheme="minorHAnsi"/>
          <w:color w:val="auto"/>
        </w:rPr>
        <w:t xml:space="preserve"> affinity of </w:t>
      </w:r>
      <w:r w:rsidR="00610FEE" w:rsidRPr="00A4103C">
        <w:rPr>
          <w:rFonts w:asciiTheme="minorHAnsi" w:hAnsiTheme="minorHAnsi"/>
          <w:color w:val="auto"/>
        </w:rPr>
        <w:t>(Z)-11-tetradecenoyl precursors</w:t>
      </w:r>
      <w:r w:rsidR="00610FEE">
        <w:rPr>
          <w:rFonts w:asciiTheme="minorHAnsi" w:hAnsiTheme="minorHAnsi"/>
          <w:color w:val="auto"/>
        </w:rPr>
        <w:t xml:space="preserve"> to the fatty acid reductase enzyme produced from the </w:t>
      </w:r>
      <w:r w:rsidR="00246344" w:rsidRPr="00A4103C">
        <w:rPr>
          <w:rFonts w:asciiTheme="minorHAnsi" w:hAnsiTheme="minorHAnsi"/>
          <w:i/>
          <w:color w:val="auto"/>
        </w:rPr>
        <w:t>pgFAR-Z</w:t>
      </w:r>
      <w:r w:rsidR="003D5AF6" w:rsidRPr="00A4103C">
        <w:rPr>
          <w:rFonts w:asciiTheme="minorHAnsi" w:hAnsiTheme="minorHAnsi"/>
          <w:i/>
          <w:color w:val="auto"/>
        </w:rPr>
        <w:t xml:space="preserve"> </w:t>
      </w:r>
      <w:r w:rsidR="00FF3992">
        <w:rPr>
          <w:rFonts w:asciiTheme="minorHAnsi" w:hAnsiTheme="minorHAnsi"/>
          <w:color w:val="auto"/>
        </w:rPr>
        <w:t xml:space="preserve">allele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610FEE">
        <w:rPr>
          <w:rFonts w:asciiTheme="minorHAnsi" w:hAnsiTheme="minorHAnsi"/>
          <w:color w:val="auto"/>
        </w:rPr>
        <w:t>. Alternatively, the high concentration of</w:t>
      </w:r>
      <w:r w:rsidR="0079122A" w:rsidRPr="00A4103C">
        <w:rPr>
          <w:rFonts w:asciiTheme="minorHAnsi" w:hAnsiTheme="minorHAnsi"/>
          <w:color w:val="auto"/>
        </w:rPr>
        <w:t xml:space="preserve"> (E)-11-tetradecenyl acetate characteristic of the E strain is </w:t>
      </w:r>
      <w:r w:rsidR="00FF3992">
        <w:rPr>
          <w:rFonts w:asciiTheme="minorHAnsi" w:hAnsiTheme="minorHAnsi"/>
          <w:color w:val="auto"/>
        </w:rPr>
        <w:t>due to the</w:t>
      </w:r>
      <w:r w:rsidR="00610FEE">
        <w:rPr>
          <w:rFonts w:asciiTheme="minorHAnsi" w:hAnsiTheme="minorHAnsi"/>
          <w:color w:val="auto"/>
        </w:rPr>
        <w:t xml:space="preserve"> increased affinity of </w:t>
      </w:r>
      <w:r w:rsidR="00610FEE" w:rsidRPr="00A4103C">
        <w:rPr>
          <w:rFonts w:asciiTheme="minorHAnsi" w:hAnsiTheme="minorHAnsi"/>
          <w:color w:val="auto"/>
        </w:rPr>
        <w:t>(E)-11-tetradecenoyl</w:t>
      </w:r>
      <w:r w:rsidR="00610FEE">
        <w:rPr>
          <w:rFonts w:asciiTheme="minorHAnsi" w:hAnsiTheme="minorHAnsi"/>
          <w:color w:val="auto"/>
        </w:rPr>
        <w:t xml:space="preserve"> precursors to the fatty acid reductase produced from the</w:t>
      </w:r>
      <w:r w:rsidR="00FF3992">
        <w:rPr>
          <w:rFonts w:asciiTheme="minorHAnsi" w:hAnsiTheme="minorHAnsi"/>
          <w:color w:val="auto"/>
        </w:rPr>
        <w:t xml:space="preserve"> </w:t>
      </w:r>
      <w:r w:rsidR="00246344" w:rsidRPr="00A4103C">
        <w:rPr>
          <w:rFonts w:asciiTheme="minorHAnsi" w:hAnsiTheme="minorHAnsi"/>
          <w:i/>
          <w:color w:val="auto"/>
        </w:rPr>
        <w:t>pgFAR-E</w:t>
      </w:r>
      <w:r w:rsidR="00FF3992">
        <w:rPr>
          <w:rFonts w:asciiTheme="minorHAnsi" w:hAnsiTheme="minorHAnsi"/>
          <w:color w:val="auto"/>
        </w:rPr>
        <w:t xml:space="preserve"> allele</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5B4419">
        <w:rPr>
          <w:rFonts w:asciiTheme="minorHAnsi" w:hAnsiTheme="minorHAnsi"/>
          <w:color w:val="auto"/>
        </w:rPr>
        <w:t xml:space="preserve">. </w:t>
      </w:r>
    </w:p>
    <w:p w14:paraId="33C8E01C" w14:textId="56F18144" w:rsidR="005B4419" w:rsidRDefault="005B4419" w:rsidP="005C3B45">
      <w:pPr>
        <w:spacing w:line="480" w:lineRule="auto"/>
        <w:ind w:firstLine="360"/>
        <w:rPr>
          <w:rFonts w:asciiTheme="minorHAnsi" w:hAnsiTheme="minorHAnsi"/>
          <w:color w:val="auto"/>
        </w:rPr>
      </w:pPr>
      <w:r w:rsidRPr="00A4103C">
        <w:rPr>
          <w:rFonts w:asciiTheme="minorHAnsi" w:hAnsiTheme="minorHAnsi"/>
          <w:color w:val="auto"/>
        </w:rPr>
        <w:t xml:space="preserve">The onset of diapause </w:t>
      </w:r>
      <w:r w:rsidR="00116BBB">
        <w:rPr>
          <w:rFonts w:asciiTheme="minorHAnsi" w:hAnsiTheme="minorHAnsi"/>
          <w:color w:val="auto"/>
        </w:rPr>
        <w:t xml:space="preserve">in the species </w:t>
      </w:r>
      <w:r w:rsidR="00116BBB">
        <w:rPr>
          <w:rFonts w:asciiTheme="minorHAnsi" w:hAnsiTheme="minorHAnsi"/>
          <w:i/>
          <w:color w:val="auto"/>
        </w:rPr>
        <w:t>Ostrinia nubilalis</w:t>
      </w:r>
      <w:r w:rsidR="00116BBB">
        <w:rPr>
          <w:rFonts w:asciiTheme="minorHAnsi" w:hAnsiTheme="minorHAnsi"/>
          <w:color w:val="auto"/>
        </w:rPr>
        <w:t xml:space="preserve"> </w:t>
      </w:r>
      <w:r w:rsidRPr="00A4103C">
        <w:rPr>
          <w:rFonts w:asciiTheme="minorHAnsi" w:hAnsiTheme="minorHAnsi"/>
          <w:color w:val="auto"/>
        </w:rPr>
        <w:t>is determined by the interaction between photoperiod and temperature</w:t>
      </w:r>
      <w:r w:rsidR="00116BBB">
        <w:rPr>
          <w:rFonts w:asciiTheme="minorHAnsi" w:hAnsiTheme="minorHAnsi"/>
          <w:color w:val="auto"/>
        </w:rPr>
        <w:t xml:space="preserve">. However, differences in diapause length </w:t>
      </w:r>
      <w:r w:rsidRPr="00A4103C">
        <w:rPr>
          <w:rFonts w:asciiTheme="minorHAnsi" w:hAnsiTheme="minorHAnsi"/>
          <w:color w:val="auto"/>
        </w:rPr>
        <w:t xml:space="preserve">between the bivoltine and univoltine strains </w:t>
      </w:r>
      <w:r w:rsidR="00980051">
        <w:rPr>
          <w:rFonts w:asciiTheme="minorHAnsi" w:hAnsiTheme="minorHAnsi"/>
          <w:color w:val="auto"/>
        </w:rPr>
        <w:t>are</w:t>
      </w:r>
      <w:r w:rsidR="00116BBB">
        <w:rPr>
          <w:rFonts w:asciiTheme="minorHAnsi" w:hAnsiTheme="minorHAnsi"/>
          <w:color w:val="auto"/>
        </w:rPr>
        <w:t xml:space="preserve"> </w:t>
      </w:r>
      <w:r w:rsidR="005C3B45">
        <w:rPr>
          <w:rFonts w:asciiTheme="minorHAnsi" w:hAnsiTheme="minorHAnsi"/>
          <w:color w:val="auto"/>
        </w:rPr>
        <w:t xml:space="preserve">associated with differences at </w:t>
      </w:r>
      <w:ins w:id="54" w:author="Dan Hahn" w:date="2017-11-09T12:55:00Z">
        <w:r w:rsidR="00EC02E4">
          <w:rPr>
            <w:rFonts w:asciiTheme="minorHAnsi" w:hAnsiTheme="minorHAnsi"/>
            <w:color w:val="auto"/>
          </w:rPr>
          <w:t xml:space="preserve">a </w:t>
        </w:r>
      </w:ins>
      <w:r w:rsidRPr="00A4103C">
        <w:rPr>
          <w:rFonts w:asciiTheme="minorHAnsi" w:hAnsiTheme="minorHAnsi"/>
          <w:color w:val="auto"/>
        </w:rPr>
        <w:t>genomic facto</w:t>
      </w:r>
      <w:r w:rsidR="00980051">
        <w:rPr>
          <w:rFonts w:asciiTheme="minorHAnsi" w:hAnsiTheme="minorHAnsi"/>
          <w:color w:val="auto"/>
        </w:rPr>
        <w:t>r</w:t>
      </w:r>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Pr="00A4103C">
        <w:rPr>
          <w:rFonts w:asciiTheme="minorHAnsi" w:hAnsiTheme="minorHAnsi"/>
          <w:color w:val="auto"/>
        </w:rPr>
        <w:t xml:space="preserve">. During the larval stage, ECB predict </w:t>
      </w:r>
      <w:r w:rsidR="00116BBB">
        <w:rPr>
          <w:rFonts w:asciiTheme="minorHAnsi" w:hAnsiTheme="minorHAnsi"/>
          <w:color w:val="auto"/>
        </w:rPr>
        <w:t xml:space="preserve">seasonal </w:t>
      </w:r>
      <w:r w:rsidRPr="00A4103C">
        <w:rPr>
          <w:rFonts w:asciiTheme="minorHAnsi" w:hAnsiTheme="minorHAnsi"/>
          <w:color w:val="auto"/>
        </w:rPr>
        <w:t>c</w:t>
      </w:r>
      <w:r w:rsidR="00116BBB">
        <w:rPr>
          <w:rFonts w:asciiTheme="minorHAnsi" w:hAnsiTheme="minorHAnsi"/>
          <w:color w:val="auto"/>
        </w:rPr>
        <w:t>hanges</w:t>
      </w:r>
      <w:r w:rsidRPr="00A4103C">
        <w:rPr>
          <w:rFonts w:asciiTheme="minorHAnsi" w:hAnsiTheme="minorHAnsi"/>
          <w:color w:val="auto"/>
        </w:rPr>
        <w:t xml:space="preserve"> by monitoring changes in photoperiod during the warm growing season. </w:t>
      </w:r>
      <w:r w:rsidR="005C3B45">
        <w:rPr>
          <w:rFonts w:asciiTheme="minorHAnsi" w:hAnsiTheme="minorHAnsi"/>
          <w:color w:val="auto"/>
        </w:rPr>
        <w:t>As the growing season comes to an end,</w:t>
      </w:r>
      <w:r w:rsidRPr="00A4103C">
        <w:rPr>
          <w:rFonts w:asciiTheme="minorHAnsi" w:hAnsiTheme="minorHAnsi"/>
          <w:color w:val="auto"/>
        </w:rPr>
        <w:t xml:space="preserve"> photoperiod</w:t>
      </w:r>
      <w:r w:rsidR="00980051">
        <w:rPr>
          <w:rFonts w:asciiTheme="minorHAnsi" w:hAnsiTheme="minorHAnsi"/>
          <w:color w:val="auto"/>
        </w:rPr>
        <w:t xml:space="preserve"> decreases</w:t>
      </w:r>
      <w:r w:rsidR="005C3B45">
        <w:rPr>
          <w:rFonts w:asciiTheme="minorHAnsi" w:hAnsiTheme="minorHAnsi"/>
          <w:color w:val="auto"/>
        </w:rPr>
        <w:t xml:space="preserve">. Short days </w:t>
      </w:r>
      <w:r w:rsidR="00980051">
        <w:rPr>
          <w:rFonts w:asciiTheme="minorHAnsi" w:hAnsiTheme="minorHAnsi"/>
          <w:color w:val="auto"/>
        </w:rPr>
        <w:t>perceived by ECB</w:t>
      </w:r>
      <w:r w:rsidR="00CC7B81">
        <w:rPr>
          <w:rFonts w:asciiTheme="minorHAnsi" w:hAnsiTheme="minorHAnsi"/>
          <w:color w:val="auto"/>
        </w:rPr>
        <w:t xml:space="preserve"> during the 5</w:t>
      </w:r>
      <w:r w:rsidR="00CC7B81" w:rsidRPr="00CC7B81">
        <w:rPr>
          <w:rFonts w:asciiTheme="minorHAnsi" w:hAnsiTheme="minorHAnsi"/>
          <w:color w:val="auto"/>
          <w:vertAlign w:val="superscript"/>
        </w:rPr>
        <w:t>th</w:t>
      </w:r>
      <w:r w:rsidR="00CC7B81">
        <w:rPr>
          <w:rFonts w:asciiTheme="minorHAnsi" w:hAnsiTheme="minorHAnsi"/>
          <w:color w:val="auto"/>
        </w:rPr>
        <w:t xml:space="preserve"> instar</w:t>
      </w:r>
      <w:r w:rsidR="00980051">
        <w:rPr>
          <w:rFonts w:asciiTheme="minorHAnsi" w:hAnsiTheme="minorHAnsi"/>
          <w:color w:val="auto"/>
        </w:rPr>
        <w:t xml:space="preserve"> induce </w:t>
      </w:r>
      <w:r w:rsidR="00EC02E4">
        <w:rPr>
          <w:rFonts w:asciiTheme="minorHAnsi" w:hAnsiTheme="minorHAnsi"/>
          <w:color w:val="auto"/>
        </w:rPr>
        <w:t xml:space="preserve">a post-feeding larval </w:t>
      </w:r>
      <w:r w:rsidR="00980051">
        <w:rPr>
          <w:rFonts w:asciiTheme="minorHAnsi" w:hAnsiTheme="minorHAnsi"/>
          <w:color w:val="auto"/>
        </w:rPr>
        <w:t xml:space="preserve">diapause. </w:t>
      </w:r>
      <w:r w:rsidRPr="00A4103C">
        <w:rPr>
          <w:rFonts w:asciiTheme="minorHAnsi" w:hAnsiTheme="minorHAnsi"/>
          <w:color w:val="auto"/>
        </w:rPr>
        <w:t xml:space="preserve">The </w:t>
      </w:r>
      <w:r w:rsidRPr="00A4103C">
        <w:rPr>
          <w:rFonts w:asciiTheme="minorHAnsi" w:hAnsiTheme="minorHAnsi"/>
          <w:i/>
          <w:color w:val="auto"/>
        </w:rPr>
        <w:t>Pdd</w:t>
      </w:r>
      <w:r w:rsidRPr="00A4103C">
        <w:rPr>
          <w:rFonts w:asciiTheme="minorHAnsi" w:hAnsiTheme="minorHAnsi"/>
          <w:color w:val="auto"/>
        </w:rPr>
        <w:t xml:space="preserve"> region of </w:t>
      </w:r>
      <w:r w:rsidR="00EC02E4">
        <w:rPr>
          <w:rFonts w:asciiTheme="minorHAnsi" w:hAnsiTheme="minorHAnsi"/>
          <w:color w:val="auto"/>
        </w:rPr>
        <w:t>the Z-</w:t>
      </w:r>
      <w:r w:rsidRPr="00A4103C">
        <w:rPr>
          <w:rFonts w:asciiTheme="minorHAnsi" w:hAnsiTheme="minorHAnsi"/>
          <w:color w:val="auto"/>
        </w:rPr>
        <w:t xml:space="preserve">chromosome is a major factor </w:t>
      </w:r>
      <w:r w:rsidR="00CC7B81">
        <w:rPr>
          <w:rFonts w:asciiTheme="minorHAnsi" w:hAnsiTheme="minorHAnsi"/>
          <w:color w:val="auto"/>
        </w:rPr>
        <w:t xml:space="preserve">associated with diapause </w:t>
      </w:r>
      <w:r>
        <w:rPr>
          <w:rFonts w:asciiTheme="minorHAnsi" w:hAnsiTheme="minorHAnsi"/>
          <w:color w:val="auto"/>
        </w:rPr>
        <w:t xml:space="preserve">length </w:t>
      </w:r>
      <w:r w:rsidR="00CC7B81">
        <w:rPr>
          <w:rFonts w:asciiTheme="minorHAnsi" w:hAnsiTheme="minorHAnsi"/>
          <w:color w:val="auto"/>
        </w:rPr>
        <w:t xml:space="preserve">and </w:t>
      </w:r>
      <w:ins w:id="55" w:author="Dan Hahn" w:date="2017-11-09T12:55:00Z">
        <w:r w:rsidR="00EC02E4">
          <w:rPr>
            <w:rFonts w:asciiTheme="minorHAnsi" w:hAnsiTheme="minorHAnsi"/>
            <w:color w:val="auto"/>
          </w:rPr>
          <w:t xml:space="preserve">is </w:t>
        </w:r>
      </w:ins>
      <w:r w:rsidRPr="00A4103C">
        <w:rPr>
          <w:rFonts w:asciiTheme="minorHAnsi" w:hAnsiTheme="minorHAnsi"/>
          <w:color w:val="auto"/>
        </w:rPr>
        <w:t xml:space="preserve">partially responsible for determining voltinism during the growing season. The </w:t>
      </w:r>
      <w:r w:rsidR="005C3B45">
        <w:rPr>
          <w:rFonts w:asciiTheme="minorHAnsi" w:hAnsiTheme="minorHAnsi"/>
          <w:color w:val="auto"/>
        </w:rPr>
        <w:t>univoltine-Z (UZ)</w:t>
      </w:r>
      <w:r w:rsidRPr="00A4103C">
        <w:rPr>
          <w:rFonts w:asciiTheme="minorHAnsi" w:hAnsiTheme="minorHAnsi"/>
          <w:color w:val="auto"/>
        </w:rPr>
        <w:t xml:space="preserve"> </w:t>
      </w:r>
      <w:r w:rsidR="00B16220">
        <w:rPr>
          <w:rFonts w:asciiTheme="minorHAnsi" w:hAnsiTheme="minorHAnsi"/>
          <w:color w:val="auto"/>
        </w:rPr>
        <w:t xml:space="preserve">and bivoltine-E </w:t>
      </w:r>
      <w:r w:rsidR="00EC02E4">
        <w:rPr>
          <w:rFonts w:asciiTheme="minorHAnsi" w:hAnsiTheme="minorHAnsi"/>
          <w:color w:val="auto"/>
        </w:rPr>
        <w:t xml:space="preserve">(BE) </w:t>
      </w:r>
      <w:r w:rsidR="00B16220">
        <w:rPr>
          <w:rFonts w:asciiTheme="minorHAnsi" w:hAnsiTheme="minorHAnsi"/>
          <w:color w:val="auto"/>
        </w:rPr>
        <w:t xml:space="preserve">genotypes express longer and shorter </w:t>
      </w:r>
      <w:r w:rsidRPr="00A4103C">
        <w:rPr>
          <w:rFonts w:asciiTheme="minorHAnsi" w:hAnsiTheme="minorHAnsi"/>
          <w:color w:val="auto"/>
        </w:rPr>
        <w:t xml:space="preserve">diapause </w:t>
      </w:r>
      <w:r w:rsidR="005C3B45">
        <w:rPr>
          <w:rFonts w:asciiTheme="minorHAnsi" w:hAnsiTheme="minorHAnsi"/>
          <w:color w:val="auto"/>
        </w:rPr>
        <w:t>phenology</w:t>
      </w:r>
      <w:r w:rsidR="00B16220">
        <w:rPr>
          <w:rFonts w:asciiTheme="minorHAnsi" w:hAnsiTheme="minorHAnsi"/>
          <w:color w:val="auto"/>
        </w:rPr>
        <w:t xml:space="preserve"> respectively</w:t>
      </w:r>
      <w:r w:rsidR="00EC02E4">
        <w:rPr>
          <w:rFonts w:asciiTheme="minorHAnsi" w:hAnsiTheme="minorHAnsi"/>
          <w:color w:val="auto"/>
        </w:rPr>
        <w:t>, as well as differences in their pheromone blend</w:t>
      </w:r>
      <w:r w:rsidR="00B16220">
        <w:rPr>
          <w:rFonts w:asciiTheme="minorHAnsi" w:hAnsiTheme="minorHAnsi"/>
          <w:color w:val="auto"/>
        </w:rPr>
        <w:t>.</w:t>
      </w:r>
      <w:r>
        <w:rPr>
          <w:rFonts w:asciiTheme="minorHAnsi" w:hAnsiTheme="minorHAnsi"/>
          <w:color w:val="auto"/>
        </w:rPr>
        <w:t xml:space="preserve"> U</w:t>
      </w:r>
      <w:r w:rsidR="005C3B45">
        <w:rPr>
          <w:rFonts w:asciiTheme="minorHAnsi" w:hAnsiTheme="minorHAnsi"/>
          <w:color w:val="auto"/>
        </w:rPr>
        <w:t>nivoltine-</w:t>
      </w:r>
      <w:r>
        <w:rPr>
          <w:rFonts w:asciiTheme="minorHAnsi" w:hAnsiTheme="minorHAnsi"/>
          <w:color w:val="auto"/>
        </w:rPr>
        <w:t>Z</w:t>
      </w:r>
      <w:r w:rsidR="005C3B45">
        <w:rPr>
          <w:rFonts w:asciiTheme="minorHAnsi" w:hAnsiTheme="minorHAnsi"/>
          <w:color w:val="auto"/>
        </w:rPr>
        <w:t xml:space="preserve"> (UZ)</w:t>
      </w:r>
      <w:r>
        <w:rPr>
          <w:rFonts w:asciiTheme="minorHAnsi" w:hAnsiTheme="minorHAnsi"/>
          <w:color w:val="auto"/>
        </w:rPr>
        <w:t xml:space="preserve"> strain</w:t>
      </w:r>
      <w:r w:rsidR="005C3B45">
        <w:rPr>
          <w:rFonts w:asciiTheme="minorHAnsi" w:hAnsiTheme="minorHAnsi"/>
          <w:color w:val="auto"/>
        </w:rPr>
        <w:t xml:space="preserve"> larvae enter</w:t>
      </w:r>
      <w:r>
        <w:rPr>
          <w:rFonts w:asciiTheme="minorHAnsi" w:hAnsiTheme="minorHAnsi"/>
          <w:color w:val="auto"/>
        </w:rPr>
        <w:t xml:space="preserve"> diapause earlier in the fall and exit diapause later in the spring </w:t>
      </w:r>
      <w:r w:rsidR="00EC02E4">
        <w:rPr>
          <w:rFonts w:asciiTheme="minorHAnsi" w:hAnsiTheme="minorHAnsi"/>
          <w:color w:val="auto"/>
        </w:rPr>
        <w:t xml:space="preserve">compared to the </w:t>
      </w:r>
      <w:r>
        <w:rPr>
          <w:rFonts w:asciiTheme="minorHAnsi" w:hAnsiTheme="minorHAnsi"/>
          <w:color w:val="auto"/>
        </w:rPr>
        <w:t>BE genotype</w:t>
      </w:r>
      <w:r w:rsidRPr="00A4103C">
        <w:rPr>
          <w:rFonts w:asciiTheme="minorHAnsi" w:hAnsiTheme="minorHAnsi"/>
          <w:color w:val="auto"/>
        </w:rPr>
        <w:t xml:space="preserve">. Under controlled laboratory conditions, the unique response of each strain can be reproducibly observed. </w:t>
      </w:r>
    </w:p>
    <w:p w14:paraId="3F9BBE15" w14:textId="00155F76" w:rsidR="0079122A" w:rsidRPr="00A4103C" w:rsidRDefault="00610FEE" w:rsidP="002C3D02">
      <w:pPr>
        <w:spacing w:line="480" w:lineRule="auto"/>
        <w:ind w:firstLine="720"/>
        <w:rPr>
          <w:rFonts w:asciiTheme="minorHAnsi" w:hAnsiTheme="minorHAnsi"/>
          <w:color w:val="auto"/>
        </w:rPr>
      </w:pPr>
      <w:r w:rsidRPr="005B4419">
        <w:rPr>
          <w:rFonts w:asciiTheme="minorHAnsi" w:hAnsiTheme="minorHAnsi"/>
          <w:color w:val="auto"/>
        </w:rPr>
        <w:t xml:space="preserve">I </w:t>
      </w:r>
      <w:r w:rsidRPr="00A4103C">
        <w:rPr>
          <w:rFonts w:asciiTheme="minorHAnsi" w:hAnsiTheme="minorHAnsi"/>
          <w:color w:val="auto"/>
        </w:rPr>
        <w:t>hypothesize that the quantity of triglycerides stored by the European corn borer</w:t>
      </w:r>
      <w:ins w:id="56" w:author="Dan Hahn" w:date="2017-11-09T12:57:00Z">
        <w:r w:rsidR="00EC02E4">
          <w:rPr>
            <w:rFonts w:asciiTheme="minorHAnsi" w:hAnsiTheme="minorHAnsi"/>
            <w:color w:val="auto"/>
          </w:rPr>
          <w:t>s</w:t>
        </w:r>
      </w:ins>
      <w:r w:rsidRPr="00A4103C">
        <w:rPr>
          <w:rFonts w:asciiTheme="minorHAnsi" w:hAnsiTheme="minorHAnsi"/>
          <w:color w:val="auto"/>
        </w:rPr>
        <w:t xml:space="preserve">, in </w:t>
      </w:r>
      <w:r w:rsidRPr="00A4103C">
        <w:rPr>
          <w:rFonts w:asciiTheme="minorHAnsi" w:hAnsiTheme="minorHAnsi"/>
          <w:color w:val="auto"/>
        </w:rPr>
        <w:lastRenderedPageBreak/>
        <w:t xml:space="preserve">preparation for the additional stress of diapause, </w:t>
      </w:r>
      <w:ins w:id="57" w:author="Dan Hahn" w:date="2017-11-09T12:57:00Z">
        <w:r w:rsidR="00EC02E4">
          <w:rPr>
            <w:rFonts w:asciiTheme="minorHAnsi" w:hAnsiTheme="minorHAnsi"/>
            <w:color w:val="auto"/>
          </w:rPr>
          <w:t>will</w:t>
        </w:r>
        <w:r w:rsidR="00EC02E4" w:rsidRPr="00A4103C">
          <w:rPr>
            <w:rFonts w:asciiTheme="minorHAnsi" w:hAnsiTheme="minorHAnsi"/>
            <w:color w:val="auto"/>
          </w:rPr>
          <w:t xml:space="preserve"> </w:t>
        </w:r>
      </w:ins>
      <w:r w:rsidRPr="00A4103C">
        <w:rPr>
          <w:rFonts w:asciiTheme="minorHAnsi" w:hAnsiTheme="minorHAnsi"/>
          <w:color w:val="auto"/>
        </w:rPr>
        <w:t xml:space="preserve">be </w:t>
      </w:r>
      <w:r>
        <w:rPr>
          <w:rFonts w:asciiTheme="minorHAnsi" w:hAnsiTheme="minorHAnsi"/>
          <w:color w:val="auto"/>
        </w:rPr>
        <w:t>associated with</w:t>
      </w:r>
      <w:r w:rsidRPr="00A4103C">
        <w:rPr>
          <w:rFonts w:asciiTheme="minorHAnsi" w:hAnsiTheme="minorHAnsi"/>
          <w:color w:val="auto"/>
        </w:rPr>
        <w:t xml:space="preserve"> </w:t>
      </w:r>
      <w:r w:rsidR="00B43C43">
        <w:rPr>
          <w:rFonts w:asciiTheme="minorHAnsi" w:hAnsiTheme="minorHAnsi"/>
          <w:color w:val="auto"/>
        </w:rPr>
        <w:t xml:space="preserve">differences in </w:t>
      </w:r>
      <w:r w:rsidRPr="00A4103C">
        <w:rPr>
          <w:rFonts w:asciiTheme="minorHAnsi" w:hAnsiTheme="minorHAnsi"/>
          <w:color w:val="auto"/>
        </w:rPr>
        <w:t>diapause</w:t>
      </w:r>
      <w:r>
        <w:rPr>
          <w:rFonts w:asciiTheme="minorHAnsi" w:hAnsiTheme="minorHAnsi"/>
          <w:color w:val="auto"/>
        </w:rPr>
        <w:t xml:space="preserve"> length</w:t>
      </w:r>
      <w:r w:rsidR="00B43C43">
        <w:rPr>
          <w:rFonts w:asciiTheme="minorHAnsi" w:hAnsiTheme="minorHAnsi"/>
          <w:color w:val="auto"/>
        </w:rPr>
        <w:t xml:space="preserve"> between</w:t>
      </w:r>
      <w:r w:rsidR="002C3D02">
        <w:rPr>
          <w:rFonts w:asciiTheme="minorHAnsi" w:hAnsiTheme="minorHAnsi"/>
          <w:color w:val="auto"/>
        </w:rPr>
        <w:t xml:space="preserve"> univoltine-Z and bivoltine-E</w:t>
      </w:r>
      <w:r w:rsidR="00B43C43">
        <w:rPr>
          <w:rFonts w:asciiTheme="minorHAnsi" w:hAnsiTheme="minorHAnsi"/>
          <w:color w:val="auto"/>
        </w:rPr>
        <w:t xml:space="preserve"> </w:t>
      </w:r>
      <w:r w:rsidR="00B43C43">
        <w:rPr>
          <w:rFonts w:asciiTheme="minorHAnsi" w:hAnsiTheme="minorHAnsi"/>
          <w:i/>
          <w:color w:val="auto"/>
        </w:rPr>
        <w:t xml:space="preserve">Ostrinia nubilalis </w:t>
      </w:r>
      <w:r w:rsidR="00B43C43">
        <w:rPr>
          <w:rFonts w:asciiTheme="minorHAnsi" w:hAnsiTheme="minorHAnsi"/>
          <w:color w:val="auto"/>
        </w:rPr>
        <w:t>strains</w:t>
      </w:r>
      <w:r w:rsidRPr="00A4103C">
        <w:rPr>
          <w:rFonts w:asciiTheme="minorHAnsi" w:hAnsiTheme="minorHAnsi"/>
          <w:color w:val="auto"/>
        </w:rPr>
        <w:t xml:space="preserve">. </w:t>
      </w:r>
      <w:ins w:id="58" w:author="Dan Hahn" w:date="2017-11-09T12:57:00Z">
        <w:r w:rsidR="00EC02E4">
          <w:rPr>
            <w:rFonts w:asciiTheme="minorHAnsi" w:hAnsiTheme="minorHAnsi"/>
            <w:color w:val="auto"/>
          </w:rPr>
          <w:t xml:space="preserve">Specifically, </w:t>
        </w:r>
      </w:ins>
      <w:r w:rsidR="00B43C43">
        <w:rPr>
          <w:rFonts w:asciiTheme="minorHAnsi" w:hAnsiTheme="minorHAnsi"/>
          <w:color w:val="auto"/>
        </w:rPr>
        <w:t>I</w:t>
      </w:r>
      <w:r w:rsidR="00B43C43" w:rsidRPr="00A4103C">
        <w:rPr>
          <w:rFonts w:asciiTheme="minorHAnsi" w:hAnsiTheme="minorHAnsi"/>
          <w:color w:val="auto"/>
        </w:rPr>
        <w:t xml:space="preserve"> predict that </w:t>
      </w:r>
      <w:r w:rsidR="00B43C43">
        <w:rPr>
          <w:rFonts w:asciiTheme="minorHAnsi" w:hAnsiTheme="minorHAnsi"/>
          <w:color w:val="auto"/>
        </w:rPr>
        <w:t xml:space="preserve">the UZ genotype of </w:t>
      </w:r>
      <w:r w:rsidR="00B43C43" w:rsidRPr="00A4103C">
        <w:rPr>
          <w:rFonts w:asciiTheme="minorHAnsi" w:hAnsiTheme="minorHAnsi"/>
          <w:color w:val="auto"/>
        </w:rPr>
        <w:t>ECB preparing for a longer period of diapause will store relatively more triglycerides</w:t>
      </w:r>
      <w:r w:rsidR="00B43C43">
        <w:rPr>
          <w:rFonts w:asciiTheme="minorHAnsi" w:hAnsiTheme="minorHAnsi"/>
          <w:color w:val="auto"/>
        </w:rPr>
        <w:t xml:space="preserve"> than the BE genotype, which will have a shorter diapause. In support of the stated hypothesis, I predict</w:t>
      </w:r>
      <w:ins w:id="59" w:author="Dan Hahn" w:date="2017-11-09T12:57:00Z">
        <w:r w:rsidR="00EC02E4">
          <w:rPr>
            <w:rFonts w:asciiTheme="minorHAnsi" w:hAnsiTheme="minorHAnsi"/>
            <w:color w:val="auto"/>
          </w:rPr>
          <w:t xml:space="preserve"> that</w:t>
        </w:r>
      </w:ins>
      <w:r w:rsidR="00B43C43">
        <w:rPr>
          <w:rFonts w:asciiTheme="minorHAnsi" w:hAnsiTheme="minorHAnsi"/>
          <w:color w:val="auto"/>
        </w:rPr>
        <w:t xml:space="preserve"> non diapausing larvae </w:t>
      </w:r>
      <w:r w:rsidR="00B43C43" w:rsidRPr="00A4103C">
        <w:rPr>
          <w:rFonts w:asciiTheme="minorHAnsi" w:hAnsiTheme="minorHAnsi"/>
          <w:color w:val="auto"/>
        </w:rPr>
        <w:t xml:space="preserve">will store less </w:t>
      </w:r>
      <w:r w:rsidR="00B43C43">
        <w:rPr>
          <w:rFonts w:asciiTheme="minorHAnsi" w:hAnsiTheme="minorHAnsi"/>
          <w:color w:val="auto"/>
        </w:rPr>
        <w:t xml:space="preserve">triglycerides than diapausing larvae within </w:t>
      </w:r>
      <w:ins w:id="60" w:author="Dan Hahn" w:date="2017-11-09T12:57:00Z">
        <w:r w:rsidR="00EC02E4">
          <w:rPr>
            <w:rFonts w:asciiTheme="minorHAnsi" w:hAnsiTheme="minorHAnsi"/>
            <w:color w:val="auto"/>
          </w:rPr>
          <w:t>each</w:t>
        </w:r>
      </w:ins>
      <w:r w:rsidR="00B43C43">
        <w:rPr>
          <w:rFonts w:asciiTheme="minorHAnsi" w:hAnsiTheme="minorHAnsi"/>
          <w:color w:val="auto"/>
        </w:rPr>
        <w:t xml:space="preserve"> strain </w:t>
      </w:r>
      <w:r w:rsidR="00B43C43" w:rsidRPr="00A4103C">
        <w:rPr>
          <w:rFonts w:asciiTheme="minorHAnsi" w:hAnsiTheme="minorHAnsi"/>
          <w:color w:val="auto"/>
        </w:rPr>
        <w:t xml:space="preserve">because they do not have the added metabolic cost of diapause. </w:t>
      </w:r>
      <w:r w:rsidR="002C3D02">
        <w:rPr>
          <w:rFonts w:asciiTheme="minorHAnsi" w:hAnsiTheme="minorHAnsi"/>
          <w:color w:val="auto"/>
        </w:rPr>
        <w:t xml:space="preserve">The goal of this study is to </w:t>
      </w:r>
      <w:r w:rsidR="007061E4">
        <w:rPr>
          <w:rFonts w:asciiTheme="minorHAnsi" w:hAnsiTheme="minorHAnsi"/>
          <w:color w:val="auto"/>
        </w:rPr>
        <w:t xml:space="preserve">quantify and identify accumulated triglycerides in diapausing and non-diapausing ECB larvae of each strain and </w:t>
      </w:r>
      <w:r w:rsidR="00EE68B1" w:rsidRPr="00A4103C">
        <w:rPr>
          <w:rFonts w:asciiTheme="minorHAnsi" w:hAnsiTheme="minorHAnsi"/>
          <w:color w:val="auto"/>
        </w:rPr>
        <w:t xml:space="preserve">determine the degree </w:t>
      </w:r>
      <w:r w:rsidR="00893227" w:rsidRPr="00A4103C">
        <w:rPr>
          <w:rFonts w:asciiTheme="minorHAnsi" w:hAnsiTheme="minorHAnsi"/>
          <w:color w:val="auto"/>
        </w:rPr>
        <w:t xml:space="preserve">to which </w:t>
      </w:r>
      <w:r w:rsidR="007061E4">
        <w:rPr>
          <w:rFonts w:asciiTheme="minorHAnsi" w:hAnsiTheme="minorHAnsi"/>
          <w:color w:val="auto"/>
        </w:rPr>
        <w:t>accumulated triglyceride</w:t>
      </w:r>
      <w:r w:rsidR="00EE68B1" w:rsidRPr="00A4103C">
        <w:rPr>
          <w:rFonts w:asciiTheme="minorHAnsi" w:hAnsiTheme="minorHAnsi"/>
          <w:color w:val="auto"/>
        </w:rPr>
        <w:t xml:space="preserve"> </w:t>
      </w:r>
      <w:r w:rsidR="007061E4">
        <w:rPr>
          <w:rFonts w:asciiTheme="minorHAnsi" w:hAnsiTheme="minorHAnsi"/>
          <w:color w:val="auto"/>
        </w:rPr>
        <w:t>can be associated with diapause length</w:t>
      </w:r>
      <w:r w:rsidR="00893227" w:rsidRPr="00A4103C">
        <w:rPr>
          <w:rFonts w:asciiTheme="minorHAnsi" w:hAnsiTheme="minorHAnsi"/>
          <w:color w:val="auto"/>
        </w:rPr>
        <w:t>.</w:t>
      </w:r>
      <w:r w:rsidR="00EE68B1" w:rsidRPr="00A4103C">
        <w:rPr>
          <w:rFonts w:asciiTheme="minorHAnsi" w:hAnsiTheme="minorHAnsi"/>
          <w:color w:val="auto"/>
        </w:rPr>
        <w:t xml:space="preserve">   </w:t>
      </w:r>
    </w:p>
    <w:p w14:paraId="1075B91A" w14:textId="27B5D102"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r w:rsidR="0063621A">
        <w:rPr>
          <w:rFonts w:asciiTheme="minorHAnsi" w:hAnsiTheme="minorHAnsi"/>
          <w:color w:val="auto"/>
        </w:rPr>
        <w:t xml:space="preserve">and </w:t>
      </w:r>
      <w:r w:rsidRPr="00A4103C">
        <w:rPr>
          <w:rFonts w:asciiTheme="minorHAnsi" w:hAnsiTheme="minorHAnsi"/>
          <w:color w:val="auto"/>
        </w:rPr>
        <w:t xml:space="preserve">warmer growing seasons could extend the duration of suitable environments and available resources for insects. These conditions have the potential to increase insect feeding, mating, and </w:t>
      </w:r>
      <w:r w:rsidR="00B70BC2">
        <w:rPr>
          <w:rFonts w:asciiTheme="minorHAnsi" w:hAnsiTheme="minorHAnsi"/>
          <w:color w:val="auto"/>
        </w:rPr>
        <w:t>voltinism</w:t>
      </w:r>
      <w:r w:rsidRPr="00A4103C">
        <w:rPr>
          <w:rFonts w:asciiTheme="minorHAnsi" w:hAnsiTheme="minorHAnsi"/>
          <w:color w:val="auto"/>
        </w:rPr>
        <w:t xml:space="preserve">. Climate change will </w:t>
      </w:r>
      <w:r w:rsidR="00B70BC2">
        <w:rPr>
          <w:rFonts w:asciiTheme="minorHAnsi" w:hAnsiTheme="minorHAnsi"/>
          <w:color w:val="auto"/>
        </w:rPr>
        <w:t xml:space="preserve">affect </w:t>
      </w:r>
      <w:r w:rsidRPr="00A4103C">
        <w:rPr>
          <w:rFonts w:asciiTheme="minorHAnsi" w:hAnsiTheme="minorHAnsi"/>
          <w:color w:val="auto"/>
        </w:rPr>
        <w:t xml:space="preserve">insect populations and how insects respond to climate change will determine which insects are losers and which are winners, ECB is no exception. </w:t>
      </w:r>
      <w:r w:rsidR="00C342B2">
        <w:rPr>
          <w:rFonts w:asciiTheme="minorHAnsi" w:hAnsiTheme="minorHAnsi"/>
          <w:color w:val="auto"/>
        </w:rPr>
        <w:t>European corn borer</w:t>
      </w:r>
      <w:r w:rsidR="00176B0F" w:rsidRPr="00A4103C">
        <w:rPr>
          <w:rFonts w:asciiTheme="minorHAnsi" w:hAnsiTheme="minorHAnsi"/>
          <w:color w:val="auto"/>
        </w:rPr>
        <w:t xml:space="preserve"> is a major agricultural pest here in the United </w:t>
      </w:r>
      <w:r w:rsidR="00BF779F">
        <w:rPr>
          <w:rFonts w:asciiTheme="minorHAnsi" w:hAnsiTheme="minorHAnsi"/>
          <w:color w:val="auto"/>
        </w:rPr>
        <w:t>States, accounting for up to $2</w:t>
      </w:r>
      <w:r w:rsidR="00176B0F" w:rsidRPr="00A4103C">
        <w:rPr>
          <w:rFonts w:asciiTheme="minorHAnsi" w:hAnsiTheme="minorHAnsi"/>
          <w:color w:val="auto"/>
        </w:rPr>
        <w:t xml:space="preserve"> billion dollars </w:t>
      </w:r>
      <w:r w:rsidR="00B70BC2">
        <w:rPr>
          <w:rFonts w:asciiTheme="minorHAnsi" w:hAnsiTheme="minorHAnsi"/>
          <w:color w:val="auto"/>
        </w:rPr>
        <w:t xml:space="preserve">in </w:t>
      </w:r>
      <w:r w:rsidR="00176B0F" w:rsidRPr="00A4103C">
        <w:rPr>
          <w:rFonts w:asciiTheme="minorHAnsi" w:hAnsiTheme="minorHAnsi"/>
          <w:color w:val="auto"/>
        </w:rPr>
        <w:t>cost</w:t>
      </w:r>
      <w:r w:rsidR="00B70BC2">
        <w:rPr>
          <w:rFonts w:asciiTheme="minorHAnsi" w:hAnsiTheme="minorHAnsi"/>
          <w:color w:val="auto"/>
        </w:rPr>
        <w:t>s</w:t>
      </w:r>
      <w:r w:rsidR="00176B0F" w:rsidRPr="00A4103C">
        <w:rPr>
          <w:rFonts w:asciiTheme="minorHAnsi" w:hAnsiTheme="minorHAnsi"/>
          <w:color w:val="auto"/>
        </w:rPr>
        <w:t xml:space="preserve"> assoc</w:t>
      </w:r>
      <w:r w:rsidRPr="00A4103C">
        <w:rPr>
          <w:rFonts w:asciiTheme="minorHAnsi" w:hAnsiTheme="minorHAnsi"/>
          <w:color w:val="auto"/>
        </w:rPr>
        <w:t>iated with managing these pests</w:t>
      </w:r>
      <w:r w:rsidR="00181039">
        <w:rPr>
          <w:rFonts w:asciiTheme="minorHAnsi" w:hAnsiTheme="minorHAnsi"/>
          <w:color w:val="auto"/>
        </w:rPr>
        <w:t xml:space="preserve"> </w:t>
      </w:r>
      <w:r w:rsidR="00C342B2">
        <w:rPr>
          <w:rFonts w:asciiTheme="minorHAnsi" w:hAnsiTheme="minorHAnsi"/>
          <w:color w:val="auto"/>
        </w:rPr>
        <w:fldChar w:fldCharType="begin" w:fldLock="1"/>
      </w:r>
      <w:r w:rsidR="00C342B2">
        <w:rPr>
          <w:rFonts w:asciiTheme="minorHAnsi" w:hAnsiTheme="minorHAnsi"/>
          <w:color w:val="auto"/>
        </w:rPr>
        <w:instrText>ADDIN CSL_CITATION { "citationItems" : [ { "id" : "ITEM-1", "itemData" : { "DOI" : "10.2307/1349890", "ISSN" : "2040-5790, 2040-5804", "abstract" : "Corn that carries a gene from the natural soil bacterium Bacillus thuringiensis kurstaki, or Bt, has given farmers a potentially powerful tool to protect against European corn borer (ECB) damage. European corn borers are responsible for losses of $1\u2013$2 billion per year in the United States. This study analyzed the economic value of Bt corn under Indiana conditions. Results suggest that the value of the protection offered by Bt corn is generally lower than the current seed premiums in Indiana. The economic value of Bt corn may exceed the current premiums for farmers with higher-than-average yields or who have a 40% or greater probability of an ECB infestation.", "author" : [ { "dropping-particle" : "", "family" : "Hyde", "given" : "Jeffrey", "non-dropping-particle" : "", "parse-names" : false, "suffix" : "" }, { "dropping-particle" : "", "family" : "Martin", "given" : "Marshall A", "non-dropping-particle" : "", "parse-names" : false, "suffix" : "" }, { "dropping-particle" : "V", "family" : "Preckel", "given" : "Paul", "non-dropping-particle" : "", "parse-names" : false, "suffix" : "" }, { "dropping-particle" : "", "family" : "Edwards", "given" : "C Richard", "non-dropping-particle" : "", "parse-names" : false, "suffix" : "" } ], "container-title" : "Review of Agricultural Economics", "id" : "ITEM-1", "issue" : "2", "issued" : { "date-parts" : [ [ "1999" ] ] }, "page" : "442-454", "title" : "The economics of Bt corn: valuing protection from the European Corn Borer", "type" : "article-journal", "volume" : "21" }, "uris" : [ "http://www.mendeley.com/documents/?uuid=aed7d8e6-51d7-4c40-9fa2-25109a81a4ca" ] } ], "mendeley" : { "formattedCitation" : "(Hyde et al. 1999)", "plainTextFormattedCitation" : "(Hyde et al. 1999)", "previouslyFormattedCitation" : "(Hyde et al. 1999)" }, "properties" : { "noteIndex" : 18 }, "schema" : "https://github.com/citation-style-language/schema/raw/master/csl-citation.json" }</w:instrText>
      </w:r>
      <w:r w:rsidR="00C342B2">
        <w:rPr>
          <w:rFonts w:asciiTheme="minorHAnsi" w:hAnsiTheme="minorHAnsi"/>
          <w:color w:val="auto"/>
        </w:rPr>
        <w:fldChar w:fldCharType="separate"/>
      </w:r>
      <w:r w:rsidR="00C342B2" w:rsidRPr="00C342B2">
        <w:rPr>
          <w:rFonts w:asciiTheme="minorHAnsi" w:hAnsiTheme="minorHAnsi"/>
          <w:noProof/>
          <w:color w:val="auto"/>
        </w:rPr>
        <w:t>(Hyde et al. 1999)</w:t>
      </w:r>
      <w:r w:rsidR="00C342B2">
        <w:rPr>
          <w:rFonts w:asciiTheme="minorHAnsi" w:hAnsiTheme="minorHAnsi"/>
          <w:color w:val="auto"/>
        </w:rPr>
        <w:fldChar w:fldCharType="end"/>
      </w:r>
      <w:r w:rsidRPr="00A4103C">
        <w:rPr>
          <w:rFonts w:asciiTheme="minorHAnsi" w:hAnsiTheme="minorHAnsi"/>
          <w:color w:val="auto"/>
        </w:rPr>
        <w:t xml:space="preserve">.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r w:rsidR="00FF02A8" w:rsidRPr="00A4103C">
        <w:rPr>
          <w:rFonts w:asciiTheme="minorHAnsi" w:hAnsiTheme="minorHAnsi"/>
          <w:color w:val="auto"/>
        </w:rPr>
        <w:t xml:space="preserve"> could expose 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r w:rsidR="00FF02A8" w:rsidRPr="00A4103C">
        <w:rPr>
          <w:rFonts w:asciiTheme="minorHAnsi" w:hAnsiTheme="minorHAnsi"/>
          <w:color w:val="auto"/>
        </w:rPr>
        <w:t xml:space="preserve"> </w:t>
      </w:r>
      <w:r w:rsidR="00181039">
        <w:rPr>
          <w:rFonts w:asciiTheme="minorHAnsi" w:hAnsiTheme="minorHAnsi"/>
          <w:color w:val="auto"/>
        </w:rPr>
        <w:t>D</w:t>
      </w:r>
      <w:r w:rsidR="006B74D9" w:rsidRPr="00A4103C">
        <w:rPr>
          <w:rFonts w:asciiTheme="minorHAnsi" w:hAnsiTheme="minorHAnsi"/>
          <w:color w:val="auto"/>
        </w:rPr>
        <w:t>eveloping s</w:t>
      </w:r>
      <w:r w:rsidR="00FF02A8" w:rsidRPr="00A4103C">
        <w:rPr>
          <w:rFonts w:asciiTheme="minorHAnsi" w:hAnsiTheme="minorHAnsi"/>
          <w:color w:val="auto"/>
        </w:rPr>
        <w:t xml:space="preserve">trategies </w:t>
      </w:r>
      <w:r w:rsidR="00181039">
        <w:rPr>
          <w:rFonts w:asciiTheme="minorHAnsi" w:hAnsiTheme="minorHAnsi"/>
          <w:color w:val="auto"/>
        </w:rPr>
        <w:t xml:space="preserve">to manipulate the mechanisms regulating </w:t>
      </w:r>
      <w:r w:rsidR="00FF02A8" w:rsidRPr="00A4103C">
        <w:rPr>
          <w:rFonts w:asciiTheme="minorHAnsi" w:hAnsiTheme="minorHAnsi"/>
          <w:color w:val="auto"/>
        </w:rPr>
        <w:t xml:space="preserve">the progression of ECB through diapause could be valuable. Eventually, perturbing the European corn borer larvae’s ability to survive diapause by affecting how it accumulates and stores resources in preparation for diapause could be used as an added layer of pest management. Until then, the link between seasonal temperatures and </w:t>
      </w:r>
      <w:r w:rsidR="00FF02A8" w:rsidRPr="00A4103C">
        <w:rPr>
          <w:rFonts w:asciiTheme="minorHAnsi" w:hAnsiTheme="minorHAnsi"/>
          <w:color w:val="auto"/>
        </w:rPr>
        <w:lastRenderedPageBreak/>
        <w:t>global food security will become more tenuous and finding a making a comprehensive approach to dealing with the response of pest insects to climate change is imperative.</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t>PROPOSED METHODOLOGY</w:t>
      </w:r>
    </w:p>
    <w:p w14:paraId="2CA2C1DA" w14:textId="6E9CB36B"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strains of European corn borer (ECB)</w:t>
      </w:r>
      <w:r w:rsidR="0040656E" w:rsidRPr="00A4103C">
        <w:rPr>
          <w:rFonts w:asciiTheme="minorHAnsi" w:hAnsiTheme="minorHAnsi"/>
          <w:color w:val="auto"/>
        </w:rPr>
        <w:t xml:space="preserve"> 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w:t>
      </w:r>
      <w:r w:rsidRPr="00A4103C">
        <w:rPr>
          <w:rFonts w:asciiTheme="minorHAnsi" w:hAnsiTheme="minorHAnsi"/>
          <w:color w:val="auto"/>
        </w:rPr>
        <w:t xml:space="preserve">Dr. </w:t>
      </w:r>
      <w:r w:rsidR="00E65674">
        <w:rPr>
          <w:rFonts w:asciiTheme="minorHAnsi" w:hAnsiTheme="minorHAnsi"/>
          <w:color w:val="auto"/>
        </w:rPr>
        <w:t xml:space="preserve">Eric </w:t>
      </w:r>
      <w:r w:rsidRPr="00A4103C">
        <w:rPr>
          <w:rFonts w:asciiTheme="minorHAnsi" w:hAnsiTheme="minorHAnsi"/>
          <w:color w:val="auto"/>
        </w:rPr>
        <w:t>Dopman</w:t>
      </w:r>
      <w:r w:rsidR="00E65674">
        <w:rPr>
          <w:rFonts w:asciiTheme="minorHAnsi" w:hAnsiTheme="minorHAnsi"/>
          <w:color w:val="auto"/>
        </w:rPr>
        <w:t>’s</w:t>
      </w:r>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r w:rsidR="006105B1" w:rsidRPr="00C342B2">
        <w:rPr>
          <w:rFonts w:asciiTheme="minorHAnsi" w:hAnsiTheme="minorHAnsi"/>
          <w:i/>
          <w:color w:val="auto"/>
        </w:rPr>
        <w:t>pgFAR</w:t>
      </w:r>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r w:rsidR="00E65674">
        <w:rPr>
          <w:rFonts w:asciiTheme="minorHAnsi" w:hAnsiTheme="minorHAnsi"/>
          <w:color w:val="auto"/>
        </w:rPr>
        <w:t xml:space="preserve">a mixture of </w:t>
      </w:r>
      <w:r w:rsidRPr="00A4103C">
        <w:rPr>
          <w:rFonts w:asciiTheme="minorHAnsi" w:hAnsiTheme="minorHAnsi"/>
          <w:color w:val="auto"/>
        </w:rPr>
        <w:t>larvae</w:t>
      </w:r>
      <w:r w:rsidR="00C17895" w:rsidRPr="00A4103C">
        <w:rPr>
          <w:rFonts w:asciiTheme="minorHAnsi" w:hAnsiTheme="minorHAnsi"/>
          <w:color w:val="auto"/>
        </w:rPr>
        <w:t>, pupae</w:t>
      </w:r>
      <w:r w:rsidR="00E65674">
        <w:rPr>
          <w:rFonts w:asciiTheme="minorHAnsi" w:hAnsiTheme="minorHAnsi"/>
          <w:color w:val="auto"/>
        </w:rPr>
        <w:t>,</w:t>
      </w:r>
      <w:r w:rsidR="00C17895" w:rsidRPr="00A4103C">
        <w:rPr>
          <w:rFonts w:asciiTheme="minorHAnsi" w:hAnsiTheme="minorHAnsi"/>
          <w:color w:val="auto"/>
        </w:rPr>
        <w:t xml:space="preserve"> and adults from New York 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737225"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under a 16-hour photoperiod</w:t>
      </w:r>
      <w:r w:rsidR="008626A2" w:rsidRPr="00A4103C">
        <w:rPr>
          <w:rFonts w:asciiTheme="minorHAnsi" w:hAnsiTheme="minorHAnsi"/>
          <w:color w:val="auto"/>
        </w:rPr>
        <w:t xml:space="preserve"> that promotes continuous development</w:t>
      </w:r>
      <w:r w:rsidR="0051526B" w:rsidRPr="00A4103C">
        <w:rPr>
          <w:rFonts w:asciiTheme="minorHAnsi" w:hAnsiTheme="minorHAnsi"/>
          <w:color w:val="auto"/>
        </w:rPr>
        <w:t>.</w:t>
      </w:r>
      <w:r w:rsidRPr="00A4103C">
        <w:rPr>
          <w:rFonts w:asciiTheme="minorHAnsi" w:hAnsiTheme="minorHAnsi"/>
          <w:color w:val="auto"/>
        </w:rPr>
        <w:t xml:space="preserve"> To </w:t>
      </w:r>
      <w:r w:rsidR="008626A2" w:rsidRPr="00A4103C">
        <w:rPr>
          <w:rFonts w:asciiTheme="minorHAnsi" w:hAnsiTheme="minorHAnsi"/>
          <w:color w:val="auto"/>
        </w:rPr>
        <w:t>test for</w:t>
      </w:r>
      <w:r w:rsidRPr="00A4103C">
        <w:rPr>
          <w:rFonts w:asciiTheme="minorHAnsi" w:hAnsiTheme="minorHAnsi"/>
          <w:color w:val="auto"/>
        </w:rPr>
        <w:t xml:space="preserve"> 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 xml:space="preserve">triglycerides between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51526B"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D04E45" w:rsidRPr="00A4103C">
        <w:rPr>
          <w:rFonts w:asciiTheme="minorHAnsi" w:hAnsiTheme="minorHAnsi"/>
          <w:color w:val="auto"/>
        </w:rPr>
        <w:t>a 12-hour 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 xml:space="preserve">16-hour photoperiod to </w:t>
      </w:r>
      <w:r w:rsidR="008626A2" w:rsidRPr="00A4103C">
        <w:rPr>
          <w:rFonts w:asciiTheme="minorHAnsi" w:hAnsiTheme="minorHAnsi"/>
          <w:color w:val="auto"/>
        </w:rPr>
        <w:t>promote continuous development</w:t>
      </w:r>
      <w:r w:rsidR="00B568C8" w:rsidRPr="00A4103C">
        <w:rPr>
          <w:rFonts w:asciiTheme="minorHAnsi" w:hAnsiTheme="minorHAnsi"/>
          <w:color w:val="auto"/>
        </w:rPr>
        <w:t xml:space="preserve">. Those larvae treated under diapause 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41BB8D7E"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Pr="00A4103C">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w:t>
      </w:r>
      <w:r w:rsidR="003D5201" w:rsidRPr="00A4103C">
        <w:rPr>
          <w:rFonts w:asciiTheme="minorHAnsi" w:hAnsiTheme="minorHAnsi"/>
          <w:color w:val="auto"/>
        </w:rPr>
        <w:lastRenderedPageBreak/>
        <w:t>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European corn borer </w:t>
      </w:r>
      <w:r w:rsidRPr="00A4103C">
        <w:rPr>
          <w:rFonts w:asciiTheme="minorHAnsi" w:hAnsiTheme="minorHAnsi"/>
          <w:color w:val="auto"/>
        </w:rPr>
        <w:t>diet</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 xml:space="preserve">from Frontier Agricultural Sciences, </w:t>
      </w:r>
      <w:r w:rsidR="0040656E" w:rsidRPr="00A4103C">
        <w:rPr>
          <w:rFonts w:asciiTheme="minorHAnsi" w:hAnsiTheme="minorHAnsi"/>
          <w:color w:val="auto"/>
        </w:rPr>
        <w:t xml:space="preserve">ad </w:t>
      </w:r>
      <w:r w:rsidRPr="00A4103C">
        <w:rPr>
          <w:rFonts w:asciiTheme="minorHAnsi" w:hAnsiTheme="minorHAnsi"/>
          <w:color w:val="auto"/>
        </w:rPr>
        <w:t xml:space="preserve">libitum. Non-diapause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photoperiod of 16-hours, while diapause treatment larvae will experience a 12-hour photoperiod. The </w:t>
      </w:r>
      <w:r w:rsidR="005E03D8">
        <w:rPr>
          <w:rFonts w:asciiTheme="minorHAnsi" w:hAnsiTheme="minorHAnsi"/>
          <w:color w:val="auto"/>
        </w:rPr>
        <w:t xml:space="preserve">photoperiod </w:t>
      </w:r>
      <w:r w:rsidRPr="00A4103C">
        <w:rPr>
          <w:rFonts w:asciiTheme="minorHAnsi" w:hAnsiTheme="minorHAnsi"/>
          <w:color w:val="auto"/>
        </w:rPr>
        <w:t>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the beginning of the fifth instar, larvae will be separated</w:t>
      </w:r>
      <w:r w:rsidR="0040656E" w:rsidRPr="00A4103C">
        <w:rPr>
          <w:rFonts w:asciiTheme="minorHAnsi" w:hAnsiTheme="minorHAnsi"/>
          <w:color w:val="auto"/>
        </w:rPr>
        <w:t xml:space="preserve"> into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40656E" w:rsidRPr="00A4103C">
        <w:rPr>
          <w:rFonts w:asciiTheme="minorHAnsi" w:hAnsiTheme="minorHAnsi"/>
          <w:color w:val="auto"/>
        </w:rPr>
        <w:t>, these trays</w:t>
      </w:r>
      <w:r w:rsidR="001F7608" w:rsidRPr="00A4103C">
        <w:rPr>
          <w:rFonts w:asciiTheme="minorHAnsi" w:hAnsiTheme="minorHAnsi"/>
          <w:color w:val="auto"/>
        </w:rPr>
        <w:t xml:space="preserve"> will serve as individual arenas.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 larvae discontinue feeding, empty the contents of their gut</w:t>
      </w:r>
      <w:r w:rsidR="00B934BF" w:rsidRPr="00A4103C">
        <w:rPr>
          <w:rFonts w:asciiTheme="minorHAnsi" w:hAnsiTheme="minorHAnsi"/>
          <w:color w:val="auto"/>
        </w:rPr>
        <w:t>,</w:t>
      </w:r>
      <w:r w:rsidRPr="00A4103C">
        <w:rPr>
          <w:rFonts w:asciiTheme="minorHAnsi" w:hAnsiTheme="minorHAnsi"/>
          <w:color w:val="auto"/>
        </w:rPr>
        <w:t xml:space="preserve"> and after clearing their gut larvae no longer produce frass. The wandering phase is a necessary step all European corn borer larvae undergo in preparation for either diapause or pupation and adult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3D5201" w:rsidRPr="00A4103C">
        <w:rPr>
          <w:rFonts w:asciiTheme="minorHAnsi" w:hAnsiTheme="minorHAnsi"/>
          <w:color w:val="auto"/>
        </w:rPr>
        <w:t xml:space="preserve"> During the wandering </w:t>
      </w:r>
      <w:r w:rsidR="006833D4" w:rsidRPr="00A4103C">
        <w:rPr>
          <w:rFonts w:asciiTheme="minorHAnsi" w:hAnsiTheme="minorHAnsi"/>
          <w:color w:val="auto"/>
        </w:rPr>
        <w:t>phase,</w:t>
      </w:r>
      <w:r w:rsidR="003D5201" w:rsidRPr="00A4103C">
        <w:rPr>
          <w:rFonts w:asciiTheme="minorHAnsi" w:hAnsiTheme="minorHAnsi"/>
          <w:color w:val="auto"/>
        </w:rPr>
        <w:t xml:space="preserve"> non-diapausing and diapausing European corn borer larvae terminate feeding in preparation for </w:t>
      </w:r>
      <w:r w:rsidR="00603B1C">
        <w:rPr>
          <w:rFonts w:asciiTheme="minorHAnsi" w:hAnsiTheme="minorHAnsi"/>
          <w:color w:val="auto"/>
        </w:rPr>
        <w:t xml:space="preserve">larval-pupal </w:t>
      </w:r>
      <w:r w:rsidR="003D5201" w:rsidRPr="00A4103C">
        <w:rPr>
          <w:rFonts w:asciiTheme="minorHAnsi" w:hAnsiTheme="minorHAnsi"/>
          <w:color w:val="auto"/>
        </w:rPr>
        <w:t xml:space="preserve">metamorphosis or </w:t>
      </w:r>
      <w:r w:rsidR="00603B1C">
        <w:rPr>
          <w:rFonts w:asciiTheme="minorHAnsi" w:hAnsiTheme="minorHAnsi"/>
          <w:color w:val="auto"/>
        </w:rPr>
        <w:t xml:space="preserve">larval </w:t>
      </w:r>
      <w:r w:rsidR="003D5201" w:rsidRPr="00A4103C">
        <w:rPr>
          <w:rFonts w:asciiTheme="minorHAnsi" w:hAnsiTheme="minorHAnsi"/>
          <w:color w:val="auto"/>
        </w:rPr>
        <w:t xml:space="preserve">diapause, respectively. </w:t>
      </w:r>
      <w:r w:rsidR="00603B1C">
        <w:rPr>
          <w:rFonts w:asciiTheme="minorHAnsi" w:hAnsiTheme="minorHAnsi"/>
          <w:color w:val="auto"/>
        </w:rPr>
        <w:t>A lack of</w:t>
      </w:r>
      <w:r w:rsidR="00603B1C" w:rsidRPr="00A4103C">
        <w:rPr>
          <w:rFonts w:asciiTheme="minorHAnsi" w:hAnsiTheme="minorHAnsi"/>
          <w:color w:val="auto"/>
        </w:rPr>
        <w:t xml:space="preserve"> </w:t>
      </w:r>
      <w:r w:rsidR="003D5201" w:rsidRPr="00A4103C">
        <w:rPr>
          <w:rFonts w:asciiTheme="minorHAnsi" w:hAnsiTheme="minorHAnsi"/>
          <w:color w:val="auto"/>
        </w:rPr>
        <w:t>frass production</w:t>
      </w:r>
      <w:r w:rsidRPr="00A4103C">
        <w:rPr>
          <w:rFonts w:asciiTheme="minorHAnsi" w:hAnsiTheme="minorHAnsi"/>
          <w:color w:val="auto"/>
        </w:rPr>
        <w:t xml:space="preserve"> is ind</w:t>
      </w:r>
      <w:r w:rsidR="003D5201" w:rsidRPr="00A4103C">
        <w:rPr>
          <w:rFonts w:asciiTheme="minorHAnsi" w:hAnsiTheme="minorHAnsi"/>
          <w:color w:val="auto"/>
        </w:rPr>
        <w:t xml:space="preserve">icative of the wandering phase and </w:t>
      </w:r>
      <w:r w:rsidRPr="00A4103C">
        <w:rPr>
          <w:rFonts w:asciiTheme="minorHAnsi" w:hAnsiTheme="minorHAnsi"/>
          <w:color w:val="auto"/>
        </w:rPr>
        <w:t xml:space="preserve">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arvae whose gut is not clear will produce frass </w:t>
      </w:r>
      <w:r w:rsidR="00B934BF" w:rsidRPr="00A4103C">
        <w:rPr>
          <w:rFonts w:asciiTheme="minorHAnsi" w:hAnsiTheme="minorHAnsi"/>
          <w:color w:val="auto"/>
        </w:rPr>
        <w:t xml:space="preserve">and </w:t>
      </w:r>
      <w:r w:rsidRPr="00A4103C">
        <w:rPr>
          <w:rFonts w:asciiTheme="minorHAnsi" w:hAnsiTheme="minorHAnsi"/>
          <w:color w:val="auto"/>
        </w:rPr>
        <w:t xml:space="preserve">will be placed back into their arenas and </w:t>
      </w:r>
      <w:r w:rsidR="005E03D8">
        <w:rPr>
          <w:rFonts w:asciiTheme="minorHAnsi" w:hAnsiTheme="minorHAnsi"/>
          <w:color w:val="auto"/>
        </w:rPr>
        <w:t>larvae</w:t>
      </w:r>
      <w:r w:rsidRPr="00A4103C">
        <w:rPr>
          <w:rFonts w:asciiTheme="minorHAnsi" w:hAnsiTheme="minorHAnsi"/>
          <w:color w:val="auto"/>
        </w:rPr>
        <w:t xml:space="preserve"> that do not produce frass will be </w:t>
      </w:r>
      <w:r w:rsidR="00DC52AC" w:rsidRPr="00A4103C">
        <w:rPr>
          <w:rFonts w:asciiTheme="minorHAnsi" w:hAnsiTheme="minorHAnsi"/>
          <w:color w:val="auto"/>
        </w:rPr>
        <w:t>charac</w:t>
      </w:r>
      <w:r w:rsidRPr="00A4103C">
        <w:rPr>
          <w:rFonts w:asciiTheme="minorHAnsi" w:hAnsiTheme="minorHAnsi"/>
          <w:color w:val="auto"/>
        </w:rPr>
        <w:t>terized as wander</w:t>
      </w:r>
      <w:r w:rsidR="00603B1C">
        <w:rPr>
          <w:rFonts w:asciiTheme="minorHAnsi" w:hAnsiTheme="minorHAnsi"/>
          <w:color w:val="auto"/>
        </w:rPr>
        <w:t>er</w:t>
      </w:r>
      <w:r w:rsidR="005E03D8">
        <w:rPr>
          <w:rFonts w:asciiTheme="minorHAnsi" w:hAnsiTheme="minorHAnsi"/>
          <w:color w:val="auto"/>
        </w:rPr>
        <w:t xml:space="preserve">s. </w:t>
      </w:r>
      <w:r w:rsidR="00CD43B9">
        <w:rPr>
          <w:rFonts w:asciiTheme="minorHAnsi" w:hAnsiTheme="minorHAnsi"/>
          <w:color w:val="auto"/>
        </w:rPr>
        <w:t>Samples of 30 larvae will be collected</w:t>
      </w:r>
      <w:r w:rsidRPr="00A4103C">
        <w:rPr>
          <w:rFonts w:asciiTheme="minorHAnsi" w:hAnsiTheme="minorHAnsi"/>
          <w:color w:val="auto"/>
        </w:rPr>
        <w:t xml:space="preserve"> from </w:t>
      </w:r>
      <w:r w:rsidR="005E03D8">
        <w:rPr>
          <w:rFonts w:asciiTheme="minorHAnsi" w:hAnsiTheme="minorHAnsi"/>
          <w:color w:val="auto"/>
        </w:rPr>
        <w:t xml:space="preserve">each photoperiod regime </w:t>
      </w:r>
      <w:commentRangeStart w:id="61"/>
      <w:r w:rsidR="005E03D8">
        <w:rPr>
          <w:rFonts w:asciiTheme="minorHAnsi" w:hAnsiTheme="minorHAnsi"/>
          <w:color w:val="auto"/>
        </w:rPr>
        <w:t>(diapause and non-diapause)</w:t>
      </w:r>
      <w:r w:rsidR="00CD43B9">
        <w:rPr>
          <w:rFonts w:asciiTheme="minorHAnsi" w:hAnsiTheme="minorHAnsi"/>
          <w:color w:val="auto"/>
        </w:rPr>
        <w:t xml:space="preserve"> and each strain (UZ and BE)</w:t>
      </w:r>
      <w:r w:rsidR="005E03D8">
        <w:rPr>
          <w:rFonts w:asciiTheme="minorHAnsi" w:hAnsiTheme="minorHAnsi"/>
          <w:color w:val="auto"/>
        </w:rPr>
        <w:t>. Each collected larva will be</w:t>
      </w:r>
      <w:r w:rsidRPr="00A4103C">
        <w:rPr>
          <w:rFonts w:asciiTheme="minorHAnsi" w:hAnsiTheme="minorHAnsi"/>
          <w:color w:val="auto"/>
        </w:rPr>
        <w:t xml:space="preserve"> accessioned, and tracked</w:t>
      </w:r>
      <w:r w:rsidR="005E03D8">
        <w:rPr>
          <w:rFonts w:asciiTheme="minorHAnsi" w:hAnsiTheme="minorHAnsi"/>
          <w:color w:val="auto"/>
        </w:rPr>
        <w:t xml:space="preserve"> </w:t>
      </w:r>
      <w:r w:rsidRPr="00A4103C">
        <w:rPr>
          <w:rFonts w:asciiTheme="minorHAnsi" w:hAnsiTheme="minorHAnsi"/>
          <w:color w:val="auto"/>
        </w:rPr>
        <w:t>for the duration of the experiment</w:t>
      </w:r>
      <w:commentRangeEnd w:id="61"/>
      <w:r w:rsidR="00965FEB">
        <w:rPr>
          <w:rStyle w:val="CommentReference"/>
        </w:rPr>
        <w:commentReference w:id="61"/>
      </w:r>
      <w:r w:rsidR="005E03D8">
        <w:rPr>
          <w:rFonts w:asciiTheme="minorHAnsi" w:hAnsiTheme="minorHAnsi"/>
          <w:color w:val="auto"/>
        </w:rPr>
        <w:t>.</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ipid extractions from </w:t>
      </w:r>
      <w:r w:rsidR="00CD43B9">
        <w:rPr>
          <w:rFonts w:asciiTheme="minorHAnsi" w:hAnsiTheme="minorHAnsi"/>
          <w:color w:val="auto"/>
        </w:rPr>
        <w:lastRenderedPageBreak/>
        <w:t>each individual sampled larva</w:t>
      </w:r>
      <w:r w:rsidRPr="00A4103C">
        <w:rPr>
          <w:rFonts w:asciiTheme="minorHAnsi" w:hAnsiTheme="minorHAnsi"/>
          <w:color w:val="auto"/>
        </w:rPr>
        <w:t xml:space="preserve"> will be analyzed for triglyceride </w:t>
      </w:r>
      <w:r w:rsidR="005E03D8">
        <w:rPr>
          <w:rFonts w:asciiTheme="minorHAnsi" w:hAnsiTheme="minorHAnsi"/>
          <w:color w:val="auto"/>
        </w:rPr>
        <w:t>quantity and identity.</w:t>
      </w:r>
    </w:p>
    <w:p w14:paraId="22060791" w14:textId="77777777" w:rsidR="003F083F" w:rsidRPr="00A4103C" w:rsidRDefault="003F083F" w:rsidP="00E84291">
      <w:pPr>
        <w:spacing w:line="480" w:lineRule="auto"/>
        <w:rPr>
          <w:rFonts w:asciiTheme="minorHAnsi" w:hAnsiTheme="minorHAnsi"/>
          <w:b/>
          <w:color w:val="auto"/>
        </w:rPr>
      </w:pPr>
    </w:p>
    <w:p w14:paraId="19D0A087" w14:textId="21B2EFB1"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t xml:space="preserve">Lipid Extraction, Separation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extracted and quantified individually. </w:t>
      </w:r>
      <w:r w:rsidR="00E731D5" w:rsidRPr="00A4103C">
        <w:rPr>
          <w:rFonts w:asciiTheme="minorHAnsi" w:hAnsiTheme="minorHAnsi"/>
          <w:color w:val="auto"/>
        </w:rPr>
        <w:t xml:space="preserve">First, larval dry mass will be determined by removing water from the larval sample </w:t>
      </w:r>
      <w:r w:rsidR="004D3158" w:rsidRPr="00A4103C">
        <w:rPr>
          <w:rFonts w:asciiTheme="minorHAnsi" w:hAnsiTheme="minorHAnsi"/>
          <w:color w:val="auto"/>
        </w:rPr>
        <w:t xml:space="preserve">through </w:t>
      </w:r>
      <w:r w:rsidR="00642B1C" w:rsidRPr="00A4103C">
        <w:rPr>
          <w:rFonts w:asciiTheme="minorHAnsi" w:hAnsiTheme="minorHAnsi"/>
          <w:color w:val="auto"/>
        </w:rPr>
        <w:t>freeze-drying them</w:t>
      </w:r>
      <w:r w:rsidRPr="00A4103C">
        <w:rPr>
          <w:rFonts w:asciiTheme="minorHAnsi" w:hAnsiTheme="minorHAnsi"/>
          <w:color w:val="auto"/>
        </w:rPr>
        <w:t xml:space="preserve"> </w:t>
      </w:r>
      <w:r w:rsidR="00E731D5" w:rsidRPr="00A4103C">
        <w:rPr>
          <w:rFonts w:asciiTheme="minorHAnsi" w:hAnsiTheme="minorHAnsi"/>
          <w:color w:val="auto"/>
        </w:rPr>
        <w:t>in</w:t>
      </w:r>
      <w:r w:rsidRPr="00A4103C">
        <w:rPr>
          <w:rFonts w:asciiTheme="minorHAnsi" w:hAnsiTheme="minorHAnsi"/>
          <w:color w:val="auto"/>
        </w:rPr>
        <w:t xml:space="preserve"> a vacuum at -80</w:t>
      </w:r>
      <w:r w:rsidRPr="00A4103C">
        <w:rPr>
          <w:color w:val="auto"/>
        </w:rPr>
        <w:t>°</w:t>
      </w:r>
      <w:r w:rsidRPr="00A4103C">
        <w:rPr>
          <w:rFonts w:asciiTheme="minorHAnsi" w:hAnsiTheme="minorHAnsi"/>
          <w:color w:val="auto"/>
        </w:rPr>
        <w:t>C until their dry weight varies by less than 1% over a 24-hour period. Once dry, lipids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chloroform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are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less polar chloroform</w:t>
      </w:r>
      <w:r w:rsidR="00C95E25" w:rsidRPr="00A4103C">
        <w:rPr>
          <w:rFonts w:asciiTheme="minorHAnsi" w:hAnsiTheme="minorHAnsi"/>
          <w:color w:val="auto"/>
        </w:rPr>
        <w:t xml:space="preserve"> layer. This</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6A7763" w:rsidRPr="00A4103C">
        <w:rPr>
          <w:rFonts w:asciiTheme="minorHAnsi" w:hAnsiTheme="minorHAnsi"/>
          <w:color w:val="auto"/>
        </w:rPr>
        <w:t>will</w:t>
      </w:r>
      <w:r w:rsidR="008C7C69" w:rsidRPr="00A4103C">
        <w:rPr>
          <w:rFonts w:asciiTheme="minorHAnsi" w:hAnsiTheme="minorHAnsi"/>
          <w:color w:val="auto"/>
        </w:rPr>
        <w:t xml:space="preserve"> be decanted away from the remainder of the sample, the solvent removed 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he total lipid content</w:t>
      </w:r>
      <w:r w:rsidR="0043652E" w:rsidRPr="00A4103C">
        <w:rPr>
          <w:rFonts w:asciiTheme="minorHAnsi" w:hAnsiTheme="minorHAnsi"/>
          <w:color w:val="auto"/>
        </w:rPr>
        <w:t xml:space="preserve"> extracted</w:t>
      </w:r>
      <w:r w:rsidRPr="00A4103C">
        <w:rPr>
          <w:rFonts w:asciiTheme="minorHAnsi" w:hAnsiTheme="minorHAnsi"/>
          <w:color w:val="auto"/>
        </w:rPr>
        <w:t xml:space="preserve"> from each larval sample</w:t>
      </w:r>
      <w:r w:rsidR="0043652E" w:rsidRPr="00A4103C">
        <w:rPr>
          <w:rFonts w:asciiTheme="minorHAnsi" w:hAnsiTheme="minorHAnsi"/>
          <w:color w:val="auto"/>
        </w:rPr>
        <w:t xml:space="preserve"> contains</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from which triglycerides will need to be separated</w:t>
      </w:r>
      <w:r w:rsidR="0043652E" w:rsidRPr="00A4103C">
        <w:rPr>
          <w:rFonts w:asciiTheme="minorHAnsi" w:hAnsiTheme="minorHAnsi"/>
          <w:color w:val="auto"/>
        </w:rPr>
        <w:t xml:space="preserve"> and quantified</w:t>
      </w:r>
      <w:r w:rsidRPr="00A4103C">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A4103C">
        <w:rPr>
          <w:rFonts w:asciiTheme="minorHAnsi" w:hAnsiTheme="minorHAnsi"/>
          <w:color w:val="auto"/>
        </w:rPr>
        <w:t xml:space="preserve">. </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ropanol. Samples are injected onto the column and the c</w:t>
      </w:r>
      <w:r w:rsidR="00D63D7C" w:rsidRPr="00A4103C">
        <w:rPr>
          <w:rFonts w:asciiTheme="minorHAnsi" w:hAnsiTheme="minorHAnsi"/>
          <w:color w:val="auto"/>
        </w:rPr>
        <w:t>ontained lipids adsorb to the C:</w:t>
      </w:r>
      <w:r w:rsidR="006F0EEF" w:rsidRPr="00A4103C">
        <w:rPr>
          <w:rFonts w:asciiTheme="minorHAnsi" w:hAnsiTheme="minorHAnsi"/>
          <w:color w:val="auto"/>
        </w:rPr>
        <w:t xml:space="preserve">18 silica matrix. </w:t>
      </w:r>
      <w:r w:rsidR="006F0EEF" w:rsidRPr="00A4103C">
        <w:rPr>
          <w:rFonts w:asciiTheme="minorHAnsi" w:hAnsiTheme="minorHAnsi"/>
          <w:color w:val="auto"/>
        </w:rPr>
        <w:lastRenderedPageBreak/>
        <w:t>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 xml:space="preserve">concentration of the mobile phase shifts from 100% A to 100% B. </w:t>
      </w:r>
      <w:r w:rsidR="00A2281F" w:rsidRPr="00A4103C">
        <w:rPr>
          <w:rFonts w:asciiTheme="minorHAnsi" w:hAnsiTheme="minorHAnsi"/>
          <w:color w:val="auto"/>
        </w:rPr>
        <w:t xml:space="preserve">As the </w:t>
      </w:r>
      <w:r w:rsidR="00D63D7C" w:rsidRPr="00A4103C">
        <w:rPr>
          <w:rFonts w:asciiTheme="minorHAnsi" w:hAnsiTheme="minorHAnsi"/>
          <w:color w:val="auto"/>
        </w:rPr>
        <w:t xml:space="preserve">gradient changes,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w:t>
      </w:r>
      <w:r w:rsidR="00603B1C">
        <w:rPr>
          <w:rFonts w:asciiTheme="minorHAnsi" w:hAnsiTheme="minorHAnsi"/>
          <w:color w:val="auto"/>
        </w:rPr>
        <w:t xml:space="preserve">with successively lower polarities </w:t>
      </w:r>
      <w:r w:rsidR="00A2281F" w:rsidRPr="00A4103C">
        <w:rPr>
          <w:rFonts w:asciiTheme="minorHAnsi" w:hAnsiTheme="minorHAnsi"/>
          <w:color w:val="auto"/>
        </w:rPr>
        <w:t>in the sample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flow into the ELSD wher</w:t>
      </w:r>
      <w:r w:rsidR="008C2228" w:rsidRPr="00A4103C">
        <w:rPr>
          <w:rFonts w:asciiTheme="minorHAnsi" w:hAnsiTheme="minorHAnsi"/>
          <w:color w:val="auto"/>
        </w:rPr>
        <w:t>e they are nebulized, the solvent is evaporated and the amount of light scattered i</w:t>
      </w:r>
      <w:r w:rsidR="00C95E25" w:rsidRPr="00A4103C">
        <w:rPr>
          <w:rFonts w:asciiTheme="minorHAnsi" w:hAnsiTheme="minorHAnsi"/>
          <w:color w:val="auto"/>
        </w:rPr>
        <w:t>s computed into a response peak. The response peak output of the ELSD can then be quantified by comparing it to the response peak of a standard concentration of triglycerides.</w:t>
      </w:r>
      <w:r w:rsidR="000C0F27" w:rsidRPr="00A4103C">
        <w:rPr>
          <w:rFonts w:asciiTheme="minorHAnsi" w:hAnsiTheme="minorHAnsi"/>
          <w:color w:val="auto"/>
        </w:rPr>
        <w:t xml:space="preserve"> The</w:t>
      </w:r>
      <w:r w:rsidR="006A7763" w:rsidRPr="00A4103C">
        <w:rPr>
          <w:rFonts w:asciiTheme="minorHAnsi" w:hAnsiTheme="minorHAnsi"/>
          <w:color w:val="auto"/>
        </w:rPr>
        <w:t xml:space="preserve"> triglycerides used to prepare the</w:t>
      </w:r>
      <w:r w:rsidR="000C0F27" w:rsidRPr="00A4103C">
        <w:rPr>
          <w:rFonts w:asciiTheme="minorHAnsi" w:hAnsiTheme="minorHAnsi"/>
          <w:color w:val="auto"/>
        </w:rPr>
        <w:t xml:space="preserve"> standardized mixture </w:t>
      </w:r>
      <w:r w:rsidR="006A7763" w:rsidRPr="00A4103C">
        <w:rPr>
          <w:rFonts w:asciiTheme="minorHAnsi" w:hAnsiTheme="minorHAnsi"/>
          <w:color w:val="auto"/>
        </w:rPr>
        <w:t>are</w:t>
      </w:r>
      <w:r w:rsidR="000C0F27" w:rsidRPr="00A4103C">
        <w:rPr>
          <w:rFonts w:asciiTheme="minorHAnsi" w:hAnsiTheme="minorHAnsi"/>
          <w:color w:val="auto"/>
        </w:rPr>
        <w:t xml:space="preserve"> commercially available. Tristeric acid and tripalmitic acid </w:t>
      </w:r>
      <w:r w:rsidR="006A7763" w:rsidRPr="00A4103C">
        <w:rPr>
          <w:rFonts w:asciiTheme="minorHAnsi" w:hAnsiTheme="minorHAnsi"/>
          <w:color w:val="auto"/>
        </w:rPr>
        <w:t>will be</w:t>
      </w:r>
      <w:r w:rsidR="000C0F27" w:rsidRPr="00A4103C">
        <w:rPr>
          <w:rFonts w:asciiTheme="minorHAnsi" w:hAnsiTheme="minorHAnsi"/>
          <w:color w:val="auto"/>
        </w:rPr>
        <w:t xml:space="preserve"> purchased from Sigma Millipore and triheptadecanoic acid from VWR.</w:t>
      </w:r>
    </w:p>
    <w:p w14:paraId="6DD9C2C3" w14:textId="77777777" w:rsidR="00845FD5" w:rsidRPr="00A4103C" w:rsidRDefault="00845FD5" w:rsidP="00845FD5">
      <w:pPr>
        <w:spacing w:line="480" w:lineRule="auto"/>
        <w:rPr>
          <w:rFonts w:asciiTheme="minorHAnsi" w:hAnsiTheme="minorHAnsi"/>
          <w:b/>
          <w:color w:val="auto"/>
        </w:rPr>
      </w:pPr>
    </w:p>
    <w:p w14:paraId="2E3B596D" w14:textId="11DC61D0"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quantified by LC-ELSD</w:t>
      </w:r>
      <w:r w:rsidRPr="00A4103C">
        <w:rPr>
          <w:rFonts w:asciiTheme="minorHAnsi" w:hAnsiTheme="minorHAnsi"/>
          <w:color w:val="auto"/>
        </w:rPr>
        <w:t xml:space="preserve">, the triglycerides in the </w:t>
      </w:r>
      <w:r w:rsidR="00C95E25" w:rsidRPr="00A4103C">
        <w:rPr>
          <w:rFonts w:asciiTheme="minorHAnsi" w:hAnsiTheme="minorHAnsi"/>
          <w:color w:val="auto"/>
        </w:rPr>
        <w:t>total</w:t>
      </w:r>
      <w:r w:rsidRPr="00A4103C">
        <w:rPr>
          <w:rFonts w:asciiTheme="minorHAnsi" w:hAnsiTheme="minorHAnsi"/>
          <w:color w:val="auto"/>
        </w:rPr>
        <w:t xml:space="preserve"> lipid extract will</w:t>
      </w:r>
      <w:r w:rsidR="00C95E25" w:rsidRPr="00A4103C">
        <w:rPr>
          <w:rFonts w:asciiTheme="minorHAnsi" w:hAnsiTheme="minorHAnsi"/>
          <w:color w:val="auto"/>
        </w:rPr>
        <w:t xml:space="preserve"> need to first</w:t>
      </w:r>
      <w:r w:rsidRPr="00A4103C">
        <w:rPr>
          <w:rFonts w:asciiTheme="minorHAnsi" w:hAnsiTheme="minorHAnsi"/>
          <w:color w:val="auto"/>
        </w:rPr>
        <w:t xml:space="preserve"> be converted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21223B" w:rsidRPr="00A4103C">
        <w:rPr>
          <w:rFonts w:asciiTheme="minorHAnsi" w:hAnsiTheme="minorHAnsi"/>
          <w:color w:val="auto"/>
        </w:rPr>
        <w:t xml:space="preserve">Each </w:t>
      </w:r>
      <w:r w:rsidR="0063694F">
        <w:rPr>
          <w:rFonts w:asciiTheme="minorHAnsi" w:hAnsiTheme="minorHAnsi"/>
          <w:color w:val="auto"/>
        </w:rPr>
        <w:t>treatmen</w:t>
      </w:r>
      <w:r w:rsidR="0021223B" w:rsidRPr="00A4103C">
        <w:rPr>
          <w:rFonts w:asciiTheme="minorHAnsi" w:hAnsiTheme="minorHAnsi"/>
          <w:color w:val="auto"/>
        </w:rPr>
        <w:t xml:space="preserve">t </w:t>
      </w:r>
      <w:r w:rsidR="0063694F">
        <w:rPr>
          <w:rFonts w:asciiTheme="minorHAnsi" w:hAnsiTheme="minorHAnsi"/>
          <w:color w:val="auto"/>
        </w:rPr>
        <w:t xml:space="preserve">block </w:t>
      </w:r>
      <w:r w:rsidR="0021223B" w:rsidRPr="00A4103C">
        <w:rPr>
          <w:rFonts w:asciiTheme="minorHAnsi" w:hAnsiTheme="minorHAnsi"/>
          <w:color w:val="auto"/>
        </w:rPr>
        <w:t>will consist of lipid samples from 12 individual larvae, 4 from each treatment.</w:t>
      </w:r>
      <w:r w:rsidR="0021223B" w:rsidRPr="00A4103C">
        <w:rPr>
          <w:rStyle w:val="CommentReference"/>
          <w:color w:val="auto"/>
        </w:rPr>
        <w:t xml:space="preserve"> </w:t>
      </w:r>
      <w:r w:rsidR="00C95E25" w:rsidRPr="00A4103C">
        <w:rPr>
          <w:rFonts w:asciiTheme="minorHAnsi" w:hAnsiTheme="minorHAnsi"/>
          <w:color w:val="auto"/>
        </w:rPr>
        <w:t xml:space="preserve"> </w:t>
      </w:r>
      <w:r w:rsidR="0021223B" w:rsidRPr="00A4103C">
        <w:rPr>
          <w:rFonts w:asciiTheme="minorHAnsi" w:hAnsiTheme="minorHAnsi"/>
          <w:color w:val="auto"/>
        </w:rPr>
        <w:t xml:space="preserve">Larvae </w:t>
      </w:r>
      <w:r w:rsidR="00C95E25" w:rsidRPr="00A4103C">
        <w:rPr>
          <w:rFonts w:asciiTheme="minorHAnsi" w:hAnsiTheme="minorHAnsi"/>
          <w:color w:val="auto"/>
        </w:rPr>
        <w:t>samples</w:t>
      </w:r>
      <w:r w:rsidR="00871BC3" w:rsidRPr="00A4103C">
        <w:rPr>
          <w:rFonts w:asciiTheme="minorHAnsi" w:hAnsiTheme="minorHAnsi"/>
          <w:color w:val="auto"/>
        </w:rPr>
        <w:t xml:space="preserve"> from </w:t>
      </w:r>
      <w:r w:rsidR="006A7763" w:rsidRPr="00A4103C">
        <w:rPr>
          <w:rFonts w:asciiTheme="minorHAnsi" w:hAnsiTheme="minorHAnsi"/>
          <w:color w:val="auto"/>
        </w:rPr>
        <w:t>within</w:t>
      </w:r>
      <w:r w:rsidR="00871BC3" w:rsidRPr="00A4103C">
        <w:rPr>
          <w:rFonts w:asciiTheme="minorHAnsi" w:hAnsiTheme="minorHAnsi"/>
          <w:color w:val="auto"/>
        </w:rPr>
        <w:t xml:space="preserve"> </w:t>
      </w:r>
      <w:r w:rsidR="006A7763" w:rsidRPr="00A4103C">
        <w:rPr>
          <w:rFonts w:asciiTheme="minorHAnsi" w:hAnsiTheme="minorHAnsi"/>
          <w:color w:val="auto"/>
        </w:rPr>
        <w:t>cohort</w:t>
      </w:r>
      <w:r w:rsidR="00871BC3" w:rsidRPr="00A4103C">
        <w:rPr>
          <w:rFonts w:asciiTheme="minorHAnsi" w:hAnsiTheme="minorHAnsi"/>
          <w:color w:val="auto"/>
        </w:rPr>
        <w:t xml:space="preserve"> will be</w:t>
      </w:r>
      <w:r w:rsidR="0021223B" w:rsidRPr="00A4103C">
        <w:rPr>
          <w:rFonts w:asciiTheme="minorHAnsi" w:hAnsiTheme="minorHAnsi"/>
          <w:color w:val="auto"/>
        </w:rPr>
        <w:t xml:space="preserve"> </w:t>
      </w:r>
      <w:r w:rsidR="00871BC3" w:rsidRPr="00A4103C">
        <w:rPr>
          <w:rFonts w:asciiTheme="minorHAnsi" w:hAnsiTheme="minorHAnsi"/>
          <w:color w:val="auto"/>
        </w:rPr>
        <w:t xml:space="preserve">esterified </w:t>
      </w:r>
      <w:r w:rsidR="006A7763" w:rsidRPr="00A4103C">
        <w:rPr>
          <w:rFonts w:asciiTheme="minorHAnsi" w:hAnsiTheme="minorHAnsi"/>
          <w:color w:val="auto"/>
        </w:rPr>
        <w:t xml:space="preserve">and analyzed individually. </w:t>
      </w:r>
      <w:r w:rsidR="0021223B" w:rsidRPr="00A4103C">
        <w:rPr>
          <w:rFonts w:asciiTheme="minorHAnsi" w:hAnsiTheme="minorHAnsi"/>
          <w:color w:val="auto"/>
        </w:rPr>
        <w:t>Blanks will be used</w:t>
      </w:r>
      <w:r w:rsidR="00871BC3" w:rsidRPr="00A4103C">
        <w:rPr>
          <w:rFonts w:asciiTheme="minorHAnsi" w:hAnsiTheme="minorHAnsi"/>
          <w:color w:val="auto"/>
        </w:rPr>
        <w:t xml:space="preserve"> </w:t>
      </w:r>
      <w:r w:rsidR="0021223B" w:rsidRPr="00A4103C">
        <w:rPr>
          <w:rFonts w:asciiTheme="minorHAnsi" w:hAnsiTheme="minorHAnsi"/>
          <w:color w:val="auto"/>
        </w:rPr>
        <w:t xml:space="preserve">to qualify the </w:t>
      </w:r>
      <w:r w:rsidR="006A7763" w:rsidRPr="00A4103C">
        <w:rPr>
          <w:rFonts w:asciiTheme="minorHAnsi" w:hAnsiTheme="minorHAnsi"/>
          <w:color w:val="auto"/>
        </w:rPr>
        <w:t xml:space="preserve">background </w:t>
      </w:r>
      <w:r w:rsidR="0021223B" w:rsidRPr="00A4103C">
        <w:rPr>
          <w:rFonts w:asciiTheme="minorHAnsi" w:hAnsiTheme="minorHAnsi"/>
          <w:color w:val="auto"/>
        </w:rPr>
        <w:t xml:space="preserve">effect of </w:t>
      </w:r>
      <w:r w:rsidR="006A7763" w:rsidRPr="00A4103C">
        <w:rPr>
          <w:rFonts w:asciiTheme="minorHAnsi" w:hAnsiTheme="minorHAnsi"/>
          <w:color w:val="auto"/>
        </w:rPr>
        <w:t xml:space="preserve">the </w:t>
      </w:r>
      <w:r w:rsidR="0021223B" w:rsidRPr="00A4103C">
        <w:rPr>
          <w:rFonts w:asciiTheme="minorHAnsi" w:hAnsiTheme="minorHAnsi"/>
          <w:color w:val="auto"/>
        </w:rPr>
        <w:t>esterification.</w:t>
      </w:r>
      <w:r w:rsidR="000E6FC0" w:rsidRPr="00A4103C">
        <w:rPr>
          <w:rFonts w:asciiTheme="minorHAnsi" w:hAnsiTheme="minorHAnsi"/>
          <w:color w:val="auto"/>
        </w:rPr>
        <w:t xml:space="preserve"> </w:t>
      </w:r>
      <w:r w:rsidR="00871BC3" w:rsidRPr="00A4103C">
        <w:rPr>
          <w:rFonts w:asciiTheme="minorHAnsi" w:hAnsiTheme="minorHAnsi"/>
          <w:color w:val="auto"/>
        </w:rPr>
        <w:t xml:space="preserve">The efficiency of the esterification will be determined using triheptadecanoic acid, a spike-in standard obtained from Sigma Millipore. Triglycerides in the total </w:t>
      </w:r>
      <w:r w:rsidRPr="00A4103C">
        <w:rPr>
          <w:rFonts w:asciiTheme="minorHAnsi" w:hAnsiTheme="minorHAnsi"/>
          <w:color w:val="auto"/>
        </w:rPr>
        <w:t>lipid extract will be methylated via base-catalyzed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m</w:t>
      </w:r>
      <w:r w:rsidRPr="00A4103C">
        <w:rPr>
          <w:rFonts w:asciiTheme="minorHAnsi" w:hAnsiTheme="minorHAnsi"/>
          <w:color w:val="auto"/>
        </w:rPr>
        <w:t>ethan</w:t>
      </w:r>
      <w:r w:rsidR="006D1A7B" w:rsidRPr="00A4103C">
        <w:rPr>
          <w:rFonts w:asciiTheme="minorHAnsi" w:hAnsiTheme="minorHAnsi"/>
          <w:color w:val="auto"/>
        </w:rPr>
        <w:t>olic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6D1A7B" w:rsidRPr="00A4103C">
        <w:rPr>
          <w:color w:val="auto"/>
        </w:rPr>
        <w:t>°</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0B27B9" w:rsidRPr="00A4103C">
        <w:rPr>
          <w:rFonts w:asciiTheme="minorHAnsi" w:hAnsiTheme="minorHAnsi"/>
          <w:color w:val="auto"/>
        </w:rPr>
        <w:t>T</w:t>
      </w:r>
      <w:r w:rsidRPr="00A4103C">
        <w:rPr>
          <w:rFonts w:asciiTheme="minorHAnsi" w:hAnsiTheme="minorHAnsi"/>
          <w:color w:val="auto"/>
        </w:rPr>
        <w:t xml:space="preserve">he </w:t>
      </w:r>
      <w:r w:rsidR="000B27B9" w:rsidRPr="00A4103C">
        <w:rPr>
          <w:rFonts w:asciiTheme="minorHAnsi" w:hAnsiTheme="minorHAnsi"/>
          <w:color w:val="auto"/>
        </w:rPr>
        <w:t xml:space="preserve">capped and </w:t>
      </w:r>
      <w:r w:rsidR="006D1A7B" w:rsidRPr="00A4103C">
        <w:rPr>
          <w:rFonts w:asciiTheme="minorHAnsi" w:hAnsiTheme="minorHAnsi"/>
          <w:color w:val="auto"/>
        </w:rPr>
        <w:t xml:space="preserve">heated </w:t>
      </w:r>
      <w:r w:rsidRPr="00A4103C">
        <w:rPr>
          <w:rFonts w:asciiTheme="minorHAnsi" w:hAnsiTheme="minorHAnsi"/>
          <w:color w:val="auto"/>
        </w:rPr>
        <w:t xml:space="preserve">solution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0E6FC0" w:rsidRPr="00A4103C">
        <w:rPr>
          <w:rFonts w:asciiTheme="minorHAnsi" w:hAnsiTheme="minorHAnsi"/>
          <w:color w:val="auto"/>
        </w:rPr>
        <w:t>,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Pr="00A4103C">
        <w:rPr>
          <w:rFonts w:asciiTheme="minorHAnsi" w:hAnsiTheme="minorHAnsi"/>
          <w:color w:val="auto"/>
        </w:rPr>
        <w:t>. While still on ice,</w:t>
      </w:r>
      <w:r w:rsidR="006D1A7B" w:rsidRPr="00A4103C">
        <w:rPr>
          <w:rFonts w:asciiTheme="minorHAnsi" w:hAnsiTheme="minorHAnsi"/>
          <w:color w:val="auto"/>
        </w:rPr>
        <w:t xml:space="preserve"> the vial </w:t>
      </w:r>
      <w:r w:rsidR="00C95E25" w:rsidRPr="00A4103C">
        <w:rPr>
          <w:rFonts w:asciiTheme="minorHAnsi" w:hAnsiTheme="minorHAnsi"/>
          <w:color w:val="auto"/>
        </w:rPr>
        <w:t>will then be</w:t>
      </w:r>
      <w:r w:rsidR="006D1A7B" w:rsidRPr="00A4103C">
        <w:rPr>
          <w:rFonts w:asciiTheme="minorHAnsi" w:hAnsiTheme="minorHAnsi"/>
          <w:color w:val="auto"/>
        </w:rPr>
        <w:t xml:space="preserve"> uncapped and</w:t>
      </w:r>
      <w:r w:rsidRPr="00A4103C">
        <w:rPr>
          <w:rFonts w:asciiTheme="minorHAnsi" w:hAnsiTheme="minorHAnsi"/>
          <w:color w:val="auto"/>
        </w:rPr>
        <w:t xml:space="preserve"> 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 xml:space="preserve">added to neutralize the KOH and terminate the </w:t>
      </w:r>
      <w:r w:rsidR="006D1A7B" w:rsidRPr="00A4103C">
        <w:rPr>
          <w:rFonts w:asciiTheme="minorHAnsi" w:hAnsiTheme="minorHAnsi"/>
          <w:color w:val="auto"/>
        </w:rPr>
        <w:lastRenderedPageBreak/>
        <w:t>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66A5E" w:rsidRPr="00A4103C">
        <w:rPr>
          <w:rFonts w:asciiTheme="minorHAnsi" w:hAnsiTheme="minorHAnsi"/>
          <w:color w:val="auto"/>
        </w:rPr>
        <w:t xml:space="preserve"> into the reaction vial to solubilize the FAMEs. The hexane layer will then be decanted</w:t>
      </w:r>
      <w:r w:rsidR="000808EF" w:rsidRPr="00A4103C">
        <w:rPr>
          <w:rFonts w:asciiTheme="minorHAnsi" w:hAnsiTheme="minorHAnsi"/>
          <w:color w:val="auto"/>
        </w:rPr>
        <w:t xml:space="preserve"> and any water species formed by the esterification procedure will be precipitated out of solution using </w:t>
      </w:r>
      <w:r w:rsidRPr="00A4103C">
        <w:rPr>
          <w:rFonts w:asciiTheme="minorHAnsi" w:hAnsiTheme="minorHAnsi"/>
          <w:color w:val="auto"/>
        </w:rPr>
        <w:t>sodium sulfate</w:t>
      </w:r>
      <w:r w:rsidR="000808EF" w:rsidRPr="00A4103C">
        <w:rPr>
          <w:rFonts w:asciiTheme="minorHAnsi" w:hAnsiTheme="minorHAnsi"/>
          <w:color w:val="auto"/>
        </w:rPr>
        <w:t xml:space="preserve">. Identification of the methyl ester species will be accomplished using Gas-Liquid Chromatography (GC) coupled with a Flame Ionization Detector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 xml:space="preserve">the column temperature increases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molecular composition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is recorded and </w:t>
      </w:r>
      <w:r w:rsidR="00820F22" w:rsidRPr="00A4103C">
        <w:rPr>
          <w:rFonts w:asciiTheme="minorHAnsi" w:hAnsiTheme="minorHAnsi"/>
          <w:color w:val="auto"/>
        </w:rPr>
        <w:t xml:space="preserve">each FAME molecule is ionized and the intensity </w:t>
      </w:r>
      <w:r w:rsidR="00704FF5" w:rsidRPr="00A4103C">
        <w:rPr>
          <w:rFonts w:asciiTheme="minorHAnsi" w:hAnsiTheme="minorHAnsi"/>
          <w:color w:val="auto"/>
        </w:rPr>
        <w:t xml:space="preserve">of ionization is recorded as a peak area. FAMEs will be </w:t>
      </w:r>
      <w:r w:rsidR="001A7151" w:rsidRPr="00A4103C">
        <w:rPr>
          <w:rFonts w:asciiTheme="minorHAnsi" w:hAnsiTheme="minorHAnsi"/>
          <w:color w:val="auto"/>
        </w:rPr>
        <w:t>i</w:t>
      </w:r>
      <w:r w:rsidR="00704FF5" w:rsidRPr="00A4103C">
        <w:rPr>
          <w:rFonts w:asciiTheme="minorHAnsi" w:hAnsiTheme="minorHAnsi"/>
          <w:color w:val="auto"/>
        </w:rPr>
        <w:t>dentified in comparison to a</w:t>
      </w:r>
      <w:r w:rsidR="00E12259">
        <w:rPr>
          <w:rFonts w:asciiTheme="minorHAnsi" w:hAnsiTheme="minorHAnsi"/>
          <w:color w:val="auto"/>
        </w:rPr>
        <w:t xml:space="preserve"> standard purchased from Sigma-Millipore</w:t>
      </w:r>
      <w:r w:rsidR="00704FF5" w:rsidRPr="00A4103C">
        <w:rPr>
          <w:rFonts w:asciiTheme="minorHAnsi" w:hAnsiTheme="minorHAnsi"/>
          <w:color w:val="auto"/>
        </w:rPr>
        <w:t xml:space="preserve"> </w:t>
      </w:r>
      <w:r w:rsidR="00E12259">
        <w:rPr>
          <w:rFonts w:asciiTheme="minorHAnsi" w:hAnsiTheme="minorHAnsi"/>
          <w:color w:val="auto"/>
        </w:rPr>
        <w:t>(</w:t>
      </w:r>
      <w:r w:rsidR="00704FF5" w:rsidRPr="00A4103C">
        <w:rPr>
          <w:rFonts w:asciiTheme="minorHAnsi" w:hAnsiTheme="minorHAnsi"/>
          <w:color w:val="auto"/>
        </w:rPr>
        <w:t>37 Co</w:t>
      </w:r>
      <w:r w:rsidR="00E12259">
        <w:rPr>
          <w:rFonts w:asciiTheme="minorHAnsi" w:hAnsiTheme="minorHAnsi"/>
          <w:color w:val="auto"/>
        </w:rPr>
        <w:t xml:space="preserve">mponent FAME Mix, </w:t>
      </w:r>
      <w:commentRangeStart w:id="62"/>
      <w:r w:rsidR="00E12259" w:rsidRPr="00E12259">
        <w:rPr>
          <w:rFonts w:asciiTheme="minorHAnsi" w:hAnsiTheme="minorHAnsi"/>
          <w:color w:val="auto"/>
        </w:rPr>
        <w:t>CRM47885</w:t>
      </w:r>
      <w:r w:rsidR="00E12259">
        <w:rPr>
          <w:rFonts w:asciiTheme="minorHAnsi" w:hAnsiTheme="minorHAnsi"/>
          <w:color w:val="auto"/>
        </w:rPr>
        <w:t>)</w:t>
      </w:r>
      <w:r w:rsidR="00704FF5" w:rsidRPr="00A4103C">
        <w:rPr>
          <w:rFonts w:asciiTheme="minorHAnsi" w:hAnsiTheme="minorHAnsi"/>
          <w:color w:val="auto"/>
        </w:rPr>
        <w:t>.</w:t>
      </w:r>
      <w:commentRangeEnd w:id="62"/>
      <w:r w:rsidR="00783D1B">
        <w:rPr>
          <w:rStyle w:val="CommentReference"/>
        </w:rPr>
        <w:commentReference w:id="62"/>
      </w:r>
    </w:p>
    <w:p w14:paraId="1D4C889B" w14:textId="77777777" w:rsidR="00845FD5" w:rsidRPr="00A4103C" w:rsidRDefault="00845FD5">
      <w:pPr>
        <w:spacing w:line="480" w:lineRule="auto"/>
        <w:rPr>
          <w:rFonts w:asciiTheme="minorHAnsi" w:hAnsiTheme="minorHAnsi"/>
          <w:color w:val="auto"/>
        </w:rPr>
      </w:pPr>
    </w:p>
    <w:p w14:paraId="3466E99C" w14:textId="24B714E8"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commentRangeStart w:id="63"/>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555E55" w:rsidRPr="00A4103C">
        <w:rPr>
          <w:rFonts w:asciiTheme="minorHAnsi" w:hAnsiTheme="minorHAnsi"/>
          <w:color w:val="auto"/>
        </w:rPr>
        <w:t xml:space="preserve"> larvae exposed to a 12-hour photoperiod will accumulate more triglycerides in preparation for</w:t>
      </w:r>
      <w:r w:rsidR="006606E6" w:rsidRPr="00A4103C">
        <w:rPr>
          <w:rFonts w:asciiTheme="minorHAnsi" w:hAnsiTheme="minorHAnsi"/>
          <w:color w:val="auto"/>
        </w:rPr>
        <w:t xml:space="preserve"> diapause</w:t>
      </w:r>
      <w:commentRangeEnd w:id="63"/>
      <w:r w:rsidR="00783D1B">
        <w:rPr>
          <w:rStyle w:val="CommentReference"/>
        </w:rPr>
        <w:commentReference w:id="63"/>
      </w:r>
      <w:r w:rsidR="006606E6" w:rsidRPr="00A4103C">
        <w:rPr>
          <w:rFonts w:asciiTheme="minorHAnsi" w:hAnsiTheme="minorHAnsi"/>
          <w:color w:val="auto"/>
        </w:rPr>
        <w:t>. Additionally,</w:t>
      </w:r>
      <w:r w:rsidR="00EF5CE6" w:rsidRPr="00A4103C">
        <w:rPr>
          <w:rFonts w:asciiTheme="minorHAnsi" w:hAnsiTheme="minorHAnsi"/>
          <w:color w:val="auto"/>
        </w:rPr>
        <w:t xml:space="preserve"> between</w:t>
      </w:r>
      <w:r w:rsidR="006606E6" w:rsidRPr="00A4103C">
        <w:rPr>
          <w:rFonts w:asciiTheme="minorHAnsi" w:hAnsiTheme="minorHAnsi"/>
          <w:color w:val="auto"/>
        </w:rPr>
        <w:t xml:space="preserve"> </w:t>
      </w:r>
      <w:r w:rsidR="00EF5CE6" w:rsidRPr="00A4103C">
        <w:rPr>
          <w:rFonts w:asciiTheme="minorHAnsi" w:hAnsiTheme="minorHAnsi"/>
          <w:color w:val="auto"/>
        </w:rPr>
        <w:t xml:space="preserve">diapausing larvae the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 xml:space="preserve">triglycerides </w:t>
      </w:r>
      <w:r w:rsidR="005F739E">
        <w:rPr>
          <w:rFonts w:asciiTheme="minorHAnsi" w:hAnsiTheme="minorHAnsi"/>
          <w:color w:val="auto"/>
        </w:rPr>
        <w:t xml:space="preserve">than the </w:t>
      </w:r>
      <w:r w:rsidR="00EF5CE6" w:rsidRPr="00A4103C">
        <w:rPr>
          <w:rFonts w:asciiTheme="minorHAnsi" w:hAnsiTheme="minorHAnsi"/>
          <w:color w:val="auto"/>
        </w:rPr>
        <w:t xml:space="preserve">bivoltine-E strain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r w:rsidR="00A16007">
        <w:rPr>
          <w:rFonts w:asciiTheme="minorHAnsi" w:hAnsiTheme="minorHAnsi"/>
          <w:color w:val="auto"/>
        </w:rPr>
        <w:t xml:space="preserve">The average of the total lipid accumulated was compared between diapausing and non-diapausing UZ larvae. </w:t>
      </w:r>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 xml:space="preserve">significant difference between the total </w:t>
      </w:r>
      <w:r w:rsidR="00257CF5" w:rsidRPr="00A4103C">
        <w:rPr>
          <w:rFonts w:asciiTheme="minorHAnsi" w:hAnsiTheme="minorHAnsi"/>
          <w:color w:val="auto"/>
        </w:rPr>
        <w:lastRenderedPageBreak/>
        <w:t xml:space="preserve">lipid content of diapausing and non-diapausing </w:t>
      </w:r>
      <w:r w:rsidR="00CE4D37">
        <w:rPr>
          <w:rFonts w:asciiTheme="minorHAnsi" w:hAnsiTheme="minorHAnsi"/>
          <w:color w:val="auto"/>
        </w:rPr>
        <w:t xml:space="preserve">UZ larvae </w:t>
      </w:r>
      <w:r w:rsidR="00257CF5" w:rsidRPr="00A4103C">
        <w:rPr>
          <w:rFonts w:asciiTheme="minorHAnsi" w:hAnsiTheme="minorHAnsi"/>
          <w:color w:val="auto"/>
        </w:rPr>
        <w:t>(</w:t>
      </w:r>
      <w:r w:rsidR="00FA6B57" w:rsidRPr="00A4103C">
        <w:rPr>
          <w:rFonts w:asciiTheme="minorHAnsi" w:hAnsiTheme="minorHAnsi"/>
          <w:color w:val="auto"/>
        </w:rPr>
        <w:t>Df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r w:rsidR="004C2050" w:rsidRPr="00A4103C">
        <w:rPr>
          <w:rFonts w:asciiTheme="minorHAnsi" w:hAnsiTheme="minorHAnsi"/>
          <w:color w:val="auto"/>
        </w:rPr>
        <w:t>One interpretation of this data could be that as these larvae perceive</w:t>
      </w:r>
      <w:r w:rsidR="00CE4D37">
        <w:rPr>
          <w:rFonts w:asciiTheme="minorHAnsi" w:hAnsiTheme="minorHAnsi"/>
          <w:color w:val="auto"/>
        </w:rPr>
        <w:t xml:space="preserve"> a 12-hour </w:t>
      </w:r>
      <w:r w:rsidR="004C2050" w:rsidRPr="00A4103C">
        <w:rPr>
          <w:rFonts w:asciiTheme="minorHAnsi" w:hAnsiTheme="minorHAnsi"/>
          <w:color w:val="auto"/>
        </w:rPr>
        <w:t xml:space="preserve">photoperiod they experience </w:t>
      </w:r>
      <w:r w:rsidR="00CE4D37">
        <w:rPr>
          <w:rFonts w:asciiTheme="minorHAnsi" w:hAnsiTheme="minorHAnsi"/>
          <w:color w:val="auto"/>
        </w:rPr>
        <w:t>physiological change</w:t>
      </w:r>
      <w:r w:rsidR="00BB7E19">
        <w:rPr>
          <w:rFonts w:asciiTheme="minorHAnsi" w:hAnsiTheme="minorHAnsi"/>
          <w:color w:val="auto"/>
        </w:rPr>
        <w:t xml:space="preserve">s that </w:t>
      </w:r>
      <w:r w:rsidR="00A16007">
        <w:rPr>
          <w:rFonts w:asciiTheme="minorHAnsi" w:hAnsiTheme="minorHAnsi"/>
          <w:color w:val="auto"/>
        </w:rPr>
        <w:t>alter</w:t>
      </w:r>
      <w:r w:rsidR="00BB7E19">
        <w:rPr>
          <w:rFonts w:asciiTheme="minorHAnsi" w:hAnsiTheme="minorHAnsi"/>
          <w:color w:val="auto"/>
        </w:rPr>
        <w:t xml:space="preserve"> the accumulation and storage of lipids</w:t>
      </w:r>
      <w:r w:rsidR="00257CF5" w:rsidRPr="00A4103C">
        <w:rPr>
          <w:rFonts w:asciiTheme="minorHAnsi" w:hAnsiTheme="minorHAnsi"/>
          <w:color w:val="auto"/>
        </w:rPr>
        <w:t xml:space="preserve"> in 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r w:rsidR="00FA6B57" w:rsidRPr="00A4103C">
        <w:rPr>
          <w:rFonts w:asciiTheme="minorHAnsi" w:hAnsiTheme="minorHAnsi"/>
          <w:color w:val="auto"/>
        </w:rPr>
        <w:t xml:space="preserve">To support this initial result, replications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r w:rsidR="00820F22" w:rsidRPr="00A4103C">
        <w:rPr>
          <w:rFonts w:asciiTheme="minorHAnsi" w:hAnsiTheme="minorHAnsi"/>
          <w:color w:val="auto"/>
        </w:rPr>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 xml:space="preserve">Total </w:t>
      </w:r>
      <w:r w:rsidR="00A16007">
        <w:rPr>
          <w:rFonts w:asciiTheme="minorHAnsi" w:hAnsiTheme="minorHAnsi"/>
          <w:color w:val="auto"/>
        </w:rPr>
        <w:t>triglyceride</w:t>
      </w:r>
      <w:bookmarkStart w:id="64" w:name="_GoBack"/>
      <w:bookmarkEnd w:id="64"/>
      <w:r w:rsidR="00802F4F" w:rsidRPr="00A4103C">
        <w:rPr>
          <w:rFonts w:asciiTheme="minorHAnsi" w:hAnsiTheme="minorHAnsi"/>
          <w:color w:val="auto"/>
        </w:rPr>
        <w:t xml:space="preserve">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an external standard of known triglycerides at known concentrations</w:t>
      </w:r>
      <w:r w:rsidR="0073553C" w:rsidRPr="00A4103C">
        <w:rPr>
          <w:rFonts w:asciiTheme="minorHAnsi" w:hAnsiTheme="minorHAnsi"/>
          <w:color w:val="auto"/>
        </w:rPr>
        <w:t xml:space="preserve">. </w:t>
      </w:r>
      <w:r w:rsidR="00FD4027" w:rsidRPr="00A4103C">
        <w:rPr>
          <w:rFonts w:asciiTheme="minorHAnsi" w:hAnsiTheme="minorHAnsi"/>
          <w:color w:val="auto"/>
        </w:rPr>
        <w:t>A multivariate analysis of accumulated lipids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8E65BC">
        <w:rPr>
          <w:rFonts w:asciiTheme="minorHAnsi" w:hAnsiTheme="minorHAnsi"/>
          <w:color w:val="auto"/>
        </w:rPr>
        <w:t>measured parameters.</w:t>
      </w:r>
      <w:r w:rsidR="00A16007" w:rsidRPr="00A16007">
        <w:rPr>
          <w:rFonts w:asciiTheme="minorHAnsi" w:hAnsiTheme="minorHAnsi"/>
          <w:color w:val="auto"/>
        </w:rPr>
        <w:t xml:space="preserve"> </w:t>
      </w:r>
      <w:r w:rsidR="00A16007">
        <w:rPr>
          <w:rFonts w:asciiTheme="minorHAnsi" w:hAnsiTheme="minorHAnsi"/>
          <w:color w:val="auto"/>
        </w:rPr>
        <w:t>To explore the effect of strain and photoperiod on lipid accumulation</w:t>
      </w:r>
      <w:r w:rsidR="00A16007">
        <w:rPr>
          <w:rFonts w:asciiTheme="minorHAnsi" w:hAnsiTheme="minorHAnsi"/>
          <w:color w:val="auto"/>
        </w:rPr>
        <w:t>, a</w:t>
      </w:r>
      <w:commentRangeStart w:id="65"/>
      <w:r w:rsidR="008E65BC">
        <w:rPr>
          <w:rFonts w:asciiTheme="minorHAnsi" w:hAnsiTheme="minorHAnsi"/>
          <w:color w:val="auto"/>
        </w:rPr>
        <w:t xml:space="preserve"> </w:t>
      </w:r>
      <w:r w:rsidR="00A16007">
        <w:rPr>
          <w:rFonts w:asciiTheme="minorHAnsi" w:hAnsiTheme="minorHAnsi"/>
          <w:color w:val="auto"/>
        </w:rPr>
        <w:t>mixed-</w:t>
      </w:r>
      <w:r w:rsidR="00D77E54">
        <w:rPr>
          <w:rFonts w:asciiTheme="minorHAnsi" w:hAnsiTheme="minorHAnsi"/>
          <w:color w:val="auto"/>
        </w:rPr>
        <w:t>model</w:t>
      </w:r>
      <w:r w:rsidR="008E65BC">
        <w:rPr>
          <w:rFonts w:asciiTheme="minorHAnsi" w:hAnsiTheme="minorHAnsi"/>
          <w:color w:val="auto"/>
        </w:rPr>
        <w:t xml:space="preserve"> </w:t>
      </w:r>
      <w:commentRangeEnd w:id="65"/>
      <w:r w:rsidR="00E2141C">
        <w:rPr>
          <w:rStyle w:val="CommentReference"/>
        </w:rPr>
        <w:commentReference w:id="65"/>
      </w:r>
      <w:r w:rsidR="008E65BC">
        <w:rPr>
          <w:rFonts w:asciiTheme="minorHAnsi" w:hAnsiTheme="minorHAnsi"/>
          <w:color w:val="auto"/>
        </w:rPr>
        <w:t>will be used to model significant factors</w:t>
      </w:r>
      <w:r w:rsidR="00A16007">
        <w:rPr>
          <w:rFonts w:asciiTheme="minorHAnsi" w:hAnsiTheme="minorHAnsi"/>
          <w:color w:val="auto"/>
        </w:rPr>
        <w:t xml:space="preserve"> and their interactions</w:t>
      </w:r>
      <w:r w:rsidR="008E65BC">
        <w:rPr>
          <w:rFonts w:asciiTheme="minorHAnsi" w:hAnsiTheme="minorHAnsi"/>
          <w:color w:val="auto"/>
        </w:rPr>
        <w:t>.</w:t>
      </w:r>
      <w:r w:rsidR="00555E55" w:rsidRPr="00A4103C">
        <w:rPr>
          <w:rFonts w:asciiTheme="minorHAnsi" w:hAnsiTheme="minorHAnsi"/>
          <w:color w:val="auto"/>
        </w:rPr>
        <w:t xml:space="preserve"> Some of these parameters include larval wet mass, lean mass, and dry mass, total lipid mass</w:t>
      </w:r>
      <w:r w:rsidR="006606E6" w:rsidRPr="00A4103C">
        <w:rPr>
          <w:rFonts w:asciiTheme="minorHAnsi" w:hAnsiTheme="minorHAnsi"/>
          <w:color w:val="auto"/>
        </w:rPr>
        <w:t>, temperature, and photoperiod</w:t>
      </w:r>
      <w:r w:rsidR="00555E55" w:rsidRPr="00A4103C">
        <w:rPr>
          <w:rFonts w:asciiTheme="minorHAnsi" w:hAnsiTheme="minorHAnsi"/>
          <w:color w:val="auto"/>
        </w:rPr>
        <w:t>. Investigating these interactions</w:t>
      </w:r>
      <w:r w:rsidR="00A16007">
        <w:rPr>
          <w:rFonts w:asciiTheme="minorHAnsi" w:hAnsiTheme="minorHAnsi"/>
          <w:color w:val="auto"/>
        </w:rPr>
        <w:t xml:space="preserve"> could</w:t>
      </w:r>
      <w:r w:rsidR="00555E55" w:rsidRPr="00A4103C">
        <w:rPr>
          <w:rFonts w:asciiTheme="minorHAnsi" w:hAnsiTheme="minorHAnsi"/>
          <w:color w:val="auto"/>
        </w:rPr>
        <w:t xml:space="preserve"> determine if there are interesting patterns and could help explain the variation we see in the lab and nature</w:t>
      </w:r>
      <w:r w:rsidR="00FD4027" w:rsidRPr="00A4103C">
        <w:rPr>
          <w:rFonts w:asciiTheme="minorHAnsi" w:hAnsiTheme="minorHAnsi"/>
          <w:color w:val="auto"/>
        </w:rPr>
        <w:t>.</w:t>
      </w:r>
    </w:p>
    <w:p w14:paraId="63BEBA8E" w14:textId="77777777" w:rsidR="00737225" w:rsidRPr="00A4103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t>REFERENCES:</w:t>
      </w:r>
    </w:p>
    <w:p w14:paraId="5DE311CE" w14:textId="61C76129" w:rsidR="001429CC" w:rsidRPr="001429CC" w:rsidRDefault="00C83A27" w:rsidP="001429CC">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1429CC" w:rsidRPr="001429CC">
        <w:rPr>
          <w:rFonts w:eastAsia="Times New Roman" w:cs="Times New Roman"/>
          <w:b/>
          <w:bCs/>
          <w:noProof/>
          <w:sz w:val="22"/>
        </w:rPr>
        <w:t>Agrawal, A. A.</w:t>
      </w:r>
      <w:r w:rsidR="001429CC" w:rsidRPr="001429CC">
        <w:rPr>
          <w:rFonts w:eastAsia="Times New Roman" w:cs="Times New Roman"/>
          <w:noProof/>
          <w:sz w:val="22"/>
        </w:rPr>
        <w:t xml:space="preserve"> </w:t>
      </w:r>
      <w:r w:rsidR="001429CC" w:rsidRPr="001429CC">
        <w:rPr>
          <w:rFonts w:eastAsia="Times New Roman" w:cs="Times New Roman"/>
          <w:b/>
          <w:bCs/>
          <w:noProof/>
          <w:sz w:val="22"/>
        </w:rPr>
        <w:t>2001</w:t>
      </w:r>
      <w:r w:rsidR="001429CC" w:rsidRPr="001429CC">
        <w:rPr>
          <w:rFonts w:eastAsia="Times New Roman" w:cs="Times New Roman"/>
          <w:noProof/>
          <w:sz w:val="22"/>
        </w:rPr>
        <w:t>. Phenotypic Plasticity in the Interactions and Evolution of Species. Science (80-. ). 294: 321–326.</w:t>
      </w:r>
    </w:p>
    <w:p w14:paraId="6B2EFA34"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Arrese, E. L., and J. L. Soulages</w:t>
      </w:r>
      <w:r w:rsidRPr="001429CC">
        <w:rPr>
          <w:rFonts w:eastAsia="Times New Roman" w:cs="Times New Roman"/>
          <w:noProof/>
          <w:sz w:val="22"/>
        </w:rPr>
        <w:t xml:space="preserve">. </w:t>
      </w:r>
      <w:r w:rsidRPr="001429CC">
        <w:rPr>
          <w:rFonts w:eastAsia="Times New Roman" w:cs="Times New Roman"/>
          <w:b/>
          <w:bCs/>
          <w:noProof/>
          <w:sz w:val="22"/>
        </w:rPr>
        <w:t>2010</w:t>
      </w:r>
      <w:r w:rsidRPr="001429CC">
        <w:rPr>
          <w:rFonts w:eastAsia="Times New Roman" w:cs="Times New Roman"/>
          <w:noProof/>
          <w:sz w:val="22"/>
        </w:rPr>
        <w:t>. Insect Fat Body: Energy, Metabolism, and Regulation. Annu. Rev. Entomol. 55: 207–225.</w:t>
      </w:r>
    </w:p>
    <w:p w14:paraId="04418C17"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Bale, J. S., and S. A. L. Hayward</w:t>
      </w:r>
      <w:r w:rsidRPr="001429CC">
        <w:rPr>
          <w:rFonts w:eastAsia="Times New Roman" w:cs="Times New Roman"/>
          <w:noProof/>
          <w:sz w:val="22"/>
        </w:rPr>
        <w:t xml:space="preserve">. </w:t>
      </w:r>
      <w:r w:rsidRPr="001429CC">
        <w:rPr>
          <w:rFonts w:eastAsia="Times New Roman" w:cs="Times New Roman"/>
          <w:b/>
          <w:bCs/>
          <w:noProof/>
          <w:sz w:val="22"/>
        </w:rPr>
        <w:t>2010</w:t>
      </w:r>
      <w:r w:rsidRPr="001429CC">
        <w:rPr>
          <w:rFonts w:eastAsia="Times New Roman" w:cs="Times New Roman"/>
          <w:noProof/>
          <w:sz w:val="22"/>
        </w:rPr>
        <w:t>. Insect overwintering in a changing climate. J. Exp. Biol. 213: 980–994.</w:t>
      </w:r>
    </w:p>
    <w:p w14:paraId="61A7F0BF"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1429CC">
        <w:rPr>
          <w:rFonts w:eastAsia="Times New Roman" w:cs="Times New Roman"/>
          <w:noProof/>
          <w:sz w:val="22"/>
        </w:rPr>
        <w:t xml:space="preserve">. </w:t>
      </w:r>
      <w:r w:rsidRPr="001429CC">
        <w:rPr>
          <w:rFonts w:eastAsia="Times New Roman" w:cs="Times New Roman"/>
          <w:b/>
          <w:bCs/>
          <w:noProof/>
          <w:sz w:val="22"/>
        </w:rPr>
        <w:t>2002</w:t>
      </w:r>
      <w:r w:rsidRPr="001429CC">
        <w:rPr>
          <w:rFonts w:eastAsia="Times New Roman" w:cs="Times New Roman"/>
          <w:noProof/>
          <w:sz w:val="22"/>
        </w:rPr>
        <w:t xml:space="preserve">. Herbivory in global climate change </w:t>
      </w:r>
      <w:r w:rsidRPr="001429CC">
        <w:rPr>
          <w:rFonts w:eastAsia="Times New Roman" w:cs="Times New Roman"/>
          <w:noProof/>
          <w:sz w:val="22"/>
        </w:rPr>
        <w:lastRenderedPageBreak/>
        <w:t>research: Direct effects of rising temperature on insect herbivores. Glob. Chang. Biol. 8: 1–16.</w:t>
      </w:r>
    </w:p>
    <w:p w14:paraId="02CBB78B"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Beck, S. D., and J. W. Apple</w:t>
      </w:r>
      <w:r w:rsidRPr="001429CC">
        <w:rPr>
          <w:rFonts w:eastAsia="Times New Roman" w:cs="Times New Roman"/>
          <w:noProof/>
          <w:sz w:val="22"/>
        </w:rPr>
        <w:t xml:space="preserve">. </w:t>
      </w:r>
      <w:r w:rsidRPr="001429CC">
        <w:rPr>
          <w:rFonts w:eastAsia="Times New Roman" w:cs="Times New Roman"/>
          <w:b/>
          <w:bCs/>
          <w:noProof/>
          <w:sz w:val="22"/>
        </w:rPr>
        <w:t>1961</w:t>
      </w:r>
      <w:r w:rsidRPr="001429CC">
        <w:rPr>
          <w:rFonts w:eastAsia="Times New Roman" w:cs="Times New Roman"/>
          <w:noProof/>
          <w:sz w:val="22"/>
        </w:rPr>
        <w:t>. Effects of Temperature and Photoperiod on on Voltinism of Geographical Populations of the European Corn Borer, Pyrausta nubilalis. J. Econ. Entomol. 54: 550–558.</w:t>
      </w:r>
    </w:p>
    <w:p w14:paraId="5C4CEF0A"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Bohnenblust, E., and J. Tooker</w:t>
      </w:r>
      <w:r w:rsidRPr="001429CC">
        <w:rPr>
          <w:rFonts w:eastAsia="Times New Roman" w:cs="Times New Roman"/>
          <w:noProof/>
          <w:sz w:val="22"/>
        </w:rPr>
        <w:t xml:space="preserve">. </w:t>
      </w:r>
      <w:r w:rsidRPr="001429CC">
        <w:rPr>
          <w:rFonts w:eastAsia="Times New Roman" w:cs="Times New Roman"/>
          <w:b/>
          <w:bCs/>
          <w:noProof/>
          <w:sz w:val="22"/>
        </w:rPr>
        <w:t>2010</w:t>
      </w:r>
      <w:r w:rsidRPr="001429CC">
        <w:rPr>
          <w:rFonts w:eastAsia="Times New Roman" w:cs="Times New Roman"/>
          <w:noProof/>
          <w:sz w:val="22"/>
        </w:rPr>
        <w:t>. European Corn Borer in Field Corn.</w:t>
      </w:r>
    </w:p>
    <w:p w14:paraId="0E7B3E89"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Bradshaw, W. E., and C. M. Holzapfel</w:t>
      </w:r>
      <w:r w:rsidRPr="001429CC">
        <w:rPr>
          <w:rFonts w:eastAsia="Times New Roman" w:cs="Times New Roman"/>
          <w:noProof/>
          <w:sz w:val="22"/>
        </w:rPr>
        <w:t xml:space="preserve">. </w:t>
      </w:r>
      <w:r w:rsidRPr="001429CC">
        <w:rPr>
          <w:rFonts w:eastAsia="Times New Roman" w:cs="Times New Roman"/>
          <w:b/>
          <w:bCs/>
          <w:noProof/>
          <w:sz w:val="22"/>
        </w:rPr>
        <w:t>2001</w:t>
      </w:r>
      <w:r w:rsidRPr="001429CC">
        <w:rPr>
          <w:rFonts w:eastAsia="Times New Roman" w:cs="Times New Roman"/>
          <w:noProof/>
          <w:sz w:val="22"/>
        </w:rPr>
        <w:t>. Genetic shift in photoperiodic response correlated with global warming. Proc. Natl. Acad. Sci. U. S. A. 98: 14509–14511.</w:t>
      </w:r>
    </w:p>
    <w:p w14:paraId="291AC777"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Bradshaw, W. E., and C. M. Holzapfel</w:t>
      </w:r>
      <w:r w:rsidRPr="001429CC">
        <w:rPr>
          <w:rFonts w:eastAsia="Times New Roman" w:cs="Times New Roman"/>
          <w:noProof/>
          <w:sz w:val="22"/>
        </w:rPr>
        <w:t xml:space="preserve">. </w:t>
      </w:r>
      <w:r w:rsidRPr="001429CC">
        <w:rPr>
          <w:rFonts w:eastAsia="Times New Roman" w:cs="Times New Roman"/>
          <w:b/>
          <w:bCs/>
          <w:noProof/>
          <w:sz w:val="22"/>
        </w:rPr>
        <w:t>2006</w:t>
      </w:r>
      <w:r w:rsidRPr="001429CC">
        <w:rPr>
          <w:rFonts w:eastAsia="Times New Roman" w:cs="Times New Roman"/>
          <w:noProof/>
          <w:sz w:val="22"/>
        </w:rPr>
        <w:t>. Evolutionary response to rapid climate change. Science (80-. ). 312: 1477–1478.</w:t>
      </w:r>
    </w:p>
    <w:p w14:paraId="0362F4D4"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Breed, G. A., S. Stichter, and E. E. Crone</w:t>
      </w:r>
      <w:r w:rsidRPr="001429CC">
        <w:rPr>
          <w:rFonts w:eastAsia="Times New Roman" w:cs="Times New Roman"/>
          <w:noProof/>
          <w:sz w:val="22"/>
        </w:rPr>
        <w:t xml:space="preserve">. </w:t>
      </w:r>
      <w:r w:rsidRPr="001429CC">
        <w:rPr>
          <w:rFonts w:eastAsia="Times New Roman" w:cs="Times New Roman"/>
          <w:b/>
          <w:bCs/>
          <w:noProof/>
          <w:sz w:val="22"/>
        </w:rPr>
        <w:t>2012</w:t>
      </w:r>
      <w:r w:rsidRPr="001429CC">
        <w:rPr>
          <w:rFonts w:eastAsia="Times New Roman" w:cs="Times New Roman"/>
          <w:noProof/>
          <w:sz w:val="22"/>
        </w:rPr>
        <w:t>. Climate-driven changes in northeastern US butterfly communities. Nat. Clim. Chang. 3: 142–145.</w:t>
      </w:r>
    </w:p>
    <w:p w14:paraId="06571F44"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Burmester, T.</w:t>
      </w:r>
      <w:r w:rsidRPr="001429CC">
        <w:rPr>
          <w:rFonts w:eastAsia="Times New Roman" w:cs="Times New Roman"/>
          <w:noProof/>
          <w:sz w:val="22"/>
        </w:rPr>
        <w:t xml:space="preserve"> </w:t>
      </w:r>
      <w:r w:rsidRPr="001429CC">
        <w:rPr>
          <w:rFonts w:eastAsia="Times New Roman" w:cs="Times New Roman"/>
          <w:b/>
          <w:bCs/>
          <w:noProof/>
          <w:sz w:val="22"/>
        </w:rPr>
        <w:t>1999</w:t>
      </w:r>
      <w:r w:rsidRPr="001429CC">
        <w:rPr>
          <w:rFonts w:eastAsia="Times New Roman" w:cs="Times New Roman"/>
          <w:noProof/>
          <w:sz w:val="22"/>
        </w:rPr>
        <w:t>. Evolution and function of the insect hexamerins.pdf. Eur. J. Entomol. 96: 213–225.</w:t>
      </w:r>
    </w:p>
    <w:p w14:paraId="57573AA9"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Burmester, T., and K. Scheller</w:t>
      </w:r>
      <w:r w:rsidRPr="001429CC">
        <w:rPr>
          <w:rFonts w:eastAsia="Times New Roman" w:cs="Times New Roman"/>
          <w:noProof/>
          <w:sz w:val="22"/>
        </w:rPr>
        <w:t xml:space="preserve">. </w:t>
      </w:r>
      <w:r w:rsidRPr="001429CC">
        <w:rPr>
          <w:rFonts w:eastAsia="Times New Roman" w:cs="Times New Roman"/>
          <w:b/>
          <w:bCs/>
          <w:noProof/>
          <w:sz w:val="22"/>
        </w:rPr>
        <w:t>1999</w:t>
      </w:r>
      <w:r w:rsidRPr="001429CC">
        <w:rPr>
          <w:rFonts w:eastAsia="Times New Roman" w:cs="Times New Roman"/>
          <w:noProof/>
          <w:sz w:val="22"/>
        </w:rPr>
        <w:t>. Ligands and receptors: Common theme in insect storage protein transport. Naturwissenschaften. 86: 468–474.</w:t>
      </w:r>
    </w:p>
    <w:p w14:paraId="48723FC2"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Capinera, J. L. (Entomology and N. D.</w:t>
      </w:r>
      <w:r w:rsidRPr="001429CC">
        <w:rPr>
          <w:rFonts w:eastAsia="Times New Roman" w:cs="Times New Roman"/>
          <w:noProof/>
          <w:sz w:val="22"/>
        </w:rPr>
        <w:t xml:space="preserve"> </w:t>
      </w:r>
      <w:r w:rsidRPr="001429CC">
        <w:rPr>
          <w:rFonts w:eastAsia="Times New Roman" w:cs="Times New Roman"/>
          <w:b/>
          <w:bCs/>
          <w:noProof/>
          <w:sz w:val="22"/>
        </w:rPr>
        <w:t>2000</w:t>
      </w:r>
      <w:r w:rsidRPr="001429CC">
        <w:rPr>
          <w:rFonts w:eastAsia="Times New Roman" w:cs="Times New Roman"/>
          <w:noProof/>
          <w:sz w:val="22"/>
        </w:rPr>
        <w:t>. European corn borer scientific name : Ostrinia nubilalis ( Hübner ) ( Insecta : Lepidoptera : Pyralidae ).</w:t>
      </w:r>
    </w:p>
    <w:p w14:paraId="6204D190"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Chown, S. L.</w:t>
      </w:r>
      <w:r w:rsidRPr="001429CC">
        <w:rPr>
          <w:rFonts w:eastAsia="Times New Roman" w:cs="Times New Roman"/>
          <w:noProof/>
          <w:sz w:val="22"/>
        </w:rPr>
        <w:t xml:space="preserve"> </w:t>
      </w:r>
      <w:r w:rsidRPr="001429CC">
        <w:rPr>
          <w:rFonts w:eastAsia="Times New Roman" w:cs="Times New Roman"/>
          <w:b/>
          <w:bCs/>
          <w:noProof/>
          <w:sz w:val="22"/>
        </w:rPr>
        <w:t>2007</w:t>
      </w:r>
      <w:r w:rsidRPr="001429CC">
        <w:rPr>
          <w:rFonts w:eastAsia="Times New Roman" w:cs="Times New Roman"/>
          <w:noProof/>
          <w:sz w:val="22"/>
        </w:rPr>
        <w:t>. Physiological diversity in insects:ecology and evolutionary contexts. Adv. In Insect Phys. 33: 50–152.</w:t>
      </w:r>
    </w:p>
    <w:p w14:paraId="6DE86437"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Christie, W. W.</w:t>
      </w:r>
      <w:r w:rsidRPr="001429CC">
        <w:rPr>
          <w:rFonts w:eastAsia="Times New Roman" w:cs="Times New Roman"/>
          <w:noProof/>
          <w:sz w:val="22"/>
        </w:rPr>
        <w:t xml:space="preserve"> </w:t>
      </w:r>
      <w:r w:rsidRPr="001429CC">
        <w:rPr>
          <w:rFonts w:eastAsia="Times New Roman" w:cs="Times New Roman"/>
          <w:b/>
          <w:bCs/>
          <w:noProof/>
          <w:sz w:val="22"/>
        </w:rPr>
        <w:t>1993</w:t>
      </w:r>
      <w:r w:rsidRPr="001429CC">
        <w:rPr>
          <w:rFonts w:eastAsia="Times New Roman" w:cs="Times New Roman"/>
          <w:noProof/>
          <w:sz w:val="22"/>
        </w:rPr>
        <w:t>. Preparation of Ester Derivatives of Fatty Acids for Chromatographic Analysis. Adv. Lipid Methodol. 69–111.</w:t>
      </w:r>
    </w:p>
    <w:p w14:paraId="07598932"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DeLucia, E. H., C. L. Casteel, P. D. Nabity, and B. F. O’Neill</w:t>
      </w:r>
      <w:r w:rsidRPr="001429CC">
        <w:rPr>
          <w:rFonts w:eastAsia="Times New Roman" w:cs="Times New Roman"/>
          <w:noProof/>
          <w:sz w:val="22"/>
        </w:rPr>
        <w:t xml:space="preserve">. </w:t>
      </w:r>
      <w:r w:rsidRPr="001429CC">
        <w:rPr>
          <w:rFonts w:eastAsia="Times New Roman" w:cs="Times New Roman"/>
          <w:b/>
          <w:bCs/>
          <w:noProof/>
          <w:sz w:val="22"/>
        </w:rPr>
        <w:t>2008</w:t>
      </w:r>
      <w:r w:rsidRPr="001429CC">
        <w:rPr>
          <w:rFonts w:eastAsia="Times New Roman" w:cs="Times New Roman"/>
          <w:noProof/>
          <w:sz w:val="22"/>
        </w:rPr>
        <w:t>. Insects take a bigger bite out of plants in a warmer, higher carbon dioxide world. Proc. Natl. Acad. Sci. 105: 1781–1782.</w:t>
      </w:r>
    </w:p>
    <w:p w14:paraId="10F0F658"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Deutsch, C. A., J. J. Tewksbury, R. B. Huey, K. S. Sheldon, C. K. Ghalambor, D. C. Haak, and P. R. Martin</w:t>
      </w:r>
      <w:r w:rsidRPr="001429CC">
        <w:rPr>
          <w:rFonts w:eastAsia="Times New Roman" w:cs="Times New Roman"/>
          <w:noProof/>
          <w:sz w:val="22"/>
        </w:rPr>
        <w:t xml:space="preserve">. </w:t>
      </w:r>
      <w:r w:rsidRPr="001429CC">
        <w:rPr>
          <w:rFonts w:eastAsia="Times New Roman" w:cs="Times New Roman"/>
          <w:b/>
          <w:bCs/>
          <w:noProof/>
          <w:sz w:val="22"/>
        </w:rPr>
        <w:t>2008</w:t>
      </w:r>
      <w:r w:rsidRPr="001429CC">
        <w:rPr>
          <w:rFonts w:eastAsia="Times New Roman" w:cs="Times New Roman"/>
          <w:noProof/>
          <w:sz w:val="22"/>
        </w:rPr>
        <w:t>. Impacts of climate warming on terrestrial ectotherms across latitude. Proc. Natl. Acad. Sci. 105: 6668–6672.</w:t>
      </w:r>
    </w:p>
    <w:p w14:paraId="072743C5"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Dopman, E. B., L. Perez, S. M. Bogdanowicz, and R. G. Harrison</w:t>
      </w:r>
      <w:r w:rsidRPr="001429CC">
        <w:rPr>
          <w:rFonts w:eastAsia="Times New Roman" w:cs="Times New Roman"/>
          <w:noProof/>
          <w:sz w:val="22"/>
        </w:rPr>
        <w:t xml:space="preserve">. </w:t>
      </w:r>
      <w:r w:rsidRPr="001429CC">
        <w:rPr>
          <w:rFonts w:eastAsia="Times New Roman" w:cs="Times New Roman"/>
          <w:b/>
          <w:bCs/>
          <w:noProof/>
          <w:sz w:val="22"/>
        </w:rPr>
        <w:t>2005</w:t>
      </w:r>
      <w:r w:rsidRPr="001429CC">
        <w:rPr>
          <w:rFonts w:eastAsia="Times New Roman" w:cs="Times New Roman"/>
          <w:noProof/>
          <w:sz w:val="22"/>
        </w:rPr>
        <w:t>. Consequences of reproductive barriers for genealogical discordance in the European corn borer. Proc. Natl. Acad. Sci. 102: 14706–14711.</w:t>
      </w:r>
    </w:p>
    <w:p w14:paraId="085FA015"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Gelman, D. B., and D. K. Hayes</w:t>
      </w:r>
      <w:r w:rsidRPr="001429CC">
        <w:rPr>
          <w:rFonts w:eastAsia="Times New Roman" w:cs="Times New Roman"/>
          <w:noProof/>
          <w:sz w:val="22"/>
        </w:rPr>
        <w:t xml:space="preserve">. </w:t>
      </w:r>
      <w:r w:rsidRPr="001429CC">
        <w:rPr>
          <w:rFonts w:eastAsia="Times New Roman" w:cs="Times New Roman"/>
          <w:b/>
          <w:bCs/>
          <w:noProof/>
          <w:sz w:val="22"/>
        </w:rPr>
        <w:t>1982</w:t>
      </w:r>
      <w:r w:rsidRPr="001429CC">
        <w:rPr>
          <w:rFonts w:eastAsia="Times New Roman" w:cs="Times New Roman"/>
          <w:noProof/>
          <w:sz w:val="22"/>
        </w:rPr>
        <w:t>. Methods and Markers for Synchronizing Maturation of Fifth-Stage Larvae and Pupae of the European Corn Borer , Ostrinia nubilalis. Ann. Entomol. Soc. 75: 485–493.</w:t>
      </w:r>
    </w:p>
    <w:p w14:paraId="578CEBFE"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Gossert, A. D., A. Hinniger, S. Gutmann, W. Jahnke, A. Strauss, and C. Fernández</w:t>
      </w:r>
      <w:r w:rsidRPr="001429CC">
        <w:rPr>
          <w:rFonts w:eastAsia="Times New Roman" w:cs="Times New Roman"/>
          <w:noProof/>
          <w:sz w:val="22"/>
        </w:rPr>
        <w:t xml:space="preserve">. </w:t>
      </w:r>
      <w:r w:rsidRPr="001429CC">
        <w:rPr>
          <w:rFonts w:eastAsia="Times New Roman" w:cs="Times New Roman"/>
          <w:b/>
          <w:bCs/>
          <w:noProof/>
          <w:sz w:val="22"/>
        </w:rPr>
        <w:t>2011</w:t>
      </w:r>
      <w:r w:rsidRPr="001429CC">
        <w:rPr>
          <w:rFonts w:eastAsia="Times New Roman" w:cs="Times New Roman"/>
          <w:noProof/>
          <w:sz w:val="22"/>
        </w:rPr>
        <w:t>. A simple protocol for amino acid type selective isotope labeling in insect cells with improved yields and high reproducibility. J. Biomol. NMR.</w:t>
      </w:r>
    </w:p>
    <w:p w14:paraId="5446491D"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Hahn, D. A., and D. L. Denlinger</w:t>
      </w:r>
      <w:r w:rsidRPr="001429CC">
        <w:rPr>
          <w:rFonts w:eastAsia="Times New Roman" w:cs="Times New Roman"/>
          <w:noProof/>
          <w:sz w:val="22"/>
        </w:rPr>
        <w:t xml:space="preserve">. </w:t>
      </w:r>
      <w:r w:rsidRPr="001429CC">
        <w:rPr>
          <w:rFonts w:eastAsia="Times New Roman" w:cs="Times New Roman"/>
          <w:b/>
          <w:bCs/>
          <w:noProof/>
          <w:sz w:val="22"/>
        </w:rPr>
        <w:t>2007</w:t>
      </w:r>
      <w:r w:rsidRPr="001429CC">
        <w:rPr>
          <w:rFonts w:eastAsia="Times New Roman" w:cs="Times New Roman"/>
          <w:noProof/>
          <w:sz w:val="22"/>
        </w:rPr>
        <w:t>. Meeting the energetic demands of insect diapause: Nutrient storage and utilization. J. Insect Physiol. 53: 760–773.</w:t>
      </w:r>
    </w:p>
    <w:p w14:paraId="276FAF35"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Hahn, D. A., and D. L. Denlinger</w:t>
      </w:r>
      <w:r w:rsidRPr="001429CC">
        <w:rPr>
          <w:rFonts w:eastAsia="Times New Roman" w:cs="Times New Roman"/>
          <w:noProof/>
          <w:sz w:val="22"/>
        </w:rPr>
        <w:t xml:space="preserve">. </w:t>
      </w:r>
      <w:r w:rsidRPr="001429CC">
        <w:rPr>
          <w:rFonts w:eastAsia="Times New Roman" w:cs="Times New Roman"/>
          <w:b/>
          <w:bCs/>
          <w:noProof/>
          <w:sz w:val="22"/>
        </w:rPr>
        <w:t>2011</w:t>
      </w:r>
      <w:r w:rsidRPr="001429CC">
        <w:rPr>
          <w:rFonts w:eastAsia="Times New Roman" w:cs="Times New Roman"/>
          <w:noProof/>
          <w:sz w:val="22"/>
        </w:rPr>
        <w:t>. Energetics of Insect Diapause. Annu. Rev. Entomol. 56: 103–121.</w:t>
      </w:r>
    </w:p>
    <w:p w14:paraId="02A15DA6"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Huey, R. B., M. R. Kearney, A. Krockenberger, J. A. M. Holtum, M. Jess, and S. E. Williams</w:t>
      </w:r>
      <w:r w:rsidRPr="001429CC">
        <w:rPr>
          <w:rFonts w:eastAsia="Times New Roman" w:cs="Times New Roman"/>
          <w:noProof/>
          <w:sz w:val="22"/>
        </w:rPr>
        <w:t xml:space="preserve">. </w:t>
      </w:r>
      <w:r w:rsidRPr="001429CC">
        <w:rPr>
          <w:rFonts w:eastAsia="Times New Roman" w:cs="Times New Roman"/>
          <w:b/>
          <w:bCs/>
          <w:noProof/>
          <w:sz w:val="22"/>
        </w:rPr>
        <w:t>2012</w:t>
      </w:r>
      <w:r w:rsidRPr="001429CC">
        <w:rPr>
          <w:rFonts w:eastAsia="Times New Roman" w:cs="Times New Roman"/>
          <w:noProof/>
          <w:sz w:val="22"/>
        </w:rPr>
        <w:t>. Predicting organismal vulnerability to climate warming: roles of behaviour, physiology and adaptation. Philos. Trans. R. Soc. B Biol. Sci. 367: 1665–1679.</w:t>
      </w:r>
    </w:p>
    <w:p w14:paraId="0392512C"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lastRenderedPageBreak/>
        <w:t>Huey, R. B., and R. D. Stevenson</w:t>
      </w:r>
      <w:r w:rsidRPr="001429CC">
        <w:rPr>
          <w:rFonts w:eastAsia="Times New Roman" w:cs="Times New Roman"/>
          <w:noProof/>
          <w:sz w:val="22"/>
        </w:rPr>
        <w:t xml:space="preserve">. </w:t>
      </w:r>
      <w:r w:rsidRPr="001429CC">
        <w:rPr>
          <w:rFonts w:eastAsia="Times New Roman" w:cs="Times New Roman"/>
          <w:b/>
          <w:bCs/>
          <w:noProof/>
          <w:sz w:val="22"/>
        </w:rPr>
        <w:t>1979</w:t>
      </w:r>
      <w:r w:rsidRPr="001429CC">
        <w:rPr>
          <w:rFonts w:eastAsia="Times New Roman" w:cs="Times New Roman"/>
          <w:noProof/>
          <w:sz w:val="22"/>
        </w:rPr>
        <w:t>. Integrating thermal physiology and ecology of ectotherms: A discussion of approaches. Integr. Comp. Biol. 19: 357–366.</w:t>
      </w:r>
    </w:p>
    <w:p w14:paraId="1F40AA61"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Hughes, L.</w:t>
      </w:r>
      <w:r w:rsidRPr="001429CC">
        <w:rPr>
          <w:rFonts w:eastAsia="Times New Roman" w:cs="Times New Roman"/>
          <w:noProof/>
          <w:sz w:val="22"/>
        </w:rPr>
        <w:t xml:space="preserve"> </w:t>
      </w:r>
      <w:r w:rsidRPr="001429CC">
        <w:rPr>
          <w:rFonts w:eastAsia="Times New Roman" w:cs="Times New Roman"/>
          <w:b/>
          <w:bCs/>
          <w:noProof/>
          <w:sz w:val="22"/>
        </w:rPr>
        <w:t>2000</w:t>
      </w:r>
      <w:r w:rsidRPr="001429CC">
        <w:rPr>
          <w:rFonts w:eastAsia="Times New Roman" w:cs="Times New Roman"/>
          <w:noProof/>
          <w:sz w:val="22"/>
        </w:rPr>
        <w:t>. Biological consequences of global warming: Is the signal already apparent? Trends Ecol. Evol. 15: 56–61.</w:t>
      </w:r>
    </w:p>
    <w:p w14:paraId="0ED507D9"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Hut, R. A., S. Paolucci, R. Dor, C. P. Kyriacou, and S. Daan</w:t>
      </w:r>
      <w:r w:rsidRPr="001429CC">
        <w:rPr>
          <w:rFonts w:eastAsia="Times New Roman" w:cs="Times New Roman"/>
          <w:noProof/>
          <w:sz w:val="22"/>
        </w:rPr>
        <w:t xml:space="preserve">. </w:t>
      </w:r>
      <w:r w:rsidRPr="001429CC">
        <w:rPr>
          <w:rFonts w:eastAsia="Times New Roman" w:cs="Times New Roman"/>
          <w:b/>
          <w:bCs/>
          <w:noProof/>
          <w:sz w:val="22"/>
        </w:rPr>
        <w:t>2013</w:t>
      </w:r>
      <w:r w:rsidRPr="001429CC">
        <w:rPr>
          <w:rFonts w:eastAsia="Times New Roman" w:cs="Times New Roman"/>
          <w:noProof/>
          <w:sz w:val="22"/>
        </w:rPr>
        <w:t>. Latitudinal clines: an evolutionary view on biological rhythms. Proc. R. Soc. B Biol. Sci. 280: 20130433–20130433.</w:t>
      </w:r>
    </w:p>
    <w:p w14:paraId="1D9AD867"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Hyde, J., M. A. Martin, P. V Preckel, and C. R. Edwards</w:t>
      </w:r>
      <w:r w:rsidRPr="001429CC">
        <w:rPr>
          <w:rFonts w:eastAsia="Times New Roman" w:cs="Times New Roman"/>
          <w:noProof/>
          <w:sz w:val="22"/>
        </w:rPr>
        <w:t xml:space="preserve">. </w:t>
      </w:r>
      <w:r w:rsidRPr="001429CC">
        <w:rPr>
          <w:rFonts w:eastAsia="Times New Roman" w:cs="Times New Roman"/>
          <w:b/>
          <w:bCs/>
          <w:noProof/>
          <w:sz w:val="22"/>
        </w:rPr>
        <w:t>1999</w:t>
      </w:r>
      <w:r w:rsidRPr="001429CC">
        <w:rPr>
          <w:rFonts w:eastAsia="Times New Roman" w:cs="Times New Roman"/>
          <w:noProof/>
          <w:sz w:val="22"/>
        </w:rPr>
        <w:t>. The economics of Bt corn: valuing protection from the European Corn Borer. Rev. Agric. Econ. 21: 442–454.</w:t>
      </w:r>
    </w:p>
    <w:p w14:paraId="586CAAF7"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IPCC</w:t>
      </w:r>
      <w:r w:rsidRPr="001429CC">
        <w:rPr>
          <w:rFonts w:eastAsia="Times New Roman" w:cs="Times New Roman"/>
          <w:noProof/>
          <w:sz w:val="22"/>
        </w:rPr>
        <w:t xml:space="preserve">. </w:t>
      </w:r>
      <w:r w:rsidRPr="001429CC">
        <w:rPr>
          <w:rFonts w:eastAsia="Times New Roman" w:cs="Times New Roman"/>
          <w:b/>
          <w:bCs/>
          <w:noProof/>
          <w:sz w:val="22"/>
        </w:rPr>
        <w:t>2013</w:t>
      </w:r>
      <w:r w:rsidRPr="001429CC">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5BE7A91F"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De Kort, C. A. D., and A. B. Koopmanschap</w:t>
      </w:r>
      <w:r w:rsidRPr="001429CC">
        <w:rPr>
          <w:rFonts w:eastAsia="Times New Roman" w:cs="Times New Roman"/>
          <w:noProof/>
          <w:sz w:val="22"/>
        </w:rPr>
        <w:t xml:space="preserve">. </w:t>
      </w:r>
      <w:r w:rsidRPr="001429CC">
        <w:rPr>
          <w:rFonts w:eastAsia="Times New Roman" w:cs="Times New Roman"/>
          <w:b/>
          <w:bCs/>
          <w:noProof/>
          <w:sz w:val="22"/>
        </w:rPr>
        <w:t>1994</w:t>
      </w:r>
      <w:r w:rsidRPr="001429CC">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614FF542"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Koštál, V.</w:t>
      </w:r>
      <w:r w:rsidRPr="001429CC">
        <w:rPr>
          <w:rFonts w:eastAsia="Times New Roman" w:cs="Times New Roman"/>
          <w:noProof/>
          <w:sz w:val="22"/>
        </w:rPr>
        <w:t xml:space="preserve"> </w:t>
      </w:r>
      <w:r w:rsidRPr="001429CC">
        <w:rPr>
          <w:rFonts w:eastAsia="Times New Roman" w:cs="Times New Roman"/>
          <w:b/>
          <w:bCs/>
          <w:noProof/>
          <w:sz w:val="22"/>
        </w:rPr>
        <w:t>2006</w:t>
      </w:r>
      <w:r w:rsidRPr="001429CC">
        <w:rPr>
          <w:rFonts w:eastAsia="Times New Roman" w:cs="Times New Roman"/>
          <w:noProof/>
          <w:sz w:val="22"/>
        </w:rPr>
        <w:t>. Eco-physiological phases of insect diapause. J. Insect Physiol. 52: 113–127.</w:t>
      </w:r>
    </w:p>
    <w:p w14:paraId="5380CD80"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Lassance, J.-M., A. T. Groot, M. A. Liénard, B. Antony, C. Borgwardt, F. Andersson, E. Hedenström, D. G. Heckel, and C. Löfstedt</w:t>
      </w:r>
      <w:r w:rsidRPr="001429CC">
        <w:rPr>
          <w:rFonts w:eastAsia="Times New Roman" w:cs="Times New Roman"/>
          <w:noProof/>
          <w:sz w:val="22"/>
        </w:rPr>
        <w:t xml:space="preserve">. </w:t>
      </w:r>
      <w:r w:rsidRPr="001429CC">
        <w:rPr>
          <w:rFonts w:eastAsia="Times New Roman" w:cs="Times New Roman"/>
          <w:b/>
          <w:bCs/>
          <w:noProof/>
          <w:sz w:val="22"/>
        </w:rPr>
        <w:t>2010</w:t>
      </w:r>
      <w:r w:rsidRPr="001429CC">
        <w:rPr>
          <w:rFonts w:eastAsia="Times New Roman" w:cs="Times New Roman"/>
          <w:noProof/>
          <w:sz w:val="22"/>
        </w:rPr>
        <w:t>. Allelic variation in a fatty-acyl reductase gene causes divergence in moth sex pheromones. Nature. 466: 486–489.</w:t>
      </w:r>
    </w:p>
    <w:p w14:paraId="0F589041"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Lee, C. E.</w:t>
      </w:r>
      <w:r w:rsidRPr="001429CC">
        <w:rPr>
          <w:rFonts w:eastAsia="Times New Roman" w:cs="Times New Roman"/>
          <w:noProof/>
          <w:sz w:val="22"/>
        </w:rPr>
        <w:t xml:space="preserve"> </w:t>
      </w:r>
      <w:r w:rsidRPr="001429CC">
        <w:rPr>
          <w:rFonts w:eastAsia="Times New Roman" w:cs="Times New Roman"/>
          <w:b/>
          <w:bCs/>
          <w:noProof/>
          <w:sz w:val="22"/>
        </w:rPr>
        <w:t>2002</w:t>
      </w:r>
      <w:r w:rsidRPr="001429CC">
        <w:rPr>
          <w:rFonts w:eastAsia="Times New Roman" w:cs="Times New Roman"/>
          <w:noProof/>
          <w:sz w:val="22"/>
        </w:rPr>
        <w:t>. Evolutionary genetics of invasive species. Trends Ecol. Evol. 17: 386–391.</w:t>
      </w:r>
    </w:p>
    <w:p w14:paraId="53A2BE8A"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Liu, K. S.</w:t>
      </w:r>
      <w:r w:rsidRPr="001429CC">
        <w:rPr>
          <w:rFonts w:eastAsia="Times New Roman" w:cs="Times New Roman"/>
          <w:noProof/>
          <w:sz w:val="22"/>
        </w:rPr>
        <w:t xml:space="preserve"> </w:t>
      </w:r>
      <w:r w:rsidRPr="001429CC">
        <w:rPr>
          <w:rFonts w:eastAsia="Times New Roman" w:cs="Times New Roman"/>
          <w:b/>
          <w:bCs/>
          <w:noProof/>
          <w:sz w:val="22"/>
        </w:rPr>
        <w:t>1994</w:t>
      </w:r>
      <w:r w:rsidRPr="001429CC">
        <w:rPr>
          <w:rFonts w:eastAsia="Times New Roman" w:cs="Times New Roman"/>
          <w:noProof/>
          <w:sz w:val="22"/>
        </w:rPr>
        <w:t>. Preparation of fatty acid methyl esters for gas-chromatographic analysis of lipids in biological materials. J. Am. Oil Chem. Soc. 71: 1179–1187.</w:t>
      </w:r>
    </w:p>
    <w:p w14:paraId="2574A56D"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Melorose, J., R. Perroy, and S. Careas</w:t>
      </w:r>
      <w:r w:rsidRPr="001429CC">
        <w:rPr>
          <w:rFonts w:eastAsia="Times New Roman" w:cs="Times New Roman"/>
          <w:noProof/>
          <w:sz w:val="22"/>
        </w:rPr>
        <w:t xml:space="preserve">. </w:t>
      </w:r>
      <w:r w:rsidRPr="001429CC">
        <w:rPr>
          <w:rFonts w:eastAsia="Times New Roman" w:cs="Times New Roman"/>
          <w:b/>
          <w:bCs/>
          <w:noProof/>
          <w:sz w:val="22"/>
        </w:rPr>
        <w:t>2015</w:t>
      </w:r>
      <w:r w:rsidRPr="001429CC">
        <w:rPr>
          <w:rFonts w:eastAsia="Times New Roman" w:cs="Times New Roman"/>
          <w:noProof/>
          <w:sz w:val="22"/>
        </w:rPr>
        <w:t>. World population prospects ( No. ESA/P/WP.241), United Nations.</w:t>
      </w:r>
    </w:p>
    <w:p w14:paraId="06FB12A7"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Mitchell, C. J., and H. Briegel</w:t>
      </w:r>
      <w:r w:rsidRPr="001429CC">
        <w:rPr>
          <w:rFonts w:eastAsia="Times New Roman" w:cs="Times New Roman"/>
          <w:noProof/>
          <w:sz w:val="22"/>
        </w:rPr>
        <w:t xml:space="preserve">. </w:t>
      </w:r>
      <w:r w:rsidRPr="001429CC">
        <w:rPr>
          <w:rFonts w:eastAsia="Times New Roman" w:cs="Times New Roman"/>
          <w:b/>
          <w:bCs/>
          <w:noProof/>
          <w:sz w:val="22"/>
        </w:rPr>
        <w:t>1989</w:t>
      </w:r>
      <w:r w:rsidRPr="001429CC">
        <w:rPr>
          <w:rFonts w:eastAsia="Times New Roman" w:cs="Times New Roman"/>
          <w:noProof/>
          <w:sz w:val="22"/>
        </w:rPr>
        <w:t>. Inability of diapausing Culex pipiens (Diptera: Culicidae) to use blood for producing lipid reserves for overwinter survival. J. Med. Entomol. 26: 318–26.</w:t>
      </w:r>
    </w:p>
    <w:p w14:paraId="69075227"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NOAA National Centers for Environmental Information</w:t>
      </w:r>
      <w:r w:rsidRPr="001429CC">
        <w:rPr>
          <w:rFonts w:eastAsia="Times New Roman" w:cs="Times New Roman"/>
          <w:noProof/>
          <w:sz w:val="22"/>
        </w:rPr>
        <w:t xml:space="preserve">. </w:t>
      </w:r>
      <w:r w:rsidRPr="001429CC">
        <w:rPr>
          <w:rFonts w:eastAsia="Times New Roman" w:cs="Times New Roman"/>
          <w:b/>
          <w:bCs/>
          <w:noProof/>
          <w:sz w:val="22"/>
        </w:rPr>
        <w:t>2017</w:t>
      </w:r>
      <w:r w:rsidRPr="001429CC">
        <w:rPr>
          <w:rFonts w:eastAsia="Times New Roman" w:cs="Times New Roman"/>
          <w:noProof/>
          <w:sz w:val="22"/>
        </w:rPr>
        <w:t>. State of the Climate: Global Climate Report for Annual 2016. January. (https://www.ncdc.noaa.gov/sotc/global/201613).</w:t>
      </w:r>
    </w:p>
    <w:p w14:paraId="58E798EE"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Oerke, E.-C.</w:t>
      </w:r>
      <w:r w:rsidRPr="001429CC">
        <w:rPr>
          <w:rFonts w:eastAsia="Times New Roman" w:cs="Times New Roman"/>
          <w:noProof/>
          <w:sz w:val="22"/>
        </w:rPr>
        <w:t xml:space="preserve"> </w:t>
      </w:r>
      <w:r w:rsidRPr="001429CC">
        <w:rPr>
          <w:rFonts w:eastAsia="Times New Roman" w:cs="Times New Roman"/>
          <w:b/>
          <w:bCs/>
          <w:noProof/>
          <w:sz w:val="22"/>
        </w:rPr>
        <w:t>2006</w:t>
      </w:r>
      <w:r w:rsidRPr="001429CC">
        <w:rPr>
          <w:rFonts w:eastAsia="Times New Roman" w:cs="Times New Roman"/>
          <w:noProof/>
          <w:sz w:val="22"/>
        </w:rPr>
        <w:t xml:space="preserve">. Crop losses to pests, p. 31. </w:t>
      </w:r>
      <w:r w:rsidRPr="001429CC">
        <w:rPr>
          <w:rFonts w:eastAsia="Times New Roman" w:cs="Times New Roman"/>
          <w:i/>
          <w:iCs/>
          <w:noProof/>
          <w:sz w:val="22"/>
        </w:rPr>
        <w:t>In</w:t>
      </w:r>
      <w:r w:rsidRPr="001429CC">
        <w:rPr>
          <w:rFonts w:eastAsia="Times New Roman" w:cs="Times New Roman"/>
          <w:noProof/>
          <w:sz w:val="22"/>
        </w:rPr>
        <w:t xml:space="preserve"> J. Agric. Sci.</w:t>
      </w:r>
    </w:p>
    <w:p w14:paraId="47E2B87A"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Parmesan, C., N. Ryrholm, C. Stefanescu, J. K. Hill, C. D. Thomas, H. Descimon, B. Huntley, L. Kaila, J. Kullberg, T. Tammaru, W. J. Tennent, J. a Thomas, and M. Warren</w:t>
      </w:r>
      <w:r w:rsidRPr="001429CC">
        <w:rPr>
          <w:rFonts w:eastAsia="Times New Roman" w:cs="Times New Roman"/>
          <w:noProof/>
          <w:sz w:val="22"/>
        </w:rPr>
        <w:t xml:space="preserve">. </w:t>
      </w:r>
      <w:r w:rsidRPr="001429CC">
        <w:rPr>
          <w:rFonts w:eastAsia="Times New Roman" w:cs="Times New Roman"/>
          <w:b/>
          <w:bCs/>
          <w:noProof/>
          <w:sz w:val="22"/>
        </w:rPr>
        <w:t>1999</w:t>
      </w:r>
      <w:r w:rsidRPr="001429CC">
        <w:rPr>
          <w:rFonts w:eastAsia="Times New Roman" w:cs="Times New Roman"/>
          <w:noProof/>
          <w:sz w:val="22"/>
        </w:rPr>
        <w:t>. Poleward shifts in geographical ranges of butterfly species associated with regional warming. Nature. 399: 579–583.</w:t>
      </w:r>
    </w:p>
    <w:p w14:paraId="5FCC0E3D"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Pimentel, D., and M. Burgess</w:t>
      </w:r>
      <w:r w:rsidRPr="001429CC">
        <w:rPr>
          <w:rFonts w:eastAsia="Times New Roman" w:cs="Times New Roman"/>
          <w:noProof/>
          <w:sz w:val="22"/>
        </w:rPr>
        <w:t xml:space="preserve">. </w:t>
      </w:r>
      <w:r w:rsidRPr="001429CC">
        <w:rPr>
          <w:rFonts w:eastAsia="Times New Roman" w:cs="Times New Roman"/>
          <w:b/>
          <w:bCs/>
          <w:noProof/>
          <w:sz w:val="22"/>
        </w:rPr>
        <w:t>2014</w:t>
      </w:r>
      <w:r w:rsidRPr="001429CC">
        <w:rPr>
          <w:rFonts w:eastAsia="Times New Roman" w:cs="Times New Roman"/>
          <w:noProof/>
          <w:sz w:val="22"/>
        </w:rPr>
        <w:t>. Environmental and economic costs of the application of pesticides primarily in the United States. Integr. Pest Manag. 3: 47–71.</w:t>
      </w:r>
    </w:p>
    <w:p w14:paraId="324B25E8"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Scriber, J. M.</w:t>
      </w:r>
      <w:r w:rsidRPr="001429CC">
        <w:rPr>
          <w:rFonts w:eastAsia="Times New Roman" w:cs="Times New Roman"/>
          <w:noProof/>
          <w:sz w:val="22"/>
        </w:rPr>
        <w:t xml:space="preserve"> </w:t>
      </w:r>
      <w:r w:rsidRPr="001429CC">
        <w:rPr>
          <w:rFonts w:eastAsia="Times New Roman" w:cs="Times New Roman"/>
          <w:b/>
          <w:bCs/>
          <w:noProof/>
          <w:sz w:val="22"/>
        </w:rPr>
        <w:t>2014</w:t>
      </w:r>
      <w:r w:rsidRPr="001429CC">
        <w:rPr>
          <w:rFonts w:eastAsia="Times New Roman" w:cs="Times New Roman"/>
          <w:noProof/>
          <w:sz w:val="22"/>
        </w:rPr>
        <w:t>. Climate-driven reshuffling of species and genes: Potential conservation roles for species translocations and recombinant hybrid genotypes, Insects.</w:t>
      </w:r>
    </w:p>
    <w:p w14:paraId="07FA16C4"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Sinclair, B. J.</w:t>
      </w:r>
      <w:r w:rsidRPr="001429CC">
        <w:rPr>
          <w:rFonts w:eastAsia="Times New Roman" w:cs="Times New Roman"/>
          <w:noProof/>
          <w:sz w:val="22"/>
        </w:rPr>
        <w:t xml:space="preserve"> </w:t>
      </w:r>
      <w:r w:rsidRPr="001429CC">
        <w:rPr>
          <w:rFonts w:eastAsia="Times New Roman" w:cs="Times New Roman"/>
          <w:b/>
          <w:bCs/>
          <w:noProof/>
          <w:sz w:val="22"/>
        </w:rPr>
        <w:t>2015</w:t>
      </w:r>
      <w:r w:rsidRPr="001429CC">
        <w:rPr>
          <w:rFonts w:eastAsia="Times New Roman" w:cs="Times New Roman"/>
          <w:noProof/>
          <w:sz w:val="22"/>
        </w:rPr>
        <w:t>. Linking energetics and overwintering in temperate insects. J. Therm. Biol. 54: 5–11.</w:t>
      </w:r>
    </w:p>
    <w:p w14:paraId="20481CBF"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Sinclair, B. J., K. E. Marshall, M. A. Sewell, D. L. Levesque, C. S. Willett, S. Slotsbo, Y. Dong, C. D. G. Harley, D. J. Marshall, B. S. Helmuth, and R. B. Huey</w:t>
      </w:r>
      <w:r w:rsidRPr="001429CC">
        <w:rPr>
          <w:rFonts w:eastAsia="Times New Roman" w:cs="Times New Roman"/>
          <w:noProof/>
          <w:sz w:val="22"/>
        </w:rPr>
        <w:t xml:space="preserve">. </w:t>
      </w:r>
      <w:r w:rsidRPr="001429CC">
        <w:rPr>
          <w:rFonts w:eastAsia="Times New Roman" w:cs="Times New Roman"/>
          <w:b/>
          <w:bCs/>
          <w:noProof/>
          <w:sz w:val="22"/>
        </w:rPr>
        <w:t>2016</w:t>
      </w:r>
      <w:r w:rsidRPr="001429CC">
        <w:rPr>
          <w:rFonts w:eastAsia="Times New Roman" w:cs="Times New Roman"/>
          <w:noProof/>
          <w:sz w:val="22"/>
        </w:rPr>
        <w:t>. Can we predict ectotherm responses to climate change using thermal performance curves and body temperatures? Ecol. Lett. 19: 1372–</w:t>
      </w:r>
      <w:r w:rsidRPr="001429CC">
        <w:rPr>
          <w:rFonts w:eastAsia="Times New Roman" w:cs="Times New Roman"/>
          <w:noProof/>
          <w:sz w:val="22"/>
        </w:rPr>
        <w:lastRenderedPageBreak/>
        <w:t>1385.</w:t>
      </w:r>
    </w:p>
    <w:p w14:paraId="09838011"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Tauber, C. A., and M. J. Tauber</w:t>
      </w:r>
      <w:r w:rsidRPr="001429CC">
        <w:rPr>
          <w:rFonts w:eastAsia="Times New Roman" w:cs="Times New Roman"/>
          <w:noProof/>
          <w:sz w:val="22"/>
        </w:rPr>
        <w:t xml:space="preserve">. </w:t>
      </w:r>
      <w:r w:rsidRPr="001429CC">
        <w:rPr>
          <w:rFonts w:eastAsia="Times New Roman" w:cs="Times New Roman"/>
          <w:b/>
          <w:bCs/>
          <w:noProof/>
          <w:sz w:val="22"/>
        </w:rPr>
        <w:t>1981</w:t>
      </w:r>
      <w:r w:rsidRPr="001429CC">
        <w:rPr>
          <w:rFonts w:eastAsia="Times New Roman" w:cs="Times New Roman"/>
          <w:noProof/>
          <w:sz w:val="22"/>
        </w:rPr>
        <w:t>. Insect seasonal cycles: genetics and evolution ,~4195. 12: 281–308.</w:t>
      </w:r>
    </w:p>
    <w:p w14:paraId="14D4B3E4"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Wadsworth, C. B., X. Li, and E. B. Dopman</w:t>
      </w:r>
      <w:r w:rsidRPr="001429CC">
        <w:rPr>
          <w:rFonts w:eastAsia="Times New Roman" w:cs="Times New Roman"/>
          <w:noProof/>
          <w:sz w:val="22"/>
        </w:rPr>
        <w:t xml:space="preserve">. </w:t>
      </w:r>
      <w:r w:rsidRPr="001429CC">
        <w:rPr>
          <w:rFonts w:eastAsia="Times New Roman" w:cs="Times New Roman"/>
          <w:b/>
          <w:bCs/>
          <w:noProof/>
          <w:sz w:val="22"/>
        </w:rPr>
        <w:t>2015</w:t>
      </w:r>
      <w:r w:rsidRPr="001429CC">
        <w:rPr>
          <w:rFonts w:eastAsia="Times New Roman" w:cs="Times New Roman"/>
          <w:noProof/>
          <w:sz w:val="22"/>
        </w:rPr>
        <w:t>. A recombination suppressor contributes to ecological speciation in OSTRINIA moths. Heredity (Edinb). 114: 593–600.</w:t>
      </w:r>
    </w:p>
    <w:p w14:paraId="3F05EFA5" w14:textId="77777777" w:rsidR="001429CC" w:rsidRPr="001429CC" w:rsidRDefault="001429CC" w:rsidP="001429CC">
      <w:pPr>
        <w:autoSpaceDE w:val="0"/>
        <w:autoSpaceDN w:val="0"/>
        <w:adjustRightInd w:val="0"/>
        <w:spacing w:before="100" w:after="100"/>
        <w:ind w:left="480" w:hanging="480"/>
        <w:rPr>
          <w:noProof/>
          <w:sz w:val="22"/>
        </w:rPr>
      </w:pPr>
      <w:r w:rsidRPr="001429CC">
        <w:rPr>
          <w:rFonts w:eastAsia="Times New Roman" w:cs="Times New Roman"/>
          <w:b/>
          <w:bCs/>
          <w:noProof/>
          <w:sz w:val="22"/>
        </w:rPr>
        <w:t>Williams, S. E., L. P. Shoo, J. L. Isaac, A. A. Hoffmann, and G. Langham</w:t>
      </w:r>
      <w:r w:rsidRPr="001429CC">
        <w:rPr>
          <w:rFonts w:eastAsia="Times New Roman" w:cs="Times New Roman"/>
          <w:noProof/>
          <w:sz w:val="22"/>
        </w:rPr>
        <w:t xml:space="preserve">. </w:t>
      </w:r>
      <w:r w:rsidRPr="001429CC">
        <w:rPr>
          <w:rFonts w:eastAsia="Times New Roman" w:cs="Times New Roman"/>
          <w:b/>
          <w:bCs/>
          <w:noProof/>
          <w:sz w:val="22"/>
        </w:rPr>
        <w:t>2008</w:t>
      </w:r>
      <w:r w:rsidRPr="001429CC">
        <w:rPr>
          <w:rFonts w:eastAsia="Times New Roman" w:cs="Times New Roman"/>
          <w:noProof/>
          <w:sz w:val="22"/>
        </w:rPr>
        <w:t>. Towards an Integrated Framework for Assessing the Vulnerability of Species to Climate Change. PLoS Biol. 6: e325.</w:t>
      </w:r>
    </w:p>
    <w:p w14:paraId="3746C36B" w14:textId="034C578F" w:rsidR="00C83A27" w:rsidRPr="004D669F" w:rsidRDefault="00C83A27" w:rsidP="001429CC">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an Hahn" w:date="2017-11-09T11:56:00Z" w:initials="DH">
    <w:p w14:paraId="6A732BA3" w14:textId="5A2A8D54" w:rsidR="00783D1B" w:rsidRDefault="00783D1B">
      <w:pPr>
        <w:pStyle w:val="CommentText"/>
      </w:pPr>
      <w:r>
        <w:rPr>
          <w:rStyle w:val="CommentReference"/>
        </w:rPr>
        <w:annotationRef/>
      </w:r>
      <w:r>
        <w:t xml:space="preserve">Ok, so they could do this with quiescence too, but I want you to emphasize diapause is important because it is what you studied. </w:t>
      </w:r>
    </w:p>
  </w:comment>
  <w:comment w:id="7" w:author="Brown,James T" w:date="2017-11-12T20:18:00Z" w:initials="BT">
    <w:p w14:paraId="3DF273F0" w14:textId="69E4184E" w:rsidR="006B1FDA" w:rsidRDefault="006B1FDA">
      <w:pPr>
        <w:pStyle w:val="CommentText"/>
      </w:pPr>
      <w:r>
        <w:rPr>
          <w:rStyle w:val="CommentReference"/>
        </w:rPr>
        <w:annotationRef/>
      </w:r>
      <w:r>
        <w:t>Understood.</w:t>
      </w:r>
    </w:p>
  </w:comment>
  <w:comment w:id="9" w:author="Dan Hahn" w:date="2017-11-09T11:59:00Z" w:initials="DH">
    <w:p w14:paraId="2D7CA875" w14:textId="1A8A20F1" w:rsidR="00783D1B" w:rsidRDefault="00783D1B">
      <w:pPr>
        <w:pStyle w:val="CommentText"/>
      </w:pPr>
      <w:r>
        <w:rPr>
          <w:rStyle w:val="CommentReference"/>
        </w:rPr>
        <w:annotationRef/>
      </w:r>
      <w:r>
        <w:t xml:space="preserve">What do you mean here? I do not understand what you are trying to get to with this statement about “genotypes”.  I suggest just getting rid of the first half of this sentence and refer only to the developmental stage problem. </w:t>
      </w:r>
    </w:p>
  </w:comment>
  <w:comment w:id="10" w:author="Brown,James T" w:date="2017-11-12T20:19:00Z" w:initials="BT">
    <w:p w14:paraId="071DA6E9" w14:textId="35F64A92" w:rsidR="00C26647" w:rsidRDefault="00C26647">
      <w:pPr>
        <w:pStyle w:val="CommentText"/>
      </w:pPr>
      <w:r>
        <w:t xml:space="preserve">Understood. </w:t>
      </w:r>
      <w:r>
        <w:rPr>
          <w:rStyle w:val="CommentReference"/>
        </w:rPr>
        <w:annotationRef/>
      </w:r>
      <w:r>
        <w:t>I removed it but my intention was to link the genetics and developmental timing controlling diapause. Reading the sentence without the “genotypes” part is a bit clearer.</w:t>
      </w:r>
    </w:p>
  </w:comment>
  <w:comment w:id="16" w:author="Dan Hahn" w:date="2017-11-09T12:01:00Z" w:initials="DH">
    <w:p w14:paraId="13B1FEAA" w14:textId="1AB9EA02" w:rsidR="00783D1B" w:rsidRDefault="00783D1B">
      <w:pPr>
        <w:pStyle w:val="CommentText"/>
      </w:pPr>
      <w:r>
        <w:rPr>
          <w:rStyle w:val="CommentReference"/>
        </w:rPr>
        <w:annotationRef/>
      </w:r>
      <w:r>
        <w:t xml:space="preserve">At several places you have inappropriately put a period between the end of the sentence and your citation. </w:t>
      </w:r>
    </w:p>
  </w:comment>
  <w:comment w:id="17" w:author="Brown,James T" w:date="2017-11-12T20:24:00Z" w:initials="BT">
    <w:p w14:paraId="52328978" w14:textId="7C316793" w:rsidR="00C26647" w:rsidRDefault="00C26647">
      <w:pPr>
        <w:pStyle w:val="CommentText"/>
      </w:pPr>
      <w:r>
        <w:t xml:space="preserve">Understood. </w:t>
      </w:r>
      <w:r>
        <w:rPr>
          <w:rStyle w:val="CommentReference"/>
        </w:rPr>
        <w:annotationRef/>
      </w:r>
      <w:r>
        <w:t>Hunted them and removed them.</w:t>
      </w:r>
    </w:p>
  </w:comment>
  <w:comment w:id="18" w:author="Dan Hahn" w:date="2017-11-09T12:02:00Z" w:initials="DH">
    <w:p w14:paraId="093C7F59" w14:textId="50502CD3" w:rsidR="00783D1B" w:rsidRDefault="00783D1B">
      <w:pPr>
        <w:pStyle w:val="CommentText"/>
      </w:pPr>
      <w:r>
        <w:rPr>
          <w:rStyle w:val="CommentReference"/>
        </w:rPr>
        <w:annotationRef/>
      </w:r>
      <w:r>
        <w:t xml:space="preserve">Colons are used for lists. </w:t>
      </w:r>
    </w:p>
  </w:comment>
  <w:comment w:id="19" w:author="Brown,James T" w:date="2017-11-12T20:24:00Z" w:initials="BT">
    <w:p w14:paraId="0E5F70A9" w14:textId="4333ACED" w:rsidR="00C26647" w:rsidRDefault="00C26647">
      <w:pPr>
        <w:pStyle w:val="CommentText"/>
      </w:pPr>
      <w:r>
        <w:rPr>
          <w:rStyle w:val="CommentReference"/>
        </w:rPr>
        <w:annotationRef/>
      </w:r>
      <w:r>
        <w:t>Understood.</w:t>
      </w:r>
    </w:p>
  </w:comment>
  <w:comment w:id="25" w:author="Dan Hahn" w:date="2017-11-09T12:05:00Z" w:initials="DH">
    <w:p w14:paraId="76850675" w14:textId="1E372713" w:rsidR="00783D1B" w:rsidRDefault="00783D1B">
      <w:pPr>
        <w:pStyle w:val="CommentText"/>
      </w:pPr>
      <w:r>
        <w:rPr>
          <w:rStyle w:val="CommentReference"/>
        </w:rPr>
        <w:annotationRef/>
      </w:r>
      <w:r>
        <w:t xml:space="preserve">Please stop using the term direct development. </w:t>
      </w:r>
    </w:p>
  </w:comment>
  <w:comment w:id="26" w:author="Brown,James T" w:date="2017-11-12T20:25:00Z" w:initials="BT">
    <w:p w14:paraId="7EDE61C5" w14:textId="01B152CC" w:rsidR="00C26647" w:rsidRDefault="00C26647">
      <w:pPr>
        <w:pStyle w:val="CommentText"/>
      </w:pPr>
      <w:r>
        <w:rPr>
          <w:rStyle w:val="CommentReference"/>
        </w:rPr>
        <w:annotationRef/>
      </w:r>
      <w:r>
        <w:t xml:space="preserve">Understood. I was </w:t>
      </w:r>
      <w:r w:rsidR="006906F9">
        <w:t xml:space="preserve">incorrectly using direct development to describe development that is </w:t>
      </w:r>
      <w:r w:rsidR="00A0638B">
        <w:t>uninterrupted by diapause. “D</w:t>
      </w:r>
      <w:r w:rsidR="006906F9">
        <w:t>irect</w:t>
      </w:r>
      <w:r w:rsidR="00A0638B">
        <w:t>”</w:t>
      </w:r>
      <w:r w:rsidR="006906F9">
        <w:t xml:space="preserve"> development refers to </w:t>
      </w:r>
      <w:r w:rsidR="00A0638B">
        <w:t>development without metamorphosis. I hunted and removed instances where the term was misused.</w:t>
      </w:r>
    </w:p>
  </w:comment>
  <w:comment w:id="29" w:author="Dan Hahn" w:date="2017-11-09T12:12:00Z" w:initials="DH">
    <w:p w14:paraId="124F9472" w14:textId="42978EB5" w:rsidR="00783D1B" w:rsidRDefault="00783D1B">
      <w:pPr>
        <w:pStyle w:val="CommentText"/>
      </w:pPr>
      <w:r>
        <w:rPr>
          <w:rStyle w:val="CommentReference"/>
        </w:rPr>
        <w:annotationRef/>
      </w:r>
      <w:r>
        <w:t xml:space="preserve">By using the term seasonal change here, you encompass all of the stressors that associate with seasonality including temperature. </w:t>
      </w:r>
    </w:p>
  </w:comment>
  <w:comment w:id="30" w:author="Brown,James T" w:date="2017-11-12T20:31:00Z" w:initials="BT">
    <w:p w14:paraId="0AC20EB1" w14:textId="66A3C2F5" w:rsidR="00A0638B" w:rsidRDefault="00A0638B">
      <w:pPr>
        <w:pStyle w:val="CommentText"/>
      </w:pPr>
      <w:r>
        <w:rPr>
          <w:rStyle w:val="CommentReference"/>
        </w:rPr>
        <w:annotationRef/>
      </w:r>
      <w:r>
        <w:t>Understood. No need to mention temperature again.</w:t>
      </w:r>
    </w:p>
  </w:comment>
  <w:comment w:id="33" w:author="Dan Hahn" w:date="2017-11-09T12:13:00Z" w:initials="DH">
    <w:p w14:paraId="164E26E5" w14:textId="1FAFB1D3" w:rsidR="00783D1B" w:rsidRDefault="00783D1B">
      <w:pPr>
        <w:pStyle w:val="CommentText"/>
      </w:pPr>
      <w:r>
        <w:rPr>
          <w:rStyle w:val="CommentReference"/>
        </w:rPr>
        <w:annotationRef/>
      </w:r>
      <w:r>
        <w:t xml:space="preserve">Why did you not remove the word relatively? </w:t>
      </w:r>
    </w:p>
  </w:comment>
  <w:comment w:id="34" w:author="Brown,James T" w:date="2017-11-12T20:33:00Z" w:initials="BT">
    <w:p w14:paraId="337B163C" w14:textId="620D36C7" w:rsidR="00A0638B" w:rsidRDefault="00A0638B">
      <w:pPr>
        <w:pStyle w:val="CommentText"/>
      </w:pPr>
      <w:r>
        <w:rPr>
          <w:rStyle w:val="CommentReference"/>
        </w:rPr>
        <w:annotationRef/>
      </w:r>
      <w:r>
        <w:t>Editing error, my mistake.</w:t>
      </w:r>
    </w:p>
  </w:comment>
  <w:comment w:id="51" w:author="Dan Hahn" w:date="2017-11-09T12:51:00Z" w:initials="DH">
    <w:p w14:paraId="5FB9F37A" w14:textId="2E368A24" w:rsidR="00783D1B" w:rsidRDefault="00783D1B">
      <w:pPr>
        <w:pStyle w:val="CommentText"/>
      </w:pPr>
      <w:r>
        <w:rPr>
          <w:rStyle w:val="CommentReference"/>
        </w:rPr>
        <w:annotationRef/>
      </w:r>
      <w:r>
        <w:t xml:space="preserve">Why say this? Delete it. </w:t>
      </w:r>
    </w:p>
  </w:comment>
  <w:comment w:id="50" w:author="Brown,James T" w:date="2017-11-12T20:49:00Z" w:initials="BT">
    <w:p w14:paraId="32CB3F7F" w14:textId="47590E72" w:rsidR="00CD43B9" w:rsidRDefault="00CD43B9">
      <w:pPr>
        <w:pStyle w:val="CommentText"/>
      </w:pPr>
      <w:r>
        <w:rPr>
          <w:rStyle w:val="CommentReference"/>
        </w:rPr>
        <w:annotationRef/>
      </w:r>
      <w:r>
        <w:t>Understood.</w:t>
      </w:r>
    </w:p>
  </w:comment>
  <w:comment w:id="53" w:author="Dan Hahn" w:date="2017-11-09T12:53:00Z" w:initials="DH">
    <w:p w14:paraId="25774E8D" w14:textId="25EB962F" w:rsidR="00783D1B" w:rsidRDefault="00783D1B">
      <w:pPr>
        <w:pStyle w:val="CommentText"/>
      </w:pPr>
      <w:r>
        <w:rPr>
          <w:rStyle w:val="CommentReference"/>
        </w:rPr>
        <w:annotationRef/>
      </w:r>
      <w:r>
        <w:t xml:space="preserve">Why does this say  during diapause preparations? </w:t>
      </w:r>
    </w:p>
  </w:comment>
  <w:comment w:id="61" w:author="Dan Hahn" w:date="2017-11-09T14:52:00Z" w:initials="DH">
    <w:p w14:paraId="5AE24631" w14:textId="576F64C4" w:rsidR="00783D1B" w:rsidRDefault="00783D1B">
      <w:pPr>
        <w:pStyle w:val="CommentText"/>
      </w:pPr>
      <w:r>
        <w:rPr>
          <w:rStyle w:val="CommentReference"/>
        </w:rPr>
        <w:annotationRef/>
      </w:r>
      <w:r>
        <w:t xml:space="preserve">I was confused by this statement, I thought you were separating our diapause from non-diapause individuals in each treatment not just across treatments. Are you tracking diapause incidence in each treatment? If not, as suggested in our lab meeting, we have to talk about this and add it to your design. </w:t>
      </w:r>
    </w:p>
  </w:comment>
  <w:comment w:id="62" w:author="Dan Hahn" w:date="2017-11-09T14:56:00Z" w:initials="DH">
    <w:p w14:paraId="78C72BD6" w14:textId="1D4D5BA6" w:rsidR="00783D1B" w:rsidRDefault="00783D1B">
      <w:pPr>
        <w:pStyle w:val="CommentText"/>
      </w:pPr>
      <w:r>
        <w:rPr>
          <w:rStyle w:val="CommentReference"/>
        </w:rPr>
        <w:annotationRef/>
      </w:r>
      <w:r>
        <w:t xml:space="preserve">Please provide the product # here. </w:t>
      </w:r>
    </w:p>
  </w:comment>
  <w:comment w:id="63" w:author="Dan Hahn" w:date="2017-11-09T14:57:00Z" w:initials="DH">
    <w:p w14:paraId="3BC1B357" w14:textId="6B22FA22" w:rsidR="00783D1B" w:rsidRDefault="00783D1B">
      <w:pPr>
        <w:pStyle w:val="CommentText"/>
      </w:pPr>
      <w:r>
        <w:rPr>
          <w:rStyle w:val="CommentReference"/>
        </w:rPr>
        <w:annotationRef/>
      </w:r>
      <w:r>
        <w:t xml:space="preserve">You will probably want to parse out the diapause from the non-diapause larvae from your short-day treatment if you are not already.  </w:t>
      </w:r>
    </w:p>
  </w:comment>
  <w:comment w:id="65" w:author="Dan Hahn" w:date="2017-11-09T14:58:00Z" w:initials="DH">
    <w:p w14:paraId="2E00F34A" w14:textId="735A0A1C" w:rsidR="00E2141C" w:rsidRDefault="00E2141C">
      <w:pPr>
        <w:pStyle w:val="CommentText"/>
      </w:pPr>
      <w:r>
        <w:rPr>
          <w:rStyle w:val="CommentReference"/>
        </w:rPr>
        <w:annotationRef/>
      </w:r>
      <w:r>
        <w:t xml:space="preserve">Do you mean to say a mixed-model, multivariable ANOVA? What analysis are you thinking of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732BA3" w15:done="0"/>
  <w15:commentEx w15:paraId="3DF273F0" w15:paraIdParent="6A732BA3" w15:done="0"/>
  <w15:commentEx w15:paraId="2D7CA875" w15:done="0"/>
  <w15:commentEx w15:paraId="071DA6E9" w15:paraIdParent="2D7CA875" w15:done="0"/>
  <w15:commentEx w15:paraId="13B1FEAA" w15:done="0"/>
  <w15:commentEx w15:paraId="52328978" w15:paraIdParent="13B1FEAA" w15:done="0"/>
  <w15:commentEx w15:paraId="093C7F59" w15:done="0"/>
  <w15:commentEx w15:paraId="0E5F70A9" w15:paraIdParent="093C7F59" w15:done="0"/>
  <w15:commentEx w15:paraId="76850675" w15:done="0"/>
  <w15:commentEx w15:paraId="7EDE61C5" w15:paraIdParent="76850675" w15:done="0"/>
  <w15:commentEx w15:paraId="124F9472" w15:done="0"/>
  <w15:commentEx w15:paraId="0AC20EB1" w15:paraIdParent="124F9472" w15:done="0"/>
  <w15:commentEx w15:paraId="164E26E5" w15:done="0"/>
  <w15:commentEx w15:paraId="337B163C" w15:paraIdParent="164E26E5" w15:done="0"/>
  <w15:commentEx w15:paraId="5FB9F37A" w15:done="0"/>
  <w15:commentEx w15:paraId="32CB3F7F" w15:paraIdParent="5FB9F37A" w15:done="0"/>
  <w15:commentEx w15:paraId="25774E8D" w15:done="0"/>
  <w15:commentEx w15:paraId="5AE24631" w15:done="0"/>
  <w15:commentEx w15:paraId="78C72BD6" w15:done="0"/>
  <w15:commentEx w15:paraId="3BC1B357" w15:done="0"/>
  <w15:commentEx w15:paraId="2E00F34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2E764" w14:textId="77777777" w:rsidR="00A13207" w:rsidRDefault="00A13207">
      <w:r>
        <w:separator/>
      </w:r>
    </w:p>
  </w:endnote>
  <w:endnote w:type="continuationSeparator" w:id="0">
    <w:p w14:paraId="421CB75F" w14:textId="77777777" w:rsidR="00A13207" w:rsidRDefault="00A1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783D1B" w:rsidRDefault="00783D1B">
    <w:pPr>
      <w:tabs>
        <w:tab w:val="center" w:pos="4680"/>
        <w:tab w:val="right" w:pos="9360"/>
      </w:tabs>
      <w:jc w:val="center"/>
    </w:pPr>
    <w:r>
      <w:fldChar w:fldCharType="begin"/>
    </w:r>
    <w:r>
      <w:instrText>PAGE</w:instrText>
    </w:r>
    <w:r>
      <w:fldChar w:fldCharType="separate"/>
    </w:r>
    <w:r w:rsidR="00A16007">
      <w:rPr>
        <w:noProof/>
      </w:rPr>
      <w:t>23</w:t>
    </w:r>
    <w:r>
      <w:fldChar w:fldCharType="end"/>
    </w:r>
  </w:p>
  <w:p w14:paraId="10AEF5E5" w14:textId="77777777" w:rsidR="00783D1B" w:rsidRDefault="00783D1B">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EE028" w14:textId="77777777" w:rsidR="00A13207" w:rsidRDefault="00A13207">
      <w:r>
        <w:separator/>
      </w:r>
    </w:p>
  </w:footnote>
  <w:footnote w:type="continuationSeparator" w:id="0">
    <w:p w14:paraId="366E3FD9" w14:textId="77777777" w:rsidR="00A13207" w:rsidRDefault="00A1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47C8"/>
    <w:rsid w:val="0000698C"/>
    <w:rsid w:val="00006DD8"/>
    <w:rsid w:val="00006FEE"/>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0442"/>
    <w:rsid w:val="0004110D"/>
    <w:rsid w:val="00041477"/>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1A0C"/>
    <w:rsid w:val="00062CF4"/>
    <w:rsid w:val="0006332C"/>
    <w:rsid w:val="00064CAC"/>
    <w:rsid w:val="00065670"/>
    <w:rsid w:val="00066680"/>
    <w:rsid w:val="00070F94"/>
    <w:rsid w:val="000714B9"/>
    <w:rsid w:val="00072738"/>
    <w:rsid w:val="000735FF"/>
    <w:rsid w:val="00073F92"/>
    <w:rsid w:val="0007513E"/>
    <w:rsid w:val="000751AC"/>
    <w:rsid w:val="00076117"/>
    <w:rsid w:val="00076516"/>
    <w:rsid w:val="00076DE0"/>
    <w:rsid w:val="0007718D"/>
    <w:rsid w:val="000808EF"/>
    <w:rsid w:val="00080900"/>
    <w:rsid w:val="0008130A"/>
    <w:rsid w:val="00082B2A"/>
    <w:rsid w:val="00083414"/>
    <w:rsid w:val="00084B17"/>
    <w:rsid w:val="0008521B"/>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A72C3"/>
    <w:rsid w:val="000B10EB"/>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58C2"/>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8F"/>
    <w:rsid w:val="000F54D3"/>
    <w:rsid w:val="000F5FD2"/>
    <w:rsid w:val="000F6140"/>
    <w:rsid w:val="00100EF8"/>
    <w:rsid w:val="00102657"/>
    <w:rsid w:val="001026F4"/>
    <w:rsid w:val="00103BB9"/>
    <w:rsid w:val="00104078"/>
    <w:rsid w:val="00106AD6"/>
    <w:rsid w:val="00107D06"/>
    <w:rsid w:val="00110364"/>
    <w:rsid w:val="00110F2F"/>
    <w:rsid w:val="001119E0"/>
    <w:rsid w:val="00113859"/>
    <w:rsid w:val="00114DD2"/>
    <w:rsid w:val="001150DD"/>
    <w:rsid w:val="00115456"/>
    <w:rsid w:val="00115623"/>
    <w:rsid w:val="001158BE"/>
    <w:rsid w:val="00116BBB"/>
    <w:rsid w:val="00116D8C"/>
    <w:rsid w:val="00120420"/>
    <w:rsid w:val="00120B6D"/>
    <w:rsid w:val="001228EE"/>
    <w:rsid w:val="00122D4C"/>
    <w:rsid w:val="00124F2D"/>
    <w:rsid w:val="00125EC8"/>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9CC"/>
    <w:rsid w:val="00142B31"/>
    <w:rsid w:val="00144C46"/>
    <w:rsid w:val="001450D7"/>
    <w:rsid w:val="001454CA"/>
    <w:rsid w:val="00146590"/>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99F"/>
    <w:rsid w:val="00156BD1"/>
    <w:rsid w:val="00156C2C"/>
    <w:rsid w:val="0015720F"/>
    <w:rsid w:val="00157E2B"/>
    <w:rsid w:val="00162A00"/>
    <w:rsid w:val="00162F14"/>
    <w:rsid w:val="00163830"/>
    <w:rsid w:val="001661A8"/>
    <w:rsid w:val="00166A5E"/>
    <w:rsid w:val="00166A77"/>
    <w:rsid w:val="00166EDC"/>
    <w:rsid w:val="00166F04"/>
    <w:rsid w:val="001672AF"/>
    <w:rsid w:val="0016742D"/>
    <w:rsid w:val="00167B17"/>
    <w:rsid w:val="00167BF6"/>
    <w:rsid w:val="00171598"/>
    <w:rsid w:val="00171E45"/>
    <w:rsid w:val="00172533"/>
    <w:rsid w:val="00173864"/>
    <w:rsid w:val="00174490"/>
    <w:rsid w:val="001746C8"/>
    <w:rsid w:val="001746C9"/>
    <w:rsid w:val="001751BD"/>
    <w:rsid w:val="00176B0F"/>
    <w:rsid w:val="001805C2"/>
    <w:rsid w:val="00181039"/>
    <w:rsid w:val="001817F2"/>
    <w:rsid w:val="001820A2"/>
    <w:rsid w:val="00182336"/>
    <w:rsid w:val="00182C13"/>
    <w:rsid w:val="00183A5A"/>
    <w:rsid w:val="00185168"/>
    <w:rsid w:val="001859AC"/>
    <w:rsid w:val="001866FB"/>
    <w:rsid w:val="00187ECD"/>
    <w:rsid w:val="0019018D"/>
    <w:rsid w:val="00192744"/>
    <w:rsid w:val="001932FC"/>
    <w:rsid w:val="00193C67"/>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5AE3"/>
    <w:rsid w:val="001B6436"/>
    <w:rsid w:val="001C1A36"/>
    <w:rsid w:val="001C1B2F"/>
    <w:rsid w:val="001C2917"/>
    <w:rsid w:val="001C4E9B"/>
    <w:rsid w:val="001C52DA"/>
    <w:rsid w:val="001C5CCC"/>
    <w:rsid w:val="001C5D37"/>
    <w:rsid w:val="001C6576"/>
    <w:rsid w:val="001C668F"/>
    <w:rsid w:val="001D02DC"/>
    <w:rsid w:val="001D1234"/>
    <w:rsid w:val="001D1416"/>
    <w:rsid w:val="001D1E62"/>
    <w:rsid w:val="001D229C"/>
    <w:rsid w:val="001D315A"/>
    <w:rsid w:val="001D3B27"/>
    <w:rsid w:val="001D511B"/>
    <w:rsid w:val="001D56A8"/>
    <w:rsid w:val="001D5B0F"/>
    <w:rsid w:val="001D6AFF"/>
    <w:rsid w:val="001D6C31"/>
    <w:rsid w:val="001D6CFB"/>
    <w:rsid w:val="001D6FDB"/>
    <w:rsid w:val="001E0C3F"/>
    <w:rsid w:val="001E3189"/>
    <w:rsid w:val="001E6528"/>
    <w:rsid w:val="001E7170"/>
    <w:rsid w:val="001E72D4"/>
    <w:rsid w:val="001F0097"/>
    <w:rsid w:val="001F155B"/>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1E30"/>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234B"/>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562C"/>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15E"/>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686"/>
    <w:rsid w:val="002B4C30"/>
    <w:rsid w:val="002B57A0"/>
    <w:rsid w:val="002B750A"/>
    <w:rsid w:val="002C07C7"/>
    <w:rsid w:val="002C07DB"/>
    <w:rsid w:val="002C1F3E"/>
    <w:rsid w:val="002C21A4"/>
    <w:rsid w:val="002C28B5"/>
    <w:rsid w:val="002C28CC"/>
    <w:rsid w:val="002C3D02"/>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289F"/>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A73"/>
    <w:rsid w:val="00330DD4"/>
    <w:rsid w:val="00330E51"/>
    <w:rsid w:val="00331EEC"/>
    <w:rsid w:val="00332A9B"/>
    <w:rsid w:val="00332B6D"/>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4B3"/>
    <w:rsid w:val="003607D8"/>
    <w:rsid w:val="00360F2B"/>
    <w:rsid w:val="003618D8"/>
    <w:rsid w:val="00361D45"/>
    <w:rsid w:val="00362498"/>
    <w:rsid w:val="00362788"/>
    <w:rsid w:val="00362F62"/>
    <w:rsid w:val="0036522D"/>
    <w:rsid w:val="00366AF7"/>
    <w:rsid w:val="003670F7"/>
    <w:rsid w:val="0037181F"/>
    <w:rsid w:val="00372031"/>
    <w:rsid w:val="003727DA"/>
    <w:rsid w:val="00372CC2"/>
    <w:rsid w:val="00373436"/>
    <w:rsid w:val="0037492E"/>
    <w:rsid w:val="0037555C"/>
    <w:rsid w:val="00377D5B"/>
    <w:rsid w:val="00380129"/>
    <w:rsid w:val="0038136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1AD7"/>
    <w:rsid w:val="003C34C9"/>
    <w:rsid w:val="003C41B4"/>
    <w:rsid w:val="003C5D15"/>
    <w:rsid w:val="003C6A60"/>
    <w:rsid w:val="003C7149"/>
    <w:rsid w:val="003C78ED"/>
    <w:rsid w:val="003C7E97"/>
    <w:rsid w:val="003D02B1"/>
    <w:rsid w:val="003D130C"/>
    <w:rsid w:val="003D1D39"/>
    <w:rsid w:val="003D341B"/>
    <w:rsid w:val="003D3AC9"/>
    <w:rsid w:val="003D3E11"/>
    <w:rsid w:val="003D47F8"/>
    <w:rsid w:val="003D5201"/>
    <w:rsid w:val="003D5AF6"/>
    <w:rsid w:val="003D6F93"/>
    <w:rsid w:val="003E00CB"/>
    <w:rsid w:val="003E2B80"/>
    <w:rsid w:val="003E2FC2"/>
    <w:rsid w:val="003E641C"/>
    <w:rsid w:val="003E704E"/>
    <w:rsid w:val="003E731D"/>
    <w:rsid w:val="003E768D"/>
    <w:rsid w:val="003F046E"/>
    <w:rsid w:val="003F083F"/>
    <w:rsid w:val="003F08F6"/>
    <w:rsid w:val="003F0D30"/>
    <w:rsid w:val="003F0D66"/>
    <w:rsid w:val="003F2516"/>
    <w:rsid w:val="003F2B00"/>
    <w:rsid w:val="003F30EF"/>
    <w:rsid w:val="003F3ADB"/>
    <w:rsid w:val="003F49DE"/>
    <w:rsid w:val="003F4B22"/>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C83"/>
    <w:rsid w:val="00423E77"/>
    <w:rsid w:val="0042402F"/>
    <w:rsid w:val="004244B6"/>
    <w:rsid w:val="00425A76"/>
    <w:rsid w:val="00425BB0"/>
    <w:rsid w:val="00426EF5"/>
    <w:rsid w:val="00427D96"/>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6EA"/>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E0B"/>
    <w:rsid w:val="00487347"/>
    <w:rsid w:val="00490B13"/>
    <w:rsid w:val="00490D77"/>
    <w:rsid w:val="004918C1"/>
    <w:rsid w:val="00491BD4"/>
    <w:rsid w:val="00491FB1"/>
    <w:rsid w:val="004920CA"/>
    <w:rsid w:val="00493BC9"/>
    <w:rsid w:val="004940CE"/>
    <w:rsid w:val="004958A3"/>
    <w:rsid w:val="004A0708"/>
    <w:rsid w:val="004A3B38"/>
    <w:rsid w:val="004A5A28"/>
    <w:rsid w:val="004A5D0B"/>
    <w:rsid w:val="004A783E"/>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4D02"/>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111B"/>
    <w:rsid w:val="005015ED"/>
    <w:rsid w:val="005017CC"/>
    <w:rsid w:val="00502154"/>
    <w:rsid w:val="005038D9"/>
    <w:rsid w:val="005042DB"/>
    <w:rsid w:val="005054C6"/>
    <w:rsid w:val="005067C5"/>
    <w:rsid w:val="00506F14"/>
    <w:rsid w:val="005104FF"/>
    <w:rsid w:val="00510F24"/>
    <w:rsid w:val="00511203"/>
    <w:rsid w:val="00511D0F"/>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B8F"/>
    <w:rsid w:val="00555E55"/>
    <w:rsid w:val="00556B8D"/>
    <w:rsid w:val="005577DE"/>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1F1A"/>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75F"/>
    <w:rsid w:val="005A6A98"/>
    <w:rsid w:val="005A6F82"/>
    <w:rsid w:val="005A77FE"/>
    <w:rsid w:val="005B048C"/>
    <w:rsid w:val="005B22C5"/>
    <w:rsid w:val="005B2D0C"/>
    <w:rsid w:val="005B4419"/>
    <w:rsid w:val="005B44B5"/>
    <w:rsid w:val="005B4F74"/>
    <w:rsid w:val="005B5CD4"/>
    <w:rsid w:val="005B63E6"/>
    <w:rsid w:val="005C2520"/>
    <w:rsid w:val="005C38CA"/>
    <w:rsid w:val="005C38DB"/>
    <w:rsid w:val="005C393E"/>
    <w:rsid w:val="005C3B45"/>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3D8"/>
    <w:rsid w:val="005E066D"/>
    <w:rsid w:val="005E1136"/>
    <w:rsid w:val="005E30DC"/>
    <w:rsid w:val="005E3224"/>
    <w:rsid w:val="005E5309"/>
    <w:rsid w:val="005E5DCC"/>
    <w:rsid w:val="005E6826"/>
    <w:rsid w:val="005E7866"/>
    <w:rsid w:val="005E7897"/>
    <w:rsid w:val="005F00F3"/>
    <w:rsid w:val="005F13DA"/>
    <w:rsid w:val="005F2C96"/>
    <w:rsid w:val="005F2D84"/>
    <w:rsid w:val="005F4051"/>
    <w:rsid w:val="005F739E"/>
    <w:rsid w:val="00600219"/>
    <w:rsid w:val="00600425"/>
    <w:rsid w:val="006008F8"/>
    <w:rsid w:val="00600B30"/>
    <w:rsid w:val="0060219F"/>
    <w:rsid w:val="00602812"/>
    <w:rsid w:val="006038DE"/>
    <w:rsid w:val="00603B1C"/>
    <w:rsid w:val="006064C8"/>
    <w:rsid w:val="00606C00"/>
    <w:rsid w:val="006105B1"/>
    <w:rsid w:val="00610FEE"/>
    <w:rsid w:val="006116FA"/>
    <w:rsid w:val="00613399"/>
    <w:rsid w:val="006133BC"/>
    <w:rsid w:val="00613B1C"/>
    <w:rsid w:val="0061475E"/>
    <w:rsid w:val="006148CD"/>
    <w:rsid w:val="006151DE"/>
    <w:rsid w:val="006156FC"/>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621A"/>
    <w:rsid w:val="0063694F"/>
    <w:rsid w:val="00637B4B"/>
    <w:rsid w:val="006404CD"/>
    <w:rsid w:val="00641BE6"/>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2FD"/>
    <w:rsid w:val="0066745B"/>
    <w:rsid w:val="006703AD"/>
    <w:rsid w:val="00670B94"/>
    <w:rsid w:val="00670DFF"/>
    <w:rsid w:val="00675284"/>
    <w:rsid w:val="006753B7"/>
    <w:rsid w:val="00675646"/>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6F9"/>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1FDA"/>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4A7B"/>
    <w:rsid w:val="006C512D"/>
    <w:rsid w:val="006C5A6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2BF5"/>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5A99"/>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1E4"/>
    <w:rsid w:val="00706A81"/>
    <w:rsid w:val="00711187"/>
    <w:rsid w:val="00712AFB"/>
    <w:rsid w:val="00712CCC"/>
    <w:rsid w:val="0071341B"/>
    <w:rsid w:val="00713DBC"/>
    <w:rsid w:val="00714A65"/>
    <w:rsid w:val="007160B5"/>
    <w:rsid w:val="007175F2"/>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3D1B"/>
    <w:rsid w:val="0078598B"/>
    <w:rsid w:val="00785E3D"/>
    <w:rsid w:val="00786099"/>
    <w:rsid w:val="00786271"/>
    <w:rsid w:val="0078648D"/>
    <w:rsid w:val="00786A5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C7A74"/>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2743B"/>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37831"/>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590C"/>
    <w:rsid w:val="008E6387"/>
    <w:rsid w:val="008E65BC"/>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256"/>
    <w:rsid w:val="00911C93"/>
    <w:rsid w:val="00912806"/>
    <w:rsid w:val="00912F6C"/>
    <w:rsid w:val="00913726"/>
    <w:rsid w:val="00914614"/>
    <w:rsid w:val="00916232"/>
    <w:rsid w:val="009168C1"/>
    <w:rsid w:val="00920710"/>
    <w:rsid w:val="00921B91"/>
    <w:rsid w:val="009227E7"/>
    <w:rsid w:val="00922A01"/>
    <w:rsid w:val="0092450F"/>
    <w:rsid w:val="0092495F"/>
    <w:rsid w:val="00924EF3"/>
    <w:rsid w:val="00925600"/>
    <w:rsid w:val="00926235"/>
    <w:rsid w:val="00926E5A"/>
    <w:rsid w:val="00927F64"/>
    <w:rsid w:val="00930E8D"/>
    <w:rsid w:val="00931E17"/>
    <w:rsid w:val="009332C3"/>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543"/>
    <w:rsid w:val="0096276A"/>
    <w:rsid w:val="00965FEB"/>
    <w:rsid w:val="0096610C"/>
    <w:rsid w:val="0096759D"/>
    <w:rsid w:val="00970A35"/>
    <w:rsid w:val="00970B3D"/>
    <w:rsid w:val="00970DD9"/>
    <w:rsid w:val="009720B3"/>
    <w:rsid w:val="00975D13"/>
    <w:rsid w:val="00976082"/>
    <w:rsid w:val="009763BB"/>
    <w:rsid w:val="009773BE"/>
    <w:rsid w:val="0097785E"/>
    <w:rsid w:val="00980051"/>
    <w:rsid w:val="0098039D"/>
    <w:rsid w:val="009807CB"/>
    <w:rsid w:val="00980ADA"/>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B59CD"/>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458B"/>
    <w:rsid w:val="009D5D4B"/>
    <w:rsid w:val="009D60EE"/>
    <w:rsid w:val="009D754A"/>
    <w:rsid w:val="009D7560"/>
    <w:rsid w:val="009E1CCB"/>
    <w:rsid w:val="009E233F"/>
    <w:rsid w:val="009E2AF9"/>
    <w:rsid w:val="009E33E4"/>
    <w:rsid w:val="009E478B"/>
    <w:rsid w:val="009E584C"/>
    <w:rsid w:val="009E6E31"/>
    <w:rsid w:val="009E7768"/>
    <w:rsid w:val="009E7F61"/>
    <w:rsid w:val="009F00D8"/>
    <w:rsid w:val="009F13B5"/>
    <w:rsid w:val="009F2040"/>
    <w:rsid w:val="009F3D9F"/>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38B"/>
    <w:rsid w:val="00A06AE3"/>
    <w:rsid w:val="00A06FD3"/>
    <w:rsid w:val="00A0741F"/>
    <w:rsid w:val="00A103A1"/>
    <w:rsid w:val="00A10828"/>
    <w:rsid w:val="00A10FC7"/>
    <w:rsid w:val="00A11578"/>
    <w:rsid w:val="00A1181B"/>
    <w:rsid w:val="00A13207"/>
    <w:rsid w:val="00A136CF"/>
    <w:rsid w:val="00A137D4"/>
    <w:rsid w:val="00A1385B"/>
    <w:rsid w:val="00A14078"/>
    <w:rsid w:val="00A16007"/>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4FAF"/>
    <w:rsid w:val="00A3540D"/>
    <w:rsid w:val="00A35A30"/>
    <w:rsid w:val="00A37394"/>
    <w:rsid w:val="00A379B9"/>
    <w:rsid w:val="00A40329"/>
    <w:rsid w:val="00A4103C"/>
    <w:rsid w:val="00A421FD"/>
    <w:rsid w:val="00A432ED"/>
    <w:rsid w:val="00A441A6"/>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92F"/>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F6B"/>
    <w:rsid w:val="00AF2AA8"/>
    <w:rsid w:val="00AF31CB"/>
    <w:rsid w:val="00AF4C24"/>
    <w:rsid w:val="00AF5740"/>
    <w:rsid w:val="00AF5A19"/>
    <w:rsid w:val="00AF5BFA"/>
    <w:rsid w:val="00AF7F67"/>
    <w:rsid w:val="00B00A50"/>
    <w:rsid w:val="00B01971"/>
    <w:rsid w:val="00B034A0"/>
    <w:rsid w:val="00B039C2"/>
    <w:rsid w:val="00B05610"/>
    <w:rsid w:val="00B06804"/>
    <w:rsid w:val="00B06B39"/>
    <w:rsid w:val="00B06FA3"/>
    <w:rsid w:val="00B1018E"/>
    <w:rsid w:val="00B1054C"/>
    <w:rsid w:val="00B10C15"/>
    <w:rsid w:val="00B10DAF"/>
    <w:rsid w:val="00B118B9"/>
    <w:rsid w:val="00B12308"/>
    <w:rsid w:val="00B127EA"/>
    <w:rsid w:val="00B13865"/>
    <w:rsid w:val="00B13F65"/>
    <w:rsid w:val="00B14831"/>
    <w:rsid w:val="00B1509B"/>
    <w:rsid w:val="00B16220"/>
    <w:rsid w:val="00B17675"/>
    <w:rsid w:val="00B1784D"/>
    <w:rsid w:val="00B2043D"/>
    <w:rsid w:val="00B209E1"/>
    <w:rsid w:val="00B20A0B"/>
    <w:rsid w:val="00B2257A"/>
    <w:rsid w:val="00B231AC"/>
    <w:rsid w:val="00B23DB9"/>
    <w:rsid w:val="00B25226"/>
    <w:rsid w:val="00B25DA8"/>
    <w:rsid w:val="00B26C2E"/>
    <w:rsid w:val="00B31483"/>
    <w:rsid w:val="00B319FF"/>
    <w:rsid w:val="00B31BC9"/>
    <w:rsid w:val="00B33353"/>
    <w:rsid w:val="00B341BE"/>
    <w:rsid w:val="00B3467A"/>
    <w:rsid w:val="00B35589"/>
    <w:rsid w:val="00B361CB"/>
    <w:rsid w:val="00B364A1"/>
    <w:rsid w:val="00B372DF"/>
    <w:rsid w:val="00B4113A"/>
    <w:rsid w:val="00B4176F"/>
    <w:rsid w:val="00B42799"/>
    <w:rsid w:val="00B4396A"/>
    <w:rsid w:val="00B43C43"/>
    <w:rsid w:val="00B4501A"/>
    <w:rsid w:val="00B45A06"/>
    <w:rsid w:val="00B47436"/>
    <w:rsid w:val="00B47581"/>
    <w:rsid w:val="00B507F8"/>
    <w:rsid w:val="00B5105C"/>
    <w:rsid w:val="00B51E68"/>
    <w:rsid w:val="00B52484"/>
    <w:rsid w:val="00B53DD4"/>
    <w:rsid w:val="00B5407E"/>
    <w:rsid w:val="00B551D1"/>
    <w:rsid w:val="00B568C8"/>
    <w:rsid w:val="00B56EA2"/>
    <w:rsid w:val="00B60113"/>
    <w:rsid w:val="00B60217"/>
    <w:rsid w:val="00B60E31"/>
    <w:rsid w:val="00B61DE9"/>
    <w:rsid w:val="00B62625"/>
    <w:rsid w:val="00B6298E"/>
    <w:rsid w:val="00B62C9C"/>
    <w:rsid w:val="00B630FA"/>
    <w:rsid w:val="00B63461"/>
    <w:rsid w:val="00B64325"/>
    <w:rsid w:val="00B64CC3"/>
    <w:rsid w:val="00B65A1E"/>
    <w:rsid w:val="00B66807"/>
    <w:rsid w:val="00B70ADE"/>
    <w:rsid w:val="00B70BC2"/>
    <w:rsid w:val="00B718B7"/>
    <w:rsid w:val="00B71C3C"/>
    <w:rsid w:val="00B744A0"/>
    <w:rsid w:val="00B749DE"/>
    <w:rsid w:val="00B74C6D"/>
    <w:rsid w:val="00B75BF8"/>
    <w:rsid w:val="00B777EC"/>
    <w:rsid w:val="00B77B8A"/>
    <w:rsid w:val="00B80146"/>
    <w:rsid w:val="00B81F7F"/>
    <w:rsid w:val="00B8218B"/>
    <w:rsid w:val="00B824E4"/>
    <w:rsid w:val="00B83346"/>
    <w:rsid w:val="00B838BB"/>
    <w:rsid w:val="00B854AC"/>
    <w:rsid w:val="00B86814"/>
    <w:rsid w:val="00B86903"/>
    <w:rsid w:val="00B86CBB"/>
    <w:rsid w:val="00B9035C"/>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CE6"/>
    <w:rsid w:val="00BA7F51"/>
    <w:rsid w:val="00BB112A"/>
    <w:rsid w:val="00BB14C1"/>
    <w:rsid w:val="00BB4672"/>
    <w:rsid w:val="00BB621D"/>
    <w:rsid w:val="00BB6765"/>
    <w:rsid w:val="00BB6D63"/>
    <w:rsid w:val="00BB72D0"/>
    <w:rsid w:val="00BB7602"/>
    <w:rsid w:val="00BB7E19"/>
    <w:rsid w:val="00BC10D5"/>
    <w:rsid w:val="00BC10E9"/>
    <w:rsid w:val="00BC19C6"/>
    <w:rsid w:val="00BC4404"/>
    <w:rsid w:val="00BC46F4"/>
    <w:rsid w:val="00BC64EE"/>
    <w:rsid w:val="00BC665C"/>
    <w:rsid w:val="00BC6C7A"/>
    <w:rsid w:val="00BC71F1"/>
    <w:rsid w:val="00BC7FB3"/>
    <w:rsid w:val="00BD109A"/>
    <w:rsid w:val="00BD6232"/>
    <w:rsid w:val="00BD77A6"/>
    <w:rsid w:val="00BD7BDF"/>
    <w:rsid w:val="00BD7E4A"/>
    <w:rsid w:val="00BE04D7"/>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321"/>
    <w:rsid w:val="00BE75FD"/>
    <w:rsid w:val="00BE7B13"/>
    <w:rsid w:val="00BE7CCE"/>
    <w:rsid w:val="00BF08C5"/>
    <w:rsid w:val="00BF1C8B"/>
    <w:rsid w:val="00BF2DA2"/>
    <w:rsid w:val="00BF57D7"/>
    <w:rsid w:val="00BF6D25"/>
    <w:rsid w:val="00BF76A9"/>
    <w:rsid w:val="00BF779F"/>
    <w:rsid w:val="00BF798E"/>
    <w:rsid w:val="00BF7FF8"/>
    <w:rsid w:val="00C00322"/>
    <w:rsid w:val="00C00F19"/>
    <w:rsid w:val="00C01FB7"/>
    <w:rsid w:val="00C02846"/>
    <w:rsid w:val="00C03D6E"/>
    <w:rsid w:val="00C07F02"/>
    <w:rsid w:val="00C11D56"/>
    <w:rsid w:val="00C13F30"/>
    <w:rsid w:val="00C16511"/>
    <w:rsid w:val="00C17183"/>
    <w:rsid w:val="00C17895"/>
    <w:rsid w:val="00C17A92"/>
    <w:rsid w:val="00C2032B"/>
    <w:rsid w:val="00C20DC3"/>
    <w:rsid w:val="00C20F0C"/>
    <w:rsid w:val="00C2122A"/>
    <w:rsid w:val="00C21902"/>
    <w:rsid w:val="00C2215C"/>
    <w:rsid w:val="00C22C20"/>
    <w:rsid w:val="00C235F5"/>
    <w:rsid w:val="00C237DA"/>
    <w:rsid w:val="00C23E0E"/>
    <w:rsid w:val="00C24308"/>
    <w:rsid w:val="00C24A09"/>
    <w:rsid w:val="00C2523B"/>
    <w:rsid w:val="00C25B7D"/>
    <w:rsid w:val="00C26647"/>
    <w:rsid w:val="00C270E0"/>
    <w:rsid w:val="00C271D8"/>
    <w:rsid w:val="00C310C4"/>
    <w:rsid w:val="00C31592"/>
    <w:rsid w:val="00C315F4"/>
    <w:rsid w:val="00C316F2"/>
    <w:rsid w:val="00C31833"/>
    <w:rsid w:val="00C31FC1"/>
    <w:rsid w:val="00C32353"/>
    <w:rsid w:val="00C3271A"/>
    <w:rsid w:val="00C32E14"/>
    <w:rsid w:val="00C33AB8"/>
    <w:rsid w:val="00C342B2"/>
    <w:rsid w:val="00C3488A"/>
    <w:rsid w:val="00C352D4"/>
    <w:rsid w:val="00C36C44"/>
    <w:rsid w:val="00C3731D"/>
    <w:rsid w:val="00C375FD"/>
    <w:rsid w:val="00C40129"/>
    <w:rsid w:val="00C403DE"/>
    <w:rsid w:val="00C40770"/>
    <w:rsid w:val="00C41ADF"/>
    <w:rsid w:val="00C42E66"/>
    <w:rsid w:val="00C445DC"/>
    <w:rsid w:val="00C45C4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24CE"/>
    <w:rsid w:val="00C73311"/>
    <w:rsid w:val="00C7474B"/>
    <w:rsid w:val="00C74A75"/>
    <w:rsid w:val="00C74FC9"/>
    <w:rsid w:val="00C75212"/>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C7B81"/>
    <w:rsid w:val="00CD164C"/>
    <w:rsid w:val="00CD3DD5"/>
    <w:rsid w:val="00CD43B9"/>
    <w:rsid w:val="00CD58CC"/>
    <w:rsid w:val="00CD6AEC"/>
    <w:rsid w:val="00CE0E8C"/>
    <w:rsid w:val="00CE0F96"/>
    <w:rsid w:val="00CE187D"/>
    <w:rsid w:val="00CE4A4D"/>
    <w:rsid w:val="00CE4D37"/>
    <w:rsid w:val="00CE5265"/>
    <w:rsid w:val="00CE67A2"/>
    <w:rsid w:val="00CE7675"/>
    <w:rsid w:val="00CE7D8E"/>
    <w:rsid w:val="00CF031A"/>
    <w:rsid w:val="00CF2393"/>
    <w:rsid w:val="00CF254F"/>
    <w:rsid w:val="00CF2955"/>
    <w:rsid w:val="00CF29D3"/>
    <w:rsid w:val="00CF3164"/>
    <w:rsid w:val="00CF4205"/>
    <w:rsid w:val="00CF54B4"/>
    <w:rsid w:val="00D001C4"/>
    <w:rsid w:val="00D01016"/>
    <w:rsid w:val="00D02A8B"/>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1E02"/>
    <w:rsid w:val="00D5292C"/>
    <w:rsid w:val="00D53E60"/>
    <w:rsid w:val="00D545AB"/>
    <w:rsid w:val="00D55C3E"/>
    <w:rsid w:val="00D56820"/>
    <w:rsid w:val="00D56910"/>
    <w:rsid w:val="00D56ED4"/>
    <w:rsid w:val="00D57DD7"/>
    <w:rsid w:val="00D60BAD"/>
    <w:rsid w:val="00D6143C"/>
    <w:rsid w:val="00D62084"/>
    <w:rsid w:val="00D6287F"/>
    <w:rsid w:val="00D63D7C"/>
    <w:rsid w:val="00D659BC"/>
    <w:rsid w:val="00D6621A"/>
    <w:rsid w:val="00D66470"/>
    <w:rsid w:val="00D66B11"/>
    <w:rsid w:val="00D7056F"/>
    <w:rsid w:val="00D7137B"/>
    <w:rsid w:val="00D72541"/>
    <w:rsid w:val="00D7378E"/>
    <w:rsid w:val="00D758D5"/>
    <w:rsid w:val="00D75E60"/>
    <w:rsid w:val="00D76C4D"/>
    <w:rsid w:val="00D76E95"/>
    <w:rsid w:val="00D77E54"/>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7FC"/>
    <w:rsid w:val="00DA1F76"/>
    <w:rsid w:val="00DA2E43"/>
    <w:rsid w:val="00DA3E8D"/>
    <w:rsid w:val="00DA4245"/>
    <w:rsid w:val="00DA48A4"/>
    <w:rsid w:val="00DA7679"/>
    <w:rsid w:val="00DB007A"/>
    <w:rsid w:val="00DB0095"/>
    <w:rsid w:val="00DB021F"/>
    <w:rsid w:val="00DB16BF"/>
    <w:rsid w:val="00DB3FE7"/>
    <w:rsid w:val="00DB4379"/>
    <w:rsid w:val="00DB5559"/>
    <w:rsid w:val="00DB590F"/>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6D5"/>
    <w:rsid w:val="00DD0FAB"/>
    <w:rsid w:val="00DD12C6"/>
    <w:rsid w:val="00DD1C69"/>
    <w:rsid w:val="00DD3662"/>
    <w:rsid w:val="00DD5F70"/>
    <w:rsid w:val="00DD7120"/>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0E69"/>
    <w:rsid w:val="00E026E9"/>
    <w:rsid w:val="00E02BC5"/>
    <w:rsid w:val="00E02C64"/>
    <w:rsid w:val="00E02E42"/>
    <w:rsid w:val="00E03D51"/>
    <w:rsid w:val="00E04B6C"/>
    <w:rsid w:val="00E05AE1"/>
    <w:rsid w:val="00E065BF"/>
    <w:rsid w:val="00E10CAF"/>
    <w:rsid w:val="00E110F1"/>
    <w:rsid w:val="00E12259"/>
    <w:rsid w:val="00E124ED"/>
    <w:rsid w:val="00E137D3"/>
    <w:rsid w:val="00E143D7"/>
    <w:rsid w:val="00E16B37"/>
    <w:rsid w:val="00E17A57"/>
    <w:rsid w:val="00E200D8"/>
    <w:rsid w:val="00E201DF"/>
    <w:rsid w:val="00E2141C"/>
    <w:rsid w:val="00E22F8D"/>
    <w:rsid w:val="00E24AA7"/>
    <w:rsid w:val="00E24CFD"/>
    <w:rsid w:val="00E25495"/>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B53"/>
    <w:rsid w:val="00E84F12"/>
    <w:rsid w:val="00E854D0"/>
    <w:rsid w:val="00E87576"/>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2E4"/>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5218"/>
    <w:rsid w:val="00EF56FF"/>
    <w:rsid w:val="00EF5CE6"/>
    <w:rsid w:val="00EF6E48"/>
    <w:rsid w:val="00EF71F3"/>
    <w:rsid w:val="00EF7EB6"/>
    <w:rsid w:val="00F00049"/>
    <w:rsid w:val="00F010EB"/>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0B3"/>
    <w:rsid w:val="00F20ABF"/>
    <w:rsid w:val="00F21018"/>
    <w:rsid w:val="00F2145E"/>
    <w:rsid w:val="00F22741"/>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6FE"/>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44ED"/>
    <w:rsid w:val="00FA6B30"/>
    <w:rsid w:val="00FA6B57"/>
    <w:rsid w:val="00FA6E69"/>
    <w:rsid w:val="00FA73B6"/>
    <w:rsid w:val="00FA7EC5"/>
    <w:rsid w:val="00FB022D"/>
    <w:rsid w:val="00FB1E27"/>
    <w:rsid w:val="00FB257F"/>
    <w:rsid w:val="00FB25D8"/>
    <w:rsid w:val="00FB2C46"/>
    <w:rsid w:val="00FB2D33"/>
    <w:rsid w:val="00FB4F0F"/>
    <w:rsid w:val="00FB6212"/>
    <w:rsid w:val="00FB6AC5"/>
    <w:rsid w:val="00FB6E8C"/>
    <w:rsid w:val="00FB7268"/>
    <w:rsid w:val="00FB72A9"/>
    <w:rsid w:val="00FB739B"/>
    <w:rsid w:val="00FB7798"/>
    <w:rsid w:val="00FC006C"/>
    <w:rsid w:val="00FC2253"/>
    <w:rsid w:val="00FC474D"/>
    <w:rsid w:val="00FC5354"/>
    <w:rsid w:val="00FC63CE"/>
    <w:rsid w:val="00FC754B"/>
    <w:rsid w:val="00FD0D04"/>
    <w:rsid w:val="00FD0DC2"/>
    <w:rsid w:val="00FD1A33"/>
    <w:rsid w:val="00FD1E45"/>
    <w:rsid w:val="00FD2C1E"/>
    <w:rsid w:val="00FD2CEA"/>
    <w:rsid w:val="00FD2E92"/>
    <w:rsid w:val="00FD3C38"/>
    <w:rsid w:val="00FD4027"/>
    <w:rsid w:val="00FD4262"/>
    <w:rsid w:val="00FD4C64"/>
    <w:rsid w:val="00FD616B"/>
    <w:rsid w:val="00FD668A"/>
    <w:rsid w:val="00FD6CFE"/>
    <w:rsid w:val="00FE05E7"/>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725296440">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6157C3-8814-A24E-B4B8-177ACBB4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27</Pages>
  <Words>33957</Words>
  <Characters>193555</Characters>
  <Application>Microsoft Macintosh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4</cp:revision>
  <cp:lastPrinted>2017-10-24T22:33:00Z</cp:lastPrinted>
  <dcterms:created xsi:type="dcterms:W3CDTF">2017-11-12T15:12:00Z</dcterms:created>
  <dcterms:modified xsi:type="dcterms:W3CDTF">2017-11-13T02:13:00Z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