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bookmarkStart w:id="0" w:name="_GoBack"/>
      <w:bookmarkEnd w:id="0"/>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1B253B49"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w:t>
      </w:r>
      <w:ins w:id="1" w:author="Dan Hahn" w:date="2017-07-27T07:11:00Z">
        <w:r w:rsidR="00B92A17">
          <w:t xml:space="preserve">, </w:t>
        </w:r>
      </w:ins>
      <w:r>
        <w:t xml:space="preserve"> </w:t>
      </w:r>
      <w:del w:id="2" w:author="Dan Hahn" w:date="2017-07-27T07:11:00Z">
        <w:r w:rsidDel="00B92A17">
          <w:delText>that includes the</w:delText>
        </w:r>
      </w:del>
      <w:ins w:id="3" w:author="Dan Hahn" w:date="2017-07-27T07:11:00Z">
        <w:r w:rsidR="00B92A17">
          <w:t>including increased</w:t>
        </w:r>
      </w:ins>
      <w:r>
        <w:t xml:space="preserve"> use of </w:t>
      </w:r>
      <w:r w:rsidR="007C26A7">
        <w:t>costly insecticides</w:t>
      </w:r>
      <w:r w:rsidR="00E51240">
        <w:t>.</w:t>
      </w:r>
      <w:r w:rsidR="0039349E">
        <w:t xml:space="preserve"> </w:t>
      </w:r>
      <w:r w:rsidR="00403FEA">
        <w:t xml:space="preserve">In </w:t>
      </w:r>
      <w:r w:rsidR="00403FEA">
        <w:lastRenderedPageBreak/>
        <w:t>the 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and greater population sizes</w:t>
      </w:r>
      <w:ins w:id="4" w:author="Dan Hahn" w:date="2017-07-27T07:12:00Z">
        <w:r w:rsidR="00B92A17">
          <w:t>;</w:t>
        </w:r>
      </w:ins>
      <w:r w:rsidR="00014FCF">
        <w:t xml:space="preserve"> </w:t>
      </w:r>
      <w:r w:rsidR="005364F1">
        <w:t xml:space="preserve">managing those pests using </w:t>
      </w:r>
      <w:ins w:id="5" w:author="Dan Hahn" w:date="2017-07-27T07:12:00Z">
        <w:r w:rsidR="00B92A17">
          <w:t xml:space="preserve">conventional </w:t>
        </w:r>
      </w:ins>
      <w:r w:rsidR="005364F1">
        <w:t>chemical pesticides will</w:t>
      </w:r>
      <w:r w:rsidR="00014FCF">
        <w:t xml:space="preserve"> cost more and </w:t>
      </w:r>
      <w:ins w:id="6" w:author="Dan Hahn" w:date="2017-07-27T07:12:00Z">
        <w:r w:rsidR="00B92A17">
          <w:t xml:space="preserve">still </w:t>
        </w:r>
      </w:ins>
      <w:r w:rsidR="00014FCF">
        <w:t>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It’s estimated that</w:t>
      </w:r>
      <w:del w:id="7" w:author="Dan Hahn" w:date="2017-07-27T07:13:00Z">
        <w:r w:rsidR="00C73311" w:rsidDel="00B92A17">
          <w:delText xml:space="preserve"> </w:delText>
        </w:r>
        <w:r w:rsidR="00D079B2" w:rsidDel="00B92A17">
          <w:delText>here</w:delText>
        </w:r>
      </w:del>
      <w:r w:rsidR="00D079B2">
        <w:t xml:space="preserve"> in the United States</w:t>
      </w:r>
      <w:del w:id="8" w:author="Dan Hahn" w:date="2017-07-27T07:13:00Z">
        <w:r w:rsidR="00D079B2" w:rsidDel="00B92A17">
          <w:delText>,</w:delText>
        </w:r>
      </w:del>
      <w:r w:rsidR="00D079B2">
        <w:t xml:space="preserve">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annually</w:t>
      </w:r>
      <w:ins w:id="9" w:author="Dan Hahn" w:date="2017-07-27T07:13:00Z">
        <w:r w:rsidR="00B92A17">
          <w:t xml:space="preserve">. </w:t>
        </w:r>
      </w:ins>
      <w:r w:rsidR="00B45A06">
        <w:t xml:space="preserve"> </w:t>
      </w:r>
      <w:ins w:id="10" w:author="Dan Hahn" w:date="2017-07-27T07:13:00Z">
        <w:r w:rsidR="00B92A17">
          <w:t>However,</w:t>
        </w:r>
      </w:ins>
      <w:del w:id="11" w:author="Dan Hahn" w:date="2017-07-27T07:13:00Z">
        <w:r w:rsidR="00B45A06" w:rsidDel="00B92A17">
          <w:delText>but</w:delText>
        </w:r>
      </w:del>
      <w:r w:rsidR="00B45A06">
        <w:t xml:space="preserve"> </w:t>
      </w:r>
      <w:r w:rsidR="00A00CB8">
        <w:t>as temperatures rise</w:t>
      </w:r>
      <w:del w:id="12" w:author="Dan Hahn" w:date="2017-07-27T07:13:00Z">
        <w:r w:rsidR="00A00CB8" w:rsidDel="00B92A17">
          <w:delText>,</w:delText>
        </w:r>
      </w:del>
      <w:r w:rsidR="00A00CB8">
        <w:t xml:space="preserve"> the cost of managing these pests </w:t>
      </w:r>
      <w:r w:rsidR="006008F8">
        <w:t xml:space="preserve">could substantially </w:t>
      </w:r>
      <w:r w:rsidR="00A00CB8">
        <w:t>increase</w:t>
      </w:r>
      <w:r w:rsidR="00AD7077">
        <w:t xml:space="preserve"> </w:t>
      </w:r>
      <w:r w:rsidR="00AD7077">
        <w:fldChar w:fldCharType="begin" w:fldLock="1"/>
      </w:r>
      <w:r w:rsidR="000F02A3">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009056B5" w:rsidR="006F1DC5" w:rsidRDefault="00AD356D" w:rsidP="00DF3175">
      <w:pPr>
        <w:spacing w:line="480" w:lineRule="auto"/>
      </w:pPr>
      <w:r>
        <w:rPr>
          <w:b/>
        </w:rPr>
        <w:t>Response</w:t>
      </w:r>
      <w:r w:rsidR="006008F8">
        <w:rPr>
          <w:b/>
        </w:rPr>
        <w:t>s</w:t>
      </w:r>
      <w:r>
        <w:rPr>
          <w:b/>
        </w:rPr>
        <w:t xml:space="preserve"> to Climate Change: </w:t>
      </w:r>
      <w:commentRangeStart w:id="13"/>
      <w:commentRangeStart w:id="14"/>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ins w:id="15" w:author="Brown,James T" w:date="2017-07-27T13:14:00Z">
        <w:r w:rsidR="00507E81">
          <w:t xml:space="preserve"> </w:t>
        </w:r>
      </w:ins>
      <w:ins w:id="16" w:author="Brown,James T" w:date="2017-07-27T13:16:00Z">
        <w:r w:rsidR="001C649A">
          <w:t xml:space="preserve">Hypothetically, </w:t>
        </w:r>
      </w:ins>
      <w:ins w:id="17" w:author="Brown,James T" w:date="2017-07-27T13:25:00Z">
        <w:r w:rsidR="00FC5EA3">
          <w:t>win</w:t>
        </w:r>
      </w:ins>
      <w:ins w:id="18" w:author="Brown,James T" w:date="2017-07-27T13:26:00Z">
        <w:r w:rsidR="00FC5EA3">
          <w:t>ners could be those insects</w:t>
        </w:r>
      </w:ins>
      <w:ins w:id="19" w:author="Brown,James T" w:date="2017-07-27T13:16:00Z">
        <w:r w:rsidR="0080103C">
          <w:t xml:space="preserve"> who</w:t>
        </w:r>
      </w:ins>
      <w:ins w:id="20" w:author="Brown,James T" w:date="2017-07-27T13:32:00Z">
        <w:r w:rsidR="0080103C">
          <w:t>se viable egg</w:t>
        </w:r>
      </w:ins>
      <w:ins w:id="21" w:author="Brown,James T" w:date="2017-07-27T13:16:00Z">
        <w:r w:rsidR="0080103C">
          <w:t xml:space="preserve"> production is directly proportional to the temperature, warmer temperatures for these insects would mean more</w:t>
        </w:r>
      </w:ins>
      <w:ins w:id="22" w:author="Brown,James T" w:date="2017-07-27T13:35:00Z">
        <w:r w:rsidR="0080103C">
          <w:t xml:space="preserve"> viable</w:t>
        </w:r>
      </w:ins>
      <w:ins w:id="23" w:author="Brown,James T" w:date="2017-07-27T13:16:00Z">
        <w:r w:rsidR="0080103C">
          <w:t xml:space="preserve"> eggs and more successful offspring. Alternatively, insects whose</w:t>
        </w:r>
      </w:ins>
      <w:ins w:id="24" w:author="Brown,James T" w:date="2017-07-27T13:34:00Z">
        <w:r w:rsidR="0080103C">
          <w:t xml:space="preserve"> viable</w:t>
        </w:r>
      </w:ins>
      <w:ins w:id="25" w:author="Brown,James T" w:date="2017-07-27T13:16:00Z">
        <w:r w:rsidR="0080103C">
          <w:t xml:space="preserve"> egg production is indirectly proportional to temperatures would lose, warmer temperatures for these insects would mean less</w:t>
        </w:r>
      </w:ins>
      <w:ins w:id="26" w:author="Brown,James T" w:date="2017-07-27T13:35:00Z">
        <w:r w:rsidR="0080103C">
          <w:t xml:space="preserve"> viable eggs and less successful offspring. </w:t>
        </w:r>
      </w:ins>
      <w:r w:rsidR="001859AC">
        <w:t>T</w:t>
      </w:r>
      <w:ins w:id="27" w:author="Brown,James T" w:date="2017-07-27T13:35:00Z">
        <w:r w:rsidR="0080103C">
          <w:t>his</w:t>
        </w:r>
      </w:ins>
      <w:r w:rsidR="001859AC">
        <w:t xml:space="preserve"> distinction between losers and winners can be expressed as a function of fitness in the context of higher temperatures.</w:t>
      </w:r>
      <w:r w:rsidR="00EB19DA">
        <w:t xml:space="preserve"> </w:t>
      </w:r>
      <w:commentRangeEnd w:id="13"/>
      <w:r w:rsidR="00044755">
        <w:rPr>
          <w:rStyle w:val="CommentReference"/>
        </w:rPr>
        <w:commentReference w:id="13"/>
      </w:r>
      <w:commentRangeEnd w:id="14"/>
      <w:r w:rsidR="0080103C">
        <w:rPr>
          <w:rStyle w:val="CommentReference"/>
        </w:rPr>
        <w:commentReference w:id="14"/>
      </w:r>
      <w:commentRangeStart w:id="28"/>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commentRangeEnd w:id="28"/>
      <w:r w:rsidR="00A44FE2">
        <w:rPr>
          <w:rStyle w:val="CommentReference"/>
        </w:rPr>
        <w:commentReference w:id="28"/>
      </w:r>
      <w:r w:rsidR="00FE2040">
        <w:t>.</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w:t>
      </w:r>
      <w:r w:rsidR="00C13F30">
        <w:lastRenderedPageBreak/>
        <w:t xml:space="preserve">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w:t>
      </w:r>
      <w:commentRangeStart w:id="29"/>
      <w:r w:rsidR="00F15A03">
        <w:t xml:space="preserve">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w:t>
      </w:r>
      <w:commentRangeEnd w:id="29"/>
      <w:r w:rsidR="00B92A17">
        <w:rPr>
          <w:rStyle w:val="CommentReference"/>
        </w:rPr>
        <w:commentReference w:id="29"/>
      </w:r>
      <w:commentRangeStart w:id="30"/>
      <w:r w:rsidR="00F15A03">
        <w:t xml:space="preserve">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w:t>
      </w:r>
      <w:commentRangeEnd w:id="30"/>
      <w:r w:rsidR="00B92A17">
        <w:rPr>
          <w:rStyle w:val="CommentReference"/>
        </w:rPr>
        <w:commentReference w:id="30"/>
      </w:r>
      <w:r w:rsidR="006133BC">
        <w:t xml:space="preserve"> </w:t>
      </w:r>
      <w:r w:rsidR="00FE2040">
        <w:t xml:space="preserve">The traits specific to the biotic and abiotic environment these marginal insects encounter have evolved over thousands of years and as such these organisms have limited </w:t>
      </w:r>
      <w:commentRangeStart w:id="31"/>
      <w:r w:rsidR="00FE2040">
        <w:t>phenotypic plasticity</w:t>
      </w:r>
      <w:r w:rsidR="00FE2040" w:rsidRPr="00FE2040">
        <w:t>.</w:t>
      </w:r>
      <w:r w:rsidR="006463F9">
        <w:t xml:space="preserve"> </w:t>
      </w:r>
      <w:commentRangeEnd w:id="31"/>
      <w:r w:rsidR="00792D05">
        <w:rPr>
          <w:rStyle w:val="CommentReference"/>
        </w:rPr>
        <w:commentReference w:id="31"/>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xml:space="preserve">. The Arctic provides a </w:t>
      </w:r>
      <w:ins w:id="32" w:author="Dan Hahn" w:date="2017-07-27T07:20:00Z">
        <w:r w:rsidR="00792D05">
          <w:t>somewhat simplified</w:t>
        </w:r>
      </w:ins>
      <w:r w:rsidR="007B2CF1">
        <w:t xml:space="preserve"> view of the interactions between warming temperatures and phenotypic plasticity, but </w:t>
      </w:r>
      <w:ins w:id="33" w:author="Dan Hahn" w:date="2017-07-27T07:21:00Z">
        <w:r w:rsidR="00792D05">
          <w:t>temperate insects and even tropical insects will also face some of these same challenges to their seasonal synchrony</w:t>
        </w:r>
      </w:ins>
      <w:ins w:id="34" w:author="Dan Hahn" w:date="2017-07-27T07:22:00Z">
        <w:r w:rsidR="00792D05">
          <w:t xml:space="preserve"> and they will have a range of ways of compensating for altered seasonality. </w:t>
        </w:r>
      </w:ins>
    </w:p>
    <w:p w14:paraId="712CA8C0" w14:textId="029CF367" w:rsidR="006F1DC5" w:rsidRDefault="00F07FC8" w:rsidP="006F1DC5">
      <w:pPr>
        <w:spacing w:line="480" w:lineRule="auto"/>
        <w:ind w:firstLine="720"/>
      </w:pPr>
      <w:commentRangeStart w:id="35"/>
      <w:r>
        <w:t xml:space="preserve">As </w:t>
      </w:r>
      <w:r w:rsidR="001E72D4">
        <w:t>favorabl</w:t>
      </w:r>
      <w:r>
        <w:t xml:space="preserve">e habitat for </w:t>
      </w:r>
      <w:commentRangeEnd w:id="35"/>
      <w:r w:rsidR="00792D05">
        <w:rPr>
          <w:rStyle w:val="CommentReference"/>
        </w:rPr>
        <w:commentReference w:id="35"/>
      </w:r>
      <w:r>
        <w:t>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 xml:space="preserve">a behavior some insects could use to compensate for their reduced </w:t>
      </w:r>
      <w:commentRangeStart w:id="36"/>
      <w:r w:rsidR="0032630E">
        <w:t>fitness in their current environment</w:t>
      </w:r>
      <w:commentRangeEnd w:id="36"/>
      <w:r w:rsidR="00792D05">
        <w:rPr>
          <w:rStyle w:val="CommentReference"/>
        </w:rPr>
        <w:commentReference w:id="36"/>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 xml:space="preserve">A shrinking southern </w:t>
      </w:r>
      <w:r w:rsidR="00B854AC">
        <w:lastRenderedPageBreak/>
        <w:t>boundary could be due to increased temperatures in</w:t>
      </w:r>
      <w:ins w:id="37" w:author="Brown,James T" w:date="2017-07-27T13:38:00Z">
        <w:r w:rsidR="0080103C">
          <w:t xml:space="preserve"> those</w:t>
        </w:r>
      </w:ins>
      <w:r w:rsidR="00B854AC">
        <w:t xml:space="preserve"> regions where these insects previously thrived. As temperatures a</w:t>
      </w:r>
      <w:r w:rsidR="00A465DE">
        <w:t xml:space="preserve">cross </w:t>
      </w:r>
      <w:del w:id="38" w:author="Brown,James T" w:date="2017-07-27T13:38:00Z">
        <w:r w:rsidR="00A465DE" w:rsidDel="00A66C08">
          <w:delText>the</w:delText>
        </w:r>
        <w:r w:rsidR="00B854AC" w:rsidDel="00A66C08">
          <w:delText>ir</w:delText>
        </w:r>
        <w:r w:rsidR="00A465DE" w:rsidDel="00A66C08">
          <w:delText xml:space="preserve"> </w:delText>
        </w:r>
      </w:del>
      <w:ins w:id="39" w:author="Brown,James T" w:date="2017-07-27T13:38:00Z">
        <w:r w:rsidR="00A66C08">
          <w:t xml:space="preserve">their </w:t>
        </w:r>
      </w:ins>
      <w:r w:rsidR="00A465DE">
        <w:t>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 xml:space="preserve">survive and as a result populations in those southern regions will </w:t>
      </w:r>
      <w:del w:id="40" w:author="Brown,James T" w:date="2017-07-27T13:39:00Z">
        <w:r w:rsidR="00B854AC" w:rsidRPr="0098348A" w:rsidDel="00A66C08">
          <w:rPr>
            <w:highlight w:val="yellow"/>
            <w:rPrChange w:id="41" w:author="Dan Hahn" w:date="2017-07-27T07:27:00Z">
              <w:rPr/>
            </w:rPrChange>
          </w:rPr>
          <w:delText>shrink</w:delText>
        </w:r>
      </w:del>
      <w:ins w:id="42" w:author="Brown,James T" w:date="2017-07-27T13:39:00Z">
        <w:r w:rsidR="00A66C08">
          <w:rPr>
            <w:highlight w:val="yellow"/>
          </w:rPr>
          <w:t>decline,</w:t>
        </w:r>
      </w:ins>
      <w:del w:id="43" w:author="Brown,James T" w:date="2017-07-27T13:39:00Z">
        <w:r w:rsidR="00B854AC" w:rsidRPr="0098348A" w:rsidDel="00A66C08">
          <w:rPr>
            <w:highlight w:val="yellow"/>
            <w:rPrChange w:id="44" w:author="Dan Hahn" w:date="2017-07-27T07:27:00Z">
              <w:rPr/>
            </w:rPrChange>
          </w:rPr>
          <w:delText xml:space="preserve">. </w:delText>
        </w:r>
        <w:r w:rsidR="00A465DE" w:rsidRPr="0098348A" w:rsidDel="00A66C08">
          <w:rPr>
            <w:highlight w:val="yellow"/>
            <w:rPrChange w:id="45" w:author="Dan Hahn" w:date="2017-07-27T07:27:00Z">
              <w:rPr/>
            </w:rPrChange>
          </w:rPr>
          <w:delText xml:space="preserve">these warmer </w:delText>
        </w:r>
        <w:r w:rsidR="00D40D3B" w:rsidRPr="0098348A" w:rsidDel="00A66C08">
          <w:rPr>
            <w:highlight w:val="yellow"/>
            <w:rPrChange w:id="46" w:author="Dan Hahn" w:date="2017-07-27T07:27:00Z">
              <w:rPr/>
            </w:rPrChange>
          </w:rPr>
          <w:delText>will</w:delText>
        </w:r>
        <w:r w:rsidR="00EA503D" w:rsidRPr="0098348A" w:rsidDel="00A66C08">
          <w:rPr>
            <w:highlight w:val="yellow"/>
            <w:rPrChange w:id="47" w:author="Dan Hahn" w:date="2017-07-27T07:27:00Z">
              <w:rPr/>
            </w:rPrChange>
          </w:rPr>
          <w:delText xml:space="preserve"> die</w:delText>
        </w:r>
        <w:r w:rsidR="00DF3175" w:rsidRPr="0098348A" w:rsidDel="00A66C08">
          <w:rPr>
            <w:highlight w:val="yellow"/>
            <w:rPrChange w:id="48" w:author="Dan Hahn" w:date="2017-07-27T07:27:00Z">
              <w:rPr/>
            </w:rPrChange>
          </w:rPr>
          <w:delText>,</w:delText>
        </w:r>
        <w:r w:rsidR="00EA503D" w:rsidDel="00A66C08">
          <w:delText xml:space="preserve"> thus</w:delText>
        </w:r>
      </w:del>
      <w:r w:rsidR="008C297E">
        <w:t xml:space="preserve"> shrinking t</w:t>
      </w:r>
      <w:r w:rsidR="00EA503D">
        <w:t>he distribution of insects along the southern</w:t>
      </w:r>
      <w:r w:rsidR="008C297E">
        <w:t xml:space="preserve"> </w:t>
      </w:r>
      <w:r w:rsidR="00A465DE">
        <w:t>boundary</w:t>
      </w:r>
      <w:r w:rsidR="008C297E">
        <w:t>.</w:t>
      </w:r>
      <w:r w:rsidR="00EA503D">
        <w:t xml:space="preserve"> </w:t>
      </w:r>
      <w:moveFromRangeStart w:id="49" w:author="Brown,James T" w:date="2017-07-27T13:41:00Z" w:name="move488926228"/>
      <w:commentRangeStart w:id="50"/>
      <w:moveFrom w:id="51" w:author="Brown,James T" w:date="2017-07-27T13:41:00Z">
        <w:r w:rsidR="002C1F3E" w:rsidDel="00A66C08">
          <w:t xml:space="preserve">Still, some insect </w:t>
        </w:r>
        <w:commentRangeEnd w:id="50"/>
        <w:r w:rsidR="00A44FE2" w:rsidDel="00A66C08">
          <w:rPr>
            <w:rStyle w:val="CommentReference"/>
          </w:rPr>
          <w:commentReference w:id="50"/>
        </w:r>
        <w:r w:rsidR="002C1F3E" w:rsidDel="00A66C08">
          <w:t xml:space="preserve">populations could </w:t>
        </w:r>
        <w:r w:rsidR="00DE2143" w:rsidDel="00A66C08">
          <w:t xml:space="preserve">possess sufficient </w:t>
        </w:r>
        <w:commentRangeStart w:id="52"/>
        <w:r w:rsidR="00DE2143" w:rsidDel="00A66C08">
          <w:t xml:space="preserve">genetic and phenotypic variation </w:t>
        </w:r>
        <w:r w:rsidR="00392CD2" w:rsidDel="00A66C08">
          <w:t xml:space="preserve"> </w:t>
        </w:r>
        <w:commentRangeEnd w:id="52"/>
        <w:r w:rsidR="00A44FE2" w:rsidDel="00A66C08">
          <w:rPr>
            <w:rStyle w:val="CommentReference"/>
          </w:rPr>
          <w:commentReference w:id="52"/>
        </w:r>
        <w:r w:rsidR="00392CD2" w:rsidDel="00A66C08">
          <w:t xml:space="preserve">to compensate for the increased temperatures and will continue to survive </w:t>
        </w:r>
        <w:r w:rsidR="001866FB" w:rsidDel="00A66C08">
          <w:fldChar w:fldCharType="begin" w:fldLock="1"/>
        </w:r>
        <w:r w:rsidR="00A63141" w:rsidDel="00A66C0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rsidDel="00A66C08">
          <w:fldChar w:fldCharType="separate"/>
        </w:r>
        <w:r w:rsidR="001866FB" w:rsidRPr="001866FB" w:rsidDel="00A66C08">
          <w:rPr>
            <w:noProof/>
          </w:rPr>
          <w:t>(Parmesan et al. 1999)</w:t>
        </w:r>
        <w:r w:rsidR="001866FB" w:rsidDel="00A66C08">
          <w:fldChar w:fldCharType="end"/>
        </w:r>
        <w:r w:rsidR="001866FB" w:rsidDel="00A66C08">
          <w:t xml:space="preserve">. </w:t>
        </w:r>
      </w:moveFrom>
      <w:moveFromRangeEnd w:id="49"/>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w:t>
      </w:r>
      <w:del w:id="53" w:author="Dan Hahn" w:date="2017-07-27T07:27:00Z">
        <w:r w:rsidR="0028005C" w:rsidDel="0098348A">
          <w:delText>endemic</w:delText>
        </w:r>
        <w:r w:rsidR="007B5653" w:rsidDel="0098348A">
          <w:delText xml:space="preserve"> </w:delText>
        </w:r>
      </w:del>
      <w:ins w:id="54" w:author="Dan Hahn" w:date="2017-07-27T07:27:00Z">
        <w:r w:rsidR="0098348A">
          <w:t xml:space="preserve">a suite of </w:t>
        </w:r>
      </w:ins>
      <w:r w:rsidR="007B5653">
        <w:t>phytophagous pests that damage crops and reduce yields.</w:t>
      </w:r>
      <w:r w:rsidR="000A490E">
        <w:t xml:space="preserve"> </w:t>
      </w:r>
      <w:commentRangeStart w:id="55"/>
      <w:r w:rsidR="00392CD2">
        <w:t>T</w:t>
      </w:r>
      <w:r w:rsidR="000A490E">
        <w:t xml:space="preserve">hese </w:t>
      </w:r>
      <w:commentRangeEnd w:id="55"/>
      <w:r w:rsidR="00A44FE2">
        <w:rPr>
          <w:rStyle w:val="CommentReference"/>
        </w:rPr>
        <w:commentReference w:id="55"/>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34ED8927" w:rsidR="0040602F" w:rsidRDefault="00A66C08" w:rsidP="00570FA3">
      <w:pPr>
        <w:spacing w:line="480" w:lineRule="auto"/>
        <w:ind w:firstLine="720"/>
      </w:pPr>
      <w:moveToRangeStart w:id="56" w:author="Brown,James T" w:date="2017-07-27T13:41:00Z" w:name="move488926228"/>
      <w:commentRangeStart w:id="57"/>
      <w:moveTo w:id="58" w:author="Brown,James T" w:date="2017-07-27T13:41:00Z">
        <w:del w:id="59" w:author="Brown,James T" w:date="2017-07-27T13:46:00Z">
          <w:r w:rsidDel="00A66C08">
            <w:delText xml:space="preserve">Still, some insect </w:delText>
          </w:r>
          <w:commentRangeEnd w:id="57"/>
          <w:r w:rsidDel="00A66C08">
            <w:rPr>
              <w:rStyle w:val="CommentReference"/>
            </w:rPr>
            <w:commentReference w:id="57"/>
          </w:r>
          <w:r w:rsidDel="00A66C08">
            <w:delText xml:space="preserve">populations </w:delText>
          </w:r>
        </w:del>
      </w:moveTo>
      <w:ins w:id="60" w:author="Brown,James T" w:date="2017-07-27T13:42:00Z">
        <w:r>
          <w:t xml:space="preserve">As temperatures increase, </w:t>
        </w:r>
      </w:ins>
      <w:ins w:id="61" w:author="Brown,James T" w:date="2017-07-27T13:44:00Z">
        <w:r>
          <w:t>existing</w:t>
        </w:r>
      </w:ins>
      <w:ins w:id="62" w:author="Brown,James T" w:date="2017-07-27T13:48:00Z">
        <w:r w:rsidR="00014C76">
          <w:t xml:space="preserve"> genotypic and phenotypic</w:t>
        </w:r>
      </w:ins>
      <w:ins w:id="63" w:author="Brown,James T" w:date="2017-07-27T13:44:00Z">
        <w:r>
          <w:t xml:space="preserve"> variation in some insect population</w:t>
        </w:r>
      </w:ins>
      <w:ins w:id="64" w:author="Brown,James T" w:date="2017-07-27T13:48:00Z">
        <w:r w:rsidR="00014C76">
          <w:t>s</w:t>
        </w:r>
      </w:ins>
      <w:ins w:id="65" w:author="Brown,James T" w:date="2017-07-27T13:44:00Z">
        <w:r>
          <w:t xml:space="preserve"> could</w:t>
        </w:r>
      </w:ins>
      <w:ins w:id="66" w:author="Brown,James T" w:date="2017-07-27T13:47:00Z">
        <w:r>
          <w:t xml:space="preserve"> be selected for and </w:t>
        </w:r>
      </w:ins>
      <w:ins w:id="67" w:author="Brown,James T" w:date="2017-07-27T13:48:00Z">
        <w:r w:rsidR="00014C76">
          <w:t xml:space="preserve">that existing variation could allow them to adapt to </w:t>
        </w:r>
      </w:ins>
      <w:ins w:id="68" w:author="Brown,James T" w:date="2017-07-27T13:49:00Z">
        <w:r w:rsidR="00014C76">
          <w:t xml:space="preserve">and survive </w:t>
        </w:r>
      </w:ins>
      <w:ins w:id="69" w:author="Brown,James T" w:date="2017-07-27T13:48:00Z">
        <w:r w:rsidR="00014C76">
          <w:t xml:space="preserve">changes </w:t>
        </w:r>
      </w:ins>
      <w:ins w:id="70" w:author="Brown,James T" w:date="2017-07-27T13:49:00Z">
        <w:r w:rsidR="00014C76">
          <w:t>they face in their current environment or new environments.</w:t>
        </w:r>
      </w:ins>
      <w:ins w:id="71" w:author="Brown,James T" w:date="2017-07-27T13:44:00Z">
        <w:r>
          <w:t xml:space="preserve"> for and that variation </w:t>
        </w:r>
      </w:ins>
      <w:moveTo w:id="72" w:author="Brown,James T" w:date="2017-07-27T13:41:00Z">
        <w:del w:id="73" w:author="Brown,James T" w:date="2017-07-27T13:50:00Z">
          <w:r w:rsidDel="00014C76">
            <w:delText xml:space="preserve">could possess </w:delText>
          </w:r>
        </w:del>
        <w:del w:id="74" w:author="Brown,James T" w:date="2017-07-27T13:42:00Z">
          <w:r w:rsidDel="00A66C08">
            <w:delText xml:space="preserve">sufficient </w:delText>
          </w:r>
        </w:del>
        <w:commentRangeStart w:id="75"/>
        <w:del w:id="76" w:author="Brown,James T" w:date="2017-07-27T13:50:00Z">
          <w:r w:rsidDel="00014C76">
            <w:delText xml:space="preserve">genetic and phenotypic variation  </w:delText>
          </w:r>
          <w:commentRangeEnd w:id="75"/>
          <w:r w:rsidDel="00014C76">
            <w:rPr>
              <w:rStyle w:val="CommentReference"/>
            </w:rPr>
            <w:commentReference w:id="75"/>
          </w:r>
          <w:r w:rsidDel="00014C76">
            <w:delText xml:space="preserve">to compensate for the increased temperatures and will continue to survive </w:delText>
          </w:r>
        </w:del>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1866FB">
          <w:rPr>
            <w:noProof/>
          </w:rPr>
          <w:t>(Parmesan et al. 1999)</w:t>
        </w:r>
        <w:r>
          <w:fldChar w:fldCharType="end"/>
        </w:r>
        <w:r>
          <w:t>.</w:t>
        </w:r>
      </w:moveTo>
      <w:moveToRangeEnd w:id="56"/>
      <w:ins w:id="77" w:author="Brown,James T" w:date="2017-07-27T13:51:00Z">
        <w:r w:rsidR="00014C76">
          <w:t xml:space="preserve"> (Discuss selection and adaptation of climate specific traits, </w:t>
        </w:r>
        <w:proofErr w:type="spellStart"/>
        <w:r w:rsidR="00014C76">
          <w:t>dessication</w:t>
        </w:r>
        <w:proofErr w:type="spellEnd"/>
        <w:r w:rsidR="00014C76">
          <w:t xml:space="preserve">, migration, </w:t>
        </w:r>
      </w:ins>
      <w:ins w:id="78" w:author="Brown,James T" w:date="2017-07-27T13:53:00Z">
        <w:r w:rsidR="00014C76">
          <w:t xml:space="preserve">species </w:t>
        </w:r>
      </w:ins>
      <w:ins w:id="79" w:author="Brown,James T" w:date="2017-07-27T13:51:00Z">
        <w:r w:rsidR="00014C76">
          <w:t>colonization</w:t>
        </w:r>
      </w:ins>
      <w:ins w:id="80" w:author="Brown,James T" w:date="2017-07-27T13:53:00Z">
        <w:r w:rsidR="00014C76">
          <w:t xml:space="preserve"> paper could be a good reference***</w:t>
        </w:r>
      </w:ins>
      <w:ins w:id="81" w:author="Brown,James T" w:date="2017-07-27T13:51:00Z">
        <w:r w:rsidR="00014C76">
          <w:t xml:space="preserve"> )</w:t>
        </w:r>
      </w:ins>
      <w:r w:rsidR="000C1EEF">
        <w:t>Those i</w:t>
      </w:r>
      <w:r w:rsidR="00A40329">
        <w:t xml:space="preserve">nsect populations </w:t>
      </w:r>
      <w:r w:rsidR="005D4C71">
        <w:t xml:space="preserve">able </w:t>
      </w:r>
      <w:r w:rsidR="000C1EEF">
        <w:t>to</w:t>
      </w:r>
      <w:r w:rsidR="005D4C71">
        <w:t xml:space="preserve"> </w:t>
      </w:r>
      <w:commentRangeStart w:id="82"/>
      <w:r w:rsidR="005D4C71">
        <w:t xml:space="preserve">adapt to </w:t>
      </w:r>
      <w:commentRangeEnd w:id="82"/>
      <w:r w:rsidR="00A44FE2">
        <w:rPr>
          <w:rStyle w:val="CommentReference"/>
        </w:rPr>
        <w:commentReference w:id="82"/>
      </w:r>
      <w:r w:rsidR="005D4C71">
        <w:t>the local changes in their environment and/or</w:t>
      </w:r>
      <w:r w:rsidR="000C1EEF">
        <w:t xml:space="preserve"> colonize</w:t>
      </w:r>
      <w:r w:rsidR="00C47AA3">
        <w:t xml:space="preserve"> these</w:t>
      </w:r>
      <w:r w:rsidR="000C1EEF">
        <w:t xml:space="preserve"> new environments</w:t>
      </w:r>
      <w:r w:rsidR="005D4C71">
        <w:t>,</w:t>
      </w:r>
      <w:r w:rsidR="00200744">
        <w:t xml:space="preserve"> may </w:t>
      </w:r>
      <w:del w:id="83" w:author="Brown,James T" w:date="2017-07-27T13:41:00Z">
        <w:r w:rsidR="00200744" w:rsidDel="00A66C08">
          <w:delText>have the</w:delText>
        </w:r>
        <w:r w:rsidR="006810FA" w:rsidDel="00A66C08">
          <w:delText xml:space="preserve"> genotypic</w:delText>
        </w:r>
        <w:r w:rsidR="00200744" w:rsidDel="00A66C08">
          <w:delText xml:space="preserve"> ability to </w:delText>
        </w:r>
      </w:del>
      <w:r w:rsidR="00C60D23">
        <w:t>express</w:t>
      </w:r>
      <w:r w:rsidR="00200744">
        <w:t xml:space="preserve"> </w:t>
      </w:r>
      <w:ins w:id="84" w:author="Dan Hahn" w:date="2017-07-27T07:28:00Z">
        <w:r w:rsidR="0098348A">
          <w:t xml:space="preserve">greater </w:t>
        </w:r>
      </w:ins>
      <w:r w:rsidR="00200744">
        <w:t>plasticity</w:t>
      </w:r>
      <w:ins w:id="85" w:author="Dan Hahn" w:date="2017-07-27T07:28:00Z">
        <w:r w:rsidR="0098348A">
          <w:t xml:space="preserve"> </w:t>
        </w:r>
      </w:ins>
      <w:del w:id="86" w:author="Dan Hahn" w:date="2017-07-27T07:28:00Z">
        <w:r w:rsidR="00200744" w:rsidDel="0098348A">
          <w:delText>, or accli</w:delText>
        </w:r>
        <w:r w:rsidR="00C60D23" w:rsidDel="0098348A">
          <w:delText>mation,</w:delText>
        </w:r>
        <w:r w:rsidR="006810FA" w:rsidDel="0098348A">
          <w:delText xml:space="preserve"> </w:delText>
        </w:r>
      </w:del>
      <w:r w:rsidR="006810FA">
        <w:t xml:space="preserve">in </w:t>
      </w:r>
      <w:ins w:id="87" w:author="Brown,James T" w:date="2017-07-27T13:41:00Z">
        <w:r>
          <w:t xml:space="preserve">those </w:t>
        </w:r>
      </w:ins>
      <w:r w:rsidR="006810FA">
        <w:t xml:space="preserve">traits that </w:t>
      </w:r>
      <w:r w:rsidR="00C60D23">
        <w:t>in</w:t>
      </w:r>
      <w:r w:rsidR="00576625">
        <w:t>crease</w:t>
      </w:r>
      <w:r w:rsidR="00200744">
        <w:t xml:space="preserve"> their</w:t>
      </w:r>
      <w:r w:rsidR="006810FA">
        <w:t xml:space="preserve"> active temperature</w:t>
      </w:r>
      <w:r w:rsidR="00200744">
        <w:t xml:space="preserve"> range</w:t>
      </w:r>
      <w:r w:rsidR="0088585B">
        <w:t xml:space="preserve"> </w:t>
      </w:r>
      <w:ins w:id="88" w:author="Dan Hahn" w:date="2017-07-27T07:28:00Z">
        <w:r w:rsidR="0098348A">
          <w:t xml:space="preserve">than those species whose ranges will shrink </w:t>
        </w:r>
      </w:ins>
      <w:ins w:id="89" w:author="Dan Hahn" w:date="2017-07-27T07:29:00Z">
        <w:r w:rsidR="00DD3E48">
          <w:t xml:space="preserve">due to the shifting seasonality </w:t>
        </w:r>
        <w:r w:rsidR="00DD3E48">
          <w:lastRenderedPageBreak/>
          <w:t xml:space="preserve">and warmer temperatures associated with climate </w:t>
        </w:r>
        <w:commentRangeStart w:id="90"/>
        <w:r w:rsidR="00DD3E48">
          <w:t xml:space="preserve">change. </w:t>
        </w:r>
      </w:ins>
      <w:del w:id="91" w:author="Dan Hahn" w:date="2017-07-27T07:30:00Z">
        <w:r w:rsidR="0088585B" w:rsidDel="00DD3E48">
          <w:delText>through a strategy termed, bet-hedging.</w:delText>
        </w:r>
        <w:r w:rsidR="0085313E" w:rsidDel="00DD3E48">
          <w:delText xml:space="preserve"> </w:delText>
        </w:r>
        <w:r w:rsidR="00846205" w:rsidDel="00DD3E48">
          <w:delText>B</w:delText>
        </w:r>
        <w:r w:rsidR="0085313E" w:rsidDel="00DD3E48">
          <w:delText>et-hedging describes the trade-off between average fitness and variance of fitness of the traits expressed by individuals in a population</w:delText>
        </w:r>
        <w:r w:rsidR="00B4396A" w:rsidDel="00DD3E48">
          <w:delText xml:space="preserve"> </w:delText>
        </w:r>
        <w:r w:rsidR="00B4396A" w:rsidDel="00DD3E48">
          <w:fldChar w:fldCharType="begin" w:fldLock="1"/>
        </w:r>
        <w:r w:rsidR="00B4396A" w:rsidDel="00DD3E48">
          <w:del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delInstrText>
        </w:r>
        <w:r w:rsidR="00B4396A" w:rsidDel="00DD3E48">
          <w:fldChar w:fldCharType="separate"/>
        </w:r>
        <w:r w:rsidR="00B4396A" w:rsidRPr="00B4396A" w:rsidDel="00DD3E48">
          <w:rPr>
            <w:noProof/>
          </w:rPr>
          <w:delText>(Philippi and Seger 1989)</w:delText>
        </w:r>
        <w:r w:rsidR="00B4396A" w:rsidDel="00DD3E48">
          <w:fldChar w:fldCharType="end"/>
        </w:r>
        <w:r w:rsidR="0085313E" w:rsidDel="00DD3E48">
          <w:delText>.</w:delText>
        </w:r>
        <w:r w:rsidR="00846205" w:rsidDel="00DD3E48">
          <w:delText xml:space="preserve"> </w:delText>
        </w:r>
        <w:r w:rsidR="00B74C6D" w:rsidDel="00DD3E48">
          <w:delText>In environments that vary less, the selection pressures faced by organisms in these environments is relatively predictable</w:delText>
        </w:r>
        <w:r w:rsidR="0037555C" w:rsidDel="00DD3E48">
          <w:delText xml:space="preserve"> and</w:delText>
        </w:r>
        <w:r w:rsidR="00B74C6D" w:rsidDel="00DD3E48">
          <w:delText xml:space="preserve"> selection can function to enhance those phenotypes that maximize fitness in those environments. However, in environments that vary more, the selection pressures faced in these environments are less predictable</w:delText>
        </w:r>
        <w:r w:rsidR="0037555C" w:rsidDel="00DD3E48">
          <w:delText>, to anticipate this variability,</w:delText>
        </w:r>
        <w:r w:rsidR="00B74C6D" w:rsidDel="00DD3E48">
          <w:delText xml:space="preserve"> a bet-hedging genotype will produce phenotypes that match several, different,</w:delText>
        </w:r>
        <w:r w:rsidR="0037555C" w:rsidDel="00DD3E48">
          <w:delText xml:space="preserve"> environments.</w:delText>
        </w:r>
        <w:r w:rsidR="004D1C88" w:rsidDel="00DD3E48">
          <w:delText xml:space="preserve"> </w:delText>
        </w:r>
        <w:r w:rsidR="00DD12C6" w:rsidDel="00DD3E48">
          <w:delText xml:space="preserve">In nature, all environments vary to some degree and it is likely that many phenotypes serve a bet hedging function. </w:delText>
        </w:r>
      </w:del>
      <w:r w:rsidR="00DD12C6">
        <w:t xml:space="preserve">Phenotypic </w:t>
      </w:r>
      <w:commentRangeEnd w:id="90"/>
      <w:r w:rsidR="00DD3E48">
        <w:rPr>
          <w:rStyle w:val="CommentReference"/>
        </w:rPr>
        <w:commentReference w:id="90"/>
      </w:r>
      <w:r w:rsidR="00DD12C6">
        <w:t xml:space="preserve">plasticity </w:t>
      </w:r>
      <w:del w:id="92" w:author="Dan Hahn" w:date="2017-07-27T07:32:00Z">
        <w:r w:rsidR="00DD12C6" w:rsidDel="00DD3E48">
          <w:delText xml:space="preserve">defines </w:delText>
        </w:r>
      </w:del>
      <w:ins w:id="93" w:author="Dan Hahn" w:date="2017-07-27T07:32:00Z">
        <w:r w:rsidR="00DD3E48">
          <w:t xml:space="preserve">is defined as </w:t>
        </w:r>
      </w:ins>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w:t>
      </w:r>
      <w:ins w:id="94" w:author="Dan" w:date="2017-07-27T10:03:00Z">
        <w:r w:rsidR="00040137">
          <w:t xml:space="preserve">Specifically, phenotypic plasticity is when a single genotype within a species can </w:t>
        </w:r>
      </w:ins>
      <w:ins w:id="95" w:author="Dan" w:date="2017-07-27T10:04:00Z">
        <w:r w:rsidR="00040137">
          <w:t>express</w:t>
        </w:r>
      </w:ins>
      <w:ins w:id="96" w:author="Dan" w:date="2017-07-27T10:03:00Z">
        <w:r w:rsidR="00040137">
          <w:t xml:space="preserve"> multiple different </w:t>
        </w:r>
      </w:ins>
      <w:ins w:id="97" w:author="Dan" w:date="2017-07-27T10:04:00Z">
        <w:r w:rsidR="00040137">
          <w:t xml:space="preserve">values for a particular phenotype. </w:t>
        </w:r>
      </w:ins>
      <w:r w:rsidR="001859AC">
        <w:t xml:space="preserve">Because all environments vary, even if only temporally, organisms in those varying environments must be able to compensate </w:t>
      </w:r>
      <w:ins w:id="98" w:author="Dan Hahn" w:date="2017-07-27T07:32:00Z">
        <w:r w:rsidR="00DD3E48">
          <w:t xml:space="preserve">for </w:t>
        </w:r>
        <w:del w:id="99" w:author="Dan" w:date="2017-07-27T10:04:00Z">
          <w:r w:rsidR="00DD3E48" w:rsidDel="00040137">
            <w:delText xml:space="preserve">any </w:delText>
          </w:r>
        </w:del>
        <w:r w:rsidR="00DD3E48">
          <w:t xml:space="preserve">stress induced by this </w:t>
        </w:r>
      </w:ins>
      <w:ins w:id="100" w:author="Dan" w:date="2017-07-27T10:05:00Z">
        <w:r w:rsidR="00040137">
          <w:t xml:space="preserve">environmental </w:t>
        </w:r>
      </w:ins>
      <w:ins w:id="101" w:author="Dan Hahn" w:date="2017-07-27T07:32:00Z">
        <w:r w:rsidR="00DD3E48">
          <w:t>variation</w:t>
        </w:r>
      </w:ins>
      <w:ins w:id="102" w:author="Dan" w:date="2017-07-27T10:05:00Z">
        <w:r w:rsidR="00040137">
          <w:t>.</w:t>
        </w:r>
      </w:ins>
      <w:ins w:id="103" w:author="Dan Hahn" w:date="2017-07-27T07:32:00Z">
        <w:r w:rsidR="00DD3E48">
          <w:t xml:space="preserve"> </w:t>
        </w:r>
      </w:ins>
      <w:del w:id="104" w:author="Dan" w:date="2017-07-27T10:05:00Z">
        <w:r w:rsidR="001859AC" w:rsidDel="00040137">
          <w:delText>to survive, thus it can be assumed that</w:delText>
        </w:r>
      </w:del>
      <w:ins w:id="105" w:author="Dan" w:date="2017-07-27T10:05:00Z">
        <w:r w:rsidR="00040137">
          <w:t>In general,</w:t>
        </w:r>
      </w:ins>
      <w:r w:rsidR="001859AC">
        <w:t xml:space="preserve"> all organisms </w:t>
      </w:r>
      <w:del w:id="106" w:author="Dan" w:date="2017-07-27T10:05:00Z">
        <w:r w:rsidR="001859AC" w:rsidDel="00040137">
          <w:delText xml:space="preserve">are </w:delText>
        </w:r>
      </w:del>
      <w:ins w:id="107" w:author="Dan" w:date="2017-07-27T10:05:00Z">
        <w:r w:rsidR="00040137">
          <w:t xml:space="preserve">possess </w:t>
        </w:r>
      </w:ins>
      <w:del w:id="108" w:author="Dan" w:date="2017-07-27T10:05:00Z">
        <w:r w:rsidR="001859AC" w:rsidDel="00040137">
          <w:delText>phenotypically plastic to some degree</w:delText>
        </w:r>
      </w:del>
      <w:ins w:id="109" w:author="Dan" w:date="2017-07-27T10:05:00Z">
        <w:r w:rsidR="00040137">
          <w:t xml:space="preserve">at least </w:t>
        </w:r>
      </w:ins>
      <w:ins w:id="110" w:author="Dan" w:date="2017-07-27T10:06:00Z">
        <w:r w:rsidR="00040137">
          <w:t>a</w:t>
        </w:r>
      </w:ins>
      <w:ins w:id="111" w:author="Dan" w:date="2017-07-27T10:05:00Z">
        <w:r w:rsidR="00040137">
          <w:t xml:space="preserve"> </w:t>
        </w:r>
      </w:ins>
      <w:ins w:id="112" w:author="Dan" w:date="2017-07-27T10:06:00Z">
        <w:r w:rsidR="00040137">
          <w:t>degree of phenotypic plasticity in some traits</w:t>
        </w:r>
      </w:ins>
      <w:r w:rsidR="001859AC">
        <w:t xml:space="preserv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xml:space="preserve">. </w:t>
      </w:r>
      <w:commentRangeStart w:id="113"/>
      <w:r w:rsidR="00D25700">
        <w:t>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w:t>
      </w:r>
      <w:r w:rsidR="00D908B4">
        <w:t xml:space="preserve"> novel environments (previously uninhabited geographical ranges or previously uninhabited temperature ranges)</w:t>
      </w:r>
      <w:r w:rsidR="00B1054C">
        <w:t>,</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commentRangeEnd w:id="113"/>
      <w:r w:rsidR="00DD3E48">
        <w:rPr>
          <w:rStyle w:val="CommentReference"/>
        </w:rPr>
        <w:commentReference w:id="113"/>
      </w:r>
    </w:p>
    <w:p w14:paraId="0D2E8830" w14:textId="3A170FBF" w:rsidR="00570FA3" w:rsidRDefault="008A5881" w:rsidP="00460EF8">
      <w:pPr>
        <w:spacing w:line="480" w:lineRule="auto"/>
        <w:ind w:firstLine="720"/>
      </w:pPr>
      <w:r>
        <w:t>Adaptation, as a</w:t>
      </w:r>
      <w:r w:rsidR="005D05D5">
        <w:t xml:space="preserve"> response to</w:t>
      </w:r>
      <w:r w:rsidR="005A6F82">
        <w:t xml:space="preserve"> </w:t>
      </w:r>
      <w:r w:rsidR="00FE7C08">
        <w:t xml:space="preserve">the </w:t>
      </w:r>
      <w:r w:rsidR="005A6F82">
        <w:t xml:space="preserve">temporal changes in </w:t>
      </w:r>
      <w:r w:rsidR="00EA6D7A">
        <w:t>an insect’s</w:t>
      </w:r>
      <w:r w:rsidR="005D05D5">
        <w:t xml:space="preserve"> </w:t>
      </w:r>
      <w:ins w:id="114" w:author="Dan Hahn" w:date="2017-07-27T07:33:00Z">
        <w:r w:rsidR="00DD3E48">
          <w:t xml:space="preserve">seasonal </w:t>
        </w:r>
      </w:ins>
      <w:r w:rsidR="00FC474D">
        <w:t>environmental (</w:t>
      </w:r>
      <w:commentRangeStart w:id="115"/>
      <w:ins w:id="116" w:author="Dan Hahn" w:date="2017-07-27T07:33:00Z">
        <w:r w:rsidR="00DD3E48">
          <w:t xml:space="preserve">e.g., </w:t>
        </w:r>
      </w:ins>
      <w:commentRangeEnd w:id="115"/>
      <w:ins w:id="117" w:author="Dan Hahn" w:date="2017-07-27T07:34:00Z">
        <w:r w:rsidR="00DD3E48">
          <w:rPr>
            <w:rStyle w:val="CommentReference"/>
          </w:rPr>
          <w:commentReference w:id="115"/>
        </w:r>
      </w:ins>
      <w:del w:id="118" w:author="Dan Hahn" w:date="2017-07-27T07:33:00Z">
        <w:r w:rsidR="00FC474D" w:rsidDel="00DD3E48">
          <w:delText xml:space="preserve">i.e. </w:delText>
        </w:r>
      </w:del>
      <w:r w:rsidR="00FC474D">
        <w:t>temperature and photoperiod),</w:t>
      </w:r>
      <w:r>
        <w:t xml:space="preserve"> will be a function of</w:t>
      </w:r>
      <w:r w:rsidR="005D05D5">
        <w:t xml:space="preserve"> selection pressure</w:t>
      </w:r>
      <w:r>
        <w:t>s</w:t>
      </w:r>
      <w:del w:id="119" w:author="Dan Hahn" w:date="2017-07-27T10:25:00Z">
        <w:r w:rsidDel="00004960">
          <w:delText xml:space="preserve"> that</w:delText>
        </w:r>
      </w:del>
      <w:r w:rsidR="00FC474D">
        <w:t xml:space="preserve"> </w:t>
      </w:r>
      <w:del w:id="120" w:author="Dan" w:date="2017-07-27T10:06:00Z">
        <w:r w:rsidR="00FC474D" w:rsidDel="00040137">
          <w:delText>commonly</w:delText>
        </w:r>
        <w:r w:rsidR="005D05D5" w:rsidDel="00040137">
          <w:delText xml:space="preserve"> </w:delText>
        </w:r>
        <w:r w:rsidDel="00040137">
          <w:delText>act</w:delText>
        </w:r>
      </w:del>
      <w:ins w:id="121" w:author="Dan" w:date="2017-07-27T10:06:00Z">
        <w:r w:rsidR="00040137">
          <w:t>acting</w:t>
        </w:r>
      </w:ins>
      <w:r w:rsidR="00FC474D">
        <w:t xml:space="preserve"> upon </w:t>
      </w:r>
      <w:r w:rsidR="00DE2AB9">
        <w:t xml:space="preserve">traits related to </w:t>
      </w:r>
      <w:r w:rsidR="005D05D5">
        <w:t>morphology</w:t>
      </w:r>
      <w:r w:rsidR="007F0B68">
        <w:t>, physiology,</w:t>
      </w:r>
      <w:r w:rsidR="005D05D5">
        <w:t xml:space="preserve"> </w:t>
      </w:r>
      <w:ins w:id="122" w:author="Dan" w:date="2017-07-27T10:06:00Z">
        <w:r w:rsidR="00040137">
          <w:t xml:space="preserve">and </w:t>
        </w:r>
      </w:ins>
      <w:ins w:id="123" w:author="Dan Hahn" w:date="2017-07-27T07:34:00Z">
        <w:r w:rsidR="00DD3E48">
          <w:t xml:space="preserve">behavior, </w:t>
        </w:r>
      </w:ins>
      <w:del w:id="124" w:author="Dan" w:date="2017-07-27T10:06:00Z">
        <w:r w:rsidR="005D05D5" w:rsidDel="00040137">
          <w:delText xml:space="preserve">or </w:delText>
        </w:r>
      </w:del>
      <w:ins w:id="125" w:author="Dan" w:date="2017-07-27T10:06:00Z">
        <w:r w:rsidR="00040137">
          <w:t xml:space="preserve">including </w:t>
        </w:r>
      </w:ins>
      <w:ins w:id="126" w:author="Dan Hahn" w:date="2017-07-27T07:34:00Z">
        <w:r w:rsidR="00DD3E48">
          <w:t xml:space="preserve">phenotypic </w:t>
        </w:r>
      </w:ins>
      <w:r w:rsidR="005D05D5">
        <w:t xml:space="preserve">plasticity </w:t>
      </w:r>
      <w:ins w:id="127" w:author="Dan Hahn" w:date="2017-07-27T07:34:00Z">
        <w:r w:rsidR="00DD3E48">
          <w:t xml:space="preserve">in these traits </w:t>
        </w:r>
        <w:del w:id="128" w:author="Dan" w:date="2017-07-27T10:06:00Z">
          <w:r w:rsidR="00DD3E48" w:rsidDel="00040137">
            <w:delText xml:space="preserve">itself </w:delText>
          </w:r>
        </w:del>
      </w:ins>
      <w:r w:rsidR="005D05D5">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5D05D5">
        <w:fldChar w:fldCharType="separate"/>
      </w:r>
      <w:r w:rsidR="005D05D5" w:rsidRPr="005D05D5">
        <w:rPr>
          <w:noProof/>
        </w:rPr>
        <w:t>(Lee 2002)</w:t>
      </w:r>
      <w:r w:rsidR="005D05D5">
        <w:fldChar w:fldCharType="end"/>
      </w:r>
      <w:r w:rsidR="005D05D5">
        <w:t>.</w:t>
      </w:r>
      <w:r w:rsidR="001F5826">
        <w:t xml:space="preserve"> </w:t>
      </w:r>
      <w:commentRangeStart w:id="129"/>
      <w:r w:rsidR="00833A55">
        <w:t>In temperate regions</w:t>
      </w:r>
      <w:r w:rsidR="00D56ED4">
        <w:t>,</w:t>
      </w:r>
      <w:r w:rsidR="00724A61">
        <w:t xml:space="preserve"> </w:t>
      </w:r>
      <w:r w:rsidR="002A1AD1">
        <w:t>temperatures i</w:t>
      </w:r>
      <w:r w:rsidR="0053167F">
        <w:t>n the fall and winter</w:t>
      </w:r>
      <w:r w:rsidR="009F00D8">
        <w:t xml:space="preserve"> are</w:t>
      </w:r>
      <w:r w:rsidR="0053167F">
        <w:t xml:space="preserve"> increasing across </w:t>
      </w:r>
      <w:r w:rsidR="009F00D8">
        <w:t>all latitudes</w:t>
      </w:r>
      <w:r w:rsidR="003D6F93">
        <w:t xml:space="preserve"> while photoperiod is remaining relatively constant. </w:t>
      </w:r>
      <w:commentRangeEnd w:id="129"/>
      <w:r w:rsidR="00040137">
        <w:rPr>
          <w:rStyle w:val="CommentReference"/>
        </w:rPr>
        <w:commentReference w:id="129"/>
      </w:r>
      <w:commentRangeStart w:id="130"/>
      <w:r w:rsidR="00FE7C08">
        <w:t>M</w:t>
      </w:r>
      <w:r w:rsidR="00FB25D8">
        <w:t>any insects synchronize</w:t>
      </w:r>
      <w:r w:rsidR="003D6F93">
        <w:t xml:space="preserve"> their </w:t>
      </w:r>
      <w:r w:rsidR="00FB25D8">
        <w:t xml:space="preserve">life history with these temporal changes in their environment to maximize their growth when temperatures are </w:t>
      </w:r>
      <w:r w:rsidR="003D6F93">
        <w:t xml:space="preserve">suitable </w:t>
      </w:r>
      <w:del w:id="131" w:author="Brown,James T" w:date="2017-07-27T13:54:00Z">
        <w:r w:rsidR="003D6F93" w:rsidDel="00014C76">
          <w:delText xml:space="preserve">temperatures </w:delText>
        </w:r>
      </w:del>
      <w:r w:rsidR="00FB25D8">
        <w:t xml:space="preserve">and </w:t>
      </w:r>
      <w:ins w:id="132" w:author="Brown,James T" w:date="2017-07-27T13:54:00Z">
        <w:r w:rsidR="00014C76">
          <w:t xml:space="preserve">resources are </w:t>
        </w:r>
      </w:ins>
      <w:r w:rsidR="00FB25D8">
        <w:t>available</w:t>
      </w:r>
      <w:del w:id="133" w:author="Brown,James T" w:date="2017-07-27T13:54:00Z">
        <w:r w:rsidR="00FB25D8" w:rsidDel="00014C76">
          <w:delText xml:space="preserve"> are </w:delText>
        </w:r>
        <w:r w:rsidR="00FE7C08" w:rsidDel="00014C76">
          <w:delText>resources</w:delText>
        </w:r>
      </w:del>
      <w:r w:rsidR="00FE7C08">
        <w:t>,</w:t>
      </w:r>
      <w:r w:rsidR="00FB25D8">
        <w:t xml:space="preserve"> </w:t>
      </w:r>
      <w:r w:rsidR="003D6F93">
        <w:t xml:space="preserve">using photoperiod </w:t>
      </w:r>
      <w:ins w:id="134" w:author="Brown,James T" w:date="2017-07-27T13:54:00Z">
        <w:r w:rsidR="00014C76">
          <w:t xml:space="preserve">allows these insects </w:t>
        </w:r>
      </w:ins>
      <w:r w:rsidR="00FE7C08">
        <w:t>to approximate those changes</w:t>
      </w:r>
      <w:commentRangeEnd w:id="130"/>
      <w:r w:rsidR="00B901A5">
        <w:rPr>
          <w:rStyle w:val="CommentReference"/>
        </w:rPr>
        <w:commentReference w:id="130"/>
      </w:r>
      <w:r w:rsidR="00FE7C08">
        <w:t>.</w:t>
      </w:r>
      <w:r w:rsidR="003D6F93">
        <w:t xml:space="preserve"> As temperatures rise</w:t>
      </w:r>
      <w:r w:rsidR="00B86814">
        <w:t xml:space="preserve"> and northern latitudes begin to resemble adjacent southern latitudes, insects will begin to colonize more northern geography. </w:t>
      </w:r>
      <w:commentRangeStart w:id="135"/>
      <w:r w:rsidR="00B86814">
        <w:t xml:space="preserve">However, </w:t>
      </w:r>
      <w:r w:rsidR="00AB7BB1">
        <w:t xml:space="preserve">as latitude increases away from the equator, </w:t>
      </w:r>
      <w:r w:rsidR="00B86814">
        <w:t xml:space="preserve">photoperiod </w:t>
      </w:r>
      <w:r w:rsidR="00AB7BB1">
        <w:t>is reduced.</w:t>
      </w:r>
      <w:commentRangeEnd w:id="135"/>
      <w:r w:rsidR="00B901A5">
        <w:rPr>
          <w:rStyle w:val="CommentReference"/>
        </w:rPr>
        <w:commentReference w:id="135"/>
      </w:r>
      <w:r w:rsidR="00AB7BB1">
        <w:t xml:space="preserve"> </w:t>
      </w:r>
      <w:commentRangeStart w:id="136"/>
      <w:r w:rsidR="00AB7BB1">
        <w:t>T</w:t>
      </w:r>
      <w:r w:rsidR="00B86814">
        <w:t xml:space="preserve">hose insects who depend on photoperiod to make life </w:t>
      </w:r>
      <w:r w:rsidR="00AB7BB1">
        <w:t xml:space="preserve">important </w:t>
      </w:r>
      <w:r w:rsidR="00B86814">
        <w:t xml:space="preserve">history decisions </w:t>
      </w:r>
      <w:r w:rsidR="00AB7BB1">
        <w:lastRenderedPageBreak/>
        <w:t xml:space="preserve">will need to adapt to the changing photoperiod as they begin to colonize more northern environments and they </w:t>
      </w:r>
      <w:r w:rsidR="00B86814">
        <w:t xml:space="preserve">could </w:t>
      </w:r>
      <w:r w:rsidR="00AB7BB1">
        <w:t>do so</w:t>
      </w:r>
      <w:r w:rsidR="00B86814">
        <w:t xml:space="preserve"> through plasticity in </w:t>
      </w:r>
      <w:r w:rsidR="00565FC7">
        <w:t xml:space="preserve">the vary </w:t>
      </w:r>
      <w:r w:rsidR="00AB7BB1">
        <w:t xml:space="preserve">traits that link their </w:t>
      </w:r>
      <w:r w:rsidR="00565FC7">
        <w:t>life histories to changes in their environment.</w:t>
      </w:r>
      <w:commentRangeEnd w:id="136"/>
      <w:r w:rsidR="00B901A5">
        <w:rPr>
          <w:rStyle w:val="CommentReference"/>
        </w:rPr>
        <w:commentReference w:id="136"/>
      </w:r>
      <w:r w:rsidR="00B86814">
        <w:t xml:space="preserve"> T</w:t>
      </w:r>
      <w:r w:rsidR="00345F0C">
        <w:t xml:space="preserve">he pitcher plant mosquito, </w:t>
      </w:r>
      <w:proofErr w:type="spellStart"/>
      <w:r w:rsidR="00345F0C">
        <w:rPr>
          <w:i/>
        </w:rPr>
        <w:t>Wyeomii</w:t>
      </w:r>
      <w:proofErr w:type="spellEnd"/>
      <w:r w:rsidR="00345F0C">
        <w:rPr>
          <w:i/>
        </w:rPr>
        <w:t xml:space="preserve"> </w:t>
      </w:r>
      <w:proofErr w:type="spellStart"/>
      <w:r w:rsidR="00345F0C">
        <w:rPr>
          <w:i/>
        </w:rPr>
        <w:t>smithii</w:t>
      </w:r>
      <w:proofErr w:type="spellEnd"/>
      <w:r w:rsidR="00345F0C">
        <w:rPr>
          <w:i/>
        </w:rPr>
        <w:t>,</w:t>
      </w:r>
      <w:r w:rsidR="00B86814">
        <w:t xml:space="preserve"> </w:t>
      </w:r>
      <w:r w:rsidR="00B86814" w:rsidRPr="00B901A5">
        <w:rPr>
          <w:highlight w:val="yellow"/>
          <w:rPrChange w:id="137" w:author="Dan Hahn" w:date="2017-07-27T07:45:00Z">
            <w:rPr/>
          </w:rPrChange>
        </w:rPr>
        <w:t>illustrative how</w:t>
      </w:r>
      <w:r w:rsidR="00B86814">
        <w:t xml:space="preserve"> increasing</w:t>
      </w:r>
      <w:r w:rsidR="00565FC7">
        <w:t xml:space="preserve"> temperatures have permitted northern range expansion</w:t>
      </w:r>
      <w:r w:rsidR="00B039C2">
        <w:t xml:space="preserve"> </w:t>
      </w:r>
      <w:r w:rsidR="006F000F">
        <w:t xml:space="preserve">and </w:t>
      </w:r>
      <w:r w:rsidR="00B039C2">
        <w:t xml:space="preserve">how plasticity can </w:t>
      </w:r>
      <w:r w:rsidR="006F000F">
        <w:t xml:space="preserve">function to </w:t>
      </w:r>
      <w:r w:rsidR="00B039C2">
        <w:t xml:space="preserve">maintain synchrony </w:t>
      </w:r>
      <w:commentRangeStart w:id="138"/>
      <w:r w:rsidR="00B039C2">
        <w:t>with a novel environment.</w:t>
      </w:r>
      <w:r w:rsidR="00ED4B17">
        <w:t xml:space="preserve"> </w:t>
      </w:r>
      <w:commentRangeEnd w:id="138"/>
      <w:r w:rsidR="00B901A5">
        <w:rPr>
          <w:rStyle w:val="CommentReference"/>
        </w:rPr>
        <w:commentReference w:id="138"/>
      </w:r>
      <w:r w:rsidR="00ED4B17">
        <w:t>Pitcher plant mosquitos spend</w:t>
      </w:r>
      <w:r w:rsidR="006F000F">
        <w:t xml:space="preserve"> their </w:t>
      </w:r>
      <w:r w:rsidR="009C2CA7">
        <w:t xml:space="preserve">larval </w:t>
      </w:r>
      <w:r w:rsidR="006F000F">
        <w:t xml:space="preserve">growing phase </w:t>
      </w:r>
      <w:r w:rsidR="009C2CA7">
        <w:t xml:space="preserve">entirely </w:t>
      </w:r>
      <w:r w:rsidR="00226F9A">
        <w:t>in the leaves of a pitcher plant</w:t>
      </w:r>
      <w:r w:rsidR="001A67FE">
        <w:t>. A</w:t>
      </w:r>
      <w:r w:rsidR="00226F9A">
        <w:t xml:space="preserve">s </w:t>
      </w:r>
      <w:commentRangeStart w:id="139"/>
      <w:r w:rsidR="00226F9A">
        <w:t>photoperiod decreases</w:t>
      </w:r>
      <w:commentRangeEnd w:id="139"/>
      <w:r w:rsidR="00E91A15">
        <w:rPr>
          <w:rStyle w:val="CommentReference"/>
        </w:rPr>
        <w:commentReference w:id="139"/>
      </w:r>
      <w:r w:rsidR="00226F9A">
        <w:t xml:space="preserve">, these insects enter a state of programmed dormancy in preparation for lower temperatures and declining resources. </w:t>
      </w:r>
      <w:commentRangeStart w:id="140"/>
      <w:r w:rsidR="001A67FE">
        <w:t>Rising</w:t>
      </w:r>
      <w:r w:rsidR="008A2CE5">
        <w:t xml:space="preserve"> temperatures have allowed </w:t>
      </w:r>
      <w:r w:rsidR="001A67FE">
        <w:t>these</w:t>
      </w:r>
      <w:r w:rsidR="008A2CE5">
        <w:t xml:space="preserve"> mosquito</w:t>
      </w:r>
      <w:r w:rsidR="001A67FE">
        <w:t>s</w:t>
      </w:r>
      <w:r w:rsidR="008A2CE5">
        <w:t xml:space="preserve"> to colonize more northern latitudes</w:t>
      </w:r>
      <w:r w:rsidR="00084B17">
        <w:t xml:space="preserve"> </w:t>
      </w:r>
      <w:r w:rsidR="00A4674A">
        <w:t>and plasticity in their response to photoperiod have resolved to allow these mosquitos to fully utilize these</w:t>
      </w:r>
      <w:r w:rsidR="008A2CE5">
        <w:t xml:space="preserve"> more northern</w:t>
      </w:r>
      <w:r w:rsidR="00226F9A">
        <w:t xml:space="preserve"> resources</w:t>
      </w:r>
      <w:commentRangeEnd w:id="140"/>
      <w:r w:rsidR="00EF39F1">
        <w:rPr>
          <w:rStyle w:val="CommentReference"/>
        </w:rPr>
        <w:commentReference w:id="140"/>
      </w:r>
      <w:r w:rsidR="008A2CE5">
        <w:t>.</w:t>
      </w:r>
      <w:r w:rsidR="00BA053B">
        <w:t xml:space="preserve"> </w:t>
      </w:r>
      <w:r w:rsidR="009E6E31">
        <w:t>B</w:t>
      </w:r>
      <w:r w:rsidR="006E6459">
        <w:t xml:space="preserve">etween the years 1972 and 1996, </w:t>
      </w:r>
      <w:r w:rsidR="00DC47EF">
        <w:t xml:space="preserve">the </w:t>
      </w:r>
      <w:r w:rsidR="00AC01A1">
        <w:t xml:space="preserve">critical photoperiod (that is the </w:t>
      </w:r>
      <w:r w:rsidR="005759FF">
        <w:t>threshold day len</w:t>
      </w:r>
      <w:r w:rsidR="00E16B37">
        <w:t xml:space="preserve">gth required </w:t>
      </w:r>
      <w:r w:rsidR="005759FF">
        <w:t>to induce photoperiod among 50% of a population</w:t>
      </w:r>
      <w:r w:rsidR="00AC01A1">
        <w:t>)</w:t>
      </w:r>
      <w:r w:rsidR="00490B13">
        <w:t xml:space="preserve"> </w:t>
      </w:r>
      <w:r w:rsidR="006E6459">
        <w:t xml:space="preserve">has reportedly </w:t>
      </w:r>
      <w:r w:rsidR="00D27270">
        <w:t xml:space="preserve">decreased form 15.79 hours of day light to 15.19 hours. This decrease in the number of daylight hours required to induce this dormancy response correlates to an increase in this insects growing season by an </w:t>
      </w:r>
      <w:r w:rsidR="000B454B">
        <w:t>average of 9 days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commentRangeStart w:id="141"/>
      <w:r w:rsidR="00940641">
        <w:t xml:space="preserve">While photoperiod </w:t>
      </w:r>
      <w:r w:rsidR="00334154">
        <w:t>remains a crucial proxy for annual resource availability,</w:t>
      </w:r>
      <w:r w:rsidR="00940641">
        <w:t xml:space="preserve"> </w:t>
      </w:r>
      <w:r w:rsidR="00D27270">
        <w:t xml:space="preserve">the genotype controlling </w:t>
      </w:r>
      <w:r w:rsidR="00940641">
        <w:t>when this</w:t>
      </w:r>
      <w:r w:rsidR="00334154">
        <w:t xml:space="preserve"> dormancy</w:t>
      </w:r>
      <w:r w:rsidR="00940641">
        <w:t xml:space="preserve"> </w:t>
      </w:r>
      <w:r w:rsidR="004C4F46">
        <w:t xml:space="preserve">programming is </w:t>
      </w:r>
      <w:r w:rsidR="00940641">
        <w:t xml:space="preserve">initiated is </w:t>
      </w:r>
      <w:r w:rsidR="004C4F46">
        <w:t>phenotypically plastic</w:t>
      </w:r>
      <w:r w:rsidR="00940641">
        <w:t xml:space="preserve"> and this plasticity allows the</w:t>
      </w:r>
      <w:r w:rsidR="00D27270">
        <w:t>se</w:t>
      </w:r>
      <w:r w:rsidR="00940641">
        <w:t xml:space="preserve"> mosquito</w:t>
      </w:r>
      <w:r w:rsidR="00D27270">
        <w:t>s</w:t>
      </w:r>
      <w:r w:rsidR="00940641">
        <w:t xml:space="preserve"> to</w:t>
      </w:r>
      <w:r w:rsidR="004C4F46">
        <w:t xml:space="preserve"> respond to changes in the environment</w:t>
      </w:r>
      <w:r w:rsidR="00154A04">
        <w:t xml:space="preserve">. </w:t>
      </w:r>
      <w:commentRangeEnd w:id="141"/>
      <w:r w:rsidR="00EF39F1">
        <w:rPr>
          <w:rStyle w:val="CommentReference"/>
        </w:rPr>
        <w:commentReference w:id="141"/>
      </w:r>
    </w:p>
    <w:p w14:paraId="7AF8ABFD" w14:textId="77777777" w:rsidR="00460EF8" w:rsidRPr="00996124" w:rsidRDefault="00460EF8" w:rsidP="00460EF8">
      <w:pPr>
        <w:spacing w:line="480" w:lineRule="auto"/>
      </w:pPr>
    </w:p>
    <w:p w14:paraId="4E92FB5F" w14:textId="579A24DD" w:rsidR="007E62A7" w:rsidRDefault="00BC6C7A" w:rsidP="00A51048">
      <w:pPr>
        <w:spacing w:line="480" w:lineRule="auto"/>
      </w:pPr>
      <w:r>
        <w:rPr>
          <w:b/>
        </w:rPr>
        <w:t xml:space="preserve">Plasticity in Dormancy: </w:t>
      </w:r>
      <w:r w:rsidR="004D6420">
        <w:t>Insects are constantly monitoring their external, as well</w:t>
      </w:r>
      <w:r w:rsidR="005339A4">
        <w:t xml:space="preserve"> as internal, conditions and using</w:t>
      </w:r>
      <w:r w:rsidR="004D6420">
        <w:t xml:space="preserve"> that information </w:t>
      </w:r>
      <w:r w:rsidR="00CE7675">
        <w:t>to make</w:t>
      </w:r>
      <w:r w:rsidR="004D6420">
        <w:t xml:space="preserve"> life history decisions. </w:t>
      </w:r>
      <w:r w:rsidR="0096276A">
        <w:t>Generally, i</w:t>
      </w:r>
      <w:r w:rsidR="007E7B09">
        <w:t>nsects</w:t>
      </w:r>
      <w:r w:rsidR="007229A4">
        <w:t xml:space="preserve"> respond </w:t>
      </w:r>
      <w:r w:rsidR="007229A4">
        <w:lastRenderedPageBreak/>
        <w:t>to the</w:t>
      </w:r>
      <w:r w:rsidR="00BE67FD">
        <w:t xml:space="preserve"> stress of depleted</w:t>
      </w:r>
      <w:r w:rsidR="007229A4">
        <w:t xml:space="preserve"> environmental resources </w:t>
      </w:r>
      <w:r w:rsidR="00BE67FD">
        <w:t>(</w:t>
      </w:r>
      <w:r w:rsidR="001F79E3">
        <w:t>food,</w:t>
      </w:r>
      <w:r w:rsidR="00AD7077">
        <w:t xml:space="preserve"> w</w:t>
      </w:r>
      <w:r w:rsidR="00BE67FD">
        <w:t>ater</w:t>
      </w:r>
      <w:ins w:id="142" w:author="Dan Hahn" w:date="2017-07-27T10:34:00Z">
        <w:r w:rsidR="00E91A15">
          <w:t>,</w:t>
        </w:r>
      </w:ins>
      <w:del w:id="143" w:author="Dan Hahn" w:date="2017-07-27T10:34:00Z">
        <w:r w:rsidR="001F79E3" w:rsidDel="00E91A15">
          <w:delText xml:space="preserve"> or</w:delText>
        </w:r>
      </w:del>
      <w:r w:rsidR="001F79E3">
        <w:t xml:space="preserve"> suitable temperatures</w:t>
      </w:r>
      <w:ins w:id="144" w:author="Dan Hahn" w:date="2017-07-27T10:34:00Z">
        <w:r w:rsidR="00E91A15">
          <w:t>, or even other environmental parameters</w:t>
        </w:r>
      </w:ins>
      <w:r w:rsidR="00BE67FD">
        <w:t>)</w:t>
      </w:r>
      <w:r w:rsidR="007229A4">
        <w:t xml:space="preserve"> through dormancy</w:t>
      </w:r>
      <w:r w:rsidR="005339A4">
        <w:t xml:space="preserv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w:t>
      </w:r>
      <w:r w:rsidR="005339A4">
        <w:t xml:space="preserve">one that </w:t>
      </w:r>
      <w:r w:rsidR="00BE67FD">
        <w:t xml:space="preserve">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xml:space="preserve">, </w:t>
      </w:r>
      <w:commentRangeStart w:id="145"/>
      <w:r w:rsidR="00B364A1">
        <w:t>and while diapause may occur at any point during an insects life history, the</w:t>
      </w:r>
      <w:r w:rsidR="007E62A7">
        <w:t xml:space="preserve"> life stage sensitive to the</w:t>
      </w:r>
      <w:r w:rsidR="00B364A1">
        <w:t xml:space="preserve"> initiation of diapause within a species is consistent</w:t>
      </w:r>
      <w:commentRangeEnd w:id="145"/>
      <w:r w:rsidR="0099320A">
        <w:rPr>
          <w:rStyle w:val="CommentReference"/>
        </w:rPr>
        <w:commentReference w:id="145"/>
      </w:r>
      <w:r w:rsidR="00B364A1">
        <w:t xml:space="preserve">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commentRangeStart w:id="146"/>
      <w:r w:rsidR="007D281A">
        <w:t>Across different species, t</w:t>
      </w:r>
      <w:r w:rsidR="007E62A7">
        <w:t>he genotype responsible for the pleiotropic effects of diapause</w:t>
      </w:r>
      <w:r w:rsidR="007D281A">
        <w:t xml:space="preserve"> is variable and the initiation of this genetic programming can be either obligate or facultative.</w:t>
      </w:r>
      <w:commentRangeEnd w:id="146"/>
      <w:r w:rsidR="0099320A">
        <w:rPr>
          <w:rStyle w:val="CommentReference"/>
        </w:rPr>
        <w:commentReference w:id="146"/>
      </w:r>
      <w:r w:rsidR="007D281A">
        <w:t xml:space="preserve"> Obligate diapause is a form of genetically programmed dormancy that does not require</w:t>
      </w:r>
      <w:r w:rsidR="00C41ADF">
        <w:t xml:space="preserve"> prompting by</w:t>
      </w:r>
      <w:r w:rsidR="007D281A">
        <w:t xml:space="preserve"> any external </w:t>
      </w:r>
      <w:r w:rsidR="00C41ADF">
        <w:t>conditions</w:t>
      </w:r>
      <w:r w:rsidR="007D281A">
        <w:t xml:space="preserve"> but rather this </w:t>
      </w:r>
      <w:r w:rsidR="00C41ADF">
        <w:t xml:space="preserve">type of diapause </w:t>
      </w:r>
      <w:commentRangeStart w:id="147"/>
      <w:r w:rsidR="00C41ADF">
        <w:t xml:space="preserve">is </w:t>
      </w:r>
      <w:r w:rsidR="007D281A">
        <w:t xml:space="preserve">part of </w:t>
      </w:r>
      <w:r w:rsidR="00C41ADF">
        <w:t xml:space="preserve">a continuous development </w:t>
      </w:r>
      <w:commentRangeEnd w:id="147"/>
      <w:r w:rsidR="0099320A">
        <w:rPr>
          <w:rStyle w:val="CommentReference"/>
        </w:rPr>
        <w:commentReference w:id="147"/>
      </w:r>
      <w:r w:rsidR="00C41ADF">
        <w:t xml:space="preserve">life history </w:t>
      </w:r>
      <w:r w:rsidR="00C41ADF">
        <w:fldChar w:fldCharType="begin" w:fldLock="1"/>
      </w:r>
      <w:r w:rsidR="00F7410C">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C41ADF">
        <w:fldChar w:fldCharType="separate"/>
      </w:r>
      <w:r w:rsidR="00C41ADF" w:rsidRPr="00C41ADF">
        <w:rPr>
          <w:noProof/>
        </w:rPr>
        <w:t>(Koštál 2006, Hut et al. 2013)</w:t>
      </w:r>
      <w:r w:rsidR="00C41ADF">
        <w:fldChar w:fldCharType="end"/>
      </w:r>
      <w:r w:rsidR="007D281A">
        <w:t xml:space="preserve">. </w:t>
      </w:r>
      <w:r w:rsidR="007D70D8">
        <w:t xml:space="preserve">Facultative diapause is also a </w:t>
      </w:r>
      <w:commentRangeStart w:id="148"/>
      <w:r w:rsidR="007D70D8">
        <w:t xml:space="preserve">genetically programmed </w:t>
      </w:r>
      <w:commentRangeEnd w:id="148"/>
      <w:r w:rsidR="0099320A">
        <w:rPr>
          <w:rStyle w:val="CommentReference"/>
        </w:rPr>
        <w:commentReference w:id="148"/>
      </w:r>
      <w:r w:rsidR="007D70D8">
        <w:t xml:space="preserve">developmental trajectory, however facultative diapause is not a requisite developmental stage and it is initiated by </w:t>
      </w:r>
      <w:ins w:id="149" w:author="Dan Hahn" w:date="2017-07-27T10:47:00Z">
        <w:r w:rsidR="00A25FA3">
          <w:t xml:space="preserve">the animals cuing in on </w:t>
        </w:r>
      </w:ins>
      <w:r w:rsidR="007D70D8">
        <w:t>some external factor</w:t>
      </w:r>
      <w:ins w:id="150" w:author="Dan Hahn" w:date="2017-07-27T10:47:00Z">
        <w:r w:rsidR="00A25FA3">
          <w:t>,</w:t>
        </w:r>
      </w:ins>
      <w:r w:rsidR="007D70D8">
        <w:t xml:space="preserve"> such as photoperiod. </w:t>
      </w:r>
      <w:commentRangeStart w:id="151"/>
      <w:r w:rsidR="007D70D8">
        <w:t xml:space="preserve">However, </w:t>
      </w:r>
      <w:r w:rsidR="00A379B9">
        <w:t xml:space="preserve">once initiated, </w:t>
      </w:r>
      <w:r w:rsidR="004364A1">
        <w:t>diapause is defined as being a life history trajectory</w:t>
      </w:r>
      <w:r w:rsidR="00A379B9">
        <w:t xml:space="preserve"> that is genetically predetermined and p</w:t>
      </w:r>
      <w:r w:rsidR="004126E7">
        <w:t xml:space="preserve">hotoperiod is </w:t>
      </w:r>
      <w:r w:rsidR="00A379B9">
        <w:t xml:space="preserve">generally </w:t>
      </w:r>
      <w:r w:rsidR="004126E7">
        <w:t xml:space="preserve">both </w:t>
      </w:r>
      <w:r w:rsidR="007E62A7">
        <w:t xml:space="preserve">necessary </w:t>
      </w:r>
      <w:commentRangeEnd w:id="151"/>
      <w:r w:rsidR="00A25FA3">
        <w:rPr>
          <w:rStyle w:val="CommentReference"/>
        </w:rPr>
        <w:commentReference w:id="151"/>
      </w:r>
      <w:r w:rsidR="007E62A7">
        <w:t>and sufficient</w:t>
      </w:r>
      <w:r w:rsidR="004126E7">
        <w:t xml:space="preserve"> in </w:t>
      </w:r>
      <w:r w:rsidR="007E62A7">
        <w:t>to induce the diapausing phenotype</w:t>
      </w:r>
      <w:r w:rsidR="004126E7">
        <w:t xml:space="preserve"> across many species of insects</w:t>
      </w:r>
      <w:r w:rsidR="000F02A3">
        <w:t xml:space="preserve"> </w:t>
      </w:r>
      <w:r w:rsidR="000F02A3" w:rsidRPr="000F02A3">
        <w:fldChar w:fldCharType="begin" w:fldLock="1"/>
      </w:r>
      <w:r w:rsidR="00C41ADF">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02A3" w:rsidRPr="000F02A3">
        <w:fldChar w:fldCharType="separate"/>
      </w:r>
      <w:r w:rsidR="000F02A3" w:rsidRPr="000F02A3">
        <w:rPr>
          <w:noProof/>
        </w:rPr>
        <w:t>(Koštál 2006)</w:t>
      </w:r>
      <w:r w:rsidR="000F02A3" w:rsidRPr="000F02A3">
        <w:fldChar w:fldCharType="end"/>
      </w:r>
      <w:r w:rsidR="007E62A7">
        <w:t>.</w:t>
      </w:r>
      <w:r w:rsidR="00F00049">
        <w:t xml:space="preserve"> </w:t>
      </w:r>
      <w:r w:rsidR="003F2B00">
        <w:t xml:space="preserve">For those insects </w:t>
      </w:r>
      <w:r w:rsidR="003F2B00" w:rsidRPr="00A25FA3">
        <w:rPr>
          <w:highlight w:val="yellow"/>
          <w:rPrChange w:id="152" w:author="Dan Hahn" w:date="2017-07-27T10:51:00Z">
            <w:rPr/>
          </w:rPrChange>
        </w:rPr>
        <w:t>that whose</w:t>
      </w:r>
      <w:r w:rsidR="003F2B00">
        <w:t xml:space="preserve"> diapause is facultative, p</w:t>
      </w:r>
      <w:r w:rsidR="0088585B">
        <w:t>hotoperiod is a</w:t>
      </w:r>
      <w:r w:rsidR="00E17A57">
        <w:t xml:space="preserve"> relatively common cue </w:t>
      </w:r>
      <w:r w:rsidR="0088585B">
        <w:t xml:space="preserve">used to approximate seasonal changes in resource availability </w:t>
      </w:r>
      <w:commentRangeStart w:id="153"/>
      <w:r w:rsidR="0088585B">
        <w:t xml:space="preserve">because it is </w:t>
      </w:r>
      <w:r w:rsidR="00F7410C">
        <w:t xml:space="preserve">predictability variable </w:t>
      </w:r>
      <w:r w:rsidR="0088585B">
        <w:t>a</w:t>
      </w:r>
      <w:r w:rsidR="00F7410C">
        <w:t>cross</w:t>
      </w:r>
      <w:r w:rsidR="0088585B">
        <w:t xml:space="preserve"> large time </w:t>
      </w:r>
      <w:commentRangeEnd w:id="153"/>
      <w:r w:rsidR="00A25FA3">
        <w:rPr>
          <w:rStyle w:val="CommentReference"/>
        </w:rPr>
        <w:commentReference w:id="153"/>
      </w:r>
      <w:r w:rsidR="0088585B">
        <w:t>scale</w:t>
      </w:r>
      <w:r w:rsidR="00F7410C">
        <w:t>s</w:t>
      </w:r>
      <w:r w:rsidR="0088585B">
        <w:t xml:space="preserve">. </w:t>
      </w:r>
      <w:commentRangeStart w:id="154"/>
      <w:r w:rsidR="00F7410C">
        <w:t xml:space="preserve">It is during an insects </w:t>
      </w:r>
      <w:r w:rsidR="00872579">
        <w:t>sensitive period,</w:t>
      </w:r>
      <w:r w:rsidR="00F00049">
        <w:t xml:space="preserve"> the genetically </w:t>
      </w:r>
      <w:r w:rsidR="00872579">
        <w:t>pre</w:t>
      </w:r>
      <w:r w:rsidR="00F00049">
        <w:t>determined point during a</w:t>
      </w:r>
      <w:r w:rsidR="00EE171A">
        <w:t>n</w:t>
      </w:r>
      <w:r w:rsidR="00F00049">
        <w:t xml:space="preserve"> </w:t>
      </w:r>
      <w:r w:rsidR="00872579">
        <w:t>insect’s</w:t>
      </w:r>
      <w:r w:rsidR="00F00049">
        <w:t xml:space="preserve"> </w:t>
      </w:r>
      <w:r w:rsidR="00017B26">
        <w:t>life history when they are sensitive to photoperiod</w:t>
      </w:r>
      <w:r w:rsidR="00F00049">
        <w:t xml:space="preserve">, </w:t>
      </w:r>
      <w:r w:rsidR="00F7410C">
        <w:t>when they are</w:t>
      </w:r>
      <w:r w:rsidR="00A70F78">
        <w:t xml:space="preserve"> </w:t>
      </w:r>
      <w:r w:rsidR="00872579">
        <w:t xml:space="preserve">physiologically </w:t>
      </w:r>
      <w:r w:rsidR="00A70F78">
        <w:lastRenderedPageBreak/>
        <w:t xml:space="preserve">competent to respond to changes in photoperiod </w:t>
      </w:r>
      <w:r w:rsidR="00017B26">
        <w:t xml:space="preserve">by shifting </w:t>
      </w:r>
      <w:r w:rsidR="00F00049">
        <w:t>away from direct develop</w:t>
      </w:r>
      <w:r w:rsidR="00017B26">
        <w:t>ment and towards diapause</w:t>
      </w:r>
      <w:r w:rsidR="00F7410C">
        <w:t xml:space="preserve"> </w:t>
      </w:r>
      <w:commentRangeEnd w:id="154"/>
      <w:r w:rsidR="00A25FA3">
        <w:rPr>
          <w:rStyle w:val="CommentReference"/>
        </w:rPr>
        <w:commentReference w:id="154"/>
      </w:r>
      <w:r w:rsidR="00F7410C" w:rsidRPr="00F7410C">
        <w:fldChar w:fldCharType="begin" w:fldLock="1"/>
      </w:r>
      <w:r w:rsidR="003257BD">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F7410C" w:rsidRPr="00F7410C">
        <w:fldChar w:fldCharType="separate"/>
      </w:r>
      <w:r w:rsidR="00F7410C" w:rsidRPr="00F7410C">
        <w:rPr>
          <w:noProof/>
        </w:rPr>
        <w:t>(Koštál 2006, Bale and Hayward 2010)</w:t>
      </w:r>
      <w:r w:rsidR="00F7410C" w:rsidRPr="00F7410C">
        <w:fldChar w:fldCharType="end"/>
      </w:r>
      <w:r w:rsidR="00F00049">
        <w:t>.</w:t>
      </w:r>
      <w:r w:rsidR="00ED5697">
        <w:t xml:space="preserve"> During diapause, many insects suppress their metabolism, reduce their respiration, and suspend development to conserve energy</w:t>
      </w:r>
      <w:r w:rsidR="00F00049">
        <w:t xml:space="preserve"> </w:t>
      </w:r>
      <w:r w:rsidR="00ED5697">
        <w:t xml:space="preserve">and reduce energy consumption. </w:t>
      </w:r>
      <w:r w:rsidR="00591AD6">
        <w:t>Those insects that diapause feed very little or not at all during</w:t>
      </w:r>
      <w:r w:rsidR="004126E7">
        <w:t xml:space="preserve"> diapause</w:t>
      </w:r>
      <w:r w:rsidR="009D44DA">
        <w:t xml:space="preserve"> </w:t>
      </w:r>
      <w:r w:rsidR="00591AD6">
        <w:t>and ma</w:t>
      </w:r>
      <w:r w:rsidR="00ED5697">
        <w:t>ny do not feed after diapause ends, thus it is imperative that these insects begin diapause with enough resources to survive this stressful period and that they manage the resource</w:t>
      </w:r>
      <w:r w:rsidR="00EC4205">
        <w:t>s they have stored to meet the</w:t>
      </w:r>
      <w:r w:rsidR="00ED5697">
        <w:t xml:space="preserve"> requirements for metamorphosis and reproduction after diapause ends</w:t>
      </w:r>
      <w:r w:rsidR="00591AD6">
        <w:t xml:space="preserve"> </w:t>
      </w:r>
      <w:r w:rsidR="00591AD6">
        <w:fldChar w:fldCharType="begin" w:fldLock="1"/>
      </w:r>
      <w:r w:rsidR="00156BD1">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591AD6">
        <w:fldChar w:fldCharType="separate"/>
      </w:r>
      <w:r w:rsidR="00ED5697" w:rsidRPr="00ED5697">
        <w:rPr>
          <w:noProof/>
        </w:rPr>
        <w:t>(Hahn and Denlinger 2007, Sinclair 2015)</w:t>
      </w:r>
      <w:r w:rsidR="00591AD6">
        <w:fldChar w:fldCharType="end"/>
      </w:r>
      <w:r w:rsidR="00591AD6">
        <w:t xml:space="preserve">. </w:t>
      </w:r>
      <w:r w:rsidR="004126E7">
        <w:t>Accumulating enough resources</w:t>
      </w:r>
      <w:r w:rsidR="00A70F78">
        <w:t>,</w:t>
      </w:r>
      <w:r w:rsidR="004126E7">
        <w:t xml:space="preserve"> </w:t>
      </w:r>
      <w:commentRangeStart w:id="155"/>
      <w:r w:rsidR="004126E7">
        <w:t xml:space="preserve">prior to </w:t>
      </w:r>
      <w:r w:rsidR="00ED5697">
        <w:t>their decline</w:t>
      </w:r>
      <w:r w:rsidR="00EC4205">
        <w:t xml:space="preserve"> in the environment</w:t>
      </w:r>
      <w:commentRangeEnd w:id="155"/>
      <w:r w:rsidR="003D32EF">
        <w:rPr>
          <w:rStyle w:val="CommentReference"/>
        </w:rPr>
        <w:commentReference w:id="155"/>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p>
    <w:p w14:paraId="488E1A00" w14:textId="77777777" w:rsidR="00EC4205" w:rsidRDefault="00EC4205" w:rsidP="00A51048">
      <w:pPr>
        <w:spacing w:line="480" w:lineRule="auto"/>
      </w:pPr>
    </w:p>
    <w:p w14:paraId="1DB52B31" w14:textId="0DC61BEF" w:rsidR="00F913CA" w:rsidRDefault="00D116C6" w:rsidP="00F913CA">
      <w:pPr>
        <w:spacing w:line="480" w:lineRule="auto"/>
      </w:pPr>
      <w:r>
        <w:rPr>
          <w:b/>
        </w:rPr>
        <w:t xml:space="preserve">Storing Energy: </w:t>
      </w:r>
      <w:r w:rsidR="00362498">
        <w:t xml:space="preserve">Diapause is a multistage biological state consisting of pre-diapause, diapause, and post-diapause development. </w:t>
      </w:r>
      <w:r w:rsidR="00C2032B">
        <w:t>Pre-diapause is demarked by the perception of some external cue like photoperiod or temperature</w:t>
      </w:r>
      <w:r w:rsidR="006D6A7E">
        <w:t xml:space="preserve"> by an insect</w:t>
      </w:r>
      <w:del w:id="156" w:author="Dan Hahn" w:date="2017-07-27T11:10:00Z">
        <w:r w:rsidR="006D6A7E" w:rsidDel="003D32EF">
          <w:delText>,</w:delText>
        </w:r>
      </w:del>
      <w:r w:rsidR="006D6A7E">
        <w:t xml:space="preserve"> during a genetically determined period during its life history</w:t>
      </w:r>
      <w:ins w:id="157" w:author="Dan Hahn" w:date="2017-07-27T11:10:00Z">
        <w:r w:rsidR="003D32EF">
          <w:t xml:space="preserve"> known as</w:t>
        </w:r>
      </w:ins>
      <w:del w:id="158" w:author="Dan Hahn" w:date="2017-07-27T11:10:00Z">
        <w:r w:rsidR="006D6A7E" w:rsidDel="003D32EF">
          <w:delText>,</w:delText>
        </w:r>
      </w:del>
      <w:r w:rsidR="006D6A7E">
        <w:t xml:space="preserve"> the sensitive period </w:t>
      </w:r>
      <w:r w:rsidR="006D6A7E">
        <w:fldChar w:fldCharType="begin" w:fldLock="1"/>
      </w:r>
      <w:r w:rsidR="00C64DC6">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D6A7E">
        <w:fldChar w:fldCharType="separate"/>
      </w:r>
      <w:r w:rsidR="006D6A7E" w:rsidRPr="006D6A7E">
        <w:rPr>
          <w:noProof/>
        </w:rPr>
        <w:t>(Koštál 2006)</w:t>
      </w:r>
      <w:r w:rsidR="006D6A7E">
        <w:fldChar w:fldCharType="end"/>
      </w:r>
      <w:r w:rsidR="00C2032B">
        <w:t xml:space="preserve">. </w:t>
      </w:r>
      <w:r w:rsidR="006D6A7E">
        <w:t xml:space="preserve">The perception of this external cue induces the </w:t>
      </w:r>
      <w:commentRangeStart w:id="159"/>
      <w:r w:rsidR="006D6A7E">
        <w:t xml:space="preserve">genetic programming </w:t>
      </w:r>
      <w:commentRangeEnd w:id="159"/>
      <w:r w:rsidR="003D32EF">
        <w:rPr>
          <w:rStyle w:val="CommentReference"/>
        </w:rPr>
        <w:commentReference w:id="159"/>
      </w:r>
      <w:r w:rsidR="006D6A7E">
        <w:t xml:space="preserve">that destines an insect for diapause. Once diapause is induced, </w:t>
      </w:r>
      <w:commentRangeStart w:id="160"/>
      <w:r w:rsidR="004E1C3A">
        <w:t>some</w:t>
      </w:r>
      <w:commentRangeEnd w:id="160"/>
      <w:r w:rsidR="003D32EF">
        <w:rPr>
          <w:rStyle w:val="CommentReference"/>
        </w:rPr>
        <w:commentReference w:id="160"/>
      </w:r>
      <w:r w:rsidR="004E1C3A">
        <w:t xml:space="preserve"> </w:t>
      </w:r>
      <w:r w:rsidR="006D6A7E">
        <w:t>diapause</w:t>
      </w:r>
      <w:r w:rsidR="00723FC7">
        <w:t xml:space="preserve"> destined </w:t>
      </w:r>
      <w:r w:rsidR="006D6A7E">
        <w:t>insects enter a preparation phase</w:t>
      </w:r>
      <w:r w:rsidR="00D954ED">
        <w:t xml:space="preserve">, and it’s during this phase </w:t>
      </w:r>
      <w:commentRangeStart w:id="161"/>
      <w:r w:rsidR="00D954ED">
        <w:t>when some insects</w:t>
      </w:r>
      <w:r w:rsidR="00FA0E01">
        <w:t xml:space="preserve"> </w:t>
      </w:r>
      <w:commentRangeEnd w:id="161"/>
      <w:r w:rsidR="003D32EF">
        <w:rPr>
          <w:rStyle w:val="CommentReference"/>
        </w:rPr>
        <w:commentReference w:id="161"/>
      </w:r>
      <w:r w:rsidR="00FA0E01">
        <w:t>can experience differences in physiology and behavior</w:t>
      </w:r>
      <w:r w:rsidR="00201918">
        <w:t xml:space="preserve"> to promote diapause survival</w:t>
      </w:r>
      <w:r w:rsidR="00FA0E01">
        <w:t xml:space="preserve"> </w:t>
      </w:r>
      <w:r w:rsidR="00156BD1">
        <w:fldChar w:fldCharType="begin" w:fldLock="1"/>
      </w:r>
      <w:r w:rsidR="00723FC7">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56BD1">
        <w:fldChar w:fldCharType="separate"/>
      </w:r>
      <w:r w:rsidR="00156BD1" w:rsidRPr="00156BD1">
        <w:rPr>
          <w:noProof/>
        </w:rPr>
        <w:t>(Koštál 2006)</w:t>
      </w:r>
      <w:r w:rsidR="00156BD1">
        <w:fldChar w:fldCharType="end"/>
      </w:r>
      <w:r w:rsidR="00362498">
        <w:t>.</w:t>
      </w:r>
      <w:r w:rsidR="00033D2B">
        <w:t xml:space="preserve"> </w:t>
      </w:r>
      <w:r w:rsidR="00DE5DAD">
        <w:t xml:space="preserve">During </w:t>
      </w:r>
      <w:r w:rsidR="00201918">
        <w:t>autumn,</w:t>
      </w:r>
      <w:r w:rsidR="00DE5DAD">
        <w:t xml:space="preserve"> diapause is induced in adult </w:t>
      </w:r>
      <w:r w:rsidR="00686F42">
        <w:t>m</w:t>
      </w:r>
      <w:r w:rsidR="0024517B">
        <w:t xml:space="preserve">onarch butterflies, </w:t>
      </w:r>
      <w:proofErr w:type="spellStart"/>
      <w:r w:rsidR="0024517B" w:rsidRPr="0024517B">
        <w:rPr>
          <w:i/>
        </w:rPr>
        <w:t>Danaus</w:t>
      </w:r>
      <w:proofErr w:type="spellEnd"/>
      <w:r w:rsidR="0024517B" w:rsidRPr="0024517B">
        <w:rPr>
          <w:i/>
        </w:rPr>
        <w:t xml:space="preserve"> </w:t>
      </w:r>
      <w:proofErr w:type="spellStart"/>
      <w:r w:rsidR="0024517B" w:rsidRPr="0024517B">
        <w:rPr>
          <w:i/>
        </w:rPr>
        <w:t>plexippus</w:t>
      </w:r>
      <w:proofErr w:type="spellEnd"/>
      <w:r w:rsidR="0024517B">
        <w:t xml:space="preserve">, </w:t>
      </w:r>
      <w:r w:rsidR="00DE5DAD">
        <w:t>and</w:t>
      </w:r>
      <w:r w:rsidR="00201918">
        <w:t xml:space="preserve"> diapause induction alters their behavior</w:t>
      </w:r>
      <w:ins w:id="162" w:author="Dan Hahn" w:date="2017-07-27T11:13:00Z">
        <w:r w:rsidR="003D32EF">
          <w:t>. As part of the diapause program in this species</w:t>
        </w:r>
      </w:ins>
      <w:r w:rsidR="00201918">
        <w:t xml:space="preserve">, they become migratory and begin their journey to </w:t>
      </w:r>
      <w:ins w:id="163" w:author="Dan Hahn" w:date="2017-07-27T11:14:00Z">
        <w:r w:rsidR="003D32EF">
          <w:t xml:space="preserve">overwintering </w:t>
        </w:r>
      </w:ins>
      <w:r w:rsidR="00DE5DAD">
        <w:t xml:space="preserve">sites in California and </w:t>
      </w:r>
      <w:r w:rsidR="00DE5DAD">
        <w:lastRenderedPageBreak/>
        <w:t>central Mexico where they will complete diapause</w:t>
      </w:r>
      <w:r w:rsidR="004C7716">
        <w:t xml:space="preserve"> </w:t>
      </w:r>
      <w:commentRangeStart w:id="164"/>
      <w:ins w:id="165" w:author="Dan Hahn" w:date="2017-07-27T11:14:00Z">
        <w:r w:rsidR="003D32EF">
          <w:t xml:space="preserve">before flying back to the southern US to begin reproduction the next spring </w:t>
        </w:r>
        <w:commentRangeEnd w:id="164"/>
        <w:r w:rsidR="003D32EF">
          <w:rPr>
            <w:rStyle w:val="CommentReference"/>
          </w:rPr>
          <w:commentReference w:id="164"/>
        </w:r>
      </w:ins>
      <w:r w:rsidR="00C64DC6">
        <w:fldChar w:fldCharType="begin" w:fldLock="1"/>
      </w:r>
      <w:r w:rsidR="00C2523B">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00C64DC6">
        <w:fldChar w:fldCharType="separate"/>
      </w:r>
      <w:r w:rsidR="00C64DC6" w:rsidRPr="00C64DC6">
        <w:rPr>
          <w:noProof/>
        </w:rPr>
        <w:t>(Goehring and Oberhauser 2002)</w:t>
      </w:r>
      <w:r w:rsidR="00C64DC6">
        <w:fldChar w:fldCharType="end"/>
      </w:r>
      <w:r w:rsidR="004C7716">
        <w:t>.</w:t>
      </w:r>
      <w:r w:rsidR="000B4803">
        <w:t xml:space="preserve"> </w:t>
      </w:r>
      <w:r w:rsidR="0024517B">
        <w:t xml:space="preserve"> </w:t>
      </w:r>
      <w:r w:rsidR="00C2523B">
        <w:t>In o</w:t>
      </w:r>
      <w:r w:rsidR="00201918">
        <w:t>ther insects like the mos</w:t>
      </w:r>
      <w:r w:rsidR="006930D1">
        <w:t xml:space="preserve">quito </w:t>
      </w:r>
      <w:proofErr w:type="spellStart"/>
      <w:r w:rsidR="006930D1">
        <w:rPr>
          <w:i/>
        </w:rPr>
        <w:t>Culex</w:t>
      </w:r>
      <w:proofErr w:type="spellEnd"/>
      <w:r w:rsidR="006930D1">
        <w:rPr>
          <w:i/>
        </w:rPr>
        <w:t xml:space="preserve"> </w:t>
      </w:r>
      <w:proofErr w:type="spellStart"/>
      <w:r w:rsidR="006930D1">
        <w:rPr>
          <w:i/>
        </w:rPr>
        <w:t>pippens</w:t>
      </w:r>
      <w:proofErr w:type="spellEnd"/>
      <w:r w:rsidR="00C2523B">
        <w:rPr>
          <w:i/>
        </w:rPr>
        <w:t xml:space="preserve"> </w:t>
      </w:r>
      <w:r w:rsidR="00C2523B">
        <w:t xml:space="preserve">or the Colorado potato beetle, </w:t>
      </w:r>
      <w:commentRangeStart w:id="166"/>
      <w:r w:rsidR="00C2523B">
        <w:rPr>
          <w:i/>
        </w:rPr>
        <w:t xml:space="preserve">L. </w:t>
      </w:r>
      <w:commentRangeEnd w:id="166"/>
      <w:r w:rsidR="003D32EF">
        <w:rPr>
          <w:rStyle w:val="CommentReference"/>
        </w:rPr>
        <w:commentReference w:id="166"/>
      </w:r>
      <w:proofErr w:type="spellStart"/>
      <w:r w:rsidR="00C2523B" w:rsidRPr="00C2523B">
        <w:rPr>
          <w:i/>
        </w:rPr>
        <w:t>decemlineata</w:t>
      </w:r>
      <w:proofErr w:type="spellEnd"/>
      <w:r w:rsidR="00201918">
        <w:t>,</w:t>
      </w:r>
      <w:r w:rsidR="00C2523B">
        <w:t xml:space="preserve"> diapause induction</w:t>
      </w:r>
      <w:r w:rsidR="00201918">
        <w:t xml:space="preserve"> can </w:t>
      </w:r>
      <w:r w:rsidR="00C2523B">
        <w:t xml:space="preserve">dramatically change </w:t>
      </w:r>
      <w:ins w:id="167" w:author="Dan Hahn" w:date="2017-07-27T11:16:00Z">
        <w:r w:rsidR="003D32EF">
          <w:t xml:space="preserve">an individual insect’s </w:t>
        </w:r>
      </w:ins>
      <w:r w:rsidR="00201918">
        <w:t>physiology</w:t>
      </w:r>
      <w:r w:rsidR="00C2523B">
        <w:t xml:space="preserve"> and in preparation for diapause, these insects accumulate large</w:t>
      </w:r>
      <w:r w:rsidR="00251B65">
        <w:t xml:space="preserve"> quantities of</w:t>
      </w:r>
      <w:r w:rsidR="00C2523B">
        <w:t xml:space="preserve"> lipid</w:t>
      </w:r>
      <w:r w:rsidR="00251B65">
        <w:t xml:space="preserve"> </w:t>
      </w:r>
      <w:r w:rsidR="00C2523B">
        <w:t>compared to their non-diapausing conspecifics</w:t>
      </w:r>
      <w:r w:rsidR="00DC6956">
        <w:t xml:space="preserve"> and storing these lipids as a source of energy during diapause</w:t>
      </w:r>
      <w:r w:rsidR="00C2523B">
        <w:t xml:space="preserve"> </w:t>
      </w:r>
      <w:r w:rsidR="00C2523B">
        <w:fldChar w:fldCharType="begin" w:fldLock="1"/>
      </w:r>
      <w:r w:rsidR="00DC6956">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Sinclair 2015)" }, "properties" : { "noteIndex" : 0 }, "schema" : "https://github.com/citation-style-language/schema/raw/master/csl-citation.json" }</w:instrText>
      </w:r>
      <w:r w:rsidR="00C2523B">
        <w:fldChar w:fldCharType="separate"/>
      </w:r>
      <w:r w:rsidR="00DC6956" w:rsidRPr="00DC6956">
        <w:rPr>
          <w:noProof/>
        </w:rPr>
        <w:t>(Hahn and Denlinger 2007, Bale and Hayward 2010, Sinclair 2015)</w:t>
      </w:r>
      <w:r w:rsidR="00C2523B">
        <w:fldChar w:fldCharType="end"/>
      </w:r>
      <w:r w:rsidR="00C2523B">
        <w:t xml:space="preserve">. </w:t>
      </w:r>
      <w:ins w:id="168" w:author="Dan Hahn" w:date="2017-07-27T11:18:00Z">
        <w:r w:rsidR="00D657BC">
          <w:t>In contrast, f</w:t>
        </w:r>
      </w:ins>
      <w:del w:id="169" w:author="Dan Hahn" w:date="2017-07-27T11:18:00Z">
        <w:r w:rsidR="00DC6956" w:rsidDel="00D657BC">
          <w:delText>F</w:delText>
        </w:r>
      </w:del>
      <w:r w:rsidR="00DC6956">
        <w:t>or s</w:t>
      </w:r>
      <w:r w:rsidR="007300D1">
        <w:t>ome insects</w:t>
      </w:r>
      <w:del w:id="170" w:author="Dan Hahn" w:date="2017-07-27T11:18:00Z">
        <w:r w:rsidR="007300D1" w:rsidDel="00D657BC">
          <w:delText>,</w:delText>
        </w:r>
      </w:del>
      <w:r w:rsidR="007300D1">
        <w:t xml:space="preserve">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w:t>
      </w:r>
      <w:commentRangeStart w:id="171"/>
      <w:r w:rsidR="007300D1">
        <w:t>amount of resources accumulated from its environment</w:t>
      </w:r>
      <w:commentRangeEnd w:id="171"/>
      <w:r w:rsidR="00D657BC">
        <w:rPr>
          <w:rStyle w:val="CommentReference"/>
        </w:rPr>
        <w:commentReference w:id="171"/>
      </w:r>
      <w:r w:rsidR="007300D1">
        <w:t xml:space="preserve">,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172"/>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172"/>
      <w:r w:rsidR="00993227">
        <w:rPr>
          <w:rStyle w:val="CommentReference"/>
        </w:rPr>
        <w:commentReference w:id="172"/>
      </w:r>
      <w:r w:rsidR="00D07985">
        <w:t xml:space="preserve">. The </w:t>
      </w:r>
      <w:commentRangeStart w:id="173"/>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173"/>
      <w:r w:rsidR="00993227">
        <w:rPr>
          <w:rStyle w:val="CommentReference"/>
        </w:rPr>
        <w:commentReference w:id="173"/>
      </w:r>
      <w:r w:rsidR="00832B9B" w:rsidRPr="00832B9B">
        <w:rPr>
          <w:highlight w:val="yellow"/>
        </w:rPr>
        <w:t>(citation)</w:t>
      </w:r>
      <w:r w:rsidR="00D07985">
        <w:t xml:space="preserve">. </w:t>
      </w:r>
      <w:commentRangeStart w:id="174"/>
      <w:r w:rsidR="004A3B38">
        <w:t xml:space="preserve">For </w:t>
      </w:r>
      <w:r w:rsidR="00D51D28">
        <w:t>some insects</w:t>
      </w:r>
      <w:commentRangeEnd w:id="174"/>
      <w:r w:rsidR="00D657BC">
        <w:rPr>
          <w:rStyle w:val="CommentReference"/>
        </w:rPr>
        <w:commentReference w:id="174"/>
      </w:r>
      <w:r w:rsidR="00D51D28">
        <w:t xml:space="preserve">,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commentRangeStart w:id="175"/>
      <w:r w:rsidR="0098293B">
        <w:t xml:space="preserve">In preparation for diapause, some </w:t>
      </w:r>
      <w:r w:rsidR="005745C5">
        <w:t>insects experience a steep increase in the</w:t>
      </w:r>
      <w:r w:rsidR="0098293B">
        <w:t xml:space="preserve"> </w:t>
      </w:r>
      <w:r w:rsidR="0098293B">
        <w:lastRenderedPageBreak/>
        <w:t>stored</w:t>
      </w:r>
      <w:r w:rsidR="005745C5">
        <w:t xml:space="preserve"> amount</w:t>
      </w:r>
      <w:r w:rsidR="0098293B">
        <w:t>s</w:t>
      </w:r>
      <w:r w:rsidR="005745C5">
        <w:t xml:space="preserve"> of lipids</w:t>
      </w:r>
      <w:r w:rsidR="0098293B">
        <w:t xml:space="preserve"> and proteins</w:t>
      </w:r>
      <w:r w:rsidR="005745C5">
        <w:t>, specifically triglycerides and multimeric proteins</w:t>
      </w:r>
      <w:commentRangeEnd w:id="175"/>
      <w:r w:rsidR="00D657BC">
        <w:rPr>
          <w:rStyle w:val="CommentReference"/>
        </w:rPr>
        <w:commentReference w:id="175"/>
      </w:r>
      <w:r w:rsidR="0098293B">
        <w:t>,</w:t>
      </w:r>
      <w:r w:rsidR="005745C5">
        <w:t xml:space="preserve"> stored </w:t>
      </w:r>
      <w:r w:rsidR="0098293B">
        <w:t xml:space="preserve">and produced </w:t>
      </w:r>
      <w:r w:rsidR="005745C5">
        <w:t xml:space="preserve">by the fat body. </w:t>
      </w:r>
      <w:commentRangeStart w:id="176"/>
      <w:r w:rsidR="0098293B">
        <w:t>While t</w:t>
      </w:r>
      <w:r w:rsidR="005745C5">
        <w:t>hese molecules are biologically multifunctional</w:t>
      </w:r>
      <w:r w:rsidR="0098293B">
        <w:t xml:space="preserve">, they also serve as </w:t>
      </w:r>
      <w:r w:rsidR="005745C5">
        <w:t xml:space="preserve">energy reservoirs. </w:t>
      </w:r>
      <w:commentRangeEnd w:id="176"/>
      <w:r w:rsidR="009A40C7">
        <w:rPr>
          <w:rStyle w:val="CommentReference"/>
        </w:rPr>
        <w:commentReference w:id="176"/>
      </w:r>
      <w:r w:rsidR="005745C5">
        <w:t xml:space="preserve">Triglycerides, and other lipids, are used to stabilize membranes, slow or prevent </w:t>
      </w:r>
      <w:r w:rsidR="00970B3D">
        <w:t>desiccation</w:t>
      </w:r>
      <w:r w:rsidR="005745C5">
        <w:t xml:space="preserve">, can be degraded into </w:t>
      </w:r>
      <w:commentRangeStart w:id="177"/>
      <w:r w:rsidR="005745C5">
        <w:t>carbohydrates for energy</w:t>
      </w:r>
      <w:commentRangeEnd w:id="177"/>
      <w:r w:rsidR="009A40C7">
        <w:rPr>
          <w:rStyle w:val="CommentReference"/>
        </w:rPr>
        <w:commentReference w:id="177"/>
      </w:r>
      <w:r w:rsidR="005745C5">
        <w:t>.</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w:t>
      </w:r>
      <w:commentRangeStart w:id="178"/>
      <w:r w:rsidR="00422CB8">
        <w:t xml:space="preserve">into other metabolically </w:t>
      </w:r>
      <w:r w:rsidR="0098293B">
        <w:t>metabolic tools</w:t>
      </w:r>
      <w:commentRangeEnd w:id="178"/>
      <w:r w:rsidR="009A40C7">
        <w:rPr>
          <w:rStyle w:val="CommentReference"/>
        </w:rPr>
        <w:commentReference w:id="178"/>
      </w:r>
      <w:r w:rsidR="0098293B">
        <w:t>.</w:t>
      </w:r>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179"/>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If seasonal temperatures vary away from 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179"/>
      <w:r w:rsidR="00993227">
        <w:rPr>
          <w:rStyle w:val="CommentReference"/>
        </w:rPr>
        <w:commentReference w:id="179"/>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 xml:space="preserve">from season to </w:t>
      </w:r>
      <w:r w:rsidR="00F913CA">
        <w:lastRenderedPageBreak/>
        <w:t>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D22867">
        <w:t xml:space="preserve"> </w:t>
      </w:r>
      <w:r w:rsidR="00D22867">
        <w:fldChar w:fldCharType="begin" w:fldLock="1"/>
      </w:r>
      <w:r w:rsidR="00DC6956">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22867">
        <w:fldChar w:fldCharType="separate"/>
      </w:r>
      <w:r w:rsidR="00D22867" w:rsidRPr="00D22867">
        <w:rPr>
          <w:noProof/>
        </w:rPr>
        <w:t>(Bale and Hayward 2010)</w:t>
      </w:r>
      <w:r w:rsidR="00D22867">
        <w:fldChar w:fldCharType="end"/>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w:t>
      </w:r>
      <w:r w:rsidR="00DB16BF" w:rsidRPr="00A20DD7">
        <w:rPr>
          <w:color w:val="000000" w:themeColor="text1"/>
        </w:rPr>
        <w:lastRenderedPageBreak/>
        <w:t xml:space="preserve">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w:t>
      </w:r>
      <w:r>
        <w:lastRenderedPageBreak/>
        <w:t xml:space="preserve">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lastRenderedPageBreak/>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lastRenderedPageBreak/>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w:t>
      </w:r>
      <w:r>
        <w:lastRenderedPageBreak/>
        <w:t>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w:t>
      </w:r>
      <w:r>
        <w:lastRenderedPageBreak/>
        <w:t>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w:t>
      </w:r>
      <w:r>
        <w:lastRenderedPageBreak/>
        <w:t>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w:t>
      </w:r>
      <w:r>
        <w:lastRenderedPageBreak/>
        <w:t xml:space="preserve">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w:t>
      </w:r>
      <w:r>
        <w:lastRenderedPageBreak/>
        <w:t xml:space="preserve">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w:t>
      </w:r>
      <w:r>
        <w:lastRenderedPageBreak/>
        <w:t>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w:t>
      </w:r>
      <w:r>
        <w:rPr>
          <w:color w:val="FF0000"/>
        </w:rPr>
        <w:lastRenderedPageBreak/>
        <w:t xml:space="preserve">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D440A4">
      <w:pPr>
        <w:spacing w:before="100" w:beforeAutospacing="1" w:after="100" w:afterAutospacing="1"/>
        <w:ind w:left="475" w:hanging="475"/>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57A6314F" w14:textId="5268561D" w:rsidR="00DC6956" w:rsidRPr="00DC6956" w:rsidRDefault="00C83A27" w:rsidP="00DC6956">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DC6956" w:rsidRPr="00DC6956">
        <w:rPr>
          <w:rFonts w:eastAsia="Times New Roman" w:cs="Times New Roman"/>
          <w:b/>
          <w:bCs/>
          <w:noProof/>
          <w:sz w:val="22"/>
        </w:rPr>
        <w:t>Agrawal, A. A.</w:t>
      </w:r>
      <w:r w:rsidR="00DC6956" w:rsidRPr="00DC6956">
        <w:rPr>
          <w:rFonts w:eastAsia="Times New Roman" w:cs="Times New Roman"/>
          <w:noProof/>
          <w:sz w:val="22"/>
        </w:rPr>
        <w:t xml:space="preserve"> </w:t>
      </w:r>
      <w:r w:rsidR="00DC6956" w:rsidRPr="00DC6956">
        <w:rPr>
          <w:rFonts w:eastAsia="Times New Roman" w:cs="Times New Roman"/>
          <w:b/>
          <w:bCs/>
          <w:noProof/>
          <w:sz w:val="22"/>
        </w:rPr>
        <w:t>2001</w:t>
      </w:r>
      <w:r w:rsidR="00DC6956" w:rsidRPr="00DC6956">
        <w:rPr>
          <w:rFonts w:eastAsia="Times New Roman" w:cs="Times New Roman"/>
          <w:noProof/>
          <w:sz w:val="22"/>
        </w:rPr>
        <w:t>. Phenotypic Plasticity in the Interactions and Evolution of Species. Science (80-. ). 294: 321–326.</w:t>
      </w:r>
    </w:p>
    <w:p w14:paraId="1DBE7BE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and S. A. L. Hayward</w:t>
      </w:r>
      <w:r w:rsidRPr="00DC6956">
        <w:rPr>
          <w:rFonts w:eastAsia="Times New Roman" w:cs="Times New Roman"/>
          <w:noProof/>
          <w:sz w:val="22"/>
        </w:rPr>
        <w:t xml:space="preserve">. </w:t>
      </w:r>
      <w:r w:rsidRPr="00DC6956">
        <w:rPr>
          <w:rFonts w:eastAsia="Times New Roman" w:cs="Times New Roman"/>
          <w:b/>
          <w:bCs/>
          <w:noProof/>
          <w:sz w:val="22"/>
        </w:rPr>
        <w:t>2010</w:t>
      </w:r>
      <w:r w:rsidRPr="00DC6956">
        <w:rPr>
          <w:rFonts w:eastAsia="Times New Roman" w:cs="Times New Roman"/>
          <w:noProof/>
          <w:sz w:val="22"/>
        </w:rPr>
        <w:t>. Insect overwintering in a changing climate. J. Exp. Biol. 213: 980–994.</w:t>
      </w:r>
    </w:p>
    <w:p w14:paraId="2FA3ABA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Herbivory in global climate change research: Direct effects of rising temperature on insect herbivores. Glob. Chang. Biol. 8: 1–16.</w:t>
      </w:r>
    </w:p>
    <w:p w14:paraId="34FCE6A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2001</w:t>
      </w:r>
      <w:r w:rsidRPr="00DC6956">
        <w:rPr>
          <w:rFonts w:eastAsia="Times New Roman" w:cs="Times New Roman"/>
          <w:noProof/>
          <w:sz w:val="22"/>
        </w:rPr>
        <w:t>. Genetic shift in photoperiodic response correlated with global warming. Proc. Natl. Acad. Sci. 98: 14509–14511.</w:t>
      </w:r>
    </w:p>
    <w:p w14:paraId="65289AD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E., and C. M. Holzapfel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Genetic response to rapid climate change: It’s seasonal timing that matters. Mol. Ecol. 17: 157–166.</w:t>
      </w:r>
    </w:p>
    <w:p w14:paraId="61C8D03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Bradshaw, W., and C. Holzapfel</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Evolutionary Response to Rapid Climate Change. Science (80-. ). 312: 1477–1478.</w:t>
      </w:r>
    </w:p>
    <w:p w14:paraId="6FE9C5D1"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Breed, G. A., S. Stichter, and E. E. Crone</w:t>
      </w:r>
      <w:r w:rsidRPr="00DC6956">
        <w:rPr>
          <w:rFonts w:eastAsia="Times New Roman" w:cs="Times New Roman"/>
          <w:noProof/>
          <w:sz w:val="22"/>
        </w:rPr>
        <w:t xml:space="preserve">. </w:t>
      </w:r>
      <w:r w:rsidRPr="00DC6956">
        <w:rPr>
          <w:rFonts w:eastAsia="Times New Roman" w:cs="Times New Roman"/>
          <w:b/>
          <w:bCs/>
          <w:noProof/>
          <w:sz w:val="22"/>
        </w:rPr>
        <w:t>2012</w:t>
      </w:r>
      <w:r w:rsidRPr="00DC6956">
        <w:rPr>
          <w:rFonts w:eastAsia="Times New Roman" w:cs="Times New Roman"/>
          <w:noProof/>
          <w:sz w:val="22"/>
        </w:rPr>
        <w:t>. Climate-driven changes in northeastern US butterfly communities. Nat. Clim. Chang. 3: 142–145.</w:t>
      </w:r>
    </w:p>
    <w:p w14:paraId="7656E7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Culliney, T. W.</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xml:space="preserve">. Crop Losses to Arthropod Pests, pp. 201–226. </w:t>
      </w:r>
      <w:r w:rsidRPr="00DC6956">
        <w:rPr>
          <w:rFonts w:eastAsia="Times New Roman" w:cs="Times New Roman"/>
          <w:i/>
          <w:iCs/>
          <w:noProof/>
          <w:sz w:val="22"/>
        </w:rPr>
        <w:t>In</w:t>
      </w:r>
      <w:r w:rsidRPr="00DC6956">
        <w:rPr>
          <w:rFonts w:eastAsia="Times New Roman" w:cs="Times New Roman"/>
          <w:noProof/>
          <w:sz w:val="22"/>
        </w:rPr>
        <w:t xml:space="preserve"> Integr. Pest Manag. Vol 3.</w:t>
      </w:r>
    </w:p>
    <w:p w14:paraId="7EF5337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DeLucia, E. H., C. L. Casteel, P. D. Nabity, and B. F. O’Neill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Insects take a bigger bite out of plants in a warmer, higher carbon dioxide world. Proc. Natl. Acad. Sci. 105: 1781–1782.</w:t>
      </w:r>
    </w:p>
    <w:p w14:paraId="1FC5489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Denlinger, D. 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Why study diapause? Entomol. Res. 38: 1–9.</w:t>
      </w:r>
    </w:p>
    <w:p w14:paraId="6E7F486F"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Fernandez-Cornejo, J., R. Nehring, C. Osteen, S. Wechsler, A. Martin, and A. Vialou</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Pesticide Use in U.S. Agriculture: 21 Selected Crops, 1960-2008.</w:t>
      </w:r>
    </w:p>
    <w:p w14:paraId="240ABA45"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Folch, J., M. Lees, and G. H. S. Stanley</w:t>
      </w:r>
      <w:r w:rsidRPr="00DC6956">
        <w:rPr>
          <w:rFonts w:eastAsia="Times New Roman" w:cs="Times New Roman"/>
          <w:noProof/>
          <w:sz w:val="22"/>
        </w:rPr>
        <w:t xml:space="preserve">. </w:t>
      </w:r>
      <w:r w:rsidRPr="00DC6956">
        <w:rPr>
          <w:rFonts w:eastAsia="Times New Roman" w:cs="Times New Roman"/>
          <w:b/>
          <w:bCs/>
          <w:noProof/>
          <w:sz w:val="22"/>
        </w:rPr>
        <w:t>1957</w:t>
      </w:r>
      <w:r w:rsidRPr="00DC6956">
        <w:rPr>
          <w:rFonts w:eastAsia="Times New Roman" w:cs="Times New Roman"/>
          <w:noProof/>
          <w:sz w:val="22"/>
        </w:rPr>
        <w:t>. A simple method for the isolation and purification of total lipids from animal tissues. J Biol Chem.</w:t>
      </w:r>
    </w:p>
    <w:p w14:paraId="4A98AAE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D. K. Hayes</w:t>
      </w:r>
      <w:r w:rsidRPr="00DC6956">
        <w:rPr>
          <w:rFonts w:eastAsia="Times New Roman" w:cs="Times New Roman"/>
          <w:noProof/>
          <w:sz w:val="22"/>
        </w:rPr>
        <w:t xml:space="preserve">. </w:t>
      </w:r>
      <w:r w:rsidRPr="00DC6956">
        <w:rPr>
          <w:rFonts w:eastAsia="Times New Roman" w:cs="Times New Roman"/>
          <w:b/>
          <w:bCs/>
          <w:noProof/>
          <w:sz w:val="22"/>
        </w:rPr>
        <w:t>1982</w:t>
      </w:r>
      <w:r w:rsidRPr="00DC6956">
        <w:rPr>
          <w:rFonts w:eastAsia="Times New Roman" w:cs="Times New Roman"/>
          <w:noProof/>
          <w:sz w:val="22"/>
        </w:rPr>
        <w:t>. Methods and Markers for Synchronizing Maturation of Fifth-Stage Larvae and Pupae of the European Corn Borer , Ostrinia nubilalis. Ann. Entomol. Soc. 75: 485–493.</w:t>
      </w:r>
    </w:p>
    <w:p w14:paraId="5DE2395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Gelman, D. B., and C. W. Woods</w:t>
      </w:r>
      <w:r w:rsidRPr="00DC6956">
        <w:rPr>
          <w:rFonts w:eastAsia="Times New Roman" w:cs="Times New Roman"/>
          <w:noProof/>
          <w:sz w:val="22"/>
        </w:rPr>
        <w:t xml:space="preserve">. </w:t>
      </w:r>
      <w:r w:rsidRPr="00DC6956">
        <w:rPr>
          <w:rFonts w:eastAsia="Times New Roman" w:cs="Times New Roman"/>
          <w:b/>
          <w:bCs/>
          <w:noProof/>
          <w:sz w:val="22"/>
        </w:rPr>
        <w:t>1983</w:t>
      </w:r>
      <w:r w:rsidRPr="00DC6956">
        <w:rPr>
          <w:rFonts w:eastAsia="Times New Roman" w:cs="Times New Roman"/>
          <w:noProof/>
          <w:sz w:val="22"/>
        </w:rPr>
        <w:t xml:space="preserve">. HAEMOLYMPH ECDYSTEROID TITERS OF DIAPAUSE-AND NONDIAPAUSE-BOUND FIFTH INSTARS AND PUPAE OF THE EUROPEAN CORN BORER, OSTRINIA </w:t>
      </w:r>
      <w:r w:rsidRPr="00DC6956">
        <w:rPr>
          <w:rFonts w:eastAsia="Times New Roman" w:cs="Times New Roman"/>
          <w:noProof/>
          <w:sz w:val="22"/>
        </w:rPr>
        <w:lastRenderedPageBreak/>
        <w:t>NUZ3KALIS (HijBNER). Biochrm. Phystol. %A: 367–375.</w:t>
      </w:r>
    </w:p>
    <w:p w14:paraId="4ABE8004"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Goehring, L., and K. S. Oberhauser</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xml:space="preserve">. Effects of photoperiod, temperature, and host plant age on induction of reproductive diapause and development time in </w:t>
      </w:r>
      <w:r w:rsidRPr="00DC6956">
        <w:rPr>
          <w:rFonts w:eastAsia="Times New Roman" w:cs="Times New Roman"/>
          <w:i/>
          <w:iCs/>
          <w:noProof/>
          <w:sz w:val="22"/>
        </w:rPr>
        <w:t>Danaus plexippus</w:t>
      </w:r>
      <w:r w:rsidRPr="00DC6956">
        <w:rPr>
          <w:rFonts w:eastAsia="Times New Roman" w:cs="Times New Roman"/>
          <w:noProof/>
          <w:sz w:val="22"/>
        </w:rPr>
        <w:t>. Ecol. Entomol. 27: 674–685.</w:t>
      </w:r>
    </w:p>
    <w:p w14:paraId="0942094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Meeting the energetic demands of insect diapause: Nutrient storage and utilization. J. Insect Physiol. 53: 760–773.</w:t>
      </w:r>
    </w:p>
    <w:p w14:paraId="45699007"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Hahn, D. A., and D. L. Denlinger</w:t>
      </w:r>
      <w:r w:rsidRPr="00DC6956">
        <w:rPr>
          <w:rFonts w:eastAsia="Times New Roman" w:cs="Times New Roman"/>
          <w:noProof/>
          <w:sz w:val="22"/>
        </w:rPr>
        <w:t xml:space="preserve">. </w:t>
      </w:r>
      <w:r w:rsidRPr="00DC6956">
        <w:rPr>
          <w:rFonts w:eastAsia="Times New Roman" w:cs="Times New Roman"/>
          <w:b/>
          <w:bCs/>
          <w:noProof/>
          <w:sz w:val="22"/>
        </w:rPr>
        <w:t>2011</w:t>
      </w:r>
      <w:r w:rsidRPr="00DC6956">
        <w:rPr>
          <w:rFonts w:eastAsia="Times New Roman" w:cs="Times New Roman"/>
          <w:noProof/>
          <w:sz w:val="22"/>
        </w:rPr>
        <w:t>. Energetics of Insect Diapause. Annu. Rev. Entomol. 56: 103–121.</w:t>
      </w:r>
    </w:p>
    <w:p w14:paraId="7DC723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Høye, T. T., E. Post, H. Meltofte, N. M. Schmidt, and M. C. Forchhammer</w:t>
      </w:r>
      <w:r w:rsidRPr="00DC6956">
        <w:rPr>
          <w:rFonts w:eastAsia="Times New Roman" w:cs="Times New Roman"/>
          <w:noProof/>
          <w:sz w:val="22"/>
        </w:rPr>
        <w:t xml:space="preserve">. </w:t>
      </w:r>
      <w:r w:rsidRPr="00DC6956">
        <w:rPr>
          <w:rFonts w:eastAsia="Times New Roman" w:cs="Times New Roman"/>
          <w:b/>
          <w:bCs/>
          <w:noProof/>
          <w:sz w:val="22"/>
        </w:rPr>
        <w:t>2007</w:t>
      </w:r>
      <w:r w:rsidRPr="00DC6956">
        <w:rPr>
          <w:rFonts w:eastAsia="Times New Roman" w:cs="Times New Roman"/>
          <w:noProof/>
          <w:sz w:val="22"/>
        </w:rPr>
        <w:t>. Rapid advancement of spring in the High Arctic. Curr. Biol.</w:t>
      </w:r>
    </w:p>
    <w:p w14:paraId="5BB25F7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Hut, R. A., S. Paolucci, R. Dor, C. P. Kyriacou, and S. Daan</w:t>
      </w:r>
      <w:r w:rsidRPr="00DC6956">
        <w:rPr>
          <w:rFonts w:eastAsia="Times New Roman" w:cs="Times New Roman"/>
          <w:noProof/>
          <w:sz w:val="22"/>
        </w:rPr>
        <w:t xml:space="preserve">. </w:t>
      </w:r>
      <w:r w:rsidRPr="00DC6956">
        <w:rPr>
          <w:rFonts w:eastAsia="Times New Roman" w:cs="Times New Roman"/>
          <w:b/>
          <w:bCs/>
          <w:noProof/>
          <w:sz w:val="22"/>
        </w:rPr>
        <w:t>2013</w:t>
      </w:r>
      <w:r w:rsidRPr="00DC6956">
        <w:rPr>
          <w:rFonts w:eastAsia="Times New Roman" w:cs="Times New Roman"/>
          <w:noProof/>
          <w:sz w:val="22"/>
        </w:rPr>
        <w:t>. Latitudinal clines: an evolutionary view on biological rhythms. Proc. Biol. Sci. 280: 20130433.</w:t>
      </w:r>
    </w:p>
    <w:p w14:paraId="65059B1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Koštál, V.</w:t>
      </w:r>
      <w:r w:rsidRPr="00DC6956">
        <w:rPr>
          <w:rFonts w:eastAsia="Times New Roman" w:cs="Times New Roman"/>
          <w:noProof/>
          <w:sz w:val="22"/>
        </w:rPr>
        <w:t xml:space="preserve"> </w:t>
      </w:r>
      <w:r w:rsidRPr="00DC6956">
        <w:rPr>
          <w:rFonts w:eastAsia="Times New Roman" w:cs="Times New Roman"/>
          <w:b/>
          <w:bCs/>
          <w:noProof/>
          <w:sz w:val="22"/>
        </w:rPr>
        <w:t>2006</w:t>
      </w:r>
      <w:r w:rsidRPr="00DC6956">
        <w:rPr>
          <w:rFonts w:eastAsia="Times New Roman" w:cs="Times New Roman"/>
          <w:noProof/>
          <w:sz w:val="22"/>
        </w:rPr>
        <w:t>. Eco-physiological phases of insect diapause. J. Insect Physiol. 52: 113–127.</w:t>
      </w:r>
    </w:p>
    <w:p w14:paraId="231CB8E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Lee, C. E. E.</w:t>
      </w:r>
      <w:r w:rsidRPr="00DC6956">
        <w:rPr>
          <w:rFonts w:eastAsia="Times New Roman" w:cs="Times New Roman"/>
          <w:noProof/>
          <w:sz w:val="22"/>
        </w:rPr>
        <w:t xml:space="preserve"> </w:t>
      </w:r>
      <w:r w:rsidRPr="00DC6956">
        <w:rPr>
          <w:rFonts w:eastAsia="Times New Roman" w:cs="Times New Roman"/>
          <w:b/>
          <w:bCs/>
          <w:noProof/>
          <w:sz w:val="22"/>
        </w:rPr>
        <w:t>2002</w:t>
      </w:r>
      <w:r w:rsidRPr="00DC6956">
        <w:rPr>
          <w:rFonts w:eastAsia="Times New Roman" w:cs="Times New Roman"/>
          <w:noProof/>
          <w:sz w:val="22"/>
        </w:rPr>
        <w:t>. Evolutionary genetics of invasive species. Trends Ecol. Evol. 17: 386–391.</w:t>
      </w:r>
    </w:p>
    <w:p w14:paraId="1FEE11B8"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Melorose, J., R. Perroy, and S. Careas</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World Population Prospects: The 2015 Revision, Key Findings and Advance Tables. Working Paper No. ESA/P/WP.241., United Nations, Dep. Econ. Soc. Aff. Popul. Div.</w:t>
      </w:r>
    </w:p>
    <w:p w14:paraId="0B2A823C"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NOAA National Centers for Environmental Information</w:t>
      </w:r>
      <w:r w:rsidRPr="00DC6956">
        <w:rPr>
          <w:rFonts w:eastAsia="Times New Roman" w:cs="Times New Roman"/>
          <w:noProof/>
          <w:sz w:val="22"/>
        </w:rPr>
        <w:t xml:space="preserve">. </w:t>
      </w:r>
      <w:r w:rsidRPr="00DC6956">
        <w:rPr>
          <w:rFonts w:eastAsia="Times New Roman" w:cs="Times New Roman"/>
          <w:b/>
          <w:bCs/>
          <w:noProof/>
          <w:sz w:val="22"/>
        </w:rPr>
        <w:t>2017</w:t>
      </w:r>
      <w:r w:rsidRPr="00DC6956">
        <w:rPr>
          <w:rFonts w:eastAsia="Times New Roman" w:cs="Times New Roman"/>
          <w:noProof/>
          <w:sz w:val="22"/>
        </w:rPr>
        <w:t>. State of the Climate: Global Climate Report for Annual 2016. (https://www.ncdc.noaa.gov/sotc/national/201613).</w:t>
      </w:r>
    </w:p>
    <w:p w14:paraId="78D2E8B9"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Overpeck, J.</w:t>
      </w:r>
      <w:r w:rsidRPr="00DC6956">
        <w:rPr>
          <w:rFonts w:eastAsia="Times New Roman" w:cs="Times New Roman"/>
          <w:noProof/>
          <w:sz w:val="22"/>
        </w:rPr>
        <w:t xml:space="preserve"> </w:t>
      </w:r>
      <w:r w:rsidRPr="00DC6956">
        <w:rPr>
          <w:rFonts w:eastAsia="Times New Roman" w:cs="Times New Roman"/>
          <w:b/>
          <w:bCs/>
          <w:noProof/>
          <w:sz w:val="22"/>
        </w:rPr>
        <w:t>1997</w:t>
      </w:r>
      <w:r w:rsidRPr="00DC6956">
        <w:rPr>
          <w:rFonts w:eastAsia="Times New Roman" w:cs="Times New Roman"/>
          <w:noProof/>
          <w:sz w:val="22"/>
        </w:rPr>
        <w:t>. Arctic Environmental Change of the Last Four Centuries. Science (80-. ). 278: 1251–1256.</w:t>
      </w:r>
    </w:p>
    <w:p w14:paraId="4E36F280"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Parmesan, C., N. Ryrholm, C. Stefanescu, J. K. Hill, C. D. Thomas, H. Descimon, B. Huntley, L. Kaila, J. Kullberg, T. Tammaru, W. J. Tennent, J. a Thomas, and M. Warren</w:t>
      </w:r>
      <w:r w:rsidRPr="00DC6956">
        <w:rPr>
          <w:rFonts w:eastAsia="Times New Roman" w:cs="Times New Roman"/>
          <w:noProof/>
          <w:sz w:val="22"/>
        </w:rPr>
        <w:t xml:space="preserve">. </w:t>
      </w:r>
      <w:r w:rsidRPr="00DC6956">
        <w:rPr>
          <w:rFonts w:eastAsia="Times New Roman" w:cs="Times New Roman"/>
          <w:b/>
          <w:bCs/>
          <w:noProof/>
          <w:sz w:val="22"/>
        </w:rPr>
        <w:t>1999</w:t>
      </w:r>
      <w:r w:rsidRPr="00DC6956">
        <w:rPr>
          <w:rFonts w:eastAsia="Times New Roman" w:cs="Times New Roman"/>
          <w:noProof/>
          <w:sz w:val="22"/>
        </w:rPr>
        <w:t>. Poleward shifts in geographical ranges of butterfly species associated with regional warming. Nature. 399: 579–583.</w:t>
      </w:r>
    </w:p>
    <w:p w14:paraId="2D01E48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Philippi, T., and J. Seger</w:t>
      </w:r>
      <w:r w:rsidRPr="00DC6956">
        <w:rPr>
          <w:rFonts w:eastAsia="Times New Roman" w:cs="Times New Roman"/>
          <w:noProof/>
          <w:sz w:val="22"/>
        </w:rPr>
        <w:t xml:space="preserve">. </w:t>
      </w:r>
      <w:r w:rsidRPr="00DC6956">
        <w:rPr>
          <w:rFonts w:eastAsia="Times New Roman" w:cs="Times New Roman"/>
          <w:b/>
          <w:bCs/>
          <w:noProof/>
          <w:sz w:val="22"/>
        </w:rPr>
        <w:t>1989</w:t>
      </w:r>
      <w:r w:rsidRPr="00DC6956">
        <w:rPr>
          <w:rFonts w:eastAsia="Times New Roman" w:cs="Times New Roman"/>
          <w:noProof/>
          <w:sz w:val="22"/>
        </w:rPr>
        <w:t>. Hedging one’s evolutionary bets, revisited. Trends Ecol. Evol. 4: 41–44.</w:t>
      </w:r>
    </w:p>
    <w:p w14:paraId="3CA9DD1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Phillips, B. L., G. P. Brown, J. M. J. Travis, and R. Shine</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Reid’s Paradox Revisited: The Evolution of Dispersal Kernels during Range Expansion. Am. Nat. 172: S34–S48.</w:t>
      </w:r>
    </w:p>
    <w:p w14:paraId="5B92F24D"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2F6649FE"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Pimentel, D., and M. Burgess</w:t>
      </w:r>
      <w:r w:rsidRPr="00DC6956">
        <w:rPr>
          <w:rFonts w:eastAsia="Times New Roman" w:cs="Times New Roman"/>
          <w:noProof/>
          <w:sz w:val="22"/>
        </w:rPr>
        <w:t xml:space="preserve">. </w:t>
      </w:r>
      <w:r w:rsidRPr="00DC6956">
        <w:rPr>
          <w:rFonts w:eastAsia="Times New Roman" w:cs="Times New Roman"/>
          <w:b/>
          <w:bCs/>
          <w:noProof/>
          <w:sz w:val="22"/>
        </w:rPr>
        <w:t>2005</w:t>
      </w:r>
      <w:r w:rsidRPr="00DC6956">
        <w:rPr>
          <w:rFonts w:eastAsia="Times New Roman" w:cs="Times New Roman"/>
          <w:noProof/>
          <w:sz w:val="22"/>
        </w:rPr>
        <w:t>. Environmental and economic costs of the application of pesticides primarily in the United States. Integr. Pest Manag. 3: 47–71.</w:t>
      </w:r>
    </w:p>
    <w:p w14:paraId="02315CD6"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Price, T. D., and D. Sol</w:t>
      </w:r>
      <w:r w:rsidRPr="00DC6956">
        <w:rPr>
          <w:rFonts w:eastAsia="Times New Roman" w:cs="Times New Roman"/>
          <w:noProof/>
          <w:sz w:val="22"/>
        </w:rPr>
        <w:t xml:space="preserve">. </w:t>
      </w:r>
      <w:r w:rsidRPr="00DC6956">
        <w:rPr>
          <w:rFonts w:eastAsia="Times New Roman" w:cs="Times New Roman"/>
          <w:b/>
          <w:bCs/>
          <w:noProof/>
          <w:sz w:val="22"/>
        </w:rPr>
        <w:t>2008</w:t>
      </w:r>
      <w:r w:rsidRPr="00DC6956">
        <w:rPr>
          <w:rFonts w:eastAsia="Times New Roman" w:cs="Times New Roman"/>
          <w:noProof/>
          <w:sz w:val="22"/>
        </w:rPr>
        <w:t>. Introduction: Genetics of Colonizing Species. Am. Nat. 172: S1–S3.</w:t>
      </w:r>
    </w:p>
    <w:p w14:paraId="3AC31CC3"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Scriber, J. M.</w:t>
      </w:r>
      <w:r w:rsidRPr="00DC6956">
        <w:rPr>
          <w:rFonts w:eastAsia="Times New Roman" w:cs="Times New Roman"/>
          <w:noProof/>
          <w:sz w:val="22"/>
        </w:rPr>
        <w:t xml:space="preserve"> </w:t>
      </w:r>
      <w:r w:rsidRPr="00DC6956">
        <w:rPr>
          <w:rFonts w:eastAsia="Times New Roman" w:cs="Times New Roman"/>
          <w:b/>
          <w:bCs/>
          <w:noProof/>
          <w:sz w:val="22"/>
        </w:rPr>
        <w:t>2014</w:t>
      </w:r>
      <w:r w:rsidRPr="00DC6956">
        <w:rPr>
          <w:rFonts w:eastAsia="Times New Roman" w:cs="Times New Roman"/>
          <w:noProof/>
          <w:sz w:val="22"/>
        </w:rPr>
        <w:t>. Climate-driven reshuffling of species and genes: Potential conservation roles for species translocations and recombinant hybrid genotypes, Insects.</w:t>
      </w:r>
    </w:p>
    <w:p w14:paraId="6A33465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Sinclair, B. J.</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Linking energetics and overwintering in temperate insects. J. Therm. Biol. 54: 5–11.</w:t>
      </w:r>
    </w:p>
    <w:p w14:paraId="4C1DB4B2" w14:textId="77777777" w:rsidR="00DC6956" w:rsidRPr="00DC6956" w:rsidRDefault="00DC6956" w:rsidP="00DC6956">
      <w:pPr>
        <w:autoSpaceDE w:val="0"/>
        <w:autoSpaceDN w:val="0"/>
        <w:adjustRightInd w:val="0"/>
        <w:spacing w:before="100" w:after="100"/>
        <w:ind w:left="480" w:hanging="480"/>
        <w:rPr>
          <w:rFonts w:eastAsia="Times New Roman" w:cs="Times New Roman"/>
          <w:noProof/>
          <w:sz w:val="22"/>
        </w:rPr>
      </w:pPr>
      <w:r w:rsidRPr="00DC6956">
        <w:rPr>
          <w:rFonts w:eastAsia="Times New Roman" w:cs="Times New Roman"/>
          <w:b/>
          <w:bCs/>
          <w:noProof/>
          <w:sz w:val="22"/>
        </w:rPr>
        <w:t>Stocker, and V. B. and P. M. M. (eds. . T.F., D. Qin, G.-K. Plattner, M. Tignor, S.K. Allen, J. Boschung, A. Nauels, Y. Xia</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Summary for Policymakers. Clim. Chang. 2013 - Phys. Sci. Basis. 1542: 1–30.</w:t>
      </w:r>
    </w:p>
    <w:p w14:paraId="2AA9E2A3" w14:textId="77777777" w:rsidR="00DC6956" w:rsidRPr="00DC6956" w:rsidRDefault="00DC6956" w:rsidP="00DC6956">
      <w:pPr>
        <w:autoSpaceDE w:val="0"/>
        <w:autoSpaceDN w:val="0"/>
        <w:adjustRightInd w:val="0"/>
        <w:spacing w:before="100" w:after="100"/>
        <w:ind w:left="480" w:hanging="480"/>
        <w:rPr>
          <w:noProof/>
          <w:sz w:val="22"/>
        </w:rPr>
      </w:pPr>
      <w:r w:rsidRPr="00DC6956">
        <w:rPr>
          <w:rFonts w:eastAsia="Times New Roman" w:cs="Times New Roman"/>
          <w:b/>
          <w:bCs/>
          <w:noProof/>
          <w:sz w:val="22"/>
        </w:rPr>
        <w:t>Williams, C. M., H. A. L. Henry, and B. J. Sinclair</w:t>
      </w:r>
      <w:r w:rsidRPr="00DC6956">
        <w:rPr>
          <w:rFonts w:eastAsia="Times New Roman" w:cs="Times New Roman"/>
          <w:noProof/>
          <w:sz w:val="22"/>
        </w:rPr>
        <w:t xml:space="preserve">. </w:t>
      </w:r>
      <w:r w:rsidRPr="00DC6956">
        <w:rPr>
          <w:rFonts w:eastAsia="Times New Roman" w:cs="Times New Roman"/>
          <w:b/>
          <w:bCs/>
          <w:noProof/>
          <w:sz w:val="22"/>
        </w:rPr>
        <w:t>2015</w:t>
      </w:r>
      <w:r w:rsidRPr="00DC6956">
        <w:rPr>
          <w:rFonts w:eastAsia="Times New Roman" w:cs="Times New Roman"/>
          <w:noProof/>
          <w:sz w:val="22"/>
        </w:rPr>
        <w:t xml:space="preserve">. Cold truths: How winter drives responses of </w:t>
      </w:r>
      <w:r w:rsidRPr="00DC6956">
        <w:rPr>
          <w:rFonts w:eastAsia="Times New Roman" w:cs="Times New Roman"/>
          <w:noProof/>
          <w:sz w:val="22"/>
        </w:rPr>
        <w:lastRenderedPageBreak/>
        <w:t>terrestrial organisms to climate change. Biol. Rev. 90: 214–235.</w:t>
      </w:r>
    </w:p>
    <w:p w14:paraId="3746C36B" w14:textId="38BD6FD3" w:rsidR="00C83A27" w:rsidRPr="00C83A27" w:rsidRDefault="00C83A27" w:rsidP="00DC6956">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an Hahn" w:date="2017-07-27T10:16:00Z" w:initials="DH">
    <w:p w14:paraId="140F9103" w14:textId="29E48E6A" w:rsidR="00D657BC" w:rsidRDefault="00D657BC">
      <w:pPr>
        <w:pStyle w:val="CommentText"/>
      </w:pPr>
      <w:r>
        <w:rPr>
          <w:rStyle w:val="CommentReference"/>
        </w:rPr>
        <w:annotationRef/>
      </w:r>
      <w:r>
        <w:t xml:space="preserve">Make this more illustrative and give examples of what one may expect for winners and losers. Then you can root your range shifts example in the context of whether a species is winning with range expansion, losing with habitat or range contraction, or just keeping the same population sizes and ranges but just moving them north. </w:t>
      </w:r>
    </w:p>
  </w:comment>
  <w:comment w:id="14" w:author="Brown,James T" w:date="2017-07-27T13:36:00Z" w:initials="BT">
    <w:p w14:paraId="7FFA4EBA" w14:textId="680A4AC7" w:rsidR="0080103C" w:rsidRDefault="0080103C">
      <w:pPr>
        <w:pStyle w:val="CommentText"/>
      </w:pPr>
      <w:r>
        <w:rPr>
          <w:rStyle w:val="CommentReference"/>
        </w:rPr>
        <w:annotationRef/>
      </w:r>
      <w:r>
        <w:t>Changes made</w:t>
      </w:r>
    </w:p>
  </w:comment>
  <w:comment w:id="28" w:author="Dan Hahn" w:date="2017-07-27T10:18:00Z" w:initials="DH">
    <w:p w14:paraId="5EDB80BE" w14:textId="315D676A" w:rsidR="00D657BC" w:rsidRDefault="00D657BC">
      <w:pPr>
        <w:pStyle w:val="CommentText"/>
      </w:pPr>
      <w:r>
        <w:rPr>
          <w:rStyle w:val="CommentReference"/>
        </w:rPr>
        <w:annotationRef/>
      </w:r>
      <w:r>
        <w:t xml:space="preserve">Here I think you should talk about limits in temperature, desiccation, etc. then you can talk about plasticity as something that facilitates or does not facilitate persistence, expansion, or contraction. </w:t>
      </w:r>
    </w:p>
  </w:comment>
  <w:comment w:id="29" w:author="Dan Hahn" w:date="2017-07-27T07:23:00Z" w:initials="DH">
    <w:p w14:paraId="7E602AD2" w14:textId="73C5F086" w:rsidR="00D657BC" w:rsidRDefault="00D657BC">
      <w:pPr>
        <w:pStyle w:val="CommentText"/>
      </w:pPr>
      <w:r>
        <w:rPr>
          <w:rStyle w:val="CommentReference"/>
        </w:rPr>
        <w:annotationRef/>
      </w:r>
      <w:r>
        <w:t>You should give the logic and biological observations for why you believe this to be true. Why can they not just keep coming out earlier like you state above?</w:t>
      </w:r>
    </w:p>
  </w:comment>
  <w:comment w:id="30" w:author="Dan Hahn" w:date="2017-07-27T07:19:00Z" w:initials="DH">
    <w:p w14:paraId="71A73ADE" w14:textId="1769BCB8" w:rsidR="00D657BC" w:rsidRDefault="00D657BC">
      <w:pPr>
        <w:pStyle w:val="CommentText"/>
      </w:pPr>
      <w:r>
        <w:rPr>
          <w:rStyle w:val="CommentReference"/>
        </w:rPr>
        <w:annotationRef/>
      </w:r>
      <w:r>
        <w:t xml:space="preserve">Again, what specifically would cause them to fall out of synchrony? </w:t>
      </w:r>
    </w:p>
  </w:comment>
  <w:comment w:id="31" w:author="Dan Hahn" w:date="2017-07-27T07:20:00Z" w:initials="DH">
    <w:p w14:paraId="459B8975" w14:textId="61ADA70C" w:rsidR="00D657BC" w:rsidRDefault="00D657BC">
      <w:pPr>
        <w:pStyle w:val="CommentText"/>
      </w:pPr>
      <w:r>
        <w:rPr>
          <w:rStyle w:val="CommentReference"/>
        </w:rPr>
        <w:annotationRef/>
      </w:r>
      <w:r>
        <w:t xml:space="preserve">In regards to what? You must be specific and provide logic for your readers not leave them wondering due to vague wording. </w:t>
      </w:r>
    </w:p>
  </w:comment>
  <w:comment w:id="35" w:author="Dan Hahn" w:date="2017-07-27T07:24:00Z" w:initials="DH">
    <w:p w14:paraId="0BA93513" w14:textId="602B3563" w:rsidR="00D657BC" w:rsidRDefault="00D657BC">
      <w:pPr>
        <w:pStyle w:val="CommentText"/>
      </w:pPr>
      <w:r>
        <w:rPr>
          <w:rStyle w:val="CommentReference"/>
        </w:rPr>
        <w:annotationRef/>
      </w:r>
      <w:r>
        <w:t xml:space="preserve">First you have to clearly state that climate change is causing favorable habitat to shift further north. You must provide your readers with the logic they need to interpret your ideas not just state these ideas without proper support. </w:t>
      </w:r>
    </w:p>
  </w:comment>
  <w:comment w:id="36" w:author="Dan Hahn" w:date="2017-07-27T07:26:00Z" w:initials="DH">
    <w:p w14:paraId="74AC0961" w14:textId="2E8DEBCF" w:rsidR="00D657BC" w:rsidRDefault="00D657BC">
      <w:pPr>
        <w:pStyle w:val="CommentText"/>
      </w:pPr>
      <w:r>
        <w:rPr>
          <w:rStyle w:val="CommentReference"/>
        </w:rPr>
        <w:annotationRef/>
      </w:r>
      <w:r>
        <w:t>You must make sure to point out that this reduced fitness is due in some way to climate change affecting north-temperate animals in the southern parts of their ranges. The information that follows this sentence should precede it, but should also be more clear.</w:t>
      </w:r>
    </w:p>
  </w:comment>
  <w:comment w:id="50" w:author="Dan Hahn" w:date="2017-07-27T10:21:00Z" w:initials="DH">
    <w:p w14:paraId="38B036F5" w14:textId="38740C6C" w:rsidR="00D657BC" w:rsidRDefault="00D657BC">
      <w:pPr>
        <w:pStyle w:val="CommentText"/>
      </w:pPr>
      <w:r>
        <w:rPr>
          <w:rStyle w:val="CommentReference"/>
        </w:rPr>
        <w:annotationRef/>
      </w:r>
      <w:r>
        <w:t xml:space="preserve">Why is this sentence here interrupting the flow of your range shifts examples? </w:t>
      </w:r>
    </w:p>
  </w:comment>
  <w:comment w:id="52" w:author="Dan Hahn" w:date="2017-07-27T10:20:00Z" w:initials="DH">
    <w:p w14:paraId="67552DB7" w14:textId="46760525" w:rsidR="00D657BC" w:rsidRDefault="00D657BC">
      <w:pPr>
        <w:pStyle w:val="CommentText"/>
      </w:pPr>
      <w:r>
        <w:rPr>
          <w:rStyle w:val="CommentReference"/>
        </w:rPr>
        <w:annotationRef/>
      </w:r>
      <w:r>
        <w:t xml:space="preserve">This is the first time you have talked about genetic variation. Some species that contain sufficient genetic variation will persist in the face of climate change due to selection on existing genetic variation that allows them to adapt to emerging conditions. </w:t>
      </w:r>
    </w:p>
  </w:comment>
  <w:comment w:id="55" w:author="Dan Hahn" w:date="2017-07-27T10:22:00Z" w:initials="DH">
    <w:p w14:paraId="570D5CD5" w14:textId="78E36FD1" w:rsidR="00D657BC" w:rsidRDefault="00D657BC">
      <w:pPr>
        <w:pStyle w:val="CommentText"/>
      </w:pPr>
      <w:r>
        <w:rPr>
          <w:rStyle w:val="CommentReference"/>
        </w:rPr>
        <w:annotationRef/>
      </w:r>
      <w:r>
        <w:t>Be specific not vague!</w:t>
      </w:r>
    </w:p>
  </w:comment>
  <w:comment w:id="57" w:author="Dan Hahn" w:date="2017-07-27T10:21:00Z" w:initials="DH">
    <w:p w14:paraId="39A4B5C7" w14:textId="77777777" w:rsidR="00A66C08" w:rsidRDefault="00A66C08" w:rsidP="00A66C08">
      <w:pPr>
        <w:pStyle w:val="CommentText"/>
      </w:pPr>
      <w:r>
        <w:rPr>
          <w:rStyle w:val="CommentReference"/>
        </w:rPr>
        <w:annotationRef/>
      </w:r>
      <w:r>
        <w:t xml:space="preserve">Why is this sentence here interrupting the flow of your range shifts examples? </w:t>
      </w:r>
    </w:p>
  </w:comment>
  <w:comment w:id="75" w:author="Dan Hahn" w:date="2017-07-27T10:20:00Z" w:initials="DH">
    <w:p w14:paraId="7EDE73CC" w14:textId="77777777" w:rsidR="00A66C08" w:rsidRDefault="00A66C08" w:rsidP="00A66C08">
      <w:pPr>
        <w:pStyle w:val="CommentText"/>
      </w:pPr>
      <w:r>
        <w:rPr>
          <w:rStyle w:val="CommentReference"/>
        </w:rPr>
        <w:annotationRef/>
      </w:r>
      <w:r>
        <w:t xml:space="preserve">This is the first time you have talked about genetic variation. Some species that contain sufficient genetic variation will persist in the face of climate change due to selection on existing genetic variation that allows them to adapt to emerging conditions. </w:t>
      </w:r>
    </w:p>
  </w:comment>
  <w:comment w:id="82" w:author="Dan Hahn" w:date="2017-07-27T10:24:00Z" w:initials="DH">
    <w:p w14:paraId="484596AB" w14:textId="00B14E5B" w:rsidR="00D657BC" w:rsidRDefault="00D657BC">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90" w:author="Dan Hahn" w:date="2017-07-27T07:31:00Z" w:initials="DH">
    <w:p w14:paraId="08ACA9C7" w14:textId="2973D072" w:rsidR="00D657BC" w:rsidRDefault="00D657BC">
      <w:pPr>
        <w:pStyle w:val="CommentText"/>
      </w:pPr>
      <w:r>
        <w:rPr>
          <w:rStyle w:val="CommentReference"/>
        </w:rPr>
        <w:annotationRef/>
      </w:r>
      <w:r>
        <w:t xml:space="preserve">You are still misusing the concept of bet hedging, at this point it is best to just cut this concept out from the proposal because it is not needed and serves only as a distraction. </w:t>
      </w:r>
    </w:p>
  </w:comment>
  <w:comment w:id="113" w:author="Dan Hahn" w:date="2017-07-27T07:33:00Z" w:initials="DH">
    <w:p w14:paraId="0FC1AD04" w14:textId="1BB7CBEC" w:rsidR="00D657BC" w:rsidRDefault="00D657BC">
      <w:pPr>
        <w:pStyle w:val="CommentText"/>
      </w:pPr>
      <w:r>
        <w:rPr>
          <w:rStyle w:val="CommentReference"/>
        </w:rPr>
        <w:annotationRef/>
      </w:r>
      <w:r>
        <w:t xml:space="preserve">Reword this to have clearer logic. </w:t>
      </w:r>
    </w:p>
  </w:comment>
  <w:comment w:id="115" w:author="Dan Hahn" w:date="2017-07-27T07:34:00Z" w:initials="DH">
    <w:p w14:paraId="5122B0EF" w14:textId="548CE551" w:rsidR="00D657BC" w:rsidRDefault="00D657BC">
      <w:pPr>
        <w:pStyle w:val="CommentText"/>
      </w:pPr>
      <w:r>
        <w:rPr>
          <w:rStyle w:val="CommentReference"/>
        </w:rPr>
        <w:annotationRef/>
      </w:r>
      <w:r>
        <w:t xml:space="preserve">Make sure to know the difference between e.g. and i.e. and use them correctly. </w:t>
      </w:r>
    </w:p>
  </w:comment>
  <w:comment w:id="129" w:author="Dan" w:date="2017-07-27T10:08:00Z" w:initials="D">
    <w:p w14:paraId="1A1F6453" w14:textId="2D2DA0C0" w:rsidR="00D657BC" w:rsidRDefault="00D657BC">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30" w:author="Dan Hahn" w:date="2017-07-27T07:43:00Z" w:initials="DH">
    <w:p w14:paraId="3F30BF6C" w14:textId="4A1D457D" w:rsidR="00D657BC" w:rsidRDefault="00D657BC">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35" w:author="Dan Hahn" w:date="2017-07-27T10:26:00Z" w:initials="DH">
    <w:p w14:paraId="5FFFA0ED" w14:textId="2CDB30C5" w:rsidR="00D657BC" w:rsidRDefault="00D657BC">
      <w:pPr>
        <w:pStyle w:val="CommentText"/>
      </w:pPr>
      <w:r>
        <w:rPr>
          <w:rStyle w:val="CommentReference"/>
        </w:rPr>
        <w:annotationRef/>
      </w:r>
      <w:r>
        <w:t>WHAT? This makes no sense to me at all.</w:t>
      </w:r>
    </w:p>
  </w:comment>
  <w:comment w:id="136" w:author="Dan Hahn" w:date="2017-07-27T07:44:00Z" w:initials="DH">
    <w:p w14:paraId="0CA33C9B" w14:textId="02D023AF" w:rsidR="00D657BC" w:rsidRDefault="00D657BC">
      <w:pPr>
        <w:pStyle w:val="CommentText"/>
      </w:pPr>
      <w:r>
        <w:rPr>
          <w:rStyle w:val="CommentReference"/>
        </w:rPr>
        <w:annotationRef/>
      </w:r>
      <w:r>
        <w:t xml:space="preserve">The way this sentence and the previous one are phrased I think that you misunderstand this concept and are misusing it. </w:t>
      </w:r>
    </w:p>
  </w:comment>
  <w:comment w:id="138" w:author="Dan Hahn" w:date="2017-07-27T07:45:00Z" w:initials="DH">
    <w:p w14:paraId="05F59A03" w14:textId="1A301E01" w:rsidR="00D657BC" w:rsidRDefault="00D657BC">
      <w:pPr>
        <w:pStyle w:val="CommentText"/>
      </w:pPr>
      <w:r>
        <w:rPr>
          <w:rStyle w:val="CommentReference"/>
        </w:rPr>
        <w:annotationRef/>
      </w:r>
      <w:r>
        <w:t xml:space="preserve">Again, I think you have misunderstood this concept with pitcher plant mosquitoes. </w:t>
      </w:r>
    </w:p>
  </w:comment>
  <w:comment w:id="139" w:author="Dan Hahn" w:date="2017-07-27T10:29:00Z" w:initials="DH">
    <w:p w14:paraId="559DDB13" w14:textId="7BD1D466" w:rsidR="00D657BC" w:rsidRDefault="00D657BC">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40" w:author="Dan Hahn" w:date="2017-07-27T07:46:00Z" w:initials="DH">
    <w:p w14:paraId="1278E422" w14:textId="75B8EF02" w:rsidR="00D657BC" w:rsidRDefault="00D657BC">
      <w:pPr>
        <w:pStyle w:val="CommentText"/>
      </w:pPr>
      <w:r>
        <w:rPr>
          <w:rStyle w:val="CommentReference"/>
        </w:rPr>
        <w:annotationRef/>
      </w:r>
      <w:r>
        <w:t>Provide a citation for this.</w:t>
      </w:r>
    </w:p>
  </w:comment>
  <w:comment w:id="141" w:author="Dan Hahn" w:date="2017-07-27T10:30:00Z" w:initials="DH">
    <w:p w14:paraId="52B60E3F" w14:textId="271B1961" w:rsidR="00D657BC" w:rsidRDefault="00D657BC">
      <w:pPr>
        <w:pStyle w:val="CommentText"/>
      </w:pPr>
      <w:r>
        <w:rPr>
          <w:rStyle w:val="CommentReference"/>
        </w:rPr>
        <w:annotationRef/>
      </w:r>
      <w:r>
        <w:t xml:space="preserve">Again, you are confused about both the conclusions and the significance of this work. Please go back and read the original paper. </w:t>
      </w:r>
    </w:p>
  </w:comment>
  <w:comment w:id="145" w:author="Dan Hahn" w:date="2017-07-27T10:43:00Z" w:initials="DH">
    <w:p w14:paraId="6DD73D2A" w14:textId="746675E0" w:rsidR="00D657BC" w:rsidRDefault="00D657BC">
      <w:pPr>
        <w:pStyle w:val="CommentText"/>
      </w:pPr>
      <w:r>
        <w:rPr>
          <w:rStyle w:val="CommentReference"/>
        </w:rPr>
        <w:annotationRef/>
      </w:r>
      <w:r>
        <w:t xml:space="preserve">I do not understand what you are trying to say here. </w:t>
      </w:r>
    </w:p>
  </w:comment>
  <w:comment w:id="146" w:author="Dan Hahn" w:date="2017-07-27T10:45:00Z" w:initials="DH">
    <w:p w14:paraId="19C508B0" w14:textId="58F40F9C" w:rsidR="00D657BC" w:rsidRDefault="00D657BC">
      <w:pPr>
        <w:pStyle w:val="CommentText"/>
      </w:pPr>
      <w:r>
        <w:rPr>
          <w:rStyle w:val="CommentReference"/>
        </w:rPr>
        <w:annotationRef/>
      </w:r>
      <w:r>
        <w:t xml:space="preserve">I am completely confused by this statement. </w:t>
      </w:r>
    </w:p>
  </w:comment>
  <w:comment w:id="147" w:author="Dan Hahn" w:date="2017-07-27T10:45:00Z" w:initials="DH">
    <w:p w14:paraId="2607B11C" w14:textId="3841965A" w:rsidR="00D657BC" w:rsidRDefault="00D657BC">
      <w:pPr>
        <w:pStyle w:val="CommentText"/>
      </w:pPr>
      <w:r>
        <w:rPr>
          <w:rStyle w:val="CommentReference"/>
        </w:rPr>
        <w:annotationRef/>
      </w:r>
      <w:r>
        <w:t xml:space="preserve">If these is an obligate programmed diapause, then development is not continuous. </w:t>
      </w:r>
    </w:p>
  </w:comment>
  <w:comment w:id="148" w:author="Dan Hahn" w:date="2017-07-27T10:47:00Z" w:initials="DH">
    <w:p w14:paraId="4731CF11" w14:textId="77873FAA" w:rsidR="00D657BC" w:rsidRDefault="00D657BC">
      <w:pPr>
        <w:pStyle w:val="CommentText"/>
      </w:pPr>
      <w:r>
        <w:rPr>
          <w:rStyle w:val="CommentReference"/>
        </w:rPr>
        <w:annotationRef/>
      </w:r>
      <w:r>
        <w:t xml:space="preserve">People typically say that facultative diapause is environmentally programmed. </w:t>
      </w:r>
    </w:p>
  </w:comment>
  <w:comment w:id="151" w:author="Dan Hahn" w:date="2017-07-27T10:51:00Z" w:initials="DH">
    <w:p w14:paraId="4F852094" w14:textId="602F6E93" w:rsidR="00D657BC" w:rsidRDefault="00D657BC">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53" w:author="Dan Hahn" w:date="2017-07-27T10:51:00Z" w:initials="DH">
    <w:p w14:paraId="16B1E901" w14:textId="57D15AA4" w:rsidR="00D657BC" w:rsidRDefault="00D657BC">
      <w:pPr>
        <w:pStyle w:val="CommentText"/>
      </w:pPr>
      <w:r>
        <w:rPr>
          <w:rStyle w:val="CommentReference"/>
        </w:rPr>
        <w:annotationRef/>
      </w:r>
      <w:r>
        <w:t xml:space="preserve">WHAT? </w:t>
      </w:r>
    </w:p>
  </w:comment>
  <w:comment w:id="154" w:author="Dan Hahn" w:date="2017-07-27T10:52:00Z" w:initials="DH">
    <w:p w14:paraId="158F1FDF" w14:textId="09678AA0" w:rsidR="00D657BC" w:rsidRDefault="00D657BC">
      <w:pPr>
        <w:pStyle w:val="CommentText"/>
      </w:pPr>
      <w:r>
        <w:rPr>
          <w:rStyle w:val="CommentReference"/>
        </w:rPr>
        <w:annotationRef/>
      </w:r>
      <w:r>
        <w:t xml:space="preserve">The information in this sentence is all correct, but it is poorly written. </w:t>
      </w:r>
    </w:p>
  </w:comment>
  <w:comment w:id="155" w:author="Dan Hahn" w:date="2017-07-27T11:09:00Z" w:initials="DH">
    <w:p w14:paraId="3D73C1AE" w14:textId="74336138" w:rsidR="00D657BC" w:rsidRDefault="00D657BC">
      <w:pPr>
        <w:pStyle w:val="CommentText"/>
      </w:pPr>
      <w:r>
        <w:rPr>
          <w:rStyle w:val="CommentReference"/>
        </w:rPr>
        <w:annotationRef/>
      </w:r>
      <w:r>
        <w:t xml:space="preserve">This is very poorly worded. What do you mean here? </w:t>
      </w:r>
    </w:p>
  </w:comment>
  <w:comment w:id="159" w:author="Dan Hahn" w:date="2017-07-27T11:10:00Z" w:initials="DH">
    <w:p w14:paraId="26ED1E0B" w14:textId="12B28D10" w:rsidR="00D657BC" w:rsidRDefault="00D657BC">
      <w:pPr>
        <w:pStyle w:val="CommentText"/>
      </w:pPr>
      <w:r>
        <w:rPr>
          <w:rStyle w:val="CommentReference"/>
        </w:rPr>
        <w:annotationRef/>
      </w:r>
      <w:r>
        <w:t xml:space="preserve">What do you mean by genetic programming? Do you really mean to say developmental programming? </w:t>
      </w:r>
    </w:p>
  </w:comment>
  <w:comment w:id="160" w:author="Dan Hahn" w:date="2017-07-27T11:11:00Z" w:initials="DH">
    <w:p w14:paraId="66DA53C9" w14:textId="4A31B5B7" w:rsidR="00D657BC" w:rsidRDefault="00D657BC">
      <w:pPr>
        <w:pStyle w:val="CommentText"/>
      </w:pPr>
      <w:r>
        <w:rPr>
          <w:rStyle w:val="CommentReference"/>
        </w:rPr>
        <w:annotationRef/>
      </w:r>
      <w:r>
        <w:t xml:space="preserve">Why some and not all of those insects that have been induced to enter the diapause-developmental trajectory? </w:t>
      </w:r>
    </w:p>
  </w:comment>
  <w:comment w:id="161" w:author="Dan Hahn" w:date="2017-07-27T11:12:00Z" w:initials="DH">
    <w:p w14:paraId="7015146E" w14:textId="09A402F9" w:rsidR="00D657BC" w:rsidRDefault="00D657BC">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64" w:author="Dan Hahn" w:date="2017-07-27T11:14:00Z" w:initials="DH">
    <w:p w14:paraId="35E929C9" w14:textId="6518FED2" w:rsidR="00D657BC" w:rsidRDefault="00D657BC">
      <w:pPr>
        <w:pStyle w:val="CommentText"/>
      </w:pPr>
      <w:r>
        <w:rPr>
          <w:rStyle w:val="CommentReference"/>
        </w:rPr>
        <w:annotationRef/>
      </w:r>
      <w:r>
        <w:t xml:space="preserve">You cannot just leave the story hanging, you must finish all of the logical progression for the readers. </w:t>
      </w:r>
    </w:p>
  </w:comment>
  <w:comment w:id="166" w:author="Dan Hahn" w:date="2017-07-27T11:17:00Z" w:initials="DH">
    <w:p w14:paraId="689259CE" w14:textId="7DF24D7E" w:rsidR="00D657BC" w:rsidRDefault="00D657BC">
      <w:pPr>
        <w:pStyle w:val="CommentText"/>
      </w:pPr>
      <w:r>
        <w:rPr>
          <w:rStyle w:val="CommentReference"/>
        </w:rPr>
        <w:annotationRef/>
      </w:r>
      <w:r>
        <w:t xml:space="preserve">Have you spelled out the genus name somewhere earlier in the proposal? </w:t>
      </w:r>
    </w:p>
  </w:comment>
  <w:comment w:id="171" w:author="Dan Hahn" w:date="2017-07-27T11:18:00Z" w:initials="DH">
    <w:p w14:paraId="042A600B" w14:textId="3CC51EBE" w:rsidR="00D657BC" w:rsidRDefault="00D657BC">
      <w:pPr>
        <w:pStyle w:val="CommentText"/>
      </w:pPr>
      <w:r>
        <w:rPr>
          <w:rStyle w:val="CommentReference"/>
        </w:rPr>
        <w:annotationRef/>
      </w:r>
      <w:r>
        <w:t xml:space="preserve">This section is poorly written. </w:t>
      </w:r>
    </w:p>
  </w:comment>
  <w:comment w:id="172" w:author="Dan Hahn" w:date="2017-06-16T13:26:00Z" w:initials="DH">
    <w:p w14:paraId="1209140D" w14:textId="65BB8F04" w:rsidR="00D657BC" w:rsidRDefault="00D657BC">
      <w:pPr>
        <w:pStyle w:val="CommentText"/>
      </w:pPr>
      <w:r>
        <w:rPr>
          <w:rStyle w:val="CommentReference"/>
        </w:rPr>
        <w:annotationRef/>
      </w:r>
      <w:r>
        <w:t>Say it more simply!</w:t>
      </w:r>
    </w:p>
  </w:comment>
  <w:comment w:id="173" w:author="Dan Hahn" w:date="2017-06-16T13:27:00Z" w:initials="DH">
    <w:p w14:paraId="676A7427" w14:textId="193811ED" w:rsidR="00D657BC" w:rsidRDefault="00D657BC">
      <w:pPr>
        <w:pStyle w:val="CommentText"/>
      </w:pPr>
      <w:r>
        <w:rPr>
          <w:rStyle w:val="CommentReference"/>
        </w:rPr>
        <w:annotationRef/>
      </w:r>
      <w:r>
        <w:t>Simpler!</w:t>
      </w:r>
    </w:p>
  </w:comment>
  <w:comment w:id="174" w:author="Dan Hahn" w:date="2017-07-27T11:23:00Z" w:initials="DH">
    <w:p w14:paraId="71394692" w14:textId="67D6991A" w:rsidR="00D657BC" w:rsidRDefault="00D657BC">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75" w:author="Dan Hahn" w:date="2017-07-27T11:24:00Z" w:initials="DH">
    <w:p w14:paraId="2EBC6931" w14:textId="631ACF95" w:rsidR="00D657BC" w:rsidRDefault="00D657BC">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76" w:author="Dan Hahn" w:date="2017-07-27T11:31:00Z" w:initials="DH">
    <w:p w14:paraId="58635C6C" w14:textId="2A6AF9DC" w:rsidR="009A40C7" w:rsidRDefault="009A40C7">
      <w:pPr>
        <w:pStyle w:val="CommentText"/>
      </w:pPr>
      <w:r>
        <w:rPr>
          <w:rStyle w:val="CommentReference"/>
        </w:rPr>
        <w:annotationRef/>
      </w:r>
      <w:r>
        <w:t xml:space="preserve">Can you say this more clearly? </w:t>
      </w:r>
    </w:p>
  </w:comment>
  <w:comment w:id="177" w:author="Dan Hahn" w:date="2017-07-27T11:32:00Z" w:initials="DH">
    <w:p w14:paraId="65002AE3" w14:textId="337533A7" w:rsidR="009A40C7" w:rsidRDefault="009A40C7">
      <w:pPr>
        <w:pStyle w:val="CommentText"/>
      </w:pPr>
      <w:r>
        <w:rPr>
          <w:rStyle w:val="CommentReference"/>
        </w:rPr>
        <w:annotationRef/>
      </w:r>
      <w:r>
        <w:t xml:space="preserve">Are you sure? How often do you think this happens? </w:t>
      </w:r>
    </w:p>
  </w:comment>
  <w:comment w:id="178" w:author="Dan Hahn" w:date="2017-07-27T11:33:00Z" w:initials="DH">
    <w:p w14:paraId="324B69FB" w14:textId="79857255" w:rsidR="009A40C7" w:rsidRDefault="009A40C7">
      <w:pPr>
        <w:pStyle w:val="CommentText"/>
      </w:pPr>
      <w:r>
        <w:rPr>
          <w:rStyle w:val="CommentReference"/>
        </w:rPr>
        <w:annotationRef/>
      </w:r>
      <w:r>
        <w:t xml:space="preserve">WHAT? </w:t>
      </w:r>
    </w:p>
  </w:comment>
  <w:comment w:id="179" w:author="Dan Hahn" w:date="2017-06-16T13:28:00Z" w:initials="DH">
    <w:p w14:paraId="3F905C1F" w14:textId="29703748" w:rsidR="00D657BC" w:rsidRDefault="00D657BC">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0F9103" w15:done="0"/>
  <w15:commentEx w15:paraId="7FFA4EBA" w15:paraIdParent="140F9103" w15:done="0"/>
  <w15:commentEx w15:paraId="5EDB80BE" w15:done="0"/>
  <w15:commentEx w15:paraId="7E602AD2" w15:done="0"/>
  <w15:commentEx w15:paraId="71A73ADE" w15:done="0"/>
  <w15:commentEx w15:paraId="459B8975" w15:done="0"/>
  <w15:commentEx w15:paraId="0BA93513" w15:done="0"/>
  <w15:commentEx w15:paraId="74AC0961" w15:done="0"/>
  <w15:commentEx w15:paraId="38B036F5" w15:done="0"/>
  <w15:commentEx w15:paraId="67552DB7" w15:done="0"/>
  <w15:commentEx w15:paraId="570D5CD5" w15:done="0"/>
  <w15:commentEx w15:paraId="39A4B5C7" w15:done="0"/>
  <w15:commentEx w15:paraId="7EDE73CC" w15:done="0"/>
  <w15:commentEx w15:paraId="484596AB" w15:done="0"/>
  <w15:commentEx w15:paraId="08ACA9C7" w15:done="0"/>
  <w15:commentEx w15:paraId="0FC1AD04" w15:done="0"/>
  <w15:commentEx w15:paraId="5122B0EF" w15:done="0"/>
  <w15:commentEx w15:paraId="1A1F6453" w15:done="0"/>
  <w15:commentEx w15:paraId="3F30BF6C" w15:done="0"/>
  <w15:commentEx w15:paraId="5FFFA0ED" w15:done="0"/>
  <w15:commentEx w15:paraId="0CA33C9B" w15:done="0"/>
  <w15:commentEx w15:paraId="05F59A03" w15:done="0"/>
  <w15:commentEx w15:paraId="559DDB13" w15:done="0"/>
  <w15:commentEx w15:paraId="1278E422" w15:done="0"/>
  <w15:commentEx w15:paraId="52B60E3F" w15:done="0"/>
  <w15:commentEx w15:paraId="6DD73D2A" w15:done="0"/>
  <w15:commentEx w15:paraId="19C508B0" w15:done="0"/>
  <w15:commentEx w15:paraId="2607B11C" w15:done="0"/>
  <w15:commentEx w15:paraId="4731CF11" w15:done="0"/>
  <w15:commentEx w15:paraId="4F852094" w15:done="0"/>
  <w15:commentEx w15:paraId="16B1E901" w15:done="0"/>
  <w15:commentEx w15:paraId="158F1FDF" w15:done="0"/>
  <w15:commentEx w15:paraId="3D73C1AE" w15:done="0"/>
  <w15:commentEx w15:paraId="26ED1E0B" w15:done="0"/>
  <w15:commentEx w15:paraId="66DA53C9" w15:done="0"/>
  <w15:commentEx w15:paraId="7015146E" w15:done="0"/>
  <w15:commentEx w15:paraId="35E929C9" w15:done="0"/>
  <w15:commentEx w15:paraId="689259CE" w15:done="0"/>
  <w15:commentEx w15:paraId="042A600B" w15:done="0"/>
  <w15:commentEx w15:paraId="1209140D" w15:done="0"/>
  <w15:commentEx w15:paraId="676A7427" w15:done="0"/>
  <w15:commentEx w15:paraId="71394692" w15:done="0"/>
  <w15:commentEx w15:paraId="2EBC6931" w15:done="0"/>
  <w15:commentEx w15:paraId="58635C6C" w15:done="0"/>
  <w15:commentEx w15:paraId="65002AE3" w15:done="0"/>
  <w15:commentEx w15:paraId="324B69FB"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A4D40" w14:textId="77777777" w:rsidR="00CF3DD4" w:rsidRDefault="00CF3DD4">
      <w:r>
        <w:separator/>
      </w:r>
    </w:p>
  </w:endnote>
  <w:endnote w:type="continuationSeparator" w:id="0">
    <w:p w14:paraId="13DEAB52" w14:textId="77777777" w:rsidR="00CF3DD4" w:rsidRDefault="00CF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D657BC" w:rsidRDefault="00D657BC">
    <w:pPr>
      <w:tabs>
        <w:tab w:val="center" w:pos="4680"/>
        <w:tab w:val="right" w:pos="9360"/>
      </w:tabs>
      <w:jc w:val="center"/>
    </w:pPr>
    <w:r>
      <w:fldChar w:fldCharType="begin"/>
    </w:r>
    <w:r>
      <w:instrText>PAGE</w:instrText>
    </w:r>
    <w:r>
      <w:fldChar w:fldCharType="separate"/>
    </w:r>
    <w:r w:rsidR="00605010">
      <w:rPr>
        <w:noProof/>
      </w:rPr>
      <w:t>4</w:t>
    </w:r>
    <w:r>
      <w:fldChar w:fldCharType="end"/>
    </w:r>
  </w:p>
  <w:p w14:paraId="10AEF5E5" w14:textId="77777777" w:rsidR="00D657BC" w:rsidRDefault="00D657BC">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89526" w14:textId="77777777" w:rsidR="00CF3DD4" w:rsidRDefault="00CF3DD4">
      <w:r>
        <w:separator/>
      </w:r>
    </w:p>
  </w:footnote>
  <w:footnote w:type="continuationSeparator" w:id="0">
    <w:p w14:paraId="61D4FE30" w14:textId="77777777" w:rsidR="00CF3DD4" w:rsidRDefault="00CF3D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04960"/>
    <w:rsid w:val="0001098C"/>
    <w:rsid w:val="00011EAE"/>
    <w:rsid w:val="00014C76"/>
    <w:rsid w:val="00014FCF"/>
    <w:rsid w:val="0001674C"/>
    <w:rsid w:val="00017B26"/>
    <w:rsid w:val="000206DE"/>
    <w:rsid w:val="00021E0D"/>
    <w:rsid w:val="00023121"/>
    <w:rsid w:val="00033D2B"/>
    <w:rsid w:val="00040137"/>
    <w:rsid w:val="0004287A"/>
    <w:rsid w:val="00044755"/>
    <w:rsid w:val="00052929"/>
    <w:rsid w:val="00052C23"/>
    <w:rsid w:val="00053D0B"/>
    <w:rsid w:val="00053F7D"/>
    <w:rsid w:val="00054C1B"/>
    <w:rsid w:val="000605C6"/>
    <w:rsid w:val="0006088D"/>
    <w:rsid w:val="00070F94"/>
    <w:rsid w:val="00072738"/>
    <w:rsid w:val="00076516"/>
    <w:rsid w:val="0007718D"/>
    <w:rsid w:val="00082B2A"/>
    <w:rsid w:val="00084B17"/>
    <w:rsid w:val="00091515"/>
    <w:rsid w:val="000A1DC2"/>
    <w:rsid w:val="000A20A7"/>
    <w:rsid w:val="000A490E"/>
    <w:rsid w:val="000A6516"/>
    <w:rsid w:val="000B454B"/>
    <w:rsid w:val="000B4803"/>
    <w:rsid w:val="000C1EEF"/>
    <w:rsid w:val="000C25C6"/>
    <w:rsid w:val="000C5A4F"/>
    <w:rsid w:val="000D5369"/>
    <w:rsid w:val="000D54AB"/>
    <w:rsid w:val="000E0A6E"/>
    <w:rsid w:val="000E2CF1"/>
    <w:rsid w:val="000E2D18"/>
    <w:rsid w:val="000E2FB1"/>
    <w:rsid w:val="000E3D13"/>
    <w:rsid w:val="000E457B"/>
    <w:rsid w:val="000E5425"/>
    <w:rsid w:val="000F02A3"/>
    <w:rsid w:val="000F0772"/>
    <w:rsid w:val="000F4EE0"/>
    <w:rsid w:val="00102657"/>
    <w:rsid w:val="001026F4"/>
    <w:rsid w:val="00110364"/>
    <w:rsid w:val="00113859"/>
    <w:rsid w:val="00114DD2"/>
    <w:rsid w:val="00115456"/>
    <w:rsid w:val="00120B6D"/>
    <w:rsid w:val="00130C93"/>
    <w:rsid w:val="00132B11"/>
    <w:rsid w:val="00134986"/>
    <w:rsid w:val="00134ABA"/>
    <w:rsid w:val="00135180"/>
    <w:rsid w:val="0013552C"/>
    <w:rsid w:val="001360EE"/>
    <w:rsid w:val="0014051F"/>
    <w:rsid w:val="0014660C"/>
    <w:rsid w:val="00151F9F"/>
    <w:rsid w:val="00153CAA"/>
    <w:rsid w:val="001548B4"/>
    <w:rsid w:val="00154A04"/>
    <w:rsid w:val="00154AF3"/>
    <w:rsid w:val="00156BD1"/>
    <w:rsid w:val="00156C2C"/>
    <w:rsid w:val="00162A00"/>
    <w:rsid w:val="00162F14"/>
    <w:rsid w:val="00163830"/>
    <w:rsid w:val="00166EDC"/>
    <w:rsid w:val="001672AF"/>
    <w:rsid w:val="00171598"/>
    <w:rsid w:val="00171E45"/>
    <w:rsid w:val="00174490"/>
    <w:rsid w:val="001746C8"/>
    <w:rsid w:val="001817F2"/>
    <w:rsid w:val="001820A2"/>
    <w:rsid w:val="001859AC"/>
    <w:rsid w:val="001866FB"/>
    <w:rsid w:val="001932FC"/>
    <w:rsid w:val="00196150"/>
    <w:rsid w:val="001A396C"/>
    <w:rsid w:val="001A51A3"/>
    <w:rsid w:val="001A67FE"/>
    <w:rsid w:val="001B35F2"/>
    <w:rsid w:val="001C649A"/>
    <w:rsid w:val="001D5B0F"/>
    <w:rsid w:val="001E6528"/>
    <w:rsid w:val="001E72D4"/>
    <w:rsid w:val="001F1643"/>
    <w:rsid w:val="001F522C"/>
    <w:rsid w:val="001F5826"/>
    <w:rsid w:val="001F634B"/>
    <w:rsid w:val="001F79E3"/>
    <w:rsid w:val="001F7C6D"/>
    <w:rsid w:val="00200744"/>
    <w:rsid w:val="002007D8"/>
    <w:rsid w:val="00201918"/>
    <w:rsid w:val="00202564"/>
    <w:rsid w:val="0020374B"/>
    <w:rsid w:val="00207E1A"/>
    <w:rsid w:val="00216D46"/>
    <w:rsid w:val="0021727C"/>
    <w:rsid w:val="0022421A"/>
    <w:rsid w:val="00226F9A"/>
    <w:rsid w:val="0023194A"/>
    <w:rsid w:val="00232C67"/>
    <w:rsid w:val="00240B85"/>
    <w:rsid w:val="0024517B"/>
    <w:rsid w:val="00246504"/>
    <w:rsid w:val="00251B65"/>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A6E62"/>
    <w:rsid w:val="002B4C30"/>
    <w:rsid w:val="002B57A0"/>
    <w:rsid w:val="002B750A"/>
    <w:rsid w:val="002C07DB"/>
    <w:rsid w:val="002C1F3E"/>
    <w:rsid w:val="002C21A4"/>
    <w:rsid w:val="002C76C2"/>
    <w:rsid w:val="002D1F95"/>
    <w:rsid w:val="00300029"/>
    <w:rsid w:val="00321C1E"/>
    <w:rsid w:val="003232E6"/>
    <w:rsid w:val="003257BD"/>
    <w:rsid w:val="0032630E"/>
    <w:rsid w:val="00330DD4"/>
    <w:rsid w:val="003326B4"/>
    <w:rsid w:val="00332CB3"/>
    <w:rsid w:val="00333238"/>
    <w:rsid w:val="003337E2"/>
    <w:rsid w:val="00334154"/>
    <w:rsid w:val="003368CB"/>
    <w:rsid w:val="0033708A"/>
    <w:rsid w:val="003407DC"/>
    <w:rsid w:val="00341CD5"/>
    <w:rsid w:val="00342CDE"/>
    <w:rsid w:val="0034488C"/>
    <w:rsid w:val="00345F0C"/>
    <w:rsid w:val="00352ED2"/>
    <w:rsid w:val="003532C5"/>
    <w:rsid w:val="00355CC8"/>
    <w:rsid w:val="00361D45"/>
    <w:rsid w:val="00362498"/>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D32EF"/>
    <w:rsid w:val="003D6F93"/>
    <w:rsid w:val="003E641C"/>
    <w:rsid w:val="003F08F6"/>
    <w:rsid w:val="003F2B00"/>
    <w:rsid w:val="003F3ADB"/>
    <w:rsid w:val="003F49DE"/>
    <w:rsid w:val="003F69F8"/>
    <w:rsid w:val="00401DC1"/>
    <w:rsid w:val="00403FEA"/>
    <w:rsid w:val="00405472"/>
    <w:rsid w:val="0040602F"/>
    <w:rsid w:val="004126E7"/>
    <w:rsid w:val="0041393A"/>
    <w:rsid w:val="00413E58"/>
    <w:rsid w:val="0041536A"/>
    <w:rsid w:val="00422CB8"/>
    <w:rsid w:val="004236DC"/>
    <w:rsid w:val="00423B05"/>
    <w:rsid w:val="00425A76"/>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C7716"/>
    <w:rsid w:val="004D1C88"/>
    <w:rsid w:val="004D3295"/>
    <w:rsid w:val="004D4ECE"/>
    <w:rsid w:val="004D6420"/>
    <w:rsid w:val="004E1C3A"/>
    <w:rsid w:val="004F31A5"/>
    <w:rsid w:val="005017CC"/>
    <w:rsid w:val="005042DB"/>
    <w:rsid w:val="00507E81"/>
    <w:rsid w:val="00510F24"/>
    <w:rsid w:val="00511203"/>
    <w:rsid w:val="00521DAD"/>
    <w:rsid w:val="00524F2F"/>
    <w:rsid w:val="005259F9"/>
    <w:rsid w:val="00530259"/>
    <w:rsid w:val="00530C18"/>
    <w:rsid w:val="0053167F"/>
    <w:rsid w:val="005339A4"/>
    <w:rsid w:val="00534F29"/>
    <w:rsid w:val="005364F1"/>
    <w:rsid w:val="0054592D"/>
    <w:rsid w:val="00550774"/>
    <w:rsid w:val="00550E8A"/>
    <w:rsid w:val="00552917"/>
    <w:rsid w:val="00556B8D"/>
    <w:rsid w:val="005633A6"/>
    <w:rsid w:val="005647DF"/>
    <w:rsid w:val="00564F1B"/>
    <w:rsid w:val="00565FC7"/>
    <w:rsid w:val="00570824"/>
    <w:rsid w:val="00570FA3"/>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5010"/>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86F42"/>
    <w:rsid w:val="006930D1"/>
    <w:rsid w:val="00693BC3"/>
    <w:rsid w:val="00694411"/>
    <w:rsid w:val="006946C3"/>
    <w:rsid w:val="006966E8"/>
    <w:rsid w:val="006A01A3"/>
    <w:rsid w:val="006A182B"/>
    <w:rsid w:val="006A1A47"/>
    <w:rsid w:val="006A5606"/>
    <w:rsid w:val="006B6DC0"/>
    <w:rsid w:val="006B7A5A"/>
    <w:rsid w:val="006B7A8E"/>
    <w:rsid w:val="006C5A67"/>
    <w:rsid w:val="006D40D2"/>
    <w:rsid w:val="006D6A7E"/>
    <w:rsid w:val="006E1336"/>
    <w:rsid w:val="006E50DF"/>
    <w:rsid w:val="006E6459"/>
    <w:rsid w:val="006F000F"/>
    <w:rsid w:val="006F148B"/>
    <w:rsid w:val="006F1DC5"/>
    <w:rsid w:val="006F34B0"/>
    <w:rsid w:val="006F55DB"/>
    <w:rsid w:val="006F6666"/>
    <w:rsid w:val="00700792"/>
    <w:rsid w:val="00702A40"/>
    <w:rsid w:val="00703AD6"/>
    <w:rsid w:val="00706A81"/>
    <w:rsid w:val="007229A4"/>
    <w:rsid w:val="00723FC7"/>
    <w:rsid w:val="00724A61"/>
    <w:rsid w:val="007256AE"/>
    <w:rsid w:val="007300D1"/>
    <w:rsid w:val="007344DF"/>
    <w:rsid w:val="00734601"/>
    <w:rsid w:val="0073563E"/>
    <w:rsid w:val="00735ADB"/>
    <w:rsid w:val="00746552"/>
    <w:rsid w:val="00755596"/>
    <w:rsid w:val="00761B7A"/>
    <w:rsid w:val="00771A80"/>
    <w:rsid w:val="00785E3D"/>
    <w:rsid w:val="007916DA"/>
    <w:rsid w:val="00792D05"/>
    <w:rsid w:val="007A2D48"/>
    <w:rsid w:val="007A4142"/>
    <w:rsid w:val="007A4F27"/>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03C"/>
    <w:rsid w:val="00801D80"/>
    <w:rsid w:val="00802164"/>
    <w:rsid w:val="00802FD5"/>
    <w:rsid w:val="0080369B"/>
    <w:rsid w:val="008052E4"/>
    <w:rsid w:val="008144E4"/>
    <w:rsid w:val="00815DF7"/>
    <w:rsid w:val="00816828"/>
    <w:rsid w:val="00822407"/>
    <w:rsid w:val="00823325"/>
    <w:rsid w:val="00824AEC"/>
    <w:rsid w:val="00832B9B"/>
    <w:rsid w:val="008330BA"/>
    <w:rsid w:val="00833A55"/>
    <w:rsid w:val="008343E5"/>
    <w:rsid w:val="0083592E"/>
    <w:rsid w:val="00835A2A"/>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1BE"/>
    <w:rsid w:val="0089676E"/>
    <w:rsid w:val="0089755E"/>
    <w:rsid w:val="008A2CE5"/>
    <w:rsid w:val="008A5881"/>
    <w:rsid w:val="008B6230"/>
    <w:rsid w:val="008C1EA2"/>
    <w:rsid w:val="008C297E"/>
    <w:rsid w:val="008C3730"/>
    <w:rsid w:val="008C4F42"/>
    <w:rsid w:val="008D04E7"/>
    <w:rsid w:val="008D34B3"/>
    <w:rsid w:val="008E0290"/>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7785E"/>
    <w:rsid w:val="00980D20"/>
    <w:rsid w:val="0098293B"/>
    <w:rsid w:val="0098348A"/>
    <w:rsid w:val="00983C00"/>
    <w:rsid w:val="009911B3"/>
    <w:rsid w:val="0099266F"/>
    <w:rsid w:val="0099320A"/>
    <w:rsid w:val="00993227"/>
    <w:rsid w:val="00996124"/>
    <w:rsid w:val="00996D33"/>
    <w:rsid w:val="00997E3B"/>
    <w:rsid w:val="009A36EB"/>
    <w:rsid w:val="009A3B12"/>
    <w:rsid w:val="009A40C7"/>
    <w:rsid w:val="009A4BD4"/>
    <w:rsid w:val="009B0F70"/>
    <w:rsid w:val="009C2CA7"/>
    <w:rsid w:val="009C71D7"/>
    <w:rsid w:val="009D1022"/>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25FA3"/>
    <w:rsid w:val="00A318E1"/>
    <w:rsid w:val="00A37394"/>
    <w:rsid w:val="00A379B9"/>
    <w:rsid w:val="00A40329"/>
    <w:rsid w:val="00A40D12"/>
    <w:rsid w:val="00A44FE2"/>
    <w:rsid w:val="00A465DE"/>
    <w:rsid w:val="00A4674A"/>
    <w:rsid w:val="00A51048"/>
    <w:rsid w:val="00A52C78"/>
    <w:rsid w:val="00A62318"/>
    <w:rsid w:val="00A624A3"/>
    <w:rsid w:val="00A63141"/>
    <w:rsid w:val="00A66C08"/>
    <w:rsid w:val="00A67FEE"/>
    <w:rsid w:val="00A70F78"/>
    <w:rsid w:val="00A71AD2"/>
    <w:rsid w:val="00A724AF"/>
    <w:rsid w:val="00A75FAF"/>
    <w:rsid w:val="00A7616D"/>
    <w:rsid w:val="00A77B05"/>
    <w:rsid w:val="00A84F1F"/>
    <w:rsid w:val="00A86763"/>
    <w:rsid w:val="00A87FF4"/>
    <w:rsid w:val="00A92D85"/>
    <w:rsid w:val="00A9396E"/>
    <w:rsid w:val="00AA0985"/>
    <w:rsid w:val="00AB20EB"/>
    <w:rsid w:val="00AB338F"/>
    <w:rsid w:val="00AB6005"/>
    <w:rsid w:val="00AB7BB1"/>
    <w:rsid w:val="00AC01A1"/>
    <w:rsid w:val="00AC43E1"/>
    <w:rsid w:val="00AC48CC"/>
    <w:rsid w:val="00AD356D"/>
    <w:rsid w:val="00AD6167"/>
    <w:rsid w:val="00AD7077"/>
    <w:rsid w:val="00AE175C"/>
    <w:rsid w:val="00AE42ED"/>
    <w:rsid w:val="00AF5A19"/>
    <w:rsid w:val="00B034A0"/>
    <w:rsid w:val="00B039C2"/>
    <w:rsid w:val="00B06804"/>
    <w:rsid w:val="00B1054C"/>
    <w:rsid w:val="00B10C15"/>
    <w:rsid w:val="00B12308"/>
    <w:rsid w:val="00B2043D"/>
    <w:rsid w:val="00B25DA8"/>
    <w:rsid w:val="00B33353"/>
    <w:rsid w:val="00B341BE"/>
    <w:rsid w:val="00B35589"/>
    <w:rsid w:val="00B361CB"/>
    <w:rsid w:val="00B364A1"/>
    <w:rsid w:val="00B4396A"/>
    <w:rsid w:val="00B45A06"/>
    <w:rsid w:val="00B47581"/>
    <w:rsid w:val="00B507F8"/>
    <w:rsid w:val="00B51E68"/>
    <w:rsid w:val="00B5407E"/>
    <w:rsid w:val="00B61DE9"/>
    <w:rsid w:val="00B62625"/>
    <w:rsid w:val="00B6298E"/>
    <w:rsid w:val="00B630FA"/>
    <w:rsid w:val="00B63461"/>
    <w:rsid w:val="00B64325"/>
    <w:rsid w:val="00B74C6D"/>
    <w:rsid w:val="00B777EC"/>
    <w:rsid w:val="00B854AC"/>
    <w:rsid w:val="00B86814"/>
    <w:rsid w:val="00B901A5"/>
    <w:rsid w:val="00B9139F"/>
    <w:rsid w:val="00B92A17"/>
    <w:rsid w:val="00BA053B"/>
    <w:rsid w:val="00BA2725"/>
    <w:rsid w:val="00BA6C16"/>
    <w:rsid w:val="00BB112A"/>
    <w:rsid w:val="00BB621D"/>
    <w:rsid w:val="00BB72D0"/>
    <w:rsid w:val="00BB7602"/>
    <w:rsid w:val="00BC10D5"/>
    <w:rsid w:val="00BC46F4"/>
    <w:rsid w:val="00BC6C7A"/>
    <w:rsid w:val="00BC71F1"/>
    <w:rsid w:val="00BC7FB3"/>
    <w:rsid w:val="00BD6E4A"/>
    <w:rsid w:val="00BD7BDF"/>
    <w:rsid w:val="00BD7E4A"/>
    <w:rsid w:val="00BE4A85"/>
    <w:rsid w:val="00BE67FD"/>
    <w:rsid w:val="00BF57D7"/>
    <w:rsid w:val="00BF76A9"/>
    <w:rsid w:val="00BF7FF8"/>
    <w:rsid w:val="00C13F30"/>
    <w:rsid w:val="00C2032B"/>
    <w:rsid w:val="00C2122A"/>
    <w:rsid w:val="00C235F5"/>
    <w:rsid w:val="00C2523B"/>
    <w:rsid w:val="00C3271A"/>
    <w:rsid w:val="00C41ADF"/>
    <w:rsid w:val="00C47AA3"/>
    <w:rsid w:val="00C5584C"/>
    <w:rsid w:val="00C60D23"/>
    <w:rsid w:val="00C62AD3"/>
    <w:rsid w:val="00C62BEA"/>
    <w:rsid w:val="00C64C45"/>
    <w:rsid w:val="00C64DC6"/>
    <w:rsid w:val="00C663A1"/>
    <w:rsid w:val="00C66EF3"/>
    <w:rsid w:val="00C73311"/>
    <w:rsid w:val="00C74A75"/>
    <w:rsid w:val="00C75212"/>
    <w:rsid w:val="00C83A27"/>
    <w:rsid w:val="00C86CF8"/>
    <w:rsid w:val="00C91422"/>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3DD4"/>
    <w:rsid w:val="00CF4205"/>
    <w:rsid w:val="00CF54B4"/>
    <w:rsid w:val="00D001C4"/>
    <w:rsid w:val="00D01016"/>
    <w:rsid w:val="00D03388"/>
    <w:rsid w:val="00D07985"/>
    <w:rsid w:val="00D079B2"/>
    <w:rsid w:val="00D11592"/>
    <w:rsid w:val="00D116C6"/>
    <w:rsid w:val="00D12862"/>
    <w:rsid w:val="00D157DA"/>
    <w:rsid w:val="00D17072"/>
    <w:rsid w:val="00D21C0A"/>
    <w:rsid w:val="00D22867"/>
    <w:rsid w:val="00D25700"/>
    <w:rsid w:val="00D27270"/>
    <w:rsid w:val="00D40D3B"/>
    <w:rsid w:val="00D42C66"/>
    <w:rsid w:val="00D440A4"/>
    <w:rsid w:val="00D44F99"/>
    <w:rsid w:val="00D51C18"/>
    <w:rsid w:val="00D51D28"/>
    <w:rsid w:val="00D55C3E"/>
    <w:rsid w:val="00D56ED4"/>
    <w:rsid w:val="00D6143C"/>
    <w:rsid w:val="00D62084"/>
    <w:rsid w:val="00D6287F"/>
    <w:rsid w:val="00D657BC"/>
    <w:rsid w:val="00D659BC"/>
    <w:rsid w:val="00D84281"/>
    <w:rsid w:val="00D85B93"/>
    <w:rsid w:val="00D9032A"/>
    <w:rsid w:val="00D908B4"/>
    <w:rsid w:val="00D9225F"/>
    <w:rsid w:val="00D954ED"/>
    <w:rsid w:val="00DA05CB"/>
    <w:rsid w:val="00DB007A"/>
    <w:rsid w:val="00DB16BF"/>
    <w:rsid w:val="00DB5559"/>
    <w:rsid w:val="00DC14F7"/>
    <w:rsid w:val="00DC47EF"/>
    <w:rsid w:val="00DC6092"/>
    <w:rsid w:val="00DC6956"/>
    <w:rsid w:val="00DD0FAB"/>
    <w:rsid w:val="00DD12C6"/>
    <w:rsid w:val="00DD3E48"/>
    <w:rsid w:val="00DE2143"/>
    <w:rsid w:val="00DE2AB9"/>
    <w:rsid w:val="00DE3903"/>
    <w:rsid w:val="00DE5DAD"/>
    <w:rsid w:val="00DE717B"/>
    <w:rsid w:val="00DE7B20"/>
    <w:rsid w:val="00DF3175"/>
    <w:rsid w:val="00E124ED"/>
    <w:rsid w:val="00E143D7"/>
    <w:rsid w:val="00E16B37"/>
    <w:rsid w:val="00E17A57"/>
    <w:rsid w:val="00E201DF"/>
    <w:rsid w:val="00E2064F"/>
    <w:rsid w:val="00E42EC3"/>
    <w:rsid w:val="00E44C4C"/>
    <w:rsid w:val="00E467F8"/>
    <w:rsid w:val="00E50BF2"/>
    <w:rsid w:val="00E51240"/>
    <w:rsid w:val="00E51276"/>
    <w:rsid w:val="00E52594"/>
    <w:rsid w:val="00E53734"/>
    <w:rsid w:val="00E60724"/>
    <w:rsid w:val="00E63B36"/>
    <w:rsid w:val="00E66AF8"/>
    <w:rsid w:val="00E67DD4"/>
    <w:rsid w:val="00E72135"/>
    <w:rsid w:val="00E727E1"/>
    <w:rsid w:val="00E807A8"/>
    <w:rsid w:val="00E8165C"/>
    <w:rsid w:val="00E8190A"/>
    <w:rsid w:val="00E83566"/>
    <w:rsid w:val="00E83A78"/>
    <w:rsid w:val="00E83E67"/>
    <w:rsid w:val="00E841FC"/>
    <w:rsid w:val="00E8432C"/>
    <w:rsid w:val="00E854D0"/>
    <w:rsid w:val="00E87576"/>
    <w:rsid w:val="00E91A15"/>
    <w:rsid w:val="00E921E4"/>
    <w:rsid w:val="00E94DB3"/>
    <w:rsid w:val="00E95ACF"/>
    <w:rsid w:val="00E97B76"/>
    <w:rsid w:val="00EA008E"/>
    <w:rsid w:val="00EA3DF0"/>
    <w:rsid w:val="00EA503D"/>
    <w:rsid w:val="00EA5C41"/>
    <w:rsid w:val="00EA6D7A"/>
    <w:rsid w:val="00EB19DA"/>
    <w:rsid w:val="00EC0755"/>
    <w:rsid w:val="00EC4205"/>
    <w:rsid w:val="00EC435C"/>
    <w:rsid w:val="00EC6DD8"/>
    <w:rsid w:val="00EC744B"/>
    <w:rsid w:val="00ED1BB2"/>
    <w:rsid w:val="00ED4B17"/>
    <w:rsid w:val="00ED4C27"/>
    <w:rsid w:val="00ED5697"/>
    <w:rsid w:val="00ED5814"/>
    <w:rsid w:val="00EE07CC"/>
    <w:rsid w:val="00EE171A"/>
    <w:rsid w:val="00EF39F1"/>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410C"/>
    <w:rsid w:val="00F75185"/>
    <w:rsid w:val="00F913CA"/>
    <w:rsid w:val="00F92137"/>
    <w:rsid w:val="00F948CD"/>
    <w:rsid w:val="00FA0E01"/>
    <w:rsid w:val="00FA3A7C"/>
    <w:rsid w:val="00FA6B30"/>
    <w:rsid w:val="00FA73B6"/>
    <w:rsid w:val="00FA7EC5"/>
    <w:rsid w:val="00FB25D8"/>
    <w:rsid w:val="00FB6E8C"/>
    <w:rsid w:val="00FB72A9"/>
    <w:rsid w:val="00FB739B"/>
    <w:rsid w:val="00FC474D"/>
    <w:rsid w:val="00FC5EA3"/>
    <w:rsid w:val="00FD1A33"/>
    <w:rsid w:val="00FD2CEA"/>
    <w:rsid w:val="00FD2E92"/>
    <w:rsid w:val="00FD3C38"/>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4667B6-5C6E-E84E-B59E-62CB56EA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28094</Words>
  <Characters>160136</Characters>
  <Application>Microsoft Macintosh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dcterms:created xsi:type="dcterms:W3CDTF">2017-07-30T03:05:00Z</dcterms:created>
  <dcterms:modified xsi:type="dcterms:W3CDTF">2017-07-30T03:05:00Z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