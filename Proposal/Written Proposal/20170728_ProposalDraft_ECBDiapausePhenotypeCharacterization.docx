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3490F35" w14:textId="77777777" w:rsidR="0093364A" w:rsidRDefault="003B7B43" w:rsidP="003B7B43">
      <w:pPr>
        <w:spacing w:line="480" w:lineRule="auto"/>
        <w:rPr>
          <w:ins w:id="0" w:author="James Brown" w:date="2017-07-29T21:30:00Z"/>
        </w:rPr>
      </w:pPr>
      <w:r>
        <w:rPr>
          <w:b/>
        </w:rPr>
        <w:lastRenderedPageBreak/>
        <w:t xml:space="preserve">Changing Climate: </w:t>
      </w:r>
      <w:r w:rsidR="005B22C5">
        <w:t xml:space="preserve">Earth’s climate is warming. </w:t>
      </w:r>
      <w:r w:rsidR="000751AC">
        <w:t xml:space="preserve">According to the National dOceanic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DC14F7">
        <w:t>Exceedingly c</w:t>
      </w:r>
      <w:r w:rsidR="0028642A">
        <w:t xml:space="preserve">onservative </w:t>
      </w:r>
      <w:r w:rsidR="00571585">
        <w:t xml:space="preserve">projections of future temperatures estimate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del w:id="1" w:author="Microsoft Office User" w:date="2017-07-29T21:10:00Z">
        <w:r w:rsidR="00706A81" w:rsidDel="00571585">
          <w:delText xml:space="preserve">also </w:delText>
        </w:r>
      </w:del>
      <w:ins w:id="2" w:author="Microsoft Office User" w:date="2017-07-29T21:10:00Z">
        <w:r w:rsidR="00571585">
          <w:t xml:space="preserve">all </w:t>
        </w:r>
      </w:ins>
      <w:r w:rsidR="00706A81">
        <w:t>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ins w:id="3" w:author="Microsoft Office User" w:date="2017-07-29T21:13:00Z">
        <w:r w:rsidR="00B75BF8">
          <w:t xml:space="preserve">In temperate regions, annual </w:t>
        </w:r>
      </w:ins>
      <w:ins w:id="4" w:author="Microsoft Office User" w:date="2017-07-29T21:14:00Z">
        <w:r w:rsidR="00B75BF8">
          <w:t xml:space="preserve">seasonal </w:t>
        </w:r>
      </w:ins>
      <w:ins w:id="5" w:author="Microsoft Office User" w:date="2017-07-29T21:13:00Z">
        <w:r w:rsidR="00B75BF8">
          <w:t xml:space="preserve">temperatures </w:t>
        </w:r>
      </w:ins>
      <w:ins w:id="6" w:author="Microsoft Office User" w:date="2017-07-29T21:20:00Z">
        <w:r w:rsidR="004218FF">
          <w:t xml:space="preserve">can </w:t>
        </w:r>
      </w:ins>
      <w:ins w:id="7" w:author="Microsoft Office User" w:date="2017-07-29T21:13:00Z">
        <w:r w:rsidR="00B75BF8">
          <w:t xml:space="preserve">peak in the summer </w:t>
        </w:r>
      </w:ins>
      <w:ins w:id="8" w:author="Microsoft Office User" w:date="2017-07-29T21:21:00Z">
        <w:r w:rsidR="004218FF">
          <w:t>above</w:t>
        </w:r>
      </w:ins>
      <w:ins w:id="9" w:author="Microsoft Office User" w:date="2017-07-29T21:13:00Z">
        <w:r w:rsidR="00B75BF8">
          <w:t xml:space="preserve"> 90</w:t>
        </w:r>
      </w:ins>
      <w:ins w:id="10" w:author="Microsoft Office User" w:date="2017-07-29T21:21:00Z">
        <w:r w:rsidR="004218FF">
          <w:t>°</w:t>
        </w:r>
      </w:ins>
      <w:ins w:id="11" w:author="Microsoft Office User" w:date="2017-07-29T21:13:00Z">
        <w:r w:rsidR="00B75BF8">
          <w:t xml:space="preserve">C and in the winter temperatures can decrease below freezing. </w:t>
        </w:r>
      </w:ins>
      <w:del w:id="12" w:author="Microsoft Office User" w:date="2017-07-29T21:11:00Z">
        <w:r w:rsidR="009D1022" w:rsidDel="00571585">
          <w:delText>The average</w:delText>
        </w:r>
      </w:del>
      <w:ins w:id="13" w:author="Microsoft Office User" w:date="2017-07-29T21:23:00Z">
        <w:r w:rsidR="004218FF">
          <w:t xml:space="preserve">As temperatures </w:t>
        </w:r>
        <w:del w:id="14" w:author="James Brown" w:date="2017-07-29T21:28:00Z">
          <w:r w:rsidR="004218FF" w:rsidDel="0093364A">
            <w:delText xml:space="preserve">continue to </w:delText>
          </w:r>
        </w:del>
        <w:r w:rsidR="004218FF">
          <w:t xml:space="preserve">increase, warmer </w:t>
        </w:r>
        <w:del w:id="15" w:author="James Brown" w:date="2017-07-29T21:26:00Z">
          <w:r w:rsidR="004218FF" w:rsidDel="004218FF">
            <w:delText xml:space="preserve">summer </w:delText>
          </w:r>
        </w:del>
        <w:r w:rsidR="004218FF">
          <w:t>temperatures will last longer into the fall and</w:t>
        </w:r>
      </w:ins>
      <w:ins w:id="16" w:author="James Brown" w:date="2017-07-29T21:26:00Z">
        <w:r w:rsidR="004218FF">
          <w:t xml:space="preserve"> start</w:t>
        </w:r>
      </w:ins>
      <w:ins w:id="17" w:author="Microsoft Office User" w:date="2017-07-29T21:23:00Z">
        <w:del w:id="18" w:author="James Brown" w:date="2017-07-29T21:26:00Z">
          <w:r w:rsidR="004218FF" w:rsidDel="004218FF">
            <w:delText xml:space="preserve"> begin</w:delText>
          </w:r>
        </w:del>
        <w:r w:rsidR="004218FF">
          <w:t xml:space="preserve"> sooner </w:t>
        </w:r>
      </w:ins>
      <w:ins w:id="19" w:author="Microsoft Office User" w:date="2017-07-29T21:24:00Z">
        <w:r w:rsidR="004218FF">
          <w:t>in the</w:t>
        </w:r>
      </w:ins>
      <w:ins w:id="20" w:author="Microsoft Office User" w:date="2017-07-29T21:23:00Z">
        <w:r w:rsidR="004218FF">
          <w:t xml:space="preserve"> </w:t>
        </w:r>
      </w:ins>
      <w:ins w:id="21" w:author="Microsoft Office User" w:date="2017-07-29T21:24:00Z">
        <w:r w:rsidR="004218FF">
          <w:t>spring</w:t>
        </w:r>
      </w:ins>
      <w:ins w:id="22" w:author="James Brown" w:date="2017-07-29T21:26:00Z">
        <w:r w:rsidR="004218FF">
          <w:t>, effectively increasing the summer season</w:t>
        </w:r>
      </w:ins>
      <w:ins w:id="23" w:author="James Brown" w:date="2017-07-29T21:29:00Z">
        <w:r w:rsidR="0093364A">
          <w:t xml:space="preserve"> and decreasing the winter season</w:t>
        </w:r>
      </w:ins>
      <w:ins w:id="24" w:author="James Brown" w:date="2017-07-29T21:26:00Z">
        <w:r w:rsidR="004218FF">
          <w:t xml:space="preserve"> </w:t>
        </w:r>
      </w:ins>
      <w:ins w:id="25" w:author="Microsoft Office User" w:date="2017-07-29T21:24:00Z">
        <w:del w:id="26" w:author="James Brown" w:date="2017-07-29T21:26:00Z">
          <w:r w:rsidR="004218FF" w:rsidDel="004218FF">
            <w:delText>.</w:delText>
          </w:r>
        </w:del>
      </w:ins>
      <w:ins w:id="27" w:author="Microsoft Office User" w:date="2017-07-29T21:16:00Z">
        <w:del w:id="28" w:author="James Brown" w:date="2017-07-29T21:26:00Z">
          <w:r w:rsidR="00B75BF8" w:rsidDel="004218FF">
            <w:delText xml:space="preserve"> </w:delText>
          </w:r>
        </w:del>
        <w:del w:id="29" w:author="James Brown" w:date="2017-07-29T21:27:00Z">
          <w:r w:rsidR="00B75BF8" w:rsidDel="004218FF">
            <w:delText>seasonal temperatures increasing, specifically</w:delText>
          </w:r>
        </w:del>
      </w:ins>
      <w:ins w:id="30" w:author="Microsoft Office User" w:date="2017-07-29T21:17:00Z">
        <w:del w:id="31" w:author="James Brown" w:date="2017-07-29T21:27:00Z">
          <w:r w:rsidR="00B75BF8" w:rsidDel="004218FF">
            <w:delText xml:space="preserve"> higher</w:delText>
          </w:r>
        </w:del>
      </w:ins>
      <w:ins w:id="32" w:author="Microsoft Office User" w:date="2017-07-29T21:16:00Z">
        <w:del w:id="33" w:author="James Brown" w:date="2017-07-29T21:27:00Z">
          <w:r w:rsidR="00B75BF8" w:rsidDel="004218FF">
            <w:delText xml:space="preserve"> temperatures during the fall winter and spring seasons,</w:delText>
          </w:r>
        </w:del>
      </w:ins>
      <w:ins w:id="34" w:author="Microsoft Office User" w:date="2017-07-29T21:17:00Z">
        <w:del w:id="35" w:author="James Brown" w:date="2017-07-29T21:27:00Z">
          <w:r w:rsidR="00B75BF8" w:rsidDel="004218FF">
            <w:delText xml:space="preserve"> is reducing the both the </w:delText>
          </w:r>
        </w:del>
      </w:ins>
      <w:ins w:id="36" w:author="Microsoft Office User" w:date="2017-07-29T21:18:00Z">
        <w:del w:id="37" w:author="James Brown" w:date="2017-07-29T21:27:00Z">
          <w:r w:rsidR="00C32E14" w:rsidDel="004218FF">
            <w:delText xml:space="preserve">duration and the </w:delText>
          </w:r>
        </w:del>
      </w:ins>
      <w:ins w:id="38" w:author="Microsoft Office User" w:date="2017-07-29T21:17:00Z">
        <w:del w:id="39" w:author="James Brown" w:date="2017-07-29T21:27:00Z">
          <w:r w:rsidR="00B75BF8" w:rsidDel="004218FF">
            <w:delText xml:space="preserve">number of cool </w:delText>
          </w:r>
        </w:del>
      </w:ins>
      <w:ins w:id="40" w:author="Microsoft Office User" w:date="2017-07-29T21:18:00Z">
        <w:del w:id="41" w:author="James Brown" w:date="2017-07-29T21:27:00Z">
          <w:r w:rsidR="00C32E14" w:rsidDel="004218FF">
            <w:delText xml:space="preserve">and cold </w:delText>
          </w:r>
        </w:del>
      </w:ins>
      <w:ins w:id="42" w:author="Microsoft Office User" w:date="2017-07-29T21:17:00Z">
        <w:del w:id="43" w:author="James Brown" w:date="2017-07-29T21:27:00Z">
          <w:r w:rsidR="00B75BF8" w:rsidDel="004218FF">
            <w:delText>days</w:delText>
          </w:r>
        </w:del>
      </w:ins>
      <w:ins w:id="44" w:author="Microsoft Office User" w:date="2017-07-29T21:18:00Z">
        <w:del w:id="45" w:author="James Brown" w:date="2017-07-29T21:27:00Z">
          <w:r w:rsidR="00C32E14" w:rsidDel="004218FF">
            <w:delText>, in effect increasing the duration of summer and decreasing the duration of winter.</w:delText>
          </w:r>
        </w:del>
      </w:ins>
      <w:ins w:id="46" w:author="Microsoft Office User" w:date="2017-07-29T21:17:00Z">
        <w:del w:id="47" w:author="James Brown" w:date="2017-07-29T21:27:00Z">
          <w:r w:rsidR="00B75BF8" w:rsidDel="004218FF">
            <w:delText xml:space="preserve"> and the length of cold seasons. </w:delText>
          </w:r>
        </w:del>
      </w:ins>
      <w:del w:id="48" w:author="James Brown" w:date="2017-07-29T21:27:00Z">
        <w:r w:rsidR="009D1022" w:rsidDel="004218FF">
          <w:delText xml:space="preserve"> increase in seasonal temperatures, specifically winter and spring in temperate regions, decreases the severity of winters and as springs become warmer sooner, the duration of winter decreases </w:delText>
        </w:r>
      </w:del>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p>
    <w:p w14:paraId="2412DC97" w14:textId="55C7D8B4" w:rsidR="006008F8" w:rsidDel="00950902" w:rsidRDefault="0093364A" w:rsidP="00950902">
      <w:pPr>
        <w:spacing w:line="480" w:lineRule="auto"/>
        <w:ind w:firstLine="720"/>
        <w:rPr>
          <w:del w:id="49" w:author="James Brown" w:date="2017-07-29T21:45:00Z"/>
        </w:rPr>
        <w:pPrChange w:id="50" w:author="James Brown" w:date="2017-07-29T21:45:00Z">
          <w:pPr>
            <w:spacing w:line="480" w:lineRule="auto"/>
          </w:pPr>
        </w:pPrChange>
      </w:pPr>
      <w:ins w:id="51" w:author="James Brown" w:date="2017-07-29T21:30:00Z">
        <w:r>
          <w:t>An increase in the number of warmer days</w:t>
        </w:r>
      </w:ins>
      <w:del w:id="52" w:author="James Brown" w:date="2017-07-29T21:30:00Z">
        <w:r w:rsidR="009D1022" w:rsidDel="0093364A">
          <w:delText>Reduced severity and duration of winter</w:delText>
        </w:r>
      </w:del>
      <w:r w:rsidR="009D1022">
        <w:t xml:space="preserve"> </w:t>
      </w:r>
      <w:r w:rsidR="009F13B5">
        <w:t>represents a</w:t>
      </w:r>
      <w:r w:rsidR="009D1022">
        <w:t xml:space="preserve"> net increase </w:t>
      </w:r>
      <w:r w:rsidR="009F13B5">
        <w:t xml:space="preserve">in </w:t>
      </w:r>
      <w:r w:rsidR="009D1022">
        <w:t xml:space="preserve">favorable conditions for insect pests to thrive. </w:t>
      </w:r>
      <w:ins w:id="53" w:author="James Brown" w:date="2017-07-29T21:41:00Z">
        <w:r w:rsidR="00950902">
          <w:t xml:space="preserve">For </w:t>
        </w:r>
      </w:ins>
      <w:ins w:id="54" w:author="James Brown" w:date="2017-07-29T21:36:00Z">
        <w:r w:rsidR="00950902">
          <w:t>ectotherms and poikilotherms</w:t>
        </w:r>
      </w:ins>
      <w:ins w:id="55" w:author="James Brown" w:date="2017-07-29T21:42:00Z">
        <w:r w:rsidR="00950902">
          <w:t xml:space="preserve"> their </w:t>
        </w:r>
      </w:ins>
      <w:ins w:id="56" w:author="James Brown" w:date="2017-07-29T21:43:00Z">
        <w:r w:rsidR="00950902">
          <w:t xml:space="preserve">metabolic rate (and by relation their </w:t>
        </w:r>
      </w:ins>
      <w:ins w:id="57" w:author="James Brown" w:date="2017-07-29T21:42:00Z">
        <w:r w:rsidR="00950902">
          <w:t>growth and development</w:t>
        </w:r>
      </w:ins>
      <w:ins w:id="58" w:author="James Brown" w:date="2017-07-29T21:43:00Z">
        <w:r w:rsidR="00950902">
          <w:t>)</w:t>
        </w:r>
      </w:ins>
      <w:ins w:id="59" w:author="James Brown" w:date="2017-07-29T21:42:00Z">
        <w:r w:rsidR="00950902">
          <w:t xml:space="preserve"> is directly proportional to external temperatures</w:t>
        </w:r>
      </w:ins>
      <w:ins w:id="60" w:author="James Brown" w:date="2017-07-29T21:44:00Z">
        <w:r w:rsidR="00950902">
          <w:t xml:space="preserve"> and increased temperatures can corresponds to increased metabolic rate</w:t>
        </w:r>
      </w:ins>
      <w:ins w:id="61" w:author="James Brown" w:date="2017-07-29T21:36:00Z">
        <w:r w:rsidR="00950902">
          <w:t xml:space="preserve">. </w:t>
        </w:r>
      </w:ins>
      <w:ins w:id="62" w:author="James Brown" w:date="2017-07-29T21:37:00Z">
        <w:r w:rsidR="00950902">
          <w:t>As it relates to insects, longer summers</w:t>
        </w:r>
      </w:ins>
      <w:ins w:id="63" w:author="James Brown" w:date="2017-07-29T21:38:00Z">
        <w:r w:rsidR="00950902">
          <w:t xml:space="preserve"> </w:t>
        </w:r>
      </w:ins>
      <w:ins w:id="64" w:author="James Brown" w:date="2017-07-29T21:40:00Z">
        <w:r w:rsidR="00950902">
          <w:t>could sustain metabolic activity longer into the year</w:t>
        </w:r>
      </w:ins>
      <w:ins w:id="65" w:author="James Brown" w:date="2017-07-29T21:41:00Z">
        <w:r w:rsidR="00950902">
          <w:t xml:space="preserve">, </w:t>
        </w:r>
      </w:ins>
      <w:ins w:id="66" w:author="James Brown" w:date="2017-07-29T21:38:00Z">
        <w:r w:rsidR="00950902">
          <w:t xml:space="preserve">metabolic activity that can be </w:t>
        </w:r>
      </w:ins>
      <w:ins w:id="67" w:author="James Brown" w:date="2017-07-29T21:41:00Z">
        <w:r w:rsidR="00950902">
          <w:t>directed towards</w:t>
        </w:r>
      </w:ins>
      <w:ins w:id="68" w:author="James Brown" w:date="2017-07-29T21:38:00Z">
        <w:r w:rsidR="00950902">
          <w:t xml:space="preserve"> more resource gathering, finding mates, or reproduction</w:t>
        </w:r>
      </w:ins>
      <w:del w:id="69" w:author="James Brown" w:date="2017-07-29T21:41:00Z">
        <w:r w:rsidR="009D1022" w:rsidDel="00950902">
          <w:delText>Warm</w:delText>
        </w:r>
        <w:r w:rsidR="00F70AD2" w:rsidDel="00950902">
          <w:delText>,</w:delText>
        </w:r>
        <w:r w:rsidR="009D1022" w:rsidDel="00950902">
          <w:delText xml:space="preserve"> shorter winters increases </w:delText>
        </w:r>
        <w:r w:rsidR="009F13B5" w:rsidDel="00950902">
          <w:delText xml:space="preserve">the </w:delText>
        </w:r>
        <w:r w:rsidR="009D1022" w:rsidDel="00950902">
          <w:delText>time available for growth, development, and reproduction</w:delText>
        </w:r>
        <w:r w:rsidR="009F13B5" w:rsidDel="00950902">
          <w:delText xml:space="preserve"> for insect pests</w:delText>
        </w:r>
      </w:del>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ins w:id="70" w:author="James Brown" w:date="2017-07-29T21:48:00Z">
        <w:r w:rsidR="00010A5C">
          <w:t>Because of the</w:t>
        </w:r>
      </w:ins>
      <w:ins w:id="71" w:author="James Brown" w:date="2017-07-29T21:50:00Z">
        <w:r w:rsidR="00010A5C">
          <w:t xml:space="preserve"> metabolic</w:t>
        </w:r>
      </w:ins>
      <w:ins w:id="72" w:author="James Brown" w:date="2017-07-29T21:48:00Z">
        <w:r w:rsidR="00010A5C">
          <w:t xml:space="preserve"> effect of warm temperatures on</w:t>
        </w:r>
      </w:ins>
      <w:ins w:id="73" w:author="James Brown" w:date="2017-07-29T21:49:00Z">
        <w:r w:rsidR="00010A5C">
          <w:t xml:space="preserve"> insects, their </w:t>
        </w:r>
      </w:ins>
      <w:del w:id="74" w:author="James Brown" w:date="2017-07-29T21:49:00Z">
        <w:r w:rsidR="00F24C71" w:rsidDel="00010A5C">
          <w:delText xml:space="preserve">In temperate </w:delText>
        </w:r>
        <w:r w:rsidR="00F24C71" w:rsidDel="00010A5C">
          <w:lastRenderedPageBreak/>
          <w:delText>regions</w:delText>
        </w:r>
      </w:del>
      <w:del w:id="75" w:author="James Brown" w:date="2017-07-29T21:45:00Z">
        <w:r w:rsidR="00F24C71" w:rsidDel="00950902">
          <w:delText>,</w:delText>
        </w:r>
      </w:del>
      <w:del w:id="76" w:author="James Brown" w:date="2017-07-29T21:49:00Z">
        <w:r w:rsidR="00F24C71" w:rsidDel="00010A5C">
          <w:delText xml:space="preserve"> insect </w:delText>
        </w:r>
      </w:del>
      <w:r w:rsidR="00F24C71">
        <w:t>growt</w:t>
      </w:r>
      <w:ins w:id="77" w:author="James Brown" w:date="2017-07-29T21:51:00Z">
        <w:r w:rsidR="00010A5C">
          <w:t xml:space="preserve">h, in temperate regions, </w:t>
        </w:r>
      </w:ins>
      <w:del w:id="78" w:author="James Brown" w:date="2017-07-29T21:50:00Z">
        <w:r w:rsidR="00F24C71" w:rsidDel="00010A5C">
          <w:delText>h</w:delText>
        </w:r>
      </w:del>
      <w:r w:rsidR="00F24C71">
        <w:t xml:space="preserve"> is </w:t>
      </w:r>
      <w:r w:rsidR="00E50BF2">
        <w:t>synchronize</w:t>
      </w:r>
      <w:r w:rsidR="006008F8">
        <w:t>d</w:t>
      </w:r>
      <w:r w:rsidR="00E50BF2">
        <w:t xml:space="preserve"> with</w:t>
      </w:r>
      <w:ins w:id="79" w:author="James Brown" w:date="2017-07-29T21:49:00Z">
        <w:r w:rsidR="00010A5C">
          <w:t xml:space="preserve"> the</w:t>
        </w:r>
      </w:ins>
      <w:ins w:id="80" w:author="James Brown" w:date="2017-07-29T21:50:00Z">
        <w:r w:rsidR="00010A5C">
          <w:t>se</w:t>
        </w:r>
      </w:ins>
      <w:r w:rsidR="00E50BF2">
        <w:t xml:space="preserve"> warmer </w:t>
      </w:r>
      <w:del w:id="81" w:author="James Brown" w:date="2017-07-29T21:49:00Z">
        <w:r w:rsidR="00E50BF2" w:rsidDel="00010A5C">
          <w:delText>temperatures</w:delText>
        </w:r>
        <w:r w:rsidR="006064C8" w:rsidDel="00010A5C">
          <w:delText xml:space="preserve"> </w:delText>
        </w:r>
      </w:del>
      <w:ins w:id="82" w:author="James Brown" w:date="2017-07-29T21:50:00Z">
        <w:r w:rsidR="00010A5C">
          <w:t>temperatures</w:t>
        </w:r>
      </w:ins>
      <w:del w:id="83" w:author="James Brown" w:date="2017-07-29T21:46:00Z">
        <w:r w:rsidR="006064C8" w:rsidDel="005577DE">
          <w:delText>such that</w:delText>
        </w:r>
      </w:del>
      <w:ins w:id="84" w:author="James Brown" w:date="2017-07-29T21:49:00Z">
        <w:r w:rsidR="00010A5C">
          <w:t xml:space="preserve">. </w:t>
        </w:r>
      </w:ins>
      <w:del w:id="85" w:author="James Brown" w:date="2017-07-29T21:49:00Z">
        <w:r w:rsidR="006064C8" w:rsidDel="00010A5C">
          <w:delText xml:space="preserve"> </w:delText>
        </w:r>
      </w:del>
      <w:del w:id="86" w:author="James Brown" w:date="2017-07-29T21:51:00Z">
        <w:r w:rsidR="006064C8" w:rsidDel="00010A5C">
          <w:delText>increases</w:delText>
        </w:r>
      </w:del>
      <w:ins w:id="87" w:author="James Brown" w:date="2017-07-29T21:52:00Z">
        <w:r w:rsidR="0086191D">
          <w:t>As temperatures rise</w:t>
        </w:r>
      </w:ins>
      <w:ins w:id="88" w:author="James Brown" w:date="2017-07-29T21:53:00Z">
        <w:r w:rsidR="0086191D">
          <w:t>,</w:t>
        </w:r>
      </w:ins>
      <w:ins w:id="89" w:author="James Brown" w:date="2017-07-29T21:52:00Z">
        <w:r w:rsidR="0086191D">
          <w:t xml:space="preserve"> </w:t>
        </w:r>
      </w:ins>
      <w:del w:id="90" w:author="James Brown" w:date="2017-07-29T21:53:00Z">
        <w:r w:rsidR="006064C8" w:rsidDel="0086191D">
          <w:delText xml:space="preserve"> in </w:delText>
        </w:r>
        <w:r w:rsidR="009F13B5" w:rsidDel="0086191D">
          <w:delText>the duration of the</w:delText>
        </w:r>
      </w:del>
      <w:ins w:id="91" w:author="James Brown" w:date="2017-07-29T21:53:00Z">
        <w:r w:rsidR="0086191D">
          <w:t>longer, warmer</w:t>
        </w:r>
      </w:ins>
      <w:del w:id="92" w:author="James Brown" w:date="2017-07-29T21:53:00Z">
        <w:r w:rsidR="009F13B5" w:rsidDel="0086191D">
          <w:delText xml:space="preserve"> warm</w:delText>
        </w:r>
      </w:del>
      <w:r w:rsidR="009F13B5">
        <w:t xml:space="preserve"> growing season</w:t>
      </w:r>
      <w:ins w:id="93" w:author="James Brown" w:date="2017-07-29T21:53:00Z">
        <w:r w:rsidR="0086191D">
          <w:t>s</w:t>
        </w:r>
      </w:ins>
      <w:r w:rsidR="009F13B5">
        <w:t xml:space="preserve"> </w:t>
      </w:r>
      <w:r w:rsidR="006064C8">
        <w:t xml:space="preserve">could increase the </w:t>
      </w:r>
      <w:r w:rsidR="00082B2A">
        <w:t>rate</w:t>
      </w:r>
      <w:r w:rsidR="006064C8">
        <w:t xml:space="preserve"> </w:t>
      </w:r>
      <w:r w:rsidR="00CB5FB4">
        <w:t xml:space="preserve">that </w:t>
      </w:r>
      <w:r w:rsidR="006064C8">
        <w:t>some insects develop and</w:t>
      </w:r>
      <w:ins w:id="94" w:author="James Brown" w:date="2017-07-29T21:55:00Z">
        <w:r w:rsidR="009C2DF0">
          <w:t xml:space="preserve"> reproduce </w:t>
        </w:r>
      </w:ins>
      <w:del w:id="95" w:author="James Brown" w:date="2017-07-29T21:55:00Z">
        <w:r w:rsidR="00997E3B" w:rsidDel="009C2DF0">
          <w:delText xml:space="preserve"> </w:delText>
        </w:r>
      </w:del>
      <w:del w:id="96" w:author="James Brown" w:date="2017-07-29T21:54:00Z">
        <w:r w:rsidR="00082B2A" w:rsidDel="0086191D">
          <w:delText xml:space="preserve">also </w:delText>
        </w:r>
      </w:del>
      <w:del w:id="97" w:author="James Brown" w:date="2017-07-29T21:55:00Z">
        <w:r w:rsidR="00082B2A" w:rsidDel="009C2DF0">
          <w:delText xml:space="preserve">the number of </w:delText>
        </w:r>
      </w:del>
      <w:del w:id="98" w:author="James Brown" w:date="2017-07-29T21:54:00Z">
        <w:r w:rsidR="00082B2A" w:rsidDel="0086191D">
          <w:delText xml:space="preserve">pest </w:delText>
        </w:r>
      </w:del>
      <w:del w:id="99" w:author="James Brown" w:date="2017-07-29T21:55:00Z">
        <w:r w:rsidR="00082B2A" w:rsidDel="009C2DF0">
          <w:delText xml:space="preserve">generations each growing season, </w:delText>
        </w:r>
      </w:del>
      <w:r w:rsidR="00082B2A">
        <w:t xml:space="preserve">and ultimately </w:t>
      </w:r>
      <w:del w:id="100" w:author="James Brown" w:date="2017-07-29T21:55:00Z">
        <w:r w:rsidR="00082B2A" w:rsidDel="009C2DF0">
          <w:delText xml:space="preserve">pest </w:delText>
        </w:r>
      </w:del>
      <w:ins w:id="101" w:author="James Brown" w:date="2017-07-29T21:55:00Z">
        <w:r w:rsidR="009C2DF0">
          <w:t xml:space="preserve">insect </w:t>
        </w:r>
      </w:ins>
      <w:r w:rsidR="00082B2A">
        <w:t>population</w:t>
      </w:r>
      <w:ins w:id="102" w:author="James Brown" w:date="2017-07-29T21:55:00Z">
        <w:r w:rsidR="009C2DF0">
          <w:t>s during the warmer seasons could increase</w:t>
        </w:r>
      </w:ins>
      <w:del w:id="103" w:author="James Brown" w:date="2017-07-29T21:55:00Z">
        <w:r w:rsidR="00082B2A" w:rsidDel="009C2DF0">
          <w:delText xml:space="preserve"> sizes</w:delText>
        </w:r>
      </w:del>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w:t>
      </w:r>
      <w:ins w:id="104" w:author="James Brown" w:date="2017-07-29T21:45:00Z">
        <w:r w:rsidR="00950902">
          <w:t xml:space="preserve"> </w:t>
        </w:r>
      </w:ins>
      <w:del w:id="105" w:author="James Brown" w:date="2017-07-29T21:45:00Z">
        <w:r w:rsidR="006064C8" w:rsidDel="00950902">
          <w:delText xml:space="preserve"> </w:delText>
        </w:r>
      </w:del>
    </w:p>
    <w:p w14:paraId="07524CF5" w14:textId="07E689D1" w:rsidR="006064C8" w:rsidRDefault="009C2DF0" w:rsidP="00950902">
      <w:pPr>
        <w:spacing w:line="480" w:lineRule="auto"/>
        <w:pPrChange w:id="106" w:author="James Brown" w:date="2017-07-29T21:45:00Z">
          <w:pPr>
            <w:spacing w:line="480" w:lineRule="auto"/>
            <w:ind w:firstLine="720"/>
          </w:pPr>
        </w:pPrChange>
      </w:pPr>
      <w:ins w:id="107" w:author="James Brown" w:date="2017-07-29T21:56:00Z">
        <w:r>
          <w:t>For insect pests, m</w:t>
        </w:r>
      </w:ins>
      <w:del w:id="108" w:author="James Brown" w:date="2017-07-29T21:56:00Z">
        <w:r w:rsidR="00997E3B" w:rsidDel="009C2DF0">
          <w:delText>M</w:delText>
        </w:r>
      </w:del>
      <w:r w:rsidR="00997E3B">
        <w:t>anaging the</w:t>
      </w:r>
      <w:ins w:id="109" w:author="James Brown" w:date="2017-07-29T21:56:00Z">
        <w:r>
          <w:t xml:space="preserve"> potentially</w:t>
        </w:r>
      </w:ins>
      <w:r w:rsidR="00997E3B">
        <w:t xml:space="preserve"> damaging effects caused by</w:t>
      </w:r>
      <w:del w:id="110" w:author="James Brown" w:date="2017-07-29T21:56:00Z">
        <w:r w:rsidR="00463E12" w:rsidDel="009C2DF0">
          <w:delText xml:space="preserve"> the potential for</w:delText>
        </w:r>
      </w:del>
      <w:r w:rsidR="00997E3B">
        <w:t xml:space="preserve"> larger insect pest populations requires an integrated approach that includes the use of </w:t>
      </w:r>
      <w:r w:rsidR="007C26A7">
        <w:t>costly insecticides</w:t>
      </w:r>
      <w:r w:rsidR="00E51240">
        <w:t>.</w:t>
      </w:r>
      <w:r w:rsidR="0039349E">
        <w:t xml:space="preserve"> </w:t>
      </w:r>
      <w:r w:rsidR="00403FEA">
        <w:t>In the United States, pesticide use is a large part of managing insect pest populations. In 2008</w:t>
      </w:r>
      <w:r w:rsidR="00B507F8">
        <w:t>,</w:t>
      </w:r>
      <w:r w:rsidR="00403FEA">
        <w:t xml:space="preserve"> the cost to protect </w:t>
      </w:r>
      <w:r w:rsidR="00922A01">
        <w:t>21 major crops</w:t>
      </w:r>
      <w:ins w:id="111" w:author="James Brown" w:date="2017-07-29T22:00:00Z">
        <w:r w:rsidR="009D1C61">
          <w:t xml:space="preserve"> (including corn, soybean, and cotton)</w:t>
        </w:r>
      </w:ins>
      <w:r w:rsidR="00922A01">
        <w:t xml:space="preserve">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del w:id="112" w:author="James Brown" w:date="2017-07-29T22:04:00Z">
        <w:r w:rsidR="00F24C71" w:rsidDel="00907A68">
          <w:delText xml:space="preserve">temperatures </w:delText>
        </w:r>
      </w:del>
      <w:ins w:id="113" w:author="James Brown" w:date="2017-07-29T22:04:00Z">
        <w:r w:rsidR="00907A68">
          <w:t>summer temperatures begin earlier in the year and end later</w:t>
        </w:r>
      </w:ins>
      <w:del w:id="114" w:author="James Brown" w:date="2017-07-29T22:05:00Z">
        <w:r w:rsidR="00F24C71" w:rsidDel="00907A68">
          <w:delText>rise</w:delText>
        </w:r>
      </w:del>
      <w:r w:rsidR="00F24C71">
        <w:t xml:space="preserve"> </w:t>
      </w:r>
      <w:del w:id="115" w:author="James Brown" w:date="2017-07-29T22:07:00Z">
        <w:r w:rsidR="00F24C71" w:rsidDel="00DA2E43">
          <w:delText xml:space="preserve">and </w:delText>
        </w:r>
      </w:del>
      <w:del w:id="116" w:author="James Brown" w:date="2017-07-29T22:02:00Z">
        <w:r w:rsidR="00F24C71" w:rsidDel="00907A68">
          <w:delText xml:space="preserve">spring and winter will contract, </w:delText>
        </w:r>
      </w:del>
      <w:del w:id="117" w:author="James Brown" w:date="2017-07-29T22:07:00Z">
        <w:r w:rsidR="00F24C71" w:rsidDel="00DA2E43">
          <w:delText>insects</w:delText>
        </w:r>
      </w:del>
      <w:ins w:id="118" w:author="James Brown" w:date="2017-07-29T22:07:00Z">
        <w:r w:rsidR="00DA2E43">
          <w:t xml:space="preserve">insect pests could </w:t>
        </w:r>
      </w:ins>
      <w:ins w:id="119" w:author="James Brown" w:date="2017-07-29T22:09:00Z">
        <w:r w:rsidR="00AF1F6B">
          <w:t xml:space="preserve">respond to </w:t>
        </w:r>
      </w:ins>
      <w:del w:id="120" w:author="James Brown" w:date="2017-07-29T22:08:00Z">
        <w:r w:rsidR="00F24C71" w:rsidDel="00DA2E43">
          <w:delText xml:space="preserve"> </w:delText>
        </w:r>
      </w:del>
      <w:del w:id="121" w:author="James Brown" w:date="2017-07-29T22:03:00Z">
        <w:r w:rsidR="00F24C71" w:rsidDel="00907A68">
          <w:delText xml:space="preserve">will respond to </w:delText>
        </w:r>
      </w:del>
      <w:r w:rsidR="00F24C71">
        <w:t>these longer growing seasons</w:t>
      </w:r>
      <w:ins w:id="122" w:author="James Brown" w:date="2017-07-29T22:09:00Z">
        <w:r w:rsidR="00AF1F6B">
          <w:t xml:space="preserve"> with increased</w:t>
        </w:r>
      </w:ins>
      <w:del w:id="123" w:author="James Brown" w:date="2017-07-29T22:09:00Z">
        <w:r w:rsidR="00F24C71" w:rsidDel="00AF1F6B">
          <w:delText xml:space="preserve"> </w:delText>
        </w:r>
      </w:del>
      <w:ins w:id="124" w:author="James Brown" w:date="2017-07-29T22:09:00Z">
        <w:r w:rsidR="00AF1F6B">
          <w:t xml:space="preserve"> development, leading to larger insect pest populations, earlier in the year and lasting longer. </w:t>
        </w:r>
      </w:ins>
      <w:ins w:id="125" w:author="James Brown" w:date="2017-07-29T22:12:00Z">
        <w:r w:rsidR="00AF1F6B">
          <w:t xml:space="preserve">The cost to manage larger and earlier </w:t>
        </w:r>
      </w:ins>
      <w:ins w:id="126" w:author="James Brown" w:date="2017-07-29T22:14:00Z">
        <w:r w:rsidR="00A80B91">
          <w:t>pest insect</w:t>
        </w:r>
      </w:ins>
      <w:ins w:id="127" w:author="James Brown" w:date="2017-07-29T22:12:00Z">
        <w:r w:rsidR="00AF1F6B">
          <w:t xml:space="preserve"> populations</w:t>
        </w:r>
      </w:ins>
      <w:ins w:id="128" w:author="James Brown" w:date="2017-07-29T22:15:00Z">
        <w:r w:rsidR="00A80B91">
          <w:t xml:space="preserve"> chemically</w:t>
        </w:r>
      </w:ins>
      <w:ins w:id="129" w:author="James Brown" w:date="2017-07-29T22:12:00Z">
        <w:r w:rsidR="00AF1F6B">
          <w:t xml:space="preserve"> is likely to increase substantially</w:t>
        </w:r>
      </w:ins>
      <w:ins w:id="130" w:author="James Brown" w:date="2017-07-29T22:15:00Z">
        <w:r w:rsidR="00A80B91">
          <w:t xml:space="preserve"> and these populations could result in lower crop yields</w:t>
        </w:r>
      </w:ins>
      <w:ins w:id="131" w:author="James Brown" w:date="2017-07-29T22:12:00Z">
        <w:r w:rsidR="00AF1F6B">
          <w:t xml:space="preserve"> </w:t>
        </w:r>
        <w:r w:rsidR="00AF1F6B">
          <w:fldChar w:fldCharType="begin" w:fldLock="1"/>
        </w:r>
        <w:r w:rsidR="00AF1F6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AF1F6B">
          <w:fldChar w:fldCharType="separate"/>
        </w:r>
        <w:r w:rsidR="00AF1F6B" w:rsidRPr="00AD7077">
          <w:rPr>
            <w:noProof/>
          </w:rPr>
          <w:t>(Culliney 2014)</w:t>
        </w:r>
        <w:r w:rsidR="00AF1F6B">
          <w:fldChar w:fldCharType="end"/>
        </w:r>
        <w:r w:rsidR="00AF1F6B">
          <w:t>.</w:t>
        </w:r>
      </w:ins>
      <w:ins w:id="132" w:author="James Brown" w:date="2017-07-29T22:13:00Z">
        <w:r w:rsidR="00AF1F6B">
          <w:t xml:space="preserve"> </w:t>
        </w:r>
      </w:ins>
      <w:del w:id="133" w:author="James Brown" w:date="2017-07-29T22:10:00Z">
        <w:r w:rsidR="00F24C71" w:rsidDel="00AF1F6B">
          <w:delText>with</w:delText>
        </w:r>
        <w:r w:rsidR="00702A40" w:rsidDel="00AF1F6B">
          <w:delText xml:space="preserve"> accelerated growth rates,</w:delText>
        </w:r>
        <w:r w:rsidR="005364F1" w:rsidDel="00AF1F6B">
          <w:delText xml:space="preserve"> increased voltinism</w:delText>
        </w:r>
        <w:r w:rsidR="00014FCF" w:rsidDel="00AF1F6B">
          <w:delText>,</w:delText>
        </w:r>
        <w:r w:rsidR="005364F1" w:rsidDel="00AF1F6B">
          <w:delText xml:space="preserve"> </w:delText>
        </w:r>
        <w:r w:rsidR="00014FCF" w:rsidDel="00AF1F6B">
          <w:delText xml:space="preserve">and greater population sizes </w:delText>
        </w:r>
      </w:del>
      <w:ins w:id="134" w:author="James Brown" w:date="2017-07-29T22:16:00Z">
        <w:r w:rsidR="00A80B91">
          <w:t xml:space="preserve">Lower crop yields will </w:t>
        </w:r>
      </w:ins>
      <w:ins w:id="135" w:author="James Brown" w:date="2017-07-29T22:19:00Z">
        <w:r w:rsidR="00A80B91">
          <w:t>put into jeopardy</w:t>
        </w:r>
      </w:ins>
      <w:ins w:id="136" w:author="James Brown" w:date="2017-07-29T22:16:00Z">
        <w:r w:rsidR="00A80B91">
          <w:t xml:space="preserve"> access to safe nutrient rich foods for </w:t>
        </w:r>
      </w:ins>
      <w:ins w:id="137" w:author="James Brown" w:date="2017-07-29T22:19:00Z">
        <w:r w:rsidR="00A80B91">
          <w:t>developed</w:t>
        </w:r>
      </w:ins>
      <w:ins w:id="138" w:author="James Brown" w:date="2017-07-29T22:17:00Z">
        <w:r w:rsidR="00A80B91">
          <w:t xml:space="preserve"> and developing countries around the world</w:t>
        </w:r>
      </w:ins>
      <w:ins w:id="139" w:author="James Brown" w:date="2017-07-29T22:19:00Z">
        <w:r w:rsidR="00A80B91">
          <w:t>.</w:t>
        </w:r>
      </w:ins>
      <w:del w:id="140" w:author="James Brown" w:date="2017-07-29T22:10:00Z">
        <w:r w:rsidR="005364F1" w:rsidDel="00AF1F6B">
          <w:delText>m</w:delText>
        </w:r>
      </w:del>
      <w:del w:id="141" w:author="James Brown" w:date="2017-07-29T22:16:00Z">
        <w:r w:rsidR="005364F1" w:rsidDel="00A80B91">
          <w:delText>anaging those pests using chemical pesticides will</w:delText>
        </w:r>
        <w:r w:rsidR="00014FCF" w:rsidDel="00A80B91">
          <w:delText xml:space="preserve"> cost more and possibly</w:delText>
        </w:r>
        <w:r w:rsidR="005364F1" w:rsidDel="00A80B91">
          <w:delText xml:space="preserve"> decrease crop yields in the future.</w:delText>
        </w:r>
      </w:del>
      <w:r w:rsidR="005364F1">
        <w:t xml:space="preserve"> </w:t>
      </w:r>
      <w:del w:id="142" w:author="James Brown" w:date="2017-07-29T22:19:00Z">
        <w:r w:rsidR="00DE717B" w:rsidDel="00A80B91">
          <w:delText>The population of humans</w:delText>
        </w:r>
        <w:r w:rsidR="004D3295" w:rsidDel="00A80B91">
          <w:delText xml:space="preserve"> </w:delText>
        </w:r>
      </w:del>
      <w:ins w:id="143" w:author="James Brown" w:date="2017-07-29T22:19:00Z">
        <w:r w:rsidR="00A80B91">
          <w:t>H</w:t>
        </w:r>
      </w:ins>
      <w:del w:id="144" w:author="James Brown" w:date="2017-07-29T22:19:00Z">
        <w:r w:rsidR="002A1291" w:rsidDel="00A80B91">
          <w:delText>h</w:delText>
        </w:r>
      </w:del>
      <w:r w:rsidR="002A1291">
        <w:t>ere in the United States</w:t>
      </w:r>
      <w:ins w:id="145" w:author="James Brown" w:date="2017-07-29T22:20:00Z">
        <w:r w:rsidR="00A80B91" w:rsidRPr="00A80B91">
          <w:t xml:space="preserve"> </w:t>
        </w:r>
        <w:r w:rsidR="00A80B91">
          <w:t>the human population</w:t>
        </w:r>
      </w:ins>
      <w:r w:rsidR="002A1291">
        <w:t xml:space="preserve"> </w:t>
      </w:r>
      <w:r w:rsidR="00DE717B">
        <w:t xml:space="preserve">is predicted to exceed </w:t>
      </w:r>
      <w:r w:rsidR="002A1291">
        <w:t xml:space="preserve">450 million by the year 2100 and </w:t>
      </w:r>
      <w:ins w:id="146" w:author="James Brown" w:date="2017-07-29T22:20:00Z">
        <w:r w:rsidR="00A80B91">
          <w:t xml:space="preserve">this population </w:t>
        </w:r>
      </w:ins>
      <w:r w:rsidR="002A1291">
        <w:t>increase</w:t>
      </w:r>
      <w:del w:id="147" w:author="James Brown" w:date="2017-07-29T22:20:00Z">
        <w:r w:rsidR="002A1291" w:rsidDel="00A80B91">
          <w:delText>s</w:delText>
        </w:r>
      </w:del>
      <w:del w:id="148" w:author="James Brown" w:date="2017-07-29T22:21:00Z">
        <w:r w:rsidR="002A1291" w:rsidDel="00A80B91">
          <w:delText xml:space="preserve"> in </w:delText>
        </w:r>
        <w:r w:rsidR="006008F8" w:rsidDel="00A80B91">
          <w:delText xml:space="preserve">the </w:delText>
        </w:r>
        <w:r w:rsidR="0080369B" w:rsidDel="00A80B91">
          <w:delText>number of people to feed</w:delText>
        </w:r>
      </w:del>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del w:id="149" w:author="James Brown" w:date="2017-07-29T22:22:00Z">
        <w:r w:rsidR="00C73311" w:rsidDel="005257E9">
          <w:delText xml:space="preserve">It’s estimated that </w:delText>
        </w:r>
        <w:r w:rsidR="00D079B2" w:rsidDel="005257E9">
          <w:delText>here in the United States, arthropod</w:delText>
        </w:r>
        <w:r w:rsidR="000D54AB" w:rsidDel="005257E9">
          <w:delText xml:space="preserve"> pests</w:delText>
        </w:r>
        <w:r w:rsidR="00D079B2" w:rsidDel="005257E9">
          <w:delText xml:space="preserve"> are responsible for a</w:delText>
        </w:r>
      </w:del>
      <w:ins w:id="150" w:author="James Brown" w:date="2017-07-29T22:24:00Z">
        <w:r w:rsidR="005257E9">
          <w:t>Under current climate conditions</w:t>
        </w:r>
      </w:ins>
      <w:del w:id="151" w:author="James Brown" w:date="2017-07-29T22:22:00Z">
        <w:r w:rsidR="00D079B2" w:rsidDel="005257E9">
          <w:delText>n o</w:delText>
        </w:r>
      </w:del>
      <w:del w:id="152" w:author="James Brown" w:date="2017-07-29T22:24:00Z">
        <w:r w:rsidR="00D079B2" w:rsidDel="005257E9">
          <w:delText>verall</w:delText>
        </w:r>
      </w:del>
      <w:ins w:id="153" w:author="James Brown" w:date="2017-07-29T22:22:00Z">
        <w:r w:rsidR="005257E9">
          <w:t>, yield</w:t>
        </w:r>
      </w:ins>
      <w:r w:rsidR="00D079B2">
        <w:t xml:space="preserve"> reduction</w:t>
      </w:r>
      <w:ins w:id="154" w:author="James Brown" w:date="2017-07-29T22:22:00Z">
        <w:r w:rsidR="005257E9">
          <w:t>s</w:t>
        </w:r>
      </w:ins>
      <w:r w:rsidR="00D079B2">
        <w:t xml:space="preserve"> in</w:t>
      </w:r>
      <w:r w:rsidR="00B45A06">
        <w:t xml:space="preserve"> chemically managed,</w:t>
      </w:r>
      <w:r w:rsidR="00D079B2">
        <w:t xml:space="preserve"> pre-harvest crops </w:t>
      </w:r>
      <w:ins w:id="155" w:author="James Brown" w:date="2017-07-29T22:23:00Z">
        <w:r w:rsidR="005257E9">
          <w:t>due to arthropods is estimated between</w:t>
        </w:r>
      </w:ins>
      <w:del w:id="156" w:author="James Brown" w:date="2017-07-29T22:23:00Z">
        <w:r w:rsidR="00D079B2" w:rsidDel="005257E9">
          <w:delText>by</w:delText>
        </w:r>
      </w:del>
      <w:r w:rsidR="00D079B2">
        <w:t xml:space="preserve"> 13%-16%</w:t>
      </w:r>
      <w:r w:rsidR="000D54AB">
        <w:t xml:space="preserve"> </w:t>
      </w:r>
      <w:r w:rsidR="00B45A06">
        <w:t>annually</w:t>
      </w:r>
      <w:ins w:id="157" w:author="James Brown" w:date="2017-07-29T22:23:00Z">
        <w:r w:rsidR="004E490E">
          <w:t xml:space="preserve"> and understanding how crop yield may change due to insects requires further study.</w:t>
        </w:r>
      </w:ins>
      <w:del w:id="158" w:author="James Brown" w:date="2017-07-29T22:23:00Z">
        <w:r w:rsidR="00B45A06" w:rsidDel="005257E9">
          <w:delText xml:space="preserve"> but </w:delText>
        </w:r>
        <w:r w:rsidR="00A00CB8" w:rsidDel="005257E9">
          <w:delText>as temperatures rise</w:delText>
        </w:r>
      </w:del>
      <w:del w:id="159" w:author="James Brown" w:date="2017-07-29T22:11:00Z">
        <w:r w:rsidR="00A00CB8" w:rsidDel="00AF1F6B">
          <w:delText>,</w:delText>
        </w:r>
      </w:del>
      <w:r w:rsidR="00A00CB8">
        <w:t xml:space="preserve"> </w:t>
      </w:r>
      <w:del w:id="160" w:author="James Brown" w:date="2017-07-29T22:11:00Z">
        <w:r w:rsidR="00A00CB8" w:rsidDel="00AF1F6B">
          <w:delText xml:space="preserve">the cost of managing these pests </w:delText>
        </w:r>
        <w:r w:rsidR="006008F8" w:rsidDel="00AF1F6B">
          <w:delText xml:space="preserve">could substantially </w:delText>
        </w:r>
        <w:r w:rsidR="00A00CB8" w:rsidDel="00AF1F6B">
          <w:delText>increase</w:delText>
        </w:r>
        <w:r w:rsidR="00AD7077" w:rsidDel="00AF1F6B">
          <w:delText xml:space="preserve"> </w:delText>
        </w:r>
        <w:r w:rsidR="00AD7077" w:rsidDel="00AF1F6B">
          <w:lastRenderedPageBreak/>
          <w:fldChar w:fldCharType="begin" w:fldLock="1"/>
        </w:r>
        <w:r w:rsidR="000F02A3" w:rsidDel="00AF1F6B">
          <w:del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delInstrText>
        </w:r>
        <w:r w:rsidR="00AD7077" w:rsidDel="00AF1F6B">
          <w:fldChar w:fldCharType="separate"/>
        </w:r>
        <w:r w:rsidR="00AD7077" w:rsidRPr="00AD7077" w:rsidDel="00AF1F6B">
          <w:rPr>
            <w:noProof/>
          </w:rPr>
          <w:delText>(Culliney 2014)</w:delText>
        </w:r>
        <w:r w:rsidR="00AD7077" w:rsidDel="00AF1F6B">
          <w:fldChar w:fldCharType="end"/>
        </w:r>
        <w:r w:rsidR="00A00CB8" w:rsidDel="00AF1F6B">
          <w:delText>.</w:delText>
        </w:r>
        <w:r w:rsidR="005364F1" w:rsidDel="00AF1F6B">
          <w:delText xml:space="preserve"> </w:delText>
        </w:r>
      </w:del>
      <w:r w:rsidR="00266BAF">
        <w:t>Investigating</w:t>
      </w:r>
      <w:r w:rsidR="005364F1">
        <w:t xml:space="preserve"> the </w:t>
      </w:r>
      <w:r w:rsidR="0080369B">
        <w:t>response</w:t>
      </w:r>
      <w:ins w:id="161" w:author="James Brown" w:date="2017-07-29T22:30:00Z">
        <w:r w:rsidR="00040228">
          <w:t>s</w:t>
        </w:r>
      </w:ins>
      <w:r w:rsidR="00DE7B20">
        <w:t xml:space="preserve"> </w:t>
      </w:r>
      <w:r w:rsidR="0080369B">
        <w:t>of</w:t>
      </w:r>
      <w:r w:rsidR="00DE7B20">
        <w:t xml:space="preserve"> </w:t>
      </w:r>
      <w:del w:id="162" w:author="James Brown" w:date="2017-07-29T22:31:00Z">
        <w:r w:rsidR="00DE7B20" w:rsidDel="00040228">
          <w:delText xml:space="preserve">insect </w:delText>
        </w:r>
      </w:del>
      <w:r w:rsidR="00DE7B20">
        <w:t>pest</w:t>
      </w:r>
      <w:r w:rsidR="005364F1">
        <w:t xml:space="preserve"> </w:t>
      </w:r>
      <w:ins w:id="163" w:author="James Brown" w:date="2017-07-29T22:31:00Z">
        <w:r w:rsidR="00040228">
          <w:t xml:space="preserve">insect </w:t>
        </w:r>
      </w:ins>
      <w:r w:rsidR="005364F1">
        <w:t xml:space="preserve">populations </w:t>
      </w:r>
      <w:r w:rsidR="0080369B">
        <w:t xml:space="preserve">to increases in temperature </w:t>
      </w:r>
      <w:del w:id="164" w:author="James Brown" w:date="2017-07-29T22:26:00Z">
        <w:r w:rsidR="00A00CB8" w:rsidDel="004E490E">
          <w:delText xml:space="preserve">offers </w:delText>
        </w:r>
      </w:del>
      <w:ins w:id="165" w:author="James Brown" w:date="2017-07-29T22:26:00Z">
        <w:r w:rsidR="004E490E">
          <w:t xml:space="preserve">is an </w:t>
        </w:r>
      </w:ins>
      <w:del w:id="166" w:author="James Brown" w:date="2017-07-29T22:26:00Z">
        <w:r w:rsidR="00A00CB8" w:rsidDel="004E490E">
          <w:delText xml:space="preserve">the </w:delText>
        </w:r>
      </w:del>
      <w:r w:rsidR="00A00CB8">
        <w:t>opportunity to better understand</w:t>
      </w:r>
      <w:ins w:id="167" w:author="James Brown" w:date="2017-07-29T22:32:00Z">
        <w:r w:rsidR="000E39E6">
          <w:t xml:space="preserve"> and predict</w:t>
        </w:r>
      </w:ins>
      <w:r w:rsidR="00A00CB8">
        <w:t xml:space="preserve"> </w:t>
      </w:r>
      <w:ins w:id="168" w:author="James Brown" w:date="2017-07-29T22:26:00Z">
        <w:r w:rsidR="004E490E">
          <w:t xml:space="preserve">how climate change </w:t>
        </w:r>
      </w:ins>
      <w:ins w:id="169" w:author="James Brown" w:date="2017-07-29T22:31:00Z">
        <w:r w:rsidR="00040228">
          <w:t>could</w:t>
        </w:r>
      </w:ins>
      <w:ins w:id="170" w:author="James Brown" w:date="2017-07-29T22:26:00Z">
        <w:r w:rsidR="004E490E">
          <w:t xml:space="preserve"> effect these </w:t>
        </w:r>
      </w:ins>
      <w:ins w:id="171" w:author="James Brown" w:date="2017-07-29T22:31:00Z">
        <w:r w:rsidR="00040228">
          <w:t>pests</w:t>
        </w:r>
      </w:ins>
      <w:ins w:id="172" w:author="James Brown" w:date="2017-07-29T22:26:00Z">
        <w:r w:rsidR="004E490E">
          <w:t xml:space="preserve"> and </w:t>
        </w:r>
      </w:ins>
      <w:ins w:id="173" w:author="James Brown" w:date="2017-07-29T22:32:00Z">
        <w:r w:rsidR="000E39E6">
          <w:t xml:space="preserve">using those predictions mitigate their damaging effects </w:t>
        </w:r>
      </w:ins>
      <w:ins w:id="174" w:author="James Brown" w:date="2017-07-29T22:26:00Z">
        <w:r w:rsidR="004E490E">
          <w:t>and ensure the security of a nation</w:t>
        </w:r>
      </w:ins>
      <w:ins w:id="175" w:author="James Brown" w:date="2017-07-29T22:33:00Z">
        <w:r w:rsidR="000E39E6">
          <w:t>’</w:t>
        </w:r>
      </w:ins>
      <w:ins w:id="176" w:author="James Brown" w:date="2017-07-29T22:26:00Z">
        <w:r w:rsidR="004E490E">
          <w:t>s food as populations increase.</w:t>
        </w:r>
      </w:ins>
      <w:del w:id="177" w:author="James Brown" w:date="2017-07-29T22:30:00Z">
        <w:r w:rsidR="00A00CB8" w:rsidDel="00040228">
          <w:delText>the effects of climate change on species</w:delText>
        </w:r>
        <w:r w:rsidR="006008F8" w:rsidDel="00040228">
          <w:delText xml:space="preserve"> </w:delText>
        </w:r>
        <w:r w:rsidR="00B854AC" w:rsidDel="00040228">
          <w:delText>and, is also</w:delText>
        </w:r>
        <w:r w:rsidR="00A00CB8" w:rsidDel="00040228">
          <w:delText xml:space="preserve"> </w:delText>
        </w:r>
        <w:r w:rsidR="0080369B" w:rsidDel="00040228">
          <w:delText>directly</w:delText>
        </w:r>
        <w:r w:rsidR="00A00CB8" w:rsidDel="00040228">
          <w:delText xml:space="preserve"> consequential to mitigating the effects of </w:delText>
        </w:r>
        <w:r w:rsidR="0013552C" w:rsidDel="00040228">
          <w:delText>insect populations</w:delText>
        </w:r>
        <w:r w:rsidR="00266BAF" w:rsidDel="00040228">
          <w:delText xml:space="preserve"> </w:delText>
        </w:r>
        <w:r w:rsidR="00A00CB8" w:rsidDel="00040228">
          <w:delText xml:space="preserve">to </w:delText>
        </w:r>
        <w:r w:rsidR="00266BAF" w:rsidDel="00040228">
          <w:delText>food security.</w:delText>
        </w:r>
      </w:del>
    </w:p>
    <w:p w14:paraId="500F5777" w14:textId="77777777" w:rsidR="00266BAF" w:rsidRDefault="00266BAF" w:rsidP="00266BAF">
      <w:pPr>
        <w:spacing w:line="480" w:lineRule="auto"/>
        <w:rPr>
          <w:b/>
        </w:rPr>
      </w:pPr>
    </w:p>
    <w:p w14:paraId="443CB856" w14:textId="77777777" w:rsidR="003F083F" w:rsidRDefault="003F083F" w:rsidP="003F083F">
      <w:pPr>
        <w:spacing w:line="480" w:lineRule="auto"/>
      </w:pPr>
      <w:r>
        <w:rPr>
          <w:b/>
        </w:rPr>
        <w:t xml:space="preserve">Responses to Climate Change: </w:t>
      </w:r>
      <w:commentRangeStart w:id="178"/>
      <w:commentRangeStart w:id="179"/>
      <w:r>
        <w:t xml:space="preserve">As temperatures continue rise, there will be some insects that lose and other insects that win. Insects that experience a decrease in fitness will “lose” while other insects that experience an increase in fitness will “win”. Hypothetically, winners could be those insects whose viable egg production is directly proportional to the temperature, warmer temperatures for these insects would mean more viable eggs and more successful offspring. Alternatively, insects whose viable egg production is indirectly proportional to temperatures would lose, warmer temperatures for these insects would mean less viable eggs and less successful offspring. This distinction between losers and winners can be expressed as a function of fitness in the context of higher temperatures. </w:t>
      </w:r>
      <w:commentRangeEnd w:id="178"/>
      <w:r>
        <w:rPr>
          <w:rStyle w:val="CommentReference"/>
        </w:rPr>
        <w:commentReference w:id="178"/>
      </w:r>
      <w:commentRangeEnd w:id="179"/>
      <w:r>
        <w:rPr>
          <w:rStyle w:val="CommentReference"/>
        </w:rPr>
        <w:commentReference w:id="179"/>
      </w:r>
      <w:commentRangeStart w:id="180"/>
      <w:r>
        <w:t>The rate that temperatures are rising presents a biological hurdle for those insects currently existing on the margin of their behavioral, ecological, or physiological plasticity</w:t>
      </w:r>
      <w:commentRangeEnd w:id="180"/>
      <w:r>
        <w:rPr>
          <w:rStyle w:val="CommentReference"/>
        </w:rPr>
        <w:commentReference w:id="180"/>
      </w:r>
      <w:r>
        <w:t xml:space="preserve">. Generally, extinction events are likely to affect insect populations that evolved in the context of highly predictable environments, like the ecological predictability experienced in the Arctic </w:t>
      </w:r>
      <w:r>
        <w:fldChar w:fldCharType="begin" w:fldLock="1"/>
      </w:r>
      <w:r>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fldChar w:fldCharType="separate"/>
      </w:r>
      <w:r w:rsidRPr="00DB5559">
        <w:rPr>
          <w:noProof/>
        </w:rPr>
        <w:t>(Parmesan et al. 1999, Scriber 2014)</w:t>
      </w:r>
      <w:r>
        <w:fldChar w:fldCharType="end"/>
      </w:r>
      <w:r>
        <w:t>. Extrapolated temperature data, compiled from ice cores and other proximate sources representing the past 400 years, indicate that Arctic temperatures prior to 1840 were anomalously cold and post-1840 to 20</w:t>
      </w:r>
      <w:r w:rsidRPr="00FA3A7C">
        <w:rPr>
          <w:vertAlign w:val="superscript"/>
        </w:rPr>
        <w:t>th</w:t>
      </w:r>
      <w:r>
        <w:t xml:space="preserve"> century, warmed by an average of 1.5°C across the arctic </w:t>
      </w:r>
      <w:r>
        <w:fldChar w:fldCharType="begin" w:fldLock="1"/>
      </w:r>
      <w:r>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fldChar w:fldCharType="separate"/>
      </w:r>
      <w:r w:rsidRPr="007A4142">
        <w:rPr>
          <w:noProof/>
        </w:rPr>
        <w:t>(Overpeck 1997)</w:t>
      </w:r>
      <w:r>
        <w:fldChar w:fldCharType="end"/>
      </w:r>
      <w:r>
        <w:t xml:space="preserve">. Currently, temperatures in the Arctic are rising at a rate nearly double that of temperate regions and the confluence of these increasing temperatures with other abiotic factors are predicted to have a more dramatic effect on organisms that thrive in the Arctic </w:t>
      </w:r>
      <w:r>
        <w:fldChar w:fldCharType="begin" w:fldLock="1"/>
      </w:r>
      <w:r>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fldChar w:fldCharType="separate"/>
      </w:r>
      <w:r w:rsidRPr="00CD6AEC">
        <w:rPr>
          <w:noProof/>
        </w:rPr>
        <w:t>(Høye et al. 2007)</w:t>
      </w:r>
      <w:r>
        <w:fldChar w:fldCharType="end"/>
      </w:r>
      <w:r>
        <w:t>. In the Arctic, snowmelt provides flora and fauna with biologically available water and marks the beginning of the growing season.</w:t>
      </w:r>
      <w:r w:rsidRPr="00CD6AEC">
        <w:t xml:space="preserve"> </w:t>
      </w:r>
      <w:r>
        <w:t xml:space="preserve">Like 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fldChar w:fldCharType="begin" w:fldLock="1"/>
      </w:r>
      <w:r>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fldChar w:fldCharType="separate"/>
      </w:r>
      <w:r w:rsidRPr="00975D13">
        <w:rPr>
          <w:noProof/>
        </w:rPr>
        <w:t>(Høye et al. 2007)</w:t>
      </w:r>
      <w:r>
        <w:fldChar w:fldCharType="end"/>
      </w:r>
      <w:r>
        <w:t xml:space="preserve">. As Arctic temperatures warm, snowmelt date will shift earlier into spring these arthropods will emerge earlier. </w:t>
      </w:r>
      <w:commentRangeStart w:id="181"/>
      <w:r>
        <w:t xml:space="preserve">This shift in phenology is likely unsustainable and will push these arthropods to the limits of their phenotypic plasticity and genetic architecture </w:t>
      </w:r>
      <w:r>
        <w:fldChar w:fldCharType="begin" w:fldLock="1"/>
      </w:r>
      <w:r>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fldChar w:fldCharType="separate"/>
      </w:r>
      <w:r w:rsidRPr="00975D13">
        <w:rPr>
          <w:noProof/>
        </w:rPr>
        <w:t>(Høye et al. 2007)</w:t>
      </w:r>
      <w:r>
        <w:fldChar w:fldCharType="end"/>
      </w:r>
      <w:r>
        <w:t xml:space="preserve">. </w:t>
      </w:r>
      <w:commentRangeEnd w:id="181"/>
      <w:r>
        <w:rPr>
          <w:rStyle w:val="CommentReference"/>
        </w:rPr>
        <w:commentReference w:id="181"/>
      </w:r>
      <w:commentRangeStart w:id="182"/>
      <w:r>
        <w:t>Eventually, these arthropods will fall out of synchrony with their environment, lose access to resources and become extinct.</w:t>
      </w:r>
      <w:commentRangeEnd w:id="182"/>
      <w:r>
        <w:rPr>
          <w:rStyle w:val="CommentReference"/>
        </w:rPr>
        <w:commentReference w:id="182"/>
      </w:r>
      <w:r>
        <w:t xml:space="preserve"> The traits specific to the biotic and abiotic environment these marginal insects encounter have evolved over thousands of years and as such these organisms have limited </w:t>
      </w:r>
      <w:commentRangeStart w:id="183"/>
      <w:r>
        <w:t>phenotypic plasticity</w:t>
      </w:r>
      <w:r w:rsidRPr="00FE2040">
        <w:t>.</w:t>
      </w:r>
      <w:r>
        <w:t xml:space="preserve"> </w:t>
      </w:r>
      <w:commentRangeEnd w:id="183"/>
      <w:r>
        <w:rPr>
          <w:rStyle w:val="CommentReference"/>
        </w:rPr>
        <w:commentReference w:id="183"/>
      </w:r>
      <w:r w:rsidRPr="00FE2040">
        <w:t xml:space="preserve">The </w:t>
      </w:r>
      <w:r>
        <w:t>average</w:t>
      </w:r>
      <w:r w:rsidRPr="00FE2040">
        <w:t xml:space="preserve"> fitness of these “losers” will decline as their environment becomes more variable, populations will decrease and if temperatures continue to rise, those losers will become extinct </w:t>
      </w:r>
      <w:r w:rsidRPr="00FE2040">
        <w:fldChar w:fldCharType="begin" w:fldLock="1"/>
      </w:r>
      <w:r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Pr="00FE2040">
        <w:fldChar w:fldCharType="separate"/>
      </w:r>
      <w:r w:rsidRPr="00FE2040">
        <w:rPr>
          <w:noProof/>
        </w:rPr>
        <w:t>(Bradshaw and Holzapfel 2008, Williams et al. 2015)</w:t>
      </w:r>
      <w:r w:rsidRPr="00FE2040">
        <w:fldChar w:fldCharType="end"/>
      </w:r>
      <w:r>
        <w:t xml:space="preserve">. The Arctic provides a somewhat simplified view of the interactions between warming temperatures and phenotypic plasticity, but temperate insects and even tropical insects will also face some of these same challenges to their seasonal synchrony and they will have a range of ways of compensating for altered seasonality. </w:t>
      </w:r>
    </w:p>
    <w:p w14:paraId="6878A437" w14:textId="77777777" w:rsidR="003F083F" w:rsidRDefault="003F083F" w:rsidP="003F083F">
      <w:pPr>
        <w:spacing w:line="480" w:lineRule="auto"/>
        <w:ind w:firstLine="720"/>
      </w:pPr>
      <w:commentRangeStart w:id="184"/>
      <w:r>
        <w:t xml:space="preserve">As favorable habitat for </w:t>
      </w:r>
      <w:commentRangeEnd w:id="184"/>
      <w:r>
        <w:rPr>
          <w:rStyle w:val="CommentReference"/>
        </w:rPr>
        <w:commentReference w:id="184"/>
      </w:r>
      <w:r>
        <w:t>temperate insects shifts farther north, the spatial distribution of some insects could track those favorable temperatures, shifting their range northward,</w:t>
      </w:r>
      <w:r w:rsidRPr="0032630E">
        <w:t xml:space="preserve"> </w:t>
      </w:r>
      <w:r>
        <w:t xml:space="preserve">a behavior some insects could use to compensate for their reduced </w:t>
      </w:r>
      <w:commentRangeStart w:id="185"/>
      <w:r>
        <w:t>fitness in their current environment</w:t>
      </w:r>
      <w:commentRangeEnd w:id="185"/>
      <w:r>
        <w:rPr>
          <w:rStyle w:val="CommentReference"/>
        </w:rPr>
        <w:commentReference w:id="185"/>
      </w:r>
      <w:r>
        <w:t xml:space="preserve">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fldChar w:fldCharType="separate"/>
      </w:r>
      <w:r w:rsidRPr="001866FB">
        <w:rPr>
          <w:noProof/>
        </w:rPr>
        <w:t>(Parmesan et al. 1999, Breed et al. 2012)</w:t>
      </w:r>
      <w:r>
        <w:fldChar w:fldCharType="end"/>
      </w:r>
      <w:r>
        <w:t xml:space="preserve">. Shifting of population ranges north could be complimented by either a shrinking or stable southern boundary. A shrinking southern boundary could be due to increased temperatures in those regions where these insects previously thrived. As temperatures across their southern range increase, some insects will be unable to survive and as a result populations in those southern regions will </w:t>
      </w:r>
      <w:r>
        <w:rPr>
          <w:highlight w:val="yellow"/>
        </w:rPr>
        <w:t>decline,</w:t>
      </w:r>
      <w:r>
        <w:t xml:space="preserve"> shrinking the distribution of insects along the southern boundary. In Europe, this has been observed in 35 species of non-migratory butterfly species. Of these butterflies, 63% were observed to have shifted their range northward and 3% shifted their range south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0E5425">
        <w:rPr>
          <w:noProof/>
        </w:rPr>
        <w:t>(Parmesan et al. 1999)</w:t>
      </w:r>
      <w:r>
        <w:fldChar w:fldCharType="end"/>
      </w:r>
      <w:r>
        <w:t xml:space="preserve">. While spatial redistribution through range shifting can reduce the impact of climate change on insect populations, these shifts in spatial distribution can disrupt food security. Agricultural systems are currently under pressure from a suite of phytophagous pests that damage crops and reduce yields. </w:t>
      </w:r>
      <w:commentRangeStart w:id="186"/>
      <w:r>
        <w:t xml:space="preserve">These </w:t>
      </w:r>
      <w:commentRangeEnd w:id="186"/>
      <w:r>
        <w:rPr>
          <w:rStyle w:val="CommentReference"/>
        </w:rPr>
        <w:commentReference w:id="186"/>
      </w:r>
      <w:r>
        <w:t xml:space="preserve">systems could be additionally stressed as warmer temperatures push new pests into established agricultural systems. The damage caused by both invading and endemic phytophagous insect pests could lead to increased use of chemical pesticides and reduced crop yields that further destabilize national food security. </w:t>
      </w:r>
    </w:p>
    <w:p w14:paraId="7740BE2D" w14:textId="77777777" w:rsidR="003F083F" w:rsidRDefault="003F083F" w:rsidP="003F083F">
      <w:pPr>
        <w:spacing w:line="480" w:lineRule="auto"/>
        <w:ind w:firstLine="720"/>
      </w:pPr>
      <w: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1866FB">
        <w:rPr>
          <w:noProof/>
        </w:rPr>
        <w:t>(Parmesan et al. 1999)</w:t>
      </w:r>
      <w:r>
        <w:fldChar w:fldCharType="end"/>
      </w:r>
      <w:r>
        <w:t xml:space="preserve">. (Discuss selection and adaptation of climate specific traits, dessication, migration, species colonization paper could be a good reference*** )Those insect populations able to </w:t>
      </w:r>
      <w:commentRangeStart w:id="187"/>
      <w:r>
        <w:t xml:space="preserve">adapt to </w:t>
      </w:r>
      <w:commentRangeEnd w:id="187"/>
      <w:r>
        <w:rPr>
          <w:rStyle w:val="CommentReference"/>
        </w:rPr>
        <w:commentReference w:id="187"/>
      </w:r>
      <w: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188"/>
      <w:r>
        <w:t xml:space="preserve">change. Phenotypic </w:t>
      </w:r>
      <w:commentRangeEnd w:id="188"/>
      <w:r>
        <w:rPr>
          <w:rStyle w:val="CommentReference"/>
        </w:rPr>
        <w:commentReference w:id="188"/>
      </w:r>
      <w:r>
        <w:t xml:space="preserve">plasticity is defined as an organism’s capacity to express different traits depending on the environment it encounters </w:t>
      </w:r>
      <w:r>
        <w:fldChar w:fldCharType="begin" w:fldLock="1"/>
      </w:r>
      <w: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fldChar w:fldCharType="separate"/>
      </w:r>
      <w:r w:rsidRPr="0094470B">
        <w:rPr>
          <w:noProof/>
        </w:rPr>
        <w:t>(Agrawal 2001)</w:t>
      </w:r>
      <w:r>
        <w:fldChar w:fldCharType="end"/>
      </w:r>
      <w:r>
        <w:t xml:space="preserve">. Specifically, phenotypic plasticity is when a single genotype within a species can express multiple different values for a particular phenotype. Because all environments vary, even if only temporally, organisms in those varying environments must be able to compensate for stress induced by this environmental variation. In general, all organisms possess at least a degree of phenotypic plasticity in some traits </w:t>
      </w:r>
      <w:r>
        <w:fldChar w:fldCharType="begin" w:fldLock="1"/>
      </w:r>
      <w: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fldChar w:fldCharType="separate"/>
      </w:r>
      <w:r w:rsidRPr="00B4396A">
        <w:rPr>
          <w:noProof/>
        </w:rPr>
        <w:t>(Phillips et al. 2008, Price and Sol 2008)</w:t>
      </w:r>
      <w:r>
        <w:fldChar w:fldCharType="end"/>
      </w:r>
      <w:r>
        <w:t xml:space="preserve">. </w:t>
      </w:r>
      <w:commentRangeStart w:id="189"/>
      <w: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89"/>
      <w:r>
        <w:rPr>
          <w:rStyle w:val="CommentReference"/>
        </w:rPr>
        <w:commentReference w:id="189"/>
      </w:r>
    </w:p>
    <w:p w14:paraId="09CCA948" w14:textId="77777777" w:rsidR="003F083F" w:rsidRDefault="003F083F" w:rsidP="003F083F">
      <w:pPr>
        <w:spacing w:line="480" w:lineRule="auto"/>
        <w:ind w:firstLine="720"/>
      </w:pPr>
      <w:r>
        <w:t>Adaptation, as a response to the temporal changes in an insect’s seasonal environmental (</w:t>
      </w:r>
      <w:commentRangeStart w:id="190"/>
      <w:r>
        <w:t xml:space="preserve">e.g., </w:t>
      </w:r>
      <w:commentRangeEnd w:id="190"/>
      <w:r>
        <w:rPr>
          <w:rStyle w:val="CommentReference"/>
        </w:rPr>
        <w:commentReference w:id="190"/>
      </w:r>
      <w:r>
        <w:t xml:space="preserve">temperature and photoperiod), will be a function of selection pressures acting upon traits related to morphology, physiology, and behavior, including phenotypic plasticity in these traits </w:t>
      </w:r>
      <w:r>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 xml:space="preserve">. </w:t>
      </w:r>
      <w:commentRangeStart w:id="191"/>
      <w:r>
        <w:t xml:space="preserve">In temperate regions, temperatures in the fall and winter are increasing across all latitudes while photoperiod is remaining relatively constant. </w:t>
      </w:r>
      <w:commentRangeEnd w:id="191"/>
      <w:r>
        <w:rPr>
          <w:rStyle w:val="CommentReference"/>
        </w:rPr>
        <w:commentReference w:id="191"/>
      </w:r>
      <w:commentRangeStart w:id="192"/>
      <w:r>
        <w:t>Many insects synchronize their life history with these temporal changes in their environment to maximize their growth when temperatures are suitable and resources are available, using photoperiod allows these insects to approximate those changes</w:t>
      </w:r>
      <w:commentRangeEnd w:id="192"/>
      <w:r>
        <w:rPr>
          <w:rStyle w:val="CommentReference"/>
        </w:rPr>
        <w:commentReference w:id="192"/>
      </w:r>
      <w:r>
        <w:t xml:space="preserve">. As temperatures rise and northern latitudes begin to resemble adjacent southern latitudes, insects will begin to colonize more northern geography. </w:t>
      </w:r>
      <w:commentRangeStart w:id="193"/>
      <w:r>
        <w:t>However, as latitude increases away from the equator, photoperiod is reduced.</w:t>
      </w:r>
      <w:commentRangeEnd w:id="193"/>
      <w:r>
        <w:rPr>
          <w:rStyle w:val="CommentReference"/>
        </w:rPr>
        <w:commentReference w:id="193"/>
      </w:r>
      <w:r>
        <w:t xml:space="preserve"> </w:t>
      </w:r>
      <w:commentRangeStart w:id="194"/>
      <w: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94"/>
      <w:r>
        <w:rPr>
          <w:rStyle w:val="CommentReference"/>
        </w:rPr>
        <w:commentReference w:id="194"/>
      </w:r>
      <w:r>
        <w:t xml:space="preserve"> The pitcher plant mosquito, </w:t>
      </w:r>
      <w:r>
        <w:rPr>
          <w:i/>
        </w:rPr>
        <w:t>Wyeomii smithii,</w:t>
      </w:r>
      <w:r>
        <w:t xml:space="preserve"> </w:t>
      </w:r>
      <w:r w:rsidRPr="001678E9">
        <w:rPr>
          <w:highlight w:val="yellow"/>
        </w:rPr>
        <w:t>illustrative how</w:t>
      </w:r>
      <w:r>
        <w:t xml:space="preserve"> increasing temperatures have permitted northern range expansion and how plasticity can function to maintain synchrony </w:t>
      </w:r>
      <w:commentRangeStart w:id="195"/>
      <w:r>
        <w:t xml:space="preserve">with a novel environment. </w:t>
      </w:r>
      <w:commentRangeEnd w:id="195"/>
      <w:r>
        <w:rPr>
          <w:rStyle w:val="CommentReference"/>
        </w:rPr>
        <w:commentReference w:id="195"/>
      </w:r>
      <w:r>
        <w:t xml:space="preserve">Pitcher plant mosquitos spend their larval growing phase entirely in the leaves of a pitcher plant. As </w:t>
      </w:r>
      <w:commentRangeStart w:id="196"/>
      <w:r>
        <w:t>photoperiod decreases</w:t>
      </w:r>
      <w:commentRangeEnd w:id="196"/>
      <w:r>
        <w:rPr>
          <w:rStyle w:val="CommentReference"/>
        </w:rPr>
        <w:commentReference w:id="196"/>
      </w:r>
      <w:r>
        <w:t xml:space="preserve">, these insects enter a state of programmed dormancy in preparation for lower temperatures and declining resources. </w:t>
      </w:r>
      <w:commentRangeStart w:id="197"/>
      <w:r>
        <w:t>Rising temperatures have allowed these mosquitos to colonize more northern latitudes and plasticity in their response to photoperiod have resolved to allow these mosquitos to fully utilize these more northern resources</w:t>
      </w:r>
      <w:commentRangeEnd w:id="197"/>
      <w:r>
        <w:rPr>
          <w:rStyle w:val="CommentReference"/>
        </w:rPr>
        <w:commentReference w:id="197"/>
      </w:r>
      <w: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fldChar w:fldCharType="begin" w:fldLock="1"/>
      </w:r>
      <w: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fldChar w:fldCharType="separate"/>
      </w:r>
      <w:r w:rsidRPr="00E841FC">
        <w:rPr>
          <w:noProof/>
        </w:rPr>
        <w:t>(Bradshaw and Holzapfel 2001)</w:t>
      </w:r>
      <w:r>
        <w:fldChar w:fldCharType="end"/>
      </w:r>
      <w:r>
        <w:t xml:space="preserve">. </w:t>
      </w:r>
      <w:commentRangeStart w:id="198"/>
      <w: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98"/>
      <w:r>
        <w:rPr>
          <w:rStyle w:val="CommentReference"/>
        </w:rPr>
        <w:commentReference w:id="198"/>
      </w:r>
    </w:p>
    <w:p w14:paraId="0B86D60C" w14:textId="77777777" w:rsidR="003F083F" w:rsidRPr="00996124" w:rsidRDefault="003F083F" w:rsidP="003F083F">
      <w:pPr>
        <w:spacing w:line="480" w:lineRule="auto"/>
      </w:pPr>
    </w:p>
    <w:p w14:paraId="4ECE4840" w14:textId="77777777" w:rsidR="003F083F" w:rsidRDefault="003F083F" w:rsidP="003F083F">
      <w:pPr>
        <w:spacing w:line="480" w:lineRule="auto"/>
      </w:pPr>
      <w:r>
        <w:rPr>
          <w:b/>
        </w:rPr>
        <w:t xml:space="preserve">Plasticity in Dormancy: </w:t>
      </w:r>
      <w: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99"/>
      <w:r>
        <w:t>and while diapause may occur at any point during an insects life history, the life stage sensitive to the initiation of diapause within a species is consistent</w:t>
      </w:r>
      <w:commentRangeEnd w:id="199"/>
      <w:r>
        <w:rPr>
          <w:rStyle w:val="CommentReference"/>
        </w:rPr>
        <w:commentReference w:id="199"/>
      </w:r>
      <w:r>
        <w:t xml:space="preserve"> </w:t>
      </w:r>
      <w:r>
        <w:fldChar w:fldCharType="begin" w:fldLock="1"/>
      </w:r>
      <w: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fldChar w:fldCharType="separate"/>
      </w:r>
      <w:r w:rsidRPr="00B364A1">
        <w:rPr>
          <w:noProof/>
        </w:rPr>
        <w:t>(Bale and Hayward 2010)</w:t>
      </w:r>
      <w:r>
        <w:fldChar w:fldCharType="end"/>
      </w:r>
      <w:r>
        <w:t xml:space="preserve">. </w:t>
      </w:r>
      <w:commentRangeStart w:id="200"/>
      <w:r>
        <w:t>Across different species, the genotype responsible for the pleiotropic effects of diapause is variable and the initiation of this genetic programming can be either obligate or facultative.</w:t>
      </w:r>
      <w:commentRangeEnd w:id="200"/>
      <w:r>
        <w:rPr>
          <w:rStyle w:val="CommentReference"/>
        </w:rPr>
        <w:commentReference w:id="200"/>
      </w:r>
      <w:r>
        <w:t xml:space="preserve"> Obligate diapause is a form of genetically programmed dormancy that does not require prompting by any external conditions but rather this type of diapause </w:t>
      </w:r>
      <w:commentRangeStart w:id="201"/>
      <w:r>
        <w:t xml:space="preserve">is part of a continuous development </w:t>
      </w:r>
      <w:commentRangeEnd w:id="201"/>
      <w:r>
        <w:rPr>
          <w:rStyle w:val="CommentReference"/>
        </w:rPr>
        <w:commentReference w:id="201"/>
      </w:r>
      <w:r>
        <w:t xml:space="preserve">life history </w:t>
      </w:r>
      <w:r>
        <w:fldChar w:fldCharType="begin" w:fldLock="1"/>
      </w:r>
      <w: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fldChar w:fldCharType="separate"/>
      </w:r>
      <w:r w:rsidRPr="00C41ADF">
        <w:rPr>
          <w:noProof/>
        </w:rPr>
        <w:t>(Koštál 2006, Hut et al. 2013)</w:t>
      </w:r>
      <w:r>
        <w:fldChar w:fldCharType="end"/>
      </w:r>
      <w:r>
        <w:t xml:space="preserve">. Facultative diapause is also a </w:t>
      </w:r>
      <w:commentRangeStart w:id="202"/>
      <w:r>
        <w:t xml:space="preserve">genetically programmed </w:t>
      </w:r>
      <w:commentRangeEnd w:id="202"/>
      <w:r>
        <w:rPr>
          <w:rStyle w:val="CommentReference"/>
        </w:rPr>
        <w:commentReference w:id="202"/>
      </w:r>
      <w:r>
        <w:t xml:space="preserve">developmental trajectory, however facultative diapause is not a requisite developmental stage and it is initiated by the animals cuing in on some external factor, such as photoperiod. </w:t>
      </w:r>
      <w:commentRangeStart w:id="203"/>
      <w:r>
        <w:t xml:space="preserve">However, once initiated, diapause is defined as being a life history trajectory that is genetically predetermined and photoperiod is generally both necessary </w:t>
      </w:r>
      <w:commentRangeEnd w:id="203"/>
      <w:r>
        <w:rPr>
          <w:rStyle w:val="CommentReference"/>
        </w:rPr>
        <w:commentReference w:id="203"/>
      </w:r>
      <w:r>
        <w:t xml:space="preserve">and sufficient in to induce the diapausing phenotype across many species of insects </w:t>
      </w:r>
      <w:r w:rsidRPr="000F02A3">
        <w:fldChar w:fldCharType="begin" w:fldLock="1"/>
      </w:r>
      <w: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0F02A3">
        <w:fldChar w:fldCharType="separate"/>
      </w:r>
      <w:r w:rsidRPr="000F02A3">
        <w:rPr>
          <w:noProof/>
        </w:rPr>
        <w:t>(Koštál 2006)</w:t>
      </w:r>
      <w:r w:rsidRPr="000F02A3">
        <w:fldChar w:fldCharType="end"/>
      </w:r>
      <w:r>
        <w:t xml:space="preserve">. For those insects </w:t>
      </w:r>
      <w:r w:rsidRPr="001678E9">
        <w:rPr>
          <w:highlight w:val="yellow"/>
        </w:rPr>
        <w:t>that whose</w:t>
      </w:r>
      <w:r>
        <w:t xml:space="preserve"> diapause is facultative, photoperiod is a relatively common cue used to approximate seasonal changes in resource availability </w:t>
      </w:r>
      <w:commentRangeStart w:id="204"/>
      <w:r>
        <w:t xml:space="preserve">because it is predictability variable across large time </w:t>
      </w:r>
      <w:commentRangeEnd w:id="204"/>
      <w:r>
        <w:rPr>
          <w:rStyle w:val="CommentReference"/>
        </w:rPr>
        <w:commentReference w:id="204"/>
      </w:r>
      <w:r>
        <w:t xml:space="preserve">scales. </w:t>
      </w:r>
      <w:commentRangeStart w:id="205"/>
      <w: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05"/>
      <w:r>
        <w:rPr>
          <w:rStyle w:val="CommentReference"/>
        </w:rPr>
        <w:commentReference w:id="205"/>
      </w:r>
      <w:r w:rsidRPr="00F7410C">
        <w:fldChar w:fldCharType="begin" w:fldLock="1"/>
      </w:r>
      <w: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F7410C">
        <w:fldChar w:fldCharType="separate"/>
      </w:r>
      <w:r w:rsidRPr="00F7410C">
        <w:rPr>
          <w:noProof/>
        </w:rPr>
        <w:t>(Koštál 2006, Bale and Hayward 2010)</w:t>
      </w:r>
      <w:r w:rsidRPr="00F7410C">
        <w:fldChar w:fldCharType="end"/>
      </w:r>
      <w: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fldChar w:fldCharType="begin" w:fldLock="1"/>
      </w:r>
      <w: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fldChar w:fldCharType="separate"/>
      </w:r>
      <w:r w:rsidRPr="00ED5697">
        <w:rPr>
          <w:noProof/>
        </w:rPr>
        <w:t>(Hahn and Denlinger 2007, Sinclair 2015)</w:t>
      </w:r>
      <w:r>
        <w:fldChar w:fldCharType="end"/>
      </w:r>
      <w:r>
        <w:t xml:space="preserve">. Accumulating enough resources, </w:t>
      </w:r>
      <w:commentRangeStart w:id="206"/>
      <w:r>
        <w:t>prior to their decline in the environment</w:t>
      </w:r>
      <w:commentRangeEnd w:id="206"/>
      <w:r>
        <w:rPr>
          <w:rStyle w:val="CommentReference"/>
        </w:rPr>
        <w:commentReference w:id="206"/>
      </w:r>
      <w:r>
        <w:t xml:space="preserve">, is paramount if an insect is to survive the energetic demands of diapause. </w:t>
      </w:r>
    </w:p>
    <w:p w14:paraId="5AB69A70" w14:textId="77777777" w:rsidR="003F083F" w:rsidRDefault="003F083F" w:rsidP="003F083F">
      <w:pPr>
        <w:spacing w:line="480" w:lineRule="auto"/>
      </w:pPr>
    </w:p>
    <w:p w14:paraId="2A4F96B3" w14:textId="77777777" w:rsidR="003F083F" w:rsidRDefault="003F083F" w:rsidP="003F083F">
      <w:pPr>
        <w:spacing w:line="480" w:lineRule="auto"/>
      </w:pPr>
      <w:r>
        <w:rPr>
          <w:b/>
        </w:rPr>
        <w:t xml:space="preserve">Storing Energy: </w:t>
      </w:r>
      <w: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fldChar w:fldCharType="begin" w:fldLock="1"/>
      </w:r>
      <w: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fldChar w:fldCharType="separate"/>
      </w:r>
      <w:r w:rsidRPr="006D6A7E">
        <w:rPr>
          <w:noProof/>
        </w:rPr>
        <w:t>(Koštál 2006)</w:t>
      </w:r>
      <w:r>
        <w:fldChar w:fldCharType="end"/>
      </w:r>
      <w:r>
        <w:t xml:space="preserve">. The perception of this external cue induces the </w:t>
      </w:r>
      <w:commentRangeStart w:id="207"/>
      <w:r>
        <w:t xml:space="preserve">genetic programming </w:t>
      </w:r>
      <w:commentRangeEnd w:id="207"/>
      <w:r>
        <w:rPr>
          <w:rStyle w:val="CommentReference"/>
        </w:rPr>
        <w:commentReference w:id="207"/>
      </w:r>
      <w:r>
        <w:t xml:space="preserve">that destines an insect for diapause. Once diapause is induced, </w:t>
      </w:r>
      <w:commentRangeStart w:id="208"/>
      <w:r>
        <w:t>some</w:t>
      </w:r>
      <w:commentRangeEnd w:id="208"/>
      <w:r>
        <w:rPr>
          <w:rStyle w:val="CommentReference"/>
        </w:rPr>
        <w:commentReference w:id="208"/>
      </w:r>
      <w:r>
        <w:t xml:space="preserve"> diapause destined insects enter a preparation phase, and it’s during this phase </w:t>
      </w:r>
      <w:commentRangeStart w:id="209"/>
      <w:r>
        <w:t xml:space="preserve">when some insects </w:t>
      </w:r>
      <w:commentRangeEnd w:id="209"/>
      <w:r>
        <w:rPr>
          <w:rStyle w:val="CommentReference"/>
        </w:rPr>
        <w:commentReference w:id="209"/>
      </w:r>
      <w:r>
        <w:t xml:space="preserve">can experience differences in physiology and behavior to promote diapause survival </w:t>
      </w:r>
      <w:r>
        <w:fldChar w:fldCharType="begin" w:fldLock="1"/>
      </w:r>
      <w: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fldChar w:fldCharType="separate"/>
      </w:r>
      <w:r w:rsidRPr="00156BD1">
        <w:rPr>
          <w:noProof/>
        </w:rPr>
        <w:t>(Koštál 2006)</w:t>
      </w:r>
      <w:r>
        <w:fldChar w:fldCharType="end"/>
      </w:r>
      <w:r>
        <w:t xml:space="preserve">. During autumn, diapause is induced in adult monarch butterflies, </w:t>
      </w:r>
      <w:r w:rsidRPr="0024517B">
        <w:rPr>
          <w:i/>
        </w:rPr>
        <w:t>Danaus plexippus</w:t>
      </w:r>
      <w:r>
        <w:t xml:space="preserve">, and diapause induction alters their behavior. As part of the diapause program in this species, they become migratory and begin their journey to overwintering sites in California and central Mexico where they will complete diapause </w:t>
      </w:r>
      <w:commentRangeStart w:id="210"/>
      <w:r>
        <w:t xml:space="preserve">before flying back to the southern US to begin reproduction the next spring </w:t>
      </w:r>
      <w:commentRangeEnd w:id="210"/>
      <w:r>
        <w:rPr>
          <w:rStyle w:val="CommentReference"/>
        </w:rPr>
        <w:commentReference w:id="210"/>
      </w:r>
      <w:r>
        <w:fldChar w:fldCharType="begin" w:fldLock="1"/>
      </w:r>
      <w: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fldChar w:fldCharType="separate"/>
      </w:r>
      <w:r w:rsidRPr="00C64DC6">
        <w:rPr>
          <w:noProof/>
        </w:rPr>
        <w:t>(Goehring and Oberhauser 2002)</w:t>
      </w:r>
      <w:r>
        <w:fldChar w:fldCharType="end"/>
      </w:r>
      <w:r>
        <w:t xml:space="preserve">.  In other insects like the mosquito </w:t>
      </w:r>
      <w:r>
        <w:rPr>
          <w:i/>
        </w:rPr>
        <w:t xml:space="preserve">Culex pippens </w:t>
      </w:r>
      <w:r>
        <w:t xml:space="preserve">or the Colorado potato beetle, </w:t>
      </w:r>
      <w:commentRangeStart w:id="211"/>
      <w:r>
        <w:rPr>
          <w:i/>
        </w:rPr>
        <w:t xml:space="preserve">L. </w:t>
      </w:r>
      <w:commentRangeEnd w:id="211"/>
      <w:r>
        <w:rPr>
          <w:rStyle w:val="CommentReference"/>
        </w:rPr>
        <w:commentReference w:id="211"/>
      </w:r>
      <w:r w:rsidRPr="00C2523B">
        <w:rPr>
          <w:i/>
        </w:rPr>
        <w:t>decemlineata</w:t>
      </w:r>
      <w: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fldChar w:fldCharType="begin" w:fldLock="1"/>
      </w:r>
      <w: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Sinclair 2015)" }, "properties" : { "noteIndex" : 0 }, "schema" : "https://github.com/citation-style-language/schema/raw/master/csl-citation.json" }</w:instrText>
      </w:r>
      <w:r>
        <w:fldChar w:fldCharType="separate"/>
      </w:r>
      <w:r w:rsidRPr="00DC6956">
        <w:rPr>
          <w:noProof/>
        </w:rPr>
        <w:t>(Hahn and Denlinger 2007, Bale and Hayward 2010, Sinclair 2015)</w:t>
      </w:r>
      <w:r>
        <w:fldChar w:fldCharType="end"/>
      </w:r>
      <w:r>
        <w:t xml:space="preserve">. In contrast, for some insects like the </w:t>
      </w:r>
      <w:r w:rsidRPr="007300D1">
        <w:rPr>
          <w:highlight w:val="yellow"/>
        </w:rPr>
        <w:t>(</w:t>
      </w:r>
      <w:r>
        <w:rPr>
          <w:highlight w:val="yellow"/>
        </w:rPr>
        <w:t>insect citation</w:t>
      </w:r>
      <w:r w:rsidRPr="007300D1">
        <w:rPr>
          <w:highlight w:val="yellow"/>
        </w:rPr>
        <w:t>)</w:t>
      </w:r>
      <w:r>
        <w:t xml:space="preserve">, diapause preparation does not alter the </w:t>
      </w:r>
      <w:commentRangeStart w:id="212"/>
      <w:r>
        <w:t>amount of resources accumulated from its environment</w:t>
      </w:r>
      <w:commentRangeEnd w:id="212"/>
      <w:r>
        <w:rPr>
          <w:rStyle w:val="CommentReference"/>
        </w:rPr>
        <w:commentReference w:id="212"/>
      </w:r>
      <w:r>
        <w:t xml:space="preserve">, instead consumed resources are directed away from reproductive tissues and somatic tissue development and toward storage </w:t>
      </w:r>
      <w:r w:rsidRPr="007300D1">
        <w:rPr>
          <w:highlight w:val="yellow"/>
        </w:rPr>
        <w:t>(</w:t>
      </w:r>
      <w:r>
        <w:rPr>
          <w:highlight w:val="yellow"/>
        </w:rPr>
        <w:t>citation</w:t>
      </w:r>
      <w:r w:rsidRPr="007300D1">
        <w:rPr>
          <w:highlight w:val="yellow"/>
        </w:rPr>
        <w:t>)</w:t>
      </w:r>
      <w:r>
        <w:t xml:space="preserve">. </w:t>
      </w:r>
      <w:commentRangeStart w:id="213"/>
      <w: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13"/>
      <w:r>
        <w:rPr>
          <w:rStyle w:val="CommentReference"/>
        </w:rPr>
        <w:commentReference w:id="213"/>
      </w:r>
      <w:r>
        <w:t xml:space="preserve">. The </w:t>
      </w:r>
      <w:commentRangeStart w:id="214"/>
      <w:r>
        <w:t xml:space="preserve">resulting phenotype generated from these genes is, generally, a combination of external and internal changes in character state, a phenotype that exists as a spectrum but is specific within a single species </w:t>
      </w:r>
      <w:commentRangeEnd w:id="214"/>
      <w:r>
        <w:rPr>
          <w:rStyle w:val="CommentReference"/>
        </w:rPr>
        <w:commentReference w:id="214"/>
      </w:r>
      <w:r w:rsidRPr="00832B9B">
        <w:rPr>
          <w:highlight w:val="yellow"/>
        </w:rPr>
        <w:t>(citation)</w:t>
      </w:r>
      <w:r>
        <w:t xml:space="preserve">. </w:t>
      </w:r>
      <w:commentRangeStart w:id="215"/>
      <w:r>
        <w:t>For some insects</w:t>
      </w:r>
      <w:commentRangeEnd w:id="215"/>
      <w:r>
        <w:rPr>
          <w:rStyle w:val="CommentReference"/>
        </w:rPr>
        <w:commentReference w:id="215"/>
      </w:r>
      <w:r>
        <w:t xml:space="preserve">, diapause is a protective state where metabolic rates are drastically reduced to conserve energy and maintain physiological processes necessary to surviving diapause and thriving post-diapause </w:t>
      </w:r>
      <w:r w:rsidRPr="00832B9B">
        <w:rPr>
          <w:highlight w:val="yellow"/>
        </w:rPr>
        <w:t>(</w:t>
      </w:r>
      <w:r>
        <w:rPr>
          <w:highlight w:val="yellow"/>
        </w:rPr>
        <w:t>citation</w:t>
      </w:r>
      <w:r w:rsidRPr="00832B9B">
        <w:rPr>
          <w:highlight w:val="yellow"/>
        </w:rPr>
        <w:t>)</w:t>
      </w:r>
      <w:r>
        <w:t xml:space="preserve">. For these insects, high energy biological molecules are the substrate that power the biological reactions allow these insects to thrive both during and after diapause, and they must be stored prior to the onset of diapause </w:t>
      </w:r>
      <w:r w:rsidRPr="00FA73B6">
        <w:rPr>
          <w:highlight w:val="yellow"/>
        </w:rPr>
        <w:t>(citation)</w:t>
      </w:r>
      <w:r>
        <w:t xml:space="preserve">. </w:t>
      </w:r>
      <w:commentRangeStart w:id="216"/>
      <w:r>
        <w:t>In preparation for diapause, some insects experience a steep increase in the stored amounts of lipids and proteins, specifically triglycerides and multimeric proteins</w:t>
      </w:r>
      <w:commentRangeEnd w:id="216"/>
      <w:r>
        <w:rPr>
          <w:rStyle w:val="CommentReference"/>
        </w:rPr>
        <w:commentReference w:id="216"/>
      </w:r>
      <w:r>
        <w:t xml:space="preserve">, stored and produced by the fat body. </w:t>
      </w:r>
      <w:commentRangeStart w:id="217"/>
      <w:r>
        <w:t xml:space="preserve">While these molecules are biologically multifunctional, they also serve as energy reservoirs. </w:t>
      </w:r>
      <w:commentRangeEnd w:id="217"/>
      <w:r>
        <w:rPr>
          <w:rStyle w:val="CommentReference"/>
        </w:rPr>
        <w:commentReference w:id="217"/>
      </w:r>
      <w:r>
        <w:t xml:space="preserve">Triglycerides, and other lipids, are used to stabilize membranes, slow or prevent desiccation, can be degraded into </w:t>
      </w:r>
      <w:commentRangeStart w:id="218"/>
      <w:r>
        <w:t>carbohydrates for energy</w:t>
      </w:r>
      <w:commentRangeEnd w:id="218"/>
      <w:r>
        <w:rPr>
          <w:rStyle w:val="CommentReference"/>
        </w:rPr>
        <w:commentReference w:id="218"/>
      </w:r>
      <w:r>
        <w:t xml:space="preserve">. Stored proteins can serve as a reservoir of amino acids that can be reconfigured, under the right conditions, </w:t>
      </w:r>
      <w:commentRangeStart w:id="219"/>
      <w:r>
        <w:t>into other metabolically metabolic tools</w:t>
      </w:r>
      <w:commentRangeEnd w:id="219"/>
      <w:r>
        <w:rPr>
          <w:rStyle w:val="CommentReference"/>
        </w:rPr>
        <w:commentReference w:id="219"/>
      </w:r>
      <w:r>
        <w:t xml:space="preserve">. These molecules have been observed to occur in high concentrations at the outset of diapause in </w:t>
      </w:r>
      <w:r w:rsidRPr="001F634B">
        <w:rPr>
          <w:highlight w:val="yellow"/>
        </w:rPr>
        <w:t>(insect, insect, insect)</w:t>
      </w:r>
      <w:r>
        <w:t xml:space="preserve"> </w:t>
      </w:r>
      <w:r w:rsidRPr="00135180">
        <w:rPr>
          <w:highlight w:val="yellow"/>
        </w:rPr>
        <w:t>(citation)</w:t>
      </w:r>
      <w:r>
        <w:t xml:space="preserve">. Tracking the movement of these molecules using radiolabeled atoms, researchers show triglyceride carbons incorporated into </w:t>
      </w:r>
      <w:r w:rsidRPr="00135180">
        <w:rPr>
          <w:highlight w:val="yellow"/>
        </w:rPr>
        <w:t>(tissue, tissue, tissue)</w:t>
      </w:r>
      <w:r>
        <w:t xml:space="preserve"> and amino acids from stored proteins incorporated into </w:t>
      </w:r>
      <w:r w:rsidRPr="00135180">
        <w:rPr>
          <w:highlight w:val="yellow"/>
        </w:rPr>
        <w:t>(tissue, tissue, tissue)</w:t>
      </w:r>
      <w:r>
        <w:t xml:space="preserve"> </w:t>
      </w:r>
      <w:r w:rsidRPr="00135180">
        <w:rPr>
          <w:highlight w:val="yellow"/>
        </w:rPr>
        <w:t>(citation)</w:t>
      </w:r>
      <w:r>
        <w:t xml:space="preserve">. Diverting resources away from direct development and into storage is a risky endeavor. </w:t>
      </w:r>
      <w:commentRangeStart w:id="220"/>
      <w: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996D33">
        <w:rPr>
          <w:highlight w:val="yellow"/>
        </w:rPr>
        <w:t>(</w:t>
      </w:r>
      <w:r>
        <w:rPr>
          <w:highlight w:val="yellow"/>
        </w:rPr>
        <w:t>citation</w:t>
      </w:r>
      <w:r w:rsidRPr="00996D33">
        <w:rPr>
          <w:highlight w:val="yellow"/>
        </w:rPr>
        <w:t>)</w:t>
      </w:r>
      <w:r>
        <w:t xml:space="preserve">. </w:t>
      </w:r>
      <w:commentRangeEnd w:id="220"/>
      <w:r>
        <w:rPr>
          <w:rStyle w:val="CommentReference"/>
        </w:rPr>
        <w:commentReference w:id="220"/>
      </w:r>
      <w: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fldChar w:fldCharType="begin" w:fldLock="1"/>
      </w:r>
      <w: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fldChar w:fldCharType="separate"/>
      </w:r>
      <w:r w:rsidRPr="003847EB">
        <w:rPr>
          <w:noProof/>
        </w:rPr>
        <w:t>(Hut et al. 2013)</w:t>
      </w:r>
      <w:r>
        <w:fldChar w:fldCharType="end"/>
      </w:r>
      <w: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fldChar w:fldCharType="begin" w:fldLock="1"/>
      </w:r>
      <w: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fldChar w:fldCharType="separate"/>
      </w:r>
      <w:r w:rsidRPr="00F70CB2">
        <w:rPr>
          <w:noProof/>
        </w:rPr>
        <w:t>(Hut et al. 2013)</w:t>
      </w:r>
      <w:r>
        <w:fldChar w:fldCharType="end"/>
      </w:r>
      <w: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fldChar w:fldCharType="begin" w:fldLock="1"/>
      </w:r>
      <w: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fldChar w:fldCharType="separate"/>
      </w:r>
      <w:r w:rsidRPr="00D22867">
        <w:rPr>
          <w:noProof/>
        </w:rPr>
        <w:t>(Bale and Hayward 2010)</w:t>
      </w:r>
      <w:r>
        <w:fldChar w:fldCharType="end"/>
      </w:r>
      <w:r>
        <w:t xml:space="preserve">. understand the degree to which this uncoupling will disrupt species diversity and how pests are managed will require a model organism sensitive to these changes not unlike </w:t>
      </w:r>
      <w:r>
        <w:rPr>
          <w:i/>
        </w:rPr>
        <w:t xml:space="preserve">Ostrinia nubilalis </w:t>
      </w:r>
      <w:r>
        <w:t xml:space="preserve">(European corn borer). </w:t>
      </w:r>
    </w:p>
    <w:p w14:paraId="4A552CF7" w14:textId="77777777" w:rsidR="003F083F" w:rsidRDefault="003F083F" w:rsidP="003F083F">
      <w:pPr>
        <w:spacing w:line="480" w:lineRule="auto"/>
      </w:pPr>
    </w:p>
    <w:p w14:paraId="40AAD4B3" w14:textId="77777777" w:rsidR="003F083F" w:rsidRDefault="003F083F" w:rsidP="003F083F">
      <w:pPr>
        <w:spacing w:line="480" w:lineRule="auto"/>
        <w:rPr>
          <w:color w:val="000000" w:themeColor="text1"/>
        </w:rPr>
      </w:pPr>
      <w:r>
        <w:rPr>
          <w:b/>
          <w:color w:val="000000" w:themeColor="text1"/>
        </w:rPr>
        <w:t xml:space="preserve">European Corn Borer: </w:t>
      </w:r>
      <w:r>
        <w:rPr>
          <w:color w:val="000000" w:themeColor="text1"/>
        </w:rPr>
        <w:t xml:space="preserve">European corn borer, </w:t>
      </w:r>
      <w:r>
        <w:rPr>
          <w:i/>
          <w:color w:val="000000" w:themeColor="text1"/>
        </w:rPr>
        <w:t>Ostrinia nubilalis,</w:t>
      </w:r>
      <w:r>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F70CB2" w:rsidRDefault="003F083F" w:rsidP="003F083F">
      <w:pPr>
        <w:spacing w:line="480" w:lineRule="auto"/>
        <w:ind w:firstLine="720"/>
        <w:rPr>
          <w:b/>
          <w:color w:val="000000" w:themeColor="text1"/>
        </w:rPr>
      </w:pPr>
      <w:r>
        <w:rPr>
          <w:color w:val="000000" w:themeColor="text1"/>
        </w:rPr>
        <w:t>and photoperiod.</w:t>
      </w:r>
      <w:r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Pr>
          <w:color w:val="000000" w:themeColor="text1"/>
        </w:rPr>
        <w:t xml:space="preserve"> management decisions concerning methods, timing, and tools to utilize </w:t>
      </w:r>
      <w:r w:rsidRPr="00A20DD7">
        <w:rPr>
          <w:color w:val="000000" w:themeColor="text1"/>
        </w:rPr>
        <w:t xml:space="preserve">when </w:t>
      </w:r>
      <w:r>
        <w:rPr>
          <w:color w:val="000000" w:themeColor="text1"/>
        </w:rPr>
        <w:t xml:space="preserve">planning pest control strategies and climate patterns are an important part of that calculus. with </w:t>
      </w:r>
      <w:r w:rsidRPr="00A20DD7">
        <w:rPr>
          <w:color w:val="000000" w:themeColor="text1"/>
        </w:rPr>
        <w:t xml:space="preserve">based upon how the climate affects those populations. </w:t>
      </w:r>
    </w:p>
    <w:p w14:paraId="6CA7479C" w14:textId="77777777" w:rsidR="003F083F" w:rsidRDefault="003F083F" w:rsidP="003F083F">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Default="003F083F" w:rsidP="003F083F">
      <w:pPr>
        <w:spacing w:line="480" w:lineRule="auto"/>
        <w:rPr>
          <w:color w:val="000000" w:themeColor="text1"/>
        </w:rPr>
      </w:pPr>
    </w:p>
    <w:p w14:paraId="25C2FDFC" w14:textId="77777777" w:rsidR="003F083F" w:rsidRPr="00A20DD7" w:rsidRDefault="003F083F" w:rsidP="003F083F">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thurengensis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A20DD7">
        <w:rPr>
          <w:color w:val="000000" w:themeColor="text1"/>
        </w:rPr>
        <w:fldChar w:fldCharType="begin" w:fldLock="1"/>
      </w:r>
      <w:r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A20DD7">
        <w:rPr>
          <w:color w:val="000000" w:themeColor="text1"/>
        </w:rPr>
        <w:fldChar w:fldCharType="separate"/>
      </w:r>
      <w:r w:rsidRPr="00A20DD7">
        <w:rPr>
          <w:noProof/>
          <w:color w:val="000000" w:themeColor="text1"/>
        </w:rPr>
        <w:t>(Fernandez-Cornejo et al. 2014)</w:t>
      </w:r>
      <w:r w:rsidRPr="00A20DD7">
        <w:rPr>
          <w:color w:val="000000" w:themeColor="text1"/>
        </w:rPr>
        <w:fldChar w:fldCharType="end"/>
      </w:r>
      <w:r w:rsidRPr="00A20DD7">
        <w:rPr>
          <w:color w:val="000000" w:themeColor="text1"/>
        </w:rPr>
        <w:t>.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Default="003F083F" w:rsidP="003F083F">
      <w:pPr>
        <w:spacing w:line="480" w:lineRule="auto"/>
      </w:pPr>
    </w:p>
    <w:p w14:paraId="5C24875A" w14:textId="77777777" w:rsidR="003F083F" w:rsidRDefault="003F083F" w:rsidP="003F083F">
      <w:pPr>
        <w:spacing w:line="480" w:lineRule="auto"/>
        <w:rPr>
          <w:b/>
        </w:rPr>
      </w:pPr>
      <w:r>
        <w:rPr>
          <w:b/>
        </w:rPr>
        <w:t>OBJECTIVE</w:t>
      </w:r>
    </w:p>
    <w:p w14:paraId="00697C96" w14:textId="77777777" w:rsidR="003F083F" w:rsidRDefault="003F083F" w:rsidP="003F083F">
      <w:pPr>
        <w:spacing w:line="480" w:lineRule="auto"/>
        <w:ind w:firstLine="720"/>
      </w:pPr>
      <w:r>
        <w:t xml:space="preserve">The objective of this study will be to quantify and compare energy stores between two genotypically different strains of </w:t>
      </w:r>
      <w:r>
        <w:rPr>
          <w:i/>
        </w:rPr>
        <w:t xml:space="preserve">Ostrinia nubilalis, </w:t>
      </w:r>
      <w: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fldChar w:fldCharType="begin" w:fldLock="1"/>
      </w:r>
      <w: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fldChar w:fldCharType="separate"/>
      </w:r>
      <w:r w:rsidRPr="007A2D48">
        <w:rPr>
          <w:noProof/>
        </w:rPr>
        <w:t>(Denlinger 2008)</w:t>
      </w:r>
      <w:r>
        <w:fldChar w:fldCharType="end"/>
      </w:r>
      <w:r>
        <w:t xml:space="preserve">. </w:t>
      </w:r>
    </w:p>
    <w:p w14:paraId="69DD47C1" w14:textId="77777777" w:rsidR="003F083F" w:rsidRDefault="003F083F" w:rsidP="003F083F">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the  amplify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691698F8" w14:textId="77777777" w:rsidR="003F083F" w:rsidRDefault="003F083F" w:rsidP="003F083F">
      <w:pPr>
        <w:spacing w:line="480" w:lineRule="auto"/>
        <w:ind w:firstLine="720"/>
      </w:pPr>
      <w:r>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Default="003F083F" w:rsidP="003F083F">
      <w:pPr>
        <w:spacing w:line="480" w:lineRule="auto"/>
        <w:ind w:firstLine="720"/>
      </w:pPr>
      <w: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Default="003F083F" w:rsidP="003F083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Default="003F083F" w:rsidP="003F083F">
      <w:pPr>
        <w:spacing w:line="480" w:lineRule="auto"/>
        <w:ind w:firstLine="720"/>
      </w:pPr>
      <w:r>
        <w:t xml:space="preserve">Approximately, $10 billion dollars is spent annually on chemical insecticides to control the damaging effects of insect pests </w:t>
      </w:r>
      <w:r>
        <w:fldChar w:fldCharType="begin" w:fldLock="1"/>
      </w:r>
      <w: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fldChar w:fldCharType="separate"/>
      </w:r>
      <w:r w:rsidRPr="006B6DC0">
        <w:rPr>
          <w:noProof/>
        </w:rPr>
        <w:t>(Pimentel 2005)</w:t>
      </w:r>
      <w:r>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rsidP="003F083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Default="003F083F" w:rsidP="003F083F">
      <w:pPr>
        <w:spacing w:line="480" w:lineRule="auto"/>
        <w:rPr>
          <w:b/>
        </w:rPr>
      </w:pPr>
    </w:p>
    <w:p w14:paraId="41EFEEA3" w14:textId="77777777" w:rsidR="003F083F" w:rsidRDefault="003F083F" w:rsidP="003F083F">
      <w:pPr>
        <w:spacing w:line="480" w:lineRule="auto"/>
        <w:rPr>
          <w:b/>
        </w:rPr>
      </w:pPr>
      <w:r>
        <w:rPr>
          <w:b/>
        </w:rPr>
        <w:t>PROPOSED METHODOLOGY</w:t>
      </w:r>
    </w:p>
    <w:p w14:paraId="2CA2C1DA" w14:textId="77777777" w:rsidR="003F083F" w:rsidRDefault="003F083F" w:rsidP="003F083F">
      <w:pPr>
        <w:spacing w:line="480" w:lineRule="auto"/>
      </w:pPr>
      <w:r>
        <w:rPr>
          <w:b/>
        </w:rPr>
        <w:t xml:space="preserve">Origin and Husbandry of European Corn Corer. </w:t>
      </w:r>
      <w:r>
        <w:t>The univoltine (UZ) and bivoltine (BE) strains of European corn borer (ECB) were generously provided courtesy of Dr. Dopman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7AF38B7A" w14:textId="77777777" w:rsidR="003F083F" w:rsidRDefault="003F083F" w:rsidP="003F083F">
      <w:pPr>
        <w:spacing w:line="480" w:lineRule="auto"/>
        <w:rPr>
          <w:b/>
        </w:rPr>
      </w:pPr>
    </w:p>
    <w:p w14:paraId="6C3ACBDE" w14:textId="77777777" w:rsidR="003F083F" w:rsidRDefault="003F083F" w:rsidP="003F083F">
      <w:pPr>
        <w:spacing w:line="480" w:lineRule="auto"/>
      </w:pPr>
      <w:r>
        <w:rPr>
          <w:b/>
        </w:rPr>
        <w:t xml:space="preserve">Sampling Wandering Larvae. </w:t>
      </w:r>
      <w:r>
        <w:t>Wandering larvae will be sampled using a modified version of the framework put forth in the 1982 study by Gelman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fldChar w:fldCharType="begin" w:fldLock="1"/>
      </w:r>
      <w: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fldChar w:fldCharType="separate"/>
      </w:r>
      <w:r w:rsidRPr="00381365">
        <w:rPr>
          <w:noProof/>
        </w:rPr>
        <w:t>(Gelman and Hayes 1982)</w:t>
      </w:r>
      <w:r>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Default="003F083F" w:rsidP="003F083F">
      <w:pPr>
        <w:spacing w:line="480" w:lineRule="auto"/>
        <w:rPr>
          <w:b/>
        </w:rPr>
      </w:pPr>
    </w:p>
    <w:p w14:paraId="2C3A00B1" w14:textId="77777777" w:rsidR="003F083F" w:rsidRDefault="003F083F" w:rsidP="003F083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fldChar w:fldCharType="begin" w:fldLock="1"/>
      </w:r>
      <w: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fldChar w:fldCharType="separate"/>
      </w:r>
      <w:r w:rsidRPr="00F24431">
        <w:rPr>
          <w:noProof/>
        </w:rPr>
        <w:t>(Gelman and Woods 1983)</w:t>
      </w:r>
      <w:r>
        <w:fldChar w:fldCharType="end"/>
      </w:r>
      <w:r>
        <w:t>. Approximately 12 µL lymph fluid will be gathered into a pipet tip and stored into a microcentrifuge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Coomassie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Default="003F083F" w:rsidP="003F083F">
      <w:pPr>
        <w:spacing w:line="480" w:lineRule="auto"/>
      </w:pPr>
    </w:p>
    <w:p w14:paraId="585BA297" w14:textId="77777777" w:rsidR="003F083F" w:rsidRDefault="003F083F" w:rsidP="003F083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Coomassie Stain, photographed, and the relative protein densities will be compared against a protein standard. The character of these protein will be determined using 2D-electrophoresis. </w:t>
      </w:r>
    </w:p>
    <w:p w14:paraId="4E796434" w14:textId="77777777" w:rsidR="003F083F" w:rsidRDefault="003F083F" w:rsidP="003F083F">
      <w:pPr>
        <w:spacing w:line="480" w:lineRule="auto"/>
      </w:pPr>
      <w:r>
        <w:t>The separated proteins will then be identified using the facilities</w:t>
      </w:r>
      <w:r>
        <w:rPr>
          <w:b/>
        </w:rPr>
        <w:t xml:space="preserve"> </w:t>
      </w:r>
    </w:p>
    <w:p w14:paraId="22060791" w14:textId="77777777" w:rsidR="003F083F" w:rsidRDefault="003F083F" w:rsidP="003F083F">
      <w:pPr>
        <w:spacing w:line="480" w:lineRule="auto"/>
        <w:rPr>
          <w:b/>
        </w:rPr>
      </w:pPr>
    </w:p>
    <w:p w14:paraId="5C5D15FF" w14:textId="77777777" w:rsidR="003F083F" w:rsidRDefault="003F083F" w:rsidP="003F083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Folch and Sloane Stanley method </w:t>
      </w:r>
      <w:r>
        <w:fldChar w:fldCharType="begin" w:fldLock="1"/>
      </w:r>
      <w: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fldChar w:fldCharType="separate"/>
      </w:r>
      <w:r w:rsidRPr="00F24431">
        <w:rPr>
          <w:noProof/>
        </w:rPr>
        <w:t>(Folch et al. 1957)</w:t>
      </w:r>
      <w:r>
        <w:fldChar w:fldCharType="end"/>
      </w:r>
      <w:r>
        <w:t>.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hydroxytoluene)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(Florisil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Florisil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Default="003F083F" w:rsidP="003F083F">
      <w:pPr>
        <w:spacing w:line="480" w:lineRule="auto"/>
        <w:ind w:firstLine="720"/>
      </w:pPr>
      <w:r>
        <w:t>After extraction, the triglycerides in the neutral lipid extract will be converted into their respective fatty acid methyl esters (FAME). To accomplish this conversion, the neutral lipid extract will be methylated via base-catalyzed esterification (AOCS, Cyber lipid, Christie, Ichikara, bumble bee paper, unpublished work J. Beck lab). The neutral lipid extract will be heated in a solution of 10M methanolic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Default="003F083F" w:rsidP="003F083F">
      <w:pPr>
        <w:spacing w:line="480" w:lineRule="auto"/>
        <w:rPr>
          <w:b/>
        </w:rPr>
      </w:pPr>
    </w:p>
    <w:p w14:paraId="6B8E2F93" w14:textId="77777777" w:rsidR="003F083F" w:rsidRDefault="003F083F" w:rsidP="003F083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w:t>
      </w:r>
      <w:bookmarkStart w:id="221" w:name="_GoBack"/>
      <w:bookmarkEnd w:id="221"/>
      <w:r>
        <w:t>ate the identity and the concentration of the esterified triglycerides in the extract respectively.</w:t>
      </w:r>
    </w:p>
    <w:p w14:paraId="48C40D6B" w14:textId="77777777" w:rsidR="003F083F" w:rsidRDefault="003F083F" w:rsidP="003F083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Default="003F083F" w:rsidP="003F083F">
      <w:pPr>
        <w:rPr>
          <w:color w:val="FF0000"/>
        </w:rPr>
      </w:pPr>
      <w:r>
        <w:rPr>
          <w:color w:val="FF0000"/>
        </w:rPr>
        <w:t>Sample size will be determined using the power analysis formula. (http://www.statmethods.net/stats/power.html) NOVA</w:t>
      </w:r>
    </w:p>
    <w:p w14:paraId="4FB0F2B0" w14:textId="77777777" w:rsidR="003F083F" w:rsidRDefault="003F083F" w:rsidP="003F083F">
      <w:pPr>
        <w:rPr>
          <w:color w:val="FF0000"/>
        </w:rPr>
      </w:pPr>
      <w:r>
        <w:rPr>
          <w:color w:val="FF0000"/>
        </w:rPr>
        <w:t>For a one-way analysis of variance use</w:t>
      </w:r>
    </w:p>
    <w:p w14:paraId="525B1ED5" w14:textId="77777777" w:rsidR="003F083F" w:rsidRDefault="003F083F" w:rsidP="003F083F">
      <w:pPr>
        <w:rPr>
          <w:color w:val="FF0000"/>
        </w:rPr>
      </w:pPr>
      <w:r>
        <w:rPr>
          <w:color w:val="FF0000"/>
        </w:rPr>
        <w:t>pwr.anova.test(k = , n = , f = , sig.level = , power = )</w:t>
      </w:r>
    </w:p>
    <w:p w14:paraId="0CBAA381" w14:textId="77777777" w:rsidR="003F083F" w:rsidRDefault="003F083F" w:rsidP="003F083F">
      <w:pPr>
        <w:rPr>
          <w:color w:val="FF0000"/>
        </w:rPr>
      </w:pPr>
      <w:r>
        <w:rPr>
          <w:color w:val="FF0000"/>
        </w:rPr>
        <w:t>where k is the number of groups and n is the common sample size in each group.</w:t>
      </w:r>
    </w:p>
    <w:p w14:paraId="6F1F4255" w14:textId="77777777" w:rsidR="003F083F" w:rsidRDefault="003F083F" w:rsidP="003F083F">
      <w:pPr>
        <w:rPr>
          <w:color w:val="FF0000"/>
        </w:rPr>
      </w:pPr>
      <w:r>
        <w:rPr>
          <w:color w:val="FF0000"/>
        </w:rPr>
        <w:t>For a one-way ANOVA effect size is measured by f where</w:t>
      </w:r>
    </w:p>
    <w:p w14:paraId="1D40B91B" w14:textId="77777777" w:rsidR="003F083F" w:rsidRDefault="003F083F" w:rsidP="003F083F">
      <w:pPr>
        <w:rPr>
          <w:color w:val="FF0000"/>
          <w:sz w:val="20"/>
          <w:szCs w:val="20"/>
        </w:rPr>
      </w:pPr>
      <w:r>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D440A4">
      <w:pPr>
        <w:spacing w:before="100" w:beforeAutospacing="1" w:after="100" w:afterAutospacing="1"/>
        <w:ind w:left="475" w:hanging="475"/>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7A6314F" w14:textId="5268561D" w:rsidR="00DC6956" w:rsidRPr="00DC6956" w:rsidRDefault="00C83A27" w:rsidP="00DC6956">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DC6956" w:rsidRPr="00DC6956">
        <w:rPr>
          <w:rFonts w:eastAsia="Times New Roman" w:cs="Times New Roman"/>
          <w:b/>
          <w:bCs/>
          <w:noProof/>
          <w:sz w:val="22"/>
        </w:rPr>
        <w:t>Agrawal, A. A.</w:t>
      </w:r>
      <w:r w:rsidR="00DC6956" w:rsidRPr="00DC6956">
        <w:rPr>
          <w:rFonts w:eastAsia="Times New Roman" w:cs="Times New Roman"/>
          <w:noProof/>
          <w:sz w:val="22"/>
        </w:rPr>
        <w:t xml:space="preserve"> </w:t>
      </w:r>
      <w:r w:rsidR="00DC6956" w:rsidRPr="00DC6956">
        <w:rPr>
          <w:rFonts w:eastAsia="Times New Roman" w:cs="Times New Roman"/>
          <w:b/>
          <w:bCs/>
          <w:noProof/>
          <w:sz w:val="22"/>
        </w:rPr>
        <w:t>2001</w:t>
      </w:r>
      <w:r w:rsidR="00DC6956" w:rsidRPr="00DC6956">
        <w:rPr>
          <w:rFonts w:eastAsia="Times New Roman" w:cs="Times New Roman"/>
          <w:noProof/>
          <w:sz w:val="22"/>
        </w:rPr>
        <w:t>. Phenotypic Plasticity in the Interactions and Evolution of Species. Science (80-. ). 294: 321–326.</w:t>
      </w:r>
    </w:p>
    <w:p w14:paraId="1DBE7BE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and S. A. L. Hayward</w:t>
      </w:r>
      <w:r w:rsidRPr="00DC6956">
        <w:rPr>
          <w:rFonts w:eastAsia="Times New Roman" w:cs="Times New Roman"/>
          <w:noProof/>
          <w:sz w:val="22"/>
        </w:rPr>
        <w:t xml:space="preserve">. </w:t>
      </w:r>
      <w:r w:rsidRPr="00DC6956">
        <w:rPr>
          <w:rFonts w:eastAsia="Times New Roman" w:cs="Times New Roman"/>
          <w:b/>
          <w:bCs/>
          <w:noProof/>
          <w:sz w:val="22"/>
        </w:rPr>
        <w:t>2010</w:t>
      </w:r>
      <w:r w:rsidRPr="00DC6956">
        <w:rPr>
          <w:rFonts w:eastAsia="Times New Roman" w:cs="Times New Roman"/>
          <w:noProof/>
          <w:sz w:val="22"/>
        </w:rPr>
        <w:t>. Insect overwintering in a changing climate. J. Exp. Biol. 213: 980–994.</w:t>
      </w:r>
    </w:p>
    <w:p w14:paraId="2FA3ABA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Herbivory in global climate change research: Direct effects of rising temperature on insect herbivores. Glob. Chang. Biol. 8: 1–16.</w:t>
      </w:r>
    </w:p>
    <w:p w14:paraId="34FCE6A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2001</w:t>
      </w:r>
      <w:r w:rsidRPr="00DC6956">
        <w:rPr>
          <w:rFonts w:eastAsia="Times New Roman" w:cs="Times New Roman"/>
          <w:noProof/>
          <w:sz w:val="22"/>
        </w:rPr>
        <w:t>. Genetic shift in photoperiodic response correlated with global warming. Proc. Natl. Acad. Sci. 98: 14509–14511.</w:t>
      </w:r>
    </w:p>
    <w:p w14:paraId="65289AD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Genetic response to rapid climate change: It’s seasonal timing that matters. Mol. Ecol. 17: 157–166.</w:t>
      </w:r>
    </w:p>
    <w:p w14:paraId="61C8D03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and C. Holzapfel</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Evolutionary Response to Rapid Climate Change. Science (80-. ). 312: 1477–1478.</w:t>
      </w:r>
    </w:p>
    <w:p w14:paraId="6FE9C5D1"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Breed, G. A., S. Stichter, and E. E. Crone</w:t>
      </w:r>
      <w:r w:rsidRPr="00DC6956">
        <w:rPr>
          <w:rFonts w:eastAsia="Times New Roman" w:cs="Times New Roman"/>
          <w:noProof/>
          <w:sz w:val="22"/>
        </w:rPr>
        <w:t xml:space="preserve">. </w:t>
      </w:r>
      <w:r w:rsidRPr="00DC6956">
        <w:rPr>
          <w:rFonts w:eastAsia="Times New Roman" w:cs="Times New Roman"/>
          <w:b/>
          <w:bCs/>
          <w:noProof/>
          <w:sz w:val="22"/>
        </w:rPr>
        <w:t>2012</w:t>
      </w:r>
      <w:r w:rsidRPr="00DC6956">
        <w:rPr>
          <w:rFonts w:eastAsia="Times New Roman" w:cs="Times New Roman"/>
          <w:noProof/>
          <w:sz w:val="22"/>
        </w:rPr>
        <w:t>. Climate-driven changes in northeastern US butterfly communities. Nat. Clim. Chang. 3: 142–145.</w:t>
      </w:r>
    </w:p>
    <w:p w14:paraId="7656E7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Culliney, T. W.</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xml:space="preserve">. Crop Losses to Arthropod Pests, pp. 201–226. </w:t>
      </w:r>
      <w:r w:rsidRPr="00DC6956">
        <w:rPr>
          <w:rFonts w:eastAsia="Times New Roman" w:cs="Times New Roman"/>
          <w:i/>
          <w:iCs/>
          <w:noProof/>
          <w:sz w:val="22"/>
        </w:rPr>
        <w:t>In</w:t>
      </w:r>
      <w:r w:rsidRPr="00DC6956">
        <w:rPr>
          <w:rFonts w:eastAsia="Times New Roman" w:cs="Times New Roman"/>
          <w:noProof/>
          <w:sz w:val="22"/>
        </w:rPr>
        <w:t xml:space="preserve"> Integr. Pest Manag. Vol 3.</w:t>
      </w:r>
    </w:p>
    <w:p w14:paraId="7EF5337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DeLucia, E. H., C. L. Casteel, P. D. Nabity, and B. F. O’Neill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Insects take a bigger bite out of plants in a warmer, higher carbon dioxide world. Proc. Natl. Acad. Sci. 105: 1781–1782.</w:t>
      </w:r>
    </w:p>
    <w:p w14:paraId="1FC5489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Denlinger, D. 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Why study diapause? Entomol. Res. 38: 1–9.</w:t>
      </w:r>
    </w:p>
    <w:p w14:paraId="6E7F486F"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Fernandez-Cornejo, J., R. Nehring, C. Osteen, S. Wechsler, A. Martin, and A. Vialou</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Pesticide Use in U.S. Agriculture: 21 Selected Crops, 1960-2008.</w:t>
      </w:r>
    </w:p>
    <w:p w14:paraId="240ABA4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Folch, J., M. Lees, and G. H. S. Stanley</w:t>
      </w:r>
      <w:r w:rsidRPr="00DC6956">
        <w:rPr>
          <w:rFonts w:eastAsia="Times New Roman" w:cs="Times New Roman"/>
          <w:noProof/>
          <w:sz w:val="22"/>
        </w:rPr>
        <w:t xml:space="preserve">. </w:t>
      </w:r>
      <w:r w:rsidRPr="00DC6956">
        <w:rPr>
          <w:rFonts w:eastAsia="Times New Roman" w:cs="Times New Roman"/>
          <w:b/>
          <w:bCs/>
          <w:noProof/>
          <w:sz w:val="22"/>
        </w:rPr>
        <w:t>1957</w:t>
      </w:r>
      <w:r w:rsidRPr="00DC6956">
        <w:rPr>
          <w:rFonts w:eastAsia="Times New Roman" w:cs="Times New Roman"/>
          <w:noProof/>
          <w:sz w:val="22"/>
        </w:rPr>
        <w:t>. A simple method for the isolation and purification of total lipids from animal tissues. J Biol Chem.</w:t>
      </w:r>
    </w:p>
    <w:p w14:paraId="4A98AAE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D. K. Hayes</w:t>
      </w:r>
      <w:r w:rsidRPr="00DC6956">
        <w:rPr>
          <w:rFonts w:eastAsia="Times New Roman" w:cs="Times New Roman"/>
          <w:noProof/>
          <w:sz w:val="22"/>
        </w:rPr>
        <w:t xml:space="preserve">. </w:t>
      </w:r>
      <w:r w:rsidRPr="00DC6956">
        <w:rPr>
          <w:rFonts w:eastAsia="Times New Roman" w:cs="Times New Roman"/>
          <w:b/>
          <w:bCs/>
          <w:noProof/>
          <w:sz w:val="22"/>
        </w:rPr>
        <w:t>1982</w:t>
      </w:r>
      <w:r w:rsidRPr="00DC6956">
        <w:rPr>
          <w:rFonts w:eastAsia="Times New Roman" w:cs="Times New Roman"/>
          <w:noProof/>
          <w:sz w:val="22"/>
        </w:rPr>
        <w:t>. Methods and Markers for Synchronizing Maturation of Fifth-Stage Larvae and Pupae of the European Corn Borer , Ostrinia nubilalis. Ann. Entomol. Soc. 75: 485–493.</w:t>
      </w:r>
    </w:p>
    <w:p w14:paraId="5DE2395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C. W. Woods</w:t>
      </w:r>
      <w:r w:rsidRPr="00DC6956">
        <w:rPr>
          <w:rFonts w:eastAsia="Times New Roman" w:cs="Times New Roman"/>
          <w:noProof/>
          <w:sz w:val="22"/>
        </w:rPr>
        <w:t xml:space="preserve">. </w:t>
      </w:r>
      <w:r w:rsidRPr="00DC6956">
        <w:rPr>
          <w:rFonts w:eastAsia="Times New Roman" w:cs="Times New Roman"/>
          <w:b/>
          <w:bCs/>
          <w:noProof/>
          <w:sz w:val="22"/>
        </w:rPr>
        <w:t>1983</w:t>
      </w:r>
      <w:r w:rsidRPr="00DC6956">
        <w:rPr>
          <w:rFonts w:eastAsia="Times New Roman" w:cs="Times New Roman"/>
          <w:noProof/>
          <w:sz w:val="22"/>
        </w:rPr>
        <w:t xml:space="preserve">. HAEMOLYMPH ECDYSTEROID TITERS OF DIAPAUSE-AND NONDIAPAUSE-BOUND FIFTH INSTARS AND PUPAE OF THE EUROPEAN CORN BORER, OSTRINIA </w:t>
      </w:r>
      <w:r w:rsidRPr="00DC6956">
        <w:rPr>
          <w:rFonts w:eastAsia="Times New Roman" w:cs="Times New Roman"/>
          <w:noProof/>
          <w:sz w:val="22"/>
        </w:rPr>
        <w:lastRenderedPageBreak/>
        <w:t>NUZ3KALIS (HijBNER). Biochrm. Phystol. %A: 367–375.</w:t>
      </w:r>
    </w:p>
    <w:p w14:paraId="4ABE800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Goehring, L., and K. S. Oberhauser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xml:space="preserve">. Effects of photoperiod, temperature, and host plant age on induction of reproductive diapause and development time in </w:t>
      </w:r>
      <w:r w:rsidRPr="00DC6956">
        <w:rPr>
          <w:rFonts w:eastAsia="Times New Roman" w:cs="Times New Roman"/>
          <w:i/>
          <w:iCs/>
          <w:noProof/>
          <w:sz w:val="22"/>
        </w:rPr>
        <w:t>Danaus plexippus</w:t>
      </w:r>
      <w:r w:rsidRPr="00DC6956">
        <w:rPr>
          <w:rFonts w:eastAsia="Times New Roman" w:cs="Times New Roman"/>
          <w:noProof/>
          <w:sz w:val="22"/>
        </w:rPr>
        <w:t>. Ecol. Entomol. 27: 674–685.</w:t>
      </w:r>
    </w:p>
    <w:p w14:paraId="0942094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Meeting the energetic demands of insect diapause: Nutrient storage and utilization. J. Insect Physiol. 53: 760–773.</w:t>
      </w:r>
    </w:p>
    <w:p w14:paraId="4569900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2011</w:t>
      </w:r>
      <w:r w:rsidRPr="00DC6956">
        <w:rPr>
          <w:rFonts w:eastAsia="Times New Roman" w:cs="Times New Roman"/>
          <w:noProof/>
          <w:sz w:val="22"/>
        </w:rPr>
        <w:t>. Energetics of Insect Diapause. Annu. Rev. Entomol. 56: 103–121.</w:t>
      </w:r>
    </w:p>
    <w:p w14:paraId="7DC723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Høye, T. T., E. Post, H. Meltofte, N. M. Schmidt, and M. C. Forchhammer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Rapid advancement of spring in the High Arctic. Curr. Biol.</w:t>
      </w:r>
    </w:p>
    <w:p w14:paraId="5BB25F7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Hut, R. A., S. Paolucci, R. Dor, C. P. Kyriacou, and S. Daan</w:t>
      </w:r>
      <w:r w:rsidRPr="00DC6956">
        <w:rPr>
          <w:rFonts w:eastAsia="Times New Roman" w:cs="Times New Roman"/>
          <w:noProof/>
          <w:sz w:val="22"/>
        </w:rPr>
        <w:t xml:space="preserve">. </w:t>
      </w:r>
      <w:r w:rsidRPr="00DC6956">
        <w:rPr>
          <w:rFonts w:eastAsia="Times New Roman" w:cs="Times New Roman"/>
          <w:b/>
          <w:bCs/>
          <w:noProof/>
          <w:sz w:val="22"/>
        </w:rPr>
        <w:t>2013</w:t>
      </w:r>
      <w:r w:rsidRPr="00DC6956">
        <w:rPr>
          <w:rFonts w:eastAsia="Times New Roman" w:cs="Times New Roman"/>
          <w:noProof/>
          <w:sz w:val="22"/>
        </w:rPr>
        <w:t>. Latitudinal clines: an evolutionary view on biological rhythms. Proc. Biol. Sci. 280: 20130433.</w:t>
      </w:r>
    </w:p>
    <w:p w14:paraId="65059B1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Koštál, V.</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Eco-physiological phases of insect diapause. J. Insect Physiol. 52: 113–127.</w:t>
      </w:r>
    </w:p>
    <w:p w14:paraId="231CB8E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Lee, C. E. E.</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Evolutionary genetics of invasive species. Trends Ecol. Evol. 17: 386–391.</w:t>
      </w:r>
    </w:p>
    <w:p w14:paraId="1FEE11B8"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Melorose, J., R. Perroy, and S. Careas</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World Population Prospects: The 2015 Revision, Key Findings and Advance Tables. Working Paper No. ESA/P/WP.241., United Nations, Dep. Econ. Soc. Aff. Popul. Div.</w:t>
      </w:r>
    </w:p>
    <w:p w14:paraId="0B2A823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NOAA National Centers for Environmental Information</w:t>
      </w:r>
      <w:r w:rsidRPr="00DC6956">
        <w:rPr>
          <w:rFonts w:eastAsia="Times New Roman" w:cs="Times New Roman"/>
          <w:noProof/>
          <w:sz w:val="22"/>
        </w:rPr>
        <w:t xml:space="preserve">. </w:t>
      </w:r>
      <w:r w:rsidRPr="00DC6956">
        <w:rPr>
          <w:rFonts w:eastAsia="Times New Roman" w:cs="Times New Roman"/>
          <w:b/>
          <w:bCs/>
          <w:noProof/>
          <w:sz w:val="22"/>
        </w:rPr>
        <w:t>2017</w:t>
      </w:r>
      <w:r w:rsidRPr="00DC6956">
        <w:rPr>
          <w:rFonts w:eastAsia="Times New Roman" w:cs="Times New Roman"/>
          <w:noProof/>
          <w:sz w:val="22"/>
        </w:rPr>
        <w:t>. State of the Climate: Global Climate Report for Annual 2016. (https://www.ncdc.noaa.gov/sotc/national/201613).</w:t>
      </w:r>
    </w:p>
    <w:p w14:paraId="78D2E8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Overpeck, J.</w:t>
      </w:r>
      <w:r w:rsidRPr="00DC6956">
        <w:rPr>
          <w:rFonts w:eastAsia="Times New Roman" w:cs="Times New Roman"/>
          <w:noProof/>
          <w:sz w:val="22"/>
        </w:rPr>
        <w:t xml:space="preserve"> </w:t>
      </w:r>
      <w:r w:rsidRPr="00DC6956">
        <w:rPr>
          <w:rFonts w:eastAsia="Times New Roman" w:cs="Times New Roman"/>
          <w:b/>
          <w:bCs/>
          <w:noProof/>
          <w:sz w:val="22"/>
        </w:rPr>
        <w:t>1997</w:t>
      </w:r>
      <w:r w:rsidRPr="00DC6956">
        <w:rPr>
          <w:rFonts w:eastAsia="Times New Roman" w:cs="Times New Roman"/>
          <w:noProof/>
          <w:sz w:val="22"/>
        </w:rPr>
        <w:t>. Arctic Environmental Change of the Last Four Centuries. Science (80-. ). 278: 1251–1256.</w:t>
      </w:r>
    </w:p>
    <w:p w14:paraId="4E36F28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Parmesan, C., N. Ryrholm, C. Stefanescu, J. K. Hill, C. D. Thomas, H. Descimon, B. Huntley, L. Kaila, J. Kullberg, T. Tammaru, W. J. Tennent, J. a Thomas, and M. Warren</w:t>
      </w:r>
      <w:r w:rsidRPr="00DC6956">
        <w:rPr>
          <w:rFonts w:eastAsia="Times New Roman" w:cs="Times New Roman"/>
          <w:noProof/>
          <w:sz w:val="22"/>
        </w:rPr>
        <w:t xml:space="preserve">. </w:t>
      </w:r>
      <w:r w:rsidRPr="00DC6956">
        <w:rPr>
          <w:rFonts w:eastAsia="Times New Roman" w:cs="Times New Roman"/>
          <w:b/>
          <w:bCs/>
          <w:noProof/>
          <w:sz w:val="22"/>
        </w:rPr>
        <w:t>1999</w:t>
      </w:r>
      <w:r w:rsidRPr="00DC6956">
        <w:rPr>
          <w:rFonts w:eastAsia="Times New Roman" w:cs="Times New Roman"/>
          <w:noProof/>
          <w:sz w:val="22"/>
        </w:rPr>
        <w:t>. Poleward shifts in geographical ranges of butterfly species associated with regional warming. Nature. 399: 579–583.</w:t>
      </w:r>
    </w:p>
    <w:p w14:paraId="2D01E48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Philippi, T., and J. Seger</w:t>
      </w:r>
      <w:r w:rsidRPr="00DC6956">
        <w:rPr>
          <w:rFonts w:eastAsia="Times New Roman" w:cs="Times New Roman"/>
          <w:noProof/>
          <w:sz w:val="22"/>
        </w:rPr>
        <w:t xml:space="preserve">. </w:t>
      </w:r>
      <w:r w:rsidRPr="00DC6956">
        <w:rPr>
          <w:rFonts w:eastAsia="Times New Roman" w:cs="Times New Roman"/>
          <w:b/>
          <w:bCs/>
          <w:noProof/>
          <w:sz w:val="22"/>
        </w:rPr>
        <w:t>1989</w:t>
      </w:r>
      <w:r w:rsidRPr="00DC6956">
        <w:rPr>
          <w:rFonts w:eastAsia="Times New Roman" w:cs="Times New Roman"/>
          <w:noProof/>
          <w:sz w:val="22"/>
        </w:rPr>
        <w:t>. Hedging one’s evolutionary bets, revisited. Trends Ecol. Evol. 4: 41–44.</w:t>
      </w:r>
    </w:p>
    <w:p w14:paraId="3CA9DD1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Phillips, B. L., G. P. Brown, J. M. J. Travis, and R. Shine</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Reid’s Paradox Revisited: The Evolution of Dispersal Kernels during Range Expansion. Am. Nat. 172: S34–S48.</w:t>
      </w:r>
    </w:p>
    <w:p w14:paraId="5B92F24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2F6649F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 and M. Burgess</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Integr. Pest Manag. 3: 47–71.</w:t>
      </w:r>
    </w:p>
    <w:p w14:paraId="02315CD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Price, T. D., and D. Sol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Introduction: Genetics of Colonizing Species. Am. Nat. 172: S1–S3.</w:t>
      </w:r>
    </w:p>
    <w:p w14:paraId="3AC31CC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Scriber, J. M.</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Climate-driven reshuffling of species and genes: Potential conservation roles for species translocations and recombinant hybrid genotypes, Insects.</w:t>
      </w:r>
    </w:p>
    <w:p w14:paraId="6A3346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Sinclair, B. J.</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Linking energetics and overwintering in temperate insects. J. Therm. Biol. 54: 5–11.</w:t>
      </w:r>
    </w:p>
    <w:p w14:paraId="4C1DB4B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Stocker, and V. B. and P. M. M. (eds. . T.F., D. Qin, G.-K. Plattner, M. Tignor, S.K. Allen, J. Boschung, A. Nauels, Y. Xia</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Summary for Policymakers. Clim. Chang. 2013 - Phys. Sci. Basis. 1542: 1–30.</w:t>
      </w:r>
    </w:p>
    <w:p w14:paraId="2AA9E2A3" w14:textId="77777777" w:rsidR="00DC6956" w:rsidRPr="00DC6956" w:rsidRDefault="00DC6956" w:rsidP="00DC6956">
      <w:pPr>
        <w:autoSpaceDE w:val="0"/>
        <w:autoSpaceDN w:val="0"/>
        <w:adjustRightInd w:val="0"/>
        <w:spacing w:before="100" w:after="100"/>
        <w:ind w:left="480" w:hanging="480"/>
        <w:rPr>
          <w:noProof/>
          <w:sz w:val="22"/>
        </w:rPr>
      </w:pPr>
      <w:r w:rsidRPr="00DC6956">
        <w:rPr>
          <w:rFonts w:eastAsia="Times New Roman" w:cs="Times New Roman"/>
          <w:b/>
          <w:bCs/>
          <w:noProof/>
          <w:sz w:val="22"/>
        </w:rPr>
        <w:t>Williams, C. M., H. A. L. Henry, and B. J. Sinclair</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xml:space="preserve">. Cold truths: How winter drives responses of </w:t>
      </w:r>
      <w:r w:rsidRPr="00DC6956">
        <w:rPr>
          <w:rFonts w:eastAsia="Times New Roman" w:cs="Times New Roman"/>
          <w:noProof/>
          <w:sz w:val="22"/>
        </w:rPr>
        <w:lastRenderedPageBreak/>
        <w:t>terrestrial organisms to climate change. Biol. Rev. 90: 214–235.</w:t>
      </w:r>
    </w:p>
    <w:p w14:paraId="3746C36B" w14:textId="38BD6FD3" w:rsidR="00C83A27" w:rsidRPr="00C83A27" w:rsidRDefault="00C83A27" w:rsidP="00DC6956">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9C2DF0">
      <w:footerReference w:type="default" r:id="rId11"/>
      <w:pgSz w:w="12240" w:h="15840"/>
      <w:pgMar w:top="1440" w:right="1440" w:bottom="1440" w:left="1440" w:header="0" w:footer="720" w:gutter="0"/>
      <w:pgNumType w:start="0"/>
      <w:cols w:space="720"/>
      <w:titlePg/>
      <w:docGrid w:linePitch="326"/>
      <w:sectPrChange w:id="222" w:author="James Brown" w:date="2017-07-29T21:58:00Z">
        <w:sectPr w:rsidR="00C83A27" w:rsidRPr="00C83A27" w:rsidSect="009C2DF0">
          <w:pgMar w:top="1440" w:right="1440" w:bottom="1440" w:left="1440" w:header="0" w:footer="720" w:gutter="0"/>
          <w:docGrid w:linePitch="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8" w:author="Dan Hahn" w:date="2017-07-27T10:16:00Z" w:initials="DH">
    <w:p w14:paraId="0F618045" w14:textId="77777777" w:rsidR="003F083F" w:rsidRDefault="003F083F" w:rsidP="003F083F">
      <w:pPr>
        <w:pStyle w:val="CommentText"/>
      </w:pPr>
      <w:r>
        <w:rPr>
          <w:rStyle w:val="CommentReference"/>
        </w:rPr>
        <w:annotationRef/>
      </w:r>
      <w:r>
        <w:t xml:space="preserve">Make this more illustrative and give examples of what one may expect for winners and losers. Then you can root your range shifts example in the context of whether a species is winning with range expansion, losing with habitat or range contraction, or just keeping the same population sizes and ranges but just moving them north. </w:t>
      </w:r>
    </w:p>
  </w:comment>
  <w:comment w:id="179" w:author="Brown,James T" w:date="2017-07-27T13:36:00Z" w:initials="BT">
    <w:p w14:paraId="2A829136" w14:textId="77777777" w:rsidR="003F083F" w:rsidRDefault="003F083F" w:rsidP="003F083F">
      <w:pPr>
        <w:pStyle w:val="CommentText"/>
      </w:pPr>
      <w:r>
        <w:rPr>
          <w:rStyle w:val="CommentReference"/>
        </w:rPr>
        <w:annotationRef/>
      </w:r>
      <w:r>
        <w:t>Changes made</w:t>
      </w:r>
    </w:p>
  </w:comment>
  <w:comment w:id="180" w:author="Dan Hahn" w:date="2017-07-27T10:18:00Z" w:initials="DH">
    <w:p w14:paraId="6E099CA8" w14:textId="77777777" w:rsidR="003F083F" w:rsidRDefault="003F083F" w:rsidP="003F083F">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181" w:author="Dan Hahn" w:date="2017-07-27T07:23:00Z" w:initials="DH">
    <w:p w14:paraId="01CBC349" w14:textId="77777777" w:rsidR="003F083F" w:rsidRDefault="003F083F" w:rsidP="003F083F">
      <w:pPr>
        <w:pStyle w:val="CommentText"/>
      </w:pPr>
      <w:r>
        <w:rPr>
          <w:rStyle w:val="CommentReference"/>
        </w:rPr>
        <w:annotationRef/>
      </w:r>
      <w:r>
        <w:t>You should give the logic and biological observations for why you believe this to be true. Why can they not just keep coming out earlier like you state above?</w:t>
      </w:r>
    </w:p>
  </w:comment>
  <w:comment w:id="182" w:author="Dan Hahn" w:date="2017-07-27T07:19:00Z" w:initials="DH">
    <w:p w14:paraId="010F6A84" w14:textId="77777777" w:rsidR="003F083F" w:rsidRDefault="003F083F" w:rsidP="003F083F">
      <w:pPr>
        <w:pStyle w:val="CommentText"/>
      </w:pPr>
      <w:r>
        <w:rPr>
          <w:rStyle w:val="CommentReference"/>
        </w:rPr>
        <w:annotationRef/>
      </w:r>
      <w:r>
        <w:t xml:space="preserve">Again, what specifically would cause them to fall out of synchrony? </w:t>
      </w:r>
    </w:p>
  </w:comment>
  <w:comment w:id="183" w:author="Dan Hahn" w:date="2017-07-27T07:20:00Z" w:initials="DH">
    <w:p w14:paraId="4775F6C3" w14:textId="77777777" w:rsidR="003F083F" w:rsidRDefault="003F083F" w:rsidP="003F083F">
      <w:pPr>
        <w:pStyle w:val="CommentText"/>
      </w:pPr>
      <w:r>
        <w:rPr>
          <w:rStyle w:val="CommentReference"/>
        </w:rPr>
        <w:annotationRef/>
      </w:r>
      <w:r>
        <w:t xml:space="preserve">In regards to what? You must be specific and provide logic for your readers not leave them wondering due to vague wording. </w:t>
      </w:r>
    </w:p>
  </w:comment>
  <w:comment w:id="184" w:author="Dan Hahn" w:date="2017-07-27T07:24:00Z" w:initials="DH">
    <w:p w14:paraId="13887925" w14:textId="77777777" w:rsidR="003F083F" w:rsidRDefault="003F083F" w:rsidP="003F083F">
      <w:pPr>
        <w:pStyle w:val="CommentText"/>
      </w:pPr>
      <w:r>
        <w:rPr>
          <w:rStyle w:val="CommentReference"/>
        </w:rPr>
        <w:annotationRef/>
      </w:r>
      <w:r>
        <w:t xml:space="preserve">First you have to clearly state that climate change is causing favorable habitat to shift further north. You must provide your readers with the logic they need to interpret your ideas not just state these ideas without proper support. </w:t>
      </w:r>
    </w:p>
  </w:comment>
  <w:comment w:id="185" w:author="Dan Hahn" w:date="2017-07-27T07:26:00Z" w:initials="DH">
    <w:p w14:paraId="759C2CCC" w14:textId="77777777" w:rsidR="003F083F" w:rsidRDefault="003F083F" w:rsidP="003F083F">
      <w:pPr>
        <w:pStyle w:val="CommentText"/>
      </w:pPr>
      <w:r>
        <w:rPr>
          <w:rStyle w:val="CommentReference"/>
        </w:rPr>
        <w:annotationRef/>
      </w:r>
      <w:r>
        <w:t>You must make sure to point out that this reduced fitness is due in some way to climate change affecting north-temperate animals in the southern parts of their ranges. The information that follows this sentence should precede it, but should also be more clear.</w:t>
      </w:r>
    </w:p>
  </w:comment>
  <w:comment w:id="186" w:author="Dan Hahn" w:date="2017-07-27T10:22:00Z" w:initials="DH">
    <w:p w14:paraId="036F7C55" w14:textId="77777777" w:rsidR="003F083F" w:rsidRDefault="003F083F" w:rsidP="003F083F">
      <w:pPr>
        <w:pStyle w:val="CommentText"/>
      </w:pPr>
      <w:r>
        <w:rPr>
          <w:rStyle w:val="CommentReference"/>
        </w:rPr>
        <w:annotationRef/>
      </w:r>
      <w:r>
        <w:t>Be specific not vague!</w:t>
      </w:r>
    </w:p>
  </w:comment>
  <w:comment w:id="187" w:author="Dan Hahn" w:date="2017-07-27T10:24:00Z" w:initials="DH">
    <w:p w14:paraId="670183D8" w14:textId="77777777" w:rsidR="003F083F" w:rsidRDefault="003F083F" w:rsidP="003F083F">
      <w:pPr>
        <w:pStyle w:val="CommentText"/>
      </w:pPr>
      <w:r>
        <w:rPr>
          <w:rStyle w:val="CommentReference"/>
        </w:rPr>
        <w:annotationRef/>
      </w:r>
      <w:r>
        <w:t xml:space="preserve">Before this point you do not cover the topic of selection and adaptation to climate-relevant parameters. First you must cover the concept of adaptation in general before you can talk about evolving greater plasticity as an adaptation. </w:t>
      </w:r>
    </w:p>
  </w:comment>
  <w:comment w:id="188"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189"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190"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191"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92"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93"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194"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95"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196"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97"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198"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99"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200"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201"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202"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203"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04"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205"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206"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207"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208" w:author="Dan Hahn" w:date="2017-07-27T11:11:00Z" w:initials="DH">
    <w:p w14:paraId="5CA12AC2" w14:textId="77777777" w:rsidR="003F083F" w:rsidRDefault="003F083F" w:rsidP="003F083F">
      <w:pPr>
        <w:pStyle w:val="CommentText"/>
      </w:pPr>
      <w:r>
        <w:rPr>
          <w:rStyle w:val="CommentReference"/>
        </w:rPr>
        <w:annotationRef/>
      </w:r>
      <w:r>
        <w:t xml:space="preserve">Why some and not all of those insects that have been induced to enter the diapause-developmental trajectory? </w:t>
      </w:r>
    </w:p>
  </w:comment>
  <w:comment w:id="209"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10"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all of the logical progression for the readers. </w:t>
      </w:r>
    </w:p>
  </w:comment>
  <w:comment w:id="211"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212"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213"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214" w:author="Dan Hahn" w:date="2017-06-16T13:27:00Z" w:initials="DH">
    <w:p w14:paraId="34FD7D6A" w14:textId="77777777" w:rsidR="003F083F" w:rsidRDefault="003F083F" w:rsidP="003F083F">
      <w:pPr>
        <w:pStyle w:val="CommentText"/>
      </w:pPr>
      <w:r>
        <w:rPr>
          <w:rStyle w:val="CommentReference"/>
        </w:rPr>
        <w:annotationRef/>
      </w:r>
      <w:r>
        <w:t>Simpler!</w:t>
      </w:r>
    </w:p>
  </w:comment>
  <w:comment w:id="215"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16"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217"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218"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219"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220"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618045" w15:done="0"/>
  <w15:commentEx w15:paraId="2A829136" w15:paraIdParent="0F618045" w15:done="0"/>
  <w15:commentEx w15:paraId="6E099CA8" w15:done="0"/>
  <w15:commentEx w15:paraId="01CBC349" w15:done="0"/>
  <w15:commentEx w15:paraId="010F6A84" w15:done="0"/>
  <w15:commentEx w15:paraId="4775F6C3" w15:done="0"/>
  <w15:commentEx w15:paraId="13887925" w15:done="0"/>
  <w15:commentEx w15:paraId="759C2CCC" w15:done="0"/>
  <w15:commentEx w15:paraId="036F7C55"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CD252" w14:textId="77777777" w:rsidR="003F083F" w:rsidRDefault="003F083F">
      <w:r>
        <w:separator/>
      </w:r>
    </w:p>
  </w:endnote>
  <w:endnote w:type="continuationSeparator" w:id="0">
    <w:p w14:paraId="32D3A1DE" w14:textId="77777777" w:rsidR="003F083F" w:rsidRDefault="003F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1C52DA">
      <w:rPr>
        <w:noProof/>
      </w:rPr>
      <w:t>3</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AF5B0" w14:textId="77777777" w:rsidR="003F083F" w:rsidRDefault="003F083F">
      <w:r>
        <w:separator/>
      </w:r>
    </w:p>
  </w:footnote>
  <w:footnote w:type="continuationSeparator" w:id="0">
    <w:p w14:paraId="31F9D31B" w14:textId="77777777" w:rsidR="003F083F" w:rsidRDefault="003F08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rson w15:author="Microsoft Office User">
    <w15:presenceInfo w15:providerId="None" w15:userId="Microsoft Office User"/>
  </w15:person>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0A5C"/>
    <w:rsid w:val="00011EAE"/>
    <w:rsid w:val="00014FCF"/>
    <w:rsid w:val="0001674C"/>
    <w:rsid w:val="00017B26"/>
    <w:rsid w:val="000206DE"/>
    <w:rsid w:val="00021E0D"/>
    <w:rsid w:val="00023121"/>
    <w:rsid w:val="00033D2B"/>
    <w:rsid w:val="00040228"/>
    <w:rsid w:val="0004287A"/>
    <w:rsid w:val="00052929"/>
    <w:rsid w:val="00052C23"/>
    <w:rsid w:val="00053D0B"/>
    <w:rsid w:val="00053F7D"/>
    <w:rsid w:val="00054C1B"/>
    <w:rsid w:val="000605C6"/>
    <w:rsid w:val="0006088D"/>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C1EEF"/>
    <w:rsid w:val="000C25C6"/>
    <w:rsid w:val="000C5A4F"/>
    <w:rsid w:val="000D5369"/>
    <w:rsid w:val="000D54AB"/>
    <w:rsid w:val="000E0A6E"/>
    <w:rsid w:val="000E2CF1"/>
    <w:rsid w:val="000E2D18"/>
    <w:rsid w:val="000E2FB1"/>
    <w:rsid w:val="000E39E6"/>
    <w:rsid w:val="000E3D13"/>
    <w:rsid w:val="000E457B"/>
    <w:rsid w:val="000E5425"/>
    <w:rsid w:val="000F02A3"/>
    <w:rsid w:val="000F0772"/>
    <w:rsid w:val="000F4EE0"/>
    <w:rsid w:val="00102657"/>
    <w:rsid w:val="001026F4"/>
    <w:rsid w:val="00110364"/>
    <w:rsid w:val="00113859"/>
    <w:rsid w:val="00114DD2"/>
    <w:rsid w:val="00115456"/>
    <w:rsid w:val="00120B6D"/>
    <w:rsid w:val="00130C93"/>
    <w:rsid w:val="00132B11"/>
    <w:rsid w:val="00134986"/>
    <w:rsid w:val="00134ABA"/>
    <w:rsid w:val="00135180"/>
    <w:rsid w:val="0013552C"/>
    <w:rsid w:val="001360EE"/>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7E1A"/>
    <w:rsid w:val="00216D46"/>
    <w:rsid w:val="0021727C"/>
    <w:rsid w:val="0022421A"/>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300029"/>
    <w:rsid w:val="00321C1E"/>
    <w:rsid w:val="003232E6"/>
    <w:rsid w:val="003257BD"/>
    <w:rsid w:val="0032630E"/>
    <w:rsid w:val="00330DD4"/>
    <w:rsid w:val="00332CB3"/>
    <w:rsid w:val="00333238"/>
    <w:rsid w:val="003337E2"/>
    <w:rsid w:val="00334154"/>
    <w:rsid w:val="003368CB"/>
    <w:rsid w:val="0033708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D6F93"/>
    <w:rsid w:val="003E641C"/>
    <w:rsid w:val="003F083F"/>
    <w:rsid w:val="003F08F6"/>
    <w:rsid w:val="003F2B00"/>
    <w:rsid w:val="003F3ADB"/>
    <w:rsid w:val="003F49DE"/>
    <w:rsid w:val="003F69F8"/>
    <w:rsid w:val="00403FEA"/>
    <w:rsid w:val="00405472"/>
    <w:rsid w:val="0040602F"/>
    <w:rsid w:val="004126E7"/>
    <w:rsid w:val="0041393A"/>
    <w:rsid w:val="00413E58"/>
    <w:rsid w:val="0041536A"/>
    <w:rsid w:val="004218FF"/>
    <w:rsid w:val="00422CB8"/>
    <w:rsid w:val="004236DC"/>
    <w:rsid w:val="00423B05"/>
    <w:rsid w:val="00425A76"/>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C7716"/>
    <w:rsid w:val="004D1C88"/>
    <w:rsid w:val="004D3295"/>
    <w:rsid w:val="004D4ECE"/>
    <w:rsid w:val="004D6420"/>
    <w:rsid w:val="004E1C3A"/>
    <w:rsid w:val="004E490E"/>
    <w:rsid w:val="004F31A5"/>
    <w:rsid w:val="005017CC"/>
    <w:rsid w:val="005042DB"/>
    <w:rsid w:val="00510F24"/>
    <w:rsid w:val="00511203"/>
    <w:rsid w:val="00521DAD"/>
    <w:rsid w:val="00524F2F"/>
    <w:rsid w:val="005257E9"/>
    <w:rsid w:val="005259F9"/>
    <w:rsid w:val="00530259"/>
    <w:rsid w:val="00530C18"/>
    <w:rsid w:val="0053167F"/>
    <w:rsid w:val="005339A4"/>
    <w:rsid w:val="00534F29"/>
    <w:rsid w:val="005364F1"/>
    <w:rsid w:val="0054592D"/>
    <w:rsid w:val="00550774"/>
    <w:rsid w:val="00550E8A"/>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6DC0"/>
    <w:rsid w:val="006B7A5A"/>
    <w:rsid w:val="006B7A8E"/>
    <w:rsid w:val="006C5A67"/>
    <w:rsid w:val="006D40D2"/>
    <w:rsid w:val="006D6A7E"/>
    <w:rsid w:val="006E1336"/>
    <w:rsid w:val="006E50DF"/>
    <w:rsid w:val="006E6459"/>
    <w:rsid w:val="006F000F"/>
    <w:rsid w:val="006F148B"/>
    <w:rsid w:val="006F1DC5"/>
    <w:rsid w:val="006F34B0"/>
    <w:rsid w:val="006F55DB"/>
    <w:rsid w:val="006F6666"/>
    <w:rsid w:val="00700792"/>
    <w:rsid w:val="00702A40"/>
    <w:rsid w:val="00703AD6"/>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46205"/>
    <w:rsid w:val="0085313E"/>
    <w:rsid w:val="00854F54"/>
    <w:rsid w:val="00861818"/>
    <w:rsid w:val="0086191D"/>
    <w:rsid w:val="008622CB"/>
    <w:rsid w:val="00863EE3"/>
    <w:rsid w:val="00870A66"/>
    <w:rsid w:val="00871C73"/>
    <w:rsid w:val="00872579"/>
    <w:rsid w:val="00877DED"/>
    <w:rsid w:val="0088585B"/>
    <w:rsid w:val="00887E83"/>
    <w:rsid w:val="008924C6"/>
    <w:rsid w:val="008961BE"/>
    <w:rsid w:val="0089676E"/>
    <w:rsid w:val="0089755E"/>
    <w:rsid w:val="008A2CE5"/>
    <w:rsid w:val="008A5881"/>
    <w:rsid w:val="008B6230"/>
    <w:rsid w:val="008C1EA2"/>
    <w:rsid w:val="008C297E"/>
    <w:rsid w:val="008C3730"/>
    <w:rsid w:val="008C4F42"/>
    <w:rsid w:val="008D04E7"/>
    <w:rsid w:val="008D34B3"/>
    <w:rsid w:val="008E0290"/>
    <w:rsid w:val="008E6387"/>
    <w:rsid w:val="008F5EA6"/>
    <w:rsid w:val="008F5F8E"/>
    <w:rsid w:val="008F79A2"/>
    <w:rsid w:val="00901B1F"/>
    <w:rsid w:val="00907A68"/>
    <w:rsid w:val="00910034"/>
    <w:rsid w:val="009168C1"/>
    <w:rsid w:val="00921B91"/>
    <w:rsid w:val="00922A01"/>
    <w:rsid w:val="0092450F"/>
    <w:rsid w:val="00926235"/>
    <w:rsid w:val="0093364A"/>
    <w:rsid w:val="0093629A"/>
    <w:rsid w:val="00940641"/>
    <w:rsid w:val="0094470B"/>
    <w:rsid w:val="00950902"/>
    <w:rsid w:val="009553B4"/>
    <w:rsid w:val="009608DE"/>
    <w:rsid w:val="00962163"/>
    <w:rsid w:val="0096276A"/>
    <w:rsid w:val="0096759D"/>
    <w:rsid w:val="00970B3D"/>
    <w:rsid w:val="00975D13"/>
    <w:rsid w:val="00976082"/>
    <w:rsid w:val="0097785E"/>
    <w:rsid w:val="00980D20"/>
    <w:rsid w:val="0098293B"/>
    <w:rsid w:val="00983C00"/>
    <w:rsid w:val="009911B3"/>
    <w:rsid w:val="0099266F"/>
    <w:rsid w:val="00993227"/>
    <w:rsid w:val="00996124"/>
    <w:rsid w:val="00996D33"/>
    <w:rsid w:val="00997E3B"/>
    <w:rsid w:val="009A36EB"/>
    <w:rsid w:val="009A3B12"/>
    <w:rsid w:val="009A4BD4"/>
    <w:rsid w:val="009B0F70"/>
    <w:rsid w:val="009C2CA7"/>
    <w:rsid w:val="009C2DF0"/>
    <w:rsid w:val="009C71D7"/>
    <w:rsid w:val="009D1022"/>
    <w:rsid w:val="009D1C61"/>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18E1"/>
    <w:rsid w:val="00A37394"/>
    <w:rsid w:val="00A379B9"/>
    <w:rsid w:val="00A40329"/>
    <w:rsid w:val="00A465DE"/>
    <w:rsid w:val="00A4674A"/>
    <w:rsid w:val="00A51048"/>
    <w:rsid w:val="00A52C78"/>
    <w:rsid w:val="00A6228D"/>
    <w:rsid w:val="00A62318"/>
    <w:rsid w:val="00A624A3"/>
    <w:rsid w:val="00A63141"/>
    <w:rsid w:val="00A67FEE"/>
    <w:rsid w:val="00A70F78"/>
    <w:rsid w:val="00A71AD2"/>
    <w:rsid w:val="00A724AF"/>
    <w:rsid w:val="00A75FAF"/>
    <w:rsid w:val="00A7616D"/>
    <w:rsid w:val="00A77B05"/>
    <w:rsid w:val="00A80B91"/>
    <w:rsid w:val="00A82DC7"/>
    <w:rsid w:val="00A84F1F"/>
    <w:rsid w:val="00A86763"/>
    <w:rsid w:val="00A87FF4"/>
    <w:rsid w:val="00A92D85"/>
    <w:rsid w:val="00A9396E"/>
    <w:rsid w:val="00AA0985"/>
    <w:rsid w:val="00AB20EB"/>
    <w:rsid w:val="00AB338F"/>
    <w:rsid w:val="00AB6005"/>
    <w:rsid w:val="00AB7BB1"/>
    <w:rsid w:val="00AC01A1"/>
    <w:rsid w:val="00AC43E1"/>
    <w:rsid w:val="00AC48CC"/>
    <w:rsid w:val="00AD356D"/>
    <w:rsid w:val="00AD6167"/>
    <w:rsid w:val="00AD7077"/>
    <w:rsid w:val="00AE175C"/>
    <w:rsid w:val="00AE42ED"/>
    <w:rsid w:val="00AF1F6B"/>
    <w:rsid w:val="00AF5A19"/>
    <w:rsid w:val="00B034A0"/>
    <w:rsid w:val="00B039C2"/>
    <w:rsid w:val="00B06804"/>
    <w:rsid w:val="00B1054C"/>
    <w:rsid w:val="00B10C15"/>
    <w:rsid w:val="00B12308"/>
    <w:rsid w:val="00B2043D"/>
    <w:rsid w:val="00B25DA8"/>
    <w:rsid w:val="00B33353"/>
    <w:rsid w:val="00B341BE"/>
    <w:rsid w:val="00B35589"/>
    <w:rsid w:val="00B361CB"/>
    <w:rsid w:val="00B364A1"/>
    <w:rsid w:val="00B4396A"/>
    <w:rsid w:val="00B45A06"/>
    <w:rsid w:val="00B47581"/>
    <w:rsid w:val="00B507F8"/>
    <w:rsid w:val="00B51E68"/>
    <w:rsid w:val="00B5407E"/>
    <w:rsid w:val="00B61DE9"/>
    <w:rsid w:val="00B62625"/>
    <w:rsid w:val="00B6298E"/>
    <w:rsid w:val="00B630FA"/>
    <w:rsid w:val="00B63461"/>
    <w:rsid w:val="00B64325"/>
    <w:rsid w:val="00B74C6D"/>
    <w:rsid w:val="00B75BF8"/>
    <w:rsid w:val="00B777EC"/>
    <w:rsid w:val="00B854AC"/>
    <w:rsid w:val="00B86814"/>
    <w:rsid w:val="00B9139F"/>
    <w:rsid w:val="00BA053B"/>
    <w:rsid w:val="00BA2725"/>
    <w:rsid w:val="00BA6C16"/>
    <w:rsid w:val="00BB112A"/>
    <w:rsid w:val="00BB621D"/>
    <w:rsid w:val="00BB72D0"/>
    <w:rsid w:val="00BB7602"/>
    <w:rsid w:val="00BC10D5"/>
    <w:rsid w:val="00BC46F4"/>
    <w:rsid w:val="00BC6C7A"/>
    <w:rsid w:val="00BC71F1"/>
    <w:rsid w:val="00BC7FB3"/>
    <w:rsid w:val="00BD7BDF"/>
    <w:rsid w:val="00BD7E4A"/>
    <w:rsid w:val="00BE4A85"/>
    <w:rsid w:val="00BE67FD"/>
    <w:rsid w:val="00BF57D7"/>
    <w:rsid w:val="00BF76A9"/>
    <w:rsid w:val="00BF7FF8"/>
    <w:rsid w:val="00C13F30"/>
    <w:rsid w:val="00C2032B"/>
    <w:rsid w:val="00C2122A"/>
    <w:rsid w:val="00C235F5"/>
    <w:rsid w:val="00C2523B"/>
    <w:rsid w:val="00C3271A"/>
    <w:rsid w:val="00C32E14"/>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A6D7A"/>
    <w:rsid w:val="00EB19DA"/>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410C"/>
    <w:rsid w:val="00F75185"/>
    <w:rsid w:val="00F913CA"/>
    <w:rsid w:val="00F92137"/>
    <w:rsid w:val="00F948CD"/>
    <w:rsid w:val="00FA0E01"/>
    <w:rsid w:val="00FA3A7C"/>
    <w:rsid w:val="00FA6B30"/>
    <w:rsid w:val="00FA73B6"/>
    <w:rsid w:val="00FA7EC5"/>
    <w:rsid w:val="00FB25D8"/>
    <w:rsid w:val="00FB6E8C"/>
    <w:rsid w:val="00FB72A9"/>
    <w:rsid w:val="00FB739B"/>
    <w:rsid w:val="00FC474D"/>
    <w:rsid w:val="00FD1A33"/>
    <w:rsid w:val="00FD2CEA"/>
    <w:rsid w:val="00FD2E92"/>
    <w:rsid w:val="00FD3C38"/>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844761-22A6-1643-8119-A22BA63A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27548</Words>
  <Characters>157025</Characters>
  <Application>Microsoft Macintosh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3</cp:revision>
  <cp:lastPrinted>2017-07-30T02:35:00Z</cp:lastPrinted>
  <dcterms:created xsi:type="dcterms:W3CDTF">2017-07-30T02:41:00Z</dcterms:created>
  <dcterms:modified xsi:type="dcterms:W3CDTF">2017-07-30T03:48:00Z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