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Pr>
          <w:rFonts w:asciiTheme="minorHAnsi" w:hAnsiTheme="minorHAnsi"/>
          <w:color w:val="auto"/>
        </w:rPr>
        <w:t>clinally</w:t>
      </w:r>
      <w:proofErr w:type="spellEnd"/>
      <w:r>
        <w:rPr>
          <w:rFonts w:asciiTheme="minorHAnsi" w:hAnsiTheme="minorHAnsi"/>
          <w:color w:val="auto"/>
        </w:rPr>
        <w:t xml:space="preserve">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BE4FD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w:t>
      </w:r>
      <w:proofErr w:type="gramStart"/>
      <w:r>
        <w:rPr>
          <w:rFonts w:asciiTheme="minorHAnsi" w:hAnsiTheme="minorHAnsi"/>
          <w:color w:val="auto"/>
        </w:rPr>
        <w:t>similar to</w:t>
      </w:r>
      <w:proofErr w:type="gramEnd"/>
      <w:r>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 xml:space="preserve">longer growing season, those </w:t>
      </w:r>
      <w:r w:rsidR="00155FA4">
        <w:rPr>
          <w:rFonts w:asciiTheme="minorHAnsi" w:hAnsiTheme="minorHAnsi"/>
          <w:color w:val="auto"/>
          <w:highlight w:val="yellow"/>
        </w:rPr>
        <w:t xml:space="preserve">insects that are </w:t>
      </w:r>
      <w:r w:rsidR="00A10828" w:rsidRPr="00A10828">
        <w:rPr>
          <w:rFonts w:asciiTheme="minorHAnsi" w:hAnsiTheme="minorHAnsi"/>
          <w:color w:val="auto"/>
          <w:highlight w:val="yellow"/>
        </w:rPr>
        <w:t>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Ph</w:t>
      </w:r>
      <w:r>
        <w:rPr>
          <w:rFonts w:asciiTheme="minorHAnsi" w:hAnsiTheme="minorHAnsi"/>
          <w:color w:val="auto"/>
        </w:rPr>
        <w:t xml:space="preserve">enotypic plasticity and evolutionary adaptation in important traits that predicate life history decisions, like </w:t>
      </w:r>
      <w:r w:rsidR="00E912B0">
        <w:rPr>
          <w:rFonts w:asciiTheme="minorHAnsi" w:hAnsiTheme="minorHAnsi"/>
          <w:color w:val="auto"/>
        </w:rPr>
        <w:t>their response to</w:t>
      </w:r>
      <w:r>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5F34C7D8" w14:textId="1C110FEE" w:rsidR="007A06A7" w:rsidRDefault="00A10828" w:rsidP="00792752">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To ensure their survival, organisms must monitor</w:t>
      </w:r>
      <w:r w:rsidR="00380129">
        <w:rPr>
          <w:rFonts w:asciiTheme="minorHAnsi" w:hAnsiTheme="minorHAnsi"/>
          <w:color w:val="auto"/>
        </w:rPr>
        <w:t xml:space="preserve"> their internal and external environments</w:t>
      </w:r>
      <w:r>
        <w:rPr>
          <w:rFonts w:asciiTheme="minorHAnsi" w:hAnsiTheme="minorHAnsi"/>
          <w:color w:val="auto"/>
        </w:rPr>
        <w:t xml:space="preserve"> and respond </w:t>
      </w:r>
      <w:r w:rsidR="00380129">
        <w:rPr>
          <w:rFonts w:asciiTheme="minorHAnsi" w:hAnsiTheme="minorHAnsi"/>
          <w:color w:val="auto"/>
        </w:rPr>
        <w:t xml:space="preserve">to changes. They must actively work to avoid </w:t>
      </w:r>
      <w:r w:rsidR="00223692">
        <w:rPr>
          <w:rFonts w:asciiTheme="minorHAnsi" w:hAnsiTheme="minorHAnsi"/>
          <w:color w:val="auto"/>
        </w:rPr>
        <w:t xml:space="preserve">conditions </w:t>
      </w:r>
      <w:r w:rsidR="00380129">
        <w:rPr>
          <w:rFonts w:asciiTheme="minorHAnsi" w:hAnsiTheme="minorHAnsi"/>
          <w:color w:val="auto"/>
        </w:rPr>
        <w:t xml:space="preserve">that become too </w:t>
      </w:r>
      <w:r w:rsidR="00223692">
        <w:rPr>
          <w:rFonts w:asciiTheme="minorHAnsi" w:hAnsiTheme="minorHAnsi"/>
          <w:color w:val="auto"/>
        </w:rPr>
        <w:t xml:space="preserve">stressful and </w:t>
      </w:r>
      <w:r>
        <w:rPr>
          <w:rFonts w:asciiTheme="minorHAnsi" w:hAnsiTheme="minorHAnsi"/>
          <w:color w:val="auto"/>
        </w:rPr>
        <w:t>take advantage of</w:t>
      </w:r>
      <w:r w:rsidR="00362F62">
        <w:rPr>
          <w:rFonts w:asciiTheme="minorHAnsi" w:hAnsiTheme="minorHAnsi"/>
          <w:color w:val="auto"/>
        </w:rPr>
        <w:t xml:space="preserve"> </w:t>
      </w:r>
      <w:r w:rsidR="00380129">
        <w:rPr>
          <w:rFonts w:asciiTheme="minorHAnsi" w:hAnsiTheme="minorHAnsi"/>
          <w:color w:val="auto"/>
        </w:rPr>
        <w:t xml:space="preserve">those conditions that are </w:t>
      </w:r>
      <w:r w:rsidR="00362F62">
        <w:rPr>
          <w:rFonts w:asciiTheme="minorHAnsi" w:hAnsiTheme="minorHAnsi"/>
          <w:color w:val="auto"/>
        </w:rPr>
        <w:t>suitable</w:t>
      </w:r>
      <w:r w:rsidR="00380129">
        <w:rPr>
          <w:rFonts w:asciiTheme="minorHAnsi" w:hAnsiTheme="minorHAnsi"/>
          <w:color w:val="auto"/>
        </w:rPr>
        <w:t>.</w:t>
      </w:r>
      <w:r>
        <w:rPr>
          <w:rFonts w:asciiTheme="minorHAnsi" w:hAnsiTheme="minorHAnsi"/>
          <w:color w:val="auto"/>
        </w:rPr>
        <w:t xml:space="preserve"> </w:t>
      </w:r>
      <w:r w:rsidR="001B2C13">
        <w:rPr>
          <w:rFonts w:asciiTheme="minorHAnsi" w:hAnsiTheme="minorHAnsi"/>
          <w:color w:val="auto"/>
        </w:rPr>
        <w:t>In their natural environment, insects</w:t>
      </w:r>
      <w:r>
        <w:rPr>
          <w:rFonts w:asciiTheme="minorHAnsi" w:hAnsiTheme="minorHAnsi"/>
          <w:color w:val="auto"/>
        </w:rPr>
        <w:t xml:space="preserve"> are</w:t>
      </w:r>
      <w:r w:rsidR="001B2C13">
        <w:rPr>
          <w:rFonts w:asciiTheme="minorHAnsi" w:hAnsiTheme="minorHAnsi"/>
          <w:color w:val="auto"/>
        </w:rPr>
        <w:t xml:space="preserve"> exposed to</w:t>
      </w:r>
      <w:r w:rsidR="008F48A5">
        <w:rPr>
          <w:rFonts w:asciiTheme="minorHAnsi" w:hAnsiTheme="minorHAnsi"/>
          <w:color w:val="auto"/>
        </w:rPr>
        <w:t xml:space="preserve"> </w:t>
      </w:r>
      <w:r w:rsidR="00380129">
        <w:rPr>
          <w:rFonts w:asciiTheme="minorHAnsi" w:hAnsiTheme="minorHAnsi"/>
          <w:color w:val="auto"/>
        </w:rPr>
        <w:t>stressful conditions that can be acutely stressful</w:t>
      </w:r>
      <w:r w:rsidR="008F48A5">
        <w:rPr>
          <w:rFonts w:asciiTheme="minorHAnsi" w:hAnsiTheme="minorHAnsi"/>
          <w:color w:val="auto"/>
        </w:rPr>
        <w:t xml:space="preserve"> and </w:t>
      </w:r>
      <w:r w:rsidR="00380129">
        <w:rPr>
          <w:rFonts w:asciiTheme="minorHAnsi" w:hAnsiTheme="minorHAnsi"/>
          <w:color w:val="auto"/>
        </w:rPr>
        <w:t>chronically</w:t>
      </w:r>
      <w:r w:rsidR="008F48A5">
        <w:rPr>
          <w:rFonts w:asciiTheme="minorHAnsi" w:hAnsiTheme="minorHAnsi"/>
          <w:color w:val="auto"/>
        </w:rPr>
        <w:t xml:space="preserve"> stress</w:t>
      </w:r>
      <w:r w:rsidR="00380129">
        <w:rPr>
          <w:rFonts w:asciiTheme="minorHAnsi" w:hAnsiTheme="minorHAnsi"/>
          <w:color w:val="auto"/>
        </w:rPr>
        <w:t>ful</w:t>
      </w:r>
      <w:r w:rsidR="00847CFA">
        <w:rPr>
          <w:rFonts w:asciiTheme="minorHAnsi" w:hAnsiTheme="minorHAnsi"/>
          <w:color w:val="auto"/>
        </w:rPr>
        <w:t>.</w:t>
      </w:r>
      <w:r w:rsidR="008F48A5">
        <w:rPr>
          <w:rFonts w:asciiTheme="minorHAnsi" w:hAnsiTheme="minorHAnsi"/>
          <w:color w:val="auto"/>
        </w:rPr>
        <w:t xml:space="preserve"> </w:t>
      </w:r>
      <w:r w:rsidR="003354F2">
        <w:rPr>
          <w:rFonts w:asciiTheme="minorHAnsi" w:hAnsiTheme="minorHAnsi"/>
          <w:color w:val="auto"/>
        </w:rPr>
        <w:t xml:space="preserve">Insects can experience environmental </w:t>
      </w:r>
      <w:r w:rsidR="00FF6C9E">
        <w:rPr>
          <w:rFonts w:asciiTheme="minorHAnsi" w:hAnsiTheme="minorHAnsi"/>
          <w:color w:val="auto"/>
        </w:rPr>
        <w:t>stress when</w:t>
      </w:r>
      <w:r w:rsidR="003354F2">
        <w:rPr>
          <w:rFonts w:asciiTheme="minorHAnsi" w:hAnsiTheme="minorHAnsi"/>
          <w:color w:val="auto"/>
        </w:rPr>
        <w:t xml:space="preserve"> humidity is too low, food becomes unavailable, or when</w:t>
      </w:r>
      <w:r w:rsidR="00FF6C9E">
        <w:rPr>
          <w:rFonts w:asciiTheme="minorHAnsi" w:hAnsiTheme="minorHAnsi"/>
          <w:color w:val="auto"/>
        </w:rPr>
        <w:t xml:space="preserve"> temperatures</w:t>
      </w:r>
      <w:r w:rsidR="00771EC2">
        <w:rPr>
          <w:rFonts w:asciiTheme="minorHAnsi" w:hAnsiTheme="minorHAnsi"/>
          <w:color w:val="auto"/>
        </w:rPr>
        <w:t xml:space="preserve"> </w:t>
      </w:r>
      <w:r w:rsidR="003354F2">
        <w:rPr>
          <w:rFonts w:asciiTheme="minorHAnsi" w:hAnsiTheme="minorHAnsi"/>
          <w:color w:val="auto"/>
        </w:rPr>
        <w:t xml:space="preserve">exceed their thermal breadth. Changes in environmental factors that </w:t>
      </w:r>
      <w:r w:rsidR="0048340F">
        <w:rPr>
          <w:rFonts w:asciiTheme="minorHAnsi" w:hAnsiTheme="minorHAnsi"/>
          <w:color w:val="auto"/>
        </w:rPr>
        <w:t xml:space="preserve">tend to be less predictable and </w:t>
      </w:r>
      <w:r w:rsidR="00847CFA">
        <w:rPr>
          <w:rFonts w:asciiTheme="minorHAnsi" w:hAnsiTheme="minorHAnsi"/>
          <w:color w:val="auto"/>
        </w:rPr>
        <w:t xml:space="preserve">occur over a </w:t>
      </w:r>
      <w:r w:rsidR="008F48A5">
        <w:rPr>
          <w:rFonts w:asciiTheme="minorHAnsi" w:hAnsiTheme="minorHAnsi"/>
          <w:color w:val="auto"/>
        </w:rPr>
        <w:t xml:space="preserve">relatively short period of time </w:t>
      </w:r>
      <w:r w:rsidR="0048340F">
        <w:rPr>
          <w:rFonts w:asciiTheme="minorHAnsi" w:hAnsiTheme="minorHAnsi"/>
          <w:color w:val="auto"/>
        </w:rPr>
        <w:t>can be categorized as</w:t>
      </w:r>
      <w:r w:rsidR="00847CFA">
        <w:rPr>
          <w:rFonts w:asciiTheme="minorHAnsi" w:hAnsiTheme="minorHAnsi"/>
          <w:color w:val="auto"/>
        </w:rPr>
        <w:t xml:space="preserve"> acute</w:t>
      </w:r>
      <w:r w:rsidR="003354F2">
        <w:rPr>
          <w:rFonts w:asciiTheme="minorHAnsi" w:hAnsiTheme="minorHAnsi"/>
          <w:color w:val="auto"/>
        </w:rPr>
        <w:t>ly</w:t>
      </w:r>
      <w:r w:rsidR="00847CFA">
        <w:rPr>
          <w:rFonts w:asciiTheme="minorHAnsi" w:hAnsiTheme="minorHAnsi"/>
          <w:color w:val="auto"/>
        </w:rPr>
        <w:t xml:space="preserve"> stress</w:t>
      </w:r>
      <w:r w:rsidR="0048340F">
        <w:rPr>
          <w:rFonts w:asciiTheme="minorHAnsi" w:hAnsiTheme="minorHAnsi"/>
          <w:color w:val="auto"/>
        </w:rPr>
        <w:t>ful</w:t>
      </w:r>
      <w:r w:rsidR="00847CFA">
        <w:rPr>
          <w:rFonts w:asciiTheme="minorHAnsi" w:hAnsiTheme="minorHAnsi"/>
          <w:color w:val="auto"/>
        </w:rPr>
        <w:t xml:space="preserve"> </w:t>
      </w:r>
      <w:r w:rsidR="008F48A5">
        <w:rPr>
          <w:rFonts w:asciiTheme="minorHAnsi" w:hAnsiTheme="minorHAnsi"/>
          <w:color w:val="auto"/>
        </w:rPr>
        <w:t>while</w:t>
      </w:r>
      <w:r w:rsidR="00847CFA">
        <w:rPr>
          <w:rFonts w:asciiTheme="minorHAnsi" w:hAnsiTheme="minorHAnsi"/>
          <w:color w:val="auto"/>
        </w:rPr>
        <w:t xml:space="preserve"> fluctuations in these fa</w:t>
      </w:r>
      <w:r w:rsidR="00600219">
        <w:rPr>
          <w:rFonts w:asciiTheme="minorHAnsi" w:hAnsiTheme="minorHAnsi"/>
          <w:color w:val="auto"/>
        </w:rPr>
        <w:t>c</w:t>
      </w:r>
      <w:r w:rsidR="00847CFA">
        <w:rPr>
          <w:rFonts w:asciiTheme="minorHAnsi" w:hAnsiTheme="minorHAnsi"/>
          <w:color w:val="auto"/>
        </w:rPr>
        <w:t xml:space="preserve">tors </w:t>
      </w:r>
      <w:r w:rsidR="0048340F">
        <w:rPr>
          <w:rFonts w:asciiTheme="minorHAnsi" w:hAnsiTheme="minorHAnsi"/>
          <w:color w:val="auto"/>
        </w:rPr>
        <w:t xml:space="preserve">that are more predictable and occur </w:t>
      </w:r>
      <w:r w:rsidR="00847CFA">
        <w:rPr>
          <w:rFonts w:asciiTheme="minorHAnsi" w:hAnsiTheme="minorHAnsi"/>
          <w:color w:val="auto"/>
        </w:rPr>
        <w:t>over a relatively long</w:t>
      </w:r>
      <w:r w:rsidR="0048340F">
        <w:rPr>
          <w:rFonts w:asciiTheme="minorHAnsi" w:hAnsiTheme="minorHAnsi"/>
          <w:color w:val="auto"/>
        </w:rPr>
        <w:t>er</w:t>
      </w:r>
      <w:r w:rsidR="00847CFA">
        <w:rPr>
          <w:rFonts w:asciiTheme="minorHAnsi" w:hAnsiTheme="minorHAnsi"/>
          <w:color w:val="auto"/>
        </w:rPr>
        <w:t xml:space="preserve"> </w:t>
      </w:r>
      <w:r w:rsidR="0095130F">
        <w:rPr>
          <w:rFonts w:asciiTheme="minorHAnsi" w:hAnsiTheme="minorHAnsi"/>
          <w:color w:val="auto"/>
        </w:rPr>
        <w:t>period</w:t>
      </w:r>
      <w:r w:rsidR="00847CFA">
        <w:rPr>
          <w:rFonts w:asciiTheme="minorHAnsi" w:hAnsiTheme="minorHAnsi"/>
          <w:color w:val="auto"/>
        </w:rPr>
        <w:t xml:space="preserve"> can be considered</w:t>
      </w:r>
      <w:r w:rsidR="008F48A5">
        <w:rPr>
          <w:rFonts w:asciiTheme="minorHAnsi" w:hAnsiTheme="minorHAnsi"/>
          <w:color w:val="auto"/>
        </w:rPr>
        <w:t xml:space="preserve"> chronic</w:t>
      </w:r>
      <w:r w:rsidR="003354F2">
        <w:rPr>
          <w:rFonts w:asciiTheme="minorHAnsi" w:hAnsiTheme="minorHAnsi"/>
          <w:color w:val="auto"/>
        </w:rPr>
        <w:t>ally</w:t>
      </w:r>
      <w:r w:rsidR="008F48A5">
        <w:rPr>
          <w:rFonts w:asciiTheme="minorHAnsi" w:hAnsiTheme="minorHAnsi"/>
          <w:color w:val="auto"/>
        </w:rPr>
        <w:t xml:space="preserve"> stress</w:t>
      </w:r>
      <w:r w:rsidR="003354F2">
        <w:rPr>
          <w:rFonts w:asciiTheme="minorHAnsi" w:hAnsiTheme="minorHAnsi"/>
          <w:color w:val="auto"/>
        </w:rPr>
        <w:t>ful</w:t>
      </w:r>
      <w:r w:rsidR="00714A65">
        <w:rPr>
          <w:rFonts w:asciiTheme="minorHAnsi" w:hAnsiTheme="minorHAnsi"/>
          <w:color w:val="auto"/>
        </w:rPr>
        <w:t xml:space="preserve">. </w:t>
      </w:r>
      <w:r w:rsidR="00C90A6F">
        <w:rPr>
          <w:rFonts w:asciiTheme="minorHAnsi" w:hAnsiTheme="minorHAnsi"/>
          <w:color w:val="auto"/>
        </w:rPr>
        <w:t>Generally, dormancy is a state of metabolic and developmental suppression used by many insects to mitigate the effects of</w:t>
      </w:r>
      <w:r w:rsidR="005A77FE">
        <w:rPr>
          <w:rFonts w:asciiTheme="minorHAnsi" w:hAnsiTheme="minorHAnsi"/>
          <w:color w:val="auto"/>
        </w:rPr>
        <w:t xml:space="preserve"> acute and chronic stress they </w:t>
      </w:r>
      <w:r w:rsidR="00C90A6F">
        <w:rPr>
          <w:rFonts w:asciiTheme="minorHAnsi" w:hAnsiTheme="minorHAnsi"/>
          <w:color w:val="auto"/>
        </w:rPr>
        <w:t xml:space="preserve">insects </w:t>
      </w:r>
      <w:r w:rsidR="005A77FE">
        <w:rPr>
          <w:rFonts w:asciiTheme="minorHAnsi" w:hAnsiTheme="minorHAnsi"/>
          <w:color w:val="auto"/>
        </w:rPr>
        <w:t>encounter in their environment</w:t>
      </w:r>
      <w:r w:rsidR="007A06A7">
        <w:rPr>
          <w:rFonts w:asciiTheme="minorHAnsi" w:hAnsiTheme="minorHAnsi"/>
          <w:color w:val="auto"/>
        </w:rPr>
        <w:t xml:space="preserve"> </w:t>
      </w:r>
      <w:r w:rsidR="00BE4FDF">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BE4FDF">
        <w:rPr>
          <w:rFonts w:asciiTheme="minorHAnsi" w:hAnsiTheme="minorHAnsi"/>
          <w:color w:val="auto"/>
        </w:rPr>
        <w:fldChar w:fldCharType="separate"/>
      </w:r>
      <w:r w:rsidR="00BE4FDF" w:rsidRPr="00BE4FDF">
        <w:rPr>
          <w:rFonts w:asciiTheme="minorHAnsi" w:hAnsiTheme="minorHAnsi"/>
          <w:noProof/>
          <w:color w:val="auto"/>
        </w:rPr>
        <w:t>(Koštál 2006)</w:t>
      </w:r>
      <w:r w:rsidR="00BE4FDF">
        <w:rPr>
          <w:rFonts w:asciiTheme="minorHAnsi" w:hAnsiTheme="minorHAnsi"/>
          <w:color w:val="auto"/>
        </w:rPr>
        <w:fldChar w:fldCharType="end"/>
      </w:r>
      <w:r w:rsidR="005A77FE">
        <w:rPr>
          <w:rFonts w:asciiTheme="minorHAnsi" w:hAnsiTheme="minorHAnsi"/>
          <w:color w:val="auto"/>
        </w:rPr>
        <w:t xml:space="preserve">. </w:t>
      </w:r>
      <w:r w:rsidR="0048340F">
        <w:rPr>
          <w:rFonts w:asciiTheme="minorHAnsi" w:hAnsiTheme="minorHAnsi"/>
          <w:color w:val="auto"/>
        </w:rPr>
        <w:t xml:space="preserve">Insects are ectotherms and are readily susceptible to thermal stress </w:t>
      </w:r>
      <w:r w:rsidR="00C90A6F">
        <w:rPr>
          <w:rFonts w:asciiTheme="minorHAnsi" w:hAnsiTheme="minorHAnsi"/>
          <w:color w:val="auto"/>
        </w:rPr>
        <w:t xml:space="preserve">and </w:t>
      </w:r>
      <w:r w:rsidR="0048340F">
        <w:rPr>
          <w:rFonts w:asciiTheme="minorHAnsi" w:hAnsiTheme="minorHAnsi"/>
          <w:color w:val="auto"/>
        </w:rPr>
        <w:t>a</w:t>
      </w:r>
      <w:r w:rsidR="00714A65">
        <w:rPr>
          <w:rFonts w:asciiTheme="minorHAnsi" w:hAnsiTheme="minorHAnsi"/>
          <w:color w:val="auto"/>
        </w:rPr>
        <w:t xml:space="preserve">s temperatures rise, </w:t>
      </w:r>
      <w:r w:rsidR="0048340F">
        <w:rPr>
          <w:rFonts w:asciiTheme="minorHAnsi" w:hAnsiTheme="minorHAnsi"/>
          <w:color w:val="auto"/>
        </w:rPr>
        <w:t>they</w:t>
      </w:r>
      <w:r w:rsidR="00714A65">
        <w:rPr>
          <w:rFonts w:asciiTheme="minorHAnsi" w:hAnsiTheme="minorHAnsi"/>
          <w:color w:val="auto"/>
        </w:rPr>
        <w:t xml:space="preserve"> will encounter warmer </w:t>
      </w:r>
      <w:r w:rsidR="00714A65">
        <w:rPr>
          <w:rFonts w:asciiTheme="minorHAnsi" w:hAnsiTheme="minorHAnsi"/>
          <w:color w:val="auto"/>
        </w:rPr>
        <w:lastRenderedPageBreak/>
        <w:t>temperatures</w:t>
      </w:r>
      <w:r w:rsidR="00B744A0">
        <w:rPr>
          <w:rFonts w:asciiTheme="minorHAnsi" w:hAnsiTheme="minorHAnsi"/>
          <w:color w:val="auto"/>
        </w:rPr>
        <w:t xml:space="preserve"> more frequently</w:t>
      </w:r>
      <w:r w:rsidR="0095130F">
        <w:rPr>
          <w:rFonts w:asciiTheme="minorHAnsi" w:hAnsiTheme="minorHAnsi"/>
          <w:color w:val="auto"/>
        </w:rPr>
        <w:t xml:space="preserve"> and less predictability</w:t>
      </w:r>
      <w:r w:rsidR="0048340F">
        <w:rPr>
          <w:rFonts w:asciiTheme="minorHAnsi" w:hAnsiTheme="minorHAnsi"/>
          <w:color w:val="auto"/>
        </w:rPr>
        <w:t xml:space="preserve">. </w:t>
      </w:r>
      <w:r w:rsidR="00EB6E4A">
        <w:rPr>
          <w:rFonts w:asciiTheme="minorHAnsi" w:hAnsiTheme="minorHAnsi"/>
          <w:color w:val="auto"/>
        </w:rPr>
        <w:t xml:space="preserve">Those insects that win as </w:t>
      </w:r>
      <w:r w:rsidR="007A06A7">
        <w:rPr>
          <w:rFonts w:asciiTheme="minorHAnsi" w:hAnsiTheme="minorHAnsi"/>
          <w:color w:val="auto"/>
        </w:rPr>
        <w:t>climate changes</w:t>
      </w:r>
      <w:r w:rsidR="00EB6E4A">
        <w:rPr>
          <w:rFonts w:asciiTheme="minorHAnsi" w:hAnsiTheme="minorHAnsi"/>
          <w:color w:val="auto"/>
        </w:rPr>
        <w:t xml:space="preserve"> could adjust to these </w:t>
      </w:r>
      <w:r w:rsidR="00F62CB1">
        <w:rPr>
          <w:rFonts w:asciiTheme="minorHAnsi" w:hAnsiTheme="minorHAnsi"/>
          <w:color w:val="auto"/>
        </w:rPr>
        <w:t xml:space="preserve">stressful </w:t>
      </w:r>
      <w:r w:rsidR="007A06A7">
        <w:rPr>
          <w:rFonts w:asciiTheme="minorHAnsi" w:hAnsiTheme="minorHAnsi"/>
          <w:color w:val="auto"/>
        </w:rPr>
        <w:t>temperatures</w:t>
      </w:r>
      <w:r w:rsidR="00F62CB1">
        <w:rPr>
          <w:rFonts w:asciiTheme="minorHAnsi" w:hAnsiTheme="minorHAnsi"/>
          <w:color w:val="auto"/>
        </w:rPr>
        <w:t xml:space="preserve"> using</w:t>
      </w:r>
      <w:r w:rsidR="00EB6E4A">
        <w:rPr>
          <w:rFonts w:asciiTheme="minorHAnsi" w:hAnsiTheme="minorHAnsi"/>
          <w:color w:val="auto"/>
        </w:rPr>
        <w:t xml:space="preserve"> dormancy.</w:t>
      </w:r>
      <w:r w:rsidR="003D341B">
        <w:rPr>
          <w:rFonts w:asciiTheme="minorHAnsi" w:hAnsiTheme="minorHAnsi"/>
          <w:color w:val="auto"/>
        </w:rPr>
        <w:t xml:space="preserve"> </w:t>
      </w:r>
    </w:p>
    <w:p w14:paraId="7ECCC266" w14:textId="418D0AB2" w:rsidR="00EE0272" w:rsidRPr="007608C3" w:rsidRDefault="006A07A2" w:rsidP="00A87E02">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w:t>
      </w:r>
      <w:r w:rsidR="00136539">
        <w:rPr>
          <w:rFonts w:asciiTheme="minorHAnsi" w:hAnsiTheme="minorHAnsi"/>
          <w:color w:val="auto"/>
        </w:rPr>
        <w:t xml:space="preserve">some </w:t>
      </w:r>
      <w:r>
        <w:rPr>
          <w:rFonts w:asciiTheme="minorHAnsi" w:hAnsiTheme="minorHAnsi"/>
          <w:color w:val="auto"/>
        </w:rPr>
        <w:t>insects use quiescence to</w:t>
      </w:r>
      <w:r w:rsidR="00587E8E">
        <w:rPr>
          <w:rFonts w:asciiTheme="minorHAnsi" w:hAnsiTheme="minorHAnsi"/>
          <w:color w:val="auto"/>
        </w:rPr>
        <w:t xml:space="preserve"> quickly</w:t>
      </w:r>
      <w:r>
        <w:rPr>
          <w:rFonts w:asciiTheme="minorHAnsi" w:hAnsiTheme="minorHAnsi"/>
          <w:color w:val="auto"/>
        </w:rPr>
        <w:t xml:space="preserve"> respond to</w:t>
      </w:r>
      <w:r w:rsidR="00A87E02">
        <w:rPr>
          <w:rFonts w:asciiTheme="minorHAnsi" w:hAnsiTheme="minorHAnsi"/>
          <w:color w:val="auto"/>
        </w:rPr>
        <w:t xml:space="preserve"> </w:t>
      </w:r>
      <w:proofErr w:type="spellStart"/>
      <w:r w:rsidR="00A87E02">
        <w:rPr>
          <w:rFonts w:asciiTheme="minorHAnsi" w:hAnsiTheme="minorHAnsi"/>
          <w:color w:val="auto"/>
        </w:rPr>
        <w:t>relaively</w:t>
      </w:r>
      <w:proofErr w:type="spellEnd"/>
      <w:r>
        <w:rPr>
          <w:rFonts w:asciiTheme="minorHAnsi" w:hAnsiTheme="minorHAnsi"/>
          <w:color w:val="auto"/>
        </w:rPr>
        <w:t xml:space="preserve"> </w:t>
      </w:r>
      <w:r w:rsidR="00136539">
        <w:rPr>
          <w:rFonts w:asciiTheme="minorHAnsi" w:hAnsiTheme="minorHAnsi"/>
          <w:color w:val="auto"/>
        </w:rPr>
        <w:t>short-term</w:t>
      </w:r>
      <w:r w:rsidR="00A87E02">
        <w:rPr>
          <w:rFonts w:asciiTheme="minorHAnsi" w:hAnsiTheme="minorHAnsi"/>
          <w:color w:val="auto"/>
        </w:rPr>
        <w:t>,</w:t>
      </w:r>
      <w:r w:rsidR="00136539">
        <w:rPr>
          <w:rFonts w:asciiTheme="minorHAnsi" w:hAnsiTheme="minorHAnsi"/>
          <w:color w:val="auto"/>
        </w:rPr>
        <w:t xml:space="preserve"> </w:t>
      </w:r>
      <w:r>
        <w:rPr>
          <w:rFonts w:asciiTheme="minorHAnsi" w:hAnsiTheme="minorHAnsi"/>
          <w:color w:val="auto"/>
        </w:rPr>
        <w:t xml:space="preserve">stressful </w:t>
      </w:r>
      <w:r w:rsidR="00587E8E" w:rsidRPr="00587E8E">
        <w:rPr>
          <w:rFonts w:asciiTheme="minorHAnsi" w:hAnsiTheme="minorHAnsi"/>
          <w:color w:val="auto"/>
        </w:rPr>
        <w:t>conditions</w:t>
      </w:r>
      <w:r w:rsidRPr="00587E8E">
        <w:rPr>
          <w:rFonts w:asciiTheme="minorHAnsi" w:hAnsiTheme="minorHAnsi"/>
          <w:color w:val="auto"/>
        </w:rPr>
        <w:t xml:space="preserve">. </w:t>
      </w:r>
      <w:r w:rsidR="00792752" w:rsidRPr="00587E8E">
        <w:rPr>
          <w:rFonts w:asciiTheme="minorHAnsi" w:hAnsiTheme="minorHAnsi"/>
          <w:color w:val="auto"/>
        </w:rPr>
        <w:t>Quiescence is a transient state of redu</w:t>
      </w:r>
      <w:r w:rsidR="00587E8E" w:rsidRPr="00587E8E">
        <w:rPr>
          <w:rFonts w:asciiTheme="minorHAnsi" w:hAnsiTheme="minorHAnsi"/>
          <w:color w:val="auto"/>
        </w:rPr>
        <w:t>ced activity that insects can use to temporarily</w:t>
      </w:r>
      <w:r w:rsidR="00792752" w:rsidRPr="00587E8E">
        <w:rPr>
          <w:rFonts w:asciiTheme="minorHAnsi" w:hAnsiTheme="minorHAnsi"/>
          <w:color w:val="auto"/>
        </w:rPr>
        <w:t xml:space="preserve"> protect themselves from acute environmental stress </w:t>
      </w:r>
      <w:r w:rsidR="00792752" w:rsidRPr="00587E8E">
        <w:rPr>
          <w:rFonts w:asciiTheme="minorHAnsi" w:hAnsiTheme="minorHAnsi"/>
          <w:color w:val="auto"/>
        </w:rPr>
        <w:fldChar w:fldCharType="begin" w:fldLock="1"/>
      </w:r>
      <w:r w:rsidR="00792752"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587E8E">
        <w:rPr>
          <w:rFonts w:asciiTheme="minorHAnsi" w:hAnsiTheme="minorHAnsi"/>
          <w:color w:val="auto"/>
        </w:rPr>
        <w:fldChar w:fldCharType="separate"/>
      </w:r>
      <w:r w:rsidR="00792752" w:rsidRPr="00587E8E">
        <w:rPr>
          <w:rFonts w:asciiTheme="minorHAnsi" w:hAnsiTheme="minorHAnsi"/>
          <w:noProof/>
          <w:color w:val="auto"/>
        </w:rPr>
        <w:t>(Koštál 2006)</w:t>
      </w:r>
      <w:r w:rsidR="00792752" w:rsidRPr="00587E8E">
        <w:rPr>
          <w:rFonts w:asciiTheme="minorHAnsi" w:hAnsiTheme="minorHAnsi"/>
          <w:color w:val="auto"/>
        </w:rPr>
        <w:fldChar w:fldCharType="end"/>
      </w:r>
      <w:r w:rsidR="00792752" w:rsidRPr="00587E8E">
        <w:rPr>
          <w:rFonts w:asciiTheme="minorHAnsi" w:hAnsiTheme="minorHAnsi"/>
          <w:color w:val="auto"/>
        </w:rPr>
        <w:t>. As environmental stresses are detected, quiescence can be induced in dire</w:t>
      </w:r>
      <w:r w:rsidR="00587E8E" w:rsidRPr="00587E8E">
        <w:rPr>
          <w:rFonts w:asciiTheme="minorHAnsi" w:hAnsiTheme="minorHAnsi"/>
          <w:color w:val="auto"/>
        </w:rPr>
        <w:t>ct response to those stresses and o</w:t>
      </w:r>
      <w:r w:rsidR="00792752" w:rsidRPr="00587E8E">
        <w:rPr>
          <w:rFonts w:asciiTheme="minorHAnsi" w:hAnsiTheme="minorHAnsi"/>
          <w:color w:val="auto"/>
        </w:rPr>
        <w:t>nce the stress is relieved</w:t>
      </w:r>
      <w:r w:rsidR="00587E8E" w:rsidRPr="00587E8E">
        <w:rPr>
          <w:rFonts w:asciiTheme="minorHAnsi" w:hAnsiTheme="minorHAnsi"/>
          <w:color w:val="auto"/>
        </w:rPr>
        <w:t xml:space="preserve"> (provided the </w:t>
      </w:r>
      <w:r w:rsidR="00587E8E">
        <w:rPr>
          <w:rFonts w:asciiTheme="minorHAnsi" w:hAnsiTheme="minorHAnsi"/>
          <w:color w:val="auto"/>
        </w:rPr>
        <w:t>it</w:t>
      </w:r>
      <w:r w:rsidR="00587E8E" w:rsidRPr="00587E8E">
        <w:rPr>
          <w:rFonts w:asciiTheme="minorHAnsi" w:hAnsiTheme="minorHAnsi"/>
          <w:color w:val="auto"/>
        </w:rPr>
        <w:t xml:space="preserve"> was not too extreme)</w:t>
      </w:r>
      <w:r w:rsidR="00792752" w:rsidRPr="00587E8E">
        <w:rPr>
          <w:rFonts w:asciiTheme="minorHAnsi" w:hAnsiTheme="minorHAnsi"/>
          <w:color w:val="auto"/>
        </w:rPr>
        <w:t xml:space="preserve"> quiescence is reversed and insect activity can quickly resume.</w:t>
      </w:r>
      <w:r w:rsidR="00587E8E">
        <w:rPr>
          <w:rFonts w:asciiTheme="minorHAnsi" w:hAnsiTheme="minorHAnsi"/>
          <w:color w:val="auto"/>
        </w:rPr>
        <w:t xml:space="preserve"> Insects also monitor their environment for chronic stress and</w:t>
      </w:r>
      <w:r w:rsidR="00A87E02">
        <w:rPr>
          <w:rFonts w:asciiTheme="minorHAnsi" w:hAnsiTheme="minorHAnsi"/>
          <w:color w:val="auto"/>
        </w:rPr>
        <w:t xml:space="preserve"> some insects</w:t>
      </w:r>
      <w:r w:rsidR="00587E8E">
        <w:rPr>
          <w:rFonts w:asciiTheme="minorHAnsi" w:hAnsiTheme="minorHAnsi"/>
          <w:color w:val="auto"/>
        </w:rPr>
        <w:t xml:space="preserve"> use diapause to avoid or mitigate these</w:t>
      </w:r>
      <w:r w:rsidR="00A87E02">
        <w:rPr>
          <w:rFonts w:asciiTheme="minorHAnsi" w:hAnsiTheme="minorHAnsi"/>
          <w:color w:val="auto"/>
        </w:rPr>
        <w:t xml:space="preserve"> relatively</w:t>
      </w:r>
      <w:r w:rsidR="00587E8E">
        <w:rPr>
          <w:rFonts w:asciiTheme="minorHAnsi" w:hAnsiTheme="minorHAnsi"/>
          <w:color w:val="auto"/>
        </w:rPr>
        <w:t xml:space="preserve"> </w:t>
      </w:r>
      <w:r w:rsidR="00A87E02">
        <w:rPr>
          <w:rFonts w:asciiTheme="minorHAnsi" w:hAnsiTheme="minorHAnsi"/>
          <w:color w:val="auto"/>
        </w:rPr>
        <w:t xml:space="preserve">long-term, stressful </w:t>
      </w:r>
      <w:r w:rsidR="00587E8E">
        <w:rPr>
          <w:rFonts w:asciiTheme="minorHAnsi" w:hAnsiTheme="minorHAnsi"/>
          <w:color w:val="auto"/>
        </w:rPr>
        <w:t xml:space="preserve">conditions. </w:t>
      </w:r>
      <w:r w:rsidR="00792752" w:rsidRPr="00A87E02">
        <w:rPr>
          <w:rFonts w:asciiTheme="minorHAnsi" w:hAnsiTheme="minorHAnsi"/>
          <w:color w:val="auto"/>
        </w:rPr>
        <w:t xml:space="preserve">Diapause is an endogenously regulated type of dormancy used by insects in response to cyclic and chronic stress encountered in their environment </w:t>
      </w:r>
      <w:r w:rsidR="00792752" w:rsidRPr="00A87E02">
        <w:rPr>
          <w:rFonts w:asciiTheme="minorHAnsi" w:hAnsiTheme="minorHAnsi"/>
          <w:color w:val="auto"/>
        </w:rPr>
        <w:fldChar w:fldCharType="begin" w:fldLock="1"/>
      </w:r>
      <w:r w:rsidR="00792752"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A87E02">
        <w:rPr>
          <w:rFonts w:asciiTheme="minorHAnsi" w:hAnsiTheme="minorHAnsi"/>
          <w:color w:val="auto"/>
        </w:rPr>
        <w:fldChar w:fldCharType="separate"/>
      </w:r>
      <w:r w:rsidR="00792752" w:rsidRPr="00A87E02">
        <w:rPr>
          <w:rFonts w:asciiTheme="minorHAnsi" w:hAnsiTheme="minorHAnsi"/>
          <w:noProof/>
          <w:color w:val="auto"/>
        </w:rPr>
        <w:t>(Koštál 2006)</w:t>
      </w:r>
      <w:r w:rsidR="00792752" w:rsidRPr="00A87E02">
        <w:rPr>
          <w:rFonts w:asciiTheme="minorHAnsi" w:hAnsiTheme="minorHAnsi"/>
          <w:color w:val="auto"/>
        </w:rPr>
        <w:fldChar w:fldCharType="end"/>
      </w:r>
      <w:r w:rsidR="00792752" w:rsidRPr="00A87E02">
        <w:rPr>
          <w:rFonts w:asciiTheme="minorHAnsi" w:hAnsiTheme="minorHAnsi"/>
          <w:color w:val="auto"/>
        </w:rPr>
        <w:t xml:space="preserve">. Seasonal changes in temperature and available resources are common stresses insects typically encounter. For most temperate insects, as temperatures decrease their physiology struggles to maintain a metabolic rate suitable for continued development. </w:t>
      </w:r>
      <w:r w:rsidR="00587E8E" w:rsidRPr="00A87E02">
        <w:rPr>
          <w:rFonts w:asciiTheme="minorHAnsi" w:hAnsiTheme="minorHAnsi"/>
          <w:color w:val="auto"/>
        </w:rPr>
        <w:t xml:space="preserve">Furthermore, </w:t>
      </w:r>
      <w:r w:rsidR="00792752" w:rsidRPr="00A87E02">
        <w:rPr>
          <w:rFonts w:asciiTheme="minorHAnsi" w:hAnsiTheme="minorHAnsi"/>
          <w:color w:val="auto"/>
        </w:rPr>
        <w:t>as resource availability declines, insects struggle to acquire enough resources to fuel their metabolism. Diapause protects insects from these chronic stresses through profound changes in an insect’s behavior and physiology. However, unlike quiescence, diapause is generally induced preemptively before an environmental stress is encountered. Insects monitor</w:t>
      </w:r>
      <w:r w:rsidR="00702539">
        <w:rPr>
          <w:rFonts w:asciiTheme="minorHAnsi" w:hAnsiTheme="minorHAnsi"/>
          <w:color w:val="auto"/>
        </w:rPr>
        <w:t xml:space="preserve"> these</w:t>
      </w:r>
      <w:r w:rsidR="00792752" w:rsidRPr="00A87E02">
        <w:rPr>
          <w:rFonts w:asciiTheme="minorHAnsi" w:hAnsiTheme="minorHAnsi"/>
          <w:color w:val="auto"/>
        </w:rPr>
        <w:t xml:space="preserve"> cues, like photoperiod in temperate environments</w:t>
      </w:r>
      <w:r w:rsidR="00702539">
        <w:rPr>
          <w:rFonts w:asciiTheme="minorHAnsi" w:hAnsiTheme="minorHAnsi"/>
          <w:color w:val="auto"/>
        </w:rPr>
        <w:t>,</w:t>
      </w:r>
      <w:r w:rsidR="00792752" w:rsidRPr="00A87E02">
        <w:rPr>
          <w:rFonts w:asciiTheme="minorHAnsi" w:hAnsiTheme="minorHAnsi"/>
          <w:color w:val="auto"/>
        </w:rPr>
        <w:t xml:space="preserve"> to </w:t>
      </w:r>
      <w:r w:rsidR="00587E8E" w:rsidRPr="00A87E02">
        <w:rPr>
          <w:rFonts w:asciiTheme="minorHAnsi" w:hAnsiTheme="minorHAnsi"/>
          <w:color w:val="auto"/>
        </w:rPr>
        <w:t>predict</w:t>
      </w:r>
      <w:r w:rsidR="00792752" w:rsidRPr="00A87E02">
        <w:rPr>
          <w:rFonts w:asciiTheme="minorHAnsi" w:hAnsiTheme="minorHAnsi"/>
          <w:color w:val="auto"/>
        </w:rPr>
        <w:t xml:space="preserve"> periods of prolonged environmental stress. </w:t>
      </w:r>
      <w:r w:rsidR="00702539">
        <w:rPr>
          <w:rFonts w:asciiTheme="minorHAnsi" w:hAnsiTheme="minorHAnsi"/>
          <w:color w:val="auto"/>
        </w:rPr>
        <w:t xml:space="preserve">Diapause is how some insects synchronize their development with available resources within a predictably changing or seasonal environment. In temperate regions during the warm growing </w:t>
      </w:r>
      <w:r w:rsidR="00702539">
        <w:rPr>
          <w:rFonts w:asciiTheme="minorHAnsi" w:hAnsiTheme="minorHAnsi"/>
          <w:color w:val="auto"/>
        </w:rPr>
        <w:lastRenderedPageBreak/>
        <w:t>season, insects can develop and reproduce. But when the growing season ends and resource availability declines, these</w:t>
      </w:r>
      <w:r w:rsidR="00F751F6">
        <w:rPr>
          <w:rFonts w:asciiTheme="minorHAnsi" w:hAnsiTheme="minorHAnsi"/>
          <w:color w:val="auto"/>
        </w:rPr>
        <w:t xml:space="preserve"> temperate</w:t>
      </w:r>
      <w:r w:rsidR="00702539">
        <w:rPr>
          <w:rFonts w:asciiTheme="minorHAnsi" w:hAnsiTheme="minorHAnsi"/>
          <w:color w:val="auto"/>
        </w:rPr>
        <w:t xml:space="preserve"> insects can enter diapause where they are protected from chronic environmental stress.</w:t>
      </w:r>
      <w:r w:rsidR="00D5187E">
        <w:rPr>
          <w:rFonts w:asciiTheme="minorHAnsi" w:hAnsiTheme="minorHAnsi"/>
          <w:color w:val="auto"/>
        </w:rPr>
        <w:t xml:space="preserve"> </w:t>
      </w:r>
    </w:p>
    <w:p w14:paraId="7FEBFDEA" w14:textId="1D2C34AC" w:rsidR="00E34C13" w:rsidRDefault="00775CF8" w:rsidP="001F0097">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w:t>
      </w:r>
      <w:r w:rsidR="007608C3" w:rsidRPr="007608C3">
        <w:rPr>
          <w:rFonts w:asciiTheme="minorHAnsi" w:hAnsiTheme="minorHAnsi"/>
          <w:color w:val="000000" w:themeColor="text1"/>
        </w:rPr>
        <w:t>regulated</w:t>
      </w:r>
      <w:r w:rsidRPr="007608C3">
        <w:rPr>
          <w:rFonts w:asciiTheme="minorHAnsi" w:hAnsiTheme="minorHAnsi"/>
          <w:color w:val="000000" w:themeColor="text1"/>
        </w:rPr>
        <w:t xml:space="preserve">, environmentally influenced </w:t>
      </w:r>
      <w:r w:rsidR="007C3F2E" w:rsidRPr="007608C3">
        <w:rPr>
          <w:rFonts w:asciiTheme="minorHAnsi" w:hAnsiTheme="minorHAnsi"/>
          <w:color w:val="000000" w:themeColor="text1"/>
        </w:rPr>
        <w:t>st</w:t>
      </w:r>
      <w:r w:rsidR="007608C3" w:rsidRPr="007608C3">
        <w:rPr>
          <w:rFonts w:asciiTheme="minorHAnsi" w:hAnsiTheme="minorHAnsi"/>
          <w:color w:val="000000" w:themeColor="text1"/>
        </w:rPr>
        <w:t>age that is usu</w:t>
      </w:r>
      <w:r w:rsidR="007C3F2E" w:rsidRPr="007608C3">
        <w:rPr>
          <w:rFonts w:asciiTheme="minorHAnsi" w:hAnsiTheme="minorHAnsi"/>
          <w:color w:val="000000" w:themeColor="text1"/>
        </w:rPr>
        <w:t>ally marked by metabolic suppression and arrested development</w:t>
      </w:r>
      <w:r w:rsidR="00E33819">
        <w:rPr>
          <w:rFonts w:asciiTheme="minorHAnsi" w:hAnsiTheme="minorHAnsi"/>
          <w:color w:val="000000" w:themeColor="text1"/>
        </w:rPr>
        <w:t xml:space="preserve"> </w:t>
      </w:r>
      <w:r w:rsidR="00E33819">
        <w:rPr>
          <w:rFonts w:asciiTheme="minorHAnsi" w:hAnsiTheme="minorHAnsi"/>
          <w:color w:val="000000" w:themeColor="text1"/>
        </w:rPr>
        <w:fldChar w:fldCharType="begin" w:fldLock="1"/>
      </w:r>
      <w:r w:rsidR="00911C93">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33819">
        <w:rPr>
          <w:rFonts w:asciiTheme="minorHAnsi" w:hAnsiTheme="minorHAnsi"/>
          <w:color w:val="000000" w:themeColor="text1"/>
        </w:rPr>
        <w:fldChar w:fldCharType="separate"/>
      </w:r>
      <w:r w:rsidR="00E33819" w:rsidRPr="00E33819">
        <w:rPr>
          <w:rFonts w:asciiTheme="minorHAnsi" w:hAnsiTheme="minorHAnsi"/>
          <w:noProof/>
          <w:color w:val="000000" w:themeColor="text1"/>
        </w:rPr>
        <w:t>(Koštál 2006)</w:t>
      </w:r>
      <w:r w:rsidR="00E33819">
        <w:rPr>
          <w:rFonts w:asciiTheme="minorHAnsi" w:hAnsiTheme="minorHAnsi"/>
          <w:color w:val="000000" w:themeColor="text1"/>
        </w:rPr>
        <w:fldChar w:fldCharType="end"/>
      </w:r>
      <w:r w:rsidR="007608C3" w:rsidRPr="007608C3">
        <w:rPr>
          <w:rFonts w:asciiTheme="minorHAnsi" w:hAnsiTheme="minorHAnsi"/>
          <w:color w:val="000000" w:themeColor="text1"/>
        </w:rPr>
        <w:t>.</w:t>
      </w:r>
      <w:r w:rsidR="00E33819">
        <w:rPr>
          <w:rFonts w:asciiTheme="minorHAnsi" w:hAnsiTheme="minorHAnsi"/>
          <w:color w:val="000000" w:themeColor="text1"/>
        </w:rPr>
        <w:t xml:space="preserve"> </w:t>
      </w:r>
      <w:r w:rsidR="00911C93">
        <w:rPr>
          <w:rFonts w:asciiTheme="minorHAnsi" w:hAnsiTheme="minorHAnsi"/>
          <w:color w:val="000000" w:themeColor="text1"/>
        </w:rPr>
        <w:t>The beginning of d</w:t>
      </w:r>
      <w:r w:rsidR="00E33819">
        <w:rPr>
          <w:rFonts w:asciiTheme="minorHAnsi" w:hAnsiTheme="minorHAnsi"/>
          <w:color w:val="000000" w:themeColor="text1"/>
        </w:rPr>
        <w:t>iapause usually precedes the chronic environmental stress and the end of diapause does not necessarily correspond with the end of the environmental stress</w:t>
      </w:r>
      <w:r w:rsidR="00911C93">
        <w:rPr>
          <w:rFonts w:asciiTheme="minorHAnsi" w:hAnsiTheme="minorHAnsi"/>
          <w:color w:val="000000" w:themeColor="text1"/>
        </w:rPr>
        <w:t xml:space="preserve"> </w:t>
      </w:r>
      <w:r w:rsidR="00911C93">
        <w:rPr>
          <w:rFonts w:asciiTheme="minorHAnsi" w:hAnsiTheme="minorHAnsi"/>
          <w:color w:val="000000" w:themeColor="text1"/>
        </w:rPr>
        <w:fldChar w:fldCharType="begin" w:fldLock="1"/>
      </w:r>
      <w:r w:rsidR="00580B25">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911C93">
        <w:rPr>
          <w:rFonts w:asciiTheme="minorHAnsi" w:hAnsiTheme="minorHAnsi"/>
          <w:color w:val="000000" w:themeColor="text1"/>
        </w:rPr>
        <w:fldChar w:fldCharType="separate"/>
      </w:r>
      <w:r w:rsidR="00911C93" w:rsidRPr="00911C93">
        <w:rPr>
          <w:rFonts w:asciiTheme="minorHAnsi" w:hAnsiTheme="minorHAnsi"/>
          <w:noProof/>
          <w:color w:val="000000" w:themeColor="text1"/>
        </w:rPr>
        <w:t>(Koštál 2006)</w:t>
      </w:r>
      <w:r w:rsidR="00911C93">
        <w:rPr>
          <w:rFonts w:asciiTheme="minorHAnsi" w:hAnsiTheme="minorHAnsi"/>
          <w:color w:val="000000" w:themeColor="text1"/>
        </w:rPr>
        <w:fldChar w:fldCharType="end"/>
      </w:r>
      <w:r w:rsidR="00E33819">
        <w:rPr>
          <w:rFonts w:asciiTheme="minorHAnsi" w:hAnsiTheme="minorHAnsi"/>
          <w:color w:val="000000" w:themeColor="text1"/>
        </w:rPr>
        <w:t>.</w:t>
      </w:r>
      <w:r w:rsidR="007608C3"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sidR="00E34C13">
        <w:rPr>
          <w:rFonts w:asciiTheme="minorHAnsi" w:hAnsiTheme="minorHAnsi"/>
          <w:color w:val="auto"/>
        </w:rPr>
        <w:t xml:space="preserve"> </w:t>
      </w:r>
      <w:r w:rsidR="00E37886">
        <w:rPr>
          <w:rFonts w:asciiTheme="minorHAnsi" w:hAnsiTheme="minorHAnsi"/>
          <w:color w:val="auto"/>
        </w:rPr>
        <w:t xml:space="preserve">Because of the profound changes that occur as diapause develops, this strategy is highly heritable and regulated genetically. Those </w:t>
      </w:r>
      <w:r w:rsidR="00E34C13">
        <w:rPr>
          <w:rFonts w:asciiTheme="minorHAnsi" w:hAnsiTheme="minorHAnsi"/>
          <w:color w:val="auto"/>
        </w:rPr>
        <w:t>traits that determine an insects sensitive stage, which environmental they monitor and</w:t>
      </w:r>
      <w:r w:rsidR="00E37886">
        <w:rPr>
          <w:rFonts w:asciiTheme="minorHAnsi" w:hAnsiTheme="minorHAnsi"/>
          <w:color w:val="auto"/>
        </w:rPr>
        <w:t xml:space="preserve"> how diapause develops is species specific but how each species accomplishes diapause can be incredibly </w:t>
      </w:r>
      <w:commentRangeStart w:id="1"/>
      <w:r w:rsidRPr="00F127A0">
        <w:rPr>
          <w:rFonts w:asciiTheme="minorHAnsi" w:hAnsiTheme="minorHAnsi"/>
          <w:color w:val="FF0000"/>
        </w:rPr>
        <w:t xml:space="preserve">variable. </w:t>
      </w:r>
      <w:commentRangeEnd w:id="1"/>
      <w:r w:rsidRPr="00F127A0">
        <w:rPr>
          <w:rStyle w:val="CommentReference"/>
          <w:color w:val="FF0000"/>
        </w:rPr>
        <w:commentReference w:id="1"/>
      </w:r>
      <w:r w:rsidRPr="00E34C13">
        <w:rPr>
          <w:rFonts w:asciiTheme="minorHAnsi" w:hAnsiTheme="minorHAnsi"/>
          <w:color w:val="auto"/>
        </w:rPr>
        <w:t>However, within a single species the environmental cue that stimulates diapause, the life stage sensitive to that cue, and the r</w:t>
      </w:r>
      <w:r w:rsidR="00E37886">
        <w:rPr>
          <w:rFonts w:asciiTheme="minorHAnsi" w:hAnsiTheme="minorHAnsi"/>
          <w:color w:val="auto"/>
        </w:rPr>
        <w:t xml:space="preserve">esulting diapause phenotype </w:t>
      </w:r>
      <w:r w:rsidRPr="00E34C13">
        <w:rPr>
          <w:rFonts w:asciiTheme="minorHAnsi" w:hAnsiTheme="minorHAnsi"/>
          <w:color w:val="auto"/>
        </w:rPr>
        <w:t xml:space="preserve">are typically consistent within a single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w:t>
      </w:r>
      <w:r w:rsidR="00F06632" w:rsidRPr="00E34C13">
        <w:rPr>
          <w:rFonts w:asciiTheme="minorHAnsi" w:hAnsiTheme="minorHAnsi"/>
          <w:color w:val="auto"/>
        </w:rPr>
        <w:t xml:space="preserve"> </w:t>
      </w:r>
      <w:r w:rsidR="00076117" w:rsidRPr="00E34C13">
        <w:rPr>
          <w:rFonts w:asciiTheme="minorHAnsi" w:hAnsiTheme="minorHAnsi"/>
          <w:color w:val="auto"/>
        </w:rPr>
        <w:t xml:space="preserve">Diapause development occurs across three distinct stages; pre-diapause, diapause, and post-diapause. Before diapause can even be induced the insect must reach a species specific, genetically determined sensitive </w:t>
      </w:r>
      <w:r w:rsidR="00076117" w:rsidRPr="00E34C13">
        <w:rPr>
          <w:rFonts w:asciiTheme="minorHAnsi" w:hAnsiTheme="minorHAnsi"/>
          <w:color w:val="auto"/>
        </w:rPr>
        <w:lastRenderedPageBreak/>
        <w:t xml:space="preserve">period. During an insect’s sensitive period, they are sensitive to the environmental cue that induces diapause and they are physiologically competent to respond to that cue by shifting away from direct development and towards diapause </w:t>
      </w:r>
      <w:r w:rsidR="00076117" w:rsidRPr="00E34C13">
        <w:rPr>
          <w:rFonts w:asciiTheme="minorHAnsi" w:hAnsiTheme="minorHAnsi"/>
          <w:color w:val="auto"/>
        </w:rPr>
        <w:fldChar w:fldCharType="begin" w:fldLock="1"/>
      </w:r>
      <w:r w:rsidR="00076117" w:rsidRPr="00E34C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076117" w:rsidRPr="00E34C13">
        <w:rPr>
          <w:rFonts w:asciiTheme="minorHAnsi" w:hAnsiTheme="minorHAnsi"/>
          <w:color w:val="auto"/>
        </w:rPr>
        <w:fldChar w:fldCharType="separate"/>
      </w:r>
      <w:r w:rsidR="00076117" w:rsidRPr="00E34C13">
        <w:rPr>
          <w:rFonts w:asciiTheme="minorHAnsi" w:hAnsiTheme="minorHAnsi"/>
          <w:noProof/>
          <w:color w:val="auto"/>
        </w:rPr>
        <w:t>(Koštál 2006, Bale and Hayward 2010)</w:t>
      </w:r>
      <w:r w:rsidR="00076117" w:rsidRPr="00E34C13">
        <w:rPr>
          <w:rFonts w:asciiTheme="minorHAnsi" w:hAnsiTheme="minorHAnsi"/>
          <w:color w:val="auto"/>
        </w:rPr>
        <w:fldChar w:fldCharType="end"/>
      </w:r>
      <w:r w:rsidR="00076117" w:rsidRPr="00E34C13">
        <w:rPr>
          <w:rFonts w:asciiTheme="minorHAnsi" w:hAnsiTheme="minorHAnsi"/>
          <w:color w:val="auto"/>
        </w:rPr>
        <w:t>.</w:t>
      </w:r>
      <w:r w:rsidR="00BD77A6" w:rsidRPr="00E34C13">
        <w:rPr>
          <w:rFonts w:asciiTheme="minorHAnsi" w:hAnsiTheme="minorHAnsi"/>
          <w:color w:val="auto"/>
        </w:rPr>
        <w:t xml:space="preserve"> </w:t>
      </w:r>
      <w:r w:rsidR="00076117" w:rsidRPr="00E34C13">
        <w:rPr>
          <w:rFonts w:asciiTheme="minorHAnsi" w:hAnsiTheme="minorHAnsi"/>
          <w:color w:val="auto"/>
        </w:rPr>
        <w:t>The perception of the environmental cue by a sensitive insect that causes the induction of diapause occurs during the pre-diapause stage. After diapause is induced, during the pre-diapause period, insects begin to prepare for the challenges of diapause.</w:t>
      </w:r>
      <w:r w:rsidR="00FE7D69" w:rsidRPr="00E34C13">
        <w:rPr>
          <w:rFonts w:asciiTheme="minorHAnsi" w:hAnsiTheme="minorHAnsi"/>
          <w:color w:val="auto"/>
        </w:rPr>
        <w:t xml:space="preserve"> </w:t>
      </w:r>
      <w:r w:rsidR="00AA316F" w:rsidRPr="00E34C13">
        <w:rPr>
          <w:rFonts w:asciiTheme="minorHAnsi" w:hAnsiTheme="minorHAnsi"/>
          <w:color w:val="auto"/>
        </w:rPr>
        <w:t>F</w:t>
      </w:r>
      <w:r w:rsidR="009D7560" w:rsidRPr="00E34C13">
        <w:rPr>
          <w:rFonts w:asciiTheme="minorHAnsi" w:hAnsiTheme="minorHAnsi"/>
          <w:color w:val="auto"/>
        </w:rPr>
        <w:t>or</w:t>
      </w:r>
      <w:r w:rsidR="009D3C1E" w:rsidRPr="00E34C13">
        <w:rPr>
          <w:rFonts w:asciiTheme="minorHAnsi" w:hAnsiTheme="minorHAnsi"/>
          <w:color w:val="auto"/>
        </w:rPr>
        <w:t xml:space="preserve"> many insects, </w:t>
      </w:r>
      <w:r w:rsidR="00AA316F" w:rsidRPr="00E34C13">
        <w:rPr>
          <w:rFonts w:asciiTheme="minorHAnsi" w:hAnsiTheme="minorHAnsi"/>
          <w:color w:val="auto"/>
        </w:rPr>
        <w:t>the</w:t>
      </w:r>
      <w:r w:rsidR="009D3C1E" w:rsidRPr="00E34C13">
        <w:rPr>
          <w:rFonts w:asciiTheme="minorHAnsi" w:hAnsiTheme="minorHAnsi"/>
          <w:color w:val="auto"/>
        </w:rPr>
        <w:t xml:space="preserve"> physiological changes </w:t>
      </w:r>
      <w:r w:rsidR="00AA316F" w:rsidRPr="00E34C13">
        <w:rPr>
          <w:rFonts w:asciiTheme="minorHAnsi" w:hAnsiTheme="minorHAnsi"/>
          <w:color w:val="auto"/>
        </w:rPr>
        <w:t>that occur in pre-diapause</w:t>
      </w:r>
      <w:r w:rsidR="00C01FB7" w:rsidRPr="00E34C13">
        <w:rPr>
          <w:rFonts w:asciiTheme="minorHAnsi" w:hAnsiTheme="minorHAnsi"/>
          <w:color w:val="auto"/>
        </w:rPr>
        <w:t xml:space="preserve"> </w:t>
      </w:r>
      <w:r w:rsidR="009D7560" w:rsidRPr="00E34C13">
        <w:rPr>
          <w:rFonts w:asciiTheme="minorHAnsi" w:hAnsiTheme="minorHAnsi"/>
          <w:color w:val="auto"/>
        </w:rPr>
        <w:t xml:space="preserve">ultimately </w:t>
      </w:r>
      <w:r w:rsidR="00AA316F" w:rsidRPr="00E34C13">
        <w:rPr>
          <w:rFonts w:asciiTheme="minorHAnsi" w:hAnsiTheme="minorHAnsi"/>
          <w:color w:val="auto"/>
        </w:rPr>
        <w:t xml:space="preserve">responsible for </w:t>
      </w:r>
      <w:r w:rsidR="00C01FB7" w:rsidRPr="00E34C13">
        <w:rPr>
          <w:rFonts w:asciiTheme="minorHAnsi" w:hAnsiTheme="minorHAnsi"/>
          <w:color w:val="auto"/>
        </w:rPr>
        <w:t>their</w:t>
      </w:r>
      <w:r w:rsidR="00AA316F" w:rsidRPr="00E34C13">
        <w:rPr>
          <w:rFonts w:asciiTheme="minorHAnsi" w:hAnsiTheme="minorHAnsi"/>
          <w:color w:val="auto"/>
        </w:rPr>
        <w:t xml:space="preserve"> survival during </w:t>
      </w:r>
      <w:r w:rsidR="009D3C1E" w:rsidRPr="00E34C13">
        <w:rPr>
          <w:rFonts w:asciiTheme="minorHAnsi" w:hAnsiTheme="minorHAnsi"/>
          <w:color w:val="auto"/>
        </w:rPr>
        <w:t>diapause</w:t>
      </w:r>
      <w:r w:rsidR="00AA316F" w:rsidRPr="00E34C13">
        <w:rPr>
          <w:rFonts w:asciiTheme="minorHAnsi" w:hAnsiTheme="minorHAnsi"/>
          <w:color w:val="auto"/>
        </w:rPr>
        <w:t>,</w:t>
      </w:r>
      <w:r w:rsidR="00B53DD4" w:rsidRPr="00E34C13">
        <w:rPr>
          <w:rFonts w:asciiTheme="minorHAnsi" w:hAnsiTheme="minorHAnsi"/>
          <w:color w:val="auto"/>
        </w:rPr>
        <w:t xml:space="preserve"> require a consistent source of energy during diapause</w:t>
      </w:r>
      <w:r w:rsidR="009D3C1E" w:rsidRPr="00E34C13">
        <w:rPr>
          <w:rFonts w:asciiTheme="minorHAnsi" w:hAnsiTheme="minorHAnsi"/>
          <w:color w:val="auto"/>
        </w:rPr>
        <w:t xml:space="preserve"> requi</w:t>
      </w:r>
      <w:r w:rsidR="009D3C1E">
        <w:rPr>
          <w:rFonts w:asciiTheme="minorHAnsi" w:hAnsiTheme="minorHAnsi"/>
          <w:color w:val="auto"/>
        </w:rPr>
        <w:t xml:space="preserve">res </w:t>
      </w:r>
      <w:r w:rsidR="00AA316F">
        <w:rPr>
          <w:rFonts w:asciiTheme="minorHAnsi" w:hAnsiTheme="minorHAnsi"/>
          <w:color w:val="auto"/>
        </w:rPr>
        <w:t xml:space="preserve">that </w:t>
      </w:r>
      <w:r w:rsidR="009D3C1E">
        <w:rPr>
          <w:rFonts w:asciiTheme="minorHAnsi" w:hAnsiTheme="minorHAnsi"/>
          <w:color w:val="auto"/>
        </w:rPr>
        <w:t xml:space="preserve">resources be obtained </w:t>
      </w:r>
      <w:r w:rsidR="009D7560">
        <w:rPr>
          <w:rFonts w:asciiTheme="minorHAnsi" w:hAnsiTheme="minorHAnsi"/>
          <w:color w:val="auto"/>
        </w:rPr>
        <w:t>and</w:t>
      </w:r>
      <w:r w:rsidR="00AA316F">
        <w:rPr>
          <w:rFonts w:asciiTheme="minorHAnsi" w:hAnsiTheme="minorHAnsi"/>
          <w:color w:val="auto"/>
        </w:rPr>
        <w:t xml:space="preserve"> even</w:t>
      </w:r>
      <w:r w:rsidR="009D7560">
        <w:rPr>
          <w:rFonts w:asciiTheme="minorHAnsi" w:hAnsiTheme="minorHAnsi"/>
          <w:color w:val="auto"/>
        </w:rPr>
        <w:t xml:space="preserve"> </w:t>
      </w:r>
      <w:r w:rsidR="009D3C1E">
        <w:rPr>
          <w:rFonts w:asciiTheme="minorHAnsi" w:hAnsiTheme="minorHAnsi"/>
          <w:color w:val="auto"/>
        </w:rPr>
        <w:t xml:space="preserve">stored </w:t>
      </w:r>
      <w:r w:rsidR="00AA316F">
        <w:rPr>
          <w:rFonts w:asciiTheme="minorHAnsi" w:hAnsiTheme="minorHAnsi"/>
          <w:color w:val="auto"/>
        </w:rPr>
        <w:t xml:space="preserve">soon after diapause is induced </w:t>
      </w:r>
      <w:r w:rsidR="009D7560">
        <w:rPr>
          <w:rFonts w:asciiTheme="minorHAnsi" w:hAnsiTheme="minorHAnsi"/>
          <w:color w:val="auto"/>
        </w:rPr>
        <w:t>when resources are abundant. For these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the </w:t>
      </w:r>
      <w:r w:rsidR="00BD77A6" w:rsidRPr="00B25226">
        <w:rPr>
          <w:rFonts w:asciiTheme="minorHAnsi" w:hAnsiTheme="minorHAnsi"/>
          <w:color w:val="auto"/>
        </w:rPr>
        <w:t xml:space="preserve">stressful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(Hahn 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F66E5E">
        <w:rPr>
          <w:rFonts w:asciiTheme="minorHAnsi" w:hAnsiTheme="minorHAnsi"/>
          <w:color w:val="auto"/>
        </w:rPr>
        <w:t>The induction of diapause during the pre-diapause period preempts</w:t>
      </w:r>
      <w:r w:rsidR="001B18BD">
        <w:rPr>
          <w:rFonts w:asciiTheme="minorHAnsi" w:hAnsiTheme="minorHAnsi"/>
          <w:color w:val="auto"/>
        </w:rPr>
        <w:t xml:space="preserve"> environmental changes giving insects the opportunity to </w:t>
      </w:r>
      <w:r w:rsidR="004157C9">
        <w:rPr>
          <w:rFonts w:asciiTheme="minorHAnsi" w:hAnsiTheme="minorHAnsi"/>
          <w:color w:val="auto"/>
        </w:rPr>
        <w:t xml:space="preserve">accumulate </w:t>
      </w:r>
      <w:r w:rsidR="002F06EC">
        <w:rPr>
          <w:rFonts w:asciiTheme="minorHAnsi" w:hAnsiTheme="minorHAnsi"/>
          <w:color w:val="auto"/>
        </w:rPr>
        <w:t>resources</w:t>
      </w:r>
      <w:r w:rsidR="00BD77A6" w:rsidRPr="00B25226">
        <w:rPr>
          <w:rFonts w:asciiTheme="minorHAnsi" w:hAnsiTheme="minorHAnsi"/>
          <w:color w:val="auto"/>
        </w:rPr>
        <w:t xml:space="preserve"> </w:t>
      </w:r>
      <w:r w:rsidR="004157C9">
        <w:rPr>
          <w:rFonts w:asciiTheme="minorHAnsi" w:hAnsiTheme="minorHAnsi"/>
          <w:color w:val="auto"/>
        </w:rPr>
        <w:t xml:space="preserve">they will </w:t>
      </w:r>
      <w:r w:rsidR="006A1F15">
        <w:rPr>
          <w:rFonts w:asciiTheme="minorHAnsi" w:hAnsiTheme="minorHAnsi"/>
          <w:color w:val="auto"/>
        </w:rPr>
        <w:t>use</w:t>
      </w:r>
      <w:r w:rsidR="004157C9">
        <w:rPr>
          <w:rFonts w:asciiTheme="minorHAnsi" w:hAnsiTheme="minorHAnsi"/>
          <w:color w:val="auto"/>
        </w:rPr>
        <w:t xml:space="preserve"> </w:t>
      </w:r>
      <w:r w:rsidR="006A1F15">
        <w:rPr>
          <w:rFonts w:asciiTheme="minorHAnsi" w:hAnsiTheme="minorHAnsi"/>
          <w:color w:val="auto"/>
        </w:rPr>
        <w:t>throughout diapause</w:t>
      </w:r>
      <w:r w:rsidR="004157C9">
        <w:rPr>
          <w:rFonts w:asciiTheme="minorHAnsi" w:hAnsiTheme="minorHAnsi"/>
          <w:color w:val="auto"/>
        </w:rPr>
        <w:t xml:space="preserve"> </w:t>
      </w:r>
      <w:r w:rsidR="002F06EC">
        <w:rPr>
          <w:rFonts w:asciiTheme="minorHAnsi" w:hAnsiTheme="minorHAnsi"/>
          <w:color w:val="auto"/>
        </w:rPr>
        <w:fldChar w:fldCharType="begin" w:fldLock="1"/>
      </w:r>
      <w:r w:rsidR="00E4063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F06EC">
        <w:rPr>
          <w:rFonts w:asciiTheme="minorHAnsi" w:hAnsiTheme="minorHAnsi"/>
          <w:color w:val="auto"/>
        </w:rPr>
        <w:fldChar w:fldCharType="separate"/>
      </w:r>
      <w:r w:rsidR="002F06EC" w:rsidRPr="002F06EC">
        <w:rPr>
          <w:rFonts w:asciiTheme="minorHAnsi" w:hAnsiTheme="minorHAnsi"/>
          <w:noProof/>
          <w:color w:val="auto"/>
        </w:rPr>
        <w:t>(Koštál 2006)</w:t>
      </w:r>
      <w:r w:rsidR="002F06EC">
        <w:rPr>
          <w:rFonts w:asciiTheme="minorHAnsi" w:hAnsiTheme="minorHAnsi"/>
          <w:color w:val="auto"/>
        </w:rPr>
        <w:fldChar w:fldCharType="end"/>
      </w:r>
      <w:r w:rsidR="002F06EC">
        <w:rPr>
          <w:rFonts w:asciiTheme="minorHAnsi" w:hAnsiTheme="minorHAnsi"/>
          <w:color w:val="auto"/>
        </w:rPr>
        <w:t xml:space="preserve">. </w:t>
      </w:r>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 and termination</w:t>
      </w:r>
      <w:r w:rsidR="00E34C13">
        <w:rPr>
          <w:rFonts w:asciiTheme="minorHAnsi" w:hAnsiTheme="minorHAnsi"/>
          <w:color w:val="FF0000"/>
        </w:rPr>
        <w:t xml:space="preserve">. </w:t>
      </w:r>
    </w:p>
    <w:p w14:paraId="535E88A2" w14:textId="76A134E4" w:rsidR="001B18BD" w:rsidRDefault="00E4063E" w:rsidP="007B7D7B">
      <w:pPr>
        <w:spacing w:line="480" w:lineRule="auto"/>
        <w:ind w:firstLine="720"/>
        <w:rPr>
          <w:rFonts w:asciiTheme="minorHAnsi" w:hAnsiTheme="minorHAnsi"/>
          <w:color w:val="auto"/>
        </w:rPr>
      </w:pPr>
      <w:r>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220935" w:rsidRPr="00B25226">
        <w:rPr>
          <w:rFonts w:asciiTheme="minorHAnsi" w:hAnsiTheme="minorHAnsi"/>
          <w:color w:val="auto"/>
        </w:rPr>
        <w:t>many insect</w:t>
      </w:r>
      <w:r w:rsidR="00C00F19">
        <w:rPr>
          <w:rFonts w:asciiTheme="minorHAnsi" w:hAnsiTheme="minorHAnsi"/>
          <w:color w:val="auto"/>
        </w:rPr>
        <w:t>’</w:t>
      </w:r>
      <w:r w:rsidR="00220935" w:rsidRPr="00B25226">
        <w:rPr>
          <w:rFonts w:asciiTheme="minorHAnsi" w:hAnsiTheme="minorHAnsi"/>
          <w:color w:val="auto"/>
        </w:rPr>
        <w:t xml:space="preserve">s </w:t>
      </w:r>
      <w:r w:rsidR="000E6FB3">
        <w:rPr>
          <w:rFonts w:asciiTheme="minorHAnsi" w:hAnsiTheme="minorHAnsi"/>
          <w:color w:val="auto"/>
        </w:rPr>
        <w:t>metabolic activity is suppressed</w:t>
      </w:r>
      <w:r w:rsidR="00C00F19">
        <w:rPr>
          <w:rFonts w:asciiTheme="minorHAnsi" w:hAnsiTheme="minorHAnsi"/>
          <w:color w:val="auto"/>
        </w:rPr>
        <w:t xml:space="preserve"> along </w:t>
      </w:r>
      <w:r w:rsidR="00C21902">
        <w:rPr>
          <w:rFonts w:asciiTheme="minorHAnsi" w:hAnsiTheme="minorHAnsi"/>
          <w:color w:val="auto"/>
        </w:rPr>
        <w:t>to</w:t>
      </w:r>
      <w:r w:rsidR="00C00F19">
        <w:rPr>
          <w:rFonts w:asciiTheme="minorHAnsi" w:hAnsiTheme="minorHAnsi"/>
          <w:color w:val="auto"/>
        </w:rPr>
        <w:t xml:space="preserve"> </w:t>
      </w:r>
      <w:r w:rsidR="00C21902">
        <w:rPr>
          <w:rFonts w:asciiTheme="minorHAnsi" w:hAnsiTheme="minorHAnsi"/>
          <w:color w:val="auto"/>
        </w:rPr>
        <w:t xml:space="preserve">conserve </w:t>
      </w:r>
      <w:r w:rsidR="00C00F19">
        <w:rPr>
          <w:rFonts w:asciiTheme="minorHAnsi" w:hAnsiTheme="minorHAnsi"/>
          <w:color w:val="auto"/>
        </w:rPr>
        <w:t xml:space="preserve">energy </w:t>
      </w:r>
      <w:r w:rsidR="00C21902">
        <w:rPr>
          <w:rFonts w:asciiTheme="minorHAnsi" w:hAnsiTheme="minorHAnsi"/>
          <w:color w:val="auto"/>
        </w:rPr>
        <w:t>and consumption is reduced</w:t>
      </w:r>
      <w:r w:rsidR="00220935" w:rsidRPr="00B25226">
        <w:rPr>
          <w:rFonts w:asciiTheme="minorHAnsi" w:hAnsiTheme="minorHAnsi"/>
          <w:color w:val="auto"/>
        </w:rPr>
        <w:t>.</w:t>
      </w:r>
      <w:r w:rsidR="00AA316F">
        <w:rPr>
          <w:rFonts w:asciiTheme="minorHAnsi" w:hAnsiTheme="minorHAnsi"/>
          <w:color w:val="auto"/>
        </w:rPr>
        <w:t xml:space="preserve"> </w:t>
      </w:r>
      <w:r>
        <w:rPr>
          <w:rFonts w:asciiTheme="minorHAnsi" w:hAnsiTheme="minorHAnsi"/>
          <w:color w:val="auto"/>
        </w:rPr>
        <w:t>Diapause maintenance, a</w:t>
      </w:r>
      <w:r w:rsidR="00B47436">
        <w:rPr>
          <w:rFonts w:asciiTheme="minorHAnsi" w:hAnsiTheme="minorHAnsi"/>
          <w:color w:val="auto"/>
        </w:rPr>
        <w:t xml:space="preserve">s the name suggests, </w:t>
      </w:r>
      <w:r>
        <w:rPr>
          <w:rFonts w:asciiTheme="minorHAnsi" w:hAnsiTheme="minorHAnsi"/>
          <w:color w:val="auto"/>
        </w:rPr>
        <w:t xml:space="preserve">maintains the diapause phenotype across the duration of diapause as environmental stress is relieved </w:t>
      </w:r>
      <w:r>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596199">
        <w:rPr>
          <w:rFonts w:asciiTheme="minorHAnsi" w:hAnsiTheme="minorHAnsi"/>
          <w:color w:val="auto"/>
        </w:rPr>
        <w:t xml:space="preserve">Diapause termination is marked by the relief of endogenous factors that initiate and maintain </w:t>
      </w:r>
      <w:r w:rsidR="00596199">
        <w:rPr>
          <w:rFonts w:asciiTheme="minorHAnsi" w:hAnsiTheme="minorHAnsi"/>
          <w:color w:val="auto"/>
        </w:rPr>
        <w:lastRenderedPageBreak/>
        <w:t xml:space="preserve">diapause and the possible resumption of direct development 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 the pot</w:t>
      </w:r>
      <w:r w:rsidR="001F0097">
        <w:rPr>
          <w:rFonts w:asciiTheme="minorHAnsi" w:hAnsiTheme="minorHAnsi"/>
          <w:color w:val="auto"/>
        </w:rPr>
        <w:t>ential to resume development ex</w:t>
      </w:r>
      <w:r w:rsidR="00596199">
        <w:rPr>
          <w:rFonts w:asciiTheme="minorHAnsi" w:hAnsiTheme="minorHAnsi"/>
          <w:color w:val="auto"/>
        </w:rPr>
        <w:t xml:space="preserve">ists, however, many do not immediately resume direct development </w:t>
      </w:r>
      <w:r w:rsidR="000966FC">
        <w:rPr>
          <w:rFonts w:asciiTheme="minorHAnsi" w:hAnsiTheme="minorHAnsi"/>
          <w:color w:val="auto"/>
        </w:rPr>
        <w:t xml:space="preserve">until they receive </w:t>
      </w:r>
      <w:r w:rsidR="001F0097">
        <w:rPr>
          <w:rFonts w:asciiTheme="minorHAnsi" w:hAnsiTheme="minorHAnsi"/>
          <w:color w:val="auto"/>
        </w:rPr>
        <w:t>some</w:t>
      </w:r>
      <w:r w:rsidR="000966FC">
        <w:rPr>
          <w:rFonts w:asciiTheme="minorHAnsi" w:hAnsiTheme="minorHAnsi"/>
          <w:color w:val="auto"/>
        </w:rPr>
        <w:t xml:space="preserve"> exogenous cues that</w:t>
      </w:r>
      <w:r w:rsidR="001F0097">
        <w:rPr>
          <w:rFonts w:asciiTheme="minorHAnsi" w:hAnsiTheme="minorHAnsi"/>
          <w:color w:val="auto"/>
        </w:rPr>
        <w:t xml:space="preserve"> signal a permissive environment</w:t>
      </w:r>
      <w:r w:rsidR="000966FC">
        <w:rPr>
          <w:rFonts w:asciiTheme="minorHAnsi" w:hAnsiTheme="minorHAnsi"/>
          <w:color w:val="auto"/>
        </w:rPr>
        <w:t xml:space="preserve"> for </w:t>
      </w:r>
      <w:r w:rsidR="001F0097">
        <w:rPr>
          <w:rFonts w:asciiTheme="minorHAnsi" w:hAnsiTheme="minorHAnsi"/>
          <w:color w:val="auto"/>
        </w:rPr>
        <w:t xml:space="preserve">the continuation of </w:t>
      </w:r>
      <w:r w:rsidR="000966FC">
        <w:rPr>
          <w:rFonts w:asciiTheme="minorHAnsi" w:hAnsiTheme="minorHAnsi"/>
          <w:color w:val="auto"/>
        </w:rPr>
        <w:t xml:space="preserve">development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r w:rsidR="007B7D7B">
        <w:rPr>
          <w:rFonts w:asciiTheme="minorHAnsi" w:hAnsiTheme="minorHAnsi"/>
          <w:color w:val="auto"/>
        </w:rPr>
        <w:t xml:space="preserve">As temperatures rise, the seasonal cues that insects use to predict changes in their environment like photoperiod will remain relatively consistent. </w:t>
      </w:r>
      <w:r w:rsidR="005C5EBC">
        <w:rPr>
          <w:rFonts w:asciiTheme="minorHAnsi" w:hAnsiTheme="minorHAnsi"/>
          <w:color w:val="auto"/>
        </w:rPr>
        <w:t>Rising temperatures will expand</w:t>
      </w:r>
      <w:r w:rsidR="007B7D7B">
        <w:rPr>
          <w:rFonts w:asciiTheme="minorHAnsi" w:hAnsiTheme="minorHAnsi"/>
          <w:color w:val="auto"/>
        </w:rPr>
        <w:t xml:space="preserve"> </w:t>
      </w:r>
      <w:r w:rsidR="005C5EBC">
        <w:rPr>
          <w:rFonts w:asciiTheme="minorHAnsi" w:hAnsiTheme="minorHAnsi"/>
          <w:color w:val="auto"/>
        </w:rPr>
        <w:t xml:space="preserve">the warm </w:t>
      </w:r>
      <w:r w:rsidR="007B7D7B">
        <w:rPr>
          <w:rFonts w:asciiTheme="minorHAnsi" w:hAnsiTheme="minorHAnsi"/>
          <w:color w:val="auto"/>
        </w:rPr>
        <w:t>growing seasons</w:t>
      </w:r>
      <w:r w:rsidR="005C5EBC">
        <w:rPr>
          <w:rFonts w:asciiTheme="minorHAnsi" w:hAnsiTheme="minorHAnsi"/>
          <w:color w:val="auto"/>
        </w:rPr>
        <w:t xml:space="preserve"> in temperate regions</w:t>
      </w:r>
      <w:r w:rsidR="007B7D7B">
        <w:rPr>
          <w:rFonts w:asciiTheme="minorHAnsi" w:hAnsiTheme="minorHAnsi"/>
          <w:color w:val="auto"/>
        </w:rPr>
        <w:t xml:space="preserve">. </w:t>
      </w:r>
      <w:r w:rsidR="003835A7">
        <w:rPr>
          <w:rFonts w:asciiTheme="minorHAnsi" w:hAnsiTheme="minorHAnsi"/>
          <w:color w:val="auto"/>
        </w:rPr>
        <w:t>Warm growing seasons beginning earlier and ending later will decouple the predictions of environmental cues and seasonal change. C</w:t>
      </w:r>
      <w:r w:rsidR="007B7D7B">
        <w:rPr>
          <w:rFonts w:asciiTheme="minorHAnsi" w:hAnsiTheme="minorHAnsi"/>
          <w:color w:val="auto"/>
        </w:rPr>
        <w:t xml:space="preserve">ues that previously signaled the end of the growing season </w:t>
      </w:r>
      <w:r w:rsidR="00310F90">
        <w:rPr>
          <w:rFonts w:asciiTheme="minorHAnsi" w:hAnsiTheme="minorHAnsi"/>
          <w:color w:val="auto"/>
        </w:rPr>
        <w:t>will begin to</w:t>
      </w:r>
      <w:r w:rsidR="007B7D7B">
        <w:rPr>
          <w:rFonts w:asciiTheme="minorHAnsi" w:hAnsiTheme="minorHAnsi"/>
          <w:color w:val="auto"/>
        </w:rPr>
        <w:t xml:space="preserve"> underestimate</w:t>
      </w:r>
      <w:r w:rsidR="00310F90">
        <w:rPr>
          <w:rFonts w:asciiTheme="minorHAnsi" w:hAnsiTheme="minorHAnsi"/>
          <w:color w:val="auto"/>
        </w:rPr>
        <w:t xml:space="preserve"> the end of the growing season</w:t>
      </w:r>
      <w:r w:rsidR="007B7D7B">
        <w:rPr>
          <w:rFonts w:asciiTheme="minorHAnsi" w:hAnsiTheme="minorHAnsi"/>
          <w:color w:val="auto"/>
        </w:rPr>
        <w:t>. Those insects that adjust to these underestimated predictions either by experiencing evolutionary adaptation to a different</w:t>
      </w:r>
      <w:r w:rsidR="003835A7">
        <w:rPr>
          <w:rFonts w:asciiTheme="minorHAnsi" w:hAnsiTheme="minorHAnsi"/>
          <w:color w:val="auto"/>
        </w:rPr>
        <w:t xml:space="preserve"> environmental</w:t>
      </w:r>
      <w:r w:rsidR="007B7D7B">
        <w:rPr>
          <w:rFonts w:asciiTheme="minorHAnsi" w:hAnsiTheme="minorHAnsi"/>
          <w:color w:val="auto"/>
        </w:rPr>
        <w:t xml:space="preserve"> cue or those with phenotypic plasticity in their response to these</w:t>
      </w:r>
      <w:r w:rsidR="00310F90">
        <w:rPr>
          <w:rFonts w:asciiTheme="minorHAnsi" w:hAnsiTheme="minorHAnsi"/>
          <w:color w:val="auto"/>
        </w:rPr>
        <w:t xml:space="preserve"> underestimated</w:t>
      </w:r>
      <w:r w:rsidR="007B7D7B">
        <w:rPr>
          <w:rFonts w:asciiTheme="minorHAnsi" w:hAnsiTheme="minorHAnsi"/>
          <w:color w:val="auto"/>
        </w:rPr>
        <w:t xml:space="preserve"> cues </w:t>
      </w:r>
      <w:r w:rsidR="00310F90">
        <w:rPr>
          <w:rFonts w:asciiTheme="minorHAnsi" w:hAnsiTheme="minorHAnsi"/>
          <w:color w:val="auto"/>
        </w:rPr>
        <w:t xml:space="preserve">could </w:t>
      </w:r>
      <w:r w:rsidR="007B7D7B">
        <w:rPr>
          <w:rFonts w:asciiTheme="minorHAnsi" w:hAnsiTheme="minorHAnsi"/>
          <w:color w:val="auto"/>
        </w:rPr>
        <w:t>win as climate changes.</w:t>
      </w:r>
    </w:p>
    <w:p w14:paraId="2AEFB463" w14:textId="5D3D1CE3" w:rsidR="00D545AB" w:rsidRDefault="00AE3713" w:rsidP="00EC3D3A">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proofErr w:type="spellStart"/>
      <w:r w:rsidRPr="00B25226">
        <w:rPr>
          <w:rFonts w:asciiTheme="minorHAnsi" w:hAnsiTheme="minorHAnsi"/>
          <w:i/>
          <w:color w:val="auto"/>
        </w:rPr>
        <w:t>Wyeomii</w:t>
      </w:r>
      <w:proofErr w:type="spellEnd"/>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sidRPr="00B25226">
        <w:rPr>
          <w:rFonts w:asciiTheme="minorHAnsi" w:hAnsiTheme="minorHAnsi"/>
          <w:i/>
          <w:color w:val="auto"/>
        </w:rPr>
        <w:t>,</w:t>
      </w:r>
      <w:r w:rsidRPr="00B25226">
        <w:rPr>
          <w:rFonts w:asciiTheme="minorHAnsi" w:hAnsiTheme="minorHAnsi"/>
          <w:color w:val="auto"/>
        </w:rPr>
        <w:t xml:space="preserve"> </w:t>
      </w:r>
      <w:r>
        <w:rPr>
          <w:rFonts w:asciiTheme="minorHAnsi" w:hAnsiTheme="minorHAnsi"/>
          <w:color w:val="auto"/>
        </w:rPr>
        <w:t xml:space="preserve">illustrates how </w:t>
      </w:r>
      <w:r w:rsidR="00734EE6">
        <w:rPr>
          <w:rFonts w:asciiTheme="minorHAnsi" w:hAnsiTheme="minorHAnsi"/>
          <w:color w:val="auto"/>
        </w:rPr>
        <w:t xml:space="preserve">expanded growing seasons </w:t>
      </w:r>
      <w:r>
        <w:rPr>
          <w:rFonts w:asciiTheme="minorHAnsi" w:hAnsiTheme="minorHAnsi"/>
          <w:color w:val="auto"/>
        </w:rPr>
        <w:t>can</w:t>
      </w:r>
      <w:r w:rsidRPr="00B25226">
        <w:rPr>
          <w:rFonts w:asciiTheme="minorHAnsi" w:hAnsiTheme="minorHAnsi"/>
          <w:color w:val="auto"/>
        </w:rPr>
        <w:t xml:space="preserve"> </w:t>
      </w:r>
      <w:r>
        <w:rPr>
          <w:rFonts w:asciiTheme="minorHAnsi" w:hAnsiTheme="minorHAnsi"/>
          <w:color w:val="auto"/>
        </w:rPr>
        <w:t>lead to evolutionary changes within populations over time. P</w:t>
      </w:r>
      <w:r w:rsidRPr="00B25226">
        <w:rPr>
          <w:rFonts w:asciiTheme="minorHAnsi" w:hAnsiTheme="minorHAnsi"/>
          <w:color w:val="auto"/>
        </w:rPr>
        <w:t xml:space="preserve">itcher plant mosquitos spend </w:t>
      </w:r>
      <w:r w:rsidR="008A03F5">
        <w:rPr>
          <w:rFonts w:asciiTheme="minorHAnsi" w:hAnsiTheme="minorHAnsi"/>
          <w:color w:val="auto"/>
        </w:rPr>
        <w:t xml:space="preserve">the entire </w:t>
      </w:r>
      <w:r w:rsidR="00860018">
        <w:rPr>
          <w:rFonts w:asciiTheme="minorHAnsi" w:hAnsiTheme="minorHAnsi"/>
          <w:color w:val="auto"/>
        </w:rPr>
        <w:t>pre-adult</w:t>
      </w:r>
      <w:r w:rsidR="008A03F5">
        <w:rPr>
          <w:rFonts w:asciiTheme="minorHAnsi" w:hAnsiTheme="minorHAnsi"/>
          <w:color w:val="auto"/>
        </w:rPr>
        <w:t xml:space="preserve"> life history </w:t>
      </w:r>
      <w:r w:rsidR="00D23A5B">
        <w:rPr>
          <w:rFonts w:asciiTheme="minorHAnsi" w:hAnsiTheme="minorHAnsi"/>
          <w:color w:val="auto"/>
        </w:rPr>
        <w:t xml:space="preserve">growing </w:t>
      </w:r>
      <w:r w:rsidR="00734EE6">
        <w:rPr>
          <w:rFonts w:asciiTheme="minorHAnsi" w:hAnsiTheme="minorHAnsi"/>
          <w:color w:val="auto"/>
        </w:rPr>
        <w:t xml:space="preserve">in </w:t>
      </w:r>
      <w:r>
        <w:rPr>
          <w:rFonts w:asciiTheme="minorHAnsi" w:hAnsiTheme="minorHAnsi"/>
          <w:color w:val="auto"/>
        </w:rPr>
        <w:t>the water-filled leaves</w:t>
      </w:r>
      <w:r w:rsidRPr="00B25226">
        <w:rPr>
          <w:rFonts w:asciiTheme="minorHAnsi" w:hAnsiTheme="minorHAnsi"/>
          <w:color w:val="auto"/>
        </w:rPr>
        <w:t xml:space="preserve"> of pitcher plant</w:t>
      </w:r>
      <w:r w:rsidR="008A03F5">
        <w:rPr>
          <w:rFonts w:asciiTheme="minorHAnsi" w:hAnsiTheme="minorHAnsi"/>
          <w:color w:val="auto"/>
        </w:rPr>
        <w:t>s</w:t>
      </w:r>
      <w:r w:rsidR="007257B4">
        <w:rPr>
          <w:rFonts w:asciiTheme="minorHAnsi" w:hAnsiTheme="minorHAnsi"/>
          <w:color w:val="auto"/>
        </w:rPr>
        <w:t xml:space="preserve"> during the warm </w:t>
      </w:r>
      <w:r w:rsidR="00D23A5B">
        <w:rPr>
          <w:rFonts w:asciiTheme="minorHAnsi" w:hAnsiTheme="minorHAnsi"/>
          <w:color w:val="auto"/>
        </w:rPr>
        <w:t>summer months</w:t>
      </w:r>
      <w:r w:rsidR="008A03F5">
        <w:rPr>
          <w:rFonts w:asciiTheme="minorHAnsi" w:hAnsiTheme="minorHAnsi"/>
          <w:color w:val="auto"/>
        </w:rPr>
        <w:t xml:space="preserve">. </w:t>
      </w:r>
      <w:r w:rsidR="007257B4">
        <w:rPr>
          <w:rFonts w:asciiTheme="minorHAnsi" w:hAnsiTheme="minorHAnsi"/>
          <w:color w:val="auto"/>
        </w:rPr>
        <w:t xml:space="preserve">These mosquitos inhabit temperate regions as far south as the Gulf of Mexico and as far north as northern Canada. Across this wide latitude, these insects experience </w:t>
      </w:r>
      <w:r w:rsidR="00D23A5B">
        <w:rPr>
          <w:rFonts w:asciiTheme="minorHAnsi" w:hAnsiTheme="minorHAnsi"/>
          <w:color w:val="auto"/>
        </w:rPr>
        <w:t>their longest growing seasons at the southern boundary of their range and increasingly shorter growing seasons</w:t>
      </w:r>
      <w:r w:rsidR="006437D0">
        <w:rPr>
          <w:rFonts w:asciiTheme="minorHAnsi" w:hAnsiTheme="minorHAnsi"/>
          <w:color w:val="auto"/>
        </w:rPr>
        <w:t xml:space="preserve"> at more northern latitudes.</w:t>
      </w:r>
      <w:r w:rsidR="00D23A5B">
        <w:rPr>
          <w:rFonts w:asciiTheme="minorHAnsi" w:hAnsiTheme="minorHAnsi"/>
          <w:color w:val="auto"/>
        </w:rPr>
        <w:t xml:space="preserve"> </w:t>
      </w:r>
      <w:r w:rsidR="006437D0">
        <w:rPr>
          <w:rFonts w:asciiTheme="minorHAnsi" w:hAnsiTheme="minorHAnsi"/>
          <w:color w:val="auto"/>
        </w:rPr>
        <w:t>At the en</w:t>
      </w:r>
      <w:r w:rsidR="00FD2C1E">
        <w:rPr>
          <w:rFonts w:asciiTheme="minorHAnsi" w:hAnsiTheme="minorHAnsi"/>
          <w:color w:val="auto"/>
        </w:rPr>
        <w:t xml:space="preserve">d of the warm growing season, the reduction in </w:t>
      </w:r>
      <w:r w:rsidR="006437D0">
        <w:rPr>
          <w:rFonts w:asciiTheme="minorHAnsi" w:hAnsiTheme="minorHAnsi"/>
          <w:color w:val="auto"/>
        </w:rPr>
        <w:t xml:space="preserve">photoperiod induces </w:t>
      </w:r>
      <w:r w:rsidR="00FD2C1E">
        <w:rPr>
          <w:rFonts w:asciiTheme="minorHAnsi" w:hAnsiTheme="minorHAnsi"/>
          <w:color w:val="auto"/>
        </w:rPr>
        <w:t>diapause</w:t>
      </w:r>
      <w:r>
        <w:rPr>
          <w:rFonts w:asciiTheme="minorHAnsi" w:hAnsiTheme="minorHAnsi"/>
          <w:color w:val="auto"/>
        </w:rPr>
        <w:t xml:space="preserve">. In </w:t>
      </w:r>
      <w:r>
        <w:rPr>
          <w:rFonts w:asciiTheme="minorHAnsi" w:hAnsiTheme="minorHAnsi"/>
          <w:i/>
          <w:color w:val="auto"/>
        </w:rPr>
        <w:t>W.</w:t>
      </w:r>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Pr>
          <w:rFonts w:asciiTheme="minorHAnsi" w:hAnsiTheme="minorHAnsi"/>
          <w:color w:val="auto"/>
        </w:rPr>
        <w:t xml:space="preserve"> </w:t>
      </w:r>
      <w:r w:rsidR="0000012E">
        <w:rPr>
          <w:rFonts w:asciiTheme="minorHAnsi" w:hAnsiTheme="minorHAnsi"/>
          <w:color w:val="auto"/>
        </w:rPr>
        <w:t xml:space="preserve">critical </w:t>
      </w:r>
      <w:r>
        <w:rPr>
          <w:rFonts w:asciiTheme="minorHAnsi" w:hAnsiTheme="minorHAnsi"/>
          <w:color w:val="auto"/>
        </w:rPr>
        <w:t>photoperiod is</w:t>
      </w:r>
      <w:r w:rsidR="0000012E">
        <w:rPr>
          <w:rFonts w:asciiTheme="minorHAnsi" w:hAnsiTheme="minorHAnsi"/>
          <w:color w:val="auto"/>
        </w:rPr>
        <w:t xml:space="preserve"> genetically </w:t>
      </w:r>
      <w:r w:rsidR="0000012E">
        <w:rPr>
          <w:rFonts w:asciiTheme="minorHAnsi" w:hAnsiTheme="minorHAnsi"/>
          <w:color w:val="auto"/>
        </w:rPr>
        <w:lastRenderedPageBreak/>
        <w:t>determined and</w:t>
      </w:r>
      <w:r>
        <w:rPr>
          <w:rFonts w:asciiTheme="minorHAnsi" w:hAnsiTheme="minorHAnsi"/>
          <w:color w:val="auto"/>
        </w:rPr>
        <w:t xml:space="preserve"> highly heritable</w:t>
      </w:r>
      <w:r w:rsidR="0000012E">
        <w:rPr>
          <w:rFonts w:asciiTheme="minorHAnsi" w:hAnsiTheme="minorHAnsi"/>
          <w:color w:val="auto"/>
        </w:rPr>
        <w:t>.</w:t>
      </w:r>
      <w:r w:rsidR="0000012E">
        <w:rPr>
          <w:rStyle w:val="CommentReference"/>
        </w:rPr>
        <w:t xml:space="preserve"> </w:t>
      </w:r>
      <w:r w:rsidR="0000012E">
        <w:rPr>
          <w:rFonts w:asciiTheme="minorHAnsi" w:hAnsiTheme="minorHAnsi"/>
          <w:color w:val="auto"/>
        </w:rPr>
        <w:t>Critical photoperiod is the number of light hours required to induce dormancy in 50% of a population.</w:t>
      </w:r>
      <w:r w:rsidR="0000012E">
        <w:rPr>
          <w:rFonts w:asciiTheme="minorHAnsi" w:hAnsiTheme="minorHAnsi"/>
          <w:color w:val="auto"/>
        </w:rPr>
        <w:t xml:space="preserve"> By tracking critical photoperiod, Bradshaw and </w:t>
      </w:r>
      <w:proofErr w:type="spellStart"/>
      <w:r w:rsidR="0000012E">
        <w:rPr>
          <w:rFonts w:asciiTheme="minorHAnsi" w:hAnsiTheme="minorHAnsi"/>
          <w:color w:val="auto"/>
        </w:rPr>
        <w:t>Holzapfel</w:t>
      </w:r>
      <w:proofErr w:type="spellEnd"/>
      <w:r w:rsidR="0000012E">
        <w:rPr>
          <w:rFonts w:asciiTheme="minorHAnsi" w:hAnsiTheme="minorHAnsi"/>
          <w:color w:val="auto"/>
        </w:rPr>
        <w:t xml:space="preserve"> </w:t>
      </w:r>
      <w:r w:rsidR="00000292">
        <w:rPr>
          <w:rFonts w:asciiTheme="minorHAnsi" w:hAnsiTheme="minorHAnsi"/>
          <w:color w:val="auto"/>
        </w:rPr>
        <w:t xml:space="preserve">provide evidence of how one species could be </w:t>
      </w:r>
      <w:r>
        <w:rPr>
          <w:rFonts w:asciiTheme="minorHAnsi" w:hAnsiTheme="minorHAnsi"/>
          <w:color w:val="auto"/>
        </w:rPr>
        <w:t>adapting to</w:t>
      </w:r>
      <w:r w:rsidR="00000292">
        <w:rPr>
          <w:rFonts w:asciiTheme="minorHAnsi" w:hAnsiTheme="minorHAnsi"/>
          <w:color w:val="auto"/>
        </w:rPr>
        <w:t xml:space="preserve"> the indirect effects of</w:t>
      </w:r>
      <w:r>
        <w:rPr>
          <w:rFonts w:asciiTheme="minorHAnsi" w:hAnsiTheme="minorHAnsi"/>
          <w:color w:val="auto"/>
        </w:rPr>
        <w:t xml:space="preserve"> </w:t>
      </w:r>
      <w:r w:rsidR="002E40B4">
        <w:rPr>
          <w:rFonts w:asciiTheme="minorHAnsi" w:hAnsiTheme="minorHAnsi"/>
          <w:color w:val="auto"/>
        </w:rPr>
        <w:t>global warming</w:t>
      </w:r>
      <w:r w:rsidR="00580B25">
        <w:rPr>
          <w:rFonts w:asciiTheme="minorHAnsi" w:hAnsiTheme="minorHAnsi"/>
          <w:color w:val="auto"/>
        </w:rPr>
        <w:t xml:space="preserve"> </w:t>
      </w:r>
      <w:r w:rsidR="00580B25">
        <w:rPr>
          <w:rFonts w:asciiTheme="minorHAnsi" w:hAnsiTheme="minorHAnsi"/>
          <w:color w:val="auto"/>
        </w:rPr>
        <w:fldChar w:fldCharType="begin" w:fldLock="1"/>
      </w:r>
      <w:r w:rsidR="00580B25">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000292">
        <w:rPr>
          <w:rFonts w:asciiTheme="minorHAnsi" w:hAnsiTheme="minorHAnsi"/>
          <w:color w:val="auto"/>
        </w:rPr>
        <w:t>. Several</w:t>
      </w:r>
      <w:r>
        <w:rPr>
          <w:rFonts w:asciiTheme="minorHAnsi" w:hAnsiTheme="minorHAnsi"/>
          <w:color w:val="auto"/>
        </w:rPr>
        <w:t xml:space="preserve"> populations of </w:t>
      </w:r>
      <w:r>
        <w:rPr>
          <w:rFonts w:asciiTheme="minorHAnsi" w:hAnsiTheme="minorHAnsi"/>
          <w:i/>
          <w:color w:val="auto"/>
        </w:rPr>
        <w:t>W.</w:t>
      </w:r>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Pr>
          <w:rFonts w:asciiTheme="minorHAnsi" w:hAnsiTheme="minorHAnsi"/>
          <w:color w:val="auto"/>
        </w:rPr>
        <w:t xml:space="preserve"> </w:t>
      </w:r>
      <w:r w:rsidR="00000292">
        <w:rPr>
          <w:rFonts w:asciiTheme="minorHAnsi" w:hAnsiTheme="minorHAnsi"/>
          <w:color w:val="auto"/>
        </w:rPr>
        <w:t xml:space="preserve">larvae </w:t>
      </w:r>
      <w:r>
        <w:rPr>
          <w:rFonts w:asciiTheme="minorHAnsi" w:hAnsiTheme="minorHAnsi"/>
          <w:color w:val="auto"/>
        </w:rPr>
        <w:t>were sampled from different latitudes between Florida and Canada in the years 1972, 1988, 1993 and 1996</w:t>
      </w:r>
      <w:r w:rsidR="00000292">
        <w:rPr>
          <w:rFonts w:asciiTheme="minorHAnsi" w:hAnsiTheme="minorHAnsi"/>
          <w:color w:val="auto"/>
        </w:rPr>
        <w:t xml:space="preserve"> and </w:t>
      </w:r>
      <w:r>
        <w:rPr>
          <w:rFonts w:asciiTheme="minorHAnsi" w:hAnsiTheme="minorHAnsi"/>
          <w:color w:val="auto"/>
        </w:rPr>
        <w:t>reared in a common garden laboratory setting</w:t>
      </w:r>
      <w:r w:rsidR="00BF2DA2">
        <w:rPr>
          <w:rFonts w:asciiTheme="minorHAnsi" w:hAnsiTheme="minorHAnsi"/>
          <w:color w:val="auto"/>
        </w:rPr>
        <w:t>.</w:t>
      </w:r>
      <w:r w:rsidR="00280518">
        <w:rPr>
          <w:rFonts w:asciiTheme="minorHAnsi" w:hAnsiTheme="minorHAnsi"/>
          <w:color w:val="auto"/>
        </w:rPr>
        <w:t xml:space="preserve"> L</w:t>
      </w:r>
      <w:r w:rsidR="00DC7E30">
        <w:rPr>
          <w:rFonts w:asciiTheme="minorHAnsi" w:hAnsiTheme="minorHAnsi"/>
          <w:color w:val="auto"/>
        </w:rPr>
        <w:t>arvae populations collected in 1972 and 1996 were exposed to incrementally different photoperiods to determine critical photoperiod</w:t>
      </w:r>
      <w:r w:rsidR="00580B25">
        <w:rPr>
          <w:rFonts w:asciiTheme="minorHAnsi" w:hAnsiTheme="minorHAnsi"/>
          <w:color w:val="auto"/>
        </w:rPr>
        <w:t xml:space="preserve"> </w:t>
      </w:r>
      <w:r w:rsidR="00580B25">
        <w:rPr>
          <w:rFonts w:asciiTheme="minorHAnsi" w:hAnsiTheme="minorHAnsi"/>
          <w:color w:val="auto"/>
        </w:rPr>
        <w:fldChar w:fldCharType="begin" w:fldLock="1"/>
      </w:r>
      <w:r w:rsidR="00580B25">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580B25">
        <w:rPr>
          <w:rFonts w:asciiTheme="minorHAnsi" w:hAnsiTheme="minorHAnsi"/>
          <w:color w:val="auto"/>
        </w:rPr>
        <w:t>. In 1972, the critical photoperiod of larvae populations collected at 5</w:t>
      </w:r>
      <w:r w:rsidR="00014934">
        <w:rPr>
          <w:rFonts w:asciiTheme="minorHAnsi" w:hAnsiTheme="minorHAnsi"/>
          <w:color w:val="auto"/>
        </w:rPr>
        <w:t>0</w:t>
      </w:r>
      <w:r w:rsidR="00580B25">
        <w:rPr>
          <w:color w:val="auto"/>
        </w:rPr>
        <w:t>°</w:t>
      </w:r>
      <w:r w:rsidR="00580B25">
        <w:rPr>
          <w:rFonts w:asciiTheme="minorHAnsi" w:hAnsiTheme="minorHAnsi"/>
          <w:color w:val="auto"/>
        </w:rPr>
        <w:t xml:space="preserve">N, averaged </w:t>
      </w:r>
      <w:r w:rsidR="00580B25" w:rsidRPr="00B25226">
        <w:rPr>
          <w:rFonts w:asciiTheme="minorHAnsi" w:hAnsiTheme="minorHAnsi"/>
          <w:color w:val="auto"/>
        </w:rPr>
        <w:t>15.79 hours</w:t>
      </w:r>
      <w:r w:rsidR="009A302E">
        <w:rPr>
          <w:rFonts w:asciiTheme="minorHAnsi" w:hAnsiTheme="minorHAnsi"/>
          <w:color w:val="auto"/>
        </w:rPr>
        <w:t xml:space="preserve"> while the critical photoperiod of larvae populations collected in </w:t>
      </w:r>
      <w:r w:rsidR="00580B25">
        <w:rPr>
          <w:rFonts w:asciiTheme="minorHAnsi" w:hAnsiTheme="minorHAnsi"/>
          <w:color w:val="auto"/>
        </w:rPr>
        <w:t>1996 at the same latitude</w:t>
      </w:r>
      <w:r w:rsidR="009A302E">
        <w:rPr>
          <w:rFonts w:asciiTheme="minorHAnsi" w:hAnsiTheme="minorHAnsi"/>
          <w:color w:val="auto"/>
        </w:rPr>
        <w:t xml:space="preserve"> </w:t>
      </w:r>
      <w:r w:rsidR="00580B25">
        <w:rPr>
          <w:rFonts w:asciiTheme="minorHAnsi" w:hAnsiTheme="minorHAnsi"/>
          <w:color w:val="auto"/>
        </w:rPr>
        <w:t xml:space="preserve">averaged </w:t>
      </w:r>
      <w:r w:rsidR="00580B25" w:rsidRPr="00B25226">
        <w:rPr>
          <w:rFonts w:asciiTheme="minorHAnsi" w:hAnsiTheme="minorHAnsi"/>
          <w:color w:val="auto"/>
        </w:rPr>
        <w:t>15.19 hours</w:t>
      </w:r>
      <w:r w:rsidR="00014934">
        <w:rPr>
          <w:rFonts w:asciiTheme="minorHAnsi" w:hAnsiTheme="minorHAnsi"/>
          <w:color w:val="auto"/>
        </w:rPr>
        <w:t xml:space="preserve">, a difference of approximately 9 days. </w:t>
      </w:r>
      <w:r w:rsidR="00506F14">
        <w:rPr>
          <w:rFonts w:asciiTheme="minorHAnsi" w:hAnsiTheme="minorHAnsi"/>
          <w:color w:val="auto"/>
        </w:rPr>
        <w:t>Because of the rigor with which these experiments were conducted</w:t>
      </w:r>
      <w:r w:rsidR="00B42799">
        <w:rPr>
          <w:rFonts w:asciiTheme="minorHAnsi" w:hAnsiTheme="minorHAnsi"/>
          <w:color w:val="auto"/>
        </w:rPr>
        <w:t xml:space="preserve"> and the highly heritable nature of diapause genotype, these results suggest the populations collected in 1972 and 1996 are genetically different. These northern mosquitoes are experiencing adaptations in the genes that determine diapause timing which could allow them to take advantage of the longer growing season. </w:t>
      </w:r>
    </w:p>
    <w:p w14:paraId="3AADE5BB" w14:textId="7ABD7C31" w:rsidR="00E10CAF" w:rsidRDefault="009B32D6" w:rsidP="00EC3D3A">
      <w:pPr>
        <w:spacing w:line="480" w:lineRule="auto"/>
        <w:ind w:firstLine="720"/>
        <w:rPr>
          <w:rFonts w:asciiTheme="minorHAnsi" w:hAnsiTheme="minorHAnsi"/>
          <w:color w:val="auto"/>
        </w:rPr>
      </w:pPr>
      <w:r>
        <w:rPr>
          <w:rFonts w:asciiTheme="minorHAnsi" w:hAnsiTheme="minorHAnsi"/>
          <w:i/>
          <w:color w:val="auto"/>
        </w:rPr>
        <w:t xml:space="preserve">W. </w:t>
      </w:r>
      <w:proofErr w:type="spellStart"/>
      <w:r>
        <w:rPr>
          <w:rFonts w:asciiTheme="minorHAnsi" w:hAnsiTheme="minorHAnsi"/>
          <w:i/>
          <w:color w:val="auto"/>
        </w:rPr>
        <w:t>smithii</w:t>
      </w:r>
      <w:proofErr w:type="spellEnd"/>
      <w:r>
        <w:rPr>
          <w:rFonts w:asciiTheme="minorHAnsi" w:hAnsiTheme="minorHAnsi"/>
          <w:i/>
          <w:color w:val="auto"/>
        </w:rPr>
        <w:t xml:space="preserve"> </w:t>
      </w:r>
      <w:r>
        <w:rPr>
          <w:rFonts w:asciiTheme="minorHAnsi" w:hAnsiTheme="minorHAnsi"/>
          <w:color w:val="auto"/>
        </w:rPr>
        <w:t xml:space="preserve">is one example of how some insects could adjust to longer growing seasons through genetic adaptation in those genes that respond to photoperiod and induce diapause. </w:t>
      </w:r>
      <w:r w:rsidR="00E10CAF">
        <w:rPr>
          <w:rFonts w:asciiTheme="minorHAnsi" w:hAnsiTheme="minorHAnsi"/>
          <w:color w:val="auto"/>
        </w:rPr>
        <w:t>Temperatures are rising and in temperate regions growing season are warmer, begin earlier and last longer during the year. For some insects, these longer</w:t>
      </w:r>
      <w:r w:rsidR="001751BD">
        <w:rPr>
          <w:rFonts w:asciiTheme="minorHAnsi" w:hAnsiTheme="minorHAnsi"/>
          <w:color w:val="auto"/>
        </w:rPr>
        <w:t>,</w:t>
      </w:r>
      <w:r w:rsidR="00E10CAF">
        <w:rPr>
          <w:rFonts w:asciiTheme="minorHAnsi" w:hAnsiTheme="minorHAnsi"/>
          <w:color w:val="auto"/>
        </w:rPr>
        <w:t xml:space="preserve"> warmer growing seasons increases the duration of available resources</w:t>
      </w:r>
      <w:r w:rsidR="001751BD">
        <w:rPr>
          <w:rFonts w:asciiTheme="minorHAnsi" w:hAnsiTheme="minorHAnsi"/>
          <w:color w:val="auto"/>
        </w:rPr>
        <w:t xml:space="preserve"> and </w:t>
      </w:r>
      <w:r w:rsidR="00E10CAF">
        <w:rPr>
          <w:rFonts w:asciiTheme="minorHAnsi" w:hAnsiTheme="minorHAnsi"/>
          <w:color w:val="auto"/>
        </w:rPr>
        <w:t xml:space="preserve">insects </w:t>
      </w:r>
      <w:r w:rsidR="001751BD">
        <w:rPr>
          <w:rFonts w:asciiTheme="minorHAnsi" w:hAnsiTheme="minorHAnsi"/>
          <w:color w:val="auto"/>
        </w:rPr>
        <w:t xml:space="preserve">that </w:t>
      </w:r>
      <w:r w:rsidR="00E10CAF">
        <w:rPr>
          <w:rFonts w:asciiTheme="minorHAnsi" w:hAnsiTheme="minorHAnsi"/>
          <w:color w:val="auto"/>
        </w:rPr>
        <w:t xml:space="preserve">can adjust to these longer growing seasons without compromising the protection of diapause could win as climate </w:t>
      </w:r>
      <w:r w:rsidR="00E10CAF">
        <w:rPr>
          <w:rFonts w:asciiTheme="minorHAnsi" w:hAnsiTheme="minorHAnsi"/>
          <w:color w:val="auto"/>
        </w:rPr>
        <w:lastRenderedPageBreak/>
        <w:t xml:space="preserve">changes. </w:t>
      </w:r>
    </w:p>
    <w:p w14:paraId="783E7699" w14:textId="0BD5D4B1" w:rsidR="008C73C9" w:rsidRPr="001F0097" w:rsidRDefault="001F0097" w:rsidP="001F0097">
      <w:pPr>
        <w:spacing w:line="480" w:lineRule="auto"/>
        <w:rPr>
          <w:rFonts w:asciiTheme="minorHAnsi" w:hAnsiTheme="minorHAnsi"/>
          <w:color w:val="auto"/>
        </w:rPr>
      </w:pPr>
      <w:r>
        <w:rPr>
          <w:rFonts w:asciiTheme="minorHAnsi" w:hAnsiTheme="minorHAnsi"/>
          <w:color w:val="auto"/>
        </w:rPr>
        <w:t xml:space="preserve"> </w:t>
      </w:r>
    </w:p>
    <w:p w14:paraId="2A4F96B3" w14:textId="1EB8136F"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2"/>
      <w:r w:rsidR="003F083F" w:rsidRPr="00B25226">
        <w:rPr>
          <w:rFonts w:asciiTheme="minorHAnsi" w:hAnsiTheme="minorHAnsi"/>
          <w:color w:val="auto"/>
        </w:rPr>
        <w:t xml:space="preserve">genetic programming </w:t>
      </w:r>
      <w:commentRangeEnd w:id="2"/>
      <w:r w:rsidR="003F083F" w:rsidRPr="00B25226">
        <w:rPr>
          <w:rStyle w:val="CommentReference"/>
          <w:rFonts w:asciiTheme="minorHAnsi" w:hAnsiTheme="minorHAnsi"/>
          <w:color w:val="auto"/>
          <w:sz w:val="24"/>
          <w:szCs w:val="24"/>
        </w:rPr>
        <w:commentReference w:id="2"/>
      </w:r>
      <w:r w:rsidR="003F083F" w:rsidRPr="00B25226">
        <w:rPr>
          <w:rFonts w:asciiTheme="minorHAnsi" w:hAnsiTheme="minorHAnsi"/>
          <w:color w:val="auto"/>
        </w:rPr>
        <w:t xml:space="preserve">that destines an insect for diapause. Once diapause is induced, </w:t>
      </w:r>
      <w:commentRangeStart w:id="3"/>
      <w:r w:rsidR="003F083F" w:rsidRPr="00B25226">
        <w:rPr>
          <w:rFonts w:asciiTheme="minorHAnsi" w:hAnsiTheme="minorHAnsi"/>
          <w:color w:val="auto"/>
        </w:rPr>
        <w:t>some</w:t>
      </w:r>
      <w:commentRangeEnd w:id="3"/>
      <w:r w:rsidR="003F083F" w:rsidRPr="00B25226">
        <w:rPr>
          <w:rStyle w:val="CommentReference"/>
          <w:rFonts w:asciiTheme="minorHAnsi" w:hAnsiTheme="minorHAnsi"/>
          <w:color w:val="auto"/>
          <w:sz w:val="24"/>
          <w:szCs w:val="24"/>
        </w:rPr>
        <w:commentReference w:id="3"/>
      </w:r>
      <w:r w:rsidR="003F083F" w:rsidRPr="00B25226">
        <w:rPr>
          <w:rFonts w:asciiTheme="minorHAnsi" w:hAnsiTheme="minorHAnsi"/>
          <w:color w:val="auto"/>
        </w:rPr>
        <w:t xml:space="preserve"> diapause destined insects enter a preparation phase, and it’s during this phase </w:t>
      </w:r>
      <w:commentRangeStart w:id="4"/>
      <w:r w:rsidR="003F083F" w:rsidRPr="00B25226">
        <w:rPr>
          <w:rFonts w:asciiTheme="minorHAnsi" w:hAnsiTheme="minorHAnsi"/>
          <w:color w:val="auto"/>
        </w:rPr>
        <w:t xml:space="preserve">when some insects </w:t>
      </w:r>
      <w:commentRangeEnd w:id="4"/>
      <w:r w:rsidR="003F083F" w:rsidRPr="00B25226">
        <w:rPr>
          <w:rStyle w:val="CommentReference"/>
          <w:rFonts w:asciiTheme="minorHAnsi" w:hAnsiTheme="minorHAnsi"/>
          <w:color w:val="auto"/>
          <w:sz w:val="24"/>
          <w:szCs w:val="24"/>
        </w:rPr>
        <w:commentReference w:id="4"/>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5"/>
      <w:r w:rsidR="003F083F" w:rsidRPr="00B25226">
        <w:rPr>
          <w:rFonts w:asciiTheme="minorHAnsi" w:hAnsiTheme="minorHAnsi"/>
          <w:color w:val="auto"/>
        </w:rPr>
        <w:t xml:space="preserve">before flying back to the southern US to begin reproduction the next spring </w:t>
      </w:r>
      <w:commentRangeEnd w:id="5"/>
      <w:r w:rsidR="003F083F" w:rsidRPr="00B25226">
        <w:rPr>
          <w:rStyle w:val="CommentReference"/>
          <w:rFonts w:asciiTheme="minorHAnsi" w:hAnsiTheme="minorHAnsi"/>
          <w:color w:val="auto"/>
          <w:sz w:val="24"/>
          <w:szCs w:val="24"/>
        </w:rPr>
        <w:commentReference w:id="5"/>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6"/>
      <w:proofErr w:type="spellStart"/>
      <w:r w:rsidR="003F083F" w:rsidRPr="00B25226">
        <w:rPr>
          <w:rFonts w:asciiTheme="minorHAnsi" w:hAnsiTheme="minorHAnsi"/>
          <w:i/>
          <w:color w:val="auto"/>
        </w:rPr>
        <w:t>L</w:t>
      </w:r>
      <w:r w:rsidR="00E912B0">
        <w:rPr>
          <w:rFonts w:asciiTheme="minorHAnsi" w:hAnsiTheme="minorHAnsi"/>
          <w:i/>
          <w:color w:val="auto"/>
        </w:rPr>
        <w:t>ineatata</w:t>
      </w:r>
      <w:proofErr w:type="spellEnd"/>
      <w:r w:rsidR="003F083F" w:rsidRPr="00B25226">
        <w:rPr>
          <w:rFonts w:asciiTheme="minorHAnsi" w:hAnsiTheme="minorHAnsi"/>
          <w:i/>
          <w:color w:val="auto"/>
        </w:rPr>
        <w:t xml:space="preserve"> </w:t>
      </w:r>
      <w:commentRangeEnd w:id="6"/>
      <w:r w:rsidR="003F083F" w:rsidRPr="00B25226">
        <w:rPr>
          <w:rStyle w:val="CommentReference"/>
          <w:rFonts w:asciiTheme="minorHAnsi" w:hAnsiTheme="minorHAnsi"/>
          <w:color w:val="auto"/>
          <w:sz w:val="24"/>
          <w:szCs w:val="24"/>
        </w:rPr>
        <w:commentReference w:id="6"/>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 xml:space="preserve">(insect </w:t>
      </w:r>
      <w:r w:rsidR="003F083F" w:rsidRPr="00B25226">
        <w:rPr>
          <w:rFonts w:asciiTheme="minorHAnsi" w:hAnsiTheme="minorHAnsi"/>
          <w:color w:val="auto"/>
          <w:highlight w:val="yellow"/>
        </w:rPr>
        <w:lastRenderedPageBreak/>
        <w:t>citation)</w:t>
      </w:r>
      <w:r w:rsidR="003F083F" w:rsidRPr="00B25226">
        <w:rPr>
          <w:rFonts w:asciiTheme="minorHAnsi" w:hAnsiTheme="minorHAnsi"/>
          <w:color w:val="auto"/>
        </w:rPr>
        <w:t xml:space="preserve">, diapause preparation does not alter the </w:t>
      </w:r>
      <w:commentRangeStart w:id="7"/>
      <w:r w:rsidR="003F083F" w:rsidRPr="00B25226">
        <w:rPr>
          <w:rFonts w:asciiTheme="minorHAnsi" w:hAnsiTheme="minorHAnsi"/>
          <w:color w:val="auto"/>
        </w:rPr>
        <w:t>amount of resources accumulated from its environment</w:t>
      </w:r>
      <w:commentRangeEnd w:id="7"/>
      <w:r w:rsidR="003F083F" w:rsidRPr="00B25226">
        <w:rPr>
          <w:rStyle w:val="CommentReference"/>
          <w:rFonts w:asciiTheme="minorHAnsi" w:hAnsiTheme="minorHAnsi"/>
          <w:color w:val="auto"/>
          <w:sz w:val="24"/>
          <w:szCs w:val="24"/>
        </w:rPr>
        <w:commentReference w:id="7"/>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8"/>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8"/>
      <w:r w:rsidR="003F083F" w:rsidRPr="00B25226">
        <w:rPr>
          <w:rStyle w:val="CommentReference"/>
          <w:rFonts w:asciiTheme="minorHAnsi" w:hAnsiTheme="minorHAnsi"/>
          <w:color w:val="auto"/>
          <w:sz w:val="24"/>
          <w:szCs w:val="24"/>
        </w:rPr>
        <w:commentReference w:id="8"/>
      </w:r>
      <w:r w:rsidR="003F083F" w:rsidRPr="00B25226">
        <w:rPr>
          <w:color w:val="auto"/>
        </w:rPr>
        <w:t xml:space="preserve">. The </w:t>
      </w:r>
      <w:commentRangeStart w:id="9"/>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9"/>
      <w:r w:rsidR="003F083F" w:rsidRPr="00B25226">
        <w:rPr>
          <w:rStyle w:val="CommentReference"/>
          <w:rFonts w:asciiTheme="minorHAnsi" w:hAnsiTheme="minorHAnsi"/>
          <w:color w:val="auto"/>
          <w:sz w:val="24"/>
          <w:szCs w:val="24"/>
        </w:rPr>
        <w:commentReference w:id="9"/>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0"/>
      <w:r w:rsidR="003F083F" w:rsidRPr="00B25226">
        <w:rPr>
          <w:rFonts w:asciiTheme="minorHAnsi" w:hAnsiTheme="minorHAnsi"/>
          <w:color w:val="auto"/>
        </w:rPr>
        <w:t>For some insects</w:t>
      </w:r>
      <w:commentRangeEnd w:id="10"/>
      <w:r w:rsidR="003F083F" w:rsidRPr="00B25226">
        <w:rPr>
          <w:rStyle w:val="CommentReference"/>
          <w:rFonts w:asciiTheme="minorHAnsi" w:hAnsiTheme="minorHAnsi"/>
          <w:color w:val="auto"/>
          <w:sz w:val="24"/>
          <w:szCs w:val="24"/>
        </w:rPr>
        <w:commentReference w:id="10"/>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1"/>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11"/>
      <w:r w:rsidR="003F083F" w:rsidRPr="00B25226">
        <w:rPr>
          <w:rStyle w:val="CommentReference"/>
          <w:rFonts w:asciiTheme="minorHAnsi" w:hAnsiTheme="minorHAnsi"/>
          <w:color w:val="auto"/>
          <w:sz w:val="24"/>
          <w:szCs w:val="24"/>
        </w:rPr>
        <w:commentReference w:id="11"/>
      </w:r>
      <w:r w:rsidR="003F083F" w:rsidRPr="00B25226">
        <w:rPr>
          <w:rFonts w:asciiTheme="minorHAnsi" w:hAnsiTheme="minorHAnsi"/>
          <w:color w:val="auto"/>
        </w:rPr>
        <w:t xml:space="preserve">, stored and produced by the fat body. </w:t>
      </w:r>
      <w:commentRangeStart w:id="12"/>
      <w:r w:rsidR="003F083F" w:rsidRPr="00B25226">
        <w:rPr>
          <w:rFonts w:asciiTheme="minorHAnsi" w:hAnsiTheme="minorHAnsi"/>
          <w:color w:val="auto"/>
        </w:rPr>
        <w:t xml:space="preserve">While these molecules are biologically multifunctional, they also serve as energy reservoirs. </w:t>
      </w:r>
      <w:commentRangeEnd w:id="12"/>
      <w:r w:rsidR="003F083F" w:rsidRPr="00B25226">
        <w:rPr>
          <w:rStyle w:val="CommentReference"/>
          <w:rFonts w:asciiTheme="minorHAnsi" w:hAnsiTheme="minorHAnsi"/>
          <w:color w:val="auto"/>
          <w:sz w:val="24"/>
          <w:szCs w:val="24"/>
        </w:rPr>
        <w:commentReference w:id="12"/>
      </w:r>
      <w:r w:rsidR="003F083F" w:rsidRPr="00B25226">
        <w:rPr>
          <w:rFonts w:asciiTheme="minorHAnsi" w:hAnsiTheme="minorHAnsi"/>
          <w:color w:val="auto"/>
        </w:rPr>
        <w:t xml:space="preserve">Triglycerides, and other lipids, are used to stabilize membranes, slow or prevent desiccation, can be degraded into </w:t>
      </w:r>
      <w:commentRangeStart w:id="13"/>
      <w:r w:rsidR="003F083F" w:rsidRPr="00B25226">
        <w:rPr>
          <w:rFonts w:asciiTheme="minorHAnsi" w:hAnsiTheme="minorHAnsi"/>
          <w:color w:val="auto"/>
        </w:rPr>
        <w:t>carbohydrates for energy</w:t>
      </w:r>
      <w:commentRangeEnd w:id="13"/>
      <w:r w:rsidR="003F083F" w:rsidRPr="00B25226">
        <w:rPr>
          <w:rStyle w:val="CommentReference"/>
          <w:rFonts w:asciiTheme="minorHAnsi" w:hAnsiTheme="minorHAnsi"/>
          <w:color w:val="auto"/>
          <w:sz w:val="24"/>
          <w:szCs w:val="24"/>
        </w:rPr>
        <w:commentReference w:id="13"/>
      </w:r>
      <w:r w:rsidR="003F083F" w:rsidRPr="00B25226">
        <w:rPr>
          <w:rFonts w:asciiTheme="minorHAnsi" w:hAnsiTheme="minorHAnsi"/>
          <w:color w:val="auto"/>
        </w:rPr>
        <w:t xml:space="preserve">. Stored proteins can serve as a reservoir of amino acids that can be reconfigured, under the right conditions, </w:t>
      </w:r>
      <w:commentRangeStart w:id="14"/>
      <w:r w:rsidR="003F083F" w:rsidRPr="00B25226">
        <w:rPr>
          <w:rFonts w:asciiTheme="minorHAnsi" w:hAnsiTheme="minorHAnsi"/>
          <w:color w:val="auto"/>
        </w:rPr>
        <w:t>into other metabolically metabolic tools</w:t>
      </w:r>
      <w:commentRangeEnd w:id="14"/>
      <w:r w:rsidR="003F083F" w:rsidRPr="00B25226">
        <w:rPr>
          <w:rStyle w:val="CommentReference"/>
          <w:rFonts w:asciiTheme="minorHAnsi" w:hAnsiTheme="minorHAnsi"/>
          <w:color w:val="auto"/>
          <w:sz w:val="24"/>
          <w:szCs w:val="24"/>
        </w:rPr>
        <w:commentReference w:id="14"/>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w:t>
      </w:r>
      <w:r w:rsidR="003F083F" w:rsidRPr="00B25226">
        <w:rPr>
          <w:rFonts w:asciiTheme="minorHAnsi" w:hAnsiTheme="minorHAnsi"/>
          <w:color w:val="auto"/>
        </w:rPr>
        <w:lastRenderedPageBreak/>
        <w:t xml:space="preserve">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15"/>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15"/>
      <w:r w:rsidR="003F083F" w:rsidRPr="00B25226">
        <w:rPr>
          <w:rStyle w:val="CommentReference"/>
          <w:rFonts w:asciiTheme="minorHAnsi" w:hAnsiTheme="minorHAnsi"/>
          <w:color w:val="auto"/>
          <w:sz w:val="24"/>
          <w:szCs w:val="24"/>
        </w:rPr>
        <w:commentReference w:id="15"/>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w:t>
      </w:r>
      <w:r w:rsidR="003F083F" w:rsidRPr="00B25226">
        <w:rPr>
          <w:rFonts w:asciiTheme="minorHAnsi" w:hAnsiTheme="minorHAnsi"/>
          <w:color w:val="auto"/>
        </w:rPr>
        <w:lastRenderedPageBreak/>
        <w:t xml:space="preserve">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w:t>
      </w:r>
      <w:r w:rsidR="00147489" w:rsidRPr="00B25226">
        <w:rPr>
          <w:rFonts w:asciiTheme="minorHAnsi" w:hAnsiTheme="minorHAnsi"/>
          <w:color w:val="auto"/>
        </w:rPr>
        <w:lastRenderedPageBreak/>
        <w:t xml:space="preserve">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w:t>
      </w:r>
      <w:r w:rsidRPr="00B25226">
        <w:rPr>
          <w:rFonts w:asciiTheme="minorHAnsi" w:hAnsiTheme="minorHAnsi"/>
          <w:color w:val="auto"/>
        </w:rPr>
        <w:lastRenderedPageBreak/>
        <w:t xml:space="preserve">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w:t>
      </w:r>
      <w:r w:rsidRPr="00B25226">
        <w:rPr>
          <w:rFonts w:asciiTheme="minorHAnsi" w:hAnsiTheme="minorHAnsi"/>
          <w:color w:val="auto"/>
        </w:rPr>
        <w:lastRenderedPageBreak/>
        <w:t xml:space="preserve">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w:t>
      </w:r>
      <w:r w:rsidRPr="00B25226">
        <w:rPr>
          <w:rFonts w:asciiTheme="minorHAnsi" w:hAnsiTheme="minorHAnsi"/>
          <w:color w:val="auto"/>
        </w:rPr>
        <w:lastRenderedPageBreak/>
        <w:t xml:space="preserve">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r w:rsidRPr="00B25226">
        <w:rPr>
          <w:rFonts w:asciiTheme="minorHAnsi" w:hAnsiTheme="minorHAnsi"/>
          <w:b/>
          <w:color w:val="auto"/>
        </w:rPr>
        <w:lastRenderedPageBreak/>
        <w:t>Origin and H</w:t>
      </w:r>
      <w:r w:rsidR="00C17895" w:rsidRPr="00B25226">
        <w:rPr>
          <w:rFonts w:asciiTheme="minorHAnsi" w:hAnsiTheme="minorHAnsi"/>
          <w:b/>
          <w:color w:val="auto"/>
        </w:rPr>
        <w:t xml:space="preserve">usbandry of European Corn Corer: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Sampling Wandering Larvae.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 xml:space="preserve">well bioassay trays purchased from Frontier </w:t>
      </w:r>
      <w:r w:rsidR="001F7608" w:rsidRPr="00B25226">
        <w:rPr>
          <w:rFonts w:asciiTheme="minorHAnsi" w:hAnsiTheme="minorHAnsi"/>
          <w:color w:val="auto"/>
        </w:rPr>
        <w:lastRenderedPageBreak/>
        <w:t>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16"/>
      <w:r w:rsidRPr="00B25226">
        <w:rPr>
          <w:rFonts w:asciiTheme="minorHAnsi" w:hAnsiTheme="minorHAnsi"/>
          <w:color w:val="auto"/>
        </w:rPr>
        <w:t>three minutes</w:t>
      </w:r>
      <w:commentRangeEnd w:id="16"/>
      <w:r w:rsidRPr="00B25226">
        <w:rPr>
          <w:rStyle w:val="CommentReference"/>
          <w:color w:val="auto"/>
        </w:rPr>
        <w:commentReference w:id="16"/>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0FD4B2C5"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Protein Extraction and Quantification: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proteolytic enzymes. To reduce the activity of these </w:t>
      </w:r>
      <w:r w:rsidRPr="00B25226">
        <w:rPr>
          <w:rFonts w:asciiTheme="minorHAnsi" w:hAnsiTheme="minorHAnsi"/>
          <w:color w:val="auto"/>
        </w:rPr>
        <w:lastRenderedPageBreak/>
        <w:t xml:space="preserve">enzymes, extracted hemolymph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17"/>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17"/>
      <w:r w:rsidR="00642B1C">
        <w:rPr>
          <w:rStyle w:val="CommentReference"/>
        </w:rPr>
        <w:commentReference w:id="17"/>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18"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280E688D"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Storage Protein Separation and Quantification: </w:t>
      </w:r>
      <w:r w:rsidRPr="00B25226">
        <w:rPr>
          <w:rFonts w:asciiTheme="minorHAnsi" w:hAnsiTheme="minorHAnsi"/>
          <w:color w:val="auto"/>
        </w:rPr>
        <w:t xml:space="preserve">Insect hemolymph contains proteins that range in </w:t>
      </w:r>
      <w:commentRangeStart w:id="19"/>
      <w:r w:rsidRPr="00B25226">
        <w:rPr>
          <w:rFonts w:asciiTheme="minorHAnsi" w:hAnsiTheme="minorHAnsi"/>
          <w:color w:val="auto"/>
        </w:rPr>
        <w:t xml:space="preserve">size </w:t>
      </w:r>
      <w:commentRangeEnd w:id="19"/>
      <w:r w:rsidR="00642B1C">
        <w:rPr>
          <w:rStyle w:val="CommentReference"/>
        </w:rPr>
        <w:commentReference w:id="19"/>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w:t>
      </w:r>
      <w:r w:rsidRPr="00B25226">
        <w:rPr>
          <w:rFonts w:asciiTheme="minorHAnsi" w:hAnsiTheme="minorHAnsi"/>
          <w:color w:val="auto"/>
        </w:rPr>
        <w:lastRenderedPageBreak/>
        <w:t xml:space="preserve">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2FF1EC49" w:rsidR="008875DE" w:rsidRPr="00B25226" w:rsidRDefault="008875DE" w:rsidP="00427D96">
      <w:pPr>
        <w:spacing w:line="480" w:lineRule="auto"/>
        <w:rPr>
          <w:rFonts w:asciiTheme="minorHAnsi" w:hAnsiTheme="minorHAnsi"/>
          <w:color w:val="auto"/>
        </w:rPr>
      </w:pPr>
      <w:r w:rsidRPr="00B25226">
        <w:rPr>
          <w:rFonts w:asciiTheme="minorHAnsi" w:hAnsiTheme="minorHAnsi"/>
          <w:b/>
          <w:color w:val="auto"/>
        </w:rPr>
        <w:t xml:space="preserve">Lipid Extraction, Separation and Quantification: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ins w:id="20"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21"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 xml:space="preserve">extracted from </w:t>
      </w:r>
      <w:r w:rsidR="00215842" w:rsidRPr="00B25226">
        <w:rPr>
          <w:rFonts w:asciiTheme="minorHAnsi" w:hAnsiTheme="minorHAnsi"/>
          <w:color w:val="auto"/>
        </w:rPr>
        <w:lastRenderedPageBreak/>
        <w:t>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22"/>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22"/>
      <w:r w:rsidR="000E6FC0">
        <w:rPr>
          <w:rStyle w:val="CommentReference"/>
        </w:rPr>
        <w:commentReference w:id="22"/>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23"/>
      <w:r w:rsidR="00C95E25">
        <w:rPr>
          <w:rFonts w:asciiTheme="minorHAnsi" w:hAnsiTheme="minorHAnsi"/>
          <w:color w:val="auto"/>
        </w:rPr>
        <w:t>triglycerides.</w:t>
      </w:r>
      <w:commentRangeEnd w:id="23"/>
      <w:r w:rsidR="000E6FC0">
        <w:rPr>
          <w:rStyle w:val="CommentReference"/>
        </w:rPr>
        <w:commentReference w:id="23"/>
      </w:r>
    </w:p>
    <w:p w14:paraId="6DD9C2C3" w14:textId="77777777" w:rsidR="00845FD5" w:rsidRPr="00B25226" w:rsidRDefault="00845FD5" w:rsidP="00845FD5">
      <w:pPr>
        <w:spacing w:line="480" w:lineRule="auto"/>
        <w:rPr>
          <w:rFonts w:asciiTheme="minorHAnsi" w:hAnsiTheme="minorHAnsi"/>
          <w:b/>
          <w:color w:val="auto"/>
        </w:rPr>
      </w:pPr>
    </w:p>
    <w:p w14:paraId="2E3B596D" w14:textId="735F4152" w:rsidR="0083044B" w:rsidRPr="00B25226" w:rsidRDefault="00845FD5">
      <w:pPr>
        <w:spacing w:line="480" w:lineRule="auto"/>
        <w:rPr>
          <w:rFonts w:asciiTheme="minorHAnsi" w:hAnsiTheme="minorHAnsi"/>
          <w:color w:val="auto"/>
        </w:rPr>
      </w:pPr>
      <w:r w:rsidRPr="00B25226">
        <w:rPr>
          <w:rFonts w:asciiTheme="minorHAnsi" w:hAnsiTheme="minorHAnsi"/>
          <w:b/>
          <w:color w:val="auto"/>
        </w:rPr>
        <w:t xml:space="preserve">Lipid Identification: </w:t>
      </w:r>
      <w:r w:rsidRPr="00B25226">
        <w:rPr>
          <w:rFonts w:asciiTheme="minorHAnsi" w:hAnsiTheme="minorHAnsi"/>
          <w:color w:val="auto"/>
        </w:rPr>
        <w:t xml:space="preserve">To identify the </w:t>
      </w:r>
      <w:ins w:id="24"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25"/>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25"/>
      <w:proofErr w:type="gramEnd"/>
      <w:r w:rsidR="000E6FC0">
        <w:rPr>
          <w:rStyle w:val="CommentReference"/>
        </w:rPr>
        <w:commentReference w:id="25"/>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26" w:author="Dan Hahn" w:date="2017-08-28T13:32:00Z">
        <w:r w:rsidR="000E6FC0">
          <w:rPr>
            <w:rFonts w:asciiTheme="minorHAnsi" w:hAnsiTheme="minorHAnsi"/>
            <w:color w:val="auto"/>
          </w:rPr>
          <w:t xml:space="preserve">extent to which any background lipid contaminants may be present in our extraction method. </w:t>
        </w:r>
      </w:ins>
      <w:del w:id="27"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28"/>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28"/>
      <w:r w:rsidR="000E6FC0">
        <w:rPr>
          <w:rStyle w:val="CommentReference"/>
        </w:rPr>
        <w:commentReference w:id="28"/>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 xml:space="preserve">(Christie and </w:t>
      </w:r>
      <w:r w:rsidR="00EA08D8" w:rsidRPr="00B25226">
        <w:rPr>
          <w:rFonts w:asciiTheme="minorHAnsi" w:hAnsiTheme="minorHAnsi"/>
          <w:noProof/>
          <w:color w:val="auto"/>
        </w:rPr>
        <w:lastRenderedPageBreak/>
        <w:t>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29" w:author="Dan Hahn" w:date="2017-08-28T13:33:00Z">
        <w:r w:rsidR="000E6FC0">
          <w:rPr>
            <w:rFonts w:asciiTheme="minorHAnsi" w:hAnsiTheme="minorHAnsi"/>
            <w:color w:val="auto"/>
          </w:rPr>
          <w:t>, then</w:t>
        </w:r>
      </w:ins>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30"/>
      <w:ins w:id="31"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30"/>
        <w:r w:rsidR="000E6FC0">
          <w:rPr>
            <w:rStyle w:val="CommentReference"/>
          </w:rPr>
          <w:commentReference w:id="30"/>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32" w:author="Dan Hahn" w:date="2017-08-28T13:35:00Z">
        <w:r w:rsidR="001A7151">
          <w:rPr>
            <w:rFonts w:asciiTheme="minorHAnsi" w:hAnsiTheme="minorHAnsi"/>
            <w:color w:val="auto"/>
          </w:rPr>
          <w:t>i</w:t>
        </w:r>
      </w:ins>
      <w:bookmarkStart w:id="33" w:name="_GoBack"/>
      <w:bookmarkEnd w:id="33"/>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34"/>
      <w:r w:rsidRPr="00B25226">
        <w:rPr>
          <w:rFonts w:asciiTheme="minorHAnsi" w:hAnsiTheme="minorHAnsi"/>
          <w:b/>
          <w:color w:val="auto"/>
        </w:rPr>
        <w:t>Data Analysis</w:t>
      </w:r>
      <w:commentRangeEnd w:id="34"/>
      <w:r w:rsidR="009D05AB" w:rsidRPr="00B25226">
        <w:rPr>
          <w:rStyle w:val="CommentReference"/>
          <w:color w:val="auto"/>
        </w:rPr>
        <w:commentReference w:id="34"/>
      </w:r>
      <w:r w:rsidRPr="00B25226">
        <w:rPr>
          <w:rFonts w:asciiTheme="minorHAnsi" w:hAnsiTheme="minorHAnsi"/>
          <w:b/>
          <w:color w:val="auto"/>
        </w:rPr>
        <w:t xml:space="preserve">: </w:t>
      </w:r>
      <w:commentRangeStart w:id="35"/>
      <w:r w:rsidR="00820F22">
        <w:rPr>
          <w:rFonts w:asciiTheme="minorHAnsi" w:hAnsiTheme="minorHAnsi"/>
          <w:color w:val="auto"/>
        </w:rPr>
        <w:t xml:space="preserve">Storage protein </w:t>
      </w:r>
      <w:commentRangeEnd w:id="35"/>
      <w:r w:rsidR="00926E5A">
        <w:rPr>
          <w:rStyle w:val="CommentReference"/>
        </w:rPr>
        <w:commentReference w:id="35"/>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w:t>
      </w:r>
      <w:r w:rsidR="00802F4F" w:rsidRPr="00B25226">
        <w:rPr>
          <w:rFonts w:asciiTheme="minorHAnsi" w:hAnsiTheme="minorHAnsi"/>
          <w:color w:val="auto"/>
        </w:rPr>
        <w:lastRenderedPageBreak/>
        <w:t>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36"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37"/>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37"/>
      <w:r w:rsidR="00926E5A">
        <w:rPr>
          <w:rStyle w:val="CommentReference"/>
        </w:rPr>
        <w:commentReference w:id="37"/>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1002A1D0" w14:textId="5EBDBA92" w:rsidR="00580B25" w:rsidRPr="00580B25" w:rsidRDefault="00C83A27" w:rsidP="00580B25">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580B25" w:rsidRPr="00580B25">
        <w:rPr>
          <w:rFonts w:eastAsia="Times New Roman" w:cs="Times New Roman"/>
          <w:b/>
          <w:bCs/>
          <w:noProof/>
          <w:sz w:val="22"/>
        </w:rPr>
        <w:t>Agrawal, A. A.</w:t>
      </w:r>
      <w:r w:rsidR="00580B25" w:rsidRPr="00580B25">
        <w:rPr>
          <w:rFonts w:eastAsia="Times New Roman" w:cs="Times New Roman"/>
          <w:noProof/>
          <w:sz w:val="22"/>
        </w:rPr>
        <w:t xml:space="preserve"> </w:t>
      </w:r>
      <w:r w:rsidR="00580B25" w:rsidRPr="00580B25">
        <w:rPr>
          <w:rFonts w:eastAsia="Times New Roman" w:cs="Times New Roman"/>
          <w:b/>
          <w:bCs/>
          <w:noProof/>
          <w:sz w:val="22"/>
        </w:rPr>
        <w:t>2001</w:t>
      </w:r>
      <w:r w:rsidR="00580B25" w:rsidRPr="00580B25">
        <w:rPr>
          <w:rFonts w:eastAsia="Times New Roman" w:cs="Times New Roman"/>
          <w:noProof/>
          <w:sz w:val="22"/>
        </w:rPr>
        <w:t>. Phenotypic Plasticity in the Interactions and Evolution of Species. Science (80-. ). 294: 321–326.</w:t>
      </w:r>
    </w:p>
    <w:p w14:paraId="50065B23"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Bale, J. S., and S. A. L. Hayward</w:t>
      </w:r>
      <w:r w:rsidRPr="00580B25">
        <w:rPr>
          <w:rFonts w:eastAsia="Times New Roman" w:cs="Times New Roman"/>
          <w:noProof/>
          <w:sz w:val="22"/>
        </w:rPr>
        <w:t xml:space="preserve">. </w:t>
      </w:r>
      <w:r w:rsidRPr="00580B25">
        <w:rPr>
          <w:rFonts w:eastAsia="Times New Roman" w:cs="Times New Roman"/>
          <w:b/>
          <w:bCs/>
          <w:noProof/>
          <w:sz w:val="22"/>
        </w:rPr>
        <w:t>2010</w:t>
      </w:r>
      <w:r w:rsidRPr="00580B25">
        <w:rPr>
          <w:rFonts w:eastAsia="Times New Roman" w:cs="Times New Roman"/>
          <w:noProof/>
          <w:sz w:val="22"/>
        </w:rPr>
        <w:t>. Insect overwintering in a changing climate. J. Exp. Biol. 213: 980–994.</w:t>
      </w:r>
    </w:p>
    <w:p w14:paraId="1EE33EDC"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580B25">
        <w:rPr>
          <w:rFonts w:eastAsia="Times New Roman" w:cs="Times New Roman"/>
          <w:noProof/>
          <w:sz w:val="22"/>
        </w:rPr>
        <w:t xml:space="preserve">. </w:t>
      </w:r>
      <w:r w:rsidRPr="00580B25">
        <w:rPr>
          <w:rFonts w:eastAsia="Times New Roman" w:cs="Times New Roman"/>
          <w:b/>
          <w:bCs/>
          <w:noProof/>
          <w:sz w:val="22"/>
        </w:rPr>
        <w:t>2002</w:t>
      </w:r>
      <w:r w:rsidRPr="00580B25">
        <w:rPr>
          <w:rFonts w:eastAsia="Times New Roman" w:cs="Times New Roman"/>
          <w:noProof/>
          <w:sz w:val="22"/>
        </w:rPr>
        <w:t>. Herbivory in global climate change research: Direct effects of rising temperature on insect herbivores. Glob. Chang. Biol. 8: 1–16.</w:t>
      </w:r>
    </w:p>
    <w:p w14:paraId="0EEF3C0A"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Bradshaw, W. E., and C. M. Holzapfel</w:t>
      </w:r>
      <w:r w:rsidRPr="00580B25">
        <w:rPr>
          <w:rFonts w:eastAsia="Times New Roman" w:cs="Times New Roman"/>
          <w:noProof/>
          <w:sz w:val="22"/>
        </w:rPr>
        <w:t xml:space="preserve">. </w:t>
      </w:r>
      <w:r w:rsidRPr="00580B25">
        <w:rPr>
          <w:rFonts w:eastAsia="Times New Roman" w:cs="Times New Roman"/>
          <w:b/>
          <w:bCs/>
          <w:noProof/>
          <w:sz w:val="22"/>
        </w:rPr>
        <w:t>2001</w:t>
      </w:r>
      <w:r w:rsidRPr="00580B25">
        <w:rPr>
          <w:rFonts w:eastAsia="Times New Roman" w:cs="Times New Roman"/>
          <w:noProof/>
          <w:sz w:val="22"/>
        </w:rPr>
        <w:t>. Genetic shift in photoperiodic response correlated with global warming. Proc. Natl. Acad. Sci. 98: 14509–14511.</w:t>
      </w:r>
    </w:p>
    <w:p w14:paraId="0ADF155E"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Bradshaw, W., and C. Holzapfel</w:t>
      </w:r>
      <w:r w:rsidRPr="00580B25">
        <w:rPr>
          <w:rFonts w:eastAsia="Times New Roman" w:cs="Times New Roman"/>
          <w:noProof/>
          <w:sz w:val="22"/>
        </w:rPr>
        <w:t xml:space="preserve">. </w:t>
      </w:r>
      <w:r w:rsidRPr="00580B25">
        <w:rPr>
          <w:rFonts w:eastAsia="Times New Roman" w:cs="Times New Roman"/>
          <w:b/>
          <w:bCs/>
          <w:noProof/>
          <w:sz w:val="22"/>
        </w:rPr>
        <w:t>2006</w:t>
      </w:r>
      <w:r w:rsidRPr="00580B25">
        <w:rPr>
          <w:rFonts w:eastAsia="Times New Roman" w:cs="Times New Roman"/>
          <w:noProof/>
          <w:sz w:val="22"/>
        </w:rPr>
        <w:t>. Evolutionary Response to Rapid Climate Change. Science (80-. ). 312: 1477–1478.</w:t>
      </w:r>
    </w:p>
    <w:p w14:paraId="2B43606F"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Breed, G. A., S. Stichter, and E. E. Crone</w:t>
      </w:r>
      <w:r w:rsidRPr="00580B25">
        <w:rPr>
          <w:rFonts w:eastAsia="Times New Roman" w:cs="Times New Roman"/>
          <w:noProof/>
          <w:sz w:val="22"/>
        </w:rPr>
        <w:t xml:space="preserve">. </w:t>
      </w:r>
      <w:r w:rsidRPr="00580B25">
        <w:rPr>
          <w:rFonts w:eastAsia="Times New Roman" w:cs="Times New Roman"/>
          <w:b/>
          <w:bCs/>
          <w:noProof/>
          <w:sz w:val="22"/>
        </w:rPr>
        <w:t>2012</w:t>
      </w:r>
      <w:r w:rsidRPr="00580B25">
        <w:rPr>
          <w:rFonts w:eastAsia="Times New Roman" w:cs="Times New Roman"/>
          <w:noProof/>
          <w:sz w:val="22"/>
        </w:rPr>
        <w:t>. Climate-driven changes in northeastern US butterfly communities. Nat. Clim. Chang. 3: 142–145.</w:t>
      </w:r>
    </w:p>
    <w:p w14:paraId="52D75F62"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Burmester, T.</w:t>
      </w:r>
      <w:r w:rsidRPr="00580B25">
        <w:rPr>
          <w:rFonts w:eastAsia="Times New Roman" w:cs="Times New Roman"/>
          <w:noProof/>
          <w:sz w:val="22"/>
        </w:rPr>
        <w:t xml:space="preserve"> </w:t>
      </w:r>
      <w:r w:rsidRPr="00580B25">
        <w:rPr>
          <w:rFonts w:eastAsia="Times New Roman" w:cs="Times New Roman"/>
          <w:b/>
          <w:bCs/>
          <w:noProof/>
          <w:sz w:val="22"/>
        </w:rPr>
        <w:t>1999</w:t>
      </w:r>
      <w:r w:rsidRPr="00580B25">
        <w:rPr>
          <w:rFonts w:eastAsia="Times New Roman" w:cs="Times New Roman"/>
          <w:noProof/>
          <w:sz w:val="22"/>
        </w:rPr>
        <w:t>. Evolution and function of the insect hexamerins*. Eur. J. Entomol. 96: 213–225.</w:t>
      </w:r>
    </w:p>
    <w:p w14:paraId="2B73235F"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Chown, S. L., and J. S. Terblanche</w:t>
      </w:r>
      <w:r w:rsidRPr="00580B25">
        <w:rPr>
          <w:rFonts w:eastAsia="Times New Roman" w:cs="Times New Roman"/>
          <w:noProof/>
          <w:sz w:val="22"/>
        </w:rPr>
        <w:t xml:space="preserve">. </w:t>
      </w:r>
      <w:r w:rsidRPr="00580B25">
        <w:rPr>
          <w:rFonts w:eastAsia="Times New Roman" w:cs="Times New Roman"/>
          <w:b/>
          <w:bCs/>
          <w:noProof/>
          <w:sz w:val="22"/>
        </w:rPr>
        <w:t>2006</w:t>
      </w:r>
      <w:r w:rsidRPr="00580B25">
        <w:rPr>
          <w:rFonts w:eastAsia="Times New Roman" w:cs="Times New Roman"/>
          <w:noProof/>
          <w:sz w:val="22"/>
        </w:rPr>
        <w:t>. Physiological Diversity in Insects: Ecological and Evolutionary Contexts. Adv. In Insect Phys. 33: 50–152.</w:t>
      </w:r>
    </w:p>
    <w:p w14:paraId="7B20B525"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Christie, W. W., and W. W. Christie</w:t>
      </w:r>
      <w:r w:rsidRPr="00580B25">
        <w:rPr>
          <w:rFonts w:eastAsia="Times New Roman" w:cs="Times New Roman"/>
          <w:noProof/>
          <w:sz w:val="22"/>
        </w:rPr>
        <w:t xml:space="preserve">. </w:t>
      </w:r>
      <w:r w:rsidRPr="00580B25">
        <w:rPr>
          <w:rFonts w:eastAsia="Times New Roman" w:cs="Times New Roman"/>
          <w:b/>
          <w:bCs/>
          <w:noProof/>
          <w:sz w:val="22"/>
        </w:rPr>
        <w:t>1993</w:t>
      </w:r>
      <w:r w:rsidRPr="00580B25">
        <w:rPr>
          <w:rFonts w:eastAsia="Times New Roman" w:cs="Times New Roman"/>
          <w:noProof/>
          <w:sz w:val="22"/>
        </w:rPr>
        <w:t>. Preparation of ester derivatives of fatty acids for chromatographic analysis. 69–111.</w:t>
      </w:r>
    </w:p>
    <w:p w14:paraId="30D25124"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Culliney, T. W.</w:t>
      </w:r>
      <w:r w:rsidRPr="00580B25">
        <w:rPr>
          <w:rFonts w:eastAsia="Times New Roman" w:cs="Times New Roman"/>
          <w:noProof/>
          <w:sz w:val="22"/>
        </w:rPr>
        <w:t xml:space="preserve"> </w:t>
      </w:r>
      <w:r w:rsidRPr="00580B25">
        <w:rPr>
          <w:rFonts w:eastAsia="Times New Roman" w:cs="Times New Roman"/>
          <w:b/>
          <w:bCs/>
          <w:noProof/>
          <w:sz w:val="22"/>
        </w:rPr>
        <w:t>2014</w:t>
      </w:r>
      <w:r w:rsidRPr="00580B25">
        <w:rPr>
          <w:rFonts w:eastAsia="Times New Roman" w:cs="Times New Roman"/>
          <w:noProof/>
          <w:sz w:val="22"/>
        </w:rPr>
        <w:t xml:space="preserve">. Crop Losses to Arthropod Pests, pp. 201–226. </w:t>
      </w:r>
      <w:r w:rsidRPr="00580B25">
        <w:rPr>
          <w:rFonts w:eastAsia="Times New Roman" w:cs="Times New Roman"/>
          <w:i/>
          <w:iCs/>
          <w:noProof/>
          <w:sz w:val="22"/>
        </w:rPr>
        <w:t>In</w:t>
      </w:r>
      <w:r w:rsidRPr="00580B25">
        <w:rPr>
          <w:rFonts w:eastAsia="Times New Roman" w:cs="Times New Roman"/>
          <w:noProof/>
          <w:sz w:val="22"/>
        </w:rPr>
        <w:t xml:space="preserve"> Integr. Pest Manag. Vol 3.</w:t>
      </w:r>
    </w:p>
    <w:p w14:paraId="0F7F9FEF"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DeLucia, E. H., C. L. Casteel, P. D. Nabity, and B. F. O’Neill</w:t>
      </w:r>
      <w:r w:rsidRPr="00580B25">
        <w:rPr>
          <w:rFonts w:eastAsia="Times New Roman" w:cs="Times New Roman"/>
          <w:noProof/>
          <w:sz w:val="22"/>
        </w:rPr>
        <w:t xml:space="preserve">. </w:t>
      </w:r>
      <w:r w:rsidRPr="00580B25">
        <w:rPr>
          <w:rFonts w:eastAsia="Times New Roman" w:cs="Times New Roman"/>
          <w:b/>
          <w:bCs/>
          <w:noProof/>
          <w:sz w:val="22"/>
        </w:rPr>
        <w:t>2008</w:t>
      </w:r>
      <w:r w:rsidRPr="00580B25">
        <w:rPr>
          <w:rFonts w:eastAsia="Times New Roman" w:cs="Times New Roman"/>
          <w:noProof/>
          <w:sz w:val="22"/>
        </w:rPr>
        <w:t>. Insects take a bigger bite out of plants in a warmer, higher carbon dioxide world. Proc. Natl. Acad. Sci. 105: 1781–1782.</w:t>
      </w:r>
    </w:p>
    <w:p w14:paraId="2E273CBD"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Denlinger, D. L.</w:t>
      </w:r>
      <w:r w:rsidRPr="00580B25">
        <w:rPr>
          <w:rFonts w:eastAsia="Times New Roman" w:cs="Times New Roman"/>
          <w:noProof/>
          <w:sz w:val="22"/>
        </w:rPr>
        <w:t xml:space="preserve"> </w:t>
      </w:r>
      <w:r w:rsidRPr="00580B25">
        <w:rPr>
          <w:rFonts w:eastAsia="Times New Roman" w:cs="Times New Roman"/>
          <w:b/>
          <w:bCs/>
          <w:noProof/>
          <w:sz w:val="22"/>
        </w:rPr>
        <w:t>2008</w:t>
      </w:r>
      <w:r w:rsidRPr="00580B25">
        <w:rPr>
          <w:rFonts w:eastAsia="Times New Roman" w:cs="Times New Roman"/>
          <w:noProof/>
          <w:sz w:val="22"/>
        </w:rPr>
        <w:t>. Why study diapause? Entomol. Res. 38: 1–9.</w:t>
      </w:r>
    </w:p>
    <w:p w14:paraId="3251D8E1"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Deutsch, C. A., J. J. Tewksbury, R. B. Huey, K. S. Sheldon, C. K. Ghalambor, D. C. Haak, and P. R. Martin</w:t>
      </w:r>
      <w:r w:rsidRPr="00580B25">
        <w:rPr>
          <w:rFonts w:eastAsia="Times New Roman" w:cs="Times New Roman"/>
          <w:noProof/>
          <w:sz w:val="22"/>
        </w:rPr>
        <w:t xml:space="preserve">. </w:t>
      </w:r>
      <w:r w:rsidRPr="00580B25">
        <w:rPr>
          <w:rFonts w:eastAsia="Times New Roman" w:cs="Times New Roman"/>
          <w:b/>
          <w:bCs/>
          <w:noProof/>
          <w:sz w:val="22"/>
        </w:rPr>
        <w:t>2008</w:t>
      </w:r>
      <w:r w:rsidRPr="00580B25">
        <w:rPr>
          <w:rFonts w:eastAsia="Times New Roman" w:cs="Times New Roman"/>
          <w:noProof/>
          <w:sz w:val="22"/>
        </w:rPr>
        <w:t xml:space="preserve">. Impacts of climate warming on terrestrial ectotherms across latitude. Proc. Natl. Acad. Sci. U. </w:t>
      </w:r>
      <w:r w:rsidRPr="00580B25">
        <w:rPr>
          <w:rFonts w:eastAsia="Times New Roman" w:cs="Times New Roman"/>
          <w:noProof/>
          <w:sz w:val="22"/>
        </w:rPr>
        <w:lastRenderedPageBreak/>
        <w:t>S. A. 105: 6668–6672.</w:t>
      </w:r>
    </w:p>
    <w:p w14:paraId="08FA0EC0"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Fernandez-Cornejo, J., R. Nehring, C. Osteen, S. Wechsler, A. Martin, and A. Vialou</w:t>
      </w:r>
      <w:r w:rsidRPr="00580B25">
        <w:rPr>
          <w:rFonts w:eastAsia="Times New Roman" w:cs="Times New Roman"/>
          <w:noProof/>
          <w:sz w:val="22"/>
        </w:rPr>
        <w:t xml:space="preserve">. </w:t>
      </w:r>
      <w:r w:rsidRPr="00580B25">
        <w:rPr>
          <w:rFonts w:eastAsia="Times New Roman" w:cs="Times New Roman"/>
          <w:b/>
          <w:bCs/>
          <w:noProof/>
          <w:sz w:val="22"/>
        </w:rPr>
        <w:t>2014</w:t>
      </w:r>
      <w:r w:rsidRPr="00580B25">
        <w:rPr>
          <w:rFonts w:eastAsia="Times New Roman" w:cs="Times New Roman"/>
          <w:noProof/>
          <w:sz w:val="22"/>
        </w:rPr>
        <w:t>. Pesticide Use in U.S. Agriculture: 21 Selected Crops, 1960-2008.</w:t>
      </w:r>
    </w:p>
    <w:p w14:paraId="7C149B83"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Folch, J., M. Lees, and G. H. S. Stanley</w:t>
      </w:r>
      <w:r w:rsidRPr="00580B25">
        <w:rPr>
          <w:rFonts w:eastAsia="Times New Roman" w:cs="Times New Roman"/>
          <w:noProof/>
          <w:sz w:val="22"/>
        </w:rPr>
        <w:t xml:space="preserve">. </w:t>
      </w:r>
      <w:r w:rsidRPr="00580B25">
        <w:rPr>
          <w:rFonts w:eastAsia="Times New Roman" w:cs="Times New Roman"/>
          <w:b/>
          <w:bCs/>
          <w:noProof/>
          <w:sz w:val="22"/>
        </w:rPr>
        <w:t>1957</w:t>
      </w:r>
      <w:r w:rsidRPr="00580B25">
        <w:rPr>
          <w:rFonts w:eastAsia="Times New Roman" w:cs="Times New Roman"/>
          <w:noProof/>
          <w:sz w:val="22"/>
        </w:rPr>
        <w:t>. A simple method for the isolation and purification of total lipids from animal tissues. J Biol Chem.</w:t>
      </w:r>
    </w:p>
    <w:p w14:paraId="3D9EE088"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Gelman, D. B., and D. K. Hayes</w:t>
      </w:r>
      <w:r w:rsidRPr="00580B25">
        <w:rPr>
          <w:rFonts w:eastAsia="Times New Roman" w:cs="Times New Roman"/>
          <w:noProof/>
          <w:sz w:val="22"/>
        </w:rPr>
        <w:t xml:space="preserve">. </w:t>
      </w:r>
      <w:r w:rsidRPr="00580B25">
        <w:rPr>
          <w:rFonts w:eastAsia="Times New Roman" w:cs="Times New Roman"/>
          <w:b/>
          <w:bCs/>
          <w:noProof/>
          <w:sz w:val="22"/>
        </w:rPr>
        <w:t>1982</w:t>
      </w:r>
      <w:r w:rsidRPr="00580B25">
        <w:rPr>
          <w:rFonts w:eastAsia="Times New Roman" w:cs="Times New Roman"/>
          <w:noProof/>
          <w:sz w:val="22"/>
        </w:rPr>
        <w:t>. Methods and Markers for Synchronizing Maturation of Fifth-Stage Larvae and Pupae of the European Corn Borer , Ostrinia nubilalis. Ann. Entomol. Soc. 75: 485–493.</w:t>
      </w:r>
    </w:p>
    <w:p w14:paraId="1318A9A2"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Gelman, D. B., and C. W. Woods</w:t>
      </w:r>
      <w:r w:rsidRPr="00580B25">
        <w:rPr>
          <w:rFonts w:eastAsia="Times New Roman" w:cs="Times New Roman"/>
          <w:noProof/>
          <w:sz w:val="22"/>
        </w:rPr>
        <w:t xml:space="preserve">. </w:t>
      </w:r>
      <w:r w:rsidRPr="00580B25">
        <w:rPr>
          <w:rFonts w:eastAsia="Times New Roman" w:cs="Times New Roman"/>
          <w:b/>
          <w:bCs/>
          <w:noProof/>
          <w:sz w:val="22"/>
        </w:rPr>
        <w:t>1983</w:t>
      </w:r>
      <w:r w:rsidRPr="00580B25">
        <w:rPr>
          <w:rFonts w:eastAsia="Times New Roman" w:cs="Times New Roman"/>
          <w:noProof/>
          <w:sz w:val="22"/>
        </w:rPr>
        <w:t>. Haemolymph ecdysteroid titers of diapause-and nondiapause-bound fifth instars and pupae of the european corn borer, Ostrinia nubilalis (HÜBNER). Comp. Biochem. Physiol. 76A: 367–375.</w:t>
      </w:r>
    </w:p>
    <w:p w14:paraId="343078BB"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Goehring, L., and K. S. Oberhauser</w:t>
      </w:r>
      <w:r w:rsidRPr="00580B25">
        <w:rPr>
          <w:rFonts w:eastAsia="Times New Roman" w:cs="Times New Roman"/>
          <w:noProof/>
          <w:sz w:val="22"/>
        </w:rPr>
        <w:t xml:space="preserve">. </w:t>
      </w:r>
      <w:r w:rsidRPr="00580B25">
        <w:rPr>
          <w:rFonts w:eastAsia="Times New Roman" w:cs="Times New Roman"/>
          <w:b/>
          <w:bCs/>
          <w:noProof/>
          <w:sz w:val="22"/>
        </w:rPr>
        <w:t>2002</w:t>
      </w:r>
      <w:r w:rsidRPr="00580B25">
        <w:rPr>
          <w:rFonts w:eastAsia="Times New Roman" w:cs="Times New Roman"/>
          <w:noProof/>
          <w:sz w:val="22"/>
        </w:rPr>
        <w:t xml:space="preserve">. Effects of photoperiod, temperature, and host plant age on induction of reproductive diapause and development time in </w:t>
      </w:r>
      <w:r w:rsidRPr="00580B25">
        <w:rPr>
          <w:rFonts w:eastAsia="Times New Roman" w:cs="Times New Roman"/>
          <w:i/>
          <w:iCs/>
          <w:noProof/>
          <w:sz w:val="22"/>
        </w:rPr>
        <w:t>Danaus plexippus</w:t>
      </w:r>
      <w:r w:rsidRPr="00580B25">
        <w:rPr>
          <w:rFonts w:eastAsia="Times New Roman" w:cs="Times New Roman"/>
          <w:noProof/>
          <w:sz w:val="22"/>
        </w:rPr>
        <w:t>. Ecol. Entomol. 27: 674–685.</w:t>
      </w:r>
    </w:p>
    <w:p w14:paraId="42945F59"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Hahn, D. A., and D. L. Denlinger</w:t>
      </w:r>
      <w:r w:rsidRPr="00580B25">
        <w:rPr>
          <w:rFonts w:eastAsia="Times New Roman" w:cs="Times New Roman"/>
          <w:noProof/>
          <w:sz w:val="22"/>
        </w:rPr>
        <w:t xml:space="preserve">. </w:t>
      </w:r>
      <w:r w:rsidRPr="00580B25">
        <w:rPr>
          <w:rFonts w:eastAsia="Times New Roman" w:cs="Times New Roman"/>
          <w:b/>
          <w:bCs/>
          <w:noProof/>
          <w:sz w:val="22"/>
        </w:rPr>
        <w:t>2007</w:t>
      </w:r>
      <w:r w:rsidRPr="00580B25">
        <w:rPr>
          <w:rFonts w:eastAsia="Times New Roman" w:cs="Times New Roman"/>
          <w:noProof/>
          <w:sz w:val="22"/>
        </w:rPr>
        <w:t>. Meeting the energetic demands of insect diapause: Nutrient storage and utilization. J. Insect Physiol. 53: 760–773.</w:t>
      </w:r>
    </w:p>
    <w:p w14:paraId="511AA2C3"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Hahn, D. A., and D. L. Denlinger</w:t>
      </w:r>
      <w:r w:rsidRPr="00580B25">
        <w:rPr>
          <w:rFonts w:eastAsia="Times New Roman" w:cs="Times New Roman"/>
          <w:noProof/>
          <w:sz w:val="22"/>
        </w:rPr>
        <w:t xml:space="preserve">. </w:t>
      </w:r>
      <w:r w:rsidRPr="00580B25">
        <w:rPr>
          <w:rFonts w:eastAsia="Times New Roman" w:cs="Times New Roman"/>
          <w:b/>
          <w:bCs/>
          <w:noProof/>
          <w:sz w:val="22"/>
        </w:rPr>
        <w:t>2011</w:t>
      </w:r>
      <w:r w:rsidRPr="00580B25">
        <w:rPr>
          <w:rFonts w:eastAsia="Times New Roman" w:cs="Times New Roman"/>
          <w:noProof/>
          <w:sz w:val="22"/>
        </w:rPr>
        <w:t>. Energetics of Insect Diapause. Annu. Rev. Entomol. 56: 103–121.</w:t>
      </w:r>
    </w:p>
    <w:p w14:paraId="05E2ECFC"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Hoffmann, A. A., C. Sgrò, and M.</w:t>
      </w:r>
      <w:r w:rsidRPr="00580B25">
        <w:rPr>
          <w:rFonts w:eastAsia="Times New Roman" w:cs="Times New Roman"/>
          <w:noProof/>
          <w:sz w:val="22"/>
        </w:rPr>
        <w:t xml:space="preserve"> </w:t>
      </w:r>
      <w:r w:rsidRPr="00580B25">
        <w:rPr>
          <w:rFonts w:eastAsia="Times New Roman" w:cs="Times New Roman"/>
          <w:b/>
          <w:bCs/>
          <w:noProof/>
          <w:sz w:val="22"/>
        </w:rPr>
        <w:t>2011</w:t>
      </w:r>
      <w:r w:rsidRPr="00580B25">
        <w:rPr>
          <w:rFonts w:eastAsia="Times New Roman" w:cs="Times New Roman"/>
          <w:noProof/>
          <w:sz w:val="22"/>
        </w:rPr>
        <w:t>. Climate change and evolutionary adaptation. Nature. 470: 479–485.</w:t>
      </w:r>
    </w:p>
    <w:p w14:paraId="6DAA205D"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Hoffmann, A. A., J. Shirriffs, and M. Scott</w:t>
      </w:r>
      <w:r w:rsidRPr="00580B25">
        <w:rPr>
          <w:rFonts w:eastAsia="Times New Roman" w:cs="Times New Roman"/>
          <w:noProof/>
          <w:sz w:val="22"/>
        </w:rPr>
        <w:t xml:space="preserve">. </w:t>
      </w:r>
      <w:r w:rsidRPr="00580B25">
        <w:rPr>
          <w:rFonts w:eastAsia="Times New Roman" w:cs="Times New Roman"/>
          <w:b/>
          <w:bCs/>
          <w:noProof/>
          <w:sz w:val="22"/>
        </w:rPr>
        <w:t>2005</w:t>
      </w:r>
      <w:r w:rsidRPr="00580B25">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32A87F0E"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Huey, R. B., M. R. Kearney, A. Krockenberger, J. a M. Holtum, M. Jess, and S. E. Williams</w:t>
      </w:r>
      <w:r w:rsidRPr="00580B25">
        <w:rPr>
          <w:rFonts w:eastAsia="Times New Roman" w:cs="Times New Roman"/>
          <w:noProof/>
          <w:sz w:val="22"/>
        </w:rPr>
        <w:t xml:space="preserve">. </w:t>
      </w:r>
      <w:r w:rsidRPr="00580B25">
        <w:rPr>
          <w:rFonts w:eastAsia="Times New Roman" w:cs="Times New Roman"/>
          <w:b/>
          <w:bCs/>
          <w:noProof/>
          <w:sz w:val="22"/>
        </w:rPr>
        <w:t>2012</w:t>
      </w:r>
      <w:r w:rsidRPr="00580B25">
        <w:rPr>
          <w:rFonts w:eastAsia="Times New Roman" w:cs="Times New Roman"/>
          <w:noProof/>
          <w:sz w:val="22"/>
        </w:rPr>
        <w:t>. Predicting organismal vulnerability to climate warming: roles of behaviour, physiology and adaptation. Philos. Trans. R. Soc. Lond. B. Biol. Sci. 367: 1665–79.</w:t>
      </w:r>
    </w:p>
    <w:p w14:paraId="051F0BE3"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Huey, R. B., and R. D. Stevenson</w:t>
      </w:r>
      <w:r w:rsidRPr="00580B25">
        <w:rPr>
          <w:rFonts w:eastAsia="Times New Roman" w:cs="Times New Roman"/>
          <w:noProof/>
          <w:sz w:val="22"/>
        </w:rPr>
        <w:t xml:space="preserve">. </w:t>
      </w:r>
      <w:r w:rsidRPr="00580B25">
        <w:rPr>
          <w:rFonts w:eastAsia="Times New Roman" w:cs="Times New Roman"/>
          <w:b/>
          <w:bCs/>
          <w:noProof/>
          <w:sz w:val="22"/>
        </w:rPr>
        <w:t>1979</w:t>
      </w:r>
      <w:r w:rsidRPr="00580B25">
        <w:rPr>
          <w:rFonts w:eastAsia="Times New Roman" w:cs="Times New Roman"/>
          <w:noProof/>
          <w:sz w:val="22"/>
        </w:rPr>
        <w:t>. Intergrating thermal physiology and ecology of ecotherms: a discussion of approaches. Am. Zool. 19: 357–366.</w:t>
      </w:r>
    </w:p>
    <w:p w14:paraId="1317C81A"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Hughes, L.</w:t>
      </w:r>
      <w:r w:rsidRPr="00580B25">
        <w:rPr>
          <w:rFonts w:eastAsia="Times New Roman" w:cs="Times New Roman"/>
          <w:noProof/>
          <w:sz w:val="22"/>
        </w:rPr>
        <w:t xml:space="preserve"> </w:t>
      </w:r>
      <w:r w:rsidRPr="00580B25">
        <w:rPr>
          <w:rFonts w:eastAsia="Times New Roman" w:cs="Times New Roman"/>
          <w:b/>
          <w:bCs/>
          <w:noProof/>
          <w:sz w:val="22"/>
        </w:rPr>
        <w:t>2000</w:t>
      </w:r>
      <w:r w:rsidRPr="00580B25">
        <w:rPr>
          <w:rFonts w:eastAsia="Times New Roman" w:cs="Times New Roman"/>
          <w:noProof/>
          <w:sz w:val="22"/>
        </w:rPr>
        <w:t>. Biological consequences of global warming: is the signal already apparent? Trends Ecol. Evol. 15: 56–61.</w:t>
      </w:r>
    </w:p>
    <w:p w14:paraId="12644F9C"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Hut, R. A., S. Paolucci, R. Dor, C. P. Kyriacou, and S. Daan</w:t>
      </w:r>
      <w:r w:rsidRPr="00580B25">
        <w:rPr>
          <w:rFonts w:eastAsia="Times New Roman" w:cs="Times New Roman"/>
          <w:noProof/>
          <w:sz w:val="22"/>
        </w:rPr>
        <w:t xml:space="preserve">. </w:t>
      </w:r>
      <w:r w:rsidRPr="00580B25">
        <w:rPr>
          <w:rFonts w:eastAsia="Times New Roman" w:cs="Times New Roman"/>
          <w:b/>
          <w:bCs/>
          <w:noProof/>
          <w:sz w:val="22"/>
        </w:rPr>
        <w:t>2013</w:t>
      </w:r>
      <w:r w:rsidRPr="00580B25">
        <w:rPr>
          <w:rFonts w:eastAsia="Times New Roman" w:cs="Times New Roman"/>
          <w:noProof/>
          <w:sz w:val="22"/>
        </w:rPr>
        <w:t>. Latitudinal clines: an evolutionary view on biological rhythms. Proc. Biol. Sci. 280: 20130433.</w:t>
      </w:r>
    </w:p>
    <w:p w14:paraId="2D4ED60F"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Koštál, V.</w:t>
      </w:r>
      <w:r w:rsidRPr="00580B25">
        <w:rPr>
          <w:rFonts w:eastAsia="Times New Roman" w:cs="Times New Roman"/>
          <w:noProof/>
          <w:sz w:val="22"/>
        </w:rPr>
        <w:t xml:space="preserve"> </w:t>
      </w:r>
      <w:r w:rsidRPr="00580B25">
        <w:rPr>
          <w:rFonts w:eastAsia="Times New Roman" w:cs="Times New Roman"/>
          <w:b/>
          <w:bCs/>
          <w:noProof/>
          <w:sz w:val="22"/>
        </w:rPr>
        <w:t>2006</w:t>
      </w:r>
      <w:r w:rsidRPr="00580B25">
        <w:rPr>
          <w:rFonts w:eastAsia="Times New Roman" w:cs="Times New Roman"/>
          <w:noProof/>
          <w:sz w:val="22"/>
        </w:rPr>
        <w:t>. Eco-physiological phases of insect diapause. J. Insect Physiol. 52: 113–127.</w:t>
      </w:r>
    </w:p>
    <w:p w14:paraId="4476D4BE"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Lassance, J. M., A. T. Groot, M. A. Lienard, B. Antony, C. Borgwardt, F. Andersson, E. Hedenstrom, D. G. Heckel, and C. Lofstedt</w:t>
      </w:r>
      <w:r w:rsidRPr="00580B25">
        <w:rPr>
          <w:rFonts w:eastAsia="Times New Roman" w:cs="Times New Roman"/>
          <w:noProof/>
          <w:sz w:val="22"/>
        </w:rPr>
        <w:t xml:space="preserve">. </w:t>
      </w:r>
      <w:r w:rsidRPr="00580B25">
        <w:rPr>
          <w:rFonts w:eastAsia="Times New Roman" w:cs="Times New Roman"/>
          <w:b/>
          <w:bCs/>
          <w:noProof/>
          <w:sz w:val="22"/>
        </w:rPr>
        <w:t>2010</w:t>
      </w:r>
      <w:r w:rsidRPr="00580B25">
        <w:rPr>
          <w:rFonts w:eastAsia="Times New Roman" w:cs="Times New Roman"/>
          <w:noProof/>
          <w:sz w:val="22"/>
        </w:rPr>
        <w:t>. Allelic variation in a fatty-acyl reductase gene causes divergence in moth sex pheromones. Nature. 466: 486–491.</w:t>
      </w:r>
    </w:p>
    <w:p w14:paraId="1DCC47F4"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Lee, C. E. E.</w:t>
      </w:r>
      <w:r w:rsidRPr="00580B25">
        <w:rPr>
          <w:rFonts w:eastAsia="Times New Roman" w:cs="Times New Roman"/>
          <w:noProof/>
          <w:sz w:val="22"/>
        </w:rPr>
        <w:t xml:space="preserve"> </w:t>
      </w:r>
      <w:r w:rsidRPr="00580B25">
        <w:rPr>
          <w:rFonts w:eastAsia="Times New Roman" w:cs="Times New Roman"/>
          <w:b/>
          <w:bCs/>
          <w:noProof/>
          <w:sz w:val="22"/>
        </w:rPr>
        <w:t>2002</w:t>
      </w:r>
      <w:r w:rsidRPr="00580B25">
        <w:rPr>
          <w:rFonts w:eastAsia="Times New Roman" w:cs="Times New Roman"/>
          <w:noProof/>
          <w:sz w:val="22"/>
        </w:rPr>
        <w:t>. Evolutionary genetics of invasive species. Trends Ecol. Evol. 17: 386–391.</w:t>
      </w:r>
    </w:p>
    <w:p w14:paraId="40F127B1"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Liu, K.-S.</w:t>
      </w:r>
      <w:r w:rsidRPr="00580B25">
        <w:rPr>
          <w:rFonts w:eastAsia="Times New Roman" w:cs="Times New Roman"/>
          <w:noProof/>
          <w:sz w:val="22"/>
        </w:rPr>
        <w:t xml:space="preserve"> </w:t>
      </w:r>
      <w:r w:rsidRPr="00580B25">
        <w:rPr>
          <w:rFonts w:eastAsia="Times New Roman" w:cs="Times New Roman"/>
          <w:b/>
          <w:bCs/>
          <w:noProof/>
          <w:sz w:val="22"/>
        </w:rPr>
        <w:t>1994</w:t>
      </w:r>
      <w:r w:rsidRPr="00580B25">
        <w:rPr>
          <w:rFonts w:eastAsia="Times New Roman" w:cs="Times New Roman"/>
          <w:noProof/>
          <w:sz w:val="22"/>
        </w:rPr>
        <w:t>. Preparation of fatty acid methyl esters for Gas-Chromatographic analysis of lipids in biologcal materials. J. Am. Oil Chem. Soc. 71: 1179–1187.</w:t>
      </w:r>
    </w:p>
    <w:p w14:paraId="7E8C9926"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Melorose, J., R. Perroy, and S. Careas</w:t>
      </w:r>
      <w:r w:rsidRPr="00580B25">
        <w:rPr>
          <w:rFonts w:eastAsia="Times New Roman" w:cs="Times New Roman"/>
          <w:noProof/>
          <w:sz w:val="22"/>
        </w:rPr>
        <w:t xml:space="preserve">. </w:t>
      </w:r>
      <w:r w:rsidRPr="00580B25">
        <w:rPr>
          <w:rFonts w:eastAsia="Times New Roman" w:cs="Times New Roman"/>
          <w:b/>
          <w:bCs/>
          <w:noProof/>
          <w:sz w:val="22"/>
        </w:rPr>
        <w:t>2015</w:t>
      </w:r>
      <w:r w:rsidRPr="00580B25">
        <w:rPr>
          <w:rFonts w:eastAsia="Times New Roman" w:cs="Times New Roman"/>
          <w:noProof/>
          <w:sz w:val="22"/>
        </w:rPr>
        <w:t xml:space="preserve">. World Population Prospects: The 2015 Revision, Key Findings and Advance Tables. Working Paper No. ESA/P/WP.241., United Nations, Dep. Econ. Soc. </w:t>
      </w:r>
      <w:r w:rsidRPr="00580B25">
        <w:rPr>
          <w:rFonts w:eastAsia="Times New Roman" w:cs="Times New Roman"/>
          <w:noProof/>
          <w:sz w:val="22"/>
        </w:rPr>
        <w:lastRenderedPageBreak/>
        <w:t>Aff. Popul. Div.</w:t>
      </w:r>
    </w:p>
    <w:p w14:paraId="72DC3D90"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NOAA National Centers for Environmental Information</w:t>
      </w:r>
      <w:r w:rsidRPr="00580B25">
        <w:rPr>
          <w:rFonts w:eastAsia="Times New Roman" w:cs="Times New Roman"/>
          <w:noProof/>
          <w:sz w:val="22"/>
        </w:rPr>
        <w:t xml:space="preserve">. </w:t>
      </w:r>
      <w:r w:rsidRPr="00580B25">
        <w:rPr>
          <w:rFonts w:eastAsia="Times New Roman" w:cs="Times New Roman"/>
          <w:b/>
          <w:bCs/>
          <w:noProof/>
          <w:sz w:val="22"/>
        </w:rPr>
        <w:t>2017</w:t>
      </w:r>
      <w:r w:rsidRPr="00580B25">
        <w:rPr>
          <w:rFonts w:eastAsia="Times New Roman" w:cs="Times New Roman"/>
          <w:noProof/>
          <w:sz w:val="22"/>
        </w:rPr>
        <w:t>. State of the Climate: Global Climate Report for Annual 2016. (https://www.ncdc.noaa.gov/sotc/national/201613).</w:t>
      </w:r>
    </w:p>
    <w:p w14:paraId="0632B9C6"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Parmesan, C., N. Ryrholm, C. Stefanescu, J. K. Hill, C. D. Thomas, H. Descimon, B. Huntley, L. Kaila, J. Kullberg, T. Tammaru, W. J. Tennent, J. a Thomas, and M. Warren</w:t>
      </w:r>
      <w:r w:rsidRPr="00580B25">
        <w:rPr>
          <w:rFonts w:eastAsia="Times New Roman" w:cs="Times New Roman"/>
          <w:noProof/>
          <w:sz w:val="22"/>
        </w:rPr>
        <w:t xml:space="preserve">. </w:t>
      </w:r>
      <w:r w:rsidRPr="00580B25">
        <w:rPr>
          <w:rFonts w:eastAsia="Times New Roman" w:cs="Times New Roman"/>
          <w:b/>
          <w:bCs/>
          <w:noProof/>
          <w:sz w:val="22"/>
        </w:rPr>
        <w:t>1999</w:t>
      </w:r>
      <w:r w:rsidRPr="00580B25">
        <w:rPr>
          <w:rFonts w:eastAsia="Times New Roman" w:cs="Times New Roman"/>
          <w:noProof/>
          <w:sz w:val="22"/>
        </w:rPr>
        <w:t>. Poleward shifts in geographical ranges of butterfly species associated with regional warming. Nature. 399: 579–583.</w:t>
      </w:r>
    </w:p>
    <w:p w14:paraId="630D892A"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Pick, C., M. Schneuer, and T. Burmester</w:t>
      </w:r>
      <w:r w:rsidRPr="00580B25">
        <w:rPr>
          <w:rFonts w:eastAsia="Times New Roman" w:cs="Times New Roman"/>
          <w:noProof/>
          <w:sz w:val="22"/>
        </w:rPr>
        <w:t xml:space="preserve">. </w:t>
      </w:r>
      <w:r w:rsidRPr="00580B25">
        <w:rPr>
          <w:rFonts w:eastAsia="Times New Roman" w:cs="Times New Roman"/>
          <w:b/>
          <w:bCs/>
          <w:noProof/>
          <w:sz w:val="22"/>
        </w:rPr>
        <w:t>2009</w:t>
      </w:r>
      <w:r w:rsidRPr="00580B25">
        <w:rPr>
          <w:rFonts w:eastAsia="Times New Roman" w:cs="Times New Roman"/>
          <w:noProof/>
          <w:sz w:val="22"/>
        </w:rPr>
        <w:t>. The occurrence of hemocyanin in Hexapoda. FEBS J. 276: 1930–1941.</w:t>
      </w:r>
    </w:p>
    <w:p w14:paraId="1953FEDB"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Pimentel, D.</w:t>
      </w:r>
      <w:r w:rsidRPr="00580B25">
        <w:rPr>
          <w:rFonts w:eastAsia="Times New Roman" w:cs="Times New Roman"/>
          <w:noProof/>
          <w:sz w:val="22"/>
        </w:rPr>
        <w:t xml:space="preserve"> </w:t>
      </w:r>
      <w:r w:rsidRPr="00580B25">
        <w:rPr>
          <w:rFonts w:eastAsia="Times New Roman" w:cs="Times New Roman"/>
          <w:b/>
          <w:bCs/>
          <w:noProof/>
          <w:sz w:val="22"/>
        </w:rPr>
        <w:t>2005</w:t>
      </w:r>
      <w:r w:rsidRPr="00580B25">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4664CEEE"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Pimentel, D., and M. Burgess</w:t>
      </w:r>
      <w:r w:rsidRPr="00580B25">
        <w:rPr>
          <w:rFonts w:eastAsia="Times New Roman" w:cs="Times New Roman"/>
          <w:noProof/>
          <w:sz w:val="22"/>
        </w:rPr>
        <w:t xml:space="preserve">. </w:t>
      </w:r>
      <w:r w:rsidRPr="00580B25">
        <w:rPr>
          <w:rFonts w:eastAsia="Times New Roman" w:cs="Times New Roman"/>
          <w:b/>
          <w:bCs/>
          <w:noProof/>
          <w:sz w:val="22"/>
        </w:rPr>
        <w:t>2005</w:t>
      </w:r>
      <w:r w:rsidRPr="00580B25">
        <w:rPr>
          <w:rFonts w:eastAsia="Times New Roman" w:cs="Times New Roman"/>
          <w:noProof/>
          <w:sz w:val="22"/>
        </w:rPr>
        <w:t>. Environmental and economic costs of the application of pesticides primarily in the United States. Integr. Pest Manag. 3: 47–71.</w:t>
      </w:r>
    </w:p>
    <w:p w14:paraId="24636338"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Scriber, J. M.</w:t>
      </w:r>
      <w:r w:rsidRPr="00580B25">
        <w:rPr>
          <w:rFonts w:eastAsia="Times New Roman" w:cs="Times New Roman"/>
          <w:noProof/>
          <w:sz w:val="22"/>
        </w:rPr>
        <w:t xml:space="preserve"> </w:t>
      </w:r>
      <w:r w:rsidRPr="00580B25">
        <w:rPr>
          <w:rFonts w:eastAsia="Times New Roman" w:cs="Times New Roman"/>
          <w:b/>
          <w:bCs/>
          <w:noProof/>
          <w:sz w:val="22"/>
        </w:rPr>
        <w:t>2014</w:t>
      </w:r>
      <w:r w:rsidRPr="00580B25">
        <w:rPr>
          <w:rFonts w:eastAsia="Times New Roman" w:cs="Times New Roman"/>
          <w:noProof/>
          <w:sz w:val="22"/>
        </w:rPr>
        <w:t>. Climate-driven reshuffling of species and genes: Potential conservation roles for species translocations and recombinant hybrid genotypes, Insects.</w:t>
      </w:r>
    </w:p>
    <w:p w14:paraId="13E21E42"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Sinclair, B. J.</w:t>
      </w:r>
      <w:r w:rsidRPr="00580B25">
        <w:rPr>
          <w:rFonts w:eastAsia="Times New Roman" w:cs="Times New Roman"/>
          <w:noProof/>
          <w:sz w:val="22"/>
        </w:rPr>
        <w:t xml:space="preserve"> </w:t>
      </w:r>
      <w:r w:rsidRPr="00580B25">
        <w:rPr>
          <w:rFonts w:eastAsia="Times New Roman" w:cs="Times New Roman"/>
          <w:b/>
          <w:bCs/>
          <w:noProof/>
          <w:sz w:val="22"/>
        </w:rPr>
        <w:t>2015</w:t>
      </w:r>
      <w:r w:rsidRPr="00580B25">
        <w:rPr>
          <w:rFonts w:eastAsia="Times New Roman" w:cs="Times New Roman"/>
          <w:noProof/>
          <w:sz w:val="22"/>
        </w:rPr>
        <w:t>. Linking energetics and overwintering in temperate insects. J. Therm. Biol. 54: 5–11.</w:t>
      </w:r>
    </w:p>
    <w:p w14:paraId="64AF8551"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Sinclair, B. J., K. E. Marshall, M. A. Sewell, D. L. Levesque, C. S. Willett, S. Slotsbo, Y. Dong, C. D. G. Harley, D. J. Marshall, B. S. Helmuth, and R. B. Huey</w:t>
      </w:r>
      <w:r w:rsidRPr="00580B25">
        <w:rPr>
          <w:rFonts w:eastAsia="Times New Roman" w:cs="Times New Roman"/>
          <w:noProof/>
          <w:sz w:val="22"/>
        </w:rPr>
        <w:t xml:space="preserve">. </w:t>
      </w:r>
      <w:r w:rsidRPr="00580B25">
        <w:rPr>
          <w:rFonts w:eastAsia="Times New Roman" w:cs="Times New Roman"/>
          <w:b/>
          <w:bCs/>
          <w:noProof/>
          <w:sz w:val="22"/>
        </w:rPr>
        <w:t>2016</w:t>
      </w:r>
      <w:r w:rsidRPr="00580B25">
        <w:rPr>
          <w:rFonts w:eastAsia="Times New Roman" w:cs="Times New Roman"/>
          <w:noProof/>
          <w:sz w:val="22"/>
        </w:rPr>
        <w:t>. Can we predict ectotherm responses to climate change using thermal performance curves and body temperatures? Ecol. Lett. 19: 1372–1385.</w:t>
      </w:r>
    </w:p>
    <w:p w14:paraId="3C9A6F3C"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Stocker, and V. B. and P. M. M. (eds. . T.F., D. Qin, G.-K. Plattner, M. Tignor, S.K. Allen, J. Boschung, A. Nauels, Y. Xia</w:t>
      </w:r>
      <w:r w:rsidRPr="00580B25">
        <w:rPr>
          <w:rFonts w:eastAsia="Times New Roman" w:cs="Times New Roman"/>
          <w:noProof/>
          <w:sz w:val="22"/>
        </w:rPr>
        <w:t xml:space="preserve">. </w:t>
      </w:r>
      <w:r w:rsidRPr="00580B25">
        <w:rPr>
          <w:rFonts w:eastAsia="Times New Roman" w:cs="Times New Roman"/>
          <w:b/>
          <w:bCs/>
          <w:noProof/>
          <w:sz w:val="22"/>
        </w:rPr>
        <w:t>2015</w:t>
      </w:r>
      <w:r w:rsidRPr="00580B25">
        <w:rPr>
          <w:rFonts w:eastAsia="Times New Roman" w:cs="Times New Roman"/>
          <w:noProof/>
          <w:sz w:val="22"/>
        </w:rPr>
        <w:t>. Summary for Policymakers. Clim. Chang. 2013 - Phys. Sci. Basis. 1542: 1–30.</w:t>
      </w:r>
    </w:p>
    <w:p w14:paraId="0BAA1F7A"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Tauber, C. A., and M. J. Tauber</w:t>
      </w:r>
      <w:r w:rsidRPr="00580B25">
        <w:rPr>
          <w:rFonts w:eastAsia="Times New Roman" w:cs="Times New Roman"/>
          <w:noProof/>
          <w:sz w:val="22"/>
        </w:rPr>
        <w:t xml:space="preserve">. </w:t>
      </w:r>
      <w:r w:rsidRPr="00580B25">
        <w:rPr>
          <w:rFonts w:eastAsia="Times New Roman" w:cs="Times New Roman"/>
          <w:b/>
          <w:bCs/>
          <w:noProof/>
          <w:sz w:val="22"/>
        </w:rPr>
        <w:t>1981</w:t>
      </w:r>
      <w:r w:rsidRPr="00580B25">
        <w:rPr>
          <w:rFonts w:eastAsia="Times New Roman" w:cs="Times New Roman"/>
          <w:noProof/>
          <w:sz w:val="22"/>
        </w:rPr>
        <w:t>. Insect seasonal cycles: genetics and evolution ,~4195. 12: 281–308.</w:t>
      </w:r>
    </w:p>
    <w:p w14:paraId="18863429" w14:textId="77777777" w:rsidR="00580B25" w:rsidRPr="00580B25" w:rsidRDefault="00580B25" w:rsidP="00580B25">
      <w:pPr>
        <w:autoSpaceDE w:val="0"/>
        <w:autoSpaceDN w:val="0"/>
        <w:adjustRightInd w:val="0"/>
        <w:spacing w:before="100" w:after="100"/>
        <w:ind w:left="480" w:hanging="480"/>
        <w:rPr>
          <w:rFonts w:eastAsia="Times New Roman" w:cs="Times New Roman"/>
          <w:noProof/>
          <w:sz w:val="22"/>
        </w:rPr>
      </w:pPr>
      <w:r w:rsidRPr="00580B25">
        <w:rPr>
          <w:rFonts w:eastAsia="Times New Roman" w:cs="Times New Roman"/>
          <w:b/>
          <w:bCs/>
          <w:noProof/>
          <w:sz w:val="22"/>
        </w:rPr>
        <w:t>Wadsworth, C. B., X. Li, and E. B. Dopman</w:t>
      </w:r>
      <w:r w:rsidRPr="00580B25">
        <w:rPr>
          <w:rFonts w:eastAsia="Times New Roman" w:cs="Times New Roman"/>
          <w:noProof/>
          <w:sz w:val="22"/>
        </w:rPr>
        <w:t xml:space="preserve">. </w:t>
      </w:r>
      <w:r w:rsidRPr="00580B25">
        <w:rPr>
          <w:rFonts w:eastAsia="Times New Roman" w:cs="Times New Roman"/>
          <w:b/>
          <w:bCs/>
          <w:noProof/>
          <w:sz w:val="22"/>
        </w:rPr>
        <w:t>2015</w:t>
      </w:r>
      <w:r w:rsidRPr="00580B25">
        <w:rPr>
          <w:rFonts w:eastAsia="Times New Roman" w:cs="Times New Roman"/>
          <w:noProof/>
          <w:sz w:val="22"/>
        </w:rPr>
        <w:t>. A recombination suppressor contributes to ecological speciation in OSTRINIA moths. Heredity (Edinb). 114: 593–600.</w:t>
      </w:r>
    </w:p>
    <w:p w14:paraId="6F8BBC25" w14:textId="77777777" w:rsidR="00580B25" w:rsidRPr="00580B25" w:rsidRDefault="00580B25" w:rsidP="00580B25">
      <w:pPr>
        <w:autoSpaceDE w:val="0"/>
        <w:autoSpaceDN w:val="0"/>
        <w:adjustRightInd w:val="0"/>
        <w:spacing w:before="100" w:after="100"/>
        <w:ind w:left="480" w:hanging="480"/>
        <w:rPr>
          <w:noProof/>
          <w:sz w:val="22"/>
        </w:rPr>
      </w:pPr>
      <w:r w:rsidRPr="00580B25">
        <w:rPr>
          <w:rFonts w:eastAsia="Times New Roman" w:cs="Times New Roman"/>
          <w:b/>
          <w:bCs/>
          <w:noProof/>
          <w:sz w:val="22"/>
        </w:rPr>
        <w:t>Williams, S. E., C. Moritz, L. P. Shoo, J. L. Isaac, A. a Hoffmann, and G. Langham</w:t>
      </w:r>
      <w:r w:rsidRPr="00580B25">
        <w:rPr>
          <w:rFonts w:eastAsia="Times New Roman" w:cs="Times New Roman"/>
          <w:noProof/>
          <w:sz w:val="22"/>
        </w:rPr>
        <w:t xml:space="preserve">. </w:t>
      </w:r>
      <w:r w:rsidRPr="00580B25">
        <w:rPr>
          <w:rFonts w:eastAsia="Times New Roman" w:cs="Times New Roman"/>
          <w:b/>
          <w:bCs/>
          <w:noProof/>
          <w:sz w:val="22"/>
        </w:rPr>
        <w:t>2008</w:t>
      </w:r>
      <w:r w:rsidRPr="00580B25">
        <w:rPr>
          <w:rFonts w:eastAsia="Times New Roman" w:cs="Times New Roman"/>
          <w:noProof/>
          <w:sz w:val="22"/>
        </w:rPr>
        <w:t>. Towards an Integrated Framework for Assessing the Vulnerability of Species to Climate Change. PLoS Biol. 6: e325.</w:t>
      </w:r>
    </w:p>
    <w:p w14:paraId="3746C36B" w14:textId="3704C439" w:rsidR="00C83A27" w:rsidRPr="00B25226" w:rsidRDefault="00C83A27" w:rsidP="00580B25">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 xml:space="preserve">I still do not like this </w:t>
      </w:r>
      <w:proofErr w:type="spellStart"/>
      <w:r>
        <w:t>sentance</w:t>
      </w:r>
      <w:proofErr w:type="spellEnd"/>
    </w:p>
  </w:comment>
  <w:comment w:id="1" w:author="Dan Hahn" w:date="2017-09-10T14:25:00Z" w:initials="DH">
    <w:p w14:paraId="5C3C4E7A" w14:textId="77777777" w:rsidR="00775CF8" w:rsidRDefault="00775CF8" w:rsidP="00775CF8">
      <w:pPr>
        <w:pStyle w:val="CommentText"/>
      </w:pPr>
      <w:r>
        <w:rPr>
          <w:rStyle w:val="CommentReference"/>
        </w:rPr>
        <w:annotationRef/>
      </w:r>
      <w:r>
        <w:t xml:space="preserve">Please rewrite this sentence. It is currently very awkward. </w:t>
      </w:r>
    </w:p>
  </w:comment>
  <w:comment w:id="2" w:author="Dan Hahn" w:date="2017-07-27T11:10:00Z" w:initials="DH">
    <w:p w14:paraId="35782145" w14:textId="77777777" w:rsidR="00A52475" w:rsidRDefault="00A52475" w:rsidP="003F083F">
      <w:pPr>
        <w:pStyle w:val="CommentText"/>
      </w:pPr>
      <w:r>
        <w:rPr>
          <w:rStyle w:val="CommentReference"/>
        </w:rPr>
        <w:annotationRef/>
      </w:r>
      <w:r>
        <w:t xml:space="preserve">What do you mean by genetic programming? Do you really mean to say developmental programming? </w:t>
      </w:r>
    </w:p>
  </w:comment>
  <w:comment w:id="3" w:author="Dan Hahn" w:date="2017-07-27T11:11:00Z" w:initials="DH">
    <w:p w14:paraId="5CA12AC2" w14:textId="77777777" w:rsidR="00A52475" w:rsidRDefault="00A52475"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4" w:author="Dan Hahn" w:date="2017-07-27T11:12:00Z" w:initials="DH">
    <w:p w14:paraId="2DF23463" w14:textId="77777777" w:rsidR="00A52475" w:rsidRDefault="00A52475"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5" w:author="Dan Hahn" w:date="2017-07-27T11:14:00Z" w:initials="DH">
    <w:p w14:paraId="3FD0809F" w14:textId="77777777" w:rsidR="00A52475" w:rsidRDefault="00A52475"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6" w:author="Dan Hahn" w:date="2017-07-27T11:17:00Z" w:initials="DH">
    <w:p w14:paraId="3CE3389E" w14:textId="77777777" w:rsidR="00A52475" w:rsidRDefault="00A52475" w:rsidP="003F083F">
      <w:pPr>
        <w:pStyle w:val="CommentText"/>
      </w:pPr>
      <w:r>
        <w:rPr>
          <w:rStyle w:val="CommentReference"/>
        </w:rPr>
        <w:annotationRef/>
      </w:r>
      <w:r>
        <w:t xml:space="preserve">Have you spelled out the genus name somewhere earlier in the proposal? </w:t>
      </w:r>
    </w:p>
  </w:comment>
  <w:comment w:id="7" w:author="Dan Hahn" w:date="2017-07-27T11:18:00Z" w:initials="DH">
    <w:p w14:paraId="73FFCB9A" w14:textId="77777777" w:rsidR="00A52475" w:rsidRDefault="00A52475" w:rsidP="003F083F">
      <w:pPr>
        <w:pStyle w:val="CommentText"/>
      </w:pPr>
      <w:r>
        <w:rPr>
          <w:rStyle w:val="CommentReference"/>
        </w:rPr>
        <w:annotationRef/>
      </w:r>
      <w:r>
        <w:t xml:space="preserve">This section is poorly written. </w:t>
      </w:r>
    </w:p>
  </w:comment>
  <w:comment w:id="8" w:author="Dan Hahn" w:date="2017-06-16T13:26:00Z" w:initials="DH">
    <w:p w14:paraId="3732DAB7" w14:textId="77777777" w:rsidR="00A52475" w:rsidRDefault="00A52475" w:rsidP="003F083F">
      <w:pPr>
        <w:pStyle w:val="CommentText"/>
      </w:pPr>
      <w:r>
        <w:rPr>
          <w:rStyle w:val="CommentReference"/>
        </w:rPr>
        <w:annotationRef/>
      </w:r>
      <w:r>
        <w:t>Say it more simply!</w:t>
      </w:r>
    </w:p>
  </w:comment>
  <w:comment w:id="9" w:author="Dan Hahn" w:date="2017-06-16T13:27:00Z" w:initials="DH">
    <w:p w14:paraId="34FD7D6A" w14:textId="77777777" w:rsidR="00A52475" w:rsidRDefault="00A52475" w:rsidP="003F083F">
      <w:pPr>
        <w:pStyle w:val="CommentText"/>
      </w:pPr>
      <w:r>
        <w:rPr>
          <w:rStyle w:val="CommentReference"/>
        </w:rPr>
        <w:annotationRef/>
      </w:r>
      <w:r>
        <w:t>Simpler!</w:t>
      </w:r>
    </w:p>
  </w:comment>
  <w:comment w:id="10" w:author="Dan Hahn" w:date="2017-07-27T11:23:00Z" w:initials="DH">
    <w:p w14:paraId="7BC12AAA" w14:textId="77777777" w:rsidR="00A52475" w:rsidRDefault="00A52475"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1" w:author="Dan Hahn" w:date="2017-07-27T11:24:00Z" w:initials="DH">
    <w:p w14:paraId="3C8EAFD3" w14:textId="77777777" w:rsidR="00A52475" w:rsidRDefault="00A52475"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12" w:author="Dan Hahn" w:date="2017-07-27T11:31:00Z" w:initials="DH">
    <w:p w14:paraId="48FBF311" w14:textId="77777777" w:rsidR="00A52475" w:rsidRDefault="00A52475" w:rsidP="003F083F">
      <w:pPr>
        <w:pStyle w:val="CommentText"/>
      </w:pPr>
      <w:r>
        <w:rPr>
          <w:rStyle w:val="CommentReference"/>
        </w:rPr>
        <w:annotationRef/>
      </w:r>
      <w:r>
        <w:t xml:space="preserve">Can you say this more clearly? </w:t>
      </w:r>
    </w:p>
  </w:comment>
  <w:comment w:id="13" w:author="Dan Hahn" w:date="2017-07-27T11:32:00Z" w:initials="DH">
    <w:p w14:paraId="04A89C9C" w14:textId="77777777" w:rsidR="00A52475" w:rsidRDefault="00A52475" w:rsidP="003F083F">
      <w:pPr>
        <w:pStyle w:val="CommentText"/>
      </w:pPr>
      <w:r>
        <w:rPr>
          <w:rStyle w:val="CommentReference"/>
        </w:rPr>
        <w:annotationRef/>
      </w:r>
      <w:r>
        <w:t xml:space="preserve">Are you sure? How often do you think this happens? </w:t>
      </w:r>
    </w:p>
  </w:comment>
  <w:comment w:id="14" w:author="Dan Hahn" w:date="2017-07-27T11:33:00Z" w:initials="DH">
    <w:p w14:paraId="538CC072" w14:textId="77777777" w:rsidR="00A52475" w:rsidRDefault="00A52475" w:rsidP="003F083F">
      <w:pPr>
        <w:pStyle w:val="CommentText"/>
      </w:pPr>
      <w:r>
        <w:rPr>
          <w:rStyle w:val="CommentReference"/>
        </w:rPr>
        <w:annotationRef/>
      </w:r>
      <w:r>
        <w:t xml:space="preserve">WHAT? </w:t>
      </w:r>
    </w:p>
  </w:comment>
  <w:comment w:id="15" w:author="Dan Hahn" w:date="2017-06-16T13:28:00Z" w:initials="DH">
    <w:p w14:paraId="59BFC2F5" w14:textId="77777777" w:rsidR="00A52475" w:rsidRDefault="00A52475" w:rsidP="003F083F">
      <w:pPr>
        <w:pStyle w:val="CommentText"/>
      </w:pPr>
      <w:r>
        <w:rPr>
          <w:rStyle w:val="CommentReference"/>
        </w:rPr>
        <w:annotationRef/>
      </w:r>
      <w:r>
        <w:t xml:space="preserve">What? </w:t>
      </w:r>
    </w:p>
  </w:comment>
  <w:comment w:id="16"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17"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19"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22"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23"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25"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28" w:author="Dan Hahn" w:date="2017-08-28T13:33:00Z" w:initials="DH">
    <w:p w14:paraId="4CA9228E" w14:textId="74F86EA3" w:rsidR="00A52475" w:rsidRDefault="00A52475">
      <w:pPr>
        <w:pStyle w:val="CommentText"/>
      </w:pPr>
      <w:r>
        <w:rPr>
          <w:rStyle w:val="CommentReference"/>
        </w:rPr>
        <w:annotationRef/>
      </w:r>
      <w:r>
        <w:t>Good!</w:t>
      </w:r>
    </w:p>
  </w:comment>
  <w:comment w:id="30"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34" w:author="James Brown" w:date="2017-08-26T23:19:00Z" w:initials="JTB">
    <w:p w14:paraId="78C993D1" w14:textId="4FEEEF4A" w:rsidR="00A52475" w:rsidRDefault="00A52475">
      <w:pPr>
        <w:pStyle w:val="CommentText"/>
      </w:pPr>
      <w:r>
        <w:rPr>
          <w:rStyle w:val="CommentReference"/>
        </w:rPr>
        <w:annotationRef/>
      </w:r>
      <w:r>
        <w:t>Please read this section</w:t>
      </w:r>
    </w:p>
  </w:comment>
  <w:comment w:id="35"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37"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5C3C4E7A"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95114" w14:textId="77777777" w:rsidR="00FF3019" w:rsidRDefault="00FF3019">
      <w:r>
        <w:separator/>
      </w:r>
    </w:p>
  </w:endnote>
  <w:endnote w:type="continuationSeparator" w:id="0">
    <w:p w14:paraId="34294835" w14:textId="77777777" w:rsidR="00FF3019" w:rsidRDefault="00FF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50094B">
      <w:rPr>
        <w:noProof/>
      </w:rPr>
      <w:t>28</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1C244" w14:textId="77777777" w:rsidR="00FF3019" w:rsidRDefault="00FF3019">
      <w:r>
        <w:separator/>
      </w:r>
    </w:p>
  </w:footnote>
  <w:footnote w:type="continuationSeparator" w:id="0">
    <w:p w14:paraId="249C1F03" w14:textId="77777777" w:rsidR="00FF3019" w:rsidRDefault="00FF30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D68EE"/>
    <w:rsid w:val="000E0A6E"/>
    <w:rsid w:val="000E1271"/>
    <w:rsid w:val="000E2CF1"/>
    <w:rsid w:val="000E2D18"/>
    <w:rsid w:val="000E2FB1"/>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5168"/>
    <w:rsid w:val="001859AC"/>
    <w:rsid w:val="001866FB"/>
    <w:rsid w:val="00187ECD"/>
    <w:rsid w:val="0019018D"/>
    <w:rsid w:val="001932FC"/>
    <w:rsid w:val="00196150"/>
    <w:rsid w:val="001A033F"/>
    <w:rsid w:val="001A2DFC"/>
    <w:rsid w:val="001A396C"/>
    <w:rsid w:val="001A51A3"/>
    <w:rsid w:val="001A67FE"/>
    <w:rsid w:val="001A7151"/>
    <w:rsid w:val="001A777E"/>
    <w:rsid w:val="001B18BD"/>
    <w:rsid w:val="001B1A5E"/>
    <w:rsid w:val="001B2C13"/>
    <w:rsid w:val="001B35F2"/>
    <w:rsid w:val="001B4231"/>
    <w:rsid w:val="001B4A30"/>
    <w:rsid w:val="001B6436"/>
    <w:rsid w:val="001C1B2F"/>
    <w:rsid w:val="001C4E9B"/>
    <w:rsid w:val="001C52DA"/>
    <w:rsid w:val="001C5D37"/>
    <w:rsid w:val="001C6576"/>
    <w:rsid w:val="001C668F"/>
    <w:rsid w:val="001D1416"/>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DE"/>
    <w:rsid w:val="002013A0"/>
    <w:rsid w:val="00201918"/>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0FF"/>
    <w:rsid w:val="00251A95"/>
    <w:rsid w:val="00251B65"/>
    <w:rsid w:val="00252436"/>
    <w:rsid w:val="00253BF8"/>
    <w:rsid w:val="002563FD"/>
    <w:rsid w:val="00256B27"/>
    <w:rsid w:val="00256B97"/>
    <w:rsid w:val="00257A58"/>
    <w:rsid w:val="00261440"/>
    <w:rsid w:val="00261DAE"/>
    <w:rsid w:val="00265C55"/>
    <w:rsid w:val="00266BAF"/>
    <w:rsid w:val="00270A77"/>
    <w:rsid w:val="002734B2"/>
    <w:rsid w:val="002739FE"/>
    <w:rsid w:val="00276964"/>
    <w:rsid w:val="0028005C"/>
    <w:rsid w:val="00280518"/>
    <w:rsid w:val="00284720"/>
    <w:rsid w:val="00284F45"/>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0B4"/>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43C9"/>
    <w:rsid w:val="0034488C"/>
    <w:rsid w:val="0034497F"/>
    <w:rsid w:val="00345783"/>
    <w:rsid w:val="00345EA3"/>
    <w:rsid w:val="00345F0C"/>
    <w:rsid w:val="00351153"/>
    <w:rsid w:val="003514C2"/>
    <w:rsid w:val="00352D46"/>
    <w:rsid w:val="00352ED2"/>
    <w:rsid w:val="003532C5"/>
    <w:rsid w:val="00355CC8"/>
    <w:rsid w:val="00356061"/>
    <w:rsid w:val="00361D45"/>
    <w:rsid w:val="00362498"/>
    <w:rsid w:val="00362788"/>
    <w:rsid w:val="00362F62"/>
    <w:rsid w:val="00372031"/>
    <w:rsid w:val="003727DA"/>
    <w:rsid w:val="00372CC2"/>
    <w:rsid w:val="0037492E"/>
    <w:rsid w:val="0037555C"/>
    <w:rsid w:val="00377D5B"/>
    <w:rsid w:val="00380129"/>
    <w:rsid w:val="00381365"/>
    <w:rsid w:val="0038307B"/>
    <w:rsid w:val="003835A7"/>
    <w:rsid w:val="00384794"/>
    <w:rsid w:val="003847EB"/>
    <w:rsid w:val="00384AFA"/>
    <w:rsid w:val="00390530"/>
    <w:rsid w:val="0039186D"/>
    <w:rsid w:val="00392785"/>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41B4"/>
    <w:rsid w:val="003C5D15"/>
    <w:rsid w:val="003C6A60"/>
    <w:rsid w:val="003C7149"/>
    <w:rsid w:val="003C78ED"/>
    <w:rsid w:val="003D02B1"/>
    <w:rsid w:val="003D341B"/>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40FAC"/>
    <w:rsid w:val="00441A5D"/>
    <w:rsid w:val="004421C8"/>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2C0B"/>
    <w:rsid w:val="004F31A5"/>
    <w:rsid w:val="004F3A49"/>
    <w:rsid w:val="004F7698"/>
    <w:rsid w:val="0050094B"/>
    <w:rsid w:val="005009BF"/>
    <w:rsid w:val="0050111B"/>
    <w:rsid w:val="005017CC"/>
    <w:rsid w:val="00502154"/>
    <w:rsid w:val="005038D9"/>
    <w:rsid w:val="005042DB"/>
    <w:rsid w:val="005054C6"/>
    <w:rsid w:val="00506F14"/>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0B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643B"/>
    <w:rsid w:val="00666EBC"/>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24CD"/>
    <w:rsid w:val="006B2E27"/>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44B7"/>
    <w:rsid w:val="00704FF5"/>
    <w:rsid w:val="0070551E"/>
    <w:rsid w:val="00706A81"/>
    <w:rsid w:val="00713DBC"/>
    <w:rsid w:val="00714A65"/>
    <w:rsid w:val="007175F2"/>
    <w:rsid w:val="00721B0B"/>
    <w:rsid w:val="007229A4"/>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DB"/>
    <w:rsid w:val="00737225"/>
    <w:rsid w:val="00737337"/>
    <w:rsid w:val="0073754F"/>
    <w:rsid w:val="0074507F"/>
    <w:rsid w:val="00746552"/>
    <w:rsid w:val="00754593"/>
    <w:rsid w:val="00755596"/>
    <w:rsid w:val="007608C3"/>
    <w:rsid w:val="00761B7A"/>
    <w:rsid w:val="0076506B"/>
    <w:rsid w:val="007663B0"/>
    <w:rsid w:val="00770D7A"/>
    <w:rsid w:val="0077165D"/>
    <w:rsid w:val="00771A80"/>
    <w:rsid w:val="00771EC2"/>
    <w:rsid w:val="00772258"/>
    <w:rsid w:val="00773C74"/>
    <w:rsid w:val="00773EFA"/>
    <w:rsid w:val="0077582E"/>
    <w:rsid w:val="00775CF8"/>
    <w:rsid w:val="00776984"/>
    <w:rsid w:val="00783D02"/>
    <w:rsid w:val="00785E3D"/>
    <w:rsid w:val="00790AEB"/>
    <w:rsid w:val="00790E03"/>
    <w:rsid w:val="00790EE9"/>
    <w:rsid w:val="007916DA"/>
    <w:rsid w:val="00792752"/>
    <w:rsid w:val="00793850"/>
    <w:rsid w:val="00794255"/>
    <w:rsid w:val="0079485F"/>
    <w:rsid w:val="007A06A7"/>
    <w:rsid w:val="007A2D48"/>
    <w:rsid w:val="007A30A7"/>
    <w:rsid w:val="007A4142"/>
    <w:rsid w:val="007A4F27"/>
    <w:rsid w:val="007A5748"/>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873"/>
    <w:rsid w:val="00836985"/>
    <w:rsid w:val="0084177D"/>
    <w:rsid w:val="00841AF6"/>
    <w:rsid w:val="00841F59"/>
    <w:rsid w:val="0084302F"/>
    <w:rsid w:val="00845174"/>
    <w:rsid w:val="00845E0D"/>
    <w:rsid w:val="00845FD5"/>
    <w:rsid w:val="00846205"/>
    <w:rsid w:val="00846FF5"/>
    <w:rsid w:val="0084735E"/>
    <w:rsid w:val="00847CFA"/>
    <w:rsid w:val="00852646"/>
    <w:rsid w:val="0085313E"/>
    <w:rsid w:val="00854F54"/>
    <w:rsid w:val="00860018"/>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61BE"/>
    <w:rsid w:val="00896675"/>
    <w:rsid w:val="0089676E"/>
    <w:rsid w:val="0089755E"/>
    <w:rsid w:val="008A03F5"/>
    <w:rsid w:val="008A04FD"/>
    <w:rsid w:val="008A2CE5"/>
    <w:rsid w:val="008A43C4"/>
    <w:rsid w:val="008A5831"/>
    <w:rsid w:val="008A5881"/>
    <w:rsid w:val="008B2D49"/>
    <w:rsid w:val="008B5363"/>
    <w:rsid w:val="008B6230"/>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30F"/>
    <w:rsid w:val="00951FFB"/>
    <w:rsid w:val="00953639"/>
    <w:rsid w:val="009553B4"/>
    <w:rsid w:val="00956D2D"/>
    <w:rsid w:val="009608DE"/>
    <w:rsid w:val="00962163"/>
    <w:rsid w:val="0096276A"/>
    <w:rsid w:val="0096610C"/>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24D8"/>
    <w:rsid w:val="009B32D6"/>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E02"/>
    <w:rsid w:val="00A87FF4"/>
    <w:rsid w:val="00A90128"/>
    <w:rsid w:val="00A912C8"/>
    <w:rsid w:val="00A92D85"/>
    <w:rsid w:val="00A9396E"/>
    <w:rsid w:val="00A93A88"/>
    <w:rsid w:val="00A95D68"/>
    <w:rsid w:val="00AA0985"/>
    <w:rsid w:val="00AA09F5"/>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3E1"/>
    <w:rsid w:val="00AC48CC"/>
    <w:rsid w:val="00AC4F79"/>
    <w:rsid w:val="00AC72D0"/>
    <w:rsid w:val="00AD356D"/>
    <w:rsid w:val="00AD5A98"/>
    <w:rsid w:val="00AD6167"/>
    <w:rsid w:val="00AD7077"/>
    <w:rsid w:val="00AD7341"/>
    <w:rsid w:val="00AE061D"/>
    <w:rsid w:val="00AE1312"/>
    <w:rsid w:val="00AE175C"/>
    <w:rsid w:val="00AE281F"/>
    <w:rsid w:val="00AE3713"/>
    <w:rsid w:val="00AE42ED"/>
    <w:rsid w:val="00AE51BF"/>
    <w:rsid w:val="00AE6FA5"/>
    <w:rsid w:val="00AF1F6B"/>
    <w:rsid w:val="00AF5A19"/>
    <w:rsid w:val="00AF5BFA"/>
    <w:rsid w:val="00B01971"/>
    <w:rsid w:val="00B034A0"/>
    <w:rsid w:val="00B039C2"/>
    <w:rsid w:val="00B06804"/>
    <w:rsid w:val="00B1054C"/>
    <w:rsid w:val="00B10C15"/>
    <w:rsid w:val="00B10DAF"/>
    <w:rsid w:val="00B12308"/>
    <w:rsid w:val="00B127EA"/>
    <w:rsid w:val="00B13865"/>
    <w:rsid w:val="00B17675"/>
    <w:rsid w:val="00B2043D"/>
    <w:rsid w:val="00B209E1"/>
    <w:rsid w:val="00B20A0B"/>
    <w:rsid w:val="00B2257A"/>
    <w:rsid w:val="00B25226"/>
    <w:rsid w:val="00B25DA8"/>
    <w:rsid w:val="00B26C2E"/>
    <w:rsid w:val="00B31483"/>
    <w:rsid w:val="00B33353"/>
    <w:rsid w:val="00B341BE"/>
    <w:rsid w:val="00B35589"/>
    <w:rsid w:val="00B361CB"/>
    <w:rsid w:val="00B364A1"/>
    <w:rsid w:val="00B4113A"/>
    <w:rsid w:val="00B4176F"/>
    <w:rsid w:val="00B42799"/>
    <w:rsid w:val="00B4396A"/>
    <w:rsid w:val="00B45A06"/>
    <w:rsid w:val="00B47436"/>
    <w:rsid w:val="00B47581"/>
    <w:rsid w:val="00B507F8"/>
    <w:rsid w:val="00B5105C"/>
    <w:rsid w:val="00B51E68"/>
    <w:rsid w:val="00B52484"/>
    <w:rsid w:val="00B53DD4"/>
    <w:rsid w:val="00B5407E"/>
    <w:rsid w:val="00B60113"/>
    <w:rsid w:val="00B60E31"/>
    <w:rsid w:val="00B61DE9"/>
    <w:rsid w:val="00B62625"/>
    <w:rsid w:val="00B6298E"/>
    <w:rsid w:val="00B62C9C"/>
    <w:rsid w:val="00B630FA"/>
    <w:rsid w:val="00B63461"/>
    <w:rsid w:val="00B64325"/>
    <w:rsid w:val="00B66807"/>
    <w:rsid w:val="00B71C3C"/>
    <w:rsid w:val="00B744A0"/>
    <w:rsid w:val="00B749DE"/>
    <w:rsid w:val="00B74C6D"/>
    <w:rsid w:val="00B75BF8"/>
    <w:rsid w:val="00B777EC"/>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4672"/>
    <w:rsid w:val="00BB621D"/>
    <w:rsid w:val="00BB6765"/>
    <w:rsid w:val="00BB6D63"/>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4FDF"/>
    <w:rsid w:val="00BE57DF"/>
    <w:rsid w:val="00BE5E72"/>
    <w:rsid w:val="00BE5F57"/>
    <w:rsid w:val="00BE62E5"/>
    <w:rsid w:val="00BE67FD"/>
    <w:rsid w:val="00BE68B2"/>
    <w:rsid w:val="00BE6C96"/>
    <w:rsid w:val="00BE701D"/>
    <w:rsid w:val="00BE7CCE"/>
    <w:rsid w:val="00BF2DA2"/>
    <w:rsid w:val="00BF57D7"/>
    <w:rsid w:val="00BF76A9"/>
    <w:rsid w:val="00BF7FF8"/>
    <w:rsid w:val="00C00322"/>
    <w:rsid w:val="00C00F19"/>
    <w:rsid w:val="00C01FB7"/>
    <w:rsid w:val="00C11D56"/>
    <w:rsid w:val="00C13F30"/>
    <w:rsid w:val="00C17895"/>
    <w:rsid w:val="00C2032B"/>
    <w:rsid w:val="00C20DC3"/>
    <w:rsid w:val="00C20F0C"/>
    <w:rsid w:val="00C2122A"/>
    <w:rsid w:val="00C21902"/>
    <w:rsid w:val="00C22C20"/>
    <w:rsid w:val="00C235F5"/>
    <w:rsid w:val="00C237DA"/>
    <w:rsid w:val="00C24A09"/>
    <w:rsid w:val="00C2523B"/>
    <w:rsid w:val="00C31592"/>
    <w:rsid w:val="00C315F4"/>
    <w:rsid w:val="00C316F2"/>
    <w:rsid w:val="00C31FC1"/>
    <w:rsid w:val="00C32353"/>
    <w:rsid w:val="00C3271A"/>
    <w:rsid w:val="00C32E14"/>
    <w:rsid w:val="00C33AB8"/>
    <w:rsid w:val="00C36C44"/>
    <w:rsid w:val="00C3731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81"/>
    <w:rsid w:val="00D35A28"/>
    <w:rsid w:val="00D35E87"/>
    <w:rsid w:val="00D36CB6"/>
    <w:rsid w:val="00D40C5E"/>
    <w:rsid w:val="00D40D3B"/>
    <w:rsid w:val="00D40EA6"/>
    <w:rsid w:val="00D417E1"/>
    <w:rsid w:val="00D42C66"/>
    <w:rsid w:val="00D440A4"/>
    <w:rsid w:val="00D44F99"/>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30"/>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31AF2"/>
    <w:rsid w:val="00E33819"/>
    <w:rsid w:val="00E3425A"/>
    <w:rsid w:val="00E34C13"/>
    <w:rsid w:val="00E3683B"/>
    <w:rsid w:val="00E37216"/>
    <w:rsid w:val="00E37886"/>
    <w:rsid w:val="00E4000B"/>
    <w:rsid w:val="00E4063E"/>
    <w:rsid w:val="00E40D8A"/>
    <w:rsid w:val="00E42169"/>
    <w:rsid w:val="00E42EC3"/>
    <w:rsid w:val="00E44C4C"/>
    <w:rsid w:val="00E467F8"/>
    <w:rsid w:val="00E4761E"/>
    <w:rsid w:val="00E50BF2"/>
    <w:rsid w:val="00E50C85"/>
    <w:rsid w:val="00E51240"/>
    <w:rsid w:val="00E51276"/>
    <w:rsid w:val="00E514DF"/>
    <w:rsid w:val="00E52594"/>
    <w:rsid w:val="00E53487"/>
    <w:rsid w:val="00E53734"/>
    <w:rsid w:val="00E54E37"/>
    <w:rsid w:val="00E5656A"/>
    <w:rsid w:val="00E57B10"/>
    <w:rsid w:val="00E60724"/>
    <w:rsid w:val="00E60FC5"/>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917"/>
    <w:rsid w:val="00EF4519"/>
    <w:rsid w:val="00EF56FF"/>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F43"/>
    <w:rsid w:val="00F324AC"/>
    <w:rsid w:val="00F34383"/>
    <w:rsid w:val="00F34B4F"/>
    <w:rsid w:val="00F355D6"/>
    <w:rsid w:val="00F35CA4"/>
    <w:rsid w:val="00F36AFC"/>
    <w:rsid w:val="00F44B81"/>
    <w:rsid w:val="00F472CD"/>
    <w:rsid w:val="00F50562"/>
    <w:rsid w:val="00F507CA"/>
    <w:rsid w:val="00F51302"/>
    <w:rsid w:val="00F53772"/>
    <w:rsid w:val="00F5483E"/>
    <w:rsid w:val="00F554B1"/>
    <w:rsid w:val="00F60465"/>
    <w:rsid w:val="00F61B7E"/>
    <w:rsid w:val="00F62CB1"/>
    <w:rsid w:val="00F64636"/>
    <w:rsid w:val="00F6677F"/>
    <w:rsid w:val="00F66E5E"/>
    <w:rsid w:val="00F70AD2"/>
    <w:rsid w:val="00F70CB2"/>
    <w:rsid w:val="00F721BD"/>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E1C84"/>
    <w:rsid w:val="00FE1F23"/>
    <w:rsid w:val="00FE2040"/>
    <w:rsid w:val="00FE406C"/>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04332C-7192-664A-A142-F62FF962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33006</Words>
  <Characters>188135</Characters>
  <Application>Microsoft Macintosh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2017-09-10T18:36:00Z</cp:lastPrinted>
  <dcterms:created xsi:type="dcterms:W3CDTF">2017-09-12T18:45:00Z</dcterms:created>
  <dcterms:modified xsi:type="dcterms:W3CDTF">2017-09-12T19:07:00Z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