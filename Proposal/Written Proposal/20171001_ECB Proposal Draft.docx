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914620D" w14:textId="45185EF0" w:rsidR="003978C6" w:rsidRPr="00E52C90" w:rsidRDefault="00792752" w:rsidP="003978C6">
      <w:pPr>
        <w:spacing w:line="480" w:lineRule="auto"/>
        <w:ind w:firstLine="720"/>
        <w:rPr>
          <w:rFonts w:asciiTheme="minorHAnsi" w:hAnsiTheme="minorHAnsi"/>
          <w:color w:val="auto"/>
        </w:rPr>
      </w:pPr>
      <w:r w:rsidRPr="00E52C90">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w:t>
      </w:r>
      <w:r w:rsidR="000F2204">
        <w:rPr>
          <w:rFonts w:asciiTheme="minorHAnsi" w:hAnsiTheme="minorHAnsi"/>
          <w:color w:val="auto"/>
        </w:rPr>
        <w:t>ncreasing environmental stress</w:t>
      </w:r>
      <w:r w:rsidR="003978C6" w:rsidRPr="00E52C90">
        <w:rPr>
          <w:rFonts w:asciiTheme="minorHAnsi" w:hAnsiTheme="minorHAnsi"/>
          <w:color w:val="auto"/>
        </w:rPr>
        <w:t xml:space="preserve">. </w:t>
      </w:r>
      <w:r w:rsidR="00ED6814">
        <w:rPr>
          <w:rFonts w:asciiTheme="minorHAnsi" w:hAnsiTheme="minorHAnsi"/>
          <w:color w:val="auto"/>
        </w:rPr>
        <w:t>Warmer and less predictable temperatures could</w:t>
      </w:r>
      <w:r w:rsidR="003C34C9">
        <w:rPr>
          <w:rFonts w:asciiTheme="minorHAnsi" w:hAnsiTheme="minorHAnsi"/>
          <w:color w:val="auto"/>
        </w:rPr>
        <w:t xml:space="preserve"> </w:t>
      </w:r>
      <w:r w:rsidR="000A5729">
        <w:rPr>
          <w:rFonts w:asciiTheme="minorHAnsi" w:hAnsiTheme="minorHAnsi"/>
          <w:color w:val="auto"/>
        </w:rPr>
        <w:t xml:space="preserve">lead to </w:t>
      </w:r>
      <w:r w:rsidR="00B14831">
        <w:rPr>
          <w:rFonts w:asciiTheme="minorHAnsi" w:hAnsiTheme="minorHAnsi"/>
          <w:color w:val="auto"/>
        </w:rPr>
        <w:t xml:space="preserve">prolonged and intermittent </w:t>
      </w:r>
      <w:r w:rsidR="00A717F6">
        <w:rPr>
          <w:rFonts w:asciiTheme="minorHAnsi" w:hAnsiTheme="minorHAnsi"/>
          <w:color w:val="auto"/>
        </w:rPr>
        <w:t>changes in resource availability. Additionally, increased temperatures generally increase</w:t>
      </w:r>
      <w:r w:rsidR="00B14831">
        <w:rPr>
          <w:rFonts w:asciiTheme="minorHAnsi" w:hAnsiTheme="minorHAnsi"/>
          <w:color w:val="auto"/>
        </w:rPr>
        <w:t xml:space="preserve"> </w:t>
      </w:r>
      <w:r w:rsidR="000A5729">
        <w:rPr>
          <w:rFonts w:asciiTheme="minorHAnsi" w:hAnsiTheme="minorHAnsi"/>
          <w:color w:val="auto"/>
        </w:rPr>
        <w:t>metabolic activity</w:t>
      </w:r>
      <w:r w:rsidR="00A717F6">
        <w:rPr>
          <w:rFonts w:asciiTheme="minorHAnsi" w:hAnsiTheme="minorHAnsi"/>
          <w:color w:val="auto"/>
        </w:rPr>
        <w:t xml:space="preserve"> in insects</w:t>
      </w:r>
      <w:r w:rsidR="005A6A98">
        <w:rPr>
          <w:rFonts w:asciiTheme="minorHAnsi" w:hAnsiTheme="minorHAnsi"/>
          <w:color w:val="auto"/>
        </w:rPr>
        <w:t xml:space="preserve">. </w:t>
      </w:r>
      <w:r w:rsidR="00B14831">
        <w:rPr>
          <w:rFonts w:asciiTheme="minorHAnsi" w:hAnsiTheme="minorHAnsi"/>
          <w:color w:val="auto"/>
        </w:rPr>
        <w:t xml:space="preserve">As their metabolic rate increases, insects </w:t>
      </w:r>
      <w:r w:rsidR="00A717F6">
        <w:rPr>
          <w:rFonts w:asciiTheme="minorHAnsi" w:hAnsiTheme="minorHAnsi"/>
          <w:color w:val="auto"/>
        </w:rPr>
        <w:t xml:space="preserve">will </w:t>
      </w:r>
      <w:r w:rsidR="00B14831">
        <w:rPr>
          <w:rFonts w:asciiTheme="minorHAnsi" w:hAnsiTheme="minorHAnsi"/>
          <w:color w:val="auto"/>
        </w:rPr>
        <w:t xml:space="preserve">require access to </w:t>
      </w:r>
      <w:r w:rsidR="00A717F6">
        <w:rPr>
          <w:rFonts w:asciiTheme="minorHAnsi" w:hAnsiTheme="minorHAnsi"/>
          <w:color w:val="auto"/>
        </w:rPr>
        <w:t xml:space="preserve">more </w:t>
      </w:r>
      <w:r w:rsidR="00B14831">
        <w:rPr>
          <w:rFonts w:asciiTheme="minorHAnsi" w:hAnsiTheme="minorHAnsi"/>
          <w:color w:val="auto"/>
        </w:rPr>
        <w:t xml:space="preserve">resources </w:t>
      </w:r>
      <w:r w:rsidR="00A717F6">
        <w:rPr>
          <w:rFonts w:asciiTheme="minorHAnsi" w:hAnsiTheme="minorHAnsi"/>
          <w:color w:val="auto"/>
        </w:rPr>
        <w:t>to fuel their elevated metabolism or they could starve</w:t>
      </w:r>
      <w:commentRangeStart w:id="0"/>
      <w:r w:rsidR="003978C6">
        <w:rPr>
          <w:rStyle w:val="CommentReference"/>
        </w:rPr>
        <w:commentReference w:id="1"/>
      </w:r>
      <w:commentRangeEnd w:id="0"/>
      <w:r w:rsidR="00A717F6">
        <w:rPr>
          <w:rStyle w:val="CommentReference"/>
        </w:rPr>
        <w:commentReference w:id="0"/>
      </w:r>
      <w:r w:rsidR="003978C6" w:rsidRPr="00E52C90">
        <w:rPr>
          <w:rFonts w:asciiTheme="minorHAnsi" w:hAnsiTheme="minorHAnsi"/>
          <w:color w:val="auto"/>
        </w:rPr>
        <w:t xml:space="preserve">. </w:t>
      </w:r>
      <w:r w:rsidRPr="00E52C90">
        <w:rPr>
          <w:rFonts w:asciiTheme="minorHAnsi" w:hAnsiTheme="minorHAnsi"/>
          <w:color w:val="auto"/>
        </w:rPr>
        <w:t xml:space="preserve">Winning insects could adjust to these cyclic and stochastic changes in their environment through phenotypic plasticity. Phenotypic plasticity is defined as the capacity of a single genotype to express multiple, different phenotypes as a function of the environmental conditions that 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w:t>
      </w:r>
      <w:r w:rsidR="003C34C9">
        <w:rPr>
          <w:rFonts w:asciiTheme="minorHAnsi" w:hAnsiTheme="minorHAnsi"/>
          <w:color w:val="auto"/>
        </w:rPr>
        <w:t xml:space="preserve"> </w:t>
      </w:r>
      <w:r w:rsidR="00570560">
        <w:rPr>
          <w:rFonts w:asciiTheme="minorHAnsi" w:hAnsiTheme="minorHAnsi"/>
          <w:color w:val="auto"/>
        </w:rPr>
        <w:t xml:space="preserve">For example, phenotypically plastic insects could express traits that reduce their metabolic rate as temperatures increase. </w:t>
      </w:r>
      <w:r w:rsidR="003978C6" w:rsidRPr="00E52C90">
        <w:rPr>
          <w:rFonts w:asciiTheme="minorHAnsi" w:hAnsiTheme="minorHAnsi"/>
          <w:color w:val="auto"/>
        </w:rPr>
        <w:t xml:space="preserve">This phenotypic plasticity could mediate the </w:t>
      </w:r>
      <w:commentRangeStart w:id="2"/>
      <w:commentRangeStart w:id="3"/>
      <w:r w:rsidR="003978C6" w:rsidRPr="00E52C90">
        <w:rPr>
          <w:rFonts w:asciiTheme="minorHAnsi" w:hAnsiTheme="minorHAnsi"/>
          <w:color w:val="auto"/>
        </w:rPr>
        <w:t xml:space="preserve">effects </w:t>
      </w:r>
      <w:r w:rsidR="003978C6">
        <w:rPr>
          <w:rFonts w:asciiTheme="minorHAnsi" w:hAnsiTheme="minorHAnsi"/>
          <w:color w:val="auto"/>
        </w:rPr>
        <w:t xml:space="preserve">of </w:t>
      </w:r>
      <w:r w:rsidR="003978C6" w:rsidRPr="00E52C90">
        <w:rPr>
          <w:rFonts w:asciiTheme="minorHAnsi" w:hAnsiTheme="minorHAnsi"/>
          <w:color w:val="auto"/>
        </w:rPr>
        <w:t>reduced resources</w:t>
      </w:r>
      <w:r w:rsidR="00570560">
        <w:rPr>
          <w:rFonts w:asciiTheme="minorHAnsi" w:hAnsiTheme="minorHAnsi"/>
          <w:color w:val="auto"/>
        </w:rPr>
        <w:t xml:space="preserve"> increased temperatures</w:t>
      </w:r>
      <w:r w:rsidR="003978C6" w:rsidRPr="00E52C90">
        <w:rPr>
          <w:rFonts w:asciiTheme="minorHAnsi" w:hAnsiTheme="minorHAnsi"/>
          <w:color w:val="auto"/>
        </w:rPr>
        <w:t xml:space="preserve"> </w:t>
      </w:r>
      <w:commentRangeEnd w:id="2"/>
      <w:r w:rsidR="003978C6">
        <w:rPr>
          <w:rStyle w:val="CommentReference"/>
        </w:rPr>
        <w:commentReference w:id="2"/>
      </w:r>
      <w:commentRangeEnd w:id="3"/>
      <w:r w:rsidR="00570560">
        <w:rPr>
          <w:rStyle w:val="CommentReference"/>
        </w:rPr>
        <w:commentReference w:id="3"/>
      </w:r>
      <w:r w:rsidR="003978C6" w:rsidRPr="00E52C90">
        <w:rPr>
          <w:rFonts w:asciiTheme="minorHAnsi" w:hAnsiTheme="minorHAnsi"/>
          <w:color w:val="auto"/>
        </w:rPr>
        <w:t>by expressing phenotypes better suited to tolerate environmental stress.</w:t>
      </w:r>
      <w:r w:rsidRPr="00E52C90">
        <w:rPr>
          <w:rFonts w:asciiTheme="minorHAnsi" w:hAnsiTheme="minorHAnsi"/>
          <w:color w:val="auto"/>
        </w:rPr>
        <w:t xml:space="preserve">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w:t>
      </w:r>
      <w:r w:rsidRPr="00E52C90">
        <w:rPr>
          <w:rFonts w:asciiTheme="minorHAnsi" w:hAnsiTheme="minorHAnsi"/>
          <w:color w:val="auto"/>
        </w:rPr>
        <w:lastRenderedPageBreak/>
        <w:t>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xml:space="preserve">. These populations were reared under temperature regimes that fluctuated daily, </w:t>
      </w:r>
      <w:proofErr w:type="gramStart"/>
      <w:r w:rsidRPr="00E52C90">
        <w:rPr>
          <w:rFonts w:asciiTheme="minorHAnsi" w:hAnsiTheme="minorHAnsi"/>
          <w:color w:val="auto"/>
        </w:rPr>
        <w:t>similar to</w:t>
      </w:r>
      <w:proofErr w:type="gramEnd"/>
      <w:r w:rsidR="004F79CC">
        <w:rPr>
          <w:rFonts w:asciiTheme="minorHAnsi" w:hAnsiTheme="minorHAnsi"/>
          <w:color w:val="auto"/>
        </w:rPr>
        <w:t xml:space="preserve"> the</w:t>
      </w:r>
      <w:r w:rsidRPr="00E52C90">
        <w:rPr>
          <w:rFonts w:asciiTheme="minorHAnsi" w:hAnsiTheme="minorHAnsi"/>
          <w:color w:val="auto"/>
        </w:rPr>
        <w:t xml:space="preserve"> </w:t>
      </w:r>
      <w:r w:rsidR="004F79CC" w:rsidRPr="00E52C90">
        <w:rPr>
          <w:rFonts w:asciiTheme="minorHAnsi" w:hAnsiTheme="minorHAnsi"/>
          <w:color w:val="auto"/>
        </w:rPr>
        <w:t xml:space="preserve">daily </w:t>
      </w:r>
      <w:r w:rsidRPr="00E52C90">
        <w:rPr>
          <w:rFonts w:asciiTheme="minorHAnsi" w:hAnsiTheme="minorHAnsi"/>
          <w:color w:val="auto"/>
        </w:rPr>
        <w:t xml:space="preserve">average summer and winter temperatures for 6 days with a spike in temperature for 5 hours on day 7. After day 7, the flies were treated under starvation conditions and mortality was tracked. </w:t>
      </w:r>
      <w:r w:rsidR="003978C6" w:rsidRPr="00E52C90">
        <w:rPr>
          <w:rFonts w:asciiTheme="minorHAnsi" w:hAnsiTheme="minorHAnsi"/>
          <w:color w:val="auto"/>
        </w:rPr>
        <w:t xml:space="preserve">In each of the populations, starvation resistance was significantly increased in those fly treatments exposed to summer temperature regimens compared to winter </w:t>
      </w:r>
      <w:commentRangeStart w:id="4"/>
      <w:commentRangeStart w:id="5"/>
      <w:r w:rsidR="003978C6" w:rsidRPr="00E52C90">
        <w:rPr>
          <w:rFonts w:asciiTheme="minorHAnsi" w:hAnsiTheme="minorHAnsi"/>
          <w:color w:val="auto"/>
        </w:rPr>
        <w:fldChar w:fldCharType="begin" w:fldLock="1"/>
      </w:r>
      <w:r w:rsidR="003978C6"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3978C6" w:rsidRPr="00E52C90">
        <w:rPr>
          <w:rFonts w:asciiTheme="minorHAnsi" w:hAnsiTheme="minorHAnsi"/>
          <w:color w:val="auto"/>
        </w:rPr>
        <w:fldChar w:fldCharType="separate"/>
      </w:r>
      <w:r w:rsidR="003978C6" w:rsidRPr="00E52C90">
        <w:rPr>
          <w:rFonts w:asciiTheme="minorHAnsi" w:hAnsiTheme="minorHAnsi"/>
          <w:noProof/>
          <w:color w:val="auto"/>
        </w:rPr>
        <w:t>(Hoffmann et al. 2005)</w:t>
      </w:r>
      <w:r w:rsidR="003978C6" w:rsidRPr="00E52C90">
        <w:rPr>
          <w:rFonts w:asciiTheme="minorHAnsi" w:hAnsiTheme="minorHAnsi"/>
          <w:color w:val="auto"/>
        </w:rPr>
        <w:fldChar w:fldCharType="end"/>
      </w:r>
      <w:r w:rsidR="003978C6" w:rsidRPr="00E52C90">
        <w:rPr>
          <w:rFonts w:asciiTheme="minorHAnsi" w:hAnsiTheme="minorHAnsi"/>
          <w:color w:val="auto"/>
        </w:rPr>
        <w:t xml:space="preserve">. </w:t>
      </w:r>
      <w:r w:rsidR="00BF1C8B">
        <w:rPr>
          <w:rFonts w:asciiTheme="minorHAnsi" w:hAnsiTheme="minorHAnsi"/>
          <w:color w:val="auto"/>
        </w:rPr>
        <w:t>T</w:t>
      </w:r>
      <w:r w:rsidR="00EC5839">
        <w:rPr>
          <w:rFonts w:asciiTheme="minorHAnsi" w:hAnsiTheme="minorHAnsi"/>
          <w:color w:val="auto"/>
        </w:rPr>
        <w:t>emperature</w:t>
      </w:r>
      <w:r w:rsidR="00BF1C8B">
        <w:rPr>
          <w:rFonts w:asciiTheme="minorHAnsi" w:hAnsiTheme="minorHAnsi"/>
          <w:color w:val="auto"/>
        </w:rPr>
        <w:t xml:space="preserve"> spikes</w:t>
      </w:r>
      <w:r w:rsidR="00EC5839">
        <w:rPr>
          <w:rFonts w:asciiTheme="minorHAnsi" w:hAnsiTheme="minorHAnsi"/>
          <w:color w:val="auto"/>
        </w:rPr>
        <w:t>,</w:t>
      </w:r>
      <w:r w:rsidR="008E21E8">
        <w:rPr>
          <w:rFonts w:asciiTheme="minorHAnsi" w:hAnsiTheme="minorHAnsi"/>
          <w:color w:val="auto"/>
        </w:rPr>
        <w:t xml:space="preserve"> for these flies</w:t>
      </w:r>
      <w:r w:rsidR="00EC5839">
        <w:rPr>
          <w:rFonts w:asciiTheme="minorHAnsi" w:hAnsiTheme="minorHAnsi"/>
          <w:color w:val="auto"/>
        </w:rPr>
        <w:t>,</w:t>
      </w:r>
      <w:r w:rsidR="008E21E8">
        <w:rPr>
          <w:rFonts w:asciiTheme="minorHAnsi" w:hAnsiTheme="minorHAnsi"/>
          <w:color w:val="auto"/>
        </w:rPr>
        <w:t xml:space="preserve"> </w:t>
      </w:r>
      <w:r w:rsidR="00AC52E8">
        <w:rPr>
          <w:rFonts w:asciiTheme="minorHAnsi" w:hAnsiTheme="minorHAnsi"/>
          <w:color w:val="auto"/>
        </w:rPr>
        <w:t xml:space="preserve">reduces their reliance on environmental resources and increases their resistance to starvation. </w:t>
      </w:r>
      <w:r w:rsidR="00BF1C8B">
        <w:rPr>
          <w:rFonts w:asciiTheme="minorHAnsi" w:hAnsiTheme="minorHAnsi"/>
          <w:color w:val="auto"/>
        </w:rPr>
        <w:t>The phenotypically plastic response of</w:t>
      </w:r>
      <w:r w:rsidR="00AC52E8">
        <w:rPr>
          <w:rFonts w:asciiTheme="minorHAnsi" w:hAnsiTheme="minorHAnsi"/>
          <w:color w:val="auto"/>
        </w:rPr>
        <w:t xml:space="preserve"> flies </w:t>
      </w:r>
      <w:r w:rsidR="00BF1C8B">
        <w:rPr>
          <w:rFonts w:asciiTheme="minorHAnsi" w:hAnsiTheme="minorHAnsi"/>
          <w:color w:val="auto"/>
        </w:rPr>
        <w:t>to express</w:t>
      </w:r>
      <w:r w:rsidR="00AC52E8">
        <w:rPr>
          <w:rFonts w:asciiTheme="minorHAnsi" w:hAnsiTheme="minorHAnsi"/>
          <w:color w:val="auto"/>
        </w:rPr>
        <w:t xml:space="preserve"> traits that </w:t>
      </w:r>
      <w:r w:rsidR="00BF1C8B">
        <w:rPr>
          <w:rFonts w:asciiTheme="minorHAnsi" w:hAnsiTheme="minorHAnsi"/>
          <w:color w:val="auto"/>
        </w:rPr>
        <w:t>modulate the rate of their metabolism could help these insects win as climate change</w:t>
      </w:r>
      <w:r w:rsidR="00A7486F">
        <w:rPr>
          <w:rFonts w:asciiTheme="minorHAnsi" w:hAnsiTheme="minorHAnsi"/>
          <w:color w:val="auto"/>
        </w:rPr>
        <w:t>s</w:t>
      </w:r>
      <w:r w:rsidR="00A7486F" w:rsidRPr="00A7486F">
        <w:rPr>
          <w:rFonts w:asciiTheme="minorHAnsi" w:hAnsiTheme="minorHAnsi"/>
          <w:color w:val="auto"/>
        </w:rPr>
        <w:t xml:space="preserve"> </w:t>
      </w:r>
      <w:r w:rsidR="00A7486F">
        <w:rPr>
          <w:rFonts w:asciiTheme="minorHAnsi" w:hAnsiTheme="minorHAnsi"/>
          <w:color w:val="auto"/>
        </w:rPr>
        <w:t>and environmental resource availability fluctuates.</w:t>
      </w:r>
      <w:commentRangeEnd w:id="4"/>
      <w:commentRangeEnd w:id="5"/>
      <w:r w:rsidR="00A7486F">
        <w:rPr>
          <w:rFonts w:asciiTheme="minorHAnsi" w:hAnsiTheme="minorHAnsi"/>
          <w:color w:val="auto"/>
        </w:rPr>
        <w:t xml:space="preserve"> </w:t>
      </w:r>
      <w:r w:rsidR="00EC5839">
        <w:rPr>
          <w:rFonts w:asciiTheme="minorHAnsi" w:hAnsiTheme="minorHAnsi"/>
          <w:color w:val="auto"/>
        </w:rPr>
        <w:t xml:space="preserve"> </w:t>
      </w:r>
      <w:r w:rsidR="003978C6">
        <w:rPr>
          <w:rStyle w:val="CommentReference"/>
        </w:rPr>
        <w:commentReference w:id="4"/>
      </w:r>
      <w:r w:rsidR="00EC5839">
        <w:rPr>
          <w:rStyle w:val="CommentReference"/>
        </w:rPr>
        <w:commentReference w:id="5"/>
      </w:r>
      <w:r w:rsidR="003978C6" w:rsidRPr="00E52C90">
        <w:rPr>
          <w:rFonts w:asciiTheme="minorHAnsi" w:hAnsiTheme="minorHAnsi"/>
          <w:color w:val="auto"/>
        </w:rPr>
        <w:t xml:space="preserve"> </w:t>
      </w:r>
    </w:p>
    <w:p w14:paraId="20BFCE41" w14:textId="77777777" w:rsidR="003978C6" w:rsidRPr="00E52C90" w:rsidRDefault="003978C6" w:rsidP="003978C6">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w:t>
      </w:r>
      <w:r>
        <w:rPr>
          <w:rFonts w:asciiTheme="minorHAnsi" w:hAnsiTheme="minorHAnsi"/>
          <w:color w:val="auto"/>
        </w:rPr>
        <w:t>p</w:t>
      </w:r>
      <w:commentRangeStart w:id="6"/>
      <w:commentRangeStart w:id="7"/>
      <w:r>
        <w:rPr>
          <w:rFonts w:asciiTheme="minorHAnsi" w:hAnsiTheme="minorHAnsi"/>
          <w:color w:val="auto"/>
        </w:rPr>
        <w:t>redi</w:t>
      </w:r>
      <w:commentRangeEnd w:id="6"/>
      <w:r>
        <w:rPr>
          <w:rStyle w:val="CommentReference"/>
        </w:rPr>
        <w:commentReference w:id="6"/>
      </w:r>
      <w:commentRangeEnd w:id="7"/>
      <w:r w:rsidR="00333747">
        <w:rPr>
          <w:rStyle w:val="CommentReference"/>
        </w:rPr>
        <w:commentReference w:id="7"/>
      </w:r>
      <w:r>
        <w:rPr>
          <w:rFonts w:asciiTheme="minorHAnsi" w:hAnsiTheme="minorHAnsi"/>
          <w:color w:val="auto"/>
        </w:rPr>
        <w:t>ct</w:t>
      </w:r>
      <w:r w:rsidRPr="00E52C90">
        <w:rPr>
          <w:rFonts w:asciiTheme="minorHAnsi" w:hAnsiTheme="minorHAnsi"/>
          <w:color w:val="auto"/>
        </w:rPr>
        <w:t xml:space="preserv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w:t>
      </w:r>
      <w:r>
        <w:rPr>
          <w:rFonts w:asciiTheme="minorHAnsi" w:hAnsiTheme="minorHAnsi"/>
          <w:color w:val="auto"/>
        </w:rPr>
        <w:t>in the context of</w:t>
      </w:r>
      <w:r w:rsidRPr="00E52C90">
        <w:rPr>
          <w:rFonts w:asciiTheme="minorHAnsi" w:hAnsiTheme="minorHAnsi"/>
          <w:color w:val="auto"/>
        </w:rPr>
        <w:t xml:space="preserve"> photoperiod</w:t>
      </w:r>
      <w:r>
        <w:rPr>
          <w:rFonts w:asciiTheme="minorHAnsi" w:hAnsiTheme="minorHAnsi"/>
          <w:color w:val="auto"/>
        </w:rPr>
        <w:t xml:space="preserve"> as a seasonal cue</w:t>
      </w:r>
      <w:r w:rsidRPr="00E52C90">
        <w:rPr>
          <w:rFonts w:asciiTheme="minorHAnsi" w:hAnsiTheme="minorHAnsi"/>
          <w:color w:val="auto"/>
        </w:rPr>
        <w:t xml:space="preserve">. Some insects could adjust to these changes through evolutionary adaptation. Evolutionary adaptation can be described as a product of natural selection changing the frequency of </w:t>
      </w:r>
      <w:r>
        <w:rPr>
          <w:rFonts w:asciiTheme="minorHAnsi" w:hAnsiTheme="minorHAnsi"/>
          <w:color w:val="auto"/>
        </w:rPr>
        <w:t xml:space="preserve">heritable </w:t>
      </w:r>
      <w:r w:rsidRPr="00E52C90">
        <w:rPr>
          <w:rFonts w:asciiTheme="minorHAnsi" w:hAnsiTheme="minorHAnsi"/>
          <w:color w:val="auto"/>
        </w:rPr>
        <w:t xml:space="preserve">traits within a population whereby genotypes within a population that are better suited for a given environment increase </w:t>
      </w:r>
      <w:r>
        <w:rPr>
          <w:rFonts w:asciiTheme="minorHAnsi" w:hAnsiTheme="minorHAnsi"/>
          <w:color w:val="auto"/>
        </w:rPr>
        <w:t xml:space="preserve">in frequency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w:t>
      </w:r>
      <w:r w:rsidRPr="00E52C90">
        <w:rPr>
          <w:rFonts w:asciiTheme="minorHAnsi" w:hAnsiTheme="minorHAnsi"/>
          <w:color w:val="auto"/>
        </w:rPr>
        <w:lastRenderedPageBreak/>
        <w:t xml:space="preserve">that enable them to adjust to the warmer temperatures predicted by photoperiod could migrate into these changing northern regions that now have more southern thermal conditions, and win. </w:t>
      </w:r>
    </w:p>
    <w:p w14:paraId="589F9ADE" w14:textId="6B448CF7" w:rsidR="00792752" w:rsidRPr="00E52C90" w:rsidRDefault="003978C6" w:rsidP="003978C6">
      <w:pPr>
        <w:spacing w:line="480" w:lineRule="auto"/>
        <w:ind w:firstLine="720"/>
        <w:rPr>
          <w:rFonts w:asciiTheme="minorHAnsi" w:hAnsiTheme="minorHAnsi"/>
          <w:color w:val="auto"/>
        </w:rPr>
      </w:pPr>
      <w:r w:rsidRPr="00E52C90">
        <w:rPr>
          <w:rFonts w:asciiTheme="minorHAnsi" w:hAnsiTheme="minorHAnsi"/>
          <w:color w:val="auto"/>
        </w:rPr>
        <w:t xml:space="preserve">The relatively consistent nature of photoperiod makes it a reliable cue insects can use to approximate the changes in their environments. </w:t>
      </w:r>
      <w:commentRangeStart w:id="8"/>
      <w:commentRangeStart w:id="9"/>
      <w:r w:rsidRPr="00E52C90">
        <w:rPr>
          <w:rFonts w:asciiTheme="minorHAnsi" w:hAnsiTheme="minorHAnsi"/>
          <w:color w:val="auto"/>
          <w:highlight w:val="yellow"/>
        </w:rPr>
        <w:t xml:space="preserve">If winning insects are to take advantage of </w:t>
      </w:r>
      <w:r w:rsidR="00ED4C7C">
        <w:rPr>
          <w:rFonts w:asciiTheme="minorHAnsi" w:hAnsiTheme="minorHAnsi"/>
          <w:color w:val="auto"/>
          <w:highlight w:val="yellow"/>
        </w:rPr>
        <w:t>these warmer periods</w:t>
      </w:r>
      <w:r w:rsidRPr="00E52C90">
        <w:rPr>
          <w:rFonts w:asciiTheme="minorHAnsi" w:hAnsiTheme="minorHAnsi"/>
          <w:color w:val="auto"/>
          <w:highlight w:val="yellow"/>
        </w:rPr>
        <w:t xml:space="preserve">, </w:t>
      </w:r>
      <w:r w:rsidR="00333747">
        <w:rPr>
          <w:rFonts w:asciiTheme="minorHAnsi" w:hAnsiTheme="minorHAnsi"/>
          <w:color w:val="auto"/>
          <w:highlight w:val="yellow"/>
        </w:rPr>
        <w:t>they</w:t>
      </w:r>
      <w:r w:rsidR="00ED4C7C">
        <w:rPr>
          <w:rFonts w:asciiTheme="minorHAnsi" w:hAnsiTheme="minorHAnsi"/>
          <w:color w:val="auto"/>
          <w:highlight w:val="yellow"/>
        </w:rPr>
        <w:t xml:space="preserve"> will need to adjust their </w:t>
      </w:r>
      <w:r w:rsidR="005E7866">
        <w:rPr>
          <w:rFonts w:asciiTheme="minorHAnsi" w:hAnsiTheme="minorHAnsi"/>
          <w:color w:val="auto"/>
          <w:highlight w:val="yellow"/>
        </w:rPr>
        <w:t>life history by shifting</w:t>
      </w:r>
      <w:r w:rsidR="00ED4C7C">
        <w:rPr>
          <w:rFonts w:asciiTheme="minorHAnsi" w:hAnsiTheme="minorHAnsi"/>
          <w:color w:val="auto"/>
          <w:highlight w:val="yellow"/>
        </w:rPr>
        <w:t xml:space="preserve"> their </w:t>
      </w:r>
      <w:r w:rsidR="005E7866">
        <w:rPr>
          <w:rFonts w:asciiTheme="minorHAnsi" w:hAnsiTheme="minorHAnsi"/>
          <w:color w:val="auto"/>
          <w:highlight w:val="yellow"/>
        </w:rPr>
        <w:t xml:space="preserve">response to photoperiod cues </w:t>
      </w:r>
      <w:r w:rsidR="00ED4C7C">
        <w:rPr>
          <w:rFonts w:asciiTheme="minorHAnsi" w:hAnsiTheme="minorHAnsi"/>
          <w:color w:val="auto"/>
          <w:highlight w:val="yellow"/>
        </w:rPr>
        <w:t xml:space="preserve">through </w:t>
      </w:r>
      <w:r w:rsidR="005E7866">
        <w:rPr>
          <w:rFonts w:asciiTheme="minorHAnsi" w:hAnsiTheme="minorHAnsi"/>
          <w:color w:val="auto"/>
          <w:highlight w:val="yellow"/>
        </w:rPr>
        <w:t xml:space="preserve">plasticity or </w:t>
      </w:r>
      <w:r w:rsidR="00ED4C7C">
        <w:rPr>
          <w:rFonts w:asciiTheme="minorHAnsi" w:hAnsiTheme="minorHAnsi"/>
          <w:color w:val="auto"/>
          <w:highlight w:val="yellow"/>
        </w:rPr>
        <w:t>evolutionary adaptation</w:t>
      </w:r>
      <w:r w:rsidR="005E7866">
        <w:rPr>
          <w:rFonts w:asciiTheme="minorHAnsi" w:hAnsiTheme="minorHAnsi"/>
          <w:color w:val="auto"/>
          <w:highlight w:val="yellow"/>
        </w:rPr>
        <w:t>.</w:t>
      </w:r>
      <w:commentRangeEnd w:id="8"/>
      <w:commentRangeEnd w:id="9"/>
      <w:r w:rsidR="005E7866" w:rsidRPr="005E7866">
        <w:rPr>
          <w:rFonts w:asciiTheme="minorHAnsi" w:hAnsiTheme="minorHAnsi"/>
          <w:color w:val="auto"/>
        </w:rPr>
        <w:t xml:space="preserve"> </w:t>
      </w:r>
      <w:r>
        <w:rPr>
          <w:rStyle w:val="CommentReference"/>
        </w:rPr>
        <w:commentReference w:id="8"/>
      </w:r>
      <w:r w:rsidR="005E7866">
        <w:rPr>
          <w:rStyle w:val="CommentReference"/>
        </w:rPr>
        <w:commentReference w:id="9"/>
      </w:r>
      <w:r w:rsidRPr="00E52C90">
        <w:rPr>
          <w:rFonts w:asciiTheme="minorHAnsi" w:hAnsiTheme="minorHAnsi"/>
          <w:color w:val="auto"/>
        </w:rPr>
        <w:t>Phenotypic plasticity and</w:t>
      </w:r>
      <w:r>
        <w:rPr>
          <w:rFonts w:asciiTheme="minorHAnsi" w:hAnsiTheme="minorHAnsi"/>
          <w:color w:val="auto"/>
        </w:rPr>
        <w:t>/or</w:t>
      </w:r>
      <w:r w:rsidRPr="00E52C90">
        <w:rPr>
          <w:rFonts w:asciiTheme="minorHAnsi" w:hAnsiTheme="minorHAnsi"/>
          <w:color w:val="auto"/>
        </w:rPr>
        <w:t xml:space="preserve"> evolutionary adaptation in important traits that predicate life history decisions, like their response to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E52C90" w:rsidRDefault="00AE3713" w:rsidP="00AE3713">
      <w:pPr>
        <w:spacing w:line="480" w:lineRule="auto"/>
        <w:rPr>
          <w:rFonts w:asciiTheme="minorHAnsi" w:hAnsiTheme="minorHAnsi"/>
          <w:color w:val="auto"/>
        </w:rPr>
      </w:pPr>
    </w:p>
    <w:p w14:paraId="2866EA33" w14:textId="61ADB57A" w:rsidR="00242E29" w:rsidRPr="005E7866" w:rsidRDefault="00242E29" w:rsidP="00242E29">
      <w:pPr>
        <w:spacing w:line="480" w:lineRule="auto"/>
        <w:rPr>
          <w:rFonts w:asciiTheme="minorHAnsi" w:hAnsiTheme="minorHAnsi"/>
          <w:color w:val="auto"/>
        </w:rPr>
      </w:pPr>
      <w:r w:rsidRPr="005E7866">
        <w:rPr>
          <w:rFonts w:asciiTheme="minorHAnsi" w:hAnsiTheme="minorHAnsi"/>
          <w:b/>
          <w:color w:val="auto"/>
        </w:rPr>
        <w:t xml:space="preserve">Adjusting through Dormancy: </w:t>
      </w:r>
      <w:r w:rsidRPr="005E7866">
        <w:rPr>
          <w:rFonts w:asciiTheme="minorHAnsi" w:hAnsiTheme="minorHAnsi"/>
          <w:color w:val="auto"/>
        </w:rPr>
        <w:t>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eventually impact the growth, reproduction, and ultimately the survival of an insect.</w:t>
      </w:r>
      <w:r w:rsidR="00AD52A1" w:rsidRPr="005E7866">
        <w:rPr>
          <w:rFonts w:asciiTheme="minorHAnsi" w:hAnsiTheme="minorHAnsi"/>
          <w:color w:val="auto"/>
        </w:rPr>
        <w:t xml:space="preserve"> </w:t>
      </w:r>
      <w:r w:rsidRPr="005E7866">
        <w:rPr>
          <w:rFonts w:asciiTheme="minorHAnsi" w:hAnsiTheme="minorHAnsi"/>
          <w:color w:val="auto"/>
        </w:rPr>
        <w:t xml:space="preserve">Common environmental stresses for insects include extreme temperatures, drought, ice, and reductions in the availability of food. </w:t>
      </w:r>
      <w:r w:rsidR="00AD52A1" w:rsidRPr="005E7866">
        <w:rPr>
          <w:rFonts w:asciiTheme="minorHAnsi" w:hAnsiTheme="minorHAnsi"/>
          <w:color w:val="auto"/>
        </w:rPr>
        <w:t xml:space="preserve">Environmental stress that occurs and over a relatively short period of time can be categorized as acute stress. </w:t>
      </w:r>
      <w:r w:rsidR="00AD52A1" w:rsidRPr="005E7866">
        <w:rPr>
          <w:rFonts w:asciiTheme="minorHAnsi" w:hAnsiTheme="minorHAnsi"/>
          <w:color w:val="auto"/>
        </w:rPr>
        <w:lastRenderedPageBreak/>
        <w:t>While stress that occurs more predictably and over a relatively prolonged period can be considered chronically stressful.</w:t>
      </w:r>
      <w:r w:rsidRPr="005E7866">
        <w:rPr>
          <w:rFonts w:asciiTheme="minorHAnsi" w:hAnsiTheme="minorHAnsi"/>
          <w:color w:val="auto"/>
        </w:rPr>
        <w:t xml:space="preserve"> Generally, dormancy is a state of metabolic and developmental suppression used by many insects to mitigate the effects of</w:t>
      </w:r>
      <w:r w:rsidR="00AD52A1" w:rsidRPr="005E7866">
        <w:rPr>
          <w:rFonts w:asciiTheme="minorHAnsi" w:hAnsiTheme="minorHAnsi"/>
          <w:color w:val="auto"/>
        </w:rPr>
        <w:t xml:space="preserve"> both</w:t>
      </w:r>
      <w:r w:rsidRPr="005E7866">
        <w:rPr>
          <w:rFonts w:asciiTheme="minorHAnsi" w:hAnsiTheme="minorHAnsi"/>
          <w:color w:val="auto"/>
        </w:rPr>
        <w:t xml:space="preserve"> acute and chronic stress they encounter in their environment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Insects are ectotherms and are readily susceptible to thermal stress. </w:t>
      </w:r>
      <w:commentRangeStart w:id="10"/>
      <w:commentRangeStart w:id="11"/>
      <w:r w:rsidR="003F30EF" w:rsidRPr="005E7866">
        <w:rPr>
          <w:rFonts w:asciiTheme="minorHAnsi" w:hAnsiTheme="minorHAnsi"/>
          <w:color w:val="auto"/>
        </w:rPr>
        <w:t xml:space="preserve">As temperatures rise, </w:t>
      </w:r>
      <w:r w:rsidR="00A7486F">
        <w:rPr>
          <w:rFonts w:asciiTheme="minorHAnsi" w:hAnsiTheme="minorHAnsi"/>
          <w:color w:val="auto"/>
        </w:rPr>
        <w:t xml:space="preserve">winning </w:t>
      </w:r>
      <w:del w:id="12" w:author="Brown,James T" w:date="2017-10-01T21:34:00Z">
        <w:r w:rsidR="003F30EF" w:rsidRPr="005E7866" w:rsidDel="00A7486F">
          <w:rPr>
            <w:rFonts w:asciiTheme="minorHAnsi" w:hAnsiTheme="minorHAnsi"/>
            <w:color w:val="auto"/>
          </w:rPr>
          <w:delText xml:space="preserve">they could encounter more frequent and less predictable acute and chronic thermal stress. Those </w:delText>
        </w:r>
      </w:del>
      <w:r w:rsidR="003F30EF" w:rsidRPr="005E7866">
        <w:rPr>
          <w:rFonts w:asciiTheme="minorHAnsi" w:hAnsiTheme="minorHAnsi"/>
          <w:color w:val="auto"/>
        </w:rPr>
        <w:t xml:space="preserve">insects </w:t>
      </w:r>
      <w:r w:rsidR="00A7486F">
        <w:rPr>
          <w:rFonts w:asciiTheme="minorHAnsi" w:hAnsiTheme="minorHAnsi"/>
          <w:color w:val="auto"/>
        </w:rPr>
        <w:t>could</w:t>
      </w:r>
      <w:r w:rsidR="003F30EF" w:rsidRPr="005E7866">
        <w:rPr>
          <w:rFonts w:asciiTheme="minorHAnsi" w:hAnsiTheme="minorHAnsi"/>
          <w:color w:val="auto"/>
        </w:rPr>
        <w:t xml:space="preserve"> </w:t>
      </w:r>
      <w:del w:id="13" w:author="Brown,James T" w:date="2017-10-01T21:35:00Z">
        <w:r w:rsidR="003F30EF" w:rsidRPr="005E7866" w:rsidDel="00A7486F">
          <w:rPr>
            <w:rFonts w:asciiTheme="minorHAnsi" w:hAnsiTheme="minorHAnsi"/>
            <w:color w:val="auto"/>
          </w:rPr>
          <w:delText xml:space="preserve">win as climate changes could </w:delText>
        </w:r>
      </w:del>
      <w:r w:rsidR="003F30EF" w:rsidRPr="005E7866">
        <w:rPr>
          <w:rFonts w:asciiTheme="minorHAnsi" w:hAnsiTheme="minorHAnsi"/>
          <w:color w:val="auto"/>
        </w:rPr>
        <w:t xml:space="preserve">adjust to stressful temperatures using dormancy. </w:t>
      </w:r>
      <w:commentRangeEnd w:id="10"/>
      <w:r w:rsidR="003F30EF" w:rsidRPr="005E7866">
        <w:rPr>
          <w:rStyle w:val="CommentReference"/>
          <w:color w:val="auto"/>
        </w:rPr>
        <w:commentReference w:id="10"/>
      </w:r>
      <w:commentRangeEnd w:id="11"/>
      <w:r w:rsidR="00B838BB">
        <w:rPr>
          <w:rStyle w:val="CommentReference"/>
        </w:rPr>
        <w:commentReference w:id="11"/>
      </w:r>
    </w:p>
    <w:p w14:paraId="0F337415" w14:textId="3C714DD6" w:rsidR="00242E29" w:rsidRPr="005E7866" w:rsidRDefault="00242E29" w:rsidP="00467087">
      <w:pPr>
        <w:spacing w:line="480" w:lineRule="auto"/>
        <w:ind w:firstLine="720"/>
        <w:rPr>
          <w:rFonts w:asciiTheme="minorHAnsi" w:hAnsiTheme="minorHAnsi"/>
          <w:color w:val="auto"/>
        </w:rPr>
      </w:pPr>
      <w:r w:rsidRPr="005E7866">
        <w:rPr>
          <w:rFonts w:asciiTheme="minorHAnsi" w:hAnsiTheme="minorHAnsi"/>
          <w:color w:val="auto"/>
        </w:rPr>
        <w:t>As acute stress is perceived, some insects use quiescence to</w:t>
      </w:r>
      <w:r w:rsidR="00A7486F">
        <w:rPr>
          <w:rFonts w:asciiTheme="minorHAnsi" w:hAnsiTheme="minorHAnsi"/>
          <w:color w:val="auto"/>
        </w:rPr>
        <w:t xml:space="preserve"> concise</w:t>
      </w:r>
      <w:r w:rsidRPr="005E7866">
        <w:rPr>
          <w:rFonts w:asciiTheme="minorHAnsi" w:hAnsiTheme="minorHAnsi"/>
          <w:color w:val="auto"/>
        </w:rPr>
        <w:t xml:space="preserve"> quickly respond to relatively short-term, stressful conditions. Quiescence is a transient state of reduced activity that insects can use to temporarily protect themselves from acute environmental stress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As environmental stresses are detected, quiescence can be induced in direct response to those stresses and once the stress is relieved (provided the stress exposure was not too extreme) quiescence is reversed and </w:t>
      </w:r>
      <w:r w:rsidR="00AC6721" w:rsidRPr="005E7866">
        <w:rPr>
          <w:rFonts w:asciiTheme="minorHAnsi" w:hAnsiTheme="minorHAnsi"/>
          <w:color w:val="auto"/>
        </w:rPr>
        <w:t xml:space="preserve">the </w:t>
      </w:r>
      <w:r w:rsidRPr="005E7866">
        <w:rPr>
          <w:rFonts w:asciiTheme="minorHAnsi" w:hAnsiTheme="minorHAnsi"/>
          <w:color w:val="auto"/>
        </w:rPr>
        <w:t xml:space="preserve">insect’s activity can quickly resume. Insects also monitor their environment for chronic stress and some insects use diapause to avoid or mitigate these relatively long-term, seasonally predictable stressful conditions. Diapause is an endogenously regulated type of dormancy used by insects in response to predictable seasonal stress encountered in their environments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Seasonal temperature change is a common stress insects typically encounter that can indirectly affect resource availability in their environment. For most temperate insects, as temperatures decrease their physiology struggles to maintain a metabolic rate sui</w:t>
      </w:r>
      <w:r w:rsidR="00BF08C5" w:rsidRPr="005E7866">
        <w:rPr>
          <w:rFonts w:asciiTheme="minorHAnsi" w:hAnsiTheme="minorHAnsi"/>
          <w:color w:val="auto"/>
        </w:rPr>
        <w:t>table for continued development</w:t>
      </w:r>
      <w:r w:rsidR="007237A8" w:rsidRPr="005E7866">
        <w:rPr>
          <w:rFonts w:asciiTheme="minorHAnsi" w:hAnsiTheme="minorHAnsi"/>
          <w:color w:val="auto"/>
        </w:rPr>
        <w:t>. Further,</w:t>
      </w:r>
      <w:r w:rsidRPr="005E7866">
        <w:rPr>
          <w:rFonts w:asciiTheme="minorHAnsi" w:hAnsiTheme="minorHAnsi"/>
          <w:color w:val="auto"/>
        </w:rPr>
        <w:t xml:space="preserve"> as resource availability declines</w:t>
      </w:r>
      <w:r w:rsidR="007237A8" w:rsidRPr="005E7866">
        <w:rPr>
          <w:rFonts w:asciiTheme="minorHAnsi" w:hAnsiTheme="minorHAnsi"/>
          <w:color w:val="auto"/>
        </w:rPr>
        <w:t>,</w:t>
      </w:r>
      <w:r w:rsidRPr="005E7866">
        <w:rPr>
          <w:rFonts w:asciiTheme="minorHAnsi" w:hAnsiTheme="minorHAnsi"/>
          <w:color w:val="auto"/>
        </w:rPr>
        <w:t xml:space="preserve"> they struggle to acquire enough energy to fuel their metabolism. Diapause is one way insects can protect themselves from these chronic seasonal stresses. However, </w:t>
      </w:r>
      <w:r w:rsidRPr="005E7866">
        <w:rPr>
          <w:rFonts w:asciiTheme="minorHAnsi" w:hAnsiTheme="minorHAnsi"/>
          <w:color w:val="auto"/>
        </w:rPr>
        <w:lastRenderedPageBreak/>
        <w:t>unlike quiescence, diapause is generally induced preemptively well before the</w:t>
      </w:r>
      <w:r w:rsidR="00AC6721" w:rsidRPr="005E7866">
        <w:rPr>
          <w:rFonts w:asciiTheme="minorHAnsi" w:hAnsiTheme="minorHAnsi"/>
          <w:color w:val="auto"/>
        </w:rPr>
        <w:t xml:space="preserve"> environment </w:t>
      </w:r>
      <w:r w:rsidRPr="005E7866">
        <w:rPr>
          <w:rFonts w:asciiTheme="minorHAnsi" w:hAnsiTheme="minorHAnsi"/>
          <w:color w:val="auto"/>
        </w:rPr>
        <w:t xml:space="preserve">degrades </w:t>
      </w:r>
      <w:r w:rsidR="00AC6721" w:rsidRPr="005E7866">
        <w:rPr>
          <w:rFonts w:asciiTheme="minorHAnsi" w:hAnsiTheme="minorHAnsi"/>
          <w:color w:val="auto"/>
        </w:rPr>
        <w:t xml:space="preserve">and becomes </w:t>
      </w:r>
      <w:r w:rsidRPr="005E7866">
        <w:rPr>
          <w:rFonts w:asciiTheme="minorHAnsi" w:hAnsiTheme="minorHAnsi"/>
          <w:color w:val="auto"/>
        </w:rPr>
        <w:t xml:space="preserve">stressful. </w:t>
      </w:r>
      <w:r w:rsidR="001416C7" w:rsidRPr="005E7866">
        <w:rPr>
          <w:rFonts w:asciiTheme="minorHAnsi" w:hAnsiTheme="minorHAnsi"/>
          <w:color w:val="auto"/>
        </w:rPr>
        <w:t>By monitoring environmentally consistent cues, like photoperiod in temperate regions, insects can reliably predict seasonal changes in temperature and other stressors, protecting themselves by entering diapause.</w:t>
      </w:r>
      <w:r w:rsidRPr="005E7866">
        <w:rPr>
          <w:rFonts w:asciiTheme="minorHAnsi" w:hAnsiTheme="minorHAnsi"/>
          <w:color w:val="auto"/>
        </w:rPr>
        <w:t xml:space="preserve"> </w:t>
      </w:r>
      <w:r w:rsidR="00B551D1" w:rsidRPr="005E7866">
        <w:rPr>
          <w:rFonts w:asciiTheme="minorHAnsi" w:hAnsiTheme="minorHAnsi"/>
          <w:color w:val="auto"/>
        </w:rPr>
        <w:t>Additionally, d</w:t>
      </w:r>
      <w:r w:rsidRPr="005E7866">
        <w:rPr>
          <w:rFonts w:asciiTheme="minorHAnsi" w:hAnsiTheme="minorHAnsi"/>
          <w:color w:val="auto"/>
        </w:rPr>
        <w:t xml:space="preserve">iapause </w:t>
      </w:r>
      <w:r w:rsidR="00B551D1" w:rsidRPr="005E7866">
        <w:rPr>
          <w:rFonts w:asciiTheme="minorHAnsi" w:hAnsiTheme="minorHAnsi"/>
          <w:color w:val="auto"/>
        </w:rPr>
        <w:t xml:space="preserve">synchronizes an insect’s </w:t>
      </w:r>
      <w:r w:rsidRPr="005E7866">
        <w:rPr>
          <w:rFonts w:asciiTheme="minorHAnsi" w:hAnsiTheme="minorHAnsi"/>
          <w:color w:val="auto"/>
        </w:rPr>
        <w:t xml:space="preserve">life history with seasonal resource availability. In temperate regions, </w:t>
      </w:r>
      <w:r w:rsidR="002A6564" w:rsidRPr="005E7866">
        <w:rPr>
          <w:rFonts w:asciiTheme="minorHAnsi" w:hAnsiTheme="minorHAnsi"/>
          <w:color w:val="auto"/>
        </w:rPr>
        <w:t>warm</w:t>
      </w:r>
      <w:r w:rsidRPr="005E7866">
        <w:rPr>
          <w:rFonts w:asciiTheme="minorHAnsi" w:hAnsiTheme="minorHAnsi"/>
          <w:color w:val="auto"/>
        </w:rPr>
        <w:t xml:space="preserve"> temperatures </w:t>
      </w:r>
      <w:r w:rsidR="00DF5903" w:rsidRPr="005E7866">
        <w:rPr>
          <w:rFonts w:asciiTheme="minorHAnsi" w:hAnsiTheme="minorHAnsi"/>
          <w:color w:val="auto"/>
        </w:rPr>
        <w:t>persist</w:t>
      </w:r>
      <w:r w:rsidR="002A6564" w:rsidRPr="005E7866">
        <w:rPr>
          <w:rFonts w:asciiTheme="minorHAnsi" w:hAnsiTheme="minorHAnsi"/>
          <w:color w:val="auto"/>
        </w:rPr>
        <w:t xml:space="preserve"> in the spring and summer. During these seasons</w:t>
      </w:r>
      <w:r w:rsidRPr="005E7866">
        <w:rPr>
          <w:rFonts w:asciiTheme="minorHAnsi" w:hAnsiTheme="minorHAnsi"/>
          <w:color w:val="auto"/>
        </w:rPr>
        <w:t xml:space="preserve"> food and water </w:t>
      </w:r>
      <w:r w:rsidR="00F827A6" w:rsidRPr="005E7866">
        <w:rPr>
          <w:rFonts w:asciiTheme="minorHAnsi" w:hAnsiTheme="minorHAnsi"/>
          <w:color w:val="auto"/>
        </w:rPr>
        <w:t>are</w:t>
      </w:r>
      <w:r w:rsidRPr="005E7866">
        <w:rPr>
          <w:rFonts w:asciiTheme="minorHAnsi" w:hAnsiTheme="minorHAnsi"/>
          <w:color w:val="auto"/>
        </w:rPr>
        <w:t xml:space="preserve"> available and insects</w:t>
      </w:r>
      <w:r w:rsidR="00B551D1" w:rsidRPr="005E7866">
        <w:rPr>
          <w:rFonts w:asciiTheme="minorHAnsi" w:hAnsiTheme="minorHAnsi"/>
          <w:color w:val="auto"/>
        </w:rPr>
        <w:t xml:space="preserve"> utilize these </w:t>
      </w:r>
      <w:r w:rsidR="002A6564" w:rsidRPr="005E7866">
        <w:rPr>
          <w:rFonts w:asciiTheme="minorHAnsi" w:hAnsiTheme="minorHAnsi"/>
          <w:color w:val="auto"/>
        </w:rPr>
        <w:t>resources</w:t>
      </w:r>
      <w:r w:rsidR="00B551D1" w:rsidRPr="005E7866">
        <w:rPr>
          <w:rFonts w:asciiTheme="minorHAnsi" w:hAnsiTheme="minorHAnsi"/>
          <w:color w:val="auto"/>
        </w:rPr>
        <w:t xml:space="preserve"> to </w:t>
      </w:r>
      <w:r w:rsidRPr="005E7866">
        <w:rPr>
          <w:rFonts w:asciiTheme="minorHAnsi" w:hAnsiTheme="minorHAnsi"/>
          <w:color w:val="auto"/>
        </w:rPr>
        <w:t xml:space="preserve">develop and reproduce. </w:t>
      </w:r>
      <w:r w:rsidR="00DF5903" w:rsidRPr="005E7866">
        <w:rPr>
          <w:rFonts w:asciiTheme="minorHAnsi" w:hAnsiTheme="minorHAnsi"/>
          <w:color w:val="auto"/>
        </w:rPr>
        <w:t>A</w:t>
      </w:r>
      <w:r w:rsidRPr="005E7866">
        <w:rPr>
          <w:rFonts w:asciiTheme="minorHAnsi" w:hAnsiTheme="minorHAnsi"/>
          <w:color w:val="auto"/>
        </w:rPr>
        <w:t>s temperatures</w:t>
      </w:r>
      <w:r w:rsidR="00DF5903" w:rsidRPr="005E7866">
        <w:rPr>
          <w:rFonts w:asciiTheme="minorHAnsi" w:hAnsiTheme="minorHAnsi"/>
          <w:color w:val="auto"/>
        </w:rPr>
        <w:t xml:space="preserve"> decline in the fall and winter</w:t>
      </w:r>
      <w:r w:rsidRPr="005E7866">
        <w:rPr>
          <w:rFonts w:asciiTheme="minorHAnsi" w:hAnsiTheme="minorHAnsi"/>
          <w:color w:val="auto"/>
        </w:rPr>
        <w:t xml:space="preserve">, </w:t>
      </w:r>
      <w:r w:rsidR="001C2917" w:rsidRPr="005E7866">
        <w:rPr>
          <w:rFonts w:asciiTheme="minorHAnsi" w:hAnsiTheme="minorHAnsi"/>
          <w:color w:val="auto"/>
        </w:rPr>
        <w:t xml:space="preserve">cool temperatures persist and </w:t>
      </w:r>
      <w:r w:rsidRPr="005E7866">
        <w:rPr>
          <w:rFonts w:asciiTheme="minorHAnsi" w:hAnsiTheme="minorHAnsi"/>
          <w:color w:val="auto"/>
        </w:rPr>
        <w:t>resource availability declines</w:t>
      </w:r>
      <w:r w:rsidR="001C2917" w:rsidRPr="005E7866">
        <w:rPr>
          <w:rFonts w:asciiTheme="minorHAnsi" w:hAnsiTheme="minorHAnsi"/>
          <w:color w:val="auto"/>
        </w:rPr>
        <w:t>.</w:t>
      </w:r>
      <w:r w:rsidRPr="005E7866">
        <w:rPr>
          <w:rFonts w:asciiTheme="minorHAnsi" w:hAnsiTheme="minorHAnsi"/>
          <w:color w:val="auto"/>
        </w:rPr>
        <w:t xml:space="preserve"> </w:t>
      </w:r>
      <w:r w:rsidR="001416C7" w:rsidRPr="005E7866">
        <w:rPr>
          <w:rFonts w:asciiTheme="minorHAnsi" w:hAnsiTheme="minorHAnsi"/>
          <w:color w:val="auto"/>
        </w:rPr>
        <w:t>For insects in these regions</w:t>
      </w:r>
      <w:commentRangeStart w:id="14"/>
      <w:commentRangeStart w:id="15"/>
      <w:r w:rsidR="001416C7" w:rsidRPr="005E7866">
        <w:rPr>
          <w:rFonts w:asciiTheme="minorHAnsi" w:hAnsiTheme="minorHAnsi"/>
          <w:color w:val="auto"/>
        </w:rPr>
        <w:t xml:space="preserve">, remaining active at </w:t>
      </w:r>
      <w:r w:rsidR="00A7486F">
        <w:rPr>
          <w:rFonts w:asciiTheme="minorHAnsi" w:hAnsiTheme="minorHAnsi"/>
          <w:color w:val="auto"/>
        </w:rPr>
        <w:t xml:space="preserve">these </w:t>
      </w:r>
      <w:r w:rsidR="001416C7" w:rsidRPr="005E7866">
        <w:rPr>
          <w:rFonts w:asciiTheme="minorHAnsi" w:hAnsiTheme="minorHAnsi"/>
          <w:color w:val="auto"/>
        </w:rPr>
        <w:t>low temperatures can be difficult</w:t>
      </w:r>
      <w:commentRangeEnd w:id="14"/>
      <w:r w:rsidR="001416C7" w:rsidRPr="005E7866">
        <w:rPr>
          <w:rStyle w:val="CommentReference"/>
          <w:color w:val="auto"/>
        </w:rPr>
        <w:commentReference w:id="14"/>
      </w:r>
      <w:commentRangeEnd w:id="15"/>
      <w:r w:rsidR="00A7486F">
        <w:rPr>
          <w:rStyle w:val="CommentReference"/>
        </w:rPr>
        <w:commentReference w:id="15"/>
      </w:r>
      <w:r w:rsidR="001416C7" w:rsidRPr="005E7866">
        <w:rPr>
          <w:rFonts w:asciiTheme="minorHAnsi" w:hAnsiTheme="minorHAnsi"/>
          <w:color w:val="auto"/>
        </w:rPr>
        <w:t>.</w:t>
      </w:r>
      <w:r w:rsidR="00A7486F">
        <w:rPr>
          <w:rFonts w:asciiTheme="minorHAnsi" w:hAnsiTheme="minorHAnsi"/>
          <w:color w:val="auto"/>
        </w:rPr>
        <w:t xml:space="preserve"> Cool temperatures can depress metabolic activity and reduce the availability of environmental resources insects need to fuel their metabolism.</w:t>
      </w:r>
      <w:r w:rsidR="001416C7" w:rsidRPr="005E7866">
        <w:rPr>
          <w:rFonts w:asciiTheme="minorHAnsi" w:hAnsiTheme="minorHAnsi"/>
          <w:color w:val="auto"/>
        </w:rPr>
        <w:t xml:space="preserve"> </w:t>
      </w:r>
      <w:r w:rsidR="00467087" w:rsidRPr="005E7866">
        <w:rPr>
          <w:rFonts w:asciiTheme="minorHAnsi" w:hAnsiTheme="minorHAnsi"/>
          <w:color w:val="auto"/>
        </w:rPr>
        <w:t>Diapause is one strategy insects use t</w:t>
      </w:r>
      <w:r w:rsidRPr="005E7866">
        <w:rPr>
          <w:rFonts w:asciiTheme="minorHAnsi" w:hAnsiTheme="minorHAnsi"/>
          <w:color w:val="auto"/>
        </w:rPr>
        <w:t xml:space="preserve">o avoid </w:t>
      </w:r>
      <w:r w:rsidR="00DF5903" w:rsidRPr="005E7866">
        <w:rPr>
          <w:rFonts w:asciiTheme="minorHAnsi" w:hAnsiTheme="minorHAnsi"/>
          <w:color w:val="auto"/>
        </w:rPr>
        <w:t xml:space="preserve">the direct </w:t>
      </w:r>
      <w:r w:rsidR="00467087" w:rsidRPr="005E7866">
        <w:rPr>
          <w:rFonts w:asciiTheme="minorHAnsi" w:hAnsiTheme="minorHAnsi"/>
          <w:color w:val="auto"/>
        </w:rPr>
        <w:t xml:space="preserve">and indirect </w:t>
      </w:r>
      <w:r w:rsidR="00DF5903" w:rsidRPr="005E7866">
        <w:rPr>
          <w:rFonts w:asciiTheme="minorHAnsi" w:hAnsiTheme="minorHAnsi"/>
          <w:color w:val="auto"/>
        </w:rPr>
        <w:t>impact</w:t>
      </w:r>
      <w:r w:rsidR="00467087" w:rsidRPr="005E7866">
        <w:rPr>
          <w:rFonts w:asciiTheme="minorHAnsi" w:hAnsiTheme="minorHAnsi"/>
          <w:color w:val="auto"/>
        </w:rPr>
        <w:t xml:space="preserve">s of predictable stress in their environments. </w:t>
      </w:r>
    </w:p>
    <w:p w14:paraId="0279475F" w14:textId="77777777" w:rsidR="00F648D9" w:rsidRPr="005E7866"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Diapause is a genetically regulated, environmentally influenced alternative developmental trajectory that is usually marked by metabolic suppression and arrested development in a specific life stage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This life history phase can be “obligatory” as observed in univoltine insect species</w:t>
      </w:r>
      <w:r w:rsidR="005F13DA" w:rsidRPr="005E7866">
        <w:rPr>
          <w:rFonts w:asciiTheme="minorHAnsi" w:hAnsiTheme="minorHAnsi"/>
          <w:color w:val="auto"/>
        </w:rPr>
        <w:t xml:space="preserve">. </w:t>
      </w:r>
      <w:r w:rsidR="00F57521" w:rsidRPr="005E7866">
        <w:rPr>
          <w:rFonts w:asciiTheme="minorHAnsi" w:hAnsiTheme="minorHAnsi"/>
          <w:color w:val="auto"/>
        </w:rPr>
        <w:t>U</w:t>
      </w:r>
      <w:r w:rsidR="005F13DA" w:rsidRPr="005E7866">
        <w:rPr>
          <w:rFonts w:asciiTheme="minorHAnsi" w:hAnsiTheme="minorHAnsi"/>
          <w:color w:val="auto"/>
        </w:rPr>
        <w:t xml:space="preserve">nivoltine insects experience environmental conditions that restrict reproduction to one generation each growing season. </w:t>
      </w:r>
      <w:r w:rsidR="001416C7" w:rsidRPr="005E7866">
        <w:rPr>
          <w:rFonts w:asciiTheme="minorHAnsi" w:hAnsiTheme="minorHAnsi"/>
          <w:color w:val="auto"/>
        </w:rPr>
        <w:t xml:space="preserve">Or diapause can be “facultative” as observed in multivoltine insect species. </w:t>
      </w:r>
      <w:r w:rsidR="005F13DA" w:rsidRPr="005E7866">
        <w:rPr>
          <w:rFonts w:asciiTheme="minorHAnsi" w:hAnsiTheme="minorHAnsi"/>
          <w:color w:val="auto"/>
        </w:rPr>
        <w:t>The environmental conditions m</w:t>
      </w:r>
      <w:r w:rsidR="001416C7" w:rsidRPr="005E7866">
        <w:rPr>
          <w:rFonts w:asciiTheme="minorHAnsi" w:hAnsiTheme="minorHAnsi"/>
          <w:color w:val="auto"/>
        </w:rPr>
        <w:t xml:space="preserve">ultivoltine insects </w:t>
      </w:r>
      <w:r w:rsidR="005F13DA" w:rsidRPr="005E7866">
        <w:rPr>
          <w:rFonts w:asciiTheme="minorHAnsi" w:hAnsiTheme="minorHAnsi"/>
          <w:color w:val="auto"/>
        </w:rPr>
        <w:t xml:space="preserve">experience </w:t>
      </w:r>
      <w:r w:rsidR="00F57521" w:rsidRPr="005E7866">
        <w:rPr>
          <w:rFonts w:asciiTheme="minorHAnsi" w:hAnsiTheme="minorHAnsi"/>
          <w:color w:val="auto"/>
        </w:rPr>
        <w:t xml:space="preserve">permit more than one generation </w:t>
      </w:r>
      <w:r w:rsidR="00F57521" w:rsidRPr="005E7866">
        <w:rPr>
          <w:rFonts w:asciiTheme="minorHAnsi" w:hAnsiTheme="minorHAnsi"/>
          <w:color w:val="auto"/>
        </w:rPr>
        <w:lastRenderedPageBreak/>
        <w:t>each growing season</w:t>
      </w:r>
      <w:r w:rsidR="001416C7" w:rsidRPr="005E7866">
        <w:rPr>
          <w:rStyle w:val="CommentReference"/>
          <w:color w:val="auto"/>
        </w:rPr>
        <w:commentReference w:id="16"/>
      </w:r>
      <w:r w:rsidR="00F57521" w:rsidRPr="005E7866">
        <w:rPr>
          <w:rStyle w:val="CommentReference"/>
          <w:color w:val="auto"/>
        </w:rPr>
        <w:commentReference w:id="17"/>
      </w:r>
      <w:r w:rsidR="001416C7" w:rsidRPr="005E7866">
        <w:rPr>
          <w:rFonts w:asciiTheme="minorHAnsi" w:hAnsiTheme="minorHAnsi"/>
          <w:color w:val="auto"/>
        </w:rPr>
        <w:t xml:space="preserve">. </w:t>
      </w:r>
    </w:p>
    <w:p w14:paraId="4850B507" w14:textId="058ADF05" w:rsidR="00323345" w:rsidRPr="005E7866" w:rsidRDefault="00242E29" w:rsidP="00323345">
      <w:pPr>
        <w:spacing w:line="480" w:lineRule="auto"/>
        <w:ind w:firstLine="720"/>
        <w:rPr>
          <w:rFonts w:asciiTheme="minorHAnsi" w:hAnsiTheme="minorHAnsi"/>
          <w:color w:val="auto"/>
        </w:rPr>
      </w:pPr>
      <w:r w:rsidRPr="005E7866">
        <w:rPr>
          <w:rFonts w:asciiTheme="minorHAnsi" w:hAnsiTheme="minorHAnsi"/>
          <w:color w:val="auto"/>
        </w:rPr>
        <w:t>In general, insects that use diapause as a life history strategy</w:t>
      </w:r>
      <w:r w:rsidR="00D4129D" w:rsidRPr="005E7866">
        <w:rPr>
          <w:rFonts w:asciiTheme="minorHAnsi" w:hAnsiTheme="minorHAnsi"/>
          <w:color w:val="auto"/>
        </w:rPr>
        <w:t xml:space="preserve"> depend on the timing of diapause to synchronize their life history decisions with resource availability</w:t>
      </w:r>
      <w:r w:rsidRPr="005E7866">
        <w:rPr>
          <w:rFonts w:asciiTheme="minorHAnsi" w:hAnsiTheme="minorHAnsi"/>
          <w:color w:val="auto"/>
        </w:rPr>
        <w:t>.</w:t>
      </w:r>
      <w:r w:rsidR="00407507">
        <w:rPr>
          <w:rFonts w:asciiTheme="minorHAnsi" w:hAnsiTheme="minorHAnsi"/>
          <w:color w:val="auto"/>
        </w:rPr>
        <w:t xml:space="preserve"> </w:t>
      </w:r>
      <w:r w:rsidR="001416C7" w:rsidRPr="005E7866">
        <w:rPr>
          <w:rFonts w:asciiTheme="minorHAnsi" w:hAnsiTheme="minorHAnsi"/>
          <w:color w:val="auto"/>
        </w:rPr>
        <w:t xml:space="preserve">Using diapause to synchronize an insect’s life history with </w:t>
      </w:r>
      <w:commentRangeStart w:id="18"/>
      <w:commentRangeStart w:id="19"/>
      <w:r w:rsidR="001416C7" w:rsidRPr="005E7866">
        <w:rPr>
          <w:rFonts w:asciiTheme="minorHAnsi" w:hAnsiTheme="minorHAnsi"/>
          <w:color w:val="auto"/>
        </w:rPr>
        <w:t>resources is crucial.</w:t>
      </w:r>
      <w:r w:rsidR="00407507" w:rsidRPr="00407507">
        <w:rPr>
          <w:rFonts w:asciiTheme="minorHAnsi" w:hAnsiTheme="minorHAnsi"/>
          <w:color w:val="auto"/>
        </w:rPr>
        <w:t xml:space="preserve"> </w:t>
      </w:r>
      <w:r w:rsidR="00BE567C">
        <w:rPr>
          <w:rFonts w:asciiTheme="minorHAnsi" w:hAnsiTheme="minorHAnsi"/>
          <w:color w:val="auto"/>
        </w:rPr>
        <w:t>If an insect enters diapause too late they could expose themselves to stressful environmental conditions and if diapause ends too soon the environment may not be suitable for that insect</w:t>
      </w:r>
      <w:r w:rsidR="006542D1">
        <w:rPr>
          <w:rFonts w:asciiTheme="minorHAnsi" w:hAnsiTheme="minorHAnsi"/>
          <w:color w:val="auto"/>
        </w:rPr>
        <w:t>’</w:t>
      </w:r>
      <w:r w:rsidR="00BE567C">
        <w:rPr>
          <w:rFonts w:asciiTheme="minorHAnsi" w:hAnsiTheme="minorHAnsi"/>
          <w:color w:val="auto"/>
        </w:rPr>
        <w:t>s growth and development, or mates may not be available for reproduction.</w:t>
      </w:r>
      <w:r w:rsidR="00A7486F">
        <w:rPr>
          <w:rFonts w:asciiTheme="minorHAnsi" w:hAnsiTheme="minorHAnsi"/>
          <w:color w:val="auto"/>
        </w:rPr>
        <w:t xml:space="preserve"> </w:t>
      </w:r>
      <w:commentRangeEnd w:id="18"/>
      <w:r w:rsidR="001416C7" w:rsidRPr="005E7866">
        <w:rPr>
          <w:rStyle w:val="CommentReference"/>
          <w:color w:val="auto"/>
        </w:rPr>
        <w:commentReference w:id="18"/>
      </w:r>
      <w:commentRangeEnd w:id="19"/>
      <w:r w:rsidR="006542D1">
        <w:rPr>
          <w:rStyle w:val="CommentReference"/>
        </w:rPr>
        <w:commentReference w:id="19"/>
      </w:r>
      <w:r w:rsidR="006542D1">
        <w:rPr>
          <w:rFonts w:asciiTheme="minorHAnsi" w:hAnsiTheme="minorHAnsi"/>
          <w:color w:val="auto"/>
        </w:rPr>
        <w:t xml:space="preserve"> </w:t>
      </w:r>
      <w:r w:rsidR="001416C7" w:rsidRPr="005E7866">
        <w:rPr>
          <w:rFonts w:asciiTheme="minorHAnsi" w:hAnsiTheme="minorHAnsi"/>
          <w:color w:val="auto"/>
        </w:rPr>
        <w:t>Diapause</w:t>
      </w:r>
      <w:r w:rsidR="006542D1">
        <w:rPr>
          <w:rFonts w:asciiTheme="minorHAnsi" w:hAnsiTheme="minorHAnsi"/>
          <w:color w:val="auto"/>
        </w:rPr>
        <w:t xml:space="preserve"> is an alternative life history trajectory that requires an insect to monitor environmental cues, halt their development and suppress metabolic activity. Each of these mechanisms can produce </w:t>
      </w:r>
      <w:r w:rsidR="001416C7" w:rsidRPr="005E7866">
        <w:rPr>
          <w:rFonts w:asciiTheme="minorHAnsi" w:hAnsiTheme="minorHAnsi"/>
          <w:color w:val="auto"/>
        </w:rPr>
        <w:t>profound beha</w:t>
      </w:r>
      <w:r w:rsidR="006542D1">
        <w:rPr>
          <w:rFonts w:asciiTheme="minorHAnsi" w:hAnsiTheme="minorHAnsi"/>
          <w:color w:val="auto"/>
        </w:rPr>
        <w:t>vioral and physiological changes and are regulated differently between different species</w:t>
      </w:r>
      <w:commentRangeStart w:id="20"/>
      <w:commentRangeStart w:id="21"/>
      <w:r w:rsidR="001416C7" w:rsidRPr="005E7866">
        <w:rPr>
          <w:rFonts w:asciiTheme="minorHAnsi" w:hAnsiTheme="minorHAnsi"/>
          <w:color w:val="auto"/>
        </w:rPr>
        <w:t xml:space="preserve">. </w:t>
      </w:r>
      <w:commentRangeEnd w:id="20"/>
      <w:r w:rsidR="001416C7" w:rsidRPr="005E7866">
        <w:rPr>
          <w:rStyle w:val="CommentReference"/>
          <w:color w:val="auto"/>
        </w:rPr>
        <w:commentReference w:id="20"/>
      </w:r>
      <w:commentRangeEnd w:id="21"/>
      <w:r w:rsidR="006542D1">
        <w:rPr>
          <w:rStyle w:val="CommentReference"/>
        </w:rPr>
        <w:commentReference w:id="21"/>
      </w:r>
      <w:r w:rsidR="00D5292C" w:rsidRPr="005E7866">
        <w:rPr>
          <w:rFonts w:asciiTheme="minorHAnsi" w:hAnsiTheme="minorHAnsi"/>
          <w:color w:val="auto"/>
        </w:rPr>
        <w:t xml:space="preserve">Within a species, the traits that mark diapause are genetically determined and highly heritable, but diapause timing and development does vary from species to species. Within a single insect species the environmental cues that stimulate diapause, the life stages sensitive to those cues, and the resulting diapause phenotype are typically consistent </w:t>
      </w:r>
      <w:r w:rsidR="00D5292C" w:rsidRPr="005E7866">
        <w:rPr>
          <w:rFonts w:asciiTheme="minorHAnsi" w:hAnsiTheme="minorHAnsi"/>
          <w:color w:val="auto"/>
        </w:rPr>
        <w:fldChar w:fldCharType="begin" w:fldLock="1"/>
      </w:r>
      <w:r w:rsidR="00D5292C" w:rsidRPr="005E786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5E7866">
        <w:rPr>
          <w:rFonts w:asciiTheme="minorHAnsi" w:hAnsiTheme="minorHAnsi"/>
          <w:color w:val="auto"/>
        </w:rPr>
        <w:fldChar w:fldCharType="separate"/>
      </w:r>
      <w:r w:rsidR="00D5292C" w:rsidRPr="005E7866">
        <w:rPr>
          <w:rFonts w:asciiTheme="minorHAnsi" w:hAnsiTheme="minorHAnsi"/>
          <w:noProof/>
          <w:color w:val="auto"/>
        </w:rPr>
        <w:t>(Bale and Hayward 2010)</w:t>
      </w:r>
      <w:r w:rsidR="00D5292C" w:rsidRPr="005E7866">
        <w:rPr>
          <w:rFonts w:asciiTheme="minorHAnsi" w:hAnsiTheme="minorHAnsi"/>
          <w:color w:val="auto"/>
        </w:rPr>
        <w:fldChar w:fldCharType="end"/>
      </w:r>
      <w:r w:rsidR="00D5292C" w:rsidRPr="005E7866">
        <w:rPr>
          <w:rFonts w:asciiTheme="minorHAnsi" w:hAnsiTheme="minorHAnsi"/>
          <w:color w:val="auto"/>
        </w:rPr>
        <w:t xml:space="preserve">.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 </w:t>
      </w:r>
      <w:r w:rsidR="000A1041">
        <w:rPr>
          <w:rFonts w:asciiTheme="minorHAnsi" w:hAnsiTheme="minorHAnsi"/>
          <w:color w:val="auto"/>
        </w:rPr>
        <w:t xml:space="preserve">Most insects do not feed during diapause and maintaining </w:t>
      </w:r>
      <w:r w:rsidR="000A1041">
        <w:rPr>
          <w:rFonts w:asciiTheme="minorHAnsi" w:hAnsiTheme="minorHAnsi"/>
          <w:color w:val="auto"/>
        </w:rPr>
        <w:lastRenderedPageBreak/>
        <w:t xml:space="preserve">a suppressed metabolism, in the absence of feeding is demanding. </w:t>
      </w:r>
      <w:r w:rsidR="00A20793">
        <w:rPr>
          <w:rFonts w:asciiTheme="minorHAnsi" w:hAnsiTheme="minorHAnsi"/>
          <w:color w:val="auto"/>
        </w:rPr>
        <w:t>D</w:t>
      </w:r>
      <w:r w:rsidR="00D5292C" w:rsidRPr="005E7866">
        <w:rPr>
          <w:rFonts w:asciiTheme="minorHAnsi" w:hAnsiTheme="minorHAnsi"/>
          <w:color w:val="auto"/>
        </w:rPr>
        <w:t>uring pre-diapause, insects prepare for the challenges they will face during and after diapaus</w:t>
      </w:r>
      <w:r w:rsidR="00323345" w:rsidRPr="005E7866">
        <w:rPr>
          <w:rFonts w:asciiTheme="minorHAnsi" w:hAnsiTheme="minorHAnsi"/>
          <w:color w:val="auto"/>
        </w:rPr>
        <w:t>e</w:t>
      </w:r>
      <w:r w:rsidR="000A1041">
        <w:rPr>
          <w:rFonts w:asciiTheme="minorHAnsi" w:hAnsiTheme="minorHAnsi"/>
          <w:color w:val="auto"/>
        </w:rPr>
        <w:t xml:space="preserve"> by accumulating and storing resources</w:t>
      </w:r>
      <w:commentRangeStart w:id="22"/>
      <w:r w:rsidR="00323345" w:rsidRPr="005E7866">
        <w:rPr>
          <w:rFonts w:asciiTheme="minorHAnsi" w:hAnsiTheme="minorHAnsi"/>
          <w:color w:val="auto"/>
        </w:rPr>
        <w:t xml:space="preserve">. </w:t>
      </w:r>
      <w:commentRangeStart w:id="23"/>
      <w:commentRangeStart w:id="24"/>
      <w:r w:rsidR="00323345" w:rsidRPr="005E7866">
        <w:rPr>
          <w:rFonts w:asciiTheme="minorHAnsi" w:hAnsiTheme="minorHAnsi"/>
          <w:color w:val="auto"/>
        </w:rPr>
        <w:t>The induction of diapause</w:t>
      </w:r>
      <w:r w:rsidR="000A1041">
        <w:rPr>
          <w:rFonts w:asciiTheme="minorHAnsi" w:hAnsiTheme="minorHAnsi"/>
          <w:color w:val="auto"/>
        </w:rPr>
        <w:t xml:space="preserve"> preempts seasonal changes and </w:t>
      </w:r>
      <w:r w:rsidR="00323345" w:rsidRPr="005E7866">
        <w:rPr>
          <w:rFonts w:asciiTheme="minorHAnsi" w:hAnsiTheme="minorHAnsi"/>
          <w:color w:val="auto"/>
        </w:rPr>
        <w:t xml:space="preserve">gives insects the opportunity to accumulate the resources they will need to survive diapause while those resources are available </w:t>
      </w:r>
      <w:r w:rsidR="00323345" w:rsidRPr="005E7866">
        <w:rPr>
          <w:rFonts w:asciiTheme="minorHAnsi" w:hAnsiTheme="minorHAnsi"/>
          <w:color w:val="auto"/>
        </w:rPr>
        <w:fldChar w:fldCharType="begin" w:fldLock="1"/>
      </w:r>
      <w:r w:rsidR="00323345"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23345" w:rsidRPr="005E7866">
        <w:rPr>
          <w:rFonts w:asciiTheme="minorHAnsi" w:hAnsiTheme="minorHAnsi"/>
          <w:color w:val="auto"/>
        </w:rPr>
        <w:fldChar w:fldCharType="separate"/>
      </w:r>
      <w:r w:rsidR="00323345" w:rsidRPr="005E7866">
        <w:rPr>
          <w:rFonts w:asciiTheme="minorHAnsi" w:hAnsiTheme="minorHAnsi"/>
          <w:noProof/>
          <w:color w:val="auto"/>
        </w:rPr>
        <w:t>(Koštál 2006)</w:t>
      </w:r>
      <w:r w:rsidR="00323345" w:rsidRPr="005E7866">
        <w:rPr>
          <w:rFonts w:asciiTheme="minorHAnsi" w:hAnsiTheme="minorHAnsi"/>
          <w:color w:val="auto"/>
        </w:rPr>
        <w:fldChar w:fldCharType="end"/>
      </w:r>
      <w:r w:rsidR="00323345" w:rsidRPr="005E7866">
        <w:rPr>
          <w:rFonts w:asciiTheme="minorHAnsi" w:hAnsiTheme="minorHAnsi"/>
          <w:color w:val="auto"/>
        </w:rPr>
        <w:t xml:space="preserve">. </w:t>
      </w:r>
      <w:commentRangeEnd w:id="23"/>
      <w:r w:rsidR="00323345" w:rsidRPr="005E7866">
        <w:rPr>
          <w:rStyle w:val="CommentReference"/>
          <w:color w:val="auto"/>
        </w:rPr>
        <w:commentReference w:id="23"/>
      </w:r>
      <w:commentRangeEnd w:id="22"/>
      <w:commentRangeEnd w:id="24"/>
      <w:r w:rsidR="00323345" w:rsidRPr="005E7866">
        <w:rPr>
          <w:rStyle w:val="CommentReference"/>
          <w:color w:val="auto"/>
        </w:rPr>
        <w:commentReference w:id="22"/>
      </w:r>
      <w:r w:rsidR="00323345" w:rsidRPr="005E7866">
        <w:rPr>
          <w:rStyle w:val="CommentReference"/>
          <w:color w:val="auto"/>
        </w:rPr>
        <w:commentReference w:id="24"/>
      </w:r>
      <w:r w:rsidR="00323345" w:rsidRPr="005E7866">
        <w:rPr>
          <w:rFonts w:asciiTheme="minorHAnsi" w:hAnsiTheme="minorHAnsi"/>
          <w:color w:val="auto"/>
        </w:rPr>
        <w:t xml:space="preserve">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w:t>
      </w:r>
      <w:r w:rsidR="000A1041">
        <w:rPr>
          <w:rFonts w:asciiTheme="minorHAnsi" w:hAnsiTheme="minorHAnsi"/>
          <w:color w:val="auto"/>
        </w:rPr>
        <w:t>t</w:t>
      </w:r>
      <w:commentRangeStart w:id="25"/>
      <w:commentRangeStart w:id="26"/>
      <w:r w:rsidR="000A1041">
        <w:rPr>
          <w:rFonts w:asciiTheme="minorHAnsi" w:hAnsiTheme="minorHAnsi"/>
          <w:color w:val="auto"/>
        </w:rPr>
        <w:t>o fuel</w:t>
      </w:r>
      <w:r w:rsidR="00323345" w:rsidRPr="005E7866">
        <w:rPr>
          <w:rFonts w:asciiTheme="minorHAnsi" w:hAnsiTheme="minorHAnsi"/>
          <w:color w:val="auto"/>
        </w:rPr>
        <w:t xml:space="preserve"> their suppressed metabolism</w:t>
      </w:r>
      <w:r w:rsidR="000A1041">
        <w:rPr>
          <w:rFonts w:asciiTheme="minorHAnsi" w:hAnsiTheme="minorHAnsi"/>
          <w:color w:val="auto"/>
        </w:rPr>
        <w:t xml:space="preserve"> during diapaus</w:t>
      </w:r>
      <w:r w:rsidR="00323345" w:rsidRPr="005E7866">
        <w:rPr>
          <w:rFonts w:asciiTheme="minorHAnsi" w:hAnsiTheme="minorHAnsi"/>
          <w:color w:val="auto"/>
        </w:rPr>
        <w:t>e</w:t>
      </w:r>
      <w:commentRangeEnd w:id="25"/>
      <w:r w:rsidR="00323345" w:rsidRPr="005E7866">
        <w:rPr>
          <w:rStyle w:val="CommentReference"/>
          <w:color w:val="auto"/>
        </w:rPr>
        <w:commentReference w:id="25"/>
      </w:r>
      <w:commentRangeEnd w:id="26"/>
      <w:r w:rsidR="000A1041">
        <w:rPr>
          <w:rStyle w:val="CommentReference"/>
        </w:rPr>
        <w:commentReference w:id="26"/>
      </w:r>
      <w:r w:rsidR="00323345" w:rsidRPr="005E7866">
        <w:rPr>
          <w:rFonts w:asciiTheme="minorHAnsi" w:hAnsiTheme="minorHAnsi"/>
          <w:color w:val="auto"/>
        </w:rPr>
        <w:t>. It is imperative that</w:t>
      </w:r>
      <w:r w:rsidR="00546EC4" w:rsidRPr="00546EC4">
        <w:rPr>
          <w:rFonts w:asciiTheme="minorHAnsi" w:hAnsiTheme="minorHAnsi"/>
          <w:color w:val="auto"/>
        </w:rPr>
        <w:t xml:space="preserve"> </w:t>
      </w:r>
      <w:r w:rsidR="00546EC4">
        <w:rPr>
          <w:rFonts w:asciiTheme="minorHAnsi" w:hAnsiTheme="minorHAnsi"/>
          <w:color w:val="auto"/>
        </w:rPr>
        <w:t xml:space="preserve">insects </w:t>
      </w:r>
      <w:r w:rsidR="00546EC4" w:rsidRPr="005E7866">
        <w:rPr>
          <w:rFonts w:asciiTheme="minorHAnsi" w:hAnsiTheme="minorHAnsi"/>
          <w:color w:val="auto"/>
        </w:rPr>
        <w:t>accumulate enough resources to meet the energetic and anabolic requirements for development,</w:t>
      </w:r>
      <w:r w:rsidR="00546EC4">
        <w:rPr>
          <w:rFonts w:asciiTheme="minorHAnsi" w:hAnsiTheme="minorHAnsi"/>
          <w:color w:val="auto"/>
        </w:rPr>
        <w:t xml:space="preserve"> metamorphosis,</w:t>
      </w:r>
      <w:r w:rsidR="00546EC4" w:rsidRPr="005E7866">
        <w:rPr>
          <w:rFonts w:asciiTheme="minorHAnsi" w:hAnsiTheme="minorHAnsi"/>
          <w:color w:val="auto"/>
        </w:rPr>
        <w:t xml:space="preserve"> repair, and reproduction after diapause ends </w:t>
      </w:r>
      <w:r w:rsidR="00546EC4" w:rsidRPr="005E7866">
        <w:rPr>
          <w:rFonts w:asciiTheme="minorHAnsi" w:hAnsiTheme="minorHAnsi"/>
          <w:color w:val="auto"/>
        </w:rPr>
        <w:fldChar w:fldCharType="begin" w:fldLock="1"/>
      </w:r>
      <w:r w:rsidR="00546EC4" w:rsidRPr="005E786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546EC4" w:rsidRPr="005E7866">
        <w:rPr>
          <w:rFonts w:asciiTheme="minorHAnsi" w:hAnsiTheme="minorHAnsi"/>
          <w:color w:val="auto"/>
        </w:rPr>
        <w:fldChar w:fldCharType="separate"/>
      </w:r>
      <w:r w:rsidR="00546EC4" w:rsidRPr="005E7866">
        <w:rPr>
          <w:rFonts w:asciiTheme="minorHAnsi" w:hAnsiTheme="minorHAnsi"/>
          <w:noProof/>
          <w:color w:val="auto"/>
        </w:rPr>
        <w:t>(Hahn and Denlinger 2007, Sinclair 2015)</w:t>
      </w:r>
      <w:r w:rsidR="00546EC4" w:rsidRPr="005E7866">
        <w:rPr>
          <w:rFonts w:asciiTheme="minorHAnsi" w:hAnsiTheme="minorHAnsi"/>
          <w:color w:val="auto"/>
        </w:rPr>
        <w:fldChar w:fldCharType="end"/>
      </w:r>
      <w:r w:rsidR="00546EC4" w:rsidRPr="005E7866">
        <w:rPr>
          <w:rStyle w:val="CommentReference"/>
          <w:color w:val="auto"/>
        </w:rPr>
        <w:commentReference w:id="27"/>
      </w:r>
      <w:r w:rsidR="0071341B">
        <w:rPr>
          <w:rFonts w:asciiTheme="minorHAnsi" w:hAnsiTheme="minorHAnsi"/>
          <w:color w:val="auto"/>
        </w:rPr>
        <w:t xml:space="preserve"> </w:t>
      </w:r>
      <w:r w:rsidR="0071341B">
        <w:rPr>
          <w:rStyle w:val="CommentReference"/>
        </w:rPr>
        <w:commentReference w:id="28"/>
      </w:r>
      <w:r w:rsidR="0071341B">
        <w:rPr>
          <w:rFonts w:asciiTheme="minorHAnsi" w:hAnsiTheme="minorHAnsi"/>
          <w:color w:val="auto"/>
        </w:rPr>
        <w:t>. F</w:t>
      </w:r>
      <w:commentRangeStart w:id="29"/>
      <w:commentRangeStart w:id="30"/>
      <w:r w:rsidR="00323345" w:rsidRPr="005E7866">
        <w:rPr>
          <w:rFonts w:asciiTheme="minorHAnsi" w:hAnsiTheme="minorHAnsi"/>
          <w:color w:val="auto"/>
        </w:rPr>
        <w:t xml:space="preserve">ollowing </w:t>
      </w:r>
      <w:r w:rsidR="0071341B">
        <w:rPr>
          <w:rFonts w:asciiTheme="minorHAnsi" w:hAnsiTheme="minorHAnsi"/>
          <w:color w:val="auto"/>
        </w:rPr>
        <w:t xml:space="preserve">the successful completion of </w:t>
      </w:r>
      <w:r w:rsidR="00323345" w:rsidRPr="005E7866">
        <w:rPr>
          <w:rFonts w:asciiTheme="minorHAnsi" w:hAnsiTheme="minorHAnsi"/>
          <w:color w:val="auto"/>
        </w:rPr>
        <w:t>pre-diapause</w:t>
      </w:r>
      <w:r w:rsidR="0071341B">
        <w:rPr>
          <w:rFonts w:asciiTheme="minorHAnsi" w:hAnsiTheme="minorHAnsi"/>
          <w:color w:val="auto"/>
        </w:rPr>
        <w:t>, insects enter</w:t>
      </w:r>
      <w:r w:rsidR="00323345" w:rsidRPr="005E7866">
        <w:rPr>
          <w:rFonts w:asciiTheme="minorHAnsi" w:hAnsiTheme="minorHAnsi"/>
          <w:color w:val="auto"/>
        </w:rPr>
        <w:t xml:space="preserve"> diapause</w:t>
      </w:r>
      <w:r w:rsidR="0071341B">
        <w:rPr>
          <w:rFonts w:asciiTheme="minorHAnsi" w:hAnsiTheme="minorHAnsi"/>
          <w:color w:val="auto"/>
        </w:rPr>
        <w:t>, progressing</w:t>
      </w:r>
      <w:r w:rsidR="00323345" w:rsidRPr="005E7866">
        <w:rPr>
          <w:rFonts w:asciiTheme="minorHAnsi" w:hAnsiTheme="minorHAnsi"/>
          <w:color w:val="auto"/>
        </w:rPr>
        <w:t xml:space="preserve"> </w:t>
      </w:r>
      <w:r w:rsidR="0071341B">
        <w:rPr>
          <w:rFonts w:asciiTheme="minorHAnsi" w:hAnsiTheme="minorHAnsi"/>
          <w:color w:val="auto"/>
        </w:rPr>
        <w:t>through</w:t>
      </w:r>
      <w:r w:rsidR="00323345" w:rsidRPr="005E7866">
        <w:rPr>
          <w:rFonts w:asciiTheme="minorHAnsi" w:hAnsiTheme="minorHAnsi"/>
          <w:color w:val="auto"/>
        </w:rPr>
        <w:t xml:space="preserve"> three distinct stages; initiation, maintenance, and termination</w:t>
      </w:r>
      <w:commentRangeEnd w:id="29"/>
      <w:r w:rsidR="00323345" w:rsidRPr="005E7866">
        <w:rPr>
          <w:rStyle w:val="CommentReference"/>
          <w:color w:val="auto"/>
        </w:rPr>
        <w:commentReference w:id="29"/>
      </w:r>
      <w:commentRangeEnd w:id="30"/>
      <w:r w:rsidR="0071341B">
        <w:rPr>
          <w:rStyle w:val="CommentReference"/>
        </w:rPr>
        <w:commentReference w:id="30"/>
      </w:r>
      <w:r w:rsidR="00323345" w:rsidRPr="005E7866">
        <w:rPr>
          <w:rFonts w:asciiTheme="minorHAnsi" w:hAnsiTheme="minorHAnsi"/>
          <w:color w:val="auto"/>
        </w:rPr>
        <w:t xml:space="preserve">. </w:t>
      </w:r>
    </w:p>
    <w:p w14:paraId="3F4D4716" w14:textId="41EFF593" w:rsidR="00415F4F" w:rsidRPr="005E7866" w:rsidRDefault="000F2204" w:rsidP="00415F4F">
      <w:pPr>
        <w:spacing w:line="480" w:lineRule="auto"/>
        <w:ind w:firstLine="720"/>
        <w:rPr>
          <w:rFonts w:asciiTheme="minorHAnsi" w:hAnsiTheme="minorHAnsi"/>
          <w:color w:val="auto"/>
        </w:rPr>
      </w:pPr>
      <w:r w:rsidRPr="003C34C9">
        <w:rPr>
          <w:rFonts w:asciiTheme="minorHAnsi" w:hAnsiTheme="minorHAnsi"/>
          <w:color w:val="auto"/>
        </w:rPr>
        <w:t xml:space="preserve">Diapause initiation is generally marked by the suspension of continuous development and suppressed metabolic activity. </w:t>
      </w:r>
      <w:r w:rsidRPr="005E7866">
        <w:rPr>
          <w:rFonts w:asciiTheme="minorHAnsi" w:hAnsiTheme="minorHAnsi"/>
          <w:color w:val="auto"/>
        </w:rPr>
        <w:t xml:space="preserve">During diapause maintenance the endogenous mechanisms that support the diapause phenotype persist and diapause continues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w:t>
      </w:r>
      <w:r w:rsidR="00242E29" w:rsidRPr="005E7866">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w:t>
      </w:r>
      <w:r w:rsidR="00242E29" w:rsidRPr="005E7866">
        <w:rPr>
          <w:rFonts w:asciiTheme="minorHAnsi" w:hAnsiTheme="minorHAnsi"/>
          <w:color w:val="auto"/>
        </w:rPr>
        <w:lastRenderedPageBreak/>
        <w:t xml:space="preserve">development arrested by environmental factors like low temperatures after diapause is terminated so they are ready to resume development as soon as environmental temperatures become favorable to do so </w:t>
      </w:r>
      <w:r w:rsidR="00242E29" w:rsidRPr="005E7866">
        <w:rPr>
          <w:rFonts w:asciiTheme="minorHAnsi" w:hAnsiTheme="minorHAnsi"/>
          <w:color w:val="auto"/>
        </w:rPr>
        <w:fldChar w:fldCharType="begin" w:fldLock="1"/>
      </w:r>
      <w:r w:rsidR="00242E29"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5E7866">
        <w:rPr>
          <w:rFonts w:asciiTheme="minorHAnsi" w:hAnsiTheme="minorHAnsi"/>
          <w:color w:val="auto"/>
        </w:rPr>
        <w:fldChar w:fldCharType="separate"/>
      </w:r>
      <w:r w:rsidR="00242E29" w:rsidRPr="005E7866">
        <w:rPr>
          <w:rFonts w:asciiTheme="minorHAnsi" w:hAnsiTheme="minorHAnsi"/>
          <w:noProof/>
          <w:color w:val="auto"/>
        </w:rPr>
        <w:t>(Koštál 2006)</w:t>
      </w:r>
      <w:r w:rsidR="00242E29" w:rsidRPr="005E7866">
        <w:rPr>
          <w:rFonts w:asciiTheme="minorHAnsi" w:hAnsiTheme="minorHAnsi"/>
          <w:color w:val="auto"/>
        </w:rPr>
        <w:fldChar w:fldCharType="end"/>
      </w:r>
      <w:r w:rsidR="00242E29" w:rsidRPr="005E7866">
        <w:rPr>
          <w:rFonts w:asciiTheme="minorHAnsi" w:hAnsiTheme="minorHAnsi"/>
          <w:color w:val="auto"/>
        </w:rPr>
        <w:t xml:space="preserve">. </w:t>
      </w:r>
    </w:p>
    <w:p w14:paraId="1B7F9532" w14:textId="4DF9BB63" w:rsidR="00415F4F" w:rsidRPr="005E7866" w:rsidRDefault="000F2204" w:rsidP="000F2204">
      <w:pPr>
        <w:spacing w:line="480" w:lineRule="auto"/>
        <w:ind w:firstLine="720"/>
        <w:rPr>
          <w:rFonts w:asciiTheme="minorHAnsi" w:hAnsiTheme="minorHAnsi"/>
          <w:color w:val="auto"/>
        </w:rPr>
      </w:pPr>
      <w:r w:rsidRPr="005E7866">
        <w:rPr>
          <w:rFonts w:asciiTheme="minorHAnsi" w:hAnsiTheme="minorHAnsi"/>
          <w:color w:val="auto"/>
        </w:rPr>
        <w:t xml:space="preserve">As temperatures rise, </w:t>
      </w:r>
      <w:r w:rsidR="004421BE">
        <w:rPr>
          <w:rFonts w:asciiTheme="minorHAnsi" w:hAnsiTheme="minorHAnsi"/>
          <w:color w:val="auto"/>
        </w:rPr>
        <w:t>some</w:t>
      </w:r>
      <w:r w:rsidRPr="005E7866">
        <w:rPr>
          <w:rFonts w:asciiTheme="minorHAnsi" w:hAnsiTheme="minorHAnsi"/>
          <w:color w:val="auto"/>
        </w:rPr>
        <w:t xml:space="preserve"> seasonal cues that insects use to predict changes in their environment, </w:t>
      </w:r>
      <w:commentRangeStart w:id="31"/>
      <w:commentRangeStart w:id="32"/>
      <w:r w:rsidRPr="005E7866">
        <w:rPr>
          <w:rFonts w:asciiTheme="minorHAnsi" w:hAnsiTheme="minorHAnsi"/>
          <w:color w:val="auto"/>
        </w:rPr>
        <w:t xml:space="preserve">like photoperiod, </w:t>
      </w:r>
      <w:r w:rsidR="004421BE">
        <w:rPr>
          <w:rFonts w:asciiTheme="minorHAnsi" w:hAnsiTheme="minorHAnsi"/>
          <w:color w:val="auto"/>
        </w:rPr>
        <w:t>may</w:t>
      </w:r>
      <w:r w:rsidRPr="005E7866">
        <w:rPr>
          <w:rFonts w:asciiTheme="minorHAnsi" w:hAnsiTheme="minorHAnsi"/>
          <w:color w:val="auto"/>
        </w:rPr>
        <w:t xml:space="preserve"> </w:t>
      </w:r>
      <w:commentRangeEnd w:id="31"/>
      <w:r w:rsidRPr="005E7866">
        <w:rPr>
          <w:rStyle w:val="CommentReference"/>
          <w:color w:val="auto"/>
        </w:rPr>
        <w:commentReference w:id="31"/>
      </w:r>
      <w:commentRangeEnd w:id="32"/>
      <w:r w:rsidR="004421BE">
        <w:rPr>
          <w:rStyle w:val="CommentReference"/>
        </w:rPr>
        <w:commentReference w:id="32"/>
      </w:r>
      <w:r w:rsidRPr="005E7866">
        <w:rPr>
          <w:rFonts w:asciiTheme="minorHAnsi" w:hAnsiTheme="minorHAnsi"/>
          <w:color w:val="auto"/>
        </w:rPr>
        <w:t>remain relatively consistent as warm growing seasons begin earlier and end later. Longer growing seasons will decouple the predictions of environmental cues and seasonal changes. The environmental cues that previously signaled the end of the growing season will begin to underestimate the end of the growing season. Those insects that adjust to these underestimated predictions either by evolutionary adaptations or those with phenotypic plast</w:t>
      </w:r>
      <w:r w:rsidR="0079789B">
        <w:rPr>
          <w:rFonts w:asciiTheme="minorHAnsi" w:hAnsiTheme="minorHAnsi"/>
          <w:color w:val="auto"/>
        </w:rPr>
        <w:t>icity in their response to these shifting environmental cues</w:t>
      </w:r>
      <w:commentRangeStart w:id="33"/>
      <w:commentRangeStart w:id="34"/>
      <w:r w:rsidRPr="005E7866">
        <w:rPr>
          <w:rFonts w:asciiTheme="minorHAnsi" w:hAnsiTheme="minorHAnsi"/>
          <w:color w:val="auto"/>
        </w:rPr>
        <w:t xml:space="preserve"> </w:t>
      </w:r>
      <w:commentRangeEnd w:id="33"/>
      <w:r w:rsidRPr="005E7866">
        <w:rPr>
          <w:rStyle w:val="CommentReference"/>
          <w:color w:val="auto"/>
        </w:rPr>
        <w:commentReference w:id="33"/>
      </w:r>
      <w:commentRangeEnd w:id="34"/>
      <w:r w:rsidR="0079789B">
        <w:rPr>
          <w:rStyle w:val="CommentReference"/>
        </w:rPr>
        <w:commentReference w:id="34"/>
      </w:r>
      <w:r w:rsidRPr="005E7866">
        <w:rPr>
          <w:rFonts w:asciiTheme="minorHAnsi" w:hAnsiTheme="minorHAnsi"/>
          <w:color w:val="auto"/>
        </w:rPr>
        <w:t>could win as climate changes.</w:t>
      </w:r>
    </w:p>
    <w:p w14:paraId="08A0A672" w14:textId="6002A55D" w:rsidR="00415F4F" w:rsidRPr="005E7866"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The pitcher plant mosquito, </w:t>
      </w:r>
      <w:r w:rsidRPr="005E7866">
        <w:rPr>
          <w:rFonts w:asciiTheme="minorHAnsi" w:hAnsiTheme="minorHAnsi"/>
          <w:i/>
          <w:color w:val="auto"/>
        </w:rPr>
        <w:t>Wyeomii smithii,</w:t>
      </w:r>
      <w:r w:rsidRPr="005E7866">
        <w:rPr>
          <w:rFonts w:asciiTheme="minorHAnsi" w:hAnsiTheme="minorHAnsi"/>
          <w:color w:val="auto"/>
        </w:rPr>
        <w:t xml:space="preserve"> </w:t>
      </w:r>
      <w:r w:rsidR="003A1DD0" w:rsidRPr="005E7866">
        <w:rPr>
          <w:rFonts w:asciiTheme="minorHAnsi" w:hAnsiTheme="minorHAnsi"/>
          <w:color w:val="auto"/>
        </w:rPr>
        <w:t>illustrates how expanding</w:t>
      </w:r>
      <w:r w:rsidRPr="005E7866">
        <w:rPr>
          <w:rFonts w:asciiTheme="minorHAnsi" w:hAnsiTheme="minorHAnsi"/>
          <w:color w:val="auto"/>
        </w:rPr>
        <w:t xml:space="preserve"> growing seasons can lead to evolutionary changes</w:t>
      </w:r>
      <w:r w:rsidR="003A1DD0" w:rsidRPr="005E7866">
        <w:rPr>
          <w:rFonts w:asciiTheme="minorHAnsi" w:hAnsiTheme="minorHAnsi"/>
          <w:color w:val="auto"/>
        </w:rPr>
        <w:t xml:space="preserve"> in the timing of diapause initiation and termination </w:t>
      </w:r>
      <w:r w:rsidRPr="005E7866">
        <w:rPr>
          <w:rFonts w:asciiTheme="minorHAnsi" w:hAnsiTheme="minorHAnsi"/>
          <w:color w:val="auto"/>
        </w:rPr>
        <w:t xml:space="preserve">within populations over time. </w:t>
      </w:r>
      <w:r w:rsidR="00590F72" w:rsidRPr="005E7866">
        <w:rPr>
          <w:rFonts w:asciiTheme="minorHAnsi" w:hAnsiTheme="minorHAnsi"/>
          <w:color w:val="auto"/>
        </w:rPr>
        <w:t>Pitcher plant mosquitos spend their entire pre-adult life</w:t>
      </w:r>
      <w:del w:id="35" w:author="Brown,James T" w:date="2017-10-01T22:43:00Z">
        <w:r w:rsidR="00590F72" w:rsidRPr="005E7866" w:rsidDel="0079789B">
          <w:rPr>
            <w:rFonts w:asciiTheme="minorHAnsi" w:hAnsiTheme="minorHAnsi"/>
            <w:color w:val="auto"/>
          </w:rPr>
          <w:delText xml:space="preserve"> </w:delText>
        </w:r>
        <w:commentRangeStart w:id="36"/>
        <w:commentRangeStart w:id="37"/>
        <w:r w:rsidR="00590F72" w:rsidRPr="005E7866" w:rsidDel="0079789B">
          <w:rPr>
            <w:rFonts w:asciiTheme="minorHAnsi" w:hAnsiTheme="minorHAnsi"/>
            <w:color w:val="auto"/>
          </w:rPr>
          <w:delText>growing</w:delText>
        </w:r>
      </w:del>
      <w:r w:rsidR="00590F72" w:rsidRPr="005E7866">
        <w:rPr>
          <w:rFonts w:asciiTheme="minorHAnsi" w:hAnsiTheme="minorHAnsi"/>
          <w:color w:val="auto"/>
        </w:rPr>
        <w:t xml:space="preserve"> </w:t>
      </w:r>
      <w:commentRangeEnd w:id="36"/>
      <w:r w:rsidR="00590F72" w:rsidRPr="005E7866">
        <w:rPr>
          <w:rStyle w:val="CommentReference"/>
          <w:color w:val="auto"/>
        </w:rPr>
        <w:commentReference w:id="36"/>
      </w:r>
      <w:commentRangeEnd w:id="37"/>
      <w:r w:rsidR="0079789B">
        <w:rPr>
          <w:rStyle w:val="CommentReference"/>
        </w:rPr>
        <w:commentReference w:id="37"/>
      </w:r>
      <w:r w:rsidR="00590F72" w:rsidRPr="005E7866">
        <w:rPr>
          <w:rFonts w:asciiTheme="minorHAnsi" w:hAnsiTheme="minorHAnsi"/>
          <w:color w:val="auto"/>
        </w:rPr>
        <w:t>in the water-filled leaves of pitcher plants</w:t>
      </w:r>
      <w:r w:rsidRPr="005E7866">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5E7866">
        <w:rPr>
          <w:rFonts w:asciiTheme="minorHAnsi" w:hAnsiTheme="minorHAnsi"/>
          <w:color w:val="auto"/>
        </w:rPr>
        <w:t xml:space="preserve"> </w:t>
      </w:r>
      <w:r w:rsidRPr="005E7866">
        <w:rPr>
          <w:rFonts w:asciiTheme="minorHAnsi" w:hAnsiTheme="minorHAnsi"/>
          <w:color w:val="auto"/>
        </w:rPr>
        <w:t xml:space="preserve">At the end of the warm growing season, </w:t>
      </w:r>
      <w:r w:rsidR="006C1C15" w:rsidRPr="005E7866">
        <w:rPr>
          <w:rFonts w:asciiTheme="minorHAnsi" w:hAnsiTheme="minorHAnsi"/>
          <w:color w:val="auto"/>
        </w:rPr>
        <w:t>photoperiod gets shorter</w:t>
      </w:r>
      <w:r w:rsidR="0050077C" w:rsidRPr="005E7866">
        <w:rPr>
          <w:rFonts w:asciiTheme="minorHAnsi" w:hAnsiTheme="minorHAnsi"/>
          <w:color w:val="auto"/>
        </w:rPr>
        <w:t xml:space="preserve">. </w:t>
      </w:r>
      <w:r w:rsidR="00590F72" w:rsidRPr="005E7866">
        <w:rPr>
          <w:rFonts w:asciiTheme="minorHAnsi" w:hAnsiTheme="minorHAnsi"/>
          <w:color w:val="auto"/>
        </w:rPr>
        <w:t xml:space="preserve">Once photoperiod drops below a genetically determined number of light hours, larvae perceive that cue and </w:t>
      </w:r>
      <w:r w:rsidR="00590F72" w:rsidRPr="005E7866">
        <w:rPr>
          <w:rStyle w:val="CommentReference"/>
          <w:color w:val="auto"/>
          <w:sz w:val="24"/>
          <w:szCs w:val="24"/>
        </w:rPr>
        <w:t xml:space="preserve">these larvae </w:t>
      </w:r>
      <w:proofErr w:type="gramStart"/>
      <w:r w:rsidR="00590F72" w:rsidRPr="005E7866">
        <w:rPr>
          <w:rStyle w:val="CommentReference"/>
          <w:color w:val="auto"/>
          <w:sz w:val="24"/>
          <w:szCs w:val="24"/>
        </w:rPr>
        <w:t>enter into the</w:t>
      </w:r>
      <w:proofErr w:type="gramEnd"/>
      <w:r w:rsidR="00590F72" w:rsidRPr="005E7866">
        <w:rPr>
          <w:rStyle w:val="CommentReference"/>
          <w:color w:val="auto"/>
          <w:sz w:val="24"/>
          <w:szCs w:val="24"/>
        </w:rPr>
        <w:t xml:space="preserve"> larval diapause developmental trajectory</w:t>
      </w:r>
      <w:r w:rsidR="00590F72" w:rsidRPr="005E7866">
        <w:rPr>
          <w:rFonts w:asciiTheme="minorHAnsi" w:hAnsiTheme="minorHAnsi"/>
          <w:color w:val="auto"/>
        </w:rPr>
        <w:t>.</w:t>
      </w:r>
      <w:r w:rsidRPr="005E7866">
        <w:rPr>
          <w:rFonts w:asciiTheme="minorHAnsi" w:hAnsiTheme="minorHAnsi"/>
          <w:color w:val="auto"/>
        </w:rPr>
        <w:t xml:space="preserve"> </w:t>
      </w:r>
      <w:r w:rsidR="00B1509B" w:rsidRPr="005E7866">
        <w:rPr>
          <w:rFonts w:asciiTheme="minorHAnsi" w:hAnsiTheme="minorHAnsi"/>
          <w:color w:val="auto"/>
        </w:rPr>
        <w:t xml:space="preserve">Critical photoperiod is the number of light hours </w:t>
      </w:r>
      <w:r w:rsidR="00B1509B" w:rsidRPr="005E7866">
        <w:rPr>
          <w:rFonts w:asciiTheme="minorHAnsi" w:hAnsiTheme="minorHAnsi"/>
          <w:color w:val="auto"/>
        </w:rPr>
        <w:lastRenderedPageBreak/>
        <w:t xml:space="preserve">required to induce </w:t>
      </w:r>
      <w:r w:rsidR="00224DB8" w:rsidRPr="005E7866">
        <w:rPr>
          <w:rFonts w:asciiTheme="minorHAnsi" w:hAnsiTheme="minorHAnsi"/>
          <w:color w:val="auto"/>
        </w:rPr>
        <w:t>diapause</w:t>
      </w:r>
      <w:r w:rsidR="00B1509B" w:rsidRPr="005E7866">
        <w:rPr>
          <w:rFonts w:asciiTheme="minorHAnsi" w:hAnsiTheme="minorHAnsi"/>
          <w:color w:val="auto"/>
        </w:rPr>
        <w:t xml:space="preserve"> in 50% of a population. </w:t>
      </w:r>
      <w:r w:rsidRPr="005E7866">
        <w:rPr>
          <w:rFonts w:asciiTheme="minorHAnsi" w:hAnsiTheme="minorHAnsi"/>
          <w:color w:val="auto"/>
        </w:rPr>
        <w:t xml:space="preserve">In </w:t>
      </w:r>
      <w:r w:rsidRPr="005E7866">
        <w:rPr>
          <w:rFonts w:asciiTheme="minorHAnsi" w:hAnsiTheme="minorHAnsi"/>
          <w:i/>
          <w:color w:val="auto"/>
        </w:rPr>
        <w:t>W. smithii</w:t>
      </w:r>
      <w:r w:rsidRPr="005E7866">
        <w:rPr>
          <w:rFonts w:asciiTheme="minorHAnsi" w:hAnsiTheme="minorHAnsi"/>
          <w:color w:val="auto"/>
        </w:rPr>
        <w:t xml:space="preserve"> critical photoperiod for diapause induction is highly heritable. </w:t>
      </w:r>
      <w:r w:rsidR="00100EF8" w:rsidRPr="005E7866">
        <w:rPr>
          <w:rFonts w:asciiTheme="minorHAnsi" w:hAnsiTheme="minorHAnsi"/>
          <w:color w:val="auto"/>
        </w:rPr>
        <w:t>Bradshaw and Holzapfel (2001) sampled s</w:t>
      </w:r>
      <w:r w:rsidRPr="005E7866">
        <w:rPr>
          <w:rFonts w:asciiTheme="minorHAnsi" w:hAnsiTheme="minorHAnsi"/>
          <w:color w:val="auto"/>
        </w:rPr>
        <w:t xml:space="preserve">everal populations of </w:t>
      </w:r>
      <w:r w:rsidRPr="005E7866">
        <w:rPr>
          <w:rFonts w:asciiTheme="minorHAnsi" w:hAnsiTheme="minorHAnsi"/>
          <w:i/>
          <w:color w:val="auto"/>
        </w:rPr>
        <w:t>W. smithii</w:t>
      </w:r>
      <w:r w:rsidRPr="005E7866">
        <w:rPr>
          <w:rFonts w:asciiTheme="minorHAnsi" w:hAnsiTheme="minorHAnsi"/>
          <w:color w:val="auto"/>
        </w:rPr>
        <w:t xml:space="preserve"> larvae </w:t>
      </w:r>
      <w:r w:rsidR="00100EF8" w:rsidRPr="005E7866">
        <w:rPr>
          <w:rFonts w:asciiTheme="minorHAnsi" w:hAnsiTheme="minorHAnsi"/>
          <w:color w:val="auto"/>
        </w:rPr>
        <w:t xml:space="preserve">from </w:t>
      </w:r>
      <w:r w:rsidRPr="005E7866">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(Bradshaw and Holzapfel 2001)</w:t>
      </w:r>
      <w:r w:rsidRPr="005E7866">
        <w:rPr>
          <w:rFonts w:asciiTheme="minorHAnsi" w:hAnsiTheme="minorHAnsi"/>
          <w:color w:val="auto"/>
        </w:rPr>
        <w:fldChar w:fldCharType="end"/>
      </w:r>
      <w:r w:rsidRPr="005E7866">
        <w:rPr>
          <w:rFonts w:asciiTheme="minorHAnsi" w:hAnsiTheme="minorHAnsi"/>
          <w:color w:val="auto"/>
        </w:rPr>
        <w:t>. In 1972, the critical photoperiod of larvae populations collected at 50</w:t>
      </w:r>
      <w:r w:rsidRPr="005E7866">
        <w:rPr>
          <w:color w:val="auto"/>
        </w:rPr>
        <w:t>°</w:t>
      </w:r>
      <w:r w:rsidRPr="005E7866">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(Bale and Hayward 2010)</w:t>
      </w:r>
      <w:r w:rsidRPr="005E7866">
        <w:rPr>
          <w:rFonts w:asciiTheme="minorHAnsi" w:hAnsiTheme="minorHAnsi"/>
          <w:color w:val="auto"/>
        </w:rPr>
        <w:fldChar w:fldCharType="end"/>
      </w:r>
      <w:r w:rsidRPr="005E7866">
        <w:rPr>
          <w:rFonts w:asciiTheme="minorHAnsi" w:hAnsiTheme="minorHAnsi"/>
          <w:color w:val="auto"/>
        </w:rPr>
        <w:t xml:space="preserve">. </w:t>
      </w:r>
      <w:r w:rsidR="00B718B7" w:rsidRPr="005E7866">
        <w:rPr>
          <w:rFonts w:asciiTheme="minorHAnsi" w:hAnsiTheme="minorHAnsi"/>
          <w:color w:val="auto"/>
        </w:rPr>
        <w:t xml:space="preserve">Delayed diapause initiation could be </w:t>
      </w:r>
      <w:r w:rsidR="00B718B7" w:rsidRPr="00D9592A">
        <w:rPr>
          <w:rFonts w:asciiTheme="minorHAnsi" w:hAnsiTheme="minorHAnsi"/>
          <w:color w:val="auto"/>
        </w:rPr>
        <w:t xml:space="preserve">evolutionary adaptive. </w:t>
      </w:r>
      <w:r w:rsidR="00B06B39">
        <w:rPr>
          <w:rFonts w:asciiTheme="minorHAnsi" w:hAnsiTheme="minorHAnsi"/>
          <w:color w:val="auto"/>
        </w:rPr>
        <w:t>For these insects, warmer temperatures are i</w:t>
      </w:r>
      <w:commentRangeStart w:id="38"/>
      <w:commentRangeStart w:id="39"/>
      <w:r w:rsidR="0079789B" w:rsidRPr="00D9592A">
        <w:rPr>
          <w:rFonts w:asciiTheme="minorHAnsi" w:hAnsiTheme="minorHAnsi"/>
          <w:color w:val="auto"/>
        </w:rPr>
        <w:t>ndirect</w:t>
      </w:r>
      <w:r w:rsidR="00B06B39">
        <w:rPr>
          <w:rFonts w:asciiTheme="minorHAnsi" w:hAnsiTheme="minorHAnsi"/>
          <w:color w:val="auto"/>
        </w:rPr>
        <w:t>ly</w:t>
      </w:r>
      <w:r w:rsidR="0079789B" w:rsidRPr="00D9592A">
        <w:rPr>
          <w:rFonts w:asciiTheme="minorHAnsi" w:hAnsiTheme="minorHAnsi"/>
          <w:color w:val="auto"/>
        </w:rPr>
        <w:t xml:space="preserve"> </w:t>
      </w:r>
      <w:r w:rsidR="00B06B39">
        <w:rPr>
          <w:rFonts w:asciiTheme="minorHAnsi" w:hAnsiTheme="minorHAnsi"/>
          <w:color w:val="auto"/>
        </w:rPr>
        <w:t>responsible for the increased availability of environmental resources</w:t>
      </w:r>
      <w:r w:rsidR="0079789B" w:rsidRPr="00D9592A">
        <w:rPr>
          <w:rFonts w:asciiTheme="minorHAnsi" w:hAnsiTheme="minorHAnsi"/>
          <w:color w:val="auto"/>
        </w:rPr>
        <w:t xml:space="preserve"> these insects need to grow and develop. </w:t>
      </w:r>
      <w:commentRangeEnd w:id="38"/>
      <w:r w:rsidR="0079789B" w:rsidRPr="00D9592A">
        <w:rPr>
          <w:rStyle w:val="CommentReference"/>
          <w:color w:val="auto"/>
        </w:rPr>
        <w:commentReference w:id="38"/>
      </w:r>
      <w:commentRangeEnd w:id="39"/>
      <w:r w:rsidR="00B06B39">
        <w:rPr>
          <w:rStyle w:val="CommentReference"/>
        </w:rPr>
        <w:commentReference w:id="39"/>
      </w:r>
      <w:r w:rsidR="00B718B7" w:rsidRPr="00D9592A">
        <w:rPr>
          <w:rFonts w:asciiTheme="minorHAnsi" w:hAnsiTheme="minorHAnsi"/>
          <w:color w:val="auto"/>
        </w:rPr>
        <w:t xml:space="preserve"> The mosquitoes that delay diapause initiation </w:t>
      </w:r>
      <w:r w:rsidR="00B31BC9">
        <w:rPr>
          <w:rFonts w:asciiTheme="minorHAnsi" w:hAnsiTheme="minorHAnsi"/>
          <w:color w:val="auto"/>
        </w:rPr>
        <w:t>could</w:t>
      </w:r>
      <w:r w:rsidR="00B718B7" w:rsidRPr="00D9592A">
        <w:rPr>
          <w:rFonts w:asciiTheme="minorHAnsi" w:hAnsiTheme="minorHAnsi"/>
          <w:color w:val="auto"/>
        </w:rPr>
        <w:t xml:space="preserve"> access those resources and </w:t>
      </w:r>
      <w:r w:rsidR="00B718B7" w:rsidRPr="005E7866">
        <w:rPr>
          <w:rFonts w:asciiTheme="minorHAnsi" w:hAnsiTheme="minorHAnsi"/>
          <w:color w:val="auto"/>
        </w:rPr>
        <w:t xml:space="preserve">continue to grow, develop, and reproduce for an additional 9 days. </w:t>
      </w:r>
    </w:p>
    <w:p w14:paraId="7EAFF771" w14:textId="161E23B5" w:rsidR="00242E29" w:rsidRPr="003B4E82"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These studies of diapause adaptation </w:t>
      </w:r>
      <w:r w:rsidR="004C0C1C" w:rsidRPr="005E7866">
        <w:rPr>
          <w:rFonts w:asciiTheme="minorHAnsi" w:hAnsiTheme="minorHAnsi"/>
          <w:color w:val="auto"/>
        </w:rPr>
        <w:t>through</w:t>
      </w:r>
      <w:r w:rsidR="006C512D" w:rsidRPr="005E7866">
        <w:rPr>
          <w:rFonts w:asciiTheme="minorHAnsi" w:hAnsiTheme="minorHAnsi"/>
          <w:color w:val="auto"/>
        </w:rPr>
        <w:t xml:space="preserve"> </w:t>
      </w:r>
      <w:r w:rsidRPr="005E7866">
        <w:rPr>
          <w:rFonts w:asciiTheme="minorHAnsi" w:hAnsiTheme="minorHAnsi"/>
          <w:color w:val="auto"/>
        </w:rPr>
        <w:t xml:space="preserve">critical photoperiod </w:t>
      </w:r>
      <w:r w:rsidR="006C512D" w:rsidRPr="005E7866">
        <w:rPr>
          <w:rFonts w:asciiTheme="minorHAnsi" w:hAnsiTheme="minorHAnsi"/>
          <w:color w:val="auto"/>
        </w:rPr>
        <w:t xml:space="preserve">shifts </w:t>
      </w:r>
      <w:r w:rsidRPr="005E7866">
        <w:rPr>
          <w:rFonts w:asciiTheme="minorHAnsi" w:hAnsiTheme="minorHAnsi"/>
          <w:color w:val="auto"/>
        </w:rPr>
        <w:t xml:space="preserve">in </w:t>
      </w:r>
      <w:r w:rsidRPr="005E7866">
        <w:rPr>
          <w:rFonts w:asciiTheme="minorHAnsi" w:hAnsiTheme="minorHAnsi"/>
          <w:i/>
          <w:color w:val="auto"/>
        </w:rPr>
        <w:t>W. smithii</w:t>
      </w:r>
      <w:r w:rsidRPr="003B4E82">
        <w:rPr>
          <w:rFonts w:asciiTheme="minorHAnsi" w:hAnsiTheme="minorHAnsi"/>
          <w:i/>
          <w:color w:val="auto"/>
        </w:rPr>
        <w:t xml:space="preserve"> </w:t>
      </w:r>
      <w:r w:rsidRPr="003B4E82">
        <w:rPr>
          <w:rFonts w:asciiTheme="minorHAnsi" w:hAnsiTheme="minorHAnsi"/>
          <w:color w:val="auto"/>
        </w:rPr>
        <w:t>provide one example of how some insects could adjust to the increase in the number of warmer days, and longer growing seasons through genetic adaptation</w:t>
      </w:r>
      <w:r w:rsidR="00166A77" w:rsidRPr="003B4E82">
        <w:rPr>
          <w:rFonts w:asciiTheme="minorHAnsi" w:hAnsiTheme="minorHAnsi"/>
          <w:color w:val="auto"/>
        </w:rPr>
        <w:t xml:space="preserve"> as temperatures </w:t>
      </w:r>
      <w:r w:rsidR="00166A77" w:rsidRPr="003B4E82">
        <w:rPr>
          <w:rFonts w:asciiTheme="minorHAnsi" w:hAnsiTheme="minorHAnsi"/>
          <w:color w:val="auto"/>
        </w:rPr>
        <w:lastRenderedPageBreak/>
        <w:t>increase</w:t>
      </w:r>
      <w:r w:rsidRPr="003B4E82">
        <w:rPr>
          <w:rFonts w:asciiTheme="minorHAnsi" w:hAnsiTheme="minorHAnsi"/>
          <w:color w:val="auto"/>
        </w:rPr>
        <w:t xml:space="preserve">. For some insects, these </w:t>
      </w:r>
      <w:r w:rsidR="00166A77" w:rsidRPr="003B4E82">
        <w:rPr>
          <w:rFonts w:asciiTheme="minorHAnsi" w:hAnsiTheme="minorHAnsi"/>
          <w:color w:val="auto"/>
        </w:rPr>
        <w:t>warmer temperatures and warmer</w:t>
      </w:r>
      <w:r w:rsidRPr="003B4E82">
        <w:rPr>
          <w:rFonts w:asciiTheme="minorHAnsi" w:hAnsiTheme="minorHAnsi"/>
          <w:color w:val="auto"/>
        </w:rPr>
        <w:t xml:space="preserve"> growing seasons increases the </w:t>
      </w:r>
      <w:r w:rsidR="00110F2F" w:rsidRPr="003B4E82">
        <w:rPr>
          <w:rFonts w:asciiTheme="minorHAnsi" w:hAnsiTheme="minorHAnsi"/>
          <w:color w:val="auto"/>
        </w:rPr>
        <w:t xml:space="preserve">duration of available resources. Those </w:t>
      </w:r>
      <w:r w:rsidRPr="003B4E82">
        <w:rPr>
          <w:rFonts w:asciiTheme="minorHAnsi" w:hAnsiTheme="minorHAnsi"/>
          <w:color w:val="auto"/>
        </w:rPr>
        <w:t>insects that can adjust to these longer growing seasons without compromising the protection of diapause cou</w:t>
      </w:r>
      <w:r w:rsidR="00B718B7" w:rsidRPr="003B4E82">
        <w:rPr>
          <w:rFonts w:asciiTheme="minorHAnsi" w:hAnsiTheme="minorHAnsi"/>
          <w:color w:val="auto"/>
        </w:rPr>
        <w:t>ld be characterized as win</w:t>
      </w:r>
      <w:r w:rsidRPr="003B4E82">
        <w:rPr>
          <w:rFonts w:asciiTheme="minorHAnsi" w:hAnsiTheme="minorHAnsi"/>
          <w:color w:val="auto"/>
        </w:rPr>
        <w:t xml:space="preserve">ners as climate changes. </w:t>
      </w:r>
    </w:p>
    <w:p w14:paraId="25CBE179" w14:textId="5FEB8D96" w:rsidR="00590F72" w:rsidRPr="003B4E82" w:rsidRDefault="00590F72" w:rsidP="00590F72">
      <w:pPr>
        <w:spacing w:line="480" w:lineRule="auto"/>
        <w:rPr>
          <w:rFonts w:asciiTheme="minorHAnsi" w:hAnsiTheme="minorHAnsi"/>
          <w:b/>
          <w:color w:val="auto"/>
        </w:rPr>
      </w:pPr>
    </w:p>
    <w:p w14:paraId="41547FAC" w14:textId="77777777" w:rsidR="00265E8A" w:rsidRPr="003B4E82" w:rsidRDefault="00B31BC9" w:rsidP="00735326">
      <w:pPr>
        <w:spacing w:line="480" w:lineRule="auto"/>
        <w:rPr>
          <w:rFonts w:asciiTheme="minorHAnsi" w:hAnsiTheme="minorHAnsi"/>
          <w:color w:val="auto"/>
        </w:rPr>
      </w:pPr>
      <w:r w:rsidRPr="003B4E82">
        <w:rPr>
          <w:rFonts w:asciiTheme="minorHAnsi" w:hAnsiTheme="minorHAnsi"/>
          <w:b/>
          <w:color w:val="auto"/>
        </w:rPr>
        <w:t xml:space="preserve">Stored Resources and the Descent into Diapause: </w:t>
      </w:r>
      <w:r w:rsidRPr="003B4E82">
        <w:rPr>
          <w:rFonts w:asciiTheme="minorHAnsi" w:hAnsiTheme="minorHAnsi"/>
          <w:color w:val="auto"/>
        </w:rPr>
        <w:t xml:space="preserve">In temperate regions, seasonal temperatures are geographically widespread and they </w:t>
      </w:r>
      <w:commentRangeStart w:id="40"/>
      <w:commentRangeStart w:id="41"/>
      <w:r w:rsidRPr="003B4E82">
        <w:rPr>
          <w:rFonts w:asciiTheme="minorHAnsi" w:hAnsiTheme="minorHAnsi"/>
          <w:color w:val="auto"/>
        </w:rPr>
        <w:t>predictably</w:t>
      </w:r>
      <w:commentRangeEnd w:id="40"/>
      <w:r w:rsidRPr="003B4E82">
        <w:rPr>
          <w:rStyle w:val="CommentReference"/>
          <w:color w:val="auto"/>
        </w:rPr>
        <w:commentReference w:id="40"/>
      </w:r>
      <w:commentRangeEnd w:id="41"/>
      <w:r w:rsidRPr="003B4E82">
        <w:rPr>
          <w:rStyle w:val="CommentReference"/>
          <w:color w:val="auto"/>
        </w:rPr>
        <w:commentReference w:id="41"/>
      </w:r>
      <w:r w:rsidRPr="003B4E82">
        <w:rPr>
          <w:rFonts w:asciiTheme="minorHAnsi" w:hAnsiTheme="minorHAnsi"/>
          <w:color w:val="auto"/>
        </w:rPr>
        <w:t xml:space="preserve"> cycle between warm summers and cold winters. When temperatures are warm, resources like food and water persist, insects can grow, develop, and reproduce. When</w:t>
      </w:r>
      <w:commentRangeStart w:id="42"/>
      <w:commentRangeStart w:id="43"/>
      <w:r w:rsidRPr="003B4E82">
        <w:rPr>
          <w:rFonts w:asciiTheme="minorHAnsi" w:hAnsiTheme="minorHAnsi"/>
          <w:color w:val="auto"/>
        </w:rPr>
        <w:t xml:space="preserve"> temperatures are low, environmental resources become limited and insect activity during the winter declines or is directly prohibited be these cool temperatures.</w:t>
      </w:r>
      <w:commentRangeEnd w:id="42"/>
      <w:r w:rsidRPr="003B4E82">
        <w:rPr>
          <w:rStyle w:val="CommentReference"/>
          <w:color w:val="auto"/>
        </w:rPr>
        <w:commentReference w:id="42"/>
      </w:r>
      <w:commentRangeEnd w:id="43"/>
      <w:r w:rsidRPr="003B4E82">
        <w:rPr>
          <w:rStyle w:val="CommentReference"/>
          <w:color w:val="auto"/>
        </w:rPr>
        <w:commentReference w:id="43"/>
      </w:r>
      <w:r w:rsidRPr="003B4E82">
        <w:rPr>
          <w:rFonts w:asciiTheme="minorHAnsi" w:hAnsiTheme="minorHAnsi"/>
          <w:color w:val="auto"/>
        </w:rPr>
        <w:t xml:space="preserve"> To avoid the prolonged stress </w:t>
      </w:r>
      <w:commentRangeStart w:id="44"/>
      <w:commentRangeStart w:id="45"/>
      <w:r w:rsidRPr="003B4E82">
        <w:rPr>
          <w:rFonts w:asciiTheme="minorHAnsi" w:hAnsiTheme="minorHAnsi"/>
          <w:color w:val="auto"/>
        </w:rPr>
        <w:t>of</w:t>
      </w:r>
      <w:commentRangeEnd w:id="44"/>
      <w:r w:rsidRPr="003B4E82">
        <w:rPr>
          <w:rStyle w:val="CommentReference"/>
          <w:color w:val="auto"/>
        </w:rPr>
        <w:commentReference w:id="44"/>
      </w:r>
      <w:commentRangeEnd w:id="45"/>
      <w:r w:rsidR="003B4E82" w:rsidRPr="003B4E82">
        <w:rPr>
          <w:rStyle w:val="CommentReference"/>
          <w:color w:val="auto"/>
        </w:rPr>
        <w:commentReference w:id="45"/>
      </w:r>
      <w:r w:rsidRPr="003B4E82">
        <w:rPr>
          <w:rFonts w:asciiTheme="minorHAnsi" w:hAnsiTheme="minorHAnsi"/>
          <w:color w:val="auto"/>
        </w:rPr>
        <w:t xml:space="preserve"> winter, many temperate insects use diapause. During diapause, insects generally experience suppressed metabolic activity, arrested development, and do not feed </w:t>
      </w:r>
      <w:r w:rsidRPr="003B4E82">
        <w:rPr>
          <w:rFonts w:asciiTheme="minorHAnsi" w:hAnsiTheme="minorHAnsi"/>
          <w:color w:val="auto"/>
        </w:rPr>
        <w:fldChar w:fldCharType="begin" w:fldLock="1"/>
      </w:r>
      <w:r w:rsidRPr="003B4E82">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Pr="003B4E82">
        <w:rPr>
          <w:rFonts w:asciiTheme="minorHAnsi" w:hAnsiTheme="minorHAnsi"/>
          <w:color w:val="auto"/>
        </w:rPr>
        <w:fldChar w:fldCharType="separate"/>
      </w:r>
      <w:r w:rsidRPr="003B4E82">
        <w:rPr>
          <w:rFonts w:asciiTheme="minorHAnsi" w:hAnsiTheme="minorHAnsi"/>
          <w:noProof/>
          <w:color w:val="auto"/>
        </w:rPr>
        <w:t>(Tauber et al. 1986, Koštál 2006, Hahn and Denlinger 2007, Sinclair 2015)</w:t>
      </w:r>
      <w:r w:rsidRPr="003B4E82">
        <w:rPr>
          <w:rFonts w:asciiTheme="minorHAnsi" w:hAnsiTheme="minorHAnsi"/>
          <w:color w:val="auto"/>
        </w:rPr>
        <w:fldChar w:fldCharType="end"/>
      </w:r>
      <w:r w:rsidRPr="003B4E82">
        <w:rPr>
          <w:rFonts w:asciiTheme="minorHAnsi" w:hAnsiTheme="minorHAnsi"/>
          <w:color w:val="auto"/>
        </w:rPr>
        <w:t>.</w:t>
      </w:r>
      <w:r w:rsidR="00224D95" w:rsidRPr="003B4E82">
        <w:rPr>
          <w:rFonts w:asciiTheme="minorHAnsi" w:hAnsiTheme="minorHAnsi"/>
          <w:color w:val="auto"/>
        </w:rPr>
        <w:t xml:space="preserve"> </w:t>
      </w:r>
      <w:commentRangeStart w:id="46"/>
      <w:commentRangeStart w:id="47"/>
      <w:r w:rsidRPr="003B4E82">
        <w:rPr>
          <w:rFonts w:asciiTheme="minorHAnsi" w:hAnsiTheme="minorHAnsi"/>
          <w:color w:val="auto"/>
        </w:rPr>
        <w:t xml:space="preserve">Surviving </w:t>
      </w:r>
      <w:r w:rsidR="0038257D" w:rsidRPr="003B4E82">
        <w:rPr>
          <w:rFonts w:asciiTheme="minorHAnsi" w:hAnsiTheme="minorHAnsi"/>
          <w:color w:val="auto"/>
        </w:rPr>
        <w:t xml:space="preserve">diapause </w:t>
      </w:r>
      <w:r w:rsidRPr="003B4E82">
        <w:rPr>
          <w:rFonts w:asciiTheme="minorHAnsi" w:hAnsiTheme="minorHAnsi"/>
          <w:color w:val="auto"/>
        </w:rPr>
        <w:t xml:space="preserve">requires insects to protect themselves </w:t>
      </w:r>
      <w:r w:rsidR="0038257D" w:rsidRPr="003B4E82">
        <w:rPr>
          <w:rFonts w:asciiTheme="minorHAnsi" w:hAnsiTheme="minorHAnsi"/>
          <w:color w:val="auto"/>
        </w:rPr>
        <w:t xml:space="preserve">stressful abiotic </w:t>
      </w:r>
      <w:r w:rsidR="00735326" w:rsidRPr="003B4E82">
        <w:rPr>
          <w:rFonts w:asciiTheme="minorHAnsi" w:hAnsiTheme="minorHAnsi"/>
          <w:color w:val="auto"/>
        </w:rPr>
        <w:t>conditions like low temperatures and increased water loss. Additionally, insects must budget the energy they have accumulated and stored to fuel their suppressed metabolism</w:t>
      </w:r>
      <w:r w:rsidRPr="003B4E82">
        <w:rPr>
          <w:rFonts w:asciiTheme="minorHAnsi" w:hAnsiTheme="minorHAnsi"/>
          <w:color w:val="auto"/>
        </w:rPr>
        <w:t xml:space="preserve"> throughout the diapause period</w:t>
      </w:r>
      <w:r w:rsidR="00735326" w:rsidRPr="003B4E82">
        <w:rPr>
          <w:rFonts w:asciiTheme="minorHAnsi" w:hAnsiTheme="minorHAnsi"/>
          <w:color w:val="auto"/>
        </w:rPr>
        <w:t xml:space="preserve">, which lasts months in many cases </w:t>
      </w:r>
      <w:r w:rsidRPr="003B4E82">
        <w:rPr>
          <w:rFonts w:asciiTheme="minorHAnsi" w:hAnsiTheme="minorHAnsi"/>
          <w:color w:val="auto"/>
        </w:rPr>
        <w:fldChar w:fldCharType="begin" w:fldLock="1"/>
      </w:r>
      <w:r w:rsidRPr="003B4E82">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Pr="003B4E82">
        <w:rPr>
          <w:rFonts w:asciiTheme="minorHAnsi" w:hAnsiTheme="minorHAnsi"/>
          <w:color w:val="auto"/>
        </w:rPr>
        <w:fldChar w:fldCharType="separate"/>
      </w:r>
      <w:r w:rsidRPr="003B4E82">
        <w:rPr>
          <w:rFonts w:asciiTheme="minorHAnsi" w:hAnsiTheme="minorHAnsi"/>
          <w:noProof/>
          <w:color w:val="auto"/>
        </w:rPr>
        <w:t>(Sinclair 2015)</w:t>
      </w:r>
      <w:r w:rsidRPr="003B4E82">
        <w:rPr>
          <w:rFonts w:asciiTheme="minorHAnsi" w:hAnsiTheme="minorHAnsi"/>
          <w:color w:val="auto"/>
        </w:rPr>
        <w:fldChar w:fldCharType="end"/>
      </w:r>
      <w:r w:rsidRPr="003B4E82">
        <w:rPr>
          <w:rFonts w:asciiTheme="minorHAnsi" w:hAnsiTheme="minorHAnsi"/>
          <w:color w:val="auto"/>
        </w:rPr>
        <w:t xml:space="preserve">. </w:t>
      </w:r>
      <w:commentRangeEnd w:id="46"/>
      <w:r w:rsidRPr="003B4E82">
        <w:rPr>
          <w:rStyle w:val="CommentReference"/>
          <w:color w:val="auto"/>
        </w:rPr>
        <w:commentReference w:id="46"/>
      </w:r>
      <w:commentRangeEnd w:id="47"/>
      <w:r w:rsidR="00735326" w:rsidRPr="003B4E82">
        <w:rPr>
          <w:rStyle w:val="CommentReference"/>
          <w:color w:val="auto"/>
        </w:rPr>
        <w:commentReference w:id="47"/>
      </w:r>
      <w:r w:rsidRPr="003B4E82">
        <w:rPr>
          <w:rFonts w:asciiTheme="minorHAnsi" w:hAnsiTheme="minorHAnsi"/>
          <w:color w:val="auto"/>
        </w:rPr>
        <w:t>To meet these demands, some diapausing insects accumulate large amounts of lipids, amino acids, and or carbohydrates.</w:t>
      </w:r>
      <w:r w:rsidR="00735326" w:rsidRPr="003B4E82">
        <w:rPr>
          <w:rFonts w:asciiTheme="minorHAnsi" w:hAnsiTheme="minorHAnsi"/>
          <w:color w:val="auto"/>
        </w:rPr>
        <w:t xml:space="preserve"> Lipids, specifically triglycerides, are the </w:t>
      </w:r>
      <w:commentRangeStart w:id="48"/>
      <w:r w:rsidR="00735326" w:rsidRPr="003B4E82">
        <w:rPr>
          <w:rFonts w:asciiTheme="minorHAnsi" w:hAnsiTheme="minorHAnsi"/>
          <w:color w:val="auto"/>
        </w:rPr>
        <w:t>predominant</w:t>
      </w:r>
      <w:r w:rsidR="00735326" w:rsidRPr="003B4E82">
        <w:rPr>
          <w:rStyle w:val="CommentReference"/>
          <w:color w:val="auto"/>
        </w:rPr>
        <w:commentReference w:id="49"/>
      </w:r>
      <w:commentRangeEnd w:id="48"/>
      <w:r w:rsidR="00735326" w:rsidRPr="003B4E82">
        <w:rPr>
          <w:rStyle w:val="CommentReference"/>
          <w:color w:val="auto"/>
        </w:rPr>
        <w:commentReference w:id="48"/>
      </w:r>
      <w:r w:rsidR="00735326" w:rsidRPr="003B4E82">
        <w:rPr>
          <w:rFonts w:asciiTheme="minorHAnsi" w:hAnsiTheme="minorHAnsi"/>
          <w:color w:val="auto"/>
        </w:rPr>
        <w:t xml:space="preserve"> source of metabolic energy during diapause. Triglycerides can be accumulated directly from an insects diet or synthesized in the fat body from amino acids or carbohydrate intermediates </w:t>
      </w:r>
      <w:r w:rsidR="00735326" w:rsidRPr="003B4E82">
        <w:rPr>
          <w:rFonts w:asciiTheme="minorHAnsi" w:hAnsiTheme="minorHAnsi"/>
          <w:color w:val="auto"/>
        </w:rPr>
        <w:fldChar w:fldCharType="begin" w:fldLock="1"/>
      </w:r>
      <w:r w:rsidR="00735326" w:rsidRPr="003B4E8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35326" w:rsidRPr="003B4E82">
        <w:rPr>
          <w:rFonts w:asciiTheme="minorHAnsi" w:hAnsiTheme="minorHAnsi"/>
          <w:color w:val="auto"/>
        </w:rPr>
        <w:fldChar w:fldCharType="separate"/>
      </w:r>
      <w:r w:rsidR="00735326" w:rsidRPr="003B4E82">
        <w:rPr>
          <w:rFonts w:asciiTheme="minorHAnsi" w:hAnsiTheme="minorHAnsi"/>
          <w:noProof/>
          <w:color w:val="auto"/>
        </w:rPr>
        <w:t xml:space="preserve">(Hahn and Denlinger 2007, </w:t>
      </w:r>
      <w:r w:rsidR="00735326" w:rsidRPr="003B4E82">
        <w:rPr>
          <w:rFonts w:asciiTheme="minorHAnsi" w:hAnsiTheme="minorHAnsi"/>
          <w:noProof/>
          <w:color w:val="auto"/>
        </w:rPr>
        <w:lastRenderedPageBreak/>
        <w:t>Arrese and Soulages 2010)</w:t>
      </w:r>
      <w:r w:rsidR="00735326" w:rsidRPr="003B4E82">
        <w:rPr>
          <w:rFonts w:asciiTheme="minorHAnsi" w:hAnsiTheme="minorHAnsi"/>
          <w:color w:val="auto"/>
        </w:rPr>
        <w:fldChar w:fldCharType="end"/>
      </w:r>
      <w:r w:rsidR="00735326" w:rsidRPr="003B4E82">
        <w:rPr>
          <w:rFonts w:asciiTheme="minorHAnsi" w:hAnsiTheme="minorHAnsi"/>
          <w:color w:val="auto"/>
        </w:rPr>
        <w:t xml:space="preserve">. Amino acids are generally stored as hexamerins. These specialized proteins build up in the insect fat body prior to diapause. During diapause, these proteins function as amino acid reservoirs used to repair or replace damaged metabolic proteins. After diapause hexamerins can be appropriated to build exoskeleton, repair damaged proteins, and build new tissues during morphogenesis. After diapause, </w:t>
      </w:r>
      <w:commentRangeStart w:id="50"/>
      <w:commentRangeStart w:id="51"/>
      <w:r w:rsidR="00735326" w:rsidRPr="003B4E82">
        <w:rPr>
          <w:rFonts w:asciiTheme="minorHAnsi" w:hAnsiTheme="minorHAnsi"/>
          <w:color w:val="auto"/>
        </w:rPr>
        <w:t>hexamerins</w:t>
      </w:r>
      <w:commentRangeEnd w:id="50"/>
      <w:r w:rsidR="00735326" w:rsidRPr="003B4E82">
        <w:rPr>
          <w:rStyle w:val="CommentReference"/>
          <w:color w:val="auto"/>
        </w:rPr>
        <w:commentReference w:id="50"/>
      </w:r>
      <w:commentRangeEnd w:id="51"/>
      <w:r w:rsidR="00265E8A" w:rsidRPr="003B4E82">
        <w:rPr>
          <w:rStyle w:val="CommentReference"/>
          <w:color w:val="auto"/>
        </w:rPr>
        <w:commentReference w:id="51"/>
      </w:r>
      <w:r w:rsidR="00735326" w:rsidRPr="003B4E82">
        <w:rPr>
          <w:rFonts w:asciiTheme="minorHAnsi" w:hAnsiTheme="minorHAnsi"/>
          <w:color w:val="auto"/>
        </w:rPr>
        <w:t xml:space="preserve"> can be </w:t>
      </w:r>
      <w:r w:rsidR="00265E8A" w:rsidRPr="003B4E82">
        <w:rPr>
          <w:rFonts w:asciiTheme="minorHAnsi" w:hAnsiTheme="minorHAnsi"/>
          <w:color w:val="auto"/>
        </w:rPr>
        <w:t xml:space="preserve">catabolized and the resulting amino acids </w:t>
      </w:r>
      <w:r w:rsidR="00735326" w:rsidRPr="003B4E82">
        <w:rPr>
          <w:rFonts w:asciiTheme="minorHAnsi" w:hAnsiTheme="minorHAnsi"/>
          <w:color w:val="auto"/>
        </w:rPr>
        <w:t xml:space="preserve">used to build exoskeleton, repair damaged proteins, and build new tissues during morphogenesis. Carbohydrates are polymerized and stored as glycogen in the fat body or as trehalose in the hemolymph </w:t>
      </w:r>
      <w:r w:rsidR="00735326" w:rsidRPr="003B4E82">
        <w:rPr>
          <w:rFonts w:asciiTheme="minorHAnsi" w:hAnsiTheme="minorHAnsi"/>
          <w:color w:val="auto"/>
        </w:rPr>
        <w:fldChar w:fldCharType="begin" w:fldLock="1"/>
      </w:r>
      <w:r w:rsidR="00735326" w:rsidRPr="003B4E8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35326" w:rsidRPr="003B4E82">
        <w:rPr>
          <w:rFonts w:asciiTheme="minorHAnsi" w:hAnsiTheme="minorHAnsi"/>
          <w:color w:val="auto"/>
        </w:rPr>
        <w:fldChar w:fldCharType="separate"/>
      </w:r>
      <w:r w:rsidR="00735326" w:rsidRPr="003B4E82">
        <w:rPr>
          <w:rFonts w:asciiTheme="minorHAnsi" w:hAnsiTheme="minorHAnsi"/>
          <w:noProof/>
          <w:color w:val="auto"/>
        </w:rPr>
        <w:t>(Hahn and Denlinger 2007, Arrese and Soulages 2010)</w:t>
      </w:r>
      <w:r w:rsidR="00735326" w:rsidRPr="003B4E82">
        <w:rPr>
          <w:rFonts w:asciiTheme="minorHAnsi" w:hAnsiTheme="minorHAnsi"/>
          <w:color w:val="auto"/>
        </w:rPr>
        <w:fldChar w:fldCharType="end"/>
      </w:r>
      <w:r w:rsidR="00735326" w:rsidRPr="003B4E82">
        <w:rPr>
          <w:rFonts w:asciiTheme="minorHAnsi" w:hAnsiTheme="minorHAnsi"/>
          <w:color w:val="auto"/>
        </w:rPr>
        <w:t xml:space="preserve">. While some insects preparing for diapause can accumulate large amounts of carbohydrates, it’s generally assumed </w:t>
      </w:r>
      <w:commentRangeStart w:id="52"/>
      <w:r w:rsidR="00735326" w:rsidRPr="003B4E82">
        <w:rPr>
          <w:rFonts w:asciiTheme="minorHAnsi" w:hAnsiTheme="minorHAnsi"/>
          <w:color w:val="auto"/>
        </w:rPr>
        <w:t xml:space="preserve">that these molecules </w:t>
      </w:r>
      <w:commentRangeEnd w:id="52"/>
      <w:r w:rsidR="00735326" w:rsidRPr="003B4E82">
        <w:rPr>
          <w:rStyle w:val="CommentReference"/>
          <w:color w:val="auto"/>
        </w:rPr>
        <w:commentReference w:id="52"/>
      </w:r>
      <w:r w:rsidR="00735326" w:rsidRPr="003B4E82">
        <w:rPr>
          <w:rFonts w:asciiTheme="minorHAnsi" w:hAnsiTheme="minorHAnsi"/>
          <w:color w:val="auto"/>
        </w:rPr>
        <w:t>function to prevent freezing and desiccation.</w:t>
      </w:r>
      <w:r w:rsidR="00265E8A" w:rsidRPr="003B4E82">
        <w:rPr>
          <w:rFonts w:asciiTheme="minorHAnsi" w:hAnsiTheme="minorHAnsi"/>
          <w:color w:val="auto"/>
        </w:rPr>
        <w:t xml:space="preserve"> </w:t>
      </w:r>
    </w:p>
    <w:p w14:paraId="1049A0C3" w14:textId="0917F0BD" w:rsidR="00B00A50" w:rsidRPr="00265E8A" w:rsidRDefault="00265E8A" w:rsidP="00265E8A">
      <w:pPr>
        <w:spacing w:line="480" w:lineRule="auto"/>
        <w:ind w:firstLine="360"/>
        <w:rPr>
          <w:rFonts w:asciiTheme="minorHAnsi" w:hAnsiTheme="minorHAnsi"/>
          <w:color w:val="FF0000"/>
        </w:rPr>
      </w:pPr>
      <w:commentRangeStart w:id="53"/>
      <w:commentRangeStart w:id="54"/>
      <w:r w:rsidRPr="003B4E82">
        <w:rPr>
          <w:rFonts w:asciiTheme="minorHAnsi" w:hAnsiTheme="minorHAnsi"/>
          <w:color w:val="auto"/>
        </w:rPr>
        <w:t>In preparation for the protracted environmental changes, some insects accumulate and store more lipids</w:t>
      </w:r>
      <w:commentRangeEnd w:id="53"/>
      <w:r w:rsidRPr="003B4E82">
        <w:rPr>
          <w:rStyle w:val="CommentReference"/>
          <w:color w:val="auto"/>
        </w:rPr>
        <w:commentReference w:id="53"/>
      </w:r>
      <w:commentRangeEnd w:id="54"/>
      <w:r w:rsidRPr="003B4E82">
        <w:rPr>
          <w:rStyle w:val="CommentReference"/>
          <w:color w:val="auto"/>
        </w:rPr>
        <w:commentReference w:id="54"/>
      </w:r>
      <w:r w:rsidRPr="003B4E82">
        <w:rPr>
          <w:rFonts w:asciiTheme="minorHAnsi" w:hAnsiTheme="minorHAnsi"/>
          <w:color w:val="auto"/>
        </w:rPr>
        <w:t xml:space="preserve">. For example, diapausing </w:t>
      </w:r>
      <w:r w:rsidRPr="003B4E82">
        <w:rPr>
          <w:rFonts w:asciiTheme="minorHAnsi" w:hAnsiTheme="minorHAnsi"/>
          <w:i/>
          <w:color w:val="auto"/>
        </w:rPr>
        <w:t xml:space="preserve">Culex pippens </w:t>
      </w:r>
      <w:r w:rsidRPr="003B4E82">
        <w:rPr>
          <w:rFonts w:asciiTheme="minorHAnsi" w:hAnsiTheme="minorHAnsi"/>
          <w:color w:val="auto"/>
        </w:rPr>
        <w:t>female mosquitos reared at 22</w:t>
      </w:r>
      <w:r w:rsidRPr="003B4E82">
        <w:rPr>
          <w:color w:val="auto"/>
        </w:rPr>
        <w:t>°</w:t>
      </w:r>
      <w:r w:rsidRPr="003B4E82">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3B4E82">
        <w:rPr>
          <w:rFonts w:asciiTheme="minorHAnsi" w:hAnsiTheme="minorHAnsi"/>
          <w:color w:val="auto"/>
        </w:rPr>
        <w:fldChar w:fldCharType="begin" w:fldLock="1"/>
      </w:r>
      <w:r w:rsidRPr="003B4E82">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3B4E82">
        <w:rPr>
          <w:rFonts w:asciiTheme="minorHAnsi" w:hAnsiTheme="minorHAnsi"/>
          <w:color w:val="auto"/>
        </w:rPr>
        <w:fldChar w:fldCharType="separate"/>
      </w:r>
      <w:r w:rsidRPr="003B4E82">
        <w:rPr>
          <w:rFonts w:asciiTheme="minorHAnsi" w:hAnsiTheme="minorHAnsi"/>
          <w:noProof/>
          <w:color w:val="auto"/>
        </w:rPr>
        <w:t>(Mitchell and Briegel 1989)</w:t>
      </w:r>
      <w:r w:rsidRPr="003B4E82">
        <w:rPr>
          <w:rFonts w:asciiTheme="minorHAnsi" w:hAnsiTheme="minorHAnsi"/>
          <w:color w:val="auto"/>
        </w:rPr>
        <w:fldChar w:fldCharType="end"/>
      </w:r>
      <w:r w:rsidRPr="003B4E82">
        <w:rPr>
          <w:rFonts w:asciiTheme="minorHAnsi" w:hAnsiTheme="minorHAnsi"/>
          <w:color w:val="auto"/>
        </w:rPr>
        <w:t>. I</w:t>
      </w:r>
      <w:r w:rsidR="009C5CAF" w:rsidRPr="003B4E82">
        <w:rPr>
          <w:rFonts w:asciiTheme="minorHAnsi" w:hAnsiTheme="minorHAnsi"/>
          <w:color w:val="auto"/>
        </w:rPr>
        <w:t xml:space="preserve">n other insects, diapause preparation can lead to an increase in </w:t>
      </w:r>
      <w:r w:rsidR="009C5CAF" w:rsidRPr="005E7866">
        <w:rPr>
          <w:rFonts w:asciiTheme="minorHAnsi" w:hAnsiTheme="minorHAnsi"/>
          <w:color w:val="auto"/>
        </w:rPr>
        <w:t>hexamerin</w:t>
      </w:r>
      <w:r w:rsidR="00BE44BC" w:rsidRPr="005E7866">
        <w:rPr>
          <w:rFonts w:asciiTheme="minorHAnsi" w:hAnsiTheme="minorHAnsi"/>
          <w:color w:val="auto"/>
        </w:rPr>
        <w:t xml:space="preserve"> storage</w:t>
      </w:r>
      <w:r w:rsidR="00540678" w:rsidRPr="005E7866">
        <w:rPr>
          <w:rFonts w:asciiTheme="minorHAnsi" w:hAnsiTheme="minorHAnsi"/>
          <w:color w:val="auto"/>
        </w:rPr>
        <w:t xml:space="preserve">, </w:t>
      </w:r>
      <w:r w:rsidR="00CB6C9C" w:rsidRPr="005E7866">
        <w:rPr>
          <w:rFonts w:asciiTheme="minorHAnsi" w:hAnsiTheme="minorHAnsi"/>
          <w:color w:val="auto"/>
        </w:rPr>
        <w:t>like</w:t>
      </w:r>
      <w:r w:rsidR="009C5CAF" w:rsidRPr="005E7866">
        <w:rPr>
          <w:rFonts w:asciiTheme="minorHAnsi" w:hAnsiTheme="minorHAnsi"/>
          <w:color w:val="auto"/>
        </w:rPr>
        <w:t xml:space="preserve"> the </w:t>
      </w:r>
      <w:r w:rsidR="00540678" w:rsidRPr="005E7866">
        <w:rPr>
          <w:rFonts w:asciiTheme="minorHAnsi" w:hAnsiTheme="minorHAnsi"/>
          <w:color w:val="auto"/>
        </w:rPr>
        <w:t>Colorado potato beetle,</w:t>
      </w:r>
      <w:r w:rsidR="00D758D5" w:rsidRPr="005E7866">
        <w:rPr>
          <w:color w:val="auto"/>
        </w:rPr>
        <w:t xml:space="preserve"> </w:t>
      </w:r>
      <w:r w:rsidR="00D758D5" w:rsidRPr="005E7866">
        <w:rPr>
          <w:rFonts w:asciiTheme="minorHAnsi" w:hAnsiTheme="minorHAnsi"/>
          <w:i/>
          <w:color w:val="auto"/>
        </w:rPr>
        <w:t>Leptinotarsa</w:t>
      </w:r>
      <w:r w:rsidR="00BE44BC" w:rsidRPr="005E7866">
        <w:rPr>
          <w:rFonts w:asciiTheme="minorHAnsi" w:hAnsiTheme="minorHAnsi"/>
          <w:i/>
          <w:color w:val="auto"/>
        </w:rPr>
        <w:t xml:space="preserve"> </w:t>
      </w:r>
      <w:r w:rsidR="00D758D5" w:rsidRPr="005E7866">
        <w:rPr>
          <w:rFonts w:asciiTheme="minorHAnsi" w:hAnsiTheme="minorHAnsi"/>
          <w:i/>
          <w:color w:val="auto"/>
        </w:rPr>
        <w:t>decimlineata</w:t>
      </w:r>
      <w:r w:rsidR="003B4E82" w:rsidRPr="00534B1B">
        <w:rPr>
          <w:rFonts w:asciiTheme="minorHAnsi" w:hAnsiTheme="minorHAnsi"/>
          <w:color w:val="auto"/>
        </w:rPr>
        <w:t xml:space="preserve">. </w:t>
      </w:r>
      <w:commentRangeStart w:id="55"/>
      <w:commentRangeStart w:id="56"/>
      <w:r w:rsidR="003B4E82" w:rsidRPr="00534B1B">
        <w:rPr>
          <w:rFonts w:asciiTheme="minorHAnsi" w:hAnsiTheme="minorHAnsi"/>
          <w:color w:val="auto"/>
        </w:rPr>
        <w:t>B</w:t>
      </w:r>
      <w:commentRangeEnd w:id="55"/>
      <w:r w:rsidR="003B4E82" w:rsidRPr="00534B1B">
        <w:rPr>
          <w:rStyle w:val="CommentReference"/>
          <w:color w:val="auto"/>
        </w:rPr>
        <w:commentReference w:id="55"/>
      </w:r>
      <w:commentRangeEnd w:id="56"/>
      <w:r w:rsidR="00534B1B" w:rsidRPr="00534B1B">
        <w:rPr>
          <w:rStyle w:val="CommentReference"/>
          <w:color w:val="auto"/>
        </w:rPr>
        <w:commentReference w:id="56"/>
      </w:r>
      <w:r w:rsidR="00736334" w:rsidRPr="00534B1B">
        <w:rPr>
          <w:rFonts w:asciiTheme="minorHAnsi" w:hAnsiTheme="minorHAnsi"/>
          <w:color w:val="auto"/>
        </w:rPr>
        <w:t>e</w:t>
      </w:r>
      <w:r w:rsidR="00736334" w:rsidRPr="005E7866">
        <w:rPr>
          <w:rFonts w:asciiTheme="minorHAnsi" w:hAnsiTheme="minorHAnsi"/>
          <w:color w:val="auto"/>
        </w:rPr>
        <w:t xml:space="preserve">etles </w:t>
      </w:r>
      <w:r w:rsidR="00AE1B47" w:rsidRPr="005E7866">
        <w:rPr>
          <w:rFonts w:asciiTheme="minorHAnsi" w:hAnsiTheme="minorHAnsi"/>
          <w:color w:val="auto"/>
        </w:rPr>
        <w:t xml:space="preserve">exposed </w:t>
      </w:r>
      <w:r w:rsidR="00736334" w:rsidRPr="005E7866">
        <w:rPr>
          <w:rFonts w:asciiTheme="minorHAnsi" w:hAnsiTheme="minorHAnsi"/>
          <w:color w:val="auto"/>
        </w:rPr>
        <w:t>to</w:t>
      </w:r>
      <w:r w:rsidR="00A421FD" w:rsidRPr="005E7866">
        <w:rPr>
          <w:rFonts w:asciiTheme="minorHAnsi" w:hAnsiTheme="minorHAnsi"/>
          <w:color w:val="auto"/>
        </w:rPr>
        <w:t xml:space="preserve"> a 10-hour</w:t>
      </w:r>
      <w:r w:rsidR="00534B1B">
        <w:rPr>
          <w:rFonts w:asciiTheme="minorHAnsi" w:hAnsiTheme="minorHAnsi"/>
          <w:color w:val="auto"/>
        </w:rPr>
        <w:t xml:space="preserve"> and an 18-hour photoperiod to induce and bypass diapause, respectively.</w:t>
      </w:r>
      <w:r w:rsidR="00A421FD" w:rsidRPr="005E7866">
        <w:rPr>
          <w:rFonts w:asciiTheme="minorHAnsi" w:hAnsiTheme="minorHAnsi"/>
          <w:color w:val="auto"/>
        </w:rPr>
        <w:t xml:space="preserve"> </w:t>
      </w:r>
      <w:r w:rsidR="00534B1B">
        <w:rPr>
          <w:rFonts w:asciiTheme="minorHAnsi" w:hAnsiTheme="minorHAnsi"/>
          <w:color w:val="auto"/>
        </w:rPr>
        <w:t>D</w:t>
      </w:r>
      <w:r w:rsidR="001B0CF3" w:rsidRPr="005E7866">
        <w:rPr>
          <w:rFonts w:asciiTheme="minorHAnsi" w:hAnsiTheme="minorHAnsi"/>
          <w:color w:val="auto"/>
        </w:rPr>
        <w:t xml:space="preserve">iapause protein 1 (a hexamerin storage protein) </w:t>
      </w:r>
      <w:r w:rsidR="00BF6D25" w:rsidRPr="005E7866">
        <w:rPr>
          <w:rFonts w:asciiTheme="minorHAnsi" w:hAnsiTheme="minorHAnsi"/>
          <w:color w:val="auto"/>
        </w:rPr>
        <w:t>mRNA</w:t>
      </w:r>
      <w:r w:rsidR="00A421FD" w:rsidRPr="005E7866">
        <w:rPr>
          <w:rFonts w:asciiTheme="minorHAnsi" w:hAnsiTheme="minorHAnsi"/>
          <w:color w:val="auto"/>
        </w:rPr>
        <w:t xml:space="preserve"> was extracted</w:t>
      </w:r>
      <w:r w:rsidR="00534B1B">
        <w:rPr>
          <w:rFonts w:asciiTheme="minorHAnsi" w:hAnsiTheme="minorHAnsi"/>
          <w:color w:val="auto"/>
        </w:rPr>
        <w:t xml:space="preserve"> from adult beetles</w:t>
      </w:r>
      <w:r w:rsidR="003B4E82" w:rsidRPr="00F847F0">
        <w:rPr>
          <w:rFonts w:asciiTheme="minorHAnsi" w:hAnsiTheme="minorHAnsi"/>
          <w:color w:val="FF0000"/>
        </w:rPr>
        <w:t xml:space="preserve">. </w:t>
      </w:r>
      <w:r w:rsidR="00534B1B">
        <w:rPr>
          <w:rFonts w:asciiTheme="minorHAnsi" w:hAnsiTheme="minorHAnsi"/>
          <w:color w:val="auto"/>
        </w:rPr>
        <w:t>Beetles</w:t>
      </w:r>
      <w:r w:rsidR="00B4501A" w:rsidRPr="005E7866">
        <w:rPr>
          <w:rFonts w:asciiTheme="minorHAnsi" w:hAnsiTheme="minorHAnsi"/>
          <w:color w:val="auto"/>
        </w:rPr>
        <w:t xml:space="preserve"> </w:t>
      </w:r>
      <w:r w:rsidR="00A421FD" w:rsidRPr="005E7866">
        <w:rPr>
          <w:rFonts w:asciiTheme="minorHAnsi" w:hAnsiTheme="minorHAnsi"/>
          <w:color w:val="auto"/>
        </w:rPr>
        <w:t xml:space="preserve">under diapause conditions were sampled </w:t>
      </w:r>
      <w:r w:rsidR="00B4501A" w:rsidRPr="005E7866">
        <w:rPr>
          <w:rFonts w:asciiTheme="minorHAnsi" w:hAnsiTheme="minorHAnsi"/>
          <w:color w:val="auto"/>
        </w:rPr>
        <w:t xml:space="preserve">on day </w:t>
      </w:r>
      <w:r w:rsidR="00A421FD" w:rsidRPr="005E7866">
        <w:rPr>
          <w:rFonts w:asciiTheme="minorHAnsi" w:hAnsiTheme="minorHAnsi"/>
          <w:color w:val="auto"/>
        </w:rPr>
        <w:t>4 and</w:t>
      </w:r>
      <w:r w:rsidR="00B4501A" w:rsidRPr="005E7866">
        <w:rPr>
          <w:rFonts w:asciiTheme="minorHAnsi" w:hAnsiTheme="minorHAnsi"/>
          <w:color w:val="auto"/>
        </w:rPr>
        <w:t xml:space="preserve"> </w:t>
      </w:r>
      <w:r w:rsidR="00A421FD" w:rsidRPr="005E7866">
        <w:rPr>
          <w:rFonts w:asciiTheme="minorHAnsi" w:hAnsiTheme="minorHAnsi"/>
          <w:color w:val="auto"/>
        </w:rPr>
        <w:t xml:space="preserve">day </w:t>
      </w:r>
      <w:r w:rsidR="00B4501A" w:rsidRPr="005E7866">
        <w:rPr>
          <w:rFonts w:asciiTheme="minorHAnsi" w:hAnsiTheme="minorHAnsi"/>
          <w:color w:val="auto"/>
        </w:rPr>
        <w:t>6</w:t>
      </w:r>
      <w:r w:rsidR="003B4E82">
        <w:rPr>
          <w:rFonts w:asciiTheme="minorHAnsi" w:hAnsiTheme="minorHAnsi"/>
          <w:color w:val="auto"/>
        </w:rPr>
        <w:t xml:space="preserve"> after </w:t>
      </w:r>
      <w:r w:rsidR="00534B1B">
        <w:rPr>
          <w:rFonts w:asciiTheme="minorHAnsi" w:hAnsiTheme="minorHAnsi"/>
          <w:color w:val="auto"/>
        </w:rPr>
        <w:t xml:space="preserve">adult </w:t>
      </w:r>
      <w:r w:rsidR="003B4E82">
        <w:rPr>
          <w:rFonts w:asciiTheme="minorHAnsi" w:hAnsiTheme="minorHAnsi"/>
          <w:color w:val="auto"/>
        </w:rPr>
        <w:t>emergenc</w:t>
      </w:r>
      <w:commentRangeStart w:id="57"/>
      <w:commentRangeStart w:id="58"/>
      <w:r w:rsidR="003B4E82" w:rsidRPr="00F847F0">
        <w:rPr>
          <w:rFonts w:asciiTheme="minorHAnsi" w:hAnsiTheme="minorHAnsi"/>
          <w:color w:val="FF0000"/>
        </w:rPr>
        <w:t>e</w:t>
      </w:r>
      <w:commentRangeEnd w:id="57"/>
      <w:r w:rsidR="003B4E82" w:rsidRPr="00F847F0">
        <w:rPr>
          <w:rStyle w:val="CommentReference"/>
          <w:color w:val="FF0000"/>
        </w:rPr>
        <w:commentReference w:id="57"/>
      </w:r>
      <w:commentRangeEnd w:id="58"/>
      <w:r w:rsidR="003E768D">
        <w:rPr>
          <w:rStyle w:val="CommentReference"/>
        </w:rPr>
        <w:commentReference w:id="58"/>
      </w:r>
      <w:r w:rsidR="00B4501A" w:rsidRPr="005E7866">
        <w:rPr>
          <w:rFonts w:asciiTheme="minorHAnsi" w:hAnsiTheme="minorHAnsi"/>
          <w:color w:val="auto"/>
        </w:rPr>
        <w:t xml:space="preserve">, and </w:t>
      </w:r>
      <w:r w:rsidR="00736334" w:rsidRPr="005E7866">
        <w:rPr>
          <w:rFonts w:asciiTheme="minorHAnsi" w:hAnsiTheme="minorHAnsi"/>
          <w:color w:val="auto"/>
        </w:rPr>
        <w:t>2 months into diapause</w:t>
      </w:r>
      <w:r w:rsidR="00DD3662" w:rsidRPr="005E7866">
        <w:rPr>
          <w:rFonts w:asciiTheme="minorHAnsi" w:hAnsiTheme="minorHAnsi"/>
          <w:color w:val="auto"/>
        </w:rPr>
        <w:t xml:space="preserve"> </w:t>
      </w:r>
      <w:r w:rsidR="00DD3662" w:rsidRPr="005E7866">
        <w:rPr>
          <w:rFonts w:asciiTheme="minorHAnsi" w:hAnsiTheme="minorHAnsi"/>
          <w:color w:val="auto"/>
        </w:rPr>
        <w:fldChar w:fldCharType="begin" w:fldLock="1"/>
      </w:r>
      <w:r w:rsidR="00DD3662"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5E7866">
        <w:rPr>
          <w:rFonts w:asciiTheme="minorHAnsi" w:hAnsiTheme="minorHAnsi"/>
          <w:color w:val="auto"/>
        </w:rPr>
        <w:fldChar w:fldCharType="separate"/>
      </w:r>
      <w:r w:rsidR="00DD3662" w:rsidRPr="005E7866">
        <w:rPr>
          <w:rFonts w:asciiTheme="minorHAnsi" w:hAnsiTheme="minorHAnsi"/>
          <w:noProof/>
          <w:color w:val="auto"/>
        </w:rPr>
        <w:t>(De Kort and Koopmanschap 1994)</w:t>
      </w:r>
      <w:r w:rsidR="00DD3662" w:rsidRPr="005E7866">
        <w:rPr>
          <w:rFonts w:asciiTheme="minorHAnsi" w:hAnsiTheme="minorHAnsi"/>
          <w:color w:val="auto"/>
        </w:rPr>
        <w:fldChar w:fldCharType="end"/>
      </w:r>
      <w:r w:rsidR="003B4E82">
        <w:rPr>
          <w:rFonts w:asciiTheme="minorHAnsi" w:hAnsiTheme="minorHAnsi"/>
          <w:color w:val="auto"/>
        </w:rPr>
        <w:t xml:space="preserve">. </w:t>
      </w:r>
      <w:commentRangeStart w:id="59"/>
      <w:r w:rsidR="003B4E82" w:rsidRPr="00F847F0">
        <w:rPr>
          <w:rFonts w:asciiTheme="minorHAnsi" w:hAnsiTheme="minorHAnsi"/>
          <w:color w:val="FF0000"/>
        </w:rPr>
        <w:t>W</w:t>
      </w:r>
      <w:commentRangeEnd w:id="59"/>
      <w:r w:rsidR="003B4E82" w:rsidRPr="00F847F0">
        <w:rPr>
          <w:rStyle w:val="CommentReference"/>
          <w:color w:val="FF0000"/>
        </w:rPr>
        <w:commentReference w:id="59"/>
      </w:r>
      <w:r w:rsidR="00736334" w:rsidRPr="005E7866">
        <w:rPr>
          <w:rFonts w:asciiTheme="minorHAnsi" w:hAnsiTheme="minorHAnsi"/>
          <w:color w:val="auto"/>
        </w:rPr>
        <w:t xml:space="preserve">hile </w:t>
      </w:r>
      <w:r w:rsidR="00B4501A" w:rsidRPr="005E7866">
        <w:rPr>
          <w:rFonts w:asciiTheme="minorHAnsi" w:hAnsiTheme="minorHAnsi"/>
          <w:color w:val="auto"/>
        </w:rPr>
        <w:t xml:space="preserve">mRNA from beetles not </w:t>
      </w:r>
      <w:r w:rsidR="00B4501A" w:rsidRPr="005E7866">
        <w:rPr>
          <w:rFonts w:asciiTheme="minorHAnsi" w:hAnsiTheme="minorHAnsi"/>
          <w:color w:val="auto"/>
        </w:rPr>
        <w:lastRenderedPageBreak/>
        <w:t xml:space="preserve">exposed to diapause conditions was </w:t>
      </w:r>
      <w:r w:rsidR="00736334" w:rsidRPr="005E7866">
        <w:rPr>
          <w:rFonts w:asciiTheme="minorHAnsi" w:hAnsiTheme="minorHAnsi"/>
          <w:color w:val="auto"/>
        </w:rPr>
        <w:t xml:space="preserve">extracted </w:t>
      </w:r>
      <w:r w:rsidR="00B4501A" w:rsidRPr="005E7866">
        <w:rPr>
          <w:rFonts w:asciiTheme="minorHAnsi" w:hAnsiTheme="minorHAnsi"/>
          <w:color w:val="auto"/>
        </w:rPr>
        <w:t xml:space="preserve">on day </w:t>
      </w:r>
      <w:r w:rsidR="00736334" w:rsidRPr="005E7866">
        <w:rPr>
          <w:rFonts w:asciiTheme="minorHAnsi" w:hAnsiTheme="minorHAnsi"/>
          <w:color w:val="auto"/>
        </w:rPr>
        <w:t xml:space="preserve">1 and </w:t>
      </w:r>
      <w:r w:rsidR="00B4501A" w:rsidRPr="005E7866">
        <w:rPr>
          <w:rFonts w:asciiTheme="minorHAnsi" w:hAnsiTheme="minorHAnsi"/>
          <w:color w:val="auto"/>
        </w:rPr>
        <w:t xml:space="preserve">day </w:t>
      </w:r>
      <w:r w:rsidR="00736334" w:rsidRPr="005E7866">
        <w:rPr>
          <w:rFonts w:asciiTheme="minorHAnsi" w:hAnsiTheme="minorHAnsi"/>
          <w:color w:val="auto"/>
        </w:rPr>
        <w:t>4 after</w:t>
      </w:r>
      <w:r w:rsidR="00534B1B">
        <w:rPr>
          <w:rFonts w:asciiTheme="minorHAnsi" w:hAnsiTheme="minorHAnsi"/>
          <w:color w:val="auto"/>
        </w:rPr>
        <w:t xml:space="preserve"> adult</w:t>
      </w:r>
      <w:r w:rsidR="00736334" w:rsidRPr="005E7866">
        <w:rPr>
          <w:rFonts w:asciiTheme="minorHAnsi" w:hAnsiTheme="minorHAnsi"/>
          <w:color w:val="auto"/>
        </w:rPr>
        <w:t xml:space="preserve"> emergence</w:t>
      </w:r>
      <w:r w:rsidR="00DD3662" w:rsidRPr="005E7866">
        <w:rPr>
          <w:rFonts w:asciiTheme="minorHAnsi" w:hAnsiTheme="minorHAnsi"/>
          <w:color w:val="auto"/>
        </w:rPr>
        <w:t xml:space="preserve"> </w:t>
      </w:r>
      <w:r w:rsidR="00DD3662" w:rsidRPr="005E7866">
        <w:rPr>
          <w:rFonts w:asciiTheme="minorHAnsi" w:hAnsiTheme="minorHAnsi"/>
          <w:color w:val="auto"/>
        </w:rPr>
        <w:fldChar w:fldCharType="begin" w:fldLock="1"/>
      </w:r>
      <w:r w:rsidR="00A421FD"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5E7866">
        <w:rPr>
          <w:rFonts w:asciiTheme="minorHAnsi" w:hAnsiTheme="minorHAnsi"/>
          <w:color w:val="auto"/>
        </w:rPr>
        <w:fldChar w:fldCharType="separate"/>
      </w:r>
      <w:r w:rsidR="00DD3662" w:rsidRPr="005E7866">
        <w:rPr>
          <w:rFonts w:asciiTheme="minorHAnsi" w:hAnsiTheme="minorHAnsi"/>
          <w:noProof/>
          <w:color w:val="auto"/>
        </w:rPr>
        <w:t>(De Kort and Koopmanschap 1994)</w:t>
      </w:r>
      <w:r w:rsidR="00DD3662" w:rsidRPr="005E7866">
        <w:rPr>
          <w:rFonts w:asciiTheme="minorHAnsi" w:hAnsiTheme="minorHAnsi"/>
          <w:color w:val="auto"/>
        </w:rPr>
        <w:fldChar w:fldCharType="end"/>
      </w:r>
      <w:r w:rsidR="003B4E82">
        <w:rPr>
          <w:rFonts w:asciiTheme="minorHAnsi" w:hAnsiTheme="minorHAnsi"/>
          <w:color w:val="auto"/>
        </w:rPr>
        <w:t xml:space="preserve">. </w:t>
      </w:r>
      <w:r w:rsidR="003B4E82" w:rsidRPr="00F847F0">
        <w:rPr>
          <w:rStyle w:val="CommentReference"/>
          <w:color w:val="FF0000"/>
        </w:rPr>
        <w:commentReference w:id="60"/>
      </w:r>
      <w:r w:rsidR="003E768D">
        <w:rPr>
          <w:rStyle w:val="CommentReference"/>
        </w:rPr>
        <w:commentReference w:id="61"/>
      </w:r>
      <w:r w:rsidR="00CB6C9C" w:rsidRPr="005E7866">
        <w:rPr>
          <w:rFonts w:asciiTheme="minorHAnsi" w:hAnsiTheme="minorHAnsi"/>
          <w:color w:val="auto"/>
        </w:rPr>
        <w:t>Northern blot analysis</w:t>
      </w:r>
      <w:r w:rsidR="00912F6C" w:rsidRPr="005E7866">
        <w:rPr>
          <w:rFonts w:asciiTheme="minorHAnsi" w:hAnsiTheme="minorHAnsi"/>
          <w:color w:val="auto"/>
        </w:rPr>
        <w:t xml:space="preserve"> comparison</w:t>
      </w:r>
      <w:r w:rsidR="00CB6C9C" w:rsidRPr="005E7866">
        <w:rPr>
          <w:rFonts w:asciiTheme="minorHAnsi" w:hAnsiTheme="minorHAnsi"/>
          <w:color w:val="auto"/>
        </w:rPr>
        <w:t xml:space="preserve"> </w:t>
      </w:r>
      <w:r w:rsidR="001B0CF3" w:rsidRPr="005E7866">
        <w:rPr>
          <w:rFonts w:asciiTheme="minorHAnsi" w:hAnsiTheme="minorHAnsi"/>
          <w:color w:val="auto"/>
        </w:rPr>
        <w:t xml:space="preserve">of hexamerin </w:t>
      </w:r>
      <w:r w:rsidR="00CB6C9C" w:rsidRPr="005E7866">
        <w:rPr>
          <w:rFonts w:asciiTheme="minorHAnsi" w:hAnsiTheme="minorHAnsi"/>
          <w:color w:val="auto"/>
        </w:rPr>
        <w:t>mRNA</w:t>
      </w:r>
      <w:r w:rsidR="00BF6D25" w:rsidRPr="005E7866">
        <w:rPr>
          <w:rFonts w:asciiTheme="minorHAnsi" w:hAnsiTheme="minorHAnsi"/>
          <w:color w:val="auto"/>
        </w:rPr>
        <w:t xml:space="preserve"> </w:t>
      </w:r>
      <w:r w:rsidR="00912F6C" w:rsidRPr="005E7866">
        <w:rPr>
          <w:rFonts w:asciiTheme="minorHAnsi" w:hAnsiTheme="minorHAnsi"/>
          <w:color w:val="auto"/>
        </w:rPr>
        <w:t>between</w:t>
      </w:r>
      <w:r w:rsidR="00F67CAF" w:rsidRPr="005E7866">
        <w:rPr>
          <w:rFonts w:asciiTheme="minorHAnsi" w:hAnsiTheme="minorHAnsi"/>
          <w:color w:val="auto"/>
        </w:rPr>
        <w:t xml:space="preserve"> diapause and non-diapause</w:t>
      </w:r>
      <w:r w:rsidR="00CB6C9C" w:rsidRPr="005E7866">
        <w:rPr>
          <w:rFonts w:asciiTheme="minorHAnsi" w:hAnsiTheme="minorHAnsi"/>
          <w:color w:val="auto"/>
        </w:rPr>
        <w:t xml:space="preserve"> </w:t>
      </w:r>
      <w:r w:rsidR="00CB6C9C" w:rsidRPr="005E7866">
        <w:rPr>
          <w:rFonts w:asciiTheme="minorHAnsi" w:hAnsiTheme="minorHAnsi"/>
          <w:i/>
          <w:color w:val="auto"/>
        </w:rPr>
        <w:t>L. decimlineata</w:t>
      </w:r>
      <w:r w:rsidR="00CB6C9C" w:rsidRPr="005E7866">
        <w:rPr>
          <w:rFonts w:asciiTheme="minorHAnsi" w:hAnsiTheme="minorHAnsi"/>
          <w:color w:val="auto"/>
        </w:rPr>
        <w:t xml:space="preserve"> beetles </w:t>
      </w:r>
      <w:r w:rsidR="00912F6C" w:rsidRPr="005E7866">
        <w:rPr>
          <w:rFonts w:asciiTheme="minorHAnsi" w:hAnsiTheme="minorHAnsi"/>
          <w:color w:val="auto"/>
        </w:rPr>
        <w:t xml:space="preserve">shows </w:t>
      </w:r>
      <w:r w:rsidR="00CB6C9C" w:rsidRPr="005E7866">
        <w:rPr>
          <w:rFonts w:asciiTheme="minorHAnsi" w:hAnsiTheme="minorHAnsi"/>
          <w:color w:val="auto"/>
        </w:rPr>
        <w:t xml:space="preserve">a significant difference in the accumulation of this hexamerin </w:t>
      </w:r>
      <w:r w:rsidR="00CB6C9C" w:rsidRPr="005E7866">
        <w:rPr>
          <w:rFonts w:asciiTheme="minorHAnsi" w:hAnsiTheme="minorHAnsi"/>
          <w:color w:val="auto"/>
        </w:rPr>
        <w:fldChar w:fldCharType="begin" w:fldLock="1"/>
      </w:r>
      <w:r w:rsidR="00CB6C9C"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CB6C9C" w:rsidRPr="005E7866">
        <w:rPr>
          <w:rFonts w:asciiTheme="minorHAnsi" w:hAnsiTheme="minorHAnsi"/>
          <w:color w:val="auto"/>
        </w:rPr>
        <w:fldChar w:fldCharType="separate"/>
      </w:r>
      <w:r w:rsidR="00CB6C9C" w:rsidRPr="005E7866">
        <w:rPr>
          <w:rFonts w:asciiTheme="minorHAnsi" w:hAnsiTheme="minorHAnsi"/>
          <w:noProof/>
          <w:color w:val="auto"/>
        </w:rPr>
        <w:t>(De Kort and Koopmanschap 1994)</w:t>
      </w:r>
      <w:r w:rsidR="00CB6C9C" w:rsidRPr="005E7866">
        <w:rPr>
          <w:rFonts w:asciiTheme="minorHAnsi" w:hAnsiTheme="minorHAnsi"/>
          <w:color w:val="auto"/>
        </w:rPr>
        <w:fldChar w:fldCharType="end"/>
      </w:r>
      <w:r w:rsidR="00CB6C9C" w:rsidRPr="005E7866">
        <w:rPr>
          <w:rFonts w:asciiTheme="minorHAnsi" w:hAnsiTheme="minorHAnsi"/>
          <w:color w:val="auto"/>
        </w:rPr>
        <w:t>.</w:t>
      </w:r>
    </w:p>
    <w:p w14:paraId="61F90B2A" w14:textId="476C36D1" w:rsidR="00415F4F" w:rsidRPr="005E7866" w:rsidRDefault="00DF48F4" w:rsidP="00415F4F">
      <w:pPr>
        <w:pBdr>
          <w:bottom w:val="dotted" w:sz="24" w:space="1" w:color="auto"/>
        </w:pBdr>
        <w:spacing w:line="480" w:lineRule="auto"/>
        <w:ind w:firstLine="360"/>
        <w:rPr>
          <w:rFonts w:asciiTheme="minorHAnsi" w:hAnsiTheme="minorHAnsi"/>
          <w:color w:val="auto"/>
        </w:rPr>
      </w:pPr>
      <w:r w:rsidRPr="005E7866">
        <w:rPr>
          <w:rFonts w:asciiTheme="minorHAnsi" w:hAnsiTheme="minorHAnsi"/>
          <w:color w:val="auto"/>
        </w:rPr>
        <w:t xml:space="preserve">As temperatures rise, insects will be specifically taxed as their </w:t>
      </w:r>
      <w:r w:rsidR="008F6E9E" w:rsidRPr="005E7866">
        <w:rPr>
          <w:rFonts w:asciiTheme="minorHAnsi" w:hAnsiTheme="minorHAnsi"/>
          <w:color w:val="auto"/>
        </w:rPr>
        <w:t xml:space="preserve">metabolic rate is proportional to </w:t>
      </w:r>
      <w:r w:rsidRPr="005E7866">
        <w:rPr>
          <w:rFonts w:asciiTheme="minorHAnsi" w:hAnsiTheme="minorHAnsi"/>
          <w:color w:val="auto"/>
        </w:rPr>
        <w:t xml:space="preserve">external temperatures. </w:t>
      </w:r>
      <w:r w:rsidR="003E768D">
        <w:rPr>
          <w:rFonts w:asciiTheme="minorHAnsi" w:hAnsiTheme="minorHAnsi"/>
          <w:color w:val="auto"/>
        </w:rPr>
        <w:t>I</w:t>
      </w:r>
      <w:r w:rsidRPr="005E7866">
        <w:rPr>
          <w:rFonts w:asciiTheme="minorHAnsi" w:hAnsiTheme="minorHAnsi"/>
          <w:color w:val="auto"/>
        </w:rPr>
        <w:t>n</w:t>
      </w:r>
      <w:r w:rsidR="00865639" w:rsidRPr="005E7866">
        <w:rPr>
          <w:rFonts w:asciiTheme="minorHAnsi" w:hAnsiTheme="minorHAnsi"/>
          <w:color w:val="auto"/>
        </w:rPr>
        <w:t>crease their metabolic rate and could allow these insects to gr</w:t>
      </w:r>
      <w:r w:rsidR="00381EEF" w:rsidRPr="005E7866">
        <w:rPr>
          <w:rFonts w:asciiTheme="minorHAnsi" w:hAnsiTheme="minorHAnsi"/>
          <w:color w:val="auto"/>
        </w:rPr>
        <w:t xml:space="preserve">ow faster </w:t>
      </w:r>
      <w:r w:rsidR="008F6E9E" w:rsidRPr="005E7866">
        <w:rPr>
          <w:rFonts w:asciiTheme="minorHAnsi" w:hAnsiTheme="minorHAnsi"/>
          <w:color w:val="auto"/>
        </w:rPr>
        <w:t xml:space="preserve">during the </w:t>
      </w:r>
      <w:r w:rsidR="003E768D">
        <w:rPr>
          <w:rFonts w:asciiTheme="minorHAnsi" w:hAnsiTheme="minorHAnsi"/>
          <w:color w:val="auto"/>
        </w:rPr>
        <w:t>warm</w:t>
      </w:r>
      <w:r w:rsidR="008F6E9E" w:rsidRPr="005E7866">
        <w:rPr>
          <w:rFonts w:asciiTheme="minorHAnsi" w:hAnsiTheme="minorHAnsi"/>
          <w:color w:val="auto"/>
        </w:rPr>
        <w:t xml:space="preserve"> season </w:t>
      </w:r>
      <w:r w:rsidR="00381EEF" w:rsidRPr="005E7866">
        <w:rPr>
          <w:rFonts w:asciiTheme="minorHAnsi" w:hAnsiTheme="minorHAnsi"/>
          <w:color w:val="auto"/>
        </w:rPr>
        <w:t xml:space="preserve">but </w:t>
      </w:r>
      <w:r w:rsidR="008A5DF8" w:rsidRPr="005E7866">
        <w:rPr>
          <w:rFonts w:asciiTheme="minorHAnsi" w:hAnsiTheme="minorHAnsi"/>
          <w:color w:val="auto"/>
        </w:rPr>
        <w:t>how will an increased metabolism effect pre-diapause preparations</w:t>
      </w:r>
      <w:r w:rsidR="006F18EA" w:rsidRPr="005E7866">
        <w:rPr>
          <w:rFonts w:asciiTheme="minorHAnsi" w:hAnsiTheme="minorHAnsi"/>
          <w:color w:val="auto"/>
        </w:rPr>
        <w:t xml:space="preserve"> an</w:t>
      </w:r>
      <w:r w:rsidR="008F6E9E" w:rsidRPr="005E7866">
        <w:rPr>
          <w:rFonts w:asciiTheme="minorHAnsi" w:hAnsiTheme="minorHAnsi"/>
          <w:color w:val="auto"/>
        </w:rPr>
        <w:t xml:space="preserve">d ultimately diapause survival? </w:t>
      </w:r>
      <w:r w:rsidR="0087245B" w:rsidRPr="005E7866">
        <w:rPr>
          <w:rFonts w:asciiTheme="minorHAnsi" w:hAnsiTheme="minorHAnsi"/>
          <w:color w:val="auto"/>
        </w:rPr>
        <w:t xml:space="preserve">Losing insects could be </w:t>
      </w:r>
      <w:r w:rsidR="001B2946" w:rsidRPr="005E7866">
        <w:rPr>
          <w:rFonts w:asciiTheme="minorHAnsi" w:hAnsiTheme="minorHAnsi"/>
          <w:color w:val="auto"/>
        </w:rPr>
        <w:t>morphologically</w:t>
      </w:r>
      <w:r w:rsidR="0087245B" w:rsidRPr="005E7866">
        <w:rPr>
          <w:rFonts w:asciiTheme="minorHAnsi" w:hAnsiTheme="minorHAnsi"/>
          <w:color w:val="auto"/>
        </w:rPr>
        <w:t xml:space="preserve"> </w:t>
      </w:r>
      <w:r w:rsidR="00037D13" w:rsidRPr="005E7866">
        <w:rPr>
          <w:rFonts w:asciiTheme="minorHAnsi" w:hAnsiTheme="minorHAnsi"/>
          <w:color w:val="auto"/>
        </w:rPr>
        <w:t xml:space="preserve">or physiologically </w:t>
      </w:r>
      <w:r w:rsidR="0087245B" w:rsidRPr="005E7866">
        <w:rPr>
          <w:rFonts w:asciiTheme="minorHAnsi" w:hAnsiTheme="minorHAnsi"/>
          <w:color w:val="auto"/>
        </w:rPr>
        <w:t>unable to accumulate</w:t>
      </w:r>
      <w:r w:rsidR="00353908">
        <w:rPr>
          <w:rFonts w:asciiTheme="minorHAnsi" w:hAnsiTheme="minorHAnsi"/>
          <w:color w:val="auto"/>
        </w:rPr>
        <w:t xml:space="preserve"> and store</w:t>
      </w:r>
      <w:r w:rsidR="0087245B" w:rsidRPr="005E7866">
        <w:rPr>
          <w:rFonts w:asciiTheme="minorHAnsi" w:hAnsiTheme="minorHAnsi"/>
          <w:color w:val="auto"/>
        </w:rPr>
        <w:t xml:space="preserve"> </w:t>
      </w:r>
      <w:r w:rsidR="00B70ADE" w:rsidRPr="005E7866">
        <w:rPr>
          <w:rFonts w:asciiTheme="minorHAnsi" w:hAnsiTheme="minorHAnsi"/>
          <w:color w:val="auto"/>
        </w:rPr>
        <w:t>enough</w:t>
      </w:r>
      <w:r w:rsidR="0087245B" w:rsidRPr="005E7866">
        <w:rPr>
          <w:rFonts w:asciiTheme="minorHAnsi" w:hAnsiTheme="minorHAnsi"/>
          <w:color w:val="auto"/>
        </w:rPr>
        <w:t xml:space="preserve"> nutrients during pre-diapause </w:t>
      </w:r>
      <w:r w:rsidR="00B70ADE" w:rsidRPr="005E7866">
        <w:rPr>
          <w:rFonts w:asciiTheme="minorHAnsi" w:hAnsiTheme="minorHAnsi"/>
          <w:color w:val="auto"/>
        </w:rPr>
        <w:t>to meet the</w:t>
      </w:r>
      <w:r w:rsidR="001B2946" w:rsidRPr="005E7866">
        <w:rPr>
          <w:rFonts w:asciiTheme="minorHAnsi" w:hAnsiTheme="minorHAnsi"/>
          <w:color w:val="auto"/>
        </w:rPr>
        <w:t>ir</w:t>
      </w:r>
      <w:r w:rsidR="00B70ADE" w:rsidRPr="005E7866">
        <w:rPr>
          <w:rFonts w:asciiTheme="minorHAnsi" w:hAnsiTheme="minorHAnsi"/>
          <w:color w:val="auto"/>
        </w:rPr>
        <w:t xml:space="preserve"> increased metabolic </w:t>
      </w:r>
      <w:r w:rsidR="001B2946" w:rsidRPr="005E7866">
        <w:rPr>
          <w:rFonts w:asciiTheme="minorHAnsi" w:hAnsiTheme="minorHAnsi"/>
          <w:color w:val="auto"/>
        </w:rPr>
        <w:t>needs at increased temperatures.</w:t>
      </w:r>
      <w:r w:rsidR="006230BE" w:rsidRPr="005E7866">
        <w:rPr>
          <w:rFonts w:asciiTheme="minorHAnsi" w:hAnsiTheme="minorHAnsi"/>
          <w:color w:val="auto"/>
        </w:rPr>
        <w:t xml:space="preserve"> </w:t>
      </w:r>
      <w:r w:rsidR="00727B7C" w:rsidRPr="005E7866">
        <w:rPr>
          <w:rFonts w:asciiTheme="minorHAnsi" w:hAnsiTheme="minorHAnsi"/>
          <w:color w:val="auto"/>
        </w:rPr>
        <w:t xml:space="preserve">Losing insects </w:t>
      </w:r>
      <w:r w:rsidR="00037D13" w:rsidRPr="005E7866">
        <w:rPr>
          <w:rFonts w:asciiTheme="minorHAnsi" w:hAnsiTheme="minorHAnsi"/>
          <w:color w:val="auto"/>
        </w:rPr>
        <w:t>could</w:t>
      </w:r>
      <w:r w:rsidR="00727B7C" w:rsidRPr="005E7866">
        <w:rPr>
          <w:rFonts w:asciiTheme="minorHAnsi" w:hAnsiTheme="minorHAnsi"/>
          <w:color w:val="auto"/>
        </w:rPr>
        <w:t xml:space="preserve"> have fixed physical limits to their morphology, </w:t>
      </w:r>
      <w:r w:rsidR="00353908">
        <w:rPr>
          <w:rFonts w:asciiTheme="minorHAnsi" w:hAnsiTheme="minorHAnsi"/>
          <w:color w:val="auto"/>
        </w:rPr>
        <w:t>making the accumulation and storage of more nutrients</w:t>
      </w:r>
      <w:r w:rsidR="00727B7C" w:rsidRPr="005E7866">
        <w:rPr>
          <w:rFonts w:asciiTheme="minorHAnsi" w:hAnsiTheme="minorHAnsi"/>
          <w:color w:val="auto"/>
        </w:rPr>
        <w:t xml:space="preserve"> unattainable. Or these losers</w:t>
      </w:r>
      <w:r w:rsidR="00353908">
        <w:rPr>
          <w:rFonts w:asciiTheme="minorHAnsi" w:hAnsiTheme="minorHAnsi"/>
          <w:color w:val="auto"/>
        </w:rPr>
        <w:t xml:space="preserve"> could be metabolically limited, </w:t>
      </w:r>
      <w:r w:rsidR="00727B7C" w:rsidRPr="005E7866">
        <w:rPr>
          <w:rFonts w:asciiTheme="minorHAnsi" w:hAnsiTheme="minorHAnsi"/>
          <w:color w:val="auto"/>
        </w:rPr>
        <w:t>unable to metabolize</w:t>
      </w:r>
      <w:r w:rsidR="00353908">
        <w:rPr>
          <w:rFonts w:asciiTheme="minorHAnsi" w:hAnsiTheme="minorHAnsi"/>
          <w:color w:val="auto"/>
        </w:rPr>
        <w:t xml:space="preserve"> enough of</w:t>
      </w:r>
      <w:r w:rsidR="00727B7C" w:rsidRPr="005E7866">
        <w:rPr>
          <w:rFonts w:asciiTheme="minorHAnsi" w:hAnsiTheme="minorHAnsi"/>
          <w:color w:val="auto"/>
        </w:rPr>
        <w:t xml:space="preserve"> the resources they do accumulate into storage</w:t>
      </w:r>
      <w:r w:rsidR="00353908">
        <w:rPr>
          <w:rFonts w:asciiTheme="minorHAnsi" w:hAnsiTheme="minorHAnsi"/>
          <w:color w:val="auto"/>
        </w:rPr>
        <w:t xml:space="preserve"> at a biologically acceptable rate.</w:t>
      </w:r>
      <w:r w:rsidR="001B2946" w:rsidRPr="005E7866">
        <w:rPr>
          <w:rFonts w:asciiTheme="minorHAnsi" w:hAnsiTheme="minorHAnsi"/>
          <w:color w:val="auto"/>
        </w:rPr>
        <w:t xml:space="preserve"> These</w:t>
      </w:r>
      <w:r w:rsidR="00656B4A" w:rsidRPr="005E7866">
        <w:rPr>
          <w:rFonts w:asciiTheme="minorHAnsi" w:hAnsiTheme="minorHAnsi"/>
          <w:color w:val="auto"/>
        </w:rPr>
        <w:t xml:space="preserve"> losing insects </w:t>
      </w:r>
      <w:r w:rsidR="00353908">
        <w:rPr>
          <w:rFonts w:asciiTheme="minorHAnsi" w:hAnsiTheme="minorHAnsi"/>
          <w:color w:val="auto"/>
        </w:rPr>
        <w:t>could</w:t>
      </w:r>
      <w:r w:rsidR="001B2946" w:rsidRPr="005E7866">
        <w:rPr>
          <w:rFonts w:asciiTheme="minorHAnsi" w:hAnsiTheme="minorHAnsi"/>
          <w:color w:val="auto"/>
        </w:rPr>
        <w:t xml:space="preserve"> enter diapause </w:t>
      </w:r>
      <w:r w:rsidR="00B70ADE" w:rsidRPr="005E7866">
        <w:rPr>
          <w:rFonts w:asciiTheme="minorHAnsi" w:hAnsiTheme="minorHAnsi"/>
          <w:color w:val="auto"/>
        </w:rPr>
        <w:t>with an energy deficit</w:t>
      </w:r>
      <w:r w:rsidR="00353908">
        <w:rPr>
          <w:rFonts w:asciiTheme="minorHAnsi" w:hAnsiTheme="minorHAnsi"/>
          <w:color w:val="auto"/>
        </w:rPr>
        <w:t>,</w:t>
      </w:r>
      <w:r w:rsidR="00656B4A" w:rsidRPr="005E7866">
        <w:rPr>
          <w:rFonts w:asciiTheme="minorHAnsi" w:hAnsiTheme="minorHAnsi"/>
          <w:color w:val="auto"/>
        </w:rPr>
        <w:t xml:space="preserve"> unable to properly fuel their metabolism these insects may </w:t>
      </w:r>
      <w:r w:rsidR="00B70ADE" w:rsidRPr="005E7866">
        <w:rPr>
          <w:rFonts w:asciiTheme="minorHAnsi" w:hAnsiTheme="minorHAnsi"/>
          <w:color w:val="auto"/>
        </w:rPr>
        <w:t xml:space="preserve">not survive. </w:t>
      </w:r>
      <w:r w:rsidR="001B2946" w:rsidRPr="005E7866">
        <w:rPr>
          <w:rFonts w:asciiTheme="minorHAnsi" w:hAnsiTheme="minorHAnsi"/>
          <w:color w:val="auto"/>
        </w:rPr>
        <w:t>However, insects that are capable of a</w:t>
      </w:r>
      <w:r w:rsidR="002E63F9" w:rsidRPr="005E7866">
        <w:rPr>
          <w:rFonts w:asciiTheme="minorHAnsi" w:hAnsiTheme="minorHAnsi"/>
          <w:color w:val="auto"/>
        </w:rPr>
        <w:t>ccumulating</w:t>
      </w:r>
      <w:r w:rsidR="00BF08C5" w:rsidRPr="005E7866">
        <w:rPr>
          <w:rFonts w:asciiTheme="minorHAnsi" w:hAnsiTheme="minorHAnsi"/>
          <w:color w:val="auto"/>
        </w:rPr>
        <w:t>,</w:t>
      </w:r>
      <w:r w:rsidR="002E63F9" w:rsidRPr="005E7866">
        <w:rPr>
          <w:rFonts w:asciiTheme="minorHAnsi" w:hAnsiTheme="minorHAnsi"/>
          <w:color w:val="auto"/>
        </w:rPr>
        <w:t xml:space="preserve"> and storing more </w:t>
      </w:r>
      <w:r w:rsidR="001B2946" w:rsidRPr="005E7866">
        <w:rPr>
          <w:rFonts w:asciiTheme="minorHAnsi" w:hAnsiTheme="minorHAnsi"/>
          <w:color w:val="auto"/>
        </w:rPr>
        <w:t>nutrients during pre-diapause</w:t>
      </w:r>
      <w:r w:rsidR="00AD4E06" w:rsidRPr="005E7866">
        <w:rPr>
          <w:rFonts w:asciiTheme="minorHAnsi" w:hAnsiTheme="minorHAnsi"/>
          <w:color w:val="auto"/>
        </w:rPr>
        <w:t xml:space="preserve"> to support their increased metabolism</w:t>
      </w:r>
      <w:r w:rsidR="001B2946" w:rsidRPr="005E7866">
        <w:rPr>
          <w:rFonts w:asciiTheme="minorHAnsi" w:hAnsiTheme="minorHAnsi"/>
          <w:color w:val="auto"/>
        </w:rPr>
        <w:t xml:space="preserve"> could </w:t>
      </w:r>
      <w:r w:rsidR="00AD4E06" w:rsidRPr="005E7866">
        <w:rPr>
          <w:rFonts w:asciiTheme="minorHAnsi" w:hAnsiTheme="minorHAnsi"/>
          <w:color w:val="auto"/>
        </w:rPr>
        <w:t>win as temperatures increase and climate changes.</w:t>
      </w:r>
    </w:p>
    <w:p w14:paraId="46C5C864" w14:textId="77777777" w:rsidR="00353908" w:rsidRPr="005E7866" w:rsidRDefault="00353908" w:rsidP="00353908">
      <w:pPr>
        <w:spacing w:line="480" w:lineRule="auto"/>
        <w:ind w:firstLine="360"/>
        <w:jc w:val="center"/>
        <w:rPr>
          <w:rFonts w:asciiTheme="minorHAnsi" w:hAnsiTheme="minorHAnsi"/>
          <w:color w:val="auto"/>
        </w:rPr>
      </w:pPr>
    </w:p>
    <w:p w14:paraId="0D92B9F9" w14:textId="204652F4" w:rsidR="00E52C90" w:rsidRPr="007160B5" w:rsidRDefault="009F6BF9" w:rsidP="00B00A50">
      <w:pPr>
        <w:spacing w:line="480" w:lineRule="auto"/>
        <w:rPr>
          <w:rFonts w:asciiTheme="minorHAnsi" w:hAnsiTheme="minorHAnsi"/>
          <w:color w:val="auto"/>
          <w:highlight w:val="yellow"/>
        </w:rPr>
      </w:pPr>
      <w:r w:rsidRPr="007160B5">
        <w:rPr>
          <w:rFonts w:asciiTheme="minorHAnsi" w:hAnsiTheme="minorHAnsi"/>
          <w:b/>
          <w:color w:val="auto"/>
          <w:highlight w:val="yellow"/>
        </w:rPr>
        <w:t>European corn borer</w:t>
      </w:r>
      <w:r w:rsidR="005D7075" w:rsidRPr="007160B5">
        <w:rPr>
          <w:rFonts w:asciiTheme="minorHAnsi" w:hAnsiTheme="minorHAnsi"/>
          <w:b/>
          <w:color w:val="auto"/>
          <w:highlight w:val="yellow"/>
        </w:rPr>
        <w:t xml:space="preserve"> as a model</w:t>
      </w:r>
      <w:r w:rsidRPr="007160B5">
        <w:rPr>
          <w:rFonts w:asciiTheme="minorHAnsi" w:hAnsiTheme="minorHAnsi"/>
          <w:b/>
          <w:color w:val="auto"/>
          <w:highlight w:val="yellow"/>
        </w:rPr>
        <w:t xml:space="preserve">: </w:t>
      </w:r>
      <w:r w:rsidR="00147489" w:rsidRPr="007160B5">
        <w:rPr>
          <w:rFonts w:asciiTheme="minorHAnsi" w:hAnsiTheme="minorHAnsi"/>
          <w:color w:val="auto"/>
          <w:highlight w:val="yellow"/>
        </w:rPr>
        <w:t xml:space="preserve">European corn borer, </w:t>
      </w:r>
      <w:r w:rsidR="00147489" w:rsidRPr="007160B5">
        <w:rPr>
          <w:rFonts w:asciiTheme="minorHAnsi" w:hAnsiTheme="minorHAnsi"/>
          <w:i/>
          <w:color w:val="auto"/>
          <w:highlight w:val="yellow"/>
        </w:rPr>
        <w:t>Ostrinia nubilalis,</w:t>
      </w:r>
      <w:r w:rsidR="00147489" w:rsidRPr="007160B5">
        <w:rPr>
          <w:rFonts w:asciiTheme="minorHAnsi" w:hAnsiTheme="minorHAnsi"/>
          <w:color w:val="auto"/>
          <w:highlight w:val="yellow"/>
        </w:rPr>
        <w:t xml:space="preserve"> is an important agricultural pest here in the United States, its range extends from the Atlantic coast to the Rocky mountain range, as far north as Canada and as far south as Florida</w:t>
      </w:r>
      <w:r w:rsidR="00D45C65" w:rsidRPr="007160B5">
        <w:rPr>
          <w:rFonts w:asciiTheme="minorHAnsi" w:hAnsiTheme="minorHAnsi"/>
          <w:color w:val="auto"/>
          <w:highlight w:val="yellow"/>
        </w:rPr>
        <w:t xml:space="preserve"> (cite)</w:t>
      </w:r>
      <w:r w:rsidR="00147489" w:rsidRPr="007160B5">
        <w:rPr>
          <w:rFonts w:asciiTheme="minorHAnsi" w:hAnsiTheme="minorHAnsi"/>
          <w:color w:val="auto"/>
          <w:highlight w:val="yellow"/>
        </w:rPr>
        <w:t xml:space="preserve">. its diapause </w:t>
      </w:r>
      <w:r w:rsidR="00147489" w:rsidRPr="007160B5">
        <w:rPr>
          <w:rFonts w:asciiTheme="minorHAnsi" w:hAnsiTheme="minorHAnsi"/>
          <w:color w:val="auto"/>
          <w:highlight w:val="yellow"/>
        </w:rPr>
        <w:lastRenderedPageBreak/>
        <w:t xml:space="preserve">phenotype is facultative induced by both photoperiod and temperature. During its ultimate larval stage, and photoperiod. seasonal climates and global food security are tenuously bound making a comprehensive approach to dealing with these changes imperative. </w:t>
      </w:r>
    </w:p>
    <w:p w14:paraId="65EB7203" w14:textId="77777777" w:rsidR="00353908" w:rsidRPr="007160B5" w:rsidRDefault="00353908" w:rsidP="00353908">
      <w:pPr>
        <w:spacing w:line="480" w:lineRule="auto"/>
        <w:ind w:firstLine="360"/>
        <w:rPr>
          <w:rFonts w:asciiTheme="minorHAnsi" w:hAnsiTheme="minorHAnsi"/>
          <w:color w:val="auto"/>
          <w:highlight w:val="yellow"/>
        </w:rPr>
      </w:pPr>
      <w:r w:rsidRPr="007160B5">
        <w:rPr>
          <w:rFonts w:asciiTheme="minorHAnsi" w:hAnsiTheme="minorHAnsi"/>
          <w:color w:val="auto"/>
          <w:highlight w:val="yellow"/>
        </w:rPr>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7160B5" w:rsidRDefault="00353908" w:rsidP="00353908">
      <w:pPr>
        <w:spacing w:line="480" w:lineRule="auto"/>
        <w:ind w:firstLine="720"/>
        <w:jc w:val="center"/>
        <w:rPr>
          <w:rFonts w:asciiTheme="minorHAnsi" w:hAnsiTheme="minorHAnsi"/>
          <w:b/>
          <w:color w:val="auto"/>
          <w:highlight w:val="yellow"/>
        </w:rPr>
      </w:pPr>
      <w:r w:rsidRPr="007160B5">
        <w:rPr>
          <w:rFonts w:asciiTheme="minorHAnsi" w:hAnsiTheme="minorHAnsi"/>
          <w:color w:val="auto"/>
          <w:highlight w:val="yellow"/>
        </w:rPr>
        <w:t>Extended growing seasons in the context of a changing climate could extend the duration of the environmental resources insects need to accumulate to survive diapause.</w:t>
      </w:r>
    </w:p>
    <w:p w14:paraId="5313AEF0" w14:textId="77777777" w:rsidR="00353908" w:rsidRPr="007160B5" w:rsidRDefault="00353908" w:rsidP="00353908">
      <w:pPr>
        <w:pStyle w:val="ListParagraph"/>
        <w:widowControl/>
        <w:numPr>
          <w:ilvl w:val="1"/>
          <w:numId w:val="15"/>
        </w:numPr>
        <w:rPr>
          <w:rFonts w:asciiTheme="minorHAnsi" w:hAnsiTheme="minorHAnsi"/>
          <w:color w:val="auto"/>
          <w:highlight w:val="yellow"/>
        </w:rPr>
      </w:pPr>
      <w:r w:rsidRPr="007160B5">
        <w:rPr>
          <w:color w:val="auto"/>
          <w:highlight w:val="yellow"/>
        </w:rPr>
        <w:t xml:space="preserve">Pest control </w:t>
      </w:r>
      <w:r w:rsidRPr="007160B5">
        <w:rPr>
          <w:color w:val="auto"/>
          <w:highlight w:val="yellow"/>
        </w:rPr>
        <w:sym w:font="Wingdings" w:char="F0E0"/>
      </w:r>
      <w:r w:rsidRPr="007160B5">
        <w:rPr>
          <w:color w:val="auto"/>
          <w:highlight w:val="yellow"/>
        </w:rPr>
        <w:t xml:space="preserve"> exploit traits to disrupt diapause phenotype</w:t>
      </w:r>
    </w:p>
    <w:p w14:paraId="2CA58BA8" w14:textId="77777777" w:rsidR="00353908" w:rsidRPr="007160B5" w:rsidRDefault="00353908" w:rsidP="00B00A50">
      <w:pPr>
        <w:spacing w:line="480" w:lineRule="auto"/>
        <w:rPr>
          <w:rFonts w:asciiTheme="minorHAnsi" w:hAnsiTheme="minorHAnsi"/>
          <w:color w:val="auto"/>
          <w:highlight w:val="yellow"/>
        </w:rPr>
      </w:pPr>
    </w:p>
    <w:p w14:paraId="67A0801B" w14:textId="27EE9206" w:rsidR="00B00A50" w:rsidRPr="007160B5" w:rsidRDefault="00B00A50" w:rsidP="00B00A50">
      <w:pPr>
        <w:pStyle w:val="ListParagraph"/>
        <w:widowControl/>
        <w:numPr>
          <w:ilvl w:val="1"/>
          <w:numId w:val="15"/>
        </w:numPr>
        <w:rPr>
          <w:color w:val="auto"/>
          <w:highlight w:val="yellow"/>
        </w:rPr>
      </w:pPr>
      <w:r w:rsidRPr="007160B5">
        <w:rPr>
          <w:color w:val="auto"/>
          <w:highlight w:val="yellow"/>
        </w:rPr>
        <w:t>Current pest</w:t>
      </w:r>
    </w:p>
    <w:p w14:paraId="135F72D7" w14:textId="14E388A8" w:rsidR="00B00A50" w:rsidRPr="007160B5" w:rsidRDefault="00B00A50" w:rsidP="00B00A50">
      <w:pPr>
        <w:pStyle w:val="ListParagraph"/>
        <w:widowControl/>
        <w:numPr>
          <w:ilvl w:val="1"/>
          <w:numId w:val="15"/>
        </w:numPr>
        <w:rPr>
          <w:color w:val="auto"/>
          <w:highlight w:val="yellow"/>
        </w:rPr>
      </w:pPr>
      <w:proofErr w:type="spellStart"/>
      <w:r w:rsidRPr="007160B5">
        <w:rPr>
          <w:color w:val="auto"/>
          <w:highlight w:val="yellow"/>
        </w:rPr>
        <w:t>Clinal</w:t>
      </w:r>
      <w:proofErr w:type="spellEnd"/>
      <w:r w:rsidRPr="007160B5">
        <w:rPr>
          <w:color w:val="auto"/>
          <w:highlight w:val="yellow"/>
        </w:rPr>
        <w:t xml:space="preserve"> distribution indicative of </w:t>
      </w:r>
      <w:proofErr w:type="spellStart"/>
      <w:r w:rsidRPr="007160B5">
        <w:rPr>
          <w:color w:val="auto"/>
          <w:highlight w:val="yellow"/>
        </w:rPr>
        <w:t>adaptative</w:t>
      </w:r>
      <w:proofErr w:type="spellEnd"/>
      <w:r w:rsidRPr="007160B5">
        <w:rPr>
          <w:color w:val="auto"/>
          <w:highlight w:val="yellow"/>
        </w:rPr>
        <w:t xml:space="preserve"> radiation and response to increased temps directly and indirectly</w:t>
      </w:r>
    </w:p>
    <w:p w14:paraId="6582B347" w14:textId="35A40376" w:rsidR="00E52C90" w:rsidRPr="007160B5" w:rsidRDefault="00B00A50" w:rsidP="00B00A50">
      <w:pPr>
        <w:pStyle w:val="ListParagraph"/>
        <w:widowControl/>
        <w:numPr>
          <w:ilvl w:val="1"/>
          <w:numId w:val="15"/>
        </w:numPr>
        <w:rPr>
          <w:color w:val="auto"/>
          <w:highlight w:val="yellow"/>
        </w:rPr>
      </w:pPr>
      <w:r w:rsidRPr="007160B5">
        <w:rPr>
          <w:color w:val="auto"/>
          <w:highlight w:val="yellow"/>
        </w:rPr>
        <w:t>Genetically distinct diapause phenotypes</w:t>
      </w:r>
    </w:p>
    <w:p w14:paraId="45F9B23B" w14:textId="703FDFE3" w:rsidR="00B00A50" w:rsidRPr="007160B5" w:rsidRDefault="00B00A50" w:rsidP="00B00A50">
      <w:pPr>
        <w:pStyle w:val="ListParagraph"/>
        <w:widowControl/>
        <w:numPr>
          <w:ilvl w:val="2"/>
          <w:numId w:val="15"/>
        </w:numPr>
        <w:rPr>
          <w:color w:val="auto"/>
          <w:highlight w:val="yellow"/>
        </w:rPr>
      </w:pPr>
      <w:r w:rsidRPr="007160B5">
        <w:rPr>
          <w:color w:val="auto"/>
          <w:highlight w:val="yellow"/>
        </w:rPr>
        <w:t xml:space="preserve">Because diapausing phenology and genotype are heritable, ECB can </w:t>
      </w:r>
    </w:p>
    <w:p w14:paraId="54947C89" w14:textId="6B4897D3" w:rsidR="00B00A50" w:rsidRPr="007160B5" w:rsidRDefault="00B00A50" w:rsidP="00B00A50">
      <w:pPr>
        <w:pStyle w:val="ListParagraph"/>
        <w:widowControl/>
        <w:numPr>
          <w:ilvl w:val="1"/>
          <w:numId w:val="15"/>
        </w:numPr>
        <w:rPr>
          <w:color w:val="auto"/>
          <w:highlight w:val="yellow"/>
        </w:rPr>
      </w:pPr>
      <w:r w:rsidRPr="007160B5">
        <w:rPr>
          <w:color w:val="auto"/>
          <w:highlight w:val="yellow"/>
        </w:rPr>
        <w:t xml:space="preserve">Modeling evolution of species </w:t>
      </w:r>
    </w:p>
    <w:p w14:paraId="2501E3FF" w14:textId="77777777" w:rsidR="00B00A50" w:rsidRPr="007160B5" w:rsidRDefault="00B00A50" w:rsidP="00147489">
      <w:pPr>
        <w:spacing w:line="480" w:lineRule="auto"/>
        <w:rPr>
          <w:rFonts w:asciiTheme="minorHAnsi" w:hAnsiTheme="minorHAnsi"/>
          <w:b/>
          <w:color w:val="auto"/>
          <w:highlight w:val="yellow"/>
        </w:rPr>
      </w:pPr>
    </w:p>
    <w:p w14:paraId="06F37362" w14:textId="4FA4BC37" w:rsidR="00B00A50" w:rsidRPr="007160B5" w:rsidRDefault="00E52C90" w:rsidP="0015212A">
      <w:pPr>
        <w:spacing w:line="480" w:lineRule="auto"/>
        <w:rPr>
          <w:rFonts w:asciiTheme="minorHAnsi" w:hAnsiTheme="minorHAnsi"/>
          <w:color w:val="auto"/>
          <w:highlight w:val="yellow"/>
        </w:rPr>
      </w:pPr>
      <w:r w:rsidRPr="007160B5">
        <w:rPr>
          <w:rFonts w:asciiTheme="minorHAnsi" w:hAnsiTheme="minorHAnsi"/>
          <w:b/>
          <w:color w:val="auto"/>
          <w:highlight w:val="yellow"/>
        </w:rPr>
        <w:t xml:space="preserve">Agricultural: </w:t>
      </w:r>
      <w:r w:rsidR="00147489" w:rsidRPr="007160B5">
        <w:rPr>
          <w:rFonts w:asciiTheme="minorHAnsi" w:hAnsiTheme="minorHAnsi"/>
          <w:color w:val="auto"/>
          <w:highlight w:val="yellow"/>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7160B5">
        <w:rPr>
          <w:rFonts w:asciiTheme="minorHAnsi" w:hAnsiTheme="minorHAnsi"/>
          <w:color w:val="auto"/>
          <w:highlight w:val="yellow"/>
        </w:rPr>
        <w:t xml:space="preserve">Agricultural systems are currently under perennial pressure from a throng of phytophagous pests that damage crops and reduce yields and to manage these populations, growers utilize a combination of, cultural, biological, and chemical </w:t>
      </w:r>
      <w:r w:rsidR="00663AEE" w:rsidRPr="007160B5">
        <w:rPr>
          <w:rFonts w:asciiTheme="minorHAnsi" w:hAnsiTheme="minorHAnsi"/>
          <w:color w:val="auto"/>
          <w:highlight w:val="yellow"/>
        </w:rPr>
        <w:lastRenderedPageBreak/>
        <w:t xml:space="preserve">tools to minimize the effects of these pests. </w:t>
      </w:r>
      <w:r w:rsidRPr="007160B5">
        <w:rPr>
          <w:rFonts w:asciiTheme="minorHAnsi" w:hAnsiTheme="minorHAnsi"/>
          <w:b/>
          <w:color w:val="auto"/>
          <w:highlight w:val="yellow"/>
        </w:rPr>
        <w:t xml:space="preserve">Agriculture BT: </w:t>
      </w:r>
      <w:r w:rsidRPr="007160B5">
        <w:rPr>
          <w:rFonts w:asciiTheme="minorHAnsi" w:hAnsiTheme="minorHAnsi"/>
          <w:color w:val="auto"/>
          <w:highlight w:val="yellow"/>
        </w:rPr>
        <w:t xml:space="preserve">Here in the United States, 92 percent of all the corn acreage is planted with a genetically engineered corn crop that expresses </w:t>
      </w:r>
      <w:r w:rsidRPr="007160B5">
        <w:rPr>
          <w:rFonts w:asciiTheme="minorHAnsi" w:hAnsiTheme="minorHAnsi"/>
          <w:i/>
          <w:color w:val="auto"/>
          <w:highlight w:val="yellow"/>
        </w:rPr>
        <w:t xml:space="preserve">Bacillus </w:t>
      </w:r>
      <w:proofErr w:type="spellStart"/>
      <w:r w:rsidRPr="007160B5">
        <w:rPr>
          <w:rFonts w:asciiTheme="minorHAnsi" w:hAnsiTheme="minorHAnsi"/>
          <w:i/>
          <w:color w:val="auto"/>
          <w:highlight w:val="yellow"/>
        </w:rPr>
        <w:t>thurengensis</w:t>
      </w:r>
      <w:proofErr w:type="spellEnd"/>
      <w:r w:rsidRPr="007160B5">
        <w:rPr>
          <w:rFonts w:asciiTheme="minorHAnsi" w:hAnsiTheme="minorHAnsi"/>
          <w:i/>
          <w:color w:val="auto"/>
          <w:highlight w:val="yellow"/>
        </w:rPr>
        <w:t xml:space="preserve"> </w:t>
      </w:r>
      <w:r w:rsidRPr="007160B5">
        <w:rPr>
          <w:rFonts w:asciiTheme="minorHAnsi" w:hAnsiTheme="minorHAnsi"/>
          <w:color w:val="auto"/>
          <w:highlight w:val="yellow"/>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7160B5">
        <w:rPr>
          <w:rFonts w:asciiTheme="minorHAnsi" w:hAnsiTheme="minorHAnsi"/>
          <w:color w:val="auto"/>
          <w:highlight w:val="yellow"/>
        </w:rPr>
        <w:fldChar w:fldCharType="begin" w:fldLock="1"/>
      </w:r>
      <w:r w:rsidRPr="007160B5">
        <w:rPr>
          <w:rFonts w:asciiTheme="minorHAnsi" w:hAnsiTheme="minorHAnsi"/>
          <w:color w:val="auto"/>
          <w:highlight w:val="yellow"/>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7160B5">
        <w:rPr>
          <w:rFonts w:asciiTheme="minorHAnsi" w:hAnsiTheme="minorHAnsi"/>
          <w:color w:val="auto"/>
          <w:highlight w:val="yellow"/>
        </w:rPr>
        <w:fldChar w:fldCharType="separate"/>
      </w:r>
      <w:r w:rsidRPr="007160B5">
        <w:rPr>
          <w:rFonts w:asciiTheme="minorHAnsi" w:hAnsiTheme="minorHAnsi"/>
          <w:noProof/>
          <w:color w:val="auto"/>
          <w:highlight w:val="yellow"/>
        </w:rPr>
        <w:t>(Fernandez-Cornejo et al. 2014)</w:t>
      </w:r>
      <w:r w:rsidRPr="007160B5">
        <w:rPr>
          <w:rFonts w:asciiTheme="minorHAnsi" w:hAnsiTheme="minorHAnsi"/>
          <w:color w:val="auto"/>
          <w:highlight w:val="yellow"/>
        </w:rPr>
        <w:fldChar w:fldCharType="end"/>
      </w:r>
      <w:r w:rsidRPr="007160B5">
        <w:rPr>
          <w:rFonts w:asciiTheme="minorHAnsi" w:hAnsiTheme="minorHAnsi"/>
          <w:color w:val="auto"/>
          <w:highlight w:val="yellow"/>
        </w:rPr>
        <w:t xml:space="preserve">. </w:t>
      </w:r>
    </w:p>
    <w:p w14:paraId="2C0DFCD7" w14:textId="77777777" w:rsidR="00166A77" w:rsidRPr="007160B5" w:rsidRDefault="00166A77" w:rsidP="00166A77">
      <w:pPr>
        <w:spacing w:line="480" w:lineRule="auto"/>
        <w:rPr>
          <w:rFonts w:asciiTheme="minorHAnsi" w:hAnsiTheme="minorHAnsi"/>
          <w:color w:val="auto"/>
          <w:highlight w:val="yellow"/>
        </w:rPr>
      </w:pPr>
      <w:r w:rsidRPr="007160B5">
        <w:rPr>
          <w:rFonts w:asciiTheme="minorHAnsi" w:hAnsiTheme="minorHAnsi"/>
          <w:b/>
          <w:i/>
          <w:color w:val="auto"/>
          <w:highlight w:val="yellow"/>
          <w:u w:val="single"/>
        </w:rPr>
        <w:t>Preliminary data here</w:t>
      </w:r>
    </w:p>
    <w:p w14:paraId="0BF82F56" w14:textId="77777777" w:rsidR="005D7075" w:rsidRPr="007160B5" w:rsidRDefault="005D7075" w:rsidP="00147489">
      <w:pPr>
        <w:spacing w:line="480" w:lineRule="auto"/>
        <w:outlineLvl w:val="0"/>
        <w:rPr>
          <w:rFonts w:asciiTheme="minorHAnsi" w:hAnsiTheme="minorHAnsi"/>
          <w:b/>
          <w:color w:val="auto"/>
          <w:highlight w:val="yellow"/>
        </w:rPr>
      </w:pPr>
    </w:p>
    <w:p w14:paraId="47B57C2F" w14:textId="228C7523" w:rsidR="00147489" w:rsidRPr="007160B5" w:rsidRDefault="003F083F" w:rsidP="00147489">
      <w:pPr>
        <w:spacing w:line="480" w:lineRule="auto"/>
        <w:outlineLvl w:val="0"/>
        <w:rPr>
          <w:rFonts w:asciiTheme="minorHAnsi" w:hAnsiTheme="minorHAnsi"/>
          <w:b/>
          <w:color w:val="auto"/>
          <w:highlight w:val="yellow"/>
        </w:rPr>
      </w:pPr>
      <w:r w:rsidRPr="007160B5">
        <w:rPr>
          <w:rFonts w:asciiTheme="minorHAnsi" w:hAnsiTheme="minorHAnsi"/>
          <w:b/>
          <w:color w:val="auto"/>
          <w:highlight w:val="yellow"/>
        </w:rPr>
        <w:t>OBJECTIVE</w:t>
      </w:r>
    </w:p>
    <w:p w14:paraId="00697C96" w14:textId="77777777"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 xml:space="preserve">The objective of this study will be to quantify and compare energy stores between two genotypically different strains of </w:t>
      </w:r>
      <w:r w:rsidRPr="007160B5">
        <w:rPr>
          <w:rFonts w:asciiTheme="minorHAnsi" w:hAnsiTheme="minorHAnsi"/>
          <w:i/>
          <w:color w:val="auto"/>
          <w:highlight w:val="yellow"/>
        </w:rPr>
        <w:t xml:space="preserve">Ostrinia nubilalis, </w:t>
      </w:r>
      <w:r w:rsidRPr="007160B5">
        <w:rPr>
          <w:rFonts w:asciiTheme="minorHAnsi" w:hAnsiTheme="minorHAnsi"/>
          <w:color w:val="auto"/>
          <w:highlight w:val="yellow"/>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7160B5">
        <w:rPr>
          <w:rFonts w:asciiTheme="minorHAnsi" w:hAnsiTheme="minorHAnsi"/>
          <w:color w:val="auto"/>
          <w:highlight w:val="yellow"/>
        </w:rPr>
        <w:fldChar w:fldCharType="begin" w:fldLock="1"/>
      </w:r>
      <w:r w:rsidRPr="007160B5">
        <w:rPr>
          <w:rFonts w:asciiTheme="minorHAnsi" w:hAnsiTheme="minorHAnsi"/>
          <w:color w:val="auto"/>
          <w:highlight w:val="yellow"/>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7160B5">
        <w:rPr>
          <w:rFonts w:asciiTheme="minorHAnsi" w:hAnsiTheme="minorHAnsi"/>
          <w:color w:val="auto"/>
          <w:highlight w:val="yellow"/>
        </w:rPr>
        <w:fldChar w:fldCharType="separate"/>
      </w:r>
      <w:r w:rsidRPr="007160B5">
        <w:rPr>
          <w:rFonts w:asciiTheme="minorHAnsi" w:hAnsiTheme="minorHAnsi"/>
          <w:noProof/>
          <w:color w:val="auto"/>
          <w:highlight w:val="yellow"/>
        </w:rPr>
        <w:t>(Denlinger 2008)</w:t>
      </w:r>
      <w:r w:rsidRPr="007160B5">
        <w:rPr>
          <w:rFonts w:asciiTheme="minorHAnsi" w:hAnsiTheme="minorHAnsi"/>
          <w:color w:val="auto"/>
          <w:highlight w:val="yellow"/>
        </w:rPr>
        <w:fldChar w:fldCharType="end"/>
      </w:r>
      <w:r w:rsidRPr="007160B5">
        <w:rPr>
          <w:rFonts w:asciiTheme="minorHAnsi" w:hAnsiTheme="minorHAnsi"/>
          <w:color w:val="auto"/>
          <w:highlight w:val="yellow"/>
        </w:rPr>
        <w:t xml:space="preserve">. </w:t>
      </w:r>
    </w:p>
    <w:p w14:paraId="69DD47C1" w14:textId="77777777" w:rsidR="003F083F" w:rsidRPr="007160B5" w:rsidRDefault="003F083F">
      <w:pPr>
        <w:spacing w:line="480" w:lineRule="auto"/>
        <w:ind w:firstLine="720"/>
        <w:rPr>
          <w:rFonts w:asciiTheme="minorHAnsi" w:hAnsiTheme="minorHAnsi"/>
          <w:b/>
          <w:color w:val="auto"/>
          <w:highlight w:val="yellow"/>
        </w:rPr>
      </w:pPr>
      <w:r w:rsidRPr="007160B5">
        <w:rPr>
          <w:rFonts w:asciiTheme="minorHAnsi" w:hAnsiTheme="minorHAnsi"/>
          <w:color w:val="auto"/>
          <w:highlight w:val="yellow"/>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generations not only extend the growing season for plants it also extend </w:t>
      </w:r>
      <w:proofErr w:type="gramStart"/>
      <w:r w:rsidRPr="007160B5">
        <w:rPr>
          <w:rFonts w:asciiTheme="minorHAnsi" w:hAnsiTheme="minorHAnsi"/>
          <w:color w:val="auto"/>
          <w:highlight w:val="yellow"/>
        </w:rPr>
        <w:t>the  amplify</w:t>
      </w:r>
      <w:proofErr w:type="gramEnd"/>
      <w:r w:rsidRPr="007160B5">
        <w:rPr>
          <w:rFonts w:asciiTheme="minorHAnsi" w:hAnsiTheme="minorHAnsi"/>
          <w:color w:val="auto"/>
          <w:highlight w:val="yellow"/>
        </w:rPr>
        <w:t xml:space="preserve"> the destructive effects of insect pests can  is amplified and insect move into new regions or as   </w:t>
      </w:r>
      <w:r w:rsidRPr="007160B5">
        <w:rPr>
          <w:rFonts w:asciiTheme="minorHAnsi" w:hAnsiTheme="minorHAnsi"/>
          <w:color w:val="auto"/>
          <w:highlight w:val="yellow"/>
        </w:rPr>
        <w:lastRenderedPageBreak/>
        <w:t>especially those invasions that hold ecological or agricultural importance. (define invasions in significant terms and provide an agricultural example in corn). The largest threat posed by corn insect pests is in part a function of population turnover.</w:t>
      </w:r>
    </w:p>
    <w:p w14:paraId="691698F8" w14:textId="3E59E541"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 xml:space="preserve">I hypothesize that the amount of </w:t>
      </w:r>
      <w:r w:rsidR="00FF3227" w:rsidRPr="007160B5">
        <w:rPr>
          <w:rFonts w:asciiTheme="minorHAnsi" w:hAnsiTheme="minorHAnsi"/>
          <w:color w:val="auto"/>
          <w:highlight w:val="yellow"/>
        </w:rPr>
        <w:t>lipids the</w:t>
      </w:r>
      <w:r w:rsidRPr="007160B5">
        <w:rPr>
          <w:rFonts w:asciiTheme="minorHAnsi" w:hAnsiTheme="minorHAnsi"/>
          <w:color w:val="auto"/>
          <w:highlight w:val="yellow"/>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7160B5">
        <w:rPr>
          <w:rFonts w:asciiTheme="minorHAnsi" w:hAnsiTheme="minorHAnsi"/>
          <w:color w:val="auto"/>
          <w:highlight w:val="yellow"/>
        </w:rPr>
        <w:t>-</w:t>
      </w:r>
      <w:r w:rsidRPr="007160B5">
        <w:rPr>
          <w:rFonts w:asciiTheme="minorHAnsi" w:hAnsiTheme="minorHAnsi"/>
          <w:color w:val="auto"/>
          <w:highlight w:val="yellow"/>
        </w:rPr>
        <w:t>h</w:t>
      </w:r>
      <w:r w:rsidR="00E52C90" w:rsidRPr="007160B5">
        <w:rPr>
          <w:rFonts w:asciiTheme="minorHAnsi" w:hAnsiTheme="minorHAnsi"/>
          <w:color w:val="auto"/>
          <w:highlight w:val="yellow"/>
        </w:rPr>
        <w:t>our photoperiod</w:t>
      </w:r>
      <w:r w:rsidRPr="007160B5">
        <w:rPr>
          <w:rFonts w:asciiTheme="minorHAnsi" w:hAnsiTheme="minorHAnsi"/>
          <w:color w:val="auto"/>
          <w:highlight w:val="yellow"/>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w:t>
      </w:r>
      <w:r w:rsidRPr="007160B5">
        <w:rPr>
          <w:rFonts w:asciiTheme="minorHAnsi" w:hAnsiTheme="minorHAnsi"/>
          <w:color w:val="auto"/>
          <w:highlight w:val="yellow"/>
        </w:rPr>
        <w:lastRenderedPageBreak/>
        <w:t xml:space="preserve">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7160B5">
        <w:rPr>
          <w:rFonts w:asciiTheme="minorHAnsi" w:hAnsiTheme="minorHAnsi"/>
          <w:color w:val="auto"/>
          <w:highlight w:val="yellow"/>
        </w:rPr>
        <w:t>end</w:t>
      </w:r>
      <w:proofErr w:type="gramEnd"/>
      <w:r w:rsidRPr="007160B5">
        <w:rPr>
          <w:rFonts w:asciiTheme="minorHAnsi" w:hAnsiTheme="minorHAnsi"/>
          <w:color w:val="auto"/>
          <w:highlight w:val="yellow"/>
        </w:rPr>
        <w:t xml:space="preserve"> I will</w:t>
      </w:r>
    </w:p>
    <w:p w14:paraId="0532A9ED" w14:textId="77777777"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 xml:space="preserve">Approximately, $10 billion dollars is spent annually on chemical insecticides to control the damaging effects of insect pests </w:t>
      </w:r>
      <w:r w:rsidRPr="007160B5">
        <w:rPr>
          <w:rFonts w:asciiTheme="minorHAnsi" w:hAnsiTheme="minorHAnsi"/>
          <w:color w:val="auto"/>
          <w:highlight w:val="yellow"/>
        </w:rPr>
        <w:fldChar w:fldCharType="begin" w:fldLock="1"/>
      </w:r>
      <w:r w:rsidRPr="007160B5">
        <w:rPr>
          <w:rFonts w:asciiTheme="minorHAnsi" w:hAnsiTheme="minorHAnsi"/>
          <w:color w:val="auto"/>
          <w:highlight w:val="yellow"/>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7160B5">
        <w:rPr>
          <w:rFonts w:asciiTheme="minorHAnsi" w:hAnsiTheme="minorHAnsi"/>
          <w:color w:val="auto"/>
          <w:highlight w:val="yellow"/>
        </w:rPr>
        <w:fldChar w:fldCharType="separate"/>
      </w:r>
      <w:r w:rsidRPr="007160B5">
        <w:rPr>
          <w:rFonts w:asciiTheme="minorHAnsi" w:hAnsiTheme="minorHAnsi"/>
          <w:noProof/>
          <w:color w:val="auto"/>
          <w:highlight w:val="yellow"/>
        </w:rPr>
        <w:t>(Pimentel 2005)</w:t>
      </w:r>
      <w:r w:rsidRPr="007160B5">
        <w:rPr>
          <w:rFonts w:asciiTheme="minorHAnsi" w:hAnsiTheme="minorHAnsi"/>
          <w:color w:val="auto"/>
          <w:highlight w:val="yellow"/>
        </w:rPr>
        <w:fldChar w:fldCharType="end"/>
      </w:r>
      <w:r w:rsidRPr="007160B5">
        <w:rPr>
          <w:rFonts w:asciiTheme="minorHAnsi" w:hAnsiTheme="minorHAnsi"/>
          <w:color w:val="auto"/>
          <w:highlight w:val="yellow"/>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7160B5">
        <w:rPr>
          <w:rFonts w:asciiTheme="minorHAnsi" w:hAnsiTheme="minorHAnsi"/>
          <w:i/>
          <w:color w:val="auto"/>
          <w:highlight w:val="yellow"/>
        </w:rPr>
        <w:t xml:space="preserve">. </w:t>
      </w:r>
      <w:r w:rsidRPr="007160B5">
        <w:rPr>
          <w:rFonts w:asciiTheme="minorHAnsi" w:hAnsiTheme="minorHAnsi"/>
          <w:color w:val="auto"/>
          <w:highlight w:val="yellow"/>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t>
      </w:r>
      <w:r w:rsidRPr="007160B5">
        <w:rPr>
          <w:rFonts w:asciiTheme="minorHAnsi" w:hAnsiTheme="minorHAnsi"/>
          <w:color w:val="auto"/>
          <w:highlight w:val="yellow"/>
        </w:rPr>
        <w:lastRenderedPageBreak/>
        <w:t xml:space="preserve">with the ability of ECB to produce one or two large generations a year, resistance across populations can be quickly amplified.   </w:t>
      </w:r>
    </w:p>
    <w:p w14:paraId="6EEAD4BB" w14:textId="0CA5E1F5" w:rsidR="003F083F" w:rsidRPr="005E7866" w:rsidRDefault="003F083F" w:rsidP="005D7075">
      <w:pPr>
        <w:spacing w:line="480" w:lineRule="auto"/>
        <w:ind w:firstLine="720"/>
        <w:rPr>
          <w:rFonts w:asciiTheme="minorHAnsi" w:hAnsiTheme="minorHAnsi"/>
          <w:color w:val="auto"/>
        </w:rPr>
      </w:pPr>
      <w:r w:rsidRPr="007160B5">
        <w:rPr>
          <w:rFonts w:asciiTheme="minorHAnsi" w:hAnsiTheme="minorHAnsi"/>
          <w:color w:val="auto"/>
          <w:highlight w:val="yellow"/>
        </w:rPr>
        <w:t>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w:t>
      </w:r>
      <w:bookmarkStart w:id="62" w:name="_GoBack"/>
      <w:bookmarkEnd w:id="62"/>
      <w:r w:rsidRPr="005E7866">
        <w:rPr>
          <w:rFonts w:asciiTheme="minorHAnsi" w:hAnsiTheme="minorHAnsi"/>
          <w:color w:val="auto"/>
        </w:rPr>
        <w:t xml:space="preserve"> </w:t>
      </w:r>
    </w:p>
    <w:p w14:paraId="778E6036" w14:textId="77777777" w:rsidR="00166A77" w:rsidRPr="005E7866" w:rsidRDefault="00166A77" w:rsidP="00E60FC5">
      <w:pPr>
        <w:spacing w:line="480" w:lineRule="auto"/>
        <w:outlineLvl w:val="0"/>
        <w:rPr>
          <w:rFonts w:asciiTheme="minorHAnsi" w:hAnsiTheme="minorHAnsi"/>
          <w:b/>
          <w:color w:val="auto"/>
        </w:rPr>
      </w:pPr>
    </w:p>
    <w:p w14:paraId="41EFEEA3" w14:textId="77777777" w:rsidR="003F083F" w:rsidRPr="005E7866" w:rsidRDefault="003F083F" w:rsidP="00E60FC5">
      <w:pPr>
        <w:spacing w:line="480" w:lineRule="auto"/>
        <w:outlineLvl w:val="0"/>
        <w:rPr>
          <w:rFonts w:asciiTheme="minorHAnsi" w:hAnsiTheme="minorHAnsi"/>
          <w:b/>
          <w:color w:val="auto"/>
        </w:rPr>
      </w:pPr>
      <w:r w:rsidRPr="005E7866">
        <w:rPr>
          <w:rFonts w:asciiTheme="minorHAnsi" w:hAnsiTheme="minorHAnsi"/>
          <w:b/>
          <w:color w:val="auto"/>
        </w:rPr>
        <w:t>PROPOSED METHODOLOGY</w:t>
      </w:r>
    </w:p>
    <w:p w14:paraId="2CA2C1DA" w14:textId="4AAB4F32" w:rsidR="003F083F" w:rsidRPr="005E7866" w:rsidRDefault="003F083F">
      <w:pPr>
        <w:spacing w:line="480" w:lineRule="auto"/>
        <w:rPr>
          <w:rFonts w:asciiTheme="minorHAnsi" w:hAnsiTheme="minorHAnsi"/>
          <w:color w:val="auto"/>
        </w:rPr>
      </w:pPr>
      <w:r w:rsidRPr="005E7866">
        <w:rPr>
          <w:rFonts w:asciiTheme="minorHAnsi" w:hAnsiTheme="minorHAnsi"/>
          <w:b/>
          <w:color w:val="auto"/>
        </w:rPr>
        <w:t>Origin and H</w:t>
      </w:r>
      <w:r w:rsidR="00C17895" w:rsidRPr="005E7866">
        <w:rPr>
          <w:rFonts w:asciiTheme="minorHAnsi" w:hAnsiTheme="minorHAnsi"/>
          <w:b/>
          <w:color w:val="auto"/>
        </w:rPr>
        <w:t xml:space="preserve">usbandry of European Corn Corer: </w:t>
      </w:r>
      <w:r w:rsidRPr="005E7866">
        <w:rPr>
          <w:rFonts w:asciiTheme="minorHAnsi" w:hAnsiTheme="minorHAnsi"/>
          <w:color w:val="auto"/>
        </w:rPr>
        <w:t xml:space="preserve">The </w:t>
      </w:r>
      <w:r w:rsidR="00852646" w:rsidRPr="005E7866">
        <w:rPr>
          <w:rFonts w:asciiTheme="minorHAnsi" w:hAnsiTheme="minorHAnsi"/>
          <w:color w:val="auto"/>
        </w:rPr>
        <w:t>U</w:t>
      </w:r>
      <w:r w:rsidRPr="005E7866">
        <w:rPr>
          <w:rFonts w:asciiTheme="minorHAnsi" w:hAnsiTheme="minorHAnsi"/>
          <w:color w:val="auto"/>
        </w:rPr>
        <w:t>nivoltine</w:t>
      </w:r>
      <w:r w:rsidR="00852646" w:rsidRPr="005E7866">
        <w:rPr>
          <w:rFonts w:asciiTheme="minorHAnsi" w:hAnsiTheme="minorHAnsi"/>
          <w:color w:val="auto"/>
        </w:rPr>
        <w:t>-Z</w:t>
      </w:r>
      <w:r w:rsidRPr="005E7866">
        <w:rPr>
          <w:rFonts w:asciiTheme="minorHAnsi" w:hAnsiTheme="minorHAnsi"/>
          <w:color w:val="auto"/>
        </w:rPr>
        <w:t xml:space="preserve"> (UZ) and </w:t>
      </w:r>
      <w:r w:rsidR="00852646" w:rsidRPr="005E7866">
        <w:rPr>
          <w:rFonts w:asciiTheme="minorHAnsi" w:hAnsiTheme="minorHAnsi"/>
          <w:color w:val="auto"/>
        </w:rPr>
        <w:t>B</w:t>
      </w:r>
      <w:r w:rsidRPr="005E7866">
        <w:rPr>
          <w:rFonts w:asciiTheme="minorHAnsi" w:hAnsiTheme="minorHAnsi"/>
          <w:color w:val="auto"/>
        </w:rPr>
        <w:t>ivoltine</w:t>
      </w:r>
      <w:r w:rsidR="00852646" w:rsidRPr="005E7866">
        <w:rPr>
          <w:rFonts w:asciiTheme="minorHAnsi" w:hAnsiTheme="minorHAnsi"/>
          <w:color w:val="auto"/>
        </w:rPr>
        <w:t>-E</w:t>
      </w:r>
      <w:r w:rsidRPr="005E7866">
        <w:rPr>
          <w:rFonts w:asciiTheme="minorHAnsi" w:hAnsiTheme="minorHAnsi"/>
          <w:color w:val="auto"/>
        </w:rPr>
        <w:t xml:space="preserve"> (BE) strains of European corn borer (ECB)</w:t>
      </w:r>
      <w:r w:rsidR="0040656E" w:rsidRPr="005E7866">
        <w:rPr>
          <w:rFonts w:asciiTheme="minorHAnsi" w:hAnsiTheme="minorHAnsi"/>
          <w:color w:val="auto"/>
        </w:rPr>
        <w:t xml:space="preserve"> that will be</w:t>
      </w:r>
      <w:r w:rsidR="00E90F71" w:rsidRPr="005E7866">
        <w:rPr>
          <w:rFonts w:asciiTheme="minorHAnsi" w:hAnsiTheme="minorHAnsi"/>
          <w:color w:val="auto"/>
        </w:rPr>
        <w:t xml:space="preserve"> used in this experiment were collected by members </w:t>
      </w:r>
      <w:r w:rsidR="005756AF" w:rsidRPr="005E7866">
        <w:rPr>
          <w:rFonts w:asciiTheme="minorHAnsi" w:hAnsiTheme="minorHAnsi"/>
          <w:color w:val="auto"/>
        </w:rPr>
        <w:t xml:space="preserve">of the </w:t>
      </w:r>
      <w:r w:rsidRPr="005E7866">
        <w:rPr>
          <w:rFonts w:asciiTheme="minorHAnsi" w:hAnsiTheme="minorHAnsi"/>
          <w:color w:val="auto"/>
        </w:rPr>
        <w:t xml:space="preserve">Dr. </w:t>
      </w:r>
      <w:proofErr w:type="spellStart"/>
      <w:r w:rsidRPr="005E7866">
        <w:rPr>
          <w:rFonts w:asciiTheme="minorHAnsi" w:hAnsiTheme="minorHAnsi"/>
          <w:color w:val="auto"/>
        </w:rPr>
        <w:t>Dopman</w:t>
      </w:r>
      <w:proofErr w:type="spellEnd"/>
      <w:r w:rsidRPr="005E7866">
        <w:rPr>
          <w:rFonts w:asciiTheme="minorHAnsi" w:hAnsiTheme="minorHAnsi"/>
          <w:color w:val="auto"/>
        </w:rPr>
        <w:t xml:space="preserve"> laboratory at Tufts University.</w:t>
      </w:r>
      <w:r w:rsidR="005756AF" w:rsidRPr="005E7866">
        <w:rPr>
          <w:rFonts w:asciiTheme="minorHAnsi" w:hAnsiTheme="minorHAnsi"/>
          <w:color w:val="auto"/>
        </w:rPr>
        <w:t xml:space="preserve"> </w:t>
      </w:r>
      <w:r w:rsidR="006105B1" w:rsidRPr="005E7866">
        <w:rPr>
          <w:rFonts w:asciiTheme="minorHAnsi" w:hAnsiTheme="minorHAnsi"/>
          <w:color w:val="auto"/>
        </w:rPr>
        <w:t xml:space="preserve">Strain identity was determined genotypically using the </w:t>
      </w:r>
      <w:proofErr w:type="spellStart"/>
      <w:r w:rsidR="006105B1" w:rsidRPr="005E7866">
        <w:rPr>
          <w:rFonts w:asciiTheme="minorHAnsi" w:hAnsiTheme="minorHAnsi"/>
          <w:color w:val="auto"/>
        </w:rPr>
        <w:t>pgFAR</w:t>
      </w:r>
      <w:proofErr w:type="spellEnd"/>
      <w:r w:rsidR="009411AA" w:rsidRPr="005E7866">
        <w:rPr>
          <w:rFonts w:asciiTheme="minorHAnsi" w:hAnsiTheme="minorHAnsi"/>
          <w:color w:val="auto"/>
        </w:rPr>
        <w:t xml:space="preserve"> autosomal gene, this gene codes an important enzyme</w:t>
      </w:r>
      <w:r w:rsidR="005756AF" w:rsidRPr="005E7866">
        <w:rPr>
          <w:rFonts w:asciiTheme="minorHAnsi" w:hAnsiTheme="minorHAnsi"/>
          <w:color w:val="auto"/>
        </w:rPr>
        <w:t xml:space="preserve"> </w:t>
      </w:r>
      <w:r w:rsidR="0040656E" w:rsidRPr="005E7866">
        <w:rPr>
          <w:rFonts w:asciiTheme="minorHAnsi" w:hAnsiTheme="minorHAnsi"/>
          <w:color w:val="auto"/>
        </w:rPr>
        <w:t>involved in determining</w:t>
      </w:r>
      <w:r w:rsidR="005756AF" w:rsidRPr="005E7866">
        <w:rPr>
          <w:rFonts w:asciiTheme="minorHAnsi" w:hAnsiTheme="minorHAnsi"/>
          <w:color w:val="auto"/>
        </w:rPr>
        <w:t xml:space="preserve"> the female sex-pheromone blend</w:t>
      </w:r>
      <w:r w:rsidR="0040656E" w:rsidRPr="005E7866">
        <w:rPr>
          <w:rFonts w:asciiTheme="minorHAnsi" w:hAnsiTheme="minorHAnsi"/>
          <w:color w:val="auto"/>
        </w:rPr>
        <w:t>, and is partly responsible for the strain differences</w:t>
      </w:r>
      <w:r w:rsidR="005756AF" w:rsidRPr="005E7866">
        <w:rPr>
          <w:rFonts w:asciiTheme="minorHAnsi" w:hAnsiTheme="minorHAnsi"/>
          <w:color w:val="auto"/>
        </w:rPr>
        <w:t xml:space="preserve"> </w:t>
      </w:r>
      <w:r w:rsidR="00816093" w:rsidRPr="005E7866">
        <w:rPr>
          <w:rFonts w:asciiTheme="minorHAnsi" w:hAnsiTheme="minorHAnsi"/>
          <w:color w:val="auto"/>
        </w:rPr>
        <w:fldChar w:fldCharType="begin" w:fldLock="1"/>
      </w:r>
      <w:r w:rsidR="00A57C6F" w:rsidRPr="005E7866">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5E7866">
        <w:rPr>
          <w:rFonts w:asciiTheme="minorHAnsi" w:hAnsiTheme="minorHAnsi"/>
          <w:color w:val="auto"/>
        </w:rPr>
        <w:fldChar w:fldCharType="separate"/>
      </w:r>
      <w:r w:rsidR="00816093" w:rsidRPr="005E7866">
        <w:rPr>
          <w:rFonts w:asciiTheme="minorHAnsi" w:hAnsiTheme="minorHAnsi"/>
          <w:noProof/>
          <w:color w:val="auto"/>
        </w:rPr>
        <w:t>(Lassance et al. 2010)</w:t>
      </w:r>
      <w:r w:rsidR="00816093" w:rsidRPr="005E7866">
        <w:rPr>
          <w:rFonts w:asciiTheme="minorHAnsi" w:hAnsiTheme="minorHAnsi"/>
          <w:color w:val="auto"/>
        </w:rPr>
        <w:fldChar w:fldCharType="end"/>
      </w:r>
      <w:r w:rsidR="00816093" w:rsidRPr="005E7866">
        <w:rPr>
          <w:rFonts w:asciiTheme="minorHAnsi" w:hAnsiTheme="minorHAnsi"/>
          <w:color w:val="auto"/>
        </w:rPr>
        <w:t>.</w:t>
      </w:r>
      <w:r w:rsidRPr="005E7866">
        <w:rPr>
          <w:rFonts w:asciiTheme="minorHAnsi" w:hAnsiTheme="minorHAnsi"/>
          <w:color w:val="auto"/>
        </w:rPr>
        <w:t xml:space="preserve"> </w:t>
      </w:r>
      <w:r w:rsidR="00C17895" w:rsidRPr="005E7866">
        <w:rPr>
          <w:rFonts w:asciiTheme="minorHAnsi" w:hAnsiTheme="minorHAnsi"/>
          <w:color w:val="auto"/>
        </w:rPr>
        <w:t xml:space="preserve">Both strains </w:t>
      </w:r>
      <w:r w:rsidRPr="005E7866">
        <w:rPr>
          <w:rFonts w:asciiTheme="minorHAnsi" w:hAnsiTheme="minorHAnsi"/>
          <w:color w:val="auto"/>
        </w:rPr>
        <w:t xml:space="preserve">were </w:t>
      </w:r>
      <w:r w:rsidR="00C17895" w:rsidRPr="005E7866">
        <w:rPr>
          <w:rFonts w:asciiTheme="minorHAnsi" w:hAnsiTheme="minorHAnsi"/>
          <w:color w:val="auto"/>
        </w:rPr>
        <w:t xml:space="preserve">collected </w:t>
      </w:r>
      <w:r w:rsidRPr="005E7866">
        <w:rPr>
          <w:rFonts w:asciiTheme="minorHAnsi" w:hAnsiTheme="minorHAnsi"/>
          <w:color w:val="auto"/>
        </w:rPr>
        <w:t>as larvae</w:t>
      </w:r>
      <w:r w:rsidR="00C17895" w:rsidRPr="005E7866">
        <w:rPr>
          <w:rFonts w:asciiTheme="minorHAnsi" w:hAnsiTheme="minorHAnsi"/>
          <w:color w:val="auto"/>
        </w:rPr>
        <w:t xml:space="preserve">, pupae and adults from New York state prior to 2015 </w:t>
      </w:r>
      <w:r w:rsidR="00C17895" w:rsidRPr="005E7866">
        <w:rPr>
          <w:rFonts w:asciiTheme="minorHAnsi" w:hAnsiTheme="minorHAnsi"/>
          <w:color w:val="auto"/>
        </w:rPr>
        <w:fldChar w:fldCharType="begin" w:fldLock="1"/>
      </w:r>
      <w:r w:rsidR="00816093" w:rsidRPr="005E786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5E7866">
        <w:rPr>
          <w:rFonts w:asciiTheme="minorHAnsi" w:hAnsiTheme="minorHAnsi"/>
          <w:color w:val="auto"/>
        </w:rPr>
        <w:fldChar w:fldCharType="separate"/>
      </w:r>
      <w:r w:rsidR="00C17895" w:rsidRPr="005E7866">
        <w:rPr>
          <w:rFonts w:asciiTheme="minorHAnsi" w:hAnsiTheme="minorHAnsi"/>
          <w:noProof/>
          <w:color w:val="auto"/>
        </w:rPr>
        <w:t>(Wadsworth et al. 2015)</w:t>
      </w:r>
      <w:r w:rsidR="00C17895" w:rsidRPr="005E7866">
        <w:rPr>
          <w:rFonts w:asciiTheme="minorHAnsi" w:hAnsiTheme="minorHAnsi"/>
          <w:color w:val="auto"/>
        </w:rPr>
        <w:fldChar w:fldCharType="end"/>
      </w:r>
      <w:r w:rsidRPr="005E7866">
        <w:rPr>
          <w:rFonts w:asciiTheme="minorHAnsi" w:hAnsiTheme="minorHAnsi"/>
          <w:color w:val="auto"/>
        </w:rPr>
        <w:t xml:space="preserve">. </w:t>
      </w:r>
      <w:r w:rsidR="0040656E" w:rsidRPr="005E7866">
        <w:rPr>
          <w:rFonts w:asciiTheme="minorHAnsi" w:hAnsiTheme="minorHAnsi"/>
          <w:color w:val="auto"/>
        </w:rPr>
        <w:t>For the duration of the experiment, each</w:t>
      </w:r>
      <w:r w:rsidR="00816093" w:rsidRPr="005E7866">
        <w:rPr>
          <w:rFonts w:asciiTheme="minorHAnsi" w:hAnsiTheme="minorHAnsi"/>
          <w:color w:val="auto"/>
        </w:rPr>
        <w:t xml:space="preserve"> strain will be continuously mass reared</w:t>
      </w:r>
      <w:r w:rsidRPr="005E7866">
        <w:rPr>
          <w:rFonts w:asciiTheme="minorHAnsi" w:hAnsiTheme="minorHAnsi"/>
          <w:color w:val="auto"/>
        </w:rPr>
        <w:t xml:space="preserve"> at 26</w:t>
      </w:r>
      <w:r w:rsidR="00737225" w:rsidRPr="005E7866">
        <w:rPr>
          <w:color w:val="auto"/>
        </w:rPr>
        <w:t>°</w:t>
      </w:r>
      <w:r w:rsidRPr="005E7866">
        <w:rPr>
          <w:rFonts w:asciiTheme="minorHAnsi" w:hAnsiTheme="minorHAnsi"/>
          <w:color w:val="auto"/>
        </w:rPr>
        <w:t xml:space="preserve">C </w:t>
      </w:r>
      <w:r w:rsidR="0051526B" w:rsidRPr="005E7866">
        <w:rPr>
          <w:rFonts w:asciiTheme="minorHAnsi" w:hAnsiTheme="minorHAnsi"/>
          <w:color w:val="auto"/>
        </w:rPr>
        <w:t>under a 16-hour photoperiod.</w:t>
      </w:r>
      <w:r w:rsidRPr="005E7866">
        <w:rPr>
          <w:rFonts w:asciiTheme="minorHAnsi" w:hAnsiTheme="minorHAnsi"/>
          <w:color w:val="auto"/>
        </w:rPr>
        <w:t xml:space="preserve"> To compare the differences in </w:t>
      </w:r>
      <w:r w:rsidR="0076506B" w:rsidRPr="005E7866">
        <w:rPr>
          <w:rFonts w:asciiTheme="minorHAnsi" w:hAnsiTheme="minorHAnsi"/>
          <w:color w:val="auto"/>
        </w:rPr>
        <w:t xml:space="preserve">stored </w:t>
      </w:r>
      <w:r w:rsidR="0051526B" w:rsidRPr="005E7866">
        <w:rPr>
          <w:rFonts w:asciiTheme="minorHAnsi" w:hAnsiTheme="minorHAnsi"/>
          <w:color w:val="auto"/>
        </w:rPr>
        <w:t xml:space="preserve">triglycerides and storage proteins between diapause </w:t>
      </w:r>
      <w:r w:rsidRPr="005E7866">
        <w:rPr>
          <w:rFonts w:asciiTheme="minorHAnsi" w:hAnsiTheme="minorHAnsi"/>
          <w:color w:val="auto"/>
        </w:rPr>
        <w:t xml:space="preserve">and </w:t>
      </w:r>
      <w:r w:rsidR="0051526B" w:rsidRPr="005E7866">
        <w:rPr>
          <w:rFonts w:asciiTheme="minorHAnsi" w:hAnsiTheme="minorHAnsi"/>
          <w:color w:val="auto"/>
        </w:rPr>
        <w:t>non-</w:t>
      </w:r>
      <w:r w:rsidRPr="005E7866">
        <w:rPr>
          <w:rFonts w:asciiTheme="minorHAnsi" w:hAnsiTheme="minorHAnsi"/>
          <w:color w:val="auto"/>
        </w:rPr>
        <w:t>diapause larvae, newly hatched larvae from e</w:t>
      </w:r>
      <w:r w:rsidR="0051526B" w:rsidRPr="005E7866">
        <w:rPr>
          <w:rFonts w:asciiTheme="minorHAnsi" w:hAnsiTheme="minorHAnsi"/>
          <w:color w:val="auto"/>
        </w:rPr>
        <w:t>ach strain will be reared at 23</w:t>
      </w:r>
      <w:r w:rsidR="0051526B" w:rsidRPr="005E7866">
        <w:rPr>
          <w:color w:val="auto"/>
        </w:rPr>
        <w:t>°</w:t>
      </w:r>
      <w:r w:rsidRPr="005E7866">
        <w:rPr>
          <w:rFonts w:asciiTheme="minorHAnsi" w:hAnsiTheme="minorHAnsi"/>
          <w:color w:val="auto"/>
        </w:rPr>
        <w:t xml:space="preserve">C </w:t>
      </w:r>
      <w:r w:rsidR="0051526B" w:rsidRPr="005E7866">
        <w:rPr>
          <w:rFonts w:asciiTheme="minorHAnsi" w:hAnsiTheme="minorHAnsi"/>
          <w:color w:val="auto"/>
        </w:rPr>
        <w:t xml:space="preserve">under conditions that </w:t>
      </w:r>
      <w:r w:rsidR="0040656E" w:rsidRPr="005E7866">
        <w:rPr>
          <w:rFonts w:asciiTheme="minorHAnsi" w:hAnsiTheme="minorHAnsi"/>
          <w:color w:val="auto"/>
        </w:rPr>
        <w:t xml:space="preserve">either </w:t>
      </w:r>
      <w:r w:rsidR="0051526B" w:rsidRPr="005E7866">
        <w:rPr>
          <w:rFonts w:asciiTheme="minorHAnsi" w:hAnsiTheme="minorHAnsi"/>
          <w:color w:val="auto"/>
        </w:rPr>
        <w:t xml:space="preserve">induce diapause </w:t>
      </w:r>
      <w:r w:rsidR="0040656E" w:rsidRPr="005E7866">
        <w:rPr>
          <w:rFonts w:asciiTheme="minorHAnsi" w:hAnsiTheme="minorHAnsi"/>
          <w:color w:val="auto"/>
        </w:rPr>
        <w:t>or</w:t>
      </w:r>
      <w:r w:rsidR="0051526B" w:rsidRPr="005E7866">
        <w:rPr>
          <w:rFonts w:asciiTheme="minorHAnsi" w:hAnsiTheme="minorHAnsi"/>
          <w:color w:val="auto"/>
        </w:rPr>
        <w:t xml:space="preserve"> non-diapause. </w:t>
      </w:r>
      <w:r w:rsidRPr="005E7866">
        <w:rPr>
          <w:rFonts w:asciiTheme="minorHAnsi" w:hAnsiTheme="minorHAnsi"/>
          <w:color w:val="auto"/>
        </w:rPr>
        <w:t xml:space="preserve">Those </w:t>
      </w:r>
      <w:r w:rsidR="0051526B" w:rsidRPr="005E7866">
        <w:rPr>
          <w:rFonts w:asciiTheme="minorHAnsi" w:hAnsiTheme="minorHAnsi"/>
          <w:color w:val="auto"/>
        </w:rPr>
        <w:t xml:space="preserve">larvae treated under diapause inducing conditions from the UZ and BE strains </w:t>
      </w:r>
      <w:r w:rsidRPr="005E7866">
        <w:rPr>
          <w:rFonts w:asciiTheme="minorHAnsi" w:hAnsiTheme="minorHAnsi"/>
          <w:color w:val="auto"/>
        </w:rPr>
        <w:t>will be lab</w:t>
      </w:r>
      <w:r w:rsidR="0051526B" w:rsidRPr="005E7866">
        <w:rPr>
          <w:rFonts w:asciiTheme="minorHAnsi" w:hAnsiTheme="minorHAnsi"/>
          <w:color w:val="auto"/>
        </w:rPr>
        <w:t>eled UZ12 and BE12 respectively and t</w:t>
      </w:r>
      <w:r w:rsidRPr="005E7866">
        <w:rPr>
          <w:rFonts w:asciiTheme="minorHAnsi" w:hAnsiTheme="minorHAnsi"/>
          <w:color w:val="auto"/>
        </w:rPr>
        <w:t xml:space="preserve">hose </w:t>
      </w:r>
      <w:r w:rsidR="0051526B" w:rsidRPr="005E7866">
        <w:rPr>
          <w:rFonts w:asciiTheme="minorHAnsi" w:hAnsiTheme="minorHAnsi"/>
          <w:color w:val="auto"/>
        </w:rPr>
        <w:lastRenderedPageBreak/>
        <w:t xml:space="preserve">treated under </w:t>
      </w:r>
      <w:r w:rsidRPr="005E7866">
        <w:rPr>
          <w:rFonts w:asciiTheme="minorHAnsi" w:hAnsiTheme="minorHAnsi"/>
          <w:color w:val="auto"/>
        </w:rPr>
        <w:t xml:space="preserve">diapause avoiding conditions will be labeled UZ16 and BE16 respectively. </w:t>
      </w:r>
    </w:p>
    <w:p w14:paraId="35E2778D" w14:textId="77777777" w:rsidR="0083044B" w:rsidRPr="005E7866" w:rsidRDefault="0083044B" w:rsidP="00E84291">
      <w:pPr>
        <w:spacing w:line="480" w:lineRule="auto"/>
        <w:rPr>
          <w:rFonts w:asciiTheme="minorHAnsi" w:hAnsiTheme="minorHAnsi"/>
          <w:b/>
          <w:color w:val="auto"/>
        </w:rPr>
      </w:pPr>
    </w:p>
    <w:p w14:paraId="517D3277" w14:textId="6D123B67"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t xml:space="preserve">Sampling Wandering Larvae. </w:t>
      </w:r>
      <w:r w:rsidRPr="005E7866">
        <w:rPr>
          <w:rFonts w:asciiTheme="minorHAnsi" w:hAnsiTheme="minorHAnsi"/>
          <w:color w:val="auto"/>
        </w:rPr>
        <w:t>European corn borer eggs</w:t>
      </w:r>
      <w:r w:rsidR="0040656E" w:rsidRPr="005E7866">
        <w:rPr>
          <w:rFonts w:asciiTheme="minorHAnsi" w:hAnsiTheme="minorHAnsi"/>
          <w:color w:val="auto"/>
        </w:rPr>
        <w:t>, intended for treatment,</w:t>
      </w:r>
      <w:r w:rsidRPr="005E7866">
        <w:rPr>
          <w:rFonts w:asciiTheme="minorHAnsi" w:hAnsiTheme="minorHAnsi"/>
          <w:color w:val="auto"/>
        </w:rPr>
        <w:t xml:space="preserve"> from the UZ and BE strains will be hatched at 23</w:t>
      </w:r>
      <w:r w:rsidRPr="005E7866">
        <w:rPr>
          <w:color w:val="auto"/>
        </w:rPr>
        <w:t>°</w:t>
      </w:r>
      <w:r w:rsidR="0040656E" w:rsidRPr="005E7866">
        <w:rPr>
          <w:rFonts w:asciiTheme="minorHAnsi" w:hAnsiTheme="minorHAnsi"/>
          <w:color w:val="auto"/>
        </w:rPr>
        <w:t>C and 65% relative humidity. These h</w:t>
      </w:r>
      <w:r w:rsidRPr="005E7866">
        <w:rPr>
          <w:rFonts w:asciiTheme="minorHAnsi" w:hAnsiTheme="minorHAnsi"/>
          <w:color w:val="auto"/>
        </w:rPr>
        <w:t xml:space="preserve">atched larvae will be </w:t>
      </w:r>
      <w:r w:rsidR="0040656E" w:rsidRPr="005E7866">
        <w:rPr>
          <w:rFonts w:asciiTheme="minorHAnsi" w:hAnsiTheme="minorHAnsi"/>
          <w:color w:val="auto"/>
        </w:rPr>
        <w:t>provided</w:t>
      </w:r>
      <w:r w:rsidR="00F2535D" w:rsidRPr="005E7866">
        <w:rPr>
          <w:rFonts w:asciiTheme="minorHAnsi" w:hAnsiTheme="minorHAnsi"/>
          <w:color w:val="auto"/>
        </w:rPr>
        <w:t xml:space="preserve"> European corn borer </w:t>
      </w:r>
      <w:r w:rsidRPr="005E7866">
        <w:rPr>
          <w:rFonts w:asciiTheme="minorHAnsi" w:hAnsiTheme="minorHAnsi"/>
          <w:color w:val="auto"/>
        </w:rPr>
        <w:t>diet</w:t>
      </w:r>
      <w:r w:rsidR="00F2535D" w:rsidRPr="005E7866">
        <w:rPr>
          <w:rFonts w:asciiTheme="minorHAnsi" w:hAnsiTheme="minorHAnsi"/>
          <w:color w:val="auto"/>
        </w:rPr>
        <w:t>, purchased</w:t>
      </w:r>
      <w:r w:rsidRPr="005E7866">
        <w:rPr>
          <w:rFonts w:asciiTheme="minorHAnsi" w:hAnsiTheme="minorHAnsi"/>
          <w:color w:val="auto"/>
        </w:rPr>
        <w:t xml:space="preserve"> </w:t>
      </w:r>
      <w:r w:rsidR="00F2535D" w:rsidRPr="005E7866">
        <w:rPr>
          <w:rFonts w:asciiTheme="minorHAnsi" w:hAnsiTheme="minorHAnsi"/>
          <w:color w:val="auto"/>
        </w:rPr>
        <w:t xml:space="preserve">from Frontier Agricultural Sciences, </w:t>
      </w:r>
      <w:r w:rsidR="0040656E" w:rsidRPr="005E7866">
        <w:rPr>
          <w:rFonts w:asciiTheme="minorHAnsi" w:hAnsiTheme="minorHAnsi"/>
          <w:color w:val="auto"/>
        </w:rPr>
        <w:t xml:space="preserve">ad </w:t>
      </w:r>
      <w:r w:rsidRPr="005E786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5E7866">
        <w:rPr>
          <w:rFonts w:asciiTheme="minorHAnsi" w:hAnsiTheme="minorHAnsi"/>
          <w:color w:val="auto"/>
        </w:rPr>
        <w:t xml:space="preserve"> </w:t>
      </w:r>
      <w:r w:rsidRPr="005E7866">
        <w:rPr>
          <w:rFonts w:asciiTheme="minorHAnsi" w:hAnsiTheme="minorHAnsi"/>
          <w:color w:val="auto"/>
        </w:rPr>
        <w:t>At the beginning of the fifth instar, larvae will be separated</w:t>
      </w:r>
      <w:r w:rsidR="0040656E" w:rsidRPr="005E7866">
        <w:rPr>
          <w:rFonts w:asciiTheme="minorHAnsi" w:hAnsiTheme="minorHAnsi"/>
          <w:color w:val="auto"/>
        </w:rPr>
        <w:t xml:space="preserve"> into </w:t>
      </w:r>
      <w:r w:rsidR="00737225" w:rsidRPr="005E7866">
        <w:rPr>
          <w:rFonts w:asciiTheme="minorHAnsi" w:hAnsiTheme="minorHAnsi"/>
          <w:color w:val="auto"/>
        </w:rPr>
        <w:t>32-</w:t>
      </w:r>
      <w:r w:rsidR="001F7608" w:rsidRPr="005E7866">
        <w:rPr>
          <w:rFonts w:asciiTheme="minorHAnsi" w:hAnsiTheme="minorHAnsi"/>
          <w:color w:val="auto"/>
        </w:rPr>
        <w:t>well bioassay trays purchased from Frontier Agricultural Sciences</w:t>
      </w:r>
      <w:r w:rsidR="0040656E" w:rsidRPr="005E7866">
        <w:rPr>
          <w:rFonts w:asciiTheme="minorHAnsi" w:hAnsiTheme="minorHAnsi"/>
          <w:color w:val="auto"/>
        </w:rPr>
        <w:t>, these trays</w:t>
      </w:r>
      <w:r w:rsidR="001F7608" w:rsidRPr="005E7866">
        <w:rPr>
          <w:rFonts w:asciiTheme="minorHAnsi" w:hAnsiTheme="minorHAnsi"/>
          <w:color w:val="auto"/>
        </w:rPr>
        <w:t xml:space="preserve"> will serve as individual arenas. Once larvae </w:t>
      </w:r>
      <w:r w:rsidRPr="005E7866">
        <w:rPr>
          <w:rFonts w:asciiTheme="minorHAnsi" w:hAnsiTheme="minorHAnsi"/>
          <w:color w:val="auto"/>
        </w:rPr>
        <w:t>reach the end of the fifth instar</w:t>
      </w:r>
      <w:r w:rsidR="001F7608" w:rsidRPr="005E7866">
        <w:rPr>
          <w:rFonts w:asciiTheme="minorHAnsi" w:hAnsiTheme="minorHAnsi"/>
          <w:color w:val="auto"/>
        </w:rPr>
        <w:t>, they will be assayed to determine if they have entered the wandering phase</w:t>
      </w:r>
      <w:r w:rsidRPr="005E7866">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(Gelman and Hayes 1982)</w:t>
      </w:r>
      <w:r w:rsidRPr="005E7866">
        <w:rPr>
          <w:rFonts w:asciiTheme="minorHAnsi" w:hAnsiTheme="minorHAnsi"/>
          <w:color w:val="auto"/>
        </w:rPr>
        <w:fldChar w:fldCharType="end"/>
      </w:r>
      <w:r w:rsidRPr="005E786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Pr>
          <w:rFonts w:asciiTheme="minorHAnsi" w:hAnsiTheme="minorHAnsi"/>
          <w:color w:val="auto"/>
        </w:rPr>
        <w:t>30 minutes</w:t>
      </w:r>
      <w:commentRangeStart w:id="63"/>
      <w:r w:rsidRPr="005E7866">
        <w:rPr>
          <w:rStyle w:val="CommentReference"/>
          <w:color w:val="auto"/>
        </w:rPr>
        <w:commentReference w:id="64"/>
      </w:r>
      <w:commentRangeEnd w:id="63"/>
      <w:r w:rsidR="00FA206E" w:rsidRPr="005E7866">
        <w:rPr>
          <w:rStyle w:val="CommentReference"/>
          <w:color w:val="auto"/>
        </w:rPr>
        <w:commentReference w:id="63"/>
      </w:r>
      <w:r w:rsidRPr="005E7866">
        <w:rPr>
          <w:rFonts w:asciiTheme="minorHAnsi" w:hAnsiTheme="minorHAnsi"/>
          <w:color w:val="auto"/>
        </w:rPr>
        <w:t xml:space="preserve">. Those larvae whose gut is not clear will produce frass will be placed back into their arenas and those that do not produce frass will be </w:t>
      </w:r>
      <w:r w:rsidR="00DC52AC" w:rsidRPr="005E7866">
        <w:rPr>
          <w:rFonts w:asciiTheme="minorHAnsi" w:hAnsiTheme="minorHAnsi"/>
          <w:color w:val="auto"/>
        </w:rPr>
        <w:t>charac</w:t>
      </w:r>
      <w:r w:rsidRPr="005E7866">
        <w:rPr>
          <w:rFonts w:asciiTheme="minorHAnsi" w:hAnsiTheme="minorHAnsi"/>
          <w:color w:val="auto"/>
        </w:rPr>
        <w:t xml:space="preserve">terized as wanders, 30 individuals from each treatment will be collected, accessioned, and tracked for the duration of the experiment. Hemolymph and </w:t>
      </w:r>
      <w:r w:rsidRPr="005E7866">
        <w:rPr>
          <w:rFonts w:asciiTheme="minorHAnsi" w:hAnsiTheme="minorHAnsi"/>
          <w:color w:val="auto"/>
        </w:rPr>
        <w:lastRenderedPageBreak/>
        <w:t>lipid extractions from sampled larvae will be analyzed for storage protein and triglyceride content, respectively.</w:t>
      </w:r>
      <w:r w:rsidRPr="005E7866" w:rsidDel="00D17757">
        <w:rPr>
          <w:rFonts w:asciiTheme="minorHAnsi" w:hAnsiTheme="minorHAnsi"/>
          <w:color w:val="auto"/>
        </w:rPr>
        <w:t xml:space="preserve"> </w:t>
      </w:r>
    </w:p>
    <w:p w14:paraId="4B05E00A" w14:textId="77777777" w:rsidR="00E84291" w:rsidRPr="005E7866" w:rsidRDefault="00E84291" w:rsidP="00E84291">
      <w:pPr>
        <w:spacing w:line="480" w:lineRule="auto"/>
        <w:rPr>
          <w:rFonts w:asciiTheme="minorHAnsi" w:hAnsiTheme="minorHAnsi"/>
          <w:b/>
          <w:color w:val="auto"/>
        </w:rPr>
      </w:pPr>
    </w:p>
    <w:p w14:paraId="1CF76641" w14:textId="7B10C514"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t xml:space="preserve">Protein Extraction and Quantification: </w:t>
      </w:r>
      <w:r w:rsidRPr="005E786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5E7866">
        <w:rPr>
          <w:rFonts w:asciiTheme="minorHAnsi" w:hAnsiTheme="minorHAnsi"/>
          <w:color w:val="auto"/>
        </w:rPr>
        <w:fldChar w:fldCharType="begin" w:fldLock="1"/>
      </w:r>
      <w:r w:rsidR="006A07A2" w:rsidRPr="005E786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(Gelman and Woods 1983)</w:t>
      </w:r>
      <w:r w:rsidRPr="005E7866">
        <w:rPr>
          <w:rFonts w:asciiTheme="minorHAnsi" w:hAnsiTheme="minorHAnsi"/>
          <w:color w:val="auto"/>
        </w:rPr>
        <w:fldChar w:fldCharType="end"/>
      </w:r>
      <w:r w:rsidRPr="005E786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5E7866">
        <w:rPr>
          <w:color w:val="auto"/>
        </w:rPr>
        <w:t>°</w:t>
      </w:r>
      <w:r w:rsidRPr="005E7866">
        <w:rPr>
          <w:rFonts w:asciiTheme="minorHAnsi" w:hAnsiTheme="minorHAnsi"/>
          <w:color w:val="auto"/>
        </w:rPr>
        <w:t xml:space="preserve">C. After collecting lymph from larvae across each of the four treatments, </w:t>
      </w:r>
      <w:commentRangeStart w:id="65"/>
      <w:commentRangeStart w:id="66"/>
      <w:r w:rsidRPr="005E7866">
        <w:rPr>
          <w:rFonts w:asciiTheme="minorHAnsi" w:hAnsiTheme="minorHAnsi"/>
          <w:color w:val="auto"/>
        </w:rPr>
        <w:t>samples will be grouped into cohorts</w:t>
      </w:r>
      <w:r w:rsidR="00FA206E" w:rsidRPr="005E7866">
        <w:rPr>
          <w:rFonts w:asciiTheme="minorHAnsi" w:hAnsiTheme="minorHAnsi"/>
          <w:color w:val="auto"/>
        </w:rPr>
        <w:t>, a sample of hemolymph will be taken from each individual larvae</w:t>
      </w:r>
      <w:r w:rsidRPr="005E7866">
        <w:rPr>
          <w:rFonts w:asciiTheme="minorHAnsi" w:hAnsiTheme="minorHAnsi"/>
          <w:color w:val="auto"/>
        </w:rPr>
        <w:t xml:space="preserve"> and total protein concentration will be quantified</w:t>
      </w:r>
      <w:r w:rsidR="000C0F27" w:rsidRPr="005E7866">
        <w:rPr>
          <w:rFonts w:asciiTheme="minorHAnsi" w:hAnsiTheme="minorHAnsi"/>
          <w:color w:val="auto"/>
        </w:rPr>
        <w:t>, separately</w:t>
      </w:r>
      <w:r w:rsidRPr="005E7866">
        <w:rPr>
          <w:rFonts w:asciiTheme="minorHAnsi" w:hAnsiTheme="minorHAnsi"/>
          <w:color w:val="auto"/>
        </w:rPr>
        <w:t xml:space="preserve">. A cohort will consist of equal numbers of larvae from each strain, and from each photoperiod treatment. </w:t>
      </w:r>
      <w:commentRangeEnd w:id="65"/>
      <w:r w:rsidR="00642B1C" w:rsidRPr="005E7866">
        <w:rPr>
          <w:rStyle w:val="CommentReference"/>
          <w:color w:val="auto"/>
        </w:rPr>
        <w:commentReference w:id="65"/>
      </w:r>
      <w:commentRangeEnd w:id="66"/>
      <w:r w:rsidR="000C0F27" w:rsidRPr="005E7866">
        <w:rPr>
          <w:rStyle w:val="CommentReference"/>
          <w:color w:val="auto"/>
        </w:rPr>
        <w:commentReference w:id="66"/>
      </w:r>
      <w:r w:rsidR="0083044B" w:rsidRPr="005E7866">
        <w:rPr>
          <w:rFonts w:asciiTheme="minorHAnsi" w:hAnsiTheme="minorHAnsi"/>
          <w:color w:val="auto"/>
        </w:rPr>
        <w:t>Hemolymph proteins will be quantified in relation to a standard curve</w:t>
      </w:r>
      <w:r w:rsidRPr="005E7866">
        <w:rPr>
          <w:rFonts w:asciiTheme="minorHAnsi" w:hAnsiTheme="minorHAnsi"/>
          <w:color w:val="auto"/>
        </w:rPr>
        <w:t xml:space="preserve"> </w:t>
      </w:r>
      <w:r w:rsidR="00642B1C" w:rsidRPr="005E7866">
        <w:rPr>
          <w:rFonts w:asciiTheme="minorHAnsi" w:hAnsiTheme="minorHAnsi"/>
          <w:color w:val="auto"/>
        </w:rPr>
        <w:t xml:space="preserve">of bovine serum albumin (BSA) </w:t>
      </w:r>
      <w:r w:rsidRPr="005E7866">
        <w:rPr>
          <w:rFonts w:asciiTheme="minorHAnsi" w:hAnsiTheme="minorHAnsi"/>
          <w:color w:val="auto"/>
        </w:rPr>
        <w:t>using the Pierce™ Coomassie (Bradford) Protein Assay</w:t>
      </w:r>
      <w:r w:rsidR="0083044B" w:rsidRPr="005E7866">
        <w:rPr>
          <w:rFonts w:asciiTheme="minorHAnsi" w:hAnsiTheme="minorHAnsi"/>
          <w:color w:val="auto"/>
        </w:rPr>
        <w:t>.</w:t>
      </w:r>
      <w:r w:rsidRPr="005E786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5E7866">
        <w:rPr>
          <w:rFonts w:asciiTheme="minorHAnsi" w:hAnsiTheme="minorHAnsi"/>
          <w:color w:val="auto"/>
        </w:rPr>
        <w:t>protein standard at known</w:t>
      </w:r>
      <w:r w:rsidRPr="005E7866">
        <w:rPr>
          <w:rFonts w:asciiTheme="minorHAnsi" w:hAnsiTheme="minorHAnsi"/>
          <w:color w:val="auto"/>
        </w:rPr>
        <w:t xml:space="preserve"> concentration</w:t>
      </w:r>
      <w:r w:rsidR="00754593" w:rsidRPr="005E7866">
        <w:rPr>
          <w:rFonts w:asciiTheme="minorHAnsi" w:hAnsiTheme="minorHAnsi"/>
          <w:color w:val="auto"/>
        </w:rPr>
        <w:t>s</w:t>
      </w:r>
      <w:r w:rsidRPr="005E7866">
        <w:rPr>
          <w:rFonts w:asciiTheme="minorHAnsi" w:hAnsiTheme="minorHAnsi"/>
          <w:color w:val="auto"/>
        </w:rPr>
        <w:t xml:space="preserve"> can be quantified using a spectrophotometer. </w:t>
      </w:r>
      <w:r w:rsidR="004D08DE" w:rsidRPr="005E7866">
        <w:rPr>
          <w:rFonts w:asciiTheme="minorHAnsi" w:hAnsiTheme="minorHAnsi"/>
          <w:color w:val="auto"/>
        </w:rPr>
        <w:t xml:space="preserve">The </w:t>
      </w:r>
      <w:r w:rsidRPr="005E7866">
        <w:rPr>
          <w:rFonts w:asciiTheme="minorHAnsi" w:hAnsiTheme="minorHAnsi"/>
          <w:color w:val="auto"/>
        </w:rPr>
        <w:t>relationship between the</w:t>
      </w:r>
      <w:r w:rsidR="004D08DE" w:rsidRPr="005E7866">
        <w:rPr>
          <w:rFonts w:asciiTheme="minorHAnsi" w:hAnsiTheme="minorHAnsi"/>
          <w:color w:val="auto"/>
        </w:rPr>
        <w:t xml:space="preserve"> wavelength of light absorbed by </w:t>
      </w:r>
      <w:r w:rsidRPr="005E7866">
        <w:rPr>
          <w:rFonts w:asciiTheme="minorHAnsi" w:hAnsiTheme="minorHAnsi"/>
          <w:color w:val="auto"/>
        </w:rPr>
        <w:t>coomassie</w:t>
      </w:r>
      <w:r w:rsidR="004D08DE" w:rsidRPr="005E7866">
        <w:rPr>
          <w:rFonts w:asciiTheme="minorHAnsi" w:hAnsiTheme="minorHAnsi"/>
          <w:color w:val="auto"/>
        </w:rPr>
        <w:t>-</w:t>
      </w:r>
      <w:r w:rsidRPr="005E7866">
        <w:rPr>
          <w:rFonts w:asciiTheme="minorHAnsi" w:hAnsiTheme="minorHAnsi"/>
          <w:color w:val="auto"/>
        </w:rPr>
        <w:t>dye</w:t>
      </w:r>
      <w:r w:rsidR="004D08DE" w:rsidRPr="005E7866">
        <w:rPr>
          <w:rFonts w:asciiTheme="minorHAnsi" w:hAnsiTheme="minorHAnsi"/>
          <w:color w:val="auto"/>
        </w:rPr>
        <w:t xml:space="preserve"> bound to known protein </w:t>
      </w:r>
      <w:r w:rsidR="004D08DE" w:rsidRPr="005E7866">
        <w:rPr>
          <w:rFonts w:asciiTheme="minorHAnsi" w:hAnsiTheme="minorHAnsi"/>
          <w:color w:val="auto"/>
        </w:rPr>
        <w:lastRenderedPageBreak/>
        <w:t>concentrations can be used to infer the concentration of proteins in the hemolymph sample when bound by coomassie-dye given its measured absorbance.</w:t>
      </w:r>
      <w:r w:rsidRPr="005E7866" w:rsidDel="005466AF">
        <w:rPr>
          <w:rFonts w:asciiTheme="minorHAnsi" w:hAnsiTheme="minorHAnsi"/>
          <w:color w:val="auto"/>
        </w:rPr>
        <w:t xml:space="preserve"> </w:t>
      </w:r>
    </w:p>
    <w:p w14:paraId="5A1A7CFD" w14:textId="77777777" w:rsidR="00E84291" w:rsidRPr="005E7866" w:rsidRDefault="00E84291" w:rsidP="00E84291">
      <w:pPr>
        <w:spacing w:line="480" w:lineRule="auto"/>
        <w:rPr>
          <w:rFonts w:asciiTheme="minorHAnsi" w:hAnsiTheme="minorHAnsi"/>
          <w:color w:val="auto"/>
        </w:rPr>
      </w:pPr>
    </w:p>
    <w:p w14:paraId="4539EAA6" w14:textId="1D26D2AB"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t xml:space="preserve">Storage Protein Separation and Quantification: </w:t>
      </w:r>
      <w:r w:rsidRPr="005E7866">
        <w:rPr>
          <w:rFonts w:asciiTheme="minorHAnsi" w:hAnsiTheme="minorHAnsi"/>
          <w:color w:val="auto"/>
        </w:rPr>
        <w:t xml:space="preserve">Storage proteins are </w:t>
      </w:r>
      <w:proofErr w:type="spellStart"/>
      <w:r w:rsidRPr="005E7866">
        <w:rPr>
          <w:rFonts w:asciiTheme="minorHAnsi" w:hAnsiTheme="minorHAnsi"/>
          <w:color w:val="auto"/>
        </w:rPr>
        <w:t>multimers</w:t>
      </w:r>
      <w:proofErr w:type="spellEnd"/>
      <w:r w:rsidRPr="005E7866">
        <w:rPr>
          <w:rFonts w:asciiTheme="minorHAnsi" w:hAnsiTheme="minorHAnsi"/>
          <w:color w:val="auto"/>
        </w:rPr>
        <w:t xml:space="preserve"> composed of six identical or similar subunits and each subunit weights approximately 80kDa each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(Burmester 1999, Pick et al. 2009)</w:t>
      </w:r>
      <w:r w:rsidRPr="005E7866">
        <w:rPr>
          <w:rFonts w:asciiTheme="minorHAnsi" w:hAnsiTheme="minorHAnsi"/>
          <w:color w:val="auto"/>
        </w:rPr>
        <w:fldChar w:fldCharType="end"/>
      </w:r>
      <w:r w:rsidRPr="005E786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5E7866">
        <w:rPr>
          <w:rFonts w:asciiTheme="minorHAnsi" w:hAnsiTheme="minorHAnsi"/>
          <w:color w:val="auto"/>
        </w:rPr>
        <w:t xml:space="preserve">pulls them </w:t>
      </w:r>
      <w:r w:rsidRPr="005E7866">
        <w:rPr>
          <w:rFonts w:asciiTheme="minorHAnsi" w:hAnsiTheme="minorHAnsi"/>
          <w:color w:val="auto"/>
        </w:rPr>
        <w:t xml:space="preserve">through the </w:t>
      </w:r>
      <w:r w:rsidR="00891FD1" w:rsidRPr="005E7866">
        <w:rPr>
          <w:rFonts w:asciiTheme="minorHAnsi" w:hAnsiTheme="minorHAnsi"/>
          <w:color w:val="auto"/>
        </w:rPr>
        <w:t xml:space="preserve">pores of the </w:t>
      </w:r>
      <w:r w:rsidRPr="005E7866">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Pr>
          <w:rFonts w:asciiTheme="minorHAnsi" w:hAnsiTheme="minorHAnsi"/>
          <w:color w:val="auto"/>
        </w:rPr>
        <w:t>will</w:t>
      </w:r>
      <w:r w:rsidRPr="005E7866">
        <w:rPr>
          <w:rFonts w:asciiTheme="minorHAnsi" w:hAnsiTheme="minorHAnsi"/>
          <w:color w:val="auto"/>
        </w:rPr>
        <w:t xml:space="preserve"> be photographed and analyzed using the NIH </w:t>
      </w:r>
      <w:r w:rsidR="00663AEE" w:rsidRPr="005E7866">
        <w:rPr>
          <w:rFonts w:asciiTheme="minorHAnsi" w:hAnsiTheme="minorHAnsi"/>
          <w:color w:val="auto"/>
        </w:rPr>
        <w:t>ImageJ</w:t>
      </w:r>
      <w:r w:rsidRPr="005E7866">
        <w:rPr>
          <w:rFonts w:asciiTheme="minorHAnsi" w:hAnsiTheme="minorHAnsi"/>
          <w:color w:val="auto"/>
        </w:rPr>
        <w:t xml:space="preserve"> software.</w:t>
      </w:r>
      <w:r w:rsidRPr="005E7866">
        <w:rPr>
          <w:rFonts w:asciiTheme="minorHAnsi" w:hAnsiTheme="minorHAnsi"/>
          <w:b/>
          <w:color w:val="auto"/>
        </w:rPr>
        <w:t xml:space="preserve"> </w:t>
      </w:r>
    </w:p>
    <w:p w14:paraId="22060791" w14:textId="77777777" w:rsidR="003F083F" w:rsidRPr="005E7866" w:rsidRDefault="003F083F" w:rsidP="00E84291">
      <w:pPr>
        <w:spacing w:line="480" w:lineRule="auto"/>
        <w:rPr>
          <w:rFonts w:asciiTheme="minorHAnsi" w:hAnsiTheme="minorHAnsi"/>
          <w:b/>
          <w:color w:val="auto"/>
        </w:rPr>
      </w:pPr>
    </w:p>
    <w:p w14:paraId="19D0A087" w14:textId="329155B6" w:rsidR="008875DE" w:rsidRPr="005E7866" w:rsidRDefault="008875DE" w:rsidP="00427D96">
      <w:pPr>
        <w:spacing w:line="480" w:lineRule="auto"/>
        <w:rPr>
          <w:rFonts w:asciiTheme="minorHAnsi" w:hAnsiTheme="minorHAnsi"/>
          <w:color w:val="auto"/>
        </w:rPr>
      </w:pPr>
      <w:r w:rsidRPr="005E7866">
        <w:rPr>
          <w:rFonts w:asciiTheme="minorHAnsi" w:hAnsiTheme="minorHAnsi"/>
          <w:b/>
          <w:color w:val="auto"/>
        </w:rPr>
        <w:t xml:space="preserve">Lipid Extraction, Separation and Quantification: </w:t>
      </w:r>
      <w:r w:rsidRPr="005E7866">
        <w:rPr>
          <w:rFonts w:asciiTheme="minorHAnsi" w:hAnsiTheme="minorHAnsi"/>
          <w:color w:val="auto"/>
        </w:rPr>
        <w:t xml:space="preserve">The total lipid content from </w:t>
      </w:r>
      <w:r w:rsidR="00017150" w:rsidRPr="005E7866">
        <w:rPr>
          <w:rFonts w:asciiTheme="minorHAnsi" w:hAnsiTheme="minorHAnsi"/>
          <w:color w:val="auto"/>
        </w:rPr>
        <w:t>each</w:t>
      </w:r>
      <w:r w:rsidRPr="005E7866">
        <w:rPr>
          <w:rFonts w:asciiTheme="minorHAnsi" w:hAnsiTheme="minorHAnsi"/>
          <w:color w:val="auto"/>
        </w:rPr>
        <w:t xml:space="preserve"> larva will be extracted and quantified individually. </w:t>
      </w:r>
      <w:r w:rsidR="00E731D5" w:rsidRPr="005E7866">
        <w:rPr>
          <w:rFonts w:asciiTheme="minorHAnsi" w:hAnsiTheme="minorHAnsi"/>
          <w:color w:val="auto"/>
        </w:rPr>
        <w:t xml:space="preserve">First, larval dry mass will be determined by removing </w:t>
      </w:r>
      <w:r w:rsidR="00E731D5" w:rsidRPr="005E7866">
        <w:rPr>
          <w:rFonts w:asciiTheme="minorHAnsi" w:hAnsiTheme="minorHAnsi"/>
          <w:color w:val="auto"/>
        </w:rPr>
        <w:lastRenderedPageBreak/>
        <w:t xml:space="preserve">water from the larval sample </w:t>
      </w:r>
      <w:r w:rsidR="00642B1C" w:rsidRPr="005E7866">
        <w:rPr>
          <w:rFonts w:asciiTheme="minorHAnsi" w:hAnsiTheme="minorHAnsi"/>
          <w:color w:val="auto"/>
        </w:rPr>
        <w:t>by freeze-drying them</w:t>
      </w:r>
      <w:r w:rsidRPr="005E7866">
        <w:rPr>
          <w:rFonts w:asciiTheme="minorHAnsi" w:hAnsiTheme="minorHAnsi"/>
          <w:color w:val="auto"/>
        </w:rPr>
        <w:t xml:space="preserve"> </w:t>
      </w:r>
      <w:r w:rsidR="00E731D5" w:rsidRPr="005E7866">
        <w:rPr>
          <w:rFonts w:asciiTheme="minorHAnsi" w:hAnsiTheme="minorHAnsi"/>
          <w:color w:val="auto"/>
        </w:rPr>
        <w:t>in</w:t>
      </w:r>
      <w:r w:rsidRPr="005E7866">
        <w:rPr>
          <w:rFonts w:asciiTheme="minorHAnsi" w:hAnsiTheme="minorHAnsi"/>
          <w:color w:val="auto"/>
        </w:rPr>
        <w:t xml:space="preserve"> a vacuum at -80</w:t>
      </w:r>
      <w:r w:rsidRPr="005E7866">
        <w:rPr>
          <w:color w:val="auto"/>
        </w:rPr>
        <w:t>°</w:t>
      </w:r>
      <w:r w:rsidRPr="005E7866">
        <w:rPr>
          <w:rFonts w:asciiTheme="minorHAnsi" w:hAnsiTheme="minorHAnsi"/>
          <w:color w:val="auto"/>
        </w:rPr>
        <w:t>C until their dry weight varies by less than 1% over a 24-hour period. Once dry, lipids will be separated from the larva</w:t>
      </w:r>
      <w:r w:rsidR="00642B1C" w:rsidRPr="005E7866">
        <w:rPr>
          <w:rFonts w:asciiTheme="minorHAnsi" w:hAnsiTheme="minorHAnsi"/>
          <w:color w:val="auto"/>
        </w:rPr>
        <w:t>l tissues</w:t>
      </w:r>
      <w:r w:rsidRPr="005E7866">
        <w:rPr>
          <w:rFonts w:asciiTheme="minorHAnsi" w:hAnsiTheme="minorHAnsi"/>
          <w:color w:val="auto"/>
        </w:rPr>
        <w:t xml:space="preserve"> using </w:t>
      </w:r>
      <w:r w:rsidR="00E731D5" w:rsidRPr="005E7866">
        <w:rPr>
          <w:rFonts w:asciiTheme="minorHAnsi" w:hAnsiTheme="minorHAnsi"/>
          <w:color w:val="auto"/>
        </w:rPr>
        <w:t>a slightly modified</w:t>
      </w:r>
      <w:r w:rsidRPr="005E7866">
        <w:rPr>
          <w:rFonts w:asciiTheme="minorHAnsi" w:hAnsiTheme="minorHAnsi"/>
          <w:color w:val="auto"/>
        </w:rPr>
        <w:t xml:space="preserve"> Folch method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(Folch et al. 1957)</w:t>
      </w:r>
      <w:r w:rsidRPr="005E7866">
        <w:rPr>
          <w:rFonts w:asciiTheme="minorHAnsi" w:hAnsiTheme="minorHAnsi"/>
          <w:color w:val="auto"/>
        </w:rPr>
        <w:fldChar w:fldCharType="end"/>
      </w:r>
      <w:r w:rsidRPr="005E7866">
        <w:rPr>
          <w:rFonts w:asciiTheme="minorHAnsi" w:hAnsiTheme="minorHAnsi"/>
          <w:color w:val="auto"/>
        </w:rPr>
        <w:t xml:space="preserve">. </w:t>
      </w:r>
      <w:r w:rsidR="000109E7" w:rsidRPr="005E7866">
        <w:rPr>
          <w:rFonts w:asciiTheme="minorHAnsi" w:hAnsiTheme="minorHAnsi"/>
          <w:color w:val="auto"/>
        </w:rPr>
        <w:t>This method takes advantage of the</w:t>
      </w:r>
      <w:r w:rsidR="00427D96" w:rsidRPr="005E7866">
        <w:rPr>
          <w:rFonts w:asciiTheme="minorHAnsi" w:hAnsiTheme="minorHAnsi"/>
          <w:color w:val="auto"/>
        </w:rPr>
        <w:t xml:space="preserve"> polarity and density differences between chloroform and methanol</w:t>
      </w:r>
      <w:r w:rsidR="00C95E25" w:rsidRPr="005E7866">
        <w:rPr>
          <w:rFonts w:asciiTheme="minorHAnsi" w:hAnsiTheme="minorHAnsi"/>
          <w:color w:val="auto"/>
        </w:rPr>
        <w:t xml:space="preserve"> that allow each</w:t>
      </w:r>
      <w:r w:rsidR="00A229F2" w:rsidRPr="005E7866">
        <w:rPr>
          <w:rFonts w:asciiTheme="minorHAnsi" w:hAnsiTheme="minorHAnsi"/>
          <w:color w:val="auto"/>
        </w:rPr>
        <w:t xml:space="preserve"> solvent to selectively solubilize molecules of similar polarity</w:t>
      </w:r>
      <w:r w:rsidR="00427D96" w:rsidRPr="005E7866">
        <w:rPr>
          <w:rFonts w:asciiTheme="minorHAnsi" w:hAnsiTheme="minorHAnsi"/>
          <w:color w:val="auto"/>
        </w:rPr>
        <w:t xml:space="preserve"> </w:t>
      </w:r>
      <w:r w:rsidR="00A229F2" w:rsidRPr="005E7866">
        <w:rPr>
          <w:rFonts w:asciiTheme="minorHAnsi" w:hAnsiTheme="minorHAnsi"/>
          <w:color w:val="auto"/>
        </w:rPr>
        <w:t xml:space="preserve">and to produce </w:t>
      </w:r>
      <w:r w:rsidR="00427D96" w:rsidRPr="005E7866">
        <w:rPr>
          <w:rFonts w:asciiTheme="minorHAnsi" w:hAnsiTheme="minorHAnsi"/>
          <w:color w:val="auto"/>
        </w:rPr>
        <w:t xml:space="preserve">distinct layers </w:t>
      </w:r>
      <w:r w:rsidR="00A229F2" w:rsidRPr="005E7866">
        <w:rPr>
          <w:rFonts w:asciiTheme="minorHAnsi" w:hAnsiTheme="minorHAnsi"/>
          <w:color w:val="auto"/>
        </w:rPr>
        <w:t>when mixed together</w:t>
      </w:r>
      <w:r w:rsidR="00427D96" w:rsidRPr="005E7866">
        <w:rPr>
          <w:rFonts w:asciiTheme="minorHAnsi" w:hAnsiTheme="minorHAnsi"/>
          <w:color w:val="auto"/>
        </w:rPr>
        <w:t>.</w:t>
      </w:r>
      <w:r w:rsidRPr="005E7866">
        <w:rPr>
          <w:rFonts w:asciiTheme="minorHAnsi" w:hAnsiTheme="minorHAnsi"/>
          <w:color w:val="auto"/>
        </w:rPr>
        <w:t xml:space="preserve"> When a larval sample is solubilized in this solvent mixture, the </w:t>
      </w:r>
      <w:r w:rsidR="00427D96" w:rsidRPr="005E7866">
        <w:rPr>
          <w:rFonts w:asciiTheme="minorHAnsi" w:hAnsiTheme="minorHAnsi"/>
          <w:color w:val="auto"/>
        </w:rPr>
        <w:t xml:space="preserve">less polar lipids are captured </w:t>
      </w:r>
      <w:r w:rsidR="00C95E25" w:rsidRPr="005E7866">
        <w:rPr>
          <w:rFonts w:asciiTheme="minorHAnsi" w:hAnsiTheme="minorHAnsi"/>
          <w:color w:val="auto"/>
        </w:rPr>
        <w:t>in</w:t>
      </w:r>
      <w:r w:rsidR="00427D96" w:rsidRPr="005E7866">
        <w:rPr>
          <w:rFonts w:asciiTheme="minorHAnsi" w:hAnsiTheme="minorHAnsi"/>
          <w:color w:val="auto"/>
        </w:rPr>
        <w:t xml:space="preserve"> the </w:t>
      </w:r>
      <w:r w:rsidR="008C7C69" w:rsidRPr="005E7866">
        <w:rPr>
          <w:rFonts w:asciiTheme="minorHAnsi" w:hAnsiTheme="minorHAnsi"/>
          <w:color w:val="auto"/>
        </w:rPr>
        <w:t>less polar chloroform</w:t>
      </w:r>
      <w:r w:rsidR="00C95E25" w:rsidRPr="005E7866">
        <w:rPr>
          <w:rFonts w:asciiTheme="minorHAnsi" w:hAnsiTheme="minorHAnsi"/>
          <w:color w:val="auto"/>
        </w:rPr>
        <w:t xml:space="preserve"> layer. This</w:t>
      </w:r>
      <w:r w:rsidR="00215842" w:rsidRPr="005E7866">
        <w:rPr>
          <w:rFonts w:asciiTheme="minorHAnsi" w:hAnsiTheme="minorHAnsi"/>
          <w:color w:val="auto"/>
        </w:rPr>
        <w:t xml:space="preserve"> </w:t>
      </w:r>
      <w:r w:rsidR="008C7C69" w:rsidRPr="005E7866">
        <w:rPr>
          <w:rFonts w:asciiTheme="minorHAnsi" w:hAnsiTheme="minorHAnsi"/>
          <w:color w:val="auto"/>
        </w:rPr>
        <w:t xml:space="preserve">layer </w:t>
      </w:r>
      <w:r w:rsidR="006A7763">
        <w:rPr>
          <w:rFonts w:asciiTheme="minorHAnsi" w:hAnsiTheme="minorHAnsi"/>
          <w:color w:val="auto"/>
        </w:rPr>
        <w:t>will</w:t>
      </w:r>
      <w:r w:rsidR="008C7C69" w:rsidRPr="005E7866">
        <w:rPr>
          <w:rFonts w:asciiTheme="minorHAnsi" w:hAnsiTheme="minorHAnsi"/>
          <w:color w:val="auto"/>
        </w:rPr>
        <w:t xml:space="preserve"> be decanted away from the remainder of the sample, the solvent removed and the total amount of lipids </w:t>
      </w:r>
      <w:r w:rsidR="00215842" w:rsidRPr="005E7866">
        <w:rPr>
          <w:rFonts w:asciiTheme="minorHAnsi" w:hAnsiTheme="minorHAnsi"/>
          <w:color w:val="auto"/>
        </w:rPr>
        <w:t>extracted from the sample can be quantified gravimetrically.</w:t>
      </w:r>
      <w:r w:rsidR="008C7C69" w:rsidRPr="005E7866">
        <w:rPr>
          <w:rFonts w:asciiTheme="minorHAnsi" w:hAnsiTheme="minorHAnsi"/>
          <w:color w:val="auto"/>
        </w:rPr>
        <w:t xml:space="preserve"> </w:t>
      </w:r>
      <w:r w:rsidR="0043652E" w:rsidRPr="005E7866">
        <w:rPr>
          <w:rFonts w:asciiTheme="minorHAnsi" w:hAnsiTheme="minorHAnsi"/>
          <w:color w:val="auto"/>
        </w:rPr>
        <w:t>T</w:t>
      </w:r>
      <w:r w:rsidRPr="005E7866">
        <w:rPr>
          <w:rFonts w:asciiTheme="minorHAnsi" w:hAnsiTheme="minorHAnsi"/>
          <w:color w:val="auto"/>
        </w:rPr>
        <w:t>he total lipid content</w:t>
      </w:r>
      <w:r w:rsidR="0043652E" w:rsidRPr="005E7866">
        <w:rPr>
          <w:rFonts w:asciiTheme="minorHAnsi" w:hAnsiTheme="minorHAnsi"/>
          <w:color w:val="auto"/>
        </w:rPr>
        <w:t xml:space="preserve"> extracted</w:t>
      </w:r>
      <w:r w:rsidRPr="005E7866">
        <w:rPr>
          <w:rFonts w:asciiTheme="minorHAnsi" w:hAnsiTheme="minorHAnsi"/>
          <w:color w:val="auto"/>
        </w:rPr>
        <w:t xml:space="preserve"> from each larval sample</w:t>
      </w:r>
      <w:r w:rsidR="0043652E" w:rsidRPr="005E7866">
        <w:rPr>
          <w:rFonts w:asciiTheme="minorHAnsi" w:hAnsiTheme="minorHAnsi"/>
          <w:color w:val="auto"/>
        </w:rPr>
        <w:t xml:space="preserve"> contains</w:t>
      </w:r>
      <w:r w:rsidRPr="005E7866">
        <w:rPr>
          <w:rFonts w:asciiTheme="minorHAnsi" w:hAnsiTheme="minorHAnsi"/>
          <w:color w:val="auto"/>
        </w:rPr>
        <w:t xml:space="preserve"> a mixture of different </w:t>
      </w:r>
      <w:r w:rsidR="0043652E" w:rsidRPr="005E7866">
        <w:rPr>
          <w:rFonts w:asciiTheme="minorHAnsi" w:hAnsiTheme="minorHAnsi"/>
          <w:color w:val="auto"/>
        </w:rPr>
        <w:t>lipid classes</w:t>
      </w:r>
      <w:r w:rsidRPr="005E7866">
        <w:rPr>
          <w:rFonts w:asciiTheme="minorHAnsi" w:hAnsiTheme="minorHAnsi"/>
          <w:color w:val="auto"/>
        </w:rPr>
        <w:t xml:space="preserve"> from which triglycerides will need to be separated</w:t>
      </w:r>
      <w:r w:rsidR="0043652E" w:rsidRPr="005E7866">
        <w:rPr>
          <w:rFonts w:asciiTheme="minorHAnsi" w:hAnsiTheme="minorHAnsi"/>
          <w:color w:val="auto"/>
        </w:rPr>
        <w:t xml:space="preserve"> and quantified</w:t>
      </w:r>
      <w:r w:rsidRPr="005E7866">
        <w:rPr>
          <w:rFonts w:asciiTheme="minorHAnsi" w:hAnsiTheme="minorHAnsi"/>
          <w:color w:val="auto"/>
        </w:rPr>
        <w:t xml:space="preserve">. </w:t>
      </w:r>
      <w:r w:rsidR="0043652E" w:rsidRPr="005E7866">
        <w:rPr>
          <w:rFonts w:asciiTheme="minorHAnsi" w:hAnsiTheme="minorHAnsi"/>
          <w:color w:val="auto"/>
        </w:rPr>
        <w:t>Separating and quantifying</w:t>
      </w:r>
      <w:r w:rsidRPr="005E786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5E7866">
        <w:rPr>
          <w:rFonts w:asciiTheme="minorHAnsi" w:hAnsiTheme="minorHAnsi"/>
          <w:color w:val="auto"/>
        </w:rPr>
        <w:t xml:space="preserve">. </w:t>
      </w:r>
      <w:r w:rsidR="00320BF2" w:rsidRPr="005E7866">
        <w:rPr>
          <w:rFonts w:asciiTheme="minorHAnsi" w:hAnsiTheme="minorHAnsi"/>
          <w:color w:val="auto"/>
        </w:rPr>
        <w:t>LC</w:t>
      </w:r>
      <w:r w:rsidR="00935BC1" w:rsidRPr="005E7866">
        <w:rPr>
          <w:rFonts w:asciiTheme="minorHAnsi" w:hAnsiTheme="minorHAnsi"/>
          <w:color w:val="auto"/>
        </w:rPr>
        <w:t xml:space="preserve"> </w:t>
      </w:r>
      <w:r w:rsidR="00B62C9C" w:rsidRPr="005E7866">
        <w:rPr>
          <w:rFonts w:asciiTheme="minorHAnsi" w:hAnsiTheme="minorHAnsi"/>
          <w:color w:val="auto"/>
        </w:rPr>
        <w:t xml:space="preserve">takes advantage </w:t>
      </w:r>
      <w:r w:rsidR="00C95E25" w:rsidRPr="005E7866">
        <w:rPr>
          <w:rFonts w:asciiTheme="minorHAnsi" w:hAnsiTheme="minorHAnsi"/>
          <w:color w:val="auto"/>
        </w:rPr>
        <w:t xml:space="preserve">the physical properties </w:t>
      </w:r>
      <w:r w:rsidR="00B62C9C" w:rsidRPr="005E7866">
        <w:rPr>
          <w:rFonts w:asciiTheme="minorHAnsi" w:hAnsiTheme="minorHAnsi"/>
          <w:color w:val="auto"/>
        </w:rPr>
        <w:t xml:space="preserve">of </w:t>
      </w:r>
      <w:r w:rsidR="00A2281F" w:rsidRPr="005E7866">
        <w:rPr>
          <w:rFonts w:asciiTheme="minorHAnsi" w:hAnsiTheme="minorHAnsi"/>
          <w:color w:val="auto"/>
        </w:rPr>
        <w:t xml:space="preserve">lipid molecules </w:t>
      </w:r>
      <w:r w:rsidR="0059613E" w:rsidRPr="005E7866">
        <w:rPr>
          <w:rFonts w:asciiTheme="minorHAnsi" w:hAnsiTheme="minorHAnsi"/>
          <w:color w:val="auto"/>
        </w:rPr>
        <w:t>to adsorb</w:t>
      </w:r>
      <w:r w:rsidR="00A2281F" w:rsidRPr="005E7866">
        <w:rPr>
          <w:rFonts w:asciiTheme="minorHAnsi" w:hAnsiTheme="minorHAnsi"/>
          <w:color w:val="auto"/>
        </w:rPr>
        <w:t xml:space="preserve"> t</w:t>
      </w:r>
      <w:r w:rsidR="0059613E" w:rsidRPr="005E7866">
        <w:rPr>
          <w:rFonts w:asciiTheme="minorHAnsi" w:hAnsiTheme="minorHAnsi"/>
          <w:color w:val="auto"/>
        </w:rPr>
        <w:t>o</w:t>
      </w:r>
      <w:r w:rsidR="006F0EEF">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Pr>
          <w:rFonts w:asciiTheme="minorHAnsi" w:hAnsiTheme="minorHAnsi"/>
          <w:color w:val="auto"/>
        </w:rPr>
        <w:t xml:space="preserve"> 0.1% a</w:t>
      </w:r>
      <w:r w:rsidR="006F0EEF">
        <w:rPr>
          <w:rFonts w:asciiTheme="minorHAnsi" w:hAnsiTheme="minorHAnsi"/>
          <w:color w:val="auto"/>
        </w:rPr>
        <w:t xml:space="preserve">cetic </w:t>
      </w:r>
      <w:r w:rsidR="00D63D7C">
        <w:rPr>
          <w:rFonts w:asciiTheme="minorHAnsi" w:hAnsiTheme="minorHAnsi"/>
          <w:color w:val="auto"/>
        </w:rPr>
        <w:t>acid in m</w:t>
      </w:r>
      <w:r w:rsidR="006F0EEF">
        <w:rPr>
          <w:rFonts w:asciiTheme="minorHAnsi" w:hAnsiTheme="minorHAnsi"/>
          <w:color w:val="auto"/>
        </w:rPr>
        <w:t>ethanol mixture and mobile phase B is 40%</w:t>
      </w:r>
      <w:r w:rsidR="00D63D7C">
        <w:rPr>
          <w:rFonts w:asciiTheme="minorHAnsi" w:hAnsiTheme="minorHAnsi"/>
          <w:color w:val="auto"/>
        </w:rPr>
        <w:t xml:space="preserve"> h</w:t>
      </w:r>
      <w:r w:rsidR="006F0EEF">
        <w:rPr>
          <w:rFonts w:asciiTheme="minorHAnsi" w:hAnsiTheme="minorHAnsi"/>
          <w:color w:val="auto"/>
        </w:rPr>
        <w:t xml:space="preserve">exanes </w:t>
      </w:r>
      <w:r w:rsidR="00D63D7C">
        <w:rPr>
          <w:rFonts w:asciiTheme="minorHAnsi" w:hAnsiTheme="minorHAnsi"/>
          <w:color w:val="auto"/>
        </w:rPr>
        <w:t>in 2-p</w:t>
      </w:r>
      <w:r w:rsidR="006F0EEF">
        <w:rPr>
          <w:rFonts w:asciiTheme="minorHAnsi" w:hAnsiTheme="minorHAnsi"/>
          <w:color w:val="auto"/>
        </w:rPr>
        <w:t>ropanol. Samples are injected onto the column and the c</w:t>
      </w:r>
      <w:r w:rsidR="00D63D7C">
        <w:rPr>
          <w:rFonts w:asciiTheme="minorHAnsi" w:hAnsiTheme="minorHAnsi"/>
          <w:color w:val="auto"/>
        </w:rPr>
        <w:t>ontained lipids adsorb to the C:</w:t>
      </w:r>
      <w:r w:rsidR="006F0EEF">
        <w:rPr>
          <w:rFonts w:asciiTheme="minorHAnsi" w:hAnsiTheme="minorHAnsi"/>
          <w:color w:val="auto"/>
        </w:rPr>
        <w:t>18 silica matrix. Over time</w:t>
      </w:r>
      <w:r w:rsidR="00D63D7C">
        <w:rPr>
          <w:rFonts w:asciiTheme="minorHAnsi" w:hAnsiTheme="minorHAnsi"/>
          <w:color w:val="auto"/>
        </w:rPr>
        <w:t>,</w:t>
      </w:r>
      <w:r w:rsidR="006F0EEF">
        <w:rPr>
          <w:rFonts w:asciiTheme="minorHAnsi" w:hAnsiTheme="minorHAnsi"/>
          <w:color w:val="auto"/>
        </w:rPr>
        <w:t xml:space="preserve"> the </w:t>
      </w:r>
      <w:r w:rsidR="00D63D7C">
        <w:rPr>
          <w:rFonts w:asciiTheme="minorHAnsi" w:hAnsiTheme="minorHAnsi"/>
          <w:color w:val="auto"/>
        </w:rPr>
        <w:t>concentration of the mobile phase shifts from 100% A to 100% B</w:t>
      </w:r>
      <w:commentRangeStart w:id="67"/>
      <w:commentRangeStart w:id="68"/>
      <w:r w:rsidR="00D63D7C">
        <w:rPr>
          <w:rFonts w:asciiTheme="minorHAnsi" w:hAnsiTheme="minorHAnsi"/>
          <w:color w:val="auto"/>
        </w:rPr>
        <w:t>.</w:t>
      </w:r>
      <w:commentRangeEnd w:id="67"/>
      <w:r w:rsidR="000E6FC0" w:rsidRPr="005E7866">
        <w:rPr>
          <w:rStyle w:val="CommentReference"/>
          <w:color w:val="auto"/>
        </w:rPr>
        <w:commentReference w:id="67"/>
      </w:r>
      <w:commentRangeEnd w:id="68"/>
      <w:r w:rsidR="00D63D7C">
        <w:rPr>
          <w:rFonts w:asciiTheme="minorHAnsi" w:hAnsiTheme="minorHAnsi"/>
          <w:color w:val="auto"/>
        </w:rPr>
        <w:t xml:space="preserve"> </w:t>
      </w:r>
      <w:r w:rsidR="00742077">
        <w:rPr>
          <w:rStyle w:val="CommentReference"/>
        </w:rPr>
        <w:commentReference w:id="68"/>
      </w:r>
      <w:r w:rsidR="00A2281F" w:rsidRPr="005E7866">
        <w:rPr>
          <w:rFonts w:asciiTheme="minorHAnsi" w:hAnsiTheme="minorHAnsi"/>
          <w:color w:val="auto"/>
        </w:rPr>
        <w:t xml:space="preserve">As the </w:t>
      </w:r>
      <w:r w:rsidR="00D63D7C">
        <w:rPr>
          <w:rFonts w:asciiTheme="minorHAnsi" w:hAnsiTheme="minorHAnsi"/>
          <w:color w:val="auto"/>
        </w:rPr>
        <w:t xml:space="preserve">gradient changes, classes of </w:t>
      </w:r>
      <w:r w:rsidR="00C95E25" w:rsidRPr="005E7866">
        <w:rPr>
          <w:rFonts w:asciiTheme="minorHAnsi" w:hAnsiTheme="minorHAnsi"/>
          <w:color w:val="auto"/>
        </w:rPr>
        <w:t>lipid</w:t>
      </w:r>
      <w:r w:rsidR="00A2281F" w:rsidRPr="005E7866">
        <w:rPr>
          <w:rFonts w:asciiTheme="minorHAnsi" w:hAnsiTheme="minorHAnsi"/>
          <w:color w:val="auto"/>
        </w:rPr>
        <w:t xml:space="preserve"> molecules in the sample desorb from the column</w:t>
      </w:r>
      <w:r w:rsidR="00C95E25" w:rsidRPr="005E7866">
        <w:rPr>
          <w:rFonts w:asciiTheme="minorHAnsi" w:hAnsiTheme="minorHAnsi"/>
          <w:color w:val="auto"/>
        </w:rPr>
        <w:t xml:space="preserve"> </w:t>
      </w:r>
      <w:r w:rsidR="00A2281F" w:rsidRPr="005E7866">
        <w:rPr>
          <w:rFonts w:asciiTheme="minorHAnsi" w:hAnsiTheme="minorHAnsi"/>
          <w:color w:val="auto"/>
        </w:rPr>
        <w:t>flow into the ELSD wher</w:t>
      </w:r>
      <w:r w:rsidR="008C2228" w:rsidRPr="005E7866">
        <w:rPr>
          <w:rFonts w:asciiTheme="minorHAnsi" w:hAnsiTheme="minorHAnsi"/>
          <w:color w:val="auto"/>
        </w:rPr>
        <w:t>e they are nebulized, the solvent is evaporated and the amount of light scattered i</w:t>
      </w:r>
      <w:r w:rsidR="00C95E25" w:rsidRPr="005E7866">
        <w:rPr>
          <w:rFonts w:asciiTheme="minorHAnsi" w:hAnsiTheme="minorHAnsi"/>
          <w:color w:val="auto"/>
        </w:rPr>
        <w:t xml:space="preserve">s computed into a response peak. The response peak output of the ELSD can then be quantified </w:t>
      </w:r>
      <w:r w:rsidR="00C95E25" w:rsidRPr="005E7866">
        <w:rPr>
          <w:rFonts w:asciiTheme="minorHAnsi" w:hAnsiTheme="minorHAnsi"/>
          <w:color w:val="auto"/>
        </w:rPr>
        <w:lastRenderedPageBreak/>
        <w:t xml:space="preserve">by comparing it to the response peak of a standard concentration of </w:t>
      </w:r>
      <w:commentRangeStart w:id="69"/>
      <w:commentRangeStart w:id="70"/>
      <w:r w:rsidR="00C95E25" w:rsidRPr="005E7866">
        <w:rPr>
          <w:rFonts w:asciiTheme="minorHAnsi" w:hAnsiTheme="minorHAnsi"/>
          <w:color w:val="auto"/>
        </w:rPr>
        <w:t>triglycerides.</w:t>
      </w:r>
      <w:commentRangeEnd w:id="69"/>
      <w:r w:rsidR="000E6FC0" w:rsidRPr="005E7866">
        <w:rPr>
          <w:rStyle w:val="CommentReference"/>
          <w:color w:val="auto"/>
        </w:rPr>
        <w:commentReference w:id="69"/>
      </w:r>
      <w:commentRangeEnd w:id="70"/>
      <w:r w:rsidR="000C0F27" w:rsidRPr="005E7866">
        <w:rPr>
          <w:rStyle w:val="CommentReference"/>
          <w:color w:val="auto"/>
        </w:rPr>
        <w:commentReference w:id="70"/>
      </w:r>
      <w:r w:rsidR="000C0F27" w:rsidRPr="005E7866">
        <w:rPr>
          <w:rFonts w:asciiTheme="minorHAnsi" w:hAnsiTheme="minorHAnsi"/>
          <w:color w:val="auto"/>
        </w:rPr>
        <w:t xml:space="preserve"> The</w:t>
      </w:r>
      <w:r w:rsidR="006A7763">
        <w:rPr>
          <w:rFonts w:asciiTheme="minorHAnsi" w:hAnsiTheme="minorHAnsi"/>
          <w:color w:val="auto"/>
        </w:rPr>
        <w:t xml:space="preserve"> triglycerides used to prepare the</w:t>
      </w:r>
      <w:r w:rsidR="000C0F27" w:rsidRPr="005E7866">
        <w:rPr>
          <w:rFonts w:asciiTheme="minorHAnsi" w:hAnsiTheme="minorHAnsi"/>
          <w:color w:val="auto"/>
        </w:rPr>
        <w:t xml:space="preserve"> standardized mixture </w:t>
      </w:r>
      <w:r w:rsidR="006A7763">
        <w:rPr>
          <w:rFonts w:asciiTheme="minorHAnsi" w:hAnsiTheme="minorHAnsi"/>
          <w:color w:val="auto"/>
        </w:rPr>
        <w:t>are</w:t>
      </w:r>
      <w:r w:rsidR="000C0F27" w:rsidRPr="005E7866">
        <w:rPr>
          <w:rFonts w:asciiTheme="minorHAnsi" w:hAnsiTheme="minorHAnsi"/>
          <w:color w:val="auto"/>
        </w:rPr>
        <w:t xml:space="preserve"> commercially available. </w:t>
      </w:r>
      <w:proofErr w:type="spellStart"/>
      <w:r w:rsidR="000C0F27" w:rsidRPr="005E7866">
        <w:rPr>
          <w:rFonts w:asciiTheme="minorHAnsi" w:hAnsiTheme="minorHAnsi"/>
          <w:color w:val="auto"/>
        </w:rPr>
        <w:t>Tristeric</w:t>
      </w:r>
      <w:proofErr w:type="spellEnd"/>
      <w:r w:rsidR="000C0F27" w:rsidRPr="005E7866">
        <w:rPr>
          <w:rFonts w:asciiTheme="minorHAnsi" w:hAnsiTheme="minorHAnsi"/>
          <w:color w:val="auto"/>
        </w:rPr>
        <w:t xml:space="preserve"> acid and </w:t>
      </w:r>
      <w:proofErr w:type="spellStart"/>
      <w:r w:rsidR="000C0F27" w:rsidRPr="005E7866">
        <w:rPr>
          <w:rFonts w:asciiTheme="minorHAnsi" w:hAnsiTheme="minorHAnsi"/>
          <w:color w:val="auto"/>
        </w:rPr>
        <w:t>tripalmitic</w:t>
      </w:r>
      <w:proofErr w:type="spellEnd"/>
      <w:r w:rsidR="000C0F27" w:rsidRPr="005E7866">
        <w:rPr>
          <w:rFonts w:asciiTheme="minorHAnsi" w:hAnsiTheme="minorHAnsi"/>
          <w:color w:val="auto"/>
        </w:rPr>
        <w:t xml:space="preserve"> acid </w:t>
      </w:r>
      <w:r w:rsidR="006A7763">
        <w:rPr>
          <w:rFonts w:asciiTheme="minorHAnsi" w:hAnsiTheme="minorHAnsi"/>
          <w:color w:val="auto"/>
        </w:rPr>
        <w:t>will be</w:t>
      </w:r>
      <w:r w:rsidR="000C0F27" w:rsidRPr="005E7866">
        <w:rPr>
          <w:rFonts w:asciiTheme="minorHAnsi" w:hAnsiTheme="minorHAnsi"/>
          <w:color w:val="auto"/>
        </w:rPr>
        <w:t xml:space="preserve"> purchased from Sigma Millipore and triheptadecanoic acid from VWR.</w:t>
      </w:r>
    </w:p>
    <w:p w14:paraId="6DD9C2C3" w14:textId="77777777" w:rsidR="00845FD5" w:rsidRPr="005E7866" w:rsidRDefault="00845FD5" w:rsidP="00845FD5">
      <w:pPr>
        <w:spacing w:line="480" w:lineRule="auto"/>
        <w:rPr>
          <w:rFonts w:asciiTheme="minorHAnsi" w:hAnsiTheme="minorHAnsi"/>
          <w:b/>
          <w:color w:val="auto"/>
        </w:rPr>
      </w:pPr>
    </w:p>
    <w:p w14:paraId="2E3B596D" w14:textId="3C9422BF" w:rsidR="0083044B" w:rsidRPr="005E7866" w:rsidRDefault="00845FD5">
      <w:pPr>
        <w:spacing w:line="480" w:lineRule="auto"/>
        <w:rPr>
          <w:rFonts w:asciiTheme="minorHAnsi" w:hAnsiTheme="minorHAnsi"/>
          <w:color w:val="auto"/>
        </w:rPr>
      </w:pPr>
      <w:r w:rsidRPr="005E7866">
        <w:rPr>
          <w:rFonts w:asciiTheme="minorHAnsi" w:hAnsiTheme="minorHAnsi"/>
          <w:b/>
          <w:color w:val="auto"/>
        </w:rPr>
        <w:t xml:space="preserve">Lipid Identification: </w:t>
      </w:r>
      <w:r w:rsidRPr="005E7866">
        <w:rPr>
          <w:rFonts w:asciiTheme="minorHAnsi" w:hAnsiTheme="minorHAnsi"/>
          <w:color w:val="auto"/>
        </w:rPr>
        <w:t xml:space="preserve">To identify the </w:t>
      </w:r>
      <w:r w:rsidR="000E6FC0" w:rsidRPr="005E7866">
        <w:rPr>
          <w:rFonts w:asciiTheme="minorHAnsi" w:hAnsiTheme="minorHAnsi"/>
          <w:color w:val="auto"/>
        </w:rPr>
        <w:t xml:space="preserve">fatty acid components of the </w:t>
      </w:r>
      <w:r w:rsidRPr="005E7866">
        <w:rPr>
          <w:rFonts w:asciiTheme="minorHAnsi" w:hAnsiTheme="minorHAnsi"/>
          <w:color w:val="auto"/>
        </w:rPr>
        <w:t xml:space="preserve">triglycerides </w:t>
      </w:r>
      <w:r w:rsidR="00294841" w:rsidRPr="005E7866">
        <w:rPr>
          <w:rFonts w:asciiTheme="minorHAnsi" w:hAnsiTheme="minorHAnsi"/>
          <w:color w:val="auto"/>
        </w:rPr>
        <w:t>quantified by LC-ELSD</w:t>
      </w:r>
      <w:r w:rsidRPr="005E7866">
        <w:rPr>
          <w:rFonts w:asciiTheme="minorHAnsi" w:hAnsiTheme="minorHAnsi"/>
          <w:color w:val="auto"/>
        </w:rPr>
        <w:t xml:space="preserve">, the triglycerides in the </w:t>
      </w:r>
      <w:r w:rsidR="00C95E25" w:rsidRPr="005E7866">
        <w:rPr>
          <w:rFonts w:asciiTheme="minorHAnsi" w:hAnsiTheme="minorHAnsi"/>
          <w:color w:val="auto"/>
        </w:rPr>
        <w:t>total</w:t>
      </w:r>
      <w:r w:rsidRPr="005E7866">
        <w:rPr>
          <w:rFonts w:asciiTheme="minorHAnsi" w:hAnsiTheme="minorHAnsi"/>
          <w:color w:val="auto"/>
        </w:rPr>
        <w:t xml:space="preserve"> lipid extract will</w:t>
      </w:r>
      <w:r w:rsidR="00C95E25" w:rsidRPr="005E7866">
        <w:rPr>
          <w:rFonts w:asciiTheme="minorHAnsi" w:hAnsiTheme="minorHAnsi"/>
          <w:color w:val="auto"/>
        </w:rPr>
        <w:t xml:space="preserve"> need to first</w:t>
      </w:r>
      <w:r w:rsidRPr="005E7866">
        <w:rPr>
          <w:rFonts w:asciiTheme="minorHAnsi" w:hAnsiTheme="minorHAnsi"/>
          <w:color w:val="auto"/>
        </w:rPr>
        <w:t xml:space="preserve"> be converted </w:t>
      </w:r>
      <w:r w:rsidR="00C95E25" w:rsidRPr="005E7866">
        <w:rPr>
          <w:rFonts w:asciiTheme="minorHAnsi" w:hAnsiTheme="minorHAnsi"/>
          <w:color w:val="auto"/>
        </w:rPr>
        <w:t>in</w:t>
      </w:r>
      <w:r w:rsidR="00294841" w:rsidRPr="005E7866">
        <w:rPr>
          <w:rFonts w:asciiTheme="minorHAnsi" w:hAnsiTheme="minorHAnsi"/>
          <w:color w:val="auto"/>
        </w:rPr>
        <w:t>to</w:t>
      </w:r>
      <w:r w:rsidRPr="005E7866">
        <w:rPr>
          <w:rFonts w:asciiTheme="minorHAnsi" w:hAnsiTheme="minorHAnsi"/>
          <w:color w:val="auto"/>
        </w:rPr>
        <w:t xml:space="preserve"> fatty acid methyl esters (FAME</w:t>
      </w:r>
      <w:r w:rsidR="00294841" w:rsidRPr="005E7866">
        <w:rPr>
          <w:rFonts w:asciiTheme="minorHAnsi" w:hAnsiTheme="minorHAnsi"/>
          <w:color w:val="auto"/>
        </w:rPr>
        <w:t>s</w:t>
      </w:r>
      <w:r w:rsidRPr="005E7866">
        <w:rPr>
          <w:rFonts w:asciiTheme="minorHAnsi" w:hAnsiTheme="minorHAnsi"/>
          <w:color w:val="auto"/>
        </w:rPr>
        <w:t>).</w:t>
      </w:r>
      <w:r w:rsidR="00871BC3" w:rsidRPr="005E7866">
        <w:rPr>
          <w:rFonts w:asciiTheme="minorHAnsi" w:hAnsiTheme="minorHAnsi"/>
          <w:color w:val="auto"/>
        </w:rPr>
        <w:t xml:space="preserve"> </w:t>
      </w:r>
      <w:r w:rsidR="0021223B">
        <w:rPr>
          <w:rFonts w:asciiTheme="minorHAnsi" w:hAnsiTheme="minorHAnsi"/>
          <w:color w:val="auto"/>
        </w:rPr>
        <w:t>Each cohort will consist of lipid samples from 12 individual larvae, 4 from each treatment</w:t>
      </w:r>
      <w:commentRangeStart w:id="71"/>
      <w:commentRangeStart w:id="72"/>
      <w:r w:rsidR="0021223B">
        <w:rPr>
          <w:rFonts w:asciiTheme="minorHAnsi" w:hAnsiTheme="minorHAnsi"/>
          <w:color w:val="auto"/>
        </w:rPr>
        <w:t>.</w:t>
      </w:r>
      <w:commentRangeEnd w:id="71"/>
      <w:commentRangeEnd w:id="72"/>
      <w:r w:rsidR="0021223B" w:rsidRPr="005E7866">
        <w:rPr>
          <w:rStyle w:val="CommentReference"/>
          <w:color w:val="auto"/>
        </w:rPr>
        <w:t xml:space="preserve"> </w:t>
      </w:r>
      <w:r w:rsidR="000E6FC0" w:rsidRPr="005E7866">
        <w:rPr>
          <w:rStyle w:val="CommentReference"/>
          <w:color w:val="auto"/>
        </w:rPr>
        <w:commentReference w:id="71"/>
      </w:r>
      <w:r w:rsidR="0021223B">
        <w:rPr>
          <w:rStyle w:val="CommentReference"/>
        </w:rPr>
        <w:commentReference w:id="72"/>
      </w:r>
      <w:r w:rsidR="00C95E25" w:rsidRPr="005E7866">
        <w:rPr>
          <w:rFonts w:asciiTheme="minorHAnsi" w:hAnsiTheme="minorHAnsi"/>
          <w:color w:val="auto"/>
        </w:rPr>
        <w:t xml:space="preserve"> </w:t>
      </w:r>
      <w:r w:rsidR="0021223B">
        <w:rPr>
          <w:rFonts w:asciiTheme="minorHAnsi" w:hAnsiTheme="minorHAnsi"/>
          <w:color w:val="auto"/>
        </w:rPr>
        <w:t xml:space="preserve">Larvae </w:t>
      </w:r>
      <w:r w:rsidR="00C95E25" w:rsidRPr="005E7866">
        <w:rPr>
          <w:rFonts w:asciiTheme="minorHAnsi" w:hAnsiTheme="minorHAnsi"/>
          <w:color w:val="auto"/>
        </w:rPr>
        <w:t>samples</w:t>
      </w:r>
      <w:r w:rsidR="00871BC3" w:rsidRPr="005E7866">
        <w:rPr>
          <w:rFonts w:asciiTheme="minorHAnsi" w:hAnsiTheme="minorHAnsi"/>
          <w:color w:val="auto"/>
        </w:rPr>
        <w:t xml:space="preserve"> from </w:t>
      </w:r>
      <w:r w:rsidR="006A7763">
        <w:rPr>
          <w:rFonts w:asciiTheme="minorHAnsi" w:hAnsiTheme="minorHAnsi"/>
          <w:color w:val="auto"/>
        </w:rPr>
        <w:t>within</w:t>
      </w:r>
      <w:r w:rsidR="00871BC3" w:rsidRPr="005E7866">
        <w:rPr>
          <w:rFonts w:asciiTheme="minorHAnsi" w:hAnsiTheme="minorHAnsi"/>
          <w:color w:val="auto"/>
        </w:rPr>
        <w:t xml:space="preserve"> </w:t>
      </w:r>
      <w:r w:rsidR="006A7763">
        <w:rPr>
          <w:rFonts w:asciiTheme="minorHAnsi" w:hAnsiTheme="minorHAnsi"/>
          <w:color w:val="auto"/>
        </w:rPr>
        <w:t>cohort</w:t>
      </w:r>
      <w:r w:rsidR="00871BC3" w:rsidRPr="005E7866">
        <w:rPr>
          <w:rFonts w:asciiTheme="minorHAnsi" w:hAnsiTheme="minorHAnsi"/>
          <w:color w:val="auto"/>
        </w:rPr>
        <w:t xml:space="preserve"> will be</w:t>
      </w:r>
      <w:r w:rsidR="0021223B">
        <w:rPr>
          <w:rFonts w:asciiTheme="minorHAnsi" w:hAnsiTheme="minorHAnsi"/>
          <w:color w:val="auto"/>
        </w:rPr>
        <w:t xml:space="preserve"> </w:t>
      </w:r>
      <w:r w:rsidR="00871BC3" w:rsidRPr="005E7866">
        <w:rPr>
          <w:rFonts w:asciiTheme="minorHAnsi" w:hAnsiTheme="minorHAnsi"/>
          <w:color w:val="auto"/>
        </w:rPr>
        <w:t xml:space="preserve">esterified </w:t>
      </w:r>
      <w:r w:rsidR="006A7763">
        <w:rPr>
          <w:rFonts w:asciiTheme="minorHAnsi" w:hAnsiTheme="minorHAnsi"/>
          <w:color w:val="auto"/>
        </w:rPr>
        <w:t xml:space="preserve">and analyzed individually. </w:t>
      </w:r>
      <w:r w:rsidR="0021223B">
        <w:rPr>
          <w:rFonts w:asciiTheme="minorHAnsi" w:hAnsiTheme="minorHAnsi"/>
          <w:color w:val="auto"/>
        </w:rPr>
        <w:t>Blanks will be used</w:t>
      </w:r>
      <w:r w:rsidR="00871BC3" w:rsidRPr="005E7866">
        <w:rPr>
          <w:rFonts w:asciiTheme="minorHAnsi" w:hAnsiTheme="minorHAnsi"/>
          <w:color w:val="auto"/>
        </w:rPr>
        <w:t xml:space="preserve"> </w:t>
      </w:r>
      <w:r w:rsidR="0021223B">
        <w:rPr>
          <w:rFonts w:asciiTheme="minorHAnsi" w:hAnsiTheme="minorHAnsi"/>
          <w:color w:val="auto"/>
        </w:rPr>
        <w:t xml:space="preserve">to qualify the </w:t>
      </w:r>
      <w:r w:rsidR="006A7763">
        <w:rPr>
          <w:rFonts w:asciiTheme="minorHAnsi" w:hAnsiTheme="minorHAnsi"/>
          <w:color w:val="auto"/>
        </w:rPr>
        <w:t xml:space="preserve">background </w:t>
      </w:r>
      <w:r w:rsidR="0021223B">
        <w:rPr>
          <w:rFonts w:asciiTheme="minorHAnsi" w:hAnsiTheme="minorHAnsi"/>
          <w:color w:val="auto"/>
        </w:rPr>
        <w:t xml:space="preserve">effect of </w:t>
      </w:r>
      <w:r w:rsidR="006A7763">
        <w:rPr>
          <w:rFonts w:asciiTheme="minorHAnsi" w:hAnsiTheme="minorHAnsi"/>
          <w:color w:val="auto"/>
        </w:rPr>
        <w:t xml:space="preserve">the </w:t>
      </w:r>
      <w:r w:rsidR="0021223B">
        <w:rPr>
          <w:rFonts w:asciiTheme="minorHAnsi" w:hAnsiTheme="minorHAnsi"/>
          <w:color w:val="auto"/>
        </w:rPr>
        <w:t>esterification.</w:t>
      </w:r>
      <w:r w:rsidR="000E6FC0" w:rsidRPr="005E7866">
        <w:rPr>
          <w:rFonts w:asciiTheme="minorHAnsi" w:hAnsiTheme="minorHAnsi"/>
          <w:color w:val="auto"/>
        </w:rPr>
        <w:t xml:space="preserve"> </w:t>
      </w:r>
      <w:r w:rsidR="00871BC3" w:rsidRPr="005E7866">
        <w:rPr>
          <w:rFonts w:asciiTheme="minorHAnsi" w:hAnsiTheme="minorHAnsi"/>
          <w:color w:val="auto"/>
        </w:rPr>
        <w:t xml:space="preserve">The efficiency of the esterification will be determined using triheptadecanoic acid, a spike-in standard obtained from Sigma Millipore. Triglycerides in the total </w:t>
      </w:r>
      <w:r w:rsidRPr="005E7866">
        <w:rPr>
          <w:rFonts w:asciiTheme="minorHAnsi" w:hAnsiTheme="minorHAnsi"/>
          <w:color w:val="auto"/>
        </w:rPr>
        <w:t>lipid extract will be methylated via base-catalyzed esterification</w:t>
      </w:r>
      <w:r w:rsidR="00871BC3" w:rsidRPr="005E7866">
        <w:rPr>
          <w:rFonts w:asciiTheme="minorHAnsi" w:hAnsiTheme="minorHAnsi"/>
          <w:color w:val="auto"/>
        </w:rPr>
        <w:t xml:space="preserve"> with an acid catalyzed work-up</w:t>
      </w:r>
      <w:r w:rsidRPr="005E7866">
        <w:rPr>
          <w:rFonts w:asciiTheme="minorHAnsi" w:hAnsiTheme="minorHAnsi"/>
          <w:color w:val="auto"/>
        </w:rPr>
        <w:t xml:space="preserve"> </w:t>
      </w:r>
      <w:r w:rsidR="00294841" w:rsidRPr="005E7866">
        <w:rPr>
          <w:rFonts w:asciiTheme="minorHAnsi" w:hAnsiTheme="minorHAnsi"/>
          <w:color w:val="auto"/>
        </w:rPr>
        <w:fldChar w:fldCharType="begin" w:fldLock="1"/>
      </w:r>
      <w:r w:rsidR="00C17895" w:rsidRPr="005E786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5E7866">
        <w:rPr>
          <w:rFonts w:asciiTheme="minorHAnsi" w:hAnsiTheme="minorHAnsi"/>
          <w:color w:val="auto"/>
        </w:rPr>
        <w:fldChar w:fldCharType="separate"/>
      </w:r>
      <w:r w:rsidR="00EA08D8" w:rsidRPr="005E7866">
        <w:rPr>
          <w:rFonts w:asciiTheme="minorHAnsi" w:hAnsiTheme="minorHAnsi"/>
          <w:noProof/>
          <w:color w:val="auto"/>
        </w:rPr>
        <w:t>(Christie and Christie 1993, Liu 1994)</w:t>
      </w:r>
      <w:r w:rsidR="00294841" w:rsidRPr="005E7866">
        <w:rPr>
          <w:rFonts w:asciiTheme="minorHAnsi" w:hAnsiTheme="minorHAnsi"/>
          <w:color w:val="auto"/>
        </w:rPr>
        <w:fldChar w:fldCharType="end"/>
      </w:r>
      <w:r w:rsidR="00EA08D8" w:rsidRPr="005E7866">
        <w:rPr>
          <w:rFonts w:asciiTheme="minorHAnsi" w:hAnsiTheme="minorHAnsi"/>
          <w:color w:val="auto"/>
        </w:rPr>
        <w:t>.</w:t>
      </w:r>
      <w:r w:rsidRPr="005E7866">
        <w:rPr>
          <w:rFonts w:asciiTheme="minorHAnsi" w:hAnsiTheme="minorHAnsi"/>
          <w:color w:val="auto"/>
        </w:rPr>
        <w:t xml:space="preserve"> </w:t>
      </w:r>
      <w:r w:rsidR="006D1A7B" w:rsidRPr="005E7866">
        <w:rPr>
          <w:rFonts w:asciiTheme="minorHAnsi" w:hAnsiTheme="minorHAnsi"/>
          <w:color w:val="auto"/>
        </w:rPr>
        <w:t>E</w:t>
      </w:r>
      <w:r w:rsidR="00EA08D8" w:rsidRPr="005E7866">
        <w:rPr>
          <w:rFonts w:asciiTheme="minorHAnsi" w:hAnsiTheme="minorHAnsi"/>
          <w:color w:val="auto"/>
        </w:rPr>
        <w:t>xtracted lipids</w:t>
      </w:r>
      <w:r w:rsidR="006D1A7B" w:rsidRPr="005E7866">
        <w:rPr>
          <w:rFonts w:asciiTheme="minorHAnsi" w:hAnsiTheme="minorHAnsi"/>
          <w:color w:val="auto"/>
        </w:rPr>
        <w:t xml:space="preserve"> </w:t>
      </w:r>
      <w:r w:rsidR="00C95E25" w:rsidRPr="005E7866">
        <w:rPr>
          <w:rFonts w:asciiTheme="minorHAnsi" w:hAnsiTheme="minorHAnsi"/>
          <w:color w:val="auto"/>
        </w:rPr>
        <w:t>will be</w:t>
      </w:r>
      <w:r w:rsidR="006D1A7B" w:rsidRPr="005E7866">
        <w:rPr>
          <w:rFonts w:asciiTheme="minorHAnsi" w:hAnsiTheme="minorHAnsi"/>
          <w:color w:val="auto"/>
        </w:rPr>
        <w:t xml:space="preserve"> mixed in a solution of 10M m</w:t>
      </w:r>
      <w:r w:rsidRPr="005E7866">
        <w:rPr>
          <w:rFonts w:asciiTheme="minorHAnsi" w:hAnsiTheme="minorHAnsi"/>
          <w:color w:val="auto"/>
        </w:rPr>
        <w:t>ethan</w:t>
      </w:r>
      <w:r w:rsidR="006D1A7B" w:rsidRPr="005E7866">
        <w:rPr>
          <w:rFonts w:asciiTheme="minorHAnsi" w:hAnsiTheme="minorHAnsi"/>
          <w:color w:val="auto"/>
        </w:rPr>
        <w:t>olic potassium h</w:t>
      </w:r>
      <w:r w:rsidRPr="005E7866">
        <w:rPr>
          <w:rFonts w:asciiTheme="minorHAnsi" w:hAnsiTheme="minorHAnsi"/>
          <w:color w:val="auto"/>
        </w:rPr>
        <w:t xml:space="preserve">ydroxide </w:t>
      </w:r>
      <w:r w:rsidR="006D1A7B" w:rsidRPr="005E7866">
        <w:rPr>
          <w:rFonts w:asciiTheme="minorHAnsi" w:hAnsiTheme="minorHAnsi"/>
          <w:color w:val="auto"/>
        </w:rPr>
        <w:t>at 55</w:t>
      </w:r>
      <w:r w:rsidR="006D1A7B" w:rsidRPr="005E7866">
        <w:rPr>
          <w:color w:val="auto"/>
        </w:rPr>
        <w:t>°</w:t>
      </w:r>
      <w:r w:rsidR="006D1A7B" w:rsidRPr="005E7866">
        <w:rPr>
          <w:rFonts w:asciiTheme="minorHAnsi" w:hAnsiTheme="minorHAnsi"/>
          <w:color w:val="auto"/>
        </w:rPr>
        <w:t xml:space="preserve">C </w:t>
      </w:r>
      <w:r w:rsidRPr="005E7866">
        <w:rPr>
          <w:rFonts w:asciiTheme="minorHAnsi" w:hAnsiTheme="minorHAnsi"/>
          <w:color w:val="auto"/>
        </w:rPr>
        <w:t xml:space="preserve">for </w:t>
      </w:r>
      <w:r w:rsidR="00166A5E" w:rsidRPr="005E7866">
        <w:rPr>
          <w:rFonts w:asciiTheme="minorHAnsi" w:hAnsiTheme="minorHAnsi"/>
          <w:color w:val="auto"/>
        </w:rPr>
        <w:t>thirty</w:t>
      </w:r>
      <w:r w:rsidR="006D1A7B" w:rsidRPr="005E7866">
        <w:rPr>
          <w:rFonts w:asciiTheme="minorHAnsi" w:hAnsiTheme="minorHAnsi"/>
          <w:color w:val="auto"/>
        </w:rPr>
        <w:t xml:space="preserve"> minutes in a </w:t>
      </w:r>
      <w:r w:rsidR="000B27B9" w:rsidRPr="005E7866">
        <w:rPr>
          <w:rFonts w:asciiTheme="minorHAnsi" w:hAnsiTheme="minorHAnsi"/>
          <w:color w:val="auto"/>
        </w:rPr>
        <w:t>capped</w:t>
      </w:r>
      <w:r w:rsidR="006D1A7B" w:rsidRPr="005E7866">
        <w:rPr>
          <w:rFonts w:asciiTheme="minorHAnsi" w:hAnsiTheme="minorHAnsi"/>
          <w:color w:val="auto"/>
        </w:rPr>
        <w:t xml:space="preserve"> vial. </w:t>
      </w:r>
      <w:r w:rsidR="000B27B9" w:rsidRPr="005E7866">
        <w:rPr>
          <w:rFonts w:asciiTheme="minorHAnsi" w:hAnsiTheme="minorHAnsi"/>
          <w:color w:val="auto"/>
        </w:rPr>
        <w:t>T</w:t>
      </w:r>
      <w:r w:rsidRPr="005E7866">
        <w:rPr>
          <w:rFonts w:asciiTheme="minorHAnsi" w:hAnsiTheme="minorHAnsi"/>
          <w:color w:val="auto"/>
        </w:rPr>
        <w:t xml:space="preserve">he </w:t>
      </w:r>
      <w:r w:rsidR="000B27B9" w:rsidRPr="005E7866">
        <w:rPr>
          <w:rFonts w:asciiTheme="minorHAnsi" w:hAnsiTheme="minorHAnsi"/>
          <w:color w:val="auto"/>
        </w:rPr>
        <w:t xml:space="preserve">capped and </w:t>
      </w:r>
      <w:r w:rsidR="006D1A7B" w:rsidRPr="005E7866">
        <w:rPr>
          <w:rFonts w:asciiTheme="minorHAnsi" w:hAnsiTheme="minorHAnsi"/>
          <w:color w:val="auto"/>
        </w:rPr>
        <w:t xml:space="preserve">heated </w:t>
      </w:r>
      <w:r w:rsidRPr="005E7866">
        <w:rPr>
          <w:rFonts w:asciiTheme="minorHAnsi" w:hAnsiTheme="minorHAnsi"/>
          <w:color w:val="auto"/>
        </w:rPr>
        <w:t xml:space="preserve">solution </w:t>
      </w:r>
      <w:r w:rsidR="00C95E25" w:rsidRPr="005E7866">
        <w:rPr>
          <w:rFonts w:asciiTheme="minorHAnsi" w:hAnsiTheme="minorHAnsi"/>
          <w:color w:val="auto"/>
        </w:rPr>
        <w:t xml:space="preserve">will be </w:t>
      </w:r>
      <w:r w:rsidRPr="005E7866">
        <w:rPr>
          <w:rFonts w:asciiTheme="minorHAnsi" w:hAnsiTheme="minorHAnsi"/>
          <w:color w:val="auto"/>
        </w:rPr>
        <w:t xml:space="preserve">vortexed </w:t>
      </w:r>
      <w:r w:rsidR="006D1A7B" w:rsidRPr="005E7866">
        <w:rPr>
          <w:rFonts w:asciiTheme="minorHAnsi" w:hAnsiTheme="minorHAnsi"/>
          <w:color w:val="auto"/>
        </w:rPr>
        <w:t>for two minutes</w:t>
      </w:r>
      <w:r w:rsidR="000E6FC0" w:rsidRPr="005E7866">
        <w:rPr>
          <w:rFonts w:asciiTheme="minorHAnsi" w:hAnsiTheme="minorHAnsi"/>
          <w:color w:val="auto"/>
        </w:rPr>
        <w:t>, then</w:t>
      </w:r>
      <w:r w:rsidRPr="005E7866">
        <w:rPr>
          <w:rFonts w:asciiTheme="minorHAnsi" w:hAnsiTheme="minorHAnsi"/>
          <w:color w:val="auto"/>
        </w:rPr>
        <w:t xml:space="preserve"> cooled on ice</w:t>
      </w:r>
      <w:r w:rsidR="006D1A7B" w:rsidRPr="005E7866">
        <w:rPr>
          <w:rFonts w:asciiTheme="minorHAnsi" w:hAnsiTheme="minorHAnsi"/>
          <w:color w:val="auto"/>
        </w:rPr>
        <w:t xml:space="preserve"> for five minutes</w:t>
      </w:r>
      <w:r w:rsidRPr="005E7866">
        <w:rPr>
          <w:rFonts w:asciiTheme="minorHAnsi" w:hAnsiTheme="minorHAnsi"/>
          <w:color w:val="auto"/>
        </w:rPr>
        <w:t>. While still on ice,</w:t>
      </w:r>
      <w:r w:rsidR="006D1A7B" w:rsidRPr="005E7866">
        <w:rPr>
          <w:rFonts w:asciiTheme="minorHAnsi" w:hAnsiTheme="minorHAnsi"/>
          <w:color w:val="auto"/>
        </w:rPr>
        <w:t xml:space="preserve"> the vial </w:t>
      </w:r>
      <w:r w:rsidR="00C95E25" w:rsidRPr="005E7866">
        <w:rPr>
          <w:rFonts w:asciiTheme="minorHAnsi" w:hAnsiTheme="minorHAnsi"/>
          <w:color w:val="auto"/>
        </w:rPr>
        <w:t>will then be</w:t>
      </w:r>
      <w:r w:rsidR="006D1A7B" w:rsidRPr="005E7866">
        <w:rPr>
          <w:rFonts w:asciiTheme="minorHAnsi" w:hAnsiTheme="minorHAnsi"/>
          <w:color w:val="auto"/>
        </w:rPr>
        <w:t xml:space="preserve"> uncapped and</w:t>
      </w:r>
      <w:r w:rsidRPr="005E7866">
        <w:rPr>
          <w:rFonts w:asciiTheme="minorHAnsi" w:hAnsiTheme="minorHAnsi"/>
          <w:color w:val="auto"/>
        </w:rPr>
        <w:t xml:space="preserve"> 12M sulfuric acid </w:t>
      </w:r>
      <w:r w:rsidR="000E6FC0" w:rsidRPr="005E7866">
        <w:rPr>
          <w:rFonts w:asciiTheme="minorHAnsi" w:hAnsiTheme="minorHAnsi"/>
          <w:color w:val="auto"/>
        </w:rPr>
        <w:t xml:space="preserve">will be </w:t>
      </w:r>
      <w:r w:rsidR="006D1A7B" w:rsidRPr="005E7866">
        <w:rPr>
          <w:rFonts w:asciiTheme="minorHAnsi" w:hAnsiTheme="minorHAnsi"/>
          <w:color w:val="auto"/>
        </w:rPr>
        <w:t>added to neutralize the KOH and terminate the reaction.</w:t>
      </w:r>
      <w:r w:rsidR="00166A5E" w:rsidRPr="005E7866">
        <w:rPr>
          <w:rFonts w:asciiTheme="minorHAnsi" w:hAnsiTheme="minorHAnsi"/>
          <w:color w:val="auto"/>
        </w:rPr>
        <w:t xml:space="preserve"> After the reaction is terminated 3</w:t>
      </w:r>
      <w:r w:rsidRPr="005E7866">
        <w:rPr>
          <w:rFonts w:asciiTheme="minorHAnsi" w:hAnsiTheme="minorHAnsi"/>
          <w:color w:val="auto"/>
        </w:rPr>
        <w:t xml:space="preserve"> mL of hexanes will be added</w:t>
      </w:r>
      <w:r w:rsidR="00166A5E" w:rsidRPr="005E7866">
        <w:rPr>
          <w:rFonts w:asciiTheme="minorHAnsi" w:hAnsiTheme="minorHAnsi"/>
          <w:color w:val="auto"/>
        </w:rPr>
        <w:t xml:space="preserve"> into the reaction vial to solubilize the FAMEs. The hexane layer will then be decanted</w:t>
      </w:r>
      <w:r w:rsidR="000808EF" w:rsidRPr="005E7866">
        <w:rPr>
          <w:rFonts w:asciiTheme="minorHAnsi" w:hAnsiTheme="minorHAnsi"/>
          <w:color w:val="auto"/>
        </w:rPr>
        <w:t xml:space="preserve"> and any water species formed by the esterification procedure will be precipitated out of solution using </w:t>
      </w:r>
      <w:r w:rsidRPr="005E7866">
        <w:rPr>
          <w:rFonts w:asciiTheme="minorHAnsi" w:hAnsiTheme="minorHAnsi"/>
          <w:color w:val="auto"/>
        </w:rPr>
        <w:t>sodium sulfate</w:t>
      </w:r>
      <w:r w:rsidR="000808EF" w:rsidRPr="005E7866">
        <w:rPr>
          <w:rFonts w:asciiTheme="minorHAnsi" w:hAnsiTheme="minorHAnsi"/>
          <w:color w:val="auto"/>
        </w:rPr>
        <w:t xml:space="preserve">. Identification of the methyl ester species will be accomplished using Gas-Liquid </w:t>
      </w:r>
      <w:r w:rsidR="000808EF" w:rsidRPr="005E7866">
        <w:rPr>
          <w:rFonts w:asciiTheme="minorHAnsi" w:hAnsiTheme="minorHAnsi"/>
          <w:color w:val="auto"/>
        </w:rPr>
        <w:lastRenderedPageBreak/>
        <w:t xml:space="preserve">Chromatography (GC) coupled with a Flame Ionization Detector (FID). </w:t>
      </w:r>
      <w:r w:rsidRPr="005E7866">
        <w:rPr>
          <w:rFonts w:asciiTheme="minorHAnsi" w:hAnsiTheme="minorHAnsi"/>
          <w:color w:val="auto"/>
        </w:rPr>
        <w:t>GC-FID</w:t>
      </w:r>
      <w:r w:rsidR="000808EF" w:rsidRPr="005E7866">
        <w:rPr>
          <w:rFonts w:asciiTheme="minorHAnsi" w:hAnsiTheme="minorHAnsi"/>
          <w:color w:val="auto"/>
        </w:rPr>
        <w:t xml:space="preserve"> separates each FAME by taking advantage of the</w:t>
      </w:r>
      <w:r w:rsidR="00820F22" w:rsidRPr="005E7866">
        <w:rPr>
          <w:rFonts w:asciiTheme="minorHAnsi" w:hAnsiTheme="minorHAnsi"/>
          <w:color w:val="auto"/>
        </w:rPr>
        <w:t xml:space="preserve"> specific interactions between different </w:t>
      </w:r>
      <w:r w:rsidR="000808EF" w:rsidRPr="005E7866">
        <w:rPr>
          <w:rFonts w:asciiTheme="minorHAnsi" w:hAnsiTheme="minorHAnsi"/>
          <w:color w:val="auto"/>
        </w:rPr>
        <w:t xml:space="preserve">FAMEs </w:t>
      </w:r>
      <w:r w:rsidR="00820F22" w:rsidRPr="005E7866">
        <w:rPr>
          <w:rFonts w:asciiTheme="minorHAnsi" w:hAnsiTheme="minorHAnsi"/>
          <w:color w:val="auto"/>
        </w:rPr>
        <w:t xml:space="preserve">and </w:t>
      </w:r>
      <w:r w:rsidR="001D3B27" w:rsidRPr="005E7866">
        <w:rPr>
          <w:rFonts w:asciiTheme="minorHAnsi" w:hAnsiTheme="minorHAnsi"/>
          <w:color w:val="auto"/>
        </w:rPr>
        <w:t xml:space="preserve">the packing material </w:t>
      </w:r>
      <w:r w:rsidR="00820F22" w:rsidRPr="005E7866">
        <w:rPr>
          <w:rFonts w:asciiTheme="minorHAnsi" w:hAnsiTheme="minorHAnsi"/>
          <w:color w:val="auto"/>
        </w:rPr>
        <w:t xml:space="preserve">in </w:t>
      </w:r>
      <w:r w:rsidR="001D3B27" w:rsidRPr="005E7866">
        <w:rPr>
          <w:rFonts w:asciiTheme="minorHAnsi" w:hAnsiTheme="minorHAnsi"/>
          <w:color w:val="auto"/>
        </w:rPr>
        <w:t>a DB-WAX capillary</w:t>
      </w:r>
      <w:r w:rsidR="000808EF" w:rsidRPr="005E7866">
        <w:rPr>
          <w:rFonts w:asciiTheme="minorHAnsi" w:hAnsiTheme="minorHAnsi"/>
          <w:color w:val="auto"/>
        </w:rPr>
        <w:t xml:space="preserve"> column.</w:t>
      </w:r>
      <w:r w:rsidR="001D3B27" w:rsidRPr="005E7866">
        <w:rPr>
          <w:rFonts w:asciiTheme="minorHAnsi" w:hAnsiTheme="minorHAnsi"/>
          <w:color w:val="auto"/>
        </w:rPr>
        <w:t xml:space="preserve"> The </w:t>
      </w:r>
      <w:r w:rsidR="00820F22" w:rsidRPr="005E7866">
        <w:rPr>
          <w:rFonts w:asciiTheme="minorHAnsi" w:hAnsiTheme="minorHAnsi"/>
          <w:color w:val="auto"/>
        </w:rPr>
        <w:t>FAMEs in the sample adsorb</w:t>
      </w:r>
      <w:r w:rsidR="001D3B27" w:rsidRPr="005E7866">
        <w:rPr>
          <w:rFonts w:asciiTheme="minorHAnsi" w:hAnsiTheme="minorHAnsi"/>
          <w:color w:val="auto"/>
        </w:rPr>
        <w:t xml:space="preserve"> onto the column and inert g</w:t>
      </w:r>
      <w:r w:rsidR="00820F22" w:rsidRPr="005E7866">
        <w:rPr>
          <w:rFonts w:asciiTheme="minorHAnsi" w:hAnsiTheme="minorHAnsi"/>
          <w:color w:val="auto"/>
        </w:rPr>
        <w:t xml:space="preserve">as flows through the column. Over time, </w:t>
      </w:r>
      <w:r w:rsidR="001D3B27" w:rsidRPr="005E7866">
        <w:rPr>
          <w:rFonts w:asciiTheme="minorHAnsi" w:hAnsiTheme="minorHAnsi"/>
          <w:color w:val="auto"/>
        </w:rPr>
        <w:t xml:space="preserve">the column temperature increases </w:t>
      </w:r>
      <w:r w:rsidR="00820F22" w:rsidRPr="005E7866">
        <w:rPr>
          <w:rFonts w:asciiTheme="minorHAnsi" w:hAnsiTheme="minorHAnsi"/>
          <w:color w:val="auto"/>
        </w:rPr>
        <w:t xml:space="preserve">and </w:t>
      </w:r>
      <w:r w:rsidR="001D3B27" w:rsidRPr="005E7866">
        <w:rPr>
          <w:rFonts w:asciiTheme="minorHAnsi" w:hAnsiTheme="minorHAnsi"/>
          <w:color w:val="auto"/>
        </w:rPr>
        <w:t>the FAME m</w:t>
      </w:r>
      <w:r w:rsidR="00820F22" w:rsidRPr="005E7866">
        <w:rPr>
          <w:rFonts w:asciiTheme="minorHAnsi" w:hAnsiTheme="minorHAnsi"/>
          <w:color w:val="auto"/>
        </w:rPr>
        <w:t>olecules desorb from the column</w:t>
      </w:r>
      <w:r w:rsidR="001D3B27" w:rsidRPr="005E7866">
        <w:rPr>
          <w:rFonts w:asciiTheme="minorHAnsi" w:hAnsiTheme="minorHAnsi"/>
          <w:color w:val="auto"/>
        </w:rPr>
        <w:t xml:space="preserve"> based on their molecular composition and the inert gas carries them to the detector. At the detector</w:t>
      </w:r>
      <w:r w:rsidR="00704FF5" w:rsidRPr="005E7866">
        <w:rPr>
          <w:rFonts w:asciiTheme="minorHAnsi" w:hAnsiTheme="minorHAnsi"/>
          <w:color w:val="auto"/>
        </w:rPr>
        <w:t>,</w:t>
      </w:r>
      <w:r w:rsidR="001D3B27" w:rsidRPr="005E7866">
        <w:rPr>
          <w:rFonts w:asciiTheme="minorHAnsi" w:hAnsiTheme="minorHAnsi"/>
          <w:color w:val="auto"/>
        </w:rPr>
        <w:t xml:space="preserve"> </w:t>
      </w:r>
      <w:r w:rsidR="00704FF5" w:rsidRPr="005E7866">
        <w:rPr>
          <w:rFonts w:asciiTheme="minorHAnsi" w:hAnsiTheme="minorHAnsi"/>
          <w:color w:val="auto"/>
        </w:rPr>
        <w:t xml:space="preserve">retention time is recorded and </w:t>
      </w:r>
      <w:r w:rsidR="00820F22" w:rsidRPr="005E7866">
        <w:rPr>
          <w:rFonts w:asciiTheme="minorHAnsi" w:hAnsiTheme="minorHAnsi"/>
          <w:color w:val="auto"/>
        </w:rPr>
        <w:t xml:space="preserve">each FAME molecule is ionized and the intensity </w:t>
      </w:r>
      <w:r w:rsidR="00704FF5" w:rsidRPr="005E7866">
        <w:rPr>
          <w:rFonts w:asciiTheme="minorHAnsi" w:hAnsiTheme="minorHAnsi"/>
          <w:color w:val="auto"/>
        </w:rPr>
        <w:t xml:space="preserve">of ionization is recorded as a peak area. FAMEs will be </w:t>
      </w:r>
      <w:r w:rsidR="001A7151" w:rsidRPr="005E7866">
        <w:rPr>
          <w:rFonts w:asciiTheme="minorHAnsi" w:hAnsiTheme="minorHAnsi"/>
          <w:color w:val="auto"/>
        </w:rPr>
        <w:t>i</w:t>
      </w:r>
      <w:r w:rsidR="00704FF5" w:rsidRPr="005E7866">
        <w:rPr>
          <w:rFonts w:asciiTheme="minorHAnsi" w:hAnsiTheme="minorHAnsi"/>
          <w:color w:val="auto"/>
        </w:rPr>
        <w:t>dentified in comparison to a 37 Component FAME Mix purchased from Sigma Millipore.</w:t>
      </w:r>
    </w:p>
    <w:p w14:paraId="1D4C889B" w14:textId="77777777" w:rsidR="00845FD5" w:rsidRPr="005E7866" w:rsidRDefault="00845FD5">
      <w:pPr>
        <w:spacing w:line="480" w:lineRule="auto"/>
        <w:rPr>
          <w:rFonts w:asciiTheme="minorHAnsi" w:hAnsiTheme="minorHAnsi"/>
          <w:color w:val="auto"/>
        </w:rPr>
      </w:pPr>
    </w:p>
    <w:p w14:paraId="3466E99C" w14:textId="5476F1DB" w:rsidR="00D440A4" w:rsidRPr="005E7866" w:rsidRDefault="00D977FB" w:rsidP="00737225">
      <w:pPr>
        <w:spacing w:line="480" w:lineRule="auto"/>
        <w:rPr>
          <w:rFonts w:asciiTheme="minorHAnsi" w:hAnsiTheme="minorHAnsi"/>
          <w:color w:val="auto"/>
        </w:rPr>
      </w:pPr>
      <w:r w:rsidRPr="005E7866">
        <w:rPr>
          <w:rFonts w:asciiTheme="minorHAnsi" w:hAnsiTheme="minorHAnsi"/>
          <w:b/>
          <w:color w:val="auto"/>
        </w:rPr>
        <w:t xml:space="preserve">Data Analysis: </w:t>
      </w:r>
      <w:commentRangeStart w:id="73"/>
      <w:commentRangeStart w:id="74"/>
      <w:r w:rsidR="00820F22" w:rsidRPr="005E7866">
        <w:rPr>
          <w:rFonts w:asciiTheme="minorHAnsi" w:hAnsiTheme="minorHAnsi"/>
          <w:color w:val="auto"/>
        </w:rPr>
        <w:t xml:space="preserve">Storage protein </w:t>
      </w:r>
      <w:commentRangeEnd w:id="73"/>
      <w:r w:rsidR="00926E5A" w:rsidRPr="005E7866">
        <w:rPr>
          <w:rStyle w:val="CommentReference"/>
          <w:color w:val="auto"/>
        </w:rPr>
        <w:commentReference w:id="73"/>
      </w:r>
      <w:commentRangeEnd w:id="74"/>
      <w:r w:rsidR="000C0F27" w:rsidRPr="005E7866">
        <w:rPr>
          <w:rStyle w:val="CommentReference"/>
          <w:color w:val="auto"/>
        </w:rPr>
        <w:commentReference w:id="74"/>
      </w:r>
      <w:r w:rsidR="00820F22" w:rsidRPr="005E7866">
        <w:rPr>
          <w:rFonts w:asciiTheme="minorHAnsi" w:hAnsiTheme="minorHAnsi"/>
          <w:color w:val="auto"/>
        </w:rPr>
        <w:t>and triglyceride</w:t>
      </w:r>
      <w:r w:rsidR="00F53772" w:rsidRPr="005E7866">
        <w:rPr>
          <w:rFonts w:asciiTheme="minorHAnsi" w:hAnsiTheme="minorHAnsi"/>
          <w:color w:val="auto"/>
        </w:rPr>
        <w:t xml:space="preserve"> quantification will be expressed as a concentration in comparison to a protein standard and a triglyceride standard, respectively. </w:t>
      </w:r>
      <w:r w:rsidR="00802F4F" w:rsidRPr="005E7866">
        <w:rPr>
          <w:rFonts w:asciiTheme="minorHAnsi" w:hAnsiTheme="minorHAnsi"/>
          <w:color w:val="auto"/>
        </w:rPr>
        <w:t>The initial hemolymph</w:t>
      </w:r>
      <w:r w:rsidR="00F53772" w:rsidRPr="005E7866">
        <w:rPr>
          <w:rFonts w:asciiTheme="minorHAnsi" w:hAnsiTheme="minorHAnsi"/>
          <w:color w:val="auto"/>
        </w:rPr>
        <w:t xml:space="preserve"> protein</w:t>
      </w:r>
      <w:r w:rsidR="00802F4F" w:rsidRPr="005E7866">
        <w:rPr>
          <w:rFonts w:asciiTheme="minorHAnsi" w:hAnsiTheme="minorHAnsi"/>
          <w:color w:val="auto"/>
        </w:rPr>
        <w:t xml:space="preserve"> concentration and putative storage protein</w:t>
      </w:r>
      <w:r w:rsidR="00F53772" w:rsidRPr="005E7866">
        <w:rPr>
          <w:rFonts w:asciiTheme="minorHAnsi" w:hAnsiTheme="minorHAnsi"/>
          <w:color w:val="auto"/>
        </w:rPr>
        <w:t xml:space="preserve"> concentration</w:t>
      </w:r>
      <w:r w:rsidR="00802F4F" w:rsidRPr="005E7866">
        <w:rPr>
          <w:rFonts w:asciiTheme="minorHAnsi" w:hAnsiTheme="minorHAnsi"/>
          <w:color w:val="auto"/>
        </w:rPr>
        <w:t>s wi</w:t>
      </w:r>
      <w:r w:rsidR="00820F22" w:rsidRPr="005E7866">
        <w:rPr>
          <w:rFonts w:asciiTheme="minorHAnsi" w:hAnsiTheme="minorHAnsi"/>
          <w:color w:val="auto"/>
        </w:rPr>
        <w:t>ll be determined</w:t>
      </w:r>
      <w:r w:rsidR="00802F4F" w:rsidRPr="005E7866">
        <w:rPr>
          <w:rFonts w:asciiTheme="minorHAnsi" w:hAnsiTheme="minorHAnsi"/>
          <w:color w:val="auto"/>
        </w:rPr>
        <w:t xml:space="preserve"> relative to an external standard of known proteins and at known concentrations. Total lipid concentration will be determined</w:t>
      </w:r>
      <w:r w:rsidR="00B749DE" w:rsidRPr="005E7866">
        <w:rPr>
          <w:rFonts w:asciiTheme="minorHAnsi" w:hAnsiTheme="minorHAnsi"/>
          <w:color w:val="auto"/>
        </w:rPr>
        <w:t xml:space="preserve"> as the </w:t>
      </w:r>
      <w:r w:rsidR="00B4176F" w:rsidRPr="005E7866">
        <w:rPr>
          <w:rFonts w:asciiTheme="minorHAnsi" w:hAnsiTheme="minorHAnsi"/>
          <w:color w:val="auto"/>
        </w:rPr>
        <w:t xml:space="preserve">total </w:t>
      </w:r>
      <w:r w:rsidR="00B749DE" w:rsidRPr="005E7866">
        <w:rPr>
          <w:rFonts w:asciiTheme="minorHAnsi" w:hAnsiTheme="minorHAnsi"/>
          <w:color w:val="auto"/>
        </w:rPr>
        <w:t>sum of the triglyceride peak area</w:t>
      </w:r>
      <w:r w:rsidR="00B4176F" w:rsidRPr="005E7866">
        <w:rPr>
          <w:rFonts w:asciiTheme="minorHAnsi" w:hAnsiTheme="minorHAnsi"/>
          <w:color w:val="auto"/>
        </w:rPr>
        <w:t>s</w:t>
      </w:r>
      <w:r w:rsidR="00B749DE" w:rsidRPr="005E7866">
        <w:rPr>
          <w:rFonts w:asciiTheme="minorHAnsi" w:hAnsiTheme="minorHAnsi"/>
          <w:color w:val="auto"/>
        </w:rPr>
        <w:t xml:space="preserve"> in relation to </w:t>
      </w:r>
      <w:r w:rsidR="00B4176F" w:rsidRPr="005E7866">
        <w:rPr>
          <w:rFonts w:asciiTheme="minorHAnsi" w:hAnsiTheme="minorHAnsi"/>
          <w:color w:val="auto"/>
        </w:rPr>
        <w:t xml:space="preserve">the peak area </w:t>
      </w:r>
      <w:r w:rsidR="00926E5A" w:rsidRPr="005E7866">
        <w:rPr>
          <w:rFonts w:asciiTheme="minorHAnsi" w:hAnsiTheme="minorHAnsi"/>
          <w:color w:val="auto"/>
        </w:rPr>
        <w:t xml:space="preserve">of </w:t>
      </w:r>
      <w:r w:rsidR="00B749DE" w:rsidRPr="005E7866">
        <w:rPr>
          <w:rFonts w:asciiTheme="minorHAnsi" w:hAnsiTheme="minorHAnsi"/>
          <w:color w:val="auto"/>
        </w:rPr>
        <w:t>an external standard of known triglycerides at known concentrations</w:t>
      </w:r>
      <w:r w:rsidR="0073553C" w:rsidRPr="005E7866">
        <w:rPr>
          <w:rFonts w:asciiTheme="minorHAnsi" w:hAnsiTheme="minorHAnsi"/>
          <w:color w:val="auto"/>
        </w:rPr>
        <w:t xml:space="preserve">. </w:t>
      </w:r>
      <w:commentRangeStart w:id="75"/>
      <w:commentRangeStart w:id="76"/>
      <w:r w:rsidR="00FD4027" w:rsidRPr="005E7866">
        <w:rPr>
          <w:rFonts w:asciiTheme="minorHAnsi" w:hAnsiTheme="minorHAnsi"/>
          <w:color w:val="auto"/>
        </w:rPr>
        <w:t>A multivariate analysis of accumulated lipids and storage proteins will be used to explore the interactions between</w:t>
      </w:r>
      <w:r w:rsidR="00DA7679" w:rsidRPr="005E7866">
        <w:rPr>
          <w:rFonts w:asciiTheme="minorHAnsi" w:hAnsiTheme="minorHAnsi"/>
          <w:color w:val="auto"/>
        </w:rPr>
        <w:t xml:space="preserve"> different</w:t>
      </w:r>
      <w:r w:rsidR="00FD4027" w:rsidRPr="005E7866">
        <w:rPr>
          <w:rFonts w:asciiTheme="minorHAnsi" w:hAnsiTheme="minorHAnsi"/>
          <w:color w:val="auto"/>
        </w:rPr>
        <w:t xml:space="preserve"> experimental observations and </w:t>
      </w:r>
      <w:r w:rsidR="00DA7679" w:rsidRPr="005E7866">
        <w:rPr>
          <w:rFonts w:asciiTheme="minorHAnsi" w:hAnsiTheme="minorHAnsi"/>
          <w:color w:val="auto"/>
        </w:rPr>
        <w:t xml:space="preserve">used </w:t>
      </w:r>
      <w:r w:rsidR="00FD4027" w:rsidRPr="005E7866">
        <w:rPr>
          <w:rFonts w:asciiTheme="minorHAnsi" w:hAnsiTheme="minorHAnsi"/>
          <w:color w:val="auto"/>
        </w:rPr>
        <w:t>to determine if there are interesting patterns.</w:t>
      </w:r>
      <w:commentRangeEnd w:id="75"/>
      <w:r w:rsidR="00926E5A" w:rsidRPr="005E7866">
        <w:rPr>
          <w:rStyle w:val="CommentReference"/>
          <w:color w:val="auto"/>
        </w:rPr>
        <w:commentReference w:id="75"/>
      </w:r>
      <w:commentRangeEnd w:id="76"/>
      <w:r w:rsidR="006A7763">
        <w:rPr>
          <w:rStyle w:val="CommentReference"/>
        </w:rPr>
        <w:commentReference w:id="76"/>
      </w:r>
    </w:p>
    <w:p w14:paraId="63BEBA8E" w14:textId="77777777" w:rsidR="00737225" w:rsidRPr="005E786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5E7866" w:rsidRDefault="00C83A27" w:rsidP="00F2535D">
      <w:pPr>
        <w:spacing w:before="100" w:beforeAutospacing="1" w:after="100" w:afterAutospacing="1"/>
        <w:ind w:left="475" w:hanging="475"/>
        <w:outlineLvl w:val="0"/>
        <w:rPr>
          <w:b/>
          <w:color w:val="auto"/>
          <w:sz w:val="22"/>
          <w:szCs w:val="22"/>
        </w:rPr>
      </w:pPr>
      <w:r w:rsidRPr="005E7866">
        <w:rPr>
          <w:b/>
          <w:color w:val="auto"/>
          <w:sz w:val="22"/>
          <w:szCs w:val="22"/>
        </w:rPr>
        <w:t>REFERENCES:</w:t>
      </w:r>
    </w:p>
    <w:p w14:paraId="536E9C0A" w14:textId="10C76563" w:rsidR="00E31E0D" w:rsidRPr="005E7866" w:rsidRDefault="00C83A27" w:rsidP="00E31E0D">
      <w:pPr>
        <w:autoSpaceDE w:val="0"/>
        <w:autoSpaceDN w:val="0"/>
        <w:adjustRightInd w:val="0"/>
        <w:spacing w:before="100" w:after="100"/>
        <w:ind w:left="480" w:hanging="480"/>
        <w:rPr>
          <w:rFonts w:eastAsia="Times New Roman" w:cs="Times New Roman"/>
          <w:noProof/>
          <w:color w:val="auto"/>
          <w:sz w:val="22"/>
        </w:rPr>
      </w:pPr>
      <w:r w:rsidRPr="005E7866">
        <w:rPr>
          <w:color w:val="auto"/>
          <w:sz w:val="22"/>
          <w:szCs w:val="22"/>
        </w:rPr>
        <w:fldChar w:fldCharType="begin" w:fldLock="1"/>
      </w:r>
      <w:r w:rsidRPr="005E7866">
        <w:rPr>
          <w:color w:val="auto"/>
          <w:sz w:val="22"/>
          <w:szCs w:val="22"/>
        </w:rPr>
        <w:instrText xml:space="preserve">ADDIN Mendeley Bibliography CSL_BIBLIOGRAPHY </w:instrText>
      </w:r>
      <w:r w:rsidRPr="005E7866">
        <w:rPr>
          <w:color w:val="auto"/>
          <w:sz w:val="22"/>
          <w:szCs w:val="22"/>
        </w:rPr>
        <w:fldChar w:fldCharType="separate"/>
      </w:r>
      <w:r w:rsidR="00E31E0D" w:rsidRPr="005E7866">
        <w:rPr>
          <w:rFonts w:eastAsia="Times New Roman" w:cs="Times New Roman"/>
          <w:b/>
          <w:bCs/>
          <w:noProof/>
          <w:color w:val="auto"/>
          <w:sz w:val="22"/>
        </w:rPr>
        <w:t>Agrawal, A. A.</w:t>
      </w:r>
      <w:r w:rsidR="00E31E0D" w:rsidRPr="005E7866">
        <w:rPr>
          <w:rFonts w:eastAsia="Times New Roman" w:cs="Times New Roman"/>
          <w:noProof/>
          <w:color w:val="auto"/>
          <w:sz w:val="22"/>
        </w:rPr>
        <w:t xml:space="preserve"> </w:t>
      </w:r>
      <w:r w:rsidR="00E31E0D" w:rsidRPr="005E7866">
        <w:rPr>
          <w:rFonts w:eastAsia="Times New Roman" w:cs="Times New Roman"/>
          <w:b/>
          <w:bCs/>
          <w:noProof/>
          <w:color w:val="auto"/>
          <w:sz w:val="22"/>
        </w:rPr>
        <w:t>2001</w:t>
      </w:r>
      <w:r w:rsidR="00E31E0D" w:rsidRPr="005E7866">
        <w:rPr>
          <w:rFonts w:eastAsia="Times New Roman" w:cs="Times New Roman"/>
          <w:noProof/>
          <w:color w:val="auto"/>
          <w:sz w:val="22"/>
        </w:rPr>
        <w:t xml:space="preserve">. Phenotypic Plasticity in the Interactions and Evolution of Species. Science (80-. ). </w:t>
      </w:r>
      <w:r w:rsidR="00E31E0D" w:rsidRPr="005E7866">
        <w:rPr>
          <w:rFonts w:eastAsia="Times New Roman" w:cs="Times New Roman"/>
          <w:noProof/>
          <w:color w:val="auto"/>
          <w:sz w:val="22"/>
        </w:rPr>
        <w:lastRenderedPageBreak/>
        <w:t>294: 321–326.</w:t>
      </w:r>
    </w:p>
    <w:p w14:paraId="55651A13"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Arrese, E. L., and J. L. Soulages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Insect Fat Body: Energy, Metabolism, and Regulation. Annu. Rev. Entomol. 55: 207–225.</w:t>
      </w:r>
    </w:p>
    <w:p w14:paraId="22A64111"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Bale, J. S., and S. A. L. Hayward</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Insect overwintering in a changing climate. J. Exp. Biol. 213: 980–994.</w:t>
      </w:r>
    </w:p>
    <w:p w14:paraId="5F1AEDC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Bale, J. S., G. J. Masters, I. D. Hodkinson, C. Awmack, T. M. Bezemer, V. K. Brown, J. Butterfield, A. Buse, J. C. Coulson, J. Farrar, J. E. G. Good, R. Harrington, S. Hartley, T. H. Jones, R. L. Lindroth, M. C. Press, I. Symrnioudis, A. D. Watt, and J. B. Whittaker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2002</w:t>
      </w:r>
      <w:r w:rsidRPr="005E7866">
        <w:rPr>
          <w:rFonts w:eastAsia="Times New Roman" w:cs="Times New Roman"/>
          <w:noProof/>
          <w:color w:val="auto"/>
          <w:sz w:val="22"/>
        </w:rPr>
        <w:t>. Herbivory in global climate change research: Direct effects of rising temperature on insect herbivores. Glob. Chang. Biol. 8: 1–16.</w:t>
      </w:r>
    </w:p>
    <w:p w14:paraId="272206B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Bradshaw, W. E., and C. M. Holzapfel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2001</w:t>
      </w:r>
      <w:r w:rsidRPr="005E7866">
        <w:rPr>
          <w:rFonts w:eastAsia="Times New Roman" w:cs="Times New Roman"/>
          <w:noProof/>
          <w:color w:val="auto"/>
          <w:sz w:val="22"/>
        </w:rPr>
        <w:t>. Genetic shift in photoperiodic response correlated with global warming. Proc. Natl. Acad. Sci. 98: 14509–14511.</w:t>
      </w:r>
    </w:p>
    <w:p w14:paraId="5F68CFF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Bradshaw, W., and C. Holzapfel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Evolutionary Response to Rapid Climate Change. Science (80-. ). 312: 1477–1478.</w:t>
      </w:r>
    </w:p>
    <w:p w14:paraId="52FEC14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Breed, G. A., S. Stichter, and E. E. Crone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2012</w:t>
      </w:r>
      <w:r w:rsidRPr="005E7866">
        <w:rPr>
          <w:rFonts w:eastAsia="Times New Roman" w:cs="Times New Roman"/>
          <w:noProof/>
          <w:color w:val="auto"/>
          <w:sz w:val="22"/>
        </w:rPr>
        <w:t>. Climate-driven changes in northeastern US butterfly communities. Nat. Clim. Chang. 3: 142–145.</w:t>
      </w:r>
    </w:p>
    <w:p w14:paraId="124A4B8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Burmester, T.</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1999</w:t>
      </w:r>
      <w:r w:rsidRPr="005E7866">
        <w:rPr>
          <w:rFonts w:eastAsia="Times New Roman" w:cs="Times New Roman"/>
          <w:noProof/>
          <w:color w:val="auto"/>
          <w:sz w:val="22"/>
        </w:rPr>
        <w:t>. Evolution and function of the insect hexamerins*. Eur. J. Entomol. 96: 213–225.</w:t>
      </w:r>
    </w:p>
    <w:p w14:paraId="4740B92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Chown, S. L., and J. S. Terblanche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Physiological Diversity in Insects: Ecological and Evolutionary Contexts. Adv. In Insect Phys. 33: 50–152.</w:t>
      </w:r>
    </w:p>
    <w:p w14:paraId="190D27E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Christie, W. W., and W. W. Christie</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1993</w:t>
      </w:r>
      <w:r w:rsidRPr="005E7866">
        <w:rPr>
          <w:rFonts w:eastAsia="Times New Roman" w:cs="Times New Roman"/>
          <w:noProof/>
          <w:color w:val="auto"/>
          <w:sz w:val="22"/>
        </w:rPr>
        <w:t>. Preparation of ester derivatives of fatty acids for chromatographic analysis. 69–111.</w:t>
      </w:r>
    </w:p>
    <w:p w14:paraId="28C17F7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Culliney, T. W.</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xml:space="preserve">. Crop Losses to Arthropod Pests, pp. 201–226. </w:t>
      </w:r>
      <w:r w:rsidRPr="005E7866">
        <w:rPr>
          <w:rFonts w:eastAsia="Times New Roman" w:cs="Times New Roman"/>
          <w:i/>
          <w:iCs/>
          <w:noProof/>
          <w:color w:val="auto"/>
          <w:sz w:val="22"/>
        </w:rPr>
        <w:t>In</w:t>
      </w:r>
      <w:r w:rsidRPr="005E7866">
        <w:rPr>
          <w:rFonts w:eastAsia="Times New Roman" w:cs="Times New Roman"/>
          <w:noProof/>
          <w:color w:val="auto"/>
          <w:sz w:val="22"/>
        </w:rPr>
        <w:t xml:space="preserve"> Integr. Pest Manag. Vol 3.</w:t>
      </w:r>
    </w:p>
    <w:p w14:paraId="2245012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DeLucia, E. H., C. L. Casteel, P. D. Nabity, and B. F. O’Neill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Insects take a bigger bite out of plants in a warmer, higher carbon dioxide world. Proc. Natl. Acad. Sci. 105: 1781–1782.</w:t>
      </w:r>
    </w:p>
    <w:p w14:paraId="4C4A231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Denlinger, D. 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Why study diapause? Entomol. Res. 38: 1–9.</w:t>
      </w:r>
    </w:p>
    <w:p w14:paraId="5330EEB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Deutsch, C. A., J. J. Tewksbury, R. B. Huey, K. S. Sheldon, C. K. Ghalambor, D. C. Haak, and P. R. Martin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Impacts of climate warming on terrestrial ectotherms across latitude. Proc. Natl. Acad. Sci. U. S. A. 105: 6668–6672.</w:t>
      </w:r>
    </w:p>
    <w:p w14:paraId="1743AA2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Fernandez-Cornejo, J., R. Nehring, C. Osteen, S. Wechsler, A. Martin, and A. Vialou</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Pesticide Use in U.S. Agriculture: 21 Selected Crops, 1960-2008.</w:t>
      </w:r>
    </w:p>
    <w:p w14:paraId="19E30CF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Folch, J., M. Lees, and G. H. S. Stanley</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1957</w:t>
      </w:r>
      <w:r w:rsidRPr="005E7866">
        <w:rPr>
          <w:rFonts w:eastAsia="Times New Roman" w:cs="Times New Roman"/>
          <w:noProof/>
          <w:color w:val="auto"/>
          <w:sz w:val="22"/>
        </w:rPr>
        <w:t>. A simple method for the isolation and purification of total lipids from animal tissues. J Biol Chem.</w:t>
      </w:r>
    </w:p>
    <w:p w14:paraId="3675D439"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Gelman, D. B., and D. K. Hayes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1982</w:t>
      </w:r>
      <w:r w:rsidRPr="005E7866">
        <w:rPr>
          <w:rFonts w:eastAsia="Times New Roman" w:cs="Times New Roman"/>
          <w:noProof/>
          <w:color w:val="auto"/>
          <w:sz w:val="22"/>
        </w:rPr>
        <w:t>. Methods and Markers for Synchronizing Maturation of Fifth-Stage Larvae and Pupae of the European Corn Borer , Ostrinia nubilalis. Ann. Entomol. Soc. 75: 485–493.</w:t>
      </w:r>
    </w:p>
    <w:p w14:paraId="615B5CC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Gelman, D. B., and C. W. Woods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1983</w:t>
      </w:r>
      <w:r w:rsidRPr="005E7866">
        <w:rPr>
          <w:rFonts w:eastAsia="Times New Roman" w:cs="Times New Roman"/>
          <w:noProof/>
          <w:color w:val="auto"/>
          <w:sz w:val="22"/>
        </w:rPr>
        <w:t>. Haemolymph ecdysteroid titers of diapause-and nondiapause-bound fifth instars and pupae of the european corn borer, Ostrinia nubilalis (HÜBNER). Comp. Biochem. Physiol. 76A: 367–375.</w:t>
      </w:r>
    </w:p>
    <w:p w14:paraId="090348D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Hahn, D. A., and D. L. Denlinger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2007</w:t>
      </w:r>
      <w:r w:rsidRPr="005E7866">
        <w:rPr>
          <w:rFonts w:eastAsia="Times New Roman" w:cs="Times New Roman"/>
          <w:noProof/>
          <w:color w:val="auto"/>
          <w:sz w:val="22"/>
        </w:rPr>
        <w:t>. Meeting the energetic demands of insect diapause: Nutrient storage and utilization. J. Insect Physiol. 53: 760–773.</w:t>
      </w:r>
    </w:p>
    <w:p w14:paraId="5E0E0DF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Hahn, D. A., and D. L. Denlinger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2011</w:t>
      </w:r>
      <w:r w:rsidRPr="005E7866">
        <w:rPr>
          <w:rFonts w:eastAsia="Times New Roman" w:cs="Times New Roman"/>
          <w:noProof/>
          <w:color w:val="auto"/>
          <w:sz w:val="22"/>
        </w:rPr>
        <w:t>. Energetics of Insect Diapause. Annu. Rev. Entomol. 56: 103–121.</w:t>
      </w:r>
    </w:p>
    <w:p w14:paraId="5C3A7680"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lastRenderedPageBreak/>
        <w:t>Hoffmann, A. A., C. Sgrò, and 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2011</w:t>
      </w:r>
      <w:r w:rsidRPr="005E7866">
        <w:rPr>
          <w:rFonts w:eastAsia="Times New Roman" w:cs="Times New Roman"/>
          <w:noProof/>
          <w:color w:val="auto"/>
          <w:sz w:val="22"/>
        </w:rPr>
        <w:t>. Climate change and evolutionary adaptation. Nature. 470: 479–485.</w:t>
      </w:r>
    </w:p>
    <w:p w14:paraId="49E0E810"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Hoffmann, A. A., J. Shirriffs, and M. Scott</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Huey, R. B., M. R. Kearney, A. Krockenberger, J. a M. Holtum, M. Jess, and S. E. Williams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2012</w:t>
      </w:r>
      <w:r w:rsidRPr="005E7866">
        <w:rPr>
          <w:rFonts w:eastAsia="Times New Roman" w:cs="Times New Roman"/>
          <w:noProof/>
          <w:color w:val="auto"/>
          <w:sz w:val="22"/>
        </w:rPr>
        <w:t>. Predicting organismal vulnerability to climate warming: roles of behaviour, physiology and adaptation. Philos. Trans. R. Soc. Lond. B. Biol. Sci. 367: 1665–79.</w:t>
      </w:r>
    </w:p>
    <w:p w14:paraId="57B425A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Huey, R. B., and R. D. Stevenson</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1979</w:t>
      </w:r>
      <w:r w:rsidRPr="005E7866">
        <w:rPr>
          <w:rFonts w:eastAsia="Times New Roman" w:cs="Times New Roman"/>
          <w:noProof/>
          <w:color w:val="auto"/>
          <w:sz w:val="22"/>
        </w:rPr>
        <w:t>. Intergrating thermal physiology and ecology of ecotherms: a discussion of approaches. Am. Zool. 19: 357–366.</w:t>
      </w:r>
    </w:p>
    <w:p w14:paraId="3515E7F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Hughes, 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2000</w:t>
      </w:r>
      <w:r w:rsidRPr="005E7866">
        <w:rPr>
          <w:rFonts w:eastAsia="Times New Roman" w:cs="Times New Roman"/>
          <w:noProof/>
          <w:color w:val="auto"/>
          <w:sz w:val="22"/>
        </w:rPr>
        <w:t>. Biological consequences of global warming: is the signal already apparent? Trends Ecol. Evol. 15: 56–61.</w:t>
      </w:r>
    </w:p>
    <w:p w14:paraId="2470B63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Hut, R. A., S. Paolucci, R. Dor, C. P. Kyriacou, and S. Daan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2013</w:t>
      </w:r>
      <w:r w:rsidRPr="005E7866">
        <w:rPr>
          <w:rFonts w:eastAsia="Times New Roman" w:cs="Times New Roman"/>
          <w:noProof/>
          <w:color w:val="auto"/>
          <w:sz w:val="22"/>
        </w:rPr>
        <w:t>. Latitudinal clines: an evolutionary view on biological rhythms. Proc. Biol. Sci. 280: 20130433.</w:t>
      </w:r>
    </w:p>
    <w:p w14:paraId="130B1A6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 Kort, C. a. D., and A. B. Koopmanschap</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1994</w:t>
      </w:r>
      <w:r w:rsidRPr="005E7866">
        <w:rPr>
          <w:rFonts w:eastAsia="Times New Roman" w:cs="Times New Roman"/>
          <w:noProof/>
          <w:color w:val="auto"/>
          <w:sz w:val="22"/>
        </w:rPr>
        <w:t>. Nucleotide and deduced amino acid sequence of a cDNA clone encoding diapause protein 1, an arylphorin-type storage hexamer of the Colorado potato beetle. J. Insect Physiol. 40: 527–535.</w:t>
      </w:r>
    </w:p>
    <w:p w14:paraId="2C007A4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Koštál, V.</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Eco-physiological phases of insect diapause. J. Insect Physiol. 52: 113–127.</w:t>
      </w:r>
    </w:p>
    <w:p w14:paraId="296074C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Lassance, J. M., A. T. Groot, M. A. Lienard, B. Antony, C. Borgwardt, F. Andersson, E. Hedenstrom, D. G. Heckel, and C. Lofstedt</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Allelic variation in a fatty-acyl reductase gene causes divergence in moth sex pheromones. Nature. 466: 486–491.</w:t>
      </w:r>
    </w:p>
    <w:p w14:paraId="746CAE7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Lee, C. E. 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2002</w:t>
      </w:r>
      <w:r w:rsidRPr="005E7866">
        <w:rPr>
          <w:rFonts w:eastAsia="Times New Roman" w:cs="Times New Roman"/>
          <w:noProof/>
          <w:color w:val="auto"/>
          <w:sz w:val="22"/>
        </w:rPr>
        <w:t>. Evolutionary genetics of invasive species. Trends Ecol. Evol. 17: 386–391.</w:t>
      </w:r>
    </w:p>
    <w:p w14:paraId="086ED41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Liu, K.-S.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1994</w:t>
      </w:r>
      <w:r w:rsidRPr="005E7866">
        <w:rPr>
          <w:rFonts w:eastAsia="Times New Roman" w:cs="Times New Roman"/>
          <w:noProof/>
          <w:color w:val="auto"/>
          <w:sz w:val="22"/>
        </w:rPr>
        <w:t>. Preparation of fatty acid methyl esters for Gas-Chromatographic analysis of lipids in biologcal materials. J. Am. Oil Chem. Soc. 71: 1179–1187.</w:t>
      </w:r>
    </w:p>
    <w:p w14:paraId="1ECB58B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Melorose, J., R. Perroy, and S. Careas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World Population Prospects: The 2015 Revision, Key Findings and Advance Tables. Working Paper No. ESA/P/WP.241., United Nations, Dep. Econ. Soc. Aff. Popul. Div.</w:t>
      </w:r>
    </w:p>
    <w:p w14:paraId="7A18111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Mitchell, C. J., and H. Briegel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1989</w:t>
      </w:r>
      <w:r w:rsidRPr="005E7866">
        <w:rPr>
          <w:rFonts w:eastAsia="Times New Roman" w:cs="Times New Roman"/>
          <w:noProof/>
          <w:color w:val="auto"/>
          <w:sz w:val="22"/>
        </w:rPr>
        <w:t>. Inability of diapausing Culex pipiens (Diptera: Culicidae) to use blood for producing lipid reserves for overwinter survival. J. Med. Entomol. 26: 318–26.</w:t>
      </w:r>
    </w:p>
    <w:p w14:paraId="085495A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NOAA National Centers for Environmental Information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2017</w:t>
      </w:r>
      <w:r w:rsidRPr="005E7866">
        <w:rPr>
          <w:rFonts w:eastAsia="Times New Roman" w:cs="Times New Roman"/>
          <w:noProof/>
          <w:color w:val="auto"/>
          <w:sz w:val="22"/>
        </w:rPr>
        <w:t>. State of the Climate: Global Climate Report for Annual 2016. (https://www.ncdc.noaa.gov/sotc/national/201613).</w:t>
      </w:r>
    </w:p>
    <w:p w14:paraId="2FFE93C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Parmesan, C., N. Ryrholm, C. Stefanescu, J. K. Hill, C. D. Thomas, H. Descimon, B. Huntley, L. Kaila, J. Kullberg, T. Tammaru, W. J. Tennent, J. a Thomas, and M. Warren</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1999</w:t>
      </w:r>
      <w:r w:rsidRPr="005E7866">
        <w:rPr>
          <w:rFonts w:eastAsia="Times New Roman" w:cs="Times New Roman"/>
          <w:noProof/>
          <w:color w:val="auto"/>
          <w:sz w:val="22"/>
        </w:rPr>
        <w:t>. Poleward shifts in geographical ranges of butterfly species associated with regional warming. Nature. 399: 579–583.</w:t>
      </w:r>
    </w:p>
    <w:p w14:paraId="5477AD74"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Pick, C., M. Schneuer, and T. Burmester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2009</w:t>
      </w:r>
      <w:r w:rsidRPr="005E7866">
        <w:rPr>
          <w:rFonts w:eastAsia="Times New Roman" w:cs="Times New Roman"/>
          <w:noProof/>
          <w:color w:val="auto"/>
          <w:sz w:val="22"/>
        </w:rPr>
        <w:t>. The occurrence of hemocyanin in Hexapoda. FEBS J. 276: 1930–1941.</w:t>
      </w:r>
    </w:p>
    <w:p w14:paraId="0E46208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Pimentel, D.</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335A5EF1"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lastRenderedPageBreak/>
        <w:t>Pimentel, D., and M. Burgess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Environmental and economic costs of the application of pesticides primarily in the United States. Integr. Pest Manag. 3: 47–71.</w:t>
      </w:r>
    </w:p>
    <w:p w14:paraId="2CF9081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Scriber, J. 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Climate-driven reshuffling of species and genes: Potential conservation roles for species translocations and recombinant hybrid genotypes, Insects.</w:t>
      </w:r>
    </w:p>
    <w:p w14:paraId="68B8FBB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Sinclair, B. J.</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Linking energetics and overwintering in temperate insects. J. Therm. Biol. 54: 5–11.</w:t>
      </w:r>
    </w:p>
    <w:p w14:paraId="1B9DFB72"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Sinclair, B. J., K. E. Marshall, M. A. Sewell, D. L. Levesque, C. S. Willett, S. Slotsbo, Y. Dong, C. D. G. Harley, D. J. Marshall, B. S. Helmuth, and R. B. Huey</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2016</w:t>
      </w:r>
      <w:r w:rsidRPr="005E7866">
        <w:rPr>
          <w:rFonts w:eastAsia="Times New Roman" w:cs="Times New Roman"/>
          <w:noProof/>
          <w:color w:val="auto"/>
          <w:sz w:val="22"/>
        </w:rPr>
        <w:t>. Can we predict ectotherm responses to climate change using thermal performance curves and body temperatures? Ecol. Lett. 19: 1372–1385.</w:t>
      </w:r>
    </w:p>
    <w:p w14:paraId="16C3F4F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Stocker, and V. B. and P. M. M. (eds. . T.F., D. Qin, G.-K. Plattner, M. Tignor, S.K. Allen, J. Boschung, A. Nauels, Y. Xia</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Summary for Policymakers. Clim. Chang. 2013 - Phys. Sci. Basis. 1542: 1–30.</w:t>
      </w:r>
    </w:p>
    <w:p w14:paraId="76999C8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Tauber, C. A., and M. J. Tauber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1981</w:t>
      </w:r>
      <w:r w:rsidRPr="005E7866">
        <w:rPr>
          <w:rFonts w:eastAsia="Times New Roman" w:cs="Times New Roman"/>
          <w:noProof/>
          <w:color w:val="auto"/>
          <w:sz w:val="22"/>
        </w:rPr>
        <w:t>. Insect seasonal cycles: genetics and evolution ,~4195. 12: 281–308.</w:t>
      </w:r>
    </w:p>
    <w:p w14:paraId="7E17612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Tauber, M. J., C. A. Tauber, and S. Masaki</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1986</w:t>
      </w:r>
      <w:r w:rsidRPr="005E7866">
        <w:rPr>
          <w:rFonts w:eastAsia="Times New Roman" w:cs="Times New Roman"/>
          <w:noProof/>
          <w:color w:val="auto"/>
          <w:sz w:val="22"/>
        </w:rPr>
        <w:t>. Seasonal adaptations of insects, Ecology.</w:t>
      </w:r>
    </w:p>
    <w:p w14:paraId="61F6FB4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Wadsworth, C. B., X. Li, and E. B. Dopman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A recombination suppressor contributes to ecological speciation in OSTRINIA moths. Heredity (Edinb). 114: 593–600.</w:t>
      </w:r>
    </w:p>
    <w:p w14:paraId="5B135C43" w14:textId="77777777" w:rsidR="00E31E0D" w:rsidRPr="005E7866" w:rsidRDefault="00E31E0D" w:rsidP="00E31E0D">
      <w:pPr>
        <w:autoSpaceDE w:val="0"/>
        <w:autoSpaceDN w:val="0"/>
        <w:adjustRightInd w:val="0"/>
        <w:spacing w:before="100" w:after="100"/>
        <w:ind w:left="480" w:hanging="480"/>
        <w:rPr>
          <w:noProof/>
          <w:color w:val="auto"/>
          <w:sz w:val="22"/>
        </w:rPr>
      </w:pPr>
      <w:r w:rsidRPr="005E7866">
        <w:rPr>
          <w:rFonts w:eastAsia="Times New Roman" w:cs="Times New Roman"/>
          <w:b/>
          <w:bCs/>
          <w:noProof/>
          <w:color w:val="auto"/>
          <w:sz w:val="22"/>
        </w:rPr>
        <w:t>Williams, S. E., C. Moritz, L. P. Shoo, J. L. Isaac, A. a Hoffmann, and G. Langham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Towards an Integrated Framework for Assessing the Vulnerability of Species to Climate Change. PLoS Biol. 6: e325.</w:t>
      </w:r>
    </w:p>
    <w:p w14:paraId="3746C36B" w14:textId="79764235" w:rsidR="00C83A27" w:rsidRPr="005E7866" w:rsidRDefault="00C83A27" w:rsidP="00E31E0D">
      <w:pPr>
        <w:autoSpaceDE w:val="0"/>
        <w:autoSpaceDN w:val="0"/>
        <w:adjustRightInd w:val="0"/>
        <w:spacing w:before="100" w:after="100"/>
        <w:ind w:left="480" w:hanging="480"/>
        <w:rPr>
          <w:color w:val="auto"/>
          <w:sz w:val="20"/>
          <w:szCs w:val="20"/>
        </w:rPr>
      </w:pPr>
      <w:r w:rsidRPr="005E7866">
        <w:rPr>
          <w:color w:val="auto"/>
          <w:sz w:val="22"/>
          <w:szCs w:val="22"/>
        </w:rPr>
        <w:fldChar w:fldCharType="end"/>
      </w:r>
    </w:p>
    <w:sectPr w:rsidR="00C83A27" w:rsidRPr="005E7866"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09-30T09:55:00Z" w:initials="DH">
    <w:p w14:paraId="33339874" w14:textId="77777777" w:rsidR="0071341B" w:rsidRDefault="0071341B" w:rsidP="003978C6">
      <w:pPr>
        <w:pStyle w:val="CommentText"/>
      </w:pPr>
      <w:r>
        <w:rPr>
          <w:rStyle w:val="CommentReference"/>
        </w:rPr>
        <w:annotationRef/>
      </w:r>
      <w:r>
        <w:t xml:space="preserve">This is correct, but you should break this composite thought down into the 2-3 pieces of logic needed to make the argument that warmer is harder on an insect’s resources. </w:t>
      </w:r>
    </w:p>
  </w:comment>
  <w:comment w:id="0" w:author="Brown,James T" w:date="2017-10-01T18:55:00Z" w:initials="BT">
    <w:p w14:paraId="4994D58B" w14:textId="2315CFE3" w:rsidR="0071341B" w:rsidRDefault="0071341B">
      <w:pPr>
        <w:pStyle w:val="CommentText"/>
      </w:pPr>
      <w:r>
        <w:rPr>
          <w:rStyle w:val="CommentReference"/>
        </w:rPr>
        <w:annotationRef/>
      </w:r>
      <w:r>
        <w:t>I made some corrections to better support my idea in this sentence and those previous.</w:t>
      </w:r>
    </w:p>
  </w:comment>
  <w:comment w:id="2" w:author="Dan Hahn" w:date="2017-09-30T09:55:00Z" w:initials="DH">
    <w:p w14:paraId="713C4C94" w14:textId="77777777" w:rsidR="0071341B" w:rsidRDefault="0071341B" w:rsidP="003978C6">
      <w:pPr>
        <w:pStyle w:val="CommentText"/>
      </w:pPr>
      <w:r>
        <w:rPr>
          <w:rStyle w:val="CommentReference"/>
        </w:rPr>
        <w:annotationRef/>
      </w:r>
      <w:r>
        <w:t xml:space="preserve">You have not yet laid out the logic for this statement to the reader. </w:t>
      </w:r>
    </w:p>
  </w:comment>
  <w:comment w:id="3" w:author="Brown,James T" w:date="2017-10-01T19:07:00Z" w:initials="BT">
    <w:p w14:paraId="742421C2" w14:textId="1CD6950F" w:rsidR="0071341B" w:rsidRDefault="0071341B">
      <w:pPr>
        <w:pStyle w:val="CommentText"/>
      </w:pPr>
      <w:r>
        <w:rPr>
          <w:rStyle w:val="CommentReference"/>
        </w:rPr>
        <w:annotationRef/>
      </w:r>
      <w:r>
        <w:rPr>
          <w:rStyle w:val="CommentReference"/>
        </w:rPr>
        <w:t>This statement was revised to provide a clearer flow of logic</w:t>
      </w:r>
    </w:p>
  </w:comment>
  <w:comment w:id="4" w:author="Dan Hahn" w:date="2017-09-30T09:58:00Z" w:initials="DH">
    <w:p w14:paraId="1E029000" w14:textId="77777777" w:rsidR="0071341B" w:rsidRDefault="0071341B" w:rsidP="003978C6">
      <w:pPr>
        <w:pStyle w:val="CommentText"/>
      </w:pPr>
      <w:r>
        <w:rPr>
          <w:rStyle w:val="CommentReference"/>
        </w:rPr>
        <w:annotationRef/>
      </w:r>
      <w:r>
        <w:t xml:space="preserve">I do not understand why you would use this example. Why not use an example that is directly germane to your work? Lay out the logic for readers to understand your work, not some tangentially related piece of work. Just get to the idea of overwintering energetics being important. </w:t>
      </w:r>
    </w:p>
  </w:comment>
  <w:comment w:id="5" w:author="Brown,James T" w:date="2017-10-01T21:30:00Z" w:initials="BT">
    <w:p w14:paraId="049C225E" w14:textId="341646D1" w:rsidR="0071341B" w:rsidRDefault="0071341B">
      <w:pPr>
        <w:pStyle w:val="CommentText"/>
      </w:pPr>
      <w:r>
        <w:rPr>
          <w:rStyle w:val="CommentReference"/>
        </w:rPr>
        <w:annotationRef/>
      </w:r>
      <w:r>
        <w:t>This statement was modified to clearly make the point that insects with phenotypic plasticity in their starvation response could win as temps increase and resource availability becomes less stable.</w:t>
      </w:r>
    </w:p>
  </w:comment>
  <w:comment w:id="6" w:author="Dan Hahn" w:date="2017-09-30T09:58:00Z" w:initials="DH">
    <w:p w14:paraId="3536B75D" w14:textId="0F254035" w:rsidR="0071341B" w:rsidRDefault="0071341B" w:rsidP="003978C6">
      <w:pPr>
        <w:pStyle w:val="CommentText"/>
      </w:pPr>
      <w:r>
        <w:rPr>
          <w:rStyle w:val="CommentReference"/>
        </w:rPr>
        <w:annotationRef/>
      </w:r>
      <w:r>
        <w:t xml:space="preserve">Approximate is not the right word here. </w:t>
      </w:r>
    </w:p>
  </w:comment>
  <w:comment w:id="7" w:author="Brown,James T" w:date="2017-09-30T17:21:00Z" w:initials="BT">
    <w:p w14:paraId="231CE76E" w14:textId="0CCE16C4" w:rsidR="0071341B" w:rsidRDefault="0071341B">
      <w:pPr>
        <w:pStyle w:val="CommentText"/>
      </w:pPr>
      <w:r>
        <w:rPr>
          <w:rStyle w:val="CommentReference"/>
        </w:rPr>
        <w:annotationRef/>
      </w:r>
      <w:r>
        <w:t>Understood.</w:t>
      </w:r>
    </w:p>
  </w:comment>
  <w:comment w:id="8" w:author="Dan Hahn" w:date="2017-09-30T10:01:00Z" w:initials="DH">
    <w:p w14:paraId="41524580" w14:textId="77777777" w:rsidR="0071341B" w:rsidRDefault="0071341B" w:rsidP="003978C6">
      <w:pPr>
        <w:pStyle w:val="CommentText"/>
      </w:pPr>
      <w:r>
        <w:rPr>
          <w:rStyle w:val="CommentReference"/>
        </w:rPr>
        <w:annotationRef/>
      </w:r>
      <w:r>
        <w:t xml:space="preserve">Why don’t you just cut to the chase and say that insects must adjust their lifecycles to warmer periods by shifting their photoperiodic responses, either by plasticity or evolution. </w:t>
      </w:r>
    </w:p>
  </w:comment>
  <w:comment w:id="9" w:author="Brown,James T" w:date="2017-09-30T17:29:00Z" w:initials="BT">
    <w:p w14:paraId="06790149" w14:textId="1F902EAD" w:rsidR="0071341B" w:rsidRDefault="0071341B">
      <w:pPr>
        <w:pStyle w:val="CommentText"/>
      </w:pPr>
      <w:r>
        <w:rPr>
          <w:rStyle w:val="CommentReference"/>
        </w:rPr>
        <w:annotationRef/>
      </w:r>
      <w:r>
        <w:t xml:space="preserve">I have tried to capture your suggestion in my own words. </w:t>
      </w:r>
    </w:p>
  </w:comment>
  <w:comment w:id="10" w:author="Dan Hahn" w:date="2017-09-30T10:05:00Z" w:initials="DH">
    <w:p w14:paraId="2B37BAD8" w14:textId="77777777" w:rsidR="0071341B" w:rsidRDefault="0071341B" w:rsidP="003F30EF">
      <w:pPr>
        <w:pStyle w:val="CommentText"/>
      </w:pPr>
      <w:r>
        <w:rPr>
          <w:rStyle w:val="CommentReference"/>
        </w:rPr>
        <w:annotationRef/>
      </w:r>
      <w:r>
        <w:t xml:space="preserve">You are making all of this too complex. It is time for you to step away and simplify your story. You are trying to explain too many things and give too many broad examples rather than just getting to the main point. We can talk about this on Monday if you like. </w:t>
      </w:r>
    </w:p>
  </w:comment>
  <w:comment w:id="11" w:author="Brown,James T" w:date="2017-10-01T19:29:00Z" w:initials="BT">
    <w:p w14:paraId="1326CFF9" w14:textId="534A2930" w:rsidR="0071341B" w:rsidRDefault="0071341B">
      <w:pPr>
        <w:pStyle w:val="CommentText"/>
      </w:pPr>
      <w:r>
        <w:rPr>
          <w:rStyle w:val="CommentReference"/>
        </w:rPr>
        <w:annotationRef/>
      </w:r>
      <w:r>
        <w:rPr>
          <w:rStyle w:val="CommentReference"/>
        </w:rPr>
        <w:t>The changes made to this statement are an attempt to be concise and direct.</w:t>
      </w:r>
    </w:p>
  </w:comment>
  <w:comment w:id="14" w:author="Dan Hahn" w:date="2017-09-30T10:08:00Z" w:initials="DH">
    <w:p w14:paraId="72C124F0" w14:textId="77777777" w:rsidR="0071341B" w:rsidRDefault="0071341B" w:rsidP="001416C7">
      <w:pPr>
        <w:pStyle w:val="CommentText"/>
      </w:pPr>
      <w:r>
        <w:rPr>
          <w:rStyle w:val="CommentReference"/>
        </w:rPr>
        <w:annotationRef/>
      </w:r>
      <w:r>
        <w:t>What are you trying to say here? This s a poorly executed sentence. Always strive to say things simply, clearly, and concisely.</w:t>
      </w:r>
    </w:p>
  </w:comment>
  <w:comment w:id="15" w:author="Brown,James T" w:date="2017-10-01T21:40:00Z" w:initials="BT">
    <w:p w14:paraId="6068F263" w14:textId="1A976102" w:rsidR="0071341B" w:rsidRDefault="0071341B">
      <w:pPr>
        <w:pStyle w:val="CommentText"/>
      </w:pPr>
      <w:r>
        <w:rPr>
          <w:rStyle w:val="CommentReference"/>
        </w:rPr>
        <w:annotationRef/>
      </w:r>
      <w:r>
        <w:t>This statement was altered a bit. I believe there were too many ideas in that sentence so I tried to draw out the logic more clearly.</w:t>
      </w:r>
    </w:p>
  </w:comment>
  <w:comment w:id="16" w:author="Dan Hahn" w:date="2017-09-30T10:09:00Z" w:initials="DH">
    <w:p w14:paraId="6D8A891D" w14:textId="77777777" w:rsidR="0071341B" w:rsidRDefault="0071341B" w:rsidP="001416C7">
      <w:pPr>
        <w:pStyle w:val="CommentText"/>
      </w:pPr>
      <w:r>
        <w:rPr>
          <w:rStyle w:val="CommentReference"/>
        </w:rPr>
        <w:annotationRef/>
      </w:r>
      <w:r>
        <w:t xml:space="preserve">If more than one generation occurs, then there are </w:t>
      </w:r>
      <w:proofErr w:type="gramStart"/>
      <w:r>
        <w:t>definitely reproduction</w:t>
      </w:r>
      <w:proofErr w:type="gramEnd"/>
      <w:r>
        <w:t xml:space="preserve"> and offspring. So, there is </w:t>
      </w:r>
      <w:proofErr w:type="spellStart"/>
      <w:r>
        <w:t>not</w:t>
      </w:r>
      <w:proofErr w:type="spellEnd"/>
      <w:r>
        <w:t xml:space="preserve"> need to state these parameters redundantly. </w:t>
      </w:r>
    </w:p>
  </w:comment>
  <w:comment w:id="17" w:author="Brown,James T" w:date="2017-09-30T16:23:00Z" w:initials="BT">
    <w:p w14:paraId="16362BCB" w14:textId="74B9598E" w:rsidR="0071341B" w:rsidRDefault="0071341B">
      <w:pPr>
        <w:pStyle w:val="CommentText"/>
      </w:pPr>
      <w:r>
        <w:rPr>
          <w:rStyle w:val="CommentReference"/>
        </w:rPr>
        <w:annotationRef/>
      </w:r>
      <w:r>
        <w:t>I reworded this sentence and the preceding sentence to better explain my point.</w:t>
      </w:r>
    </w:p>
  </w:comment>
  <w:comment w:id="18" w:author="Dan Hahn" w:date="2017-09-30T10:10:00Z" w:initials="DH">
    <w:p w14:paraId="2A77135A" w14:textId="77777777" w:rsidR="0071341B" w:rsidRDefault="0071341B" w:rsidP="001416C7">
      <w:pPr>
        <w:pStyle w:val="CommentText"/>
      </w:pPr>
      <w:r>
        <w:rPr>
          <w:rStyle w:val="CommentReference"/>
        </w:rPr>
        <w:annotationRef/>
      </w:r>
      <w:r>
        <w:t xml:space="preserve">Why? You </w:t>
      </w:r>
      <w:proofErr w:type="spellStart"/>
      <w:proofErr w:type="gramStart"/>
      <w:r>
        <w:t>cant</w:t>
      </w:r>
      <w:proofErr w:type="spellEnd"/>
      <w:proofErr w:type="gramEnd"/>
      <w:r>
        <w:t xml:space="preserve"> say something broad and important like this without backing it up with a specific statement or even an clear example. </w:t>
      </w:r>
    </w:p>
  </w:comment>
  <w:comment w:id="19" w:author="Brown,James T" w:date="2017-10-01T22:07:00Z" w:initials="BT">
    <w:p w14:paraId="2D370C20" w14:textId="22CD1570" w:rsidR="0071341B" w:rsidRDefault="0071341B">
      <w:pPr>
        <w:pStyle w:val="CommentText"/>
      </w:pPr>
      <w:r>
        <w:rPr>
          <w:rStyle w:val="CommentReference"/>
        </w:rPr>
        <w:annotationRef/>
      </w:r>
      <w:r>
        <w:t>Understood</w:t>
      </w:r>
    </w:p>
  </w:comment>
  <w:comment w:id="20" w:author="Dan Hahn" w:date="2017-09-30T10:11:00Z" w:initials="DH">
    <w:p w14:paraId="352E1F1D" w14:textId="77777777" w:rsidR="0071341B" w:rsidRDefault="0071341B" w:rsidP="001416C7">
      <w:pPr>
        <w:pStyle w:val="CommentText"/>
      </w:pPr>
      <w:r>
        <w:rPr>
          <w:rStyle w:val="CommentReference"/>
        </w:rPr>
        <w:annotationRef/>
      </w:r>
      <w:r>
        <w:t xml:space="preserve">Why does diapause have to be highly regulated, not because it causes behavioral and physiological changes – although those may be associated with why. </w:t>
      </w:r>
    </w:p>
  </w:comment>
  <w:comment w:id="21" w:author="Brown,James T" w:date="2017-10-01T22:07:00Z" w:initials="BT">
    <w:p w14:paraId="30BC222F" w14:textId="1F399B02" w:rsidR="0071341B" w:rsidRDefault="0071341B">
      <w:pPr>
        <w:pStyle w:val="CommentText"/>
      </w:pPr>
      <w:r>
        <w:rPr>
          <w:rStyle w:val="CommentReference"/>
        </w:rPr>
        <w:annotationRef/>
      </w:r>
      <w:r>
        <w:t>The statement has been reworded for clarity</w:t>
      </w:r>
    </w:p>
  </w:comment>
  <w:comment w:id="23" w:author="Dan Hahn" w:date="2017-09-15T12:42:00Z" w:initials="DH">
    <w:p w14:paraId="5B3DAF06" w14:textId="77777777" w:rsidR="0071341B" w:rsidRDefault="0071341B" w:rsidP="00323345">
      <w:pPr>
        <w:pStyle w:val="CommentText"/>
      </w:pPr>
      <w:r>
        <w:rPr>
          <w:rStyle w:val="CommentReference"/>
        </w:rPr>
        <w:annotationRef/>
      </w:r>
      <w:r>
        <w:t xml:space="preserve">What? I do not understand your point in this sentence. </w:t>
      </w:r>
    </w:p>
  </w:comment>
  <w:comment w:id="22" w:author="Dan Hahn" w:date="2017-09-30T10:16:00Z" w:initials="DH">
    <w:p w14:paraId="68705F14" w14:textId="77777777" w:rsidR="0071341B" w:rsidRDefault="0071341B" w:rsidP="00323345">
      <w:pPr>
        <w:pStyle w:val="CommentText"/>
      </w:pPr>
      <w:r>
        <w:rPr>
          <w:rStyle w:val="CommentReference"/>
        </w:rPr>
        <w:annotationRef/>
      </w:r>
      <w:r>
        <w:t xml:space="preserve">Why not just start with the simple facts: 1) most insects do not feed during diapause, 2) diapause is metabolically demanding, and organisms must carry enough resources into diapause to both make it through the diapause developmental stage and to resume development after diapause. </w:t>
      </w:r>
    </w:p>
  </w:comment>
  <w:comment w:id="24" w:author="Brown,James T" w:date="2017-09-20T09:18:00Z" w:initials="BT">
    <w:p w14:paraId="39FC83AB" w14:textId="77777777" w:rsidR="0071341B" w:rsidRDefault="0071341B" w:rsidP="00323345">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25" w:author="Dan Hahn" w:date="2017-09-30T10:17:00Z" w:initials="DH">
    <w:p w14:paraId="27540533" w14:textId="77777777" w:rsidR="0071341B" w:rsidRDefault="0071341B" w:rsidP="00323345">
      <w:pPr>
        <w:pStyle w:val="CommentText"/>
      </w:pPr>
      <w:r>
        <w:rPr>
          <w:rStyle w:val="CommentReference"/>
        </w:rPr>
        <w:annotationRef/>
      </w:r>
      <w:r>
        <w:t xml:space="preserve">The way you wrote this part of the sentence suggests that it is their suppressed metabolism that is surviving rather than the insect using suppressed metabolism to survive. </w:t>
      </w:r>
    </w:p>
  </w:comment>
  <w:comment w:id="26" w:author="Brown,James T" w:date="2017-10-01T22:29:00Z" w:initials="BT">
    <w:p w14:paraId="67B75055" w14:textId="43740E77" w:rsidR="0071341B" w:rsidRDefault="0071341B">
      <w:pPr>
        <w:pStyle w:val="CommentText"/>
      </w:pPr>
      <w:r>
        <w:rPr>
          <w:rStyle w:val="CommentReference"/>
        </w:rPr>
        <w:annotationRef/>
      </w:r>
      <w:r>
        <w:t xml:space="preserve">Understood </w:t>
      </w:r>
    </w:p>
  </w:comment>
  <w:comment w:id="27" w:author="Dan Hahn" w:date="2017-09-30T10:18:00Z" w:initials="DH">
    <w:p w14:paraId="73137C9C" w14:textId="77777777" w:rsidR="0071341B" w:rsidRDefault="0071341B" w:rsidP="00546EC4">
      <w:pPr>
        <w:pStyle w:val="CommentText"/>
      </w:pPr>
      <w:r>
        <w:rPr>
          <w:rStyle w:val="CommentReference"/>
        </w:rPr>
        <w:annotationRef/>
      </w:r>
      <w:r>
        <w:t xml:space="preserve">Your thoughts are more apparent, but this sentence is still not as clear and concise as it could be. </w:t>
      </w:r>
    </w:p>
  </w:comment>
  <w:comment w:id="28" w:author="Brown,James T" w:date="2017-10-01T22:35:00Z" w:initials="BT">
    <w:p w14:paraId="3A35ACC7" w14:textId="00DDB0A9" w:rsidR="0071341B" w:rsidRDefault="0071341B">
      <w:pPr>
        <w:pStyle w:val="CommentText"/>
      </w:pPr>
      <w:r>
        <w:rPr>
          <w:rStyle w:val="CommentReference"/>
        </w:rPr>
        <w:annotationRef/>
      </w:r>
      <w:r>
        <w:t>Understood, an attempt was made to do just that.</w:t>
      </w:r>
    </w:p>
  </w:comment>
  <w:comment w:id="29" w:author="Dan Hahn" w:date="2017-09-30T10:20:00Z" w:initials="DH">
    <w:p w14:paraId="2CE4B805" w14:textId="77777777" w:rsidR="0071341B" w:rsidRDefault="0071341B" w:rsidP="00323345">
      <w:pPr>
        <w:pStyle w:val="CommentText"/>
      </w:pPr>
      <w:r>
        <w:rPr>
          <w:rStyle w:val="CommentReference"/>
        </w:rPr>
        <w:annotationRef/>
      </w:r>
      <w:r>
        <w:t xml:space="preserve">If insects successfully complete the diapause preparatory period, they will enter </w:t>
      </w:r>
      <w:proofErr w:type="gramStart"/>
      <w:r>
        <w:t>into  diapause</w:t>
      </w:r>
      <w:proofErr w:type="gramEnd"/>
      <w:r>
        <w:t xml:space="preserve">, progressing through three stages: induction, maintenance, and termination. </w:t>
      </w:r>
    </w:p>
  </w:comment>
  <w:comment w:id="30" w:author="Brown,James T" w:date="2017-10-01T22:38:00Z" w:initials="BT">
    <w:p w14:paraId="3B9A801C" w14:textId="561B4C25" w:rsidR="0071341B" w:rsidRDefault="0071341B">
      <w:pPr>
        <w:pStyle w:val="CommentText"/>
      </w:pPr>
      <w:r>
        <w:rPr>
          <w:rStyle w:val="CommentReference"/>
        </w:rPr>
        <w:annotationRef/>
      </w:r>
      <w:r>
        <w:t>Changes were made to capture your suggestion in my own words.</w:t>
      </w:r>
    </w:p>
  </w:comment>
  <w:comment w:id="31" w:author="Dan Hahn" w:date="2017-09-30T11:30:00Z" w:initials="DH">
    <w:p w14:paraId="62CCA058" w14:textId="77777777" w:rsidR="0071341B" w:rsidRDefault="0071341B" w:rsidP="000F2204">
      <w:pPr>
        <w:pStyle w:val="CommentText"/>
      </w:pPr>
      <w:r>
        <w:rPr>
          <w:rStyle w:val="CommentReference"/>
        </w:rPr>
        <w:annotationRef/>
      </w:r>
      <w:r>
        <w:t xml:space="preserve">Photoperiod will remain consistent, but other cues may not. </w:t>
      </w:r>
    </w:p>
  </w:comment>
  <w:comment w:id="32" w:author="Brown,James T" w:date="2017-10-01T22:40:00Z" w:initials="BT">
    <w:p w14:paraId="7F2D1743" w14:textId="0C7AF8D6" w:rsidR="004421BE" w:rsidRDefault="004421BE">
      <w:pPr>
        <w:pStyle w:val="CommentText"/>
      </w:pPr>
      <w:r>
        <w:rPr>
          <w:rStyle w:val="CommentReference"/>
        </w:rPr>
        <w:annotationRef/>
      </w:r>
      <w:r>
        <w:rPr>
          <w:rStyle w:val="CommentReference"/>
        </w:rPr>
        <w:t>I reworded this sentence to reflect your comment</w:t>
      </w:r>
      <w:r>
        <w:t xml:space="preserve"> </w:t>
      </w:r>
    </w:p>
  </w:comment>
  <w:comment w:id="33" w:author="Dan Hahn" w:date="2017-09-30T11:31:00Z" w:initials="DH">
    <w:p w14:paraId="124729FC" w14:textId="77777777" w:rsidR="0071341B" w:rsidRDefault="0071341B" w:rsidP="000F2204">
      <w:pPr>
        <w:pStyle w:val="CommentText"/>
      </w:pPr>
      <w:r>
        <w:rPr>
          <w:rStyle w:val="CommentReference"/>
        </w:rPr>
        <w:annotationRef/>
      </w:r>
      <w:r>
        <w:t xml:space="preserve">I do not get why you are talking about underestimated cues here. </w:t>
      </w:r>
    </w:p>
  </w:comment>
  <w:comment w:id="34" w:author="Brown,James T" w:date="2017-10-01T22:41:00Z" w:initials="BT">
    <w:p w14:paraId="22F6C066" w14:textId="0096B403" w:rsidR="0079789B" w:rsidRDefault="0079789B">
      <w:pPr>
        <w:pStyle w:val="CommentText"/>
      </w:pPr>
      <w:r>
        <w:t xml:space="preserve">Understood. </w:t>
      </w:r>
      <w:r>
        <w:rPr>
          <w:rStyle w:val="CommentReference"/>
        </w:rPr>
        <w:annotationRef/>
      </w:r>
      <w:r>
        <w:t xml:space="preserve">I intended to state that the seasons were being underestimated. </w:t>
      </w:r>
    </w:p>
  </w:comment>
  <w:comment w:id="36" w:author="Dan Hahn" w:date="2017-09-30T11:36:00Z" w:initials="DH">
    <w:p w14:paraId="20869F64" w14:textId="77777777" w:rsidR="0071341B" w:rsidRDefault="0071341B" w:rsidP="00590F72">
      <w:pPr>
        <w:pStyle w:val="CommentText"/>
      </w:pPr>
      <w:r>
        <w:rPr>
          <w:rStyle w:val="CommentReference"/>
        </w:rPr>
        <w:annotationRef/>
      </w:r>
      <w:r>
        <w:t xml:space="preserve">They are not growing during diapause. Cut this word out. </w:t>
      </w:r>
    </w:p>
  </w:comment>
  <w:comment w:id="37" w:author="Brown,James T" w:date="2017-10-01T22:43:00Z" w:initials="BT">
    <w:p w14:paraId="308491E9" w14:textId="466D931D" w:rsidR="0079789B" w:rsidRDefault="0079789B">
      <w:pPr>
        <w:pStyle w:val="CommentText"/>
      </w:pPr>
      <w:r>
        <w:rPr>
          <w:rStyle w:val="CommentReference"/>
        </w:rPr>
        <w:annotationRef/>
      </w:r>
      <w:r>
        <w:t>Understood.</w:t>
      </w:r>
    </w:p>
  </w:comment>
  <w:comment w:id="38" w:author="Dan Hahn" w:date="2017-09-30T11:43:00Z" w:initials="DH">
    <w:p w14:paraId="2CACFFF5" w14:textId="77777777" w:rsidR="0079789B" w:rsidRDefault="0079789B" w:rsidP="0079789B">
      <w:pPr>
        <w:pStyle w:val="CommentText"/>
      </w:pPr>
      <w:r>
        <w:rPr>
          <w:rStyle w:val="CommentReference"/>
        </w:rPr>
        <w:annotationRef/>
      </w:r>
      <w:r>
        <w:t xml:space="preserve">This is a poorly written sentence. What are you trying to say here? </w:t>
      </w:r>
    </w:p>
  </w:comment>
  <w:comment w:id="39" w:author="Brown,James T" w:date="2017-10-01T22:50:00Z" w:initials="BT">
    <w:p w14:paraId="4071F8E7" w14:textId="33B7A108" w:rsidR="00B06B39" w:rsidRDefault="00B06B39">
      <w:pPr>
        <w:pStyle w:val="CommentText"/>
      </w:pPr>
      <w:r>
        <w:rPr>
          <w:rStyle w:val="CommentReference"/>
        </w:rPr>
        <w:annotationRef/>
      </w:r>
      <w:r>
        <w:t xml:space="preserve">This sentence was supposed to be a link between the observed phenomenon and </w:t>
      </w:r>
      <w:r w:rsidR="00311909">
        <w:t>the evolutionary explanation. It has since been reworded to convey that point.</w:t>
      </w:r>
    </w:p>
  </w:comment>
  <w:comment w:id="40" w:author="Dan Hahn" w:date="2017-09-30T12:11:00Z" w:initials="DH">
    <w:p w14:paraId="0398491B" w14:textId="77777777" w:rsidR="00B31BC9" w:rsidRDefault="00B31BC9" w:rsidP="00B31BC9">
      <w:pPr>
        <w:pStyle w:val="CommentText"/>
      </w:pPr>
      <w:r>
        <w:rPr>
          <w:rStyle w:val="CommentReference"/>
        </w:rPr>
        <w:annotationRef/>
      </w:r>
      <w:r>
        <w:t xml:space="preserve">Why is this word here? What are you trying to say? </w:t>
      </w:r>
    </w:p>
  </w:comment>
  <w:comment w:id="41" w:author="Brown,James T" w:date="2017-10-01T22:55:00Z" w:initials="BT">
    <w:p w14:paraId="1AD620E8" w14:textId="5F8FFD45" w:rsidR="00B31BC9" w:rsidRDefault="00B31BC9">
      <w:pPr>
        <w:pStyle w:val="CommentText"/>
      </w:pPr>
      <w:r>
        <w:rPr>
          <w:rStyle w:val="CommentReference"/>
        </w:rPr>
        <w:annotationRef/>
      </w:r>
      <w:r>
        <w:t>This statement has been reworded</w:t>
      </w:r>
    </w:p>
  </w:comment>
  <w:comment w:id="42" w:author="Dan Hahn" w:date="2017-09-30T12:11:00Z" w:initials="DH">
    <w:p w14:paraId="04393574" w14:textId="77777777" w:rsidR="00B31BC9" w:rsidRDefault="00B31BC9" w:rsidP="00B31BC9">
      <w:pPr>
        <w:pStyle w:val="CommentText"/>
      </w:pPr>
      <w:r>
        <w:rPr>
          <w:rStyle w:val="CommentReference"/>
        </w:rPr>
        <w:annotationRef/>
      </w:r>
      <w:r>
        <w:t xml:space="preserve">This sentence is poorly written. Try your ideas again. </w:t>
      </w:r>
    </w:p>
  </w:comment>
  <w:comment w:id="43" w:author="Brown,James T" w:date="2017-10-01T22:58:00Z" w:initials="BT">
    <w:p w14:paraId="5771DF32" w14:textId="6C0E24B7" w:rsidR="00B31BC9" w:rsidRDefault="00B31BC9">
      <w:pPr>
        <w:pStyle w:val="CommentText"/>
      </w:pPr>
      <w:r>
        <w:rPr>
          <w:rStyle w:val="CommentReference"/>
        </w:rPr>
        <w:annotationRef/>
      </w:r>
      <w:r>
        <w:t>Understood.</w:t>
      </w:r>
    </w:p>
  </w:comment>
  <w:comment w:id="44" w:author="Dan Hahn" w:date="2017-09-30T12:14:00Z" w:initials="DH">
    <w:p w14:paraId="21C44FCD" w14:textId="77777777" w:rsidR="00B31BC9" w:rsidRDefault="00B31BC9" w:rsidP="00B31BC9">
      <w:pPr>
        <w:pStyle w:val="CommentText"/>
      </w:pPr>
      <w:r>
        <w:rPr>
          <w:rStyle w:val="CommentReference"/>
        </w:rPr>
        <w:annotationRef/>
      </w:r>
      <w:r>
        <w:t xml:space="preserve">The words I deleted from here were not </w:t>
      </w:r>
      <w:proofErr w:type="gramStart"/>
      <w:r>
        <w:t>useful .</w:t>
      </w:r>
      <w:proofErr w:type="gramEnd"/>
      <w:r>
        <w:t xml:space="preserve"> </w:t>
      </w:r>
    </w:p>
  </w:comment>
  <w:comment w:id="45" w:author="Brown,James T" w:date="2017-10-01T23:29:00Z" w:initials="BT">
    <w:p w14:paraId="1AA2FE4F" w14:textId="0DAB07CD" w:rsidR="003B4E82" w:rsidRDefault="003B4E82">
      <w:pPr>
        <w:pStyle w:val="CommentText"/>
      </w:pPr>
      <w:r>
        <w:rPr>
          <w:rStyle w:val="CommentReference"/>
        </w:rPr>
        <w:annotationRef/>
      </w:r>
      <w:r>
        <w:t>Understood.</w:t>
      </w:r>
    </w:p>
  </w:comment>
  <w:comment w:id="46" w:author="Dan Hahn" w:date="2017-09-30T12:15:00Z" w:initials="DH">
    <w:p w14:paraId="657AD777" w14:textId="77777777" w:rsidR="00B31BC9" w:rsidRDefault="00B31BC9" w:rsidP="00B31BC9">
      <w:pPr>
        <w:pStyle w:val="CommentText"/>
      </w:pPr>
      <w:r>
        <w:rPr>
          <w:rStyle w:val="CommentReference"/>
        </w:rPr>
        <w:annotationRef/>
      </w:r>
      <w:r>
        <w:t xml:space="preserve">Please rewrite this sentence as two separate thoughts. One about abiotic stresses and one about energetic stresses. </w:t>
      </w:r>
    </w:p>
  </w:comment>
  <w:comment w:id="47" w:author="Brown,James T" w:date="2017-10-01T23:07:00Z" w:initials="BT">
    <w:p w14:paraId="26BC747C" w14:textId="4BD1EFAD" w:rsidR="00735326" w:rsidRDefault="00735326">
      <w:pPr>
        <w:pStyle w:val="CommentText"/>
      </w:pPr>
      <w:r>
        <w:rPr>
          <w:rStyle w:val="CommentReference"/>
        </w:rPr>
        <w:annotationRef/>
      </w:r>
      <w:r>
        <w:t>Agreed.</w:t>
      </w:r>
    </w:p>
  </w:comment>
  <w:comment w:id="49" w:author="Dan Hahn" w:date="2017-09-30T12:16:00Z" w:initials="DH">
    <w:p w14:paraId="779590B6" w14:textId="77777777" w:rsidR="00735326" w:rsidRDefault="00735326" w:rsidP="00735326">
      <w:pPr>
        <w:pStyle w:val="CommentText"/>
      </w:pPr>
      <w:r>
        <w:rPr>
          <w:rStyle w:val="CommentReference"/>
        </w:rPr>
        <w:annotationRef/>
      </w:r>
      <w:r>
        <w:t xml:space="preserve">I think you mean to say predominant here. </w:t>
      </w:r>
    </w:p>
  </w:comment>
  <w:comment w:id="48" w:author="Brown,James T" w:date="2017-10-01T23:08:00Z" w:initials="BT">
    <w:p w14:paraId="3FDD8ADB" w14:textId="77777777" w:rsidR="00735326" w:rsidRDefault="00735326" w:rsidP="00735326">
      <w:pPr>
        <w:pStyle w:val="CommentText"/>
      </w:pPr>
      <w:r>
        <w:rPr>
          <w:rStyle w:val="CommentReference"/>
        </w:rPr>
        <w:annotationRef/>
      </w:r>
      <w:r>
        <w:t>Indeed.</w:t>
      </w:r>
    </w:p>
  </w:comment>
  <w:comment w:id="50" w:author="Dan Hahn" w:date="2017-09-30T12:18:00Z" w:initials="DH">
    <w:p w14:paraId="1B4E3FD7" w14:textId="77777777" w:rsidR="00735326" w:rsidRDefault="00735326" w:rsidP="00735326">
      <w:pPr>
        <w:pStyle w:val="CommentText"/>
      </w:pPr>
      <w:r>
        <w:rPr>
          <w:rStyle w:val="CommentReference"/>
        </w:rPr>
        <w:annotationRef/>
      </w:r>
      <w:r>
        <w:t xml:space="preserve">Make sure to be specific about what you are saying. Hexamerins are not used to build cuticle, hexamerins are not directly incorporated into the </w:t>
      </w:r>
      <w:proofErr w:type="spellStart"/>
      <w:r>
        <w:t>cuticular</w:t>
      </w:r>
      <w:proofErr w:type="spellEnd"/>
      <w:r>
        <w:t xml:space="preserve"> protein matrix. Instead the amino acids liberated </w:t>
      </w:r>
      <w:proofErr w:type="spellStart"/>
      <w:r>
        <w:t>fro</w:t>
      </w:r>
      <w:proofErr w:type="spellEnd"/>
      <w:r>
        <w:t xml:space="preserve"> hexamerins can be used to synthesize cuticle proteins. </w:t>
      </w:r>
    </w:p>
  </w:comment>
  <w:comment w:id="51" w:author="Brown,James T" w:date="2017-10-01T23:20:00Z" w:initials="BT">
    <w:p w14:paraId="1FCCC90F" w14:textId="03DB3593" w:rsidR="00265E8A" w:rsidRDefault="00265E8A">
      <w:pPr>
        <w:pStyle w:val="CommentText"/>
      </w:pPr>
      <w:r>
        <w:rPr>
          <w:rStyle w:val="CommentReference"/>
        </w:rPr>
        <w:annotationRef/>
      </w:r>
      <w:r>
        <w:t>Understood.</w:t>
      </w:r>
    </w:p>
  </w:comment>
  <w:comment w:id="52" w:author="Dan Hahn" w:date="2017-09-30T12:19:00Z" w:initials="DH">
    <w:p w14:paraId="23F3DFF7" w14:textId="77777777" w:rsidR="00735326" w:rsidRDefault="00735326" w:rsidP="00735326">
      <w:pPr>
        <w:pStyle w:val="CommentText"/>
      </w:pPr>
      <w:r>
        <w:rPr>
          <w:rStyle w:val="CommentReference"/>
        </w:rPr>
        <w:annotationRef/>
      </w:r>
      <w:r>
        <w:t xml:space="preserve">Not when carbs are in the fat body or muscle tissue! </w:t>
      </w:r>
    </w:p>
  </w:comment>
  <w:comment w:id="53" w:author="Dan Hahn" w:date="2017-09-30T12:19:00Z" w:initials="DH">
    <w:p w14:paraId="6BCDE111" w14:textId="77777777" w:rsidR="00265E8A" w:rsidRDefault="00265E8A" w:rsidP="00265E8A">
      <w:pPr>
        <w:pStyle w:val="CommentText"/>
      </w:pPr>
      <w:r>
        <w:rPr>
          <w:rStyle w:val="CommentReference"/>
        </w:rPr>
        <w:annotationRef/>
      </w:r>
      <w:r>
        <w:t xml:space="preserve">Didn’t you already say this? </w:t>
      </w:r>
    </w:p>
  </w:comment>
  <w:comment w:id="54" w:author="Brown,James T" w:date="2017-10-01T23:15:00Z" w:initials="BT">
    <w:p w14:paraId="5440499A" w14:textId="77777777" w:rsidR="00265E8A" w:rsidRDefault="00265E8A" w:rsidP="00265E8A">
      <w:pPr>
        <w:pStyle w:val="CommentText"/>
      </w:pPr>
      <w:r>
        <w:rPr>
          <w:rStyle w:val="CommentReference"/>
        </w:rPr>
        <w:annotationRef/>
      </w:r>
      <w:r>
        <w:t>understood</w:t>
      </w:r>
    </w:p>
  </w:comment>
  <w:comment w:id="55" w:author="Dan Hahn" w:date="2017-09-30T12:20:00Z" w:initials="DH">
    <w:p w14:paraId="300FFAE2" w14:textId="77777777" w:rsidR="003B4E82" w:rsidRDefault="003B4E82" w:rsidP="003B4E82">
      <w:pPr>
        <w:pStyle w:val="CommentText"/>
      </w:pPr>
      <w:r>
        <w:rPr>
          <w:rStyle w:val="CommentReference"/>
        </w:rPr>
        <w:annotationRef/>
      </w:r>
      <w:r>
        <w:t>This sentence is poorly written.</w:t>
      </w:r>
    </w:p>
  </w:comment>
  <w:comment w:id="56" w:author="Brown,James T" w:date="2017-10-01T23:31:00Z" w:initials="BT">
    <w:p w14:paraId="40CCAA73" w14:textId="781FD0FE" w:rsidR="00534B1B" w:rsidRDefault="00534B1B">
      <w:pPr>
        <w:pStyle w:val="CommentText"/>
      </w:pPr>
      <w:r>
        <w:rPr>
          <w:rStyle w:val="CommentReference"/>
        </w:rPr>
        <w:annotationRef/>
      </w:r>
      <w:r>
        <w:t>This statement has since been reworded.</w:t>
      </w:r>
    </w:p>
  </w:comment>
  <w:comment w:id="57" w:author="Dan Hahn" w:date="2017-09-30T12:20:00Z" w:initials="DH">
    <w:p w14:paraId="5AA6663D" w14:textId="77777777" w:rsidR="003B4E82" w:rsidRDefault="003B4E82" w:rsidP="003B4E82">
      <w:pPr>
        <w:pStyle w:val="CommentText"/>
      </w:pPr>
      <w:r>
        <w:rPr>
          <w:rStyle w:val="CommentReference"/>
        </w:rPr>
        <w:annotationRef/>
      </w:r>
      <w:r>
        <w:t xml:space="preserve">Emergence from what? </w:t>
      </w:r>
    </w:p>
  </w:comment>
  <w:comment w:id="58" w:author="Brown,James T" w:date="2017-10-01T23:40:00Z" w:initials="BT">
    <w:p w14:paraId="42AD5FDB" w14:textId="1D5023CA" w:rsidR="003E768D" w:rsidRDefault="003E768D">
      <w:pPr>
        <w:pStyle w:val="CommentText"/>
      </w:pPr>
      <w:r>
        <w:rPr>
          <w:rStyle w:val="CommentReference"/>
        </w:rPr>
        <w:annotationRef/>
      </w:r>
      <w:r>
        <w:t>This statement has since been altered.</w:t>
      </w:r>
    </w:p>
  </w:comment>
  <w:comment w:id="59" w:author="Dan Hahn" w:date="2017-09-30T12:21:00Z" w:initials="DH">
    <w:p w14:paraId="66047878" w14:textId="77777777" w:rsidR="003B4E82" w:rsidRDefault="003B4E82" w:rsidP="003B4E82">
      <w:pPr>
        <w:pStyle w:val="CommentText"/>
      </w:pPr>
      <w:r>
        <w:rPr>
          <w:rStyle w:val="CommentReference"/>
        </w:rPr>
        <w:annotationRef/>
      </w:r>
      <w:r>
        <w:t xml:space="preserve">This is not a sentence because a sentence should be a complete thought. </w:t>
      </w:r>
    </w:p>
  </w:comment>
  <w:comment w:id="60" w:author="Dan Hahn" w:date="2017-09-30T12:22:00Z" w:initials="DH">
    <w:p w14:paraId="5B157941" w14:textId="77777777" w:rsidR="003B4E82" w:rsidRDefault="003B4E82" w:rsidP="003B4E82">
      <w:pPr>
        <w:pStyle w:val="CommentText"/>
      </w:pPr>
      <w:r>
        <w:rPr>
          <w:rStyle w:val="CommentReference"/>
        </w:rPr>
        <w:annotationRef/>
      </w:r>
      <w:r>
        <w:t xml:space="preserve">Please rewrite this Colorado potato beetle section for clarity and conciseness. </w:t>
      </w:r>
    </w:p>
  </w:comment>
  <w:comment w:id="61" w:author="Brown,James T" w:date="2017-10-01T23:41:00Z" w:initials="BT">
    <w:p w14:paraId="1D9EE999" w14:textId="3BCB5D47" w:rsidR="003E768D" w:rsidRDefault="003E768D">
      <w:pPr>
        <w:pStyle w:val="CommentText"/>
      </w:pPr>
      <w:r>
        <w:rPr>
          <w:rStyle w:val="CommentReference"/>
        </w:rPr>
        <w:annotationRef/>
      </w:r>
      <w:r>
        <w:t>This section has since been reworded.</w:t>
      </w:r>
    </w:p>
  </w:comment>
  <w:comment w:id="64" w:author="Dan Hahn" w:date="2017-08-25T13:30:00Z" w:initials="DH">
    <w:p w14:paraId="5F41D568" w14:textId="77777777" w:rsidR="0071341B" w:rsidRDefault="0071341B"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63" w:author="Brown,James T" w:date="2017-09-21T00:51:00Z" w:initials="BT">
    <w:p w14:paraId="6F7DD9D3" w14:textId="65D1097D" w:rsidR="0071341B" w:rsidRDefault="0071341B">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65" w:author="Dan Hahn" w:date="2017-08-28T13:26:00Z" w:initials="DH">
    <w:p w14:paraId="079B9DF9" w14:textId="4E821D9D" w:rsidR="0071341B" w:rsidRDefault="0071341B">
      <w:pPr>
        <w:pStyle w:val="CommentText"/>
      </w:pPr>
      <w:r>
        <w:rPr>
          <w:rStyle w:val="CommentReference"/>
        </w:rPr>
        <w:annotationRef/>
      </w:r>
      <w:r>
        <w:t xml:space="preserve">Could you clarify this? Do you mean to day that each sample will be a pool of the hemolymph of multiple individuals? </w:t>
      </w:r>
    </w:p>
  </w:comment>
  <w:comment w:id="66" w:author="Brown,James T" w:date="2017-09-21T01:00:00Z" w:initials="BT">
    <w:p w14:paraId="4D657F89" w14:textId="554F7EA3" w:rsidR="0071341B" w:rsidRDefault="0071341B">
      <w:pPr>
        <w:pStyle w:val="CommentText"/>
      </w:pPr>
      <w:r>
        <w:rPr>
          <w:rStyle w:val="CommentReference"/>
        </w:rPr>
        <w:annotationRef/>
      </w:r>
      <w:r>
        <w:t>Understood. I quantify protein concentrations for each individual larva. I tried to make that clearer by rewording that sentence</w:t>
      </w:r>
    </w:p>
  </w:comment>
  <w:comment w:id="67" w:author="Dan Hahn" w:date="2017-08-28T13:31:00Z" w:initials="DH">
    <w:p w14:paraId="7820D8D8" w14:textId="6135E85E" w:rsidR="0071341B" w:rsidRDefault="0071341B">
      <w:pPr>
        <w:pStyle w:val="CommentText"/>
      </w:pPr>
      <w:r>
        <w:rPr>
          <w:rStyle w:val="CommentReference"/>
        </w:rPr>
        <w:annotationRef/>
      </w:r>
      <w:r>
        <w:t xml:space="preserve">Please rewrite the concept of a solvent gradient, and specifically the gradient you use, for clarity and conciseness. </w:t>
      </w:r>
    </w:p>
  </w:comment>
  <w:comment w:id="68" w:author="Brown,James T" w:date="2017-09-30T22:15:00Z" w:initials="BT">
    <w:p w14:paraId="39CAF559" w14:textId="77CBEADF" w:rsidR="0071341B" w:rsidRDefault="0071341B">
      <w:pPr>
        <w:pStyle w:val="CommentText"/>
      </w:pPr>
      <w:r>
        <w:rPr>
          <w:rStyle w:val="CommentReference"/>
        </w:rPr>
        <w:annotationRef/>
      </w:r>
      <w:r>
        <w:t xml:space="preserve">Understood. </w:t>
      </w:r>
    </w:p>
  </w:comment>
  <w:comment w:id="69" w:author="Dan Hahn" w:date="2017-08-28T13:31:00Z" w:initials="DH">
    <w:p w14:paraId="6C203C68" w14:textId="425EF588" w:rsidR="0071341B" w:rsidRDefault="0071341B">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0" w:author="Brown,James T" w:date="2017-09-21T01:08:00Z" w:initials="BT">
    <w:p w14:paraId="07BE5987" w14:textId="388B4E51" w:rsidR="0071341B" w:rsidRDefault="0071341B">
      <w:pPr>
        <w:pStyle w:val="CommentText"/>
      </w:pPr>
      <w:r>
        <w:rPr>
          <w:rStyle w:val="CommentReference"/>
        </w:rPr>
        <w:annotationRef/>
      </w:r>
      <w:r>
        <w:t>Understood.</w:t>
      </w:r>
    </w:p>
  </w:comment>
  <w:comment w:id="71" w:author="Dan Hahn" w:date="2017-08-28T13:32:00Z" w:initials="DH">
    <w:p w14:paraId="646EB02E" w14:textId="0D261B32" w:rsidR="0071341B" w:rsidRDefault="0071341B">
      <w:pPr>
        <w:pStyle w:val="CommentText"/>
      </w:pPr>
      <w:r>
        <w:rPr>
          <w:rStyle w:val="CommentReference"/>
        </w:rPr>
        <w:annotationRef/>
      </w:r>
      <w:r>
        <w:t xml:space="preserve">What does this mean, do you mean a pool or block? </w:t>
      </w:r>
    </w:p>
  </w:comment>
  <w:comment w:id="72" w:author="Brown,James T" w:date="2017-09-30T22:35:00Z" w:initials="BT">
    <w:p w14:paraId="22189144" w14:textId="727EC1C1" w:rsidR="0071341B" w:rsidRDefault="0071341B">
      <w:pPr>
        <w:pStyle w:val="CommentText"/>
      </w:pPr>
      <w:r>
        <w:rPr>
          <w:rStyle w:val="CommentReference"/>
        </w:rPr>
        <w:annotationRef/>
      </w:r>
      <w:r>
        <w:t>Reworded for clarity</w:t>
      </w:r>
    </w:p>
  </w:comment>
  <w:comment w:id="73" w:author="Dan Hahn" w:date="2017-08-28T13:36:00Z" w:initials="DH">
    <w:p w14:paraId="4B348DF3" w14:textId="7BA06CB2" w:rsidR="0071341B" w:rsidRDefault="0071341B">
      <w:pPr>
        <w:pStyle w:val="CommentText"/>
      </w:pPr>
      <w:r>
        <w:rPr>
          <w:rStyle w:val="CommentReference"/>
        </w:rPr>
        <w:annotationRef/>
      </w:r>
      <w:r>
        <w:t xml:space="preserve">It would be useful to provide some predictions here. Also, where will you include your current preliminary data? </w:t>
      </w:r>
    </w:p>
  </w:comment>
  <w:comment w:id="74" w:author="Brown,James T" w:date="2017-09-21T01:09:00Z" w:initials="BT">
    <w:p w14:paraId="0A076005" w14:textId="0EE0505A" w:rsidR="0071341B" w:rsidRDefault="0071341B">
      <w:pPr>
        <w:pStyle w:val="CommentText"/>
      </w:pPr>
      <w:r>
        <w:rPr>
          <w:rStyle w:val="CommentReference"/>
        </w:rPr>
        <w:annotationRef/>
      </w:r>
      <w:r>
        <w:t>Understood. The preliminary data I will add at the end of the introduction</w:t>
      </w:r>
    </w:p>
  </w:comment>
  <w:comment w:id="75" w:author="Dan Hahn" w:date="2017-08-28T13:37:00Z" w:initials="DH">
    <w:p w14:paraId="72294EE0" w14:textId="33733A4F" w:rsidR="0071341B" w:rsidRDefault="0071341B">
      <w:pPr>
        <w:pStyle w:val="CommentText"/>
      </w:pPr>
      <w:r>
        <w:rPr>
          <w:rStyle w:val="CommentReference"/>
        </w:rPr>
        <w:annotationRef/>
      </w:r>
      <w:r>
        <w:t xml:space="preserve">More details are needed here. </w:t>
      </w:r>
    </w:p>
  </w:comment>
  <w:comment w:id="76" w:author="Brown,James T" w:date="2017-09-30T22:47:00Z" w:initials="BT">
    <w:p w14:paraId="0C91EBFB" w14:textId="61F35CDA" w:rsidR="0071341B" w:rsidRDefault="0071341B">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339874" w15:done="0"/>
  <w15:commentEx w15:paraId="4994D58B" w15:paraIdParent="33339874" w15:done="0"/>
  <w15:commentEx w15:paraId="713C4C94" w15:done="0"/>
  <w15:commentEx w15:paraId="742421C2" w15:paraIdParent="713C4C94" w15:done="0"/>
  <w15:commentEx w15:paraId="1E029000" w15:done="0"/>
  <w15:commentEx w15:paraId="049C225E" w15:paraIdParent="1E029000" w15:done="0"/>
  <w15:commentEx w15:paraId="3536B75D" w15:done="0"/>
  <w15:commentEx w15:paraId="231CE76E" w15:paraIdParent="3536B75D" w15:done="0"/>
  <w15:commentEx w15:paraId="41524580" w15:done="0"/>
  <w15:commentEx w15:paraId="06790149" w15:paraIdParent="41524580" w15:done="0"/>
  <w15:commentEx w15:paraId="2B37BAD8" w15:done="0"/>
  <w15:commentEx w15:paraId="1326CFF9" w15:paraIdParent="2B37BAD8" w15:done="0"/>
  <w15:commentEx w15:paraId="72C124F0" w15:done="0"/>
  <w15:commentEx w15:paraId="6068F263" w15:paraIdParent="72C124F0" w15:done="0"/>
  <w15:commentEx w15:paraId="6D8A891D" w15:done="0"/>
  <w15:commentEx w15:paraId="16362BCB" w15:paraIdParent="6D8A891D" w15:done="0"/>
  <w15:commentEx w15:paraId="2A77135A" w15:done="0"/>
  <w15:commentEx w15:paraId="2D370C20" w15:paraIdParent="2A77135A" w15:done="0"/>
  <w15:commentEx w15:paraId="352E1F1D" w15:done="0"/>
  <w15:commentEx w15:paraId="30BC222F" w15:paraIdParent="352E1F1D" w15:done="0"/>
  <w15:commentEx w15:paraId="5B3DAF06" w15:done="0"/>
  <w15:commentEx w15:paraId="68705F14" w15:paraIdParent="5B3DAF06" w15:done="0"/>
  <w15:commentEx w15:paraId="39FC83AB" w15:paraIdParent="5B3DAF06" w15:done="0"/>
  <w15:commentEx w15:paraId="27540533" w15:done="0"/>
  <w15:commentEx w15:paraId="67B75055" w15:paraIdParent="27540533" w15:done="0"/>
  <w15:commentEx w15:paraId="73137C9C" w15:done="0"/>
  <w15:commentEx w15:paraId="3A35ACC7" w15:paraIdParent="73137C9C" w15:done="0"/>
  <w15:commentEx w15:paraId="2CE4B805" w15:done="0"/>
  <w15:commentEx w15:paraId="3B9A801C" w15:paraIdParent="2CE4B805" w15:done="0"/>
  <w15:commentEx w15:paraId="62CCA058" w15:done="0"/>
  <w15:commentEx w15:paraId="7F2D1743" w15:paraIdParent="62CCA058" w15:done="0"/>
  <w15:commentEx w15:paraId="124729FC" w15:done="0"/>
  <w15:commentEx w15:paraId="22F6C066" w15:paraIdParent="124729FC" w15:done="0"/>
  <w15:commentEx w15:paraId="20869F64" w15:done="0"/>
  <w15:commentEx w15:paraId="308491E9" w15:paraIdParent="20869F64" w15:done="0"/>
  <w15:commentEx w15:paraId="2CACFFF5" w15:done="0"/>
  <w15:commentEx w15:paraId="4071F8E7" w15:paraIdParent="2CACFFF5" w15:done="0"/>
  <w15:commentEx w15:paraId="0398491B" w15:done="0"/>
  <w15:commentEx w15:paraId="1AD620E8" w15:paraIdParent="0398491B" w15:done="0"/>
  <w15:commentEx w15:paraId="04393574" w15:done="0"/>
  <w15:commentEx w15:paraId="5771DF32" w15:paraIdParent="04393574" w15:done="0"/>
  <w15:commentEx w15:paraId="21C44FCD" w15:done="0"/>
  <w15:commentEx w15:paraId="1AA2FE4F" w15:paraIdParent="21C44FCD" w15:done="0"/>
  <w15:commentEx w15:paraId="657AD777" w15:done="0"/>
  <w15:commentEx w15:paraId="26BC747C" w15:paraIdParent="657AD777" w15:done="0"/>
  <w15:commentEx w15:paraId="779590B6" w15:done="0"/>
  <w15:commentEx w15:paraId="3FDD8ADB" w15:paraIdParent="779590B6" w15:done="0"/>
  <w15:commentEx w15:paraId="1B4E3FD7" w15:done="0"/>
  <w15:commentEx w15:paraId="1FCCC90F" w15:paraIdParent="1B4E3FD7" w15:done="0"/>
  <w15:commentEx w15:paraId="23F3DFF7" w15:done="0"/>
  <w15:commentEx w15:paraId="6BCDE111" w15:done="0"/>
  <w15:commentEx w15:paraId="5440499A" w15:paraIdParent="6BCDE111" w15:done="0"/>
  <w15:commentEx w15:paraId="300FFAE2" w15:done="0"/>
  <w15:commentEx w15:paraId="40CCAA73" w15:paraIdParent="300FFAE2" w15:done="0"/>
  <w15:commentEx w15:paraId="5AA6663D" w15:done="0"/>
  <w15:commentEx w15:paraId="42AD5FDB" w15:paraIdParent="5AA6663D" w15:done="0"/>
  <w15:commentEx w15:paraId="66047878" w15:done="0"/>
  <w15:commentEx w15:paraId="5B157941" w15:done="0"/>
  <w15:commentEx w15:paraId="1D9EE999" w15:paraIdParent="5B157941"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2C5D2" w14:textId="77777777" w:rsidR="0078648D" w:rsidRDefault="0078648D">
      <w:r>
        <w:separator/>
      </w:r>
    </w:p>
  </w:endnote>
  <w:endnote w:type="continuationSeparator" w:id="0">
    <w:p w14:paraId="64F4F431" w14:textId="77777777" w:rsidR="0078648D" w:rsidRDefault="0078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71341B" w:rsidRDefault="0071341B">
    <w:pPr>
      <w:tabs>
        <w:tab w:val="center" w:pos="4680"/>
        <w:tab w:val="right" w:pos="9360"/>
      </w:tabs>
      <w:jc w:val="center"/>
    </w:pPr>
    <w:r>
      <w:fldChar w:fldCharType="begin"/>
    </w:r>
    <w:r>
      <w:instrText>PAGE</w:instrText>
    </w:r>
    <w:r>
      <w:fldChar w:fldCharType="separate"/>
    </w:r>
    <w:r w:rsidR="007160B5">
      <w:rPr>
        <w:noProof/>
      </w:rPr>
      <w:t>23</w:t>
    </w:r>
    <w:r>
      <w:fldChar w:fldCharType="end"/>
    </w:r>
  </w:p>
  <w:p w14:paraId="10AEF5E5" w14:textId="77777777" w:rsidR="0071341B" w:rsidRDefault="0071341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9A1B3" w14:textId="77777777" w:rsidR="0078648D" w:rsidRDefault="0078648D">
      <w:r>
        <w:separator/>
      </w:r>
    </w:p>
  </w:footnote>
  <w:footnote w:type="continuationSeparator" w:id="0">
    <w:p w14:paraId="3D144A10" w14:textId="77777777" w:rsidR="0078648D" w:rsidRDefault="007864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91515"/>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61440"/>
    <w:rsid w:val="00261DAE"/>
    <w:rsid w:val="00264F75"/>
    <w:rsid w:val="00265673"/>
    <w:rsid w:val="00265C55"/>
    <w:rsid w:val="00265E8A"/>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6ADA"/>
    <w:rsid w:val="00521DAD"/>
    <w:rsid w:val="005231F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4245"/>
    <w:rsid w:val="00DA7679"/>
    <w:rsid w:val="00DB007A"/>
    <w:rsid w:val="00DB0095"/>
    <w:rsid w:val="00DB021F"/>
    <w:rsid w:val="00DB16BF"/>
    <w:rsid w:val="00DB3FE7"/>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4B035D-2EBA-9548-B73E-1B2E12AF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33148</Words>
  <Characters>188947</Characters>
  <Application>Microsoft Macintosh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2017-10-01T00:21:00Z</cp:lastPrinted>
  <dcterms:created xsi:type="dcterms:W3CDTF">2017-10-02T03:51:00Z</dcterms:created>
  <dcterms:modified xsi:type="dcterms:W3CDTF">2017-10-02T04:02:00Z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