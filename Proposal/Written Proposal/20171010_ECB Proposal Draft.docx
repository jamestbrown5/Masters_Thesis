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bookmarkStart w:id="0" w:name="_GoBack"/>
      <w:bookmarkEnd w:id="0"/>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1"/>
      <w:commentRangeStart w:id="2"/>
      <w:r w:rsidRPr="004D669F">
        <w:rPr>
          <w:rFonts w:asciiTheme="minorHAnsi" w:hAnsiTheme="minorHAnsi"/>
          <w:color w:val="auto"/>
        </w:rPr>
        <w:t xml:space="preserve">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commentRangeEnd w:id="1"/>
      <w:r>
        <w:rPr>
          <w:rStyle w:val="CommentReference"/>
        </w:rPr>
        <w:commentReference w:id="1"/>
      </w:r>
      <w:commentRangeEnd w:id="2"/>
      <w:r>
        <w:rPr>
          <w:rStyle w:val="CommentReference"/>
        </w:rPr>
        <w:commentReference w:id="2"/>
      </w:r>
      <w:r>
        <w:rPr>
          <w:rFonts w:asciiTheme="minorHAnsi" w:hAnsiTheme="minorHAnsi"/>
          <w:color w:val="auto"/>
        </w:rPr>
        <w:t>Warmer temperatures will</w:t>
      </w:r>
      <w:commentRangeStart w:id="3"/>
      <w:r>
        <w:rPr>
          <w:rFonts w:asciiTheme="minorHAnsi" w:hAnsiTheme="minorHAnsi"/>
          <w:color w:val="auto"/>
        </w:rPr>
        <w:t xml:space="preserve"> effectively increase the duration of the warm growing season as fall, winter, and spring temperatures increase</w:t>
      </w:r>
      <w:r w:rsidRPr="004D669F">
        <w:rPr>
          <w:rFonts w:asciiTheme="minorHAnsi" w:hAnsiTheme="minorHAnsi"/>
          <w:color w:val="auto"/>
        </w:rPr>
        <w:t xml:space="preserve"> </w:t>
      </w:r>
      <w:commentRangeEnd w:id="3"/>
      <w:r>
        <w:rPr>
          <w:rStyle w:val="CommentReference"/>
        </w:rPr>
        <w:commentReference w:id="3"/>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commentRangeStart w:id="4"/>
      <w:commentRangeStart w:id="5"/>
      <w:commentRangeStart w:id="6"/>
      <w:commentRangeStart w:id="7"/>
      <w:r w:rsidRPr="004D669F">
        <w:rPr>
          <w:rFonts w:asciiTheme="minorHAnsi" w:hAnsiTheme="minorHAnsi"/>
          <w:color w:val="auto"/>
        </w:rPr>
        <w:t xml:space="preserve"> </w:t>
      </w:r>
      <w:commentRangeEnd w:id="4"/>
      <w:r>
        <w:rPr>
          <w:rStyle w:val="CommentReference"/>
        </w:rPr>
        <w:commentReference w:id="4"/>
      </w:r>
      <w:commentRangeEnd w:id="5"/>
      <w:r>
        <w:rPr>
          <w:rStyle w:val="CommentReference"/>
        </w:rPr>
        <w:commentReference w:id="5"/>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commentRangeEnd w:id="6"/>
      <w:r>
        <w:rPr>
          <w:rStyle w:val="CommentReference"/>
        </w:rPr>
        <w:commentReference w:id="6"/>
      </w:r>
      <w:commentRangeEnd w:id="7"/>
      <w:r>
        <w:rPr>
          <w:rStyle w:val="CommentReference"/>
        </w:rPr>
        <w:commentReference w:id="7"/>
      </w:r>
      <w:r w:rsidRPr="004D669F">
        <w:rPr>
          <w:rFonts w:asciiTheme="minorHAnsi" w:hAnsiTheme="minorHAnsi"/>
          <w:color w:val="auto"/>
        </w:rPr>
        <w:t xml:space="preserve">. For </w:t>
      </w:r>
      <w:commentRangeStart w:id="8"/>
      <w:commentRangeStart w:id="9"/>
      <w:r w:rsidRPr="004D669F">
        <w:rPr>
          <w:rFonts w:asciiTheme="minorHAnsi" w:hAnsiTheme="minorHAnsi"/>
          <w:color w:val="auto"/>
        </w:rPr>
        <w:t>insect pests</w:t>
      </w:r>
      <w:commentRangeEnd w:id="8"/>
      <w:r>
        <w:rPr>
          <w:rStyle w:val="CommentReference"/>
        </w:rPr>
        <w:commentReference w:id="8"/>
      </w:r>
      <w:commentRangeEnd w:id="9"/>
      <w:r>
        <w:rPr>
          <w:rStyle w:val="CommentReference"/>
        </w:rPr>
        <w:commentReference w:id="9"/>
      </w:r>
      <w:r w:rsidRPr="004D669F">
        <w:rPr>
          <w:rFonts w:asciiTheme="minorHAnsi" w:hAnsiTheme="minorHAnsi"/>
          <w:color w:val="auto"/>
        </w:rPr>
        <w:t>,</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BA2AA92"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ins w:id="10" w:author="Boardman, Leigh" w:date="2017-10-05T18:23:00Z">
        <w:r>
          <w:rPr>
            <w:rFonts w:asciiTheme="minorHAnsi" w:hAnsiTheme="minorHAnsi"/>
            <w:color w:val="auto"/>
          </w:rPr>
          <w:t>es</w:t>
        </w:r>
      </w:ins>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commentRangeStart w:id="11"/>
      <w:commentRangeStart w:id="12"/>
      <w:r w:rsidRPr="004D669F">
        <w:rPr>
          <w:rFonts w:asciiTheme="minorHAnsi" w:hAnsiTheme="minorHAnsi"/>
          <w:color w:val="auto"/>
        </w:rPr>
        <w:t xml:space="preserve"> </w:t>
      </w:r>
      <w:commentRangeEnd w:id="11"/>
      <w:r>
        <w:rPr>
          <w:rStyle w:val="CommentReference"/>
        </w:rPr>
        <w:commentReference w:id="11"/>
      </w:r>
      <w:commentRangeEnd w:id="12"/>
      <w:r>
        <w:rPr>
          <w:rStyle w:val="CommentReference"/>
        </w:rPr>
        <w:commentReference w:id="12"/>
      </w:r>
      <w:r w:rsidRPr="004D669F">
        <w:rPr>
          <w:rFonts w:asciiTheme="minorHAnsi" w:hAnsiTheme="minorHAnsi"/>
          <w:color w:val="auto"/>
        </w:rPr>
        <w:t>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ins w:id="13" w:author="Boardman, Leigh" w:date="2017-10-05T18:23:00Z">
        <w:r>
          <w:rPr>
            <w:rFonts w:asciiTheme="minorHAnsi" w:hAnsiTheme="minorHAnsi"/>
            <w:color w:val="auto"/>
          </w:rPr>
          <w:t xml:space="preserve">to be </w:t>
        </w:r>
      </w:ins>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14"/>
      <w:commentRangeStart w:id="15"/>
      <w:r w:rsidRPr="004D669F">
        <w:rPr>
          <w:rFonts w:asciiTheme="minorHAnsi" w:hAnsiTheme="minorHAnsi"/>
          <w:color w:val="auto"/>
        </w:rPr>
        <w:t xml:space="preserve">Investigating the responses of pest insect populations to </w:t>
      </w:r>
      <w:commentRangeStart w:id="16"/>
      <w:commentRangeStart w:id="17"/>
      <w:del w:id="18" w:author="Boardman, Leigh" w:date="2017-10-05T18:23:00Z">
        <w:r w:rsidRPr="004D669F" w:rsidDel="00A10404">
          <w:rPr>
            <w:rFonts w:asciiTheme="minorHAnsi" w:hAnsiTheme="minorHAnsi"/>
            <w:color w:val="auto"/>
          </w:rPr>
          <w:delText>increases in</w:delText>
        </w:r>
      </w:del>
      <w:ins w:id="19" w:author="Boardman, Leigh" w:date="2017-10-05T18:23:00Z">
        <w:r>
          <w:rPr>
            <w:rFonts w:asciiTheme="minorHAnsi" w:hAnsiTheme="minorHAnsi"/>
            <w:color w:val="auto"/>
          </w:rPr>
          <w:t>increasing</w:t>
        </w:r>
      </w:ins>
      <w:r w:rsidRPr="004D669F">
        <w:rPr>
          <w:rFonts w:asciiTheme="minorHAnsi" w:hAnsiTheme="minorHAnsi"/>
          <w:color w:val="auto"/>
        </w:rPr>
        <w:t xml:space="preserve"> </w:t>
      </w:r>
      <w:commentRangeEnd w:id="16"/>
      <w:r>
        <w:rPr>
          <w:rStyle w:val="CommentReference"/>
        </w:rPr>
        <w:commentReference w:id="16"/>
      </w:r>
      <w:commentRangeEnd w:id="17"/>
      <w:r>
        <w:rPr>
          <w:rStyle w:val="CommentReference"/>
        </w:rPr>
        <w:commentReference w:id="17"/>
      </w:r>
      <w:r w:rsidRPr="004D669F">
        <w:rPr>
          <w:rFonts w:asciiTheme="minorHAnsi" w:hAnsiTheme="minorHAnsi"/>
          <w:color w:val="auto"/>
        </w:rPr>
        <w:t xml:space="preserve">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commentRangeEnd w:id="14"/>
      <w:r>
        <w:rPr>
          <w:rStyle w:val="CommentReference"/>
        </w:rPr>
        <w:commentReference w:id="14"/>
      </w:r>
      <w:commentRangeEnd w:id="15"/>
      <w:r>
        <w:rPr>
          <w:rStyle w:val="CommentReference"/>
        </w:rPr>
        <w:commentReference w:id="15"/>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3A9D8EF4"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del w:id="20" w:author="Boardman, Leigh" w:date="2017-10-05T18:24:00Z">
        <w:r w:rsidRPr="004D669F" w:rsidDel="00132AF5">
          <w:rPr>
            <w:rFonts w:asciiTheme="minorHAnsi" w:hAnsiTheme="minorHAnsi"/>
            <w:color w:val="auto"/>
          </w:rPr>
          <w:delText>Because the performance of all animals</w:delText>
        </w:r>
      </w:del>
      <w:ins w:id="21" w:author="Boardman, Leigh" w:date="2017-10-05T18:24:00Z">
        <w:r>
          <w:rPr>
            <w:rFonts w:asciiTheme="minorHAnsi" w:hAnsiTheme="minorHAnsi"/>
            <w:color w:val="auto"/>
          </w:rPr>
          <w:t>Animal performance</w:t>
        </w:r>
      </w:ins>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An insect’s body temperature directly affects its </w:t>
      </w:r>
      <w:commentRangeStart w:id="22"/>
      <w:commentRangeStart w:id="23"/>
      <w:r w:rsidRPr="004D669F">
        <w:rPr>
          <w:rFonts w:asciiTheme="minorHAnsi" w:hAnsiTheme="minorHAnsi"/>
          <w:color w:val="auto"/>
        </w:rPr>
        <w:t>performance,</w:t>
      </w:r>
      <w:commentRangeEnd w:id="22"/>
      <w:r>
        <w:rPr>
          <w:rStyle w:val="CommentReference"/>
        </w:rPr>
        <w:commentReference w:id="22"/>
      </w:r>
      <w:commentRangeEnd w:id="23"/>
      <w:r>
        <w:rPr>
          <w:rStyle w:val="CommentReference"/>
        </w:rPr>
        <w:commentReference w:id="23"/>
      </w:r>
      <w:r w:rsidRPr="004D669F">
        <w:rPr>
          <w:rFonts w:asciiTheme="minorHAnsi" w:hAnsiTheme="minorHAnsi"/>
          <w:color w:val="auto"/>
        </w:rPr>
        <w:t xml:space="preserve"> and the effect of body temperature on performance can be described using a </w:t>
      </w:r>
      <w:commentRangeStart w:id="24"/>
      <w:commentRangeStart w:id="25"/>
      <w:r w:rsidRPr="004D669F">
        <w:rPr>
          <w:rFonts w:asciiTheme="minorHAnsi" w:hAnsiTheme="minorHAnsi"/>
          <w:color w:val="auto"/>
        </w:rPr>
        <w:t xml:space="preserve">thermal performance curve </w:t>
      </w:r>
      <w:commentRangeEnd w:id="24"/>
      <w:r>
        <w:rPr>
          <w:rStyle w:val="CommentReference"/>
        </w:rPr>
        <w:commentReference w:id="24"/>
      </w:r>
      <w:commentRangeEnd w:id="25"/>
      <w:r>
        <w:rPr>
          <w:rStyle w:val="CommentReference"/>
        </w:rPr>
        <w:commentReference w:id="25"/>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w:t>
      </w:r>
      <w:r w:rsidRPr="004D669F">
        <w:rPr>
          <w:rFonts w:asciiTheme="minorHAnsi" w:hAnsiTheme="minorHAnsi"/>
          <w:color w:val="auto"/>
        </w:rPr>
        <w:fldChar w:fldCharType="end"/>
      </w:r>
      <w:r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Pr>
          <w:rFonts w:asciiTheme="minorHAnsi" w:hAnsiTheme="minorHAnsi"/>
          <w:color w:val="auto"/>
        </w:rPr>
        <w:t>within which</w:t>
      </w:r>
      <w:r w:rsidRPr="004D669F">
        <w:rPr>
          <w:rFonts w:asciiTheme="minorHAnsi" w:hAnsiTheme="minorHAnsi"/>
          <w:color w:val="auto"/>
        </w:rPr>
        <w:t xml:space="preserve"> </w:t>
      </w:r>
      <w:r w:rsidR="0066463F">
        <w:rPr>
          <w:rFonts w:asciiTheme="minorHAnsi" w:hAnsiTheme="minorHAnsi"/>
          <w:color w:val="auto"/>
        </w:rPr>
        <w:t xml:space="preserve">any </w:t>
      </w:r>
      <w:commentRangeStart w:id="26"/>
      <w:commentRangeStart w:id="27"/>
      <w:r w:rsidRPr="004D669F">
        <w:rPr>
          <w:rFonts w:asciiTheme="minorHAnsi" w:hAnsiTheme="minorHAnsi"/>
          <w:color w:val="auto"/>
        </w:rPr>
        <w:t xml:space="preserve">performance </w:t>
      </w:r>
      <w:r w:rsidR="0066463F">
        <w:rPr>
          <w:rFonts w:asciiTheme="minorHAnsi" w:hAnsiTheme="minorHAnsi"/>
          <w:color w:val="auto"/>
        </w:rPr>
        <w:t>is</w:t>
      </w:r>
      <w:r>
        <w:rPr>
          <w:rFonts w:asciiTheme="minorHAnsi" w:hAnsiTheme="minorHAnsi"/>
          <w:color w:val="auto"/>
        </w:rPr>
        <w:t xml:space="preserve"> permitted</w:t>
      </w:r>
      <w:r w:rsidRPr="004D669F">
        <w:rPr>
          <w:rFonts w:asciiTheme="minorHAnsi" w:hAnsiTheme="minorHAnsi"/>
          <w:color w:val="auto"/>
        </w:rPr>
        <w:t xml:space="preserve"> </w:t>
      </w:r>
      <w:commentRangeEnd w:id="26"/>
      <w:r>
        <w:rPr>
          <w:rStyle w:val="CommentReference"/>
        </w:rPr>
        <w:commentReference w:id="26"/>
      </w:r>
      <w:commentRangeEnd w:id="27"/>
      <w:r>
        <w:rPr>
          <w:rStyle w:val="CommentReference"/>
        </w:rPr>
        <w:commentReference w:id="27"/>
      </w:r>
      <w:r w:rsidRPr="004D669F">
        <w:rPr>
          <w:rFonts w:asciiTheme="minorHAnsi" w:hAnsiTheme="minorHAnsi"/>
          <w:color w:val="auto"/>
        </w:rPr>
        <w:t xml:space="preserve">is an insect’s </w:t>
      </w:r>
      <w:r w:rsidR="00523A70">
        <w:rPr>
          <w:rFonts w:asciiTheme="minorHAnsi" w:hAnsiTheme="minorHAnsi"/>
          <w:color w:val="auto"/>
        </w:rPr>
        <w:t>thermal tolerance range. T</w:t>
      </w:r>
      <w:r w:rsidRPr="004D669F">
        <w:rPr>
          <w:rFonts w:asciiTheme="minorHAnsi" w:hAnsiTheme="minorHAnsi"/>
          <w:color w:val="auto"/>
        </w:rPr>
        <w:t xml:space="preserve">emperatures at the edge of an </w:t>
      </w:r>
      <w:commentRangeStart w:id="28"/>
      <w:r w:rsidRPr="004D669F">
        <w:rPr>
          <w:rFonts w:asciiTheme="minorHAnsi" w:hAnsiTheme="minorHAnsi"/>
          <w:color w:val="auto"/>
        </w:rPr>
        <w:t xml:space="preserve">insects thermal tolerance are termed the critical thermal maximum and critical thermal minimum, respectively </w:t>
      </w:r>
      <w:commentRangeEnd w:id="28"/>
      <w:r>
        <w:rPr>
          <w:rStyle w:val="CommentReference"/>
        </w:rPr>
        <w:commentReference w:id="28"/>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Huey et al. 2012, Sinclair et al. 2016)</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As climate changes, i</w:t>
      </w:r>
      <w:commentRangeStart w:id="29"/>
      <w:commentRangeStart w:id="30"/>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w:t>
      </w:r>
      <w:commentRangeEnd w:id="29"/>
      <w:r>
        <w:rPr>
          <w:rStyle w:val="CommentReference"/>
        </w:rPr>
        <w:commentReference w:id="29"/>
      </w:r>
      <w:commentRangeEnd w:id="30"/>
      <w:r>
        <w:rPr>
          <w:rStyle w:val="CommentReference"/>
        </w:rPr>
        <w:commentReference w:id="30"/>
      </w:r>
      <w:r w:rsidRPr="004D669F">
        <w:rPr>
          <w:rFonts w:asciiTheme="minorHAnsi" w:hAnsiTheme="minorHAnsi"/>
          <w:color w:val="auto"/>
        </w:rPr>
        <w:t xml:space="preserve">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w:t>
      </w:r>
      <w:ins w:id="31" w:author="Leigh" w:date="2017-10-05T23:27:00Z">
        <w:r w:rsidR="0066463F">
          <w:rPr>
            <w:rFonts w:asciiTheme="minorHAnsi" w:hAnsiTheme="minorHAnsi"/>
            <w:color w:val="auto"/>
          </w:rPr>
          <w:t xml:space="preserve">geographic </w:t>
        </w:r>
      </w:ins>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ins w:id="32" w:author="Leigh" w:date="2017-10-05T23:27:00Z">
        <w:r w:rsidR="0066463F">
          <w:rPr>
            <w:rFonts w:asciiTheme="minorHAnsi" w:hAnsiTheme="minorHAnsi"/>
            <w:color w:val="auto"/>
          </w:rPr>
          <w:t xml:space="preserve"> size</w:t>
        </w:r>
      </w:ins>
      <w:r w:rsidR="0066463F">
        <w:rPr>
          <w:rFonts w:asciiTheme="minorHAnsi" w:hAnsiTheme="minorHAnsi"/>
          <w:color w:val="auto"/>
        </w:rPr>
        <w:t>, or increased temperature tolerance</w:t>
      </w:r>
      <w:del w:id="33" w:author="Leigh" w:date="2017-10-05T23:27:00Z">
        <w:r w:rsidRPr="004D669F" w:rsidDel="00340132">
          <w:rPr>
            <w:rFonts w:asciiTheme="minorHAnsi" w:hAnsiTheme="minorHAnsi"/>
            <w:color w:val="auto"/>
          </w:rPr>
          <w:delText>s</w:delText>
        </w:r>
      </w:del>
      <w:r w:rsidR="0066463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Some winners c</w:t>
      </w:r>
      <w:r w:rsidRPr="004D669F">
        <w:rPr>
          <w:rFonts w:asciiTheme="minorHAnsi" w:hAnsiTheme="minorHAnsi"/>
          <w:color w:val="auto"/>
        </w:rPr>
        <w:t xml:space="preserve">ould adjust to warmer temperatures through plasticity or adaptation. </w:t>
      </w:r>
    </w:p>
    <w:p w14:paraId="0C1D4093" w14:textId="17EC87CD" w:rsidR="00EF71F3" w:rsidRDefault="00EF71F3" w:rsidP="00EF71F3">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Insects that are unable to shift their geographic range of their population or unable to</w:t>
      </w:r>
      <w:r w:rsidRPr="004D669F">
        <w:rPr>
          <w:rFonts w:asciiTheme="minorHAnsi" w:hAnsiTheme="minorHAnsi"/>
          <w:color w:val="auto"/>
        </w:rPr>
        <w:t xml:space="preserve"> tolerate increasing temperatures in their current environment</w:t>
      </w:r>
      <w:r>
        <w:rPr>
          <w:rFonts w:asciiTheme="minorHAnsi" w:hAnsiTheme="minorHAnsi"/>
          <w:color w:val="auto"/>
        </w:rPr>
        <w:t xml:space="preserve"> </w:t>
      </w:r>
      <w:r w:rsidRPr="004D669F">
        <w:rPr>
          <w:rFonts w:asciiTheme="minorHAnsi" w:hAnsiTheme="minorHAnsi"/>
          <w:color w:val="auto"/>
        </w:rPr>
        <w:lastRenderedPageBreak/>
        <w:t>could lose.</w:t>
      </w:r>
      <w:r>
        <w:rPr>
          <w:rFonts w:asciiTheme="minorHAnsi" w:hAnsiTheme="minorHAnsi"/>
          <w:color w:val="auto"/>
        </w:rPr>
        <w:t xml:space="preserve"> </w:t>
      </w:r>
      <w:r w:rsidR="0066463F">
        <w:rPr>
          <w:rFonts w:asciiTheme="minorHAnsi" w:hAnsiTheme="minorHAnsi"/>
          <w:color w:val="auto"/>
        </w:rPr>
        <w:t>W</w:t>
      </w:r>
      <w:r w:rsidRPr="004D669F">
        <w:rPr>
          <w:rFonts w:asciiTheme="minorHAnsi" w:hAnsiTheme="minorHAnsi"/>
          <w:color w:val="auto"/>
        </w:rPr>
        <w:t>armer daily and seasonal temperatures could</w:t>
      </w:r>
      <w:r>
        <w:rPr>
          <w:rFonts w:asciiTheme="minorHAnsi" w:hAnsiTheme="minorHAnsi"/>
          <w:color w:val="auto"/>
        </w:rPr>
        <w:t xml:space="preserve"> shrink the southern distribution of their population reducing their population size. For other losers, warmer temperatures could</w:t>
      </w:r>
      <w:r w:rsidRPr="004D669F">
        <w:rPr>
          <w:rFonts w:asciiTheme="minorHAnsi" w:hAnsiTheme="minorHAnsi"/>
          <w:color w:val="auto"/>
        </w:rPr>
        <w:t xml:space="preserve"> reduce their performance by exceeding their thermal breadth</w:t>
      </w:r>
      <w:r>
        <w:rPr>
          <w:rFonts w:asciiTheme="minorHAnsi" w:hAnsiTheme="minorHAnsi"/>
          <w:color w:val="auto"/>
        </w:rPr>
        <w:t xml:space="preserve"> and c</w:t>
      </w:r>
      <w:r w:rsidRPr="004D669F">
        <w:rPr>
          <w:rFonts w:asciiTheme="minorHAnsi" w:hAnsiTheme="minorHAnsi"/>
          <w:color w:val="auto"/>
        </w:rPr>
        <w:t xml:space="preserve">ontinued increases for these insects could be lethal </w:t>
      </w:r>
      <w:r>
        <w:rPr>
          <w:rFonts w:asciiTheme="minorHAnsi" w:hAnsiTheme="minorHAnsi"/>
          <w:color w:val="auto"/>
        </w:rPr>
        <w:t>by</w:t>
      </w:r>
      <w:r w:rsidRPr="004D669F">
        <w:rPr>
          <w:rFonts w:asciiTheme="minorHAnsi" w:hAnsiTheme="minorHAnsi"/>
          <w:color w:val="auto"/>
        </w:rPr>
        <w:t xml:space="preserve"> exceeding their critical thermal maximu</w:t>
      </w:r>
      <w:r>
        <w:rPr>
          <w:rFonts w:asciiTheme="minorHAnsi" w:hAnsiTheme="minorHAnsi"/>
          <w:color w:val="auto"/>
        </w:rPr>
        <w:t xml:space="preserve">m. </w:t>
      </w:r>
    </w:p>
    <w:p w14:paraId="02E226D1" w14:textId="77777777" w:rsidR="00F37315" w:rsidRDefault="00EF71F3" w:rsidP="00F37315">
      <w:pPr>
        <w:spacing w:line="480" w:lineRule="auto"/>
        <w:ind w:firstLine="720"/>
        <w:rPr>
          <w:rFonts w:asciiTheme="minorHAnsi" w:hAnsiTheme="minorHAnsi"/>
          <w:color w:val="auto"/>
        </w:rPr>
      </w:pPr>
      <w:r>
        <w:rPr>
          <w:rFonts w:asciiTheme="minorHAnsi" w:hAnsiTheme="minorHAnsi"/>
          <w:color w:val="auto"/>
        </w:rPr>
        <w:t>Alternatively,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r>
        <w:rPr>
          <w:rFonts w:asciiTheme="minorHAnsi" w:hAnsiTheme="minorHAnsi"/>
          <w:color w:val="auto"/>
        </w:rPr>
        <w:t xml:space="preserve">Other winners </w:t>
      </w:r>
      <w:r w:rsidRPr="004D669F">
        <w:rPr>
          <w:rFonts w:asciiTheme="minorHAnsi" w:hAnsiTheme="minorHAnsi"/>
          <w:color w:val="auto"/>
        </w:rPr>
        <w:t>could</w:t>
      </w:r>
      <w:r>
        <w:rPr>
          <w:rFonts w:asciiTheme="minorHAnsi" w:hAnsiTheme="minorHAnsi"/>
          <w:color w:val="auto"/>
        </w:rPr>
        <w:t xml:space="preserve"> have a wider thermal breadth and</w:t>
      </w:r>
      <w:r w:rsidRPr="004D669F">
        <w:rPr>
          <w:rFonts w:asciiTheme="minorHAnsi" w:hAnsiTheme="minorHAnsi"/>
          <w:color w:val="auto"/>
        </w:rPr>
        <w:t xml:space="preserve"> tolerate warmer temperatures. </w:t>
      </w: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w:t>
      </w:r>
      <w:r w:rsidRPr="004D669F">
        <w:rPr>
          <w:rFonts w:asciiTheme="minorHAnsi" w:hAnsiTheme="minorHAnsi"/>
          <w:color w:val="auto"/>
        </w:rPr>
        <w:lastRenderedPageBreak/>
        <w:t xml:space="preserve">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w:t>
      </w:r>
      <w:del w:id="34" w:author="Leigh" w:date="2017-10-05T23:34:00Z">
        <w:r w:rsidRPr="004D669F" w:rsidDel="002600DE">
          <w:rPr>
            <w:rFonts w:asciiTheme="minorHAnsi" w:hAnsiTheme="minorHAnsi"/>
            <w:color w:val="auto"/>
          </w:rPr>
          <w:delText xml:space="preserve">work </w:delText>
        </w:r>
      </w:del>
      <w:r w:rsidRPr="004D669F">
        <w:rPr>
          <w:rFonts w:asciiTheme="minorHAnsi" w:hAnsiTheme="minorHAnsi"/>
          <w:color w:val="auto"/>
        </w:rPr>
        <w:t xml:space="preserve">suggests that tropical insects already </w:t>
      </w:r>
      <w:r>
        <w:rPr>
          <w:rFonts w:asciiTheme="minorHAnsi" w:hAnsiTheme="minorHAnsi"/>
          <w:color w:val="auto"/>
        </w:rPr>
        <w:t>liv</w:t>
      </w:r>
      <w:commentRangeStart w:id="35"/>
      <w:commentRangeStart w:id="36"/>
      <w:r w:rsidRPr="004D669F">
        <w:rPr>
          <w:rFonts w:asciiTheme="minorHAnsi" w:hAnsiTheme="minorHAnsi"/>
          <w:color w:val="auto"/>
        </w:rPr>
        <w:t>e</w:t>
      </w:r>
      <w:commentRangeEnd w:id="35"/>
      <w:r>
        <w:rPr>
          <w:rStyle w:val="CommentReference"/>
        </w:rPr>
        <w:commentReference w:id="35"/>
      </w:r>
      <w:commentRangeEnd w:id="36"/>
      <w:r>
        <w:rPr>
          <w:rStyle w:val="CommentReference"/>
        </w:rPr>
        <w:commentReference w:id="36"/>
      </w:r>
      <w:r w:rsidRPr="004D669F">
        <w:rPr>
          <w:rFonts w:asciiTheme="minorHAnsi" w:hAnsiTheme="minorHAnsi"/>
          <w:color w:val="auto"/>
        </w:rPr>
        <w:t xml:space="preserv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 xml:space="preserve">as climate </w:t>
      </w:r>
      <w:commentRangeStart w:id="37"/>
      <w:r w:rsidRPr="004D669F">
        <w:rPr>
          <w:rFonts w:asciiTheme="minorHAnsi" w:hAnsiTheme="minorHAnsi"/>
          <w:color w:val="auto"/>
        </w:rPr>
        <w:t>warms</w:t>
      </w:r>
      <w:commentRangeEnd w:id="37"/>
      <w:r>
        <w:rPr>
          <w:rStyle w:val="CommentReference"/>
        </w:rPr>
        <w:commentReference w:id="37"/>
      </w:r>
      <w:r w:rsidRPr="004D669F">
        <w:rPr>
          <w:rFonts w:asciiTheme="minorHAnsi" w:hAnsiTheme="minorHAnsi"/>
          <w:color w:val="auto"/>
        </w:rPr>
        <w:t>.</w:t>
      </w:r>
      <w:r w:rsidR="00F37315">
        <w:rPr>
          <w:rFonts w:asciiTheme="minorHAnsi" w:hAnsiTheme="minorHAnsi"/>
          <w:color w:val="auto"/>
        </w:rPr>
        <w:t xml:space="preserve"> </w:t>
      </w:r>
    </w:p>
    <w:p w14:paraId="6BD92CA8" w14:textId="75E3576F" w:rsidR="00AF5740" w:rsidRDefault="00EF71F3" w:rsidP="00924EF3">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w:t>
      </w:r>
      <w:moveFromRangeStart w:id="38" w:author="Leigh" w:date="2017-10-05T23:37:00Z" w:name="move495009959"/>
      <w:moveFrom w:id="39" w:author="Leigh" w:date="2017-10-05T23:37:00Z">
        <w:r w:rsidRPr="004D669F" w:rsidDel="00874065">
          <w:rPr>
            <w:rFonts w:asciiTheme="minorHAnsi" w:hAnsiTheme="minorHAnsi"/>
            <w:color w:val="auto"/>
          </w:rPr>
          <w:t xml:space="preserve">Being able to reliably predict seasonal changes is probably one of the most important challenges all organisms encounter. </w:t>
        </w:r>
      </w:moveFrom>
      <w:moveFromRangeEnd w:id="38"/>
      <w:r w:rsidRPr="004D669F">
        <w:rPr>
          <w:rFonts w:asciiTheme="minorHAnsi" w:hAnsiTheme="minorHAnsi"/>
          <w:color w:val="auto"/>
        </w:rPr>
        <w:t xml:space="preserve">For plants and animals alike, temperature has a strong influence on their growth and performance, but daily temperatures can fluctuate from year to year. </w:t>
      </w:r>
      <w:moveToRangeStart w:id="40" w:author="Leigh" w:date="2017-10-05T23:37:00Z" w:name="move495009959"/>
      <w:moveTo w:id="41" w:author="Leigh" w:date="2017-10-05T23:37:00Z">
        <w:r w:rsidRPr="004D669F">
          <w:rPr>
            <w:rFonts w:asciiTheme="minorHAnsi" w:hAnsiTheme="minorHAnsi"/>
            <w:color w:val="auto"/>
          </w:rPr>
          <w:t>Being able to reliably predict seasonal changes is probably one of the most important challenges all organisms encounter.</w:t>
        </w:r>
      </w:moveTo>
      <w:moveToRangeEnd w:id="40"/>
      <w:ins w:id="42" w:author="Leigh" w:date="2017-10-05T23:37:00Z">
        <w:r>
          <w:rPr>
            <w:rFonts w:asciiTheme="minorHAnsi" w:hAnsiTheme="minorHAnsi"/>
            <w:color w:val="auto"/>
          </w:rPr>
          <w:t xml:space="preserve"> </w:t>
        </w:r>
      </w:ins>
      <w:r w:rsidRPr="004D669F">
        <w:rPr>
          <w:rFonts w:asciiTheme="minorHAnsi" w:hAnsiTheme="minorHAnsi"/>
          <w:color w:val="auto"/>
        </w:rPr>
        <w:t xml:space="preserve">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each year </w:t>
      </w:r>
      <w:r w:rsidR="00237D92">
        <w:rPr>
          <w:rFonts w:asciiTheme="minorHAnsi" w:hAnsiTheme="minorHAnsi"/>
          <w:color w:val="auto"/>
        </w:rPr>
        <w:t>as</w:t>
      </w:r>
      <w:r w:rsidRPr="004D669F">
        <w:rPr>
          <w:rFonts w:asciiTheme="minorHAnsi" w:hAnsiTheme="minorHAnsi"/>
          <w:color w:val="auto"/>
        </w:rPr>
        <w:t xml:space="preserve"> climate change</w:t>
      </w:r>
      <w:r w:rsidR="00237D92">
        <w:rPr>
          <w:rFonts w:asciiTheme="minorHAnsi" w:hAnsiTheme="minorHAnsi"/>
          <w:color w:val="auto"/>
        </w:rPr>
        <w:t>s</w:t>
      </w:r>
      <w:r w:rsidRPr="004D669F">
        <w:rPr>
          <w:rFonts w:asciiTheme="minorHAnsi" w:hAnsiTheme="minorHAnsi"/>
          <w:color w:val="auto"/>
        </w:rPr>
        <w:t xml:space="preserve">, a hypothetical photoperiod of 13 hours that previously indicated the average beginning of the growing season could, as temperatures increase, indicate on average </w:t>
      </w:r>
      <w:r w:rsidRPr="004D669F">
        <w:rPr>
          <w:rFonts w:asciiTheme="minorHAnsi" w:hAnsiTheme="minorHAnsi"/>
          <w:color w:val="auto"/>
        </w:rPr>
        <w:lastRenderedPageBreak/>
        <w:t xml:space="preserve">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del w:id="43" w:author="Leigh" w:date="2017-10-05T23:37:00Z">
        <w:r w:rsidRPr="004D669F" w:rsidDel="00874065">
          <w:rPr>
            <w:rFonts w:asciiTheme="minorHAnsi" w:hAnsiTheme="minorHAnsi"/>
            <w:color w:val="auto"/>
          </w:rPr>
          <w:delText>Those i</w:delText>
        </w:r>
      </w:del>
      <w:ins w:id="44" w:author="Leigh" w:date="2017-10-05T23:37:00Z">
        <w:r>
          <w:rPr>
            <w:rFonts w:asciiTheme="minorHAnsi" w:hAnsiTheme="minorHAnsi"/>
            <w:color w:val="auto"/>
          </w:rPr>
          <w:t>I</w:t>
        </w:r>
      </w:ins>
      <w:r w:rsidRPr="004D669F">
        <w:rPr>
          <w:rFonts w:asciiTheme="minorHAnsi" w:hAnsiTheme="minorHAnsi"/>
          <w:color w:val="auto"/>
        </w:rPr>
        <w:t xml:space="preserve">nsects that depend on photoperiod to make life history decisions, but </w:t>
      </w:r>
      <w:del w:id="45" w:author="Leigh" w:date="2017-10-05T23:37:00Z">
        <w:r w:rsidRPr="004D669F" w:rsidDel="00874065">
          <w:rPr>
            <w:rFonts w:asciiTheme="minorHAnsi" w:hAnsiTheme="minorHAnsi"/>
            <w:color w:val="auto"/>
          </w:rPr>
          <w:delText>are unable to</w:delText>
        </w:r>
      </w:del>
      <w:ins w:id="46" w:author="Leigh" w:date="2017-10-05T23:37:00Z">
        <w:r>
          <w:rPr>
            <w:rFonts w:asciiTheme="minorHAnsi" w:hAnsiTheme="minorHAnsi"/>
            <w:color w:val="auto"/>
          </w:rPr>
          <w:t>cannot</w:t>
        </w:r>
      </w:ins>
      <w:r w:rsidRPr="004D669F">
        <w:rPr>
          <w:rFonts w:asciiTheme="minorHAnsi" w:hAnsiTheme="minorHAnsi"/>
          <w:color w:val="auto"/>
        </w:rPr>
        <w:t xml:space="preserve"> adjust to the warmer temperatures approximated by photoperiod, could lose. </w:t>
      </w:r>
    </w:p>
    <w:p w14:paraId="5F080CEA" w14:textId="77777777" w:rsidR="00F37315" w:rsidRPr="004D669F" w:rsidRDefault="00F37315" w:rsidP="00F37315">
      <w:pPr>
        <w:spacing w:line="480" w:lineRule="auto"/>
        <w:ind w:firstLine="720"/>
        <w:rPr>
          <w:rFonts w:asciiTheme="minorHAnsi" w:hAnsiTheme="minorHAnsi"/>
          <w:color w:val="auto"/>
        </w:rPr>
      </w:pPr>
      <w:commentRangeStart w:id="47"/>
      <w:commentRangeStart w:id="48"/>
      <w:r w:rsidRPr="004D669F">
        <w:rPr>
          <w:rFonts w:asciiTheme="minorHAnsi" w:hAnsiTheme="minorHAnsi"/>
          <w:color w:val="auto"/>
        </w:rPr>
        <w:t xml:space="preserve">Photoperiod, like temperature, is an important environmental </w:t>
      </w:r>
      <w:commentRangeEnd w:id="47"/>
      <w:r>
        <w:rPr>
          <w:rStyle w:val="CommentReference"/>
        </w:rPr>
        <w:commentReference w:id="47"/>
      </w:r>
      <w:commentRangeEnd w:id="48"/>
      <w:r>
        <w:rPr>
          <w:rStyle w:val="CommentReference"/>
        </w:rPr>
        <w:commentReference w:id="48"/>
      </w:r>
      <w:r w:rsidRPr="004D669F">
        <w:rPr>
          <w:rFonts w:asciiTheme="minorHAnsi" w:hAnsiTheme="minorHAnsi"/>
          <w:color w:val="auto"/>
        </w:rPr>
        <w:t>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winning insects 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Failure to adjust to the photoperiods of these warmer northern latitudes could negatively impact the timing of life history events for those shifted populations, turning winners into losers. </w:t>
      </w:r>
    </w:p>
    <w:p w14:paraId="76A0E9EF" w14:textId="6BCC3374" w:rsidR="00AA4FE8" w:rsidRPr="004D669F" w:rsidRDefault="00DB4379" w:rsidP="00AA4FE8">
      <w:pPr>
        <w:spacing w:line="480" w:lineRule="auto"/>
        <w:ind w:firstLine="720"/>
        <w:rPr>
          <w:rFonts w:asciiTheme="minorHAnsi" w:hAnsiTheme="minorHAnsi"/>
          <w:color w:val="auto"/>
        </w:rPr>
      </w:pPr>
      <w:r>
        <w:rPr>
          <w:rFonts w:asciiTheme="minorHAnsi" w:hAnsiTheme="minorHAnsi"/>
          <w:color w:val="auto"/>
        </w:rPr>
        <w:t xml:space="preserve">Rising </w:t>
      </w:r>
      <w:r w:rsidR="008C0398">
        <w:rPr>
          <w:rFonts w:asciiTheme="minorHAnsi" w:hAnsiTheme="minorHAnsi"/>
          <w:color w:val="auto"/>
        </w:rPr>
        <w:t xml:space="preserve">winter </w:t>
      </w:r>
      <w:r w:rsidR="00EF71F3" w:rsidRPr="004D669F">
        <w:rPr>
          <w:rFonts w:asciiTheme="minorHAnsi" w:hAnsiTheme="minorHAnsi"/>
          <w:color w:val="auto"/>
        </w:rPr>
        <w:t>temperatures</w:t>
      </w:r>
      <w:r w:rsidR="008C0398">
        <w:rPr>
          <w:rFonts w:asciiTheme="minorHAnsi" w:hAnsiTheme="minorHAnsi"/>
          <w:color w:val="auto"/>
        </w:rPr>
        <w:t xml:space="preserve"> </w:t>
      </w:r>
      <w:r w:rsidR="00EF71F3" w:rsidRPr="004D669F">
        <w:rPr>
          <w:rFonts w:asciiTheme="minorHAnsi" w:hAnsiTheme="minorHAnsi"/>
          <w:color w:val="auto"/>
        </w:rPr>
        <w:t xml:space="preserve">can directly affect the performance of insects. </w:t>
      </w:r>
      <w:r w:rsidR="00237D92">
        <w:rPr>
          <w:rFonts w:asciiTheme="minorHAnsi" w:hAnsiTheme="minorHAnsi"/>
          <w:color w:val="auto"/>
        </w:rPr>
        <w:t xml:space="preserve">For active insects, warmer </w:t>
      </w:r>
      <w:r w:rsidR="00336B09">
        <w:rPr>
          <w:rFonts w:asciiTheme="minorHAnsi" w:hAnsiTheme="minorHAnsi"/>
          <w:color w:val="auto"/>
        </w:rPr>
        <w:t>summer</w:t>
      </w:r>
      <w:r w:rsidR="00237D92">
        <w:rPr>
          <w:rFonts w:asciiTheme="minorHAnsi" w:hAnsiTheme="minorHAnsi"/>
          <w:color w:val="auto"/>
        </w:rPr>
        <w:t xml:space="preserve"> temperatures could exceed their</w:t>
      </w:r>
      <w:r w:rsidR="00EF71F3" w:rsidRPr="004D669F">
        <w:rPr>
          <w:rFonts w:asciiTheme="minorHAnsi" w:hAnsiTheme="minorHAnsi"/>
          <w:color w:val="auto"/>
        </w:rPr>
        <w:t xml:space="preserve"> thermal maximum</w:t>
      </w:r>
      <w:r>
        <w:rPr>
          <w:rFonts w:asciiTheme="minorHAnsi" w:hAnsiTheme="minorHAnsi"/>
          <w:color w:val="auto"/>
        </w:rPr>
        <w:t>s in</w:t>
      </w:r>
      <w:r w:rsidR="00EF71F3" w:rsidRPr="004D669F">
        <w:rPr>
          <w:rFonts w:asciiTheme="minorHAnsi" w:hAnsiTheme="minorHAnsi"/>
          <w:color w:val="auto"/>
        </w:rPr>
        <w:t>hibiting activity, development, and eventually causing mortality</w:t>
      </w:r>
      <w:r>
        <w:rPr>
          <w:rFonts w:asciiTheme="minorHAnsi" w:hAnsiTheme="minorHAnsi"/>
          <w:color w:val="auto"/>
        </w:rPr>
        <w:t xml:space="preserve">. </w:t>
      </w:r>
      <w:r w:rsidR="00237D92">
        <w:rPr>
          <w:rFonts w:asciiTheme="minorHAnsi" w:hAnsiTheme="minorHAnsi"/>
          <w:color w:val="auto"/>
        </w:rPr>
        <w:t>For diapausing insects, w</w:t>
      </w:r>
      <w:r>
        <w:rPr>
          <w:rFonts w:asciiTheme="minorHAnsi" w:hAnsiTheme="minorHAnsi"/>
          <w:color w:val="auto"/>
        </w:rPr>
        <w:t xml:space="preserve">armer winter temperatures </w:t>
      </w:r>
      <w:r w:rsidR="00D72541">
        <w:rPr>
          <w:rFonts w:asciiTheme="minorHAnsi" w:hAnsiTheme="minorHAnsi"/>
          <w:color w:val="auto"/>
        </w:rPr>
        <w:t>could</w:t>
      </w:r>
      <w:r w:rsidR="00237D92">
        <w:rPr>
          <w:rFonts w:asciiTheme="minorHAnsi" w:hAnsiTheme="minorHAnsi"/>
          <w:color w:val="auto"/>
        </w:rPr>
        <w:t xml:space="preserve"> increase the activity of their suppressed metabolism. </w:t>
      </w:r>
      <w:r w:rsidR="007C4173">
        <w:rPr>
          <w:rFonts w:asciiTheme="minorHAnsi" w:hAnsiTheme="minorHAnsi"/>
          <w:color w:val="auto"/>
        </w:rPr>
        <w:t xml:space="preserve">Consequently, </w:t>
      </w:r>
      <w:r w:rsidR="00237D92">
        <w:rPr>
          <w:rFonts w:asciiTheme="minorHAnsi" w:hAnsiTheme="minorHAnsi"/>
          <w:color w:val="auto"/>
        </w:rPr>
        <w:t xml:space="preserve">an </w:t>
      </w:r>
      <w:r w:rsidR="007C4173">
        <w:rPr>
          <w:rFonts w:asciiTheme="minorHAnsi" w:hAnsiTheme="minorHAnsi"/>
          <w:color w:val="auto"/>
        </w:rPr>
        <w:t xml:space="preserve">elevated </w:t>
      </w:r>
      <w:r w:rsidR="00237D92">
        <w:rPr>
          <w:rFonts w:asciiTheme="minorHAnsi" w:hAnsiTheme="minorHAnsi"/>
          <w:color w:val="auto"/>
        </w:rPr>
        <w:t>metabolic rate</w:t>
      </w:r>
      <w:r w:rsidR="007C4173">
        <w:rPr>
          <w:rFonts w:asciiTheme="minorHAnsi" w:hAnsiTheme="minorHAnsi"/>
          <w:color w:val="auto"/>
        </w:rPr>
        <w:t xml:space="preserve"> would</w:t>
      </w:r>
      <w:r w:rsidR="00AA4FE8">
        <w:rPr>
          <w:rFonts w:asciiTheme="minorHAnsi" w:hAnsiTheme="minorHAnsi"/>
          <w:color w:val="auto"/>
        </w:rPr>
        <w:t xml:space="preserve"> require more energy </w:t>
      </w:r>
      <w:r w:rsidR="007C4173">
        <w:rPr>
          <w:rFonts w:asciiTheme="minorHAnsi" w:hAnsiTheme="minorHAnsi"/>
          <w:color w:val="auto"/>
        </w:rPr>
        <w:t xml:space="preserve">to fuel </w:t>
      </w:r>
      <w:r w:rsidR="00AA4FE8">
        <w:rPr>
          <w:rFonts w:asciiTheme="minorHAnsi" w:hAnsiTheme="minorHAnsi"/>
          <w:color w:val="auto"/>
        </w:rPr>
        <w:t>possibly depleting</w:t>
      </w:r>
      <w:r w:rsidR="007C4173">
        <w:rPr>
          <w:rFonts w:asciiTheme="minorHAnsi" w:hAnsiTheme="minorHAnsi"/>
          <w:color w:val="auto"/>
        </w:rPr>
        <w:t xml:space="preserve"> the</w:t>
      </w:r>
      <w:r w:rsidR="00AA4FE8">
        <w:rPr>
          <w:rFonts w:asciiTheme="minorHAnsi" w:hAnsiTheme="minorHAnsi"/>
          <w:color w:val="auto"/>
        </w:rPr>
        <w:t>ir</w:t>
      </w:r>
      <w:r w:rsidR="007C4173">
        <w:rPr>
          <w:rFonts w:asciiTheme="minorHAnsi" w:hAnsiTheme="minorHAnsi"/>
          <w:color w:val="auto"/>
        </w:rPr>
        <w:t xml:space="preserve"> energetic budget. </w:t>
      </w:r>
      <w:r w:rsidR="00AA4FE8">
        <w:rPr>
          <w:rFonts w:asciiTheme="minorHAnsi" w:hAnsiTheme="minorHAnsi"/>
          <w:color w:val="auto"/>
        </w:rPr>
        <w:t xml:space="preserve">Winners </w:t>
      </w:r>
      <w:commentRangeStart w:id="49"/>
      <w:commentRangeStart w:id="50"/>
      <w:r w:rsidR="00AA4FE8" w:rsidRPr="004D669F">
        <w:rPr>
          <w:rFonts w:asciiTheme="minorHAnsi" w:hAnsiTheme="minorHAnsi"/>
          <w:color w:val="auto"/>
        </w:rPr>
        <w:t>could be pre-adju</w:t>
      </w:r>
      <w:r w:rsidR="00AA4FE8">
        <w:rPr>
          <w:rFonts w:asciiTheme="minorHAnsi" w:hAnsiTheme="minorHAnsi"/>
          <w:color w:val="auto"/>
        </w:rPr>
        <w:t xml:space="preserve">sted to warmer temperatures or </w:t>
      </w:r>
      <w:r w:rsidR="00AA4FE8" w:rsidRPr="004D669F">
        <w:rPr>
          <w:rFonts w:asciiTheme="minorHAnsi" w:hAnsiTheme="minorHAnsi"/>
          <w:color w:val="auto"/>
        </w:rPr>
        <w:t xml:space="preserve">they could gain the ability to adjust </w:t>
      </w:r>
      <w:r w:rsidR="00AA4FE8">
        <w:rPr>
          <w:rFonts w:asciiTheme="minorHAnsi" w:hAnsiTheme="minorHAnsi"/>
          <w:color w:val="auto"/>
        </w:rPr>
        <w:t xml:space="preserve">as climate changes </w:t>
      </w:r>
      <w:r w:rsidR="00AA4FE8" w:rsidRPr="004D669F">
        <w:rPr>
          <w:rFonts w:asciiTheme="minorHAnsi" w:hAnsiTheme="minorHAnsi"/>
          <w:color w:val="auto"/>
        </w:rPr>
        <w:fldChar w:fldCharType="begin" w:fldLock="1"/>
      </w:r>
      <w:r w:rsidR="00AA4FE8">
        <w:rPr>
          <w:rFonts w:asciiTheme="minorHAnsi" w:hAnsiTheme="minorHAnsi"/>
          <w:color w:val="auto"/>
        </w:rPr>
        <w:instrText>ADDIN CSL_CITATION { "citationItems" : [ { "id" : "ITEM-1",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AA4FE8" w:rsidRPr="004D669F">
        <w:rPr>
          <w:rFonts w:asciiTheme="minorHAnsi" w:hAnsiTheme="minorHAnsi"/>
          <w:color w:val="auto"/>
        </w:rPr>
        <w:fldChar w:fldCharType="separate"/>
      </w:r>
      <w:r w:rsidR="00AA4FE8" w:rsidRPr="004D669F">
        <w:rPr>
          <w:rFonts w:asciiTheme="minorHAnsi" w:hAnsiTheme="minorHAnsi"/>
          <w:noProof/>
          <w:color w:val="auto"/>
        </w:rPr>
        <w:t>(Williams et al. 2008)</w:t>
      </w:r>
      <w:r w:rsidR="00AA4FE8" w:rsidRPr="004D669F">
        <w:rPr>
          <w:rFonts w:asciiTheme="minorHAnsi" w:hAnsiTheme="minorHAnsi"/>
          <w:color w:val="auto"/>
        </w:rPr>
        <w:fldChar w:fldCharType="end"/>
      </w:r>
      <w:r w:rsidR="00AA4FE8" w:rsidRPr="004D669F">
        <w:rPr>
          <w:rFonts w:asciiTheme="minorHAnsi" w:hAnsiTheme="minorHAnsi"/>
          <w:color w:val="auto"/>
        </w:rPr>
        <w:t xml:space="preserve">. </w:t>
      </w:r>
      <w:commentRangeEnd w:id="49"/>
      <w:r w:rsidR="00AA4FE8">
        <w:rPr>
          <w:rStyle w:val="CommentReference"/>
        </w:rPr>
        <w:commentReference w:id="49"/>
      </w:r>
      <w:commentRangeEnd w:id="50"/>
      <w:r w:rsidR="00AA4FE8">
        <w:rPr>
          <w:rStyle w:val="CommentReference"/>
        </w:rPr>
        <w:commentReference w:id="50"/>
      </w:r>
      <w:r w:rsidR="00AA4FE8" w:rsidRPr="004D669F">
        <w:rPr>
          <w:rFonts w:asciiTheme="minorHAnsi" w:hAnsiTheme="minorHAnsi"/>
          <w:color w:val="auto"/>
        </w:rPr>
        <w:t>The capacity to adjust to these photoperiodic changes could be the result of phenotypic plasticity or evolutionary adaptations.</w:t>
      </w:r>
    </w:p>
    <w:p w14:paraId="7914620D" w14:textId="52550447" w:rsidR="003978C6" w:rsidRPr="002C28CC" w:rsidRDefault="00EF71F3" w:rsidP="00EF71F3">
      <w:pPr>
        <w:spacing w:line="480" w:lineRule="auto"/>
        <w:ind w:firstLine="720"/>
        <w:rPr>
          <w:rFonts w:asciiTheme="minorHAnsi" w:hAnsiTheme="minorHAnsi"/>
          <w:color w:val="auto"/>
        </w:rPr>
      </w:pPr>
      <w:commentRangeStart w:id="51"/>
      <w:commentRangeStart w:id="52"/>
      <w:r w:rsidRPr="004D669F">
        <w:rPr>
          <w:rFonts w:asciiTheme="minorHAnsi" w:hAnsiTheme="minorHAnsi"/>
          <w:color w:val="auto"/>
        </w:rPr>
        <w:t>Winning insects could</w:t>
      </w:r>
      <w:r>
        <w:rPr>
          <w:rFonts w:asciiTheme="minorHAnsi" w:hAnsiTheme="minorHAnsi"/>
          <w:color w:val="auto"/>
        </w:rPr>
        <w:t xml:space="preserve"> be pre-</w:t>
      </w:r>
      <w:r w:rsidRPr="004D669F">
        <w:rPr>
          <w:rFonts w:asciiTheme="minorHAnsi" w:hAnsiTheme="minorHAnsi"/>
          <w:color w:val="auto"/>
        </w:rPr>
        <w:t>adjust</w:t>
      </w:r>
      <w:r>
        <w:rPr>
          <w:rFonts w:asciiTheme="minorHAnsi" w:hAnsiTheme="minorHAnsi"/>
          <w:color w:val="auto"/>
        </w:rPr>
        <w:t>ed</w:t>
      </w:r>
      <w:r w:rsidRPr="004D669F">
        <w:rPr>
          <w:rFonts w:asciiTheme="minorHAnsi" w:hAnsiTheme="minorHAnsi"/>
          <w:color w:val="auto"/>
        </w:rPr>
        <w:t xml:space="preserve"> to these cyclic changes in their environment through phenotypic plasticity</w:t>
      </w:r>
      <w:commentRangeEnd w:id="51"/>
      <w:r w:rsidRPr="004D669F">
        <w:rPr>
          <w:rStyle w:val="CommentReference"/>
          <w:color w:val="auto"/>
        </w:rPr>
        <w:commentReference w:id="51"/>
      </w:r>
      <w:commentRangeEnd w:id="52"/>
      <w:r w:rsidRPr="004D669F">
        <w:rPr>
          <w:rStyle w:val="CommentReference"/>
          <w:color w:val="auto"/>
        </w:rPr>
        <w:commentReference w:id="52"/>
      </w:r>
      <w:r w:rsidRPr="004D669F">
        <w:rPr>
          <w:rFonts w:asciiTheme="minorHAnsi" w:hAnsiTheme="minorHAnsi"/>
          <w:color w:val="auto"/>
        </w:rPr>
        <w:t xml:space="preserve">. Phenotypic plasticity is defined as the capacity of a single </w:t>
      </w:r>
      <w:r w:rsidRPr="004D669F">
        <w:rPr>
          <w:rFonts w:asciiTheme="minorHAnsi" w:hAnsiTheme="minorHAnsi"/>
          <w:color w:val="auto"/>
        </w:rPr>
        <w:lastRenderedPageBreak/>
        <w:t xml:space="preserve">genotype to express multiple, different phenotypes as a function of the environmental conditions that the genotype encounters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(Agrawal 2001)</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A137D4">
        <w:rPr>
          <w:rFonts w:asciiTheme="minorHAnsi" w:hAnsiTheme="minorHAnsi"/>
          <w:color w:val="auto"/>
        </w:rPr>
        <w:t xml:space="preserve">Evolutionary adaptations </w:t>
      </w:r>
      <w:r w:rsidR="004345ED">
        <w:rPr>
          <w:rFonts w:asciiTheme="minorHAnsi" w:hAnsiTheme="minorHAnsi"/>
          <w:color w:val="auto"/>
        </w:rPr>
        <w:t xml:space="preserve">are genetic changes that occur within populations due to selection </w:t>
      </w:r>
      <w:r w:rsidR="004345ED">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4345ED">
        <w:rPr>
          <w:rFonts w:asciiTheme="minorHAnsi" w:hAnsiTheme="minorHAnsi"/>
          <w:color w:val="auto"/>
        </w:rPr>
        <w:fldChar w:fldCharType="separate"/>
      </w:r>
      <w:r w:rsidR="004345ED" w:rsidRPr="004345ED">
        <w:rPr>
          <w:rFonts w:asciiTheme="minorHAnsi" w:hAnsiTheme="minorHAnsi"/>
          <w:noProof/>
          <w:color w:val="auto"/>
        </w:rPr>
        <w:t>(Lee 2002)</w:t>
      </w:r>
      <w:r w:rsidR="004345ED">
        <w:rPr>
          <w:rFonts w:asciiTheme="minorHAnsi" w:hAnsiTheme="minorHAnsi"/>
          <w:color w:val="auto"/>
        </w:rPr>
        <w:fldChar w:fldCharType="end"/>
      </w:r>
      <w:r w:rsidR="004345ED">
        <w:rPr>
          <w:rFonts w:asciiTheme="minorHAnsi" w:hAnsiTheme="minorHAnsi"/>
          <w:color w:val="auto"/>
        </w:rPr>
        <w:t>.</w:t>
      </w:r>
    </w:p>
    <w:p w14:paraId="20BFCE41" w14:textId="6D579034" w:rsidR="003978C6" w:rsidRPr="002C28CC" w:rsidRDefault="003978C6" w:rsidP="00EF71F3">
      <w:pPr>
        <w:spacing w:line="480" w:lineRule="auto"/>
        <w:ind w:firstLine="720"/>
        <w:rPr>
          <w:rFonts w:asciiTheme="minorHAnsi" w:hAnsiTheme="minorHAnsi"/>
          <w:color w:val="auto"/>
        </w:rPr>
      </w:pPr>
      <w:r w:rsidRPr="002C28CC">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environment increase in frequency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(Lee 2002)</w:t>
      </w:r>
      <w:r w:rsidRPr="002C28CC">
        <w:rPr>
          <w:rFonts w:asciiTheme="minorHAnsi" w:hAnsiTheme="minorHAnsi"/>
          <w:color w:val="auto"/>
        </w:rPr>
        <w:fldChar w:fldCharType="end"/>
      </w:r>
      <w:r w:rsidRPr="002C28CC">
        <w:rPr>
          <w:rFonts w:asciiTheme="minorHAnsi" w:hAnsiTheme="minorHAnsi"/>
          <w:color w:val="auto"/>
        </w:rPr>
        <w:t>. As temperatures warm, insects with genotypes that enable them to adjust to the warmer temperatures predicted by photoperiod could migrate into these changing northern regions that now have more southern thermal conditions</w:t>
      </w:r>
      <w:r w:rsidR="00FF4EF5">
        <w:rPr>
          <w:rFonts w:asciiTheme="minorHAnsi" w:hAnsiTheme="minorHAnsi"/>
          <w:color w:val="auto"/>
        </w:rPr>
        <w:t xml:space="preserve"> could be climate change winners.</w:t>
      </w:r>
      <w:r w:rsidR="00EF71F3" w:rsidRPr="004D669F">
        <w:rPr>
          <w:rFonts w:asciiTheme="minorHAnsi" w:hAnsiTheme="minorHAnsi"/>
          <w:color w:val="auto"/>
        </w:rPr>
        <w:t xml:space="preserve"> </w:t>
      </w:r>
    </w:p>
    <w:p w14:paraId="589F9ADE" w14:textId="303D1EEF" w:rsidR="00792752" w:rsidRPr="002C28CC" w:rsidRDefault="00EF71F3" w:rsidP="00621765">
      <w:pPr>
        <w:spacing w:line="480" w:lineRule="auto"/>
        <w:ind w:firstLine="720"/>
        <w:rPr>
          <w:rFonts w:asciiTheme="minorHAnsi" w:hAnsiTheme="minorHAnsi"/>
          <w:color w:val="auto"/>
        </w:rPr>
      </w:pPr>
      <w:r w:rsidRPr="004D669F">
        <w:rPr>
          <w:rFonts w:asciiTheme="minorHAnsi" w:hAnsiTheme="minorHAnsi"/>
          <w:color w:val="auto"/>
        </w:rPr>
        <w:t xml:space="preserve">The relatively consistent nature of photoperiod makes it a reliable cue insects can use to approximate </w:t>
      </w:r>
      <w:r>
        <w:rPr>
          <w:rFonts w:asciiTheme="minorHAnsi" w:hAnsiTheme="minorHAnsi"/>
          <w:color w:val="auto"/>
        </w:rPr>
        <w:t>seasonal changes</w:t>
      </w:r>
      <w:r w:rsidRPr="004D669F">
        <w:rPr>
          <w:rFonts w:asciiTheme="minorHAnsi" w:hAnsiTheme="minorHAnsi"/>
          <w:color w:val="auto"/>
        </w:rPr>
        <w:t xml:space="preserve">. If winning insects are to take </w:t>
      </w:r>
      <w:commentRangeStart w:id="53"/>
      <w:r w:rsidRPr="004D669F">
        <w:rPr>
          <w:rFonts w:asciiTheme="minorHAnsi" w:hAnsiTheme="minorHAnsi"/>
          <w:color w:val="auto"/>
        </w:rPr>
        <w:t>advantage</w:t>
      </w:r>
      <w:commentRangeEnd w:id="53"/>
      <w:r>
        <w:rPr>
          <w:rStyle w:val="CommentReference"/>
        </w:rPr>
        <w:commentReference w:id="53"/>
      </w:r>
      <w:r w:rsidRPr="004D669F">
        <w:rPr>
          <w:rFonts w:asciiTheme="minorHAnsi" w:hAnsiTheme="minorHAnsi"/>
          <w:color w:val="auto"/>
        </w:rPr>
        <w:t xml:space="preserve"> of t</w:t>
      </w:r>
      <w:commentRangeStart w:id="54"/>
      <w:commentRangeStart w:id="55"/>
      <w:r w:rsidRPr="004D669F">
        <w:rPr>
          <w:rFonts w:asciiTheme="minorHAnsi" w:hAnsiTheme="minorHAnsi"/>
          <w:color w:val="auto"/>
        </w:rPr>
        <w:t>he</w:t>
      </w:r>
      <w:commentRangeEnd w:id="54"/>
      <w:r w:rsidRPr="004D669F">
        <w:rPr>
          <w:rStyle w:val="CommentReference"/>
          <w:color w:val="auto"/>
        </w:rPr>
        <w:commentReference w:id="54"/>
      </w:r>
      <w:commentRangeEnd w:id="55"/>
      <w:r>
        <w:rPr>
          <w:rStyle w:val="CommentReference"/>
        </w:rPr>
        <w:commentReference w:id="55"/>
      </w:r>
      <w:r w:rsidRPr="004D669F">
        <w:rPr>
          <w:rFonts w:asciiTheme="minorHAnsi" w:hAnsiTheme="minorHAnsi"/>
          <w:color w:val="auto"/>
        </w:rPr>
        <w:t xml:space="preserve"> warmer</w:t>
      </w:r>
      <w:r>
        <w:rPr>
          <w:rFonts w:asciiTheme="minorHAnsi" w:hAnsiTheme="minorHAnsi"/>
          <w:color w:val="auto"/>
        </w:rPr>
        <w:t xml:space="preserve">, longer </w:t>
      </w:r>
      <w:r w:rsidR="00DA48A4" w:rsidRPr="002C28CC">
        <w:rPr>
          <w:rFonts w:asciiTheme="minorHAnsi" w:hAnsiTheme="minorHAnsi"/>
          <w:color w:val="auto"/>
        </w:rPr>
        <w:t>growing</w:t>
      </w:r>
      <w:r w:rsidR="00621765" w:rsidRPr="002C28CC">
        <w:rPr>
          <w:rFonts w:asciiTheme="minorHAnsi" w:hAnsiTheme="minorHAnsi"/>
          <w:color w:val="auto"/>
        </w:rPr>
        <w:t xml:space="preserve"> periods, they will need to adjust their life history by shifting their response to photoperiod cues through plasticity or evolutionary adaptation. </w:t>
      </w:r>
      <w:commentRangeStart w:id="56"/>
      <w:commentRangeStart w:id="57"/>
      <w:r w:rsidR="00621765" w:rsidRPr="002C28CC">
        <w:rPr>
          <w:rFonts w:asciiTheme="minorHAnsi" w:hAnsiTheme="minorHAnsi"/>
          <w:color w:val="auto"/>
        </w:rPr>
        <w:t>Phenotypic plasticity and/or</w:t>
      </w:r>
      <w:r w:rsidR="00292C4A" w:rsidRPr="002C28CC">
        <w:rPr>
          <w:rFonts w:asciiTheme="minorHAnsi" w:hAnsiTheme="minorHAnsi"/>
          <w:color w:val="auto"/>
        </w:rPr>
        <w:t xml:space="preserve"> </w:t>
      </w:r>
      <w:r w:rsidR="00292C4A" w:rsidRPr="002C28CC">
        <w:rPr>
          <w:rFonts w:asciiTheme="minorHAnsi" w:hAnsiTheme="minorHAnsi"/>
          <w:color w:val="auto"/>
        </w:rPr>
        <w:lastRenderedPageBreak/>
        <w:t xml:space="preserve">evolutionary adaptation </w:t>
      </w:r>
      <w:r w:rsidR="00DA48A4" w:rsidRPr="002C28CC">
        <w:rPr>
          <w:rFonts w:asciiTheme="minorHAnsi" w:hAnsiTheme="minorHAnsi"/>
          <w:color w:val="auto"/>
        </w:rPr>
        <w:t>could be how some insects adjust to</w:t>
      </w:r>
      <w:r w:rsidR="00AF4C24" w:rsidRPr="002C28CC">
        <w:rPr>
          <w:rFonts w:asciiTheme="minorHAnsi" w:hAnsiTheme="minorHAnsi"/>
          <w:color w:val="auto"/>
        </w:rPr>
        <w:t xml:space="preserve"> the changing climate</w:t>
      </w:r>
      <w:r w:rsidR="00DA48A4" w:rsidRPr="002C28CC">
        <w:rPr>
          <w:rFonts w:asciiTheme="minorHAnsi" w:hAnsiTheme="minorHAnsi"/>
          <w:color w:val="auto"/>
        </w:rPr>
        <w:t>.</w:t>
      </w:r>
      <w:r w:rsidR="00621765" w:rsidRPr="002C28CC">
        <w:rPr>
          <w:rFonts w:asciiTheme="minorHAnsi" w:hAnsiTheme="minorHAnsi"/>
          <w:color w:val="auto"/>
        </w:rPr>
        <w:t xml:space="preserve"> </w:t>
      </w:r>
      <w:commentRangeEnd w:id="56"/>
      <w:r w:rsidR="00621765" w:rsidRPr="002C28CC">
        <w:rPr>
          <w:rStyle w:val="CommentReference"/>
          <w:color w:val="auto"/>
        </w:rPr>
        <w:commentReference w:id="56"/>
      </w:r>
      <w:commentRangeEnd w:id="57"/>
      <w:r w:rsidR="00AF4C24" w:rsidRPr="002C28CC">
        <w:rPr>
          <w:rStyle w:val="CommentReference"/>
        </w:rPr>
        <w:commentReference w:id="57"/>
      </w:r>
      <w:commentRangeStart w:id="58"/>
      <w:r w:rsidR="00621765" w:rsidRPr="002C28CC">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58"/>
      <w:r w:rsidR="00621765" w:rsidRPr="002C28CC">
        <w:rPr>
          <w:rStyle w:val="CommentReference"/>
          <w:color w:val="auto"/>
        </w:rPr>
        <w:commentReference w:id="58"/>
      </w:r>
    </w:p>
    <w:p w14:paraId="5BA43008" w14:textId="77777777" w:rsidR="00AE3713" w:rsidRPr="002C28CC" w:rsidRDefault="00AE3713" w:rsidP="00AE3713">
      <w:pPr>
        <w:spacing w:line="480" w:lineRule="auto"/>
        <w:rPr>
          <w:rFonts w:asciiTheme="minorHAnsi" w:hAnsiTheme="minorHAnsi"/>
          <w:color w:val="auto"/>
        </w:rPr>
      </w:pPr>
    </w:p>
    <w:p w14:paraId="4CCEDACE" w14:textId="2B86C709"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w:t>
      </w:r>
      <w:proofErr w:type="gramStart"/>
      <w:r w:rsidRPr="004D669F">
        <w:rPr>
          <w:rFonts w:asciiTheme="minorHAnsi" w:hAnsiTheme="minorHAnsi"/>
          <w:color w:val="auto"/>
        </w:rPr>
        <w:t xml:space="preserve">be considered </w:t>
      </w:r>
      <w:ins w:id="59" w:author="Leigh" w:date="2017-10-06T10:55:00Z">
        <w:r>
          <w:rPr>
            <w:rFonts w:asciiTheme="minorHAnsi" w:hAnsiTheme="minorHAnsi"/>
            <w:color w:val="auto"/>
          </w:rPr>
          <w:t>to be</w:t>
        </w:r>
        <w:proofErr w:type="gramEnd"/>
        <w:r>
          <w:rPr>
            <w:rFonts w:asciiTheme="minorHAnsi" w:hAnsiTheme="minorHAnsi"/>
            <w:color w:val="auto"/>
          </w:rPr>
          <w:t xml:space="preserve"> </w:t>
        </w:r>
      </w:ins>
      <w:r w:rsidRPr="004D669F">
        <w:rPr>
          <w:rFonts w:asciiTheme="minorHAnsi" w:hAnsiTheme="minorHAnsi"/>
          <w:color w:val="auto"/>
        </w:rPr>
        <w:t xml:space="preserve">any condition that, if encountered, could impact </w:t>
      </w:r>
      <w:del w:id="60" w:author="Leigh" w:date="2017-10-06T10:55:00Z">
        <w:r w:rsidRPr="004D669F" w:rsidDel="00810D6B">
          <w:rPr>
            <w:rFonts w:asciiTheme="minorHAnsi" w:hAnsiTheme="minorHAnsi"/>
            <w:color w:val="auto"/>
          </w:rPr>
          <w:delText xml:space="preserve">the </w:delText>
        </w:r>
      </w:del>
      <w:r w:rsidRPr="004D669F">
        <w:rPr>
          <w:rFonts w:asciiTheme="minorHAnsi" w:hAnsiTheme="minorHAnsi"/>
          <w:color w:val="auto"/>
        </w:rPr>
        <w:t xml:space="preserve">growth, reproduction, or survival. Common environmental stresses for insects include extreme temperatures, </w:t>
      </w:r>
      <w:r w:rsidR="00C271D8">
        <w:rPr>
          <w:rFonts w:asciiTheme="minorHAnsi" w:hAnsiTheme="minorHAnsi"/>
          <w:color w:val="auto"/>
        </w:rPr>
        <w:t xml:space="preserve">Ice, </w:t>
      </w:r>
      <w:r w:rsidR="006C1BF4">
        <w:rPr>
          <w:rFonts w:asciiTheme="minorHAnsi" w:hAnsiTheme="minorHAnsi"/>
          <w:color w:val="auto"/>
        </w:rPr>
        <w:t>desiccation</w:t>
      </w:r>
      <w:r w:rsidRPr="004D669F">
        <w:rPr>
          <w:rFonts w:asciiTheme="minorHAnsi" w:hAnsiTheme="minorHAnsi"/>
          <w:color w:val="auto"/>
        </w:rPr>
        <w:t xml:space="preserve">, </w:t>
      </w:r>
      <w:r>
        <w:rPr>
          <w:rStyle w:val="CommentReference"/>
        </w:rPr>
        <w:commentReference w:id="61"/>
      </w:r>
      <w:r w:rsidR="00C271D8">
        <w:rPr>
          <w:rStyle w:val="CommentReference"/>
        </w:rPr>
        <w:commentReference w:id="62"/>
      </w:r>
      <w:r w:rsidRPr="004D669F">
        <w:rPr>
          <w:rFonts w:asciiTheme="minorHAnsi" w:hAnsiTheme="minorHAnsi"/>
          <w:color w:val="auto"/>
        </w:rPr>
        <w:t xml:space="preserve">and reductions in the availability of food. Environmental stress that occurs and over a relatively short period of time can be categorized as acute stress. While stress that occurs </w:t>
      </w:r>
      <w:r w:rsidRPr="004D669F">
        <w:rPr>
          <w:rStyle w:val="CommentReference"/>
          <w:color w:val="auto"/>
        </w:rPr>
        <w:commentReference w:id="63"/>
      </w:r>
      <w:r>
        <w:rPr>
          <w:rStyle w:val="CommentReference"/>
        </w:rPr>
        <w:commentReference w:id="64"/>
      </w:r>
      <w:r w:rsidRPr="004D669F">
        <w:rPr>
          <w:rFonts w:asciiTheme="minorHAnsi" w:hAnsiTheme="minorHAnsi"/>
          <w:color w:val="auto"/>
        </w:rPr>
        <w:t xml:space="preserve">over a relatively prolonged period can be considered chronically stressful. Generally, dormancy is a state of metabolic and developmental suppression used by many insects to mitigate the effects of both acute and chronic stress they encounter in their environment </w:t>
      </w:r>
      <w:commentRangeStart w:id="65"/>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w:t>
      </w:r>
      <w:commentRangeEnd w:id="65"/>
      <w:r>
        <w:rPr>
          <w:rStyle w:val="CommentReference"/>
        </w:rPr>
        <w:commentReference w:id="65"/>
      </w:r>
      <w:r w:rsidRPr="004D669F">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B557749" w:rsidR="00621765" w:rsidRPr="002C28CC" w:rsidRDefault="00621765" w:rsidP="00467087">
      <w:pPr>
        <w:spacing w:line="480" w:lineRule="auto"/>
        <w:ind w:firstLine="720"/>
        <w:rPr>
          <w:rFonts w:asciiTheme="minorHAnsi" w:hAnsiTheme="minorHAnsi"/>
          <w:color w:val="auto"/>
        </w:rPr>
      </w:pPr>
      <w:commentRangeStart w:id="66"/>
      <w:commentRangeStart w:id="67"/>
      <w:r w:rsidRPr="002C28CC">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A1DC3" w:rsidRPr="002C28CC">
        <w:rPr>
          <w:rFonts w:asciiTheme="minorHAnsi" w:hAnsiTheme="minorHAnsi"/>
          <w:color w:val="auto"/>
        </w:rPr>
        <w:t>O</w:t>
      </w:r>
      <w:r w:rsidRPr="002C28CC">
        <w:rPr>
          <w:rFonts w:asciiTheme="minorHAnsi" w:hAnsiTheme="minorHAnsi"/>
          <w:color w:val="auto"/>
        </w:rPr>
        <w:t xml:space="preserve">nce the stress is relieved (provided the exposure was not too extreme) quiescence is </w:t>
      </w:r>
      <w:r w:rsidRPr="002C28CC">
        <w:rPr>
          <w:rFonts w:asciiTheme="minorHAnsi" w:hAnsiTheme="minorHAnsi"/>
          <w:color w:val="auto"/>
        </w:rPr>
        <w:lastRenderedPageBreak/>
        <w:t xml:space="preserve">reversed and the insect’s activity can quickly resume. Insects also monitor their environment for chronic stress and </w:t>
      </w:r>
      <w:commentRangeEnd w:id="66"/>
      <w:r w:rsidRPr="002C28CC">
        <w:rPr>
          <w:rStyle w:val="CommentReference"/>
          <w:color w:val="auto"/>
        </w:rPr>
        <w:commentReference w:id="66"/>
      </w:r>
      <w:commentRangeEnd w:id="67"/>
      <w:r w:rsidR="00EA1DC3" w:rsidRPr="002C28CC">
        <w:rPr>
          <w:rStyle w:val="CommentReference"/>
        </w:rPr>
        <w:commentReference w:id="67"/>
      </w:r>
      <w:r w:rsidRPr="002C28CC">
        <w:rPr>
          <w:rFonts w:asciiTheme="minorHAnsi" w:hAnsiTheme="minorHAnsi"/>
          <w:color w:val="auto"/>
        </w:rPr>
        <w:t xml:space="preserve">some insects use diapause to avoid or mitigate </w:t>
      </w:r>
      <w:r w:rsidR="00EA1DC3" w:rsidRPr="002C28CC">
        <w:rPr>
          <w:rFonts w:asciiTheme="minorHAnsi" w:hAnsiTheme="minorHAnsi"/>
          <w:color w:val="auto"/>
        </w:rPr>
        <w:t>prolonged environmental stress</w:t>
      </w:r>
      <w:r w:rsidRPr="002C28CC">
        <w:rPr>
          <w:rFonts w:asciiTheme="minorHAnsi" w:hAnsiTheme="minorHAnsi"/>
          <w:color w:val="auto"/>
        </w:rPr>
        <w:t xml:space="preserve">. </w:t>
      </w:r>
      <w:r w:rsidR="00242E29" w:rsidRPr="002C28CC">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Seasonal temperature change is a common stress insects typically encounter that can indirectly affect </w:t>
      </w:r>
      <w:r w:rsidR="00EF71F3" w:rsidRPr="004D669F">
        <w:rPr>
          <w:rFonts w:asciiTheme="minorHAnsi" w:hAnsiTheme="minorHAnsi"/>
          <w:color w:val="auto"/>
        </w:rPr>
        <w:t xml:space="preserve">resource availability in their environment. For most temperate insects, as temperatures decrease </w:t>
      </w:r>
      <w:r w:rsidR="00EF71F3">
        <w:rPr>
          <w:rFonts w:asciiTheme="minorHAnsi" w:hAnsiTheme="minorHAnsi"/>
          <w:color w:val="auto"/>
        </w:rPr>
        <w:t xml:space="preserve">maintaining </w:t>
      </w:r>
      <w:commentRangeStart w:id="68"/>
      <w:commentRangeStart w:id="69"/>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w:t>
      </w:r>
      <w:commentRangeEnd w:id="68"/>
      <w:r w:rsidR="00EF71F3">
        <w:rPr>
          <w:rStyle w:val="CommentReference"/>
        </w:rPr>
        <w:commentReference w:id="68"/>
      </w:r>
      <w:commentRangeEnd w:id="69"/>
      <w:r w:rsidR="00C271D8">
        <w:rPr>
          <w:rStyle w:val="CommentReference"/>
        </w:rPr>
        <w:commentReference w:id="69"/>
      </w:r>
      <w:r w:rsidR="00EF71F3" w:rsidRPr="004D669F">
        <w:rPr>
          <w:rFonts w:asciiTheme="minorHAnsi" w:hAnsiTheme="minorHAnsi"/>
          <w:color w:val="auto"/>
        </w:rPr>
        <w:t>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 xml:space="preserve">stressful. </w:t>
      </w:r>
      <w:r w:rsidR="001416C7" w:rsidRPr="002C28CC">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00242E29" w:rsidRPr="002C28CC">
        <w:rPr>
          <w:rFonts w:asciiTheme="minorHAnsi" w:hAnsiTheme="minorHAnsi"/>
          <w:color w:val="auto"/>
        </w:rPr>
        <w:t xml:space="preserve"> </w:t>
      </w:r>
    </w:p>
    <w:p w14:paraId="0F337415" w14:textId="1F7B6A40" w:rsidR="00242E29" w:rsidRPr="002C28CC" w:rsidRDefault="00621765" w:rsidP="00621765">
      <w:pPr>
        <w:spacing w:line="480" w:lineRule="auto"/>
        <w:ind w:firstLine="720"/>
        <w:rPr>
          <w:rFonts w:asciiTheme="minorHAnsi" w:hAnsiTheme="minorHAnsi"/>
          <w:color w:val="auto"/>
        </w:rPr>
      </w:pPr>
      <w:commentRangeStart w:id="70"/>
      <w:commentRangeStart w:id="71"/>
      <w:r w:rsidRPr="002C28CC">
        <w:rPr>
          <w:rFonts w:asciiTheme="minorHAnsi" w:hAnsiTheme="minorHAnsi"/>
          <w:color w:val="auto"/>
        </w:rPr>
        <w:t>A</w:t>
      </w:r>
      <w:commentRangeEnd w:id="70"/>
      <w:r w:rsidRPr="002C28CC">
        <w:rPr>
          <w:rStyle w:val="CommentReference"/>
          <w:color w:val="auto"/>
        </w:rPr>
        <w:commentReference w:id="70"/>
      </w:r>
      <w:commentRangeEnd w:id="71"/>
      <w:r w:rsidR="00EA1DC3" w:rsidRPr="002C28CC">
        <w:rPr>
          <w:rStyle w:val="CommentReference"/>
        </w:rPr>
        <w:commentReference w:id="71"/>
      </w:r>
      <w:r w:rsidRPr="002C28CC">
        <w:rPr>
          <w:rFonts w:asciiTheme="minorHAnsi" w:hAnsiTheme="minorHAnsi"/>
          <w:color w:val="auto"/>
        </w:rPr>
        <w:t xml:space="preserve">dditionally, diapause synchronizes an insect’s life history with seasonal resource availability. In temperate regions, warm temperatures persist in the spring and summer. During </w:t>
      </w:r>
      <w:commentRangeStart w:id="72"/>
      <w:commentRangeStart w:id="73"/>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72"/>
      <w:r w:rsidRPr="002C28CC">
        <w:rPr>
          <w:rStyle w:val="CommentReference"/>
          <w:color w:val="auto"/>
        </w:rPr>
        <w:commentReference w:id="72"/>
      </w:r>
      <w:commentRangeEnd w:id="73"/>
      <w:r w:rsidR="00EA1DC3" w:rsidRPr="002C28CC">
        <w:rPr>
          <w:rStyle w:val="CommentReference"/>
        </w:rPr>
        <w:commentReference w:id="73"/>
      </w:r>
      <w:r w:rsidRPr="002C28CC">
        <w:rPr>
          <w:rFonts w:asciiTheme="minorHAnsi" w:hAnsiTheme="minorHAnsi"/>
          <w:color w:val="auto"/>
        </w:rPr>
        <w:t xml:space="preserve">food and water are available and insects utilize these resources to develop and reproduce. </w:t>
      </w:r>
      <w:commentRangeStart w:id="74"/>
      <w:r w:rsidR="00EF71F3" w:rsidRPr="004D669F">
        <w:rPr>
          <w:rFonts w:asciiTheme="minorHAnsi" w:hAnsiTheme="minorHAnsi"/>
          <w:color w:val="auto"/>
        </w:rPr>
        <w:t>As</w:t>
      </w:r>
      <w:commentRangeEnd w:id="74"/>
      <w:r w:rsidR="00EF71F3">
        <w:rPr>
          <w:rStyle w:val="CommentReference"/>
        </w:rPr>
        <w:commentReference w:id="74"/>
      </w:r>
      <w:r w:rsidR="00EF71F3" w:rsidRPr="004D669F">
        <w:rPr>
          <w:rFonts w:asciiTheme="minorHAnsi" w:hAnsiTheme="minorHAnsi"/>
          <w:color w:val="auto"/>
        </w:rPr>
        <w:t xml:space="preserve"> </w:t>
      </w:r>
      <w:r w:rsidRPr="002C28CC">
        <w:rPr>
          <w:rFonts w:asciiTheme="minorHAnsi" w:hAnsiTheme="minorHAnsi"/>
          <w:color w:val="auto"/>
        </w:rPr>
        <w:t xml:space="preserve">temperatures decline in the fall and winter, resource availability declines. For insects in </w:t>
      </w:r>
      <w:commentRangeStart w:id="75"/>
      <w:commentRangeStart w:id="76"/>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75"/>
      <w:r w:rsidRPr="002C28CC">
        <w:rPr>
          <w:rStyle w:val="CommentReference"/>
          <w:color w:val="auto"/>
        </w:rPr>
        <w:commentReference w:id="75"/>
      </w:r>
      <w:commentRangeEnd w:id="76"/>
      <w:r w:rsidR="00EA1DC3" w:rsidRPr="002C28CC">
        <w:rPr>
          <w:rStyle w:val="CommentReference"/>
        </w:rPr>
        <w:commentReference w:id="76"/>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 Consequently, low metabolic activity reduces growth and can eventually cause mortality</w:t>
      </w:r>
      <w:commentRangeStart w:id="77"/>
      <w:commentRangeStart w:id="78"/>
      <w:r w:rsidR="0007513E" w:rsidRPr="002C28CC">
        <w:rPr>
          <w:rFonts w:asciiTheme="minorHAnsi" w:hAnsiTheme="minorHAnsi"/>
          <w:color w:val="auto"/>
        </w:rPr>
        <w:t>.</w:t>
      </w:r>
      <w:r w:rsidR="00C7190B" w:rsidRPr="002C28CC">
        <w:rPr>
          <w:rFonts w:asciiTheme="minorHAnsi" w:hAnsiTheme="minorHAnsi"/>
          <w:color w:val="auto"/>
        </w:rPr>
        <w:t xml:space="preserve"> </w:t>
      </w:r>
      <w:r w:rsidRPr="002C28CC">
        <w:rPr>
          <w:rFonts w:asciiTheme="minorHAnsi" w:hAnsiTheme="minorHAnsi"/>
          <w:color w:val="auto"/>
        </w:rPr>
        <w:t xml:space="preserve">Diapause is one strategy insects use to 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77"/>
      <w:r w:rsidRPr="002C28CC">
        <w:rPr>
          <w:rStyle w:val="CommentReference"/>
          <w:color w:val="auto"/>
        </w:rPr>
        <w:commentReference w:id="77"/>
      </w:r>
      <w:commentRangeEnd w:id="78"/>
      <w:r w:rsidR="0007513E" w:rsidRPr="002C28CC">
        <w:rPr>
          <w:rStyle w:val="CommentReference"/>
        </w:rPr>
        <w:commentReference w:id="78"/>
      </w:r>
    </w:p>
    <w:p w14:paraId="0279475F" w14:textId="0A0947EB" w:rsidR="00F648D9"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lastRenderedPageBreak/>
        <w:t xml:space="preserve">Diapause is a genetically regulated, environmentally influenced alternative developmental trajectory that is usually marked by metabolic suppression and arrested development in a specific life stage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F71F3">
        <w:rPr>
          <w:rFonts w:asciiTheme="minorHAnsi" w:hAnsiTheme="minorHAnsi"/>
          <w:color w:val="auto"/>
        </w:rPr>
        <w:t xml:space="preserve">Diapause </w:t>
      </w:r>
      <w:r w:rsidRPr="002C28CC">
        <w:rPr>
          <w:rFonts w:asciiTheme="minorHAnsi" w:hAnsiTheme="minorHAnsi"/>
          <w:color w:val="auto"/>
        </w:rPr>
        <w:t>can be “obligatory” as observed in univoltine insect species</w:t>
      </w:r>
      <w:r w:rsidR="005F13DA" w:rsidRPr="002C28CC">
        <w:rPr>
          <w:rFonts w:asciiTheme="minorHAnsi" w:hAnsiTheme="minorHAnsi"/>
          <w:color w:val="auto"/>
        </w:rPr>
        <w:t xml:space="preserve">. </w:t>
      </w:r>
      <w:r w:rsidR="00F57521" w:rsidRPr="002C28CC">
        <w:rPr>
          <w:rFonts w:asciiTheme="minorHAnsi" w:hAnsiTheme="minorHAnsi"/>
          <w:color w:val="auto"/>
        </w:rPr>
        <w:t>U</w:t>
      </w:r>
      <w:r w:rsidR="005F13DA" w:rsidRPr="002C28CC">
        <w:rPr>
          <w:rFonts w:asciiTheme="minorHAnsi" w:hAnsiTheme="minorHAnsi"/>
          <w:color w:val="auto"/>
        </w:rPr>
        <w:t xml:space="preserve">nivoltine insects experience environmental conditions that restrict reproduction to one generation each growing season. </w:t>
      </w:r>
      <w:r w:rsidR="001416C7" w:rsidRPr="002C28CC">
        <w:rPr>
          <w:rFonts w:asciiTheme="minorHAnsi" w:hAnsiTheme="minorHAnsi"/>
          <w:color w:val="auto"/>
        </w:rPr>
        <w:t xml:space="preserve">Or diapause can be “facultative” as observed in multivoltine insect species. </w:t>
      </w:r>
      <w:r w:rsidR="005F13DA" w:rsidRPr="002C28CC">
        <w:rPr>
          <w:rFonts w:asciiTheme="minorHAnsi" w:hAnsiTheme="minorHAnsi"/>
          <w:color w:val="auto"/>
        </w:rPr>
        <w:t>The environmental conditions m</w:t>
      </w:r>
      <w:r w:rsidR="001416C7" w:rsidRPr="002C28CC">
        <w:rPr>
          <w:rFonts w:asciiTheme="minorHAnsi" w:hAnsiTheme="minorHAnsi"/>
          <w:color w:val="auto"/>
        </w:rPr>
        <w:t xml:space="preserve">ultivoltine insects </w:t>
      </w:r>
      <w:r w:rsidR="005F13DA" w:rsidRPr="002C28CC">
        <w:rPr>
          <w:rFonts w:asciiTheme="minorHAnsi" w:hAnsiTheme="minorHAnsi"/>
          <w:color w:val="auto"/>
        </w:rPr>
        <w:t xml:space="preserve">experience </w:t>
      </w:r>
      <w:r w:rsidR="00F57521" w:rsidRPr="002C28CC">
        <w:rPr>
          <w:rFonts w:asciiTheme="minorHAnsi" w:hAnsiTheme="minorHAnsi"/>
          <w:color w:val="auto"/>
        </w:rPr>
        <w:t xml:space="preserve">permit more than one generation each growing </w:t>
      </w:r>
      <w:commentRangeStart w:id="79"/>
      <w:r w:rsidR="00EF71F3" w:rsidRPr="004D669F">
        <w:rPr>
          <w:rFonts w:asciiTheme="minorHAnsi" w:hAnsiTheme="minorHAnsi"/>
          <w:color w:val="auto"/>
        </w:rPr>
        <w:t>season</w:t>
      </w:r>
      <w:commentRangeEnd w:id="79"/>
      <w:r w:rsidR="00EF71F3">
        <w:rPr>
          <w:rStyle w:val="CommentReference"/>
        </w:rPr>
        <w:commentReference w:id="79"/>
      </w:r>
      <w:r w:rsidR="001416C7" w:rsidRPr="002C28CC">
        <w:rPr>
          <w:rFonts w:asciiTheme="minorHAnsi" w:hAnsiTheme="minorHAnsi"/>
          <w:color w:val="auto"/>
        </w:rPr>
        <w:t xml:space="preserve">. </w:t>
      </w:r>
    </w:p>
    <w:p w14:paraId="179C5856" w14:textId="77777777" w:rsidR="00EF71F3" w:rsidRDefault="00621765" w:rsidP="00EF71F3">
      <w:pPr>
        <w:spacing w:line="480" w:lineRule="auto"/>
        <w:ind w:firstLine="720"/>
        <w:rPr>
          <w:rFonts w:asciiTheme="minorHAnsi" w:hAnsiTheme="minorHAnsi"/>
          <w:color w:val="auto"/>
        </w:rPr>
      </w:pPr>
      <w:r w:rsidRPr="002C28CC">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synchronize an insect’s life history with resources is crucial. </w:t>
      </w:r>
      <w:commentRangeStart w:id="80"/>
      <w:r w:rsidRPr="002C28C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commentRangeEnd w:id="80"/>
      <w:r w:rsidRPr="002C28CC">
        <w:rPr>
          <w:rStyle w:val="CommentReference"/>
          <w:color w:val="auto"/>
        </w:rPr>
        <w:commentReference w:id="80"/>
      </w:r>
      <w:r w:rsidRPr="002C28CC">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sidRPr="002C28CC">
        <w:rPr>
          <w:rFonts w:asciiTheme="minorHAnsi" w:hAnsiTheme="minorHAnsi"/>
          <w:color w:val="auto"/>
        </w:rPr>
        <w:t>Developmental arrest and metabolic suppression</w:t>
      </w:r>
      <w:r w:rsidRPr="002C28CC">
        <w:rPr>
          <w:rStyle w:val="CommentReference"/>
          <w:color w:val="auto"/>
        </w:rPr>
        <w:commentReference w:id="81"/>
      </w:r>
      <w:r w:rsidR="007F556E" w:rsidRPr="002C28CC">
        <w:rPr>
          <w:rStyle w:val="CommentReference"/>
        </w:rPr>
        <w:commentReference w:id="82"/>
      </w:r>
      <w:r w:rsidRPr="002C28CC">
        <w:rPr>
          <w:rFonts w:asciiTheme="minorHAnsi" w:hAnsiTheme="minorHAnsi"/>
          <w:color w:val="auto"/>
        </w:rPr>
        <w:t xml:space="preserve"> can produce profound behavioral and </w:t>
      </w:r>
      <w:r w:rsidR="006542D1" w:rsidRPr="002C28CC">
        <w:rPr>
          <w:rFonts w:asciiTheme="minorHAnsi" w:hAnsiTheme="minorHAnsi"/>
          <w:color w:val="auto"/>
        </w:rPr>
        <w:t xml:space="preserve">physiological changes and </w:t>
      </w:r>
      <w:r w:rsidR="007F556E" w:rsidRPr="002C28CC">
        <w:rPr>
          <w:rFonts w:asciiTheme="minorHAnsi" w:hAnsiTheme="minorHAnsi"/>
          <w:color w:val="auto"/>
        </w:rPr>
        <w:t xml:space="preserve">the mechanisms controlling these changes </w:t>
      </w:r>
      <w:r w:rsidR="006542D1" w:rsidRPr="002C28CC">
        <w:rPr>
          <w:rFonts w:asciiTheme="minorHAnsi" w:hAnsiTheme="minorHAnsi"/>
          <w:color w:val="auto"/>
        </w:rPr>
        <w:t>are regulated differently between different species</w:t>
      </w:r>
      <w:r w:rsidR="001416C7" w:rsidRPr="002C28CC">
        <w:rPr>
          <w:rFonts w:asciiTheme="minorHAnsi" w:hAnsiTheme="minorHAnsi"/>
          <w:color w:val="auto"/>
        </w:rPr>
        <w:t xml:space="preserve">. </w:t>
      </w:r>
      <w:r w:rsidR="00D5292C" w:rsidRPr="002C28CC">
        <w:rPr>
          <w:rFonts w:asciiTheme="minorHAnsi" w:hAnsiTheme="minorHAnsi"/>
          <w:color w:val="auto"/>
        </w:rPr>
        <w:t xml:space="preserve">Within a species, the traits that mark diapause are genetically determined and highly heritable, but diapause timing and development does </w:t>
      </w:r>
      <w:r w:rsidR="00D5292C" w:rsidRPr="002C28CC">
        <w:rPr>
          <w:rFonts w:asciiTheme="minorHAnsi" w:hAnsiTheme="minorHAnsi"/>
          <w:color w:val="auto"/>
        </w:rPr>
        <w:lastRenderedPageBreak/>
        <w:t xml:space="preserve">vary from species to species. Within a single insect species the environmental cues that stimulate diapause, the life stages sensitive to those cues, and the resulting diapause phenotype are typically consistent </w:t>
      </w:r>
      <w:r w:rsidR="00D5292C" w:rsidRPr="002C28CC">
        <w:rPr>
          <w:rFonts w:asciiTheme="minorHAnsi" w:hAnsiTheme="minorHAnsi"/>
          <w:color w:val="auto"/>
        </w:rPr>
        <w:fldChar w:fldCharType="begin" w:fldLock="1"/>
      </w:r>
      <w:r w:rsidR="00D5292C"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2C28CC">
        <w:rPr>
          <w:rFonts w:asciiTheme="minorHAnsi" w:hAnsiTheme="minorHAnsi"/>
          <w:color w:val="auto"/>
        </w:rPr>
        <w:fldChar w:fldCharType="separate"/>
      </w:r>
      <w:r w:rsidR="00D5292C" w:rsidRPr="002C28CC">
        <w:rPr>
          <w:rFonts w:asciiTheme="minorHAnsi" w:hAnsiTheme="minorHAnsi"/>
          <w:noProof/>
          <w:color w:val="auto"/>
        </w:rPr>
        <w:t>(Bale and Hayward 2010)</w:t>
      </w:r>
      <w:r w:rsidR="00D5292C" w:rsidRPr="002C28CC">
        <w:rPr>
          <w:rFonts w:asciiTheme="minorHAnsi" w:hAnsiTheme="minorHAnsi"/>
          <w:color w:val="auto"/>
        </w:rPr>
        <w:fldChar w:fldCharType="end"/>
      </w:r>
      <w:r w:rsidR="00D5292C" w:rsidRPr="002C28CC">
        <w:rPr>
          <w:rFonts w:asciiTheme="minorHAnsi" w:hAnsiTheme="minorHAnsi"/>
          <w:color w:val="auto"/>
        </w:rPr>
        <w:t>.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w:t>
      </w:r>
      <w:r w:rsidR="00EF71F3" w:rsidRPr="004D669F">
        <w:rPr>
          <w:rFonts w:asciiTheme="minorHAnsi" w:hAnsiTheme="minorHAnsi"/>
          <w:color w:val="auto"/>
        </w:rPr>
        <w:t xml:space="preserve">. </w:t>
      </w:r>
      <w:r w:rsidR="00EF71F3">
        <w:rPr>
          <w:rFonts w:asciiTheme="minorHAnsi" w:hAnsiTheme="minorHAnsi"/>
          <w:color w:val="auto"/>
        </w:rPr>
        <w:t xml:space="preserve">During diapause, </w:t>
      </w:r>
      <w:commentRangeStart w:id="83"/>
      <w:r w:rsidR="00EF71F3">
        <w:rPr>
          <w:rFonts w:asciiTheme="minorHAnsi" w:hAnsiTheme="minorHAnsi"/>
          <w:color w:val="auto"/>
        </w:rPr>
        <w:t>m</w:t>
      </w:r>
      <w:commentRangeStart w:id="84"/>
      <w:commentRangeStart w:id="85"/>
      <w:r w:rsidR="00EF71F3" w:rsidRPr="004D669F">
        <w:rPr>
          <w:rFonts w:asciiTheme="minorHAnsi" w:hAnsiTheme="minorHAnsi"/>
          <w:color w:val="auto"/>
        </w:rPr>
        <w:t>ost insects do not feed</w:t>
      </w:r>
      <w:r w:rsidR="00EF71F3">
        <w:rPr>
          <w:rFonts w:asciiTheme="minorHAnsi" w:hAnsiTheme="minorHAnsi"/>
          <w:color w:val="auto"/>
        </w:rPr>
        <w:t xml:space="preserve"> however, they insects must continue meet the energy requirements of their metabolism</w:t>
      </w:r>
      <w:commentRangeEnd w:id="84"/>
      <w:r w:rsidR="00EF71F3" w:rsidRPr="004D669F">
        <w:rPr>
          <w:rStyle w:val="CommentReference"/>
          <w:color w:val="auto"/>
        </w:rPr>
        <w:commentReference w:id="84"/>
      </w:r>
      <w:commentRangeEnd w:id="85"/>
      <w:r w:rsidR="00EF71F3">
        <w:rPr>
          <w:rStyle w:val="CommentReference"/>
        </w:rPr>
        <w:commentReference w:id="85"/>
      </w:r>
      <w:commentRangeEnd w:id="83"/>
      <w:r w:rsidR="00EF71F3">
        <w:rPr>
          <w:rStyle w:val="CommentReference"/>
        </w:rPr>
        <w:commentReference w:id="83"/>
      </w:r>
      <w:r w:rsidR="00EF71F3" w:rsidRPr="004D669F">
        <w:rPr>
          <w:rFonts w:asciiTheme="minorHAnsi" w:hAnsiTheme="minorHAnsi"/>
          <w:color w:val="auto"/>
        </w:rPr>
        <w:t xml:space="preserve">. </w:t>
      </w:r>
    </w:p>
    <w:p w14:paraId="3F31C970" w14:textId="63F5A4D2" w:rsidR="00621765" w:rsidRPr="002C28CC" w:rsidRDefault="00EF71F3" w:rsidP="00EF71F3">
      <w:pPr>
        <w:spacing w:line="480" w:lineRule="auto"/>
        <w:ind w:firstLine="720"/>
        <w:rPr>
          <w:rFonts w:asciiTheme="minorHAnsi" w:hAnsiTheme="minorHAnsi"/>
          <w:color w:val="auto"/>
        </w:rPr>
      </w:pPr>
      <w:r w:rsidRPr="004D669F">
        <w:rPr>
          <w:rFonts w:asciiTheme="minorHAnsi" w:hAnsiTheme="minorHAnsi"/>
          <w:color w:val="auto"/>
        </w:rPr>
        <w:t xml:space="preserve">During pre-diapause, insects </w:t>
      </w:r>
      <w:r>
        <w:rPr>
          <w:rFonts w:asciiTheme="minorHAnsi" w:hAnsiTheme="minorHAnsi"/>
          <w:color w:val="auto"/>
        </w:rPr>
        <w:t>accumulate and store resources in preparation</w:t>
      </w:r>
      <w:r w:rsidRPr="004D669F">
        <w:rPr>
          <w:rFonts w:asciiTheme="minorHAnsi" w:hAnsiTheme="minorHAnsi"/>
          <w:color w:val="auto"/>
        </w:rPr>
        <w:t xml:space="preserve"> for</w:t>
      </w:r>
      <w:r>
        <w:rPr>
          <w:rFonts w:asciiTheme="minorHAnsi" w:hAnsiTheme="minorHAnsi"/>
          <w:color w:val="auto"/>
        </w:rPr>
        <w:t xml:space="preserve"> the stress</w:t>
      </w:r>
      <w:commentRangeStart w:id="86"/>
      <w:commentRangeStart w:id="87"/>
      <w:r w:rsidRPr="004D669F">
        <w:rPr>
          <w:rFonts w:asciiTheme="minorHAnsi" w:hAnsiTheme="minorHAnsi"/>
          <w:color w:val="auto"/>
        </w:rPr>
        <w:t xml:space="preserve"> </w:t>
      </w:r>
      <w:commentRangeEnd w:id="86"/>
      <w:r w:rsidRPr="004D669F">
        <w:rPr>
          <w:rStyle w:val="CommentReference"/>
          <w:color w:val="auto"/>
        </w:rPr>
        <w:commentReference w:id="86"/>
      </w:r>
      <w:commentRangeEnd w:id="87"/>
      <w:r>
        <w:rPr>
          <w:rStyle w:val="CommentReference"/>
        </w:rPr>
        <w:commentReference w:id="87"/>
      </w:r>
      <w:r w:rsidRPr="004D669F">
        <w:rPr>
          <w:rFonts w:asciiTheme="minorHAnsi" w:hAnsiTheme="minorHAnsi"/>
          <w:color w:val="auto"/>
        </w:rPr>
        <w:t xml:space="preserve">they will </w:t>
      </w:r>
      <w:r>
        <w:rPr>
          <w:rFonts w:asciiTheme="minorHAnsi" w:hAnsiTheme="minorHAnsi"/>
          <w:color w:val="auto"/>
        </w:rPr>
        <w:t>encounter</w:t>
      </w:r>
      <w:r w:rsidRPr="004D669F">
        <w:rPr>
          <w:rFonts w:asciiTheme="minorHAnsi" w:hAnsiTheme="minorHAnsi"/>
          <w:color w:val="auto"/>
        </w:rPr>
        <w:t xml:space="preserve"> during and after diapause</w:t>
      </w:r>
      <w:r>
        <w:rPr>
          <w:rFonts w:asciiTheme="minorHAnsi" w:hAnsiTheme="minorHAnsi"/>
          <w:color w:val="auto"/>
        </w:rPr>
        <w:t xml:space="preserve"> to include cold temperatures, </w:t>
      </w:r>
      <w:commentRangeStart w:id="88"/>
      <w:r>
        <w:rPr>
          <w:rFonts w:asciiTheme="minorHAnsi" w:hAnsiTheme="minorHAnsi"/>
          <w:color w:val="auto"/>
        </w:rPr>
        <w:t>reduced access to food, ice, and desiccation</w:t>
      </w:r>
      <w:commentRangeEnd w:id="88"/>
      <w:r>
        <w:rPr>
          <w:rStyle w:val="CommentReference"/>
        </w:rPr>
        <w:commentReference w:id="88"/>
      </w:r>
      <w:r>
        <w:rPr>
          <w:rFonts w:asciiTheme="minorHAnsi" w:hAnsiTheme="minorHAnsi"/>
          <w:color w:val="auto"/>
        </w:rPr>
        <w:t>.</w:t>
      </w:r>
      <w:r w:rsidRPr="004D669F">
        <w:rPr>
          <w:rFonts w:asciiTheme="minorHAnsi" w:hAnsiTheme="minorHAnsi"/>
          <w:color w:val="auto"/>
        </w:rPr>
        <w:t xml:space="preserve"> </w:t>
      </w:r>
      <w:r w:rsidR="00621765" w:rsidRPr="002C28CC">
        <w:rPr>
          <w:rFonts w:asciiTheme="minorHAnsi" w:hAnsiTheme="minorHAnsi"/>
          <w:color w:val="auto"/>
        </w:rPr>
        <w:t xml:space="preserve">The induction of diapause preempts seasonal changes and gives insects the opportunity to accumulate the resources they will need to survive diapause while those resources are available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w:t>
      </w:r>
      <w:r w:rsidR="00621765" w:rsidRPr="002C28CC">
        <w:rPr>
          <w:rFonts w:asciiTheme="minorHAnsi" w:hAnsiTheme="minorHAnsi"/>
          <w:color w:val="auto"/>
        </w:rPr>
        <w:lastRenderedPageBreak/>
        <w:t xml:space="preserve">repair, and reproduction after diapause ends </w:t>
      </w:r>
      <w:r w:rsidR="0062176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(Hahn and Denlinger 2007, Sinclair 2015)</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BE75024" w:rsidR="00415F4F" w:rsidRPr="002C28CC" w:rsidRDefault="00EF71F3"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89"/>
      <w:r w:rsidRPr="004D669F">
        <w:rPr>
          <w:rFonts w:asciiTheme="minorHAnsi" w:hAnsiTheme="minorHAnsi"/>
          <w:color w:val="auto"/>
        </w:rPr>
        <w:t>suspension of conti</w:t>
      </w:r>
      <w:r w:rsidR="00B568C8">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89"/>
      <w:r>
        <w:rPr>
          <w:rStyle w:val="CommentReference"/>
        </w:rPr>
        <w:commentReference w:id="89"/>
      </w:r>
      <w:r w:rsidR="00B568C8">
        <w:rPr>
          <w:rFonts w:asciiTheme="minorHAnsi" w:hAnsiTheme="minorHAnsi"/>
          <w:color w:val="auto"/>
        </w:rPr>
        <w:t>y and insects</w:t>
      </w:r>
      <w:r w:rsidR="003958C3" w:rsidRPr="002C28CC">
        <w:rPr>
          <w:rFonts w:asciiTheme="minorHAnsi" w:hAnsiTheme="minorHAnsi"/>
          <w:color w:val="auto"/>
        </w:rPr>
        <w:t xml:space="preserve"> </w:t>
      </w:r>
      <w:r w:rsidR="00B568C8">
        <w:rPr>
          <w:rFonts w:asciiTheme="minorHAnsi" w:hAnsiTheme="minorHAnsi"/>
          <w:color w:val="auto"/>
        </w:rPr>
        <w:t xml:space="preserve">stop </w:t>
      </w:r>
      <w:r w:rsidR="003958C3" w:rsidRPr="002C28CC">
        <w:rPr>
          <w:rFonts w:asciiTheme="minorHAnsi" w:hAnsiTheme="minorHAnsi"/>
          <w:color w:val="auto"/>
        </w:rPr>
        <w:t>feed</w:t>
      </w:r>
      <w:r w:rsidR="00B568C8">
        <w:rPr>
          <w:rFonts w:asciiTheme="minorHAnsi" w:hAnsiTheme="minorHAnsi"/>
          <w:color w:val="auto"/>
        </w:rPr>
        <w:t>ing</w:t>
      </w:r>
      <w:r w:rsidR="003958C3" w:rsidRPr="002C28CC">
        <w:rPr>
          <w:rFonts w:asciiTheme="minorHAnsi" w:hAnsiTheme="minorHAnsi"/>
          <w:color w:val="auto"/>
        </w:rPr>
        <w:t xml:space="preserve"> </w:t>
      </w:r>
      <w:r w:rsidR="003958C3" w:rsidRPr="002C28CC">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003958C3" w:rsidRPr="002C28CC">
        <w:rPr>
          <w:rFonts w:asciiTheme="minorHAnsi" w:hAnsiTheme="minorHAnsi"/>
          <w:color w:val="auto"/>
        </w:rPr>
        <w:fldChar w:fldCharType="separate"/>
      </w:r>
      <w:r w:rsidR="003958C3" w:rsidRPr="003958C3">
        <w:rPr>
          <w:rFonts w:asciiTheme="minorHAnsi" w:hAnsiTheme="minorHAnsi"/>
          <w:noProof/>
          <w:color w:val="auto"/>
        </w:rPr>
        <w:t>(Tauber and Tauber 1981, Koštál 2006, Hahn and Denlinger 2007, Sinclair 2015)</w:t>
      </w:r>
      <w:r w:rsidR="003958C3" w:rsidRPr="002C28CC">
        <w:rPr>
          <w:rFonts w:asciiTheme="minorHAnsi" w:hAnsiTheme="minorHAnsi"/>
          <w:color w:val="auto"/>
        </w:rPr>
        <w:fldChar w:fldCharType="end"/>
      </w:r>
      <w:r w:rsidR="003958C3"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000F2204" w:rsidRPr="002C28CC">
        <w:rPr>
          <w:rFonts w:asciiTheme="minorHAnsi" w:hAnsiTheme="minorHAnsi"/>
          <w:color w:val="auto"/>
        </w:rPr>
        <w:t xml:space="preserve">that support the diapause phenotype persist and diapause continues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w:t>
      </w:r>
      <w:r w:rsidR="00242E29" w:rsidRPr="002C28CC">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w:t>
      </w:r>
    </w:p>
    <w:p w14:paraId="1B7F9532" w14:textId="50236FD6" w:rsidR="00415F4F" w:rsidRPr="002C28CC" w:rsidRDefault="00621765" w:rsidP="000F2204">
      <w:pPr>
        <w:spacing w:line="480" w:lineRule="auto"/>
        <w:ind w:firstLine="720"/>
        <w:rPr>
          <w:rFonts w:asciiTheme="minorHAnsi" w:hAnsiTheme="minorHAnsi"/>
          <w:color w:val="auto"/>
        </w:rPr>
      </w:pPr>
      <w:commentRangeStart w:id="90"/>
      <w:commentRangeStart w:id="91"/>
      <w:r w:rsidRPr="002C28CC">
        <w:rPr>
          <w:rFonts w:asciiTheme="minorHAnsi" w:hAnsiTheme="minorHAnsi"/>
          <w:color w:val="auto"/>
        </w:rPr>
        <w:t xml:space="preserve">As </w:t>
      </w:r>
      <w:commentRangeEnd w:id="90"/>
      <w:commentRangeEnd w:id="91"/>
      <w:r w:rsidR="00957E5A" w:rsidRPr="002C28CC">
        <w:rPr>
          <w:rFonts w:asciiTheme="minorHAnsi" w:hAnsiTheme="minorHAnsi"/>
          <w:color w:val="auto"/>
        </w:rPr>
        <w:t>climate changes and average seasonal temperatures increase</w:t>
      </w:r>
      <w:r w:rsidRPr="002C28CC">
        <w:rPr>
          <w:rStyle w:val="CommentReference"/>
          <w:color w:val="auto"/>
        </w:rPr>
        <w:commentReference w:id="90"/>
      </w:r>
      <w:r w:rsidR="00957E5A" w:rsidRPr="002C28CC">
        <w:rPr>
          <w:rStyle w:val="CommentReference"/>
        </w:rPr>
        <w:commentReference w:id="91"/>
      </w:r>
      <w:r w:rsidR="00EF71F3">
        <w:rPr>
          <w:rFonts w:asciiTheme="minorHAnsi" w:hAnsiTheme="minorHAnsi"/>
          <w:color w:val="auto"/>
        </w:rPr>
        <w:t>,</w:t>
      </w:r>
      <w:r w:rsidR="00EF71F3" w:rsidRPr="004D669F">
        <w:rPr>
          <w:rFonts w:asciiTheme="minorHAnsi" w:hAnsiTheme="minorHAnsi"/>
          <w:color w:val="auto"/>
        </w:rPr>
        <w:t xml:space="preserve"> </w:t>
      </w:r>
      <w:commentRangeStart w:id="92"/>
      <w:r w:rsidR="00EF71F3" w:rsidRPr="004D669F">
        <w:rPr>
          <w:rFonts w:asciiTheme="minorHAnsi" w:hAnsiTheme="minorHAnsi"/>
          <w:color w:val="auto"/>
        </w:rPr>
        <w:t>some</w:t>
      </w:r>
      <w:commentRangeEnd w:id="92"/>
      <w:r w:rsidR="00EF71F3">
        <w:rPr>
          <w:rStyle w:val="CommentReference"/>
        </w:rPr>
        <w:commentReference w:id="92"/>
      </w:r>
      <w:r w:rsidR="00EF71F3" w:rsidRPr="004D669F">
        <w:rPr>
          <w:rFonts w:asciiTheme="minorHAnsi" w:hAnsiTheme="minorHAnsi"/>
          <w:color w:val="auto"/>
        </w:rPr>
        <w:t xml:space="preserv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w:t>
      </w:r>
      <w:r w:rsidR="00930E8D" w:rsidRPr="004D669F">
        <w:rPr>
          <w:rFonts w:asciiTheme="minorHAnsi" w:hAnsiTheme="minorHAnsi"/>
          <w:color w:val="auto"/>
        </w:rPr>
        <w:t xml:space="preserve">environmental cues that previously signaled the end of the growing season </w:t>
      </w:r>
      <w:commentRangeStart w:id="93"/>
      <w:r w:rsidR="00930E8D" w:rsidRPr="004D669F">
        <w:rPr>
          <w:rFonts w:asciiTheme="minorHAnsi" w:hAnsiTheme="minorHAnsi"/>
          <w:color w:val="auto"/>
        </w:rPr>
        <w:t xml:space="preserve">will begin </w:t>
      </w:r>
      <w:commentRangeEnd w:id="93"/>
      <w:r w:rsidR="00930E8D">
        <w:rPr>
          <w:rStyle w:val="CommentReference"/>
        </w:rPr>
        <w:commentReference w:id="93"/>
      </w:r>
      <w:r w:rsidR="00930E8D" w:rsidRPr="004D669F">
        <w:rPr>
          <w:rFonts w:asciiTheme="minorHAnsi" w:hAnsiTheme="minorHAnsi"/>
          <w:color w:val="auto"/>
        </w:rPr>
        <w:t xml:space="preserve">to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 xml:space="preserve">either by </w:t>
      </w:r>
      <w:r w:rsidR="000F2204" w:rsidRPr="002C28CC">
        <w:rPr>
          <w:rFonts w:asciiTheme="minorHAnsi" w:hAnsiTheme="minorHAnsi"/>
          <w:color w:val="auto"/>
        </w:rPr>
        <w:lastRenderedPageBreak/>
        <w:t>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08A0A672" w14:textId="0EA2A3A1" w:rsidR="00415F4F"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The pitcher plant mosquito, </w:t>
      </w:r>
      <w:r w:rsidRPr="002C28CC">
        <w:rPr>
          <w:rFonts w:asciiTheme="minorHAnsi" w:hAnsiTheme="minorHAnsi"/>
          <w:i/>
          <w:color w:val="auto"/>
        </w:rPr>
        <w:t>Wyeomii smithii,</w:t>
      </w:r>
      <w:r w:rsidRPr="002C28CC">
        <w:rPr>
          <w:rFonts w:asciiTheme="minorHAnsi" w:hAnsiTheme="minorHAnsi"/>
          <w:color w:val="auto"/>
        </w:rPr>
        <w:t xml:space="preserve"> </w:t>
      </w:r>
      <w:r w:rsidR="003A1DD0" w:rsidRPr="002C28CC">
        <w:rPr>
          <w:rFonts w:asciiTheme="minorHAnsi" w:hAnsiTheme="minorHAnsi"/>
          <w:color w:val="auto"/>
        </w:rPr>
        <w:t>illustrates how expanding</w:t>
      </w:r>
      <w:r w:rsidRPr="002C28CC">
        <w:rPr>
          <w:rFonts w:asciiTheme="minorHAnsi" w:hAnsiTheme="minorHAnsi"/>
          <w:color w:val="auto"/>
        </w:rPr>
        <w:t xml:space="preserve"> growing seasons can lead to evolutionary changes</w:t>
      </w:r>
      <w:r w:rsidR="003A1DD0" w:rsidRPr="002C28CC">
        <w:rPr>
          <w:rFonts w:asciiTheme="minorHAnsi" w:hAnsiTheme="minorHAnsi"/>
          <w:color w:val="auto"/>
        </w:rPr>
        <w:t xml:space="preserve"> in the timing of diapause initiation and termination </w:t>
      </w:r>
      <w:r w:rsidRPr="002C28CC">
        <w:rPr>
          <w:rFonts w:asciiTheme="minorHAnsi" w:hAnsiTheme="minorHAnsi"/>
          <w:color w:val="auto"/>
        </w:rPr>
        <w:t xml:space="preserve">within populations over time. </w:t>
      </w:r>
      <w:r w:rsidR="00590F72" w:rsidRPr="002C28CC">
        <w:rPr>
          <w:rFonts w:asciiTheme="minorHAnsi" w:hAnsiTheme="minorHAnsi"/>
          <w:color w:val="auto"/>
        </w:rPr>
        <w:t>Pitcher plant mosquitos spend their entire pre-adult life growing in the water-filled leaves of pitcher plants</w:t>
      </w:r>
      <w:r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and </w:t>
      </w:r>
      <w:r w:rsidR="00590F72" w:rsidRPr="002C28CC">
        <w:rPr>
          <w:rStyle w:val="CommentReference"/>
          <w:color w:val="auto"/>
          <w:sz w:val="24"/>
          <w:szCs w:val="24"/>
        </w:rPr>
        <w:t xml:space="preserve">these larvae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diapause developmental trajectory</w:t>
      </w:r>
      <w:r w:rsidR="00930E8D" w:rsidRPr="004D669F">
        <w:rPr>
          <w:rFonts w:asciiTheme="minorHAnsi" w:hAnsiTheme="minorHAnsi"/>
          <w:color w:val="auto"/>
        </w:rPr>
        <w:t xml:space="preserve">. </w:t>
      </w:r>
      <w:commentRangeStart w:id="94"/>
      <w:r w:rsidR="00930E8D" w:rsidRPr="004D669F">
        <w:rPr>
          <w:rFonts w:asciiTheme="minorHAnsi" w:hAnsiTheme="minorHAnsi"/>
          <w:color w:val="auto"/>
        </w:rPr>
        <w:t xml:space="preserve">Critical photoperiod is the </w:t>
      </w:r>
      <w:commentRangeEnd w:id="94"/>
      <w:r w:rsidR="00930E8D">
        <w:rPr>
          <w:rStyle w:val="CommentReference"/>
        </w:rPr>
        <w:commentReference w:id="94"/>
      </w:r>
      <w:r w:rsidR="00930E8D" w:rsidRPr="004D669F">
        <w:rPr>
          <w:rFonts w:asciiTheme="minorHAnsi" w:hAnsiTheme="minorHAnsi"/>
          <w:color w:val="auto"/>
        </w:rPr>
        <w:t xml:space="preserve">number of light hours required </w:t>
      </w:r>
      <w:r w:rsidR="00B1509B" w:rsidRPr="002C28CC">
        <w:rPr>
          <w:rFonts w:asciiTheme="minorHAnsi" w:hAnsiTheme="minorHAnsi"/>
          <w:color w:val="auto"/>
        </w:rPr>
        <w:t xml:space="preserve">to induce </w:t>
      </w:r>
      <w:r w:rsidR="00224DB8" w:rsidRPr="002C28CC">
        <w:rPr>
          <w:rFonts w:asciiTheme="minorHAnsi" w:hAnsiTheme="minorHAnsi"/>
          <w:color w:val="auto"/>
        </w:rPr>
        <w:t>diapause</w:t>
      </w:r>
      <w:r w:rsidR="00B1509B" w:rsidRPr="002C28CC">
        <w:rPr>
          <w:rFonts w:asciiTheme="minorHAnsi" w:hAnsiTheme="minorHAnsi"/>
          <w:color w:val="auto"/>
        </w:rPr>
        <w:t xml:space="preserve"> in 50% of a population. </w:t>
      </w:r>
      <w:r w:rsidRPr="002C28CC">
        <w:rPr>
          <w:rFonts w:asciiTheme="minorHAnsi" w:hAnsiTheme="minorHAnsi"/>
          <w:color w:val="auto"/>
        </w:rPr>
        <w:t xml:space="preserve">In </w:t>
      </w:r>
      <w:r w:rsidRPr="002C28CC">
        <w:rPr>
          <w:rFonts w:asciiTheme="minorHAnsi" w:hAnsiTheme="minorHAnsi"/>
          <w:i/>
          <w:color w:val="auto"/>
        </w:rPr>
        <w:t>W. smithii</w:t>
      </w:r>
      <w:r w:rsidRPr="002C28CC">
        <w:rPr>
          <w:rFonts w:asciiTheme="minorHAnsi" w:hAnsiTheme="minorHAnsi"/>
          <w:color w:val="auto"/>
        </w:rPr>
        <w:t xml:space="preserve"> critical photoperiod for diapause induction is highly heritable. </w:t>
      </w:r>
      <w:r w:rsidR="00100EF8" w:rsidRPr="002C28CC">
        <w:rPr>
          <w:rFonts w:asciiTheme="minorHAnsi" w:hAnsiTheme="minorHAnsi"/>
          <w:color w:val="auto"/>
        </w:rPr>
        <w:t>Bradshaw and Holzapfel (2001) sampled s</w:t>
      </w:r>
      <w:r w:rsidRPr="002C28CC">
        <w:rPr>
          <w:rFonts w:asciiTheme="minorHAnsi" w:hAnsiTheme="minorHAnsi"/>
          <w:color w:val="auto"/>
        </w:rPr>
        <w:t xml:space="preserve">everal populations of </w:t>
      </w:r>
      <w:r w:rsidRPr="002C28CC">
        <w:rPr>
          <w:rFonts w:asciiTheme="minorHAnsi" w:hAnsiTheme="minorHAnsi"/>
          <w:i/>
          <w:color w:val="auto"/>
        </w:rPr>
        <w:t>W. smithii</w:t>
      </w:r>
      <w:r w:rsidRPr="002C28CC">
        <w:rPr>
          <w:rFonts w:asciiTheme="minorHAnsi" w:hAnsiTheme="minorHAnsi"/>
          <w:color w:val="auto"/>
        </w:rPr>
        <w:t xml:space="preserve"> larvae </w:t>
      </w:r>
      <w:r w:rsidR="00100EF8" w:rsidRPr="002C28CC">
        <w:rPr>
          <w:rFonts w:asciiTheme="minorHAnsi" w:hAnsiTheme="minorHAnsi"/>
          <w:color w:val="auto"/>
        </w:rPr>
        <w:t xml:space="preserve">from </w:t>
      </w:r>
      <w:r w:rsidRPr="002C28CC">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(Bradshaw and Holzapfel 2001)</w:t>
      </w:r>
      <w:r w:rsidRPr="002C28CC">
        <w:rPr>
          <w:rFonts w:asciiTheme="minorHAnsi" w:hAnsiTheme="minorHAnsi"/>
          <w:color w:val="auto"/>
        </w:rPr>
        <w:fldChar w:fldCharType="end"/>
      </w:r>
      <w:r w:rsidRPr="002C28CC">
        <w:rPr>
          <w:rFonts w:asciiTheme="minorHAnsi" w:hAnsiTheme="minorHAnsi"/>
          <w:color w:val="auto"/>
        </w:rPr>
        <w:t>. In 1972, the critical photoperiod of larvae populations collected at 50</w:t>
      </w:r>
      <w:r w:rsidRPr="002C28CC">
        <w:rPr>
          <w:color w:val="auto"/>
        </w:rPr>
        <w:t>°</w:t>
      </w:r>
      <w:r w:rsidRPr="002C28CC">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w:t>
      </w:r>
      <w:r w:rsidRPr="002C28CC">
        <w:rPr>
          <w:rFonts w:asciiTheme="minorHAnsi" w:hAnsiTheme="minorHAnsi"/>
          <w:color w:val="auto"/>
        </w:rPr>
        <w:lastRenderedPageBreak/>
        <w:t xml:space="preserve">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For these insects,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insects 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 </w:t>
      </w:r>
    </w:p>
    <w:p w14:paraId="7EAFF771" w14:textId="5E6F9E8E" w:rsidR="00242E29" w:rsidRPr="002C28CC" w:rsidRDefault="00957E5A"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w:t>
      </w:r>
      <w:commentRangeStart w:id="95"/>
      <w:commentRangeStart w:id="96"/>
      <w:r w:rsidR="00DC60C3" w:rsidRPr="002C28CC">
        <w:rPr>
          <w:rFonts w:asciiTheme="minorHAnsi" w:hAnsiTheme="minorHAnsi"/>
          <w:color w:val="auto"/>
        </w:rPr>
        <w:t xml:space="preserve"> </w:t>
      </w:r>
      <w:r w:rsidRPr="002C28CC">
        <w:rPr>
          <w:rFonts w:asciiTheme="minorHAnsi" w:hAnsiTheme="minorHAnsi"/>
          <w:color w:val="auto"/>
        </w:rPr>
        <w:t>work</w:t>
      </w:r>
      <w:r w:rsidR="00DC60C3" w:rsidRPr="002C28CC">
        <w:rPr>
          <w:rFonts w:asciiTheme="minorHAnsi" w:hAnsiTheme="minorHAnsi"/>
          <w:color w:val="auto"/>
        </w:rPr>
        <w:t xml:space="preserve"> </w:t>
      </w:r>
      <w:commentRangeEnd w:id="95"/>
      <w:r w:rsidR="00DC60C3" w:rsidRPr="002C28CC">
        <w:rPr>
          <w:rStyle w:val="CommentReference"/>
          <w:color w:val="auto"/>
        </w:rPr>
        <w:commentReference w:id="95"/>
      </w:r>
      <w:commentRangeEnd w:id="96"/>
      <w:r w:rsidRPr="002C28CC">
        <w:rPr>
          <w:rStyle w:val="CommentReference"/>
        </w:rPr>
        <w:commentReference w:id="96"/>
      </w:r>
      <w:r w:rsidRPr="002C28CC">
        <w:rPr>
          <w:rFonts w:asciiTheme="minorHAnsi" w:hAnsiTheme="minorHAnsi"/>
          <w:color w:val="auto"/>
        </w:rPr>
        <w:t>concerning</w:t>
      </w:r>
      <w:r w:rsidR="00DC60C3" w:rsidRPr="002C28CC">
        <w:rPr>
          <w:rFonts w:asciiTheme="minorHAnsi" w:hAnsiTheme="minorHAnsi"/>
          <w:color w:val="auto"/>
        </w:rPr>
        <w:t xml:space="preserve"> diapause adaptation through critical photoperiod shifts in </w:t>
      </w:r>
      <w:r w:rsidR="00DC60C3" w:rsidRPr="002C28CC">
        <w:rPr>
          <w:rFonts w:asciiTheme="minorHAnsi" w:hAnsiTheme="minorHAnsi"/>
          <w:i/>
          <w:color w:val="auto"/>
        </w:rPr>
        <w:t xml:space="preserve">W. smithii </w:t>
      </w:r>
      <w:r w:rsidR="00DC60C3" w:rsidRPr="002C28CC">
        <w:rPr>
          <w:rFonts w:asciiTheme="minorHAnsi" w:hAnsiTheme="minorHAnsi"/>
          <w:color w:val="auto"/>
        </w:rPr>
        <w:t>provide one example of how insects could adjust to the increase in the number of warmer days, and longer growing seasons through genetic adaptation as temperat</w:t>
      </w:r>
      <w:r w:rsidRPr="002C28CC">
        <w:rPr>
          <w:rFonts w:asciiTheme="minorHAnsi" w:hAnsiTheme="minorHAnsi"/>
          <w:color w:val="auto"/>
        </w:rPr>
        <w:t>ures increase. For some insects,</w:t>
      </w:r>
      <w:commentRangeStart w:id="97"/>
      <w:r w:rsidR="00DC60C3" w:rsidRPr="002C28CC">
        <w:rPr>
          <w:rStyle w:val="CommentReference"/>
          <w:color w:val="auto"/>
        </w:rPr>
        <w:commentReference w:id="98"/>
      </w:r>
      <w:commentRangeEnd w:id="97"/>
      <w:r w:rsidRPr="002C28CC">
        <w:rPr>
          <w:rStyle w:val="CommentReference"/>
        </w:rPr>
        <w:commentReference w:id="97"/>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Those insects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7ACCF129" w:rsidR="00DC60C3" w:rsidRPr="002C28CC" w:rsidRDefault="00DC60C3" w:rsidP="00B568C8">
      <w:pPr>
        <w:spacing w:line="480" w:lineRule="auto"/>
        <w:rPr>
          <w:rFonts w:asciiTheme="minorHAnsi" w:hAnsiTheme="minorHAnsi"/>
          <w:color w:val="auto"/>
        </w:rPr>
      </w:pPr>
      <w:r w:rsidRPr="002C28CC">
        <w:rPr>
          <w:rFonts w:asciiTheme="minorHAnsi" w:hAnsiTheme="minorHAnsi"/>
          <w:b/>
          <w:color w:val="auto"/>
        </w:rPr>
        <w:t xml:space="preserve">Stored Resources and the Descent into Diapause: </w:t>
      </w:r>
      <w:r w:rsidR="00B568C8">
        <w:rPr>
          <w:rFonts w:asciiTheme="minorHAnsi" w:hAnsiTheme="minorHAnsi"/>
          <w:color w:val="auto"/>
        </w:rPr>
        <w:t xml:space="preserve">Insects avoiding low winter temperatures in temperate regions, must </w:t>
      </w:r>
      <w:r w:rsidRPr="002C28CC">
        <w:rPr>
          <w:rFonts w:asciiTheme="minorHAnsi" w:hAnsiTheme="minorHAnsi"/>
          <w:color w:val="auto"/>
        </w:rPr>
        <w:t xml:space="preserve">meet </w:t>
      </w:r>
      <w:commentRangeStart w:id="99"/>
      <w:r w:rsidRPr="002C28CC">
        <w:rPr>
          <w:rFonts w:asciiTheme="minorHAnsi" w:hAnsiTheme="minorHAnsi"/>
          <w:color w:val="auto"/>
        </w:rPr>
        <w:t>the</w:t>
      </w:r>
      <w:commentRangeEnd w:id="99"/>
      <w:r w:rsidRPr="002C28CC">
        <w:rPr>
          <w:rStyle w:val="CommentReference"/>
          <w:color w:val="auto"/>
        </w:rPr>
        <w:commentReference w:id="99"/>
      </w:r>
      <w:r w:rsidRPr="002C28CC">
        <w:rPr>
          <w:rFonts w:asciiTheme="minorHAnsi" w:hAnsiTheme="minorHAnsi"/>
          <w:color w:val="auto"/>
        </w:rPr>
        <w:t xml:space="preserve"> </w:t>
      </w:r>
      <w:r w:rsidR="00B568C8">
        <w:rPr>
          <w:rFonts w:asciiTheme="minorHAnsi" w:hAnsiTheme="minorHAnsi"/>
          <w:color w:val="auto"/>
        </w:rPr>
        <w:t>metabolic</w:t>
      </w:r>
      <w:r w:rsidR="004858FE" w:rsidRPr="002C28CC">
        <w:rPr>
          <w:rFonts w:asciiTheme="minorHAnsi" w:hAnsiTheme="minorHAnsi"/>
          <w:color w:val="auto"/>
        </w:rPr>
        <w:t xml:space="preserve"> </w:t>
      </w:r>
      <w:r w:rsidRPr="002C28CC">
        <w:rPr>
          <w:rFonts w:asciiTheme="minorHAnsi" w:hAnsiTheme="minorHAnsi"/>
          <w:color w:val="auto"/>
        </w:rPr>
        <w:t>demands</w:t>
      </w:r>
      <w:r w:rsidR="004858FE" w:rsidRPr="002C28CC">
        <w:rPr>
          <w:rFonts w:asciiTheme="minorHAnsi" w:hAnsiTheme="minorHAnsi"/>
          <w:color w:val="auto"/>
        </w:rPr>
        <w:t xml:space="preserve"> </w:t>
      </w:r>
      <w:r w:rsidR="00B568C8">
        <w:rPr>
          <w:rFonts w:asciiTheme="minorHAnsi" w:hAnsiTheme="minorHAnsi"/>
          <w:color w:val="auto"/>
        </w:rPr>
        <w:t>during and after diapause. I</w:t>
      </w:r>
      <w:r w:rsidR="004858FE" w:rsidRPr="002C28CC">
        <w:rPr>
          <w:rFonts w:asciiTheme="minorHAnsi" w:hAnsiTheme="minorHAnsi"/>
          <w:color w:val="auto"/>
        </w:rPr>
        <w:t>n preparation for diapause,</w:t>
      </w:r>
      <w:r w:rsidRPr="002C28CC">
        <w:rPr>
          <w:rFonts w:asciiTheme="minorHAnsi" w:hAnsiTheme="minorHAnsi"/>
          <w:color w:val="auto"/>
        </w:rPr>
        <w:t xml:space="preserve"> </w:t>
      </w:r>
      <w:r w:rsidR="00B568C8">
        <w:rPr>
          <w:rFonts w:asciiTheme="minorHAnsi" w:hAnsiTheme="minorHAnsi"/>
          <w:color w:val="auto"/>
        </w:rPr>
        <w:t xml:space="preserve">some insects can </w:t>
      </w:r>
      <w:r w:rsidRPr="002C28CC">
        <w:rPr>
          <w:rFonts w:asciiTheme="minorHAnsi" w:hAnsiTheme="minorHAnsi"/>
          <w:color w:val="auto"/>
        </w:rPr>
        <w:t>accumulate large amounts of lipids, amino acids, and or carbohydrates. Lipids, specifically triglycerides, are the predominant source of m</w:t>
      </w:r>
      <w:r w:rsidR="00B568C8">
        <w:rPr>
          <w:rFonts w:asciiTheme="minorHAnsi" w:hAnsiTheme="minorHAnsi"/>
          <w:color w:val="auto"/>
        </w:rPr>
        <w:t xml:space="preserve">etabolic </w:t>
      </w:r>
      <w:r w:rsidR="00B568C8">
        <w:rPr>
          <w:rFonts w:asciiTheme="minorHAnsi" w:hAnsiTheme="minorHAnsi"/>
          <w:color w:val="auto"/>
        </w:rPr>
        <w:lastRenderedPageBreak/>
        <w:t xml:space="preserve">energy during diapause </w:t>
      </w:r>
      <w:ins w:id="100" w:author="Leigh" w:date="2017-10-06T11:10:00Z">
        <w:r w:rsidR="00B568C8">
          <w:rPr>
            <w:rFonts w:asciiTheme="minorHAnsi" w:hAnsiTheme="minorHAnsi"/>
            <w:color w:val="auto"/>
          </w:rPr>
          <w:t>(need a ref for this type of statement)</w:t>
        </w:r>
      </w:ins>
      <w:r w:rsidR="00B568C8">
        <w:rPr>
          <w:rFonts w:asciiTheme="minorHAnsi" w:hAnsiTheme="minorHAnsi"/>
          <w:color w:val="auto"/>
        </w:rPr>
        <w:t>.</w:t>
      </w:r>
      <w:r w:rsidRPr="002C28CC">
        <w:rPr>
          <w:rFonts w:asciiTheme="minorHAnsi" w:hAnsiTheme="minorHAnsi"/>
          <w:color w:val="auto"/>
        </w:rPr>
        <w:t xml:space="preserve"> Triglycerides can be accumulated directly from an insects diet or synthesized in the fat body from amino acids or carbohydrate intermediates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Amino acids are generally stored as hexamerins. These specialized proteins build up in the insect fat body or hemolymph prior to diapause. During diapause, these proteins function as amino acid reservoirs used to repair or replace damaged proteins. </w:t>
      </w:r>
      <w:commentRangeStart w:id="101"/>
      <w:commentRangeStart w:id="102"/>
      <w:r w:rsidRPr="002C28CC">
        <w:rPr>
          <w:rFonts w:asciiTheme="minorHAnsi" w:hAnsiTheme="minorHAnsi"/>
          <w:color w:val="auto"/>
        </w:rPr>
        <w:t>A</w:t>
      </w:r>
      <w:r w:rsidR="004858FE" w:rsidRPr="002C28CC">
        <w:rPr>
          <w:rFonts w:asciiTheme="minorHAnsi" w:hAnsiTheme="minorHAnsi"/>
          <w:color w:val="auto"/>
        </w:rPr>
        <w:t>fter diapause, hexamerin proteins</w:t>
      </w:r>
      <w:r w:rsidRPr="002C28CC">
        <w:rPr>
          <w:rFonts w:asciiTheme="minorHAnsi" w:hAnsiTheme="minorHAnsi"/>
          <w:color w:val="auto"/>
        </w:rPr>
        <w:t xml:space="preserve"> can be catabolized </w:t>
      </w:r>
      <w:r w:rsidR="004858FE" w:rsidRPr="002C28CC">
        <w:rPr>
          <w:rFonts w:asciiTheme="minorHAnsi" w:hAnsiTheme="minorHAnsi"/>
          <w:color w:val="auto"/>
        </w:rPr>
        <w:t xml:space="preserve">into its constituent amino acids </w:t>
      </w:r>
      <w:r w:rsidRPr="002C28CC">
        <w:rPr>
          <w:rFonts w:asciiTheme="minorHAnsi" w:hAnsiTheme="minorHAnsi"/>
          <w:color w:val="auto"/>
        </w:rPr>
        <w:t xml:space="preserve">and the resulting amino acids </w:t>
      </w:r>
      <w:r w:rsidR="004858FE" w:rsidRPr="002C28CC">
        <w:rPr>
          <w:rFonts w:asciiTheme="minorHAnsi" w:hAnsiTheme="minorHAnsi"/>
          <w:color w:val="auto"/>
        </w:rPr>
        <w:t xml:space="preserve">can be </w:t>
      </w:r>
      <w:r w:rsidRPr="002C28CC">
        <w:rPr>
          <w:rFonts w:asciiTheme="minorHAnsi" w:hAnsiTheme="minorHAnsi"/>
          <w:color w:val="auto"/>
        </w:rPr>
        <w:t xml:space="preserve">used to build exoskeleton, repair damaged proteins, and build new tissues during morphogenesis. </w:t>
      </w:r>
      <w:commentRangeEnd w:id="101"/>
      <w:r w:rsidRPr="002C28CC">
        <w:rPr>
          <w:rStyle w:val="CommentReference"/>
          <w:color w:val="auto"/>
        </w:rPr>
        <w:commentReference w:id="101"/>
      </w:r>
      <w:commentRangeEnd w:id="102"/>
      <w:r w:rsidR="004858FE" w:rsidRPr="002C28CC">
        <w:rPr>
          <w:rStyle w:val="CommentReference"/>
        </w:rPr>
        <w:commentReference w:id="102"/>
      </w:r>
      <w:r w:rsidRPr="002C28CC">
        <w:rPr>
          <w:rFonts w:asciiTheme="minorHAnsi" w:hAnsiTheme="minorHAnsi"/>
          <w:color w:val="auto"/>
        </w:rPr>
        <w:t xml:space="preserve">Carbohydrates are polymerized and stored as glycogen in the fat body or as trehalose in the hemolymph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w:t>
      </w:r>
    </w:p>
    <w:p w14:paraId="63B8BABC" w14:textId="0BA153D0" w:rsidR="00DC60C3" w:rsidRPr="002C28CC" w:rsidRDefault="00DC60C3" w:rsidP="00DC60C3">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103"/>
      </w:r>
      <w:r w:rsidR="00DF316B" w:rsidRPr="002C28CC">
        <w:rPr>
          <w:rStyle w:val="CommentReference"/>
        </w:rPr>
        <w:commentReference w:id="104"/>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like </w:t>
      </w:r>
      <w:r w:rsidR="00B568C8" w:rsidRPr="004D669F">
        <w:rPr>
          <w:rFonts w:asciiTheme="minorHAnsi" w:hAnsiTheme="minorHAnsi"/>
          <w:color w:val="auto"/>
        </w:rPr>
        <w:t xml:space="preserve">the </w:t>
      </w:r>
      <w:commentRangeStart w:id="105"/>
      <w:r w:rsidR="00B568C8" w:rsidRPr="004D669F">
        <w:rPr>
          <w:rFonts w:asciiTheme="minorHAnsi" w:hAnsiTheme="minorHAnsi"/>
          <w:color w:val="auto"/>
        </w:rPr>
        <w:t>Colorado potato beetle,</w:t>
      </w:r>
      <w:r w:rsidR="00B568C8" w:rsidRPr="004D669F">
        <w:rPr>
          <w:color w:val="auto"/>
        </w:rPr>
        <w:t xml:space="preserve"> </w:t>
      </w:r>
      <w:r w:rsidR="00B568C8" w:rsidRPr="004D669F">
        <w:rPr>
          <w:rFonts w:asciiTheme="minorHAnsi" w:hAnsiTheme="minorHAnsi"/>
          <w:i/>
          <w:color w:val="auto"/>
        </w:rPr>
        <w:t>Leptinotarsa decimlineata</w:t>
      </w:r>
      <w:commentRangeEnd w:id="105"/>
      <w:r w:rsidR="00B568C8">
        <w:rPr>
          <w:rStyle w:val="CommentReference"/>
        </w:rPr>
        <w:commentReference w:id="105"/>
      </w:r>
      <w:r w:rsidR="00B568C8" w:rsidRPr="004D669F">
        <w:rPr>
          <w:rFonts w:asciiTheme="minorHAnsi" w:hAnsiTheme="minorHAnsi"/>
          <w:color w:val="auto"/>
        </w:rPr>
        <w:t xml:space="preserve">. </w:t>
      </w:r>
      <w:r w:rsidR="00B568C8">
        <w:rPr>
          <w:rFonts w:asciiTheme="minorHAnsi" w:hAnsiTheme="minorHAnsi"/>
          <w:color w:val="auto"/>
        </w:rPr>
        <w:t xml:space="preserve">For this experiment, Colorado potato </w:t>
      </w:r>
      <w:r w:rsidR="00DF316B" w:rsidRPr="002C28CC">
        <w:rPr>
          <w:rFonts w:asciiTheme="minorHAnsi" w:hAnsiTheme="minorHAnsi"/>
          <w:color w:val="auto"/>
        </w:rPr>
        <w:t>b</w:t>
      </w:r>
      <w:commentRangeStart w:id="106"/>
      <w:r w:rsidRPr="002C28CC">
        <w:rPr>
          <w:rFonts w:asciiTheme="minorHAnsi" w:hAnsiTheme="minorHAnsi"/>
          <w:color w:val="auto"/>
        </w:rPr>
        <w:t xml:space="preserve">eetles </w:t>
      </w:r>
      <w:r w:rsidR="00DF316B" w:rsidRPr="002C28CC">
        <w:rPr>
          <w:rFonts w:asciiTheme="minorHAnsi" w:hAnsiTheme="minorHAnsi"/>
          <w:color w:val="auto"/>
        </w:rPr>
        <w:t>were brought into the lab and reared under a 10-hour photoperiod to induce diapause</w:t>
      </w:r>
      <w:r w:rsidRPr="002C28CC">
        <w:rPr>
          <w:rFonts w:asciiTheme="minorHAnsi" w:hAnsiTheme="minorHAnsi"/>
          <w:color w:val="auto"/>
        </w:rPr>
        <w:t xml:space="preserve"> and an 18-hour photoperiod to bypass diapause. </w:t>
      </w:r>
      <w:commentRangeEnd w:id="106"/>
      <w:r w:rsidRPr="002C28CC">
        <w:rPr>
          <w:rStyle w:val="CommentReference"/>
          <w:color w:val="auto"/>
        </w:rPr>
        <w:commentReference w:id="106"/>
      </w:r>
      <w:r w:rsidR="00DF316B" w:rsidRPr="002C28CC">
        <w:rPr>
          <w:rFonts w:asciiTheme="minorHAnsi" w:hAnsiTheme="minorHAnsi"/>
          <w:color w:val="auto"/>
        </w:rPr>
        <w:t>From each of these treatments d</w:t>
      </w:r>
      <w:r w:rsidR="00DF316B" w:rsidRPr="002C28CC">
        <w:rPr>
          <w:rStyle w:val="CommentReference"/>
        </w:rPr>
        <w:commentReference w:id="107"/>
      </w:r>
      <w:r w:rsidR="00DF316B" w:rsidRPr="002C28CC">
        <w:rPr>
          <w:rFonts w:asciiTheme="minorHAnsi" w:hAnsiTheme="minorHAnsi"/>
          <w:color w:val="auto"/>
        </w:rPr>
        <w:t xml:space="preserve">iapause protein 1 mRNA </w:t>
      </w:r>
      <w:r w:rsidRPr="002C28CC">
        <w:rPr>
          <w:rFonts w:asciiTheme="minorHAnsi" w:hAnsiTheme="minorHAnsi"/>
          <w:color w:val="auto"/>
        </w:rPr>
        <w:t>(</w:t>
      </w:r>
      <w:r w:rsidR="00DF316B" w:rsidRPr="002C28CC">
        <w:rPr>
          <w:rFonts w:asciiTheme="minorHAnsi" w:hAnsiTheme="minorHAnsi"/>
          <w:color w:val="auto"/>
        </w:rPr>
        <w:t xml:space="preserve">the gene transcript that codes for </w:t>
      </w:r>
      <w:r w:rsidRPr="002C28CC">
        <w:rPr>
          <w:rFonts w:asciiTheme="minorHAnsi" w:hAnsiTheme="minorHAnsi"/>
          <w:color w:val="auto"/>
        </w:rPr>
        <w:t xml:space="preserve">a hexamerin storage protein) was extracted </w:t>
      </w:r>
      <w:r w:rsidRPr="002C28CC">
        <w:rPr>
          <w:rFonts w:asciiTheme="minorHAnsi" w:hAnsiTheme="minorHAnsi"/>
          <w:color w:val="auto"/>
        </w:rPr>
        <w:lastRenderedPageBreak/>
        <w:t>from</w:t>
      </w:r>
      <w:r w:rsidR="00DF316B" w:rsidRPr="002C28CC">
        <w:rPr>
          <w:rFonts w:asciiTheme="minorHAnsi" w:hAnsiTheme="minorHAnsi"/>
          <w:color w:val="auto"/>
        </w:rPr>
        <w:t xml:space="preserve"> these</w:t>
      </w:r>
      <w:r w:rsidRPr="002C28CC">
        <w:rPr>
          <w:rFonts w:asciiTheme="minorHAnsi" w:hAnsiTheme="minorHAnsi"/>
          <w:color w:val="auto"/>
        </w:rPr>
        <w:t xml:space="preserve"> adult beetles</w:t>
      </w:r>
      <w:r w:rsidR="00DF316B" w:rsidRPr="002C28CC">
        <w:rPr>
          <w:rFonts w:asciiTheme="minorHAnsi" w:hAnsiTheme="minorHAnsi"/>
          <w:color w:val="auto"/>
        </w:rPr>
        <w:t xml:space="preserve"> and its concentrations compared</w:t>
      </w:r>
      <w:r w:rsidRPr="002C28CC">
        <w:rPr>
          <w:rFonts w:asciiTheme="minorHAnsi" w:hAnsiTheme="minorHAnsi"/>
          <w:color w:val="auto"/>
        </w:rPr>
        <w:t xml:space="preserve">. Beetles under diapause conditions were sampled on day 4 and day 6 after adult emergence, and 2 months into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While mRNA from beetles not exposed to diapause conditions was extracted on day 1 and day 4 after adult emergence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Northern blot analysis comparison of hexamerin mRNA between diapause and non-diapause </w:t>
      </w:r>
      <w:r w:rsidRPr="002C28CC">
        <w:rPr>
          <w:rFonts w:asciiTheme="minorHAnsi" w:hAnsiTheme="minorHAnsi"/>
          <w:i/>
          <w:color w:val="auto"/>
        </w:rPr>
        <w:t xml:space="preserve">L. </w:t>
      </w:r>
      <w:r w:rsidR="00B568C8" w:rsidRPr="004D669F">
        <w:rPr>
          <w:rFonts w:asciiTheme="minorHAnsi" w:hAnsiTheme="minorHAnsi"/>
          <w:i/>
          <w:color w:val="auto"/>
        </w:rPr>
        <w:t>decimlineata</w:t>
      </w:r>
      <w:r w:rsidR="00B568C8" w:rsidRPr="004D669F">
        <w:rPr>
          <w:rFonts w:asciiTheme="minorHAnsi" w:hAnsiTheme="minorHAnsi"/>
          <w:color w:val="auto"/>
        </w:rPr>
        <w:t xml:space="preserve"> beetles shows a </w:t>
      </w:r>
      <w:commentRangeStart w:id="108"/>
      <w:r w:rsidR="00B568C8" w:rsidRPr="004D669F">
        <w:rPr>
          <w:rFonts w:asciiTheme="minorHAnsi" w:hAnsiTheme="minorHAnsi"/>
          <w:color w:val="auto"/>
        </w:rPr>
        <w:t xml:space="preserve">significant difference </w:t>
      </w:r>
      <w:commentRangeEnd w:id="108"/>
      <w:r w:rsidR="00B568C8">
        <w:rPr>
          <w:rStyle w:val="CommentReference"/>
        </w:rPr>
        <w:commentReference w:id="108"/>
      </w:r>
      <w:r w:rsidR="00B568C8" w:rsidRPr="004D669F">
        <w:rPr>
          <w:rFonts w:asciiTheme="minorHAnsi" w:hAnsiTheme="minorHAnsi"/>
          <w:color w:val="auto"/>
        </w:rPr>
        <w:t xml:space="preserve">in the accumulation of this hexamerin </w:t>
      </w:r>
      <w:r w:rsidR="00B568C8" w:rsidRPr="004D669F">
        <w:rPr>
          <w:rFonts w:asciiTheme="minorHAnsi" w:hAnsiTheme="minorHAnsi"/>
          <w:color w:val="auto"/>
        </w:rPr>
        <w:fldChar w:fldCharType="begin" w:fldLock="1"/>
      </w:r>
      <w:r w:rsidR="00B568C8"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B568C8" w:rsidRPr="004D669F">
        <w:rPr>
          <w:rFonts w:asciiTheme="minorHAnsi" w:hAnsiTheme="minorHAnsi"/>
          <w:color w:val="auto"/>
        </w:rPr>
        <w:fldChar w:fldCharType="separate"/>
      </w:r>
      <w:r w:rsidR="00B568C8" w:rsidRPr="004D669F">
        <w:rPr>
          <w:rFonts w:asciiTheme="minorHAnsi" w:hAnsiTheme="minorHAnsi"/>
          <w:noProof/>
          <w:color w:val="auto"/>
        </w:rPr>
        <w:t>(De Kort and Koopmanschap 1994)</w:t>
      </w:r>
      <w:r w:rsidR="00B568C8" w:rsidRPr="004D669F">
        <w:rPr>
          <w:rFonts w:asciiTheme="minorHAnsi" w:hAnsiTheme="minorHAnsi"/>
          <w:color w:val="auto"/>
        </w:rPr>
        <w:fldChar w:fldCharType="end"/>
      </w:r>
      <w:r w:rsidRPr="002C28CC">
        <w:rPr>
          <w:rFonts w:asciiTheme="minorHAnsi" w:hAnsiTheme="minorHAnsi"/>
          <w:color w:val="auto"/>
        </w:rPr>
        <w:t>.</w:t>
      </w:r>
    </w:p>
    <w:p w14:paraId="554CBC18" w14:textId="40E0B489" w:rsidR="00157E2B" w:rsidRPr="002C28CC" w:rsidRDefault="00DC60C3" w:rsidP="00DC60C3">
      <w:pPr>
        <w:spacing w:line="480" w:lineRule="auto"/>
        <w:rPr>
          <w:rFonts w:asciiTheme="minorHAnsi" w:hAnsiTheme="minorHAnsi"/>
          <w:color w:val="auto"/>
        </w:rPr>
      </w:pPr>
      <w:r w:rsidRPr="002C28CC">
        <w:rPr>
          <w:rFonts w:asciiTheme="minorHAnsi" w:hAnsiTheme="minorHAnsi"/>
          <w:color w:val="auto"/>
        </w:rPr>
        <w:t>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2C28CC" w:rsidRDefault="004D669F" w:rsidP="00DC60C3">
      <w:pPr>
        <w:spacing w:line="480" w:lineRule="auto"/>
        <w:rPr>
          <w:rFonts w:asciiTheme="minorHAnsi" w:hAnsiTheme="minorHAnsi"/>
          <w:color w:val="auto"/>
        </w:rPr>
      </w:pPr>
    </w:p>
    <w:p w14:paraId="65EB7203" w14:textId="7FE21EE9" w:rsidR="00353908" w:rsidRPr="002C28CC" w:rsidRDefault="009F6BF9" w:rsidP="00157E2B">
      <w:pPr>
        <w:spacing w:line="480" w:lineRule="auto"/>
        <w:rPr>
          <w:rFonts w:asciiTheme="minorHAnsi" w:hAnsiTheme="minorHAnsi"/>
          <w:color w:val="auto"/>
        </w:rPr>
      </w:pPr>
      <w:r w:rsidRPr="002C28CC">
        <w:rPr>
          <w:rFonts w:asciiTheme="minorHAnsi" w:hAnsiTheme="minorHAnsi"/>
          <w:b/>
          <w:color w:val="auto"/>
        </w:rPr>
        <w:lastRenderedPageBreak/>
        <w:t>European corn borer</w:t>
      </w:r>
      <w:r w:rsidR="005D7075" w:rsidRPr="002C28CC">
        <w:rPr>
          <w:rFonts w:asciiTheme="minorHAnsi" w:hAnsiTheme="minorHAnsi"/>
          <w:b/>
          <w:color w:val="auto"/>
        </w:rPr>
        <w:t xml:space="preserve"> as a model</w:t>
      </w:r>
      <w:r w:rsidRPr="002C28CC">
        <w:rPr>
          <w:rFonts w:asciiTheme="minorHAnsi" w:hAnsiTheme="minorHAnsi"/>
          <w:b/>
          <w:color w:val="auto"/>
        </w:rPr>
        <w:t xml:space="preserve">: </w:t>
      </w:r>
      <w:r w:rsidR="00147489" w:rsidRPr="002C28CC">
        <w:rPr>
          <w:rFonts w:asciiTheme="minorHAnsi" w:hAnsiTheme="minorHAnsi"/>
          <w:color w:val="auto"/>
        </w:rPr>
        <w:t xml:space="preserve">European corn borer, </w:t>
      </w:r>
      <w:r w:rsidR="00147489" w:rsidRPr="002C28CC">
        <w:rPr>
          <w:rFonts w:asciiTheme="minorHAnsi" w:hAnsiTheme="minorHAnsi"/>
          <w:i/>
          <w:color w:val="auto"/>
        </w:rPr>
        <w:t>Ostrinia nubilalis,</w:t>
      </w:r>
      <w:r w:rsidR="00147489" w:rsidRPr="002C28CC">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2C28CC">
        <w:rPr>
          <w:rFonts w:asciiTheme="minorHAnsi" w:hAnsiTheme="minorHAnsi"/>
          <w:color w:val="auto"/>
        </w:rPr>
        <w:t xml:space="preserve"> (cite)</w:t>
      </w:r>
      <w:r w:rsidR="00147489" w:rsidRPr="002C28CC">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r w:rsidR="00353908" w:rsidRPr="002C28CC">
        <w:rPr>
          <w:rFonts w:asciiTheme="minorHAnsi" w:hAnsiTheme="minorHAnsi"/>
          <w:color w:val="auto"/>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2C28CC" w:rsidRDefault="00353908" w:rsidP="00353908">
      <w:pPr>
        <w:spacing w:line="480" w:lineRule="auto"/>
        <w:ind w:firstLine="720"/>
        <w:jc w:val="center"/>
        <w:rPr>
          <w:rFonts w:asciiTheme="minorHAnsi" w:hAnsiTheme="minorHAnsi"/>
          <w:b/>
          <w:color w:val="auto"/>
        </w:rPr>
      </w:pPr>
      <w:r w:rsidRPr="002C28CC">
        <w:rPr>
          <w:rFonts w:asciiTheme="minorHAnsi" w:hAnsiTheme="minorHAnsi"/>
          <w:color w:val="auto"/>
        </w:rPr>
        <w:t>Extended growing seasons in the context of a changing climate could extend the duration of the environmental resources insects need to accumulate to survive diapause.</w:t>
      </w:r>
    </w:p>
    <w:p w14:paraId="5313AEF0" w14:textId="77777777" w:rsidR="00353908" w:rsidRPr="002C28CC" w:rsidRDefault="00353908" w:rsidP="00353908">
      <w:pPr>
        <w:pStyle w:val="ListParagraph"/>
        <w:widowControl/>
        <w:numPr>
          <w:ilvl w:val="1"/>
          <w:numId w:val="15"/>
        </w:numPr>
        <w:rPr>
          <w:rFonts w:asciiTheme="minorHAnsi" w:hAnsiTheme="minorHAnsi"/>
          <w:color w:val="auto"/>
        </w:rPr>
      </w:pPr>
      <w:r w:rsidRPr="002C28CC">
        <w:rPr>
          <w:color w:val="auto"/>
        </w:rPr>
        <w:t xml:space="preserve">Pest control </w:t>
      </w:r>
      <w:r w:rsidRPr="002C28CC">
        <w:rPr>
          <w:color w:val="auto"/>
        </w:rPr>
        <w:sym w:font="Wingdings" w:char="F0E0"/>
      </w:r>
      <w:r w:rsidRPr="002C28CC">
        <w:rPr>
          <w:color w:val="auto"/>
        </w:rPr>
        <w:t xml:space="preserve"> exploit traits to disrupt diapause phenotype</w:t>
      </w:r>
    </w:p>
    <w:p w14:paraId="2CA58BA8" w14:textId="77777777" w:rsidR="00353908" w:rsidRPr="002C28CC" w:rsidRDefault="00353908" w:rsidP="00B00A50">
      <w:pPr>
        <w:spacing w:line="480" w:lineRule="auto"/>
        <w:rPr>
          <w:rFonts w:asciiTheme="minorHAnsi" w:hAnsiTheme="minorHAnsi"/>
          <w:color w:val="auto"/>
        </w:rPr>
      </w:pPr>
    </w:p>
    <w:p w14:paraId="67A0801B" w14:textId="27EE9206" w:rsidR="00B00A50" w:rsidRPr="002C28CC" w:rsidRDefault="00B00A50" w:rsidP="00B00A50">
      <w:pPr>
        <w:pStyle w:val="ListParagraph"/>
        <w:widowControl/>
        <w:numPr>
          <w:ilvl w:val="1"/>
          <w:numId w:val="15"/>
        </w:numPr>
        <w:rPr>
          <w:color w:val="auto"/>
        </w:rPr>
      </w:pPr>
      <w:r w:rsidRPr="002C28CC">
        <w:rPr>
          <w:color w:val="auto"/>
        </w:rPr>
        <w:t>Current pest</w:t>
      </w:r>
    </w:p>
    <w:p w14:paraId="135F72D7" w14:textId="14E388A8" w:rsidR="00B00A50" w:rsidRPr="002C28CC" w:rsidRDefault="00B00A50" w:rsidP="00B00A50">
      <w:pPr>
        <w:pStyle w:val="ListParagraph"/>
        <w:widowControl/>
        <w:numPr>
          <w:ilvl w:val="1"/>
          <w:numId w:val="15"/>
        </w:numPr>
        <w:rPr>
          <w:color w:val="auto"/>
        </w:rPr>
      </w:pPr>
      <w:proofErr w:type="spellStart"/>
      <w:r w:rsidRPr="002C28CC">
        <w:rPr>
          <w:color w:val="auto"/>
        </w:rPr>
        <w:t>Clinal</w:t>
      </w:r>
      <w:proofErr w:type="spellEnd"/>
      <w:r w:rsidRPr="002C28CC">
        <w:rPr>
          <w:color w:val="auto"/>
        </w:rPr>
        <w:t xml:space="preserve"> distribution indicative of </w:t>
      </w:r>
      <w:proofErr w:type="spellStart"/>
      <w:r w:rsidRPr="002C28CC">
        <w:rPr>
          <w:color w:val="auto"/>
        </w:rPr>
        <w:t>adaptative</w:t>
      </w:r>
      <w:proofErr w:type="spellEnd"/>
      <w:r w:rsidRPr="002C28CC">
        <w:rPr>
          <w:color w:val="auto"/>
        </w:rPr>
        <w:t xml:space="preserve"> radiation and response to increased temps directly and indirectly</w:t>
      </w:r>
    </w:p>
    <w:p w14:paraId="6582B347" w14:textId="35A40376" w:rsidR="00E52C90" w:rsidRPr="002C28CC" w:rsidRDefault="00B00A50" w:rsidP="00B00A50">
      <w:pPr>
        <w:pStyle w:val="ListParagraph"/>
        <w:widowControl/>
        <w:numPr>
          <w:ilvl w:val="1"/>
          <w:numId w:val="15"/>
        </w:numPr>
        <w:rPr>
          <w:color w:val="auto"/>
        </w:rPr>
      </w:pPr>
      <w:r w:rsidRPr="002C28CC">
        <w:rPr>
          <w:color w:val="auto"/>
        </w:rPr>
        <w:t>Genetically distinct diapause phenotypes</w:t>
      </w:r>
    </w:p>
    <w:p w14:paraId="45F9B23B" w14:textId="703FDFE3" w:rsidR="00B00A50" w:rsidRPr="002C28CC" w:rsidRDefault="00B00A50" w:rsidP="00B00A50">
      <w:pPr>
        <w:pStyle w:val="ListParagraph"/>
        <w:widowControl/>
        <w:numPr>
          <w:ilvl w:val="2"/>
          <w:numId w:val="15"/>
        </w:numPr>
        <w:rPr>
          <w:color w:val="auto"/>
        </w:rPr>
      </w:pPr>
      <w:r w:rsidRPr="002C28CC">
        <w:rPr>
          <w:color w:val="auto"/>
        </w:rPr>
        <w:t xml:space="preserve">Because diapausing phenology and genotype are heritable, ECB can </w:t>
      </w:r>
    </w:p>
    <w:p w14:paraId="54947C89" w14:textId="6B4897D3" w:rsidR="00B00A50" w:rsidRPr="002C28CC" w:rsidRDefault="00B00A50" w:rsidP="00B00A50">
      <w:pPr>
        <w:pStyle w:val="ListParagraph"/>
        <w:widowControl/>
        <w:numPr>
          <w:ilvl w:val="1"/>
          <w:numId w:val="15"/>
        </w:numPr>
        <w:rPr>
          <w:color w:val="auto"/>
        </w:rPr>
      </w:pPr>
      <w:r w:rsidRPr="002C28CC">
        <w:rPr>
          <w:color w:val="auto"/>
        </w:rPr>
        <w:t xml:space="preserve">Modeling evolution of species </w:t>
      </w:r>
    </w:p>
    <w:p w14:paraId="2501E3FF" w14:textId="77777777" w:rsidR="00B00A50" w:rsidRPr="002C28CC" w:rsidRDefault="00B00A50" w:rsidP="00147489">
      <w:pPr>
        <w:spacing w:line="480" w:lineRule="auto"/>
        <w:rPr>
          <w:rFonts w:asciiTheme="minorHAnsi" w:hAnsiTheme="minorHAnsi"/>
          <w:b/>
          <w:color w:val="auto"/>
        </w:rPr>
      </w:pPr>
    </w:p>
    <w:p w14:paraId="06F37362" w14:textId="4D487DA9" w:rsidR="00B00A50" w:rsidRPr="002C28CC" w:rsidRDefault="00E52C90" w:rsidP="0015212A">
      <w:pPr>
        <w:spacing w:line="480" w:lineRule="auto"/>
        <w:rPr>
          <w:rFonts w:asciiTheme="minorHAnsi" w:hAnsiTheme="minorHAnsi"/>
          <w:color w:val="auto"/>
        </w:rPr>
      </w:pPr>
      <w:r w:rsidRPr="002C28CC">
        <w:rPr>
          <w:rFonts w:asciiTheme="minorHAnsi" w:hAnsiTheme="minorHAnsi"/>
          <w:b/>
          <w:color w:val="auto"/>
        </w:rPr>
        <w:t xml:space="preserve">Agricultural: </w:t>
      </w:r>
      <w:r w:rsidR="00147489" w:rsidRPr="002C28CC">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w:t>
      </w:r>
      <w:r w:rsidR="00147489" w:rsidRPr="002C28CC">
        <w:rPr>
          <w:rFonts w:asciiTheme="minorHAnsi" w:hAnsiTheme="minorHAnsi"/>
          <w:color w:val="auto"/>
        </w:rPr>
        <w:lastRenderedPageBreak/>
        <w:t xml:space="preserve">how the climate affects those populations. </w:t>
      </w:r>
      <w:r w:rsidR="00663AEE" w:rsidRPr="002C28CC">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2C28CC">
        <w:rPr>
          <w:rFonts w:asciiTheme="minorHAnsi" w:hAnsiTheme="minorHAnsi"/>
          <w:b/>
          <w:color w:val="auto"/>
        </w:rPr>
        <w:t xml:space="preserve">Agriculture BT: </w:t>
      </w:r>
      <w:r w:rsidRPr="002C28CC">
        <w:rPr>
          <w:rFonts w:asciiTheme="minorHAnsi" w:hAnsiTheme="minorHAnsi"/>
          <w:color w:val="auto"/>
        </w:rPr>
        <w:t xml:space="preserve">Here in the United States, 92 percent of all the corn acreage is planted with a genetically engineered corn crop that expresses </w:t>
      </w:r>
      <w:r w:rsidRPr="002C28CC">
        <w:rPr>
          <w:rFonts w:asciiTheme="minorHAnsi" w:hAnsiTheme="minorHAnsi"/>
          <w:i/>
          <w:color w:val="auto"/>
        </w:rPr>
        <w:t xml:space="preserve">Bacillus </w:t>
      </w:r>
      <w:proofErr w:type="spellStart"/>
      <w:r w:rsidRPr="002C28CC">
        <w:rPr>
          <w:rFonts w:asciiTheme="minorHAnsi" w:hAnsiTheme="minorHAnsi"/>
          <w:i/>
          <w:color w:val="auto"/>
        </w:rPr>
        <w:t>thurengensis</w:t>
      </w:r>
      <w:proofErr w:type="spellEnd"/>
      <w:r w:rsidRPr="002C28CC">
        <w:rPr>
          <w:rFonts w:asciiTheme="minorHAnsi" w:hAnsiTheme="minorHAnsi"/>
          <w:i/>
          <w:color w:val="auto"/>
        </w:rPr>
        <w:t xml:space="preserve"> </w:t>
      </w:r>
      <w:r w:rsidRPr="002C28CC">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"10.2139/ssrn.2502986", "ISSN" : "1556-5068", "abstract" : "Fernan", "author" : [ { "dropping-particle" : "", "family" : "Fernandez-Cornejo", "given" : "Jorge", "non-dropping-particle" : "", "parse-names" : false, "suffix" : "" }, { "dropping-particle" : "", "family" : "Vialou", "given" : "Alex", "non-dropping-particle" : "", "parse-names" : false, "suffix" : "" } ], "container-title" : "USDA Economic Information Bulletin", "id" : "ITEM-1", "issued" : { "date-parts" : [ [ "2014" ] ] }, "page" : "80", "title" : "Pesticide Use in U. S. Agriculture: 21 Selected Crops, 1960-2008", "type" : "article-journal" }, "uris" : [ "http://www.mendeley.com/documents/?uuid=520ba452-b4bb-30a3-9608-f5a517c78260" ] } ], "mendeley" : { "formattedCitation" : "(Fernandez-Cornejo and Vialou 2014)", "plainTextFormattedCitation" : "(Fernandez-Cornejo and Vialou 2014)", "previouslyFormattedCitation" : "(Fernandez-Cornejo and Vialou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(Fernandez-Cornejo and Vialou 2014)</w:t>
      </w:r>
      <w:r w:rsidRPr="002C28CC">
        <w:rPr>
          <w:rFonts w:asciiTheme="minorHAnsi" w:hAnsiTheme="minorHAnsi"/>
          <w:color w:val="auto"/>
        </w:rPr>
        <w:fldChar w:fldCharType="end"/>
      </w:r>
      <w:r w:rsidRPr="002C28CC">
        <w:rPr>
          <w:rFonts w:asciiTheme="minorHAnsi" w:hAnsiTheme="minorHAnsi"/>
          <w:color w:val="auto"/>
        </w:rPr>
        <w:t xml:space="preserve">. </w:t>
      </w:r>
    </w:p>
    <w:p w14:paraId="0BF82F56" w14:textId="77777777" w:rsidR="005D7075" w:rsidRPr="002C28CC" w:rsidRDefault="005D7075" w:rsidP="00147489">
      <w:pPr>
        <w:spacing w:line="480" w:lineRule="auto"/>
        <w:outlineLvl w:val="0"/>
        <w:rPr>
          <w:rFonts w:asciiTheme="minorHAnsi" w:hAnsiTheme="minorHAnsi"/>
          <w:b/>
          <w:color w:val="auto"/>
        </w:rPr>
      </w:pPr>
    </w:p>
    <w:p w14:paraId="47B57C2F" w14:textId="228C7523" w:rsidR="00147489" w:rsidRPr="002C28CC" w:rsidRDefault="003F083F" w:rsidP="00147489">
      <w:pPr>
        <w:spacing w:line="480" w:lineRule="auto"/>
        <w:outlineLvl w:val="0"/>
        <w:rPr>
          <w:rFonts w:asciiTheme="minorHAnsi" w:hAnsiTheme="minorHAnsi"/>
          <w:b/>
          <w:color w:val="auto"/>
        </w:rPr>
      </w:pPr>
      <w:r w:rsidRPr="002C28CC">
        <w:rPr>
          <w:rFonts w:asciiTheme="minorHAnsi" w:hAnsiTheme="minorHAnsi"/>
          <w:b/>
          <w:color w:val="auto"/>
        </w:rPr>
        <w:t>OBJECTIVE</w:t>
      </w:r>
    </w:p>
    <w:p w14:paraId="00697C96"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The objective of this study will be to quantify and compare energy stores between two genotypically different strains of </w:t>
      </w:r>
      <w:r w:rsidRPr="002C28CC">
        <w:rPr>
          <w:rFonts w:asciiTheme="minorHAnsi" w:hAnsiTheme="minorHAnsi"/>
          <w:i/>
          <w:color w:val="auto"/>
        </w:rPr>
        <w:t xml:space="preserve">Ostrinia nubilalis, </w:t>
      </w:r>
      <w:r w:rsidRPr="002C28CC">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(Denlinger 2008)</w:t>
      </w:r>
      <w:r w:rsidRPr="002C28CC">
        <w:rPr>
          <w:rFonts w:asciiTheme="minorHAnsi" w:hAnsiTheme="minorHAnsi"/>
          <w:color w:val="auto"/>
        </w:rPr>
        <w:fldChar w:fldCharType="end"/>
      </w:r>
      <w:r w:rsidRPr="002C28CC">
        <w:rPr>
          <w:rFonts w:asciiTheme="minorHAnsi" w:hAnsiTheme="minorHAnsi"/>
          <w:color w:val="auto"/>
        </w:rPr>
        <w:t xml:space="preserve">. </w:t>
      </w:r>
    </w:p>
    <w:p w14:paraId="69DD47C1" w14:textId="77777777" w:rsidR="003F083F" w:rsidRPr="002C28CC" w:rsidRDefault="003F083F">
      <w:pPr>
        <w:spacing w:line="480" w:lineRule="auto"/>
        <w:ind w:firstLine="720"/>
        <w:rPr>
          <w:rFonts w:asciiTheme="minorHAnsi" w:hAnsiTheme="minorHAnsi"/>
          <w:b/>
          <w:color w:val="auto"/>
        </w:rPr>
      </w:pPr>
      <w:r w:rsidRPr="002C28CC">
        <w:rPr>
          <w:rFonts w:asciiTheme="minorHAnsi" w:hAnsiTheme="minorHAnsi"/>
          <w:color w:val="auto"/>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w:t>
      </w:r>
      <w:r w:rsidRPr="002C28CC">
        <w:rPr>
          <w:rFonts w:asciiTheme="minorHAnsi" w:hAnsiTheme="minorHAnsi"/>
          <w:color w:val="auto"/>
        </w:rPr>
        <w:lastRenderedPageBreak/>
        <w:t xml:space="preserve">generations not only extend the growing season for plants it also extend </w:t>
      </w:r>
      <w:proofErr w:type="gramStart"/>
      <w:r w:rsidRPr="002C28CC">
        <w:rPr>
          <w:rFonts w:asciiTheme="minorHAnsi" w:hAnsiTheme="minorHAnsi"/>
          <w:color w:val="auto"/>
        </w:rPr>
        <w:t>the  amplify</w:t>
      </w:r>
      <w:proofErr w:type="gramEnd"/>
      <w:r w:rsidRPr="002C28CC">
        <w:rPr>
          <w:rFonts w:asciiTheme="minorHAnsi" w:hAnsiTheme="minorHAnsi"/>
          <w:color w:val="auto"/>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691698F8" w14:textId="3E59E541"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I hypothesize that the amount of </w:t>
      </w:r>
      <w:r w:rsidR="00FF3227" w:rsidRPr="002C28CC">
        <w:rPr>
          <w:rFonts w:asciiTheme="minorHAnsi" w:hAnsiTheme="minorHAnsi"/>
          <w:color w:val="auto"/>
        </w:rPr>
        <w:t>lipids the</w:t>
      </w:r>
      <w:r w:rsidRPr="002C28CC">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2C28CC">
        <w:rPr>
          <w:rFonts w:asciiTheme="minorHAnsi" w:hAnsiTheme="minorHAnsi"/>
          <w:color w:val="auto"/>
        </w:rPr>
        <w:t>-</w:t>
      </w:r>
      <w:r w:rsidRPr="002C28CC">
        <w:rPr>
          <w:rFonts w:asciiTheme="minorHAnsi" w:hAnsiTheme="minorHAnsi"/>
          <w:color w:val="auto"/>
        </w:rPr>
        <w:t>h</w:t>
      </w:r>
      <w:r w:rsidR="00E52C90" w:rsidRPr="002C28CC">
        <w:rPr>
          <w:rFonts w:asciiTheme="minorHAnsi" w:hAnsiTheme="minorHAnsi"/>
          <w:color w:val="auto"/>
        </w:rPr>
        <w:t>our photoperiod</w:t>
      </w:r>
      <w:r w:rsidRPr="002C28CC">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w:t>
      </w:r>
      <w:r w:rsidRPr="002C28CC">
        <w:rPr>
          <w:rFonts w:asciiTheme="minorHAnsi" w:hAnsiTheme="minorHAnsi"/>
          <w:color w:val="auto"/>
        </w:rPr>
        <w:lastRenderedPageBreak/>
        <w:t xml:space="preserve">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2C28CC">
        <w:rPr>
          <w:rFonts w:asciiTheme="minorHAnsi" w:hAnsiTheme="minorHAnsi"/>
          <w:color w:val="auto"/>
        </w:rPr>
        <w:t>end</w:t>
      </w:r>
      <w:proofErr w:type="gramEnd"/>
      <w:r w:rsidRPr="002C28CC">
        <w:rPr>
          <w:rFonts w:asciiTheme="minorHAnsi" w:hAnsiTheme="minorHAnsi"/>
          <w:color w:val="auto"/>
        </w:rPr>
        <w:t xml:space="preserve"> I will</w:t>
      </w:r>
    </w:p>
    <w:p w14:paraId="0532A9ED"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1A0E95FA"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Approximately, $10 billion dollars is spent annually on chemical insecticides to control the damaging effects of insect pests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"http://www.mendeley.com/documents/?uuid=309dc1e3-a165-32d9-9fca-49bcb54cb71c"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(Pimentel and Burgess 2014)</w:t>
      </w:r>
      <w:r w:rsidRPr="002C28CC">
        <w:rPr>
          <w:rFonts w:asciiTheme="minorHAnsi" w:hAnsiTheme="minorHAnsi"/>
          <w:color w:val="auto"/>
        </w:rPr>
        <w:fldChar w:fldCharType="end"/>
      </w:r>
      <w:r w:rsidRPr="002C28CC">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2C28CC">
        <w:rPr>
          <w:rFonts w:asciiTheme="minorHAnsi" w:hAnsiTheme="minorHAnsi"/>
          <w:i/>
          <w:color w:val="auto"/>
        </w:rPr>
        <w:t xml:space="preserve">. </w:t>
      </w:r>
      <w:r w:rsidRPr="002C28CC">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w:t>
      </w:r>
      <w:r w:rsidRPr="002C28CC">
        <w:rPr>
          <w:rFonts w:asciiTheme="minorHAnsi" w:hAnsiTheme="minorHAnsi"/>
          <w:color w:val="auto"/>
        </w:rPr>
        <w:lastRenderedPageBreak/>
        <w:t xml:space="preserve">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2C28CC" w:rsidRDefault="003F083F" w:rsidP="005D7075">
      <w:pPr>
        <w:spacing w:line="480" w:lineRule="auto"/>
        <w:ind w:firstLine="720"/>
        <w:rPr>
          <w:rFonts w:asciiTheme="minorHAnsi" w:hAnsiTheme="minorHAnsi"/>
          <w:color w:val="auto"/>
        </w:rPr>
      </w:pPr>
      <w:r w:rsidRPr="002C28CC">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1655D3E9"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r w:rsidRPr="002C28CC">
        <w:rPr>
          <w:rFonts w:asciiTheme="minorHAnsi" w:hAnsiTheme="minorHAnsi"/>
          <w:color w:val="auto"/>
        </w:rPr>
        <w:t xml:space="preserve"> To compare the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conditions that </w:t>
      </w:r>
      <w:r w:rsidR="00B568C8" w:rsidRPr="004D669F">
        <w:rPr>
          <w:rFonts w:asciiTheme="minorHAnsi" w:hAnsiTheme="minorHAnsi"/>
          <w:color w:val="auto"/>
        </w:rPr>
        <w:lastRenderedPageBreak/>
        <w:t xml:space="preserve">either </w:t>
      </w:r>
      <w:commentRangeStart w:id="109"/>
      <w:r w:rsidR="00B568C8" w:rsidRPr="004D669F">
        <w:rPr>
          <w:rFonts w:asciiTheme="minorHAnsi" w:hAnsiTheme="minorHAnsi"/>
          <w:color w:val="auto"/>
        </w:rPr>
        <w:t>induce diapause or non-diapause</w:t>
      </w:r>
      <w:commentRangeEnd w:id="109"/>
      <w:r w:rsidR="00B568C8">
        <w:rPr>
          <w:rStyle w:val="CommentReference"/>
        </w:rPr>
        <w:commentReference w:id="109"/>
      </w:r>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6D123B6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110"/>
      <w:r w:rsidRPr="002C28CC">
        <w:rPr>
          <w:rStyle w:val="CommentReference"/>
          <w:color w:val="auto"/>
        </w:rPr>
        <w:commentReference w:id="111"/>
      </w:r>
      <w:commentRangeEnd w:id="110"/>
      <w:r w:rsidR="00FA206E" w:rsidRPr="002C28CC">
        <w:rPr>
          <w:rStyle w:val="CommentReference"/>
          <w:color w:val="auto"/>
        </w:rPr>
        <w:commentReference w:id="110"/>
      </w:r>
      <w:r w:rsidRPr="002C28CC">
        <w:rPr>
          <w:rFonts w:asciiTheme="minorHAnsi" w:hAnsiTheme="minorHAnsi"/>
          <w:color w:val="auto"/>
        </w:rPr>
        <w:t xml:space="preserve">. Those larvae whose gut is not clear will produce frass will be placed back into their arenas and those </w:t>
      </w:r>
      <w:r w:rsidRPr="002C28CC">
        <w:rPr>
          <w:rFonts w:asciiTheme="minorHAnsi" w:hAnsiTheme="minorHAnsi"/>
          <w:color w:val="auto"/>
        </w:rPr>
        <w:lastRenderedPageBreak/>
        <w:t xml:space="preserve">that do not produce frass will be </w:t>
      </w:r>
      <w:r w:rsidR="00DC52AC" w:rsidRPr="002C28CC">
        <w:rPr>
          <w:rFonts w:asciiTheme="minorHAnsi" w:hAnsiTheme="minorHAnsi"/>
          <w:color w:val="auto"/>
        </w:rPr>
        <w:t>charac</w:t>
      </w:r>
      <w:r w:rsidRPr="002C28CC">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Protein Extraction and Quantification: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112"/>
      <w:commentRangeStart w:id="113"/>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112"/>
      <w:r w:rsidR="00642B1C" w:rsidRPr="002C28CC">
        <w:rPr>
          <w:rStyle w:val="CommentReference"/>
          <w:color w:val="auto"/>
        </w:rPr>
        <w:commentReference w:id="112"/>
      </w:r>
      <w:commentRangeEnd w:id="113"/>
      <w:r w:rsidR="000C0F27" w:rsidRPr="002C28CC">
        <w:rPr>
          <w:rStyle w:val="CommentReference"/>
          <w:color w:val="auto"/>
        </w:rPr>
        <w:commentReference w:id="113"/>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using the Pierce™ Coomassie (Bradford) Protein 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 xml:space="preserve">protein standard </w:t>
      </w:r>
      <w:r w:rsidR="00754593" w:rsidRPr="002C28CC">
        <w:rPr>
          <w:rFonts w:asciiTheme="minorHAnsi" w:hAnsiTheme="minorHAnsi"/>
          <w:color w:val="auto"/>
        </w:rPr>
        <w:lastRenderedPageBreak/>
        <w:t>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413BDDDE"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lastRenderedPageBreak/>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r w:rsidR="00642B1C" w:rsidRPr="002C28CC">
        <w:rPr>
          <w:rFonts w:asciiTheme="minorHAnsi" w:hAnsiTheme="minorHAnsi"/>
          <w:color w:val="auto"/>
        </w:rPr>
        <w:t>by 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114"/>
      <w:commentRangeStart w:id="115"/>
      <w:r w:rsidR="00D63D7C" w:rsidRPr="002C28CC">
        <w:rPr>
          <w:rFonts w:asciiTheme="minorHAnsi" w:hAnsiTheme="minorHAnsi"/>
          <w:color w:val="auto"/>
        </w:rPr>
        <w:t>.</w:t>
      </w:r>
      <w:commentRangeEnd w:id="114"/>
      <w:r w:rsidR="000E6FC0" w:rsidRPr="002C28CC">
        <w:rPr>
          <w:rStyle w:val="CommentReference"/>
          <w:color w:val="auto"/>
        </w:rPr>
        <w:commentReference w:id="114"/>
      </w:r>
      <w:commentRangeEnd w:id="115"/>
      <w:r w:rsidR="00D63D7C" w:rsidRPr="002C28CC">
        <w:rPr>
          <w:rFonts w:asciiTheme="minorHAnsi" w:hAnsiTheme="minorHAnsi"/>
          <w:color w:val="auto"/>
        </w:rPr>
        <w:t xml:space="preserve"> </w:t>
      </w:r>
      <w:r w:rsidR="00742077" w:rsidRPr="002C28CC">
        <w:rPr>
          <w:rStyle w:val="CommentReference"/>
          <w:color w:val="auto"/>
        </w:rPr>
        <w:commentReference w:id="115"/>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 xml:space="preserve">flow into the ELSD </w:t>
      </w:r>
      <w:r w:rsidR="00A2281F" w:rsidRPr="002C28CC">
        <w:rPr>
          <w:rFonts w:asciiTheme="minorHAnsi" w:hAnsiTheme="minorHAnsi"/>
          <w:color w:val="auto"/>
        </w:rPr>
        <w:lastRenderedPageBreak/>
        <w:t>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16"/>
      <w:commentRangeStart w:id="117"/>
      <w:r w:rsidR="00C95E25" w:rsidRPr="002C28CC">
        <w:rPr>
          <w:rFonts w:asciiTheme="minorHAnsi" w:hAnsiTheme="minorHAnsi"/>
          <w:color w:val="auto"/>
        </w:rPr>
        <w:t>triglycerides.</w:t>
      </w:r>
      <w:commentRangeEnd w:id="116"/>
      <w:r w:rsidR="000E6FC0" w:rsidRPr="002C28CC">
        <w:rPr>
          <w:rStyle w:val="CommentReference"/>
          <w:color w:val="auto"/>
        </w:rPr>
        <w:commentReference w:id="116"/>
      </w:r>
      <w:commentRangeEnd w:id="117"/>
      <w:r w:rsidR="000C0F27" w:rsidRPr="002C28CC">
        <w:rPr>
          <w:rStyle w:val="CommentReference"/>
          <w:color w:val="auto"/>
        </w:rPr>
        <w:commentReference w:id="117"/>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118"/>
      <w:commentRangeStart w:id="119"/>
      <w:r w:rsidR="0021223B" w:rsidRPr="002C28CC">
        <w:rPr>
          <w:rFonts w:asciiTheme="minorHAnsi" w:hAnsiTheme="minorHAnsi"/>
          <w:color w:val="auto"/>
        </w:rPr>
        <w:t>.</w:t>
      </w:r>
      <w:commentRangeEnd w:id="118"/>
      <w:commentRangeEnd w:id="119"/>
      <w:r w:rsidR="0021223B" w:rsidRPr="002C28CC">
        <w:rPr>
          <w:rStyle w:val="CommentReference"/>
          <w:color w:val="auto"/>
        </w:rPr>
        <w:t xml:space="preserve"> </w:t>
      </w:r>
      <w:r w:rsidR="000E6FC0" w:rsidRPr="002C28CC">
        <w:rPr>
          <w:rStyle w:val="CommentReference"/>
          <w:color w:val="auto"/>
        </w:rPr>
        <w:commentReference w:id="118"/>
      </w:r>
      <w:r w:rsidR="0021223B" w:rsidRPr="002C28CC">
        <w:rPr>
          <w:rStyle w:val="CommentReference"/>
          <w:color w:val="auto"/>
        </w:rPr>
        <w:commentReference w:id="119"/>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w:t>
      </w:r>
      <w:r w:rsidR="000808EF" w:rsidRPr="002C28CC">
        <w:rPr>
          <w:rFonts w:asciiTheme="minorHAnsi" w:hAnsiTheme="minorHAnsi"/>
          <w:color w:val="auto"/>
        </w:rPr>
        <w:lastRenderedPageBreak/>
        <w:t xml:space="preserve">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w:t>
      </w:r>
      <w:r w:rsidR="00FA6B57" w:rsidRPr="002C28CC">
        <w:rPr>
          <w:rFonts w:asciiTheme="minorHAnsi" w:hAnsiTheme="minorHAnsi"/>
          <w:color w:val="auto"/>
        </w:rPr>
        <w:lastRenderedPageBreak/>
        <w:t xml:space="preserve">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120"/>
      <w:commentRangeStart w:id="121"/>
      <w:r w:rsidR="00820F22" w:rsidRPr="002C28CC">
        <w:rPr>
          <w:rFonts w:asciiTheme="minorHAnsi" w:hAnsiTheme="minorHAnsi"/>
          <w:color w:val="auto"/>
        </w:rPr>
        <w:t xml:space="preserve">torage protein </w:t>
      </w:r>
      <w:commentRangeEnd w:id="120"/>
      <w:r w:rsidR="00926E5A" w:rsidRPr="002C28CC">
        <w:rPr>
          <w:rStyle w:val="CommentReference"/>
          <w:color w:val="auto"/>
        </w:rPr>
        <w:commentReference w:id="120"/>
      </w:r>
      <w:commentRangeEnd w:id="121"/>
      <w:r w:rsidR="000C0F27" w:rsidRPr="002C28CC">
        <w:rPr>
          <w:rStyle w:val="CommentReference"/>
          <w:color w:val="auto"/>
        </w:rPr>
        <w:commentReference w:id="121"/>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122"/>
      <w:commentRangeStart w:id="123"/>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122"/>
      <w:r w:rsidR="00926E5A" w:rsidRPr="002C28CC">
        <w:rPr>
          <w:rStyle w:val="CommentReference"/>
          <w:color w:val="auto"/>
        </w:rPr>
        <w:commentReference w:id="122"/>
      </w:r>
      <w:commentRangeEnd w:id="123"/>
      <w:r w:rsidR="006A7763" w:rsidRPr="002C28CC">
        <w:rPr>
          <w:rStyle w:val="CommentReference"/>
          <w:color w:val="auto"/>
        </w:rPr>
        <w:commentReference w:id="123"/>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2BECC508" w14:textId="1E22ADB8" w:rsidR="003958C3" w:rsidRPr="003958C3" w:rsidRDefault="00C83A27" w:rsidP="003958C3">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3958C3" w:rsidRPr="003958C3">
        <w:rPr>
          <w:rFonts w:eastAsia="Times New Roman" w:cs="Times New Roman"/>
          <w:b/>
          <w:bCs/>
          <w:noProof/>
          <w:sz w:val="22"/>
        </w:rPr>
        <w:t>Agrawal, A. A.</w:t>
      </w:r>
      <w:r w:rsidR="003958C3" w:rsidRPr="003958C3">
        <w:rPr>
          <w:rFonts w:eastAsia="Times New Roman" w:cs="Times New Roman"/>
          <w:noProof/>
          <w:sz w:val="22"/>
        </w:rPr>
        <w:t xml:space="preserve"> </w:t>
      </w:r>
      <w:r w:rsidR="003958C3" w:rsidRPr="003958C3">
        <w:rPr>
          <w:rFonts w:eastAsia="Times New Roman" w:cs="Times New Roman"/>
          <w:b/>
          <w:bCs/>
          <w:noProof/>
          <w:sz w:val="22"/>
        </w:rPr>
        <w:t>2001</w:t>
      </w:r>
      <w:r w:rsidR="003958C3" w:rsidRPr="003958C3">
        <w:rPr>
          <w:rFonts w:eastAsia="Times New Roman" w:cs="Times New Roman"/>
          <w:noProof/>
          <w:sz w:val="22"/>
        </w:rPr>
        <w:t>. Phenotypic Plasticity in the Interactions and Evolution of Species. Science (80-. ). 294: 321–326.</w:t>
      </w:r>
    </w:p>
    <w:p w14:paraId="354F95E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Arrese, E. L., and J. L. Soulages</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Fat Body: Energy, Metabolism, and Regulation. Annu. Rev. Entomol. 55: 207–225.</w:t>
      </w:r>
    </w:p>
    <w:p w14:paraId="4935A7A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and S. A. L. Hayward</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overwintering in a changing climate. J. Exp. Biol. 213: 980–994.</w:t>
      </w:r>
    </w:p>
    <w:p w14:paraId="2A6CFC5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Herbivory in global climate change research: Direct effects of rising temperature on insect herbivores. Glob. Chang. Biol. 8: 1–16.</w:t>
      </w:r>
    </w:p>
    <w:p w14:paraId="3218A30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2001</w:t>
      </w:r>
      <w:r w:rsidRPr="003958C3">
        <w:rPr>
          <w:rFonts w:eastAsia="Times New Roman" w:cs="Times New Roman"/>
          <w:noProof/>
          <w:sz w:val="22"/>
        </w:rPr>
        <w:t>. Genetic shift in photoperiodic response correlated with global warming. Proc. Natl. Acad. Sci. U. S. A. 98: 14509–14511.</w:t>
      </w:r>
    </w:p>
    <w:p w14:paraId="76339AE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Evolutionary response to rapid climate change. Science (80-. ). 312: 1477–1478.</w:t>
      </w:r>
    </w:p>
    <w:p w14:paraId="34C9D1A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lastRenderedPageBreak/>
        <w:t>Breed, G. A., S. Stichter, and E. E. Crone</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Climate-driven changes in northeastern US butterfly communities. Nat. Clim. Chang. 3: 142–145.</w:t>
      </w:r>
    </w:p>
    <w:p w14:paraId="3D7CCFC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Burmester, T.</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Evolution and function of the insect hexamerins.pdf. Eur. J. Entomol. 96: 213–225.</w:t>
      </w:r>
    </w:p>
    <w:p w14:paraId="783B02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Chown, S. L.</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Physiological diversity in insects:ecology and evolutionary contexts. Adv. In Insect Phys. 33: 50–152.</w:t>
      </w:r>
    </w:p>
    <w:p w14:paraId="0AC94AA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Christie, W. W.</w:t>
      </w:r>
      <w:r w:rsidRPr="003958C3">
        <w:rPr>
          <w:rFonts w:eastAsia="Times New Roman" w:cs="Times New Roman"/>
          <w:noProof/>
          <w:sz w:val="22"/>
        </w:rPr>
        <w:t xml:space="preserve"> </w:t>
      </w:r>
      <w:r w:rsidRPr="003958C3">
        <w:rPr>
          <w:rFonts w:eastAsia="Times New Roman" w:cs="Times New Roman"/>
          <w:b/>
          <w:bCs/>
          <w:noProof/>
          <w:sz w:val="22"/>
        </w:rPr>
        <w:t>1993</w:t>
      </w:r>
      <w:r w:rsidRPr="003958C3">
        <w:rPr>
          <w:rFonts w:eastAsia="Times New Roman" w:cs="Times New Roman"/>
          <w:noProof/>
          <w:sz w:val="22"/>
        </w:rPr>
        <w:t>. Preparation of Ester Derivatives of Fatty Acids for Chromatographic Analysis. Adv. Lipid Methodol. 69–111.</w:t>
      </w:r>
    </w:p>
    <w:p w14:paraId="6742354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DeLucia, E. H., C. L. Casteel, P. D. Nabity, and B. F. O’Neill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Insects take a bigger bite out of plants in a warmer, higher carbon dioxide world. Proc. Natl. Acad. Sci. 105: 1781–1782.</w:t>
      </w:r>
    </w:p>
    <w:p w14:paraId="720380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Denlinger, D. 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Why study diapause? Entomol. Res. 38: 1–9.</w:t>
      </w:r>
    </w:p>
    <w:p w14:paraId="0B6FEF7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Deutsch, C. A., J. J. Tewksbury, R. B. Huey, K. S. Sheldon, C. K. Ghalambor, D. C. Haak, and P. R. Martin</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Impacts of climate warming on terrestrial ectotherms across latitude. Proc. Natl. Acad. Sci. 105: 6668–6672.</w:t>
      </w:r>
    </w:p>
    <w:p w14:paraId="60418ED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Fernandez-Cornejo, J., and A. Vialou</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Pesticide Use in U. S. Agriculture: 21 Selected Crops, 1960-2008. USDA Econ. Inf. Bull. 80.</w:t>
      </w:r>
    </w:p>
    <w:p w14:paraId="4E12220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Garcia, A.</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Mobilité Universitaire et Circulation Internationale des Idées. Le Cas du Brésil Contemporain, Rev. Synth.</w:t>
      </w:r>
    </w:p>
    <w:p w14:paraId="28AF4DE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D. K. Hayes</w:t>
      </w:r>
      <w:r w:rsidRPr="003958C3">
        <w:rPr>
          <w:rFonts w:eastAsia="Times New Roman" w:cs="Times New Roman"/>
          <w:noProof/>
          <w:sz w:val="22"/>
        </w:rPr>
        <w:t xml:space="preserve">. </w:t>
      </w:r>
      <w:r w:rsidRPr="003958C3">
        <w:rPr>
          <w:rFonts w:eastAsia="Times New Roman" w:cs="Times New Roman"/>
          <w:b/>
          <w:bCs/>
          <w:noProof/>
          <w:sz w:val="22"/>
        </w:rPr>
        <w:t>1982</w:t>
      </w:r>
      <w:r w:rsidRPr="003958C3">
        <w:rPr>
          <w:rFonts w:eastAsia="Times New Roman" w:cs="Times New Roman"/>
          <w:noProof/>
          <w:sz w:val="22"/>
        </w:rPr>
        <w:t>. Methods and Markers for Synchronizing Maturation of Fifth-Stage Larvae and Pupae of the European Corn Borer , Ostrinia nubilalis. Ann. Entomol. Soc. 75: 485–493.</w:t>
      </w:r>
    </w:p>
    <w:p w14:paraId="684CE3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C. W. Woods</w:t>
      </w:r>
      <w:r w:rsidRPr="003958C3">
        <w:rPr>
          <w:rFonts w:eastAsia="Times New Roman" w:cs="Times New Roman"/>
          <w:noProof/>
          <w:sz w:val="22"/>
        </w:rPr>
        <w:t xml:space="preserve">. </w:t>
      </w:r>
      <w:r w:rsidRPr="003958C3">
        <w:rPr>
          <w:rFonts w:eastAsia="Times New Roman" w:cs="Times New Roman"/>
          <w:b/>
          <w:bCs/>
          <w:noProof/>
          <w:sz w:val="22"/>
        </w:rPr>
        <w:t>1983</w:t>
      </w:r>
      <w:r w:rsidRPr="003958C3">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68CAED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Gossert, A. D., A. Hinniger, S. Gutmann, W. Jahnke, A. Strauss, and C. Fernández</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A simple protocol for amino acid type selective isotope labeling in insect cells with improved yields and high reproducibility. J. Biomol. NMR.</w:t>
      </w:r>
    </w:p>
    <w:p w14:paraId="4C0B3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Meeting the energetic demands of insect diapause: Nutrient storage and utilization. J. Insect Physiol. 53: 760–773.</w:t>
      </w:r>
    </w:p>
    <w:p w14:paraId="663DE6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Energetics of Insect Diapause. Annu. Rev. Entomol. 56: 103–121.</w:t>
      </w:r>
    </w:p>
    <w:p w14:paraId="6FC5CA7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M. R. Kearney, A. Krockenberger, J. A. M. Holtum, M. Jess, and S. E. Williams</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Predicting organismal vulnerability to climate warming: roles of behaviour, physiology and adaptation. Philos. Trans. R. Soc. B Biol. Sci. 367: 1665–1679.</w:t>
      </w:r>
    </w:p>
    <w:p w14:paraId="11F5FDFF"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and R. D. Stevenson</w:t>
      </w:r>
      <w:r w:rsidRPr="003958C3">
        <w:rPr>
          <w:rFonts w:eastAsia="Times New Roman" w:cs="Times New Roman"/>
          <w:noProof/>
          <w:sz w:val="22"/>
        </w:rPr>
        <w:t xml:space="preserve">. </w:t>
      </w:r>
      <w:r w:rsidRPr="003958C3">
        <w:rPr>
          <w:rFonts w:eastAsia="Times New Roman" w:cs="Times New Roman"/>
          <w:b/>
          <w:bCs/>
          <w:noProof/>
          <w:sz w:val="22"/>
        </w:rPr>
        <w:t>1979</w:t>
      </w:r>
      <w:r w:rsidRPr="003958C3">
        <w:rPr>
          <w:rFonts w:eastAsia="Times New Roman" w:cs="Times New Roman"/>
          <w:noProof/>
          <w:sz w:val="22"/>
        </w:rPr>
        <w:t>. Integrating thermal physiology and ecology of ectotherms: A discussion of approaches. Integr. Comp. Biol. 19: 357–366.</w:t>
      </w:r>
    </w:p>
    <w:p w14:paraId="251DD85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Hughes, L.</w:t>
      </w:r>
      <w:r w:rsidRPr="003958C3">
        <w:rPr>
          <w:rFonts w:eastAsia="Times New Roman" w:cs="Times New Roman"/>
          <w:noProof/>
          <w:sz w:val="22"/>
        </w:rPr>
        <w:t xml:space="preserve"> </w:t>
      </w:r>
      <w:r w:rsidRPr="003958C3">
        <w:rPr>
          <w:rFonts w:eastAsia="Times New Roman" w:cs="Times New Roman"/>
          <w:b/>
          <w:bCs/>
          <w:noProof/>
          <w:sz w:val="22"/>
        </w:rPr>
        <w:t>2000</w:t>
      </w:r>
      <w:r w:rsidRPr="003958C3">
        <w:rPr>
          <w:rFonts w:eastAsia="Times New Roman" w:cs="Times New Roman"/>
          <w:noProof/>
          <w:sz w:val="22"/>
        </w:rPr>
        <w:t>. Biological consequences of global warming: Is the signal already apparent? Trends Ecol. Evol. 15: 56–61.</w:t>
      </w:r>
    </w:p>
    <w:p w14:paraId="0502082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Hut, R. A., S. Paolucci, R. Dor, C. P. Kyriacou, and S. Daan</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Latitudinal clines: an evolutionary view on biological rhythms. Proc. R. Soc. B Biol. Sci. 280: 20130433–20130433.</w:t>
      </w:r>
    </w:p>
    <w:p w14:paraId="39FFABF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IPCC</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xml:space="preserve">. Summary for Policymakers. In: Climate Change 2013: The Physical Science Basis. Contribution of Working Group I to the Fifth Assessment Report of the Intergovernmental Panel on </w:t>
      </w:r>
      <w:r w:rsidRPr="003958C3">
        <w:rPr>
          <w:rFonts w:eastAsia="Times New Roman" w:cs="Times New Roman"/>
          <w:noProof/>
          <w:sz w:val="22"/>
        </w:rPr>
        <w:lastRenderedPageBreak/>
        <w:t>Climate Change, CEUR Workshop Proc. Cambridge University Press, Cambridge.</w:t>
      </w:r>
    </w:p>
    <w:p w14:paraId="2075F1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 Kort, C. A. D., and A. B. Koopmanschap</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67B9383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Koštál, V.</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Eco-physiological phases of insect diapause. J. Insect Physiol. 52: 113–127.</w:t>
      </w:r>
    </w:p>
    <w:p w14:paraId="47ADFE4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Lassance, J.-M., A. T. Groot, M. A. Liénard, B. Antony, C. Borgwardt, F. Andersson, E. Hedenström, D. G. Heckel, and C. Löfstedt</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Allelic variation in a fatty-acyl reductase gene causes divergence in moth sex pheromones. Nature. 466: 486–489.</w:t>
      </w:r>
    </w:p>
    <w:p w14:paraId="7901C0E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Lee, C. E.</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Evolutionary genetics of invasive species. Trends Ecol. Evol. 17: 386–391.</w:t>
      </w:r>
    </w:p>
    <w:p w14:paraId="5351BA6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Liu, K. S.</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Preparation of fatty acid methyl esters for gas-chromatographic analysis of lipids in biological materials. J. Am. Oil Chem. Soc. 71: 1179–1187.</w:t>
      </w:r>
    </w:p>
    <w:p w14:paraId="0168D7A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Melorose, J., R. Perroy, and S. Careas</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World population prospects ( No. ESA/P/WP.241), United Nations.</w:t>
      </w:r>
    </w:p>
    <w:p w14:paraId="2E264AD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Mitchell, C. J., and H. Briegel</w:t>
      </w:r>
      <w:r w:rsidRPr="003958C3">
        <w:rPr>
          <w:rFonts w:eastAsia="Times New Roman" w:cs="Times New Roman"/>
          <w:noProof/>
          <w:sz w:val="22"/>
        </w:rPr>
        <w:t xml:space="preserve">. </w:t>
      </w:r>
      <w:r w:rsidRPr="003958C3">
        <w:rPr>
          <w:rFonts w:eastAsia="Times New Roman" w:cs="Times New Roman"/>
          <w:b/>
          <w:bCs/>
          <w:noProof/>
          <w:sz w:val="22"/>
        </w:rPr>
        <w:t>1989</w:t>
      </w:r>
      <w:r w:rsidRPr="003958C3">
        <w:rPr>
          <w:rFonts w:eastAsia="Times New Roman" w:cs="Times New Roman"/>
          <w:noProof/>
          <w:sz w:val="22"/>
        </w:rPr>
        <w:t>. Inability of diapausing Culex pipiens (Diptera: Culicidae) to use blood for producing lipid reserves for overwinter survival. J. Med. Entomol. 26: 318–26.</w:t>
      </w:r>
    </w:p>
    <w:p w14:paraId="0E1292F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NOAA National Centers for Environmental Information</w:t>
      </w:r>
      <w:r w:rsidRPr="003958C3">
        <w:rPr>
          <w:rFonts w:eastAsia="Times New Roman" w:cs="Times New Roman"/>
          <w:noProof/>
          <w:sz w:val="22"/>
        </w:rPr>
        <w:t xml:space="preserve">. </w:t>
      </w:r>
      <w:r w:rsidRPr="003958C3">
        <w:rPr>
          <w:rFonts w:eastAsia="Times New Roman" w:cs="Times New Roman"/>
          <w:b/>
          <w:bCs/>
          <w:noProof/>
          <w:sz w:val="22"/>
        </w:rPr>
        <w:t>2017</w:t>
      </w:r>
      <w:r w:rsidRPr="003958C3">
        <w:rPr>
          <w:rFonts w:eastAsia="Times New Roman" w:cs="Times New Roman"/>
          <w:noProof/>
          <w:sz w:val="22"/>
        </w:rPr>
        <w:t>. State of the Climate: Global Climate Report for Annual 2016. January. (https://www.ncdc.noaa.gov/sotc/global/201613).</w:t>
      </w:r>
    </w:p>
    <w:p w14:paraId="799C15A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Oerke, E.-C.</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xml:space="preserve">. Crop losses to pests, p. 31. </w:t>
      </w:r>
      <w:r w:rsidRPr="003958C3">
        <w:rPr>
          <w:rFonts w:eastAsia="Times New Roman" w:cs="Times New Roman"/>
          <w:i/>
          <w:iCs/>
          <w:noProof/>
          <w:sz w:val="22"/>
        </w:rPr>
        <w:t>In</w:t>
      </w:r>
      <w:r w:rsidRPr="003958C3">
        <w:rPr>
          <w:rFonts w:eastAsia="Times New Roman" w:cs="Times New Roman"/>
          <w:noProof/>
          <w:sz w:val="22"/>
        </w:rPr>
        <w:t xml:space="preserve"> J. Agric. Sci.</w:t>
      </w:r>
    </w:p>
    <w:p w14:paraId="73F7B8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Parmesan, C., N. Ryrholm, C. Stefanescu, J. K. Hill, C. D. Thomas, H. Descimon, B. Huntley, L. Kaila, J. Kullberg, T. Tammaru, W. J. Tennent, J. a Thomas, and M. Warren</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Poleward shifts in geographical ranges of butterfly species associated with regional warming. Nature. 399: 579–583.</w:t>
      </w:r>
    </w:p>
    <w:p w14:paraId="015B5B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Pick, C., M. Schneuer, and T. Burmester</w:t>
      </w:r>
      <w:r w:rsidRPr="003958C3">
        <w:rPr>
          <w:rFonts w:eastAsia="Times New Roman" w:cs="Times New Roman"/>
          <w:noProof/>
          <w:sz w:val="22"/>
        </w:rPr>
        <w:t xml:space="preserve">. </w:t>
      </w:r>
      <w:r w:rsidRPr="003958C3">
        <w:rPr>
          <w:rFonts w:eastAsia="Times New Roman" w:cs="Times New Roman"/>
          <w:b/>
          <w:bCs/>
          <w:noProof/>
          <w:sz w:val="22"/>
        </w:rPr>
        <w:t>2009</w:t>
      </w:r>
      <w:r w:rsidRPr="003958C3">
        <w:rPr>
          <w:rFonts w:eastAsia="Times New Roman" w:cs="Times New Roman"/>
          <w:noProof/>
          <w:sz w:val="22"/>
        </w:rPr>
        <w:t>. The occurrence of hemocyanin in Hexapoda. FEBS J. 276: 1930–1941.</w:t>
      </w:r>
    </w:p>
    <w:p w14:paraId="28E27149"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Pimentel, D., and M. Burgess</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Environmental and economic costs of the application of pesticides primarily in the United States. Integr. Pest Manag. 3: 47–71.</w:t>
      </w:r>
    </w:p>
    <w:p w14:paraId="1220B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Scriber, J. M.</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Climate-driven reshuffling of species and genes: Potential conservation roles for species translocations and recombinant hybrid genotypes, Insects.</w:t>
      </w:r>
    </w:p>
    <w:p w14:paraId="0D0D4E7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Linking energetics and overwintering in temperate insects. J. Therm. Biol. 54: 5–11.</w:t>
      </w:r>
    </w:p>
    <w:p w14:paraId="5288443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 K. E. Marshall, M. A. Sewell, D. L. Levesque, C. S. Willett, S. Slotsbo, Y. Dong, C. D. G. Harley, D. J. Marshall, B. S. Helmuth, and R. B. Huey</w:t>
      </w:r>
      <w:r w:rsidRPr="003958C3">
        <w:rPr>
          <w:rFonts w:eastAsia="Times New Roman" w:cs="Times New Roman"/>
          <w:noProof/>
          <w:sz w:val="22"/>
        </w:rPr>
        <w:t xml:space="preserve">. </w:t>
      </w:r>
      <w:r w:rsidRPr="003958C3">
        <w:rPr>
          <w:rFonts w:eastAsia="Times New Roman" w:cs="Times New Roman"/>
          <w:b/>
          <w:bCs/>
          <w:noProof/>
          <w:sz w:val="22"/>
        </w:rPr>
        <w:t>2016</w:t>
      </w:r>
      <w:r w:rsidRPr="003958C3">
        <w:rPr>
          <w:rFonts w:eastAsia="Times New Roman" w:cs="Times New Roman"/>
          <w:noProof/>
          <w:sz w:val="22"/>
        </w:rPr>
        <w:t>. Can we predict ectotherm responses to climate change using thermal performance curves and body temperatures? Ecol. Lett. 19: 1372–1385.</w:t>
      </w:r>
    </w:p>
    <w:p w14:paraId="50AD184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Tauber, C. A., and M. J. Tauber</w:t>
      </w:r>
      <w:r w:rsidRPr="003958C3">
        <w:rPr>
          <w:rFonts w:eastAsia="Times New Roman" w:cs="Times New Roman"/>
          <w:noProof/>
          <w:sz w:val="22"/>
        </w:rPr>
        <w:t xml:space="preserve">. </w:t>
      </w:r>
      <w:r w:rsidRPr="003958C3">
        <w:rPr>
          <w:rFonts w:eastAsia="Times New Roman" w:cs="Times New Roman"/>
          <w:b/>
          <w:bCs/>
          <w:noProof/>
          <w:sz w:val="22"/>
        </w:rPr>
        <w:t>1981</w:t>
      </w:r>
      <w:r w:rsidRPr="003958C3">
        <w:rPr>
          <w:rFonts w:eastAsia="Times New Roman" w:cs="Times New Roman"/>
          <w:noProof/>
          <w:sz w:val="22"/>
        </w:rPr>
        <w:t>. Insect seasonal cycles: genetics and evolution ,~4195. 12: 281–308.</w:t>
      </w:r>
    </w:p>
    <w:p w14:paraId="1B884E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Wadsworth, C. B., X. Li, and E. B. Dopman</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A recombination suppressor contributes to ecological speciation in OSTRINIA moths. Heredity (Edinb). 114: 593–600.</w:t>
      </w:r>
    </w:p>
    <w:p w14:paraId="5748C7B7" w14:textId="77777777" w:rsidR="003958C3" w:rsidRPr="003958C3" w:rsidRDefault="003958C3" w:rsidP="003958C3">
      <w:pPr>
        <w:autoSpaceDE w:val="0"/>
        <w:autoSpaceDN w:val="0"/>
        <w:adjustRightInd w:val="0"/>
        <w:spacing w:before="100" w:after="100"/>
        <w:ind w:left="480" w:hanging="480"/>
        <w:rPr>
          <w:noProof/>
          <w:sz w:val="22"/>
        </w:rPr>
      </w:pPr>
      <w:r w:rsidRPr="003958C3">
        <w:rPr>
          <w:rFonts w:eastAsia="Times New Roman" w:cs="Times New Roman"/>
          <w:b/>
          <w:bCs/>
          <w:noProof/>
          <w:sz w:val="22"/>
        </w:rPr>
        <w:t>Williams, S. E., L. P. Shoo, J. L. Isaac, A. A. Hoffmann, and G. Langham</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Towards an Integrated Framework for Assessing the Vulnerability of Species to Climate Change. PLoS Biol. 6: e325.</w:t>
      </w:r>
    </w:p>
    <w:p w14:paraId="3746C36B" w14:textId="0D1D5A01" w:rsidR="00C83A27" w:rsidRPr="004D669F" w:rsidRDefault="00C83A27" w:rsidP="003958C3">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ardman, Leigh" w:date="2017-10-05T18:11:00Z" w:initials="BL">
    <w:p w14:paraId="20F37398" w14:textId="77777777" w:rsidR="00EF71F3" w:rsidRDefault="00EF71F3" w:rsidP="00EF71F3">
      <w:pPr>
        <w:pStyle w:val="CommentText"/>
      </w:pPr>
      <w:r>
        <w:rPr>
          <w:rStyle w:val="CommentReference"/>
        </w:rPr>
        <w:annotationRef/>
      </w:r>
      <w:r>
        <w:t xml:space="preserve">This is very </w:t>
      </w:r>
      <w:proofErr w:type="gramStart"/>
      <w:r>
        <w:t>similar to</w:t>
      </w:r>
      <w:proofErr w:type="gramEnd"/>
      <w:r>
        <w:t xml:space="preserve"> 1</w:t>
      </w:r>
      <w:r w:rsidRPr="003C7621">
        <w:rPr>
          <w:vertAlign w:val="superscript"/>
        </w:rPr>
        <w:t>st</w:t>
      </w:r>
      <w:r>
        <w:t xml:space="preserve"> sentence. I suggest removing the overlapping “20</w:t>
      </w:r>
      <w:r w:rsidRPr="003C7621">
        <w:rPr>
          <w:vertAlign w:val="superscript"/>
        </w:rPr>
        <w:t>th</w:t>
      </w:r>
      <w:r>
        <w:t xml:space="preserve"> century…” repetition. </w:t>
      </w:r>
    </w:p>
    <w:p w14:paraId="36A64FA2" w14:textId="77777777" w:rsidR="00EF71F3" w:rsidRDefault="00EF71F3" w:rsidP="00EF71F3">
      <w:pPr>
        <w:pStyle w:val="CommentText"/>
      </w:pPr>
    </w:p>
    <w:p w14:paraId="2549C349" w14:textId="77777777" w:rsidR="00EF71F3" w:rsidRDefault="00EF71F3" w:rsidP="00EF71F3">
      <w:pPr>
        <w:pStyle w:val="CommentText"/>
      </w:pPr>
      <w:r>
        <w:t xml:space="preserve">May say something like: US seasonal averages have also increased, with 2016 average temperatures for all four seasons exceeding expected averages???? </w:t>
      </w:r>
    </w:p>
  </w:comment>
  <w:comment w:id="2" w:author="Brown,James T" w:date="2017-10-07T16:48:00Z" w:initials="BT">
    <w:p w14:paraId="19D57B4C" w14:textId="77777777" w:rsidR="00EF71F3" w:rsidRDefault="00EF71F3" w:rsidP="00EF71F3">
      <w:pPr>
        <w:pStyle w:val="CommentText"/>
      </w:pPr>
      <w:r>
        <w:rPr>
          <w:rStyle w:val="CommentReference"/>
        </w:rPr>
        <w:annotationRef/>
      </w:r>
      <w:r>
        <w:t>understood</w:t>
      </w:r>
    </w:p>
  </w:comment>
  <w:comment w:id="3" w:author="Boardman, Leigh" w:date="2017-10-05T18:16:00Z" w:initials="BL">
    <w:p w14:paraId="2DE7D9CB" w14:textId="77777777" w:rsidR="00EF71F3" w:rsidRDefault="00EF71F3" w:rsidP="00EF71F3">
      <w:pPr>
        <w:pStyle w:val="CommentText"/>
      </w:pPr>
      <w:r>
        <w:rPr>
          <w:rStyle w:val="CommentReference"/>
        </w:rPr>
        <w:annotationRef/>
      </w:r>
      <w:r>
        <w:t xml:space="preserve">I think you say this too many times in this doc… </w:t>
      </w:r>
    </w:p>
    <w:p w14:paraId="329B09A7" w14:textId="77777777" w:rsidR="00EF71F3" w:rsidRDefault="00EF71F3" w:rsidP="00EF71F3">
      <w:pPr>
        <w:pStyle w:val="CommentText"/>
      </w:pPr>
    </w:p>
    <w:p w14:paraId="00CE1B65" w14:textId="77777777" w:rsidR="00EF71F3" w:rsidRDefault="00EF71F3" w:rsidP="00EF71F3">
      <w:pPr>
        <w:pStyle w:val="CommentText"/>
      </w:pPr>
      <w:r>
        <w:t>Similar info needs to be put together. Nothing wrong with re-emphasizing later when needed, but watch out for unnecessary repetition that makes your writing “woolly”</w:t>
      </w:r>
    </w:p>
  </w:comment>
  <w:comment w:id="4" w:author="Boardman, Leigh" w:date="2017-10-05T18:19:00Z" w:initials="BL">
    <w:p w14:paraId="7DFDAF5B" w14:textId="77777777" w:rsidR="00EF71F3" w:rsidRDefault="00EF71F3" w:rsidP="00EF71F3">
      <w:pPr>
        <w:pStyle w:val="CommentText"/>
      </w:pPr>
      <w:r>
        <w:rPr>
          <w:rStyle w:val="CommentReference"/>
        </w:rPr>
        <w:annotationRef/>
      </w:r>
      <w:r>
        <w:t xml:space="preserve">Why not just say, “for </w:t>
      </w:r>
      <w:proofErr w:type="gramStart"/>
      <w:r>
        <w:t>insects”</w:t>
      </w:r>
      <w:proofErr w:type="gramEnd"/>
    </w:p>
  </w:comment>
  <w:comment w:id="5" w:author="Brown,James T" w:date="2017-10-07T17:06:00Z" w:initials="BT">
    <w:p w14:paraId="083D22B6" w14:textId="77777777" w:rsidR="00EF71F3" w:rsidRDefault="00EF71F3" w:rsidP="00EF71F3">
      <w:pPr>
        <w:pStyle w:val="CommentText"/>
      </w:pPr>
      <w:r>
        <w:rPr>
          <w:rStyle w:val="CommentReference"/>
        </w:rPr>
        <w:annotationRef/>
      </w:r>
      <w:r>
        <w:t>Understood</w:t>
      </w:r>
    </w:p>
  </w:comment>
  <w:comment w:id="6" w:author="Boardman, Leigh" w:date="2017-10-05T18:18:00Z" w:initials="BL">
    <w:p w14:paraId="2C69474E" w14:textId="77777777" w:rsidR="00EF71F3" w:rsidRDefault="00EF71F3" w:rsidP="00EF71F3">
      <w:pPr>
        <w:pStyle w:val="CommentText"/>
      </w:pPr>
      <w:r>
        <w:rPr>
          <w:rStyle w:val="CommentReference"/>
        </w:rPr>
        <w:annotationRef/>
      </w:r>
      <w:r>
        <w:t>You may want to first introduce the fact that insects are ectotherms… so environmental temp is close to insect temp.</w:t>
      </w:r>
    </w:p>
  </w:comment>
  <w:comment w:id="7" w:author="Brown,James T" w:date="2017-10-07T18:03:00Z" w:initials="BT">
    <w:p w14:paraId="5DE15519" w14:textId="77777777" w:rsidR="00EF71F3" w:rsidRDefault="00EF71F3" w:rsidP="00EF71F3">
      <w:pPr>
        <w:pStyle w:val="CommentText"/>
      </w:pPr>
      <w:r>
        <w:rPr>
          <w:rStyle w:val="CommentReference"/>
        </w:rPr>
        <w:annotationRef/>
      </w:r>
      <w:r>
        <w:t>understood</w:t>
      </w:r>
    </w:p>
  </w:comment>
  <w:comment w:id="8" w:author="Boardman, Leigh" w:date="2017-10-05T18:19:00Z" w:initials="BL">
    <w:p w14:paraId="288A9127" w14:textId="77777777" w:rsidR="00EF71F3" w:rsidRDefault="00EF71F3" w:rsidP="00EF71F3">
      <w:pPr>
        <w:pStyle w:val="CommentText"/>
      </w:pPr>
      <w:r>
        <w:rPr>
          <w:rStyle w:val="CommentReference"/>
        </w:rPr>
        <w:annotationRef/>
      </w:r>
      <w:r>
        <w:t>Rearrange these sections to follow a logical pattern of this pest info:</w:t>
      </w:r>
    </w:p>
    <w:p w14:paraId="66EF3C50" w14:textId="77777777" w:rsidR="00EF71F3" w:rsidRDefault="00EF71F3" w:rsidP="00EF71F3">
      <w:pPr>
        <w:pStyle w:val="CommentText"/>
      </w:pPr>
    </w:p>
    <w:p w14:paraId="02E9BD48" w14:textId="77777777" w:rsidR="00EF71F3" w:rsidRDefault="00EF71F3" w:rsidP="00EF71F3">
      <w:pPr>
        <w:pStyle w:val="CommentText"/>
      </w:pPr>
      <w:r>
        <w:t>1. Increase growing season</w:t>
      </w:r>
    </w:p>
    <w:p w14:paraId="5C0F1C11" w14:textId="77777777" w:rsidR="00EF71F3" w:rsidRDefault="00EF71F3" w:rsidP="00EF71F3">
      <w:pPr>
        <w:pStyle w:val="CommentText"/>
      </w:pPr>
      <w:r>
        <w:t>2. Increases pest population</w:t>
      </w:r>
    </w:p>
    <w:p w14:paraId="4AB498C3" w14:textId="77777777" w:rsidR="00EF71F3" w:rsidRDefault="00EF71F3" w:rsidP="00EF71F3">
      <w:pPr>
        <w:pStyle w:val="CommentText"/>
      </w:pPr>
      <w:r>
        <w:t>3. Increased damage (or risk thereof)</w:t>
      </w:r>
    </w:p>
    <w:p w14:paraId="0D55407E" w14:textId="77777777" w:rsidR="00EF71F3" w:rsidRDefault="00EF71F3" w:rsidP="00EF71F3">
      <w:pPr>
        <w:pStyle w:val="CommentText"/>
      </w:pPr>
      <w:r>
        <w:t>4. Increased need to pest management</w:t>
      </w:r>
    </w:p>
    <w:p w14:paraId="1A97D879" w14:textId="77777777" w:rsidR="00EF71F3" w:rsidRDefault="00EF71F3" w:rsidP="00EF71F3">
      <w:pPr>
        <w:pStyle w:val="CommentText"/>
      </w:pPr>
    </w:p>
    <w:p w14:paraId="4E58645C" w14:textId="77777777" w:rsidR="00EF71F3" w:rsidRDefault="00EF71F3" w:rsidP="00EF71F3">
      <w:pPr>
        <w:pStyle w:val="CommentText"/>
      </w:pPr>
      <w:proofErr w:type="gramStart"/>
      <w:r>
        <w:t>Also</w:t>
      </w:r>
      <w:proofErr w:type="gramEnd"/>
      <w:r>
        <w:t xml:space="preserve"> later in this section, when discussing climate effects… start with past, then cover present, and lastly future.</w:t>
      </w:r>
    </w:p>
  </w:comment>
  <w:comment w:id="9" w:author="Brown,James T" w:date="2017-10-07T18:03:00Z" w:initials="BT">
    <w:p w14:paraId="300F056C" w14:textId="77777777" w:rsidR="00EF71F3" w:rsidRDefault="00EF71F3" w:rsidP="00EF71F3">
      <w:pPr>
        <w:pStyle w:val="CommentText"/>
      </w:pPr>
      <w:r>
        <w:rPr>
          <w:rStyle w:val="CommentReference"/>
        </w:rPr>
        <w:annotationRef/>
      </w:r>
      <w:r>
        <w:t>understood</w:t>
      </w:r>
    </w:p>
  </w:comment>
  <w:comment w:id="11" w:author="Boardman, Leigh" w:date="2017-10-05T18:21:00Z" w:initials="BL">
    <w:p w14:paraId="4B4FDE92" w14:textId="77777777" w:rsidR="00EF71F3" w:rsidRDefault="00EF71F3" w:rsidP="00EF71F3">
      <w:pPr>
        <w:pStyle w:val="CommentText"/>
      </w:pPr>
      <w:r>
        <w:rPr>
          <w:rStyle w:val="CommentReference"/>
        </w:rPr>
        <w:annotationRef/>
      </w:r>
      <w:r>
        <w:t>As in heavy use? Careful monitoring?</w:t>
      </w:r>
    </w:p>
  </w:comment>
  <w:comment w:id="12" w:author="Brown,James T" w:date="2017-10-07T17:09:00Z" w:initials="BT">
    <w:p w14:paraId="521A54D0" w14:textId="77777777" w:rsidR="00EF71F3" w:rsidRDefault="00EF71F3" w:rsidP="00EF71F3">
      <w:pPr>
        <w:pStyle w:val="CommentText"/>
      </w:pPr>
      <w:r>
        <w:rPr>
          <w:rStyle w:val="CommentReference"/>
        </w:rPr>
        <w:annotationRef/>
      </w:r>
      <w:r>
        <w:t>Understood.</w:t>
      </w:r>
    </w:p>
  </w:comment>
  <w:comment w:id="16" w:author="Boardman, Leigh" w:date="2017-10-05T18:23:00Z" w:initials="BL">
    <w:p w14:paraId="57349E3B" w14:textId="77777777" w:rsidR="00EF71F3" w:rsidRDefault="00EF71F3" w:rsidP="00EF71F3">
      <w:pPr>
        <w:pStyle w:val="CommentText"/>
      </w:pPr>
      <w:r>
        <w:rPr>
          <w:rStyle w:val="CommentReference"/>
        </w:rPr>
        <w:annotationRef/>
      </w:r>
      <w:r>
        <w:t>Check your writing for these type of “shortcuts” where 1 word can replace two</w:t>
      </w:r>
    </w:p>
  </w:comment>
  <w:comment w:id="17" w:author="Brown,James T" w:date="2017-10-07T18:04:00Z" w:initials="BT">
    <w:p w14:paraId="18A72224" w14:textId="77777777" w:rsidR="00EF71F3" w:rsidRDefault="00EF71F3" w:rsidP="00EF71F3">
      <w:pPr>
        <w:pStyle w:val="CommentText"/>
      </w:pPr>
      <w:r>
        <w:rPr>
          <w:rStyle w:val="CommentReference"/>
        </w:rPr>
        <w:annotationRef/>
      </w:r>
      <w:r>
        <w:t>Understood.</w:t>
      </w:r>
    </w:p>
  </w:comment>
  <w:comment w:id="14" w:author="Boardman, Leigh" w:date="2017-10-05T18:24:00Z" w:initials="BL">
    <w:p w14:paraId="5ED57759" w14:textId="77777777" w:rsidR="00EF71F3" w:rsidRDefault="00EF71F3" w:rsidP="00EF71F3">
      <w:pPr>
        <w:pStyle w:val="CommentText"/>
      </w:pPr>
      <w:r>
        <w:rPr>
          <w:rStyle w:val="CommentReference"/>
        </w:rPr>
        <w:annotationRef/>
      </w:r>
      <w:r>
        <w:t>Considering splitting these 2 ideas into 2 clear sentences</w:t>
      </w:r>
    </w:p>
  </w:comment>
  <w:comment w:id="15" w:author="Brown,James T" w:date="2017-10-07T18:07:00Z" w:initials="BT">
    <w:p w14:paraId="3E507AFB" w14:textId="77777777" w:rsidR="00EF71F3" w:rsidRDefault="00EF71F3" w:rsidP="00EF71F3">
      <w:pPr>
        <w:pStyle w:val="CommentText"/>
      </w:pPr>
      <w:r>
        <w:rPr>
          <w:rStyle w:val="CommentReference"/>
        </w:rPr>
        <w:annotationRef/>
      </w:r>
      <w:r>
        <w:t>Understood.</w:t>
      </w:r>
    </w:p>
  </w:comment>
  <w:comment w:id="22" w:author="Leigh" w:date="2017-10-05T23:27:00Z" w:initials="L">
    <w:p w14:paraId="308ACD5F" w14:textId="77777777" w:rsidR="00EF71F3" w:rsidRDefault="00EF71F3" w:rsidP="00EF71F3">
      <w:pPr>
        <w:pStyle w:val="CommentText"/>
      </w:pPr>
      <w:r>
        <w:rPr>
          <w:rStyle w:val="CommentReference"/>
        </w:rPr>
        <w:annotationRef/>
      </w:r>
      <w:r>
        <w:t>I think this section on performance should be earlier – perhaps at the start of this section before talking about increase in seasonal temps</w:t>
      </w:r>
    </w:p>
  </w:comment>
  <w:comment w:id="23" w:author="Brown,James T" w:date="2017-10-07T18:19:00Z" w:initials="BT">
    <w:p w14:paraId="57F57559" w14:textId="77777777" w:rsidR="00EF71F3" w:rsidRDefault="00EF71F3" w:rsidP="00EF71F3">
      <w:pPr>
        <w:pStyle w:val="CommentText"/>
      </w:pPr>
      <w:r>
        <w:rPr>
          <w:rStyle w:val="CommentReference"/>
        </w:rPr>
        <w:annotationRef/>
      </w:r>
      <w:r>
        <w:t>Agreed.</w:t>
      </w:r>
    </w:p>
  </w:comment>
  <w:comment w:id="24" w:author="Leigh" w:date="2017-10-05T23:29:00Z" w:initials="L">
    <w:p w14:paraId="7EA3CE3D" w14:textId="77777777" w:rsidR="00EF71F3" w:rsidRDefault="00EF71F3" w:rsidP="00EF71F3">
      <w:pPr>
        <w:pStyle w:val="CommentText"/>
      </w:pPr>
      <w:r>
        <w:rPr>
          <w:rStyle w:val="CommentReference"/>
        </w:rPr>
        <w:annotationRef/>
      </w:r>
      <w:r>
        <w:t>Have you considered putting this info in as a figure?</w:t>
      </w:r>
    </w:p>
  </w:comment>
  <w:comment w:id="25" w:author="Brown,James T" w:date="2017-10-07T18:18:00Z" w:initials="BT">
    <w:p w14:paraId="6D2C047A" w14:textId="77777777" w:rsidR="00EF71F3" w:rsidRDefault="00EF71F3" w:rsidP="00EF71F3">
      <w:pPr>
        <w:pStyle w:val="CommentText"/>
      </w:pPr>
      <w:r>
        <w:rPr>
          <w:rStyle w:val="CommentReference"/>
        </w:rPr>
        <w:annotationRef/>
      </w:r>
      <w:r>
        <w:t>Hmmm.</w:t>
      </w:r>
    </w:p>
  </w:comment>
  <w:comment w:id="26" w:author="Leigh" w:date="2017-10-05T23:29:00Z" w:initials="L">
    <w:p w14:paraId="4CB4A226" w14:textId="77777777" w:rsidR="00EF71F3" w:rsidRDefault="00EF71F3" w:rsidP="00EF71F3">
      <w:pPr>
        <w:pStyle w:val="CommentText"/>
      </w:pPr>
      <w:r>
        <w:rPr>
          <w:rStyle w:val="CommentReference"/>
        </w:rPr>
        <w:annotationRef/>
      </w:r>
      <w:r>
        <w:t xml:space="preserve">I know what you mean here, but this would be difficult for a non-thermal person to understand…. Unless you add a figure </w:t>
      </w:r>
      <w:r>
        <w:sym w:font="Wingdings" w:char="F04A"/>
      </w:r>
    </w:p>
  </w:comment>
  <w:comment w:id="27" w:author="Brown,James T" w:date="2017-10-07T18:21:00Z" w:initials="BT">
    <w:p w14:paraId="48BD5FF3" w14:textId="77777777" w:rsidR="00EF71F3" w:rsidRDefault="00EF71F3" w:rsidP="00EF71F3">
      <w:pPr>
        <w:pStyle w:val="CommentText"/>
      </w:pPr>
      <w:r>
        <w:rPr>
          <w:rStyle w:val="CommentReference"/>
        </w:rPr>
        <w:annotationRef/>
      </w:r>
      <w:r>
        <w:t>Understood.</w:t>
      </w:r>
    </w:p>
  </w:comment>
  <w:comment w:id="28" w:author="Leigh" w:date="2017-10-05T23:30:00Z" w:initials="L">
    <w:p w14:paraId="2416C672" w14:textId="77777777" w:rsidR="00EF71F3" w:rsidRDefault="00EF71F3" w:rsidP="00EF71F3">
      <w:pPr>
        <w:pStyle w:val="CommentText"/>
      </w:pPr>
      <w:r>
        <w:rPr>
          <w:rStyle w:val="CommentReference"/>
        </w:rPr>
        <w:annotationRef/>
      </w:r>
      <w:r>
        <w:t xml:space="preserve">I also suggest stating that these CTs do not equal death – </w:t>
      </w:r>
      <w:proofErr w:type="spellStart"/>
      <w:r>
        <w:t>esp</w:t>
      </w:r>
      <w:proofErr w:type="spellEnd"/>
      <w:r>
        <w:t xml:space="preserve"> at low temperatures</w:t>
      </w:r>
    </w:p>
  </w:comment>
  <w:comment w:id="29" w:author="Leigh" w:date="2017-10-05T23:26:00Z" w:initials="L">
    <w:p w14:paraId="18C7BCBD" w14:textId="77777777" w:rsidR="00EF71F3" w:rsidRDefault="00EF71F3" w:rsidP="00EF71F3">
      <w:pPr>
        <w:pStyle w:val="CommentText"/>
      </w:pPr>
      <w:r>
        <w:rPr>
          <w:rStyle w:val="CommentReference"/>
        </w:rPr>
        <w:annotationRef/>
      </w:r>
      <w:r>
        <w:t>I like this analogy… but I don’t like the use of “winning insects” or “losing insects” that follows in the paper. It sounds strange to me. Consider sticking to just winners and losers?</w:t>
      </w:r>
    </w:p>
  </w:comment>
  <w:comment w:id="30" w:author="Brown,James T" w:date="2017-10-07T18:07:00Z" w:initials="BT">
    <w:p w14:paraId="41A0506A" w14:textId="77777777" w:rsidR="00EF71F3" w:rsidRDefault="00EF71F3" w:rsidP="00EF71F3">
      <w:pPr>
        <w:pStyle w:val="CommentText"/>
      </w:pPr>
      <w:r>
        <w:rPr>
          <w:rStyle w:val="CommentReference"/>
        </w:rPr>
        <w:annotationRef/>
      </w:r>
      <w:r>
        <w:t>Understood.</w:t>
      </w:r>
    </w:p>
  </w:comment>
  <w:comment w:id="35" w:author="Leigh" w:date="2017-10-05T23:34:00Z" w:initials="L">
    <w:p w14:paraId="3E39BD5D" w14:textId="77777777" w:rsidR="00EF71F3" w:rsidRDefault="00EF71F3" w:rsidP="00EF71F3">
      <w:pPr>
        <w:pStyle w:val="CommentText"/>
      </w:pPr>
      <w:r>
        <w:rPr>
          <w:rStyle w:val="CommentReference"/>
        </w:rPr>
        <w:annotationRef/>
      </w:r>
      <w:r>
        <w:t>Live may be a better word. Exist makes me think that they’re just there, biding their time. Not growing, reproducing, etc.</w:t>
      </w:r>
    </w:p>
  </w:comment>
  <w:comment w:id="36" w:author="Brown,James T" w:date="2017-10-07T18:15:00Z" w:initials="BT">
    <w:p w14:paraId="48225DDE" w14:textId="77777777" w:rsidR="00EF71F3" w:rsidRDefault="00EF71F3" w:rsidP="00EF71F3">
      <w:pPr>
        <w:pStyle w:val="CommentText"/>
      </w:pPr>
      <w:r>
        <w:rPr>
          <w:rStyle w:val="CommentReference"/>
        </w:rPr>
        <w:annotationRef/>
      </w:r>
      <w:r>
        <w:t>understood</w:t>
      </w:r>
    </w:p>
  </w:comment>
  <w:comment w:id="37" w:author="Leigh" w:date="2017-10-05T23:31:00Z" w:initials="L">
    <w:p w14:paraId="6977F99E" w14:textId="77777777" w:rsidR="00EF71F3" w:rsidRDefault="00EF71F3" w:rsidP="00EF71F3">
      <w:pPr>
        <w:pStyle w:val="CommentText"/>
      </w:pPr>
      <w:r>
        <w:rPr>
          <w:rStyle w:val="CommentReference"/>
        </w:rPr>
        <w:annotationRef/>
      </w:r>
      <w:r>
        <w:t xml:space="preserve">In this previous </w:t>
      </w:r>
      <w:proofErr w:type="gramStart"/>
      <w:r>
        <w:t>paragraph</w:t>
      </w:r>
      <w:proofErr w:type="gramEnd"/>
      <w:r>
        <w:t xml:space="preserve"> I think you need some reordering. Put all winner stuff together, and then all loser stuff (or vice versa). And group cold and hot within that.</w:t>
      </w:r>
    </w:p>
    <w:p w14:paraId="3AB018C9" w14:textId="77777777" w:rsidR="00EF71F3" w:rsidRDefault="00EF71F3" w:rsidP="00EF71F3">
      <w:pPr>
        <w:pStyle w:val="CommentText"/>
      </w:pPr>
    </w:p>
    <w:p w14:paraId="10B3B090" w14:textId="77777777" w:rsidR="00EF71F3" w:rsidRDefault="00EF71F3" w:rsidP="00EF71F3">
      <w:pPr>
        <w:pStyle w:val="CommentText"/>
      </w:pPr>
      <w:r>
        <w:t>Or do cold and hot, with winners and losers within.</w:t>
      </w:r>
    </w:p>
    <w:p w14:paraId="58893A1C" w14:textId="77777777" w:rsidR="00EF71F3" w:rsidRDefault="00EF71F3" w:rsidP="00EF71F3">
      <w:pPr>
        <w:pStyle w:val="CommentText"/>
      </w:pPr>
    </w:p>
    <w:p w14:paraId="23872E0C" w14:textId="77777777" w:rsidR="00EF71F3" w:rsidRDefault="00EF71F3" w:rsidP="00EF71F3">
      <w:pPr>
        <w:pStyle w:val="CommentText"/>
      </w:pPr>
      <w:r>
        <w:t>Either way, keep similar info together!</w:t>
      </w:r>
    </w:p>
  </w:comment>
  <w:comment w:id="47" w:author="Leigh" w:date="2017-10-05T23:35:00Z" w:initials="L">
    <w:p w14:paraId="52E447D2" w14:textId="77777777" w:rsidR="00F37315" w:rsidRDefault="00F37315" w:rsidP="00F37315">
      <w:pPr>
        <w:pStyle w:val="CommentText"/>
      </w:pPr>
      <w:r>
        <w:rPr>
          <w:rStyle w:val="CommentReference"/>
        </w:rPr>
        <w:annotationRef/>
      </w:r>
      <w:r>
        <w:t>This is key info. I don’t think it should be hidden in the middle of a paragraph.</w:t>
      </w:r>
    </w:p>
  </w:comment>
  <w:comment w:id="48" w:author="Brown,James T" w:date="2017-10-07T21:19:00Z" w:initials="BT">
    <w:p w14:paraId="1AA422D3" w14:textId="77777777" w:rsidR="00F37315" w:rsidRDefault="00F37315" w:rsidP="00F37315">
      <w:pPr>
        <w:pStyle w:val="CommentText"/>
      </w:pPr>
      <w:r>
        <w:rPr>
          <w:rStyle w:val="CommentReference"/>
        </w:rPr>
        <w:annotationRef/>
      </w:r>
      <w:r>
        <w:t>Understood.</w:t>
      </w:r>
    </w:p>
  </w:comment>
  <w:comment w:id="49" w:author="Leigh" w:date="2017-10-05T23:40:00Z" w:initials="L">
    <w:p w14:paraId="163B7043" w14:textId="77777777" w:rsidR="00AA4FE8" w:rsidRDefault="00AA4FE8" w:rsidP="00AA4FE8">
      <w:pPr>
        <w:pStyle w:val="CommentText"/>
      </w:pPr>
      <w:r>
        <w:rPr>
          <w:rStyle w:val="CommentReference"/>
        </w:rPr>
        <w:annotationRef/>
      </w:r>
      <w:r>
        <w:t>This sentence is fluffy</w:t>
      </w:r>
    </w:p>
  </w:comment>
  <w:comment w:id="50" w:author="Brown,James T" w:date="2017-10-07T20:31:00Z" w:initials="BT">
    <w:p w14:paraId="014E6654" w14:textId="77777777" w:rsidR="00AA4FE8" w:rsidRDefault="00AA4FE8" w:rsidP="00AA4FE8">
      <w:pPr>
        <w:pStyle w:val="CommentText"/>
      </w:pPr>
      <w:r>
        <w:rPr>
          <w:rStyle w:val="CommentReference"/>
        </w:rPr>
        <w:annotationRef/>
      </w:r>
      <w:r>
        <w:t>Understood.</w:t>
      </w:r>
    </w:p>
  </w:comment>
  <w:comment w:id="51" w:author="Dan Hahn" w:date="2017-10-02T14:35:00Z" w:initials="DH">
    <w:p w14:paraId="2A02DFC3" w14:textId="77777777" w:rsidR="00EF71F3" w:rsidRDefault="00EF71F3" w:rsidP="00EF71F3">
      <w:pPr>
        <w:pStyle w:val="CommentText"/>
      </w:pPr>
      <w:r>
        <w:rPr>
          <w:rStyle w:val="CommentReference"/>
        </w:rPr>
        <w:annotationRef/>
      </w:r>
      <w:r>
        <w:t xml:space="preserve">Why smash these two ideas together, just go with cyclic. </w:t>
      </w:r>
    </w:p>
  </w:comment>
  <w:comment w:id="52" w:author="Brown,James T" w:date="2017-10-02T19:39:00Z" w:initials="BT">
    <w:p w14:paraId="4B4F0798" w14:textId="77777777" w:rsidR="00EF71F3" w:rsidRDefault="00EF71F3" w:rsidP="00EF71F3">
      <w:pPr>
        <w:pStyle w:val="CommentText"/>
      </w:pPr>
      <w:r>
        <w:rPr>
          <w:rStyle w:val="CommentReference"/>
        </w:rPr>
        <w:annotationRef/>
      </w:r>
      <w:r>
        <w:t>Understood.</w:t>
      </w:r>
    </w:p>
  </w:comment>
  <w:comment w:id="53" w:author="Leigh" w:date="2017-10-05T23:44:00Z" w:initials="L">
    <w:p w14:paraId="33D881AE" w14:textId="77777777" w:rsidR="00EF71F3" w:rsidRDefault="00EF71F3" w:rsidP="00EF71F3">
      <w:pPr>
        <w:pStyle w:val="CommentText"/>
      </w:pPr>
      <w:r>
        <w:rPr>
          <w:rStyle w:val="CommentReference"/>
        </w:rPr>
        <w:annotationRef/>
      </w:r>
      <w:r>
        <w:t>Repetition in this section??? It’s all sounding the same…</w:t>
      </w:r>
    </w:p>
  </w:comment>
  <w:comment w:id="54" w:author="Dan Hahn" w:date="2017-10-02T14:38:00Z" w:initials="DH">
    <w:p w14:paraId="13F3B54C" w14:textId="77777777" w:rsidR="00EF71F3" w:rsidRDefault="00EF71F3" w:rsidP="00EF71F3">
      <w:pPr>
        <w:pStyle w:val="CommentText"/>
      </w:pPr>
      <w:r>
        <w:rPr>
          <w:rStyle w:val="CommentReference"/>
        </w:rPr>
        <w:annotationRef/>
      </w:r>
      <w:r>
        <w:t>What warmer periods? Be specific!</w:t>
      </w:r>
    </w:p>
  </w:comment>
  <w:comment w:id="55" w:author="Brown,James T" w:date="2017-10-02T20:00:00Z" w:initials="BT">
    <w:p w14:paraId="077EEA39" w14:textId="77777777" w:rsidR="00EF71F3" w:rsidRDefault="00EF71F3" w:rsidP="00EF71F3">
      <w:pPr>
        <w:pStyle w:val="CommentText"/>
      </w:pPr>
      <w:r>
        <w:rPr>
          <w:rStyle w:val="CommentReference"/>
        </w:rPr>
        <w:annotationRef/>
      </w:r>
      <w:r>
        <w:t>This statement was reworded.</w:t>
      </w:r>
    </w:p>
  </w:comment>
  <w:comment w:id="56"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57"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58"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61" w:author="Leigh" w:date="2017-10-06T10:56:00Z" w:initials="L">
    <w:p w14:paraId="23015D08" w14:textId="77777777" w:rsidR="00EF71F3" w:rsidRDefault="00EF71F3" w:rsidP="00EF71F3">
      <w:pPr>
        <w:pStyle w:val="CommentText"/>
      </w:pPr>
      <w:r>
        <w:rPr>
          <w:rStyle w:val="CommentReference"/>
        </w:rPr>
        <w:annotationRef/>
      </w:r>
      <w:r>
        <w:t>Ice stress = cold and desiccation</w:t>
      </w:r>
    </w:p>
  </w:comment>
  <w:comment w:id="62" w:author="Brown,James T" w:date="2017-10-07T21:56:00Z" w:initials="BT">
    <w:p w14:paraId="6C8E75DD" w14:textId="2DC9FCF8" w:rsidR="00C271D8" w:rsidRDefault="00C271D8">
      <w:pPr>
        <w:pStyle w:val="CommentText"/>
      </w:pPr>
      <w:r>
        <w:rPr>
          <w:rStyle w:val="CommentReference"/>
        </w:rPr>
        <w:annotationRef/>
      </w:r>
      <w:r>
        <w:t>Understood.</w:t>
      </w:r>
    </w:p>
  </w:comment>
  <w:comment w:id="63" w:author="Dan Hahn" w:date="2017-10-02T14:40:00Z" w:initials="DH">
    <w:p w14:paraId="065AB2C2" w14:textId="77777777" w:rsidR="00EF71F3" w:rsidRDefault="00EF71F3" w:rsidP="00EF71F3">
      <w:pPr>
        <w:pStyle w:val="CommentText"/>
      </w:pPr>
      <w:r>
        <w:rPr>
          <w:rStyle w:val="CommentReference"/>
        </w:rPr>
        <w:annotationRef/>
      </w:r>
      <w:r>
        <w:t>Predictability does not describe acute or chronic!</w:t>
      </w:r>
    </w:p>
  </w:comment>
  <w:comment w:id="64" w:author="Brown,James T" w:date="2017-10-02T20:14:00Z" w:initials="BT">
    <w:p w14:paraId="60886E74" w14:textId="77777777" w:rsidR="00EF71F3" w:rsidRDefault="00EF71F3" w:rsidP="00EF71F3">
      <w:pPr>
        <w:pStyle w:val="CommentText"/>
      </w:pPr>
      <w:r>
        <w:rPr>
          <w:rStyle w:val="CommentReference"/>
        </w:rPr>
        <w:annotationRef/>
      </w:r>
      <w:r>
        <w:t>Agreed.</w:t>
      </w:r>
    </w:p>
  </w:comment>
  <w:comment w:id="65" w:author="Leigh" w:date="2017-10-06T10:57:00Z" w:initials="L">
    <w:p w14:paraId="6D0237E6" w14:textId="77777777" w:rsidR="00EF71F3" w:rsidRDefault="00EF71F3" w:rsidP="00EF71F3">
      <w:pPr>
        <w:pStyle w:val="CommentText"/>
      </w:pPr>
      <w:r>
        <w:rPr>
          <w:rStyle w:val="CommentReference"/>
        </w:rPr>
        <w:annotationRef/>
      </w:r>
      <w:r>
        <w:t xml:space="preserve">An academic comment: I think you are relying too much on this reference. 1 ref for two pages of text seems to be under-referenced. </w:t>
      </w:r>
    </w:p>
    <w:p w14:paraId="092751A4" w14:textId="77777777" w:rsidR="00EF71F3" w:rsidRDefault="00EF71F3" w:rsidP="00EF71F3">
      <w:pPr>
        <w:pStyle w:val="CommentText"/>
      </w:pPr>
    </w:p>
    <w:p w14:paraId="4473C763" w14:textId="77777777" w:rsidR="00EF71F3" w:rsidRDefault="00EF71F3" w:rsidP="00EF71F3">
      <w:pPr>
        <w:pStyle w:val="CommentText"/>
      </w:pPr>
      <w:r>
        <w:t xml:space="preserve">Without knowing the DP literature extensively, the Lee and </w:t>
      </w:r>
      <w:proofErr w:type="spellStart"/>
      <w:r>
        <w:t>Denlinger</w:t>
      </w:r>
      <w:proofErr w:type="spellEnd"/>
      <w:r>
        <w:t xml:space="preserve"> book on cold may be useful. And possibly also Harrison, Woods, Roberts book (it’s a green one in lab). These should help cover general environ stress concepts and allow you to mix up the refs. </w:t>
      </w:r>
    </w:p>
  </w:comment>
  <w:comment w:id="66"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67"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68" w:author="Leigh" w:date="2017-10-06T11:00:00Z" w:initials="L">
    <w:p w14:paraId="58CE0176" w14:textId="77777777" w:rsidR="00EF71F3" w:rsidRDefault="00EF71F3" w:rsidP="00EF71F3">
      <w:pPr>
        <w:pStyle w:val="CommentText"/>
      </w:pPr>
      <w:r>
        <w:rPr>
          <w:rStyle w:val="CommentReference"/>
        </w:rPr>
        <w:annotationRef/>
      </w:r>
      <w:r>
        <w:t>Try and avoid personification of the insects</w:t>
      </w:r>
    </w:p>
  </w:comment>
  <w:comment w:id="69" w:author="Brown,James T" w:date="2017-10-07T21:57:00Z" w:initials="BT">
    <w:p w14:paraId="38FA8538" w14:textId="1D101A75" w:rsidR="00C271D8" w:rsidRDefault="00C271D8">
      <w:pPr>
        <w:pStyle w:val="CommentText"/>
      </w:pPr>
      <w:r>
        <w:rPr>
          <w:rStyle w:val="CommentReference"/>
        </w:rPr>
        <w:annotationRef/>
      </w:r>
      <w:r>
        <w:t>Understood.</w:t>
      </w:r>
    </w:p>
  </w:comment>
  <w:comment w:id="70"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71" w:author="Brown,James T" w:date="2017-10-02T20:18:00Z" w:initials="BT">
    <w:p w14:paraId="286956C2" w14:textId="4E440865" w:rsidR="005E066D" w:rsidRDefault="005E066D">
      <w:pPr>
        <w:pStyle w:val="CommentText"/>
      </w:pPr>
      <w:r>
        <w:rPr>
          <w:rStyle w:val="CommentReference"/>
        </w:rPr>
        <w:annotationRef/>
      </w:r>
      <w:r>
        <w:t>Understood.</w:t>
      </w:r>
    </w:p>
  </w:comment>
  <w:comment w:id="72"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73"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74" w:author="Leigh" w:date="2017-10-06T11:01:00Z" w:initials="L">
    <w:p w14:paraId="5CA7EED1" w14:textId="77777777" w:rsidR="00EF71F3" w:rsidRDefault="00EF71F3" w:rsidP="00EF71F3">
      <w:pPr>
        <w:pStyle w:val="CommentText"/>
      </w:pPr>
      <w:r>
        <w:rPr>
          <w:rStyle w:val="CommentReference"/>
        </w:rPr>
        <w:annotationRef/>
      </w:r>
      <w:r>
        <w:t>I’m sensing repetition again in this section???</w:t>
      </w:r>
    </w:p>
  </w:comment>
  <w:comment w:id="75"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76" w:author="Brown,James T" w:date="2017-10-02T20:19:00Z" w:initials="BT">
    <w:p w14:paraId="224751F5" w14:textId="185E91F5" w:rsidR="005E066D" w:rsidRDefault="005E066D">
      <w:pPr>
        <w:pStyle w:val="CommentText"/>
      </w:pPr>
      <w:r>
        <w:rPr>
          <w:rStyle w:val="CommentReference"/>
        </w:rPr>
        <w:annotationRef/>
      </w:r>
      <w:r>
        <w:t>Understood. I will go on a “</w:t>
      </w:r>
      <w:proofErr w:type="spellStart"/>
      <w:r>
        <w:t>these</w:t>
      </w:r>
      <w:proofErr w:type="spellEnd"/>
      <w:r>
        <w:t>” “they” and “those” hunt.</w:t>
      </w:r>
    </w:p>
  </w:comment>
  <w:comment w:id="77"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78"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79" w:author="Leigh" w:date="2017-10-06T11:02:00Z" w:initials="L">
    <w:p w14:paraId="2118BB65" w14:textId="77777777" w:rsidR="00EF71F3" w:rsidRDefault="00EF71F3" w:rsidP="00EF71F3">
      <w:pPr>
        <w:pStyle w:val="CommentText"/>
      </w:pPr>
      <w:r>
        <w:rPr>
          <w:rStyle w:val="CommentReference"/>
        </w:rPr>
        <w:annotationRef/>
      </w:r>
      <w:r>
        <w:t>I would suggest introducing diapause concepts, before discussing the effects of changing climate on diapause.</w:t>
      </w:r>
    </w:p>
  </w:comment>
  <w:comment w:id="80"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81"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82" w:author="Brown,James T" w:date="2017-10-02T20:45:00Z" w:initials="BT">
    <w:p w14:paraId="4B8FA74D" w14:textId="0B5F23CB" w:rsidR="005E066D" w:rsidRDefault="005E066D">
      <w:pPr>
        <w:pStyle w:val="CommentText"/>
      </w:pPr>
      <w:r>
        <w:rPr>
          <w:rStyle w:val="CommentReference"/>
        </w:rPr>
        <w:annotationRef/>
      </w:r>
      <w:r>
        <w:t>Understood.</w:t>
      </w:r>
    </w:p>
  </w:comment>
  <w:comment w:id="84" w:author="Dan Hahn" w:date="2017-10-02T14:48:00Z" w:initials="DH">
    <w:p w14:paraId="61C0F45D" w14:textId="77777777" w:rsidR="00EF71F3" w:rsidRDefault="00EF71F3" w:rsidP="00EF71F3">
      <w:pPr>
        <w:pStyle w:val="CommentText"/>
      </w:pPr>
      <w:r>
        <w:rPr>
          <w:rStyle w:val="CommentReference"/>
        </w:rPr>
        <w:annotationRef/>
      </w:r>
      <w:r>
        <w:t xml:space="preserve">Please rewrite this confusing and poorly worded sentence. </w:t>
      </w:r>
    </w:p>
  </w:comment>
  <w:comment w:id="85" w:author="Brown,James T" w:date="2017-10-02T20:55:00Z" w:initials="BT">
    <w:p w14:paraId="426B7917" w14:textId="77777777" w:rsidR="00EF71F3" w:rsidRDefault="00EF71F3" w:rsidP="00EF71F3">
      <w:pPr>
        <w:pStyle w:val="CommentText"/>
      </w:pPr>
      <w:r>
        <w:rPr>
          <w:rStyle w:val="CommentReference"/>
        </w:rPr>
        <w:annotationRef/>
      </w:r>
      <w:r>
        <w:t>Understood and reworded.</w:t>
      </w:r>
    </w:p>
  </w:comment>
  <w:comment w:id="83" w:author="Leigh" w:date="2017-10-06T11:03:00Z" w:initials="L">
    <w:p w14:paraId="30113103" w14:textId="77777777" w:rsidR="00EF71F3" w:rsidRDefault="00EF71F3" w:rsidP="00EF71F3">
      <w:pPr>
        <w:pStyle w:val="CommentText"/>
      </w:pPr>
      <w:r>
        <w:rPr>
          <w:rStyle w:val="CommentReference"/>
        </w:rPr>
        <w:annotationRef/>
      </w:r>
      <w:r>
        <w:t xml:space="preserve">Would this sentence not work better by switching it </w:t>
      </w:r>
      <w:proofErr w:type="gramStart"/>
      <w:r>
        <w:t>round.</w:t>
      </w:r>
      <w:proofErr w:type="gramEnd"/>
      <w:r>
        <w:t xml:space="preserve"> … meet energy requirements… do not feed…</w:t>
      </w:r>
    </w:p>
  </w:comment>
  <w:comment w:id="86" w:author="Dan Hahn" w:date="2017-10-02T14:48:00Z" w:initials="DH">
    <w:p w14:paraId="1E9208C6" w14:textId="77777777" w:rsidR="00EF71F3" w:rsidRDefault="00EF71F3" w:rsidP="00EF71F3">
      <w:pPr>
        <w:pStyle w:val="CommentText"/>
      </w:pPr>
      <w:r>
        <w:rPr>
          <w:rStyle w:val="CommentReference"/>
        </w:rPr>
        <w:annotationRef/>
      </w:r>
      <w:r>
        <w:t xml:space="preserve">What kind of challenges are important to consider for nutrient storage&gt; Why not be specific and list them here? </w:t>
      </w:r>
    </w:p>
  </w:comment>
  <w:comment w:id="87" w:author="Brown,James T" w:date="2017-10-02T20:56:00Z" w:initials="BT">
    <w:p w14:paraId="63674EBF" w14:textId="77777777" w:rsidR="00EF71F3" w:rsidRDefault="00EF71F3" w:rsidP="00EF71F3">
      <w:pPr>
        <w:pStyle w:val="CommentText"/>
      </w:pPr>
      <w:r>
        <w:rPr>
          <w:rStyle w:val="CommentReference"/>
        </w:rPr>
        <w:annotationRef/>
      </w:r>
      <w:r>
        <w:t>Understood.</w:t>
      </w:r>
    </w:p>
  </w:comment>
  <w:comment w:id="88" w:author="Leigh" w:date="2017-10-06T11:04:00Z" w:initials="L">
    <w:p w14:paraId="0D44E5C8" w14:textId="77777777" w:rsidR="00EF71F3" w:rsidRDefault="00EF71F3" w:rsidP="00EF71F3">
      <w:pPr>
        <w:pStyle w:val="CommentText"/>
      </w:pPr>
      <w:r>
        <w:rPr>
          <w:rStyle w:val="CommentReference"/>
        </w:rPr>
        <w:annotationRef/>
      </w:r>
      <w:r>
        <w:t>Rephrase. It COULD read like ice and desiccation access also reduced.</w:t>
      </w:r>
    </w:p>
  </w:comment>
  <w:comment w:id="89" w:author="Leigh" w:date="2017-10-06T11:06:00Z" w:initials="L">
    <w:p w14:paraId="671FF993" w14:textId="77777777" w:rsidR="00EF71F3" w:rsidRDefault="00EF71F3" w:rsidP="00EF71F3">
      <w:pPr>
        <w:pStyle w:val="CommentText"/>
      </w:pPr>
      <w:r>
        <w:rPr>
          <w:rStyle w:val="CommentReference"/>
        </w:rPr>
        <w:annotationRef/>
      </w:r>
      <w:r>
        <w:t>Words should “match”:</w:t>
      </w:r>
    </w:p>
    <w:p w14:paraId="50B65E7C" w14:textId="77777777" w:rsidR="00EF71F3" w:rsidRDefault="00EF71F3" w:rsidP="00EF71F3">
      <w:pPr>
        <w:pStyle w:val="CommentText"/>
      </w:pPr>
      <w:r>
        <w:t xml:space="preserve">Use suspended and suppressed, OR suspension and </w:t>
      </w:r>
      <w:proofErr w:type="spellStart"/>
      <w:r>
        <w:t>suppresssion</w:t>
      </w:r>
      <w:proofErr w:type="spellEnd"/>
    </w:p>
  </w:comment>
  <w:comment w:id="90"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w:t>
      </w:r>
      <w:proofErr w:type="gramStart"/>
      <w:r>
        <w:t>say</w:t>
      </w:r>
      <w:proofErr w:type="gramEnd"/>
      <w:r>
        <w:t xml:space="preserve"> temperatures rise, you mean a shift in temperature and seasonality associated with climate change, not the normal increase in temperature during the spring. </w:t>
      </w:r>
    </w:p>
  </w:comment>
  <w:comment w:id="91" w:author="Brown,James T" w:date="2017-10-02T21:03:00Z" w:initials="BT">
    <w:p w14:paraId="358B6457" w14:textId="6F258F24" w:rsidR="00957E5A" w:rsidRDefault="00957E5A">
      <w:pPr>
        <w:pStyle w:val="CommentText"/>
      </w:pPr>
      <w:r>
        <w:rPr>
          <w:rStyle w:val="CommentReference"/>
        </w:rPr>
        <w:annotationRef/>
      </w:r>
      <w:r>
        <w:t>Understood.</w:t>
      </w:r>
    </w:p>
  </w:comment>
  <w:comment w:id="92" w:author="Leigh" w:date="2017-10-06T11:07:00Z" w:initials="L">
    <w:p w14:paraId="4D18E0E8" w14:textId="77777777" w:rsidR="00EF71F3" w:rsidRDefault="00EF71F3" w:rsidP="00EF71F3">
      <w:pPr>
        <w:pStyle w:val="CommentText"/>
      </w:pPr>
      <w:r>
        <w:rPr>
          <w:rStyle w:val="CommentReference"/>
        </w:rPr>
        <w:annotationRef/>
      </w:r>
      <w:r>
        <w:t>Which ones?</w:t>
      </w:r>
    </w:p>
  </w:comment>
  <w:comment w:id="93" w:author="Leigh" w:date="2017-10-06T11:08:00Z" w:initials="L">
    <w:p w14:paraId="7A8646D2" w14:textId="77777777" w:rsidR="00930E8D" w:rsidRDefault="00930E8D" w:rsidP="00930E8D">
      <w:pPr>
        <w:pStyle w:val="CommentText"/>
      </w:pPr>
      <w:r>
        <w:rPr>
          <w:rStyle w:val="CommentReference"/>
        </w:rPr>
        <w:annotationRef/>
      </w:r>
      <w:r>
        <w:t>Would?</w:t>
      </w:r>
    </w:p>
  </w:comment>
  <w:comment w:id="94" w:author="Leigh" w:date="2017-10-06T11:08:00Z" w:initials="L">
    <w:p w14:paraId="106C0EDD" w14:textId="77777777" w:rsidR="00930E8D" w:rsidRDefault="00930E8D" w:rsidP="00930E8D">
      <w:pPr>
        <w:pStyle w:val="CommentText"/>
      </w:pPr>
      <w:r>
        <w:rPr>
          <w:rStyle w:val="CommentReference"/>
        </w:rPr>
        <w:annotationRef/>
      </w:r>
      <w:r>
        <w:t>Maybe move this concept earlier?</w:t>
      </w:r>
    </w:p>
  </w:comment>
  <w:comment w:id="95"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96" w:author="Brown,James T" w:date="2017-10-02T21:05:00Z" w:initials="BT">
    <w:p w14:paraId="438AB088" w14:textId="0DD7E46D" w:rsidR="00957E5A" w:rsidRDefault="00957E5A">
      <w:pPr>
        <w:pStyle w:val="CommentText"/>
      </w:pPr>
      <w:r>
        <w:rPr>
          <w:rStyle w:val="CommentReference"/>
        </w:rPr>
        <w:annotationRef/>
      </w:r>
      <w:r>
        <w:t>Understood.</w:t>
      </w:r>
    </w:p>
  </w:comment>
  <w:comment w:id="98"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w:t>
      </w:r>
      <w:proofErr w:type="gramStart"/>
      <w:r>
        <w:t>absolutely necessary</w:t>
      </w:r>
      <w:proofErr w:type="gramEnd"/>
      <w:r>
        <w:t xml:space="preserve">. </w:t>
      </w:r>
    </w:p>
  </w:comment>
  <w:comment w:id="97" w:author="Brown,James T" w:date="2017-10-02T21:05:00Z" w:initials="BT">
    <w:p w14:paraId="2E62F31B" w14:textId="280ABDF0" w:rsidR="00957E5A" w:rsidRDefault="00957E5A">
      <w:pPr>
        <w:pStyle w:val="CommentText"/>
      </w:pPr>
      <w:r>
        <w:rPr>
          <w:rStyle w:val="CommentReference"/>
        </w:rPr>
        <w:annotationRef/>
      </w:r>
      <w:r>
        <w:t>Understood.</w:t>
      </w:r>
    </w:p>
  </w:comment>
  <w:comment w:id="99"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101"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102" w:author="Brown,James T" w:date="2017-10-02T21:10:00Z" w:initials="BT">
    <w:p w14:paraId="14EAB528" w14:textId="123D9CD6" w:rsidR="004858FE" w:rsidRDefault="004858FE">
      <w:pPr>
        <w:pStyle w:val="CommentText"/>
      </w:pPr>
      <w:r>
        <w:rPr>
          <w:rStyle w:val="CommentReference"/>
        </w:rPr>
        <w:annotationRef/>
      </w:r>
      <w:r>
        <w:t>Editing mistake.</w:t>
      </w:r>
    </w:p>
  </w:comment>
  <w:comment w:id="103"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104" w:author="Brown,James T" w:date="2017-10-02T21:14:00Z" w:initials="BT">
    <w:p w14:paraId="0BC3D17F" w14:textId="312D5627" w:rsidR="00DF316B" w:rsidRDefault="00DF316B">
      <w:pPr>
        <w:pStyle w:val="CommentText"/>
      </w:pPr>
      <w:r>
        <w:rPr>
          <w:rStyle w:val="CommentReference"/>
        </w:rPr>
        <w:annotationRef/>
      </w:r>
      <w:r>
        <w:t>Understood.</w:t>
      </w:r>
    </w:p>
  </w:comment>
  <w:comment w:id="105" w:author="Leigh" w:date="2017-10-06T11:10:00Z" w:initials="L">
    <w:p w14:paraId="259702F6" w14:textId="77777777" w:rsidR="00B568C8" w:rsidRDefault="00B568C8" w:rsidP="00B568C8">
      <w:pPr>
        <w:pStyle w:val="CommentText"/>
      </w:pPr>
      <w:r>
        <w:rPr>
          <w:rStyle w:val="CommentReference"/>
        </w:rPr>
        <w:annotationRef/>
      </w:r>
      <w:r>
        <w:t xml:space="preserve">Careful of wording… this suggests that CPB is an example of hexamerin </w:t>
      </w:r>
      <w:proofErr w:type="gramStart"/>
      <w:r>
        <w:t>storage :P</w:t>
      </w:r>
      <w:proofErr w:type="gramEnd"/>
      <w:r>
        <w:t xml:space="preserve"> </w:t>
      </w:r>
    </w:p>
  </w:comment>
  <w:comment w:id="106"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107"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108" w:author="Leigh" w:date="2017-10-06T11:11:00Z" w:initials="L">
    <w:p w14:paraId="471913CA" w14:textId="77777777" w:rsidR="00B568C8" w:rsidRDefault="00B568C8" w:rsidP="00B568C8">
      <w:pPr>
        <w:pStyle w:val="CommentText"/>
      </w:pPr>
      <w:r>
        <w:rPr>
          <w:rStyle w:val="CommentReference"/>
        </w:rPr>
        <w:annotationRef/>
      </w:r>
      <w:r>
        <w:t xml:space="preserve">Give directions for this type of statement. As in X accumulates </w:t>
      </w:r>
      <w:proofErr w:type="spellStart"/>
      <w:r>
        <w:t>signif</w:t>
      </w:r>
      <w:proofErr w:type="spellEnd"/>
      <w:r>
        <w:t xml:space="preserve"> more hexamerin than Y.</w:t>
      </w:r>
    </w:p>
  </w:comment>
  <w:comment w:id="109" w:author="Leigh" w:date="2017-10-06T11:13:00Z" w:initials="L">
    <w:p w14:paraId="75AF4112" w14:textId="77777777" w:rsidR="00B568C8" w:rsidRDefault="00B568C8" w:rsidP="00B568C8">
      <w:pPr>
        <w:pStyle w:val="CommentText"/>
      </w:pPr>
      <w:r>
        <w:rPr>
          <w:rStyle w:val="CommentReference"/>
        </w:rPr>
        <w:annotationRef/>
      </w:r>
      <w:r>
        <w:t>Give actual conditions</w:t>
      </w:r>
    </w:p>
  </w:comment>
  <w:comment w:id="111" w:author="Dan Hahn" w:date="2017-08-25T13:30:00Z" w:initials="DH">
    <w:p w14:paraId="5F41D568" w14:textId="77777777" w:rsidR="005E066D" w:rsidRDefault="005E066D"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110"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12"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113"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114"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115"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116" w:author="Dan Hahn" w:date="2017-08-28T13:31:00Z" w:initials="DH">
    <w:p w14:paraId="6C203C68" w14:textId="425EF588" w:rsidR="005E066D" w:rsidRDefault="005E066D">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117" w:author="Brown,James T" w:date="2017-09-21T01:08:00Z" w:initials="BT">
    <w:p w14:paraId="07BE5987" w14:textId="388B4E51" w:rsidR="005E066D" w:rsidRDefault="005E066D">
      <w:pPr>
        <w:pStyle w:val="CommentText"/>
      </w:pPr>
      <w:r>
        <w:rPr>
          <w:rStyle w:val="CommentReference"/>
        </w:rPr>
        <w:annotationRef/>
      </w:r>
      <w:r>
        <w:t>Understood.</w:t>
      </w:r>
    </w:p>
  </w:comment>
  <w:comment w:id="118"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119"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120"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121"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22"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123"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9C349" w15:done="0"/>
  <w15:commentEx w15:paraId="19D57B4C" w15:paraIdParent="2549C349" w15:done="0"/>
  <w15:commentEx w15:paraId="00CE1B65" w15:done="0"/>
  <w15:commentEx w15:paraId="7DFDAF5B" w15:done="0"/>
  <w15:commentEx w15:paraId="083D22B6" w15:paraIdParent="7DFDAF5B" w15:done="0"/>
  <w15:commentEx w15:paraId="2C69474E" w15:done="0"/>
  <w15:commentEx w15:paraId="5DE15519" w15:paraIdParent="2C69474E" w15:done="0"/>
  <w15:commentEx w15:paraId="4E58645C" w15:done="0"/>
  <w15:commentEx w15:paraId="300F056C" w15:paraIdParent="4E58645C" w15:done="0"/>
  <w15:commentEx w15:paraId="4B4FDE92" w15:done="0"/>
  <w15:commentEx w15:paraId="521A54D0" w15:paraIdParent="4B4FDE92" w15:done="0"/>
  <w15:commentEx w15:paraId="57349E3B" w15:done="0"/>
  <w15:commentEx w15:paraId="18A72224" w15:paraIdParent="57349E3B" w15:done="0"/>
  <w15:commentEx w15:paraId="5ED57759" w15:done="0"/>
  <w15:commentEx w15:paraId="3E507AFB" w15:paraIdParent="5ED57759" w15:done="0"/>
  <w15:commentEx w15:paraId="308ACD5F" w15:done="0"/>
  <w15:commentEx w15:paraId="57F57559" w15:paraIdParent="308ACD5F" w15:done="0"/>
  <w15:commentEx w15:paraId="7EA3CE3D" w15:done="0"/>
  <w15:commentEx w15:paraId="6D2C047A" w15:paraIdParent="7EA3CE3D" w15:done="0"/>
  <w15:commentEx w15:paraId="4CB4A226" w15:done="0"/>
  <w15:commentEx w15:paraId="48BD5FF3" w15:paraIdParent="4CB4A226" w15:done="0"/>
  <w15:commentEx w15:paraId="2416C672" w15:done="0"/>
  <w15:commentEx w15:paraId="18C7BCBD" w15:done="0"/>
  <w15:commentEx w15:paraId="41A0506A" w15:paraIdParent="18C7BCBD" w15:done="0"/>
  <w15:commentEx w15:paraId="3E39BD5D" w15:done="0"/>
  <w15:commentEx w15:paraId="48225DDE" w15:paraIdParent="3E39BD5D" w15:done="0"/>
  <w15:commentEx w15:paraId="23872E0C" w15:done="0"/>
  <w15:commentEx w15:paraId="52E447D2" w15:done="0"/>
  <w15:commentEx w15:paraId="1AA422D3" w15:paraIdParent="52E447D2" w15:done="0"/>
  <w15:commentEx w15:paraId="163B7043" w15:done="0"/>
  <w15:commentEx w15:paraId="014E6654" w15:paraIdParent="163B7043" w15:done="0"/>
  <w15:commentEx w15:paraId="2A02DFC3" w15:done="0"/>
  <w15:commentEx w15:paraId="4B4F0798" w15:paraIdParent="2A02DFC3" w15:done="0"/>
  <w15:commentEx w15:paraId="33D881AE" w15:done="0"/>
  <w15:commentEx w15:paraId="13F3B54C" w15:done="0"/>
  <w15:commentEx w15:paraId="077EEA39" w15:paraIdParent="13F3B54C" w15:done="0"/>
  <w15:commentEx w15:paraId="7A5B92D4" w15:done="0"/>
  <w15:commentEx w15:paraId="38A91BEB" w15:paraIdParent="7A5B92D4" w15:done="0"/>
  <w15:commentEx w15:paraId="261CC206" w15:done="0"/>
  <w15:commentEx w15:paraId="23015D08" w15:done="0"/>
  <w15:commentEx w15:paraId="6C8E75DD" w15:paraIdParent="23015D08" w15:done="0"/>
  <w15:commentEx w15:paraId="065AB2C2" w15:done="0"/>
  <w15:commentEx w15:paraId="60886E74" w15:paraIdParent="065AB2C2" w15:done="0"/>
  <w15:commentEx w15:paraId="4473C763" w15:done="0"/>
  <w15:commentEx w15:paraId="2C90C5DC" w15:done="0"/>
  <w15:commentEx w15:paraId="09B6B0D0" w15:paraIdParent="2C90C5DC" w15:done="0"/>
  <w15:commentEx w15:paraId="58CE0176" w15:done="0"/>
  <w15:commentEx w15:paraId="38FA8538" w15:paraIdParent="58CE0176" w15:done="0"/>
  <w15:commentEx w15:paraId="2D22B547" w15:done="0"/>
  <w15:commentEx w15:paraId="286956C2" w15:paraIdParent="2D22B547" w15:done="0"/>
  <w15:commentEx w15:paraId="27912F33" w15:done="0"/>
  <w15:commentEx w15:paraId="0F96CEB8" w15:paraIdParent="27912F33" w15:done="0"/>
  <w15:commentEx w15:paraId="5CA7EED1" w15:done="0"/>
  <w15:commentEx w15:paraId="07CC792B" w15:done="0"/>
  <w15:commentEx w15:paraId="224751F5" w15:paraIdParent="07CC792B" w15:done="0"/>
  <w15:commentEx w15:paraId="5DEE50F1" w15:done="0"/>
  <w15:commentEx w15:paraId="49E25D9D" w15:paraIdParent="5DEE50F1" w15:done="0"/>
  <w15:commentEx w15:paraId="2118BB65" w15:done="0"/>
  <w15:commentEx w15:paraId="4EDD6975" w15:done="0"/>
  <w15:commentEx w15:paraId="1F23A012" w15:done="0"/>
  <w15:commentEx w15:paraId="4B8FA74D" w15:paraIdParent="1F23A012" w15:done="0"/>
  <w15:commentEx w15:paraId="61C0F45D" w15:done="0"/>
  <w15:commentEx w15:paraId="426B7917" w15:paraIdParent="61C0F45D" w15:done="0"/>
  <w15:commentEx w15:paraId="30113103" w15:done="0"/>
  <w15:commentEx w15:paraId="1E9208C6" w15:done="0"/>
  <w15:commentEx w15:paraId="63674EBF" w15:paraIdParent="1E9208C6" w15:done="0"/>
  <w15:commentEx w15:paraId="0D44E5C8" w15:done="0"/>
  <w15:commentEx w15:paraId="50B65E7C" w15:done="0"/>
  <w15:commentEx w15:paraId="4F3F74DC" w15:done="0"/>
  <w15:commentEx w15:paraId="358B6457" w15:paraIdParent="4F3F74DC" w15:done="0"/>
  <w15:commentEx w15:paraId="4D18E0E8" w15:done="0"/>
  <w15:commentEx w15:paraId="7A8646D2" w15:done="0"/>
  <w15:commentEx w15:paraId="106C0EDD" w15:done="0"/>
  <w15:commentEx w15:paraId="6C0584F7" w15:done="0"/>
  <w15:commentEx w15:paraId="438AB088" w15:paraIdParent="6C0584F7"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259702F6" w15:done="0"/>
  <w15:commentEx w15:paraId="5EC0D19E" w15:done="0"/>
  <w15:commentEx w15:paraId="76A9CC08" w15:paraIdParent="5EC0D19E" w15:done="0"/>
  <w15:commentEx w15:paraId="471913CA" w15:done="0"/>
  <w15:commentEx w15:paraId="75AF4112"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BA9C9" w14:textId="77777777" w:rsidR="00FC164F" w:rsidRDefault="00FC164F">
      <w:r>
        <w:separator/>
      </w:r>
    </w:p>
  </w:endnote>
  <w:endnote w:type="continuationSeparator" w:id="0">
    <w:p w14:paraId="14455ED6" w14:textId="77777777" w:rsidR="00FC164F" w:rsidRDefault="00FC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E066D" w:rsidRDefault="005E066D">
    <w:pPr>
      <w:tabs>
        <w:tab w:val="center" w:pos="4680"/>
        <w:tab w:val="right" w:pos="9360"/>
      </w:tabs>
      <w:jc w:val="center"/>
    </w:pPr>
    <w:r>
      <w:fldChar w:fldCharType="begin"/>
    </w:r>
    <w:r>
      <w:instrText>PAGE</w:instrText>
    </w:r>
    <w:r>
      <w:fldChar w:fldCharType="separate"/>
    </w:r>
    <w:r w:rsidR="002D7F1A">
      <w:rPr>
        <w:noProof/>
      </w:rPr>
      <w:t>30</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FF32D" w14:textId="77777777" w:rsidR="00FC164F" w:rsidRDefault="00FC164F">
      <w:r>
        <w:separator/>
      </w:r>
    </w:p>
  </w:footnote>
  <w:footnote w:type="continuationSeparator" w:id="0">
    <w:p w14:paraId="681ECBF1" w14:textId="77777777" w:rsidR="00FC164F" w:rsidRDefault="00FC1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ardman, Leigh">
    <w15:presenceInfo w15:providerId="AD" w15:userId="S-1-5-21-1308237860-4193317556-336787646-1848910"/>
  </w15:person>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A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AB1"/>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2541"/>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37315"/>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164F"/>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2864DE-C941-714B-B8C4-CEE39117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32340</Words>
  <Characters>184341</Characters>
  <Application>Microsoft Macintosh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2017-10-09T19:20:00Z</cp:lastPrinted>
  <dcterms:created xsi:type="dcterms:W3CDTF">2017-10-11T00:07:00Z</dcterms:created>
  <dcterms:modified xsi:type="dcterms:W3CDTF">2017-10-11T00:07:00Z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