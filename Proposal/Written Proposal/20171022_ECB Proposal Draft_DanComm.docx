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A4103C" w:rsidRDefault="00295E26" w:rsidP="00295E26">
      <w:pPr>
        <w:spacing w:line="480" w:lineRule="auto"/>
        <w:ind w:firstLine="720"/>
        <w:jc w:val="center"/>
        <w:rPr>
          <w:b/>
          <w:color w:val="auto"/>
          <w:sz w:val="48"/>
          <w:szCs w:val="48"/>
        </w:rPr>
      </w:pPr>
      <w:bookmarkStart w:id="0" w:name="_GoBack"/>
      <w:bookmarkEnd w:id="0"/>
      <w:r w:rsidRPr="00A4103C">
        <w:rPr>
          <w:b/>
          <w:color w:val="auto"/>
          <w:sz w:val="48"/>
          <w:szCs w:val="48"/>
        </w:rPr>
        <w:t>Mechanisms Mediating the Descent into Diapause: The relationship between stored resources and diapause timing.</w:t>
      </w:r>
    </w:p>
    <w:p w14:paraId="0B2B8701" w14:textId="77777777" w:rsidR="00295E26" w:rsidRPr="00A4103C" w:rsidRDefault="00295E26" w:rsidP="00295E26">
      <w:pPr>
        <w:spacing w:line="480" w:lineRule="auto"/>
        <w:ind w:firstLine="720"/>
        <w:jc w:val="center"/>
        <w:rPr>
          <w:color w:val="auto"/>
        </w:rPr>
      </w:pPr>
    </w:p>
    <w:p w14:paraId="1FE6E3A4" w14:textId="77777777" w:rsidR="00295E26" w:rsidRPr="00A4103C" w:rsidRDefault="00295E26" w:rsidP="00295E26">
      <w:pPr>
        <w:spacing w:line="480" w:lineRule="auto"/>
        <w:ind w:firstLine="720"/>
        <w:jc w:val="center"/>
        <w:rPr>
          <w:color w:val="auto"/>
        </w:rPr>
      </w:pPr>
    </w:p>
    <w:p w14:paraId="77B7DFD8" w14:textId="77777777" w:rsidR="00295E26" w:rsidRPr="00A4103C" w:rsidRDefault="00295E26" w:rsidP="00295E26">
      <w:pPr>
        <w:spacing w:line="480" w:lineRule="auto"/>
        <w:ind w:firstLine="720"/>
        <w:jc w:val="center"/>
        <w:rPr>
          <w:color w:val="auto"/>
        </w:rPr>
      </w:pPr>
    </w:p>
    <w:p w14:paraId="6413566E" w14:textId="77777777" w:rsidR="00295E26" w:rsidRPr="00A4103C" w:rsidRDefault="00295E26" w:rsidP="00295E26">
      <w:pPr>
        <w:spacing w:line="480" w:lineRule="auto"/>
        <w:ind w:firstLine="720"/>
        <w:jc w:val="center"/>
        <w:rPr>
          <w:color w:val="auto"/>
        </w:rPr>
      </w:pPr>
    </w:p>
    <w:p w14:paraId="54E7A8A1" w14:textId="77777777" w:rsidR="00295E26" w:rsidRPr="00A4103C" w:rsidRDefault="00295E26" w:rsidP="00295E26">
      <w:pPr>
        <w:spacing w:line="480" w:lineRule="auto"/>
        <w:ind w:firstLine="720"/>
        <w:jc w:val="center"/>
        <w:rPr>
          <w:color w:val="auto"/>
        </w:rPr>
      </w:pPr>
    </w:p>
    <w:p w14:paraId="563D0D31"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14:paraId="7F2FEF6F"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14:paraId="6D015EF8"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14:paraId="68A554CA" w14:textId="77777777" w:rsidR="00295E26" w:rsidRPr="00A4103C" w:rsidRDefault="00295E26" w:rsidP="00295E26">
      <w:pPr>
        <w:spacing w:line="480" w:lineRule="auto"/>
        <w:ind w:firstLine="720"/>
        <w:jc w:val="center"/>
        <w:outlineLvl w:val="0"/>
        <w:rPr>
          <w:color w:val="auto"/>
        </w:rPr>
      </w:pPr>
      <w:r w:rsidRPr="00A4103C">
        <w:rPr>
          <w:b/>
          <w:color w:val="auto"/>
          <w:sz w:val="32"/>
          <w:szCs w:val="32"/>
        </w:rPr>
        <w:t>Committee Member: Dr. John Beck</w:t>
      </w:r>
    </w:p>
    <w:p w14:paraId="29B2BD99" w14:textId="77777777" w:rsidR="00295E26" w:rsidRPr="00A4103C" w:rsidRDefault="00295E26" w:rsidP="00295E26">
      <w:pPr>
        <w:spacing w:line="480" w:lineRule="auto"/>
        <w:ind w:firstLine="720"/>
        <w:rPr>
          <w:rFonts w:asciiTheme="minorHAnsi" w:hAnsiTheme="minorHAnsi"/>
          <w:color w:val="auto"/>
        </w:rPr>
      </w:pPr>
    </w:p>
    <w:p w14:paraId="492065DB" w14:textId="77777777" w:rsidR="00295E26" w:rsidRPr="00A4103C" w:rsidRDefault="00295E26" w:rsidP="00295E26">
      <w:pPr>
        <w:spacing w:line="480" w:lineRule="auto"/>
        <w:ind w:firstLine="720"/>
        <w:rPr>
          <w:rFonts w:asciiTheme="minorHAnsi" w:hAnsiTheme="minorHAnsi"/>
          <w:color w:val="auto"/>
        </w:rPr>
      </w:pPr>
    </w:p>
    <w:p w14:paraId="7AF06323" w14:textId="77777777" w:rsidR="00295E26" w:rsidRPr="00A4103C" w:rsidRDefault="00295E26" w:rsidP="00295E26">
      <w:pPr>
        <w:spacing w:line="480" w:lineRule="auto"/>
        <w:ind w:firstLine="720"/>
        <w:rPr>
          <w:rFonts w:asciiTheme="minorHAnsi" w:hAnsiTheme="minorHAnsi"/>
          <w:color w:val="auto"/>
        </w:rPr>
      </w:pPr>
    </w:p>
    <w:p w14:paraId="73183B16" w14:textId="77777777" w:rsidR="00295E26" w:rsidRPr="00A4103C" w:rsidRDefault="00295E26" w:rsidP="00295E26">
      <w:pPr>
        <w:spacing w:line="480" w:lineRule="auto"/>
        <w:ind w:firstLine="720"/>
        <w:rPr>
          <w:rFonts w:asciiTheme="minorHAnsi" w:hAnsiTheme="minorHAnsi"/>
          <w:color w:val="auto"/>
        </w:rPr>
      </w:pPr>
    </w:p>
    <w:p w14:paraId="039FA120" w14:textId="77777777" w:rsidR="00295E26" w:rsidRPr="00A4103C" w:rsidRDefault="00295E26" w:rsidP="00295E26">
      <w:pPr>
        <w:spacing w:line="480" w:lineRule="auto"/>
        <w:ind w:firstLine="720"/>
        <w:rPr>
          <w:rFonts w:asciiTheme="minorHAnsi" w:hAnsiTheme="minorHAnsi"/>
          <w:color w:val="auto"/>
        </w:rPr>
      </w:pPr>
    </w:p>
    <w:p w14:paraId="1DF4EBEB" w14:textId="77777777" w:rsidR="00295E26" w:rsidRPr="00A4103C" w:rsidRDefault="00295E26" w:rsidP="00295E26">
      <w:pPr>
        <w:spacing w:line="480" w:lineRule="auto"/>
        <w:rPr>
          <w:rFonts w:asciiTheme="minorHAnsi" w:hAnsiTheme="minorHAnsi"/>
          <w:color w:val="auto"/>
        </w:rPr>
      </w:pPr>
    </w:p>
    <w:p w14:paraId="588F7229" w14:textId="4A95735F"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lastRenderedPageBreak/>
        <w:t xml:space="preserve">Changing Climate: </w:t>
      </w:r>
      <w:r w:rsidRPr="00A4103C">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 respectively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Conservative projections of future temperatures estimate at least a 1.5°C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 that will continue to increase thereafter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echoed this upward trend for all four seasons surpassing all previously recorded temperature averages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xml:space="preserve">. Warmer temperatures will effectively increase the duration of the warm growing season as fall, winter, and spring temperatures increase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Generally, ectotherm metabolic rate corresponds to the environmental temperature it experiences. Higher temperatures increase metabolic rate and lower temperatures reduce metabolic rate. Increased growing season temperatures for ectothermic insects could increase their metabolic rate, speed up their growth, and possibly shorten the development time to reproductive maturity. Mature adults that occur earlier in the growing season could increase adult population sizes and even increase the number of generations each year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For insect pests, warmer temperatures introduce the possibility of larger pest populations causing more damage to economically important crops. Managing these indirect effects of climate change will require an integrated approach and likely increased use </w:t>
      </w:r>
      <w:r w:rsidRPr="00A4103C">
        <w:rPr>
          <w:rFonts w:asciiTheme="minorHAnsi" w:hAnsiTheme="minorHAnsi"/>
          <w:color w:val="auto"/>
        </w:rPr>
        <w:lastRenderedPageBreak/>
        <w:t>of chemical insecticides.</w:t>
      </w:r>
    </w:p>
    <w:p w14:paraId="121B7FF7" w14:textId="3D262A9E" w:rsidR="00EF71F3" w:rsidRPr="00A4103C" w:rsidRDefault="00EF71F3" w:rsidP="00EF71F3">
      <w:pPr>
        <w:spacing w:line="480" w:lineRule="auto"/>
        <w:ind w:firstLine="720"/>
        <w:rPr>
          <w:rFonts w:asciiTheme="minorHAnsi" w:hAnsiTheme="minorHAnsi"/>
          <w:color w:val="auto"/>
        </w:rPr>
      </w:pPr>
      <w:r w:rsidRPr="00A4103C">
        <w:rPr>
          <w:rFonts w:asciiTheme="minorHAnsi" w:hAnsiTheme="minorHAnsi"/>
          <w:color w:val="auto"/>
        </w:rPr>
        <w:t xml:space="preserve">Crop losses due to insect pest insect damage here in the United States from 1945 to 2000, has nearly doubled from 7% to 13% while insecticide use has increased 10-fold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under careful monitoring and systematic application regimens pest insects can significantly reduce crop yields. Under current climate conditions and pest pressure, yield reductions in chemically managed, pre-harvest crops due to arthropods is estimated to be between 13%-16% annually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(Oerke 2006)</w:t>
      </w:r>
      <w:r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our population is predicted to exceed 450 million by the year 2100 and this population increase will demand sustained or even increased crop yields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(Melorose et al. 2015)</w:t>
      </w:r>
      <w:r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4408DDE1" w14:textId="77777777" w:rsidR="00EF71F3" w:rsidRPr="00A4103C" w:rsidRDefault="00EF71F3" w:rsidP="00EF71F3">
      <w:pPr>
        <w:spacing w:line="480" w:lineRule="auto"/>
        <w:rPr>
          <w:rFonts w:asciiTheme="minorHAnsi" w:hAnsiTheme="minorHAnsi"/>
          <w:b/>
          <w:color w:val="auto"/>
        </w:rPr>
      </w:pPr>
    </w:p>
    <w:p w14:paraId="2334CE97" w14:textId="77777777" w:rsidR="00EF71F3" w:rsidRPr="00A4103C" w:rsidRDefault="00EF71F3" w:rsidP="00EF71F3">
      <w:pPr>
        <w:spacing w:line="480" w:lineRule="auto"/>
        <w:rPr>
          <w:rFonts w:asciiTheme="minorHAnsi" w:hAnsiTheme="minorHAnsi"/>
          <w:b/>
          <w:color w:val="auto"/>
        </w:rPr>
      </w:pPr>
    </w:p>
    <w:p w14:paraId="3BE64621" w14:textId="65FFA1A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Climate Change: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w:t>
      </w:r>
      <w:r w:rsidRPr="00A4103C">
        <w:rPr>
          <w:rFonts w:asciiTheme="minorHAnsi" w:hAnsiTheme="minorHAnsi"/>
          <w:color w:val="auto"/>
        </w:rPr>
        <w:lastRenderedPageBreak/>
        <w:t xml:space="preserve">positively or negatively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Pr="00A4103C">
        <w:rPr>
          <w:rFonts w:asciiTheme="minorHAnsi" w:hAnsiTheme="minorHAnsi"/>
          <w:color w:val="auto"/>
        </w:rPr>
        <w:fldChar w:fldCharType="end"/>
      </w:r>
      <w:r w:rsidRPr="00A4103C">
        <w:rPr>
          <w:rFonts w:asciiTheme="minorHAnsi" w:hAnsiTheme="minorHAnsi"/>
          <w:color w:val="auto"/>
        </w:rPr>
        <w:t xml:space="preserve">. As climate changes, insects whose populations are impacted negatively by those changes can be colloquially termed “losers” and those impacted positively can be termed “winners”.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(Hughes 2000, Williams et al. 2008)</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EA6D70" w:rsidRPr="00A4103C">
        <w:rPr>
          <w:rFonts w:asciiTheme="minorHAnsi" w:hAnsiTheme="minorHAnsi"/>
          <w:color w:val="auto"/>
        </w:rPr>
        <w:fldChar w:fldCharType="end"/>
      </w:r>
      <w:r w:rsidR="00EA6D70" w:rsidRPr="00A4103C">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EA6D70" w:rsidRPr="00A4103C">
        <w:rPr>
          <w:rFonts w:asciiTheme="minorHAnsi" w:hAnsiTheme="minorHAnsi"/>
          <w:color w:val="auto"/>
        </w:rPr>
        <w:fldChar w:fldCharType="end"/>
      </w:r>
      <w:r w:rsidR="00EA6D70" w:rsidRPr="00A4103C">
        <w:rPr>
          <w:rFonts w:asciiTheme="minorHAnsi" w:hAnsiTheme="minorHAnsi"/>
          <w:color w:val="auto"/>
        </w:rPr>
        <w:t>.</w:t>
      </w:r>
    </w:p>
    <w:p w14:paraId="779179A8" w14:textId="500D50B8"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w:t>
      </w:r>
      <w:r w:rsidRPr="00A4103C">
        <w:rPr>
          <w:rFonts w:asciiTheme="minorHAnsi" w:hAnsiTheme="minorHAnsi"/>
          <w:color w:val="auto"/>
        </w:rPr>
        <w:lastRenderedPageBreak/>
        <w:t xml:space="preserve">their current environment could </w:t>
      </w:r>
      <w:r w:rsidR="00EA6D70" w:rsidRPr="00A4103C">
        <w:rPr>
          <w:rFonts w:asciiTheme="minorHAnsi" w:hAnsiTheme="minorHAnsi"/>
          <w:color w:val="auto"/>
        </w:rPr>
        <w:t xml:space="preserve">be </w:t>
      </w:r>
      <w:r w:rsidRPr="00A4103C">
        <w:rPr>
          <w:rFonts w:asciiTheme="minorHAnsi" w:hAnsiTheme="minorHAnsi"/>
          <w:color w:val="auto"/>
        </w:rPr>
        <w:t>lose</w:t>
      </w:r>
      <w:r w:rsidR="00EA6D70" w:rsidRPr="00A4103C">
        <w:rPr>
          <w:rFonts w:asciiTheme="minorHAnsi" w:hAnsiTheme="minorHAnsi"/>
          <w:color w:val="auto"/>
        </w:rPr>
        <w:t>rs</w:t>
      </w:r>
      <w:r w:rsidRPr="00A4103C">
        <w:rPr>
          <w:rFonts w:asciiTheme="minorHAnsi" w:hAnsiTheme="minorHAnsi"/>
          <w:color w:val="auto"/>
        </w:rPr>
        <w:t xml:space="preserve">. </w:t>
      </w:r>
    </w:p>
    <w:p w14:paraId="7552E27A" w14:textId="77777777"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t xml:space="preserve">Winners could experience a net increase in both population size and geographical distribution with more individuals spread across more geography. Winners could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w:t>
      </w:r>
      <w:r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77777777" w:rsidR="00EA6D70" w:rsidRPr="00A4103C" w:rsidRDefault="00EA6D70" w:rsidP="00EA6D70">
      <w:pPr>
        <w:spacing w:line="480" w:lineRule="auto"/>
        <w:ind w:firstLine="720"/>
        <w:rPr>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reduce their performance by exceeding their thermal breadth</w:t>
      </w:r>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could have a wider thermal breadth and tolerate warmer temperatures. </w:t>
      </w:r>
    </w:p>
    <w:p w14:paraId="2F982210" w14:textId="1AE87FB9" w:rsidR="006B4DFC" w:rsidRPr="00A4103C" w:rsidRDefault="00EF71F3" w:rsidP="006B4DFC">
      <w:pPr>
        <w:spacing w:line="480" w:lineRule="auto"/>
        <w:ind w:firstLine="720"/>
        <w:rPr>
          <w:rFonts w:asciiTheme="minorHAnsi" w:hAnsiTheme="minorHAnsi"/>
          <w:color w:val="auto"/>
        </w:rPr>
      </w:pPr>
      <w:r w:rsidRPr="00A4103C">
        <w:rPr>
          <w:rFonts w:asciiTheme="minorHAnsi" w:hAnsiTheme="minorHAnsi"/>
          <w:color w:val="auto"/>
        </w:rPr>
        <w:t xml:space="preserve">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w:t>
      </w:r>
      <w:r w:rsidRPr="00A4103C">
        <w:rPr>
          <w:rFonts w:asciiTheme="minorHAnsi" w:hAnsiTheme="minorHAnsi"/>
          <w:color w:val="auto"/>
        </w:rPr>
        <w:lastRenderedPageBreak/>
        <w:t xml:space="preserve">locations, on average, tended to be further away from their critical thermal maximum compared to the representative taxa from tropical latitudes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(Deutsch et al. 2008)</w:t>
      </w:r>
      <w:r w:rsidRPr="00A4103C">
        <w:rPr>
          <w:rFonts w:asciiTheme="minorHAnsi" w:hAnsiTheme="minorHAnsi"/>
          <w:color w:val="auto"/>
        </w:rPr>
        <w:fldChar w:fldCharType="end"/>
      </w:r>
      <w:r w:rsidRPr="00A4103C">
        <w:rPr>
          <w:rFonts w:asciiTheme="minorHAnsi" w:hAnsiTheme="minorHAnsi"/>
          <w:color w:val="auto"/>
        </w:rPr>
        <w:t>.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live near their thermal limits and thus could quickly become losers</w:t>
      </w:r>
      <w:r w:rsidRPr="00A4103C" w:rsidDel="00FC5354">
        <w:rPr>
          <w:rFonts w:asciiTheme="minorHAnsi" w:hAnsiTheme="minorHAnsi"/>
          <w:color w:val="auto"/>
        </w:rPr>
        <w:t xml:space="preserve"> </w:t>
      </w:r>
      <w:r w:rsidRPr="00A4103C">
        <w:rPr>
          <w:rFonts w:asciiTheme="minorHAnsi" w:hAnsiTheme="minorHAnsi"/>
          <w:color w:val="auto"/>
        </w:rPr>
        <w:t>as climate warms.</w:t>
      </w:r>
      <w:r w:rsidR="00F37315" w:rsidRPr="00A4103C">
        <w:rPr>
          <w:rFonts w:asciiTheme="minorHAnsi" w:hAnsiTheme="minorHAnsi"/>
          <w:color w:val="auto"/>
        </w:rPr>
        <w:t xml:space="preserve"> </w:t>
      </w:r>
    </w:p>
    <w:p w14:paraId="6E376C14" w14:textId="28C8B3D4"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t xml:space="preserve">Seasonal changes in temperature are cyclic and correspondingly can delimit the availability of resources (like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 </w:t>
      </w:r>
    </w:p>
    <w:p w14:paraId="44D9FBAB" w14:textId="02B2710F"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(Hut et al. 2013)</w:t>
      </w:r>
      <w:r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as climate changes, a hypothetical photoperiod of </w:t>
      </w:r>
      <w:r w:rsidRPr="00A4103C">
        <w:rPr>
          <w:rFonts w:asciiTheme="minorHAnsi" w:hAnsiTheme="minorHAnsi"/>
          <w:color w:val="auto"/>
        </w:rPr>
        <w:lastRenderedPageBreak/>
        <w:t>13 hours that previously indicated the average beginning of the growing season could, as temperatures increase, indicate on average the second week of the growing season instead. Warmer seasonal temperatures will uncouple photoperiod from seasonal changes in temperature and resource availability. Insects that depend on photoperiod to make life history decisions, but cannot adjust to the warmer temperatures approximated by photoperiod, could lose.</w:t>
      </w:r>
      <w:r w:rsidR="00613B1C" w:rsidRPr="00A4103C">
        <w:rPr>
          <w:rFonts w:asciiTheme="minorHAnsi" w:hAnsiTheme="minorHAnsi"/>
          <w:color w:val="auto"/>
        </w:rPr>
        <w:t xml:space="preserve"> </w:t>
      </w:r>
    </w:p>
    <w:p w14:paraId="2BFE767C" w14:textId="4EE711C2"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 xml:space="preserve">Photoperiod, like temperature, is an important environmental cue that insects use to make life history decisions. While warming northern latitudes do offer climate change winners the opportunity to shift their population distributions. Those insects that experience distribution 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6B4DF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(Lee 2002)</w:t>
      </w:r>
      <w:r w:rsidR="006B4DF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A4103C" w:rsidRDefault="003211F8" w:rsidP="007F2D08">
      <w:pPr>
        <w:spacing w:line="480" w:lineRule="auto"/>
        <w:rPr>
          <w:rFonts w:asciiTheme="minorHAnsi" w:hAnsiTheme="minorHAnsi"/>
          <w:color w:val="auto"/>
        </w:rPr>
      </w:pPr>
    </w:p>
    <w:p w14:paraId="4CCEDACE" w14:textId="55917EC6"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their survival, organisms must monitor their internal </w:t>
      </w:r>
      <w:r w:rsidR="004E6CDD" w:rsidRPr="00A4103C">
        <w:rPr>
          <w:rFonts w:asciiTheme="minorHAnsi" w:hAnsiTheme="minorHAnsi"/>
          <w:color w:val="auto"/>
        </w:rPr>
        <w:t xml:space="preserve">condition </w:t>
      </w:r>
      <w:r w:rsidRPr="00A4103C">
        <w:rPr>
          <w:rFonts w:asciiTheme="minorHAnsi" w:hAnsiTheme="minorHAnsi"/>
          <w:color w:val="auto"/>
        </w:rPr>
        <w:t xml:space="preserve">and </w:t>
      </w:r>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 xml:space="preserve">, </w:t>
      </w:r>
      <w:commentRangeStart w:id="1"/>
      <w:r w:rsidR="0004110D" w:rsidRPr="00A4103C">
        <w:rPr>
          <w:rFonts w:asciiTheme="minorHAnsi" w:hAnsiTheme="minorHAnsi"/>
          <w:color w:val="auto"/>
        </w:rPr>
        <w:t>then</w:t>
      </w:r>
      <w:r w:rsidRPr="00A4103C">
        <w:rPr>
          <w:rFonts w:asciiTheme="minorHAnsi" w:hAnsiTheme="minorHAnsi"/>
          <w:color w:val="auto"/>
        </w:rPr>
        <w:t xml:space="preserve"> and respond </w:t>
      </w:r>
      <w:commentRangeEnd w:id="1"/>
      <w:r w:rsidR="00D76E95">
        <w:rPr>
          <w:rStyle w:val="CommentReference"/>
        </w:rPr>
        <w:commentReference w:id="1"/>
      </w:r>
      <w:r w:rsidRPr="00A4103C">
        <w:rPr>
          <w:rFonts w:asciiTheme="minorHAnsi" w:hAnsiTheme="minorHAnsi"/>
          <w:color w:val="auto"/>
        </w:rPr>
        <w:t xml:space="preserve">to changes in those environments </w:t>
      </w:r>
      <w:r w:rsidRPr="00A4103C">
        <w:rPr>
          <w:rFonts w:asciiTheme="minorHAnsi" w:hAnsiTheme="minorHAnsi"/>
          <w:color w:val="auto"/>
        </w:rPr>
        <w:lastRenderedPageBreak/>
        <w:t xml:space="preserve">as they occur. They must actively work to avoid conditions that become too 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r w:rsidR="004122C2" w:rsidRPr="00A4103C">
        <w:rPr>
          <w:rFonts w:asciiTheme="minorHAnsi" w:hAnsiTheme="minorHAnsi"/>
          <w:color w:val="auto"/>
        </w:rPr>
        <w:t>; w</w:t>
      </w:r>
      <w:r w:rsidR="00E200D8" w:rsidRPr="00A4103C">
        <w:rPr>
          <w:rFonts w:asciiTheme="minorHAnsi" w:hAnsiTheme="minorHAnsi"/>
          <w:color w:val="auto"/>
        </w:rPr>
        <w:t xml:space="preserve">hile stress that occurs over a relatively prolonged period can be considered chronically stressful. </w:t>
      </w:r>
      <w:r w:rsidRPr="00A4103C">
        <w:rPr>
          <w:rFonts w:asciiTheme="minorHAnsi" w:hAnsiTheme="minorHAnsi"/>
          <w:color w:val="auto"/>
        </w:rPr>
        <w:t xml:space="preserve">Stress in an insect’s 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could impact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xml:space="preserve">, and reductions in the availability of food. Generally, dormancy is a state of metabolic and developmental suppression used by many insects 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w:t>
      </w:r>
      <w:commentRangeStart w:id="2"/>
      <w:r w:rsidRPr="00A4103C">
        <w:rPr>
          <w:rFonts w:asciiTheme="minorHAnsi" w:hAnsiTheme="minorHAnsi"/>
          <w:color w:val="auto"/>
        </w:rPr>
        <w:t>As temperatures ri</w:t>
      </w:r>
      <w:r w:rsidR="003211F8" w:rsidRPr="00A4103C">
        <w:rPr>
          <w:rFonts w:asciiTheme="minorHAnsi" w:hAnsiTheme="minorHAnsi"/>
          <w:color w:val="auto"/>
        </w:rPr>
        <w:t>se, winning insects could express phenotypic plasticity or experience evolutionary adaptations in their dormancy strategy</w:t>
      </w:r>
      <w:r w:rsidRPr="00A4103C">
        <w:rPr>
          <w:rFonts w:asciiTheme="minorHAnsi" w:hAnsiTheme="minorHAnsi"/>
          <w:color w:val="auto"/>
        </w:rPr>
        <w:t xml:space="preserve"> 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environments</w:t>
      </w:r>
      <w:r w:rsidR="003211F8" w:rsidRPr="00A4103C">
        <w:rPr>
          <w:rFonts w:asciiTheme="minorHAnsi" w:hAnsiTheme="minorHAnsi"/>
          <w:color w:val="auto"/>
        </w:rPr>
        <w:t xml:space="preserve"> conditions</w:t>
      </w:r>
      <w:r w:rsidRPr="00A4103C">
        <w:rPr>
          <w:rFonts w:asciiTheme="minorHAnsi" w:hAnsiTheme="minorHAnsi"/>
          <w:color w:val="auto"/>
        </w:rPr>
        <w:t xml:space="preserve">. </w:t>
      </w:r>
      <w:commentRangeEnd w:id="2"/>
      <w:r w:rsidR="00050414">
        <w:rPr>
          <w:rStyle w:val="CommentReference"/>
        </w:rPr>
        <w:commentReference w:id="2"/>
      </w:r>
    </w:p>
    <w:p w14:paraId="49034696" w14:textId="715E466E" w:rsidR="00621765" w:rsidRPr="00A4103C" w:rsidRDefault="00445FEE" w:rsidP="00467087">
      <w:pPr>
        <w:spacing w:line="480" w:lineRule="auto"/>
        <w:ind w:firstLine="720"/>
        <w:rPr>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 acute environmental stress </w:t>
      </w:r>
      <w:r w:rsidR="00621765"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621765"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extreme) quiescence is reversed and the insect’s activity can quickly resume.</w:t>
      </w:r>
      <w:r w:rsidR="00FC63CE" w:rsidRPr="00A4103C">
        <w:rPr>
          <w:rFonts w:asciiTheme="minorHAnsi" w:hAnsiTheme="minorHAnsi"/>
          <w:color w:val="auto"/>
        </w:rPr>
        <w:t xml:space="preserve"> Seasonal temperature change is a common chronic stress insects </w:t>
      </w:r>
      <w:del w:id="3" w:author="Dan Hahn" w:date="2017-10-22T14:50:00Z">
        <w:r w:rsidR="00FC63CE" w:rsidRPr="00A4103C" w:rsidDel="00366AF7">
          <w:rPr>
            <w:rFonts w:asciiTheme="minorHAnsi" w:hAnsiTheme="minorHAnsi"/>
            <w:color w:val="auto"/>
          </w:rPr>
          <w:delText xml:space="preserve">typically </w:delText>
        </w:r>
      </w:del>
      <w:r w:rsidR="00FC63CE" w:rsidRPr="00A4103C">
        <w:rPr>
          <w:rFonts w:asciiTheme="minorHAnsi" w:hAnsiTheme="minorHAnsi"/>
          <w:color w:val="auto"/>
        </w:rPr>
        <w:t>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 xml:space="preserve">the consequences of </w:t>
      </w:r>
      <w:commentRangeStart w:id="4"/>
      <w:ins w:id="5" w:author="Dan Hahn" w:date="2017-10-22T14:50:00Z">
        <w:r w:rsidR="00366AF7">
          <w:rPr>
            <w:rFonts w:asciiTheme="minorHAnsi" w:hAnsiTheme="minorHAnsi"/>
            <w:color w:val="auto"/>
          </w:rPr>
          <w:t>predictable, seasonal</w:t>
        </w:r>
      </w:ins>
      <w:del w:id="6" w:author="Dan Hahn" w:date="2017-10-22T14:50:00Z">
        <w:r w:rsidR="006E6E6C" w:rsidRPr="00A4103C" w:rsidDel="00366AF7">
          <w:rPr>
            <w:rFonts w:asciiTheme="minorHAnsi" w:hAnsiTheme="minorHAnsi"/>
            <w:color w:val="auto"/>
          </w:rPr>
          <w:delText>chronic</w:delText>
        </w:r>
      </w:del>
      <w:r w:rsidR="00EA1DC3" w:rsidRPr="00A4103C">
        <w:rPr>
          <w:rFonts w:asciiTheme="minorHAnsi" w:hAnsiTheme="minorHAnsi"/>
          <w:color w:val="auto"/>
        </w:rPr>
        <w:t xml:space="preserve"> </w:t>
      </w:r>
      <w:commentRangeEnd w:id="4"/>
      <w:r w:rsidR="00366AF7">
        <w:rPr>
          <w:rStyle w:val="CommentReference"/>
        </w:rPr>
        <w:commentReference w:id="4"/>
      </w:r>
      <w:r w:rsidR="00EA1DC3" w:rsidRPr="00A4103C">
        <w:rPr>
          <w:rFonts w:asciiTheme="minorHAnsi" w:hAnsiTheme="minorHAnsi"/>
          <w:color w:val="auto"/>
        </w:rPr>
        <w:t>environmental stress</w:t>
      </w:r>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insects use diapause</w:t>
      </w:r>
      <w:r w:rsidR="00621765" w:rsidRPr="00A4103C">
        <w:rPr>
          <w:rFonts w:asciiTheme="minorHAnsi" w:hAnsiTheme="minorHAnsi"/>
          <w:color w:val="auto"/>
        </w:rPr>
        <w:t xml:space="preserve">. </w:t>
      </w:r>
      <w:r w:rsidR="00EF71F3" w:rsidRPr="00A4103C">
        <w:rPr>
          <w:rFonts w:asciiTheme="minorHAnsi" w:hAnsiTheme="minorHAnsi"/>
          <w:color w:val="auto"/>
        </w:rPr>
        <w:t xml:space="preserve">For most temperate insects, </w:t>
      </w:r>
      <w:del w:id="7" w:author="Dan Hahn" w:date="2017-10-22T15:06:00Z">
        <w:r w:rsidR="004122C2" w:rsidRPr="00A4103C" w:rsidDel="000426F8">
          <w:rPr>
            <w:rFonts w:asciiTheme="minorHAnsi" w:hAnsiTheme="minorHAnsi"/>
            <w:color w:val="auto"/>
          </w:rPr>
          <w:delText xml:space="preserve">when </w:delText>
        </w:r>
        <w:r w:rsidR="00EF71F3" w:rsidRPr="00A4103C" w:rsidDel="000426F8">
          <w:rPr>
            <w:rFonts w:asciiTheme="minorHAnsi" w:hAnsiTheme="minorHAnsi"/>
            <w:color w:val="auto"/>
          </w:rPr>
          <w:delText xml:space="preserve">temperatures decrease </w:delText>
        </w:r>
      </w:del>
      <w:r w:rsidR="00EF71F3" w:rsidRPr="00A4103C">
        <w:rPr>
          <w:rFonts w:asciiTheme="minorHAnsi" w:hAnsiTheme="minorHAnsi"/>
          <w:color w:val="auto"/>
        </w:rPr>
        <w:t>maintaining a suitable metabolic rate for continued development becomes challenging</w:t>
      </w:r>
      <w:ins w:id="8" w:author="Dan Hahn" w:date="2017-10-22T15:06:00Z">
        <w:r w:rsidR="000426F8" w:rsidRPr="000426F8">
          <w:rPr>
            <w:rFonts w:asciiTheme="minorHAnsi" w:hAnsiTheme="minorHAnsi"/>
            <w:color w:val="auto"/>
          </w:rPr>
          <w:t xml:space="preserve"> </w:t>
        </w:r>
        <w:r w:rsidR="000426F8" w:rsidRPr="00A4103C">
          <w:rPr>
            <w:rFonts w:asciiTheme="minorHAnsi" w:hAnsiTheme="minorHAnsi"/>
            <w:color w:val="auto"/>
          </w:rPr>
          <w:t xml:space="preserve">when temperatures </w:t>
        </w:r>
        <w:r w:rsidR="000426F8">
          <w:rPr>
            <w:rFonts w:asciiTheme="minorHAnsi" w:hAnsiTheme="minorHAnsi"/>
            <w:color w:val="auto"/>
          </w:rPr>
          <w:t>fall too low</w:t>
        </w:r>
      </w:ins>
      <w:r w:rsidR="00EF71F3" w:rsidRPr="00A4103C">
        <w:rPr>
          <w:rFonts w:asciiTheme="minorHAnsi" w:hAnsiTheme="minorHAnsi"/>
          <w:color w:val="auto"/>
        </w:rPr>
        <w:t>.</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w:t>
      </w:r>
      <w:r w:rsidR="00242E29" w:rsidRPr="00A4103C">
        <w:rPr>
          <w:rFonts w:asciiTheme="minorHAnsi" w:hAnsiTheme="minorHAnsi"/>
          <w:color w:val="auto"/>
        </w:rPr>
        <w:lastRenderedPageBreak/>
        <w:t>as resource 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growth, and development</w:t>
      </w:r>
      <w:r w:rsidR="00242E29" w:rsidRPr="00A4103C">
        <w:rPr>
          <w:rFonts w:asciiTheme="minorHAnsi" w:hAnsiTheme="minorHAnsi"/>
          <w:color w:val="auto"/>
        </w:rPr>
        <w:t xml:space="preserve">. Diapause is one way insects can protect themselves from these </w:t>
      </w:r>
      <w:ins w:id="9" w:author="Dan Hahn" w:date="2017-10-22T15:07:00Z">
        <w:r w:rsidR="000426F8">
          <w:rPr>
            <w:rFonts w:asciiTheme="minorHAnsi" w:hAnsiTheme="minorHAnsi"/>
            <w:color w:val="auto"/>
          </w:rPr>
          <w:t xml:space="preserve">predictable and </w:t>
        </w:r>
      </w:ins>
      <w:r w:rsidR="00242E29" w:rsidRPr="00A4103C">
        <w:rPr>
          <w:rFonts w:asciiTheme="minorHAnsi" w:hAnsiTheme="minorHAnsi"/>
          <w:color w:val="auto"/>
        </w:rPr>
        <w:t>chronic seasonal stresses. However, unlike quiescence, diapause is generally induced preemptively well before the</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Diapause</w:t>
      </w:r>
      <w:r w:rsidR="00FC63CE" w:rsidRPr="00A4103C">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FC63CE" w:rsidRPr="00A4103C">
        <w:rPr>
          <w:rFonts w:asciiTheme="minorHAnsi" w:hAnsiTheme="minorHAnsi"/>
          <w:color w:val="auto"/>
        </w:rPr>
        <w:fldChar w:fldCharType="begin" w:fldLock="1"/>
      </w:r>
      <w:r w:rsidR="00FC63CE"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A4103C">
        <w:rPr>
          <w:rFonts w:asciiTheme="minorHAnsi" w:hAnsiTheme="minorHAnsi"/>
          <w:color w:val="auto"/>
        </w:rPr>
        <w:fldChar w:fldCharType="separate"/>
      </w:r>
      <w:r w:rsidR="00FC63CE" w:rsidRPr="00A4103C">
        <w:rPr>
          <w:rFonts w:asciiTheme="minorHAnsi" w:hAnsiTheme="minorHAnsi"/>
          <w:noProof/>
          <w:color w:val="auto"/>
        </w:rPr>
        <w:t>(Koštál 2006)</w:t>
      </w:r>
      <w:r w:rsidR="00FC63CE" w:rsidRPr="00A4103C">
        <w:rPr>
          <w:rFonts w:asciiTheme="minorHAnsi" w:hAnsiTheme="minorHAnsi"/>
          <w:color w:val="auto"/>
        </w:rPr>
        <w:fldChar w:fldCharType="end"/>
      </w:r>
      <w:r w:rsidR="00FC63CE"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00FC63CE" w:rsidRPr="00A4103C">
        <w:rPr>
          <w:rFonts w:asciiTheme="minorHAnsi" w:hAnsiTheme="minorHAnsi"/>
          <w:color w:val="auto"/>
        </w:rPr>
        <w:t xml:space="preserve"> that cycle with </w:t>
      </w:r>
      <w:r w:rsidR="00D41532" w:rsidRPr="00A4103C">
        <w:rPr>
          <w:rFonts w:asciiTheme="minorHAnsi" w:hAnsiTheme="minorHAnsi"/>
          <w:color w:val="auto"/>
        </w:rPr>
        <w:t>seasonality</w:t>
      </w:r>
      <w:ins w:id="10" w:author="Dan Hahn" w:date="2017-10-22T15:10:00Z">
        <w:r w:rsidR="003C1AD7">
          <w:rPr>
            <w:rFonts w:asciiTheme="minorHAnsi" w:hAnsiTheme="minorHAnsi"/>
            <w:color w:val="auto"/>
          </w:rPr>
          <w:t>,</w:t>
        </w:r>
      </w:ins>
      <w:r w:rsidR="00D41532" w:rsidRPr="00A4103C">
        <w:rPr>
          <w:rFonts w:asciiTheme="minorHAnsi" w:hAnsiTheme="minorHAnsi"/>
          <w:color w:val="auto"/>
        </w:rPr>
        <w:t xml:space="preserve"> </w:t>
      </w:r>
      <w:r w:rsidR="001416C7" w:rsidRPr="00A4103C">
        <w:rPr>
          <w:rFonts w:asciiTheme="minorHAnsi" w:hAnsiTheme="minorHAnsi"/>
          <w:color w:val="auto"/>
        </w:rPr>
        <w:t xml:space="preserve">insects can reliably predict </w:t>
      </w:r>
      <w:r w:rsidR="00FC63CE" w:rsidRPr="00A4103C">
        <w:rPr>
          <w:rFonts w:asciiTheme="minorHAnsi" w:hAnsiTheme="minorHAnsi"/>
          <w:color w:val="auto"/>
        </w:rPr>
        <w:t xml:space="preserve">and prepare for </w:t>
      </w:r>
      <w:r w:rsidR="001416C7" w:rsidRPr="00A4103C">
        <w:rPr>
          <w:rFonts w:asciiTheme="minorHAnsi" w:hAnsiTheme="minorHAnsi"/>
          <w:color w:val="auto"/>
        </w:rPr>
        <w:t xml:space="preserve">seasonal changes in temperature and </w:t>
      </w:r>
      <w:r w:rsidR="00D41532" w:rsidRPr="00A4103C">
        <w:rPr>
          <w:rFonts w:asciiTheme="minorHAnsi" w:hAnsiTheme="minorHAnsi"/>
          <w:color w:val="auto"/>
        </w:rPr>
        <w:t xml:space="preserve">resource availability by </w:t>
      </w:r>
      <w:r w:rsidR="00FC63CE" w:rsidRPr="00A4103C">
        <w:rPr>
          <w:rFonts w:asciiTheme="minorHAnsi" w:hAnsiTheme="minorHAnsi"/>
          <w:color w:val="auto"/>
        </w:rPr>
        <w:t>us</w:t>
      </w:r>
      <w:r w:rsidR="00D41532" w:rsidRPr="00A4103C">
        <w:rPr>
          <w:rFonts w:asciiTheme="minorHAnsi" w:hAnsiTheme="minorHAnsi"/>
          <w:color w:val="auto"/>
        </w:rPr>
        <w:t>ing</w:t>
      </w:r>
      <w:r w:rsidR="00FC63CE" w:rsidRPr="00A4103C">
        <w:rPr>
          <w:rFonts w:asciiTheme="minorHAnsi" w:hAnsiTheme="minorHAnsi"/>
          <w:color w:val="auto"/>
        </w:rPr>
        <w:t xml:space="preserve"> diapause to protect themselves</w:t>
      </w:r>
      <w:r w:rsidR="001416C7" w:rsidRPr="00A4103C">
        <w:rPr>
          <w:rFonts w:asciiTheme="minorHAnsi" w:hAnsiTheme="minorHAnsi"/>
          <w:color w:val="auto"/>
        </w:rPr>
        <w:t>.</w:t>
      </w:r>
      <w:r w:rsidR="00242E29" w:rsidRPr="00A4103C">
        <w:rPr>
          <w:rFonts w:asciiTheme="minorHAnsi" w:hAnsiTheme="minorHAnsi"/>
          <w:color w:val="auto"/>
        </w:rPr>
        <w:t xml:space="preserve"> </w:t>
      </w:r>
    </w:p>
    <w:p w14:paraId="1CD60F60" w14:textId="4810ABC9"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Within a single insect species</w:t>
      </w:r>
      <w:ins w:id="11" w:author="Dan Hahn" w:date="2017-10-22T15:10:00Z">
        <w:r w:rsidR="003C1AD7">
          <w:rPr>
            <w:rFonts w:asciiTheme="minorHAnsi" w:hAnsiTheme="minorHAnsi"/>
            <w:color w:val="auto"/>
          </w:rPr>
          <w:t>,</w:t>
        </w:r>
      </w:ins>
      <w:r w:rsidRPr="00A4103C">
        <w:rPr>
          <w:rFonts w:asciiTheme="minorHAnsi" w:hAnsiTheme="minorHAnsi"/>
          <w:color w:val="auto"/>
        </w:rPr>
        <w:t xml:space="preserve"> the environmental cues that stimulate diapause, the life stages sensitive to those cues, and the resulting diapause phenotype are typically consistent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043E9B" w:rsidRPr="00A4103C">
        <w:rPr>
          <w:rFonts w:asciiTheme="minorHAnsi" w:hAnsiTheme="minorHAnsi"/>
          <w:color w:val="auto"/>
        </w:rPr>
        <w:t>T</w:t>
      </w:r>
      <w:r w:rsidR="00431EB0" w:rsidRPr="00A4103C">
        <w:rPr>
          <w:rFonts w:asciiTheme="minorHAnsi" w:hAnsiTheme="minorHAnsi"/>
          <w:color w:val="auto"/>
        </w:rPr>
        <w:t xml:space="preserve">raits that mark diapause are genetically determined and </w:t>
      </w:r>
      <w:r w:rsidR="00D41532" w:rsidRPr="00A4103C">
        <w:rPr>
          <w:rFonts w:asciiTheme="minorHAnsi" w:hAnsiTheme="minorHAnsi"/>
          <w:color w:val="auto"/>
        </w:rPr>
        <w:t xml:space="preserve">typically </w:t>
      </w:r>
      <w:r w:rsidR="00431EB0" w:rsidRPr="00A4103C">
        <w:rPr>
          <w:rFonts w:asciiTheme="minorHAnsi" w:hAnsiTheme="minorHAnsi"/>
          <w:color w:val="auto"/>
        </w:rPr>
        <w:t>highly heritable, but diapause timing</w:t>
      </w:r>
      <w:r w:rsidR="00043E9B" w:rsidRPr="00A4103C">
        <w:rPr>
          <w:rFonts w:asciiTheme="minorHAnsi" w:hAnsiTheme="minorHAnsi"/>
          <w:color w:val="auto"/>
        </w:rPr>
        <w:t>,</w:t>
      </w:r>
      <w:r w:rsidR="00431EB0" w:rsidRPr="00A4103C">
        <w:rPr>
          <w:rFonts w:asciiTheme="minorHAnsi" w:hAnsiTheme="minorHAnsi"/>
          <w:color w:val="auto"/>
        </w:rPr>
        <w:t xml:space="preserve"> and </w:t>
      </w:r>
      <w:commentRangeStart w:id="12"/>
      <w:r w:rsidR="00431EB0" w:rsidRPr="00A4103C">
        <w:rPr>
          <w:rFonts w:asciiTheme="minorHAnsi" w:hAnsiTheme="minorHAnsi"/>
          <w:color w:val="auto"/>
        </w:rPr>
        <w:t>development</w:t>
      </w:r>
      <w:ins w:id="13" w:author="Dan Hahn" w:date="2017-10-22T15:11:00Z">
        <w:r w:rsidR="003C1AD7">
          <w:rPr>
            <w:rFonts w:asciiTheme="minorHAnsi" w:hAnsiTheme="minorHAnsi"/>
            <w:color w:val="auto"/>
          </w:rPr>
          <w:t>al stage</w:t>
        </w:r>
      </w:ins>
      <w:r w:rsidR="00431EB0" w:rsidRPr="00A4103C">
        <w:rPr>
          <w:rFonts w:asciiTheme="minorHAnsi" w:hAnsiTheme="minorHAnsi"/>
          <w:color w:val="auto"/>
        </w:rPr>
        <w:t xml:space="preserve"> </w:t>
      </w:r>
      <w:commentRangeEnd w:id="12"/>
      <w:r w:rsidR="003C1AD7">
        <w:rPr>
          <w:rStyle w:val="CommentReference"/>
        </w:rPr>
        <w:commentReference w:id="12"/>
      </w:r>
      <w:r w:rsidR="00043E9B" w:rsidRPr="00A4103C">
        <w:rPr>
          <w:rFonts w:asciiTheme="minorHAnsi" w:hAnsiTheme="minorHAnsi"/>
          <w:color w:val="auto"/>
        </w:rPr>
        <w:t xml:space="preserve">can </w:t>
      </w:r>
      <w:del w:id="14" w:author="Dan Hahn" w:date="2017-10-22T15:19:00Z">
        <w:r w:rsidR="00043E9B" w:rsidRPr="00A4103C" w:rsidDel="00353C64">
          <w:rPr>
            <w:rFonts w:asciiTheme="minorHAnsi" w:hAnsiTheme="minorHAnsi"/>
            <w:color w:val="auto"/>
          </w:rPr>
          <w:delText xml:space="preserve">and </w:delText>
        </w:r>
        <w:r w:rsidR="00431EB0" w:rsidRPr="00A4103C" w:rsidDel="00353C64">
          <w:rPr>
            <w:rFonts w:asciiTheme="minorHAnsi" w:hAnsiTheme="minorHAnsi"/>
            <w:color w:val="auto"/>
          </w:rPr>
          <w:delText xml:space="preserve">does </w:delText>
        </w:r>
      </w:del>
      <w:r w:rsidR="00431EB0" w:rsidRPr="00A4103C">
        <w:rPr>
          <w:rFonts w:asciiTheme="minorHAnsi" w:hAnsiTheme="minorHAnsi"/>
          <w:color w:val="auto"/>
        </w:rPr>
        <w:t>vary from species to species</w:t>
      </w:r>
      <w:r w:rsidR="00F354A5" w:rsidRPr="00A4103C">
        <w:rPr>
          <w:rFonts w:asciiTheme="minorHAnsi" w:hAnsiTheme="minorHAnsi"/>
          <w:color w:val="auto"/>
        </w:rPr>
        <w:t xml:space="preserve"> and </w:t>
      </w:r>
      <w:ins w:id="15" w:author="Dan Hahn" w:date="2017-10-22T15:19:00Z">
        <w:r w:rsidR="00353C64">
          <w:rPr>
            <w:rFonts w:asciiTheme="minorHAnsi" w:hAnsiTheme="minorHAnsi"/>
            <w:color w:val="auto"/>
          </w:rPr>
          <w:t xml:space="preserve">can </w:t>
        </w:r>
      </w:ins>
      <w:r w:rsidR="00F354A5" w:rsidRPr="00A4103C">
        <w:rPr>
          <w:rFonts w:asciiTheme="minorHAnsi" w:hAnsiTheme="minorHAnsi"/>
          <w:color w:val="auto"/>
        </w:rPr>
        <w:t xml:space="preserve">even </w:t>
      </w:r>
      <w:ins w:id="16" w:author="Dan Hahn" w:date="2017-10-22T15:19:00Z">
        <w:r w:rsidR="00353C64">
          <w:rPr>
            <w:rFonts w:asciiTheme="minorHAnsi" w:hAnsiTheme="minorHAnsi"/>
            <w:color w:val="auto"/>
          </w:rPr>
          <w:t xml:space="preserve">vary </w:t>
        </w:r>
      </w:ins>
      <w:r w:rsidR="00F354A5" w:rsidRPr="00A4103C">
        <w:rPr>
          <w:rFonts w:asciiTheme="minorHAnsi" w:hAnsiTheme="minorHAnsi"/>
          <w:color w:val="auto"/>
        </w:rPr>
        <w:t>among populations within a species</w:t>
      </w:r>
      <w:r w:rsidR="00431EB0" w:rsidRPr="00A4103C">
        <w:rPr>
          <w:rFonts w:asciiTheme="minorHAnsi" w:hAnsiTheme="minorHAnsi"/>
          <w:color w:val="auto"/>
        </w:rPr>
        <w:t>.</w:t>
      </w:r>
      <w:r w:rsidRPr="00A4103C">
        <w:rPr>
          <w:rFonts w:asciiTheme="minorHAnsi" w:hAnsiTheme="minorHAnsi"/>
          <w:color w:val="auto"/>
        </w:rPr>
        <w:t xml:space="preserve"> </w:t>
      </w:r>
      <w:del w:id="17" w:author="Dan Hahn" w:date="2017-10-22T15:20:00Z">
        <w:r w:rsidRPr="00A4103C" w:rsidDel="00353C64">
          <w:rPr>
            <w:rFonts w:asciiTheme="minorHAnsi" w:hAnsiTheme="minorHAnsi"/>
            <w:color w:val="auto"/>
          </w:rPr>
          <w:delText xml:space="preserve">The </w:delText>
        </w:r>
      </w:del>
      <w:ins w:id="18" w:author="Dan Hahn" w:date="2017-10-22T15:20:00Z">
        <w:r w:rsidR="00353C64">
          <w:rPr>
            <w:rFonts w:asciiTheme="minorHAnsi" w:hAnsiTheme="minorHAnsi"/>
            <w:color w:val="auto"/>
          </w:rPr>
          <w:t>Variation aside, t</w:t>
        </w:r>
        <w:r w:rsidR="00353C64" w:rsidRPr="00A4103C">
          <w:rPr>
            <w:rFonts w:asciiTheme="minorHAnsi" w:hAnsiTheme="minorHAnsi"/>
            <w:color w:val="auto"/>
          </w:rPr>
          <w:t xml:space="preserve">he </w:t>
        </w:r>
      </w:ins>
      <w:r w:rsidRPr="00A4103C">
        <w:rPr>
          <w:rFonts w:asciiTheme="minorHAnsi" w:hAnsiTheme="minorHAnsi"/>
          <w:color w:val="auto"/>
        </w:rPr>
        <w:t xml:space="preserve">diapause developmental trajectory </w:t>
      </w:r>
      <w:ins w:id="19" w:author="Dan Hahn" w:date="2017-10-22T15:20:00Z">
        <w:r w:rsidR="00353C64">
          <w:rPr>
            <w:rFonts w:asciiTheme="minorHAnsi" w:hAnsiTheme="minorHAnsi"/>
            <w:color w:val="auto"/>
          </w:rPr>
          <w:t xml:space="preserve">always </w:t>
        </w:r>
      </w:ins>
      <w:r w:rsidRPr="00A4103C">
        <w:rPr>
          <w:rFonts w:asciiTheme="minorHAnsi" w:hAnsiTheme="minorHAnsi"/>
          <w:color w:val="auto"/>
        </w:rPr>
        <w:t>has three distinct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Before diapause can be induced, </w:t>
      </w:r>
      <w:del w:id="20" w:author="Dan Hahn" w:date="2017-10-22T15:20:00Z">
        <w:r w:rsidRPr="00A4103C" w:rsidDel="00353C64">
          <w:rPr>
            <w:rFonts w:asciiTheme="minorHAnsi" w:hAnsiTheme="minorHAnsi"/>
            <w:color w:val="auto"/>
          </w:rPr>
          <w:delText xml:space="preserve">that </w:delText>
        </w:r>
      </w:del>
      <w:ins w:id="21" w:author="Dan Hahn" w:date="2017-10-22T15:20:00Z">
        <w:r w:rsidR="00353C64">
          <w:rPr>
            <w:rFonts w:asciiTheme="minorHAnsi" w:hAnsiTheme="minorHAnsi"/>
            <w:color w:val="auto"/>
          </w:rPr>
          <w:t>an</w:t>
        </w:r>
        <w:r w:rsidR="00353C64" w:rsidRPr="00A4103C">
          <w:rPr>
            <w:rFonts w:asciiTheme="minorHAnsi" w:hAnsiTheme="minorHAnsi"/>
            <w:color w:val="auto"/>
          </w:rPr>
          <w:t xml:space="preserve"> </w:t>
        </w:r>
      </w:ins>
      <w:r w:rsidRPr="00A4103C">
        <w:rPr>
          <w:rFonts w:asciiTheme="minorHAnsi" w:hAnsiTheme="minorHAnsi"/>
          <w:color w:val="auto"/>
        </w:rPr>
        <w:t xml:space="preserve">individual must reach a genetically determined sensitive period. Sensitive insects can perceive the environmental cue or cues that induce diapause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trajectory. </w:t>
      </w:r>
    </w:p>
    <w:p w14:paraId="7975E4C3" w14:textId="2E8A7988" w:rsidR="00BE5B61"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lastRenderedPageBreak/>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 however,</w:t>
      </w:r>
      <w:r w:rsidR="00FC63CE" w:rsidRPr="00A4103C">
        <w:rPr>
          <w:rFonts w:asciiTheme="minorHAnsi" w:hAnsiTheme="minorHAnsi"/>
          <w:color w:val="auto"/>
        </w:rPr>
        <w:t xml:space="preserve"> </w:t>
      </w:r>
      <w:commentRangeStart w:id="22"/>
      <w:r w:rsidR="00FC63CE" w:rsidRPr="00A4103C">
        <w:rPr>
          <w:rFonts w:asciiTheme="minorHAnsi" w:hAnsiTheme="minorHAnsi"/>
          <w:color w:val="auto"/>
        </w:rPr>
        <w:t>m</w:t>
      </w:r>
      <w:commentRangeStart w:id="23"/>
      <w:commentRangeStart w:id="24"/>
      <w:commentRangeStart w:id="25"/>
      <w:r w:rsidR="00FC63CE" w:rsidRPr="00A4103C">
        <w:rPr>
          <w:rFonts w:asciiTheme="minorHAnsi" w:hAnsiTheme="minorHAnsi"/>
          <w:color w:val="auto"/>
        </w:rPr>
        <w:t>ost insects do not feed</w:t>
      </w:r>
      <w:commentRangeEnd w:id="23"/>
      <w:r w:rsidR="00744387" w:rsidRPr="00A4103C">
        <w:rPr>
          <w:rFonts w:asciiTheme="minorHAnsi" w:hAnsiTheme="minorHAnsi"/>
          <w:color w:val="auto"/>
        </w:rPr>
        <w:t xml:space="preserve"> during this period</w:t>
      </w:r>
      <w:r w:rsidR="00FC63CE" w:rsidRPr="00A4103C">
        <w:rPr>
          <w:rStyle w:val="CommentReference"/>
          <w:color w:val="auto"/>
        </w:rPr>
        <w:commentReference w:id="23"/>
      </w:r>
      <w:commentRangeEnd w:id="22"/>
      <w:commentRangeEnd w:id="24"/>
      <w:commentRangeEnd w:id="25"/>
      <w:r w:rsidR="00AB7B85" w:rsidRPr="00A4103C">
        <w:rPr>
          <w:rStyle w:val="CommentReference"/>
        </w:rPr>
        <w:commentReference w:id="22"/>
      </w:r>
      <w:r w:rsidR="00FC63CE" w:rsidRPr="00A4103C">
        <w:rPr>
          <w:rStyle w:val="CommentReference"/>
        </w:rPr>
        <w:commentReference w:id="24"/>
      </w:r>
      <w:r w:rsidR="002647A1" w:rsidRPr="00A4103C">
        <w:rPr>
          <w:rStyle w:val="CommentReference"/>
        </w:rPr>
        <w:commentReference w:id="25"/>
      </w:r>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Generally, diapause is induced before an insect experiences seasonal changes in their environment</w:t>
      </w:r>
      <w:r w:rsidR="00233E78" w:rsidRPr="00A4103C">
        <w:rPr>
          <w:rFonts w:asciiTheme="minorHAnsi" w:hAnsiTheme="minorHAnsi"/>
          <w:color w:val="auto"/>
        </w:rPr>
        <w:t xml:space="preserve">. </w:t>
      </w:r>
      <w:r w:rsidR="00712AFB" w:rsidRPr="00A4103C">
        <w:rPr>
          <w:rFonts w:asciiTheme="minorHAnsi" w:hAnsiTheme="minorHAnsi"/>
          <w:color w:val="auto"/>
        </w:rPr>
        <w:t>P</w:t>
      </w:r>
      <w:commentRangeStart w:id="26"/>
      <w:commentRangeStart w:id="27"/>
      <w:r w:rsidR="00712AFB" w:rsidRPr="00A4103C">
        <w:rPr>
          <w:rFonts w:asciiTheme="minorHAnsi" w:hAnsiTheme="minorHAnsi"/>
          <w:color w:val="auto"/>
        </w:rPr>
        <w:t>reemptive</w:t>
      </w:r>
      <w:r w:rsidRPr="00A4103C">
        <w:rPr>
          <w:rFonts w:asciiTheme="minorHAnsi" w:hAnsiTheme="minorHAnsi"/>
          <w:color w:val="auto"/>
        </w:rPr>
        <w:t xml:space="preserve"> induction of diapause </w:t>
      </w:r>
      <w:r w:rsidR="00712AFB" w:rsidRPr="00A4103C">
        <w:rPr>
          <w:rFonts w:asciiTheme="minorHAnsi" w:hAnsiTheme="minorHAnsi"/>
          <w:color w:val="auto"/>
        </w:rPr>
        <w:t xml:space="preserve">provides </w:t>
      </w:r>
      <w:r w:rsidR="00AA0F65" w:rsidRPr="00A4103C">
        <w:rPr>
          <w:rFonts w:asciiTheme="minorHAnsi" w:hAnsiTheme="minorHAnsi"/>
          <w:color w:val="auto"/>
        </w:rPr>
        <w:t xml:space="preserve">insects </w:t>
      </w:r>
      <w:r w:rsidRPr="00A4103C">
        <w:rPr>
          <w:rFonts w:asciiTheme="minorHAnsi" w:hAnsiTheme="minorHAnsi"/>
          <w:color w:val="auto"/>
        </w:rPr>
        <w:t xml:space="preserve">the opportunity to accumulate </w:t>
      </w:r>
      <w:r w:rsidR="00712AFB" w:rsidRPr="00A4103C">
        <w:rPr>
          <w:rFonts w:asciiTheme="minorHAnsi" w:hAnsiTheme="minorHAnsi"/>
          <w:color w:val="auto"/>
        </w:rPr>
        <w:t xml:space="preserve">and store the </w:t>
      </w:r>
      <w:r w:rsidRPr="00A4103C">
        <w:rPr>
          <w:rFonts w:asciiTheme="minorHAnsi" w:hAnsiTheme="minorHAnsi"/>
          <w:color w:val="auto"/>
        </w:rPr>
        <w:t>resources need</w:t>
      </w:r>
      <w:r w:rsidR="00AA0F65" w:rsidRPr="00A4103C">
        <w:rPr>
          <w:rFonts w:asciiTheme="minorHAnsi" w:hAnsiTheme="minorHAnsi"/>
          <w:color w:val="auto"/>
        </w:rPr>
        <w:t>ed</w:t>
      </w:r>
      <w:r w:rsidRPr="00A4103C">
        <w:rPr>
          <w:rFonts w:asciiTheme="minorHAnsi" w:hAnsiTheme="minorHAnsi"/>
          <w:color w:val="auto"/>
        </w:rPr>
        <w:t xml:space="preserve"> to survive diapause while</w:t>
      </w:r>
      <w:r w:rsidR="00712AFB" w:rsidRPr="00A4103C">
        <w:rPr>
          <w:rFonts w:asciiTheme="minorHAnsi" w:hAnsiTheme="minorHAnsi"/>
          <w:color w:val="auto"/>
        </w:rPr>
        <w:t xml:space="preserve"> those</w:t>
      </w:r>
      <w:r w:rsidRPr="00A4103C">
        <w:rPr>
          <w:rFonts w:asciiTheme="minorHAnsi" w:hAnsiTheme="minorHAnsi"/>
          <w:color w:val="auto"/>
        </w:rPr>
        <w:t xml:space="preserve"> resources are </w:t>
      </w:r>
      <w:r w:rsidR="00712AFB" w:rsidRPr="00A4103C">
        <w:rPr>
          <w:rFonts w:asciiTheme="minorHAnsi" w:hAnsiTheme="minorHAnsi"/>
          <w:color w:val="auto"/>
        </w:rPr>
        <w:t xml:space="preserve">environmentally </w:t>
      </w:r>
      <w:r w:rsidRPr="00A4103C">
        <w:rPr>
          <w:rFonts w:asciiTheme="minorHAnsi" w:hAnsiTheme="minorHAnsi"/>
          <w:color w:val="auto"/>
        </w:rPr>
        <w:t>available</w:t>
      </w:r>
      <w:r w:rsidR="00712AFB" w:rsidRPr="00A4103C">
        <w:rPr>
          <w:rFonts w:asciiTheme="minorHAnsi" w:hAnsiTheme="minorHAnsi"/>
          <w:color w:val="auto"/>
        </w:rPr>
        <w:t xml:space="preserve"> </w:t>
      </w:r>
      <w:commentRangeEnd w:id="26"/>
      <w:r w:rsidR="00AB7B85" w:rsidRPr="00A4103C">
        <w:rPr>
          <w:rStyle w:val="CommentReference"/>
        </w:rPr>
        <w:commentReference w:id="26"/>
      </w:r>
      <w:commentRangeEnd w:id="27"/>
      <w:r w:rsidR="005E30DC" w:rsidRPr="00A4103C">
        <w:rPr>
          <w:rStyle w:val="CommentReference"/>
        </w:rPr>
        <w:commentReference w:id="27"/>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In preparation for diapause,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energetic demands of </w:t>
      </w:r>
      <w:ins w:id="28" w:author="Dan Hahn" w:date="2017-10-22T15:28:00Z">
        <w:r w:rsidR="00CB34D7">
          <w:rPr>
            <w:rFonts w:asciiTheme="minorHAnsi" w:hAnsiTheme="minorHAnsi"/>
            <w:color w:val="auto"/>
          </w:rPr>
          <w:t xml:space="preserve">the long </w:t>
        </w:r>
      </w:ins>
      <w:r w:rsidRPr="00A4103C">
        <w:rPr>
          <w:rFonts w:asciiTheme="minorHAnsi" w:hAnsiTheme="minorHAnsi"/>
          <w:color w:val="auto"/>
        </w:rPr>
        <w:t>diapause</w:t>
      </w:r>
      <w:ins w:id="29" w:author="Dan Hahn" w:date="2017-10-22T15:28:00Z">
        <w:r w:rsidR="00CB34D7">
          <w:rPr>
            <w:rFonts w:asciiTheme="minorHAnsi" w:hAnsiTheme="minorHAnsi"/>
            <w:color w:val="auto"/>
          </w:rPr>
          <w:t xml:space="preserve"> period</w:t>
        </w:r>
      </w:ins>
      <w:r w:rsidRPr="00A4103C">
        <w:rPr>
          <w:rFonts w:asciiTheme="minorHAnsi" w:hAnsiTheme="minorHAnsi"/>
          <w:color w:val="auto"/>
        </w:rPr>
        <w:t xml:space="preserve">. </w:t>
      </w:r>
      <w:ins w:id="30" w:author="Dan Hahn" w:date="2017-10-22T15:29:00Z">
        <w:r w:rsidR="00CB34D7">
          <w:rPr>
            <w:rFonts w:asciiTheme="minorHAnsi" w:hAnsiTheme="minorHAnsi"/>
            <w:color w:val="auto"/>
          </w:rPr>
          <w:t>Furthermore, a</w:t>
        </w:r>
      </w:ins>
      <w:del w:id="31" w:author="Dan Hahn" w:date="2017-10-22T15:28:00Z">
        <w:r w:rsidRPr="00A4103C" w:rsidDel="00CB34D7">
          <w:rPr>
            <w:rFonts w:asciiTheme="minorHAnsi" w:hAnsiTheme="minorHAnsi"/>
            <w:color w:val="auto"/>
          </w:rPr>
          <w:delText>A</w:delText>
        </w:r>
      </w:del>
      <w:r w:rsidRPr="00A4103C">
        <w:rPr>
          <w:rFonts w:asciiTheme="minorHAnsi" w:hAnsiTheme="minorHAnsi"/>
          <w:color w:val="auto"/>
        </w:rPr>
        <w:t xml:space="preserve">fter diapause ends insects must have enough resources remaining to meet the anabolic requirements for development, metamorphosis, repair, and reproduction </w:t>
      </w:r>
      <w:del w:id="32" w:author="Dan Hahn" w:date="2017-10-22T15:29:00Z">
        <w:r w:rsidRPr="00A4103C" w:rsidDel="00CB34D7">
          <w:rPr>
            <w:rFonts w:asciiTheme="minorHAnsi" w:hAnsiTheme="minorHAnsi"/>
            <w:color w:val="auto"/>
          </w:rPr>
          <w:delText xml:space="preserve">after diapause ends </w:delText>
        </w:r>
      </w:del>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xml:space="preserve">, insects enter diapause, progressing through three distinct stages; initiation, maintenance, and termination. </w:t>
      </w:r>
    </w:p>
    <w:p w14:paraId="0267E7CB" w14:textId="04479F96" w:rsidR="00043E9B"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initiation is generally marked by the suspension of continuous development </w:t>
      </w:r>
      <w:commentRangeStart w:id="33"/>
      <w:r w:rsidRPr="00A4103C">
        <w:rPr>
          <w:rFonts w:asciiTheme="minorHAnsi" w:hAnsiTheme="minorHAnsi"/>
          <w:color w:val="auto"/>
        </w:rPr>
        <w:t xml:space="preserve">and suppression of metabolic activity and insects stop feeding </w:t>
      </w:r>
      <w:commentRangeEnd w:id="33"/>
      <w:r w:rsidR="00CB34D7">
        <w:rPr>
          <w:rStyle w:val="CommentReference"/>
        </w:rPr>
        <w:commentReference w:id="33"/>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Pr="00A4103C">
        <w:rPr>
          <w:rFonts w:asciiTheme="minorHAnsi" w:hAnsiTheme="minorHAnsi"/>
          <w:color w:val="auto"/>
        </w:rPr>
        <w:fldChar w:fldCharType="end"/>
      </w:r>
      <w:r w:rsidRPr="00A4103C">
        <w:rPr>
          <w:rFonts w:asciiTheme="minorHAnsi" w:hAnsiTheme="minorHAnsi"/>
          <w:color w:val="auto"/>
        </w:rPr>
        <w:t>. During diapause maintenance</w:t>
      </w:r>
      <w:ins w:id="34" w:author="Dan Hahn" w:date="2017-10-22T15:34:00Z">
        <w:r w:rsidR="008532AE">
          <w:rPr>
            <w:rFonts w:asciiTheme="minorHAnsi" w:hAnsiTheme="minorHAnsi"/>
            <w:color w:val="auto"/>
          </w:rPr>
          <w:t>,</w:t>
        </w:r>
      </w:ins>
      <w:r w:rsidRPr="00A4103C">
        <w:rPr>
          <w:rFonts w:asciiTheme="minorHAnsi" w:hAnsiTheme="minorHAnsi"/>
          <w:color w:val="auto"/>
        </w:rPr>
        <w:t xml:space="preserve"> the endogenous mechanisms that support the diapause phenotype persist and diapause continues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After diapause is terminated, the potential to resume development exists</w:t>
      </w:r>
      <w:ins w:id="35" w:author="Dan Hahn" w:date="2017-10-22T15:34:00Z">
        <w:r w:rsidR="008532AE">
          <w:rPr>
            <w:rFonts w:asciiTheme="minorHAnsi" w:hAnsiTheme="minorHAnsi"/>
            <w:color w:val="auto"/>
          </w:rPr>
          <w:t xml:space="preserve">. </w:t>
        </w:r>
      </w:ins>
      <w:del w:id="36" w:author="Dan Hahn" w:date="2017-10-22T15:34:00Z">
        <w:r w:rsidRPr="00A4103C" w:rsidDel="008532AE">
          <w:rPr>
            <w:rFonts w:asciiTheme="minorHAnsi" w:hAnsiTheme="minorHAnsi"/>
            <w:color w:val="auto"/>
          </w:rPr>
          <w:delText>, h</w:delText>
        </w:r>
      </w:del>
      <w:ins w:id="37" w:author="Dan Hahn" w:date="2017-10-22T15:34:00Z">
        <w:r w:rsidR="008532AE">
          <w:rPr>
            <w:rFonts w:asciiTheme="minorHAnsi" w:hAnsiTheme="minorHAnsi"/>
            <w:color w:val="auto"/>
          </w:rPr>
          <w:t>H</w:t>
        </w:r>
      </w:ins>
      <w:r w:rsidRPr="00A4103C">
        <w:rPr>
          <w:rFonts w:asciiTheme="minorHAnsi" w:hAnsiTheme="minorHAnsi"/>
          <w:color w:val="auto"/>
        </w:rPr>
        <w:t xml:space="preserve">owever, many insects do not immediately resume direct development. Instead, these insects </w:t>
      </w:r>
      <w:r w:rsidR="008964F9" w:rsidRPr="00A4103C">
        <w:rPr>
          <w:rFonts w:asciiTheme="minorHAnsi" w:hAnsiTheme="minorHAnsi"/>
          <w:color w:val="auto"/>
        </w:rPr>
        <w:t xml:space="preserve">can </w:t>
      </w:r>
      <w:r w:rsidRPr="00A4103C">
        <w:rPr>
          <w:rFonts w:asciiTheme="minorHAnsi" w:hAnsiTheme="minorHAnsi"/>
          <w:color w:val="auto"/>
        </w:rPr>
        <w:t xml:space="preserve">remain </w:t>
      </w:r>
      <w:r w:rsidRPr="00A4103C">
        <w:rPr>
          <w:rFonts w:asciiTheme="minorHAnsi" w:hAnsiTheme="minorHAnsi"/>
          <w:color w:val="auto"/>
        </w:rPr>
        <w:lastRenderedPageBreak/>
        <w:t xml:space="preserve">quiescent with their development arrested by environmental factors like low temperatures after diapause is terminated so they are ready to resume development as soon as environmental temperatures become favorable to do so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14:paraId="51E45C0E" w14:textId="185986AB" w:rsidR="00BE5B61" w:rsidRPr="00A4103C" w:rsidRDefault="00043E9B" w:rsidP="00BE5B61">
      <w:pPr>
        <w:spacing w:line="480" w:lineRule="auto"/>
        <w:ind w:firstLine="720"/>
        <w:rPr>
          <w:rFonts w:asciiTheme="minorHAnsi" w:hAnsiTheme="minorHAnsi"/>
          <w:color w:val="auto"/>
        </w:rPr>
      </w:pPr>
      <w:r w:rsidRPr="00A4103C">
        <w:rPr>
          <w:rFonts w:asciiTheme="minorHAnsi" w:hAnsiTheme="minorHAnsi"/>
          <w:color w:val="auto"/>
        </w:rPr>
        <w:t xml:space="preserve">Using diapause to synchronize an insect’s life history with available resources </w:t>
      </w:r>
      <w:commentRangeStart w:id="38"/>
      <w:r w:rsidRPr="00A4103C">
        <w:rPr>
          <w:rFonts w:asciiTheme="minorHAnsi" w:hAnsiTheme="minorHAnsi"/>
          <w:color w:val="auto"/>
        </w:rPr>
        <w:t>is crucial</w:t>
      </w:r>
      <w:commentRangeEnd w:id="38"/>
      <w:r w:rsidR="008532AE">
        <w:rPr>
          <w:rStyle w:val="CommentReference"/>
        </w:rPr>
        <w:commentReference w:id="38"/>
      </w:r>
      <w:r w:rsidRPr="00A4103C">
        <w:rPr>
          <w:rFonts w:asciiTheme="minorHAnsi" w:hAnsiTheme="minorHAnsi"/>
          <w:color w:val="auto"/>
        </w:rPr>
        <w:t>. Diapause is an alternative life history trajectory that requires an insect to monitor environmental cues, halt their development</w:t>
      </w:r>
      <w:ins w:id="39" w:author="Dan Hahn" w:date="2017-10-22T15:36:00Z">
        <w:r w:rsidR="008532AE">
          <w:rPr>
            <w:rFonts w:asciiTheme="minorHAnsi" w:hAnsiTheme="minorHAnsi"/>
            <w:color w:val="auto"/>
          </w:rPr>
          <w:t>,</w:t>
        </w:r>
      </w:ins>
      <w:r w:rsidRPr="00A4103C">
        <w:rPr>
          <w:rFonts w:asciiTheme="minorHAnsi" w:hAnsiTheme="minorHAnsi"/>
          <w:color w:val="auto"/>
        </w:rPr>
        <w:t xml:space="preserve"> and suppress metabolic activity. If an insect enters diapause too late they could expose themselves to stressful environmental conditions and if diapause ends too soon the environment may not be suitable for that insect’s growth and development, or mates may not be available for reproduction. Developmental arrest and metabolic suppression </w:t>
      </w:r>
      <w:commentRangeStart w:id="40"/>
      <w:r w:rsidRPr="00A4103C">
        <w:rPr>
          <w:rFonts w:asciiTheme="minorHAnsi" w:hAnsiTheme="minorHAnsi"/>
          <w:color w:val="auto"/>
        </w:rPr>
        <w:t>can produce profound behavioral and physiological changes</w:t>
      </w:r>
      <w:r w:rsidR="00E71876" w:rsidRPr="00A4103C">
        <w:rPr>
          <w:rFonts w:asciiTheme="minorHAnsi" w:hAnsiTheme="minorHAnsi"/>
          <w:color w:val="auto"/>
        </w:rPr>
        <w:t xml:space="preserve">. </w:t>
      </w:r>
      <w:commentRangeEnd w:id="40"/>
      <w:r w:rsidR="008532AE">
        <w:rPr>
          <w:rStyle w:val="CommentReference"/>
        </w:rPr>
        <w:commentReference w:id="40"/>
      </w:r>
      <w:r w:rsidR="00E71876" w:rsidRPr="00A4103C">
        <w:rPr>
          <w:rFonts w:asciiTheme="minorHAnsi" w:hAnsiTheme="minorHAnsi"/>
          <w:color w:val="auto"/>
        </w:rPr>
        <w:t xml:space="preserve">The </w:t>
      </w:r>
      <w:r w:rsidRPr="00A4103C">
        <w:rPr>
          <w:rFonts w:asciiTheme="minorHAnsi" w:hAnsiTheme="minorHAnsi"/>
          <w:color w:val="auto"/>
        </w:rPr>
        <w:t xml:space="preserve">mechanisms controlling these changes are </w:t>
      </w:r>
      <w:r w:rsidR="00E71876" w:rsidRPr="00A4103C">
        <w:rPr>
          <w:rFonts w:asciiTheme="minorHAnsi" w:hAnsiTheme="minorHAnsi"/>
          <w:color w:val="auto"/>
        </w:rPr>
        <w:t xml:space="preserve">endogenously </w:t>
      </w:r>
      <w:r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Pr="00A4103C">
        <w:rPr>
          <w:rFonts w:asciiTheme="minorHAnsi" w:hAnsiTheme="minorHAnsi"/>
          <w:color w:val="auto"/>
        </w:rPr>
        <w:t>.</w:t>
      </w:r>
    </w:p>
    <w:p w14:paraId="3F4D4716" w14:textId="495479F2"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 xml:space="preserve">he spring and </w:t>
      </w:r>
      <w:commentRangeStart w:id="41"/>
      <w:r w:rsidR="00EA1DC3" w:rsidRPr="00A4103C">
        <w:rPr>
          <w:rFonts w:asciiTheme="minorHAnsi" w:hAnsiTheme="minorHAnsi"/>
          <w:color w:val="auto"/>
        </w:rPr>
        <w:t>summer</w:t>
      </w:r>
      <w:ins w:id="42" w:author="Dan Hahn" w:date="2017-10-22T15:40:00Z">
        <w:r w:rsidR="00360F2B">
          <w:rPr>
            <w:rFonts w:asciiTheme="minorHAnsi" w:hAnsiTheme="minorHAnsi"/>
            <w:color w:val="auto"/>
          </w:rPr>
          <w:t>,</w:t>
        </w:r>
      </w:ins>
      <w:r w:rsidRPr="00A4103C">
        <w:rPr>
          <w:rFonts w:asciiTheme="minorHAnsi" w:hAnsiTheme="minorHAnsi"/>
          <w:color w:val="auto"/>
        </w:rPr>
        <w:t xml:space="preserve"> food </w:t>
      </w:r>
      <w:commentRangeEnd w:id="41"/>
      <w:r w:rsidR="00360F2B">
        <w:rPr>
          <w:rStyle w:val="CommentReference"/>
        </w:rPr>
        <w:commentReference w:id="41"/>
      </w:r>
      <w:r w:rsidRPr="00A4103C">
        <w:rPr>
          <w:rFonts w:asciiTheme="minorHAnsi" w:hAnsiTheme="minorHAnsi"/>
          <w:color w:val="auto"/>
        </w:rPr>
        <w:t>and water are available</w:t>
      </w:r>
      <w:ins w:id="43" w:author="Dan Hahn" w:date="2017-10-22T15:40:00Z">
        <w:r w:rsidR="00360F2B">
          <w:rPr>
            <w:rFonts w:asciiTheme="minorHAnsi" w:hAnsiTheme="minorHAnsi"/>
            <w:color w:val="auto"/>
          </w:rPr>
          <w:t>,</w:t>
        </w:r>
      </w:ins>
      <w:r w:rsidRPr="00A4103C">
        <w:rPr>
          <w:rFonts w:asciiTheme="minorHAnsi" w:hAnsiTheme="minorHAnsi"/>
          <w:color w:val="auto"/>
        </w:rPr>
        <w:t xml:space="preserve"> and insects utilize these resources to develop and reproduce. </w:t>
      </w:r>
      <w:r w:rsidR="00EF71F3" w:rsidRPr="00A4103C">
        <w:rPr>
          <w:rFonts w:asciiTheme="minorHAnsi" w:hAnsiTheme="minorHAnsi"/>
          <w:color w:val="auto"/>
        </w:rPr>
        <w:t xml:space="preserve">As </w:t>
      </w:r>
      <w:r w:rsidRPr="00A4103C">
        <w:rPr>
          <w:rFonts w:asciiTheme="minorHAnsi" w:hAnsiTheme="minorHAnsi"/>
          <w:color w:val="auto"/>
        </w:rPr>
        <w:t xml:space="preserve">temperatures decline in the fall and winter, resource availability declines. </w:t>
      </w:r>
      <w:commentRangeStart w:id="44"/>
      <w:commentRangeStart w:id="45"/>
      <w:r w:rsidRPr="00A4103C">
        <w:rPr>
          <w:rFonts w:asciiTheme="minorHAnsi" w:hAnsiTheme="minorHAnsi"/>
          <w:color w:val="auto"/>
        </w:rPr>
        <w:t>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w:t>
      </w:r>
      <w:del w:id="46" w:author="Dan Hahn" w:date="2017-10-22T15:41:00Z">
        <w:r w:rsidR="002647A1" w:rsidRPr="00A4103C" w:rsidDel="00360F2B">
          <w:rPr>
            <w:rFonts w:asciiTheme="minorHAnsi" w:hAnsiTheme="minorHAnsi"/>
            <w:color w:val="auto"/>
          </w:rPr>
          <w:delText>prohibited</w:delText>
        </w:r>
      </w:del>
      <w:ins w:id="47" w:author="Dan Hahn" w:date="2017-10-22T15:41:00Z">
        <w:r w:rsidR="00360F2B">
          <w:rPr>
            <w:rFonts w:asciiTheme="minorHAnsi" w:hAnsiTheme="minorHAnsi"/>
            <w:color w:val="auto"/>
          </w:rPr>
          <w:t>impossible</w:t>
        </w:r>
      </w:ins>
      <w:r w:rsidR="007F556E" w:rsidRPr="00A4103C">
        <w:rPr>
          <w:rFonts w:asciiTheme="minorHAnsi" w:hAnsiTheme="minorHAnsi"/>
          <w:color w:val="auto"/>
        </w:rPr>
        <w:t>.</w:t>
      </w:r>
      <w:commentRangeEnd w:id="44"/>
      <w:r w:rsidR="008964F9" w:rsidRPr="00A4103C">
        <w:rPr>
          <w:rStyle w:val="CommentReference"/>
        </w:rPr>
        <w:commentReference w:id="44"/>
      </w:r>
      <w:commentRangeEnd w:id="45"/>
      <w:r w:rsidR="002647A1" w:rsidRPr="00A4103C">
        <w:rPr>
          <w:rStyle w:val="CommentReference"/>
        </w:rPr>
        <w:commentReference w:id="45"/>
      </w:r>
      <w:r w:rsidR="007F556E" w:rsidRPr="00A4103C">
        <w:rPr>
          <w:rFonts w:asciiTheme="minorHAnsi" w:hAnsiTheme="minorHAnsi"/>
          <w:color w:val="auto"/>
        </w:rPr>
        <w:t xml:space="preserve">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 xml:space="preserve">Insects in temperate regions generally predict the </w:t>
      </w:r>
      <w:commentRangeStart w:id="48"/>
      <w:r w:rsidR="00E71876" w:rsidRPr="00A4103C">
        <w:rPr>
          <w:rFonts w:asciiTheme="minorHAnsi" w:hAnsiTheme="minorHAnsi"/>
          <w:color w:val="auto"/>
        </w:rPr>
        <w:t xml:space="preserve">indirect effects of seasonal changes in temperature </w:t>
      </w:r>
      <w:commentRangeEnd w:id="48"/>
      <w:r w:rsidR="00360F2B">
        <w:rPr>
          <w:rStyle w:val="CommentReference"/>
        </w:rPr>
        <w:commentReference w:id="48"/>
      </w:r>
      <w:r w:rsidR="00E71876" w:rsidRPr="00A4103C">
        <w:rPr>
          <w:rFonts w:asciiTheme="minorHAnsi" w:hAnsiTheme="minorHAnsi"/>
          <w:color w:val="auto"/>
        </w:rPr>
        <w:t>using photoperiod alone or in concert with other environmental cues</w:t>
      </w:r>
      <w:r w:rsidR="008964F9" w:rsidRPr="00A4103C">
        <w:rPr>
          <w:rFonts w:asciiTheme="minorHAnsi" w:hAnsiTheme="minorHAnsi"/>
          <w:color w:val="auto"/>
        </w:rPr>
        <w:t>, like 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14:paraId="1B7F9532" w14:textId="1823296E"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lastRenderedPageBreak/>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warm growing season will increase. With growing seasons beginning earlier and ending later</w:t>
      </w:r>
      <w:ins w:id="49" w:author="Dan Hahn" w:date="2017-10-22T15:45:00Z">
        <w:r w:rsidR="000B10EB">
          <w:rPr>
            <w:rFonts w:asciiTheme="minorHAnsi" w:hAnsiTheme="minorHAnsi"/>
            <w:color w:val="auto"/>
          </w:rPr>
          <w:t>,</w:t>
        </w:r>
      </w:ins>
      <w:r w:rsidR="00EF71F3" w:rsidRPr="00A4103C">
        <w:rPr>
          <w:rFonts w:asciiTheme="minorHAnsi" w:hAnsiTheme="minorHAnsi"/>
          <w:color w:val="auto"/>
        </w:rPr>
        <w:t xml:space="preserve"> 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photoperiod, </w:t>
      </w:r>
      <w:commentRangeStart w:id="50"/>
      <w:r w:rsidR="004421BE" w:rsidRPr="00A4103C">
        <w:rPr>
          <w:rFonts w:asciiTheme="minorHAnsi" w:hAnsiTheme="minorHAnsi"/>
          <w:color w:val="auto"/>
        </w:rPr>
        <w:t>may</w:t>
      </w:r>
      <w:r w:rsidR="000F2204" w:rsidRPr="00A4103C">
        <w:rPr>
          <w:rFonts w:asciiTheme="minorHAnsi" w:hAnsiTheme="minorHAnsi"/>
          <w:color w:val="auto"/>
        </w:rPr>
        <w:t xml:space="preserve"> remain relatively consistent</w:t>
      </w:r>
      <w:commentRangeEnd w:id="50"/>
      <w:r w:rsidR="000B10EB">
        <w:rPr>
          <w:rStyle w:val="CommentReference"/>
        </w:rPr>
        <w:commentReference w:id="50"/>
      </w:r>
      <w:r w:rsidR="000F2204" w:rsidRPr="00A4103C">
        <w:rPr>
          <w:rFonts w:asciiTheme="minorHAnsi" w:hAnsiTheme="minorHAnsi"/>
          <w:color w:val="auto"/>
        </w:rPr>
        <w:t xml:space="preserve">. </w:t>
      </w:r>
      <w:commentRangeStart w:id="51"/>
      <w:r w:rsidR="000F2204" w:rsidRPr="00A4103C">
        <w:rPr>
          <w:rFonts w:asciiTheme="minorHAnsi" w:hAnsiTheme="minorHAnsi"/>
          <w:color w:val="auto"/>
        </w:rPr>
        <w:t xml:space="preserve">Longer growing seasons will decouple the predictions of environmental cues and seasonal changes. </w:t>
      </w:r>
      <w:commentRangeEnd w:id="51"/>
      <w:r w:rsidR="000B10EB">
        <w:rPr>
          <w:rStyle w:val="CommentReference"/>
        </w:rPr>
        <w:commentReference w:id="51"/>
      </w:r>
      <w:commentRangeStart w:id="52"/>
      <w:r w:rsidR="00E71876" w:rsidRPr="00A4103C">
        <w:rPr>
          <w:rFonts w:asciiTheme="minorHAnsi" w:hAnsiTheme="minorHAnsi"/>
          <w:color w:val="auto"/>
        </w:rPr>
        <w:t>E</w:t>
      </w:r>
      <w:r w:rsidR="00930E8D" w:rsidRPr="00A4103C">
        <w:rPr>
          <w:rFonts w:asciiTheme="minorHAnsi" w:hAnsiTheme="minorHAnsi"/>
          <w:color w:val="auto"/>
        </w:rPr>
        <w:t xml:space="preserve">nvironmental cues that previously signaled the end of the growing season </w:t>
      </w:r>
      <w:del w:id="53" w:author="Dan Hahn" w:date="2017-10-22T15:47:00Z">
        <w:r w:rsidR="00F31F4C" w:rsidRPr="00A4103C" w:rsidDel="000B10EB">
          <w:rPr>
            <w:rFonts w:asciiTheme="minorHAnsi" w:hAnsiTheme="minorHAnsi"/>
            <w:color w:val="auto"/>
          </w:rPr>
          <w:delText>would</w:delText>
        </w:r>
        <w:r w:rsidR="00930E8D" w:rsidRPr="00A4103C" w:rsidDel="000B10EB">
          <w:rPr>
            <w:rFonts w:asciiTheme="minorHAnsi" w:hAnsiTheme="minorHAnsi"/>
            <w:color w:val="auto"/>
          </w:rPr>
          <w:delText xml:space="preserve"> </w:delText>
        </w:r>
      </w:del>
      <w:ins w:id="54" w:author="Dan Hahn" w:date="2017-10-22T15:47:00Z">
        <w:r w:rsidR="000B10EB">
          <w:rPr>
            <w:rFonts w:asciiTheme="minorHAnsi" w:hAnsiTheme="minorHAnsi"/>
            <w:color w:val="auto"/>
          </w:rPr>
          <w:t>will</w:t>
        </w:r>
        <w:r w:rsidR="000B10EB" w:rsidRPr="00A4103C">
          <w:rPr>
            <w:rFonts w:asciiTheme="minorHAnsi" w:hAnsiTheme="minorHAnsi"/>
            <w:color w:val="auto"/>
          </w:rPr>
          <w:t xml:space="preserve"> </w:t>
        </w:r>
      </w:ins>
      <w:r w:rsidR="000F2204" w:rsidRPr="00A4103C">
        <w:rPr>
          <w:rFonts w:asciiTheme="minorHAnsi" w:hAnsiTheme="minorHAnsi"/>
          <w:color w:val="auto"/>
        </w:rPr>
        <w:t xml:space="preserve">underestimate the end of the growing season. </w:t>
      </w:r>
      <w:commentRangeEnd w:id="52"/>
      <w:r w:rsidR="0074639D">
        <w:rPr>
          <w:rStyle w:val="CommentReference"/>
        </w:rPr>
        <w:commentReference w:id="52"/>
      </w:r>
      <w:commentRangeStart w:id="55"/>
      <w:r w:rsidR="000F2204" w:rsidRPr="00A4103C">
        <w:rPr>
          <w:rFonts w:asciiTheme="minorHAnsi" w:hAnsiTheme="minorHAnsi"/>
          <w:color w:val="auto"/>
        </w:rPr>
        <w:t xml:space="preserve">Those insects that adjust to these underestimated predictions </w:t>
      </w:r>
      <w:r w:rsidR="00DC60C3" w:rsidRPr="00A4103C">
        <w:rPr>
          <w:rFonts w:asciiTheme="minorHAnsi" w:hAnsiTheme="minorHAnsi"/>
          <w:color w:val="auto"/>
        </w:rPr>
        <w:t>to resynchronize their lifecycles with the growing season</w:t>
      </w:r>
      <w:commentRangeEnd w:id="55"/>
      <w:r w:rsidR="0074639D">
        <w:rPr>
          <w:rStyle w:val="CommentReference"/>
        </w:rPr>
        <w:commentReference w:id="55"/>
      </w:r>
      <w:r w:rsidR="00DC60C3" w:rsidRPr="00A4103C">
        <w:rPr>
          <w:rFonts w:asciiTheme="minorHAnsi" w:hAnsiTheme="minorHAnsi"/>
          <w:color w:val="auto"/>
        </w:rPr>
        <w:t xml:space="preserve">, </w:t>
      </w:r>
      <w:r w:rsidR="000F2204" w:rsidRPr="00A4103C">
        <w:rPr>
          <w:rFonts w:asciiTheme="minorHAnsi" w:hAnsiTheme="minorHAnsi"/>
          <w:color w:val="auto"/>
        </w:rPr>
        <w:t>either by evolutionary adaptations or phenotypic plast</w:t>
      </w:r>
      <w:r w:rsidR="0079789B" w:rsidRPr="00A4103C">
        <w:rPr>
          <w:rFonts w:asciiTheme="minorHAnsi" w:hAnsiTheme="minorHAnsi"/>
          <w:color w:val="auto"/>
        </w:rPr>
        <w:t>icity in their response to these shifting environmental cues</w:t>
      </w:r>
      <w:ins w:id="56" w:author="Dan Hahn" w:date="2017-10-22T15:48:00Z">
        <w:r w:rsidR="0074639D">
          <w:rPr>
            <w:rFonts w:asciiTheme="minorHAnsi" w:hAnsiTheme="minorHAnsi"/>
            <w:color w:val="auto"/>
          </w:rPr>
          <w:t>,</w:t>
        </w:r>
      </w:ins>
      <w:r w:rsidR="000F2204" w:rsidRPr="00A4103C">
        <w:rPr>
          <w:rFonts w:asciiTheme="minorHAnsi" w:hAnsiTheme="minorHAnsi"/>
          <w:color w:val="auto"/>
        </w:rPr>
        <w:t xml:space="preserve"> could win as climate changes.</w:t>
      </w:r>
    </w:p>
    <w:p w14:paraId="24BDE834" w14:textId="6B46C3E3" w:rsidR="004E5AA2" w:rsidRPr="00A4103C" w:rsidRDefault="00790663" w:rsidP="00415F4F">
      <w:pPr>
        <w:spacing w:line="480" w:lineRule="auto"/>
        <w:ind w:firstLine="720"/>
        <w:rPr>
          <w:rFonts w:asciiTheme="minorHAnsi" w:hAnsiTheme="minorHAnsi"/>
          <w:color w:val="auto"/>
        </w:rPr>
      </w:pPr>
      <w:commentRangeStart w:id="57"/>
      <w:r w:rsidRPr="00A4103C">
        <w:rPr>
          <w:rFonts w:asciiTheme="minorHAnsi" w:hAnsiTheme="minorHAnsi"/>
          <w:color w:val="auto"/>
        </w:rPr>
        <w:t xml:space="preserve">Bradshaw and </w:t>
      </w:r>
      <w:proofErr w:type="spellStart"/>
      <w:r w:rsidRPr="00A4103C">
        <w:rPr>
          <w:rFonts w:asciiTheme="minorHAnsi" w:hAnsiTheme="minorHAnsi"/>
          <w:color w:val="auto"/>
        </w:rPr>
        <w:t>Holzapfel’s</w:t>
      </w:r>
      <w:proofErr w:type="spellEnd"/>
      <w:r w:rsidRPr="00A4103C">
        <w:rPr>
          <w:rFonts w:asciiTheme="minorHAnsi" w:hAnsiTheme="minorHAnsi"/>
          <w:color w:val="auto"/>
        </w:rPr>
        <w:t xml:space="preserve"> (2001) work concerning </w:t>
      </w:r>
      <w:r w:rsidR="004E5AA2" w:rsidRPr="00A4103C">
        <w:rPr>
          <w:rFonts w:asciiTheme="minorHAnsi" w:hAnsiTheme="minorHAnsi"/>
          <w:color w:val="auto"/>
        </w:rPr>
        <w:t xml:space="preserve">changes in </w:t>
      </w:r>
      <w:r w:rsidRPr="00A4103C">
        <w:rPr>
          <w:rFonts w:asciiTheme="minorHAnsi" w:hAnsiTheme="minorHAnsi"/>
          <w:color w:val="auto"/>
        </w:rPr>
        <w:t xml:space="preserve">diapause </w:t>
      </w:r>
      <w:r w:rsidR="004E5AA2" w:rsidRPr="00A4103C">
        <w:rPr>
          <w:rFonts w:asciiTheme="minorHAnsi" w:hAnsiTheme="minorHAnsi"/>
          <w:color w:val="auto"/>
        </w:rPr>
        <w:t xml:space="preserve">phenology </w:t>
      </w:r>
      <w:r w:rsidRPr="00A4103C">
        <w:rPr>
          <w:rFonts w:asciiTheme="minorHAnsi" w:hAnsiTheme="minorHAnsi"/>
          <w:color w:val="auto"/>
        </w:rPr>
        <w:t xml:space="preserve">through critical photoperiod shifts </w:t>
      </w:r>
      <w:r w:rsidR="005369EC" w:rsidRPr="00A4103C">
        <w:rPr>
          <w:rFonts w:asciiTheme="minorHAnsi" w:hAnsiTheme="minorHAnsi"/>
          <w:color w:val="auto"/>
        </w:rPr>
        <w:t>in the pitcher plant mosquito,</w:t>
      </w:r>
      <w:r w:rsidRPr="00A4103C">
        <w:rPr>
          <w:rFonts w:asciiTheme="minorHAnsi" w:hAnsiTheme="minorHAnsi"/>
          <w:color w:val="auto"/>
        </w:rPr>
        <w:t xml:space="preserve"> </w:t>
      </w:r>
      <w:r w:rsidRPr="00A4103C">
        <w:rPr>
          <w:rFonts w:asciiTheme="minorHAnsi" w:hAnsiTheme="minorHAnsi"/>
          <w:i/>
          <w:color w:val="auto"/>
        </w:rPr>
        <w:t>W. smithii</w:t>
      </w:r>
      <w:r w:rsidR="004E5AA2" w:rsidRPr="00A4103C">
        <w:rPr>
          <w:rFonts w:asciiTheme="minorHAnsi" w:hAnsiTheme="minorHAnsi"/>
          <w:i/>
          <w:color w:val="auto"/>
        </w:rPr>
        <w:t xml:space="preserve">, </w:t>
      </w:r>
      <w:r w:rsidR="004E5AA2" w:rsidRPr="00A4103C">
        <w:rPr>
          <w:rFonts w:asciiTheme="minorHAnsi" w:hAnsiTheme="minorHAnsi"/>
          <w:color w:val="auto"/>
        </w:rPr>
        <w:t xml:space="preserve">provide one example of how insects could adjust to the increase in the number of warmer days and longer growing seasons through evolutionary adaptation as temperatures increase. </w:t>
      </w:r>
      <w:commentRangeEnd w:id="57"/>
      <w:r w:rsidR="0074639D">
        <w:rPr>
          <w:rStyle w:val="CommentReference"/>
        </w:rPr>
        <w:commentReference w:id="57"/>
      </w:r>
      <w:commentRangeStart w:id="58"/>
      <w:r w:rsidR="004E5AA2" w:rsidRPr="00A4103C">
        <w:rPr>
          <w:rFonts w:asciiTheme="minorHAnsi" w:hAnsiTheme="minorHAnsi"/>
          <w:color w:val="auto"/>
        </w:rPr>
        <w:t xml:space="preserve">Critical photoperiod is the number of light hours required to induce diapause in 50% of a population. </w:t>
      </w:r>
      <w:commentRangeEnd w:id="58"/>
      <w:r w:rsidR="0074639D">
        <w:rPr>
          <w:rStyle w:val="CommentReference"/>
        </w:rPr>
        <w:commentReference w:id="58"/>
      </w:r>
      <w:r w:rsidR="004E5AA2" w:rsidRPr="00A4103C">
        <w:rPr>
          <w:rFonts w:asciiTheme="minorHAnsi" w:hAnsiTheme="minorHAnsi"/>
          <w:color w:val="auto"/>
        </w:rPr>
        <w:t xml:space="preserve">In </w:t>
      </w:r>
      <w:r w:rsidR="004E5AA2" w:rsidRPr="00A4103C">
        <w:rPr>
          <w:rFonts w:asciiTheme="minorHAnsi" w:hAnsiTheme="minorHAnsi"/>
          <w:i/>
          <w:color w:val="auto"/>
        </w:rPr>
        <w:t>W. smithii</w:t>
      </w:r>
      <w:r w:rsidR="004E5AA2" w:rsidRPr="00A4103C">
        <w:rPr>
          <w:rFonts w:asciiTheme="minorHAnsi" w:hAnsiTheme="minorHAnsi"/>
          <w:color w:val="auto"/>
        </w:rPr>
        <w:t xml:space="preserve"> </w:t>
      </w:r>
      <w:ins w:id="59" w:author="Dan Hahn" w:date="2017-10-22T15:49:00Z">
        <w:r w:rsidR="0074639D">
          <w:rPr>
            <w:rFonts w:asciiTheme="minorHAnsi" w:hAnsiTheme="minorHAnsi"/>
            <w:color w:val="auto"/>
          </w:rPr>
          <w:t xml:space="preserve">the </w:t>
        </w:r>
      </w:ins>
      <w:r w:rsidR="004E5AA2" w:rsidRPr="00A4103C">
        <w:rPr>
          <w:rFonts w:asciiTheme="minorHAnsi" w:hAnsiTheme="minorHAnsi"/>
          <w:color w:val="auto"/>
        </w:rPr>
        <w:t>critical photoperiod for 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in the </w:t>
      </w:r>
      <w:r w:rsidR="00590F72" w:rsidRPr="00A4103C">
        <w:rPr>
          <w:rFonts w:asciiTheme="minorHAnsi" w:hAnsiTheme="minorHAnsi"/>
          <w:color w:val="auto"/>
        </w:rPr>
        <w:t>in the water-filled leaves of pitcher plants</w:t>
      </w:r>
      <w:r w:rsidR="00242E29" w:rsidRPr="00A4103C">
        <w:rPr>
          <w:rFonts w:asciiTheme="minorHAnsi" w:hAnsiTheme="minorHAnsi"/>
          <w:color w:val="auto"/>
        </w:rPr>
        <w:t xml:space="preserve">. These mosquitos inhabit temperate regions as far south as the Gulf of Mexico and as far north as northern Canada. Across this wide latitudinal range, </w:t>
      </w:r>
      <w:del w:id="60" w:author="Dan Hahn" w:date="2017-10-22T15:50:00Z">
        <w:r w:rsidR="00242E29" w:rsidRPr="00A4103C" w:rsidDel="0074639D">
          <w:rPr>
            <w:rFonts w:asciiTheme="minorHAnsi" w:hAnsiTheme="minorHAnsi"/>
            <w:color w:val="auto"/>
          </w:rPr>
          <w:delText>these insects</w:delText>
        </w:r>
      </w:del>
      <w:ins w:id="61" w:author="Dan Hahn" w:date="2017-10-22T15:50:00Z">
        <w:r w:rsidR="0074639D">
          <w:rPr>
            <w:rFonts w:asciiTheme="minorHAnsi" w:hAnsiTheme="minorHAnsi"/>
            <w:color w:val="auto"/>
          </w:rPr>
          <w:t>pitcher plant mosquitoes</w:t>
        </w:r>
      </w:ins>
      <w:r w:rsidR="00242E29" w:rsidRPr="00A4103C">
        <w:rPr>
          <w:rFonts w:asciiTheme="minorHAnsi" w:hAnsiTheme="minorHAnsi"/>
          <w:color w:val="auto"/>
        </w:rPr>
        <w:t xml:space="preserve">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photoperiod gets 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genetically determined number of light hours, larvae </w:t>
      </w:r>
      <w:r w:rsidR="00590F72" w:rsidRPr="00A4103C">
        <w:rPr>
          <w:rFonts w:asciiTheme="minorHAnsi" w:hAnsiTheme="minorHAnsi"/>
          <w:color w:val="auto"/>
        </w:rPr>
        <w:lastRenderedPageBreak/>
        <w:t xml:space="preserve">perceive that 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 xml:space="preserve">diapause developmental </w:t>
      </w:r>
      <w:commentRangeStart w:id="62"/>
      <w:r w:rsidR="00930E8D" w:rsidRPr="00A4103C">
        <w:rPr>
          <w:rStyle w:val="CommentReference"/>
          <w:color w:val="auto"/>
          <w:sz w:val="24"/>
          <w:szCs w:val="24"/>
        </w:rPr>
        <w:t>trajectory</w:t>
      </w:r>
      <w:r w:rsidR="00930E8D" w:rsidRPr="00A4103C">
        <w:rPr>
          <w:rFonts w:asciiTheme="minorHAnsi" w:hAnsiTheme="minorHAnsi"/>
          <w:color w:val="auto"/>
        </w:rPr>
        <w:t xml:space="preserve">. </w:t>
      </w:r>
      <w:commentRangeEnd w:id="62"/>
      <w:r w:rsidR="006E30CB" w:rsidRPr="00A4103C">
        <w:rPr>
          <w:rStyle w:val="CommentReference"/>
        </w:rPr>
        <w:commentReference w:id="62"/>
      </w:r>
    </w:p>
    <w:p w14:paraId="3E4ACEE3" w14:textId="3F2A58A9"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 xml:space="preserve">latitudes between Florida and Canada in the years 1972, 1988, 1993 and 1996 and reared </w:t>
      </w:r>
      <w:r w:rsidR="00D76C4D" w:rsidRPr="00A4103C">
        <w:rPr>
          <w:rFonts w:asciiTheme="minorHAnsi" w:hAnsiTheme="minorHAnsi"/>
          <w:color w:val="auto"/>
        </w:rPr>
        <w:t xml:space="preserve">them </w:t>
      </w:r>
      <w:r w:rsidR="00242E29" w:rsidRPr="00A4103C">
        <w:rPr>
          <w:rFonts w:asciiTheme="minorHAnsi" w:hAnsiTheme="minorHAnsi"/>
          <w:color w:val="auto"/>
        </w:rPr>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w:t>
      </w:r>
      <w:del w:id="63" w:author="Dan Hahn" w:date="2017-10-22T15:56:00Z">
        <w:r w:rsidR="00242E29" w:rsidRPr="00A4103C" w:rsidDel="00D56910">
          <w:rPr>
            <w:rFonts w:asciiTheme="minorHAnsi" w:hAnsiTheme="minorHAnsi"/>
            <w:color w:val="auto"/>
          </w:rPr>
          <w:delText xml:space="preserve">incrementally </w:delText>
        </w:r>
      </w:del>
      <w:ins w:id="64" w:author="Dan Hahn" w:date="2017-10-22T15:56:00Z">
        <w:r w:rsidR="00D56910">
          <w:rPr>
            <w:rFonts w:asciiTheme="minorHAnsi" w:hAnsiTheme="minorHAnsi"/>
            <w:color w:val="auto"/>
          </w:rPr>
          <w:t>a range of</w:t>
        </w:r>
        <w:r w:rsidR="00D56910" w:rsidRPr="00A4103C">
          <w:rPr>
            <w:rFonts w:asciiTheme="minorHAnsi" w:hAnsiTheme="minorHAnsi"/>
            <w:color w:val="auto"/>
          </w:rPr>
          <w:t xml:space="preserve"> </w:t>
        </w:r>
      </w:ins>
      <w:r w:rsidR="00242E29" w:rsidRPr="00A4103C">
        <w:rPr>
          <w:rFonts w:asciiTheme="minorHAnsi" w:hAnsiTheme="minorHAnsi"/>
          <w:color w:val="auto"/>
        </w:rPr>
        <w:t xml:space="preserve">different photoperiods to determine their critical photoperiod </w:t>
      </w:r>
      <w:r w:rsidR="00242E29"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242E29" w:rsidRPr="00A4103C">
        <w:rPr>
          <w:rFonts w:asciiTheme="minorHAnsi" w:hAnsiTheme="minorHAnsi"/>
          <w:color w:val="auto"/>
        </w:rPr>
        <w:fldChar w:fldCharType="end"/>
      </w:r>
      <w:r w:rsidR="00242E29" w:rsidRPr="00A4103C">
        <w:rPr>
          <w:rFonts w:asciiTheme="minorHAnsi" w:hAnsiTheme="minorHAnsi"/>
          <w:color w:val="auto"/>
        </w:rPr>
        <w:t>. In 1972, the critical photoperiod of larvae populations collected at 50</w:t>
      </w:r>
      <w:r w:rsidR="00242E29" w:rsidRPr="00A4103C">
        <w:rPr>
          <w:color w:val="auto"/>
        </w:rPr>
        <w:t>°</w:t>
      </w:r>
      <w:r w:rsidR="00242E29" w:rsidRPr="00A4103C">
        <w:rPr>
          <w:rFonts w:asciiTheme="minorHAnsi" w:hAnsiTheme="minorHAnsi"/>
          <w:color w:val="auto"/>
        </w:rPr>
        <w:t xml:space="preserve">N, averaged 15.79 hours while the critical photoperiod of larvae populations collected in 1996 at the same latitude averaged 15.19 hours. </w:t>
      </w:r>
    </w:p>
    <w:p w14:paraId="7EAFF771" w14:textId="4B75DF04"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diapause genotype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 xml:space="preserve">Delayed diapause initiation could be evolutionary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duration of resource availability. </w:t>
      </w:r>
      <w:r w:rsidR="004E5AA2" w:rsidRPr="00A4103C">
        <w:rPr>
          <w:rFonts w:asciiTheme="minorHAnsi" w:hAnsiTheme="minorHAnsi"/>
          <w:color w:val="auto"/>
        </w:rPr>
        <w:t>I</w:t>
      </w:r>
      <w:r w:rsidR="00DC60C3" w:rsidRPr="00A4103C">
        <w:rPr>
          <w:rFonts w:asciiTheme="minorHAnsi" w:hAnsiTheme="minorHAnsi"/>
          <w:color w:val="auto"/>
        </w:rPr>
        <w:t xml:space="preserve">nsects that can adjust to longer growing seasons without compromising the protection of diapause could be </w:t>
      </w:r>
      <w:commentRangeStart w:id="65"/>
      <w:r w:rsidR="00DC60C3" w:rsidRPr="00A4103C">
        <w:rPr>
          <w:rFonts w:asciiTheme="minorHAnsi" w:hAnsiTheme="minorHAnsi"/>
          <w:color w:val="auto"/>
        </w:rPr>
        <w:t>winners as climates change.</w:t>
      </w:r>
      <w:commentRangeEnd w:id="65"/>
      <w:r w:rsidR="00D56910">
        <w:rPr>
          <w:rStyle w:val="CommentReference"/>
        </w:rPr>
        <w:commentReference w:id="65"/>
      </w:r>
    </w:p>
    <w:p w14:paraId="25CBE179" w14:textId="5FEB8D96" w:rsidR="00590F72" w:rsidRPr="00A4103C" w:rsidRDefault="00590F72" w:rsidP="00590F72">
      <w:pPr>
        <w:spacing w:line="480" w:lineRule="auto"/>
        <w:rPr>
          <w:rFonts w:asciiTheme="minorHAnsi" w:hAnsiTheme="minorHAnsi"/>
          <w:b/>
          <w:color w:val="auto"/>
        </w:rPr>
      </w:pPr>
    </w:p>
    <w:p w14:paraId="5DDC33B6" w14:textId="6A95226E" w:rsidR="00DC60C3" w:rsidRPr="00A4103C" w:rsidRDefault="002752FA" w:rsidP="00B568C8">
      <w:pPr>
        <w:spacing w:line="480" w:lineRule="auto"/>
        <w:rPr>
          <w:rFonts w:asciiTheme="minorHAnsi" w:hAnsiTheme="minorHAnsi"/>
          <w:color w:val="auto"/>
        </w:rPr>
      </w:pPr>
      <w:r w:rsidRPr="00A4103C">
        <w:rPr>
          <w:rFonts w:asciiTheme="minorHAnsi" w:hAnsiTheme="minorHAnsi"/>
          <w:b/>
          <w:color w:val="auto"/>
        </w:rPr>
        <w:t>Modeling the Descent into Diapause:</w:t>
      </w:r>
      <w:r w:rsidR="00DC60C3" w:rsidRPr="00A4103C">
        <w:rPr>
          <w:rFonts w:asciiTheme="minorHAnsi" w:hAnsiTheme="minorHAnsi"/>
          <w:b/>
          <w:color w:val="auto"/>
        </w:rPr>
        <w:t xml:space="preserve"> </w:t>
      </w:r>
      <w:commentRangeStart w:id="66"/>
      <w:r w:rsidR="00B568C8" w:rsidRPr="00A4103C">
        <w:rPr>
          <w:rFonts w:asciiTheme="minorHAnsi" w:hAnsiTheme="minorHAnsi"/>
          <w:color w:val="auto"/>
        </w:rPr>
        <w:t>Insects avoiding low winter temperatures in temperate regions</w:t>
      </w:r>
      <w:del w:id="67" w:author="Dan Hahn" w:date="2017-10-22T15:57:00Z">
        <w:r w:rsidR="00B568C8" w:rsidRPr="00A4103C" w:rsidDel="00D56910">
          <w:rPr>
            <w:rFonts w:asciiTheme="minorHAnsi" w:hAnsiTheme="minorHAnsi"/>
            <w:color w:val="auto"/>
          </w:rPr>
          <w:delText>,</w:delText>
        </w:r>
      </w:del>
      <w:r w:rsidR="00B568C8" w:rsidRPr="00A4103C">
        <w:rPr>
          <w:rFonts w:asciiTheme="minorHAnsi" w:hAnsiTheme="minorHAnsi"/>
          <w:color w:val="auto"/>
        </w:rPr>
        <w:t xml:space="preserve"> must </w:t>
      </w:r>
      <w:r w:rsidR="00DC60C3" w:rsidRPr="00A4103C">
        <w:rPr>
          <w:rFonts w:asciiTheme="minorHAnsi" w:hAnsiTheme="minorHAnsi"/>
          <w:color w:val="auto"/>
        </w:rPr>
        <w:t xml:space="preserve">meet the </w:t>
      </w:r>
      <w:r w:rsidR="00A34959" w:rsidRPr="00A4103C">
        <w:rPr>
          <w:rFonts w:asciiTheme="minorHAnsi" w:hAnsiTheme="minorHAnsi"/>
          <w:color w:val="auto"/>
        </w:rPr>
        <w:t xml:space="preserve">energetic demands of their metabolism </w:t>
      </w:r>
      <w:r w:rsidR="00B568C8" w:rsidRPr="00A4103C">
        <w:rPr>
          <w:rFonts w:asciiTheme="minorHAnsi" w:hAnsiTheme="minorHAnsi"/>
          <w:color w:val="auto"/>
        </w:rPr>
        <w:t>during</w:t>
      </w:r>
      <w:r w:rsidR="005E6826" w:rsidRPr="00A4103C">
        <w:rPr>
          <w:rFonts w:asciiTheme="minorHAnsi" w:hAnsiTheme="minorHAnsi"/>
          <w:color w:val="auto"/>
        </w:rPr>
        <w:t>,</w:t>
      </w:r>
      <w:r w:rsidR="00B568C8" w:rsidRPr="00A4103C">
        <w:rPr>
          <w:rFonts w:asciiTheme="minorHAnsi" w:hAnsiTheme="minorHAnsi"/>
          <w:color w:val="auto"/>
        </w:rPr>
        <w:t xml:space="preserve"> and</w:t>
      </w:r>
      <w:r w:rsidR="00A34959" w:rsidRPr="00A4103C">
        <w:rPr>
          <w:rFonts w:asciiTheme="minorHAnsi" w:hAnsiTheme="minorHAnsi"/>
          <w:color w:val="auto"/>
        </w:rPr>
        <w:t xml:space="preserve"> in some cases</w:t>
      </w:r>
      <w:r w:rsidR="005E6826" w:rsidRPr="00A4103C">
        <w:rPr>
          <w:rFonts w:asciiTheme="minorHAnsi" w:hAnsiTheme="minorHAnsi"/>
          <w:color w:val="auto"/>
        </w:rPr>
        <w:t>,</w:t>
      </w:r>
      <w:r w:rsidR="00B568C8" w:rsidRPr="00A4103C">
        <w:rPr>
          <w:rFonts w:asciiTheme="minorHAnsi" w:hAnsiTheme="minorHAnsi"/>
          <w:color w:val="auto"/>
        </w:rPr>
        <w:t xml:space="preserve"> after diapause. </w:t>
      </w:r>
      <w:commentRangeEnd w:id="66"/>
      <w:r w:rsidR="00D56910">
        <w:rPr>
          <w:rStyle w:val="CommentReference"/>
        </w:rPr>
        <w:commentReference w:id="66"/>
      </w:r>
      <w:r w:rsidR="00B568C8" w:rsidRPr="00A4103C">
        <w:rPr>
          <w:rFonts w:asciiTheme="minorHAnsi" w:hAnsiTheme="minorHAnsi"/>
          <w:color w:val="auto"/>
        </w:rPr>
        <w:t>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accumulate large amou</w:t>
      </w:r>
      <w:r w:rsidR="00703191" w:rsidRPr="00A4103C">
        <w:rPr>
          <w:rFonts w:asciiTheme="minorHAnsi" w:hAnsiTheme="minorHAnsi"/>
          <w:color w:val="auto"/>
        </w:rPr>
        <w:t>nts of lipids, amino acids, and/</w:t>
      </w:r>
      <w:r w:rsidR="00DC60C3" w:rsidRPr="00A4103C">
        <w:rPr>
          <w:rFonts w:asciiTheme="minorHAnsi" w:hAnsiTheme="minorHAnsi"/>
          <w:color w:val="auto"/>
        </w:rPr>
        <w:t>or carbohydrates. 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r w:rsidR="003D1D39" w:rsidRPr="00A4103C">
        <w:rPr>
          <w:rFonts w:asciiTheme="minorHAnsi" w:hAnsiTheme="minorHAnsi"/>
          <w:color w:val="auto"/>
        </w:rPr>
        <w:t xml:space="preserve"> </w:t>
      </w:r>
      <w:r w:rsidR="003D1D39"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3D1D39"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build up in the insect fat body or hemolymph prior to diapause</w:t>
      </w:r>
      <w:ins w:id="68" w:author="Dan Hahn" w:date="2017-10-22T15:59:00Z">
        <w:r w:rsidR="00970DD9">
          <w:rPr>
            <w:rFonts w:asciiTheme="minorHAnsi" w:hAnsiTheme="minorHAnsi"/>
            <w:color w:val="auto"/>
          </w:rPr>
          <w:t xml:space="preserve"> (cite </w:t>
        </w:r>
        <w:proofErr w:type="spellStart"/>
        <w:r w:rsidR="00970DD9">
          <w:rPr>
            <w:rFonts w:asciiTheme="minorHAnsi" w:hAnsiTheme="minorHAnsi"/>
            <w:color w:val="auto"/>
          </w:rPr>
          <w:t>Burmester</w:t>
        </w:r>
        <w:proofErr w:type="spellEnd"/>
        <w:r w:rsidR="00970DD9">
          <w:rPr>
            <w:rFonts w:asciiTheme="minorHAnsi" w:hAnsiTheme="minorHAnsi"/>
            <w:color w:val="auto"/>
          </w:rPr>
          <w:t xml:space="preserve"> here)</w:t>
        </w:r>
      </w:ins>
      <w:r w:rsidR="00DC60C3" w:rsidRPr="00A4103C">
        <w:rPr>
          <w:rFonts w:asciiTheme="minorHAnsi" w:hAnsiTheme="minorHAnsi"/>
          <w:color w:val="auto"/>
        </w:rPr>
        <w:t xml:space="preserv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 as metabolic proteins accumulate damage or are destroyed, the amino acids in hexamerins can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196DE5"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196DE5"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can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523C86"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523C86"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261ABA60" w14:textId="3B481983"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 xml:space="preserve">accumulate and store </w:t>
      </w:r>
      <w:commentRangeStart w:id="69"/>
      <w:r w:rsidR="00DC60C3" w:rsidRPr="00A4103C">
        <w:rPr>
          <w:rFonts w:asciiTheme="minorHAnsi" w:hAnsiTheme="minorHAnsi"/>
          <w:color w:val="auto"/>
        </w:rPr>
        <w:t>more lipids</w:t>
      </w:r>
      <w:r w:rsidR="00DF316B" w:rsidRPr="00A4103C">
        <w:rPr>
          <w:rFonts w:asciiTheme="minorHAnsi" w:hAnsiTheme="minorHAnsi"/>
          <w:color w:val="auto"/>
        </w:rPr>
        <w:t xml:space="preserve"> </w:t>
      </w:r>
      <w:commentRangeEnd w:id="69"/>
      <w:r w:rsidR="00970DD9">
        <w:rPr>
          <w:rStyle w:val="CommentReference"/>
        </w:rPr>
        <w:commentReference w:id="69"/>
      </w:r>
      <w:r w:rsidR="00DF316B" w:rsidRPr="00A4103C">
        <w:rPr>
          <w:rFonts w:asciiTheme="minorHAnsi" w:hAnsiTheme="minorHAnsi"/>
          <w:color w:val="auto"/>
        </w:rPr>
        <w:t>to fuel their metabolism</w:t>
      </w:r>
      <w:r w:rsidR="00DC60C3" w:rsidRPr="00A4103C">
        <w:rPr>
          <w:rFonts w:asciiTheme="minorHAnsi" w:hAnsiTheme="minorHAnsi"/>
          <w:color w:val="auto"/>
        </w:rPr>
        <w:t xml:space="preserve">. For example, diapausing </w:t>
      </w:r>
      <w:r w:rsidR="00DC60C3" w:rsidRPr="00A4103C">
        <w:rPr>
          <w:rFonts w:asciiTheme="minorHAnsi" w:hAnsiTheme="minorHAnsi"/>
          <w:i/>
          <w:color w:val="auto"/>
        </w:rPr>
        <w:t xml:space="preserve">Culex pippens </w:t>
      </w:r>
      <w:r w:rsidR="00DC60C3" w:rsidRPr="00A4103C">
        <w:rPr>
          <w:rFonts w:asciiTheme="minorHAnsi" w:hAnsiTheme="minorHAnsi"/>
          <w:color w:val="auto"/>
        </w:rPr>
        <w:t>female mosquitos reared at 22</w:t>
      </w:r>
      <w:r w:rsidR="00DC60C3" w:rsidRPr="00A4103C">
        <w:rPr>
          <w:color w:val="auto"/>
        </w:rPr>
        <w:t>°</w:t>
      </w:r>
      <w:r w:rsidR="00DC60C3" w:rsidRPr="00A4103C">
        <w:rPr>
          <w:rFonts w:asciiTheme="minorHAnsi" w:hAnsiTheme="minorHAnsi"/>
          <w:color w:val="auto"/>
        </w:rPr>
        <w:t xml:space="preserve">C and under a </w:t>
      </w:r>
      <w:commentRangeStart w:id="70"/>
      <w:r w:rsidR="00DC60C3" w:rsidRPr="00A4103C">
        <w:rPr>
          <w:rFonts w:asciiTheme="minorHAnsi" w:hAnsiTheme="minorHAnsi"/>
          <w:color w:val="auto"/>
        </w:rPr>
        <w:t xml:space="preserve">14-hour </w:t>
      </w:r>
      <w:r w:rsidR="00DC60C3" w:rsidRPr="00A4103C">
        <w:rPr>
          <w:rFonts w:asciiTheme="minorHAnsi" w:hAnsiTheme="minorHAnsi"/>
          <w:color w:val="auto"/>
        </w:rPr>
        <w:lastRenderedPageBreak/>
        <w:t xml:space="preserve">photoperiod accumulate significantly more lipids in preparation for diapause relative to their non-diapausing conspecifics reared at the same temperature and under a 9-hour </w:t>
      </w:r>
      <w:commentRangeEnd w:id="70"/>
      <w:r w:rsidR="00970DD9">
        <w:rPr>
          <w:rStyle w:val="CommentReference"/>
        </w:rPr>
        <w:commentReference w:id="70"/>
      </w:r>
      <w:r w:rsidR="00DC60C3" w:rsidRPr="00A4103C">
        <w:rPr>
          <w:rFonts w:asciiTheme="minorHAnsi" w:hAnsiTheme="minorHAnsi"/>
          <w:color w:val="auto"/>
        </w:rPr>
        <w:t xml:space="preserve">photoperiod. These stored lipids are utilized as a source of energy during diapause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can 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55586BB3" w14:textId="7F895C0B" w:rsidR="00DD7120" w:rsidRPr="00A4103C" w:rsidRDefault="00167BF6" w:rsidP="00EE68B1">
      <w:pPr>
        <w:spacing w:line="480" w:lineRule="auto"/>
        <w:ind w:firstLine="720"/>
        <w:rPr>
          <w:rFonts w:asciiTheme="minorHAnsi" w:hAnsiTheme="minorHAnsi"/>
          <w:color w:val="auto"/>
        </w:rPr>
      </w:pPr>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w:t>
      </w:r>
      <w:ins w:id="71" w:author="Dan Hahn" w:date="2017-10-22T16:03:00Z">
        <w:r w:rsidR="00970DD9">
          <w:rPr>
            <w:rFonts w:asciiTheme="minorHAnsi" w:hAnsiTheme="minorHAnsi"/>
            <w:color w:val="auto"/>
          </w:rPr>
          <w:t>,</w:t>
        </w:r>
      </w:ins>
      <w:r w:rsidR="00740325" w:rsidRPr="00A4103C">
        <w:rPr>
          <w:rFonts w:asciiTheme="minorHAnsi" w:hAnsiTheme="minorHAnsi"/>
          <w:color w:val="auto"/>
        </w:rPr>
        <w:t xml:space="preserve"> and those </w:t>
      </w:r>
      <w:r w:rsidR="009C4940" w:rsidRPr="00A4103C">
        <w:rPr>
          <w:rFonts w:asciiTheme="minorHAnsi" w:hAnsiTheme="minorHAnsi"/>
          <w:color w:val="auto"/>
        </w:rPr>
        <w:t>used during diapause</w:t>
      </w:r>
      <w:ins w:id="72" w:author="Dan Hahn" w:date="2017-10-22T16:03:00Z">
        <w:r w:rsidR="00970DD9">
          <w:rPr>
            <w:rFonts w:asciiTheme="minorHAnsi" w:hAnsiTheme="minorHAnsi"/>
            <w:color w:val="auto"/>
          </w:rPr>
          <w:t>,</w:t>
        </w:r>
      </w:ins>
      <w:r w:rsidR="009C4940" w:rsidRPr="00A4103C">
        <w:rPr>
          <w:rFonts w:asciiTheme="minorHAnsi" w:hAnsiTheme="minorHAnsi"/>
          <w:color w:val="auto"/>
        </w:rPr>
        <w:t xml:space="preserve"> could be affected by increases in metabolic activity</w:t>
      </w:r>
      <w:r w:rsidR="00DC60C3" w:rsidRPr="00A4103C">
        <w:rPr>
          <w:rFonts w:asciiTheme="minorHAnsi" w:hAnsiTheme="minorHAnsi"/>
          <w:color w:val="auto"/>
        </w:rPr>
        <w:t xml:space="preserve"> </w:t>
      </w:r>
      <w:commentRangeStart w:id="73"/>
      <w:del w:id="74" w:author="Dan Hahn" w:date="2017-10-22T16:03:00Z">
        <w:r w:rsidR="00DF22FD" w:rsidRPr="00A4103C" w:rsidDel="00970DD9">
          <w:rPr>
            <w:rFonts w:asciiTheme="minorHAnsi" w:hAnsiTheme="minorHAnsi"/>
            <w:color w:val="auto"/>
          </w:rPr>
          <w:delText xml:space="preserve">and </w:delText>
        </w:r>
      </w:del>
      <w:ins w:id="75" w:author="Dan Hahn" w:date="2017-10-22T16:03:00Z">
        <w:r w:rsidR="00970DD9">
          <w:rPr>
            <w:rFonts w:asciiTheme="minorHAnsi" w:hAnsiTheme="minorHAnsi"/>
            <w:color w:val="auto"/>
          </w:rPr>
          <w:t xml:space="preserve">that may </w:t>
        </w:r>
        <w:commentRangeEnd w:id="73"/>
        <w:r w:rsidR="00970DD9">
          <w:rPr>
            <w:rStyle w:val="CommentReference"/>
          </w:rPr>
          <w:commentReference w:id="73"/>
        </w:r>
      </w:ins>
      <w:r w:rsidR="00DC60C3" w:rsidRPr="00A4103C">
        <w:rPr>
          <w:rFonts w:asciiTheme="minorHAnsi" w:hAnsiTheme="minorHAnsi"/>
          <w:color w:val="auto"/>
        </w:rPr>
        <w:t xml:space="preserve">ultimately </w:t>
      </w:r>
      <w:r w:rsidR="00740325" w:rsidRPr="00A4103C">
        <w:rPr>
          <w:rFonts w:asciiTheme="minorHAnsi" w:hAnsiTheme="minorHAnsi"/>
          <w:color w:val="auto"/>
        </w:rPr>
        <w:t>affect</w:t>
      </w:r>
      <w:r w:rsidR="00FB6212" w:rsidRPr="00A4103C">
        <w:rPr>
          <w:rFonts w:asciiTheme="minorHAnsi" w:hAnsiTheme="minorHAnsi"/>
          <w:color w:val="auto"/>
        </w:rPr>
        <w:t xml:space="preserve"> </w:t>
      </w:r>
      <w:r w:rsidR="00DF22FD" w:rsidRPr="00A4103C">
        <w:rPr>
          <w:rFonts w:asciiTheme="minorHAnsi" w:hAnsiTheme="minorHAnsi"/>
          <w:color w:val="auto"/>
        </w:rPr>
        <w:t>diapause survival.</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 xml:space="preserve">, </w:t>
      </w:r>
      <w:commentRangeStart w:id="76"/>
      <w:r w:rsidR="00142B31" w:rsidRPr="00A4103C">
        <w:rPr>
          <w:rFonts w:asciiTheme="minorHAnsi" w:hAnsiTheme="minorHAnsi"/>
          <w:color w:val="auto"/>
        </w:rPr>
        <w:t>l</w:t>
      </w:r>
      <w:commentRangeStart w:id="77"/>
      <w:commentRangeStart w:id="78"/>
      <w:r w:rsidR="0004432B" w:rsidRPr="00A4103C">
        <w:rPr>
          <w:rFonts w:asciiTheme="minorHAnsi" w:hAnsiTheme="minorHAnsi"/>
          <w:color w:val="auto"/>
        </w:rPr>
        <w:t>osers</w:t>
      </w:r>
      <w:commentRangeEnd w:id="76"/>
      <w:r w:rsidR="00970DD9">
        <w:rPr>
          <w:rStyle w:val="CommentReference"/>
        </w:rPr>
        <w:commentReference w:id="76"/>
      </w:r>
      <w:r w:rsidR="00642971" w:rsidRPr="00A4103C">
        <w:rPr>
          <w:rFonts w:asciiTheme="minorHAnsi" w:hAnsiTheme="minorHAnsi"/>
          <w:color w:val="auto"/>
        </w:rPr>
        <w:t xml:space="preserve"> could be unable to accumulate or </w:t>
      </w:r>
      <w:commentRangeStart w:id="79"/>
      <w:r w:rsidR="00642971" w:rsidRPr="00A4103C">
        <w:rPr>
          <w:rFonts w:asciiTheme="minorHAnsi" w:hAnsiTheme="minorHAnsi"/>
          <w:color w:val="auto"/>
        </w:rPr>
        <w:t xml:space="preserve">store more nutrients </w:t>
      </w:r>
      <w:commentRangeEnd w:id="79"/>
      <w:r w:rsidR="00970DD9">
        <w:rPr>
          <w:rStyle w:val="CommentReference"/>
        </w:rPr>
        <w:commentReference w:id="79"/>
      </w:r>
      <w:r w:rsidR="00642971" w:rsidRPr="00A4103C">
        <w:rPr>
          <w:rFonts w:asciiTheme="minorHAnsi" w:hAnsiTheme="minorHAnsi"/>
          <w:color w:val="auto"/>
        </w:rPr>
        <w:t>due to environmental or morphological limitations</w:t>
      </w:r>
      <w:r w:rsidR="00173864" w:rsidRPr="00A4103C">
        <w:rPr>
          <w:rFonts w:asciiTheme="minorHAnsi" w:hAnsiTheme="minorHAnsi"/>
          <w:color w:val="auto"/>
        </w:rPr>
        <w:t>, possibly resulting in an energy deficit at the beginning of diapause.</w:t>
      </w:r>
      <w:r w:rsidR="0004432B" w:rsidRPr="00A4103C">
        <w:rPr>
          <w:rFonts w:asciiTheme="minorHAnsi" w:hAnsiTheme="minorHAnsi"/>
          <w:color w:val="auto"/>
        </w:rPr>
        <w:t xml:space="preserve"> </w:t>
      </w:r>
      <w:commentRangeStart w:id="80"/>
      <w:r w:rsidR="0004432B" w:rsidRPr="00A4103C">
        <w:rPr>
          <w:rFonts w:asciiTheme="minorHAnsi" w:hAnsiTheme="minorHAnsi"/>
          <w:color w:val="auto"/>
        </w:rPr>
        <w:t>During diapause, 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 of stored nutrients</w:t>
      </w:r>
      <w:r w:rsidR="00173864" w:rsidRPr="00A4103C">
        <w:rPr>
          <w:rFonts w:asciiTheme="minorHAnsi" w:hAnsiTheme="minorHAnsi"/>
          <w:color w:val="auto"/>
        </w:rPr>
        <w:t xml:space="preserve"> to meet their increased metabolic demands</w:t>
      </w:r>
      <w:r w:rsidR="00EB3B76" w:rsidRPr="00A4103C">
        <w:rPr>
          <w:rFonts w:asciiTheme="minorHAnsi" w:hAnsiTheme="minorHAnsi"/>
          <w:color w:val="auto"/>
        </w:rPr>
        <w:t xml:space="preserve"> before diapause ends and not survive the winter</w:t>
      </w:r>
      <w:commentRangeEnd w:id="80"/>
      <w:r w:rsidR="00970DD9">
        <w:rPr>
          <w:rStyle w:val="CommentReference"/>
        </w:rPr>
        <w:commentReference w:id="80"/>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able to 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to 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commentRangeEnd w:id="77"/>
      <w:r w:rsidR="00D7056F" w:rsidRPr="00A4103C">
        <w:rPr>
          <w:rStyle w:val="CommentReference"/>
        </w:rPr>
        <w:commentReference w:id="77"/>
      </w:r>
      <w:commentRangeEnd w:id="78"/>
      <w:r w:rsidR="00122D4C" w:rsidRPr="00A4103C">
        <w:rPr>
          <w:rStyle w:val="CommentReference"/>
        </w:rPr>
        <w:commentReference w:id="78"/>
      </w:r>
      <w:r w:rsidR="00A47F6D" w:rsidRPr="00A4103C">
        <w:rPr>
          <w:rFonts w:asciiTheme="minorHAnsi" w:hAnsiTheme="minorHAnsi"/>
          <w:color w:val="auto"/>
        </w:rPr>
        <w:t xml:space="preserve">To </w:t>
      </w:r>
      <w:r w:rsidR="00A47F6D" w:rsidRPr="00A4103C">
        <w:rPr>
          <w:rFonts w:asciiTheme="minorHAnsi" w:hAnsiTheme="minorHAnsi"/>
          <w:color w:val="auto"/>
        </w:rPr>
        <w:lastRenderedPageBreak/>
        <w:t>u</w:t>
      </w:r>
      <w:r w:rsidR="00F92B72" w:rsidRPr="00A4103C">
        <w:rPr>
          <w:rFonts w:asciiTheme="minorHAnsi" w:hAnsiTheme="minorHAnsi"/>
          <w:color w:val="auto"/>
        </w:rPr>
        <w:t>n</w:t>
      </w:r>
      <w:r w:rsidR="00A47F6D" w:rsidRPr="00A4103C">
        <w:rPr>
          <w:rFonts w:asciiTheme="minorHAnsi" w:hAnsiTheme="minorHAnsi"/>
          <w:color w:val="auto"/>
        </w:rPr>
        <w:t>derstand</w:t>
      </w:r>
      <w:r w:rsidR="00C61A98" w:rsidRPr="00A4103C">
        <w:rPr>
          <w:rFonts w:asciiTheme="minorHAnsi" w:hAnsiTheme="minorHAnsi"/>
          <w:color w:val="auto"/>
        </w:rPr>
        <w:t xml:space="preserve"> </w:t>
      </w:r>
      <w:r w:rsidR="00803551" w:rsidRPr="00A4103C">
        <w:rPr>
          <w:rFonts w:asciiTheme="minorHAnsi" w:hAnsiTheme="minorHAnsi"/>
          <w:color w:val="auto"/>
        </w:rPr>
        <w:t>the affect</w:t>
      </w:r>
      <w:ins w:id="81" w:author="Dan Hahn" w:date="2017-10-22T16:07:00Z">
        <w:r w:rsidR="00CB5A6F">
          <w:rPr>
            <w:rFonts w:asciiTheme="minorHAnsi" w:hAnsiTheme="minorHAnsi"/>
            <w:color w:val="auto"/>
          </w:rPr>
          <w:t>s</w:t>
        </w:r>
      </w:ins>
      <w:r w:rsidR="00C61A98" w:rsidRPr="00A4103C">
        <w:rPr>
          <w:rFonts w:asciiTheme="minorHAnsi" w:hAnsiTheme="minorHAnsi"/>
          <w:color w:val="auto"/>
        </w:rPr>
        <w:t xml:space="preserve"> climate change </w:t>
      </w:r>
      <w:r w:rsidR="00A47F6D" w:rsidRPr="00A4103C">
        <w:rPr>
          <w:rFonts w:asciiTheme="minorHAnsi" w:hAnsiTheme="minorHAnsi"/>
          <w:color w:val="auto"/>
        </w:rPr>
        <w:t>could</w:t>
      </w:r>
      <w:r w:rsidR="00C2215C" w:rsidRPr="00A4103C">
        <w:rPr>
          <w:rFonts w:asciiTheme="minorHAnsi" w:hAnsiTheme="minorHAnsi"/>
          <w:color w:val="auto"/>
        </w:rPr>
        <w:t xml:space="preserve"> </w:t>
      </w:r>
      <w:r w:rsidR="00803551" w:rsidRPr="00A4103C">
        <w:rPr>
          <w:rFonts w:asciiTheme="minorHAnsi" w:hAnsiTheme="minorHAnsi"/>
          <w:color w:val="auto"/>
        </w:rPr>
        <w:t xml:space="preserve">have on </w:t>
      </w:r>
      <w:r w:rsidR="00A47F6D" w:rsidRPr="00A4103C">
        <w:rPr>
          <w:rFonts w:asciiTheme="minorHAnsi" w:hAnsiTheme="minorHAnsi"/>
          <w:color w:val="auto"/>
        </w:rPr>
        <w:t>nutrient accumulation,</w:t>
      </w:r>
      <w:r w:rsidR="00A4103C" w:rsidRPr="00A4103C">
        <w:rPr>
          <w:rFonts w:asciiTheme="minorHAnsi" w:hAnsiTheme="minorHAnsi"/>
          <w:color w:val="auto"/>
        </w:rPr>
        <w:t xml:space="preserve"> </w:t>
      </w:r>
      <w:commentRangeStart w:id="82"/>
      <w:r w:rsidR="00A4103C" w:rsidRPr="00A4103C">
        <w:rPr>
          <w:rFonts w:asciiTheme="minorHAnsi" w:hAnsiTheme="minorHAnsi"/>
          <w:color w:val="auto"/>
        </w:rPr>
        <w:t>we should first diagnose</w:t>
      </w:r>
      <w:r w:rsidR="00A47F6D" w:rsidRPr="00A4103C">
        <w:rPr>
          <w:rFonts w:asciiTheme="minorHAnsi" w:hAnsiTheme="minorHAnsi"/>
          <w:color w:val="auto"/>
        </w:rPr>
        <w:t xml:space="preserve"> the nutrient concentration </w:t>
      </w:r>
      <w:r w:rsidR="00A4103C" w:rsidRPr="00A4103C">
        <w:rPr>
          <w:rFonts w:asciiTheme="minorHAnsi" w:hAnsiTheme="minorHAnsi"/>
          <w:color w:val="auto"/>
        </w:rPr>
        <w:t xml:space="preserve">of insects </w:t>
      </w:r>
      <w:r w:rsidR="00A47F6D" w:rsidRPr="00A4103C">
        <w:rPr>
          <w:rFonts w:asciiTheme="minorHAnsi" w:hAnsiTheme="minorHAnsi"/>
          <w:color w:val="auto"/>
        </w:rPr>
        <w:t>prior to diapause</w:t>
      </w:r>
      <w:r w:rsidR="00A4103C" w:rsidRPr="00A4103C">
        <w:rPr>
          <w:rFonts w:asciiTheme="minorHAnsi" w:hAnsiTheme="minorHAnsi"/>
          <w:color w:val="auto"/>
        </w:rPr>
        <w:t>.</w:t>
      </w:r>
      <w:r w:rsidR="00A1704D" w:rsidRPr="00A4103C">
        <w:rPr>
          <w:rFonts w:asciiTheme="minorHAnsi" w:hAnsiTheme="minorHAnsi"/>
          <w:color w:val="auto"/>
        </w:rPr>
        <w:t xml:space="preserve"> </w:t>
      </w:r>
      <w:commentRangeEnd w:id="82"/>
      <w:r w:rsidR="00CB5A6F">
        <w:rPr>
          <w:rStyle w:val="CommentReference"/>
        </w:rPr>
        <w:commentReference w:id="82"/>
      </w:r>
      <w:r w:rsidR="00A1704D" w:rsidRPr="00A4103C">
        <w:rPr>
          <w:rFonts w:asciiTheme="minorHAnsi" w:hAnsiTheme="minorHAnsi"/>
          <w:color w:val="auto"/>
        </w:rPr>
        <w:t>By investigating</w:t>
      </w:r>
      <w:r w:rsidR="00C61A98" w:rsidRPr="00A4103C">
        <w:rPr>
          <w:rFonts w:asciiTheme="minorHAnsi" w:hAnsiTheme="minorHAnsi"/>
          <w:color w:val="auto"/>
        </w:rPr>
        <w:t xml:space="preserve"> the</w:t>
      </w:r>
      <w:r w:rsidR="00120420" w:rsidRPr="00A4103C">
        <w:rPr>
          <w:rFonts w:asciiTheme="minorHAnsi" w:hAnsiTheme="minorHAnsi"/>
          <w:color w:val="auto"/>
        </w:rPr>
        <w:t xml:space="preserve"> energetic</w:t>
      </w:r>
      <w:r w:rsidR="00C61A98" w:rsidRPr="00A4103C">
        <w:rPr>
          <w:rFonts w:asciiTheme="minorHAnsi" w:hAnsiTheme="minorHAnsi"/>
          <w:color w:val="auto"/>
        </w:rPr>
        <w:t xml:space="preserve"> demands of overwintering</w:t>
      </w:r>
      <w:r w:rsidR="00120420" w:rsidRPr="00A4103C">
        <w:rPr>
          <w:rFonts w:asciiTheme="minorHAnsi" w:hAnsiTheme="minorHAnsi"/>
          <w:color w:val="auto"/>
        </w:rPr>
        <w:t xml:space="preserve"> in populations </w:t>
      </w:r>
      <w:r w:rsidR="00381E0D" w:rsidRPr="00A4103C">
        <w:rPr>
          <w:rFonts w:asciiTheme="minorHAnsi" w:hAnsiTheme="minorHAnsi"/>
          <w:color w:val="auto"/>
        </w:rPr>
        <w:t>with different diapause lengths we can begin to characterize the metabolic needs of insects</w:t>
      </w:r>
      <w:r w:rsidR="00824239" w:rsidRPr="00A4103C">
        <w:rPr>
          <w:rFonts w:asciiTheme="minorHAnsi" w:hAnsiTheme="minorHAnsi"/>
          <w:color w:val="auto"/>
        </w:rPr>
        <w:t xml:space="preserve"> entering</w:t>
      </w:r>
      <w:r w:rsidR="00381E0D" w:rsidRPr="00A4103C">
        <w:rPr>
          <w:rFonts w:asciiTheme="minorHAnsi" w:hAnsiTheme="minorHAnsi"/>
          <w:color w:val="auto"/>
        </w:rPr>
        <w:t xml:space="preserve"> diapause</w:t>
      </w:r>
      <w:r w:rsidR="00A4103C" w:rsidRPr="00A4103C">
        <w:rPr>
          <w:rFonts w:asciiTheme="minorHAnsi" w:hAnsiTheme="minorHAnsi"/>
          <w:color w:val="auto"/>
        </w:rPr>
        <w:t xml:space="preserve"> and eventually manipulate </w:t>
      </w:r>
      <w:commentRangeStart w:id="83"/>
      <w:r w:rsidR="00A4103C" w:rsidRPr="00A4103C">
        <w:rPr>
          <w:rFonts w:asciiTheme="minorHAnsi" w:hAnsiTheme="minorHAnsi"/>
          <w:color w:val="auto"/>
        </w:rPr>
        <w:t>those concentrations</w:t>
      </w:r>
      <w:commentRangeEnd w:id="83"/>
      <w:r w:rsidR="00B23DB9">
        <w:rPr>
          <w:rStyle w:val="CommentReference"/>
        </w:rPr>
        <w:commentReference w:id="83"/>
      </w:r>
      <w:r w:rsidR="00381E0D" w:rsidRPr="00A4103C">
        <w:rPr>
          <w:rFonts w:asciiTheme="minorHAnsi" w:hAnsiTheme="minorHAnsi"/>
          <w:color w:val="auto"/>
        </w:rPr>
        <w:t xml:space="preserve">. </w:t>
      </w:r>
      <w:r w:rsidR="00EE68B1" w:rsidRPr="00A4103C">
        <w:rPr>
          <w:rFonts w:asciiTheme="minorHAnsi" w:hAnsiTheme="minorHAnsi"/>
          <w:i/>
          <w:color w:val="auto"/>
        </w:rPr>
        <w:t>Ostrinia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naturally occurring insect pest with </w:t>
      </w:r>
      <w:ins w:id="84" w:author="Dan Hahn" w:date="2017-10-22T18:19:00Z">
        <w:r w:rsidR="00B23DB9">
          <w:rPr>
            <w:rFonts w:asciiTheme="minorHAnsi" w:hAnsiTheme="minorHAnsi"/>
            <w:color w:val="auto"/>
          </w:rPr>
          <w:t xml:space="preserve">two </w:t>
        </w:r>
      </w:ins>
      <w:r w:rsidR="002A7EA4" w:rsidRPr="00A4103C">
        <w:rPr>
          <w:rFonts w:asciiTheme="minorHAnsi" w:hAnsiTheme="minorHAnsi"/>
          <w:color w:val="auto"/>
        </w:rPr>
        <w:t xml:space="preserve">distinct </w:t>
      </w:r>
      <w:ins w:id="85" w:author="Dan Hahn" w:date="2017-10-22T18:20:00Z">
        <w:r w:rsidR="00B23DB9">
          <w:rPr>
            <w:rFonts w:asciiTheme="minorHAnsi" w:hAnsiTheme="minorHAnsi"/>
            <w:color w:val="auto"/>
          </w:rPr>
          <w:t xml:space="preserve">naturally segregating z-chromosome </w:t>
        </w:r>
      </w:ins>
      <w:ins w:id="86" w:author="Dan Hahn" w:date="2017-10-22T18:19:00Z">
        <w:r w:rsidR="00B23DB9">
          <w:rPr>
            <w:rFonts w:asciiTheme="minorHAnsi" w:hAnsiTheme="minorHAnsi"/>
            <w:color w:val="auto"/>
          </w:rPr>
          <w:t xml:space="preserve">polymorphisms </w:t>
        </w:r>
      </w:ins>
      <w:ins w:id="87" w:author="Dan Hahn" w:date="2017-10-22T18:20:00Z">
        <w:r w:rsidR="00B23DB9">
          <w:rPr>
            <w:rFonts w:asciiTheme="minorHAnsi" w:hAnsiTheme="minorHAnsi"/>
            <w:color w:val="auto"/>
          </w:rPr>
          <w:t>that differ in the length of their diapause period,</w:t>
        </w:r>
      </w:ins>
      <w:del w:id="88" w:author="Dan Hahn" w:date="2017-10-22T18:20:00Z">
        <w:r w:rsidR="002A7EA4" w:rsidRPr="00A4103C" w:rsidDel="00B23DB9">
          <w:rPr>
            <w:rFonts w:asciiTheme="minorHAnsi" w:hAnsiTheme="minorHAnsi"/>
            <w:color w:val="auto"/>
          </w:rPr>
          <w:delText>populations having polymorphic diapause lengths</w:delText>
        </w:r>
      </w:del>
      <w:r w:rsidR="002A7EA4" w:rsidRPr="00A4103C">
        <w:rPr>
          <w:rFonts w:asciiTheme="minorHAnsi" w:hAnsiTheme="minorHAnsi"/>
          <w:color w:val="auto"/>
        </w:rPr>
        <w:t xml:space="preserve"> making ECB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 the demands of overwintering on resource accumulation.</w:t>
      </w:r>
    </w:p>
    <w:p w14:paraId="3F9BBE15" w14:textId="1A558E11" w:rsidR="0079122A" w:rsidRPr="00A4103C" w:rsidRDefault="00EE68B1" w:rsidP="00EE68B1">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distributed </w:t>
      </w:r>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6D2C61" w:rsidRPr="00A4103C">
        <w:rPr>
          <w:rFonts w:asciiTheme="minorHAnsi" w:hAnsiTheme="minorHAnsi"/>
          <w:color w:val="auto"/>
        </w:rPr>
        <w:fldChar w:fldCharType="begin" w:fldLock="1"/>
      </w:r>
      <w:r w:rsidR="00BD6232" w:rsidRPr="00A4103C">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6D2C61"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European corn borer populations are categorized into strains characterized by voltinism (the number of generations that </w:t>
      </w:r>
      <w:ins w:id="89" w:author="Dan Hahn" w:date="2017-10-22T18:20:00Z">
        <w:r w:rsidR="00B23DB9">
          <w:rPr>
            <w:rFonts w:asciiTheme="minorHAnsi" w:hAnsiTheme="minorHAnsi"/>
            <w:color w:val="auto"/>
          </w:rPr>
          <w:t xml:space="preserve">a </w:t>
        </w:r>
      </w:ins>
      <w:r w:rsidR="007F30CF" w:rsidRPr="00A4103C">
        <w:rPr>
          <w:rFonts w:asciiTheme="minorHAnsi" w:hAnsiTheme="minorHAnsi"/>
          <w:color w:val="auto"/>
        </w:rPr>
        <w:t xml:space="preserve">population produces each year before entering diapause) </w:t>
      </w:r>
      <w:r w:rsidR="007F30CF"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7F30CF"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7F30CF" w:rsidRPr="00A4103C">
        <w:rPr>
          <w:rFonts w:asciiTheme="minorHAnsi" w:hAnsiTheme="minorHAnsi"/>
          <w:color w:val="auto"/>
        </w:rPr>
        <w:fldChar w:fldCharType="end"/>
      </w:r>
      <w:r w:rsidR="007F30CF" w:rsidRPr="00A4103C">
        <w:rPr>
          <w:rFonts w:asciiTheme="minorHAnsi" w:hAnsiTheme="minorHAnsi"/>
          <w:color w:val="auto"/>
        </w:rPr>
        <w:t xml:space="preserve">. </w:t>
      </w:r>
      <w:del w:id="90" w:author="Dan Hahn" w:date="2017-10-22T18:21:00Z">
        <w:r w:rsidR="00DD7120" w:rsidRPr="00A4103C" w:rsidDel="00FF3992">
          <w:rPr>
            <w:rFonts w:asciiTheme="minorHAnsi" w:hAnsiTheme="minorHAnsi"/>
            <w:color w:val="auto"/>
          </w:rPr>
          <w:delText xml:space="preserve">Through </w:delText>
        </w:r>
      </w:del>
      <w:ins w:id="91" w:author="Dan Hahn" w:date="2017-10-22T18:21:00Z">
        <w:r w:rsidR="00FF3992">
          <w:rPr>
            <w:rFonts w:asciiTheme="minorHAnsi" w:hAnsiTheme="minorHAnsi"/>
            <w:color w:val="auto"/>
          </w:rPr>
          <w:t>Across</w:t>
        </w:r>
        <w:r w:rsidR="00FF3992" w:rsidRPr="00A4103C">
          <w:rPr>
            <w:rFonts w:asciiTheme="minorHAnsi" w:hAnsiTheme="minorHAnsi"/>
            <w:color w:val="auto"/>
          </w:rPr>
          <w:t xml:space="preserve"> </w:t>
        </w:r>
      </w:ins>
      <w:r w:rsidR="00DD7120" w:rsidRPr="00A4103C">
        <w:rPr>
          <w:rFonts w:asciiTheme="minorHAnsi" w:hAnsiTheme="minorHAnsi"/>
          <w:color w:val="auto"/>
        </w:rPr>
        <w:t xml:space="preserve">its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w:t>
      </w:r>
      <w:proofErr w:type="spellStart"/>
      <w:r w:rsidRPr="00A4103C">
        <w:rPr>
          <w:rFonts w:asciiTheme="minorHAnsi" w:hAnsiTheme="minorHAnsi"/>
          <w:color w:val="auto"/>
        </w:rPr>
        <w:t>clina</w:t>
      </w:r>
      <w:r w:rsidR="001D6AFF" w:rsidRPr="00A4103C">
        <w:rPr>
          <w:rFonts w:asciiTheme="minorHAnsi" w:hAnsiTheme="minorHAnsi"/>
          <w:color w:val="auto"/>
        </w:rPr>
        <w:t>ly</w:t>
      </w:r>
      <w:proofErr w:type="spellEnd"/>
      <w:r w:rsidR="001D6AFF" w:rsidRPr="00A4103C">
        <w:rPr>
          <w:rFonts w:asciiTheme="minorHAnsi" w:hAnsiTheme="minorHAnsi"/>
          <w:color w:val="auto"/>
        </w:rPr>
        <w:t xml:space="preserve"> with voltinism increasing from univoltine at the northern e</w:t>
      </w:r>
      <w:r w:rsidR="00906F61" w:rsidRPr="00A4103C">
        <w:rPr>
          <w:rFonts w:asciiTheme="minorHAnsi" w:hAnsiTheme="minorHAnsi"/>
          <w:color w:val="auto"/>
        </w:rPr>
        <w:t xml:space="preserve">dge to bivoltine and </w:t>
      </w:r>
      <w:ins w:id="92" w:author="Dan Hahn" w:date="2017-10-22T18:22:00Z">
        <w:r w:rsidR="00FF3992">
          <w:rPr>
            <w:rFonts w:asciiTheme="minorHAnsi" w:hAnsiTheme="minorHAnsi"/>
            <w:color w:val="auto"/>
          </w:rPr>
          <w:t xml:space="preserve">subsequently </w:t>
        </w:r>
      </w:ins>
      <w:r w:rsidR="00906F61" w:rsidRPr="00A4103C">
        <w:rPr>
          <w:rFonts w:asciiTheme="minorHAnsi" w:hAnsiTheme="minorHAnsi"/>
          <w:color w:val="auto"/>
        </w:rPr>
        <w:t>multivoltine populations as latitude decreases</w:t>
      </w:r>
      <w:r w:rsidR="004F282C" w:rsidRPr="00A4103C">
        <w:rPr>
          <w:rFonts w:asciiTheme="minorHAnsi" w:hAnsiTheme="minorHAnsi"/>
          <w:color w:val="auto"/>
        </w:rPr>
        <w:t xml:space="preserve"> </w:t>
      </w:r>
      <w:r w:rsidR="004F282C" w:rsidRPr="00A4103C">
        <w:rPr>
          <w:rFonts w:asciiTheme="minorHAnsi" w:hAnsiTheme="minorHAnsi"/>
          <w:color w:val="auto"/>
        </w:rPr>
        <w:fldChar w:fldCharType="begin" w:fldLock="1"/>
      </w:r>
      <w:r w:rsidR="004F282C" w:rsidRPr="00A4103C">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4F282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further characterized by the composition of their sex pheromone.</w:t>
      </w:r>
      <w:r w:rsidR="001C5CCC" w:rsidRPr="00A4103C">
        <w:rPr>
          <w:rFonts w:asciiTheme="minorHAnsi" w:hAnsiTheme="minorHAnsi"/>
          <w:color w:val="auto"/>
        </w:rPr>
        <w:t xml:space="preserve"> </w:t>
      </w:r>
      <w:r w:rsidR="006753B7" w:rsidRPr="00A4103C">
        <w:rPr>
          <w:rFonts w:asciiTheme="minorHAnsi" w:hAnsiTheme="minorHAnsi"/>
          <w:color w:val="auto"/>
        </w:rPr>
        <w:t xml:space="preserve">Sex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w:t>
      </w:r>
      <w:proofErr w:type="spellStart"/>
      <w:r w:rsidR="00282EA3" w:rsidRPr="00A4103C">
        <w:rPr>
          <w:rFonts w:asciiTheme="minorHAnsi" w:hAnsiTheme="minorHAnsi"/>
          <w:color w:val="auto"/>
        </w:rPr>
        <w:t>acylated</w:t>
      </w:r>
      <w:proofErr w:type="spellEnd"/>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246344"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A4103C">
        <w:rPr>
          <w:rFonts w:asciiTheme="minorHAnsi" w:hAnsiTheme="minorHAnsi"/>
          <w:color w:val="auto"/>
        </w:rPr>
        <w:fldChar w:fldCharType="separate"/>
      </w:r>
      <w:r w:rsidR="00246344" w:rsidRPr="00A4103C">
        <w:rPr>
          <w:rFonts w:asciiTheme="minorHAnsi" w:hAnsiTheme="minorHAnsi"/>
          <w:noProof/>
          <w:color w:val="auto"/>
        </w:rPr>
        <w:t>(Lassance et al. 2010)</w:t>
      </w:r>
      <w:r w:rsidR="00246344"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ins w:id="93" w:author="Dan Hahn" w:date="2017-10-22T18:22:00Z">
        <w:r w:rsidR="00FF3992">
          <w:rPr>
            <w:rFonts w:asciiTheme="minorHAnsi" w:hAnsiTheme="minorHAnsi"/>
            <w:color w:val="auto"/>
          </w:rPr>
          <w:t xml:space="preserve">the </w:t>
        </w:r>
      </w:ins>
      <w:del w:id="94" w:author="Dan Hahn" w:date="2017-10-22T18:22:00Z">
        <w:r w:rsidR="007F30CF" w:rsidRPr="00A4103C" w:rsidDel="00FF3992">
          <w:rPr>
            <w:rFonts w:asciiTheme="minorHAnsi" w:hAnsiTheme="minorHAnsi"/>
            <w:color w:val="auto"/>
          </w:rPr>
          <w:delText>populations</w:delText>
        </w:r>
        <w:r w:rsidR="003D5AF6" w:rsidRPr="00A4103C" w:rsidDel="00FF3992">
          <w:rPr>
            <w:rFonts w:asciiTheme="minorHAnsi" w:hAnsiTheme="minorHAnsi"/>
            <w:color w:val="auto"/>
          </w:rPr>
          <w:delText xml:space="preserve"> </w:delText>
        </w:r>
      </w:del>
      <w:ins w:id="95" w:author="Dan Hahn" w:date="2017-10-22T18:22:00Z">
        <w:r w:rsidR="00FF3992">
          <w:rPr>
            <w:rFonts w:asciiTheme="minorHAnsi" w:hAnsiTheme="minorHAnsi"/>
            <w:color w:val="auto"/>
          </w:rPr>
          <w:t xml:space="preserve">two naturally </w:t>
        </w:r>
      </w:ins>
      <w:ins w:id="96" w:author="Dan Hahn" w:date="2017-10-22T18:23:00Z">
        <w:r w:rsidR="00FF3992">
          <w:rPr>
            <w:rFonts w:asciiTheme="minorHAnsi" w:hAnsiTheme="minorHAnsi"/>
            <w:color w:val="auto"/>
          </w:rPr>
          <w:t>segregating z-chromosome variants</w:t>
        </w:r>
      </w:ins>
      <w:ins w:id="97" w:author="Dan Hahn" w:date="2017-10-22T18:22:00Z">
        <w:r w:rsidR="00FF3992" w:rsidRPr="00A4103C">
          <w:rPr>
            <w:rFonts w:asciiTheme="minorHAnsi" w:hAnsiTheme="minorHAnsi"/>
            <w:color w:val="auto"/>
          </w:rPr>
          <w:t xml:space="preserve"> </w:t>
        </w:r>
      </w:ins>
      <w:r w:rsidR="003D5AF6"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 autosomal gene</w:t>
      </w:r>
      <w:r w:rsidR="0079122A" w:rsidRPr="00A4103C">
        <w:rPr>
          <w:rFonts w:asciiTheme="minorHAnsi" w:hAnsiTheme="minorHAnsi"/>
          <w:color w:val="auto"/>
        </w:rPr>
        <w:t xml:space="preserve"> </w:t>
      </w:r>
      <w:r w:rsidR="0079122A" w:rsidRPr="00A4103C">
        <w:rPr>
          <w:rFonts w:asciiTheme="minorHAnsi" w:hAnsiTheme="minorHAnsi"/>
          <w:color w:val="auto"/>
        </w:rPr>
        <w:lastRenderedPageBreak/>
        <w:t xml:space="preserve">responsible for </w:t>
      </w:r>
      <w:ins w:id="98" w:author="Dan Hahn" w:date="2017-10-22T18:23:00Z">
        <w:r w:rsidR="00FF3992">
          <w:rPr>
            <w:rFonts w:asciiTheme="minorHAnsi" w:hAnsiTheme="minorHAnsi"/>
            <w:color w:val="auto"/>
          </w:rPr>
          <w:t xml:space="preserve">pheromone synthesis has two different </w:t>
        </w:r>
      </w:ins>
      <w:ins w:id="99" w:author="Dan Hahn" w:date="2017-10-22T18:24:00Z">
        <w:r w:rsidR="00FF3992">
          <w:rPr>
            <w:rFonts w:asciiTheme="minorHAnsi" w:hAnsiTheme="minorHAnsi"/>
            <w:color w:val="auto"/>
          </w:rPr>
          <w:t>alleles</w:t>
        </w:r>
      </w:ins>
      <w:ins w:id="100" w:author="Dan Hahn" w:date="2017-10-22T18:23:00Z">
        <w:r w:rsidR="00FF3992">
          <w:rPr>
            <w:rFonts w:asciiTheme="minorHAnsi" w:hAnsiTheme="minorHAnsi"/>
            <w:color w:val="auto"/>
          </w:rPr>
          <w:t xml:space="preserve">, </w:t>
        </w:r>
      </w:ins>
      <w:r w:rsidR="0079122A" w:rsidRPr="00A4103C">
        <w:rPr>
          <w:rFonts w:asciiTheme="minorHAnsi" w:hAnsiTheme="minorHAnsi"/>
          <w:color w:val="auto"/>
        </w:rPr>
        <w:t>the higher concentration of (Z)-11-tetradecenyl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ins w:id="101" w:author="Dan Hahn" w:date="2017-10-22T18:23:00Z">
        <w:r w:rsidR="00FF3992">
          <w:rPr>
            <w:rFonts w:asciiTheme="minorHAnsi" w:hAnsiTheme="minorHAnsi"/>
            <w:color w:val="auto"/>
          </w:rPr>
          <w:t xml:space="preserve">due to the </w:t>
        </w:r>
      </w:ins>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-Z</w:t>
      </w:r>
      <w:r w:rsidR="003D5AF6" w:rsidRPr="00A4103C">
        <w:rPr>
          <w:rFonts w:asciiTheme="minorHAnsi" w:hAnsiTheme="minorHAnsi"/>
          <w:i/>
          <w:color w:val="auto"/>
        </w:rPr>
        <w:t xml:space="preserve"> </w:t>
      </w:r>
      <w:ins w:id="102" w:author="Dan Hahn" w:date="2017-10-22T18:24:00Z">
        <w:r w:rsidR="00FF3992">
          <w:rPr>
            <w:rFonts w:asciiTheme="minorHAnsi" w:hAnsiTheme="minorHAnsi"/>
            <w:color w:val="auto"/>
          </w:rPr>
          <w:t xml:space="preserve">allele </w:t>
        </w:r>
      </w:ins>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79122A" w:rsidRPr="00A4103C">
        <w:rPr>
          <w:rFonts w:asciiTheme="minorHAnsi" w:hAnsiTheme="minorHAnsi"/>
          <w:color w:val="auto"/>
        </w:rPr>
        <w:t xml:space="preserve">. The </w:t>
      </w:r>
      <w:del w:id="103" w:author="Dan Hahn" w:date="2017-10-22T18:24:00Z">
        <w:r w:rsidR="0079122A" w:rsidRPr="00A4103C" w:rsidDel="00FF3992">
          <w:rPr>
            <w:rFonts w:asciiTheme="minorHAnsi" w:hAnsiTheme="minorHAnsi"/>
            <w:color w:val="auto"/>
          </w:rPr>
          <w:delText xml:space="preserve">autosomal gene responsible for the pheromone blend with the higher concentration of </w:delText>
        </w:r>
      </w:del>
      <w:r w:rsidR="0079122A" w:rsidRPr="00A4103C">
        <w:rPr>
          <w:rFonts w:asciiTheme="minorHAnsi" w:hAnsiTheme="minorHAnsi"/>
          <w:color w:val="auto"/>
        </w:rPr>
        <w:t xml:space="preserve">(E)-11-tetradecenyl acetate characteristic of the E strain is </w:t>
      </w:r>
      <w:ins w:id="104" w:author="Dan Hahn" w:date="2017-10-22T18:24:00Z">
        <w:r w:rsidR="00FF3992">
          <w:rPr>
            <w:rFonts w:asciiTheme="minorHAnsi" w:hAnsiTheme="minorHAnsi"/>
            <w:color w:val="auto"/>
          </w:rPr>
          <w:t xml:space="preserve">due to the </w:t>
        </w:r>
      </w:ins>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-E</w:t>
      </w:r>
      <w:ins w:id="105" w:author="Dan Hahn" w:date="2017-10-22T18:24:00Z">
        <w:r w:rsidR="00FF3992">
          <w:rPr>
            <w:rFonts w:asciiTheme="minorHAnsi" w:hAnsiTheme="minorHAnsi"/>
            <w:color w:val="auto"/>
          </w:rPr>
          <w:t xml:space="preserve"> allele</w:t>
        </w:r>
      </w:ins>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246344" w:rsidRPr="00A4103C">
        <w:rPr>
          <w:rFonts w:asciiTheme="minorHAnsi" w:hAnsiTheme="minorHAnsi"/>
          <w:color w:val="auto"/>
        </w:rPr>
        <w:t>.</w:t>
      </w:r>
      <w:r w:rsidR="00246344" w:rsidRPr="00A4103C">
        <w:rPr>
          <w:rFonts w:asciiTheme="minorHAnsi" w:hAnsiTheme="minorHAnsi"/>
          <w:i/>
          <w:color w:val="auto"/>
        </w:rPr>
        <w:t xml:space="preserve"> </w:t>
      </w:r>
      <w:commentRangeStart w:id="106"/>
      <w:r w:rsidRPr="00A4103C">
        <w:rPr>
          <w:rFonts w:asciiTheme="minorHAnsi" w:hAnsiTheme="minorHAnsi"/>
          <w:color w:val="auto"/>
        </w:rPr>
        <w:t xml:space="preserve">The objective of this study is to determine the degree </w:t>
      </w:r>
      <w:r w:rsidR="00893227" w:rsidRPr="00A4103C">
        <w:rPr>
          <w:rFonts w:asciiTheme="minorHAnsi" w:hAnsiTheme="minorHAnsi"/>
          <w:color w:val="auto"/>
        </w:rPr>
        <w:t xml:space="preserve">to which </w:t>
      </w:r>
      <w:r w:rsidRPr="00A4103C">
        <w:rPr>
          <w:rFonts w:asciiTheme="minorHAnsi" w:hAnsiTheme="minorHAnsi"/>
          <w:color w:val="auto"/>
        </w:rPr>
        <w:t xml:space="preserve">the metabolic demands of overwintering </w:t>
      </w:r>
      <w:r w:rsidR="00893227" w:rsidRPr="00A4103C">
        <w:rPr>
          <w:rFonts w:asciiTheme="minorHAnsi" w:hAnsiTheme="minorHAnsi"/>
          <w:color w:val="auto"/>
        </w:rPr>
        <w:t>determine</w:t>
      </w:r>
      <w:r w:rsidRPr="00A4103C">
        <w:rPr>
          <w:rFonts w:asciiTheme="minorHAnsi" w:hAnsiTheme="minorHAnsi"/>
          <w:color w:val="auto"/>
        </w:rPr>
        <w:t xml:space="preserve"> nutrient accumulation and storage in </w:t>
      </w:r>
      <w:r w:rsidRPr="00A4103C">
        <w:rPr>
          <w:rFonts w:asciiTheme="minorHAnsi" w:hAnsiTheme="minorHAnsi"/>
          <w:i/>
          <w:color w:val="auto"/>
        </w:rPr>
        <w:t>Ostrinia nubilalis</w:t>
      </w:r>
      <w:r w:rsidR="00893227" w:rsidRPr="00A4103C">
        <w:rPr>
          <w:rFonts w:asciiTheme="minorHAnsi" w:hAnsiTheme="minorHAnsi"/>
          <w:color w:val="auto"/>
        </w:rPr>
        <w:t xml:space="preserve"> univoltine-Z (UZ) and bivoltine-</w:t>
      </w:r>
      <w:r w:rsidRPr="00A4103C">
        <w:rPr>
          <w:rFonts w:asciiTheme="minorHAnsi" w:hAnsiTheme="minorHAnsi"/>
          <w:color w:val="auto"/>
        </w:rPr>
        <w:t>E</w:t>
      </w:r>
      <w:r w:rsidR="00893227" w:rsidRPr="00A4103C">
        <w:rPr>
          <w:rFonts w:asciiTheme="minorHAnsi" w:hAnsiTheme="minorHAnsi"/>
          <w:color w:val="auto"/>
        </w:rPr>
        <w:t xml:space="preserve"> (BE) strains</w:t>
      </w:r>
      <w:commentRangeEnd w:id="106"/>
      <w:r w:rsidR="00FF3992">
        <w:rPr>
          <w:rStyle w:val="CommentReference"/>
        </w:rPr>
        <w:commentReference w:id="106"/>
      </w:r>
      <w:r w:rsidRPr="00A4103C">
        <w:rPr>
          <w:rFonts w:asciiTheme="minorHAnsi" w:hAnsiTheme="minorHAnsi"/>
          <w:color w:val="auto"/>
        </w:rPr>
        <w:t xml:space="preserve">. </w:t>
      </w:r>
      <w:commentRangeStart w:id="107"/>
      <w:r w:rsidRPr="00A4103C">
        <w:rPr>
          <w:rFonts w:asciiTheme="minorHAnsi" w:hAnsiTheme="minorHAnsi"/>
          <w:color w:val="auto"/>
        </w:rPr>
        <w:t xml:space="preserve">Specifically, the goal of this study is to determine the degree to which triglycerides accumulate in the fat body of </w:t>
      </w:r>
      <w:r w:rsidR="00893227" w:rsidRPr="00A4103C">
        <w:rPr>
          <w:rFonts w:asciiTheme="minorHAnsi" w:hAnsiTheme="minorHAnsi"/>
          <w:color w:val="auto"/>
        </w:rPr>
        <w:t xml:space="preserve">UZ and BE </w:t>
      </w:r>
      <w:commentRangeStart w:id="108"/>
      <w:r w:rsidRPr="00A4103C">
        <w:rPr>
          <w:rStyle w:val="CommentReference"/>
        </w:rPr>
        <w:commentReference w:id="109"/>
      </w:r>
      <w:commentRangeEnd w:id="108"/>
      <w:r w:rsidR="00AA0F65" w:rsidRPr="00A4103C">
        <w:rPr>
          <w:rStyle w:val="CommentReference"/>
        </w:rPr>
        <w:commentReference w:id="108"/>
      </w:r>
      <w:r w:rsidRPr="00A4103C">
        <w:rPr>
          <w:rFonts w:asciiTheme="minorHAnsi" w:hAnsiTheme="minorHAnsi"/>
          <w:color w:val="auto"/>
        </w:rPr>
        <w:t xml:space="preserve">ECB </w:t>
      </w:r>
      <w:r w:rsidR="00893227" w:rsidRPr="00A4103C">
        <w:rPr>
          <w:rFonts w:asciiTheme="minorHAnsi" w:hAnsiTheme="minorHAnsi"/>
          <w:color w:val="auto"/>
        </w:rPr>
        <w:t xml:space="preserve">larvae </w:t>
      </w:r>
      <w:r w:rsidRPr="00A4103C">
        <w:rPr>
          <w:rFonts w:asciiTheme="minorHAnsi" w:hAnsiTheme="minorHAnsi"/>
          <w:color w:val="auto"/>
        </w:rPr>
        <w:t xml:space="preserve">when exposed to </w:t>
      </w:r>
      <w:r w:rsidR="00893227" w:rsidRPr="00A4103C">
        <w:rPr>
          <w:rFonts w:asciiTheme="minorHAnsi" w:hAnsiTheme="minorHAnsi"/>
          <w:color w:val="auto"/>
        </w:rPr>
        <w:t>a photoperiod</w:t>
      </w:r>
      <w:r w:rsidRPr="00A4103C">
        <w:rPr>
          <w:rFonts w:asciiTheme="minorHAnsi" w:hAnsiTheme="minorHAnsi"/>
          <w:color w:val="auto"/>
        </w:rPr>
        <w:t xml:space="preserve"> that </w:t>
      </w:r>
      <w:r w:rsidR="00893227" w:rsidRPr="00A4103C">
        <w:rPr>
          <w:rFonts w:asciiTheme="minorHAnsi" w:hAnsiTheme="minorHAnsi"/>
          <w:color w:val="auto"/>
        </w:rPr>
        <w:t xml:space="preserve">will </w:t>
      </w:r>
      <w:r w:rsidRPr="00A4103C">
        <w:rPr>
          <w:rFonts w:asciiTheme="minorHAnsi" w:hAnsiTheme="minorHAnsi"/>
          <w:color w:val="auto"/>
        </w:rPr>
        <w:t>induce diapause</w:t>
      </w:r>
      <w:r w:rsidR="00893227" w:rsidRPr="00A4103C">
        <w:rPr>
          <w:rFonts w:asciiTheme="minorHAnsi" w:hAnsiTheme="minorHAnsi"/>
          <w:color w:val="auto"/>
        </w:rPr>
        <w:t>.</w:t>
      </w:r>
      <w:r w:rsidRPr="00A4103C">
        <w:rPr>
          <w:rFonts w:asciiTheme="minorHAnsi" w:hAnsiTheme="minorHAnsi"/>
          <w:color w:val="auto"/>
        </w:rPr>
        <w:t xml:space="preserve"> </w:t>
      </w:r>
      <w:commentRangeEnd w:id="107"/>
      <w:r w:rsidR="00FF3992">
        <w:rPr>
          <w:rStyle w:val="CommentReference"/>
        </w:rPr>
        <w:commentReference w:id="107"/>
      </w:r>
      <w:commentRangeStart w:id="110"/>
      <w:r w:rsidR="00893227" w:rsidRPr="00A4103C">
        <w:rPr>
          <w:rFonts w:asciiTheme="minorHAnsi" w:hAnsiTheme="minorHAnsi"/>
          <w:color w:val="auto"/>
        </w:rPr>
        <w:t>C</w:t>
      </w:r>
      <w:r w:rsidRPr="00A4103C">
        <w:rPr>
          <w:rFonts w:asciiTheme="minorHAnsi" w:hAnsiTheme="minorHAnsi"/>
          <w:color w:val="auto"/>
        </w:rPr>
        <w:t xml:space="preserve">ompared to </w:t>
      </w:r>
      <w:r w:rsidR="00893227" w:rsidRPr="00A4103C">
        <w:rPr>
          <w:rFonts w:asciiTheme="minorHAnsi" w:hAnsiTheme="minorHAnsi"/>
          <w:color w:val="auto"/>
        </w:rPr>
        <w:t>conspecifics exposed to a</w:t>
      </w:r>
      <w:r w:rsidRPr="00A4103C">
        <w:rPr>
          <w:rFonts w:asciiTheme="minorHAnsi" w:hAnsiTheme="minorHAnsi"/>
          <w:color w:val="auto"/>
        </w:rPr>
        <w:t xml:space="preserve"> photoperiod that does not induce diapause.</w:t>
      </w:r>
      <w:commentRangeEnd w:id="110"/>
      <w:r w:rsidR="00FF3992">
        <w:rPr>
          <w:rStyle w:val="CommentReference"/>
        </w:rPr>
        <w:commentReference w:id="110"/>
      </w:r>
      <w:r w:rsidRPr="00A4103C">
        <w:rPr>
          <w:rFonts w:asciiTheme="minorHAnsi" w:hAnsiTheme="minorHAnsi"/>
          <w:color w:val="auto"/>
        </w:rPr>
        <w:t xml:space="preserve"> Characterizing </w:t>
      </w:r>
      <w:commentRangeStart w:id="111"/>
      <w:r w:rsidRPr="00A4103C">
        <w:rPr>
          <w:rFonts w:asciiTheme="minorHAnsi" w:hAnsiTheme="minorHAnsi"/>
          <w:color w:val="auto"/>
        </w:rPr>
        <w:t xml:space="preserve">these metabolic intermediates </w:t>
      </w:r>
      <w:commentRangeEnd w:id="111"/>
      <w:r w:rsidR="00FF3992">
        <w:rPr>
          <w:rStyle w:val="CommentReference"/>
        </w:rPr>
        <w:commentReference w:id="111"/>
      </w:r>
      <w:r w:rsidRPr="00A4103C">
        <w:rPr>
          <w:rFonts w:asciiTheme="minorHAnsi" w:hAnsiTheme="minorHAnsi"/>
          <w:color w:val="auto"/>
        </w:rPr>
        <w:t xml:space="preserve">is intended to approximate the </w:t>
      </w:r>
      <w:commentRangeStart w:id="112"/>
      <w:r w:rsidRPr="00A4103C">
        <w:rPr>
          <w:rFonts w:asciiTheme="minorHAnsi" w:hAnsiTheme="minorHAnsi"/>
          <w:color w:val="auto"/>
        </w:rPr>
        <w:t xml:space="preserve">amount of energy an individual </w:t>
      </w:r>
      <w:r w:rsidR="00893227" w:rsidRPr="00A4103C">
        <w:rPr>
          <w:rFonts w:asciiTheme="minorHAnsi" w:hAnsiTheme="minorHAnsi"/>
          <w:color w:val="auto"/>
        </w:rPr>
        <w:t xml:space="preserve">must store </w:t>
      </w:r>
      <w:r w:rsidRPr="00A4103C">
        <w:rPr>
          <w:rFonts w:asciiTheme="minorHAnsi" w:hAnsiTheme="minorHAnsi"/>
          <w:color w:val="auto"/>
        </w:rPr>
        <w:t xml:space="preserve">in preparation for diapause. </w:t>
      </w:r>
      <w:commentRangeEnd w:id="112"/>
      <w:r w:rsidR="00FF3992">
        <w:rPr>
          <w:rStyle w:val="CommentReference"/>
        </w:rPr>
        <w:commentReference w:id="112"/>
      </w:r>
    </w:p>
    <w:p w14:paraId="571B9B75" w14:textId="6C5112EF" w:rsidR="00DA1F76" w:rsidRPr="00A4103C" w:rsidRDefault="00737384" w:rsidP="00737384">
      <w:pPr>
        <w:spacing w:line="480" w:lineRule="auto"/>
        <w:ind w:firstLine="360"/>
        <w:rPr>
          <w:rFonts w:asciiTheme="minorHAnsi" w:hAnsiTheme="minorHAnsi"/>
          <w:color w:val="auto"/>
        </w:rPr>
      </w:pPr>
      <w:r w:rsidRPr="00A4103C">
        <w:rPr>
          <w:rFonts w:asciiTheme="minorHAnsi" w:hAnsiTheme="minorHAnsi"/>
          <w:color w:val="auto"/>
        </w:rPr>
        <w:t>T</w:t>
      </w:r>
      <w:r w:rsidR="005A675F" w:rsidRPr="00A4103C">
        <w:rPr>
          <w:rFonts w:asciiTheme="minorHAnsi" w:hAnsiTheme="minorHAnsi"/>
          <w:color w:val="auto"/>
        </w:rPr>
        <w:t>he onset of diapause</w:t>
      </w:r>
      <w:r w:rsidR="008F2CB4" w:rsidRPr="00A4103C">
        <w:rPr>
          <w:rFonts w:asciiTheme="minorHAnsi" w:hAnsiTheme="minorHAnsi"/>
          <w:color w:val="auto"/>
        </w:rPr>
        <w:t xml:space="preserve"> </w:t>
      </w:r>
      <w:r w:rsidRPr="00A4103C">
        <w:rPr>
          <w:rFonts w:asciiTheme="minorHAnsi" w:hAnsiTheme="minorHAnsi"/>
          <w:color w:val="auto"/>
        </w:rPr>
        <w:t xml:space="preserve">in ECB </w:t>
      </w:r>
      <w:r w:rsidR="005A675F" w:rsidRPr="00A4103C">
        <w:rPr>
          <w:rFonts w:asciiTheme="minorHAnsi" w:hAnsiTheme="minorHAnsi"/>
          <w:color w:val="auto"/>
        </w:rPr>
        <w:t>is determined by the interaction</w:t>
      </w:r>
      <w:r w:rsidR="008F2CB4" w:rsidRPr="00A4103C">
        <w:rPr>
          <w:rFonts w:asciiTheme="minorHAnsi" w:hAnsiTheme="minorHAnsi"/>
          <w:color w:val="auto"/>
        </w:rPr>
        <w:t xml:space="preserve"> between photoperiod</w:t>
      </w:r>
      <w:r w:rsidR="005A675F" w:rsidRPr="00A4103C">
        <w:rPr>
          <w:rFonts w:asciiTheme="minorHAnsi" w:hAnsiTheme="minorHAnsi"/>
          <w:color w:val="auto"/>
        </w:rPr>
        <w:t xml:space="preserve"> and temperature</w:t>
      </w:r>
      <w:r w:rsidRPr="00A4103C">
        <w:rPr>
          <w:rFonts w:asciiTheme="minorHAnsi" w:hAnsiTheme="minorHAnsi"/>
          <w:color w:val="auto"/>
        </w:rPr>
        <w:t xml:space="preserve">. </w:t>
      </w:r>
      <w:commentRangeStart w:id="113"/>
      <w:r w:rsidRPr="00A4103C">
        <w:rPr>
          <w:rFonts w:asciiTheme="minorHAnsi" w:hAnsiTheme="minorHAnsi"/>
          <w:color w:val="auto"/>
        </w:rPr>
        <w:t>T</w:t>
      </w:r>
      <w:r w:rsidR="003D5AF6" w:rsidRPr="00A4103C">
        <w:rPr>
          <w:rFonts w:asciiTheme="minorHAnsi" w:hAnsiTheme="minorHAnsi"/>
          <w:color w:val="auto"/>
        </w:rPr>
        <w:t>he differences in diapause length</w:t>
      </w:r>
      <w:r w:rsidRPr="00A4103C">
        <w:rPr>
          <w:rFonts w:asciiTheme="minorHAnsi" w:hAnsiTheme="minorHAnsi"/>
          <w:color w:val="auto"/>
        </w:rPr>
        <w:t xml:space="preserve"> between the bivoltine and univoltine strains</w:t>
      </w:r>
      <w:r w:rsidR="003D5AF6" w:rsidRPr="00A4103C">
        <w:rPr>
          <w:rFonts w:asciiTheme="minorHAnsi" w:hAnsiTheme="minorHAnsi"/>
          <w:color w:val="auto"/>
        </w:rPr>
        <w:t xml:space="preserve"> </w:t>
      </w:r>
      <w:r w:rsidRPr="00A4103C">
        <w:rPr>
          <w:rFonts w:asciiTheme="minorHAnsi" w:hAnsiTheme="minorHAnsi"/>
          <w:color w:val="auto"/>
        </w:rPr>
        <w:t xml:space="preserve">with the genomic factor </w:t>
      </w:r>
      <w:proofErr w:type="spellStart"/>
      <w:r w:rsidRPr="00A4103C">
        <w:rPr>
          <w:rFonts w:asciiTheme="minorHAnsi" w:hAnsiTheme="minorHAnsi"/>
          <w:i/>
          <w:color w:val="auto"/>
        </w:rPr>
        <w:t>Pdd</w:t>
      </w:r>
      <w:proofErr w:type="spellEnd"/>
      <w:r w:rsidRPr="00A4103C">
        <w:rPr>
          <w:rFonts w:asciiTheme="minorHAnsi" w:hAnsiTheme="minorHAnsi"/>
          <w:color w:val="auto"/>
        </w:rPr>
        <w:t xml:space="preserve">, located on the Z sex chromosome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(Dopman et al. 2005)</w:t>
      </w:r>
      <w:r w:rsidRPr="00A4103C">
        <w:rPr>
          <w:rFonts w:asciiTheme="minorHAnsi" w:hAnsiTheme="minorHAnsi"/>
          <w:color w:val="auto"/>
        </w:rPr>
        <w:fldChar w:fldCharType="end"/>
      </w:r>
      <w:r w:rsidR="005A675F" w:rsidRPr="00A4103C">
        <w:rPr>
          <w:rFonts w:asciiTheme="minorHAnsi" w:hAnsiTheme="minorHAnsi"/>
          <w:color w:val="auto"/>
        </w:rPr>
        <w:t xml:space="preserve">. </w:t>
      </w:r>
      <w:commentRangeEnd w:id="113"/>
      <w:r w:rsidR="00B118B9">
        <w:rPr>
          <w:rStyle w:val="CommentReference"/>
        </w:rPr>
        <w:commentReference w:id="113"/>
      </w:r>
      <w:r w:rsidR="005A675F" w:rsidRPr="00A4103C">
        <w:rPr>
          <w:rFonts w:asciiTheme="minorHAnsi" w:hAnsiTheme="minorHAnsi"/>
          <w:color w:val="auto"/>
        </w:rPr>
        <w:t xml:space="preserve">During the larval stage, ECB predict changes </w:t>
      </w:r>
      <w:commentRangeStart w:id="114"/>
      <w:r w:rsidR="005A675F" w:rsidRPr="00A4103C">
        <w:rPr>
          <w:rFonts w:asciiTheme="minorHAnsi" w:hAnsiTheme="minorHAnsi"/>
          <w:color w:val="auto"/>
        </w:rPr>
        <w:t xml:space="preserve">in the availability of nutrients </w:t>
      </w:r>
      <w:commentRangeEnd w:id="114"/>
      <w:r w:rsidR="00B118B9">
        <w:rPr>
          <w:rStyle w:val="CommentReference"/>
        </w:rPr>
        <w:commentReference w:id="114"/>
      </w:r>
      <w:r w:rsidR="005A675F" w:rsidRPr="00A4103C">
        <w:rPr>
          <w:rFonts w:asciiTheme="minorHAnsi" w:hAnsiTheme="minorHAnsi"/>
          <w:color w:val="auto"/>
        </w:rPr>
        <w:t>by monitoring change</w:t>
      </w:r>
      <w:r w:rsidR="00C270E0" w:rsidRPr="00A4103C">
        <w:rPr>
          <w:rFonts w:asciiTheme="minorHAnsi" w:hAnsiTheme="minorHAnsi"/>
          <w:color w:val="auto"/>
        </w:rPr>
        <w:t>s</w:t>
      </w:r>
      <w:r w:rsidR="005A675F" w:rsidRPr="00A4103C">
        <w:rPr>
          <w:rFonts w:asciiTheme="minorHAnsi" w:hAnsiTheme="minorHAnsi"/>
          <w:color w:val="auto"/>
        </w:rPr>
        <w:t xml:space="preserve"> in photoperiod during the </w:t>
      </w:r>
      <w:r w:rsidR="00C270E0" w:rsidRPr="00A4103C">
        <w:rPr>
          <w:rFonts w:asciiTheme="minorHAnsi" w:hAnsiTheme="minorHAnsi"/>
          <w:color w:val="auto"/>
        </w:rPr>
        <w:t xml:space="preserve">warm </w:t>
      </w:r>
      <w:r w:rsidR="005A675F" w:rsidRPr="00A4103C">
        <w:rPr>
          <w:rFonts w:asciiTheme="minorHAnsi" w:hAnsiTheme="minorHAnsi"/>
          <w:color w:val="auto"/>
        </w:rPr>
        <w:t xml:space="preserve">growing season. When photoperiod </w:t>
      </w:r>
      <w:r w:rsidR="009D1CCA" w:rsidRPr="00A4103C">
        <w:rPr>
          <w:rFonts w:asciiTheme="minorHAnsi" w:hAnsiTheme="minorHAnsi"/>
          <w:color w:val="auto"/>
        </w:rPr>
        <w:t>is relatively short</w:t>
      </w:r>
      <w:ins w:id="115" w:author="Dan Hahn" w:date="2017-10-22T18:32:00Z">
        <w:r w:rsidR="00B118B9">
          <w:rPr>
            <w:rFonts w:asciiTheme="minorHAnsi" w:hAnsiTheme="minorHAnsi"/>
            <w:color w:val="auto"/>
          </w:rPr>
          <w:t>,</w:t>
        </w:r>
      </w:ins>
      <w:r w:rsidR="005A675F" w:rsidRPr="00A4103C">
        <w:rPr>
          <w:rFonts w:asciiTheme="minorHAnsi" w:hAnsiTheme="minorHAnsi"/>
          <w:color w:val="auto"/>
        </w:rPr>
        <w:t xml:space="preserve"> </w:t>
      </w:r>
      <w:del w:id="116" w:author="Dan Hahn" w:date="2017-10-22T18:32:00Z">
        <w:r w:rsidR="005A675F" w:rsidRPr="00A4103C" w:rsidDel="004F3708">
          <w:rPr>
            <w:rFonts w:asciiTheme="minorHAnsi" w:hAnsiTheme="minorHAnsi"/>
            <w:color w:val="auto"/>
          </w:rPr>
          <w:delText xml:space="preserve">the genes that control </w:delText>
        </w:r>
      </w:del>
      <w:r w:rsidR="005A675F" w:rsidRPr="00A4103C">
        <w:rPr>
          <w:rFonts w:asciiTheme="minorHAnsi" w:hAnsiTheme="minorHAnsi"/>
          <w:color w:val="auto"/>
        </w:rPr>
        <w:t>the diapause phenotype and phenology are primed and development is redirected towards diapause.</w:t>
      </w:r>
      <w:r w:rsidR="003C7E97" w:rsidRPr="00A4103C">
        <w:rPr>
          <w:rFonts w:asciiTheme="minorHAnsi" w:hAnsiTheme="minorHAnsi"/>
          <w:color w:val="auto"/>
        </w:rPr>
        <w:t xml:space="preserve"> The </w:t>
      </w:r>
      <w:proofErr w:type="spellStart"/>
      <w:r w:rsidR="00197BED" w:rsidRPr="00A4103C">
        <w:rPr>
          <w:rFonts w:asciiTheme="minorHAnsi" w:hAnsiTheme="minorHAnsi"/>
          <w:i/>
          <w:color w:val="auto"/>
        </w:rPr>
        <w:t>Pdd</w:t>
      </w:r>
      <w:proofErr w:type="spellEnd"/>
      <w:r w:rsidR="00197BED" w:rsidRPr="00A4103C">
        <w:rPr>
          <w:rFonts w:asciiTheme="minorHAnsi" w:hAnsiTheme="minorHAnsi"/>
          <w:color w:val="auto"/>
        </w:rPr>
        <w:t xml:space="preserve"> region of chromosome Z </w:t>
      </w:r>
      <w:r w:rsidRPr="00A4103C">
        <w:rPr>
          <w:rFonts w:asciiTheme="minorHAnsi" w:hAnsiTheme="minorHAnsi"/>
          <w:color w:val="auto"/>
        </w:rPr>
        <w:t xml:space="preserve">is a </w:t>
      </w:r>
      <w:r w:rsidR="00DF1458" w:rsidRPr="00A4103C">
        <w:rPr>
          <w:rFonts w:asciiTheme="minorHAnsi" w:hAnsiTheme="minorHAnsi"/>
          <w:color w:val="auto"/>
        </w:rPr>
        <w:t xml:space="preserve">major </w:t>
      </w:r>
      <w:r w:rsidRPr="00A4103C">
        <w:rPr>
          <w:rFonts w:asciiTheme="minorHAnsi" w:hAnsiTheme="minorHAnsi"/>
          <w:color w:val="auto"/>
        </w:rPr>
        <w:t>factor</w:t>
      </w:r>
      <w:r w:rsidR="00197BED" w:rsidRPr="00A4103C">
        <w:rPr>
          <w:rFonts w:asciiTheme="minorHAnsi" w:hAnsiTheme="minorHAnsi"/>
          <w:color w:val="auto"/>
        </w:rPr>
        <w:t xml:space="preserve"> that </w:t>
      </w:r>
      <w:r w:rsidRPr="00A4103C">
        <w:rPr>
          <w:rFonts w:asciiTheme="minorHAnsi" w:hAnsiTheme="minorHAnsi"/>
          <w:color w:val="auto"/>
        </w:rPr>
        <w:t xml:space="preserve">controls </w:t>
      </w:r>
      <w:ins w:id="117" w:author="Dan Hahn" w:date="2017-10-22T18:32:00Z">
        <w:r w:rsidR="004F3708">
          <w:rPr>
            <w:rFonts w:asciiTheme="minorHAnsi" w:hAnsiTheme="minorHAnsi"/>
            <w:color w:val="auto"/>
          </w:rPr>
          <w:t xml:space="preserve">the length of the diapause period </w:t>
        </w:r>
      </w:ins>
      <w:del w:id="118" w:author="Dan Hahn" w:date="2017-10-22T18:32:00Z">
        <w:r w:rsidR="00197BED" w:rsidRPr="00A4103C" w:rsidDel="004F3708">
          <w:rPr>
            <w:rFonts w:asciiTheme="minorHAnsi" w:hAnsiTheme="minorHAnsi"/>
            <w:color w:val="auto"/>
          </w:rPr>
          <w:delText>post diapause length</w:delText>
        </w:r>
        <w:r w:rsidRPr="00A4103C" w:rsidDel="004F3708">
          <w:rPr>
            <w:rFonts w:asciiTheme="minorHAnsi" w:hAnsiTheme="minorHAnsi"/>
            <w:color w:val="auto"/>
          </w:rPr>
          <w:delText xml:space="preserve"> </w:delText>
        </w:r>
      </w:del>
      <w:r w:rsidRPr="00A4103C">
        <w:rPr>
          <w:rFonts w:asciiTheme="minorHAnsi" w:hAnsiTheme="minorHAnsi"/>
          <w:color w:val="auto"/>
        </w:rPr>
        <w:t>and is partially</w:t>
      </w:r>
      <w:r w:rsidR="00197BED" w:rsidRPr="00A4103C">
        <w:rPr>
          <w:rFonts w:asciiTheme="minorHAnsi" w:hAnsiTheme="minorHAnsi"/>
          <w:color w:val="auto"/>
        </w:rPr>
        <w:t xml:space="preserve"> </w:t>
      </w:r>
      <w:r w:rsidR="00C91EAF" w:rsidRPr="00A4103C">
        <w:rPr>
          <w:rFonts w:asciiTheme="minorHAnsi" w:hAnsiTheme="minorHAnsi"/>
          <w:color w:val="auto"/>
        </w:rPr>
        <w:t>r</w:t>
      </w:r>
      <w:r w:rsidR="003C7E97" w:rsidRPr="00A4103C">
        <w:rPr>
          <w:rFonts w:asciiTheme="minorHAnsi" w:hAnsiTheme="minorHAnsi"/>
          <w:color w:val="auto"/>
        </w:rPr>
        <w:t>esponsible</w:t>
      </w:r>
      <w:r w:rsidR="00076DE0" w:rsidRPr="00A4103C">
        <w:rPr>
          <w:rFonts w:asciiTheme="minorHAnsi" w:hAnsiTheme="minorHAnsi"/>
          <w:color w:val="auto"/>
        </w:rPr>
        <w:t xml:space="preserve"> for determining </w:t>
      </w:r>
      <w:r w:rsidRPr="00A4103C">
        <w:rPr>
          <w:rFonts w:asciiTheme="minorHAnsi" w:hAnsiTheme="minorHAnsi"/>
          <w:color w:val="auto"/>
        </w:rPr>
        <w:t>voltinism during the growing season.</w:t>
      </w:r>
      <w:r w:rsidR="00002039" w:rsidRPr="00A4103C">
        <w:rPr>
          <w:rFonts w:asciiTheme="minorHAnsi" w:hAnsiTheme="minorHAnsi"/>
          <w:color w:val="auto"/>
        </w:rPr>
        <w:t xml:space="preserve"> </w:t>
      </w:r>
      <w:r w:rsidRPr="00A4103C">
        <w:rPr>
          <w:rFonts w:asciiTheme="minorHAnsi" w:hAnsiTheme="minorHAnsi"/>
          <w:color w:val="auto"/>
        </w:rPr>
        <w:t>ECB</w:t>
      </w:r>
      <w:r w:rsidR="00DD7120" w:rsidRPr="00A4103C">
        <w:rPr>
          <w:rFonts w:asciiTheme="minorHAnsi" w:hAnsiTheme="minorHAnsi"/>
          <w:color w:val="auto"/>
        </w:rPr>
        <w:t xml:space="preserve"> diapause du</w:t>
      </w:r>
      <w:r w:rsidR="00C91EAF" w:rsidRPr="00A4103C">
        <w:rPr>
          <w:rFonts w:asciiTheme="minorHAnsi" w:hAnsiTheme="minorHAnsi"/>
          <w:color w:val="auto"/>
        </w:rPr>
        <w:t xml:space="preserve">ring </w:t>
      </w:r>
      <w:r w:rsidR="00E50DB7" w:rsidRPr="00A4103C">
        <w:rPr>
          <w:rFonts w:asciiTheme="minorHAnsi" w:hAnsiTheme="minorHAnsi"/>
          <w:color w:val="auto"/>
        </w:rPr>
        <w:t>winter months, at the end of their final larval instar.</w:t>
      </w:r>
      <w:r w:rsidR="00DD7120" w:rsidRPr="00A4103C">
        <w:rPr>
          <w:rFonts w:asciiTheme="minorHAnsi" w:hAnsiTheme="minorHAnsi"/>
          <w:color w:val="auto"/>
        </w:rPr>
        <w:t xml:space="preserve"> </w:t>
      </w:r>
      <w:r w:rsidR="00DA1F76" w:rsidRPr="00A4103C">
        <w:rPr>
          <w:rFonts w:asciiTheme="minorHAnsi" w:hAnsiTheme="minorHAnsi"/>
          <w:color w:val="auto"/>
        </w:rPr>
        <w:t xml:space="preserve">The </w:t>
      </w:r>
      <w:r w:rsidR="00120420" w:rsidRPr="00A4103C">
        <w:rPr>
          <w:rFonts w:asciiTheme="minorHAnsi" w:hAnsiTheme="minorHAnsi"/>
          <w:color w:val="auto"/>
        </w:rPr>
        <w:t xml:space="preserve">UZ </w:t>
      </w:r>
      <w:r w:rsidR="00DA1F76" w:rsidRPr="00A4103C">
        <w:rPr>
          <w:rFonts w:asciiTheme="minorHAnsi" w:hAnsiTheme="minorHAnsi"/>
          <w:color w:val="auto"/>
        </w:rPr>
        <w:t xml:space="preserve">strain genotype expresses a relatively long diapause phenotype, while the </w:t>
      </w:r>
      <w:r w:rsidR="00120420" w:rsidRPr="00A4103C">
        <w:rPr>
          <w:rFonts w:asciiTheme="minorHAnsi" w:hAnsiTheme="minorHAnsi"/>
          <w:color w:val="auto"/>
        </w:rPr>
        <w:t>BE</w:t>
      </w:r>
      <w:r w:rsidR="00DA1F76" w:rsidRPr="00A4103C">
        <w:rPr>
          <w:rFonts w:asciiTheme="minorHAnsi" w:hAnsiTheme="minorHAnsi"/>
          <w:color w:val="auto"/>
        </w:rPr>
        <w:t xml:space="preserve"> strain genotype </w:t>
      </w:r>
      <w:r w:rsidR="00DA1F76" w:rsidRPr="00A4103C">
        <w:rPr>
          <w:rFonts w:asciiTheme="minorHAnsi" w:hAnsiTheme="minorHAnsi"/>
          <w:color w:val="auto"/>
        </w:rPr>
        <w:lastRenderedPageBreak/>
        <w:t>expresses a shorter diapause phenotype</w:t>
      </w:r>
      <w:ins w:id="119" w:author="Dan Hahn" w:date="2017-10-22T18:33:00Z">
        <w:r w:rsidR="004F3708">
          <w:rPr>
            <w:rFonts w:asciiTheme="minorHAnsi" w:hAnsiTheme="minorHAnsi"/>
            <w:color w:val="auto"/>
          </w:rPr>
          <w:t xml:space="preserve">, so that the UZ strain enters diapause earlier in the fall and exits diapause later in the spring than the BE </w:t>
        </w:r>
        <w:proofErr w:type="spellStart"/>
        <w:r w:rsidR="004F3708">
          <w:rPr>
            <w:rFonts w:asciiTheme="minorHAnsi" w:hAnsiTheme="minorHAnsi"/>
            <w:color w:val="auto"/>
          </w:rPr>
          <w:t>genotyoe</w:t>
        </w:r>
      </w:ins>
      <w:proofErr w:type="spellEnd"/>
      <w:r w:rsidR="00DA1F76" w:rsidRPr="00A4103C">
        <w:rPr>
          <w:rFonts w:asciiTheme="minorHAnsi" w:hAnsiTheme="minorHAnsi"/>
          <w:color w:val="auto"/>
        </w:rPr>
        <w:t>.</w:t>
      </w:r>
      <w:r w:rsidR="00FF02A8" w:rsidRPr="00A4103C">
        <w:rPr>
          <w:rFonts w:asciiTheme="minorHAnsi" w:hAnsiTheme="minorHAnsi"/>
          <w:color w:val="auto"/>
        </w:rPr>
        <w:t xml:space="preserve"> </w:t>
      </w:r>
      <w:commentRangeStart w:id="120"/>
      <w:commentRangeStart w:id="121"/>
      <w:r w:rsidR="00DA1F76" w:rsidRPr="00A4103C">
        <w:rPr>
          <w:rFonts w:asciiTheme="minorHAnsi" w:hAnsiTheme="minorHAnsi"/>
          <w:color w:val="auto"/>
        </w:rPr>
        <w:t>Under controlled laboratory conditions, the unique response of each strain can be reproducibly observed</w:t>
      </w:r>
      <w:r w:rsidR="00DC6806" w:rsidRPr="00A4103C">
        <w:rPr>
          <w:rFonts w:asciiTheme="minorHAnsi" w:hAnsiTheme="minorHAnsi"/>
          <w:color w:val="auto"/>
        </w:rPr>
        <w:t>.</w:t>
      </w:r>
      <w:r w:rsidR="00DA1F76" w:rsidRPr="00A4103C">
        <w:rPr>
          <w:rFonts w:asciiTheme="minorHAnsi" w:hAnsiTheme="minorHAnsi"/>
          <w:color w:val="auto"/>
        </w:rPr>
        <w:t xml:space="preserve"> </w:t>
      </w:r>
      <w:del w:id="122" w:author="Dan Hahn" w:date="2017-10-22T18:34:00Z">
        <w:r w:rsidR="00DC6806" w:rsidRPr="00A4103C" w:rsidDel="004F3708">
          <w:rPr>
            <w:rFonts w:asciiTheme="minorHAnsi" w:hAnsiTheme="minorHAnsi"/>
            <w:color w:val="auto"/>
          </w:rPr>
          <w:delText>T</w:delText>
        </w:r>
        <w:r w:rsidR="00DA1F76" w:rsidRPr="00A4103C" w:rsidDel="004F3708">
          <w:rPr>
            <w:rFonts w:asciiTheme="minorHAnsi" w:hAnsiTheme="minorHAnsi"/>
            <w:color w:val="auto"/>
          </w:rPr>
          <w:delText xml:space="preserve">his thesis will serve to provide the physiological link between genotype and phenotype that has not yet been described. </w:delText>
        </w:r>
        <w:commentRangeEnd w:id="120"/>
        <w:r w:rsidR="00DA1F76" w:rsidRPr="00A4103C" w:rsidDel="004F3708">
          <w:rPr>
            <w:rStyle w:val="CommentReference"/>
          </w:rPr>
          <w:commentReference w:id="120"/>
        </w:r>
        <w:commentRangeEnd w:id="121"/>
        <w:r w:rsidR="00AA0F65" w:rsidRPr="00A4103C" w:rsidDel="004F3708">
          <w:rPr>
            <w:rStyle w:val="CommentReference"/>
          </w:rPr>
          <w:commentReference w:id="121"/>
        </w:r>
      </w:del>
    </w:p>
    <w:p w14:paraId="38E57223" w14:textId="4E9F7B2F" w:rsidR="00DD7120" w:rsidRPr="00A4103C" w:rsidRDefault="00FF02A8" w:rsidP="00EE68B1">
      <w:pPr>
        <w:spacing w:line="480" w:lineRule="auto"/>
        <w:ind w:firstLine="720"/>
        <w:rPr>
          <w:rFonts w:asciiTheme="minorHAnsi" w:hAnsiTheme="minorHAnsi"/>
          <w:color w:val="auto"/>
        </w:rPr>
      </w:pPr>
      <w:r w:rsidRPr="00A4103C">
        <w:rPr>
          <w:rFonts w:asciiTheme="minorHAnsi" w:hAnsiTheme="minorHAnsi"/>
          <w:color w:val="auto"/>
        </w:rPr>
        <w:t>I hypothesize that th</w:t>
      </w:r>
      <w:r w:rsidR="00120420" w:rsidRPr="00A4103C">
        <w:rPr>
          <w:rFonts w:asciiTheme="minorHAnsi" w:hAnsiTheme="minorHAnsi"/>
          <w:color w:val="auto"/>
        </w:rPr>
        <w:t xml:space="preserve">e quantity of triglycerides </w:t>
      </w:r>
      <w:r w:rsidRPr="00A4103C">
        <w:rPr>
          <w:rFonts w:asciiTheme="minorHAnsi" w:hAnsiTheme="minorHAnsi"/>
          <w:color w:val="auto"/>
        </w:rPr>
        <w:t>stored by the European corn borer</w:t>
      </w:r>
      <w:r w:rsidR="00120420" w:rsidRPr="00A4103C">
        <w:rPr>
          <w:rFonts w:asciiTheme="minorHAnsi" w:hAnsiTheme="minorHAnsi"/>
          <w:color w:val="auto"/>
        </w:rPr>
        <w:t>,</w:t>
      </w:r>
      <w:r w:rsidRPr="00A4103C">
        <w:rPr>
          <w:rFonts w:asciiTheme="minorHAnsi" w:hAnsiTheme="minorHAnsi"/>
          <w:color w:val="auto"/>
        </w:rPr>
        <w:t xml:space="preserve"> in preparation for the additional stress of diapause, </w:t>
      </w:r>
      <w:commentRangeStart w:id="123"/>
      <w:r w:rsidRPr="00A4103C">
        <w:rPr>
          <w:rFonts w:asciiTheme="minorHAnsi" w:hAnsiTheme="minorHAnsi"/>
          <w:color w:val="auto"/>
        </w:rPr>
        <w:t xml:space="preserve">can be approximated by </w:t>
      </w:r>
      <w:commentRangeEnd w:id="123"/>
      <w:r w:rsidR="004F3708">
        <w:rPr>
          <w:rStyle w:val="CommentReference"/>
        </w:rPr>
        <w:commentReference w:id="123"/>
      </w:r>
      <w:r w:rsidRPr="00A4103C">
        <w:rPr>
          <w:rFonts w:asciiTheme="minorHAnsi" w:hAnsiTheme="minorHAnsi"/>
          <w:color w:val="auto"/>
        </w:rPr>
        <w:t xml:space="preserve">diapause the length of diapause. </w:t>
      </w:r>
      <w:del w:id="124" w:author="Dan Hahn" w:date="2017-10-22T18:35:00Z">
        <w:r w:rsidRPr="00A4103C" w:rsidDel="004F3708">
          <w:rPr>
            <w:rFonts w:asciiTheme="minorHAnsi" w:hAnsiTheme="minorHAnsi"/>
            <w:color w:val="auto"/>
          </w:rPr>
          <w:delText xml:space="preserve">We </w:delText>
        </w:r>
      </w:del>
      <w:ins w:id="125" w:author="Dan Hahn" w:date="2017-10-22T18:35:00Z">
        <w:r w:rsidR="004F3708">
          <w:rPr>
            <w:rFonts w:asciiTheme="minorHAnsi" w:hAnsiTheme="minorHAnsi"/>
            <w:color w:val="auto"/>
          </w:rPr>
          <w:t>I</w:t>
        </w:r>
        <w:r w:rsidR="004F3708" w:rsidRPr="00A4103C">
          <w:rPr>
            <w:rFonts w:asciiTheme="minorHAnsi" w:hAnsiTheme="minorHAnsi"/>
            <w:color w:val="auto"/>
          </w:rPr>
          <w:t xml:space="preserve"> </w:t>
        </w:r>
      </w:ins>
      <w:r w:rsidRPr="00A4103C">
        <w:rPr>
          <w:rFonts w:asciiTheme="minorHAnsi" w:hAnsiTheme="minorHAnsi"/>
          <w:color w:val="auto"/>
        </w:rPr>
        <w:t xml:space="preserve">predict that </w:t>
      </w:r>
      <w:ins w:id="126" w:author="Dan Hahn" w:date="2017-10-22T18:36:00Z">
        <w:r w:rsidR="004F3708">
          <w:rPr>
            <w:rFonts w:asciiTheme="minorHAnsi" w:hAnsiTheme="minorHAnsi"/>
            <w:color w:val="auto"/>
          </w:rPr>
          <w:t xml:space="preserve">the UZ genotype of </w:t>
        </w:r>
      </w:ins>
      <w:r w:rsidRPr="00A4103C">
        <w:rPr>
          <w:rFonts w:asciiTheme="minorHAnsi" w:hAnsiTheme="minorHAnsi"/>
          <w:color w:val="auto"/>
        </w:rPr>
        <w:t xml:space="preserve">ECB preparing for a longer period of diapause will store </w:t>
      </w:r>
      <w:r w:rsidR="00120420" w:rsidRPr="00A4103C">
        <w:rPr>
          <w:rFonts w:asciiTheme="minorHAnsi" w:hAnsiTheme="minorHAnsi"/>
          <w:color w:val="auto"/>
        </w:rPr>
        <w:t>relatively</w:t>
      </w:r>
      <w:r w:rsidRPr="00A4103C">
        <w:rPr>
          <w:rFonts w:asciiTheme="minorHAnsi" w:hAnsiTheme="minorHAnsi"/>
          <w:color w:val="auto"/>
        </w:rPr>
        <w:t xml:space="preserve"> more </w:t>
      </w:r>
      <w:r w:rsidR="00120420" w:rsidRPr="00A4103C">
        <w:rPr>
          <w:rFonts w:asciiTheme="minorHAnsi" w:hAnsiTheme="minorHAnsi"/>
          <w:color w:val="auto"/>
        </w:rPr>
        <w:t>triglycerides</w:t>
      </w:r>
      <w:ins w:id="127" w:author="Dan Hahn" w:date="2017-10-22T18:36:00Z">
        <w:r w:rsidR="004F3708">
          <w:rPr>
            <w:rFonts w:asciiTheme="minorHAnsi" w:hAnsiTheme="minorHAnsi"/>
            <w:color w:val="auto"/>
          </w:rPr>
          <w:t xml:space="preserve"> that the BE genotype, which will have a shorter diapause</w:t>
        </w:r>
      </w:ins>
      <w:r w:rsidR="00120420" w:rsidRPr="00A4103C">
        <w:rPr>
          <w:rFonts w:asciiTheme="minorHAnsi" w:hAnsiTheme="minorHAnsi"/>
          <w:color w:val="auto"/>
        </w:rPr>
        <w:t xml:space="preserve">. </w:t>
      </w:r>
      <w:commentRangeStart w:id="128"/>
      <w:del w:id="129" w:author="Dan Hahn" w:date="2017-10-22T18:36:00Z">
        <w:r w:rsidR="00120420" w:rsidRPr="00A4103C" w:rsidDel="004F3708">
          <w:rPr>
            <w:rFonts w:asciiTheme="minorHAnsi" w:hAnsiTheme="minorHAnsi"/>
            <w:color w:val="auto"/>
          </w:rPr>
          <w:delText>In</w:delText>
        </w:r>
        <w:r w:rsidRPr="00A4103C" w:rsidDel="004F3708">
          <w:rPr>
            <w:rFonts w:asciiTheme="minorHAnsi" w:hAnsiTheme="minorHAnsi"/>
            <w:color w:val="auto"/>
          </w:rPr>
          <w:delText xml:space="preserve"> preparing for a rel</w:delText>
        </w:r>
        <w:r w:rsidR="00120420" w:rsidRPr="00A4103C" w:rsidDel="004F3708">
          <w:rPr>
            <w:rFonts w:asciiTheme="minorHAnsi" w:hAnsiTheme="minorHAnsi"/>
            <w:color w:val="auto"/>
          </w:rPr>
          <w:delText xml:space="preserve">atively shorter diapause period, BE </w:delText>
        </w:r>
        <w:r w:rsidRPr="00A4103C" w:rsidDel="004F3708">
          <w:rPr>
            <w:rFonts w:asciiTheme="minorHAnsi" w:hAnsiTheme="minorHAnsi"/>
            <w:color w:val="auto"/>
          </w:rPr>
          <w:delText xml:space="preserve">will store relatively less triglycerides. </w:delText>
        </w:r>
      </w:del>
      <w:r w:rsidRPr="00A4103C">
        <w:rPr>
          <w:rFonts w:asciiTheme="minorHAnsi" w:hAnsiTheme="minorHAnsi"/>
          <w:color w:val="auto"/>
        </w:rPr>
        <w:t xml:space="preserve">While the non-diapausing treatments will store even less energy because they do not have the added metabolic cost of diapause. </w:t>
      </w:r>
      <w:commentRangeEnd w:id="128"/>
      <w:r w:rsidR="004F3708">
        <w:rPr>
          <w:rStyle w:val="CommentReference"/>
        </w:rPr>
        <w:commentReference w:id="128"/>
      </w:r>
    </w:p>
    <w:p w14:paraId="1075B91A" w14:textId="720A4C08"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t>
      </w:r>
      <w:ins w:id="130" w:author="Dan Hahn" w:date="2017-10-22T18:37:00Z">
        <w:r w:rsidR="0063621A">
          <w:rPr>
            <w:rFonts w:asciiTheme="minorHAnsi" w:hAnsiTheme="minorHAnsi"/>
            <w:color w:val="auto"/>
          </w:rPr>
          <w:t xml:space="preserve">and </w:t>
        </w:r>
      </w:ins>
      <w:r w:rsidRPr="00A4103C">
        <w:rPr>
          <w:rFonts w:asciiTheme="minorHAnsi" w:hAnsiTheme="minorHAnsi"/>
          <w:color w:val="auto"/>
        </w:rPr>
        <w:t xml:space="preserve">warmer growing seasons could extend the duration of suitable environments and available resources for insects. These conditions have the potential to increase insect feeding, mating, and </w:t>
      </w:r>
      <w:del w:id="131" w:author="Dan Hahn" w:date="2017-10-22T18:38:00Z">
        <w:r w:rsidRPr="00A4103C" w:rsidDel="00B70BC2">
          <w:rPr>
            <w:rFonts w:asciiTheme="minorHAnsi" w:hAnsiTheme="minorHAnsi"/>
            <w:color w:val="auto"/>
          </w:rPr>
          <w:delText>generation output</w:delText>
        </w:r>
      </w:del>
      <w:ins w:id="132" w:author="Dan Hahn" w:date="2017-10-22T18:38:00Z">
        <w:r w:rsidR="00B70BC2">
          <w:rPr>
            <w:rFonts w:asciiTheme="minorHAnsi" w:hAnsiTheme="minorHAnsi"/>
            <w:color w:val="auto"/>
          </w:rPr>
          <w:t>voltinism</w:t>
        </w:r>
      </w:ins>
      <w:r w:rsidRPr="00A4103C">
        <w:rPr>
          <w:rFonts w:asciiTheme="minorHAnsi" w:hAnsiTheme="minorHAnsi"/>
          <w:color w:val="auto"/>
        </w:rPr>
        <w:t xml:space="preserve">. Climate change will </w:t>
      </w:r>
      <w:commentRangeStart w:id="133"/>
      <w:del w:id="134" w:author="Dan Hahn" w:date="2017-10-22T18:38:00Z">
        <w:r w:rsidRPr="00A4103C" w:rsidDel="00B70BC2">
          <w:rPr>
            <w:rFonts w:asciiTheme="minorHAnsi" w:hAnsiTheme="minorHAnsi"/>
            <w:color w:val="auto"/>
          </w:rPr>
          <w:delText xml:space="preserve">disrupt </w:delText>
        </w:r>
      </w:del>
      <w:ins w:id="135" w:author="Dan Hahn" w:date="2017-10-22T18:38:00Z">
        <w:r w:rsidR="00B70BC2">
          <w:rPr>
            <w:rFonts w:asciiTheme="minorHAnsi" w:hAnsiTheme="minorHAnsi"/>
            <w:color w:val="auto"/>
          </w:rPr>
          <w:t>affect</w:t>
        </w:r>
        <w:commentRangeEnd w:id="133"/>
        <w:r w:rsidR="00B70BC2">
          <w:rPr>
            <w:rStyle w:val="CommentReference"/>
          </w:rPr>
          <w:commentReference w:id="133"/>
        </w:r>
        <w:r w:rsidR="00B70BC2">
          <w:rPr>
            <w:rFonts w:asciiTheme="minorHAnsi" w:hAnsiTheme="minorHAnsi"/>
            <w:color w:val="auto"/>
          </w:rPr>
          <w:t xml:space="preserve"> </w:t>
        </w:r>
      </w:ins>
      <w:r w:rsidRPr="00A4103C">
        <w:rPr>
          <w:rFonts w:asciiTheme="minorHAnsi" w:hAnsiTheme="minorHAnsi"/>
          <w:color w:val="auto"/>
        </w:rPr>
        <w:t xml:space="preserve">insect populations and how insects respond to climate change will determine which insects are losers and which are winners, ECB is no exception. </w:t>
      </w:r>
      <w:r w:rsidR="00176B0F" w:rsidRPr="00A4103C">
        <w:rPr>
          <w:rFonts w:asciiTheme="minorHAnsi" w:hAnsiTheme="minorHAnsi"/>
          <w:color w:val="auto"/>
        </w:rPr>
        <w:t xml:space="preserve">Currently, ECB is a major agricultural pest here in the United States, accounting for nearly $1 billion dollars </w:t>
      </w:r>
      <w:ins w:id="136" w:author="Dan Hahn" w:date="2017-10-22T18:39:00Z">
        <w:r w:rsidR="00B70BC2">
          <w:rPr>
            <w:rFonts w:asciiTheme="minorHAnsi" w:hAnsiTheme="minorHAnsi"/>
            <w:color w:val="auto"/>
          </w:rPr>
          <w:t xml:space="preserve">in </w:t>
        </w:r>
      </w:ins>
      <w:r w:rsidR="00176B0F" w:rsidRPr="00A4103C">
        <w:rPr>
          <w:rFonts w:asciiTheme="minorHAnsi" w:hAnsiTheme="minorHAnsi"/>
          <w:color w:val="auto"/>
        </w:rPr>
        <w:t>cost</w:t>
      </w:r>
      <w:ins w:id="137" w:author="Dan Hahn" w:date="2017-10-22T18:39:00Z">
        <w:r w:rsidR="00B70BC2">
          <w:rPr>
            <w:rFonts w:asciiTheme="minorHAnsi" w:hAnsiTheme="minorHAnsi"/>
            <w:color w:val="auto"/>
          </w:rPr>
          <w:t>s</w:t>
        </w:r>
      </w:ins>
      <w:r w:rsidR="00176B0F" w:rsidRPr="00A4103C">
        <w:rPr>
          <w:rFonts w:asciiTheme="minorHAnsi" w:hAnsiTheme="minorHAnsi"/>
          <w:color w:val="auto"/>
        </w:rPr>
        <w:t xml:space="preserve"> assoc</w:t>
      </w:r>
      <w:r w:rsidRPr="00A4103C">
        <w:rPr>
          <w:rFonts w:asciiTheme="minorHAnsi" w:hAnsiTheme="minorHAnsi"/>
          <w:color w:val="auto"/>
        </w:rPr>
        <w:t xml:space="preserve">iated with managing these pests.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commentRangeStart w:id="138"/>
      <w:commentRangeStart w:id="139"/>
      <w:r w:rsidR="00FF02A8" w:rsidRPr="00A4103C">
        <w:rPr>
          <w:rFonts w:asciiTheme="minorHAnsi" w:hAnsiTheme="minorHAnsi"/>
          <w:color w:val="auto"/>
        </w:rPr>
        <w:t xml:space="preserve"> could expose </w:t>
      </w:r>
      <w:r w:rsidR="006B74D9" w:rsidRPr="00A4103C">
        <w:rPr>
          <w:rFonts w:asciiTheme="minorHAnsi" w:hAnsiTheme="minorHAnsi"/>
          <w:color w:val="auto"/>
        </w:rPr>
        <w:t xml:space="preserve">control </w:t>
      </w:r>
      <w:r w:rsidR="00FF02A8" w:rsidRPr="00A4103C">
        <w:rPr>
          <w:rFonts w:asciiTheme="minorHAnsi" w:hAnsiTheme="minorHAnsi"/>
          <w:color w:val="auto"/>
        </w:rPr>
        <w:t xml:space="preserve">mechanisms that </w:t>
      </w:r>
      <w:r w:rsidR="006B74D9" w:rsidRPr="00A4103C">
        <w:rPr>
          <w:rFonts w:asciiTheme="minorHAnsi" w:hAnsiTheme="minorHAnsi"/>
          <w:color w:val="auto"/>
        </w:rPr>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commentRangeEnd w:id="138"/>
      <w:r w:rsidR="00FF02A8" w:rsidRPr="00A4103C">
        <w:rPr>
          <w:rStyle w:val="CommentReference"/>
        </w:rPr>
        <w:commentReference w:id="138"/>
      </w:r>
      <w:commentRangeEnd w:id="139"/>
      <w:r w:rsidR="006B74D9" w:rsidRPr="00A4103C">
        <w:rPr>
          <w:rFonts w:asciiTheme="minorHAnsi" w:hAnsiTheme="minorHAnsi"/>
          <w:color w:val="auto"/>
        </w:rPr>
        <w:t>.</w:t>
      </w:r>
      <w:r w:rsidR="00FF02A8" w:rsidRPr="00A4103C">
        <w:rPr>
          <w:rStyle w:val="CommentReference"/>
        </w:rPr>
        <w:commentReference w:id="139"/>
      </w:r>
      <w:r w:rsidR="00FF02A8" w:rsidRPr="00A4103C">
        <w:rPr>
          <w:rFonts w:asciiTheme="minorHAnsi" w:hAnsiTheme="minorHAnsi"/>
          <w:color w:val="auto"/>
        </w:rPr>
        <w:t xml:space="preserve"> </w:t>
      </w:r>
      <w:r w:rsidR="006B74D9" w:rsidRPr="00A4103C">
        <w:rPr>
          <w:rFonts w:asciiTheme="minorHAnsi" w:hAnsiTheme="minorHAnsi"/>
          <w:color w:val="auto"/>
        </w:rPr>
        <w:t>Once the mechanisms are exposed, developing s</w:t>
      </w:r>
      <w:r w:rsidR="00FF02A8" w:rsidRPr="00A4103C">
        <w:rPr>
          <w:rFonts w:asciiTheme="minorHAnsi" w:hAnsiTheme="minorHAnsi"/>
          <w:color w:val="auto"/>
        </w:rPr>
        <w:t xml:space="preserve">trategies that can precisely affect the progression of the ECB through diapause could be valuable. </w:t>
      </w:r>
      <w:commentRangeStart w:id="140"/>
      <w:r w:rsidR="00FF02A8" w:rsidRPr="00A4103C">
        <w:rPr>
          <w:rFonts w:asciiTheme="minorHAnsi" w:hAnsiTheme="minorHAnsi"/>
          <w:color w:val="auto"/>
        </w:rPr>
        <w:t xml:space="preserve">Eventually, perturbing the European corn borer larvae’s ability to survive diapause by affecting how it accumulates and stores resources in preparation for diapause could be used as an added layer of pest management. </w:t>
      </w:r>
      <w:commentRangeEnd w:id="140"/>
      <w:r w:rsidR="00FF02A8" w:rsidRPr="00A4103C">
        <w:rPr>
          <w:rStyle w:val="CommentReference"/>
        </w:rPr>
        <w:commentReference w:id="140"/>
      </w:r>
      <w:r w:rsidR="00FF02A8" w:rsidRPr="00A4103C">
        <w:rPr>
          <w:rFonts w:asciiTheme="minorHAnsi" w:hAnsiTheme="minorHAnsi"/>
          <w:color w:val="auto"/>
        </w:rPr>
        <w:t xml:space="preserve">Until then, the link between seasonal </w:t>
      </w:r>
      <w:r w:rsidR="00FF02A8" w:rsidRPr="00A4103C">
        <w:rPr>
          <w:rFonts w:asciiTheme="minorHAnsi" w:hAnsiTheme="minorHAnsi"/>
          <w:color w:val="auto"/>
        </w:rPr>
        <w:lastRenderedPageBreak/>
        <w:t>temperatures and global food security will become more tenuous and finding a making a comprehensive approach to dealing with the response of pest insects to climate change is imperative.</w:t>
      </w:r>
    </w:p>
    <w:p w14:paraId="778E6036" w14:textId="77777777" w:rsidR="00166A77" w:rsidRPr="00A4103C" w:rsidRDefault="00166A77" w:rsidP="00E60FC5">
      <w:pPr>
        <w:spacing w:line="480" w:lineRule="auto"/>
        <w:outlineLvl w:val="0"/>
        <w:rPr>
          <w:rFonts w:asciiTheme="minorHAnsi" w:hAnsiTheme="minorHAnsi"/>
          <w:b/>
          <w:color w:val="auto"/>
        </w:rPr>
      </w:pPr>
    </w:p>
    <w:p w14:paraId="41EFEEA3" w14:textId="77777777"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t>PROPOSED METHODOLOGY</w:t>
      </w:r>
    </w:p>
    <w:p w14:paraId="2CA2C1DA" w14:textId="64181168" w:rsidR="003F083F" w:rsidRPr="00A4103C" w:rsidRDefault="003F083F">
      <w:pPr>
        <w:spacing w:line="480" w:lineRule="auto"/>
        <w:rPr>
          <w:rFonts w:asciiTheme="minorHAnsi" w:hAnsiTheme="minorHAnsi"/>
          <w:color w:val="auto"/>
        </w:rPr>
      </w:pPr>
      <w:r w:rsidRPr="00A4103C">
        <w:rPr>
          <w:rFonts w:asciiTheme="minorHAnsi" w:hAnsiTheme="minorHAnsi"/>
          <w:b/>
          <w:color w:val="auto"/>
        </w:rPr>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strains of European corn borer (ECB)</w:t>
      </w:r>
      <w:r w:rsidR="0040656E" w:rsidRPr="00A4103C">
        <w:rPr>
          <w:rFonts w:asciiTheme="minorHAnsi" w:hAnsiTheme="minorHAnsi"/>
          <w:color w:val="auto"/>
        </w:rPr>
        <w:t xml:space="preserve"> that will be</w:t>
      </w:r>
      <w:r w:rsidR="00E90F71" w:rsidRPr="00A4103C">
        <w:rPr>
          <w:rFonts w:asciiTheme="minorHAnsi" w:hAnsiTheme="minorHAnsi"/>
          <w:color w:val="auto"/>
        </w:rPr>
        <w:t xml:space="preserve"> used in this experiment were collected by members </w:t>
      </w:r>
      <w:r w:rsidR="005756AF" w:rsidRPr="00A4103C">
        <w:rPr>
          <w:rFonts w:asciiTheme="minorHAnsi" w:hAnsiTheme="minorHAnsi"/>
          <w:color w:val="auto"/>
        </w:rPr>
        <w:t xml:space="preserve">of </w:t>
      </w:r>
      <w:del w:id="141" w:author="Dan Hahn" w:date="2017-10-22T19:31:00Z">
        <w:r w:rsidR="005756AF" w:rsidRPr="00A4103C" w:rsidDel="00E65674">
          <w:rPr>
            <w:rFonts w:asciiTheme="minorHAnsi" w:hAnsiTheme="minorHAnsi"/>
            <w:color w:val="auto"/>
          </w:rPr>
          <w:delText xml:space="preserve">the </w:delText>
        </w:r>
      </w:del>
      <w:r w:rsidRPr="00A4103C">
        <w:rPr>
          <w:rFonts w:asciiTheme="minorHAnsi" w:hAnsiTheme="minorHAnsi"/>
          <w:color w:val="auto"/>
        </w:rPr>
        <w:t xml:space="preserve">Dr. </w:t>
      </w:r>
      <w:ins w:id="142" w:author="Dan Hahn" w:date="2017-10-22T19:31:00Z">
        <w:r w:rsidR="00E65674">
          <w:rPr>
            <w:rFonts w:asciiTheme="minorHAnsi" w:hAnsiTheme="minorHAnsi"/>
            <w:color w:val="auto"/>
          </w:rPr>
          <w:t xml:space="preserve">Eric </w:t>
        </w:r>
      </w:ins>
      <w:proofErr w:type="spellStart"/>
      <w:r w:rsidRPr="00A4103C">
        <w:rPr>
          <w:rFonts w:asciiTheme="minorHAnsi" w:hAnsiTheme="minorHAnsi"/>
          <w:color w:val="auto"/>
        </w:rPr>
        <w:t>Dopman</w:t>
      </w:r>
      <w:ins w:id="143" w:author="Dan Hahn" w:date="2017-10-22T19:31:00Z">
        <w:r w:rsidR="00E65674">
          <w:rPr>
            <w:rFonts w:asciiTheme="minorHAnsi" w:hAnsiTheme="minorHAnsi"/>
            <w:color w:val="auto"/>
          </w:rPr>
          <w:t>’s</w:t>
        </w:r>
      </w:ins>
      <w:proofErr w:type="spellEnd"/>
      <w:r w:rsidRPr="00A4103C">
        <w:rPr>
          <w:rFonts w:asciiTheme="minorHAnsi" w:hAnsiTheme="minorHAnsi"/>
          <w:color w:val="auto"/>
        </w:rPr>
        <w:t xml:space="preserve">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commentRangeStart w:id="144"/>
      <w:commentRangeStart w:id="145"/>
      <w:proofErr w:type="spellStart"/>
      <w:r w:rsidR="006105B1" w:rsidRPr="00A4103C">
        <w:rPr>
          <w:rFonts w:asciiTheme="minorHAnsi" w:hAnsiTheme="minorHAnsi"/>
          <w:color w:val="auto"/>
        </w:rPr>
        <w:t>pgFAR</w:t>
      </w:r>
      <w:proofErr w:type="spellEnd"/>
      <w:r w:rsidR="009411AA" w:rsidRPr="00A4103C">
        <w:rPr>
          <w:rFonts w:asciiTheme="minorHAnsi" w:hAnsiTheme="minorHAnsi"/>
          <w:color w:val="auto"/>
        </w:rPr>
        <w:t xml:space="preserve"> autosomal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commentRangeEnd w:id="144"/>
      <w:r w:rsidR="008626A2" w:rsidRPr="00A4103C">
        <w:rPr>
          <w:rStyle w:val="CommentReference"/>
        </w:rPr>
        <w:commentReference w:id="144"/>
      </w:r>
      <w:commentRangeEnd w:id="145"/>
      <w:r w:rsidR="005000DE" w:rsidRPr="00A4103C">
        <w:rPr>
          <w:rStyle w:val="CommentReference"/>
        </w:rPr>
        <w:commentReference w:id="145"/>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81609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816093"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 xml:space="preserve">as </w:t>
      </w:r>
      <w:ins w:id="146" w:author="Dan Hahn" w:date="2017-10-22T19:31:00Z">
        <w:r w:rsidR="00E65674">
          <w:rPr>
            <w:rFonts w:asciiTheme="minorHAnsi" w:hAnsiTheme="minorHAnsi"/>
            <w:color w:val="auto"/>
          </w:rPr>
          <w:t xml:space="preserve">a mixture of </w:t>
        </w:r>
      </w:ins>
      <w:r w:rsidRPr="00A4103C">
        <w:rPr>
          <w:rFonts w:asciiTheme="minorHAnsi" w:hAnsiTheme="minorHAnsi"/>
          <w:color w:val="auto"/>
        </w:rPr>
        <w:t>larvae</w:t>
      </w:r>
      <w:r w:rsidR="00C17895" w:rsidRPr="00A4103C">
        <w:rPr>
          <w:rFonts w:asciiTheme="minorHAnsi" w:hAnsiTheme="minorHAnsi"/>
          <w:color w:val="auto"/>
        </w:rPr>
        <w:t>, pupae</w:t>
      </w:r>
      <w:ins w:id="147" w:author="Dan Hahn" w:date="2017-10-22T19:31:00Z">
        <w:r w:rsidR="00E65674">
          <w:rPr>
            <w:rFonts w:asciiTheme="minorHAnsi" w:hAnsiTheme="minorHAnsi"/>
            <w:color w:val="auto"/>
          </w:rPr>
          <w:t>,</w:t>
        </w:r>
      </w:ins>
      <w:r w:rsidR="00C17895" w:rsidRPr="00A4103C">
        <w:rPr>
          <w:rFonts w:asciiTheme="minorHAnsi" w:hAnsiTheme="minorHAnsi"/>
          <w:color w:val="auto"/>
        </w:rPr>
        <w:t xml:space="preserve"> and adults from New York state prior to 2015 </w:t>
      </w:r>
      <w:r w:rsidR="00C17895"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C17895"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r w:rsidR="00737225"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under a 16-hour photoperiod</w:t>
      </w:r>
      <w:ins w:id="148" w:author="Dan Hahn" w:date="2017-10-11T10:39:00Z">
        <w:r w:rsidR="008626A2" w:rsidRPr="00A4103C">
          <w:rPr>
            <w:rFonts w:asciiTheme="minorHAnsi" w:hAnsiTheme="minorHAnsi"/>
            <w:color w:val="auto"/>
          </w:rPr>
          <w:t xml:space="preserve"> that promotes continuous development</w:t>
        </w:r>
      </w:ins>
      <w:r w:rsidR="0051526B" w:rsidRPr="00A4103C">
        <w:rPr>
          <w:rFonts w:asciiTheme="minorHAnsi" w:hAnsiTheme="minorHAnsi"/>
          <w:color w:val="auto"/>
        </w:rPr>
        <w:t>.</w:t>
      </w:r>
      <w:r w:rsidRPr="00A4103C">
        <w:rPr>
          <w:rFonts w:asciiTheme="minorHAnsi" w:hAnsiTheme="minorHAnsi"/>
          <w:color w:val="auto"/>
        </w:rPr>
        <w:t xml:space="preserve"> To </w:t>
      </w:r>
      <w:ins w:id="149" w:author="Dan Hahn" w:date="2017-10-11T10:39:00Z">
        <w:r w:rsidR="008626A2" w:rsidRPr="00A4103C">
          <w:rPr>
            <w:rFonts w:asciiTheme="minorHAnsi" w:hAnsiTheme="minorHAnsi"/>
            <w:color w:val="auto"/>
          </w:rPr>
          <w:t>test for</w:t>
        </w:r>
      </w:ins>
      <w:r w:rsidRPr="00A4103C">
        <w:rPr>
          <w:rFonts w:asciiTheme="minorHAnsi" w:hAnsiTheme="minorHAnsi"/>
          <w:color w:val="auto"/>
        </w:rPr>
        <w:t xml:space="preserve"> 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 xml:space="preserve">triglycerides and storage proteins between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r w:rsidR="0051526B"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 xml:space="preserve">under </w:t>
      </w:r>
      <w:r w:rsidR="00D04E45" w:rsidRPr="00A4103C">
        <w:rPr>
          <w:rFonts w:asciiTheme="minorHAnsi" w:hAnsiTheme="minorHAnsi"/>
          <w:color w:val="auto"/>
        </w:rPr>
        <w:t>a 12-hour 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 xml:space="preserve">16-hour photoperiod to </w:t>
      </w:r>
      <w:ins w:id="150" w:author="Dan Hahn" w:date="2017-10-11T10:39:00Z">
        <w:r w:rsidR="008626A2" w:rsidRPr="00A4103C">
          <w:rPr>
            <w:rFonts w:asciiTheme="minorHAnsi" w:hAnsiTheme="minorHAnsi"/>
            <w:color w:val="auto"/>
          </w:rPr>
          <w:t>promote continuous development</w:t>
        </w:r>
      </w:ins>
      <w:r w:rsidR="00B568C8" w:rsidRPr="00A4103C">
        <w:rPr>
          <w:rFonts w:asciiTheme="minorHAnsi" w:hAnsiTheme="minorHAnsi"/>
          <w:color w:val="auto"/>
        </w:rPr>
        <w:t xml:space="preserve">. Those larvae treated under diapause 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14:paraId="35E2778D" w14:textId="77777777" w:rsidR="0083044B" w:rsidRPr="00A4103C" w:rsidRDefault="0083044B" w:rsidP="00E84291">
      <w:pPr>
        <w:spacing w:line="480" w:lineRule="auto"/>
        <w:rPr>
          <w:rFonts w:asciiTheme="minorHAnsi" w:hAnsiTheme="minorHAnsi"/>
          <w:b/>
          <w:color w:val="auto"/>
        </w:rPr>
      </w:pPr>
    </w:p>
    <w:p w14:paraId="517D3277" w14:textId="36EC022F"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w:t>
      </w:r>
      <w:r w:rsidR="003D5201" w:rsidRPr="00A4103C">
        <w:rPr>
          <w:rFonts w:asciiTheme="minorHAnsi" w:hAnsiTheme="minorHAnsi"/>
          <w:color w:val="auto"/>
        </w:rPr>
        <w:lastRenderedPageBreak/>
        <w:t>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r w:rsidRPr="00A4103C">
        <w:rPr>
          <w:color w:val="auto"/>
        </w:rPr>
        <w:t>°</w:t>
      </w:r>
      <w:r w:rsidR="0040656E" w:rsidRPr="00A4103C">
        <w:rPr>
          <w:rFonts w:asciiTheme="minorHAnsi" w:hAnsiTheme="minorHAnsi"/>
          <w:color w:val="auto"/>
        </w:rPr>
        <w:t>C and 65% relative humidity</w:t>
      </w:r>
      <w:r w:rsidR="003D5201" w:rsidRPr="00A4103C">
        <w:rPr>
          <w:rFonts w:asciiTheme="minorHAnsi" w:hAnsiTheme="minorHAnsi"/>
          <w:color w:val="auto"/>
        </w:rPr>
        <w:t xml:space="preserve"> and under a 16-hour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European corn borer </w:t>
      </w:r>
      <w:r w:rsidRPr="00A4103C">
        <w:rPr>
          <w:rFonts w:asciiTheme="minorHAnsi" w:hAnsiTheme="minorHAnsi"/>
          <w:color w:val="auto"/>
        </w:rPr>
        <w:t>diet</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 xml:space="preserve">from Frontier Agricultural Sciences, </w:t>
      </w:r>
      <w:r w:rsidR="0040656E" w:rsidRPr="00A4103C">
        <w:rPr>
          <w:rFonts w:asciiTheme="minorHAnsi" w:hAnsiTheme="minorHAnsi"/>
          <w:color w:val="auto"/>
        </w:rPr>
        <w:t xml:space="preserve">ad </w:t>
      </w:r>
      <w:r w:rsidRPr="00A4103C">
        <w:rPr>
          <w:rFonts w:asciiTheme="minorHAnsi" w:hAnsiTheme="minorHAnsi"/>
          <w:color w:val="auto"/>
        </w:rPr>
        <w:t xml:space="preserve">libitum. Non-diapause treatment larvae will </w:t>
      </w:r>
      <w:r w:rsidR="003D5201" w:rsidRPr="00A4103C">
        <w:rPr>
          <w:rFonts w:asciiTheme="minorHAnsi" w:hAnsiTheme="minorHAnsi"/>
          <w:color w:val="auto"/>
        </w:rPr>
        <w:t>be reared under</w:t>
      </w:r>
      <w:r w:rsidRPr="00A4103C">
        <w:rPr>
          <w:rFonts w:asciiTheme="minorHAnsi" w:hAnsiTheme="minorHAnsi"/>
          <w:color w:val="auto"/>
        </w:rPr>
        <w:t xml:space="preserve"> a </w:t>
      </w:r>
      <w:commentRangeStart w:id="151"/>
      <w:commentRangeStart w:id="152"/>
      <w:r w:rsidRPr="00A4103C">
        <w:rPr>
          <w:rFonts w:asciiTheme="minorHAnsi" w:hAnsiTheme="minorHAnsi"/>
          <w:color w:val="auto"/>
        </w:rPr>
        <w:t xml:space="preserve">photoperiod of 16-hours, while diapause treatment larvae will experience a 12-hour photoperiod. </w:t>
      </w:r>
      <w:commentRangeEnd w:id="151"/>
      <w:r w:rsidR="008626A2" w:rsidRPr="00A4103C">
        <w:rPr>
          <w:rStyle w:val="CommentReference"/>
        </w:rPr>
        <w:commentReference w:id="151"/>
      </w:r>
      <w:commentRangeEnd w:id="152"/>
      <w:r w:rsidR="003D5201" w:rsidRPr="00A4103C">
        <w:rPr>
          <w:rStyle w:val="CommentReference"/>
        </w:rPr>
        <w:commentReference w:id="152"/>
      </w:r>
      <w:r w:rsidRPr="00A4103C">
        <w:rPr>
          <w:rFonts w:asciiTheme="minorHAnsi" w:hAnsiTheme="minorHAnsi"/>
          <w:color w:val="auto"/>
        </w:rPr>
        <w:t>The 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the beginning of the fifth instar, larvae will be separated</w:t>
      </w:r>
      <w:r w:rsidR="0040656E" w:rsidRPr="00A4103C">
        <w:rPr>
          <w:rFonts w:asciiTheme="minorHAnsi" w:hAnsiTheme="minorHAnsi"/>
          <w:color w:val="auto"/>
        </w:rPr>
        <w:t xml:space="preserve"> into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40656E" w:rsidRPr="00A4103C">
        <w:rPr>
          <w:rFonts w:asciiTheme="minorHAnsi" w:hAnsiTheme="minorHAnsi"/>
          <w:color w:val="auto"/>
        </w:rPr>
        <w:t>, these trays</w:t>
      </w:r>
      <w:r w:rsidR="001F7608" w:rsidRPr="00A4103C">
        <w:rPr>
          <w:rFonts w:asciiTheme="minorHAnsi" w:hAnsiTheme="minorHAnsi"/>
          <w:color w:val="auto"/>
        </w:rPr>
        <w:t xml:space="preserve"> will serve as individual arenas.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 larvae discontinue feeding, empty the contents of their gut</w:t>
      </w:r>
      <w:ins w:id="153" w:author="Dan Hahn" w:date="2017-10-11T10:41:00Z">
        <w:r w:rsidR="00B934BF" w:rsidRPr="00A4103C">
          <w:rPr>
            <w:rFonts w:asciiTheme="minorHAnsi" w:hAnsiTheme="minorHAnsi"/>
            <w:color w:val="auto"/>
          </w:rPr>
          <w:t>,</w:t>
        </w:r>
      </w:ins>
      <w:r w:rsidRPr="00A4103C">
        <w:rPr>
          <w:rFonts w:asciiTheme="minorHAnsi" w:hAnsiTheme="minorHAnsi"/>
          <w:color w:val="auto"/>
        </w:rPr>
        <w:t xml:space="preserve"> and after clearing their gut larvae no longer produce frass. The wandering phase is a necessary step all European corn borer larvae undergo in preparation for either diapause or pupation and adult metamorphosis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(Gelman and Hayes 1982)</w:t>
      </w:r>
      <w:r w:rsidRPr="00A4103C">
        <w:rPr>
          <w:rFonts w:asciiTheme="minorHAnsi" w:hAnsiTheme="minorHAnsi"/>
          <w:color w:val="auto"/>
        </w:rPr>
        <w:fldChar w:fldCharType="end"/>
      </w:r>
      <w:r w:rsidRPr="00A4103C">
        <w:rPr>
          <w:rFonts w:asciiTheme="minorHAnsi" w:hAnsiTheme="minorHAnsi"/>
          <w:color w:val="auto"/>
        </w:rPr>
        <w:t>.</w:t>
      </w:r>
      <w:r w:rsidR="003D5201" w:rsidRPr="00A4103C">
        <w:rPr>
          <w:rFonts w:asciiTheme="minorHAnsi" w:hAnsiTheme="minorHAnsi"/>
          <w:color w:val="auto"/>
        </w:rPr>
        <w:t xml:space="preserve"> During the wandering </w:t>
      </w:r>
      <w:r w:rsidR="006833D4" w:rsidRPr="00A4103C">
        <w:rPr>
          <w:rFonts w:asciiTheme="minorHAnsi" w:hAnsiTheme="minorHAnsi"/>
          <w:color w:val="auto"/>
        </w:rPr>
        <w:t>phase,</w:t>
      </w:r>
      <w:r w:rsidR="003D5201" w:rsidRPr="00A4103C">
        <w:rPr>
          <w:rFonts w:asciiTheme="minorHAnsi" w:hAnsiTheme="minorHAnsi"/>
          <w:color w:val="auto"/>
        </w:rPr>
        <w:t xml:space="preserve"> non-diapausing and diapausing European corn borer larvae terminate feeding in preparation for </w:t>
      </w:r>
      <w:ins w:id="154" w:author="Dan Hahn" w:date="2017-10-22T19:33:00Z">
        <w:r w:rsidR="00603B1C">
          <w:rPr>
            <w:rFonts w:asciiTheme="minorHAnsi" w:hAnsiTheme="minorHAnsi"/>
            <w:color w:val="auto"/>
          </w:rPr>
          <w:t xml:space="preserve">larval-pupal </w:t>
        </w:r>
      </w:ins>
      <w:r w:rsidR="003D5201" w:rsidRPr="00A4103C">
        <w:rPr>
          <w:rFonts w:asciiTheme="minorHAnsi" w:hAnsiTheme="minorHAnsi"/>
          <w:color w:val="auto"/>
        </w:rPr>
        <w:t xml:space="preserve">metamorphosis or </w:t>
      </w:r>
      <w:ins w:id="155" w:author="Dan Hahn" w:date="2017-10-22T19:33:00Z">
        <w:r w:rsidR="00603B1C">
          <w:rPr>
            <w:rFonts w:asciiTheme="minorHAnsi" w:hAnsiTheme="minorHAnsi"/>
            <w:color w:val="auto"/>
          </w:rPr>
          <w:t xml:space="preserve">larval </w:t>
        </w:r>
      </w:ins>
      <w:r w:rsidR="003D5201" w:rsidRPr="00A4103C">
        <w:rPr>
          <w:rFonts w:asciiTheme="minorHAnsi" w:hAnsiTheme="minorHAnsi"/>
          <w:color w:val="auto"/>
        </w:rPr>
        <w:t xml:space="preserve">diapause, respectively. </w:t>
      </w:r>
      <w:del w:id="156" w:author="Dan Hahn" w:date="2017-10-22T19:33:00Z">
        <w:r w:rsidR="003D5201" w:rsidRPr="00A4103C" w:rsidDel="00603B1C">
          <w:rPr>
            <w:rFonts w:asciiTheme="minorHAnsi" w:hAnsiTheme="minorHAnsi"/>
            <w:color w:val="auto"/>
          </w:rPr>
          <w:delText xml:space="preserve">Terminated </w:delText>
        </w:r>
      </w:del>
      <w:ins w:id="157" w:author="Dan Hahn" w:date="2017-10-22T19:33:00Z">
        <w:r w:rsidR="00603B1C">
          <w:rPr>
            <w:rFonts w:asciiTheme="minorHAnsi" w:hAnsiTheme="minorHAnsi"/>
            <w:color w:val="auto"/>
          </w:rPr>
          <w:t>A lack of</w:t>
        </w:r>
        <w:r w:rsidR="00603B1C" w:rsidRPr="00A4103C">
          <w:rPr>
            <w:rFonts w:asciiTheme="minorHAnsi" w:hAnsiTheme="minorHAnsi"/>
            <w:color w:val="auto"/>
          </w:rPr>
          <w:t xml:space="preserve"> </w:t>
        </w:r>
      </w:ins>
      <w:r w:rsidR="003D5201" w:rsidRPr="00A4103C">
        <w:rPr>
          <w:rFonts w:asciiTheme="minorHAnsi" w:hAnsiTheme="minorHAnsi"/>
          <w:color w:val="auto"/>
        </w:rPr>
        <w:t>frass production</w:t>
      </w:r>
      <w:r w:rsidRPr="00A4103C">
        <w:rPr>
          <w:rFonts w:asciiTheme="minorHAnsi" w:hAnsiTheme="minorHAnsi"/>
          <w:color w:val="auto"/>
        </w:rPr>
        <w:t xml:space="preserve"> is ind</w:t>
      </w:r>
      <w:r w:rsidR="003D5201" w:rsidRPr="00A4103C">
        <w:rPr>
          <w:rFonts w:asciiTheme="minorHAnsi" w:hAnsiTheme="minorHAnsi"/>
          <w:color w:val="auto"/>
        </w:rPr>
        <w:t xml:space="preserve">icative of the wandering phase and </w:t>
      </w:r>
      <w:r w:rsidRPr="00A4103C">
        <w:rPr>
          <w:rFonts w:asciiTheme="minorHAnsi" w:hAnsiTheme="minorHAnsi"/>
          <w:color w:val="auto"/>
        </w:rPr>
        <w:t xml:space="preserve">will be used to diagnose putative wandering larvae. To 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Those larvae whose gut is not clear will produce frass </w:t>
      </w:r>
      <w:ins w:id="158" w:author="Dan Hahn" w:date="2017-10-11T10:41:00Z">
        <w:r w:rsidR="00B934BF" w:rsidRPr="00A4103C">
          <w:rPr>
            <w:rFonts w:asciiTheme="minorHAnsi" w:hAnsiTheme="minorHAnsi"/>
            <w:color w:val="auto"/>
          </w:rPr>
          <w:t xml:space="preserve">and </w:t>
        </w:r>
      </w:ins>
      <w:r w:rsidRPr="00A4103C">
        <w:rPr>
          <w:rFonts w:asciiTheme="minorHAnsi" w:hAnsiTheme="minorHAnsi"/>
          <w:color w:val="auto"/>
        </w:rPr>
        <w:t xml:space="preserve">will be placed back into their arenas and those that do not produce frass will be </w:t>
      </w:r>
      <w:r w:rsidR="00DC52AC" w:rsidRPr="00A4103C">
        <w:rPr>
          <w:rFonts w:asciiTheme="minorHAnsi" w:hAnsiTheme="minorHAnsi"/>
          <w:color w:val="auto"/>
        </w:rPr>
        <w:t>charac</w:t>
      </w:r>
      <w:r w:rsidRPr="00A4103C">
        <w:rPr>
          <w:rFonts w:asciiTheme="minorHAnsi" w:hAnsiTheme="minorHAnsi"/>
          <w:color w:val="auto"/>
        </w:rPr>
        <w:t xml:space="preserve">terized as </w:t>
      </w:r>
      <w:commentRangeStart w:id="159"/>
      <w:commentRangeStart w:id="160"/>
      <w:r w:rsidRPr="00A4103C">
        <w:rPr>
          <w:rFonts w:asciiTheme="minorHAnsi" w:hAnsiTheme="minorHAnsi"/>
          <w:color w:val="auto"/>
        </w:rPr>
        <w:t>wander</w:t>
      </w:r>
      <w:ins w:id="161" w:author="Dan Hahn" w:date="2017-10-22T19:34:00Z">
        <w:r w:rsidR="00603B1C">
          <w:rPr>
            <w:rFonts w:asciiTheme="minorHAnsi" w:hAnsiTheme="minorHAnsi"/>
            <w:color w:val="auto"/>
          </w:rPr>
          <w:t>er</w:t>
        </w:r>
      </w:ins>
      <w:r w:rsidRPr="00A4103C">
        <w:rPr>
          <w:rFonts w:asciiTheme="minorHAnsi" w:hAnsiTheme="minorHAnsi"/>
          <w:color w:val="auto"/>
        </w:rPr>
        <w:t>s,</w:t>
      </w:r>
      <w:commentRangeEnd w:id="159"/>
      <w:r w:rsidR="00B934BF" w:rsidRPr="00A4103C">
        <w:rPr>
          <w:rStyle w:val="CommentReference"/>
        </w:rPr>
        <w:commentReference w:id="159"/>
      </w:r>
      <w:commentRangeEnd w:id="160"/>
      <w:r w:rsidR="003D5201" w:rsidRPr="00A4103C">
        <w:rPr>
          <w:rStyle w:val="CommentReference"/>
        </w:rPr>
        <w:commentReference w:id="160"/>
      </w:r>
      <w:r w:rsidRPr="00A4103C">
        <w:rPr>
          <w:rFonts w:asciiTheme="minorHAnsi" w:hAnsiTheme="minorHAnsi"/>
          <w:color w:val="auto"/>
        </w:rPr>
        <w:t xml:space="preserve"> 30 individuals from </w:t>
      </w:r>
      <w:commentRangeStart w:id="162"/>
      <w:r w:rsidRPr="00A4103C">
        <w:rPr>
          <w:rFonts w:asciiTheme="minorHAnsi" w:hAnsiTheme="minorHAnsi"/>
          <w:color w:val="auto"/>
        </w:rPr>
        <w:t xml:space="preserve">each treatment will be collected, accessioned, and tracked for the duration of the experiment. Hemolymph </w:t>
      </w:r>
      <w:commentRangeEnd w:id="162"/>
      <w:r w:rsidR="00603B1C">
        <w:rPr>
          <w:rStyle w:val="CommentReference"/>
        </w:rPr>
        <w:commentReference w:id="162"/>
      </w:r>
      <w:r w:rsidRPr="00A4103C">
        <w:rPr>
          <w:rFonts w:asciiTheme="minorHAnsi" w:hAnsiTheme="minorHAnsi"/>
          <w:color w:val="auto"/>
        </w:rPr>
        <w:t xml:space="preserve">and lipid </w:t>
      </w:r>
      <w:r w:rsidRPr="00A4103C">
        <w:rPr>
          <w:rFonts w:asciiTheme="minorHAnsi" w:hAnsiTheme="minorHAnsi"/>
          <w:color w:val="auto"/>
        </w:rPr>
        <w:lastRenderedPageBreak/>
        <w:t>extractions from sampled larvae will be analyzed for storage protein and triglyceride content, respectively.</w:t>
      </w:r>
      <w:r w:rsidRPr="00A4103C" w:rsidDel="00D17757">
        <w:rPr>
          <w:rFonts w:asciiTheme="minorHAnsi" w:hAnsiTheme="minorHAnsi"/>
          <w:color w:val="auto"/>
        </w:rPr>
        <w:t xml:space="preserve"> </w:t>
      </w:r>
    </w:p>
    <w:p w14:paraId="22060791" w14:textId="77777777" w:rsidR="003F083F" w:rsidRPr="00A4103C" w:rsidRDefault="003F083F" w:rsidP="00E84291">
      <w:pPr>
        <w:spacing w:line="480" w:lineRule="auto"/>
        <w:rPr>
          <w:rFonts w:asciiTheme="minorHAnsi" w:hAnsiTheme="minorHAnsi"/>
          <w:b/>
          <w:color w:val="auto"/>
        </w:rPr>
      </w:pPr>
    </w:p>
    <w:p w14:paraId="19D0A087" w14:textId="21B2EFB1"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t xml:space="preserve">Lipid Extraction, Separation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extracted and quantified individually. </w:t>
      </w:r>
      <w:r w:rsidR="00E731D5" w:rsidRPr="00A4103C">
        <w:rPr>
          <w:rFonts w:asciiTheme="minorHAnsi" w:hAnsiTheme="minorHAnsi"/>
          <w:color w:val="auto"/>
        </w:rPr>
        <w:t xml:space="preserve">First, larval dry mass will be determined by removing water from the larval sample </w:t>
      </w:r>
      <w:ins w:id="163" w:author="Dan Hahn" w:date="2017-10-11T10:44:00Z">
        <w:r w:rsidR="004D3158" w:rsidRPr="00A4103C">
          <w:rPr>
            <w:rFonts w:asciiTheme="minorHAnsi" w:hAnsiTheme="minorHAnsi"/>
            <w:color w:val="auto"/>
          </w:rPr>
          <w:t xml:space="preserve">through </w:t>
        </w:r>
      </w:ins>
      <w:r w:rsidR="00642B1C" w:rsidRPr="00A4103C">
        <w:rPr>
          <w:rFonts w:asciiTheme="minorHAnsi" w:hAnsiTheme="minorHAnsi"/>
          <w:color w:val="auto"/>
        </w:rPr>
        <w:t>freeze-drying them</w:t>
      </w:r>
      <w:r w:rsidRPr="00A4103C">
        <w:rPr>
          <w:rFonts w:asciiTheme="minorHAnsi" w:hAnsiTheme="minorHAnsi"/>
          <w:color w:val="auto"/>
        </w:rPr>
        <w:t xml:space="preserve"> </w:t>
      </w:r>
      <w:r w:rsidR="00E731D5" w:rsidRPr="00A4103C">
        <w:rPr>
          <w:rFonts w:asciiTheme="minorHAnsi" w:hAnsiTheme="minorHAnsi"/>
          <w:color w:val="auto"/>
        </w:rPr>
        <w:t>in</w:t>
      </w:r>
      <w:r w:rsidRPr="00A4103C">
        <w:rPr>
          <w:rFonts w:asciiTheme="minorHAnsi" w:hAnsiTheme="minorHAnsi"/>
          <w:color w:val="auto"/>
        </w:rPr>
        <w:t xml:space="preserve"> a vacuum at -80</w:t>
      </w:r>
      <w:r w:rsidRPr="00A4103C">
        <w:rPr>
          <w:color w:val="auto"/>
        </w:rPr>
        <w:t>°</w:t>
      </w:r>
      <w:r w:rsidRPr="00A4103C">
        <w:rPr>
          <w:rFonts w:asciiTheme="minorHAnsi" w:hAnsiTheme="minorHAnsi"/>
          <w:color w:val="auto"/>
        </w:rPr>
        <w:t>C until their dry weight varies by less than 1% over a 24-hour period. Once dry, lipids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This method takes advantage of the</w:t>
      </w:r>
      <w:r w:rsidR="00427D96" w:rsidRPr="00A4103C">
        <w:rPr>
          <w:rFonts w:asciiTheme="minorHAnsi" w:hAnsiTheme="minorHAnsi"/>
          <w:color w:val="auto"/>
        </w:rPr>
        <w:t xml:space="preserve"> polarity and density differences between chloroform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when mixed 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are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less polar chloroform</w:t>
      </w:r>
      <w:r w:rsidR="00C95E25" w:rsidRPr="00A4103C">
        <w:rPr>
          <w:rFonts w:asciiTheme="minorHAnsi" w:hAnsiTheme="minorHAnsi"/>
          <w:color w:val="auto"/>
        </w:rPr>
        <w:t xml:space="preserve"> layer. This</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6A7763" w:rsidRPr="00A4103C">
        <w:rPr>
          <w:rFonts w:asciiTheme="minorHAnsi" w:hAnsiTheme="minorHAnsi"/>
          <w:color w:val="auto"/>
        </w:rPr>
        <w:t>will</w:t>
      </w:r>
      <w:r w:rsidR="008C7C69" w:rsidRPr="00A4103C">
        <w:rPr>
          <w:rFonts w:asciiTheme="minorHAnsi" w:hAnsiTheme="minorHAnsi"/>
          <w:color w:val="auto"/>
        </w:rPr>
        <w:t xml:space="preserve"> be decanted away from the remainder of the sample, the solvent removed 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he total lipid content</w:t>
      </w:r>
      <w:r w:rsidR="0043652E" w:rsidRPr="00A4103C">
        <w:rPr>
          <w:rFonts w:asciiTheme="minorHAnsi" w:hAnsiTheme="minorHAnsi"/>
          <w:color w:val="auto"/>
        </w:rPr>
        <w:t xml:space="preserve"> extracted</w:t>
      </w:r>
      <w:r w:rsidRPr="00A4103C">
        <w:rPr>
          <w:rFonts w:asciiTheme="minorHAnsi" w:hAnsiTheme="minorHAnsi"/>
          <w:color w:val="auto"/>
        </w:rPr>
        <w:t xml:space="preserve"> from each larval sample</w:t>
      </w:r>
      <w:r w:rsidR="0043652E" w:rsidRPr="00A4103C">
        <w:rPr>
          <w:rFonts w:asciiTheme="minorHAnsi" w:hAnsiTheme="minorHAnsi"/>
          <w:color w:val="auto"/>
        </w:rPr>
        <w:t xml:space="preserve"> contains</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from which triglycerides will need to be separated</w:t>
      </w:r>
      <w:r w:rsidR="0043652E" w:rsidRPr="00A4103C">
        <w:rPr>
          <w:rFonts w:asciiTheme="minorHAnsi" w:hAnsiTheme="minorHAnsi"/>
          <w:color w:val="auto"/>
        </w:rPr>
        <w:t xml:space="preserve"> and quantified</w:t>
      </w:r>
      <w:r w:rsidRPr="00A4103C">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A4103C">
        <w:rPr>
          <w:rFonts w:asciiTheme="minorHAnsi" w:hAnsiTheme="minorHAnsi"/>
          <w:color w:val="auto"/>
        </w:rPr>
        <w:t xml:space="preserve">. </w:t>
      </w:r>
      <w:r w:rsidR="00320BF2" w:rsidRPr="00A4103C">
        <w:rPr>
          <w:rFonts w:asciiTheme="minorHAnsi" w:hAnsiTheme="minorHAnsi"/>
          <w:color w:val="auto"/>
        </w:rPr>
        <w:t>LC</w:t>
      </w:r>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to adsorb</w:t>
      </w:r>
      <w:r w:rsidR="00A2281F" w:rsidRPr="00A4103C">
        <w:rPr>
          <w:rFonts w:asciiTheme="minorHAnsi" w:hAnsiTheme="minorHAnsi"/>
          <w:color w:val="auto"/>
        </w:rPr>
        <w:t xml:space="preserve"> 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A4103C">
        <w:rPr>
          <w:rFonts w:asciiTheme="minorHAnsi" w:hAnsiTheme="minorHAnsi"/>
          <w:color w:val="auto"/>
        </w:rPr>
        <w:t xml:space="preserve"> 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 xml:space="preserve">ropanol. </w:t>
      </w:r>
      <w:r w:rsidR="006F0EEF" w:rsidRPr="00A4103C">
        <w:rPr>
          <w:rFonts w:asciiTheme="minorHAnsi" w:hAnsiTheme="minorHAnsi"/>
          <w:color w:val="auto"/>
        </w:rPr>
        <w:lastRenderedPageBreak/>
        <w:t>Samples are injected onto the column and the c</w:t>
      </w:r>
      <w:r w:rsidR="00D63D7C" w:rsidRPr="00A4103C">
        <w:rPr>
          <w:rFonts w:asciiTheme="minorHAnsi" w:hAnsiTheme="minorHAnsi"/>
          <w:color w:val="auto"/>
        </w:rPr>
        <w:t>ontained lipids adsorb to the C:</w:t>
      </w:r>
      <w:r w:rsidR="006F0EEF" w:rsidRPr="00A4103C">
        <w:rPr>
          <w:rFonts w:asciiTheme="minorHAnsi" w:hAnsiTheme="minorHAnsi"/>
          <w:color w:val="auto"/>
        </w:rPr>
        <w:t>18 silica matrix. 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concentration of the mobile phase shifts from 100% A to 100% B</w:t>
      </w:r>
      <w:commentRangeStart w:id="164"/>
      <w:commentRangeStart w:id="165"/>
      <w:r w:rsidR="00D63D7C" w:rsidRPr="00A4103C">
        <w:rPr>
          <w:rFonts w:asciiTheme="minorHAnsi" w:hAnsiTheme="minorHAnsi"/>
          <w:color w:val="auto"/>
        </w:rPr>
        <w:t>.</w:t>
      </w:r>
      <w:commentRangeEnd w:id="164"/>
      <w:r w:rsidR="000E6FC0" w:rsidRPr="00A4103C">
        <w:rPr>
          <w:rStyle w:val="CommentReference"/>
          <w:color w:val="auto"/>
        </w:rPr>
        <w:commentReference w:id="164"/>
      </w:r>
      <w:commentRangeEnd w:id="165"/>
      <w:r w:rsidR="00D63D7C" w:rsidRPr="00A4103C">
        <w:rPr>
          <w:rFonts w:asciiTheme="minorHAnsi" w:hAnsiTheme="minorHAnsi"/>
          <w:color w:val="auto"/>
        </w:rPr>
        <w:t xml:space="preserve"> </w:t>
      </w:r>
      <w:r w:rsidR="00742077" w:rsidRPr="00A4103C">
        <w:rPr>
          <w:rStyle w:val="CommentReference"/>
          <w:color w:val="auto"/>
        </w:rPr>
        <w:commentReference w:id="165"/>
      </w:r>
      <w:r w:rsidR="00A2281F" w:rsidRPr="00A4103C">
        <w:rPr>
          <w:rFonts w:asciiTheme="minorHAnsi" w:hAnsiTheme="minorHAnsi"/>
          <w:color w:val="auto"/>
        </w:rPr>
        <w:t xml:space="preserve">As the </w:t>
      </w:r>
      <w:r w:rsidR="00D63D7C" w:rsidRPr="00A4103C">
        <w:rPr>
          <w:rFonts w:asciiTheme="minorHAnsi" w:hAnsiTheme="minorHAnsi"/>
          <w:color w:val="auto"/>
        </w:rPr>
        <w:t xml:space="preserve">gradient changes, classes of </w:t>
      </w:r>
      <w:r w:rsidR="00C95E25" w:rsidRPr="00A4103C">
        <w:rPr>
          <w:rFonts w:asciiTheme="minorHAnsi" w:hAnsiTheme="minorHAnsi"/>
          <w:color w:val="auto"/>
        </w:rPr>
        <w:t>lipid</w:t>
      </w:r>
      <w:r w:rsidR="00A2281F" w:rsidRPr="00A4103C">
        <w:rPr>
          <w:rFonts w:asciiTheme="minorHAnsi" w:hAnsiTheme="minorHAnsi"/>
          <w:color w:val="auto"/>
        </w:rPr>
        <w:t xml:space="preserve"> molecules </w:t>
      </w:r>
      <w:ins w:id="166" w:author="Dan Hahn" w:date="2017-10-22T19:36:00Z">
        <w:r w:rsidR="00603B1C">
          <w:rPr>
            <w:rFonts w:asciiTheme="minorHAnsi" w:hAnsiTheme="minorHAnsi"/>
            <w:color w:val="auto"/>
          </w:rPr>
          <w:t xml:space="preserve">with successively lower polarities </w:t>
        </w:r>
      </w:ins>
      <w:r w:rsidR="00A2281F" w:rsidRPr="00A4103C">
        <w:rPr>
          <w:rFonts w:asciiTheme="minorHAnsi" w:hAnsiTheme="minorHAnsi"/>
          <w:color w:val="auto"/>
        </w:rPr>
        <w:t>in the sample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flow into the ELSD wher</w:t>
      </w:r>
      <w:r w:rsidR="008C2228" w:rsidRPr="00A4103C">
        <w:rPr>
          <w:rFonts w:asciiTheme="minorHAnsi" w:hAnsiTheme="minorHAnsi"/>
          <w:color w:val="auto"/>
        </w:rPr>
        <w:t>e they are nebulized, the solvent is evaporated and the amount of light scattered i</w:t>
      </w:r>
      <w:r w:rsidR="00C95E25" w:rsidRPr="00A4103C">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167"/>
      <w:commentRangeStart w:id="168"/>
      <w:r w:rsidR="00C95E25" w:rsidRPr="00A4103C">
        <w:rPr>
          <w:rFonts w:asciiTheme="minorHAnsi" w:hAnsiTheme="minorHAnsi"/>
          <w:color w:val="auto"/>
        </w:rPr>
        <w:t>triglycerides.</w:t>
      </w:r>
      <w:commentRangeEnd w:id="167"/>
      <w:r w:rsidR="000E6FC0" w:rsidRPr="00A4103C">
        <w:rPr>
          <w:rStyle w:val="CommentReference"/>
          <w:color w:val="auto"/>
        </w:rPr>
        <w:commentReference w:id="167"/>
      </w:r>
      <w:commentRangeEnd w:id="168"/>
      <w:r w:rsidR="000C0F27" w:rsidRPr="00A4103C">
        <w:rPr>
          <w:rStyle w:val="CommentReference"/>
          <w:color w:val="auto"/>
        </w:rPr>
        <w:commentReference w:id="168"/>
      </w:r>
      <w:r w:rsidR="000C0F27" w:rsidRPr="00A4103C">
        <w:rPr>
          <w:rFonts w:asciiTheme="minorHAnsi" w:hAnsiTheme="minorHAnsi"/>
          <w:color w:val="auto"/>
        </w:rPr>
        <w:t xml:space="preserve"> The</w:t>
      </w:r>
      <w:r w:rsidR="006A7763" w:rsidRPr="00A4103C">
        <w:rPr>
          <w:rFonts w:asciiTheme="minorHAnsi" w:hAnsiTheme="minorHAnsi"/>
          <w:color w:val="auto"/>
        </w:rPr>
        <w:t xml:space="preserve"> triglycerides used to prepare the</w:t>
      </w:r>
      <w:r w:rsidR="000C0F27" w:rsidRPr="00A4103C">
        <w:rPr>
          <w:rFonts w:asciiTheme="minorHAnsi" w:hAnsiTheme="minorHAnsi"/>
          <w:color w:val="auto"/>
        </w:rPr>
        <w:t xml:space="preserve"> standardized mixture </w:t>
      </w:r>
      <w:r w:rsidR="006A7763" w:rsidRPr="00A4103C">
        <w:rPr>
          <w:rFonts w:asciiTheme="minorHAnsi" w:hAnsiTheme="minorHAnsi"/>
          <w:color w:val="auto"/>
        </w:rPr>
        <w:t>are</w:t>
      </w:r>
      <w:r w:rsidR="000C0F27" w:rsidRPr="00A4103C">
        <w:rPr>
          <w:rFonts w:asciiTheme="minorHAnsi" w:hAnsiTheme="minorHAnsi"/>
          <w:color w:val="auto"/>
        </w:rPr>
        <w:t xml:space="preserve"> commercially </w:t>
      </w:r>
      <w:commentRangeStart w:id="169"/>
      <w:r w:rsidR="000C0F27" w:rsidRPr="00A4103C">
        <w:rPr>
          <w:rFonts w:asciiTheme="minorHAnsi" w:hAnsiTheme="minorHAnsi"/>
          <w:color w:val="auto"/>
        </w:rPr>
        <w:t xml:space="preserve">available. </w:t>
      </w:r>
      <w:proofErr w:type="spellStart"/>
      <w:r w:rsidR="000C0F27" w:rsidRPr="00A4103C">
        <w:rPr>
          <w:rFonts w:asciiTheme="minorHAnsi" w:hAnsiTheme="minorHAnsi"/>
          <w:color w:val="auto"/>
        </w:rPr>
        <w:t>Tristeric</w:t>
      </w:r>
      <w:proofErr w:type="spellEnd"/>
      <w:r w:rsidR="000C0F27" w:rsidRPr="00A4103C">
        <w:rPr>
          <w:rFonts w:asciiTheme="minorHAnsi" w:hAnsiTheme="minorHAnsi"/>
          <w:color w:val="auto"/>
        </w:rPr>
        <w:t xml:space="preserve"> acid and </w:t>
      </w:r>
      <w:proofErr w:type="spellStart"/>
      <w:r w:rsidR="000C0F27" w:rsidRPr="00A4103C">
        <w:rPr>
          <w:rFonts w:asciiTheme="minorHAnsi" w:hAnsiTheme="minorHAnsi"/>
          <w:color w:val="auto"/>
        </w:rPr>
        <w:t>tripalmitic</w:t>
      </w:r>
      <w:proofErr w:type="spellEnd"/>
      <w:r w:rsidR="000C0F27" w:rsidRPr="00A4103C">
        <w:rPr>
          <w:rFonts w:asciiTheme="minorHAnsi" w:hAnsiTheme="minorHAnsi"/>
          <w:color w:val="auto"/>
        </w:rPr>
        <w:t xml:space="preserve"> acid </w:t>
      </w:r>
      <w:r w:rsidR="006A7763" w:rsidRPr="00A4103C">
        <w:rPr>
          <w:rFonts w:asciiTheme="minorHAnsi" w:hAnsiTheme="minorHAnsi"/>
          <w:color w:val="auto"/>
        </w:rPr>
        <w:t>will be</w:t>
      </w:r>
      <w:r w:rsidR="000C0F27" w:rsidRPr="00A4103C">
        <w:rPr>
          <w:rFonts w:asciiTheme="minorHAnsi" w:hAnsiTheme="minorHAnsi"/>
          <w:color w:val="auto"/>
        </w:rPr>
        <w:t xml:space="preserve"> purchased from Sigma Millipore and </w:t>
      </w:r>
      <w:proofErr w:type="spellStart"/>
      <w:r w:rsidR="000C0F27" w:rsidRPr="00A4103C">
        <w:rPr>
          <w:rFonts w:asciiTheme="minorHAnsi" w:hAnsiTheme="minorHAnsi"/>
          <w:color w:val="auto"/>
        </w:rPr>
        <w:t>triheptadecanoic</w:t>
      </w:r>
      <w:proofErr w:type="spellEnd"/>
      <w:r w:rsidR="000C0F27" w:rsidRPr="00A4103C">
        <w:rPr>
          <w:rFonts w:asciiTheme="minorHAnsi" w:hAnsiTheme="minorHAnsi"/>
          <w:color w:val="auto"/>
        </w:rPr>
        <w:t xml:space="preserve"> acid from VWR.</w:t>
      </w:r>
      <w:commentRangeEnd w:id="169"/>
      <w:r w:rsidR="00603B1C">
        <w:rPr>
          <w:rStyle w:val="CommentReference"/>
        </w:rPr>
        <w:commentReference w:id="169"/>
      </w:r>
    </w:p>
    <w:p w14:paraId="6DD9C2C3" w14:textId="77777777" w:rsidR="00845FD5" w:rsidRPr="00A4103C" w:rsidRDefault="00845FD5" w:rsidP="00845FD5">
      <w:pPr>
        <w:spacing w:line="480" w:lineRule="auto"/>
        <w:rPr>
          <w:rFonts w:asciiTheme="minorHAnsi" w:hAnsiTheme="minorHAnsi"/>
          <w:b/>
          <w:color w:val="auto"/>
        </w:rPr>
      </w:pPr>
    </w:p>
    <w:p w14:paraId="2E3B596D" w14:textId="5FA33F49"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quantified by LC-ELSD</w:t>
      </w:r>
      <w:r w:rsidRPr="00A4103C">
        <w:rPr>
          <w:rFonts w:asciiTheme="minorHAnsi" w:hAnsiTheme="minorHAnsi"/>
          <w:color w:val="auto"/>
        </w:rPr>
        <w:t xml:space="preserve">, the triglycerides in the </w:t>
      </w:r>
      <w:r w:rsidR="00C95E25" w:rsidRPr="00A4103C">
        <w:rPr>
          <w:rFonts w:asciiTheme="minorHAnsi" w:hAnsiTheme="minorHAnsi"/>
          <w:color w:val="auto"/>
        </w:rPr>
        <w:t>total</w:t>
      </w:r>
      <w:r w:rsidRPr="00A4103C">
        <w:rPr>
          <w:rFonts w:asciiTheme="minorHAnsi" w:hAnsiTheme="minorHAnsi"/>
          <w:color w:val="auto"/>
        </w:rPr>
        <w:t xml:space="preserve"> lipid extract will</w:t>
      </w:r>
      <w:r w:rsidR="00C95E25" w:rsidRPr="00A4103C">
        <w:rPr>
          <w:rFonts w:asciiTheme="minorHAnsi" w:hAnsiTheme="minorHAnsi"/>
          <w:color w:val="auto"/>
        </w:rPr>
        <w:t xml:space="preserve"> need to first</w:t>
      </w:r>
      <w:r w:rsidRPr="00A4103C">
        <w:rPr>
          <w:rFonts w:asciiTheme="minorHAnsi" w:hAnsiTheme="minorHAnsi"/>
          <w:color w:val="auto"/>
        </w:rPr>
        <w:t xml:space="preserve"> be converted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21223B" w:rsidRPr="00A4103C">
        <w:rPr>
          <w:rFonts w:asciiTheme="minorHAnsi" w:hAnsiTheme="minorHAnsi"/>
          <w:color w:val="auto"/>
        </w:rPr>
        <w:t xml:space="preserve">Each </w:t>
      </w:r>
      <w:commentRangeStart w:id="170"/>
      <w:r w:rsidR="0021223B" w:rsidRPr="00A4103C">
        <w:rPr>
          <w:rFonts w:asciiTheme="minorHAnsi" w:hAnsiTheme="minorHAnsi"/>
          <w:color w:val="auto"/>
        </w:rPr>
        <w:t>cohort</w:t>
      </w:r>
      <w:commentRangeEnd w:id="170"/>
      <w:r w:rsidR="005F739E">
        <w:rPr>
          <w:rStyle w:val="CommentReference"/>
        </w:rPr>
        <w:commentReference w:id="170"/>
      </w:r>
      <w:r w:rsidR="0021223B" w:rsidRPr="00A4103C">
        <w:rPr>
          <w:rFonts w:asciiTheme="minorHAnsi" w:hAnsiTheme="minorHAnsi"/>
          <w:color w:val="auto"/>
        </w:rPr>
        <w:t xml:space="preserve"> will consist of lipid samples from 12 individual larvae, 4 from each treatment</w:t>
      </w:r>
      <w:commentRangeStart w:id="171"/>
      <w:commentRangeStart w:id="172"/>
      <w:r w:rsidR="0021223B" w:rsidRPr="00A4103C">
        <w:rPr>
          <w:rFonts w:asciiTheme="minorHAnsi" w:hAnsiTheme="minorHAnsi"/>
          <w:color w:val="auto"/>
        </w:rPr>
        <w:t>.</w:t>
      </w:r>
      <w:commentRangeEnd w:id="171"/>
      <w:commentRangeEnd w:id="172"/>
      <w:r w:rsidR="0021223B" w:rsidRPr="00A4103C">
        <w:rPr>
          <w:rStyle w:val="CommentReference"/>
          <w:color w:val="auto"/>
        </w:rPr>
        <w:t xml:space="preserve"> </w:t>
      </w:r>
      <w:r w:rsidR="000E6FC0" w:rsidRPr="00A4103C">
        <w:rPr>
          <w:rStyle w:val="CommentReference"/>
          <w:color w:val="auto"/>
        </w:rPr>
        <w:commentReference w:id="171"/>
      </w:r>
      <w:r w:rsidR="0021223B" w:rsidRPr="00A4103C">
        <w:rPr>
          <w:rStyle w:val="CommentReference"/>
          <w:color w:val="auto"/>
        </w:rPr>
        <w:commentReference w:id="172"/>
      </w:r>
      <w:r w:rsidR="00C95E25" w:rsidRPr="00A4103C">
        <w:rPr>
          <w:rFonts w:asciiTheme="minorHAnsi" w:hAnsiTheme="minorHAnsi"/>
          <w:color w:val="auto"/>
        </w:rPr>
        <w:t xml:space="preserve"> </w:t>
      </w:r>
      <w:r w:rsidR="0021223B" w:rsidRPr="00A4103C">
        <w:rPr>
          <w:rFonts w:asciiTheme="minorHAnsi" w:hAnsiTheme="minorHAnsi"/>
          <w:color w:val="auto"/>
        </w:rPr>
        <w:t xml:space="preserve">Larvae </w:t>
      </w:r>
      <w:r w:rsidR="00C95E25" w:rsidRPr="00A4103C">
        <w:rPr>
          <w:rFonts w:asciiTheme="minorHAnsi" w:hAnsiTheme="minorHAnsi"/>
          <w:color w:val="auto"/>
        </w:rPr>
        <w:t>samples</w:t>
      </w:r>
      <w:r w:rsidR="00871BC3" w:rsidRPr="00A4103C">
        <w:rPr>
          <w:rFonts w:asciiTheme="minorHAnsi" w:hAnsiTheme="minorHAnsi"/>
          <w:color w:val="auto"/>
        </w:rPr>
        <w:t xml:space="preserve"> from </w:t>
      </w:r>
      <w:r w:rsidR="006A7763" w:rsidRPr="00A4103C">
        <w:rPr>
          <w:rFonts w:asciiTheme="minorHAnsi" w:hAnsiTheme="minorHAnsi"/>
          <w:color w:val="auto"/>
        </w:rPr>
        <w:t>within</w:t>
      </w:r>
      <w:r w:rsidR="00871BC3" w:rsidRPr="00A4103C">
        <w:rPr>
          <w:rFonts w:asciiTheme="minorHAnsi" w:hAnsiTheme="minorHAnsi"/>
          <w:color w:val="auto"/>
        </w:rPr>
        <w:t xml:space="preserve"> </w:t>
      </w:r>
      <w:r w:rsidR="006A7763" w:rsidRPr="00A4103C">
        <w:rPr>
          <w:rFonts w:asciiTheme="minorHAnsi" w:hAnsiTheme="minorHAnsi"/>
          <w:color w:val="auto"/>
        </w:rPr>
        <w:t>cohort</w:t>
      </w:r>
      <w:r w:rsidR="00871BC3" w:rsidRPr="00A4103C">
        <w:rPr>
          <w:rFonts w:asciiTheme="minorHAnsi" w:hAnsiTheme="minorHAnsi"/>
          <w:color w:val="auto"/>
        </w:rPr>
        <w:t xml:space="preserve"> will be</w:t>
      </w:r>
      <w:r w:rsidR="0021223B" w:rsidRPr="00A4103C">
        <w:rPr>
          <w:rFonts w:asciiTheme="minorHAnsi" w:hAnsiTheme="minorHAnsi"/>
          <w:color w:val="auto"/>
        </w:rPr>
        <w:t xml:space="preserve"> </w:t>
      </w:r>
      <w:r w:rsidR="00871BC3" w:rsidRPr="00A4103C">
        <w:rPr>
          <w:rFonts w:asciiTheme="minorHAnsi" w:hAnsiTheme="minorHAnsi"/>
          <w:color w:val="auto"/>
        </w:rPr>
        <w:t xml:space="preserve">esterified </w:t>
      </w:r>
      <w:r w:rsidR="006A7763" w:rsidRPr="00A4103C">
        <w:rPr>
          <w:rFonts w:asciiTheme="minorHAnsi" w:hAnsiTheme="minorHAnsi"/>
          <w:color w:val="auto"/>
        </w:rPr>
        <w:t xml:space="preserve">and analyzed individually. </w:t>
      </w:r>
      <w:r w:rsidR="0021223B" w:rsidRPr="00A4103C">
        <w:rPr>
          <w:rFonts w:asciiTheme="minorHAnsi" w:hAnsiTheme="minorHAnsi"/>
          <w:color w:val="auto"/>
        </w:rPr>
        <w:t>Blanks will be used</w:t>
      </w:r>
      <w:r w:rsidR="00871BC3" w:rsidRPr="00A4103C">
        <w:rPr>
          <w:rFonts w:asciiTheme="minorHAnsi" w:hAnsiTheme="minorHAnsi"/>
          <w:color w:val="auto"/>
        </w:rPr>
        <w:t xml:space="preserve"> </w:t>
      </w:r>
      <w:r w:rsidR="0021223B" w:rsidRPr="00A4103C">
        <w:rPr>
          <w:rFonts w:asciiTheme="minorHAnsi" w:hAnsiTheme="minorHAnsi"/>
          <w:color w:val="auto"/>
        </w:rPr>
        <w:t xml:space="preserve">to qualify the </w:t>
      </w:r>
      <w:r w:rsidR="006A7763" w:rsidRPr="00A4103C">
        <w:rPr>
          <w:rFonts w:asciiTheme="minorHAnsi" w:hAnsiTheme="minorHAnsi"/>
          <w:color w:val="auto"/>
        </w:rPr>
        <w:t xml:space="preserve">background </w:t>
      </w:r>
      <w:r w:rsidR="0021223B" w:rsidRPr="00A4103C">
        <w:rPr>
          <w:rFonts w:asciiTheme="minorHAnsi" w:hAnsiTheme="minorHAnsi"/>
          <w:color w:val="auto"/>
        </w:rPr>
        <w:t xml:space="preserve">effect of </w:t>
      </w:r>
      <w:r w:rsidR="006A7763" w:rsidRPr="00A4103C">
        <w:rPr>
          <w:rFonts w:asciiTheme="minorHAnsi" w:hAnsiTheme="minorHAnsi"/>
          <w:color w:val="auto"/>
        </w:rPr>
        <w:t xml:space="preserve">the </w:t>
      </w:r>
      <w:r w:rsidR="0021223B" w:rsidRPr="00A4103C">
        <w:rPr>
          <w:rFonts w:asciiTheme="minorHAnsi" w:hAnsiTheme="minorHAnsi"/>
          <w:color w:val="auto"/>
        </w:rPr>
        <w:t>esterification.</w:t>
      </w:r>
      <w:r w:rsidR="000E6FC0" w:rsidRPr="00A4103C">
        <w:rPr>
          <w:rFonts w:asciiTheme="minorHAnsi" w:hAnsiTheme="minorHAnsi"/>
          <w:color w:val="auto"/>
        </w:rPr>
        <w:t xml:space="preserve"> </w:t>
      </w:r>
      <w:r w:rsidR="00871BC3" w:rsidRPr="00A4103C">
        <w:rPr>
          <w:rFonts w:asciiTheme="minorHAnsi" w:hAnsiTheme="minorHAnsi"/>
          <w:color w:val="auto"/>
        </w:rPr>
        <w:t xml:space="preserve">The efficiency of the esterification will be determined using </w:t>
      </w:r>
      <w:proofErr w:type="spellStart"/>
      <w:r w:rsidR="00871BC3" w:rsidRPr="00A4103C">
        <w:rPr>
          <w:rFonts w:asciiTheme="minorHAnsi" w:hAnsiTheme="minorHAnsi"/>
          <w:color w:val="auto"/>
        </w:rPr>
        <w:t>triheptadecanoic</w:t>
      </w:r>
      <w:proofErr w:type="spellEnd"/>
      <w:r w:rsidR="00871BC3" w:rsidRPr="00A4103C">
        <w:rPr>
          <w:rFonts w:asciiTheme="minorHAnsi" w:hAnsiTheme="minorHAnsi"/>
          <w:color w:val="auto"/>
        </w:rPr>
        <w:t xml:space="preserve"> acid, a spike-in standard obtained from Sigma Millipore. Triglycerides in the total </w:t>
      </w:r>
      <w:r w:rsidRPr="00A4103C">
        <w:rPr>
          <w:rFonts w:asciiTheme="minorHAnsi" w:hAnsiTheme="minorHAnsi"/>
          <w:color w:val="auto"/>
        </w:rPr>
        <w:t>lipid extract will be methylated via base-catalyzed esterification</w:t>
      </w:r>
      <w:r w:rsidR="00871BC3" w:rsidRPr="00A4103C">
        <w:rPr>
          <w:rFonts w:asciiTheme="minorHAnsi" w:hAnsiTheme="minorHAnsi"/>
          <w:color w:val="auto"/>
        </w:rPr>
        <w:t xml:space="preserve"> with an acid catalyzed work-up</w:t>
      </w:r>
      <w:r w:rsidRPr="00A4103C">
        <w:rPr>
          <w:rFonts w:asciiTheme="minorHAnsi" w:hAnsiTheme="minorHAnsi"/>
          <w:color w:val="auto"/>
        </w:rPr>
        <w:t xml:space="preserve"> </w:t>
      </w:r>
      <w:r w:rsidR="00294841"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294841"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w:t>
      </w:r>
      <w:proofErr w:type="spellStart"/>
      <w:r w:rsidR="006D1A7B" w:rsidRPr="00A4103C">
        <w:rPr>
          <w:rFonts w:asciiTheme="minorHAnsi" w:hAnsiTheme="minorHAnsi"/>
          <w:color w:val="auto"/>
        </w:rPr>
        <w:t>m</w:t>
      </w:r>
      <w:r w:rsidRPr="00A4103C">
        <w:rPr>
          <w:rFonts w:asciiTheme="minorHAnsi" w:hAnsiTheme="minorHAnsi"/>
          <w:color w:val="auto"/>
        </w:rPr>
        <w:t>ethan</w:t>
      </w:r>
      <w:r w:rsidR="006D1A7B" w:rsidRPr="00A4103C">
        <w:rPr>
          <w:rFonts w:asciiTheme="minorHAnsi" w:hAnsiTheme="minorHAnsi"/>
          <w:color w:val="auto"/>
        </w:rPr>
        <w:t>olic</w:t>
      </w:r>
      <w:proofErr w:type="spellEnd"/>
      <w:r w:rsidR="006D1A7B" w:rsidRPr="00A4103C">
        <w:rPr>
          <w:rFonts w:asciiTheme="minorHAnsi" w:hAnsiTheme="minorHAnsi"/>
          <w:color w:val="auto"/>
        </w:rPr>
        <w:t xml:space="preserve"> potassium h</w:t>
      </w:r>
      <w:r w:rsidRPr="00A4103C">
        <w:rPr>
          <w:rFonts w:asciiTheme="minorHAnsi" w:hAnsiTheme="minorHAnsi"/>
          <w:color w:val="auto"/>
        </w:rPr>
        <w:t xml:space="preserve">ydroxide </w:t>
      </w:r>
      <w:r w:rsidR="006D1A7B" w:rsidRPr="00A4103C">
        <w:rPr>
          <w:rFonts w:asciiTheme="minorHAnsi" w:hAnsiTheme="minorHAnsi"/>
          <w:color w:val="auto"/>
        </w:rPr>
        <w:t>at 55</w:t>
      </w:r>
      <w:r w:rsidR="006D1A7B" w:rsidRPr="00A4103C">
        <w:rPr>
          <w:color w:val="auto"/>
        </w:rPr>
        <w:t>°</w:t>
      </w:r>
      <w:r w:rsidR="006D1A7B" w:rsidRPr="00A4103C">
        <w:rPr>
          <w:rFonts w:asciiTheme="minorHAnsi" w:hAnsiTheme="minorHAnsi"/>
          <w:color w:val="auto"/>
        </w:rPr>
        <w:t xml:space="preserve">C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0B27B9" w:rsidRPr="00A4103C">
        <w:rPr>
          <w:rFonts w:asciiTheme="minorHAnsi" w:hAnsiTheme="minorHAnsi"/>
          <w:color w:val="auto"/>
        </w:rPr>
        <w:t>T</w:t>
      </w:r>
      <w:r w:rsidRPr="00A4103C">
        <w:rPr>
          <w:rFonts w:asciiTheme="minorHAnsi" w:hAnsiTheme="minorHAnsi"/>
          <w:color w:val="auto"/>
        </w:rPr>
        <w:t xml:space="preserve">he </w:t>
      </w:r>
      <w:r w:rsidR="000B27B9" w:rsidRPr="00A4103C">
        <w:rPr>
          <w:rFonts w:asciiTheme="minorHAnsi" w:hAnsiTheme="minorHAnsi"/>
          <w:color w:val="auto"/>
        </w:rPr>
        <w:t xml:space="preserve">capped and </w:t>
      </w:r>
      <w:r w:rsidR="006D1A7B" w:rsidRPr="00A4103C">
        <w:rPr>
          <w:rFonts w:asciiTheme="minorHAnsi" w:hAnsiTheme="minorHAnsi"/>
          <w:color w:val="auto"/>
        </w:rPr>
        <w:t xml:space="preserve">heated </w:t>
      </w:r>
      <w:r w:rsidRPr="00A4103C">
        <w:rPr>
          <w:rFonts w:asciiTheme="minorHAnsi" w:hAnsiTheme="minorHAnsi"/>
          <w:color w:val="auto"/>
        </w:rPr>
        <w:t xml:space="preserve">solution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for two minutes</w:t>
      </w:r>
      <w:r w:rsidR="000E6FC0" w:rsidRPr="00A4103C">
        <w:rPr>
          <w:rFonts w:asciiTheme="minorHAnsi" w:hAnsiTheme="minorHAnsi"/>
          <w:color w:val="auto"/>
        </w:rPr>
        <w:t>,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Pr="00A4103C">
        <w:rPr>
          <w:rFonts w:asciiTheme="minorHAnsi" w:hAnsiTheme="minorHAnsi"/>
          <w:color w:val="auto"/>
        </w:rPr>
        <w:t>. While still on ice,</w:t>
      </w:r>
      <w:r w:rsidR="006D1A7B" w:rsidRPr="00A4103C">
        <w:rPr>
          <w:rFonts w:asciiTheme="minorHAnsi" w:hAnsiTheme="minorHAnsi"/>
          <w:color w:val="auto"/>
        </w:rPr>
        <w:t xml:space="preserve"> the vial </w:t>
      </w:r>
      <w:r w:rsidR="00C95E25" w:rsidRPr="00A4103C">
        <w:rPr>
          <w:rFonts w:asciiTheme="minorHAnsi" w:hAnsiTheme="minorHAnsi"/>
          <w:color w:val="auto"/>
        </w:rPr>
        <w:t>will then be</w:t>
      </w:r>
      <w:r w:rsidR="006D1A7B" w:rsidRPr="00A4103C">
        <w:rPr>
          <w:rFonts w:asciiTheme="minorHAnsi" w:hAnsiTheme="minorHAnsi"/>
          <w:color w:val="auto"/>
        </w:rPr>
        <w:t xml:space="preserve"> </w:t>
      </w:r>
      <w:r w:rsidR="006D1A7B" w:rsidRPr="00A4103C">
        <w:rPr>
          <w:rFonts w:asciiTheme="minorHAnsi" w:hAnsiTheme="minorHAnsi"/>
          <w:color w:val="auto"/>
        </w:rPr>
        <w:lastRenderedPageBreak/>
        <w:t>uncapped and</w:t>
      </w:r>
      <w:r w:rsidRPr="00A4103C">
        <w:rPr>
          <w:rFonts w:asciiTheme="minorHAnsi" w:hAnsiTheme="minorHAnsi"/>
          <w:color w:val="auto"/>
        </w:rPr>
        <w:t xml:space="preserve"> 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added to neutralize the KOH and terminate the 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66A5E" w:rsidRPr="00A4103C">
        <w:rPr>
          <w:rFonts w:asciiTheme="minorHAnsi" w:hAnsiTheme="minorHAnsi"/>
          <w:color w:val="auto"/>
        </w:rPr>
        <w:t xml:space="preserve"> into the reaction vial to solubilize the FAMEs. The hexane layer will then be decanted</w:t>
      </w:r>
      <w:r w:rsidR="000808EF" w:rsidRPr="00A4103C">
        <w:rPr>
          <w:rFonts w:asciiTheme="minorHAnsi" w:hAnsiTheme="minorHAnsi"/>
          <w:color w:val="auto"/>
        </w:rPr>
        <w:t xml:space="preserve"> and any water species formed by the esterification procedure will be precipitated out of solution using </w:t>
      </w:r>
      <w:r w:rsidRPr="00A4103C">
        <w:rPr>
          <w:rFonts w:asciiTheme="minorHAnsi" w:hAnsiTheme="minorHAnsi"/>
          <w:color w:val="auto"/>
        </w:rPr>
        <w:t>sodium sulfate</w:t>
      </w:r>
      <w:r w:rsidR="000808EF" w:rsidRPr="00A4103C">
        <w:rPr>
          <w:rFonts w:asciiTheme="minorHAnsi" w:hAnsiTheme="minorHAnsi"/>
          <w:color w:val="auto"/>
        </w:rPr>
        <w:t xml:space="preserve">. Identification of the methyl ester species will be accomplished using Gas-Liquid Chromatography (GC) coupled with a Flame Ionization Detector (FID).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 xml:space="preserve">the column temperature increases </w:t>
      </w:r>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molecular composition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t xml:space="preserve">retention time is recorded and </w:t>
      </w:r>
      <w:r w:rsidR="00820F22" w:rsidRPr="00A4103C">
        <w:rPr>
          <w:rFonts w:asciiTheme="minorHAnsi" w:hAnsiTheme="minorHAnsi"/>
          <w:color w:val="auto"/>
        </w:rPr>
        <w:t xml:space="preserve">each FAME molecule is ionized and the intensity </w:t>
      </w:r>
      <w:r w:rsidR="00704FF5" w:rsidRPr="00A4103C">
        <w:rPr>
          <w:rFonts w:asciiTheme="minorHAnsi" w:hAnsiTheme="minorHAnsi"/>
          <w:color w:val="auto"/>
        </w:rPr>
        <w:t xml:space="preserve">of ionization is recorded as a peak area. FAMEs will be </w:t>
      </w:r>
      <w:r w:rsidR="001A7151" w:rsidRPr="00A4103C">
        <w:rPr>
          <w:rFonts w:asciiTheme="minorHAnsi" w:hAnsiTheme="minorHAnsi"/>
          <w:color w:val="auto"/>
        </w:rPr>
        <w:t>i</w:t>
      </w:r>
      <w:r w:rsidR="00704FF5" w:rsidRPr="00A4103C">
        <w:rPr>
          <w:rFonts w:asciiTheme="minorHAnsi" w:hAnsiTheme="minorHAnsi"/>
          <w:color w:val="auto"/>
        </w:rPr>
        <w:t>dentified in comparison to a 37 Component FAME Mix purchased from Sigma Millipore.</w:t>
      </w:r>
    </w:p>
    <w:p w14:paraId="1D4C889B" w14:textId="77777777" w:rsidR="00845FD5" w:rsidRPr="00A4103C" w:rsidRDefault="00845FD5">
      <w:pPr>
        <w:spacing w:line="480" w:lineRule="auto"/>
        <w:rPr>
          <w:rFonts w:asciiTheme="minorHAnsi" w:hAnsiTheme="minorHAnsi"/>
          <w:color w:val="auto"/>
        </w:rPr>
      </w:pPr>
    </w:p>
    <w:p w14:paraId="3466E99C" w14:textId="5B391C67"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555E55" w:rsidRPr="00A4103C">
        <w:rPr>
          <w:rFonts w:asciiTheme="minorHAnsi" w:hAnsiTheme="minorHAnsi"/>
          <w:color w:val="auto"/>
        </w:rPr>
        <w:t xml:space="preserve"> larvae exposed to a 12-hour photoperiod will accumulate more triglycerides </w:t>
      </w:r>
      <w:del w:id="173" w:author="Dan Hahn" w:date="2017-10-22T19:46:00Z">
        <w:r w:rsidR="00555E55" w:rsidRPr="00A4103C" w:rsidDel="005F739E">
          <w:rPr>
            <w:rFonts w:asciiTheme="minorHAnsi" w:hAnsiTheme="minorHAnsi"/>
            <w:color w:val="auto"/>
          </w:rPr>
          <w:delText xml:space="preserve">and more storage proteins </w:delText>
        </w:r>
      </w:del>
      <w:r w:rsidR="00555E55" w:rsidRPr="00A4103C">
        <w:rPr>
          <w:rFonts w:asciiTheme="minorHAnsi" w:hAnsiTheme="minorHAnsi"/>
          <w:color w:val="auto"/>
        </w:rPr>
        <w:t>in preparation for</w:t>
      </w:r>
      <w:r w:rsidR="006606E6" w:rsidRPr="00A4103C">
        <w:rPr>
          <w:rFonts w:asciiTheme="minorHAnsi" w:hAnsiTheme="minorHAnsi"/>
          <w:color w:val="auto"/>
        </w:rPr>
        <w:t xml:space="preserve"> diapause. Additionally,</w:t>
      </w:r>
      <w:r w:rsidR="00EF5CE6" w:rsidRPr="00A4103C">
        <w:rPr>
          <w:rFonts w:asciiTheme="minorHAnsi" w:hAnsiTheme="minorHAnsi"/>
          <w:color w:val="auto"/>
        </w:rPr>
        <w:t xml:space="preserve"> between</w:t>
      </w:r>
      <w:r w:rsidR="006606E6" w:rsidRPr="00A4103C">
        <w:rPr>
          <w:rFonts w:asciiTheme="minorHAnsi" w:hAnsiTheme="minorHAnsi"/>
          <w:color w:val="auto"/>
        </w:rPr>
        <w:t xml:space="preserve"> </w:t>
      </w:r>
      <w:r w:rsidR="00EF5CE6" w:rsidRPr="00A4103C">
        <w:rPr>
          <w:rFonts w:asciiTheme="minorHAnsi" w:hAnsiTheme="minorHAnsi"/>
          <w:color w:val="auto"/>
        </w:rPr>
        <w:t xml:space="preserve">diapausing larvae the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del w:id="174" w:author="Dan Hahn" w:date="2017-10-22T19:47:00Z">
        <w:r w:rsidR="00EF5CE6" w:rsidRPr="00A4103C" w:rsidDel="005F739E">
          <w:rPr>
            <w:rFonts w:asciiTheme="minorHAnsi" w:hAnsiTheme="minorHAnsi"/>
            <w:color w:val="auto"/>
          </w:rPr>
          <w:delText xml:space="preserve">proteins and </w:delText>
        </w:r>
      </w:del>
      <w:r w:rsidR="00EF5CE6" w:rsidRPr="00A4103C">
        <w:rPr>
          <w:rFonts w:asciiTheme="minorHAnsi" w:hAnsiTheme="minorHAnsi"/>
          <w:color w:val="auto"/>
        </w:rPr>
        <w:t xml:space="preserve">triglycerides </w:t>
      </w:r>
      <w:del w:id="175" w:author="Dan Hahn" w:date="2017-10-22T19:47:00Z">
        <w:r w:rsidR="00EF5CE6" w:rsidRPr="00A4103C" w:rsidDel="005F739E">
          <w:rPr>
            <w:rFonts w:asciiTheme="minorHAnsi" w:hAnsiTheme="minorHAnsi"/>
            <w:color w:val="auto"/>
          </w:rPr>
          <w:delText>over</w:delText>
        </w:r>
        <w:r w:rsidR="006606E6" w:rsidRPr="00A4103C" w:rsidDel="005F739E">
          <w:rPr>
            <w:rFonts w:asciiTheme="minorHAnsi" w:hAnsiTheme="minorHAnsi"/>
            <w:color w:val="auto"/>
          </w:rPr>
          <w:delText xml:space="preserve"> </w:delText>
        </w:r>
      </w:del>
      <w:ins w:id="176" w:author="Dan Hahn" w:date="2017-10-22T19:47:00Z">
        <w:r w:rsidR="005F739E">
          <w:rPr>
            <w:rFonts w:asciiTheme="minorHAnsi" w:hAnsiTheme="minorHAnsi"/>
            <w:color w:val="auto"/>
          </w:rPr>
          <w:t xml:space="preserve">than the </w:t>
        </w:r>
      </w:ins>
      <w:r w:rsidR="00EF5CE6" w:rsidRPr="00A4103C">
        <w:rPr>
          <w:rFonts w:asciiTheme="minorHAnsi" w:hAnsiTheme="minorHAnsi"/>
          <w:color w:val="auto"/>
        </w:rPr>
        <w:t xml:space="preserve">bivoltine-E strain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w:t>
      </w:r>
      <w:commentRangeStart w:id="177"/>
      <w:r w:rsidR="00BE7B13" w:rsidRPr="00A4103C">
        <w:rPr>
          <w:rFonts w:asciiTheme="minorHAnsi" w:hAnsiTheme="minorHAnsi"/>
          <w:color w:val="auto"/>
        </w:rPr>
        <w:t xml:space="preserve">These data suggest there is a </w:t>
      </w:r>
      <w:r w:rsidR="00257CF5" w:rsidRPr="00A4103C">
        <w:rPr>
          <w:rFonts w:asciiTheme="minorHAnsi" w:hAnsiTheme="minorHAnsi"/>
          <w:color w:val="auto"/>
        </w:rPr>
        <w:t>significant difference between the total lipid content of diapausing and non-diapausing larvae (</w:t>
      </w:r>
      <w:proofErr w:type="spellStart"/>
      <w:r w:rsidR="00FA6B57" w:rsidRPr="00A4103C">
        <w:rPr>
          <w:rFonts w:asciiTheme="minorHAnsi" w:hAnsiTheme="minorHAnsi"/>
          <w:color w:val="auto"/>
        </w:rPr>
        <w:t>Df</w:t>
      </w:r>
      <w:proofErr w:type="spellEnd"/>
      <w:r w:rsidR="00FA6B57" w:rsidRPr="00A4103C">
        <w:rPr>
          <w:rFonts w:asciiTheme="minorHAnsi" w:hAnsiTheme="minorHAnsi"/>
          <w:color w:val="auto"/>
        </w:rPr>
        <w:t xml:space="preserve">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commentRangeEnd w:id="177"/>
      <w:r w:rsidR="005F739E">
        <w:rPr>
          <w:rStyle w:val="CommentReference"/>
        </w:rPr>
        <w:commentReference w:id="177"/>
      </w:r>
      <w:commentRangeStart w:id="178"/>
      <w:r w:rsidR="004C2050" w:rsidRPr="00A4103C">
        <w:rPr>
          <w:rFonts w:asciiTheme="minorHAnsi" w:hAnsiTheme="minorHAnsi"/>
          <w:color w:val="auto"/>
        </w:rPr>
        <w:t xml:space="preserve">One interpretation of this data </w:t>
      </w:r>
      <w:r w:rsidR="004C2050" w:rsidRPr="00A4103C">
        <w:rPr>
          <w:rFonts w:asciiTheme="minorHAnsi" w:hAnsiTheme="minorHAnsi"/>
          <w:color w:val="auto"/>
        </w:rPr>
        <w:lastRenderedPageBreak/>
        <w:t xml:space="preserve">could be that as these larvae perceive photoperiod changes in their environment they experience </w:t>
      </w:r>
      <w:r w:rsidR="00407F7E" w:rsidRPr="00A4103C">
        <w:rPr>
          <w:rFonts w:asciiTheme="minorHAnsi" w:hAnsiTheme="minorHAnsi"/>
          <w:color w:val="auto"/>
        </w:rPr>
        <w:t>changes</w:t>
      </w:r>
      <w:r w:rsidR="004C2050" w:rsidRPr="00A4103C">
        <w:rPr>
          <w:rFonts w:asciiTheme="minorHAnsi" w:hAnsiTheme="minorHAnsi"/>
          <w:color w:val="auto"/>
        </w:rPr>
        <w:t xml:space="preserve"> in their </w:t>
      </w:r>
      <w:r w:rsidR="00407F7E" w:rsidRPr="00A4103C">
        <w:rPr>
          <w:rFonts w:asciiTheme="minorHAnsi" w:hAnsiTheme="minorHAnsi"/>
          <w:color w:val="auto"/>
        </w:rPr>
        <w:t>physiology to</w:t>
      </w:r>
      <w:r w:rsidR="00786A50" w:rsidRPr="00A4103C">
        <w:rPr>
          <w:rFonts w:asciiTheme="minorHAnsi" w:hAnsiTheme="minorHAnsi"/>
          <w:color w:val="auto"/>
        </w:rPr>
        <w:t xml:space="preserve"> </w:t>
      </w:r>
      <w:r w:rsidR="00407F7E" w:rsidRPr="00A4103C">
        <w:rPr>
          <w:rFonts w:asciiTheme="minorHAnsi" w:hAnsiTheme="minorHAnsi"/>
          <w:color w:val="auto"/>
        </w:rPr>
        <w:t xml:space="preserve">increase their lean mass </w:t>
      </w:r>
      <w:r w:rsidR="00786A50" w:rsidRPr="00A4103C">
        <w:rPr>
          <w:rFonts w:asciiTheme="minorHAnsi" w:hAnsiTheme="minorHAnsi"/>
          <w:color w:val="auto"/>
        </w:rPr>
        <w:t>to support additional resource storage</w:t>
      </w:r>
      <w:r w:rsidR="00257CF5" w:rsidRPr="00A4103C">
        <w:rPr>
          <w:rFonts w:asciiTheme="minorHAnsi" w:hAnsiTheme="minorHAnsi"/>
          <w:color w:val="auto"/>
        </w:rPr>
        <w:t xml:space="preserve"> in 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commentRangeEnd w:id="178"/>
      <w:r w:rsidR="005F739E">
        <w:rPr>
          <w:rStyle w:val="CommentReference"/>
        </w:rPr>
        <w:commentReference w:id="178"/>
      </w:r>
      <w:r w:rsidR="00FA6B57" w:rsidRPr="00A4103C">
        <w:rPr>
          <w:rFonts w:asciiTheme="minorHAnsi" w:hAnsiTheme="minorHAnsi"/>
          <w:color w:val="auto"/>
        </w:rPr>
        <w:t xml:space="preserve">To support this initial result, replications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w:t>
      </w:r>
      <w:del w:id="179" w:author="Dan Hahn" w:date="2017-10-22T19:48:00Z">
        <w:r w:rsidR="00407F7E" w:rsidRPr="00A4103C" w:rsidDel="00E026E9">
          <w:rPr>
            <w:rFonts w:asciiTheme="minorHAnsi" w:hAnsiTheme="minorHAnsi"/>
            <w:color w:val="auto"/>
          </w:rPr>
          <w:delText>s</w:delText>
        </w:r>
        <w:commentRangeStart w:id="180"/>
        <w:commentRangeStart w:id="181"/>
        <w:r w:rsidR="00820F22" w:rsidRPr="00A4103C" w:rsidDel="00E026E9">
          <w:rPr>
            <w:rFonts w:asciiTheme="minorHAnsi" w:hAnsiTheme="minorHAnsi"/>
            <w:color w:val="auto"/>
          </w:rPr>
          <w:delText xml:space="preserve">torage protein </w:delText>
        </w:r>
        <w:commentRangeEnd w:id="180"/>
        <w:r w:rsidR="00926E5A" w:rsidRPr="00A4103C" w:rsidDel="00E026E9">
          <w:rPr>
            <w:rStyle w:val="CommentReference"/>
            <w:color w:val="auto"/>
          </w:rPr>
          <w:commentReference w:id="180"/>
        </w:r>
        <w:commentRangeEnd w:id="181"/>
        <w:r w:rsidR="000C0F27" w:rsidRPr="00A4103C" w:rsidDel="00E026E9">
          <w:rPr>
            <w:rStyle w:val="CommentReference"/>
            <w:color w:val="auto"/>
          </w:rPr>
          <w:commentReference w:id="181"/>
        </w:r>
        <w:r w:rsidR="00820F22" w:rsidRPr="00A4103C" w:rsidDel="00E026E9">
          <w:rPr>
            <w:rFonts w:asciiTheme="minorHAnsi" w:hAnsiTheme="minorHAnsi"/>
            <w:color w:val="auto"/>
          </w:rPr>
          <w:delText xml:space="preserve">and </w:delText>
        </w:r>
      </w:del>
      <w:r w:rsidR="00820F22" w:rsidRPr="00A4103C">
        <w:rPr>
          <w:rFonts w:asciiTheme="minorHAnsi" w:hAnsiTheme="minorHAnsi"/>
          <w:color w:val="auto"/>
        </w:rPr>
        <w:t>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del w:id="182" w:author="Dan Hahn" w:date="2017-10-22T19:48:00Z">
        <w:r w:rsidR="00802F4F" w:rsidRPr="00A4103C" w:rsidDel="00E026E9">
          <w:rPr>
            <w:rFonts w:asciiTheme="minorHAnsi" w:hAnsiTheme="minorHAnsi"/>
            <w:color w:val="auto"/>
          </w:rPr>
          <w:delText>The initial hemolymph</w:delText>
        </w:r>
        <w:r w:rsidR="00F53772" w:rsidRPr="00A4103C" w:rsidDel="00E026E9">
          <w:rPr>
            <w:rFonts w:asciiTheme="minorHAnsi" w:hAnsiTheme="minorHAnsi"/>
            <w:color w:val="auto"/>
          </w:rPr>
          <w:delText xml:space="preserve"> protein</w:delText>
        </w:r>
        <w:r w:rsidR="00802F4F" w:rsidRPr="00A4103C" w:rsidDel="00E026E9">
          <w:rPr>
            <w:rFonts w:asciiTheme="minorHAnsi" w:hAnsiTheme="minorHAnsi"/>
            <w:color w:val="auto"/>
          </w:rPr>
          <w:delText xml:space="preserve"> concentration and putative storage protein</w:delText>
        </w:r>
        <w:r w:rsidR="00F53772" w:rsidRPr="00A4103C" w:rsidDel="00E026E9">
          <w:rPr>
            <w:rFonts w:asciiTheme="minorHAnsi" w:hAnsiTheme="minorHAnsi"/>
            <w:color w:val="auto"/>
          </w:rPr>
          <w:delText xml:space="preserve"> concentration</w:delText>
        </w:r>
        <w:r w:rsidR="00802F4F" w:rsidRPr="00A4103C" w:rsidDel="00E026E9">
          <w:rPr>
            <w:rFonts w:asciiTheme="minorHAnsi" w:hAnsiTheme="minorHAnsi"/>
            <w:color w:val="auto"/>
          </w:rPr>
          <w:delText>s wi</w:delText>
        </w:r>
        <w:r w:rsidR="00820F22" w:rsidRPr="00A4103C" w:rsidDel="00E026E9">
          <w:rPr>
            <w:rFonts w:asciiTheme="minorHAnsi" w:hAnsiTheme="minorHAnsi"/>
            <w:color w:val="auto"/>
          </w:rPr>
          <w:delText>ll be determined</w:delText>
        </w:r>
        <w:r w:rsidR="00802F4F" w:rsidRPr="00A4103C" w:rsidDel="00E026E9">
          <w:rPr>
            <w:rFonts w:asciiTheme="minorHAnsi" w:hAnsiTheme="minorHAnsi"/>
            <w:color w:val="auto"/>
          </w:rPr>
          <w:delText xml:space="preserve"> relative to an external standard of known proteins and at known concentrations. </w:delText>
        </w:r>
      </w:del>
      <w:r w:rsidR="00802F4F" w:rsidRPr="00A4103C">
        <w:rPr>
          <w:rFonts w:asciiTheme="minorHAnsi" w:hAnsiTheme="minorHAnsi"/>
          <w:color w:val="auto"/>
        </w:rPr>
        <w:t>Total lipid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an external standard of known triglycerides at known concentrations</w:t>
      </w:r>
      <w:r w:rsidR="0073553C" w:rsidRPr="00A4103C">
        <w:rPr>
          <w:rFonts w:asciiTheme="minorHAnsi" w:hAnsiTheme="minorHAnsi"/>
          <w:color w:val="auto"/>
        </w:rPr>
        <w:t xml:space="preserve">. </w:t>
      </w:r>
      <w:commentRangeStart w:id="183"/>
      <w:commentRangeStart w:id="184"/>
      <w:r w:rsidR="00FD4027" w:rsidRPr="00A4103C">
        <w:rPr>
          <w:rFonts w:asciiTheme="minorHAnsi" w:hAnsiTheme="minorHAnsi"/>
          <w:color w:val="auto"/>
        </w:rPr>
        <w:t>A multivariate analysis of accumulated lipids and storage proteins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555E55" w:rsidRPr="00A4103C">
        <w:rPr>
          <w:rFonts w:asciiTheme="minorHAnsi" w:hAnsiTheme="minorHAnsi"/>
          <w:color w:val="auto"/>
        </w:rPr>
        <w:t>measured parameters. Some of these parameters include larval wet mass, lean mass, and dry mass, total lipid mass</w:t>
      </w:r>
      <w:r w:rsidR="006606E6" w:rsidRPr="00A4103C">
        <w:rPr>
          <w:rFonts w:asciiTheme="minorHAnsi" w:hAnsiTheme="minorHAnsi"/>
          <w:color w:val="auto"/>
        </w:rPr>
        <w:t>, temperature, and photoperiod</w:t>
      </w:r>
      <w:r w:rsidR="00555E55" w:rsidRPr="00A4103C">
        <w:rPr>
          <w:rFonts w:asciiTheme="minorHAnsi" w:hAnsiTheme="minorHAnsi"/>
          <w:color w:val="auto"/>
        </w:rPr>
        <w:t>. Investigating these interactions determine if there are interesting patterns and could help explain the variation we see in the lab and nature</w:t>
      </w:r>
      <w:r w:rsidR="00FD4027" w:rsidRPr="00A4103C">
        <w:rPr>
          <w:rFonts w:asciiTheme="minorHAnsi" w:hAnsiTheme="minorHAnsi"/>
          <w:color w:val="auto"/>
        </w:rPr>
        <w:t>.</w:t>
      </w:r>
      <w:commentRangeEnd w:id="183"/>
      <w:r w:rsidR="00926E5A" w:rsidRPr="00A4103C">
        <w:rPr>
          <w:rStyle w:val="CommentReference"/>
          <w:color w:val="auto"/>
        </w:rPr>
        <w:commentReference w:id="183"/>
      </w:r>
      <w:commentRangeEnd w:id="184"/>
      <w:r w:rsidR="006A7763" w:rsidRPr="00A4103C">
        <w:rPr>
          <w:rStyle w:val="CommentReference"/>
          <w:color w:val="auto"/>
        </w:rPr>
        <w:commentReference w:id="184"/>
      </w:r>
    </w:p>
    <w:p w14:paraId="63BEBA8E" w14:textId="77777777" w:rsidR="00737225" w:rsidRPr="00A4103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t>REFERENCES:</w:t>
      </w:r>
    </w:p>
    <w:p w14:paraId="23EC3297" w14:textId="5E4C18EC" w:rsidR="007F30CF" w:rsidRPr="00A4103C" w:rsidRDefault="00C83A27" w:rsidP="007F30CF">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Pr="00A4103C">
        <w:rPr>
          <w:color w:val="auto"/>
          <w:sz w:val="22"/>
          <w:szCs w:val="22"/>
        </w:rPr>
        <w:instrText xml:space="preserve">ADDIN Mendeley Bibliography CSL_BIBLIOGRAPHY </w:instrText>
      </w:r>
      <w:r w:rsidRPr="00A4103C">
        <w:rPr>
          <w:color w:val="auto"/>
          <w:sz w:val="22"/>
          <w:szCs w:val="22"/>
        </w:rPr>
        <w:fldChar w:fldCharType="separate"/>
      </w:r>
      <w:r w:rsidR="007F30CF" w:rsidRPr="00A4103C">
        <w:rPr>
          <w:rFonts w:eastAsia="Times New Roman" w:cs="Times New Roman"/>
          <w:b/>
          <w:bCs/>
          <w:noProof/>
          <w:sz w:val="22"/>
        </w:rPr>
        <w:t>Agrawal, A. A.</w:t>
      </w:r>
      <w:r w:rsidR="007F30CF" w:rsidRPr="00A4103C">
        <w:rPr>
          <w:rFonts w:eastAsia="Times New Roman" w:cs="Times New Roman"/>
          <w:noProof/>
          <w:sz w:val="22"/>
        </w:rPr>
        <w:t xml:space="preserve"> </w:t>
      </w:r>
      <w:r w:rsidR="007F30CF" w:rsidRPr="00A4103C">
        <w:rPr>
          <w:rFonts w:eastAsia="Times New Roman" w:cs="Times New Roman"/>
          <w:b/>
          <w:bCs/>
          <w:noProof/>
          <w:sz w:val="22"/>
        </w:rPr>
        <w:t>2001</w:t>
      </w:r>
      <w:r w:rsidR="007F30CF" w:rsidRPr="00A4103C">
        <w:rPr>
          <w:rFonts w:eastAsia="Times New Roman" w:cs="Times New Roman"/>
          <w:noProof/>
          <w:sz w:val="22"/>
        </w:rPr>
        <w:t>. Phenotypic Plasticity in the Interactions and Evolution of Species. Science (80-. ). 294: 321–326.</w:t>
      </w:r>
    </w:p>
    <w:p w14:paraId="375D8FB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Arrese, E. L., and J. L. Soulages</w:t>
      </w:r>
      <w:r w:rsidRPr="00A4103C">
        <w:rPr>
          <w:rFonts w:eastAsia="Times New Roman" w:cs="Times New Roman"/>
          <w:noProof/>
          <w:sz w:val="22"/>
        </w:rPr>
        <w:t xml:space="preserve">. </w:t>
      </w:r>
      <w:r w:rsidRPr="00A4103C">
        <w:rPr>
          <w:rFonts w:eastAsia="Times New Roman" w:cs="Times New Roman"/>
          <w:b/>
          <w:bCs/>
          <w:noProof/>
          <w:sz w:val="22"/>
        </w:rPr>
        <w:t>2010</w:t>
      </w:r>
      <w:r w:rsidRPr="00A4103C">
        <w:rPr>
          <w:rFonts w:eastAsia="Times New Roman" w:cs="Times New Roman"/>
          <w:noProof/>
          <w:sz w:val="22"/>
        </w:rPr>
        <w:t>. Insect Fat Body: Energy, Metabolism, and Regulation. Annu. Rev. Entomol. 55: 207–225.</w:t>
      </w:r>
    </w:p>
    <w:p w14:paraId="1B5F368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Bale, J. S., and S. A. L. Hayward</w:t>
      </w:r>
      <w:r w:rsidRPr="00A4103C">
        <w:rPr>
          <w:rFonts w:eastAsia="Times New Roman" w:cs="Times New Roman"/>
          <w:noProof/>
          <w:sz w:val="22"/>
        </w:rPr>
        <w:t xml:space="preserve">. </w:t>
      </w:r>
      <w:r w:rsidRPr="00A4103C">
        <w:rPr>
          <w:rFonts w:eastAsia="Times New Roman" w:cs="Times New Roman"/>
          <w:b/>
          <w:bCs/>
          <w:noProof/>
          <w:sz w:val="22"/>
        </w:rPr>
        <w:t>2010</w:t>
      </w:r>
      <w:r w:rsidRPr="00A4103C">
        <w:rPr>
          <w:rFonts w:eastAsia="Times New Roman" w:cs="Times New Roman"/>
          <w:noProof/>
          <w:sz w:val="22"/>
        </w:rPr>
        <w:t>. Insect overwintering in a changing climate. J. Exp. Biol. 213: 980–994.</w:t>
      </w:r>
    </w:p>
    <w:p w14:paraId="2EBC753F"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A4103C">
        <w:rPr>
          <w:rFonts w:eastAsia="Times New Roman" w:cs="Times New Roman"/>
          <w:noProof/>
          <w:sz w:val="22"/>
        </w:rPr>
        <w:t xml:space="preserve">. </w:t>
      </w:r>
      <w:r w:rsidRPr="00A4103C">
        <w:rPr>
          <w:rFonts w:eastAsia="Times New Roman" w:cs="Times New Roman"/>
          <w:b/>
          <w:bCs/>
          <w:noProof/>
          <w:sz w:val="22"/>
        </w:rPr>
        <w:t>2002</w:t>
      </w:r>
      <w:r w:rsidRPr="00A4103C">
        <w:rPr>
          <w:rFonts w:eastAsia="Times New Roman" w:cs="Times New Roman"/>
          <w:noProof/>
          <w:sz w:val="22"/>
        </w:rPr>
        <w:t>. Herbivory in global climate change research: Direct effects of rising temperature on insect herbivores. Glob. Chang. Biol. 8: 1–16.</w:t>
      </w:r>
    </w:p>
    <w:p w14:paraId="0EEACA4E"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Beck, S. D., and J. W. Apple</w:t>
      </w:r>
      <w:r w:rsidRPr="00A4103C">
        <w:rPr>
          <w:rFonts w:eastAsia="Times New Roman" w:cs="Times New Roman"/>
          <w:noProof/>
          <w:sz w:val="22"/>
        </w:rPr>
        <w:t xml:space="preserve">. </w:t>
      </w:r>
      <w:r w:rsidRPr="00A4103C">
        <w:rPr>
          <w:rFonts w:eastAsia="Times New Roman" w:cs="Times New Roman"/>
          <w:b/>
          <w:bCs/>
          <w:noProof/>
          <w:sz w:val="22"/>
        </w:rPr>
        <w:t>1961</w:t>
      </w:r>
      <w:r w:rsidRPr="00A4103C">
        <w:rPr>
          <w:rFonts w:eastAsia="Times New Roman" w:cs="Times New Roman"/>
          <w:noProof/>
          <w:sz w:val="22"/>
        </w:rPr>
        <w:t>. Effects of Temperature and Photoperiod on on Voltinism of Geographical Populations of the European Corn Borer, Pyrausta nubilalis. J. Econ. Entomol. 54: 550–558.</w:t>
      </w:r>
    </w:p>
    <w:p w14:paraId="605FD2B3"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lastRenderedPageBreak/>
        <w:t>Bohnenblust, E., and J. Tooker</w:t>
      </w:r>
      <w:r w:rsidRPr="00A4103C">
        <w:rPr>
          <w:rFonts w:eastAsia="Times New Roman" w:cs="Times New Roman"/>
          <w:noProof/>
          <w:sz w:val="22"/>
        </w:rPr>
        <w:t xml:space="preserve">. </w:t>
      </w:r>
      <w:r w:rsidRPr="00A4103C">
        <w:rPr>
          <w:rFonts w:eastAsia="Times New Roman" w:cs="Times New Roman"/>
          <w:b/>
          <w:bCs/>
          <w:noProof/>
          <w:sz w:val="22"/>
        </w:rPr>
        <w:t>2010</w:t>
      </w:r>
      <w:r w:rsidRPr="00A4103C">
        <w:rPr>
          <w:rFonts w:eastAsia="Times New Roman" w:cs="Times New Roman"/>
          <w:noProof/>
          <w:sz w:val="22"/>
        </w:rPr>
        <w:t>. European Corn Borer in Field Corn.</w:t>
      </w:r>
    </w:p>
    <w:p w14:paraId="5722F7F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Bradshaw, W. E., and C. M. Holzapfel</w:t>
      </w:r>
      <w:r w:rsidRPr="00A4103C">
        <w:rPr>
          <w:rFonts w:eastAsia="Times New Roman" w:cs="Times New Roman"/>
          <w:noProof/>
          <w:sz w:val="22"/>
        </w:rPr>
        <w:t xml:space="preserve">. </w:t>
      </w:r>
      <w:r w:rsidRPr="00A4103C">
        <w:rPr>
          <w:rFonts w:eastAsia="Times New Roman" w:cs="Times New Roman"/>
          <w:b/>
          <w:bCs/>
          <w:noProof/>
          <w:sz w:val="22"/>
        </w:rPr>
        <w:t>2001</w:t>
      </w:r>
      <w:r w:rsidRPr="00A4103C">
        <w:rPr>
          <w:rFonts w:eastAsia="Times New Roman" w:cs="Times New Roman"/>
          <w:noProof/>
          <w:sz w:val="22"/>
        </w:rPr>
        <w:t>. Genetic shift in photoperiodic response correlated with global warming. Proc. Natl. Acad. Sci. U. S. A. 98: 14509–14511.</w:t>
      </w:r>
    </w:p>
    <w:p w14:paraId="73909261"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Bradshaw, W. E., and C. M. Holzapfel</w:t>
      </w:r>
      <w:r w:rsidRPr="00A4103C">
        <w:rPr>
          <w:rFonts w:eastAsia="Times New Roman" w:cs="Times New Roman"/>
          <w:noProof/>
          <w:sz w:val="22"/>
        </w:rPr>
        <w:t xml:space="preserve">. </w:t>
      </w:r>
      <w:r w:rsidRPr="00A4103C">
        <w:rPr>
          <w:rFonts w:eastAsia="Times New Roman" w:cs="Times New Roman"/>
          <w:b/>
          <w:bCs/>
          <w:noProof/>
          <w:sz w:val="22"/>
        </w:rPr>
        <w:t>2006</w:t>
      </w:r>
      <w:r w:rsidRPr="00A4103C">
        <w:rPr>
          <w:rFonts w:eastAsia="Times New Roman" w:cs="Times New Roman"/>
          <w:noProof/>
          <w:sz w:val="22"/>
        </w:rPr>
        <w:t>. Evolutionary response to rapid climate change. Science (80-. ). 312: 1477–1478.</w:t>
      </w:r>
    </w:p>
    <w:p w14:paraId="0C4C7B8B"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Breed, G. A., S. Stichter, and E. E. Crone</w:t>
      </w:r>
      <w:r w:rsidRPr="00A4103C">
        <w:rPr>
          <w:rFonts w:eastAsia="Times New Roman" w:cs="Times New Roman"/>
          <w:noProof/>
          <w:sz w:val="22"/>
        </w:rPr>
        <w:t xml:space="preserve">. </w:t>
      </w:r>
      <w:r w:rsidRPr="00A4103C">
        <w:rPr>
          <w:rFonts w:eastAsia="Times New Roman" w:cs="Times New Roman"/>
          <w:b/>
          <w:bCs/>
          <w:noProof/>
          <w:sz w:val="22"/>
        </w:rPr>
        <w:t>2012</w:t>
      </w:r>
      <w:r w:rsidRPr="00A4103C">
        <w:rPr>
          <w:rFonts w:eastAsia="Times New Roman" w:cs="Times New Roman"/>
          <w:noProof/>
          <w:sz w:val="22"/>
        </w:rPr>
        <w:t>. Climate-driven changes in northeastern US butterfly communities. Nat. Clim. Chang. 3: 142–145.</w:t>
      </w:r>
    </w:p>
    <w:p w14:paraId="6D2C30FA"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Burmester, T.</w:t>
      </w:r>
      <w:r w:rsidRPr="00A4103C">
        <w:rPr>
          <w:rFonts w:eastAsia="Times New Roman" w:cs="Times New Roman"/>
          <w:noProof/>
          <w:sz w:val="22"/>
        </w:rPr>
        <w:t xml:space="preserve"> </w:t>
      </w:r>
      <w:r w:rsidRPr="00A4103C">
        <w:rPr>
          <w:rFonts w:eastAsia="Times New Roman" w:cs="Times New Roman"/>
          <w:b/>
          <w:bCs/>
          <w:noProof/>
          <w:sz w:val="22"/>
        </w:rPr>
        <w:t>1999</w:t>
      </w:r>
      <w:r w:rsidRPr="00A4103C">
        <w:rPr>
          <w:rFonts w:eastAsia="Times New Roman" w:cs="Times New Roman"/>
          <w:noProof/>
          <w:sz w:val="22"/>
        </w:rPr>
        <w:t>. Evolution and function of the insect hexamerins.pdf. Eur. J. Entomol. 96: 213–225.</w:t>
      </w:r>
    </w:p>
    <w:p w14:paraId="535FCA79"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Capinera, J. L. (Entomology and N. D.</w:t>
      </w:r>
      <w:r w:rsidRPr="00A4103C">
        <w:rPr>
          <w:rFonts w:eastAsia="Times New Roman" w:cs="Times New Roman"/>
          <w:noProof/>
          <w:sz w:val="22"/>
        </w:rPr>
        <w:t xml:space="preserve"> </w:t>
      </w:r>
      <w:r w:rsidRPr="00A4103C">
        <w:rPr>
          <w:rFonts w:eastAsia="Times New Roman" w:cs="Times New Roman"/>
          <w:b/>
          <w:bCs/>
          <w:noProof/>
          <w:sz w:val="22"/>
        </w:rPr>
        <w:t>2000</w:t>
      </w:r>
      <w:r w:rsidRPr="00A4103C">
        <w:rPr>
          <w:rFonts w:eastAsia="Times New Roman" w:cs="Times New Roman"/>
          <w:noProof/>
          <w:sz w:val="22"/>
        </w:rPr>
        <w:t>. European corn borer scientific name : Ostrinia nubilalis ( Hübner ) ( Insecta : Lepidoptera : Pyralidae ).</w:t>
      </w:r>
    </w:p>
    <w:p w14:paraId="1CE7744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Chown, S. L.</w:t>
      </w:r>
      <w:r w:rsidRPr="00A4103C">
        <w:rPr>
          <w:rFonts w:eastAsia="Times New Roman" w:cs="Times New Roman"/>
          <w:noProof/>
          <w:sz w:val="22"/>
        </w:rPr>
        <w:t xml:space="preserve"> </w:t>
      </w:r>
      <w:r w:rsidRPr="00A4103C">
        <w:rPr>
          <w:rFonts w:eastAsia="Times New Roman" w:cs="Times New Roman"/>
          <w:b/>
          <w:bCs/>
          <w:noProof/>
          <w:sz w:val="22"/>
        </w:rPr>
        <w:t>2007</w:t>
      </w:r>
      <w:r w:rsidRPr="00A4103C">
        <w:rPr>
          <w:rFonts w:eastAsia="Times New Roman" w:cs="Times New Roman"/>
          <w:noProof/>
          <w:sz w:val="22"/>
        </w:rPr>
        <w:t>. Physiological diversity in insects:ecology and evolutionary contexts. Adv. In Insect Phys. 33: 50–152.</w:t>
      </w:r>
    </w:p>
    <w:p w14:paraId="766485FB"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Christie, W. W.</w:t>
      </w:r>
      <w:r w:rsidRPr="00A4103C">
        <w:rPr>
          <w:rFonts w:eastAsia="Times New Roman" w:cs="Times New Roman"/>
          <w:noProof/>
          <w:sz w:val="22"/>
        </w:rPr>
        <w:t xml:space="preserve"> </w:t>
      </w:r>
      <w:r w:rsidRPr="00A4103C">
        <w:rPr>
          <w:rFonts w:eastAsia="Times New Roman" w:cs="Times New Roman"/>
          <w:b/>
          <w:bCs/>
          <w:noProof/>
          <w:sz w:val="22"/>
        </w:rPr>
        <w:t>1993</w:t>
      </w:r>
      <w:r w:rsidRPr="00A4103C">
        <w:rPr>
          <w:rFonts w:eastAsia="Times New Roman" w:cs="Times New Roman"/>
          <w:noProof/>
          <w:sz w:val="22"/>
        </w:rPr>
        <w:t>. Preparation of Ester Derivatives of Fatty Acids for Chromatographic Analysis. Adv. Lipid Methodol. 69–111.</w:t>
      </w:r>
    </w:p>
    <w:p w14:paraId="0974E540"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DeLucia, E. H., C. L. Casteel, P. D. Nabity, and B. F. O’Neill</w:t>
      </w:r>
      <w:r w:rsidRPr="00A4103C">
        <w:rPr>
          <w:rFonts w:eastAsia="Times New Roman" w:cs="Times New Roman"/>
          <w:noProof/>
          <w:sz w:val="22"/>
        </w:rPr>
        <w:t xml:space="preserve">. </w:t>
      </w:r>
      <w:r w:rsidRPr="00A4103C">
        <w:rPr>
          <w:rFonts w:eastAsia="Times New Roman" w:cs="Times New Roman"/>
          <w:b/>
          <w:bCs/>
          <w:noProof/>
          <w:sz w:val="22"/>
        </w:rPr>
        <w:t>2008</w:t>
      </w:r>
      <w:r w:rsidRPr="00A4103C">
        <w:rPr>
          <w:rFonts w:eastAsia="Times New Roman" w:cs="Times New Roman"/>
          <w:noProof/>
          <w:sz w:val="22"/>
        </w:rPr>
        <w:t>. Insects take a bigger bite out of plants in a warmer, higher carbon dioxide world. Proc. Natl. Acad. Sci. 105: 1781–1782.</w:t>
      </w:r>
    </w:p>
    <w:p w14:paraId="648B6D7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Deutsch, C. A., J. J. Tewksbury, R. B. Huey, K. S. Sheldon, C. K. Ghalambor, D. C. Haak, and P. R. Martin</w:t>
      </w:r>
      <w:r w:rsidRPr="00A4103C">
        <w:rPr>
          <w:rFonts w:eastAsia="Times New Roman" w:cs="Times New Roman"/>
          <w:noProof/>
          <w:sz w:val="22"/>
        </w:rPr>
        <w:t xml:space="preserve">. </w:t>
      </w:r>
      <w:r w:rsidRPr="00A4103C">
        <w:rPr>
          <w:rFonts w:eastAsia="Times New Roman" w:cs="Times New Roman"/>
          <w:b/>
          <w:bCs/>
          <w:noProof/>
          <w:sz w:val="22"/>
        </w:rPr>
        <w:t>2008</w:t>
      </w:r>
      <w:r w:rsidRPr="00A4103C">
        <w:rPr>
          <w:rFonts w:eastAsia="Times New Roman" w:cs="Times New Roman"/>
          <w:noProof/>
          <w:sz w:val="22"/>
        </w:rPr>
        <w:t>. Impacts of climate warming on terrestrial ectotherms across latitude. Proc. Natl. Acad. Sci. 105: 6668–6672.</w:t>
      </w:r>
    </w:p>
    <w:p w14:paraId="53F438D0"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Dopman, E. B., L. Perez, S. M. Bogdanowicz, and R. G. Harrison</w:t>
      </w:r>
      <w:r w:rsidRPr="00A4103C">
        <w:rPr>
          <w:rFonts w:eastAsia="Times New Roman" w:cs="Times New Roman"/>
          <w:noProof/>
          <w:sz w:val="22"/>
        </w:rPr>
        <w:t xml:space="preserve">. </w:t>
      </w:r>
      <w:r w:rsidRPr="00A4103C">
        <w:rPr>
          <w:rFonts w:eastAsia="Times New Roman" w:cs="Times New Roman"/>
          <w:b/>
          <w:bCs/>
          <w:noProof/>
          <w:sz w:val="22"/>
        </w:rPr>
        <w:t>2005</w:t>
      </w:r>
      <w:r w:rsidRPr="00A4103C">
        <w:rPr>
          <w:rFonts w:eastAsia="Times New Roman" w:cs="Times New Roman"/>
          <w:noProof/>
          <w:sz w:val="22"/>
        </w:rPr>
        <w:t>. Consequences of reproductive barriers for genealogical discordance in the European corn borer. Proc. Natl. Acad. Sci. 102: 14706–14711.</w:t>
      </w:r>
    </w:p>
    <w:p w14:paraId="5B346CB0"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Gelman, D. B., and D. K. Hayes</w:t>
      </w:r>
      <w:r w:rsidRPr="00A4103C">
        <w:rPr>
          <w:rFonts w:eastAsia="Times New Roman" w:cs="Times New Roman"/>
          <w:noProof/>
          <w:sz w:val="22"/>
        </w:rPr>
        <w:t xml:space="preserve">. </w:t>
      </w:r>
      <w:r w:rsidRPr="00A4103C">
        <w:rPr>
          <w:rFonts w:eastAsia="Times New Roman" w:cs="Times New Roman"/>
          <w:b/>
          <w:bCs/>
          <w:noProof/>
          <w:sz w:val="22"/>
        </w:rPr>
        <w:t>1982</w:t>
      </w:r>
      <w:r w:rsidRPr="00A4103C">
        <w:rPr>
          <w:rFonts w:eastAsia="Times New Roman" w:cs="Times New Roman"/>
          <w:noProof/>
          <w:sz w:val="22"/>
        </w:rPr>
        <w:t>. Methods and Markers for Synchronizing Maturation of Fifth-Stage Larvae and Pupae of the European Corn Borer , Ostrinia nubilalis. Ann. Entomol. Soc. 75: 485–493.</w:t>
      </w:r>
    </w:p>
    <w:p w14:paraId="053A6FB6"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Gossert, A. D., A. Hinniger, S. Gutmann, W. Jahnke, A. Strauss, and C. Fernández</w:t>
      </w:r>
      <w:r w:rsidRPr="00A4103C">
        <w:rPr>
          <w:rFonts w:eastAsia="Times New Roman" w:cs="Times New Roman"/>
          <w:noProof/>
          <w:sz w:val="22"/>
        </w:rPr>
        <w:t xml:space="preserve">. </w:t>
      </w:r>
      <w:r w:rsidRPr="00A4103C">
        <w:rPr>
          <w:rFonts w:eastAsia="Times New Roman" w:cs="Times New Roman"/>
          <w:b/>
          <w:bCs/>
          <w:noProof/>
          <w:sz w:val="22"/>
        </w:rPr>
        <w:t>2011</w:t>
      </w:r>
      <w:r w:rsidRPr="00A4103C">
        <w:rPr>
          <w:rFonts w:eastAsia="Times New Roman" w:cs="Times New Roman"/>
          <w:noProof/>
          <w:sz w:val="22"/>
        </w:rPr>
        <w:t>. A simple protocol for amino acid type selective isotope labeling in insect cells with improved yields and high reproducibility. J. Biomol. NMR.</w:t>
      </w:r>
    </w:p>
    <w:p w14:paraId="2DDC4F71"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Hahn, D. A., and D. L. Denlinger</w:t>
      </w:r>
      <w:r w:rsidRPr="00A4103C">
        <w:rPr>
          <w:rFonts w:eastAsia="Times New Roman" w:cs="Times New Roman"/>
          <w:noProof/>
          <w:sz w:val="22"/>
        </w:rPr>
        <w:t xml:space="preserve">. </w:t>
      </w:r>
      <w:r w:rsidRPr="00A4103C">
        <w:rPr>
          <w:rFonts w:eastAsia="Times New Roman" w:cs="Times New Roman"/>
          <w:b/>
          <w:bCs/>
          <w:noProof/>
          <w:sz w:val="22"/>
        </w:rPr>
        <w:t>2007</w:t>
      </w:r>
      <w:r w:rsidRPr="00A4103C">
        <w:rPr>
          <w:rFonts w:eastAsia="Times New Roman" w:cs="Times New Roman"/>
          <w:noProof/>
          <w:sz w:val="22"/>
        </w:rPr>
        <w:t>. Meeting the energetic demands of insect diapause: Nutrient storage and utilization. J. Insect Physiol. 53: 760–773.</w:t>
      </w:r>
    </w:p>
    <w:p w14:paraId="77E06FF9"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Hahn, D. A., and D. L. Denlinger</w:t>
      </w:r>
      <w:r w:rsidRPr="00A4103C">
        <w:rPr>
          <w:rFonts w:eastAsia="Times New Roman" w:cs="Times New Roman"/>
          <w:noProof/>
          <w:sz w:val="22"/>
        </w:rPr>
        <w:t xml:space="preserve">. </w:t>
      </w:r>
      <w:r w:rsidRPr="00A4103C">
        <w:rPr>
          <w:rFonts w:eastAsia="Times New Roman" w:cs="Times New Roman"/>
          <w:b/>
          <w:bCs/>
          <w:noProof/>
          <w:sz w:val="22"/>
        </w:rPr>
        <w:t>2011</w:t>
      </w:r>
      <w:r w:rsidRPr="00A4103C">
        <w:rPr>
          <w:rFonts w:eastAsia="Times New Roman" w:cs="Times New Roman"/>
          <w:noProof/>
          <w:sz w:val="22"/>
        </w:rPr>
        <w:t>. Energetics of Insect Diapause. Annu. Rev. Entomol. 56: 103–121.</w:t>
      </w:r>
    </w:p>
    <w:p w14:paraId="7834A00F"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Huey, R. B., M. R. Kearney, A. Krockenberger, J. A. M. Holtum, M. Jess, and S. E. Williams</w:t>
      </w:r>
      <w:r w:rsidRPr="00A4103C">
        <w:rPr>
          <w:rFonts w:eastAsia="Times New Roman" w:cs="Times New Roman"/>
          <w:noProof/>
          <w:sz w:val="22"/>
        </w:rPr>
        <w:t xml:space="preserve">. </w:t>
      </w:r>
      <w:r w:rsidRPr="00A4103C">
        <w:rPr>
          <w:rFonts w:eastAsia="Times New Roman" w:cs="Times New Roman"/>
          <w:b/>
          <w:bCs/>
          <w:noProof/>
          <w:sz w:val="22"/>
        </w:rPr>
        <w:t>2012</w:t>
      </w:r>
      <w:r w:rsidRPr="00A4103C">
        <w:rPr>
          <w:rFonts w:eastAsia="Times New Roman" w:cs="Times New Roman"/>
          <w:noProof/>
          <w:sz w:val="22"/>
        </w:rPr>
        <w:t>. Predicting organismal vulnerability to climate warming: roles of behaviour, physiology and adaptation. Philos. Trans. R. Soc. B Biol. Sci. 367: 1665–1679.</w:t>
      </w:r>
    </w:p>
    <w:p w14:paraId="15ED625A"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Huey, R. B., and R. D. Stevenson</w:t>
      </w:r>
      <w:r w:rsidRPr="00A4103C">
        <w:rPr>
          <w:rFonts w:eastAsia="Times New Roman" w:cs="Times New Roman"/>
          <w:noProof/>
          <w:sz w:val="22"/>
        </w:rPr>
        <w:t xml:space="preserve">. </w:t>
      </w:r>
      <w:r w:rsidRPr="00A4103C">
        <w:rPr>
          <w:rFonts w:eastAsia="Times New Roman" w:cs="Times New Roman"/>
          <w:b/>
          <w:bCs/>
          <w:noProof/>
          <w:sz w:val="22"/>
        </w:rPr>
        <w:t>1979</w:t>
      </w:r>
      <w:r w:rsidRPr="00A4103C">
        <w:rPr>
          <w:rFonts w:eastAsia="Times New Roman" w:cs="Times New Roman"/>
          <w:noProof/>
          <w:sz w:val="22"/>
        </w:rPr>
        <w:t>. Integrating thermal physiology and ecology of ectotherms: A discussion of approaches. Integr. Comp. Biol. 19: 357–366.</w:t>
      </w:r>
    </w:p>
    <w:p w14:paraId="4EE2D6C2"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Hughes, L.</w:t>
      </w:r>
      <w:r w:rsidRPr="00A4103C">
        <w:rPr>
          <w:rFonts w:eastAsia="Times New Roman" w:cs="Times New Roman"/>
          <w:noProof/>
          <w:sz w:val="22"/>
        </w:rPr>
        <w:t xml:space="preserve"> </w:t>
      </w:r>
      <w:r w:rsidRPr="00A4103C">
        <w:rPr>
          <w:rFonts w:eastAsia="Times New Roman" w:cs="Times New Roman"/>
          <w:b/>
          <w:bCs/>
          <w:noProof/>
          <w:sz w:val="22"/>
        </w:rPr>
        <w:t>2000</w:t>
      </w:r>
      <w:r w:rsidRPr="00A4103C">
        <w:rPr>
          <w:rFonts w:eastAsia="Times New Roman" w:cs="Times New Roman"/>
          <w:noProof/>
          <w:sz w:val="22"/>
        </w:rPr>
        <w:t>. Biological consequences of global warming: Is the signal already apparent? Trends Ecol. Evol. 15: 56–61.</w:t>
      </w:r>
    </w:p>
    <w:p w14:paraId="6F55B5E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Hut, R. A., S. Paolucci, R. Dor, C. P. Kyriacou, and S. Daan</w:t>
      </w:r>
      <w:r w:rsidRPr="00A4103C">
        <w:rPr>
          <w:rFonts w:eastAsia="Times New Roman" w:cs="Times New Roman"/>
          <w:noProof/>
          <w:sz w:val="22"/>
        </w:rPr>
        <w:t xml:space="preserve">. </w:t>
      </w:r>
      <w:r w:rsidRPr="00A4103C">
        <w:rPr>
          <w:rFonts w:eastAsia="Times New Roman" w:cs="Times New Roman"/>
          <w:b/>
          <w:bCs/>
          <w:noProof/>
          <w:sz w:val="22"/>
        </w:rPr>
        <w:t>2013</w:t>
      </w:r>
      <w:r w:rsidRPr="00A4103C">
        <w:rPr>
          <w:rFonts w:eastAsia="Times New Roman" w:cs="Times New Roman"/>
          <w:noProof/>
          <w:sz w:val="22"/>
        </w:rPr>
        <w:t>. Latitudinal clines: an evolutionary view on biological rhythms. Proc. R. Soc. B Biol. Sci. 280: 20130433–20130433.</w:t>
      </w:r>
    </w:p>
    <w:p w14:paraId="4631430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lastRenderedPageBreak/>
        <w:t>IPCC</w:t>
      </w:r>
      <w:r w:rsidRPr="00A4103C">
        <w:rPr>
          <w:rFonts w:eastAsia="Times New Roman" w:cs="Times New Roman"/>
          <w:noProof/>
          <w:sz w:val="22"/>
        </w:rPr>
        <w:t xml:space="preserve">. </w:t>
      </w:r>
      <w:r w:rsidRPr="00A4103C">
        <w:rPr>
          <w:rFonts w:eastAsia="Times New Roman" w:cs="Times New Roman"/>
          <w:b/>
          <w:bCs/>
          <w:noProof/>
          <w:sz w:val="22"/>
        </w:rPr>
        <w:t>2013</w:t>
      </w:r>
      <w:r w:rsidRPr="00A4103C">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6AE63099"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De Kort, C. A. D., and A. B. Koopmanschap</w:t>
      </w:r>
      <w:r w:rsidRPr="00A4103C">
        <w:rPr>
          <w:rFonts w:eastAsia="Times New Roman" w:cs="Times New Roman"/>
          <w:noProof/>
          <w:sz w:val="22"/>
        </w:rPr>
        <w:t xml:space="preserve">. </w:t>
      </w:r>
      <w:r w:rsidRPr="00A4103C">
        <w:rPr>
          <w:rFonts w:eastAsia="Times New Roman" w:cs="Times New Roman"/>
          <w:b/>
          <w:bCs/>
          <w:noProof/>
          <w:sz w:val="22"/>
        </w:rPr>
        <w:t>1994</w:t>
      </w:r>
      <w:r w:rsidRPr="00A4103C">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1BE3467C"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Koštál, V.</w:t>
      </w:r>
      <w:r w:rsidRPr="00A4103C">
        <w:rPr>
          <w:rFonts w:eastAsia="Times New Roman" w:cs="Times New Roman"/>
          <w:noProof/>
          <w:sz w:val="22"/>
        </w:rPr>
        <w:t xml:space="preserve"> </w:t>
      </w:r>
      <w:r w:rsidRPr="00A4103C">
        <w:rPr>
          <w:rFonts w:eastAsia="Times New Roman" w:cs="Times New Roman"/>
          <w:b/>
          <w:bCs/>
          <w:noProof/>
          <w:sz w:val="22"/>
        </w:rPr>
        <w:t>2006</w:t>
      </w:r>
      <w:r w:rsidRPr="00A4103C">
        <w:rPr>
          <w:rFonts w:eastAsia="Times New Roman" w:cs="Times New Roman"/>
          <w:noProof/>
          <w:sz w:val="22"/>
        </w:rPr>
        <w:t>. Eco-physiological phases of insect diapause. J. Insect Physiol. 52: 113–127.</w:t>
      </w:r>
    </w:p>
    <w:p w14:paraId="7913C1E9"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Lassance, J.-M., A. T. Groot, M. A. Liénard, B. Antony, C. Borgwardt, F. Andersson, E. Hedenström, D. G. Heckel, and C. Löfstedt</w:t>
      </w:r>
      <w:r w:rsidRPr="00A4103C">
        <w:rPr>
          <w:rFonts w:eastAsia="Times New Roman" w:cs="Times New Roman"/>
          <w:noProof/>
          <w:sz w:val="22"/>
        </w:rPr>
        <w:t xml:space="preserve">. </w:t>
      </w:r>
      <w:r w:rsidRPr="00A4103C">
        <w:rPr>
          <w:rFonts w:eastAsia="Times New Roman" w:cs="Times New Roman"/>
          <w:b/>
          <w:bCs/>
          <w:noProof/>
          <w:sz w:val="22"/>
        </w:rPr>
        <w:t>2010</w:t>
      </w:r>
      <w:r w:rsidRPr="00A4103C">
        <w:rPr>
          <w:rFonts w:eastAsia="Times New Roman" w:cs="Times New Roman"/>
          <w:noProof/>
          <w:sz w:val="22"/>
        </w:rPr>
        <w:t>. Allelic variation in a fatty-acyl reductase gene causes divergence in moth sex pheromones. Nature. 466: 486–489.</w:t>
      </w:r>
    </w:p>
    <w:p w14:paraId="0602F0B3"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Lee, C. E.</w:t>
      </w:r>
      <w:r w:rsidRPr="00A4103C">
        <w:rPr>
          <w:rFonts w:eastAsia="Times New Roman" w:cs="Times New Roman"/>
          <w:noProof/>
          <w:sz w:val="22"/>
        </w:rPr>
        <w:t xml:space="preserve"> </w:t>
      </w:r>
      <w:r w:rsidRPr="00A4103C">
        <w:rPr>
          <w:rFonts w:eastAsia="Times New Roman" w:cs="Times New Roman"/>
          <w:b/>
          <w:bCs/>
          <w:noProof/>
          <w:sz w:val="22"/>
        </w:rPr>
        <w:t>2002</w:t>
      </w:r>
      <w:r w:rsidRPr="00A4103C">
        <w:rPr>
          <w:rFonts w:eastAsia="Times New Roman" w:cs="Times New Roman"/>
          <w:noProof/>
          <w:sz w:val="22"/>
        </w:rPr>
        <w:t>. Evolutionary genetics of invasive species. Trends Ecol. Evol. 17: 386–391.</w:t>
      </w:r>
    </w:p>
    <w:p w14:paraId="39D8A99E"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Liu, K. S.</w:t>
      </w:r>
      <w:r w:rsidRPr="00A4103C">
        <w:rPr>
          <w:rFonts w:eastAsia="Times New Roman" w:cs="Times New Roman"/>
          <w:noProof/>
          <w:sz w:val="22"/>
        </w:rPr>
        <w:t xml:space="preserve"> </w:t>
      </w:r>
      <w:r w:rsidRPr="00A4103C">
        <w:rPr>
          <w:rFonts w:eastAsia="Times New Roman" w:cs="Times New Roman"/>
          <w:b/>
          <w:bCs/>
          <w:noProof/>
          <w:sz w:val="22"/>
        </w:rPr>
        <w:t>1994</w:t>
      </w:r>
      <w:r w:rsidRPr="00A4103C">
        <w:rPr>
          <w:rFonts w:eastAsia="Times New Roman" w:cs="Times New Roman"/>
          <w:noProof/>
          <w:sz w:val="22"/>
        </w:rPr>
        <w:t>. Preparation of fatty acid methyl esters for gas-chromatographic analysis of lipids in biological materials. J. Am. Oil Chem. Soc. 71: 1179–1187.</w:t>
      </w:r>
    </w:p>
    <w:p w14:paraId="47EFDAC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Melorose, J., R. Perroy, and S. Careas</w:t>
      </w:r>
      <w:r w:rsidRPr="00A4103C">
        <w:rPr>
          <w:rFonts w:eastAsia="Times New Roman" w:cs="Times New Roman"/>
          <w:noProof/>
          <w:sz w:val="22"/>
        </w:rPr>
        <w:t xml:space="preserve">. </w:t>
      </w:r>
      <w:r w:rsidRPr="00A4103C">
        <w:rPr>
          <w:rFonts w:eastAsia="Times New Roman" w:cs="Times New Roman"/>
          <w:b/>
          <w:bCs/>
          <w:noProof/>
          <w:sz w:val="22"/>
        </w:rPr>
        <w:t>2015</w:t>
      </w:r>
      <w:r w:rsidRPr="00A4103C">
        <w:rPr>
          <w:rFonts w:eastAsia="Times New Roman" w:cs="Times New Roman"/>
          <w:noProof/>
          <w:sz w:val="22"/>
        </w:rPr>
        <w:t>. World population prospects ( No. ESA/P/WP.241), United Nations.</w:t>
      </w:r>
    </w:p>
    <w:p w14:paraId="57A8EFF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Mitchell, C. J., and H. Briegel</w:t>
      </w:r>
      <w:r w:rsidRPr="00A4103C">
        <w:rPr>
          <w:rFonts w:eastAsia="Times New Roman" w:cs="Times New Roman"/>
          <w:noProof/>
          <w:sz w:val="22"/>
        </w:rPr>
        <w:t xml:space="preserve">. </w:t>
      </w:r>
      <w:r w:rsidRPr="00A4103C">
        <w:rPr>
          <w:rFonts w:eastAsia="Times New Roman" w:cs="Times New Roman"/>
          <w:b/>
          <w:bCs/>
          <w:noProof/>
          <w:sz w:val="22"/>
        </w:rPr>
        <w:t>1989</w:t>
      </w:r>
      <w:r w:rsidRPr="00A4103C">
        <w:rPr>
          <w:rFonts w:eastAsia="Times New Roman" w:cs="Times New Roman"/>
          <w:noProof/>
          <w:sz w:val="22"/>
        </w:rPr>
        <w:t>. Inability of diapausing Culex pipiens (Diptera: Culicidae) to use blood for producing lipid reserves for overwinter survival. J. Med. Entomol. 26: 318–26.</w:t>
      </w:r>
    </w:p>
    <w:p w14:paraId="070AB13F"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NOAA National Centers for Environmental Information</w:t>
      </w:r>
      <w:r w:rsidRPr="00A4103C">
        <w:rPr>
          <w:rFonts w:eastAsia="Times New Roman" w:cs="Times New Roman"/>
          <w:noProof/>
          <w:sz w:val="22"/>
        </w:rPr>
        <w:t xml:space="preserve">. </w:t>
      </w:r>
      <w:r w:rsidRPr="00A4103C">
        <w:rPr>
          <w:rFonts w:eastAsia="Times New Roman" w:cs="Times New Roman"/>
          <w:b/>
          <w:bCs/>
          <w:noProof/>
          <w:sz w:val="22"/>
        </w:rPr>
        <w:t>2017</w:t>
      </w:r>
      <w:r w:rsidRPr="00A4103C">
        <w:rPr>
          <w:rFonts w:eastAsia="Times New Roman" w:cs="Times New Roman"/>
          <w:noProof/>
          <w:sz w:val="22"/>
        </w:rPr>
        <w:t>. State of the Climate: Global Climate Report for Annual 2016. January. (https://www.ncdc.noaa.gov/sotc/global/201613).</w:t>
      </w:r>
    </w:p>
    <w:p w14:paraId="403E818C"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Oerke, E.-C.</w:t>
      </w:r>
      <w:r w:rsidRPr="00A4103C">
        <w:rPr>
          <w:rFonts w:eastAsia="Times New Roman" w:cs="Times New Roman"/>
          <w:noProof/>
          <w:sz w:val="22"/>
        </w:rPr>
        <w:t xml:space="preserve"> </w:t>
      </w:r>
      <w:r w:rsidRPr="00A4103C">
        <w:rPr>
          <w:rFonts w:eastAsia="Times New Roman" w:cs="Times New Roman"/>
          <w:b/>
          <w:bCs/>
          <w:noProof/>
          <w:sz w:val="22"/>
        </w:rPr>
        <w:t>2006</w:t>
      </w:r>
      <w:r w:rsidRPr="00A4103C">
        <w:rPr>
          <w:rFonts w:eastAsia="Times New Roman" w:cs="Times New Roman"/>
          <w:noProof/>
          <w:sz w:val="22"/>
        </w:rPr>
        <w:t xml:space="preserve">. Crop losses to pests, p. 31. </w:t>
      </w:r>
      <w:r w:rsidRPr="00A4103C">
        <w:rPr>
          <w:rFonts w:eastAsia="Times New Roman" w:cs="Times New Roman"/>
          <w:i/>
          <w:iCs/>
          <w:noProof/>
          <w:sz w:val="22"/>
        </w:rPr>
        <w:t>In</w:t>
      </w:r>
      <w:r w:rsidRPr="00A4103C">
        <w:rPr>
          <w:rFonts w:eastAsia="Times New Roman" w:cs="Times New Roman"/>
          <w:noProof/>
          <w:sz w:val="22"/>
        </w:rPr>
        <w:t xml:space="preserve"> J. Agric. Sci.</w:t>
      </w:r>
    </w:p>
    <w:p w14:paraId="38FCB286"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Parmesan, C., N. Ryrholm, C. Stefanescu, J. K. Hill, C. D. Thomas, H. Descimon, B. Huntley, L. Kaila, J. Kullberg, T. Tammaru, W. J. Tennent, J. a Thomas, and M. Warren</w:t>
      </w:r>
      <w:r w:rsidRPr="00A4103C">
        <w:rPr>
          <w:rFonts w:eastAsia="Times New Roman" w:cs="Times New Roman"/>
          <w:noProof/>
          <w:sz w:val="22"/>
        </w:rPr>
        <w:t xml:space="preserve">. </w:t>
      </w:r>
      <w:r w:rsidRPr="00A4103C">
        <w:rPr>
          <w:rFonts w:eastAsia="Times New Roman" w:cs="Times New Roman"/>
          <w:b/>
          <w:bCs/>
          <w:noProof/>
          <w:sz w:val="22"/>
        </w:rPr>
        <w:t>1999</w:t>
      </w:r>
      <w:r w:rsidRPr="00A4103C">
        <w:rPr>
          <w:rFonts w:eastAsia="Times New Roman" w:cs="Times New Roman"/>
          <w:noProof/>
          <w:sz w:val="22"/>
        </w:rPr>
        <w:t>. Poleward shifts in geographical ranges of butterfly species associated with regional warming. Nature. 399: 579–583.</w:t>
      </w:r>
    </w:p>
    <w:p w14:paraId="5159904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Pimentel, D., and M. Burgess</w:t>
      </w:r>
      <w:r w:rsidRPr="00A4103C">
        <w:rPr>
          <w:rFonts w:eastAsia="Times New Roman" w:cs="Times New Roman"/>
          <w:noProof/>
          <w:sz w:val="22"/>
        </w:rPr>
        <w:t xml:space="preserve">. </w:t>
      </w:r>
      <w:r w:rsidRPr="00A4103C">
        <w:rPr>
          <w:rFonts w:eastAsia="Times New Roman" w:cs="Times New Roman"/>
          <w:b/>
          <w:bCs/>
          <w:noProof/>
          <w:sz w:val="22"/>
        </w:rPr>
        <w:t>2014</w:t>
      </w:r>
      <w:r w:rsidRPr="00A4103C">
        <w:rPr>
          <w:rFonts w:eastAsia="Times New Roman" w:cs="Times New Roman"/>
          <w:noProof/>
          <w:sz w:val="22"/>
        </w:rPr>
        <w:t>. Environmental and economic costs of the application of pesticides primarily in the United States. Integr. Pest Manag. 3: 47–71.</w:t>
      </w:r>
    </w:p>
    <w:p w14:paraId="7400C636"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Scriber, J. M.</w:t>
      </w:r>
      <w:r w:rsidRPr="00A4103C">
        <w:rPr>
          <w:rFonts w:eastAsia="Times New Roman" w:cs="Times New Roman"/>
          <w:noProof/>
          <w:sz w:val="22"/>
        </w:rPr>
        <w:t xml:space="preserve"> </w:t>
      </w:r>
      <w:r w:rsidRPr="00A4103C">
        <w:rPr>
          <w:rFonts w:eastAsia="Times New Roman" w:cs="Times New Roman"/>
          <w:b/>
          <w:bCs/>
          <w:noProof/>
          <w:sz w:val="22"/>
        </w:rPr>
        <w:t>2014</w:t>
      </w:r>
      <w:r w:rsidRPr="00A4103C">
        <w:rPr>
          <w:rFonts w:eastAsia="Times New Roman" w:cs="Times New Roman"/>
          <w:noProof/>
          <w:sz w:val="22"/>
        </w:rPr>
        <w:t>. Climate-driven reshuffling of species and genes: Potential conservation roles for species translocations and recombinant hybrid genotypes, Insects.</w:t>
      </w:r>
    </w:p>
    <w:p w14:paraId="5CC0FE53"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Sinclair, B. J.</w:t>
      </w:r>
      <w:r w:rsidRPr="00A4103C">
        <w:rPr>
          <w:rFonts w:eastAsia="Times New Roman" w:cs="Times New Roman"/>
          <w:noProof/>
          <w:sz w:val="22"/>
        </w:rPr>
        <w:t xml:space="preserve"> </w:t>
      </w:r>
      <w:r w:rsidRPr="00A4103C">
        <w:rPr>
          <w:rFonts w:eastAsia="Times New Roman" w:cs="Times New Roman"/>
          <w:b/>
          <w:bCs/>
          <w:noProof/>
          <w:sz w:val="22"/>
        </w:rPr>
        <w:t>2015</w:t>
      </w:r>
      <w:r w:rsidRPr="00A4103C">
        <w:rPr>
          <w:rFonts w:eastAsia="Times New Roman" w:cs="Times New Roman"/>
          <w:noProof/>
          <w:sz w:val="22"/>
        </w:rPr>
        <w:t>. Linking energetics and overwintering in temperate insects. J. Therm. Biol. 54: 5–11.</w:t>
      </w:r>
    </w:p>
    <w:p w14:paraId="72E9A7F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Sinclair, B. J., K. E. Marshall, M. A. Sewell, D. L. Levesque, C. S. Willett, S. Slotsbo, Y. Dong, C. D. G. Harley, D. J. Marshall, B. S. Helmuth, and R. B. Huey</w:t>
      </w:r>
      <w:r w:rsidRPr="00A4103C">
        <w:rPr>
          <w:rFonts w:eastAsia="Times New Roman" w:cs="Times New Roman"/>
          <w:noProof/>
          <w:sz w:val="22"/>
        </w:rPr>
        <w:t xml:space="preserve">. </w:t>
      </w:r>
      <w:r w:rsidRPr="00A4103C">
        <w:rPr>
          <w:rFonts w:eastAsia="Times New Roman" w:cs="Times New Roman"/>
          <w:b/>
          <w:bCs/>
          <w:noProof/>
          <w:sz w:val="22"/>
        </w:rPr>
        <w:t>2016</w:t>
      </w:r>
      <w:r w:rsidRPr="00A4103C">
        <w:rPr>
          <w:rFonts w:eastAsia="Times New Roman" w:cs="Times New Roman"/>
          <w:noProof/>
          <w:sz w:val="22"/>
        </w:rPr>
        <w:t>. Can we predict ectotherm responses to climate change using thermal performance curves and body temperatures? Ecol. Lett. 19: 1372–1385.</w:t>
      </w:r>
    </w:p>
    <w:p w14:paraId="08DDAB91"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Tauber, C. A., and M. J. Tauber</w:t>
      </w:r>
      <w:r w:rsidRPr="00A4103C">
        <w:rPr>
          <w:rFonts w:eastAsia="Times New Roman" w:cs="Times New Roman"/>
          <w:noProof/>
          <w:sz w:val="22"/>
        </w:rPr>
        <w:t xml:space="preserve">. </w:t>
      </w:r>
      <w:r w:rsidRPr="00A4103C">
        <w:rPr>
          <w:rFonts w:eastAsia="Times New Roman" w:cs="Times New Roman"/>
          <w:b/>
          <w:bCs/>
          <w:noProof/>
          <w:sz w:val="22"/>
        </w:rPr>
        <w:t>1981</w:t>
      </w:r>
      <w:r w:rsidRPr="00A4103C">
        <w:rPr>
          <w:rFonts w:eastAsia="Times New Roman" w:cs="Times New Roman"/>
          <w:noProof/>
          <w:sz w:val="22"/>
        </w:rPr>
        <w:t>. Insect seasonal cycles: genetics and evolution ,~4195. 12: 281–308.</w:t>
      </w:r>
    </w:p>
    <w:p w14:paraId="3B0B7E7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Wadsworth, C. B., X. Li, and E. B. Dopman</w:t>
      </w:r>
      <w:r w:rsidRPr="00A4103C">
        <w:rPr>
          <w:rFonts w:eastAsia="Times New Roman" w:cs="Times New Roman"/>
          <w:noProof/>
          <w:sz w:val="22"/>
        </w:rPr>
        <w:t xml:space="preserve">. </w:t>
      </w:r>
      <w:r w:rsidRPr="00A4103C">
        <w:rPr>
          <w:rFonts w:eastAsia="Times New Roman" w:cs="Times New Roman"/>
          <w:b/>
          <w:bCs/>
          <w:noProof/>
          <w:sz w:val="22"/>
        </w:rPr>
        <w:t>2015</w:t>
      </w:r>
      <w:r w:rsidRPr="00A4103C">
        <w:rPr>
          <w:rFonts w:eastAsia="Times New Roman" w:cs="Times New Roman"/>
          <w:noProof/>
          <w:sz w:val="22"/>
        </w:rPr>
        <w:t>. A recombination suppressor contributes to ecological speciation in OSTRINIA moths. Heredity (Edinb). 114: 593–600.</w:t>
      </w:r>
    </w:p>
    <w:p w14:paraId="42FF7C30" w14:textId="77777777" w:rsidR="007F30CF" w:rsidRPr="00A4103C" w:rsidRDefault="007F30CF" w:rsidP="007F30CF">
      <w:pPr>
        <w:autoSpaceDE w:val="0"/>
        <w:autoSpaceDN w:val="0"/>
        <w:adjustRightInd w:val="0"/>
        <w:spacing w:before="100" w:after="100"/>
        <w:ind w:left="480" w:hanging="480"/>
        <w:rPr>
          <w:noProof/>
          <w:sz w:val="22"/>
        </w:rPr>
      </w:pPr>
      <w:r w:rsidRPr="00A4103C">
        <w:rPr>
          <w:rFonts w:eastAsia="Times New Roman" w:cs="Times New Roman"/>
          <w:b/>
          <w:bCs/>
          <w:noProof/>
          <w:sz w:val="22"/>
        </w:rPr>
        <w:t>Williams, S. E., L. P. Shoo, J. L. Isaac, A. A. Hoffmann, and G. Langham</w:t>
      </w:r>
      <w:r w:rsidRPr="00A4103C">
        <w:rPr>
          <w:rFonts w:eastAsia="Times New Roman" w:cs="Times New Roman"/>
          <w:noProof/>
          <w:sz w:val="22"/>
        </w:rPr>
        <w:t xml:space="preserve">. </w:t>
      </w:r>
      <w:r w:rsidRPr="00A4103C">
        <w:rPr>
          <w:rFonts w:eastAsia="Times New Roman" w:cs="Times New Roman"/>
          <w:b/>
          <w:bCs/>
          <w:noProof/>
          <w:sz w:val="22"/>
        </w:rPr>
        <w:t>2008</w:t>
      </w:r>
      <w:r w:rsidRPr="00A4103C">
        <w:rPr>
          <w:rFonts w:eastAsia="Times New Roman" w:cs="Times New Roman"/>
          <w:noProof/>
          <w:sz w:val="22"/>
        </w:rPr>
        <w:t>. Towards an Integrated Framework for Assessing the Vulnerability of Species to Climate Change. PLoS Biol. 6: e325.</w:t>
      </w:r>
    </w:p>
    <w:p w14:paraId="3746C36B" w14:textId="58A988BD" w:rsidR="00C83A27" w:rsidRPr="004D669F" w:rsidRDefault="00C83A27" w:rsidP="007F30CF">
      <w:pPr>
        <w:autoSpaceDE w:val="0"/>
        <w:autoSpaceDN w:val="0"/>
        <w:adjustRightInd w:val="0"/>
        <w:spacing w:before="100" w:after="100"/>
        <w:ind w:left="480" w:hanging="480"/>
        <w:rPr>
          <w:color w:val="auto"/>
          <w:sz w:val="20"/>
          <w:szCs w:val="20"/>
        </w:rPr>
      </w:pPr>
      <w:r w:rsidRPr="00A4103C">
        <w:rPr>
          <w:color w:val="auto"/>
          <w:sz w:val="22"/>
          <w:szCs w:val="22"/>
        </w:rPr>
        <w:fldChar w:fldCharType="end"/>
      </w:r>
      <w:r w:rsidR="008D3DE8">
        <w:rPr>
          <w:color w:val="auto"/>
          <w:sz w:val="22"/>
          <w:szCs w:val="22"/>
        </w:rPr>
        <w:tab/>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10-22T14:48:00Z" w:initials="DH">
    <w:p w14:paraId="0BB4A66E" w14:textId="0E98FFA7" w:rsidR="005F739E" w:rsidRDefault="005F739E">
      <w:pPr>
        <w:pStyle w:val="CommentText"/>
      </w:pPr>
      <w:r>
        <w:rPr>
          <w:rStyle w:val="CommentReference"/>
        </w:rPr>
        <w:annotationRef/>
      </w:r>
      <w:r>
        <w:t xml:space="preserve">I do not understand this sentence. Please fix your writing. </w:t>
      </w:r>
    </w:p>
  </w:comment>
  <w:comment w:id="2" w:author="Dan Hahn" w:date="2017-10-22T14:49:00Z" w:initials="DH">
    <w:p w14:paraId="1E9473A0" w14:textId="2D19C431" w:rsidR="005F739E" w:rsidRDefault="005F739E">
      <w:pPr>
        <w:pStyle w:val="CommentText"/>
      </w:pPr>
      <w:r>
        <w:rPr>
          <w:rStyle w:val="CommentReference"/>
        </w:rPr>
        <w:annotationRef/>
      </w:r>
      <w:r>
        <w:t>Excellent, this is the kind of clear and concise writing I am looking for</w:t>
      </w:r>
    </w:p>
  </w:comment>
  <w:comment w:id="4" w:author="Dan Hahn" w:date="2017-10-22T14:51:00Z" w:initials="DH">
    <w:p w14:paraId="1B175023" w14:textId="50E54E93" w:rsidR="005F739E" w:rsidRDefault="005F739E">
      <w:pPr>
        <w:pStyle w:val="CommentText"/>
      </w:pPr>
      <w:r>
        <w:rPr>
          <w:rStyle w:val="CommentReference"/>
        </w:rPr>
        <w:annotationRef/>
      </w:r>
      <w:r>
        <w:t xml:space="preserve">Chronic is not the right term, predictable and seasonal are. </w:t>
      </w:r>
    </w:p>
  </w:comment>
  <w:comment w:id="12" w:author="Dan Hahn" w:date="2017-10-22T15:11:00Z" w:initials="DH">
    <w:p w14:paraId="45BF62BC" w14:textId="3AE8FA18" w:rsidR="005F739E" w:rsidRDefault="005F739E">
      <w:pPr>
        <w:pStyle w:val="CommentText"/>
      </w:pPr>
      <w:r>
        <w:rPr>
          <w:rStyle w:val="CommentReference"/>
        </w:rPr>
        <w:annotationRef/>
      </w:r>
      <w:r>
        <w:t xml:space="preserve">What did you mean by development here? </w:t>
      </w:r>
    </w:p>
  </w:comment>
  <w:comment w:id="23" w:author="Dan Hahn" w:date="2017-10-02T14:48:00Z" w:initials="DH">
    <w:p w14:paraId="77A781B9" w14:textId="77777777" w:rsidR="005F739E" w:rsidRDefault="005F739E" w:rsidP="00FC63CE">
      <w:pPr>
        <w:pStyle w:val="CommentText"/>
      </w:pPr>
      <w:r>
        <w:rPr>
          <w:rStyle w:val="CommentReference"/>
        </w:rPr>
        <w:annotationRef/>
      </w:r>
      <w:r>
        <w:t xml:space="preserve">Please rewrite this confusing and poorly worded sentence. </w:t>
      </w:r>
    </w:p>
  </w:comment>
  <w:comment w:id="22" w:author="Dan Hahn" w:date="2017-10-11T10:00:00Z" w:initials="DH">
    <w:p w14:paraId="2EC440A9" w14:textId="41F7BC6F" w:rsidR="005F739E" w:rsidRDefault="005F739E">
      <w:pPr>
        <w:pStyle w:val="CommentText"/>
      </w:pPr>
      <w:r>
        <w:rPr>
          <w:rStyle w:val="CommentReference"/>
        </w:rPr>
        <w:annotationRef/>
      </w:r>
      <w:r>
        <w:t xml:space="preserve">When? This suggests that they never feed. </w:t>
      </w:r>
    </w:p>
  </w:comment>
  <w:comment w:id="24" w:author="Brown,James T" w:date="2017-10-02T20:55:00Z" w:initials="BT">
    <w:p w14:paraId="70289F66" w14:textId="77777777" w:rsidR="005F739E" w:rsidRDefault="005F739E" w:rsidP="00FC63CE">
      <w:pPr>
        <w:pStyle w:val="CommentText"/>
      </w:pPr>
      <w:r>
        <w:rPr>
          <w:rStyle w:val="CommentReference"/>
        </w:rPr>
        <w:annotationRef/>
      </w:r>
      <w:r>
        <w:t>Understood and reworded.</w:t>
      </w:r>
    </w:p>
  </w:comment>
  <w:comment w:id="25" w:author="Brown,James T" w:date="2017-10-12T19:42:00Z" w:initials="BT">
    <w:p w14:paraId="06790D4A" w14:textId="53382BCD" w:rsidR="005F739E" w:rsidRDefault="005F739E">
      <w:pPr>
        <w:pStyle w:val="CommentText"/>
      </w:pPr>
      <w:r>
        <w:rPr>
          <w:rStyle w:val="CommentReference"/>
        </w:rPr>
        <w:annotationRef/>
      </w:r>
      <w:r>
        <w:t>Understood.</w:t>
      </w:r>
    </w:p>
  </w:comment>
  <w:comment w:id="26" w:author="Dan Hahn" w:date="2017-10-11T10:01:00Z" w:initials="DH">
    <w:p w14:paraId="5804B4FB" w14:textId="5C48D3D7" w:rsidR="005F739E" w:rsidRDefault="005F739E">
      <w:pPr>
        <w:pStyle w:val="CommentText"/>
      </w:pPr>
      <w:r>
        <w:rPr>
          <w:rStyle w:val="CommentReference"/>
        </w:rPr>
        <w:annotationRef/>
      </w:r>
      <w:r>
        <w:t xml:space="preserve">How can you say this more easily? </w:t>
      </w:r>
    </w:p>
  </w:comment>
  <w:comment w:id="27" w:author="Brown,James T" w:date="2017-10-15T19:23:00Z" w:initials="BT">
    <w:p w14:paraId="1F914480" w14:textId="481CDCA7" w:rsidR="005F739E" w:rsidRDefault="005F739E">
      <w:pPr>
        <w:pStyle w:val="CommentText"/>
      </w:pPr>
      <w:r>
        <w:rPr>
          <w:rStyle w:val="CommentReference"/>
        </w:rPr>
        <w:annotationRef/>
      </w:r>
      <w:r>
        <w:rPr>
          <w:rStyle w:val="CommentReference"/>
        </w:rPr>
        <w:annotationRef/>
      </w:r>
      <w:r>
        <w:rPr>
          <w:rStyle w:val="CommentReference"/>
        </w:rPr>
        <w:annotationRef/>
      </w:r>
      <w:r>
        <w:t>Attempted a reword……it is definitely better</w:t>
      </w:r>
      <w:proofErr w:type="gramStart"/>
      <w:r>
        <w:t>….well</w:t>
      </w:r>
      <w:proofErr w:type="gramEnd"/>
      <w:r>
        <w:t xml:space="preserve"> is it </w:t>
      </w:r>
      <w:proofErr w:type="spellStart"/>
      <w:r>
        <w:t>james</w:t>
      </w:r>
      <w:proofErr w:type="spellEnd"/>
      <w:r>
        <w:t>….</w:t>
      </w:r>
    </w:p>
  </w:comment>
  <w:comment w:id="33" w:author="Dan Hahn" w:date="2017-10-22T15:32:00Z" w:initials="DH">
    <w:p w14:paraId="11652D1A" w14:textId="0E653A9F" w:rsidR="005F739E" w:rsidRDefault="005F739E">
      <w:pPr>
        <w:pStyle w:val="CommentText"/>
      </w:pPr>
      <w:r>
        <w:rPr>
          <w:rStyle w:val="CommentReference"/>
        </w:rPr>
        <w:annotationRef/>
      </w:r>
      <w:r>
        <w:t xml:space="preserve">The second half of this sentence is poorly written, do not use and…and…, break up a list to be clear and concise. </w:t>
      </w:r>
    </w:p>
  </w:comment>
  <w:comment w:id="38" w:author="Dan Hahn" w:date="2017-10-22T15:36:00Z" w:initials="DH">
    <w:p w14:paraId="4AC1DD90" w14:textId="5766A875" w:rsidR="005F739E" w:rsidRDefault="005F739E">
      <w:pPr>
        <w:pStyle w:val="CommentText"/>
      </w:pPr>
      <w:r>
        <w:rPr>
          <w:rStyle w:val="CommentReference"/>
        </w:rPr>
        <w:annotationRef/>
      </w:r>
      <w:r>
        <w:t>Please never end a sentence with a hanging idea like this…is crucial for what?</w:t>
      </w:r>
    </w:p>
  </w:comment>
  <w:comment w:id="40" w:author="Dan Hahn" w:date="2017-10-22T15:37:00Z" w:initials="DH">
    <w:p w14:paraId="3D901E38" w14:textId="384CC53D" w:rsidR="005F739E" w:rsidRDefault="005F739E">
      <w:pPr>
        <w:pStyle w:val="CommentText"/>
      </w:pPr>
      <w:r>
        <w:rPr>
          <w:rStyle w:val="CommentReference"/>
        </w:rPr>
        <w:annotationRef/>
      </w:r>
      <w:r>
        <w:t xml:space="preserve">To what? </w:t>
      </w:r>
    </w:p>
  </w:comment>
  <w:comment w:id="41" w:author="Dan Hahn" w:date="2017-10-22T15:40:00Z" w:initials="DH">
    <w:p w14:paraId="19A61B10" w14:textId="3A73F8DE" w:rsidR="005F739E" w:rsidRDefault="005F739E">
      <w:pPr>
        <w:pStyle w:val="CommentText"/>
      </w:pPr>
      <w:r>
        <w:rPr>
          <w:rStyle w:val="CommentReference"/>
        </w:rPr>
        <w:annotationRef/>
      </w:r>
      <w:r>
        <w:t xml:space="preserve">Please use commas to break up </w:t>
      </w:r>
      <w:proofErr w:type="spellStart"/>
      <w:r>
        <w:t>paerts</w:t>
      </w:r>
      <w:proofErr w:type="spellEnd"/>
      <w:r>
        <w:t xml:space="preserve"> within a sentence. </w:t>
      </w:r>
    </w:p>
  </w:comment>
  <w:comment w:id="44" w:author="Dan Hahn" w:date="2017-10-11T10:14:00Z" w:initials="DH">
    <w:p w14:paraId="69B32454" w14:textId="3A704D78" w:rsidR="005F739E" w:rsidRDefault="005F739E">
      <w:pPr>
        <w:pStyle w:val="CommentText"/>
      </w:pPr>
      <w:r>
        <w:rPr>
          <w:rStyle w:val="CommentReference"/>
        </w:rPr>
        <w:annotationRef/>
      </w:r>
      <w:r>
        <w:t xml:space="preserve">This statement does not make good sense, please rephrase. </w:t>
      </w:r>
    </w:p>
  </w:comment>
  <w:comment w:id="45" w:author="Brown,James T" w:date="2017-10-12T19:44:00Z" w:initials="BT">
    <w:p w14:paraId="0D25379E" w14:textId="32E2CD43" w:rsidR="005F739E" w:rsidRDefault="005F739E">
      <w:pPr>
        <w:pStyle w:val="CommentText"/>
      </w:pPr>
      <w:r>
        <w:rPr>
          <w:rStyle w:val="CommentReference"/>
        </w:rPr>
        <w:annotationRef/>
      </w:r>
      <w:r>
        <w:t>Understood.</w:t>
      </w:r>
    </w:p>
  </w:comment>
  <w:comment w:id="48" w:author="Dan Hahn" w:date="2017-10-22T15:42:00Z" w:initials="DH">
    <w:p w14:paraId="48D71227" w14:textId="02D7635F" w:rsidR="005F739E" w:rsidRDefault="005F739E">
      <w:pPr>
        <w:pStyle w:val="CommentText"/>
      </w:pPr>
      <w:r>
        <w:rPr>
          <w:rStyle w:val="CommentReference"/>
        </w:rPr>
        <w:annotationRef/>
      </w:r>
      <w:r>
        <w:t xml:space="preserve">What do you mean here? Why not just say that they predict seasonal change? </w:t>
      </w:r>
    </w:p>
  </w:comment>
  <w:comment w:id="50" w:author="Dan Hahn" w:date="2017-10-22T15:47:00Z" w:initials="DH">
    <w:p w14:paraId="623AF58C" w14:textId="3ADA6C56" w:rsidR="005F739E" w:rsidRDefault="005F739E">
      <w:pPr>
        <w:pStyle w:val="CommentText"/>
      </w:pPr>
      <w:r>
        <w:rPr>
          <w:rStyle w:val="CommentReference"/>
        </w:rPr>
        <w:annotationRef/>
      </w:r>
      <w:r>
        <w:t xml:space="preserve">What do you mean here? Photoperiod should not change on the timescale of anthropogenic temperature changes, so why say remain relatively constant rather than just saying constant? </w:t>
      </w:r>
    </w:p>
  </w:comment>
  <w:comment w:id="51" w:author="Dan Hahn" w:date="2017-10-22T15:47:00Z" w:initials="DH">
    <w:p w14:paraId="687B04B1" w14:textId="3AB01071" w:rsidR="005F739E" w:rsidRDefault="005F739E">
      <w:pPr>
        <w:pStyle w:val="CommentText"/>
      </w:pPr>
      <w:r>
        <w:rPr>
          <w:rStyle w:val="CommentReference"/>
        </w:rPr>
        <w:annotationRef/>
      </w:r>
      <w:r>
        <w:t xml:space="preserve">How can you say this better? </w:t>
      </w:r>
    </w:p>
  </w:comment>
  <w:comment w:id="52" w:author="Dan Hahn" w:date="2017-10-22T15:47:00Z" w:initials="DH">
    <w:p w14:paraId="3B24EABE" w14:textId="45A9A4C6" w:rsidR="005F739E" w:rsidRDefault="005F739E">
      <w:pPr>
        <w:pStyle w:val="CommentText"/>
      </w:pPr>
      <w:r>
        <w:rPr>
          <w:rStyle w:val="CommentReference"/>
        </w:rPr>
        <w:annotationRef/>
      </w:r>
      <w:r>
        <w:t>This is clear and concise!</w:t>
      </w:r>
    </w:p>
  </w:comment>
  <w:comment w:id="55" w:author="Dan Hahn" w:date="2017-10-22T15:48:00Z" w:initials="DH">
    <w:p w14:paraId="17F93136" w14:textId="6114225D" w:rsidR="005F739E" w:rsidRDefault="005F739E">
      <w:pPr>
        <w:pStyle w:val="CommentText"/>
      </w:pPr>
      <w:r>
        <w:rPr>
          <w:rStyle w:val="CommentReference"/>
        </w:rPr>
        <w:annotationRef/>
      </w:r>
      <w:r>
        <w:t xml:space="preserve">I am not loving this part of the sentence, but it does not absolutely have to be changed. </w:t>
      </w:r>
    </w:p>
  </w:comment>
  <w:comment w:id="57" w:author="Dan Hahn" w:date="2017-10-22T15:49:00Z" w:initials="DH">
    <w:p w14:paraId="5C7736F4" w14:textId="3C035D4A" w:rsidR="005F739E" w:rsidRDefault="005F739E">
      <w:pPr>
        <w:pStyle w:val="CommentText"/>
      </w:pPr>
      <w:r>
        <w:rPr>
          <w:rStyle w:val="CommentReference"/>
        </w:rPr>
        <w:annotationRef/>
      </w:r>
      <w:r>
        <w:t xml:space="preserve">Please break up this long and confusing sentence into several smaller ones. </w:t>
      </w:r>
    </w:p>
  </w:comment>
  <w:comment w:id="58" w:author="Dan Hahn" w:date="2017-10-22T15:49:00Z" w:initials="DH">
    <w:p w14:paraId="681EC209" w14:textId="43A0DDFE" w:rsidR="005F739E" w:rsidRDefault="005F739E">
      <w:pPr>
        <w:pStyle w:val="CommentText"/>
      </w:pPr>
      <w:r>
        <w:rPr>
          <w:rStyle w:val="CommentReference"/>
        </w:rPr>
        <w:annotationRef/>
      </w:r>
      <w:r>
        <w:t>Perfectly stated!</w:t>
      </w:r>
    </w:p>
  </w:comment>
  <w:comment w:id="62" w:author="Dan Hahn" w:date="2017-10-11T10:16:00Z" w:initials="DH">
    <w:p w14:paraId="0F54DE34" w14:textId="538350E2" w:rsidR="005F739E" w:rsidRDefault="005F739E">
      <w:pPr>
        <w:pStyle w:val="CommentText"/>
      </w:pPr>
      <w:r>
        <w:rPr>
          <w:rStyle w:val="CommentReference"/>
        </w:rPr>
        <w:annotationRef/>
      </w:r>
      <w:r>
        <w:t xml:space="preserve">This paragraph is finally in great shape! </w:t>
      </w:r>
    </w:p>
  </w:comment>
  <w:comment w:id="65" w:author="Dan Hahn" w:date="2017-10-22T15:57:00Z" w:initials="DH">
    <w:p w14:paraId="5698242F" w14:textId="070D4A68" w:rsidR="005F739E" w:rsidRDefault="005F739E">
      <w:pPr>
        <w:pStyle w:val="CommentText"/>
      </w:pPr>
      <w:r>
        <w:rPr>
          <w:rStyle w:val="CommentReference"/>
        </w:rPr>
        <w:annotationRef/>
      </w:r>
      <w:r>
        <w:t xml:space="preserve">This paragraph too is finally excellent. </w:t>
      </w:r>
    </w:p>
  </w:comment>
  <w:comment w:id="66" w:author="Dan Hahn" w:date="2017-10-22T15:58:00Z" w:initials="DH">
    <w:p w14:paraId="23EC3DFE" w14:textId="56874CBA" w:rsidR="005F739E" w:rsidRDefault="005F739E">
      <w:pPr>
        <w:pStyle w:val="CommentText"/>
      </w:pPr>
      <w:r>
        <w:rPr>
          <w:rStyle w:val="CommentReference"/>
        </w:rPr>
        <w:annotationRef/>
      </w:r>
      <w:r>
        <w:t xml:space="preserve">I do not understand this sentence. Don’t all insects that have undergone diapause need to meet the energetic demands of life after diapause? </w:t>
      </w:r>
    </w:p>
  </w:comment>
  <w:comment w:id="69" w:author="Dan Hahn" w:date="2017-10-22T16:00:00Z" w:initials="DH">
    <w:p w14:paraId="7656C560" w14:textId="170DCCD2" w:rsidR="005F739E" w:rsidRDefault="005F739E">
      <w:pPr>
        <w:pStyle w:val="CommentText"/>
      </w:pPr>
      <w:r>
        <w:rPr>
          <w:rStyle w:val="CommentReference"/>
        </w:rPr>
        <w:annotationRef/>
      </w:r>
      <w:r>
        <w:t xml:space="preserve">More lipids than what? You must be clear in each sentence. </w:t>
      </w:r>
    </w:p>
  </w:comment>
  <w:comment w:id="70" w:author="Dan Hahn" w:date="2017-10-22T16:02:00Z" w:initials="DH">
    <w:p w14:paraId="07774E10" w14:textId="011BC185" w:rsidR="005F739E" w:rsidRDefault="005F739E">
      <w:pPr>
        <w:pStyle w:val="CommentText"/>
      </w:pPr>
      <w:r>
        <w:rPr>
          <w:rStyle w:val="CommentReference"/>
        </w:rPr>
        <w:annotationRef/>
      </w:r>
      <w:r>
        <w:t xml:space="preserve">Do you have these two photoperiods reversed? Short days typically induce diapause. </w:t>
      </w:r>
    </w:p>
  </w:comment>
  <w:comment w:id="73" w:author="Dan Hahn" w:date="2017-10-22T16:03:00Z" w:initials="DH">
    <w:p w14:paraId="488A212B" w14:textId="0876EE0B" w:rsidR="005F739E" w:rsidRDefault="005F739E">
      <w:pPr>
        <w:pStyle w:val="CommentText"/>
      </w:pPr>
      <w:r>
        <w:rPr>
          <w:rStyle w:val="CommentReference"/>
        </w:rPr>
        <w:annotationRef/>
      </w:r>
      <w:r>
        <w:t xml:space="preserve">Make sure to put the appropriate words to establish causality or potential causality in a sentence when you wish to make that inference. </w:t>
      </w:r>
    </w:p>
  </w:comment>
  <w:comment w:id="76" w:author="Dan Hahn" w:date="2017-10-22T16:04:00Z" w:initials="DH">
    <w:p w14:paraId="0041FD2E" w14:textId="452CB9B2" w:rsidR="005F739E" w:rsidRDefault="005F739E">
      <w:pPr>
        <w:pStyle w:val="CommentText"/>
      </w:pPr>
      <w:r>
        <w:rPr>
          <w:rStyle w:val="CommentReference"/>
        </w:rPr>
        <w:annotationRef/>
      </w:r>
      <w:r>
        <w:t xml:space="preserve">DO you mean climate change losers? If so, say it clearly. </w:t>
      </w:r>
    </w:p>
  </w:comment>
  <w:comment w:id="79" w:author="Dan Hahn" w:date="2017-10-22T16:04:00Z" w:initials="DH">
    <w:p w14:paraId="5596E0A1" w14:textId="4C2E0841" w:rsidR="005F739E" w:rsidRDefault="005F739E">
      <w:pPr>
        <w:pStyle w:val="CommentText"/>
      </w:pPr>
      <w:r>
        <w:rPr>
          <w:rStyle w:val="CommentReference"/>
        </w:rPr>
        <w:annotationRef/>
      </w:r>
      <w:r>
        <w:t xml:space="preserve">Than what? </w:t>
      </w:r>
    </w:p>
  </w:comment>
  <w:comment w:id="80" w:author="Dan Hahn" w:date="2017-10-22T16:05:00Z" w:initials="DH">
    <w:p w14:paraId="5FDCAAC8" w14:textId="7436FE76" w:rsidR="005F739E" w:rsidRDefault="005F739E">
      <w:pPr>
        <w:pStyle w:val="CommentText"/>
      </w:pPr>
      <w:r>
        <w:rPr>
          <w:rStyle w:val="CommentReference"/>
        </w:rPr>
        <w:annotationRef/>
      </w:r>
      <w:r>
        <w:t>This is better stated than in the previous draft.</w:t>
      </w:r>
    </w:p>
  </w:comment>
  <w:comment w:id="77" w:author="Dan Hahn" w:date="2017-10-11T10:23:00Z" w:initials="DH">
    <w:p w14:paraId="13F761DF" w14:textId="14759177" w:rsidR="005F739E" w:rsidRDefault="005F739E">
      <w:pPr>
        <w:pStyle w:val="CommentText"/>
      </w:pPr>
      <w:r>
        <w:rPr>
          <w:rStyle w:val="CommentReference"/>
        </w:rPr>
        <w:annotationRef/>
      </w:r>
      <w:r>
        <w:t xml:space="preserve">What about warmer winter temperatures? You have missed this critical concept. </w:t>
      </w:r>
    </w:p>
  </w:comment>
  <w:comment w:id="78" w:author="Brown,James T" w:date="2017-10-16T01:00:00Z" w:initials="BT">
    <w:p w14:paraId="061F6D90" w14:textId="5CB073CE" w:rsidR="005F739E" w:rsidRDefault="005F739E">
      <w:pPr>
        <w:pStyle w:val="CommentText"/>
      </w:pPr>
      <w:r>
        <w:rPr>
          <w:rStyle w:val="CommentReference"/>
        </w:rPr>
        <w:annotationRef/>
      </w:r>
      <w:r>
        <w:t>Understood.</w:t>
      </w:r>
    </w:p>
  </w:comment>
  <w:comment w:id="82" w:author="Dan Hahn" w:date="2017-10-22T16:10:00Z" w:initials="DH">
    <w:p w14:paraId="46F8C693" w14:textId="64AE8F0C" w:rsidR="005F739E" w:rsidRDefault="005F739E">
      <w:pPr>
        <w:pStyle w:val="CommentText"/>
      </w:pPr>
      <w:r>
        <w:rPr>
          <w:rStyle w:val="CommentReference"/>
        </w:rPr>
        <w:annotationRef/>
      </w:r>
      <w:r>
        <w:t xml:space="preserve">I do not understand your logic here. Why not flip this around and say that by knowing how much nutrients are stored and current vs </w:t>
      </w:r>
      <w:proofErr w:type="gramStart"/>
      <w:r>
        <w:t>future  demand</w:t>
      </w:r>
      <w:proofErr w:type="gramEnd"/>
      <w:r>
        <w:t xml:space="preserve"> for nutrients you can predict a likelihood for being a winner or loser? </w:t>
      </w:r>
    </w:p>
  </w:comment>
  <w:comment w:id="83" w:author="Dan Hahn" w:date="2017-10-22T18:19:00Z" w:initials="DH">
    <w:p w14:paraId="1981CF73" w14:textId="22139672" w:rsidR="005F739E" w:rsidRDefault="005F739E">
      <w:pPr>
        <w:pStyle w:val="CommentText"/>
      </w:pPr>
      <w:r>
        <w:rPr>
          <w:rStyle w:val="CommentReference"/>
        </w:rPr>
        <w:annotationRef/>
      </w:r>
      <w:r>
        <w:t xml:space="preserve">What concentrations? </w:t>
      </w:r>
    </w:p>
  </w:comment>
  <w:comment w:id="106" w:author="Dan Hahn" w:date="2017-10-22T18:25:00Z" w:initials="DH">
    <w:p w14:paraId="5F37F532" w14:textId="29A6F872" w:rsidR="005F739E" w:rsidRDefault="005F739E">
      <w:pPr>
        <w:pStyle w:val="CommentText"/>
      </w:pPr>
      <w:r>
        <w:rPr>
          <w:rStyle w:val="CommentReference"/>
        </w:rPr>
        <w:annotationRef/>
      </w:r>
      <w:r>
        <w:t xml:space="preserve">Strictly, this is not the purpose of the study. Why not start out with your predictions or </w:t>
      </w:r>
      <w:proofErr w:type="spellStart"/>
      <w:r>
        <w:t>hypotheisis</w:t>
      </w:r>
      <w:proofErr w:type="spellEnd"/>
    </w:p>
  </w:comment>
  <w:comment w:id="109" w:author="Dan Hahn" w:date="2017-10-11T10:33:00Z" w:initials="DH">
    <w:p w14:paraId="07103DE8" w14:textId="77777777" w:rsidR="005F739E" w:rsidRDefault="005F739E" w:rsidP="00EE68B1">
      <w:pPr>
        <w:pStyle w:val="CommentText"/>
      </w:pPr>
      <w:r>
        <w:rPr>
          <w:rStyle w:val="CommentReference"/>
        </w:rPr>
        <w:annotationRef/>
      </w:r>
      <w:r>
        <w:t>This is not useful…what are they different in?</w:t>
      </w:r>
    </w:p>
  </w:comment>
  <w:comment w:id="108" w:author="Brown,James T" w:date="2017-10-18T22:32:00Z" w:initials="BT">
    <w:p w14:paraId="5AD3669D" w14:textId="65FFAA95" w:rsidR="005F739E" w:rsidRDefault="005F739E">
      <w:pPr>
        <w:pStyle w:val="CommentText"/>
      </w:pPr>
      <w:r>
        <w:rPr>
          <w:rStyle w:val="CommentReference"/>
        </w:rPr>
        <w:annotationRef/>
      </w:r>
      <w:r>
        <w:t>Understood.</w:t>
      </w:r>
    </w:p>
  </w:comment>
  <w:comment w:id="107" w:author="Dan Hahn" w:date="2017-10-22T18:26:00Z" w:initials="DH">
    <w:p w14:paraId="0595EADC" w14:textId="078A5398" w:rsidR="005F739E" w:rsidRDefault="005F739E">
      <w:pPr>
        <w:pStyle w:val="CommentText"/>
      </w:pPr>
      <w:r>
        <w:rPr>
          <w:rStyle w:val="CommentReference"/>
        </w:rPr>
        <w:annotationRef/>
      </w:r>
      <w:r>
        <w:t xml:space="preserve">Please rephrase to frame this from the perspective of the diapause and non-diapause forms in each pheromone race. </w:t>
      </w:r>
    </w:p>
  </w:comment>
  <w:comment w:id="110" w:author="Dan Hahn" w:date="2017-10-22T18:26:00Z" w:initials="DH">
    <w:p w14:paraId="60B59A6D" w14:textId="6C7C00FE" w:rsidR="005F739E" w:rsidRDefault="005F739E">
      <w:pPr>
        <w:pStyle w:val="CommentText"/>
      </w:pPr>
      <w:r>
        <w:rPr>
          <w:rStyle w:val="CommentReference"/>
        </w:rPr>
        <w:annotationRef/>
      </w:r>
      <w:r>
        <w:t>This is not a sentence. Why is it here?</w:t>
      </w:r>
    </w:p>
  </w:comment>
  <w:comment w:id="111" w:author="Dan Hahn" w:date="2017-10-22T18:26:00Z" w:initials="DH">
    <w:p w14:paraId="6C3EFF77" w14:textId="182D9FD4" w:rsidR="005F739E" w:rsidRDefault="005F739E">
      <w:pPr>
        <w:pStyle w:val="CommentText"/>
      </w:pPr>
      <w:r>
        <w:rPr>
          <w:rStyle w:val="CommentReference"/>
        </w:rPr>
        <w:annotationRef/>
      </w:r>
      <w:r>
        <w:t xml:space="preserve">What metabolic intermediates? </w:t>
      </w:r>
    </w:p>
  </w:comment>
  <w:comment w:id="112" w:author="Dan Hahn" w:date="2017-10-22T18:27:00Z" w:initials="DH">
    <w:p w14:paraId="2959496E" w14:textId="25FB3878" w:rsidR="005F739E" w:rsidRDefault="005F739E">
      <w:pPr>
        <w:pStyle w:val="CommentText"/>
      </w:pPr>
      <w:r>
        <w:rPr>
          <w:rStyle w:val="CommentReference"/>
        </w:rPr>
        <w:annotationRef/>
      </w:r>
      <w:r>
        <w:t xml:space="preserve">Your study will not address this as it is currently </w:t>
      </w:r>
    </w:p>
  </w:comment>
  <w:comment w:id="113" w:author="Dan Hahn" w:date="2017-10-22T18:31:00Z" w:initials="DH">
    <w:p w14:paraId="34992D41" w14:textId="3898D9B4" w:rsidR="005F739E" w:rsidRDefault="005F739E">
      <w:pPr>
        <w:pStyle w:val="CommentText"/>
      </w:pPr>
      <w:r>
        <w:rPr>
          <w:rStyle w:val="CommentReference"/>
        </w:rPr>
        <w:annotationRef/>
      </w:r>
      <w:r>
        <w:t xml:space="preserve">This is not a sentence – you must always have a subject and a predicate. </w:t>
      </w:r>
    </w:p>
  </w:comment>
  <w:comment w:id="114" w:author="Dan Hahn" w:date="2017-10-22T18:31:00Z" w:initials="DH">
    <w:p w14:paraId="5AE4A468" w14:textId="2E44D114" w:rsidR="005F739E" w:rsidRDefault="005F739E">
      <w:pPr>
        <w:pStyle w:val="CommentText"/>
      </w:pPr>
      <w:r>
        <w:rPr>
          <w:rStyle w:val="CommentReference"/>
        </w:rPr>
        <w:annotationRef/>
      </w:r>
      <w:r>
        <w:t xml:space="preserve">Why are you fixated on the availability of nutrients? Why not just say seasonal stress?  </w:t>
      </w:r>
    </w:p>
  </w:comment>
  <w:comment w:id="120" w:author="Dan Hahn" w:date="2017-10-11T10:34:00Z" w:initials="DH">
    <w:p w14:paraId="5F366630" w14:textId="77777777" w:rsidR="005F739E" w:rsidRDefault="005F739E" w:rsidP="00DA1F76">
      <w:pPr>
        <w:pStyle w:val="CommentText"/>
      </w:pPr>
      <w:r>
        <w:rPr>
          <w:rStyle w:val="CommentReference"/>
        </w:rPr>
        <w:annotationRef/>
      </w:r>
      <w:r>
        <w:t xml:space="preserve">These are all justifications that should come after you describe the biological phenomenon. </w:t>
      </w:r>
    </w:p>
  </w:comment>
  <w:comment w:id="121" w:author="Brown,James T" w:date="2017-10-18T22:32:00Z" w:initials="BT">
    <w:p w14:paraId="59086258" w14:textId="71180C22" w:rsidR="005F739E" w:rsidRDefault="005F739E">
      <w:pPr>
        <w:pStyle w:val="CommentText"/>
      </w:pPr>
      <w:r>
        <w:rPr>
          <w:rStyle w:val="CommentReference"/>
        </w:rPr>
        <w:annotationRef/>
      </w:r>
      <w:r>
        <w:t>Understood.</w:t>
      </w:r>
    </w:p>
  </w:comment>
  <w:comment w:id="123" w:author="Dan Hahn" w:date="2017-10-22T18:35:00Z" w:initials="DH">
    <w:p w14:paraId="7D5059C0" w14:textId="478EF70B" w:rsidR="005F739E" w:rsidRDefault="005F739E">
      <w:pPr>
        <w:pStyle w:val="CommentText"/>
      </w:pPr>
      <w:r>
        <w:rPr>
          <w:rStyle w:val="CommentReference"/>
        </w:rPr>
        <w:annotationRef/>
      </w:r>
      <w:r>
        <w:t>You are using the wrong phrasing. Please do not say can be approximated by in science. Instead say what you are testing, …will be associated with…</w:t>
      </w:r>
    </w:p>
  </w:comment>
  <w:comment w:id="128" w:author="Dan Hahn" w:date="2017-10-22T18:37:00Z" w:initials="DH">
    <w:p w14:paraId="5745A572" w14:textId="45A55F9D" w:rsidR="005F739E" w:rsidRDefault="005F739E">
      <w:pPr>
        <w:pStyle w:val="CommentText"/>
      </w:pPr>
      <w:r>
        <w:rPr>
          <w:rStyle w:val="CommentReference"/>
        </w:rPr>
        <w:annotationRef/>
      </w:r>
      <w:r>
        <w:t xml:space="preserve">Rephrase this to be consistent with the previous sentences and to say whether you expect the two genotypes to differ in nutrient reserves during the non-diapause portion of their lifecycle. </w:t>
      </w:r>
    </w:p>
  </w:comment>
  <w:comment w:id="133" w:author="Dan Hahn" w:date="2017-10-22T18:38:00Z" w:initials="DH">
    <w:p w14:paraId="73293A1B" w14:textId="74CD54E4" w:rsidR="005F739E" w:rsidRDefault="005F739E">
      <w:pPr>
        <w:pStyle w:val="CommentText"/>
      </w:pPr>
      <w:r>
        <w:rPr>
          <w:rStyle w:val="CommentReference"/>
        </w:rPr>
        <w:annotationRef/>
      </w:r>
      <w:r>
        <w:t xml:space="preserve">Disrupt is an inherently negative word, so it cannot be used to describe winners. </w:t>
      </w:r>
    </w:p>
  </w:comment>
  <w:comment w:id="138" w:author="Dan Hahn" w:date="2017-10-11T10:38:00Z" w:initials="DH">
    <w:p w14:paraId="749C18CE" w14:textId="77777777" w:rsidR="005F739E" w:rsidRDefault="005F739E" w:rsidP="00FF02A8">
      <w:pPr>
        <w:pStyle w:val="CommentText"/>
      </w:pPr>
      <w:r>
        <w:rPr>
          <w:rStyle w:val="CommentReference"/>
        </w:rPr>
        <w:annotationRef/>
      </w:r>
      <w:r>
        <w:t xml:space="preserve">Please rephrase this. </w:t>
      </w:r>
    </w:p>
  </w:comment>
  <w:comment w:id="139" w:author="Brown,James T" w:date="2017-10-15T18:43:00Z" w:initials="BT">
    <w:p w14:paraId="23708FB3" w14:textId="77777777" w:rsidR="005F739E" w:rsidRDefault="005F739E" w:rsidP="00FF02A8">
      <w:pPr>
        <w:pStyle w:val="CommentText"/>
      </w:pPr>
      <w:r>
        <w:rPr>
          <w:rStyle w:val="CommentReference"/>
        </w:rPr>
        <w:annotationRef/>
      </w:r>
      <w:r>
        <w:t>Understood.</w:t>
      </w:r>
    </w:p>
  </w:comment>
  <w:comment w:id="140" w:author="Dan Hahn" w:date="2017-10-11T10:38:00Z" w:initials="DH">
    <w:p w14:paraId="3045790E" w14:textId="77777777" w:rsidR="005F739E" w:rsidRDefault="005F739E" w:rsidP="00FF02A8">
      <w:pPr>
        <w:pStyle w:val="CommentText"/>
      </w:pPr>
      <w:r>
        <w:rPr>
          <w:rStyle w:val="CommentReference"/>
        </w:rPr>
        <w:annotationRef/>
      </w:r>
      <w:r>
        <w:t xml:space="preserve">Yes! Good </w:t>
      </w:r>
    </w:p>
  </w:comment>
  <w:comment w:id="144" w:author="Dan Hahn" w:date="2017-10-11T10:39:00Z" w:initials="DH">
    <w:p w14:paraId="09D66CD6" w14:textId="11230D63" w:rsidR="005F739E" w:rsidRDefault="005F739E">
      <w:pPr>
        <w:pStyle w:val="CommentText"/>
      </w:pPr>
      <w:r>
        <w:rPr>
          <w:rStyle w:val="CommentReference"/>
        </w:rPr>
        <w:annotationRef/>
      </w:r>
      <w:r>
        <w:t xml:space="preserve">Somewhere above </w:t>
      </w:r>
      <w:proofErr w:type="spellStart"/>
      <w:r>
        <w:t>int</w:t>
      </w:r>
      <w:proofErr w:type="spellEnd"/>
      <w:r>
        <w:t xml:space="preserve"> your ECB section you should talk about the ECB pheromone forms. </w:t>
      </w:r>
    </w:p>
  </w:comment>
  <w:comment w:id="145" w:author="Brown,James T" w:date="2017-10-15T18:28:00Z" w:initials="BT">
    <w:p w14:paraId="6DDBB600" w14:textId="258E499D" w:rsidR="005F739E" w:rsidRDefault="005F739E">
      <w:pPr>
        <w:pStyle w:val="CommentText"/>
      </w:pPr>
      <w:r>
        <w:rPr>
          <w:rStyle w:val="CommentReference"/>
        </w:rPr>
        <w:annotationRef/>
      </w:r>
      <w:r>
        <w:t>Understood.</w:t>
      </w:r>
    </w:p>
  </w:comment>
  <w:comment w:id="151" w:author="Dan Hahn" w:date="2017-10-11T10:40:00Z" w:initials="DH">
    <w:p w14:paraId="69DD7A71" w14:textId="0DE5D21C" w:rsidR="005F739E" w:rsidRDefault="005F739E">
      <w:pPr>
        <w:pStyle w:val="CommentText"/>
      </w:pPr>
      <w:r>
        <w:rPr>
          <w:rStyle w:val="CommentReference"/>
        </w:rPr>
        <w:annotationRef/>
      </w:r>
      <w:r>
        <w:t xml:space="preserve">Starting when? At hatching? </w:t>
      </w:r>
    </w:p>
  </w:comment>
  <w:comment w:id="152" w:author="Brown,James T" w:date="2017-10-15T18:32:00Z" w:initials="BT">
    <w:p w14:paraId="4C0E5249" w14:textId="4517CC4E" w:rsidR="005F739E" w:rsidRDefault="005F739E">
      <w:pPr>
        <w:pStyle w:val="CommentText"/>
      </w:pPr>
      <w:r>
        <w:rPr>
          <w:rStyle w:val="CommentReference"/>
        </w:rPr>
        <w:annotationRef/>
      </w:r>
      <w:r>
        <w:t>Understood.</w:t>
      </w:r>
    </w:p>
  </w:comment>
  <w:comment w:id="159" w:author="Dan Hahn" w:date="2017-10-11T10:42:00Z" w:initials="DH">
    <w:p w14:paraId="28B54803" w14:textId="776784F1" w:rsidR="005F739E" w:rsidRDefault="005F739E">
      <w:pPr>
        <w:pStyle w:val="CommentText"/>
      </w:pPr>
      <w:r>
        <w:rPr>
          <w:rStyle w:val="CommentReference"/>
        </w:rPr>
        <w:annotationRef/>
      </w:r>
      <w:r>
        <w:t xml:space="preserve">Where do you tell me that ECB diapauses as a post-feeding wandering larva? </w:t>
      </w:r>
    </w:p>
  </w:comment>
  <w:comment w:id="160" w:author="Brown,James T" w:date="2017-10-15T18:36:00Z" w:initials="BT">
    <w:p w14:paraId="690048B8" w14:textId="02048DD8" w:rsidR="005F739E" w:rsidRDefault="005F739E">
      <w:pPr>
        <w:pStyle w:val="CommentText"/>
      </w:pPr>
      <w:r>
        <w:rPr>
          <w:rStyle w:val="CommentReference"/>
        </w:rPr>
        <w:annotationRef/>
      </w:r>
      <w:r>
        <w:t>Understood.</w:t>
      </w:r>
    </w:p>
  </w:comment>
  <w:comment w:id="162" w:author="Dan Hahn" w:date="2017-10-22T19:45:00Z" w:initials="DH">
    <w:p w14:paraId="171CA8CE" w14:textId="35FADDF1" w:rsidR="005F739E" w:rsidRDefault="005F739E">
      <w:pPr>
        <w:pStyle w:val="CommentText"/>
      </w:pPr>
      <w:r>
        <w:rPr>
          <w:rStyle w:val="CommentReference"/>
        </w:rPr>
        <w:annotationRef/>
      </w:r>
      <w:r>
        <w:t xml:space="preserve">How many different cohorts will be tested? Give me more details about the sampling design. </w:t>
      </w:r>
    </w:p>
  </w:comment>
  <w:comment w:id="164" w:author="Dan Hahn" w:date="2017-08-28T13:31:00Z" w:initials="DH">
    <w:p w14:paraId="7820D8D8" w14:textId="6135E85E" w:rsidR="005F739E" w:rsidRDefault="005F739E">
      <w:pPr>
        <w:pStyle w:val="CommentText"/>
      </w:pPr>
      <w:r>
        <w:rPr>
          <w:rStyle w:val="CommentReference"/>
        </w:rPr>
        <w:annotationRef/>
      </w:r>
      <w:r>
        <w:t xml:space="preserve">Please rewrite the concept of a solvent gradient, and specifically the gradient you use, for clarity and conciseness. </w:t>
      </w:r>
    </w:p>
  </w:comment>
  <w:comment w:id="165" w:author="Brown,James T" w:date="2017-09-30T22:15:00Z" w:initials="BT">
    <w:p w14:paraId="39CAF559" w14:textId="77CBEADF" w:rsidR="005F739E" w:rsidRDefault="005F739E">
      <w:pPr>
        <w:pStyle w:val="CommentText"/>
      </w:pPr>
      <w:r>
        <w:rPr>
          <w:rStyle w:val="CommentReference"/>
        </w:rPr>
        <w:annotationRef/>
      </w:r>
      <w:r>
        <w:t xml:space="preserve">Understood. </w:t>
      </w:r>
    </w:p>
  </w:comment>
  <w:comment w:id="167" w:author="Dan Hahn" w:date="2017-08-28T13:31:00Z" w:initials="DH">
    <w:p w14:paraId="6C203C68" w14:textId="425EF588" w:rsidR="005F739E" w:rsidRDefault="005F739E">
      <w:pPr>
        <w:pStyle w:val="CommentText"/>
      </w:pPr>
      <w:r>
        <w:rPr>
          <w:rStyle w:val="CommentReference"/>
        </w:rPr>
        <w:annotationRef/>
      </w:r>
      <w:r>
        <w:t xml:space="preserve">In each section you should specifically state what your standards are and, if possible, list he manufacturer and product trade name. </w:t>
      </w:r>
    </w:p>
  </w:comment>
  <w:comment w:id="168" w:author="Brown,James T" w:date="2017-09-21T01:08:00Z" w:initials="BT">
    <w:p w14:paraId="07BE5987" w14:textId="388B4E51" w:rsidR="005F739E" w:rsidRDefault="005F739E">
      <w:pPr>
        <w:pStyle w:val="CommentText"/>
      </w:pPr>
      <w:r>
        <w:rPr>
          <w:rStyle w:val="CommentReference"/>
        </w:rPr>
        <w:annotationRef/>
      </w:r>
      <w:r>
        <w:t>Understood.</w:t>
      </w:r>
    </w:p>
  </w:comment>
  <w:comment w:id="169" w:author="Dan Hahn" w:date="2017-10-22T19:37:00Z" w:initials="DH">
    <w:p w14:paraId="68A22F2B" w14:textId="44385BEF" w:rsidR="005F739E" w:rsidRDefault="005F739E">
      <w:pPr>
        <w:pStyle w:val="CommentText"/>
      </w:pPr>
      <w:r>
        <w:rPr>
          <w:rStyle w:val="CommentReference"/>
        </w:rPr>
        <w:annotationRef/>
      </w:r>
      <w:r>
        <w:t xml:space="preserve">How will you get the triglycerides from this step into the next step of FFA analysis? </w:t>
      </w:r>
    </w:p>
  </w:comment>
  <w:comment w:id="170" w:author="Dan Hahn" w:date="2017-10-22T19:46:00Z" w:initials="DH">
    <w:p w14:paraId="74213FCA" w14:textId="5583EB8F" w:rsidR="005F739E" w:rsidRDefault="005F739E">
      <w:pPr>
        <w:pStyle w:val="CommentText"/>
      </w:pPr>
      <w:r>
        <w:rPr>
          <w:rStyle w:val="CommentReference"/>
        </w:rPr>
        <w:annotationRef/>
      </w:r>
      <w:r>
        <w:t xml:space="preserve">This is not a cohort, it could be a treatment block though. </w:t>
      </w:r>
    </w:p>
  </w:comment>
  <w:comment w:id="171" w:author="Dan Hahn" w:date="2017-08-28T13:32:00Z" w:initials="DH">
    <w:p w14:paraId="646EB02E" w14:textId="0D261B32" w:rsidR="005F739E" w:rsidRDefault="005F739E">
      <w:pPr>
        <w:pStyle w:val="CommentText"/>
      </w:pPr>
      <w:r>
        <w:rPr>
          <w:rStyle w:val="CommentReference"/>
        </w:rPr>
        <w:annotationRef/>
      </w:r>
      <w:r>
        <w:t xml:space="preserve">What does this mean, do you mean a pool or block? </w:t>
      </w:r>
    </w:p>
  </w:comment>
  <w:comment w:id="172" w:author="Brown,James T" w:date="2017-09-30T22:35:00Z" w:initials="BT">
    <w:p w14:paraId="22189144" w14:textId="727EC1C1" w:rsidR="005F739E" w:rsidRDefault="005F739E">
      <w:pPr>
        <w:pStyle w:val="CommentText"/>
      </w:pPr>
      <w:r>
        <w:rPr>
          <w:rStyle w:val="CommentReference"/>
        </w:rPr>
        <w:annotationRef/>
      </w:r>
      <w:r>
        <w:t>Reworded for clarity</w:t>
      </w:r>
    </w:p>
  </w:comment>
  <w:comment w:id="177" w:author="Dan Hahn" w:date="2017-10-22T19:47:00Z" w:initials="DH">
    <w:p w14:paraId="079CC1FC" w14:textId="2B25184E" w:rsidR="005F739E" w:rsidRDefault="005F739E">
      <w:pPr>
        <w:pStyle w:val="CommentText"/>
      </w:pPr>
      <w:r>
        <w:rPr>
          <w:rStyle w:val="CommentReference"/>
        </w:rPr>
        <w:annotationRef/>
      </w:r>
      <w:r>
        <w:t xml:space="preserve">Within one strain or across both strains? </w:t>
      </w:r>
    </w:p>
  </w:comment>
  <w:comment w:id="178" w:author="Dan Hahn" w:date="2017-10-22T19:48:00Z" w:initials="DH">
    <w:p w14:paraId="492233A3" w14:textId="5CBF605C" w:rsidR="005F739E" w:rsidRDefault="005F739E">
      <w:pPr>
        <w:pStyle w:val="CommentText"/>
      </w:pPr>
      <w:r>
        <w:rPr>
          <w:rStyle w:val="CommentReference"/>
        </w:rPr>
        <w:annotationRef/>
      </w:r>
      <w:r>
        <w:t xml:space="preserve">What? This comes out of nowhere. You need to give more background if you are going to mention lean mass – I counsel you to not mention lean mass here in the proposal, but only deal with it later. </w:t>
      </w:r>
    </w:p>
  </w:comment>
  <w:comment w:id="180" w:author="Dan Hahn" w:date="2017-08-28T13:36:00Z" w:initials="DH">
    <w:p w14:paraId="4B348DF3" w14:textId="7BA06CB2" w:rsidR="005F739E" w:rsidRDefault="005F739E">
      <w:pPr>
        <w:pStyle w:val="CommentText"/>
      </w:pPr>
      <w:r>
        <w:rPr>
          <w:rStyle w:val="CommentReference"/>
        </w:rPr>
        <w:annotationRef/>
      </w:r>
      <w:r>
        <w:t xml:space="preserve">It would be useful to provide some predictions here. Also, where will you include your current preliminary data? </w:t>
      </w:r>
    </w:p>
  </w:comment>
  <w:comment w:id="181" w:author="Brown,James T" w:date="2017-09-21T01:09:00Z" w:initials="BT">
    <w:p w14:paraId="0A076005" w14:textId="5DD17B05" w:rsidR="005F739E" w:rsidRDefault="005F739E">
      <w:pPr>
        <w:pStyle w:val="CommentText"/>
      </w:pPr>
      <w:r>
        <w:rPr>
          <w:rStyle w:val="CommentReference"/>
        </w:rPr>
        <w:annotationRef/>
      </w:r>
      <w:r>
        <w:rPr>
          <w:rStyle w:val="CommentReference"/>
        </w:rPr>
        <w:t>I have made additions to this section. Predictions, preliminary data and information about the measurements taken have been added.</w:t>
      </w:r>
    </w:p>
  </w:comment>
  <w:comment w:id="183" w:author="Dan Hahn" w:date="2017-08-28T13:37:00Z" w:initials="DH">
    <w:p w14:paraId="72294EE0" w14:textId="33733A4F" w:rsidR="005F739E" w:rsidRDefault="005F739E">
      <w:pPr>
        <w:pStyle w:val="CommentText"/>
      </w:pPr>
      <w:r>
        <w:rPr>
          <w:rStyle w:val="CommentReference"/>
        </w:rPr>
        <w:annotationRef/>
      </w:r>
      <w:r>
        <w:t xml:space="preserve">More details are needed here. </w:t>
      </w:r>
    </w:p>
  </w:comment>
  <w:comment w:id="184" w:author="Brown,James T" w:date="2017-09-30T22:47:00Z" w:initials="BT">
    <w:p w14:paraId="0C91EBFB" w14:textId="61F35CDA" w:rsidR="005F739E" w:rsidRDefault="005F739E">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B4A66E" w15:done="0"/>
  <w15:commentEx w15:paraId="1E9473A0" w15:done="0"/>
  <w15:commentEx w15:paraId="1B175023" w15:done="0"/>
  <w15:commentEx w15:paraId="45BF62BC" w15:done="0"/>
  <w15:commentEx w15:paraId="77A781B9" w15:done="0"/>
  <w15:commentEx w15:paraId="2EC440A9" w15:paraIdParent="77A781B9" w15:done="0"/>
  <w15:commentEx w15:paraId="70289F66" w15:paraIdParent="77A781B9" w15:done="0"/>
  <w15:commentEx w15:paraId="06790D4A" w15:paraIdParent="77A781B9" w15:done="0"/>
  <w15:commentEx w15:paraId="5804B4FB" w15:done="0"/>
  <w15:commentEx w15:paraId="1F914480" w15:paraIdParent="5804B4FB" w15:done="0"/>
  <w15:commentEx w15:paraId="11652D1A" w15:done="0"/>
  <w15:commentEx w15:paraId="4AC1DD90" w15:done="0"/>
  <w15:commentEx w15:paraId="3D901E38" w15:done="0"/>
  <w15:commentEx w15:paraId="19A61B10" w15:done="0"/>
  <w15:commentEx w15:paraId="69B32454" w15:done="0"/>
  <w15:commentEx w15:paraId="0D25379E" w15:paraIdParent="69B32454" w15:done="0"/>
  <w15:commentEx w15:paraId="48D71227" w15:done="0"/>
  <w15:commentEx w15:paraId="623AF58C" w15:done="0"/>
  <w15:commentEx w15:paraId="687B04B1" w15:done="0"/>
  <w15:commentEx w15:paraId="3B24EABE" w15:done="0"/>
  <w15:commentEx w15:paraId="17F93136" w15:done="0"/>
  <w15:commentEx w15:paraId="5C7736F4" w15:done="0"/>
  <w15:commentEx w15:paraId="681EC209" w15:done="0"/>
  <w15:commentEx w15:paraId="0F54DE34" w15:done="0"/>
  <w15:commentEx w15:paraId="5698242F" w15:done="0"/>
  <w15:commentEx w15:paraId="23EC3DFE" w15:done="0"/>
  <w15:commentEx w15:paraId="7656C560" w15:done="0"/>
  <w15:commentEx w15:paraId="07774E10" w15:done="0"/>
  <w15:commentEx w15:paraId="488A212B" w15:done="0"/>
  <w15:commentEx w15:paraId="0041FD2E" w15:done="0"/>
  <w15:commentEx w15:paraId="5596E0A1" w15:done="0"/>
  <w15:commentEx w15:paraId="5FDCAAC8" w15:done="0"/>
  <w15:commentEx w15:paraId="13F761DF" w15:done="0"/>
  <w15:commentEx w15:paraId="061F6D90" w15:paraIdParent="13F761DF" w15:done="0"/>
  <w15:commentEx w15:paraId="46F8C693" w15:done="0"/>
  <w15:commentEx w15:paraId="1981CF73" w15:done="0"/>
  <w15:commentEx w15:paraId="5F37F532" w15:done="0"/>
  <w15:commentEx w15:paraId="07103DE8" w15:done="0"/>
  <w15:commentEx w15:paraId="5AD3669D" w15:paraIdParent="07103DE8" w15:done="0"/>
  <w15:commentEx w15:paraId="0595EADC" w15:done="0"/>
  <w15:commentEx w15:paraId="60B59A6D" w15:done="0"/>
  <w15:commentEx w15:paraId="6C3EFF77" w15:done="0"/>
  <w15:commentEx w15:paraId="2959496E" w15:done="0"/>
  <w15:commentEx w15:paraId="34992D41" w15:done="0"/>
  <w15:commentEx w15:paraId="5AE4A468" w15:done="0"/>
  <w15:commentEx w15:paraId="5F366630" w15:done="0"/>
  <w15:commentEx w15:paraId="59086258" w15:paraIdParent="5F366630" w15:done="0"/>
  <w15:commentEx w15:paraId="7D5059C0" w15:done="0"/>
  <w15:commentEx w15:paraId="5745A572" w15:done="0"/>
  <w15:commentEx w15:paraId="73293A1B" w15:done="0"/>
  <w15:commentEx w15:paraId="749C18CE" w15:done="0"/>
  <w15:commentEx w15:paraId="23708FB3" w15:paraIdParent="749C18CE" w15:done="0"/>
  <w15:commentEx w15:paraId="3045790E" w15:done="0"/>
  <w15:commentEx w15:paraId="09D66CD6" w15:done="0"/>
  <w15:commentEx w15:paraId="6DDBB600" w15:paraIdParent="09D66CD6" w15:done="0"/>
  <w15:commentEx w15:paraId="69DD7A71" w15:done="0"/>
  <w15:commentEx w15:paraId="4C0E5249" w15:paraIdParent="69DD7A71" w15:done="0"/>
  <w15:commentEx w15:paraId="28B54803" w15:done="0"/>
  <w15:commentEx w15:paraId="690048B8" w15:paraIdParent="28B54803" w15:done="0"/>
  <w15:commentEx w15:paraId="171CA8CE" w15:done="0"/>
  <w15:commentEx w15:paraId="7820D8D8" w15:done="0"/>
  <w15:commentEx w15:paraId="39CAF559" w15:paraIdParent="7820D8D8" w15:done="0"/>
  <w15:commentEx w15:paraId="6C203C68" w15:done="0"/>
  <w15:commentEx w15:paraId="07BE5987" w15:paraIdParent="6C203C68" w15:done="0"/>
  <w15:commentEx w15:paraId="68A22F2B" w15:done="0"/>
  <w15:commentEx w15:paraId="74213FCA" w15:done="0"/>
  <w15:commentEx w15:paraId="646EB02E" w15:done="0"/>
  <w15:commentEx w15:paraId="22189144" w15:paraIdParent="646EB02E" w15:done="0"/>
  <w15:commentEx w15:paraId="079CC1FC" w15:done="0"/>
  <w15:commentEx w15:paraId="492233A3"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A1B05" w14:textId="77777777" w:rsidR="000F21BF" w:rsidRDefault="000F21BF">
      <w:r>
        <w:separator/>
      </w:r>
    </w:p>
  </w:endnote>
  <w:endnote w:type="continuationSeparator" w:id="0">
    <w:p w14:paraId="076A96F2" w14:textId="77777777" w:rsidR="000F21BF" w:rsidRDefault="000F2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5F739E" w:rsidRDefault="005F739E">
    <w:pPr>
      <w:tabs>
        <w:tab w:val="center" w:pos="4680"/>
        <w:tab w:val="right" w:pos="9360"/>
      </w:tabs>
      <w:jc w:val="center"/>
    </w:pPr>
    <w:r>
      <w:fldChar w:fldCharType="begin"/>
    </w:r>
    <w:r>
      <w:instrText>PAGE</w:instrText>
    </w:r>
    <w:r>
      <w:fldChar w:fldCharType="separate"/>
    </w:r>
    <w:r w:rsidR="00E03D51">
      <w:rPr>
        <w:noProof/>
      </w:rPr>
      <w:t>25</w:t>
    </w:r>
    <w:r>
      <w:fldChar w:fldCharType="end"/>
    </w:r>
  </w:p>
  <w:p w14:paraId="10AEF5E5" w14:textId="77777777" w:rsidR="005F739E" w:rsidRDefault="005F739E">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AB4FF" w14:textId="77777777" w:rsidR="000F21BF" w:rsidRDefault="000F21BF">
      <w:r>
        <w:separator/>
      </w:r>
    </w:p>
  </w:footnote>
  <w:footnote w:type="continuationSeparator" w:id="0">
    <w:p w14:paraId="6F1BE3DE" w14:textId="77777777" w:rsidR="000F21BF" w:rsidRDefault="000F21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16"/>
  <w:displayBackgroundShap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47C8"/>
    <w:rsid w:val="00006DD8"/>
    <w:rsid w:val="00006FEE"/>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110D"/>
    <w:rsid w:val="000426EB"/>
    <w:rsid w:val="000426ED"/>
    <w:rsid w:val="000426F8"/>
    <w:rsid w:val="0004287A"/>
    <w:rsid w:val="00043E9B"/>
    <w:rsid w:val="0004432B"/>
    <w:rsid w:val="00045CC3"/>
    <w:rsid w:val="00046599"/>
    <w:rsid w:val="00050414"/>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2CF4"/>
    <w:rsid w:val="0006332C"/>
    <w:rsid w:val="00064CAC"/>
    <w:rsid w:val="00065670"/>
    <w:rsid w:val="00070F94"/>
    <w:rsid w:val="000714B9"/>
    <w:rsid w:val="00072738"/>
    <w:rsid w:val="00073F92"/>
    <w:rsid w:val="0007513E"/>
    <w:rsid w:val="000751AC"/>
    <w:rsid w:val="00076117"/>
    <w:rsid w:val="00076516"/>
    <w:rsid w:val="00076DE0"/>
    <w:rsid w:val="0007718D"/>
    <w:rsid w:val="000808EF"/>
    <w:rsid w:val="00080900"/>
    <w:rsid w:val="00082B2A"/>
    <w:rsid w:val="00083414"/>
    <w:rsid w:val="00084B17"/>
    <w:rsid w:val="0008521B"/>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B10EB"/>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6FB3"/>
    <w:rsid w:val="000E6FC0"/>
    <w:rsid w:val="000E72DB"/>
    <w:rsid w:val="000E75BD"/>
    <w:rsid w:val="000E76BB"/>
    <w:rsid w:val="000E7D4E"/>
    <w:rsid w:val="000F02A3"/>
    <w:rsid w:val="000F02B7"/>
    <w:rsid w:val="000F0772"/>
    <w:rsid w:val="000F1147"/>
    <w:rsid w:val="000F20D2"/>
    <w:rsid w:val="000F21BF"/>
    <w:rsid w:val="000F2204"/>
    <w:rsid w:val="000F39E1"/>
    <w:rsid w:val="000F4EE0"/>
    <w:rsid w:val="000F54D3"/>
    <w:rsid w:val="000F5FD2"/>
    <w:rsid w:val="000F6140"/>
    <w:rsid w:val="00100EF8"/>
    <w:rsid w:val="00102657"/>
    <w:rsid w:val="001026F4"/>
    <w:rsid w:val="00103BB9"/>
    <w:rsid w:val="00104078"/>
    <w:rsid w:val="00106AD6"/>
    <w:rsid w:val="00107D06"/>
    <w:rsid w:val="00110364"/>
    <w:rsid w:val="00110F2F"/>
    <w:rsid w:val="00113859"/>
    <w:rsid w:val="00114DD2"/>
    <w:rsid w:val="00115456"/>
    <w:rsid w:val="00115623"/>
    <w:rsid w:val="001158BE"/>
    <w:rsid w:val="00116D8C"/>
    <w:rsid w:val="00120420"/>
    <w:rsid w:val="00120B6D"/>
    <w:rsid w:val="001228EE"/>
    <w:rsid w:val="00122D4C"/>
    <w:rsid w:val="00124F2D"/>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B31"/>
    <w:rsid w:val="00144C46"/>
    <w:rsid w:val="001450D7"/>
    <w:rsid w:val="001454CA"/>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72AF"/>
    <w:rsid w:val="0016742D"/>
    <w:rsid w:val="00167B17"/>
    <w:rsid w:val="00167BF6"/>
    <w:rsid w:val="00171598"/>
    <w:rsid w:val="00171E45"/>
    <w:rsid w:val="00172533"/>
    <w:rsid w:val="00173864"/>
    <w:rsid w:val="00174490"/>
    <w:rsid w:val="001746C8"/>
    <w:rsid w:val="001746C9"/>
    <w:rsid w:val="001751BD"/>
    <w:rsid w:val="00176B0F"/>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6436"/>
    <w:rsid w:val="001C1A36"/>
    <w:rsid w:val="001C1B2F"/>
    <w:rsid w:val="001C2917"/>
    <w:rsid w:val="001C4E9B"/>
    <w:rsid w:val="001C52DA"/>
    <w:rsid w:val="001C5CCC"/>
    <w:rsid w:val="001C5D37"/>
    <w:rsid w:val="001C6576"/>
    <w:rsid w:val="001C668F"/>
    <w:rsid w:val="001D02DC"/>
    <w:rsid w:val="001D1416"/>
    <w:rsid w:val="001D1E62"/>
    <w:rsid w:val="001D229C"/>
    <w:rsid w:val="001D315A"/>
    <w:rsid w:val="001D3B27"/>
    <w:rsid w:val="001D511B"/>
    <w:rsid w:val="001D56A8"/>
    <w:rsid w:val="001D5B0F"/>
    <w:rsid w:val="001D6AFF"/>
    <w:rsid w:val="001D6C31"/>
    <w:rsid w:val="001D6FDB"/>
    <w:rsid w:val="001E0C3F"/>
    <w:rsid w:val="001E3189"/>
    <w:rsid w:val="001E6528"/>
    <w:rsid w:val="001E7170"/>
    <w:rsid w:val="001E72D4"/>
    <w:rsid w:val="001F0097"/>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EA4"/>
    <w:rsid w:val="002B0D15"/>
    <w:rsid w:val="002B2B44"/>
    <w:rsid w:val="002B397C"/>
    <w:rsid w:val="002B4686"/>
    <w:rsid w:val="002B4C30"/>
    <w:rsid w:val="002B57A0"/>
    <w:rsid w:val="002B750A"/>
    <w:rsid w:val="002C07C7"/>
    <w:rsid w:val="002C07DB"/>
    <w:rsid w:val="002C1F3E"/>
    <w:rsid w:val="002C21A4"/>
    <w:rsid w:val="002C28B5"/>
    <w:rsid w:val="002C28CC"/>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0E51"/>
    <w:rsid w:val="00331EEC"/>
    <w:rsid w:val="00332A9B"/>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3C64"/>
    <w:rsid w:val="00354BE3"/>
    <w:rsid w:val="00355CC8"/>
    <w:rsid w:val="00356061"/>
    <w:rsid w:val="003604B3"/>
    <w:rsid w:val="003607D8"/>
    <w:rsid w:val="00360F2B"/>
    <w:rsid w:val="003618D8"/>
    <w:rsid w:val="00361D45"/>
    <w:rsid w:val="00362498"/>
    <w:rsid w:val="00362788"/>
    <w:rsid w:val="00362F62"/>
    <w:rsid w:val="0036522D"/>
    <w:rsid w:val="00366AF7"/>
    <w:rsid w:val="0037181F"/>
    <w:rsid w:val="00372031"/>
    <w:rsid w:val="003727DA"/>
    <w:rsid w:val="00372CC2"/>
    <w:rsid w:val="00373436"/>
    <w:rsid w:val="0037492E"/>
    <w:rsid w:val="0037555C"/>
    <w:rsid w:val="00377D5B"/>
    <w:rsid w:val="00380129"/>
    <w:rsid w:val="0038136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1AD7"/>
    <w:rsid w:val="003C34C9"/>
    <w:rsid w:val="003C41B4"/>
    <w:rsid w:val="003C5D15"/>
    <w:rsid w:val="003C6A60"/>
    <w:rsid w:val="003C7149"/>
    <w:rsid w:val="003C78ED"/>
    <w:rsid w:val="003C7E97"/>
    <w:rsid w:val="003D02B1"/>
    <w:rsid w:val="003D130C"/>
    <w:rsid w:val="003D1D39"/>
    <w:rsid w:val="003D341B"/>
    <w:rsid w:val="003D3AC9"/>
    <w:rsid w:val="003D3E11"/>
    <w:rsid w:val="003D47F8"/>
    <w:rsid w:val="003D5201"/>
    <w:rsid w:val="003D5AF6"/>
    <w:rsid w:val="003D6F93"/>
    <w:rsid w:val="003E00CB"/>
    <w:rsid w:val="003E2B80"/>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C83"/>
    <w:rsid w:val="00423E77"/>
    <w:rsid w:val="0042402F"/>
    <w:rsid w:val="004244B6"/>
    <w:rsid w:val="00425A76"/>
    <w:rsid w:val="00425BB0"/>
    <w:rsid w:val="00426EF5"/>
    <w:rsid w:val="00427D96"/>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E0B"/>
    <w:rsid w:val="00487347"/>
    <w:rsid w:val="00490B13"/>
    <w:rsid w:val="00490D77"/>
    <w:rsid w:val="004918C1"/>
    <w:rsid w:val="00491BD4"/>
    <w:rsid w:val="00491FB1"/>
    <w:rsid w:val="004920CA"/>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708"/>
    <w:rsid w:val="004F3A49"/>
    <w:rsid w:val="004F58CB"/>
    <w:rsid w:val="004F7698"/>
    <w:rsid w:val="004F79CC"/>
    <w:rsid w:val="004F7A34"/>
    <w:rsid w:val="005000DE"/>
    <w:rsid w:val="005004D5"/>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1D0F"/>
    <w:rsid w:val="0051296A"/>
    <w:rsid w:val="00513825"/>
    <w:rsid w:val="0051526B"/>
    <w:rsid w:val="00515DD7"/>
    <w:rsid w:val="00516ADA"/>
    <w:rsid w:val="00521DAD"/>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75F"/>
    <w:rsid w:val="005A6A98"/>
    <w:rsid w:val="005A6F82"/>
    <w:rsid w:val="005A77FE"/>
    <w:rsid w:val="005B048C"/>
    <w:rsid w:val="005B22C5"/>
    <w:rsid w:val="005B2D0C"/>
    <w:rsid w:val="005B44B5"/>
    <w:rsid w:val="005B4F74"/>
    <w:rsid w:val="005B5CD4"/>
    <w:rsid w:val="005B63E6"/>
    <w:rsid w:val="005C2520"/>
    <w:rsid w:val="005C38CA"/>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66D"/>
    <w:rsid w:val="005E1136"/>
    <w:rsid w:val="005E30DC"/>
    <w:rsid w:val="005E3224"/>
    <w:rsid w:val="005E5309"/>
    <w:rsid w:val="005E5DCC"/>
    <w:rsid w:val="005E6826"/>
    <w:rsid w:val="005E7866"/>
    <w:rsid w:val="005E7897"/>
    <w:rsid w:val="005F00F3"/>
    <w:rsid w:val="005F13DA"/>
    <w:rsid w:val="005F2C96"/>
    <w:rsid w:val="005F2D84"/>
    <w:rsid w:val="005F4051"/>
    <w:rsid w:val="005F739E"/>
    <w:rsid w:val="00600219"/>
    <w:rsid w:val="00600425"/>
    <w:rsid w:val="006008F8"/>
    <w:rsid w:val="00600B30"/>
    <w:rsid w:val="0060219F"/>
    <w:rsid w:val="00602812"/>
    <w:rsid w:val="006038DE"/>
    <w:rsid w:val="00603B1C"/>
    <w:rsid w:val="006064C8"/>
    <w:rsid w:val="00606C00"/>
    <w:rsid w:val="006105B1"/>
    <w:rsid w:val="006116FA"/>
    <w:rsid w:val="00613399"/>
    <w:rsid w:val="006133BC"/>
    <w:rsid w:val="00613B1C"/>
    <w:rsid w:val="0061475E"/>
    <w:rsid w:val="006148CD"/>
    <w:rsid w:val="006151DE"/>
    <w:rsid w:val="006156FC"/>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621A"/>
    <w:rsid w:val="00637B4B"/>
    <w:rsid w:val="006404CD"/>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45B"/>
    <w:rsid w:val="006703AD"/>
    <w:rsid w:val="00670B94"/>
    <w:rsid w:val="00670DFF"/>
    <w:rsid w:val="00675284"/>
    <w:rsid w:val="006753B7"/>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A81"/>
    <w:rsid w:val="00711187"/>
    <w:rsid w:val="00712AFB"/>
    <w:rsid w:val="00712CCC"/>
    <w:rsid w:val="0071341B"/>
    <w:rsid w:val="00713DBC"/>
    <w:rsid w:val="00714A65"/>
    <w:rsid w:val="007160B5"/>
    <w:rsid w:val="007175F2"/>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39D"/>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86A5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28D"/>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2A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6387"/>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256"/>
    <w:rsid w:val="00911C93"/>
    <w:rsid w:val="00912806"/>
    <w:rsid w:val="00912F6C"/>
    <w:rsid w:val="00913726"/>
    <w:rsid w:val="00914614"/>
    <w:rsid w:val="009168C1"/>
    <w:rsid w:val="00920710"/>
    <w:rsid w:val="00921B91"/>
    <w:rsid w:val="00922A01"/>
    <w:rsid w:val="0092450F"/>
    <w:rsid w:val="0092495F"/>
    <w:rsid w:val="00924EF3"/>
    <w:rsid w:val="00926235"/>
    <w:rsid w:val="00926E5A"/>
    <w:rsid w:val="00927F64"/>
    <w:rsid w:val="00930E8D"/>
    <w:rsid w:val="00931E17"/>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76A"/>
    <w:rsid w:val="0096610C"/>
    <w:rsid w:val="0096759D"/>
    <w:rsid w:val="00970A35"/>
    <w:rsid w:val="00970B3D"/>
    <w:rsid w:val="00970DD9"/>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A557A"/>
    <w:rsid w:val="009B0F70"/>
    <w:rsid w:val="009B1F03"/>
    <w:rsid w:val="009B24D8"/>
    <w:rsid w:val="009B32D6"/>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5D4B"/>
    <w:rsid w:val="009D60EE"/>
    <w:rsid w:val="009D754A"/>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FD3"/>
    <w:rsid w:val="00A0741F"/>
    <w:rsid w:val="00A103A1"/>
    <w:rsid w:val="00A10828"/>
    <w:rsid w:val="00A10FC7"/>
    <w:rsid w:val="00A11578"/>
    <w:rsid w:val="00A1181B"/>
    <w:rsid w:val="00A136CF"/>
    <w:rsid w:val="00A137D4"/>
    <w:rsid w:val="00A1385B"/>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540D"/>
    <w:rsid w:val="00A35A30"/>
    <w:rsid w:val="00A37394"/>
    <w:rsid w:val="00A379B9"/>
    <w:rsid w:val="00A40329"/>
    <w:rsid w:val="00A4103C"/>
    <w:rsid w:val="00A421FD"/>
    <w:rsid w:val="00A432ED"/>
    <w:rsid w:val="00A441A6"/>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F6B"/>
    <w:rsid w:val="00AF2AA8"/>
    <w:rsid w:val="00AF31CB"/>
    <w:rsid w:val="00AF4C24"/>
    <w:rsid w:val="00AF5740"/>
    <w:rsid w:val="00AF5A19"/>
    <w:rsid w:val="00AF5BFA"/>
    <w:rsid w:val="00AF7F67"/>
    <w:rsid w:val="00B00A50"/>
    <w:rsid w:val="00B01971"/>
    <w:rsid w:val="00B034A0"/>
    <w:rsid w:val="00B039C2"/>
    <w:rsid w:val="00B06804"/>
    <w:rsid w:val="00B06B39"/>
    <w:rsid w:val="00B1018E"/>
    <w:rsid w:val="00B1054C"/>
    <w:rsid w:val="00B10C15"/>
    <w:rsid w:val="00B10DAF"/>
    <w:rsid w:val="00B118B9"/>
    <w:rsid w:val="00B12308"/>
    <w:rsid w:val="00B127EA"/>
    <w:rsid w:val="00B13865"/>
    <w:rsid w:val="00B13F65"/>
    <w:rsid w:val="00B14831"/>
    <w:rsid w:val="00B1509B"/>
    <w:rsid w:val="00B17675"/>
    <w:rsid w:val="00B1784D"/>
    <w:rsid w:val="00B2043D"/>
    <w:rsid w:val="00B209E1"/>
    <w:rsid w:val="00B20A0B"/>
    <w:rsid w:val="00B2257A"/>
    <w:rsid w:val="00B231AC"/>
    <w:rsid w:val="00B23DB9"/>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568C8"/>
    <w:rsid w:val="00B60113"/>
    <w:rsid w:val="00B60217"/>
    <w:rsid w:val="00B60E31"/>
    <w:rsid w:val="00B61DE9"/>
    <w:rsid w:val="00B62625"/>
    <w:rsid w:val="00B6298E"/>
    <w:rsid w:val="00B62C9C"/>
    <w:rsid w:val="00B630FA"/>
    <w:rsid w:val="00B63461"/>
    <w:rsid w:val="00B64325"/>
    <w:rsid w:val="00B64CC3"/>
    <w:rsid w:val="00B66807"/>
    <w:rsid w:val="00B70ADE"/>
    <w:rsid w:val="00B70BC2"/>
    <w:rsid w:val="00B718B7"/>
    <w:rsid w:val="00B71C3C"/>
    <w:rsid w:val="00B744A0"/>
    <w:rsid w:val="00B749DE"/>
    <w:rsid w:val="00B74C6D"/>
    <w:rsid w:val="00B75BF8"/>
    <w:rsid w:val="00B777EC"/>
    <w:rsid w:val="00B77B8A"/>
    <w:rsid w:val="00B80146"/>
    <w:rsid w:val="00B81F7F"/>
    <w:rsid w:val="00B8218B"/>
    <w:rsid w:val="00B83346"/>
    <w:rsid w:val="00B838BB"/>
    <w:rsid w:val="00B854AC"/>
    <w:rsid w:val="00B86814"/>
    <w:rsid w:val="00B86903"/>
    <w:rsid w:val="00B86CBB"/>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CE6"/>
    <w:rsid w:val="00BA7F51"/>
    <w:rsid w:val="00BB112A"/>
    <w:rsid w:val="00BB14C1"/>
    <w:rsid w:val="00BB4672"/>
    <w:rsid w:val="00BB621D"/>
    <w:rsid w:val="00BB6765"/>
    <w:rsid w:val="00BB6D63"/>
    <w:rsid w:val="00BB72D0"/>
    <w:rsid w:val="00BB7602"/>
    <w:rsid w:val="00BC10D5"/>
    <w:rsid w:val="00BC10E9"/>
    <w:rsid w:val="00BC4404"/>
    <w:rsid w:val="00BC46F4"/>
    <w:rsid w:val="00BC64EE"/>
    <w:rsid w:val="00BC665C"/>
    <w:rsid w:val="00BC6C7A"/>
    <w:rsid w:val="00BC71F1"/>
    <w:rsid w:val="00BC7FB3"/>
    <w:rsid w:val="00BD109A"/>
    <w:rsid w:val="00BD6232"/>
    <w:rsid w:val="00BD77A6"/>
    <w:rsid w:val="00BD7BDF"/>
    <w:rsid w:val="00BD7E4A"/>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5FD"/>
    <w:rsid w:val="00BE7B13"/>
    <w:rsid w:val="00BE7CCE"/>
    <w:rsid w:val="00BF08C5"/>
    <w:rsid w:val="00BF1C8B"/>
    <w:rsid w:val="00BF2DA2"/>
    <w:rsid w:val="00BF57D7"/>
    <w:rsid w:val="00BF6D25"/>
    <w:rsid w:val="00BF76A9"/>
    <w:rsid w:val="00BF7FF8"/>
    <w:rsid w:val="00C00322"/>
    <w:rsid w:val="00C00F19"/>
    <w:rsid w:val="00C01FB7"/>
    <w:rsid w:val="00C02846"/>
    <w:rsid w:val="00C03D6E"/>
    <w:rsid w:val="00C07F02"/>
    <w:rsid w:val="00C11D56"/>
    <w:rsid w:val="00C13F30"/>
    <w:rsid w:val="00C16511"/>
    <w:rsid w:val="00C17895"/>
    <w:rsid w:val="00C17A92"/>
    <w:rsid w:val="00C2032B"/>
    <w:rsid w:val="00C20DC3"/>
    <w:rsid w:val="00C20F0C"/>
    <w:rsid w:val="00C2122A"/>
    <w:rsid w:val="00C21902"/>
    <w:rsid w:val="00C2215C"/>
    <w:rsid w:val="00C22C20"/>
    <w:rsid w:val="00C235F5"/>
    <w:rsid w:val="00C237DA"/>
    <w:rsid w:val="00C23E0E"/>
    <w:rsid w:val="00C24A09"/>
    <w:rsid w:val="00C2523B"/>
    <w:rsid w:val="00C25B7D"/>
    <w:rsid w:val="00C270E0"/>
    <w:rsid w:val="00C271D8"/>
    <w:rsid w:val="00C310C4"/>
    <w:rsid w:val="00C31592"/>
    <w:rsid w:val="00C315F4"/>
    <w:rsid w:val="00C316F2"/>
    <w:rsid w:val="00C31833"/>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3311"/>
    <w:rsid w:val="00C7474B"/>
    <w:rsid w:val="00C74A75"/>
    <w:rsid w:val="00C74FC9"/>
    <w:rsid w:val="00C75212"/>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34D7"/>
    <w:rsid w:val="00CB5A6F"/>
    <w:rsid w:val="00CB5FB4"/>
    <w:rsid w:val="00CB614C"/>
    <w:rsid w:val="00CB6C5D"/>
    <w:rsid w:val="00CB6C9C"/>
    <w:rsid w:val="00CC0244"/>
    <w:rsid w:val="00CC056F"/>
    <w:rsid w:val="00CC22BD"/>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54F"/>
    <w:rsid w:val="00CF2955"/>
    <w:rsid w:val="00CF29D3"/>
    <w:rsid w:val="00CF3164"/>
    <w:rsid w:val="00CF4205"/>
    <w:rsid w:val="00CF54B4"/>
    <w:rsid w:val="00D001C4"/>
    <w:rsid w:val="00D01016"/>
    <w:rsid w:val="00D02A8B"/>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292C"/>
    <w:rsid w:val="00D53E60"/>
    <w:rsid w:val="00D545AB"/>
    <w:rsid w:val="00D55C3E"/>
    <w:rsid w:val="00D56820"/>
    <w:rsid w:val="00D56910"/>
    <w:rsid w:val="00D56ED4"/>
    <w:rsid w:val="00D57DD7"/>
    <w:rsid w:val="00D60BAD"/>
    <w:rsid w:val="00D6143C"/>
    <w:rsid w:val="00D62084"/>
    <w:rsid w:val="00D6287F"/>
    <w:rsid w:val="00D63D7C"/>
    <w:rsid w:val="00D659BC"/>
    <w:rsid w:val="00D66470"/>
    <w:rsid w:val="00D66B11"/>
    <w:rsid w:val="00D7056F"/>
    <w:rsid w:val="00D7137B"/>
    <w:rsid w:val="00D72541"/>
    <w:rsid w:val="00D7378E"/>
    <w:rsid w:val="00D758D5"/>
    <w:rsid w:val="00D75E60"/>
    <w:rsid w:val="00D76C4D"/>
    <w:rsid w:val="00D76E95"/>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F76"/>
    <w:rsid w:val="00DA2E43"/>
    <w:rsid w:val="00DA3E8D"/>
    <w:rsid w:val="00DA4245"/>
    <w:rsid w:val="00DA48A4"/>
    <w:rsid w:val="00DA7679"/>
    <w:rsid w:val="00DB007A"/>
    <w:rsid w:val="00DB0095"/>
    <w:rsid w:val="00DB021F"/>
    <w:rsid w:val="00DB16BF"/>
    <w:rsid w:val="00DB3FE7"/>
    <w:rsid w:val="00DB4379"/>
    <w:rsid w:val="00DB5559"/>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FAB"/>
    <w:rsid w:val="00DD12C6"/>
    <w:rsid w:val="00DD1C69"/>
    <w:rsid w:val="00DD3662"/>
    <w:rsid w:val="00DD7120"/>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26E9"/>
    <w:rsid w:val="00E02BC5"/>
    <w:rsid w:val="00E02C64"/>
    <w:rsid w:val="00E02E42"/>
    <w:rsid w:val="00E03D51"/>
    <w:rsid w:val="00E04B6C"/>
    <w:rsid w:val="00E05AE1"/>
    <w:rsid w:val="00E065BF"/>
    <w:rsid w:val="00E10CAF"/>
    <w:rsid w:val="00E110F1"/>
    <w:rsid w:val="00E124ED"/>
    <w:rsid w:val="00E137D3"/>
    <w:rsid w:val="00E143D7"/>
    <w:rsid w:val="00E16B37"/>
    <w:rsid w:val="00E17A57"/>
    <w:rsid w:val="00E200D8"/>
    <w:rsid w:val="00E201DF"/>
    <w:rsid w:val="00E22F8D"/>
    <w:rsid w:val="00E24AA7"/>
    <w:rsid w:val="00E24CFD"/>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5674"/>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56FF"/>
    <w:rsid w:val="00EF5CE6"/>
    <w:rsid w:val="00EF6E48"/>
    <w:rsid w:val="00EF71F3"/>
    <w:rsid w:val="00EF7EB6"/>
    <w:rsid w:val="00F00049"/>
    <w:rsid w:val="00F010EB"/>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ABF"/>
    <w:rsid w:val="00F2145E"/>
    <w:rsid w:val="00F22741"/>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6B30"/>
    <w:rsid w:val="00FA6B57"/>
    <w:rsid w:val="00FA6E69"/>
    <w:rsid w:val="00FA73B6"/>
    <w:rsid w:val="00FA7EC5"/>
    <w:rsid w:val="00FB022D"/>
    <w:rsid w:val="00FB257F"/>
    <w:rsid w:val="00FB25D8"/>
    <w:rsid w:val="00FB2C46"/>
    <w:rsid w:val="00FB2D33"/>
    <w:rsid w:val="00FB4F0F"/>
    <w:rsid w:val="00FB6212"/>
    <w:rsid w:val="00FB6AC5"/>
    <w:rsid w:val="00FB6E8C"/>
    <w:rsid w:val="00FB7268"/>
    <w:rsid w:val="00FB72A9"/>
    <w:rsid w:val="00FB739B"/>
    <w:rsid w:val="00FC006C"/>
    <w:rsid w:val="00FC2253"/>
    <w:rsid w:val="00FC474D"/>
    <w:rsid w:val="00FC5354"/>
    <w:rsid w:val="00FC63CE"/>
    <w:rsid w:val="00FC754B"/>
    <w:rsid w:val="00FD0D04"/>
    <w:rsid w:val="00FD1A33"/>
    <w:rsid w:val="00FD1E45"/>
    <w:rsid w:val="00FD2C1E"/>
    <w:rsid w:val="00FD2CEA"/>
    <w:rsid w:val="00FD2E92"/>
    <w:rsid w:val="00FD3C38"/>
    <w:rsid w:val="00FD4027"/>
    <w:rsid w:val="00FD4262"/>
    <w:rsid w:val="00FD4C64"/>
    <w:rsid w:val="00FD616B"/>
    <w:rsid w:val="00FE05E7"/>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992"/>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98652C-A4A2-C145-A245-14CE6ED80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33326</Words>
  <Characters>189959</Characters>
  <Application>Microsoft Macintosh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2017-10-12T01:25:00Z</cp:lastPrinted>
  <dcterms:created xsi:type="dcterms:W3CDTF">2017-10-23T01:40:00Z</dcterms:created>
  <dcterms:modified xsi:type="dcterms:W3CDTF">2017-10-23T01:40:00Z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