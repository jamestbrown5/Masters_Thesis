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77777777" w:rsidR="006008F8" w:rsidRDefault="003B7B43" w:rsidP="003B7B43">
      <w:pPr>
        <w:spacing w:line="480" w:lineRule="auto"/>
        <w:rPr>
          <w:ins w:id="0" w:author="Dan Hahn" w:date="2017-06-16T10:38:00Z"/>
        </w:rPr>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ins w:id="1" w:author="Dan Hahn" w:date="2017-06-16T10:38:00Z">
        <w:r w:rsidR="006008F8">
          <w:t>d</w:t>
        </w:r>
      </w:ins>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0EED9929" w:rsidR="006064C8" w:rsidRDefault="00997E3B">
      <w:pPr>
        <w:spacing w:line="480" w:lineRule="auto"/>
        <w:ind w:firstLine="720"/>
        <w:pPrChange w:id="2" w:author="Dan Hahn" w:date="2017-06-16T10:38:00Z">
          <w:pPr>
            <w:spacing w:line="480" w:lineRule="auto"/>
          </w:pPr>
        </w:pPrChange>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ins w:id="3" w:author="Dan Hahn" w:date="2017-06-16T10:39:00Z">
        <w:r w:rsidR="006008F8">
          <w:t xml:space="preserve">the </w:t>
        </w:r>
      </w:ins>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t>
      </w:r>
      <w:del w:id="4" w:author="Dan Hahn" w:date="2017-06-16T10:39:00Z">
        <w:r w:rsidR="00A00CB8" w:rsidDel="006008F8">
          <w:delText xml:space="preserve">will </w:delText>
        </w:r>
      </w:del>
      <w:ins w:id="5" w:author="Dan Hahn" w:date="2017-06-16T10:39:00Z">
        <w:r w:rsidR="006008F8">
          <w:t xml:space="preserve">could substantially </w:t>
        </w:r>
      </w:ins>
      <w:r w:rsidR="00A00CB8">
        <w:t>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ins w:id="6" w:author="Dan Hahn" w:date="2017-06-16T10:40:00Z">
        <w:r w:rsidR="006008F8">
          <w:t>,</w:t>
        </w:r>
      </w:ins>
      <w:del w:id="7" w:author="Dan Hahn" w:date="2017-06-16T10:40:00Z">
        <w:r w:rsidR="00A00CB8" w:rsidDel="006008F8">
          <w:delText xml:space="preserve"> evolution but </w:delText>
        </w:r>
      </w:del>
      <w:ins w:id="8" w:author="Dan Hahn" w:date="2017-06-16T10:40:00Z">
        <w:r w:rsidR="006008F8">
          <w:t xml:space="preserve"> </w:t>
        </w:r>
        <w:commentRangeStart w:id="9"/>
        <w:proofErr w:type="gramStart"/>
        <w:r w:rsidR="006008F8">
          <w:t xml:space="preserve">and </w:t>
        </w:r>
      </w:ins>
      <w:r w:rsidR="00A00CB8">
        <w:t>also</w:t>
      </w:r>
      <w:proofErr w:type="gramEnd"/>
      <w:r w:rsidR="00A00CB8">
        <w:t xml:space="preserve">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commentRangeEnd w:id="9"/>
      <w:r w:rsidR="006008F8">
        <w:rPr>
          <w:rStyle w:val="CommentReference"/>
        </w:rPr>
        <w:commentReference w:id="9"/>
      </w:r>
    </w:p>
    <w:p w14:paraId="500F5777" w14:textId="77777777" w:rsidR="00266BAF" w:rsidRDefault="00266BAF" w:rsidP="00266BAF">
      <w:pPr>
        <w:spacing w:line="480" w:lineRule="auto"/>
        <w:rPr>
          <w:b/>
        </w:rPr>
      </w:pPr>
    </w:p>
    <w:p w14:paraId="504A6A0A" w14:textId="0DBE6DDF" w:rsidR="006F1DC5" w:rsidRDefault="00AD356D" w:rsidP="00DF3175">
      <w:pPr>
        <w:spacing w:line="480" w:lineRule="auto"/>
      </w:pPr>
      <w:commentRangeStart w:id="10"/>
      <w:r>
        <w:rPr>
          <w:b/>
        </w:rPr>
        <w:t>Response</w:t>
      </w:r>
      <w:ins w:id="11" w:author="Dan Hahn" w:date="2017-06-16T10:40:00Z">
        <w:r w:rsidR="006008F8">
          <w:rPr>
            <w:b/>
          </w:rPr>
          <w:t>s</w:t>
        </w:r>
      </w:ins>
      <w:r>
        <w:rPr>
          <w:b/>
        </w:rPr>
        <w:t xml:space="preserve"> t</w:t>
      </w:r>
      <w:commentRangeEnd w:id="10"/>
      <w:r w:rsidR="006008F8">
        <w:rPr>
          <w:rStyle w:val="CommentReference"/>
        </w:rPr>
        <w:commentReference w:id="10"/>
      </w:r>
      <w:r>
        <w:rPr>
          <w:b/>
        </w:rPr>
        <w:t xml:space="preserve">o Climate Change: </w:t>
      </w:r>
      <w:r w:rsidR="00EB19DA">
        <w:t>As temperatures continue rise, there will be some insects that lose and other insects that win. I</w:t>
      </w:r>
      <w:r w:rsidR="0013552C">
        <w:t xml:space="preserve">nsects </w:t>
      </w:r>
      <w:commentRangeStart w:id="12"/>
      <w:del w:id="13" w:author="Dan Hahn" w:date="2017-06-16T10:41:00Z">
        <w:r w:rsidR="00EB19DA" w:rsidDel="00DE2143">
          <w:delText>which</w:delText>
        </w:r>
        <w:r w:rsidR="00D9225F" w:rsidDel="00DE2143">
          <w:delText xml:space="preserve"> </w:delText>
        </w:r>
      </w:del>
      <w:ins w:id="14" w:author="Dan Hahn" w:date="2017-06-16T10:41:00Z">
        <w:r w:rsidR="00DE2143">
          <w:t xml:space="preserve">that </w:t>
        </w:r>
        <w:commentRangeEnd w:id="12"/>
        <w:r w:rsidR="00DE2143">
          <w:rPr>
            <w:rStyle w:val="CommentReference"/>
          </w:rPr>
          <w:commentReference w:id="12"/>
        </w:r>
      </w:ins>
      <w:r w:rsidR="00EB19DA">
        <w:t>experience a decrease in fitness will</w:t>
      </w:r>
      <w:r w:rsidR="0013552C">
        <w:t xml:space="preserve"> “lose” </w:t>
      </w:r>
      <w:r w:rsidR="000206DE">
        <w:t xml:space="preserve">while </w:t>
      </w:r>
      <w:r w:rsidR="000206DE">
        <w:lastRenderedPageBreak/>
        <w:t xml:space="preserve">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del w:id="15" w:author="Dan Hahn" w:date="2017-06-16T10:42:00Z">
        <w:r w:rsidR="006A182B" w:rsidDel="00DE2143">
          <w:delText xml:space="preserve">of </w:delText>
        </w:r>
      </w:del>
      <w:ins w:id="16" w:author="Dan Hahn" w:date="2017-06-16T10:42:00Z">
        <w:r w:rsidR="00DE2143">
          <w:t xml:space="preserve">representing </w:t>
        </w:r>
      </w:ins>
      <w:r w:rsidR="006A182B">
        <w:t>the past 400 years</w:t>
      </w:r>
      <w:r w:rsidR="00E467F8">
        <w:t>,</w:t>
      </w:r>
      <w:r w:rsidR="00B630FA">
        <w:t xml:space="preserve"> </w:t>
      </w:r>
      <w:r w:rsidR="006A182B">
        <w:t xml:space="preserve">indicate </w:t>
      </w:r>
      <w:ins w:id="17" w:author="Dan Hahn" w:date="2017-06-16T10:42:00Z">
        <w:r w:rsidR="00DE2143">
          <w:t xml:space="preserve">that </w:t>
        </w:r>
      </w:ins>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del w:id="18" w:author="Dan Hahn" w:date="2017-06-16T10:42:00Z">
        <w:r w:rsidR="00E467F8" w:rsidDel="00DE2143">
          <w:delText xml:space="preserve"> </w:delText>
        </w:r>
      </w:del>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w:t>
      </w:r>
      <w:r w:rsidR="00F15A03">
        <w:lastRenderedPageBreak/>
        <w:t xml:space="preserve">limits of their phenotypic </w:t>
      </w:r>
      <w:ins w:id="19" w:author="Dan Hahn" w:date="2017-06-16T10:43:00Z">
        <w:r w:rsidR="00DE2143">
          <w:t xml:space="preserve">plasticity </w:t>
        </w:r>
      </w:ins>
      <w:r w:rsidR="00F15A03">
        <w:t xml:space="preserve">and </w:t>
      </w:r>
      <w:del w:id="20" w:author="Dan Hahn" w:date="2017-06-16T10:43:00Z">
        <w:r w:rsidR="00F15A03" w:rsidDel="00DE2143">
          <w:delText xml:space="preserve">genotypic </w:delText>
        </w:r>
      </w:del>
      <w:ins w:id="21" w:author="Dan Hahn" w:date="2017-06-16T10:43:00Z">
        <w:r w:rsidR="00DE2143">
          <w:t xml:space="preserve">genetic architecture </w:t>
        </w:r>
      </w:ins>
      <w:del w:id="22" w:author="Dan Hahn" w:date="2017-06-16T10:43:00Z">
        <w:r w:rsidR="00F15A03" w:rsidDel="00DE2143">
          <w:delText xml:space="preserve">plasticity </w:delText>
        </w:r>
      </w:del>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commentRangeStart w:id="23"/>
      <w:r w:rsidR="00AB338F">
        <w:t xml:space="preserve">become </w:t>
      </w:r>
      <w:r w:rsidR="000D5369">
        <w:t>extinct</w:t>
      </w:r>
      <w:commentRangeEnd w:id="23"/>
      <w:r w:rsidR="00DE2143">
        <w:rPr>
          <w:rStyle w:val="CommentReference"/>
        </w:rPr>
        <w:commentReference w:id="23"/>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05722159"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ins w:id="24" w:author="Dan Hahn" w:date="2017-06-16T10:44:00Z">
        <w:r w:rsidR="00DE2143">
          <w:t xml:space="preserve">of </w:t>
        </w:r>
      </w:ins>
      <w:r w:rsidR="00D40D3B">
        <w:t>population ranges north</w:t>
      </w:r>
      <w:del w:id="25" w:author="Dan Hahn" w:date="2017-06-16T10:44:00Z">
        <w:r w:rsidR="0032630E" w:rsidDel="00DE2143">
          <w:delText xml:space="preserve"> is</w:delText>
        </w:r>
      </w:del>
      <w:r w:rsidR="0032630E">
        <w:t xml:space="preserve">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commentRangeStart w:id="26"/>
      <w:r w:rsidR="00D40D3B">
        <w:t xml:space="preserve">colonize </w:t>
      </w:r>
      <w:r w:rsidR="00A465DE">
        <w:t xml:space="preserve">these warmer </w:t>
      </w:r>
      <w:r w:rsidR="00D40D3B">
        <w:t>will</w:t>
      </w:r>
      <w:r w:rsidR="00EA503D">
        <w:t xml:space="preserve"> die</w:t>
      </w:r>
      <w:commentRangeEnd w:id="26"/>
      <w:r w:rsidR="00DE2143">
        <w:rPr>
          <w:rStyle w:val="CommentReference"/>
        </w:rPr>
        <w:commentReference w:id="26"/>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del w:id="27" w:author="Dan Hahn" w:date="2017-06-16T10:45:00Z">
        <w:r w:rsidR="002C1F3E" w:rsidDel="00DE2143">
          <w:delText xml:space="preserve">be phenotypically </w:delText>
        </w:r>
        <w:r w:rsidR="00EA503D" w:rsidDel="00DE2143">
          <w:delText>varied</w:delText>
        </w:r>
        <w:r w:rsidR="00392CD2" w:rsidDel="00DE2143">
          <w:delText xml:space="preserve"> enough</w:delText>
        </w:r>
      </w:del>
      <w:ins w:id="28" w:author="Dan Hahn" w:date="2017-06-16T10:45:00Z">
        <w:r w:rsidR="00DE2143">
          <w:t xml:space="preserve">possess sufficient genetic and phenotypic variation </w:t>
        </w:r>
      </w:ins>
      <w:r w:rsidR="00392CD2">
        <w:t xml:space="preserve">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del w:id="29" w:author="Dan Hahn" w:date="2017-06-16T10:45:00Z">
        <w:r w:rsidR="00154AF3" w:rsidDel="00DE2143">
          <w:delText xml:space="preserve">are </w:delText>
        </w:r>
      </w:del>
      <w:ins w:id="30" w:author="Dan Hahn" w:date="2017-06-16T10:45:00Z">
        <w:r w:rsidR="00DE2143">
          <w:t xml:space="preserve">were </w:t>
        </w:r>
      </w:ins>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del w:id="31" w:author="Dan Hahn" w:date="2017-06-16T10:46:00Z">
        <w:r w:rsidR="00384794" w:rsidDel="00DE2143">
          <w:delText xml:space="preserve">does </w:delText>
        </w:r>
        <w:r w:rsidR="0021727C" w:rsidDel="00DE2143">
          <w:delText xml:space="preserve">function </w:delText>
        </w:r>
        <w:r w:rsidR="00384794" w:rsidDel="00DE2143">
          <w:delText>to</w:delText>
        </w:r>
      </w:del>
      <w:ins w:id="32" w:author="Dan Hahn" w:date="2017-06-16T10:46:00Z">
        <w:r w:rsidR="00DE2143">
          <w:t>can</w:t>
        </w:r>
      </w:ins>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w:t>
      </w:r>
      <w:r w:rsidR="007B5653">
        <w:lastRenderedPageBreak/>
        <w:t>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del w:id="33" w:author="Dan Hahn" w:date="2017-06-16T10:46:00Z">
        <w:r w:rsidR="00E83E67" w:rsidDel="00CF54B4">
          <w:delText xml:space="preserve">would </w:delText>
        </w:r>
        <w:r w:rsidR="00392CD2" w:rsidDel="00CF54B4">
          <w:delText>lead to an</w:delText>
        </w:r>
      </w:del>
      <w:ins w:id="34" w:author="Dan Hahn" w:date="2017-06-16T10:46:00Z">
        <w:r w:rsidR="00CF54B4">
          <w:t>could lead to</w:t>
        </w:r>
      </w:ins>
      <w:r w:rsidR="00392CD2">
        <w:t xml:space="preserve"> increased use of che</w:t>
      </w:r>
      <w:r w:rsidR="00E83E67">
        <w:t>mical pesticides</w:t>
      </w:r>
      <w:ins w:id="35" w:author="Dan Hahn" w:date="2017-06-16T10:46:00Z">
        <w:r w:rsidR="00CF54B4">
          <w:t xml:space="preserve"> and</w:t>
        </w:r>
      </w:ins>
      <w:del w:id="36" w:author="Dan Hahn" w:date="2017-06-16T10:46:00Z">
        <w:r w:rsidR="00E83E67" w:rsidDel="00CF54B4">
          <w:delText>,</w:delText>
        </w:r>
      </w:del>
      <w:r w:rsidR="00E83E67">
        <w:t xml:space="preserve"> reduced crop yields </w:t>
      </w:r>
      <w:del w:id="37" w:author="Dan Hahn" w:date="2017-06-16T10:46:00Z">
        <w:r w:rsidR="00E83E67" w:rsidDel="00CF54B4">
          <w:delText xml:space="preserve">and </w:delText>
        </w:r>
      </w:del>
      <w:ins w:id="38" w:author="Dan Hahn" w:date="2017-06-16T10:46:00Z">
        <w:r w:rsidR="00CF54B4">
          <w:t xml:space="preserve">that </w:t>
        </w:r>
      </w:ins>
      <w:r w:rsidR="00E83E67">
        <w:t>further destabilize national food security.</w:t>
      </w:r>
      <w:r w:rsidR="000A490E">
        <w:t xml:space="preserve"> </w:t>
      </w:r>
    </w:p>
    <w:p w14:paraId="06DF6FC5" w14:textId="573AA3B5"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commentRangeStart w:id="39"/>
      <w:r w:rsidR="0085313E">
        <w:t xml:space="preserve">have the capacity to </w:t>
      </w:r>
      <w:ins w:id="40" w:author="Brown,James T" w:date="2017-06-16T13:34:00Z">
        <w:r w:rsidR="00600425">
          <w:t xml:space="preserve">respond </w:t>
        </w:r>
      </w:ins>
      <w:del w:id="41" w:author="Brown,James T" w:date="2017-06-16T13:34:00Z">
        <w:r w:rsidR="0085313E" w:rsidDel="00600425">
          <w:delText xml:space="preserve">differentially </w:delText>
        </w:r>
      </w:del>
      <w:ins w:id="42" w:author="Brown,James T" w:date="2017-06-16T13:34:00Z">
        <w:r w:rsidR="00600425">
          <w:t xml:space="preserve">to changes in their environment </w:t>
        </w:r>
      </w:ins>
      <w:ins w:id="43" w:author="Brown,James T" w:date="2017-06-16T13:35:00Z">
        <w:r w:rsidR="00600425">
          <w:t>with changes in their phenotype</w:t>
        </w:r>
      </w:ins>
      <w:del w:id="44" w:author="Brown,James T" w:date="2017-06-16T13:35:00Z">
        <w:r w:rsidR="0085313E" w:rsidDel="00600425">
          <w:delText xml:space="preserve">express traits </w:delText>
        </w:r>
      </w:del>
      <w:del w:id="45" w:author="Brown,James T" w:date="2017-06-16T13:32:00Z">
        <w:r w:rsidR="0085313E" w:rsidDel="00E51276">
          <w:delText xml:space="preserve">that </w:delText>
        </w:r>
      </w:del>
      <w:del w:id="46" w:author="Brown,James T" w:date="2017-06-16T13:35:00Z">
        <w:r w:rsidR="0085313E" w:rsidDel="00600425">
          <w:delText>compensate for changes in their environment</w:delText>
        </w:r>
      </w:del>
      <w:r w:rsidR="0085313E">
        <w:t xml:space="preserve">. </w:t>
      </w:r>
      <w:commentRangeEnd w:id="39"/>
      <w:r w:rsidR="00CF54B4">
        <w:rPr>
          <w:rStyle w:val="CommentReference"/>
        </w:rPr>
        <w:commentReference w:id="39"/>
      </w:r>
      <w:commentRangeStart w:id="47"/>
      <w:r w:rsidR="0085313E">
        <w:t>This plasticity in the expressed traits of insect populations is</w:t>
      </w:r>
      <w:ins w:id="48" w:author="Brown,James T" w:date="2017-06-16T13:33:00Z">
        <w:r w:rsidR="00600425">
          <w:t xml:space="preserve"> in part one </w:t>
        </w:r>
        <w:proofErr w:type="spellStart"/>
        <w:r w:rsidR="00600425">
          <w:t>stragety</w:t>
        </w:r>
        <w:proofErr w:type="spellEnd"/>
        <w:r w:rsidR="00600425">
          <w:t xml:space="preserve"> insects, and other organisms, use to hedge against unpredictable variation in their environment</w:t>
        </w:r>
      </w:ins>
      <w:del w:id="49" w:author="Brown,James T" w:date="2017-06-16T13:34:00Z">
        <w:r w:rsidR="0085313E" w:rsidDel="00600425">
          <w:delText xml:space="preserve"> a function phenotypic bet-hedging</w:delText>
        </w:r>
      </w:del>
      <w:r w:rsidR="0085313E">
        <w:t>.</w:t>
      </w:r>
      <w:commentRangeEnd w:id="47"/>
      <w:r w:rsidR="00341CD5">
        <w:rPr>
          <w:rStyle w:val="CommentReference"/>
        </w:rPr>
        <w:commentReference w:id="47"/>
      </w:r>
      <w:r w:rsidR="0085313E">
        <w:t xml:space="preserve"> </w:t>
      </w:r>
      <w:commentRangeStart w:id="50"/>
      <w:r w:rsidR="0085313E">
        <w:t>Evolutionary bet-hedging describes the trade-off between average fitness and variance of fitness of the traits expressed by individuals in a population</w:t>
      </w:r>
      <w:commentRangeEnd w:id="50"/>
      <w:r w:rsidR="00341CD5">
        <w:rPr>
          <w:rStyle w:val="CommentReference"/>
        </w:rPr>
        <w:commentReference w:id="50"/>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w:t>
      </w:r>
      <w:ins w:id="51" w:author="Dan Hahn" w:date="2017-06-16T10:52:00Z">
        <w:r w:rsidR="00341CD5">
          <w:t>’</w:t>
        </w:r>
      </w:ins>
      <w:r w:rsidR="001859AC">
        <w:t xml:space="preserve">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w:t>
      </w:r>
      <w:commentRangeStart w:id="52"/>
      <w:r w:rsidR="00816828">
        <w:t xml:space="preserve">phenotypically plastic will </w:t>
      </w:r>
      <w:commentRangeEnd w:id="52"/>
      <w:r w:rsidR="00341CD5">
        <w:rPr>
          <w:rStyle w:val="CommentReference"/>
        </w:rPr>
        <w:commentReference w:id="52"/>
      </w:r>
      <w:r w:rsidR="00816828">
        <w:t xml:space="preserve">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 xml:space="preserve">s </w:t>
      </w:r>
      <w:commentRangeStart w:id="53"/>
      <w:r w:rsidR="00D42C66">
        <w:t xml:space="preserve">more likely adapt </w:t>
      </w:r>
      <w:commentRangeEnd w:id="53"/>
      <w:r w:rsidR="00341CD5">
        <w:rPr>
          <w:rStyle w:val="CommentReference"/>
        </w:rPr>
        <w:commentReference w:id="53"/>
      </w:r>
      <w:r w:rsidR="00D42C66">
        <w:t>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w:t>
      </w:r>
      <w:commentRangeStart w:id="54"/>
      <w:r w:rsidR="00A724AF">
        <w:t>Overcoming the biological hurdle of increased temperatures,</w:t>
      </w:r>
      <w:commentRangeEnd w:id="54"/>
      <w:r w:rsidR="00341CD5">
        <w:rPr>
          <w:rStyle w:val="CommentReference"/>
        </w:rPr>
        <w:commentReference w:id="54"/>
      </w:r>
      <w:r w:rsidR="00A724AF">
        <w:t xml:space="preserve"> phenotypes that are to be successful must become </w:t>
      </w:r>
      <w:r w:rsidR="00207E1A">
        <w:t>adapted</w:t>
      </w:r>
      <w:r w:rsidR="00A724AF">
        <w:t xml:space="preserve"> in the population to </w:t>
      </w:r>
      <w:r w:rsidR="00A724AF">
        <w:lastRenderedPageBreak/>
        <w:t>colonize these novel environments.</w:t>
      </w:r>
    </w:p>
    <w:p w14:paraId="0D2E8830" w14:textId="62691F6D"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commentRangeStart w:id="55"/>
      <w:r w:rsidR="0040602F">
        <w:t>these</w:t>
      </w:r>
      <w:r w:rsidR="00B4396A">
        <w:t xml:space="preserve"> </w:t>
      </w:r>
      <w:commentRangeEnd w:id="55"/>
      <w:r w:rsidR="00341CD5">
        <w:rPr>
          <w:rStyle w:val="CommentReference"/>
        </w:rPr>
        <w:commentReference w:id="55"/>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w:t>
      </w:r>
      <w:commentRangeStart w:id="56"/>
      <w:r w:rsidR="00F75185">
        <w:t xml:space="preserve">tolerance traits </w:t>
      </w:r>
      <w:commentRangeEnd w:id="56"/>
      <w:r w:rsidR="001548B4">
        <w:rPr>
          <w:rStyle w:val="CommentReference"/>
        </w:rPr>
        <w:commentReference w:id="56"/>
      </w:r>
      <w:r w:rsidR="00F75185">
        <w:t>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 xml:space="preserve">environmental </w:t>
      </w:r>
      <w:commentRangeStart w:id="57"/>
      <w:r w:rsidR="00FC474D">
        <w:t>gradients</w:t>
      </w:r>
      <w:commentRangeEnd w:id="57"/>
      <w:r w:rsidR="001548B4">
        <w:rPr>
          <w:rStyle w:val="CommentReference"/>
        </w:rPr>
        <w:commentReference w:id="57"/>
      </w:r>
      <w:r w:rsidR="00FC474D">
        <w:t xml:space="preserve">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w:t>
      </w:r>
      <w:r w:rsidR="008F79A2" w:rsidRPr="001548B4">
        <w:rPr>
          <w:highlight w:val="yellow"/>
          <w:rPrChange w:id="58" w:author="Dan Hahn" w:date="2017-06-16T10:58:00Z">
            <w:rPr/>
          </w:rPrChange>
        </w:rPr>
        <w:t>these</w:t>
      </w:r>
      <w:r w:rsidR="008F79A2">
        <w:t xml:space="preserve"> </w:t>
      </w:r>
      <w:r w:rsidR="008A5881">
        <w:t>novel environment</w:t>
      </w:r>
      <w:r w:rsidR="008F79A2">
        <w:t>s</w:t>
      </w:r>
      <w:r w:rsidR="008A5881">
        <w:t xml:space="preserve">, </w:t>
      </w:r>
      <w:r w:rsidR="008F79A2">
        <w:t xml:space="preserve">more constant selection pressures in </w:t>
      </w:r>
      <w:r w:rsidR="008F79A2" w:rsidRPr="001548B4">
        <w:rPr>
          <w:highlight w:val="yellow"/>
          <w:rPrChange w:id="59" w:author="Dan Hahn" w:date="2017-06-16T10:58:00Z">
            <w:rPr/>
          </w:rPrChange>
        </w:rPr>
        <w:t>these</w:t>
      </w:r>
      <w:r w:rsidR="008F79A2">
        <w:t xml:space="preserv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w:t>
      </w:r>
      <w:commentRangeStart w:id="60"/>
      <w:r w:rsidR="008622CB">
        <w:t xml:space="preserve">latitudinal clines </w:t>
      </w:r>
      <w:commentRangeEnd w:id="60"/>
      <w:r w:rsidR="001548B4">
        <w:rPr>
          <w:rStyle w:val="CommentReference"/>
        </w:rPr>
        <w:commentReference w:id="60"/>
      </w:r>
      <w:r w:rsidR="008622CB">
        <w:t xml:space="preserve">and exploit available resources thus increasing their growing season. </w:t>
      </w:r>
      <w:del w:id="61" w:author="Dan Hahn" w:date="2017-06-16T10:59:00Z">
        <w:r w:rsidR="00E841FC" w:rsidDel="001548B4">
          <w:delText xml:space="preserve">Here </w:delText>
        </w:r>
      </w:del>
      <w:ins w:id="62" w:author="Dan Hahn" w:date="2017-06-16T10:59:00Z">
        <w:r w:rsidR="001548B4">
          <w:t xml:space="preserve">For example, here </w:t>
        </w:r>
      </w:ins>
      <w:r w:rsidR="00E841FC">
        <w:t>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 xml:space="preserve">der </w:t>
      </w:r>
      <w:commentRangeStart w:id="63"/>
      <w:r w:rsidR="009E6E31">
        <w:t>strong directional selection</w:t>
      </w:r>
      <w:commentRangeEnd w:id="63"/>
      <w:r w:rsidR="001548B4">
        <w:rPr>
          <w:rStyle w:val="CommentReference"/>
        </w:rPr>
        <w:commentReference w:id="63"/>
      </w:r>
      <w:r w:rsidR="005633A6">
        <w:t>.</w:t>
      </w:r>
      <w:r w:rsidR="001932FC">
        <w:t xml:space="preserve"> </w:t>
      </w:r>
      <w:commentRangeStart w:id="64"/>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commentRangeEnd w:id="64"/>
      <w:r w:rsidR="001548B4">
        <w:rPr>
          <w:rStyle w:val="CommentReference"/>
        </w:rPr>
        <w:commentReference w:id="64"/>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w:t>
      </w:r>
      <w:commentRangeStart w:id="65"/>
      <w:r w:rsidR="00154A04">
        <w:t>genetically induced</w:t>
      </w:r>
      <w:commentRangeEnd w:id="65"/>
      <w:r w:rsidR="001548B4">
        <w:rPr>
          <w:rStyle w:val="CommentReference"/>
        </w:rPr>
        <w:commentReference w:id="65"/>
      </w:r>
      <w:r w:rsidR="00154A04">
        <w:t xml:space="preserve">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w:t>
      </w:r>
      <w:commentRangeStart w:id="66"/>
      <w:r w:rsidR="00171598">
        <w:t xml:space="preserve">and others </w:t>
      </w:r>
      <w:r w:rsidR="00F20ABF">
        <w:t>a</w:t>
      </w:r>
      <w:r w:rsidR="00171598">
        <w:t>like</w:t>
      </w:r>
      <w:commentRangeEnd w:id="66"/>
      <w:r w:rsidR="001548B4">
        <w:rPr>
          <w:rStyle w:val="CommentReference"/>
        </w:rPr>
        <w:commentReference w:id="66"/>
      </w:r>
      <w:r w:rsidR="00F20ABF">
        <w:t>,</w:t>
      </w:r>
      <w:r w:rsidR="00171598">
        <w:t xml:space="preserve"> </w:t>
      </w:r>
      <w:r w:rsidR="00C86CF8">
        <w:t>synchronize</w:t>
      </w:r>
      <w:r w:rsidR="00171598">
        <w:t xml:space="preserve"> their life histories with optimal temperatures and resource availability, </w:t>
      </w:r>
      <w:commentRangeStart w:id="67"/>
      <w:r w:rsidR="00C86CF8">
        <w:t>this extended</w:t>
      </w:r>
      <w:r w:rsidR="00171598">
        <w:t xml:space="preserve"> growing period </w:t>
      </w:r>
      <w:r w:rsidR="004D4ECE">
        <w:t>is the result of strong directional selection and</w:t>
      </w:r>
      <w:r w:rsidR="009E6E31">
        <w:t xml:space="preserve"> a</w:t>
      </w:r>
      <w:r w:rsidR="004D4ECE">
        <w:t xml:space="preserve"> greater capacity </w:t>
      </w:r>
      <w:r w:rsidR="004D4ECE">
        <w:lastRenderedPageBreak/>
        <w:t xml:space="preserve">to </w:t>
      </w:r>
      <w:r w:rsidR="00C86CF8">
        <w:t>adapt</w:t>
      </w:r>
      <w:r w:rsidR="009911B3">
        <w:t xml:space="preserve"> in response to higher temperatures in their environment</w:t>
      </w:r>
      <w:commentRangeEnd w:id="67"/>
      <w:r w:rsidR="001548B4">
        <w:rPr>
          <w:rStyle w:val="CommentReference"/>
        </w:rPr>
        <w:commentReference w:id="67"/>
      </w:r>
      <w:r w:rsidR="009911B3">
        <w:t xml:space="preserve">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5076B211" w:rsidR="007E62A7" w:rsidRDefault="00BC6C7A" w:rsidP="00A51048">
      <w:pPr>
        <w:spacing w:line="480" w:lineRule="auto"/>
      </w:pPr>
      <w:r>
        <w:rPr>
          <w:b/>
        </w:rPr>
        <w:t xml:space="preserve">Plasticity in Dormancy: </w:t>
      </w:r>
      <w:r w:rsidR="004D6420">
        <w:t xml:space="preserve">Insects are constantly monitoring their external, as well as internal, conditions and use that information </w:t>
      </w:r>
      <w:del w:id="68" w:author="Dan Hahn" w:date="2017-06-16T13:17:00Z">
        <w:r w:rsidR="004D6420" w:rsidDel="00CE7675">
          <w:delText>as a predicate for their</w:delText>
        </w:r>
      </w:del>
      <w:ins w:id="69" w:author="Dan Hahn" w:date="2017-06-16T13:17:00Z">
        <w:r w:rsidR="00CE7675">
          <w:t>to make</w:t>
        </w:r>
      </w:ins>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commentRangeStart w:id="70"/>
      <w:r w:rsidR="00BE67FD">
        <w:t>air</w:t>
      </w:r>
      <w:commentRangeEnd w:id="70"/>
      <w:r w:rsidR="00CE7675">
        <w:rPr>
          <w:rStyle w:val="CommentReference"/>
        </w:rPr>
        <w:commentReference w:id="70"/>
      </w:r>
      <w:r w:rsidR="00BE67FD">
        <w:t>,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 xml:space="preserve">Dormancy </w:t>
      </w:r>
      <w:del w:id="71" w:author="Dan Hahn" w:date="2017-06-16T13:17:00Z">
        <w:r w:rsidR="00BE67FD" w:rsidDel="00CE7675">
          <w:delText>that is the</w:delText>
        </w:r>
      </w:del>
      <w:ins w:id="72" w:author="Dan Hahn" w:date="2017-06-16T13:17:00Z">
        <w:r w:rsidR="00CE7675">
          <w:t>resulting from an</w:t>
        </w:r>
      </w:ins>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73"/>
      <w:r w:rsidR="007E62A7">
        <w:t>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commentRangeEnd w:id="73"/>
      <w:r w:rsidR="00CE7675">
        <w:rPr>
          <w:rStyle w:val="CommentReference"/>
        </w:rPr>
        <w:commentReference w:id="73"/>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commentRangeStart w:id="74"/>
      <w:r w:rsidR="00ED5814">
        <w:t>Because of its consistent nature and historical association with resource availability</w:t>
      </w:r>
      <w:commentRangeEnd w:id="74"/>
      <w:r w:rsidR="006148CD">
        <w:rPr>
          <w:rStyle w:val="CommentReference"/>
        </w:rPr>
        <w:commentReference w:id="74"/>
      </w:r>
      <w:r w:rsidR="00ED5814">
        <w:t>,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w:t>
      </w:r>
      <w:commentRangeStart w:id="75"/>
      <w:r w:rsidR="00F00049">
        <w:t xml:space="preserve">the genetically determined point during a species’ </w:t>
      </w:r>
      <w:r w:rsidR="00017B26">
        <w:t>life history when they are sensitive to photoperiod</w:t>
      </w:r>
      <w:commentRangeEnd w:id="75"/>
      <w:r w:rsidR="006148CD">
        <w:rPr>
          <w:rStyle w:val="CommentReference"/>
        </w:rPr>
        <w:commentReference w:id="75"/>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 xml:space="preserve">ment and towards </w:t>
      </w:r>
      <w:commentRangeStart w:id="76"/>
      <w:r w:rsidR="00017B26">
        <w:t xml:space="preserve">diapause </w:t>
      </w:r>
      <w:r w:rsidR="00017B26">
        <w:lastRenderedPageBreak/>
        <w:t>dormancy</w:t>
      </w:r>
      <w:r w:rsidR="00A70F78">
        <w:t xml:space="preserve"> </w:t>
      </w:r>
      <w:commentRangeEnd w:id="76"/>
      <w:r w:rsidR="006148CD">
        <w:rPr>
          <w:rStyle w:val="CommentReference"/>
        </w:rPr>
        <w:commentReference w:id="76"/>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 xml:space="preserve">The </w:t>
      </w:r>
      <w:commentRangeStart w:id="77"/>
      <w:r w:rsidR="004126E7">
        <w:t>diapause</w:t>
      </w:r>
      <w:r w:rsidR="009D44DA">
        <w:t xml:space="preserve"> dormancy</w:t>
      </w:r>
      <w:r w:rsidR="004126E7">
        <w:t xml:space="preserve"> </w:t>
      </w:r>
      <w:commentRangeEnd w:id="77"/>
      <w:r w:rsidR="006148CD">
        <w:rPr>
          <w:rStyle w:val="CommentReference"/>
        </w:rPr>
        <w:commentReference w:id="77"/>
      </w:r>
      <w:r w:rsidR="004126E7">
        <w:t xml:space="preserve">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xml:space="preserve">. </w:t>
      </w:r>
      <w:commentRangeStart w:id="78"/>
      <w:r w:rsidR="004126E7">
        <w:t>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commentRangeEnd w:id="78"/>
      <w:r w:rsidR="006148CD">
        <w:rPr>
          <w:rStyle w:val="CommentReference"/>
        </w:rPr>
        <w:commentReference w:id="78"/>
      </w:r>
    </w:p>
    <w:p w14:paraId="1DB52B31" w14:textId="60FE5F5D" w:rsidR="00F913CA" w:rsidRDefault="00D116C6" w:rsidP="00F913CA">
      <w:pPr>
        <w:spacing w:line="480" w:lineRule="auto"/>
      </w:pPr>
      <w:r>
        <w:rPr>
          <w:b/>
        </w:rPr>
        <w:t xml:space="preserve">Storing Energy: </w:t>
      </w:r>
      <w:commentRangeStart w:id="79"/>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79"/>
      <w:r w:rsidR="00993227">
        <w:rPr>
          <w:rStyle w:val="CommentReference"/>
        </w:rPr>
        <w:commentReference w:id="79"/>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80"/>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w:t>
      </w:r>
      <w:del w:id="81" w:author="Dan Hahn" w:date="2017-06-16T13:26:00Z">
        <w:r w:rsidR="00D07985" w:rsidDel="00993227">
          <w:delText>s</w:delText>
        </w:r>
      </w:del>
      <w:r w:rsidR="00D07985">
        <w:t xml:space="preserve">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80"/>
      <w:r w:rsidR="00993227">
        <w:rPr>
          <w:rStyle w:val="CommentReference"/>
        </w:rPr>
        <w:commentReference w:id="80"/>
      </w:r>
      <w:r w:rsidR="00D07985">
        <w:t xml:space="preserve">. The </w:t>
      </w:r>
      <w:commentRangeStart w:id="82"/>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82"/>
      <w:r w:rsidR="00993227">
        <w:rPr>
          <w:rStyle w:val="CommentReference"/>
        </w:rPr>
        <w:commentReference w:id="82"/>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xml:space="preserve">, and they must be stored prior to </w:t>
      </w:r>
      <w:r w:rsidR="00832B9B">
        <w:lastRenderedPageBreak/>
        <w:t>the onset of diapause</w:t>
      </w:r>
      <w:r w:rsidR="00FA73B6">
        <w:t xml:space="preserve"> </w:t>
      </w:r>
      <w:r w:rsidR="00FA73B6" w:rsidRPr="00FA73B6">
        <w:rPr>
          <w:highlight w:val="yellow"/>
        </w:rPr>
        <w:t>(citation)</w:t>
      </w:r>
      <w:r w:rsidR="00633E68">
        <w:t>.</w:t>
      </w:r>
      <w:r w:rsidR="00FA73B6">
        <w:t xml:space="preserve"> </w:t>
      </w:r>
      <w:commentRangeStart w:id="83"/>
      <w:r w:rsidR="005745C5">
        <w:t>While there are few exceptions</w:t>
      </w:r>
      <w:commentRangeEnd w:id="83"/>
      <w:r w:rsidR="00993227">
        <w:rPr>
          <w:rStyle w:val="CommentReference"/>
        </w:rPr>
        <w:commentReference w:id="83"/>
      </w:r>
      <w:r w:rsidR="005745C5">
        <w:t xml:space="preserve">, insects preparing for diapause, experience a steep increase in the amount of lipids, specifically triglycerides, and multimeric proteins produced and stored by the fat body. These molecules are biologically multifunctional and function as more than energy reservoirs. Triglycerides, and other lipids, are used to stabilize membranes, </w:t>
      </w:r>
      <w:commentRangeStart w:id="84"/>
      <w:r w:rsidR="005745C5">
        <w:t>insulate tissues to prevent cold injury</w:t>
      </w:r>
      <w:commentRangeEnd w:id="84"/>
      <w:r w:rsidR="00993227">
        <w:rPr>
          <w:rStyle w:val="CommentReference"/>
        </w:rPr>
        <w:commentReference w:id="84"/>
      </w:r>
      <w:r w:rsidR="005745C5">
        <w:t xml:space="preserve">, slow or prevent </w:t>
      </w:r>
      <w:r w:rsidR="00970B3D">
        <w:t>desiccation</w:t>
      </w:r>
      <w:r w:rsidR="005745C5">
        <w:t xml:space="preserve">, can be degraded into carbohydrates for energy or used as a precursor for </w:t>
      </w:r>
      <w:commentRangeStart w:id="85"/>
      <w:r w:rsidR="005745C5">
        <w:t>steroids</w:t>
      </w:r>
      <w:r w:rsidR="00422CB8">
        <w:t xml:space="preserve"> and other signaling </w:t>
      </w:r>
      <w:commentRangeEnd w:id="85"/>
      <w:r w:rsidR="00993227">
        <w:rPr>
          <w:rStyle w:val="CommentReference"/>
        </w:rPr>
        <w:commentReference w:id="85"/>
      </w:r>
      <w:r w:rsidR="00422CB8">
        <w:t>molecules</w:t>
      </w:r>
      <w:r w:rsidR="005745C5">
        <w:t>.</w:t>
      </w:r>
      <w:r w:rsidR="00422CB8">
        <w:t xml:space="preserve"> Stored proteins function as a biological reservoir of amino acids and under the right conditions, stored proteins can be reconfigured or its amino acids incorporated into other metabolically important molecular tools, that can then be exploited metabolically.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86"/>
      <w:r w:rsidR="00996D33">
        <w:t xml:space="preserve">Diapause </w:t>
      </w:r>
      <w:ins w:id="87" w:author="Brown,James T" w:date="2017-06-16T13:40:00Z">
        <w:r w:rsidR="003A306F">
          <w:t>preparations are typically</w:t>
        </w:r>
      </w:ins>
      <w:del w:id="88" w:author="Brown,James T" w:date="2017-06-16T13:40:00Z">
        <w:r w:rsidR="00996D33" w:rsidDel="003A306F">
          <w:delText>is</w:delText>
        </w:r>
      </w:del>
      <w:r w:rsidR="00996D33">
        <w:t xml:space="preserve"> initiated during times when resources are abundant and committing, genetically, to suspending development, slowing growth, and inhibiting reproduction could end 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86"/>
      <w:r w:rsidR="00993227">
        <w:rPr>
          <w:rStyle w:val="CommentReference"/>
        </w:rPr>
        <w:commentReference w:id="86"/>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w:t>
      </w:r>
      <w:bookmarkStart w:id="89" w:name="_GoBack"/>
      <w:bookmarkEnd w:id="89"/>
      <w:r w:rsidR="003847EB">
        <w:lastRenderedPageBreak/>
        <w:t xml:space="preserve">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1CBC7555" w14:textId="77777777"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 xml:space="preserve">European corn borer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p>
    <w:p w14:paraId="38598CD6" w14:textId="77777777" w:rsidR="009F565E" w:rsidRDefault="009F565E" w:rsidP="005633A6">
      <w:pPr>
        <w:spacing w:line="480" w:lineRule="auto"/>
        <w:rPr>
          <w:color w:val="000000" w:themeColor="text1"/>
        </w:rPr>
      </w:pP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w:t>
      </w:r>
      <w:r w:rsidR="003368CB">
        <w:rPr>
          <w:color w:val="000000" w:themeColor="text1"/>
        </w:rPr>
        <w:lastRenderedPageBreak/>
        <w:t xml:space="preserve">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lastRenderedPageBreak/>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w:t>
      </w:r>
      <w:r>
        <w:lastRenderedPageBreak/>
        <w:t xml:space="preserve">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w:t>
      </w:r>
      <w:r>
        <w:lastRenderedPageBreak/>
        <w:t xml:space="preserve">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w:t>
      </w:r>
      <w:r>
        <w:lastRenderedPageBreak/>
        <w:t xml:space="preserve">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w:t>
      </w:r>
      <w:r>
        <w:lastRenderedPageBreak/>
        <w:t>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w:t>
      </w:r>
      <w:r>
        <w:lastRenderedPageBreak/>
        <w:t>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w:t>
      </w:r>
      <w:r>
        <w:lastRenderedPageBreak/>
        <w:t xml:space="preserve">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w:t>
      </w:r>
      <w:r>
        <w:lastRenderedPageBreak/>
        <w:t xml:space="preserve">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w:t>
      </w:r>
      <w:r>
        <w:lastRenderedPageBreak/>
        <w:t>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5523788" w14:textId="52D494E3" w:rsidR="00F70CB2" w:rsidRPr="00F70CB2" w:rsidRDefault="00C83A27" w:rsidP="00F70CB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F70CB2" w:rsidRPr="00F70CB2">
        <w:rPr>
          <w:rFonts w:eastAsia="Times New Roman" w:cs="Times New Roman"/>
          <w:b/>
          <w:bCs/>
          <w:noProof/>
          <w:sz w:val="20"/>
        </w:rPr>
        <w:t>Agrawal, A. A.</w:t>
      </w:r>
      <w:r w:rsidR="00F70CB2" w:rsidRPr="00F70CB2">
        <w:rPr>
          <w:rFonts w:eastAsia="Times New Roman" w:cs="Times New Roman"/>
          <w:noProof/>
          <w:sz w:val="20"/>
        </w:rPr>
        <w:t xml:space="preserve"> </w:t>
      </w:r>
      <w:r w:rsidR="00F70CB2" w:rsidRPr="00F70CB2">
        <w:rPr>
          <w:rFonts w:eastAsia="Times New Roman" w:cs="Times New Roman"/>
          <w:b/>
          <w:bCs/>
          <w:noProof/>
          <w:sz w:val="20"/>
        </w:rPr>
        <w:t>2001</w:t>
      </w:r>
      <w:r w:rsidR="00F70CB2" w:rsidRPr="00F70CB2">
        <w:rPr>
          <w:rFonts w:eastAsia="Times New Roman" w:cs="Times New Roman"/>
          <w:noProof/>
          <w:sz w:val="20"/>
        </w:rPr>
        <w:t>. Phenotypic Plasticity in the Interactions and Evolution of Species. Science (80-. ). 294: 321–326.</w:t>
      </w:r>
    </w:p>
    <w:p w14:paraId="7E292DA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and S. A. L. Hayward</w:t>
      </w:r>
      <w:r w:rsidRPr="00F70CB2">
        <w:rPr>
          <w:rFonts w:eastAsia="Times New Roman" w:cs="Times New Roman"/>
          <w:noProof/>
          <w:sz w:val="20"/>
        </w:rPr>
        <w:t xml:space="preserve">. </w:t>
      </w:r>
      <w:r w:rsidRPr="00F70CB2">
        <w:rPr>
          <w:rFonts w:eastAsia="Times New Roman" w:cs="Times New Roman"/>
          <w:b/>
          <w:bCs/>
          <w:noProof/>
          <w:sz w:val="20"/>
        </w:rPr>
        <w:t>2010</w:t>
      </w:r>
      <w:r w:rsidRPr="00F70CB2">
        <w:rPr>
          <w:rFonts w:eastAsia="Times New Roman" w:cs="Times New Roman"/>
          <w:noProof/>
          <w:sz w:val="20"/>
        </w:rPr>
        <w:t>. Insect overwintering in a changing climate. J. Exp. Biol. 213: 980–994.</w:t>
      </w:r>
    </w:p>
    <w:p w14:paraId="0CC84F6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Herbivory in global climate change research: Direct effects of rising temperature on insect herbivores. Glob. Chang. Biol. 8: 1–16.</w:t>
      </w:r>
    </w:p>
    <w:p w14:paraId="7B9C15F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2001</w:t>
      </w:r>
      <w:r w:rsidRPr="00F70CB2">
        <w:rPr>
          <w:rFonts w:eastAsia="Times New Roman" w:cs="Times New Roman"/>
          <w:noProof/>
          <w:sz w:val="20"/>
        </w:rPr>
        <w:t>. Genetic shift in photoperiodic response correlated with global warming. Proc. Natl. Acad. Sci. 98: 14509–14511.</w:t>
      </w:r>
    </w:p>
    <w:p w14:paraId="2E045B6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Genetic response to rapid climate change: It’s seasonal timing that matters. Mol. Ecol. 17: 157–166.</w:t>
      </w:r>
    </w:p>
    <w:p w14:paraId="78329BB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and C. Holzapfel</w:t>
      </w:r>
      <w:r w:rsidRPr="00F70CB2">
        <w:rPr>
          <w:rFonts w:eastAsia="Times New Roman" w:cs="Times New Roman"/>
          <w:noProof/>
          <w:sz w:val="20"/>
        </w:rPr>
        <w:t xml:space="preserve">. </w:t>
      </w:r>
      <w:r w:rsidRPr="00F70CB2">
        <w:rPr>
          <w:rFonts w:eastAsia="Times New Roman" w:cs="Times New Roman"/>
          <w:b/>
          <w:bCs/>
          <w:noProof/>
          <w:sz w:val="20"/>
        </w:rPr>
        <w:t>2006</w:t>
      </w:r>
      <w:r w:rsidRPr="00F70CB2">
        <w:rPr>
          <w:rFonts w:eastAsia="Times New Roman" w:cs="Times New Roman"/>
          <w:noProof/>
          <w:sz w:val="20"/>
        </w:rPr>
        <w:t>. Evolutionary Response to Rapid Climate Change. Science (80-. ). 312: 1477–1478.</w:t>
      </w:r>
    </w:p>
    <w:p w14:paraId="488D730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Breed, G. A., S. Stichter, and E. E. Crone</w:t>
      </w:r>
      <w:r w:rsidRPr="00F70CB2">
        <w:rPr>
          <w:rFonts w:eastAsia="Times New Roman" w:cs="Times New Roman"/>
          <w:noProof/>
          <w:sz w:val="20"/>
        </w:rPr>
        <w:t xml:space="preserve">. </w:t>
      </w:r>
      <w:r w:rsidRPr="00F70CB2">
        <w:rPr>
          <w:rFonts w:eastAsia="Times New Roman" w:cs="Times New Roman"/>
          <w:b/>
          <w:bCs/>
          <w:noProof/>
          <w:sz w:val="20"/>
        </w:rPr>
        <w:t>2012</w:t>
      </w:r>
      <w:r w:rsidRPr="00F70CB2">
        <w:rPr>
          <w:rFonts w:eastAsia="Times New Roman" w:cs="Times New Roman"/>
          <w:noProof/>
          <w:sz w:val="20"/>
        </w:rPr>
        <w:t xml:space="preserve">. Climate-driven changes in northeastern US butterfly communities. </w:t>
      </w:r>
      <w:r w:rsidRPr="00F70CB2">
        <w:rPr>
          <w:rFonts w:eastAsia="Times New Roman" w:cs="Times New Roman"/>
          <w:noProof/>
          <w:sz w:val="20"/>
        </w:rPr>
        <w:lastRenderedPageBreak/>
        <w:t>Nat. Clim. Chang. 3: 142–145.</w:t>
      </w:r>
    </w:p>
    <w:p w14:paraId="7582DDE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DeLucia, E. H., C. L. Casteel, P. D. Nabity, and B. F. O’Neill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Insects take a bigger bite out of plants in a warmer, higher carbon dioxide world. Proc. Natl. Acad. Sci. 105: 1781–1782.</w:t>
      </w:r>
    </w:p>
    <w:p w14:paraId="3889067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Denlinger, D. 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Why study diapause? Entomol. Res. 38: 1–9.</w:t>
      </w:r>
    </w:p>
    <w:p w14:paraId="7BCA121E"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Fernandez-Cornejo, J., R. Nehring, C. Osteen, S. Wechsler, A. Martin, and A. Vialou</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Pesticide Use in U.S. Agriculture: 21 Selected Crops, 1960-2008.</w:t>
      </w:r>
    </w:p>
    <w:p w14:paraId="1225F1A7"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Folch, J., M. Lees, and G. H. S. Stanley</w:t>
      </w:r>
      <w:r w:rsidRPr="00F70CB2">
        <w:rPr>
          <w:rFonts w:eastAsia="Times New Roman" w:cs="Times New Roman"/>
          <w:noProof/>
          <w:sz w:val="20"/>
        </w:rPr>
        <w:t xml:space="preserve">. </w:t>
      </w:r>
      <w:r w:rsidRPr="00F70CB2">
        <w:rPr>
          <w:rFonts w:eastAsia="Times New Roman" w:cs="Times New Roman"/>
          <w:b/>
          <w:bCs/>
          <w:noProof/>
          <w:sz w:val="20"/>
        </w:rPr>
        <w:t>1957</w:t>
      </w:r>
      <w:r w:rsidRPr="00F70CB2">
        <w:rPr>
          <w:rFonts w:eastAsia="Times New Roman" w:cs="Times New Roman"/>
          <w:noProof/>
          <w:sz w:val="20"/>
        </w:rPr>
        <w:t>. A simple method for the isolation and purification of total lipids from animal tissues. J Biol Chem.</w:t>
      </w:r>
    </w:p>
    <w:p w14:paraId="54B444B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D. K. Hayes</w:t>
      </w:r>
      <w:r w:rsidRPr="00F70CB2">
        <w:rPr>
          <w:rFonts w:eastAsia="Times New Roman" w:cs="Times New Roman"/>
          <w:noProof/>
          <w:sz w:val="20"/>
        </w:rPr>
        <w:t xml:space="preserve">. </w:t>
      </w:r>
      <w:r w:rsidRPr="00F70CB2">
        <w:rPr>
          <w:rFonts w:eastAsia="Times New Roman" w:cs="Times New Roman"/>
          <w:b/>
          <w:bCs/>
          <w:noProof/>
          <w:sz w:val="20"/>
        </w:rPr>
        <w:t>1982</w:t>
      </w:r>
      <w:r w:rsidRPr="00F70CB2">
        <w:rPr>
          <w:rFonts w:eastAsia="Times New Roman" w:cs="Times New Roman"/>
          <w:noProof/>
          <w:sz w:val="20"/>
        </w:rPr>
        <w:t>. Methods and Markers for Synchronizing Maturation of Fifth-Stage Larvae and Pupae of the European Corn Borer , Ostrinia nubilalis. Ann. Entomol. Soc. 75: 485–493.</w:t>
      </w:r>
    </w:p>
    <w:p w14:paraId="22BE2C41"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C. W. Woods</w:t>
      </w:r>
      <w:r w:rsidRPr="00F70CB2">
        <w:rPr>
          <w:rFonts w:eastAsia="Times New Roman" w:cs="Times New Roman"/>
          <w:noProof/>
          <w:sz w:val="20"/>
        </w:rPr>
        <w:t xml:space="preserve">. </w:t>
      </w:r>
      <w:r w:rsidRPr="00F70CB2">
        <w:rPr>
          <w:rFonts w:eastAsia="Times New Roman" w:cs="Times New Roman"/>
          <w:b/>
          <w:bCs/>
          <w:noProof/>
          <w:sz w:val="20"/>
        </w:rPr>
        <w:t>1983</w:t>
      </w:r>
      <w:r w:rsidRPr="00F70CB2">
        <w:rPr>
          <w:rFonts w:eastAsia="Times New Roman" w:cs="Times New Roman"/>
          <w:noProof/>
          <w:sz w:val="20"/>
        </w:rPr>
        <w:t>. HAEMOLYMPH ECDYSTEROID TITERS OF DIAPAUSE-AND NONDIAPAUSE-BOUND FIFTH INSTARS AND PUPAE OF THE EUROPEAN CORN BORER, OSTRINIA NUZ3KALIS (HijBNER). Biochrm. Phystol. %A: 367–375.</w:t>
      </w:r>
    </w:p>
    <w:p w14:paraId="74B47D6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Hahn, D. A., and D. L. Denlinger</w:t>
      </w:r>
      <w:r w:rsidRPr="00F70CB2">
        <w:rPr>
          <w:rFonts w:eastAsia="Times New Roman" w:cs="Times New Roman"/>
          <w:noProof/>
          <w:sz w:val="20"/>
        </w:rPr>
        <w:t xml:space="preserve">. </w:t>
      </w:r>
      <w:r w:rsidRPr="00F70CB2">
        <w:rPr>
          <w:rFonts w:eastAsia="Times New Roman" w:cs="Times New Roman"/>
          <w:b/>
          <w:bCs/>
          <w:noProof/>
          <w:sz w:val="20"/>
        </w:rPr>
        <w:t>2011</w:t>
      </w:r>
      <w:r w:rsidRPr="00F70CB2">
        <w:rPr>
          <w:rFonts w:eastAsia="Times New Roman" w:cs="Times New Roman"/>
          <w:noProof/>
          <w:sz w:val="20"/>
        </w:rPr>
        <w:t>. Energetics of Insect Diapause. Annu. Rev. Entomol. 56: 103–121.</w:t>
      </w:r>
    </w:p>
    <w:p w14:paraId="4B3C80D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Høye, T. T., E. Post, H. Meltofte, N. M. Schmidt, and M. C. Forchhammer</w:t>
      </w:r>
      <w:r w:rsidRPr="00F70CB2">
        <w:rPr>
          <w:rFonts w:eastAsia="Times New Roman" w:cs="Times New Roman"/>
          <w:noProof/>
          <w:sz w:val="20"/>
        </w:rPr>
        <w:t xml:space="preserve">. </w:t>
      </w:r>
      <w:r w:rsidRPr="00F70CB2">
        <w:rPr>
          <w:rFonts w:eastAsia="Times New Roman" w:cs="Times New Roman"/>
          <w:b/>
          <w:bCs/>
          <w:noProof/>
          <w:sz w:val="20"/>
        </w:rPr>
        <w:t>2007</w:t>
      </w:r>
      <w:r w:rsidRPr="00F70CB2">
        <w:rPr>
          <w:rFonts w:eastAsia="Times New Roman" w:cs="Times New Roman"/>
          <w:noProof/>
          <w:sz w:val="20"/>
        </w:rPr>
        <w:t>. Rapid advancement of spring in the High Arctic. Curr. Biol.</w:t>
      </w:r>
    </w:p>
    <w:p w14:paraId="6B275B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Hut, R. A., S. Paolucci, R. Dor, C. P. Kyriacou, and S. Daan</w:t>
      </w:r>
      <w:r w:rsidRPr="00F70CB2">
        <w:rPr>
          <w:rFonts w:eastAsia="Times New Roman" w:cs="Times New Roman"/>
          <w:noProof/>
          <w:sz w:val="20"/>
        </w:rPr>
        <w:t xml:space="preserve">. </w:t>
      </w:r>
      <w:r w:rsidRPr="00F70CB2">
        <w:rPr>
          <w:rFonts w:eastAsia="Times New Roman" w:cs="Times New Roman"/>
          <w:b/>
          <w:bCs/>
          <w:noProof/>
          <w:sz w:val="20"/>
        </w:rPr>
        <w:t>2013</w:t>
      </w:r>
      <w:r w:rsidRPr="00F70CB2">
        <w:rPr>
          <w:rFonts w:eastAsia="Times New Roman" w:cs="Times New Roman"/>
          <w:noProof/>
          <w:sz w:val="20"/>
        </w:rPr>
        <w:t>. Latitudinal clines: an evolutionary view on biological rhythms. Proc. Biol. Sci. 280: 20130433.</w:t>
      </w:r>
    </w:p>
    <w:p w14:paraId="5FDEA14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Lee, C. E. E.</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Evolutionary genetics of invasive species. Trends Ecol. Evol. 17: 386–391.</w:t>
      </w:r>
    </w:p>
    <w:p w14:paraId="7ADD061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Melorose, J., R. Perroy, and S. Careas</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World Population Prospects: The 2015 Revision, Key Findings and Advance Tables. Working Paper No. ESA/P/WP.241., United Nations, Dep. Econ. Soc. Aff. Popul. Div.</w:t>
      </w:r>
    </w:p>
    <w:p w14:paraId="0C3E90A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NOAA National Centers for Environmental Information</w:t>
      </w:r>
      <w:r w:rsidRPr="00F70CB2">
        <w:rPr>
          <w:rFonts w:eastAsia="Times New Roman" w:cs="Times New Roman"/>
          <w:noProof/>
          <w:sz w:val="20"/>
        </w:rPr>
        <w:t xml:space="preserve">. </w:t>
      </w:r>
      <w:r w:rsidRPr="00F70CB2">
        <w:rPr>
          <w:rFonts w:eastAsia="Times New Roman" w:cs="Times New Roman"/>
          <w:b/>
          <w:bCs/>
          <w:noProof/>
          <w:sz w:val="20"/>
        </w:rPr>
        <w:t>2017</w:t>
      </w:r>
      <w:r w:rsidRPr="00F70CB2">
        <w:rPr>
          <w:rFonts w:eastAsia="Times New Roman" w:cs="Times New Roman"/>
          <w:noProof/>
          <w:sz w:val="20"/>
        </w:rPr>
        <w:t>. State of the Climate: Global Climate Report for Annual 2016. (https://www.ncdc.noaa.gov/sotc/national/201613).</w:t>
      </w:r>
    </w:p>
    <w:p w14:paraId="573FD5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Overpeck, J.</w:t>
      </w:r>
      <w:r w:rsidRPr="00F70CB2">
        <w:rPr>
          <w:rFonts w:eastAsia="Times New Roman" w:cs="Times New Roman"/>
          <w:noProof/>
          <w:sz w:val="20"/>
        </w:rPr>
        <w:t xml:space="preserve"> </w:t>
      </w:r>
      <w:r w:rsidRPr="00F70CB2">
        <w:rPr>
          <w:rFonts w:eastAsia="Times New Roman" w:cs="Times New Roman"/>
          <w:b/>
          <w:bCs/>
          <w:noProof/>
          <w:sz w:val="20"/>
        </w:rPr>
        <w:t>1997</w:t>
      </w:r>
      <w:r w:rsidRPr="00F70CB2">
        <w:rPr>
          <w:rFonts w:eastAsia="Times New Roman" w:cs="Times New Roman"/>
          <w:noProof/>
          <w:sz w:val="20"/>
        </w:rPr>
        <w:t>. Arctic Environmental Change of the Last Four Centuries. Science (80-. ). 278: 1251–1256.</w:t>
      </w:r>
    </w:p>
    <w:p w14:paraId="46DEDAAD"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Parmesan, C., N. Ryrholm, C. Stefanescu, J. K. Hill, C. D. Thomas, H. Descimon, B. Huntley, L. Kaila, J. Kullberg, T. Tammaru, W. J. Tennent, J. a Thomas, and M. Warren</w:t>
      </w:r>
      <w:r w:rsidRPr="00F70CB2">
        <w:rPr>
          <w:rFonts w:eastAsia="Times New Roman" w:cs="Times New Roman"/>
          <w:noProof/>
          <w:sz w:val="20"/>
        </w:rPr>
        <w:t xml:space="preserve">. </w:t>
      </w:r>
      <w:r w:rsidRPr="00F70CB2">
        <w:rPr>
          <w:rFonts w:eastAsia="Times New Roman" w:cs="Times New Roman"/>
          <w:b/>
          <w:bCs/>
          <w:noProof/>
          <w:sz w:val="20"/>
        </w:rPr>
        <w:t>1999</w:t>
      </w:r>
      <w:r w:rsidRPr="00F70CB2">
        <w:rPr>
          <w:rFonts w:eastAsia="Times New Roman" w:cs="Times New Roman"/>
          <w:noProof/>
          <w:sz w:val="20"/>
        </w:rPr>
        <w:t>. Poleward shifts in geographical ranges of butterfly species associated with regional warming. Nature. 399: 579–583.</w:t>
      </w:r>
    </w:p>
    <w:p w14:paraId="6E77FA5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Philippi, T., and J. Seger</w:t>
      </w:r>
      <w:r w:rsidRPr="00F70CB2">
        <w:rPr>
          <w:rFonts w:eastAsia="Times New Roman" w:cs="Times New Roman"/>
          <w:noProof/>
          <w:sz w:val="20"/>
        </w:rPr>
        <w:t xml:space="preserve">. </w:t>
      </w:r>
      <w:r w:rsidRPr="00F70CB2">
        <w:rPr>
          <w:rFonts w:eastAsia="Times New Roman" w:cs="Times New Roman"/>
          <w:b/>
          <w:bCs/>
          <w:noProof/>
          <w:sz w:val="20"/>
        </w:rPr>
        <w:t>1989</w:t>
      </w:r>
      <w:r w:rsidRPr="00F70CB2">
        <w:rPr>
          <w:rFonts w:eastAsia="Times New Roman" w:cs="Times New Roman"/>
          <w:noProof/>
          <w:sz w:val="20"/>
        </w:rPr>
        <w:t>. Hedging one’s evolutionary bets, revisited. Trends Ecol. Evol. 4: 41–44.</w:t>
      </w:r>
    </w:p>
    <w:p w14:paraId="0BCB86C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Phillips, B. L., G. P. Brown, J. M. J. Travis, and R. Shine</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Reid’s Paradox Revisited: The Evolution of Dispersal Kernels during Range Expansion. Am. Nat. 172: S34–S48.</w:t>
      </w:r>
    </w:p>
    <w:p w14:paraId="19FDD8A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A6D7B8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 and M. Burgess</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Integr. Pest Manag. 3: 47–71.</w:t>
      </w:r>
    </w:p>
    <w:p w14:paraId="1527A88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Price, T. D., and D. Sol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Introduction: Genetics of Colonizing Species. Am. Nat. 172: S1–S3.</w:t>
      </w:r>
    </w:p>
    <w:p w14:paraId="2D782FE3"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Scriber, J. M.</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Climate-driven reshuffling of species and genes: Potential conservation roles for species translocations and recombinant hybrid genotypes, Insects.</w:t>
      </w:r>
    </w:p>
    <w:p w14:paraId="76D1D4D4"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Stocker, and V. B. and P. M. M. (eds. . T.F., D. Qin, G.-K. Plattner, M. Tignor, S.K. Allen, J. Boschung, A. Nauels, Y. Xia</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Summary for Policymakers. Clim. Chang. 2013 - Phys. Sci. Basis. 1542: 1–30.</w:t>
      </w:r>
    </w:p>
    <w:p w14:paraId="6ADEC02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Weinig, C.</w:t>
      </w:r>
      <w:r w:rsidRPr="00F70CB2">
        <w:rPr>
          <w:rFonts w:eastAsia="Times New Roman" w:cs="Times New Roman"/>
          <w:noProof/>
          <w:sz w:val="20"/>
        </w:rPr>
        <w:t xml:space="preserve"> </w:t>
      </w:r>
      <w:r w:rsidRPr="00F70CB2">
        <w:rPr>
          <w:rFonts w:eastAsia="Times New Roman" w:cs="Times New Roman"/>
          <w:b/>
          <w:bCs/>
          <w:noProof/>
          <w:sz w:val="20"/>
        </w:rPr>
        <w:t>2000</w:t>
      </w:r>
      <w:r w:rsidRPr="00F70CB2">
        <w:rPr>
          <w:rFonts w:eastAsia="Times New Roman" w:cs="Times New Roman"/>
          <w:noProof/>
          <w:sz w:val="20"/>
        </w:rPr>
        <w:t>. PLASTICITY VERSUS CANALIZATION: POPULATION DIFFERENCES IN THE TIMING OF SHADE-AVOIDANCE RESPONSES. Evolution (N. Y). 54: 441–451.</w:t>
      </w:r>
    </w:p>
    <w:p w14:paraId="7E7E6ACF" w14:textId="77777777" w:rsidR="00F70CB2" w:rsidRPr="00F70CB2" w:rsidRDefault="00F70CB2" w:rsidP="00F70CB2">
      <w:pPr>
        <w:autoSpaceDE w:val="0"/>
        <w:autoSpaceDN w:val="0"/>
        <w:adjustRightInd w:val="0"/>
        <w:ind w:left="480" w:hanging="480"/>
        <w:rPr>
          <w:noProof/>
          <w:sz w:val="20"/>
        </w:rPr>
      </w:pPr>
      <w:r w:rsidRPr="00F70CB2">
        <w:rPr>
          <w:rFonts w:eastAsia="Times New Roman" w:cs="Times New Roman"/>
          <w:b/>
          <w:bCs/>
          <w:noProof/>
          <w:sz w:val="20"/>
        </w:rPr>
        <w:t>Williams, C. M., H. A. L. Henry, and B. J. Sinclair</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Cold truths: How winter drives responses of terrestrial organisms to climate change. Biol. Rev. 90: 214–235.</w:t>
      </w:r>
    </w:p>
    <w:p w14:paraId="3746C36B" w14:textId="15973E82" w:rsidR="00C83A27" w:rsidRPr="00C83A27" w:rsidRDefault="00C83A27" w:rsidP="00F70CB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an Hahn" w:date="2017-06-16T10:40:00Z" w:initials="DH">
    <w:p w14:paraId="059CD1AA" w14:textId="463C83E7" w:rsidR="006148CD" w:rsidRDefault="006148CD">
      <w:pPr>
        <w:pStyle w:val="CommentText"/>
      </w:pPr>
      <w:r>
        <w:rPr>
          <w:rStyle w:val="CommentReference"/>
        </w:rPr>
        <w:annotationRef/>
      </w:r>
      <w:r>
        <w:t xml:space="preserve">This last part is the perfect USDA hook. </w:t>
      </w:r>
    </w:p>
  </w:comment>
  <w:comment w:id="10" w:author="Dan Hahn" w:date="2017-06-16T10:41:00Z" w:initials="DH">
    <w:p w14:paraId="1693D6EB" w14:textId="2FC92D61" w:rsidR="006148CD" w:rsidRDefault="006148CD">
      <w:pPr>
        <w:pStyle w:val="CommentText"/>
      </w:pPr>
      <w:r>
        <w:rPr>
          <w:rStyle w:val="CommentReference"/>
        </w:rPr>
        <w:annotationRef/>
      </w:r>
      <w:r>
        <w:t xml:space="preserve">Watch your tenses, there is not just one response to climate change. </w:t>
      </w:r>
    </w:p>
  </w:comment>
  <w:comment w:id="12" w:author="Dan Hahn" w:date="2017-06-16T10:41:00Z" w:initials="DH">
    <w:p w14:paraId="2F6AF154" w14:textId="3BEF8E35" w:rsidR="006148CD" w:rsidRDefault="006148CD">
      <w:pPr>
        <w:pStyle w:val="CommentText"/>
      </w:pPr>
      <w:r>
        <w:rPr>
          <w:rStyle w:val="CommentReference"/>
        </w:rPr>
        <w:annotationRef/>
      </w:r>
      <w:r>
        <w:t xml:space="preserve">Go on a “which” hunt and get rid of all inappropriate uses of which where “that” would be more appropriate. </w:t>
      </w:r>
    </w:p>
  </w:comment>
  <w:comment w:id="23" w:author="Dan Hahn" w:date="2017-06-16T10:44:00Z" w:initials="DH">
    <w:p w14:paraId="5D89BDA1" w14:textId="08A26618" w:rsidR="006148CD" w:rsidRDefault="006148CD">
      <w:pPr>
        <w:pStyle w:val="CommentText"/>
      </w:pPr>
      <w:r>
        <w:rPr>
          <w:rStyle w:val="CommentReference"/>
        </w:rPr>
        <w:annotationRef/>
      </w:r>
      <w:r>
        <w:t xml:space="preserve">This is a great example, but why put so much emphasis on weird Artic insects rather than the temperate-zone pests that most folks really care about? </w:t>
      </w:r>
    </w:p>
  </w:comment>
  <w:comment w:id="26" w:author="Dan Hahn" w:date="2017-06-16T10:44:00Z" w:initials="DH">
    <w:p w14:paraId="2051D646" w14:textId="1486235F" w:rsidR="006148CD" w:rsidRDefault="006148CD">
      <w:pPr>
        <w:pStyle w:val="CommentText"/>
      </w:pPr>
      <w:r>
        <w:rPr>
          <w:rStyle w:val="CommentReference"/>
        </w:rPr>
        <w:annotationRef/>
      </w:r>
      <w:r>
        <w:t xml:space="preserve">Please fix this for clarity. </w:t>
      </w:r>
    </w:p>
  </w:comment>
  <w:comment w:id="39" w:author="Dan Hahn" w:date="2017-06-16T10:51:00Z" w:initials="DH">
    <w:p w14:paraId="067614AC" w14:textId="185E7EDA" w:rsidR="006148CD" w:rsidRDefault="006148CD">
      <w:pPr>
        <w:pStyle w:val="CommentText"/>
      </w:pPr>
      <w:r>
        <w:rPr>
          <w:rStyle w:val="CommentReference"/>
        </w:rPr>
        <w:annotationRef/>
      </w:r>
      <w:r>
        <w:t xml:space="preserve">Please clarify this half of the sentence because I do not understand what you are trying to say. </w:t>
      </w:r>
    </w:p>
  </w:comment>
  <w:comment w:id="47" w:author="Dan Hahn" w:date="2017-06-16T10:52:00Z" w:initials="DH">
    <w:p w14:paraId="444DC153" w14:textId="3D058325" w:rsidR="006148CD" w:rsidRDefault="006148CD">
      <w:pPr>
        <w:pStyle w:val="CommentText"/>
      </w:pPr>
      <w:r>
        <w:rPr>
          <w:rStyle w:val="CommentReference"/>
        </w:rPr>
        <w:annotationRef/>
      </w:r>
      <w:r>
        <w:t xml:space="preserve">What? Most plasticity is not part of a bet-hedging strategy. </w:t>
      </w:r>
    </w:p>
  </w:comment>
  <w:comment w:id="50" w:author="Dan Hahn" w:date="2017-06-16T10:52:00Z" w:initials="DH">
    <w:p w14:paraId="6147275D" w14:textId="31F52CCC" w:rsidR="006148CD" w:rsidRDefault="006148CD">
      <w:pPr>
        <w:pStyle w:val="CommentText"/>
      </w:pPr>
      <w:r>
        <w:rPr>
          <w:rStyle w:val="CommentReference"/>
        </w:rPr>
        <w:annotationRef/>
      </w:r>
      <w:r>
        <w:t xml:space="preserve">This is technically correct, but without more concrete context it is not useful to have here. </w:t>
      </w:r>
    </w:p>
  </w:comment>
  <w:comment w:id="52" w:author="Dan Hahn" w:date="2017-06-16T10:54:00Z" w:initials="DH">
    <w:p w14:paraId="25C45B4A" w14:textId="01EF8837" w:rsidR="006148CD" w:rsidRDefault="006148CD">
      <w:pPr>
        <w:pStyle w:val="CommentText"/>
      </w:pPr>
      <w:r>
        <w:rPr>
          <w:rStyle w:val="CommentReference"/>
        </w:rPr>
        <w:annotationRef/>
      </w:r>
      <w:r>
        <w:t xml:space="preserve">No it does not. You must be specific. Plasticity in male plumage coloration may have absolutely nothing to do with mitigating or adapting to climate change. </w:t>
      </w:r>
    </w:p>
  </w:comment>
  <w:comment w:id="53" w:author="Dan Hahn" w:date="2017-06-16T10:55:00Z" w:initials="DH">
    <w:p w14:paraId="5D496392" w14:textId="2D601413" w:rsidR="006148CD" w:rsidRDefault="006148CD">
      <w:pPr>
        <w:pStyle w:val="CommentText"/>
      </w:pPr>
      <w:r>
        <w:rPr>
          <w:rStyle w:val="CommentReference"/>
        </w:rPr>
        <w:annotationRef/>
      </w:r>
      <w:r>
        <w:t xml:space="preserve">This is not necessarily true. Be specific about how you think this will work because there are scenarios where plasticity will facilitate adaptation and scenarios where plasticity is an adaptation and scenarios where plasticity will actually slow adaptation. </w:t>
      </w:r>
    </w:p>
  </w:comment>
  <w:comment w:id="54" w:author="Dan Hahn" w:date="2017-06-16T10:56:00Z" w:initials="DH">
    <w:p w14:paraId="59EEE6C8" w14:textId="52DB1FB3" w:rsidR="006148CD" w:rsidRDefault="006148CD">
      <w:pPr>
        <w:pStyle w:val="CommentText"/>
      </w:pPr>
      <w:r>
        <w:rPr>
          <w:rStyle w:val="CommentReference"/>
        </w:rPr>
        <w:annotationRef/>
      </w:r>
      <w:r>
        <w:t xml:space="preserve">Are increased temperatures the actual hurdle? You do not set it up as such at any point before this statement. </w:t>
      </w:r>
    </w:p>
  </w:comment>
  <w:comment w:id="55" w:author="Dan Hahn" w:date="2017-06-16T10:57:00Z" w:initials="DH">
    <w:p w14:paraId="3B5C09CB" w14:textId="6A439E1F" w:rsidR="006148CD" w:rsidRDefault="006148CD">
      <w:pPr>
        <w:pStyle w:val="CommentText"/>
      </w:pPr>
      <w:r>
        <w:rPr>
          <w:rStyle w:val="CommentReference"/>
        </w:rPr>
        <w:annotationRef/>
      </w:r>
      <w:r>
        <w:t xml:space="preserve">What novel environments? Never just use an unspecific term like “these”, but such use is especially bad when in the first sentence of a paragraph. </w:t>
      </w:r>
    </w:p>
  </w:comment>
  <w:comment w:id="56" w:author="Dan Hahn" w:date="2017-06-16T10:57:00Z" w:initials="DH">
    <w:p w14:paraId="5A92E60C" w14:textId="373F3941" w:rsidR="006148CD" w:rsidRDefault="006148CD">
      <w:pPr>
        <w:pStyle w:val="CommentText"/>
      </w:pPr>
      <w:r>
        <w:rPr>
          <w:rStyle w:val="CommentReference"/>
        </w:rPr>
        <w:annotationRef/>
      </w:r>
      <w:r>
        <w:t xml:space="preserve">Is this the first time you directly mentioned tolerance traits? </w:t>
      </w:r>
    </w:p>
  </w:comment>
  <w:comment w:id="57" w:author="Dan Hahn" w:date="2017-06-16T10:58:00Z" w:initials="DH">
    <w:p w14:paraId="0F845479" w14:textId="17207A41" w:rsidR="006148CD" w:rsidRDefault="006148CD">
      <w:pPr>
        <w:pStyle w:val="CommentText"/>
      </w:pPr>
      <w:r>
        <w:rPr>
          <w:rStyle w:val="CommentReference"/>
        </w:rPr>
        <w:annotationRef/>
      </w:r>
      <w:r>
        <w:t xml:space="preserve">You are misusing the term gradients here. </w:t>
      </w:r>
    </w:p>
  </w:comment>
  <w:comment w:id="60" w:author="Dan Hahn" w:date="2017-06-16T10:59:00Z" w:initials="DH">
    <w:p w14:paraId="53FEDF90" w14:textId="1091E363" w:rsidR="006148CD" w:rsidRDefault="006148CD">
      <w:pPr>
        <w:pStyle w:val="CommentText"/>
      </w:pPr>
      <w:r>
        <w:rPr>
          <w:rStyle w:val="CommentReference"/>
        </w:rPr>
        <w:annotationRef/>
      </w:r>
      <w:r>
        <w:t xml:space="preserve">You are misusing cline just like you misused gradient. </w:t>
      </w:r>
    </w:p>
  </w:comment>
  <w:comment w:id="63" w:author="Dan Hahn" w:date="2017-06-16T10:59:00Z" w:initials="DH">
    <w:p w14:paraId="75E79341" w14:textId="070EFCEB" w:rsidR="006148CD" w:rsidRDefault="006148CD">
      <w:pPr>
        <w:pStyle w:val="CommentText"/>
      </w:pPr>
      <w:r>
        <w:rPr>
          <w:rStyle w:val="CommentReference"/>
        </w:rPr>
        <w:annotationRef/>
      </w:r>
      <w:r>
        <w:t xml:space="preserve">You cannot leave the sentence hanging like this. </w:t>
      </w:r>
    </w:p>
  </w:comment>
  <w:comment w:id="64" w:author="Dan Hahn" w:date="2017-06-16T10:59:00Z" w:initials="DH">
    <w:p w14:paraId="6509684F" w14:textId="553C4E80" w:rsidR="006148CD" w:rsidRDefault="006148CD">
      <w:pPr>
        <w:pStyle w:val="CommentText"/>
      </w:pPr>
      <w:r>
        <w:rPr>
          <w:rStyle w:val="CommentReference"/>
        </w:rPr>
        <w:annotationRef/>
      </w:r>
      <w:r>
        <w:t xml:space="preserve">What does this sentence mean to say? </w:t>
      </w:r>
    </w:p>
  </w:comment>
  <w:comment w:id="65" w:author="Dan Hahn" w:date="2017-06-16T11:00:00Z" w:initials="DH">
    <w:p w14:paraId="059C6F6D" w14:textId="613B298C" w:rsidR="006148CD" w:rsidRDefault="006148CD">
      <w:pPr>
        <w:pStyle w:val="CommentText"/>
      </w:pPr>
      <w:r>
        <w:rPr>
          <w:rStyle w:val="CommentReference"/>
        </w:rPr>
        <w:annotationRef/>
      </w:r>
      <w:r>
        <w:t xml:space="preserve">You have misinterpreted this work. The dormancy is not genetically induced, it is plastic in response to photoperiod. </w:t>
      </w:r>
    </w:p>
  </w:comment>
  <w:comment w:id="66" w:author="Dan Hahn" w:date="2017-06-16T11:00:00Z" w:initials="DH">
    <w:p w14:paraId="35B5D712" w14:textId="1238C70C" w:rsidR="006148CD" w:rsidRDefault="006148CD">
      <w:pPr>
        <w:pStyle w:val="CommentText"/>
      </w:pPr>
      <w:r>
        <w:rPr>
          <w:rStyle w:val="CommentReference"/>
        </w:rPr>
        <w:annotationRef/>
      </w:r>
      <w:r>
        <w:t>Odd phrasing</w:t>
      </w:r>
    </w:p>
  </w:comment>
  <w:comment w:id="67" w:author="Dan Hahn" w:date="2017-06-16T11:01:00Z" w:initials="DH">
    <w:p w14:paraId="2738D746" w14:textId="2159A8AA" w:rsidR="006148CD" w:rsidRDefault="006148CD">
      <w:pPr>
        <w:pStyle w:val="CommentText"/>
      </w:pPr>
      <w:r>
        <w:rPr>
          <w:rStyle w:val="CommentReference"/>
        </w:rPr>
        <w:annotationRef/>
      </w:r>
      <w:r>
        <w:t xml:space="preserve">What are you trying to say here in this sentence? </w:t>
      </w:r>
    </w:p>
  </w:comment>
  <w:comment w:id="70" w:author="Dan Hahn" w:date="2017-06-16T13:17:00Z" w:initials="DH">
    <w:p w14:paraId="29C63509" w14:textId="211E85D2" w:rsidR="006148CD" w:rsidRDefault="006148CD">
      <w:pPr>
        <w:pStyle w:val="CommentText"/>
      </w:pPr>
      <w:r>
        <w:rPr>
          <w:rStyle w:val="CommentReference"/>
        </w:rPr>
        <w:annotationRef/>
      </w:r>
      <w:r>
        <w:t xml:space="preserve">Air is seldom limiting, find another resource. </w:t>
      </w:r>
    </w:p>
  </w:comment>
  <w:comment w:id="73" w:author="Dan Hahn" w:date="2017-06-16T13:20:00Z" w:initials="DH">
    <w:p w14:paraId="749A2092" w14:textId="1DAFE635" w:rsidR="006148CD" w:rsidRDefault="006148CD">
      <w:pPr>
        <w:pStyle w:val="CommentText"/>
      </w:pPr>
      <w:r>
        <w:rPr>
          <w:rStyle w:val="CommentReference"/>
        </w:rPr>
        <w:annotationRef/>
      </w:r>
      <w:r>
        <w:t xml:space="preserve">Please rephrase this to reflect the differences between obligate diapauses that some folks consider to be genetically programmed vs. facultative diapause that is induced by photoperiod or other factors. Also, you should say that photoperiod is a critical cue for inducing diapause in many facultative diapausing species, but that photoperiod is not the only cue and sometimes it is not even an important cue.  </w:t>
      </w:r>
    </w:p>
  </w:comment>
  <w:comment w:id="74" w:author="Dan Hahn" w:date="2017-06-16T13:21:00Z" w:initials="DH">
    <w:p w14:paraId="001F3CD0" w14:textId="0833CA18" w:rsidR="006148CD" w:rsidRDefault="006148CD">
      <w:pPr>
        <w:pStyle w:val="CommentText"/>
      </w:pPr>
      <w:r>
        <w:rPr>
          <w:rStyle w:val="CommentReference"/>
        </w:rPr>
        <w:annotationRef/>
      </w:r>
      <w:r>
        <w:t>Here are you referring to photoperiod. Streamline this sentence!</w:t>
      </w:r>
    </w:p>
  </w:comment>
  <w:comment w:id="75" w:author="Dan Hahn" w:date="2017-06-16T13:22:00Z" w:initials="DH">
    <w:p w14:paraId="45DCA6A0" w14:textId="57DA1373" w:rsidR="006148CD" w:rsidRDefault="006148CD">
      <w:pPr>
        <w:pStyle w:val="CommentText"/>
      </w:pPr>
      <w:r>
        <w:rPr>
          <w:rStyle w:val="CommentReference"/>
        </w:rPr>
        <w:annotationRef/>
      </w:r>
      <w:r>
        <w:t xml:space="preserve">This part of the sentence does not describe what a critical photoperiod is. This part of the sentence instead describes a critical developmental period for sensitivity to photoperiod. </w:t>
      </w:r>
    </w:p>
  </w:comment>
  <w:comment w:id="76" w:author="Dan Hahn" w:date="2017-06-16T13:23:00Z" w:initials="DH">
    <w:p w14:paraId="64290DFF" w14:textId="5C97E3F4" w:rsidR="006148CD" w:rsidRDefault="006148CD">
      <w:pPr>
        <w:pStyle w:val="CommentText"/>
      </w:pPr>
      <w:r>
        <w:rPr>
          <w:rStyle w:val="CommentReference"/>
        </w:rPr>
        <w:annotationRef/>
      </w:r>
      <w:r>
        <w:t xml:space="preserve">Here you really need to say something like diapause is an alternative developmental trajectory. </w:t>
      </w:r>
    </w:p>
  </w:comment>
  <w:comment w:id="77" w:author="Dan Hahn" w:date="2017-06-16T13:23:00Z" w:initials="DH">
    <w:p w14:paraId="4A10E5FA" w14:textId="20710687" w:rsidR="006148CD" w:rsidRDefault="006148CD">
      <w:pPr>
        <w:pStyle w:val="CommentText"/>
      </w:pPr>
      <w:r>
        <w:rPr>
          <w:rStyle w:val="CommentReference"/>
        </w:rPr>
        <w:annotationRef/>
      </w:r>
      <w:r>
        <w:t xml:space="preserve">You are being redundant by using both diapause and dormancy together. </w:t>
      </w:r>
    </w:p>
  </w:comment>
  <w:comment w:id="78" w:author="Dan Hahn" w:date="2017-06-16T13:25:00Z" w:initials="DH">
    <w:p w14:paraId="2B1428E2" w14:textId="1F9797A2" w:rsidR="006148CD" w:rsidRDefault="006148CD">
      <w:pPr>
        <w:pStyle w:val="CommentText"/>
      </w:pPr>
      <w:r>
        <w:rPr>
          <w:rStyle w:val="CommentReference"/>
        </w:rPr>
        <w:annotationRef/>
      </w:r>
      <w:r>
        <w:t xml:space="preserve">Here you should mention that insects in diapause do not typically feed and that they must bring all of the resources they need into diapause with them. They diapausing insects must often also </w:t>
      </w:r>
      <w:r w:rsidR="00993227">
        <w:t xml:space="preserve">have resources on hand to undergo metamorphosis without feeding. </w:t>
      </w:r>
    </w:p>
  </w:comment>
  <w:comment w:id="79"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80" w:author="Dan Hahn" w:date="2017-06-16T13:26:00Z" w:initials="DH">
    <w:p w14:paraId="1209140D" w14:textId="65BB8F04" w:rsidR="00993227" w:rsidRDefault="00993227">
      <w:pPr>
        <w:pStyle w:val="CommentText"/>
      </w:pPr>
      <w:r>
        <w:rPr>
          <w:rStyle w:val="CommentReference"/>
        </w:rPr>
        <w:annotationRef/>
      </w:r>
      <w:r>
        <w:t>Say it more simply!</w:t>
      </w:r>
    </w:p>
  </w:comment>
  <w:comment w:id="82" w:author="Dan Hahn" w:date="2017-06-16T13:27:00Z" w:initials="DH">
    <w:p w14:paraId="676A7427" w14:textId="193811ED" w:rsidR="00993227" w:rsidRDefault="00993227">
      <w:pPr>
        <w:pStyle w:val="CommentText"/>
      </w:pPr>
      <w:r>
        <w:rPr>
          <w:rStyle w:val="CommentReference"/>
        </w:rPr>
        <w:annotationRef/>
      </w:r>
      <w:r>
        <w:t>Simpler!</w:t>
      </w:r>
    </w:p>
  </w:comment>
  <w:comment w:id="83" w:author="Dan Hahn" w:date="2017-06-16T13:27:00Z" w:initials="DH">
    <w:p w14:paraId="17147117" w14:textId="5BB41F08" w:rsidR="00993227" w:rsidRDefault="00993227">
      <w:pPr>
        <w:pStyle w:val="CommentText"/>
      </w:pPr>
      <w:r>
        <w:rPr>
          <w:rStyle w:val="CommentReference"/>
        </w:rPr>
        <w:annotationRef/>
      </w:r>
      <w:r>
        <w:t xml:space="preserve">Is this what you mean to say? </w:t>
      </w:r>
    </w:p>
  </w:comment>
  <w:comment w:id="84" w:author="Dan Hahn" w:date="2017-06-16T13:28:00Z" w:initials="DH">
    <w:p w14:paraId="28175C56" w14:textId="555F989F" w:rsidR="00993227" w:rsidRDefault="00993227">
      <w:pPr>
        <w:pStyle w:val="CommentText"/>
      </w:pPr>
      <w:r>
        <w:rPr>
          <w:rStyle w:val="CommentReference"/>
        </w:rPr>
        <w:annotationRef/>
      </w:r>
      <w:r>
        <w:t xml:space="preserve">Not really shown before in insects. </w:t>
      </w:r>
    </w:p>
  </w:comment>
  <w:comment w:id="85" w:author="Dan Hahn" w:date="2017-06-16T13:28:00Z" w:initials="DH">
    <w:p w14:paraId="4F6EF51C" w14:textId="0EFDF443" w:rsidR="00993227" w:rsidRDefault="00993227">
      <w:pPr>
        <w:pStyle w:val="CommentText"/>
      </w:pPr>
      <w:r>
        <w:rPr>
          <w:rStyle w:val="CommentReference"/>
        </w:rPr>
        <w:annotationRef/>
      </w:r>
      <w:r>
        <w:t xml:space="preserve">No, this does not happen in insects. </w:t>
      </w:r>
    </w:p>
  </w:comment>
  <w:comment w:id="86"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9CD1AA" w15:done="0"/>
  <w15:commentEx w15:paraId="1693D6EB" w15:done="0"/>
  <w15:commentEx w15:paraId="2F6AF154" w15:done="0"/>
  <w15:commentEx w15:paraId="5D89BDA1" w15:done="0"/>
  <w15:commentEx w15:paraId="2051D646" w15:done="0"/>
  <w15:commentEx w15:paraId="067614AC" w15:done="0"/>
  <w15:commentEx w15:paraId="444DC153" w15:done="0"/>
  <w15:commentEx w15:paraId="6147275D" w15:done="0"/>
  <w15:commentEx w15:paraId="25C45B4A" w15:done="0"/>
  <w15:commentEx w15:paraId="5D496392" w15:done="0"/>
  <w15:commentEx w15:paraId="59EEE6C8" w15:done="0"/>
  <w15:commentEx w15:paraId="3B5C09CB" w15:done="0"/>
  <w15:commentEx w15:paraId="5A92E60C" w15:done="0"/>
  <w15:commentEx w15:paraId="0F845479" w15:done="0"/>
  <w15:commentEx w15:paraId="53FEDF90" w15:done="0"/>
  <w15:commentEx w15:paraId="75E79341" w15:done="0"/>
  <w15:commentEx w15:paraId="6509684F" w15:done="0"/>
  <w15:commentEx w15:paraId="059C6F6D" w15:done="0"/>
  <w15:commentEx w15:paraId="35B5D712" w15:done="0"/>
  <w15:commentEx w15:paraId="2738D746" w15:done="0"/>
  <w15:commentEx w15:paraId="29C63509" w15:done="0"/>
  <w15:commentEx w15:paraId="749A2092" w15:done="0"/>
  <w15:commentEx w15:paraId="001F3CD0" w15:done="0"/>
  <w15:commentEx w15:paraId="45DCA6A0" w15:done="0"/>
  <w15:commentEx w15:paraId="64290DFF" w15:done="0"/>
  <w15:commentEx w15:paraId="4A10E5FA" w15:done="0"/>
  <w15:commentEx w15:paraId="2B1428E2" w15:done="0"/>
  <w15:commentEx w15:paraId="15A0E058" w15:done="0"/>
  <w15:commentEx w15:paraId="1209140D" w15:done="0"/>
  <w15:commentEx w15:paraId="676A7427" w15:done="0"/>
  <w15:commentEx w15:paraId="17147117" w15:done="0"/>
  <w15:commentEx w15:paraId="28175C56" w15:done="0"/>
  <w15:commentEx w15:paraId="4F6EF51C"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9E72A" w14:textId="77777777" w:rsidR="00261DAE" w:rsidRDefault="00261DAE">
      <w:r>
        <w:separator/>
      </w:r>
    </w:p>
  </w:endnote>
  <w:endnote w:type="continuationSeparator" w:id="0">
    <w:p w14:paraId="3A0B8527" w14:textId="77777777" w:rsidR="00261DAE" w:rsidRDefault="0026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B47581">
      <w:rPr>
        <w:noProof/>
      </w:rPr>
      <w:t>2</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7D0A0" w14:textId="77777777" w:rsidR="00261DAE" w:rsidRDefault="00261DAE">
      <w:r>
        <w:separator/>
      </w:r>
    </w:p>
  </w:footnote>
  <w:footnote w:type="continuationSeparator" w:id="0">
    <w:p w14:paraId="5146CC67" w14:textId="77777777" w:rsidR="00261DAE" w:rsidRDefault="00261D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5C6"/>
    <w:rsid w:val="0006088D"/>
    <w:rsid w:val="00072738"/>
    <w:rsid w:val="0007718D"/>
    <w:rsid w:val="00082B2A"/>
    <w:rsid w:val="00091515"/>
    <w:rsid w:val="000A1DC2"/>
    <w:rsid w:val="000A20A7"/>
    <w:rsid w:val="000A490E"/>
    <w:rsid w:val="000A6516"/>
    <w:rsid w:val="000C1EEF"/>
    <w:rsid w:val="000C25C6"/>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180"/>
    <w:rsid w:val="0013552C"/>
    <w:rsid w:val="001360EE"/>
    <w:rsid w:val="0014051F"/>
    <w:rsid w:val="0014660C"/>
    <w:rsid w:val="00151F9F"/>
    <w:rsid w:val="00153CAA"/>
    <w:rsid w:val="001548B4"/>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1CD5"/>
    <w:rsid w:val="00342CDE"/>
    <w:rsid w:val="0034488C"/>
    <w:rsid w:val="00352ED2"/>
    <w:rsid w:val="003532C5"/>
    <w:rsid w:val="00355CC8"/>
    <w:rsid w:val="00362788"/>
    <w:rsid w:val="00372031"/>
    <w:rsid w:val="00372CC2"/>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41A5D"/>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81196"/>
    <w:rsid w:val="00582ABC"/>
    <w:rsid w:val="005875A9"/>
    <w:rsid w:val="00592640"/>
    <w:rsid w:val="00596AA3"/>
    <w:rsid w:val="00597028"/>
    <w:rsid w:val="005A0DC0"/>
    <w:rsid w:val="005A3E89"/>
    <w:rsid w:val="005B048C"/>
    <w:rsid w:val="005B22C5"/>
    <w:rsid w:val="005B2D0C"/>
    <w:rsid w:val="005B4F74"/>
    <w:rsid w:val="005B63E6"/>
    <w:rsid w:val="005C2520"/>
    <w:rsid w:val="005D05D5"/>
    <w:rsid w:val="005D1DAD"/>
    <w:rsid w:val="005D351F"/>
    <w:rsid w:val="005D3DC3"/>
    <w:rsid w:val="005D4C71"/>
    <w:rsid w:val="005D636A"/>
    <w:rsid w:val="005F2D84"/>
    <w:rsid w:val="00600425"/>
    <w:rsid w:val="006008F8"/>
    <w:rsid w:val="006064C8"/>
    <w:rsid w:val="006133BC"/>
    <w:rsid w:val="006148CD"/>
    <w:rsid w:val="006156FC"/>
    <w:rsid w:val="00620A09"/>
    <w:rsid w:val="00621157"/>
    <w:rsid w:val="006217F4"/>
    <w:rsid w:val="00623233"/>
    <w:rsid w:val="00624018"/>
    <w:rsid w:val="006266BE"/>
    <w:rsid w:val="00633E68"/>
    <w:rsid w:val="00645C0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E6387"/>
    <w:rsid w:val="008F5EA6"/>
    <w:rsid w:val="008F79A2"/>
    <w:rsid w:val="00901B1F"/>
    <w:rsid w:val="00910034"/>
    <w:rsid w:val="009168C1"/>
    <w:rsid w:val="00921B91"/>
    <w:rsid w:val="00922A01"/>
    <w:rsid w:val="0092450F"/>
    <w:rsid w:val="00926235"/>
    <w:rsid w:val="0093629A"/>
    <w:rsid w:val="0094470B"/>
    <w:rsid w:val="009553B4"/>
    <w:rsid w:val="009608DE"/>
    <w:rsid w:val="00962163"/>
    <w:rsid w:val="0096276A"/>
    <w:rsid w:val="0096759D"/>
    <w:rsid w:val="00970B3D"/>
    <w:rsid w:val="00975D13"/>
    <w:rsid w:val="00976082"/>
    <w:rsid w:val="00980D20"/>
    <w:rsid w:val="00983C00"/>
    <w:rsid w:val="009911B3"/>
    <w:rsid w:val="0099266F"/>
    <w:rsid w:val="00993227"/>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2043D"/>
    <w:rsid w:val="00B25DA8"/>
    <w:rsid w:val="00B33353"/>
    <w:rsid w:val="00B341BE"/>
    <w:rsid w:val="00B364A1"/>
    <w:rsid w:val="00B4396A"/>
    <w:rsid w:val="00B47581"/>
    <w:rsid w:val="00B507F8"/>
    <w:rsid w:val="00B51E68"/>
    <w:rsid w:val="00B5407E"/>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187D"/>
    <w:rsid w:val="00CE4A4D"/>
    <w:rsid w:val="00CE5265"/>
    <w:rsid w:val="00CE7675"/>
    <w:rsid w:val="00CE7D8E"/>
    <w:rsid w:val="00CF031A"/>
    <w:rsid w:val="00CF54B4"/>
    <w:rsid w:val="00D01016"/>
    <w:rsid w:val="00D03388"/>
    <w:rsid w:val="00D07985"/>
    <w:rsid w:val="00D11592"/>
    <w:rsid w:val="00D116C6"/>
    <w:rsid w:val="00D12862"/>
    <w:rsid w:val="00D157DA"/>
    <w:rsid w:val="00D17072"/>
    <w:rsid w:val="00D21C0A"/>
    <w:rsid w:val="00D40D3B"/>
    <w:rsid w:val="00D42C66"/>
    <w:rsid w:val="00D44F99"/>
    <w:rsid w:val="00D51C18"/>
    <w:rsid w:val="00D51D2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143"/>
    <w:rsid w:val="00DE2AB9"/>
    <w:rsid w:val="00DE3903"/>
    <w:rsid w:val="00DE717B"/>
    <w:rsid w:val="00DE7B20"/>
    <w:rsid w:val="00DF3175"/>
    <w:rsid w:val="00E124ED"/>
    <w:rsid w:val="00E143D7"/>
    <w:rsid w:val="00E201DF"/>
    <w:rsid w:val="00E42EC3"/>
    <w:rsid w:val="00E44C4C"/>
    <w:rsid w:val="00E467F8"/>
    <w:rsid w:val="00E50BF2"/>
    <w:rsid w:val="00E51240"/>
    <w:rsid w:val="00E51276"/>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02421A-4AC1-544F-BB4D-0CBEA820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23773</Words>
  <Characters>135512</Characters>
  <Application>Microsoft Macintosh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6</cp:revision>
  <dcterms:created xsi:type="dcterms:W3CDTF">2017-06-16T14:36:00Z</dcterms:created>
  <dcterms:modified xsi:type="dcterms:W3CDTF">2017-06-18T18:31:00Z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