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A4103C" w:rsidRDefault="00295E26" w:rsidP="00295E26">
      <w:pPr>
        <w:spacing w:line="480" w:lineRule="auto"/>
        <w:ind w:firstLine="720"/>
        <w:jc w:val="center"/>
        <w:rPr>
          <w:b/>
          <w:color w:val="auto"/>
          <w:sz w:val="48"/>
          <w:szCs w:val="48"/>
        </w:rPr>
      </w:pPr>
      <w:bookmarkStart w:id="0" w:name="_GoBack"/>
      <w:bookmarkEnd w:id="0"/>
      <w:commentRangeStart w:id="1"/>
      <w:r w:rsidRPr="00A4103C">
        <w:rPr>
          <w:b/>
          <w:color w:val="auto"/>
          <w:sz w:val="48"/>
          <w:szCs w:val="48"/>
        </w:rPr>
        <w:t xml:space="preserve">Mechanisms Mediating the Descent into Diapause: </w:t>
      </w:r>
      <w:commentRangeEnd w:id="1"/>
      <w:r w:rsidR="003C4FD6">
        <w:rPr>
          <w:rStyle w:val="CommentReference"/>
        </w:rPr>
        <w:commentReference w:id="1"/>
      </w:r>
      <w:r w:rsidRPr="00A4103C">
        <w:rPr>
          <w:b/>
          <w:color w:val="auto"/>
          <w:sz w:val="48"/>
          <w:szCs w:val="48"/>
        </w:rPr>
        <w:t>The relationship between stored resources and diapause timing.</w:t>
      </w:r>
    </w:p>
    <w:p w14:paraId="0B2B8701" w14:textId="77777777" w:rsidR="00295E26" w:rsidRPr="00A4103C" w:rsidRDefault="00295E26" w:rsidP="00295E26">
      <w:pPr>
        <w:spacing w:line="480" w:lineRule="auto"/>
        <w:ind w:firstLine="720"/>
        <w:jc w:val="center"/>
        <w:rPr>
          <w:color w:val="auto"/>
        </w:rPr>
      </w:pPr>
    </w:p>
    <w:p w14:paraId="1FE6E3A4" w14:textId="77777777" w:rsidR="00295E26" w:rsidRPr="00A4103C" w:rsidRDefault="00295E26" w:rsidP="00295E26">
      <w:pPr>
        <w:spacing w:line="480" w:lineRule="auto"/>
        <w:ind w:firstLine="720"/>
        <w:jc w:val="center"/>
        <w:rPr>
          <w:color w:val="auto"/>
        </w:rPr>
      </w:pPr>
    </w:p>
    <w:p w14:paraId="77B7DFD8" w14:textId="77777777" w:rsidR="00295E26" w:rsidRPr="00A4103C" w:rsidRDefault="00295E26" w:rsidP="00295E26">
      <w:pPr>
        <w:spacing w:line="480" w:lineRule="auto"/>
        <w:ind w:firstLine="720"/>
        <w:jc w:val="center"/>
        <w:rPr>
          <w:color w:val="auto"/>
        </w:rPr>
      </w:pPr>
    </w:p>
    <w:p w14:paraId="6413566E" w14:textId="77777777" w:rsidR="00295E26" w:rsidRPr="00A4103C" w:rsidRDefault="00295E26" w:rsidP="00295E26">
      <w:pPr>
        <w:spacing w:line="480" w:lineRule="auto"/>
        <w:ind w:firstLine="720"/>
        <w:jc w:val="center"/>
        <w:rPr>
          <w:color w:val="auto"/>
        </w:rPr>
      </w:pPr>
    </w:p>
    <w:p w14:paraId="54E7A8A1" w14:textId="77777777" w:rsidR="00295E26" w:rsidRPr="00A4103C" w:rsidRDefault="00295E26" w:rsidP="00295E26">
      <w:pPr>
        <w:spacing w:line="480" w:lineRule="auto"/>
        <w:ind w:firstLine="720"/>
        <w:jc w:val="center"/>
        <w:rPr>
          <w:color w:val="auto"/>
        </w:rPr>
      </w:pPr>
    </w:p>
    <w:p w14:paraId="563D0D31"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James T. Brown</w:t>
      </w:r>
    </w:p>
    <w:p w14:paraId="7F2FEF6F"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MS Thesis Proposal</w:t>
      </w:r>
    </w:p>
    <w:p w14:paraId="6D015EF8" w14:textId="77777777" w:rsidR="00295E26" w:rsidRPr="00A4103C" w:rsidRDefault="00295E26" w:rsidP="00295E26">
      <w:pPr>
        <w:spacing w:line="480" w:lineRule="auto"/>
        <w:ind w:firstLine="720"/>
        <w:jc w:val="center"/>
        <w:outlineLvl w:val="0"/>
        <w:rPr>
          <w:b/>
          <w:color w:val="auto"/>
          <w:sz w:val="32"/>
          <w:szCs w:val="32"/>
        </w:rPr>
      </w:pPr>
      <w:r w:rsidRPr="00A4103C">
        <w:rPr>
          <w:b/>
          <w:color w:val="auto"/>
          <w:sz w:val="32"/>
          <w:szCs w:val="32"/>
        </w:rPr>
        <w:t>Advisor: Dr. Dan Hahn</w:t>
      </w:r>
    </w:p>
    <w:p w14:paraId="68A554CA" w14:textId="77777777" w:rsidR="00295E26" w:rsidRPr="00A4103C" w:rsidRDefault="00295E26" w:rsidP="00295E26">
      <w:pPr>
        <w:spacing w:line="480" w:lineRule="auto"/>
        <w:ind w:firstLine="720"/>
        <w:jc w:val="center"/>
        <w:outlineLvl w:val="0"/>
        <w:rPr>
          <w:color w:val="auto"/>
        </w:rPr>
      </w:pPr>
      <w:r w:rsidRPr="00A4103C">
        <w:rPr>
          <w:b/>
          <w:color w:val="auto"/>
          <w:sz w:val="32"/>
          <w:szCs w:val="32"/>
        </w:rPr>
        <w:t>Committee Member: Dr. John Beck</w:t>
      </w:r>
    </w:p>
    <w:p w14:paraId="29B2BD99" w14:textId="77777777" w:rsidR="00295E26" w:rsidRPr="00A4103C" w:rsidRDefault="00295E26" w:rsidP="00295E26">
      <w:pPr>
        <w:spacing w:line="480" w:lineRule="auto"/>
        <w:ind w:firstLine="720"/>
        <w:rPr>
          <w:rFonts w:asciiTheme="minorHAnsi" w:hAnsiTheme="minorHAnsi"/>
          <w:color w:val="auto"/>
        </w:rPr>
      </w:pPr>
    </w:p>
    <w:p w14:paraId="492065DB" w14:textId="77777777" w:rsidR="00295E26" w:rsidRPr="00A4103C" w:rsidRDefault="00295E26" w:rsidP="00295E26">
      <w:pPr>
        <w:spacing w:line="480" w:lineRule="auto"/>
        <w:ind w:firstLine="720"/>
        <w:rPr>
          <w:rFonts w:asciiTheme="minorHAnsi" w:hAnsiTheme="minorHAnsi"/>
          <w:color w:val="auto"/>
        </w:rPr>
      </w:pPr>
    </w:p>
    <w:p w14:paraId="7AF06323" w14:textId="77777777" w:rsidR="00295E26" w:rsidRPr="00A4103C" w:rsidRDefault="00295E26" w:rsidP="00295E26">
      <w:pPr>
        <w:spacing w:line="480" w:lineRule="auto"/>
        <w:ind w:firstLine="720"/>
        <w:rPr>
          <w:rFonts w:asciiTheme="minorHAnsi" w:hAnsiTheme="minorHAnsi"/>
          <w:color w:val="auto"/>
        </w:rPr>
      </w:pPr>
    </w:p>
    <w:p w14:paraId="73183B16" w14:textId="77777777" w:rsidR="00295E26" w:rsidRPr="00A4103C" w:rsidRDefault="00295E26" w:rsidP="00295E26">
      <w:pPr>
        <w:spacing w:line="480" w:lineRule="auto"/>
        <w:ind w:firstLine="720"/>
        <w:rPr>
          <w:rFonts w:asciiTheme="minorHAnsi" w:hAnsiTheme="minorHAnsi"/>
          <w:color w:val="auto"/>
        </w:rPr>
      </w:pPr>
    </w:p>
    <w:p w14:paraId="039FA120" w14:textId="77777777" w:rsidR="00295E26" w:rsidRPr="00A4103C" w:rsidRDefault="00295E26" w:rsidP="00295E26">
      <w:pPr>
        <w:spacing w:line="480" w:lineRule="auto"/>
        <w:ind w:firstLine="720"/>
        <w:rPr>
          <w:rFonts w:asciiTheme="minorHAnsi" w:hAnsiTheme="minorHAnsi"/>
          <w:color w:val="auto"/>
        </w:rPr>
      </w:pPr>
    </w:p>
    <w:p w14:paraId="1DF4EBEB" w14:textId="77777777" w:rsidR="00295E26" w:rsidRPr="00A4103C" w:rsidRDefault="00295E26" w:rsidP="00295E26">
      <w:pPr>
        <w:spacing w:line="480" w:lineRule="auto"/>
        <w:rPr>
          <w:rFonts w:asciiTheme="minorHAnsi" w:hAnsiTheme="minorHAnsi"/>
          <w:color w:val="auto"/>
        </w:rPr>
      </w:pPr>
    </w:p>
    <w:p w14:paraId="588F7229" w14:textId="101C3EA4"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lastRenderedPageBreak/>
        <w:t xml:space="preserve">Changing Climate: </w:t>
      </w:r>
      <w:r w:rsidRPr="00A4103C">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A4103C">
        <w:rPr>
          <w:rFonts w:asciiTheme="minorHAnsi" w:hAnsiTheme="minorHAnsi"/>
          <w:color w:val="auto"/>
          <w:vertAlign w:val="superscript"/>
        </w:rPr>
        <w:t>th</w:t>
      </w:r>
      <w:r w:rsidRPr="00A4103C">
        <w:rPr>
          <w:rFonts w:asciiTheme="minorHAnsi" w:hAnsiTheme="minorHAnsi"/>
          <w:color w:val="auto"/>
        </w:rPr>
        <w:t xml:space="preserve"> century averages</w:t>
      </w:r>
      <w:r w:rsidR="00767C81">
        <w:rPr>
          <w:rFonts w:asciiTheme="minorHAnsi" w:hAnsiTheme="minorHAnsi"/>
          <w:color w:val="auto"/>
        </w:rPr>
        <w:t>,</w:t>
      </w:r>
      <w:r w:rsidRPr="00A4103C">
        <w:rPr>
          <w:rFonts w:asciiTheme="minorHAnsi" w:hAnsiTheme="minorHAnsi"/>
          <w:color w:val="auto"/>
        </w:rPr>
        <w:t xml:space="preserve"> respectively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Conservative projections of future temperatures estimate at least a 1.5°C increase in global surface temperature by the end of the 21</w:t>
      </w:r>
      <w:r w:rsidRPr="00A4103C">
        <w:rPr>
          <w:rFonts w:asciiTheme="minorHAnsi" w:hAnsiTheme="minorHAnsi"/>
          <w:color w:val="auto"/>
          <w:vertAlign w:val="superscript"/>
        </w:rPr>
        <w:t>st</w:t>
      </w:r>
      <w:r w:rsidRPr="00A4103C">
        <w:rPr>
          <w:rFonts w:asciiTheme="minorHAnsi" w:hAnsiTheme="minorHAnsi"/>
          <w:color w:val="auto"/>
        </w:rPr>
        <w:t xml:space="preserve"> century</w:t>
      </w:r>
      <w:r w:rsidR="007F39FB">
        <w:rPr>
          <w:rFonts w:asciiTheme="minorHAnsi" w:hAnsiTheme="minorHAnsi"/>
          <w:color w:val="auto"/>
        </w:rPr>
        <w:t xml:space="preserve"> with temperatures continuing to</w:t>
      </w:r>
      <w:r w:rsidRPr="00A4103C">
        <w:rPr>
          <w:rFonts w:asciiTheme="minorHAnsi" w:hAnsiTheme="minorHAnsi"/>
          <w:color w:val="auto"/>
        </w:rPr>
        <w:t xml:space="preserve"> increase thereafter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(DeLucia et al. 2008, Stocker et al. 2015)</w:t>
      </w:r>
      <w:r w:rsidRPr="00A4103C">
        <w:rPr>
          <w:rFonts w:asciiTheme="minorHAnsi" w:hAnsiTheme="minorHAnsi"/>
          <w:color w:val="auto"/>
        </w:rPr>
        <w:fldChar w:fldCharType="end"/>
      </w:r>
      <w:r w:rsidRPr="00A4103C">
        <w:rPr>
          <w:rFonts w:asciiTheme="minorHAnsi" w:hAnsiTheme="minorHAnsi"/>
          <w:color w:val="auto"/>
        </w:rPr>
        <w:t xml:space="preserve">. Seasonal temperature averages in the United States during 2016 echoed this upward trend for all four seasons surpassing all previously recorded temperature averages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(NOAA National Centers for Environmental Information 2017)</w:t>
      </w:r>
      <w:r w:rsidRPr="00A4103C">
        <w:rPr>
          <w:rFonts w:asciiTheme="minorHAnsi" w:hAnsiTheme="minorHAnsi"/>
          <w:color w:val="auto"/>
        </w:rPr>
        <w:fldChar w:fldCharType="end"/>
      </w:r>
      <w:r w:rsidRPr="00A4103C">
        <w:rPr>
          <w:rFonts w:asciiTheme="minorHAnsi" w:hAnsiTheme="minorHAnsi"/>
          <w:color w:val="auto"/>
        </w:rPr>
        <w:t xml:space="preserve">. Warmer temperatures will effectively increase the duration of the warm growing season as fall, winter, and spring temperatures increase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Generally, ectotherm metabolic rate</w:t>
      </w:r>
      <w:ins w:id="2" w:author="Dan Hahn" w:date="2017-11-21T10:00:00Z">
        <w:r w:rsidR="00493EB5">
          <w:rPr>
            <w:rFonts w:asciiTheme="minorHAnsi" w:hAnsiTheme="minorHAnsi"/>
            <w:color w:val="auto"/>
          </w:rPr>
          <w:t>s</w:t>
        </w:r>
      </w:ins>
      <w:r w:rsidRPr="00A4103C">
        <w:rPr>
          <w:rFonts w:asciiTheme="minorHAnsi" w:hAnsiTheme="minorHAnsi"/>
          <w:color w:val="auto"/>
        </w:rPr>
        <w:t xml:space="preserve"> correspond</w:t>
      </w:r>
      <w:del w:id="3" w:author="Dan Hahn" w:date="2017-11-21T10:00:00Z">
        <w:r w:rsidRPr="00A4103C" w:rsidDel="00493EB5">
          <w:rPr>
            <w:rFonts w:asciiTheme="minorHAnsi" w:hAnsiTheme="minorHAnsi"/>
            <w:color w:val="auto"/>
          </w:rPr>
          <w:delText>s</w:delText>
        </w:r>
      </w:del>
      <w:r w:rsidRPr="00A4103C">
        <w:rPr>
          <w:rFonts w:asciiTheme="minorHAnsi" w:hAnsiTheme="minorHAnsi"/>
          <w:color w:val="auto"/>
        </w:rPr>
        <w:t xml:space="preserve"> to the environmental temperature</w:t>
      </w:r>
      <w:ins w:id="4" w:author="Dan Hahn" w:date="2017-11-21T10:00:00Z">
        <w:r w:rsidR="00493EB5">
          <w:rPr>
            <w:rFonts w:asciiTheme="minorHAnsi" w:hAnsiTheme="minorHAnsi"/>
            <w:color w:val="auto"/>
          </w:rPr>
          <w:t>s</w:t>
        </w:r>
      </w:ins>
      <w:r w:rsidRPr="00A4103C">
        <w:rPr>
          <w:rFonts w:asciiTheme="minorHAnsi" w:hAnsiTheme="minorHAnsi"/>
          <w:color w:val="auto"/>
        </w:rPr>
        <w:t xml:space="preserve"> </w:t>
      </w:r>
      <w:ins w:id="5" w:author="Dan Hahn" w:date="2017-11-21T10:00:00Z">
        <w:r w:rsidR="00493EB5">
          <w:rPr>
            <w:rFonts w:asciiTheme="minorHAnsi" w:hAnsiTheme="minorHAnsi"/>
            <w:color w:val="auto"/>
          </w:rPr>
          <w:t>they</w:t>
        </w:r>
      </w:ins>
      <w:del w:id="6" w:author="Dan Hahn" w:date="2017-11-21T10:00:00Z">
        <w:r w:rsidRPr="00A4103C" w:rsidDel="00493EB5">
          <w:rPr>
            <w:rFonts w:asciiTheme="minorHAnsi" w:hAnsiTheme="minorHAnsi"/>
            <w:color w:val="auto"/>
          </w:rPr>
          <w:delText>it</w:delText>
        </w:r>
      </w:del>
      <w:r w:rsidRPr="00A4103C">
        <w:rPr>
          <w:rFonts w:asciiTheme="minorHAnsi" w:hAnsiTheme="minorHAnsi"/>
          <w:color w:val="auto"/>
        </w:rPr>
        <w:t xml:space="preserve"> experience</w:t>
      </w:r>
      <w:del w:id="7" w:author="Dan Hahn" w:date="2017-11-21T10:00:00Z">
        <w:r w:rsidRPr="00A4103C" w:rsidDel="00493EB5">
          <w:rPr>
            <w:rFonts w:asciiTheme="minorHAnsi" w:hAnsiTheme="minorHAnsi"/>
            <w:color w:val="auto"/>
          </w:rPr>
          <w:delText>s</w:delText>
        </w:r>
      </w:del>
      <w:r w:rsidRPr="00A4103C">
        <w:rPr>
          <w:rFonts w:asciiTheme="minorHAnsi" w:hAnsiTheme="minorHAnsi"/>
          <w:color w:val="auto"/>
        </w:rPr>
        <w:t>. Higher temperatures increase metabolic rate</w:t>
      </w:r>
      <w:ins w:id="8" w:author="Dan Hahn" w:date="2017-11-21T10:00:00Z">
        <w:r w:rsidR="00493EB5">
          <w:rPr>
            <w:rFonts w:asciiTheme="minorHAnsi" w:hAnsiTheme="minorHAnsi"/>
            <w:color w:val="auto"/>
          </w:rPr>
          <w:t>s</w:t>
        </w:r>
      </w:ins>
      <w:r w:rsidRPr="00A4103C">
        <w:rPr>
          <w:rFonts w:asciiTheme="minorHAnsi" w:hAnsiTheme="minorHAnsi"/>
          <w:color w:val="auto"/>
        </w:rPr>
        <w:t xml:space="preserve"> and lower temperatures reduce metabolic rate</w:t>
      </w:r>
      <w:ins w:id="9" w:author="Dan Hahn" w:date="2017-11-21T10:00:00Z">
        <w:r w:rsidR="00493EB5">
          <w:rPr>
            <w:rFonts w:asciiTheme="minorHAnsi" w:hAnsiTheme="minorHAnsi"/>
            <w:color w:val="auto"/>
          </w:rPr>
          <w:t>s</w:t>
        </w:r>
      </w:ins>
      <w:r w:rsidRPr="00A4103C">
        <w:rPr>
          <w:rFonts w:asciiTheme="minorHAnsi" w:hAnsiTheme="minorHAnsi"/>
          <w:color w:val="auto"/>
        </w:rPr>
        <w:t>. Increased growing season temperatures for ectothermic insects could increase their metabolic rate</w:t>
      </w:r>
      <w:ins w:id="10" w:author="Dan Hahn" w:date="2017-11-21T10:00:00Z">
        <w:r w:rsidR="00493EB5">
          <w:rPr>
            <w:rFonts w:asciiTheme="minorHAnsi" w:hAnsiTheme="minorHAnsi"/>
            <w:color w:val="auto"/>
          </w:rPr>
          <w:t>s</w:t>
        </w:r>
      </w:ins>
      <w:r w:rsidRPr="00A4103C">
        <w:rPr>
          <w:rFonts w:asciiTheme="minorHAnsi" w:hAnsiTheme="minorHAnsi"/>
          <w:color w:val="auto"/>
        </w:rPr>
        <w:t>, speed up their growth, and possibly shorten</w:t>
      </w:r>
      <w:del w:id="11" w:author="Dan Hahn" w:date="2017-11-21T10:00:00Z">
        <w:r w:rsidRPr="00A4103C" w:rsidDel="00493EB5">
          <w:rPr>
            <w:rFonts w:asciiTheme="minorHAnsi" w:hAnsiTheme="minorHAnsi"/>
            <w:color w:val="auto"/>
          </w:rPr>
          <w:delText xml:space="preserve"> the</w:delText>
        </w:r>
      </w:del>
      <w:r w:rsidRPr="00A4103C">
        <w:rPr>
          <w:rFonts w:asciiTheme="minorHAnsi" w:hAnsiTheme="minorHAnsi"/>
          <w:color w:val="auto"/>
        </w:rPr>
        <w:t xml:space="preserve"> development time to reproductive maturity. Mature adults that occur earlier in the growing season could </w:t>
      </w:r>
      <w:del w:id="12" w:author="Dan Hahn" w:date="2017-11-21T10:00:00Z">
        <w:r w:rsidRPr="00A4103C" w:rsidDel="00493EB5">
          <w:rPr>
            <w:rFonts w:asciiTheme="minorHAnsi" w:hAnsiTheme="minorHAnsi"/>
            <w:color w:val="auto"/>
          </w:rPr>
          <w:delText xml:space="preserve">increase adult population sizes and even </w:delText>
        </w:r>
      </w:del>
      <w:r w:rsidRPr="00A4103C">
        <w:rPr>
          <w:rFonts w:asciiTheme="minorHAnsi" w:hAnsiTheme="minorHAnsi"/>
          <w:color w:val="auto"/>
        </w:rPr>
        <w:t xml:space="preserve">increase the number of generations each year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et al. 2002, Bradshaw and Holzapfel 2006, Hahn and Denlinger 2011, Scriber 2014)</w:t>
      </w:r>
      <w:r w:rsidRPr="00A4103C">
        <w:rPr>
          <w:rFonts w:asciiTheme="minorHAnsi" w:hAnsiTheme="minorHAnsi"/>
          <w:color w:val="auto"/>
        </w:rPr>
        <w:fldChar w:fldCharType="end"/>
      </w:r>
      <w:r w:rsidRPr="00A4103C">
        <w:rPr>
          <w:rFonts w:asciiTheme="minorHAnsi" w:hAnsiTheme="minorHAnsi"/>
          <w:color w:val="auto"/>
        </w:rPr>
        <w:t>. For insect pests, warmer temperatures introduce the possibility of larger pest populations causing more damage to economically important crops. Managing these indirect effects of climate change will require an integrated approach</w:t>
      </w:r>
      <w:ins w:id="13" w:author="Dan Hahn" w:date="2017-11-21T10:01:00Z">
        <w:r w:rsidR="00493EB5">
          <w:rPr>
            <w:rFonts w:asciiTheme="minorHAnsi" w:hAnsiTheme="minorHAnsi"/>
            <w:color w:val="auto"/>
          </w:rPr>
          <w:t>,</w:t>
        </w:r>
      </w:ins>
      <w:r w:rsidRPr="00A4103C">
        <w:rPr>
          <w:rFonts w:asciiTheme="minorHAnsi" w:hAnsiTheme="minorHAnsi"/>
          <w:color w:val="auto"/>
        </w:rPr>
        <w:t xml:space="preserve"> and likely increased use of </w:t>
      </w:r>
      <w:ins w:id="14" w:author="Dan Hahn" w:date="2017-11-21T10:01:00Z">
        <w:r w:rsidR="00493EB5">
          <w:rPr>
            <w:rFonts w:asciiTheme="minorHAnsi" w:hAnsiTheme="minorHAnsi"/>
            <w:color w:val="auto"/>
          </w:rPr>
          <w:t xml:space="preserve">costly </w:t>
        </w:r>
      </w:ins>
      <w:r w:rsidRPr="00A4103C">
        <w:rPr>
          <w:rFonts w:asciiTheme="minorHAnsi" w:hAnsiTheme="minorHAnsi"/>
          <w:color w:val="auto"/>
        </w:rPr>
        <w:t>chemical insecticides.</w:t>
      </w:r>
    </w:p>
    <w:p w14:paraId="4408DDE1" w14:textId="6E16FECD" w:rsidR="00EF71F3" w:rsidRPr="00FA5D21" w:rsidRDefault="00EF71F3" w:rsidP="00FA5D21">
      <w:pPr>
        <w:spacing w:line="480" w:lineRule="auto"/>
        <w:ind w:firstLine="720"/>
        <w:rPr>
          <w:rFonts w:asciiTheme="minorHAnsi" w:hAnsiTheme="minorHAnsi"/>
          <w:color w:val="auto"/>
        </w:rPr>
      </w:pPr>
      <w:r w:rsidRPr="00A4103C">
        <w:rPr>
          <w:rFonts w:asciiTheme="minorHAnsi" w:hAnsiTheme="minorHAnsi"/>
          <w:color w:val="auto"/>
        </w:rPr>
        <w:lastRenderedPageBreak/>
        <w:t>Crop losses due to insect pest insect damage here in the United States from 1945 to 2000</w:t>
      </w:r>
      <w:del w:id="15" w:author="Dan Hahn" w:date="2017-11-21T10:01:00Z">
        <w:r w:rsidRPr="00A4103C" w:rsidDel="00493EB5">
          <w:rPr>
            <w:rFonts w:asciiTheme="minorHAnsi" w:hAnsiTheme="minorHAnsi"/>
            <w:color w:val="auto"/>
          </w:rPr>
          <w:delText>,</w:delText>
        </w:r>
      </w:del>
      <w:r w:rsidRPr="00A4103C">
        <w:rPr>
          <w:rFonts w:asciiTheme="minorHAnsi" w:hAnsiTheme="minorHAnsi"/>
          <w:color w:val="auto"/>
        </w:rPr>
        <w:t xml:space="preserve"> ha</w:t>
      </w:r>
      <w:ins w:id="16" w:author="Dan Hahn" w:date="2017-11-21T10:01:00Z">
        <w:r w:rsidR="00493EB5">
          <w:rPr>
            <w:rFonts w:asciiTheme="minorHAnsi" w:hAnsiTheme="minorHAnsi"/>
            <w:color w:val="auto"/>
          </w:rPr>
          <w:t>ve</w:t>
        </w:r>
      </w:ins>
      <w:del w:id="17" w:author="Dan Hahn" w:date="2017-11-21T10:01:00Z">
        <w:r w:rsidRPr="00A4103C" w:rsidDel="00493EB5">
          <w:rPr>
            <w:rFonts w:asciiTheme="minorHAnsi" w:hAnsiTheme="minorHAnsi"/>
            <w:color w:val="auto"/>
          </w:rPr>
          <w:delText>s</w:delText>
        </w:r>
      </w:del>
      <w:r w:rsidRPr="00A4103C">
        <w:rPr>
          <w:rFonts w:asciiTheme="minorHAnsi" w:hAnsiTheme="minorHAnsi"/>
          <w:color w:val="auto"/>
        </w:rPr>
        <w:t xml:space="preserve"> nearly doubled from 7% to 13%</w:t>
      </w:r>
      <w:ins w:id="18" w:author="Dan Hahn" w:date="2017-11-21T10:01:00Z">
        <w:r w:rsidR="00493EB5">
          <w:rPr>
            <w:rFonts w:asciiTheme="minorHAnsi" w:hAnsiTheme="minorHAnsi"/>
            <w:color w:val="auto"/>
          </w:rPr>
          <w:t>,</w:t>
        </w:r>
      </w:ins>
      <w:r w:rsidRPr="00A4103C">
        <w:rPr>
          <w:rFonts w:asciiTheme="minorHAnsi" w:hAnsiTheme="minorHAnsi"/>
          <w:color w:val="auto"/>
        </w:rPr>
        <w:t xml:space="preserve"> while insecticide use has increased 10-fold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(Pimentel and Burgess 2014)</w:t>
      </w:r>
      <w:r w:rsidRPr="00A4103C">
        <w:rPr>
          <w:rFonts w:asciiTheme="minorHAnsi" w:hAnsiTheme="minorHAnsi"/>
          <w:color w:val="auto"/>
        </w:rPr>
        <w:fldChar w:fldCharType="end"/>
      </w:r>
      <w:r w:rsidRPr="00A4103C">
        <w:rPr>
          <w:rFonts w:asciiTheme="minorHAnsi" w:hAnsiTheme="minorHAnsi"/>
          <w:color w:val="auto"/>
        </w:rPr>
        <w:t xml:space="preserve">. Insecticide use can manage insect pest populations, but even </w:t>
      </w:r>
      <w:r w:rsidR="00FA5D21">
        <w:rPr>
          <w:rFonts w:asciiTheme="minorHAnsi" w:hAnsiTheme="minorHAnsi"/>
          <w:color w:val="auto"/>
        </w:rPr>
        <w:t>with</w:t>
      </w:r>
      <w:r w:rsidRPr="00A4103C">
        <w:rPr>
          <w:rFonts w:asciiTheme="minorHAnsi" w:hAnsiTheme="minorHAnsi"/>
          <w:color w:val="auto"/>
        </w:rPr>
        <w:t xml:space="preserve"> careful monitoring and systematic application regimens</w:t>
      </w:r>
      <w:ins w:id="19" w:author="Dan Hahn" w:date="2017-11-21T10:01:00Z">
        <w:r w:rsidR="00493EB5">
          <w:rPr>
            <w:rFonts w:asciiTheme="minorHAnsi" w:hAnsiTheme="minorHAnsi"/>
            <w:color w:val="auto"/>
          </w:rPr>
          <w:t>,</w:t>
        </w:r>
      </w:ins>
      <w:r w:rsidRPr="00A4103C">
        <w:rPr>
          <w:rFonts w:asciiTheme="minorHAnsi" w:hAnsiTheme="minorHAnsi"/>
          <w:color w:val="auto"/>
        </w:rPr>
        <w:t xml:space="preserve"> pest insects can significantly reduce crop yields. Under current climate conditions and pest pressure, yield reductions in chemically managed, pre-harvest crops due to arthropods is estimated to be between 13%-16% annually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(Oerke 2006)</w:t>
      </w:r>
      <w:r w:rsidRPr="00A4103C">
        <w:rPr>
          <w:rFonts w:asciiTheme="minorHAnsi" w:hAnsiTheme="minorHAnsi"/>
          <w:color w:val="auto"/>
        </w:rPr>
        <w:fldChar w:fldCharType="end"/>
      </w:r>
      <w:r w:rsidRPr="00A4103C">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Lower crop yields due to increased pest damage will endanger access to safe nutrient-rich foods for growing populations around the world. Here in the United States, our population is predicted to exceed 450 million by the year 2100 and this population increase will demand sustained or even increased crop yields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(Melorose et al. 2015)</w:t>
      </w:r>
      <w:r w:rsidRPr="00A4103C">
        <w:rPr>
          <w:rFonts w:asciiTheme="minorHAnsi" w:hAnsiTheme="minorHAnsi"/>
          <w:color w:val="auto"/>
        </w:rPr>
        <w:fldChar w:fldCharType="end"/>
      </w:r>
      <w:r w:rsidRPr="00A4103C">
        <w:rPr>
          <w:rFonts w:asciiTheme="minorHAnsi" w:hAnsiTheme="minorHAnsi"/>
          <w:color w:val="auto"/>
        </w:rPr>
        <w:t>. Investigating the responses of pest insect populations to increasing temperature is an opportunity to understand and predict how climate change could affect these pests. The results of such an investigation could be used to mitigate their damage and ensure the security of our nation’s food as populations increase.</w:t>
      </w:r>
    </w:p>
    <w:p w14:paraId="2334CE97" w14:textId="77777777" w:rsidR="00EF71F3" w:rsidRPr="00A4103C" w:rsidRDefault="00EF71F3" w:rsidP="00EF71F3">
      <w:pPr>
        <w:spacing w:line="480" w:lineRule="auto"/>
        <w:rPr>
          <w:rFonts w:asciiTheme="minorHAnsi" w:hAnsiTheme="minorHAnsi"/>
          <w:b/>
          <w:color w:val="auto"/>
        </w:rPr>
      </w:pPr>
    </w:p>
    <w:p w14:paraId="3BE64621" w14:textId="65FFA1A1"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Responses to Climate Change: </w:t>
      </w:r>
      <w:r w:rsidRPr="00A4103C">
        <w:rPr>
          <w:rFonts w:asciiTheme="minorHAnsi" w:hAnsiTheme="minorHAnsi"/>
          <w:color w:val="auto"/>
        </w:rPr>
        <w:t>Animal performance is influenced by the thermal conditions they ex</w:t>
      </w:r>
      <w:r w:rsidR="001C1A36" w:rsidRPr="00A4103C">
        <w:rPr>
          <w:rFonts w:asciiTheme="minorHAnsi" w:hAnsiTheme="minorHAnsi"/>
          <w:color w:val="auto"/>
        </w:rPr>
        <w:t xml:space="preserve">perience in their environments and </w:t>
      </w:r>
      <w:r w:rsidRPr="00A4103C">
        <w:rPr>
          <w:rFonts w:asciiTheme="minorHAnsi" w:hAnsiTheme="minorHAnsi"/>
          <w:color w:val="auto"/>
        </w:rPr>
        <w:t xml:space="preserve">increased temperatures could affect animals either positively or negatively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A4103C">
        <w:rPr>
          <w:rFonts w:asciiTheme="minorHAnsi" w:hAnsiTheme="minorHAnsi"/>
          <w:color w:val="auto"/>
        </w:rPr>
        <w:fldChar w:fldCharType="separate"/>
      </w:r>
      <w:r w:rsidR="003958C3" w:rsidRPr="00A4103C">
        <w:rPr>
          <w:rFonts w:asciiTheme="minorHAnsi" w:hAnsiTheme="minorHAnsi"/>
          <w:noProof/>
          <w:color w:val="auto"/>
        </w:rPr>
        <w:t>(Huey and Stevenson 1979, Chown 2007)</w:t>
      </w:r>
      <w:r w:rsidRPr="00A4103C">
        <w:rPr>
          <w:rFonts w:asciiTheme="minorHAnsi" w:hAnsiTheme="minorHAnsi"/>
          <w:color w:val="auto"/>
        </w:rPr>
        <w:fldChar w:fldCharType="end"/>
      </w:r>
      <w:r w:rsidRPr="00A4103C">
        <w:rPr>
          <w:rFonts w:asciiTheme="minorHAnsi" w:hAnsiTheme="minorHAnsi"/>
          <w:color w:val="auto"/>
        </w:rPr>
        <w:t xml:space="preserve">. As climate changes, insects whose populations are impacted negatively by those changes can be colloquially termed </w:t>
      </w:r>
      <w:r w:rsidRPr="00A4103C">
        <w:rPr>
          <w:rFonts w:asciiTheme="minorHAnsi" w:hAnsiTheme="minorHAnsi"/>
          <w:color w:val="auto"/>
        </w:rPr>
        <w:lastRenderedPageBreak/>
        <w:t xml:space="preserve">“losers” and those impacted positively can be termed “winners”. The direct and indirect interactions between temperature and the resulting winners could lead to </w:t>
      </w:r>
      <w:r w:rsidR="0066463F" w:rsidRPr="00A4103C">
        <w:rPr>
          <w:rFonts w:asciiTheme="minorHAnsi" w:hAnsiTheme="minorHAnsi"/>
          <w:color w:val="auto"/>
        </w:rPr>
        <w:t xml:space="preserve">expanded geographic ranges, increased population size, or increased temperature tolerance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(Hughes 2000, Williams et al. 2008)</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An insect’s body temperature directly affects its performance, and the effect of body temperature on performance can be described using a thermal performance curve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(Huey and Stevenson 1979)</w:t>
      </w:r>
      <w:r w:rsidR="00EA6D70" w:rsidRPr="00A4103C">
        <w:rPr>
          <w:rFonts w:asciiTheme="minorHAnsi" w:hAnsiTheme="minorHAnsi"/>
          <w:color w:val="auto"/>
        </w:rPr>
        <w:fldChar w:fldCharType="end"/>
      </w:r>
      <w:r w:rsidR="00EA6D70" w:rsidRPr="00A4103C">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within which any performance is permitted is an insect’s thermal tolerance range. Temperatures at the edge of an insects thermal tolerance are termed the critical thermal maximum and critical thermal minimum, respectively </w:t>
      </w:r>
      <w:r w:rsidR="00EA6D70" w:rsidRPr="00A4103C">
        <w:rPr>
          <w:rFonts w:asciiTheme="minorHAnsi" w:hAnsiTheme="minorHAnsi"/>
          <w:color w:val="auto"/>
        </w:rPr>
        <w:fldChar w:fldCharType="begin" w:fldLock="1"/>
      </w:r>
      <w:r w:rsidR="00EA6D70" w:rsidRPr="00A4103C">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00EA6D70" w:rsidRPr="00A4103C">
        <w:rPr>
          <w:rFonts w:asciiTheme="minorHAnsi" w:hAnsiTheme="minorHAnsi"/>
          <w:color w:val="auto"/>
        </w:rPr>
        <w:fldChar w:fldCharType="separate"/>
      </w:r>
      <w:r w:rsidR="00EA6D70" w:rsidRPr="00A4103C">
        <w:rPr>
          <w:rFonts w:asciiTheme="minorHAnsi" w:hAnsiTheme="minorHAnsi"/>
          <w:noProof/>
          <w:color w:val="auto"/>
        </w:rPr>
        <w:t>(Bale et al. 2002, Huey et al. 2012, Sinclair et al. 2016)</w:t>
      </w:r>
      <w:r w:rsidR="00EA6D70" w:rsidRPr="00A4103C">
        <w:rPr>
          <w:rFonts w:asciiTheme="minorHAnsi" w:hAnsiTheme="minorHAnsi"/>
          <w:color w:val="auto"/>
        </w:rPr>
        <w:fldChar w:fldCharType="end"/>
      </w:r>
      <w:r w:rsidR="00EA6D70" w:rsidRPr="00A4103C">
        <w:rPr>
          <w:rFonts w:asciiTheme="minorHAnsi" w:hAnsiTheme="minorHAnsi"/>
          <w:color w:val="auto"/>
        </w:rPr>
        <w:t>.</w:t>
      </w:r>
    </w:p>
    <w:p w14:paraId="779179A8" w14:textId="500D50B8" w:rsidR="00EA6D70" w:rsidRPr="00A4103C" w:rsidRDefault="00EF71F3" w:rsidP="00EA6D70">
      <w:pPr>
        <w:spacing w:line="480" w:lineRule="auto"/>
        <w:ind w:firstLine="720"/>
        <w:rPr>
          <w:rFonts w:asciiTheme="minorHAnsi" w:hAnsiTheme="minorHAnsi"/>
          <w:color w:val="auto"/>
        </w:rPr>
      </w:pPr>
      <w:r w:rsidRPr="00A4103C">
        <w:rPr>
          <w:rFonts w:asciiTheme="minorHAnsi" w:hAnsiTheme="minorHAnsi"/>
          <w:color w:val="auto"/>
        </w:rPr>
        <w:t xml:space="preserve">Warmer days arriving earlier in the spring and ending later in the fall will extend the duration of the warm growing season in temperate regions. In effect, the seasonal temperatures experienced in northern latitudes will resemble the seasonal temperatures of the adjacent southern latitudes, increasing the geographic distribution of warmer environments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 Breed et al. 2012)</w:t>
      </w:r>
      <w:r w:rsidRPr="00A4103C">
        <w:rPr>
          <w:rFonts w:asciiTheme="minorHAnsi" w:hAnsiTheme="minorHAnsi"/>
          <w:color w:val="auto"/>
        </w:rPr>
        <w:fldChar w:fldCharType="end"/>
      </w:r>
      <w:r w:rsidRPr="00A4103C">
        <w:rPr>
          <w:rFonts w:asciiTheme="minorHAnsi" w:hAnsiTheme="minorHAnsi"/>
          <w:color w:val="auto"/>
        </w:rPr>
        <w:t xml:space="preserve">. </w:t>
      </w:r>
      <w:r w:rsidR="00EA6D70" w:rsidRPr="00A4103C">
        <w:rPr>
          <w:rFonts w:asciiTheme="minorHAnsi" w:hAnsiTheme="minorHAnsi"/>
          <w:color w:val="auto"/>
        </w:rPr>
        <w:t xml:space="preserve">Warmer temperatures could shrink the southern distribution of losing populations, reducing their population size. </w:t>
      </w:r>
      <w:r w:rsidRPr="00A4103C">
        <w:rPr>
          <w:rFonts w:asciiTheme="minorHAnsi" w:hAnsiTheme="minorHAnsi"/>
          <w:color w:val="auto"/>
        </w:rPr>
        <w:t xml:space="preserve">Insects that are unable to shift their geographic range of their population or unable to tolerate increasing temperatures in their current environment could </w:t>
      </w:r>
      <w:r w:rsidR="00EA6D70" w:rsidRPr="00A4103C">
        <w:rPr>
          <w:rFonts w:asciiTheme="minorHAnsi" w:hAnsiTheme="minorHAnsi"/>
          <w:color w:val="auto"/>
        </w:rPr>
        <w:t xml:space="preserve">be </w:t>
      </w:r>
      <w:r w:rsidRPr="00A4103C">
        <w:rPr>
          <w:rFonts w:asciiTheme="minorHAnsi" w:hAnsiTheme="minorHAnsi"/>
          <w:color w:val="auto"/>
        </w:rPr>
        <w:t>lose</w:t>
      </w:r>
      <w:r w:rsidR="00EA6D70" w:rsidRPr="00A4103C">
        <w:rPr>
          <w:rFonts w:asciiTheme="minorHAnsi" w:hAnsiTheme="minorHAnsi"/>
          <w:color w:val="auto"/>
        </w:rPr>
        <w:t>rs</w:t>
      </w:r>
      <w:r w:rsidRPr="00A4103C">
        <w:rPr>
          <w:rFonts w:asciiTheme="minorHAnsi" w:hAnsiTheme="minorHAnsi"/>
          <w:color w:val="auto"/>
        </w:rPr>
        <w:t xml:space="preserve">. </w:t>
      </w:r>
    </w:p>
    <w:p w14:paraId="7552E27A" w14:textId="4C077F04" w:rsidR="00EA6D70" w:rsidRPr="00A4103C" w:rsidRDefault="00EA6D70" w:rsidP="00EF71F3">
      <w:pPr>
        <w:spacing w:line="480" w:lineRule="auto"/>
        <w:ind w:firstLine="720"/>
        <w:rPr>
          <w:rFonts w:asciiTheme="minorHAnsi" w:hAnsiTheme="minorHAnsi"/>
          <w:color w:val="auto"/>
        </w:rPr>
      </w:pPr>
      <w:r w:rsidRPr="00A4103C">
        <w:rPr>
          <w:rFonts w:asciiTheme="minorHAnsi" w:hAnsiTheme="minorHAnsi"/>
          <w:color w:val="auto"/>
        </w:rPr>
        <w:t xml:space="preserve">Winners could experience a net increase in both population size and geographical </w:t>
      </w:r>
      <w:del w:id="20" w:author="Dan Hahn" w:date="2017-11-21T10:05:00Z">
        <w:r w:rsidRPr="00A4103C" w:rsidDel="00395F28">
          <w:rPr>
            <w:rFonts w:asciiTheme="minorHAnsi" w:hAnsiTheme="minorHAnsi"/>
            <w:color w:val="auto"/>
          </w:rPr>
          <w:delText xml:space="preserve">distribution </w:delText>
        </w:r>
      </w:del>
      <w:ins w:id="21" w:author="Dan Hahn" w:date="2017-11-21T10:05:00Z">
        <w:r w:rsidR="00395F28">
          <w:rPr>
            <w:rFonts w:asciiTheme="minorHAnsi" w:hAnsiTheme="minorHAnsi"/>
            <w:color w:val="auto"/>
          </w:rPr>
          <w:t>range</w:t>
        </w:r>
        <w:r w:rsidR="00395F28" w:rsidRPr="00A4103C">
          <w:rPr>
            <w:rFonts w:asciiTheme="minorHAnsi" w:hAnsiTheme="minorHAnsi"/>
            <w:color w:val="auto"/>
          </w:rPr>
          <w:t xml:space="preserve"> </w:t>
        </w:r>
      </w:ins>
      <w:r w:rsidRPr="00A4103C">
        <w:rPr>
          <w:rFonts w:asciiTheme="minorHAnsi" w:hAnsiTheme="minorHAnsi"/>
          <w:color w:val="auto"/>
        </w:rPr>
        <w:lastRenderedPageBreak/>
        <w:t xml:space="preserve">with more individuals spread across more geography. Winners could also experience a northern shift of their entire geographical </w:t>
      </w:r>
      <w:ins w:id="22" w:author="Dan Hahn" w:date="2017-11-21T10:06:00Z">
        <w:r w:rsidR="00395F28">
          <w:rPr>
            <w:rFonts w:asciiTheme="minorHAnsi" w:hAnsiTheme="minorHAnsi"/>
            <w:color w:val="auto"/>
          </w:rPr>
          <w:t>range</w:t>
        </w:r>
      </w:ins>
      <w:del w:id="23" w:author="Dan Hahn" w:date="2017-11-21T10:06:00Z">
        <w:r w:rsidRPr="00A4103C" w:rsidDel="00395F28">
          <w:rPr>
            <w:rFonts w:asciiTheme="minorHAnsi" w:hAnsiTheme="minorHAnsi"/>
            <w:color w:val="auto"/>
          </w:rPr>
          <w:delText>distribution</w:delText>
        </w:r>
      </w:del>
      <w:r w:rsidRPr="00A4103C">
        <w:rPr>
          <w:rFonts w:asciiTheme="minorHAnsi" w:hAnsiTheme="minorHAnsi"/>
          <w:color w:val="auto"/>
        </w:rPr>
        <w:t xml:space="preserve"> with no change in population size. In Europe, changes in range</w:t>
      </w:r>
      <w:ins w:id="24" w:author="Dan Hahn" w:date="2017-11-21T10:06:00Z">
        <w:r w:rsidR="00395F28">
          <w:rPr>
            <w:rFonts w:asciiTheme="minorHAnsi" w:hAnsiTheme="minorHAnsi"/>
            <w:color w:val="auto"/>
          </w:rPr>
          <w:t>s</w:t>
        </w:r>
      </w:ins>
      <w:del w:id="25" w:author="Dan Hahn" w:date="2017-11-21T10:06:00Z">
        <w:r w:rsidRPr="00A4103C" w:rsidDel="00395F28">
          <w:rPr>
            <w:rFonts w:asciiTheme="minorHAnsi" w:hAnsiTheme="minorHAnsi"/>
            <w:color w:val="auto"/>
          </w:rPr>
          <w:delText xml:space="preserve"> distributions</w:delText>
        </w:r>
      </w:del>
      <w:r w:rsidRPr="00A4103C">
        <w:rPr>
          <w:rFonts w:asciiTheme="minorHAnsi" w:hAnsiTheme="minorHAnsi"/>
          <w:color w:val="auto"/>
        </w:rPr>
        <w:t xml:space="preserve"> have been observed in 35 species of non-migratory butterfly species. Of these butterflies, 63% were observed to have a distribution shift northward and 3% were observed to have a distribution shift southward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(Parmesan et al. 1999)</w:t>
      </w:r>
      <w:r w:rsidRPr="00A4103C">
        <w:rPr>
          <w:rFonts w:asciiTheme="minorHAnsi" w:hAnsiTheme="minorHAnsi"/>
          <w:color w:val="auto"/>
        </w:rPr>
        <w:fldChar w:fldCharType="end"/>
      </w:r>
      <w:r w:rsidRPr="00A4103C">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p>
    <w:p w14:paraId="7970C5B1" w14:textId="40A34084" w:rsidR="00EA6D70" w:rsidRPr="00A4103C" w:rsidDel="00395F28" w:rsidRDefault="00EA6D70" w:rsidP="00EA6D70">
      <w:pPr>
        <w:spacing w:line="480" w:lineRule="auto"/>
        <w:ind w:firstLine="720"/>
        <w:rPr>
          <w:del w:id="26" w:author="Dan Hahn" w:date="2017-11-21T10:06:00Z"/>
          <w:rFonts w:asciiTheme="minorHAnsi" w:hAnsiTheme="minorHAnsi"/>
          <w:color w:val="auto"/>
        </w:rPr>
      </w:pPr>
      <w:r w:rsidRPr="00A4103C">
        <w:rPr>
          <w:rFonts w:asciiTheme="minorHAnsi" w:hAnsiTheme="minorHAnsi"/>
          <w:color w:val="auto"/>
        </w:rPr>
        <w:t>W</w:t>
      </w:r>
      <w:r w:rsidR="00EF71F3" w:rsidRPr="00A4103C">
        <w:rPr>
          <w:rFonts w:asciiTheme="minorHAnsi" w:hAnsiTheme="minorHAnsi"/>
          <w:color w:val="auto"/>
        </w:rPr>
        <w:t>armer temperatures</w:t>
      </w:r>
      <w:r w:rsidRPr="00A4103C">
        <w:rPr>
          <w:rFonts w:asciiTheme="minorHAnsi" w:hAnsiTheme="minorHAnsi"/>
          <w:color w:val="auto"/>
        </w:rPr>
        <w:t xml:space="preserve"> for losers</w:t>
      </w:r>
      <w:r w:rsidR="00EF71F3" w:rsidRPr="00A4103C">
        <w:rPr>
          <w:rFonts w:asciiTheme="minorHAnsi" w:hAnsiTheme="minorHAnsi"/>
          <w:color w:val="auto"/>
        </w:rPr>
        <w:t xml:space="preserve"> could </w:t>
      </w:r>
      <w:r w:rsidRPr="00A4103C">
        <w:rPr>
          <w:rFonts w:asciiTheme="minorHAnsi" w:hAnsiTheme="minorHAnsi"/>
          <w:color w:val="auto"/>
        </w:rPr>
        <w:t xml:space="preserve">directly </w:t>
      </w:r>
      <w:r w:rsidR="00EF71F3" w:rsidRPr="00A4103C">
        <w:rPr>
          <w:rFonts w:asciiTheme="minorHAnsi" w:hAnsiTheme="minorHAnsi"/>
          <w:color w:val="auto"/>
        </w:rPr>
        <w:t>reduce their performance by exceeding their thermal breadth</w:t>
      </w:r>
      <w:r w:rsidRPr="00A4103C">
        <w:rPr>
          <w:rFonts w:asciiTheme="minorHAnsi" w:hAnsiTheme="minorHAnsi"/>
          <w:color w:val="auto"/>
        </w:rPr>
        <w:t>. C</w:t>
      </w:r>
      <w:r w:rsidR="00EF71F3" w:rsidRPr="00A4103C">
        <w:rPr>
          <w:rFonts w:asciiTheme="minorHAnsi" w:hAnsiTheme="minorHAnsi"/>
          <w:color w:val="auto"/>
        </w:rPr>
        <w:t xml:space="preserve">ontinued </w:t>
      </w:r>
      <w:r w:rsidRPr="00A4103C">
        <w:rPr>
          <w:rFonts w:asciiTheme="minorHAnsi" w:hAnsiTheme="minorHAnsi"/>
          <w:color w:val="auto"/>
        </w:rPr>
        <w:t xml:space="preserve">temperature </w:t>
      </w:r>
      <w:r w:rsidR="00EF71F3" w:rsidRPr="00A4103C">
        <w:rPr>
          <w:rFonts w:asciiTheme="minorHAnsi" w:hAnsiTheme="minorHAnsi"/>
          <w:color w:val="auto"/>
        </w:rPr>
        <w:t xml:space="preserve">increases for these </w:t>
      </w:r>
      <w:ins w:id="27" w:author="Dan Hahn" w:date="2017-11-21T10:06:00Z">
        <w:r w:rsidR="00395F28">
          <w:rPr>
            <w:rFonts w:asciiTheme="minorHAnsi" w:hAnsiTheme="minorHAnsi"/>
            <w:color w:val="auto"/>
          </w:rPr>
          <w:t xml:space="preserve">losing </w:t>
        </w:r>
      </w:ins>
      <w:r w:rsidR="00EF71F3" w:rsidRPr="00A4103C">
        <w:rPr>
          <w:rFonts w:asciiTheme="minorHAnsi" w:hAnsiTheme="minorHAnsi"/>
          <w:color w:val="auto"/>
        </w:rPr>
        <w:t xml:space="preserve">insects could </w:t>
      </w:r>
      <w:r w:rsidRPr="00A4103C">
        <w:rPr>
          <w:rFonts w:asciiTheme="minorHAnsi" w:hAnsiTheme="minorHAnsi"/>
          <w:color w:val="auto"/>
        </w:rPr>
        <w:t>exceed their thermal maximum and eventually cause mortality.</w:t>
      </w:r>
      <w:r w:rsidR="00EF71F3" w:rsidRPr="00A4103C">
        <w:rPr>
          <w:rFonts w:asciiTheme="minorHAnsi" w:hAnsiTheme="minorHAnsi"/>
          <w:color w:val="auto"/>
        </w:rPr>
        <w:t xml:space="preserve"> </w:t>
      </w:r>
      <w:r w:rsidRPr="00A4103C">
        <w:rPr>
          <w:rFonts w:asciiTheme="minorHAnsi" w:hAnsiTheme="minorHAnsi"/>
          <w:color w:val="auto"/>
        </w:rPr>
        <w:t>W</w:t>
      </w:r>
      <w:r w:rsidR="00EF71F3" w:rsidRPr="00A4103C">
        <w:rPr>
          <w:rFonts w:asciiTheme="minorHAnsi" w:hAnsiTheme="minorHAnsi"/>
          <w:color w:val="auto"/>
        </w:rPr>
        <w:t xml:space="preserve">inners </w:t>
      </w:r>
      <w:ins w:id="28" w:author="Dan Hahn" w:date="2017-11-21T10:07:00Z">
        <w:r w:rsidR="00395F28">
          <w:rPr>
            <w:rFonts w:asciiTheme="minorHAnsi" w:hAnsiTheme="minorHAnsi"/>
            <w:color w:val="auto"/>
          </w:rPr>
          <w:t xml:space="preserve">in contrast </w:t>
        </w:r>
      </w:ins>
      <w:r w:rsidR="00EF71F3" w:rsidRPr="00A4103C">
        <w:rPr>
          <w:rFonts w:asciiTheme="minorHAnsi" w:hAnsiTheme="minorHAnsi"/>
          <w:color w:val="auto"/>
        </w:rPr>
        <w:t>could have</w:t>
      </w:r>
      <w:del w:id="29" w:author="Dan Hahn" w:date="2017-11-21T10:07:00Z">
        <w:r w:rsidR="00EF71F3" w:rsidRPr="00A4103C" w:rsidDel="00395F28">
          <w:rPr>
            <w:rFonts w:asciiTheme="minorHAnsi" w:hAnsiTheme="minorHAnsi"/>
            <w:color w:val="auto"/>
          </w:rPr>
          <w:delText xml:space="preserve"> a</w:delText>
        </w:r>
      </w:del>
      <w:r w:rsidR="00EF71F3" w:rsidRPr="00A4103C">
        <w:rPr>
          <w:rFonts w:asciiTheme="minorHAnsi" w:hAnsiTheme="minorHAnsi"/>
          <w:color w:val="auto"/>
        </w:rPr>
        <w:t xml:space="preserve"> wider thermal breadth</w:t>
      </w:r>
      <w:ins w:id="30" w:author="Dan Hahn" w:date="2017-11-21T10:07:00Z">
        <w:r w:rsidR="00395F28">
          <w:rPr>
            <w:rFonts w:asciiTheme="minorHAnsi" w:hAnsiTheme="minorHAnsi"/>
            <w:color w:val="auto"/>
          </w:rPr>
          <w:t>s</w:t>
        </w:r>
      </w:ins>
      <w:r w:rsidR="00EF71F3" w:rsidRPr="00A4103C">
        <w:rPr>
          <w:rFonts w:asciiTheme="minorHAnsi" w:hAnsiTheme="minorHAnsi"/>
          <w:color w:val="auto"/>
        </w:rPr>
        <w:t xml:space="preserve"> and tolerate warmer temperatures. </w:t>
      </w:r>
    </w:p>
    <w:p w14:paraId="2F982210" w14:textId="1AE87FB9" w:rsidR="006B4DFC" w:rsidRPr="00A4103C" w:rsidRDefault="00EF71F3">
      <w:pPr>
        <w:spacing w:line="480" w:lineRule="auto"/>
        <w:ind w:firstLine="720"/>
        <w:rPr>
          <w:rFonts w:asciiTheme="minorHAnsi" w:hAnsiTheme="minorHAnsi"/>
          <w:color w:val="auto"/>
        </w:rPr>
      </w:pPr>
      <w:r w:rsidRPr="00A4103C">
        <w:rPr>
          <w:rFonts w:asciiTheme="minorHAnsi" w:hAnsiTheme="minorHAnsi"/>
          <w:color w:val="auto"/>
        </w:rPr>
        <w:t xml:space="preserve">Winners, whose thermal environment is currently below their thermal optimum, could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Pr="00A4103C">
        <w:rPr>
          <w:rFonts w:asciiTheme="minorHAnsi" w:hAnsiTheme="minorHAnsi"/>
          <w:color w:val="auto"/>
        </w:rPr>
        <w:fldChar w:fldCharType="begin" w:fldLock="1"/>
      </w:r>
      <w:r w:rsidR="003958C3" w:rsidRPr="00A4103C">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(Deutsch et al. 2008)</w:t>
      </w:r>
      <w:r w:rsidRPr="00A4103C">
        <w:rPr>
          <w:rFonts w:asciiTheme="minorHAnsi" w:hAnsiTheme="minorHAnsi"/>
          <w:color w:val="auto"/>
        </w:rPr>
        <w:fldChar w:fldCharType="end"/>
      </w:r>
      <w:r w:rsidRPr="00A4103C">
        <w:rPr>
          <w:rFonts w:asciiTheme="minorHAnsi" w:hAnsiTheme="minorHAnsi"/>
          <w:color w:val="auto"/>
        </w:rPr>
        <w:t xml:space="preserve">. In the tropics, environmental temperatures vary little relative to temperatures in temperate regions and insects in tropical regions experience temperatures </w:t>
      </w:r>
      <w:r w:rsidRPr="00A4103C">
        <w:rPr>
          <w:rFonts w:asciiTheme="minorHAnsi" w:hAnsiTheme="minorHAnsi"/>
          <w:color w:val="auto"/>
        </w:rPr>
        <w:lastRenderedPageBreak/>
        <w:t>that tend to be closer to their optimum temperature relative to temperate insects whose environment tends to be cooler than optimum. This suggests that tropical insects already live near their thermal limits and thus could quickly become losers</w:t>
      </w:r>
      <w:r w:rsidRPr="00A4103C" w:rsidDel="00FC5354">
        <w:rPr>
          <w:rFonts w:asciiTheme="minorHAnsi" w:hAnsiTheme="minorHAnsi"/>
          <w:color w:val="auto"/>
        </w:rPr>
        <w:t xml:space="preserve"> </w:t>
      </w:r>
      <w:r w:rsidRPr="00A4103C">
        <w:rPr>
          <w:rFonts w:asciiTheme="minorHAnsi" w:hAnsiTheme="minorHAnsi"/>
          <w:color w:val="auto"/>
        </w:rPr>
        <w:t>as climate warms.</w:t>
      </w:r>
      <w:r w:rsidR="00F37315" w:rsidRPr="00A4103C">
        <w:rPr>
          <w:rFonts w:asciiTheme="minorHAnsi" w:hAnsiTheme="minorHAnsi"/>
          <w:color w:val="auto"/>
        </w:rPr>
        <w:t xml:space="preserve"> </w:t>
      </w:r>
    </w:p>
    <w:p w14:paraId="6E376C14" w14:textId="51EED9D9" w:rsidR="00613B1C" w:rsidRPr="00A4103C" w:rsidRDefault="006B4DFC" w:rsidP="00E137D3">
      <w:pPr>
        <w:spacing w:line="480" w:lineRule="auto"/>
        <w:ind w:firstLine="720"/>
        <w:rPr>
          <w:rFonts w:asciiTheme="minorHAnsi" w:hAnsiTheme="minorHAnsi"/>
          <w:color w:val="auto"/>
        </w:rPr>
      </w:pPr>
      <w:r w:rsidRPr="00A4103C">
        <w:rPr>
          <w:rFonts w:asciiTheme="minorHAnsi" w:hAnsiTheme="minorHAnsi"/>
          <w:color w:val="auto"/>
        </w:rPr>
        <w:t>Seasonal changes in temperature are cyclic and correspondingly can delimit the availability of resources</w:t>
      </w:r>
      <w:ins w:id="31" w:author="Dan Hahn" w:date="2017-11-21T10:09:00Z">
        <w:r w:rsidR="00395F28">
          <w:rPr>
            <w:rFonts w:asciiTheme="minorHAnsi" w:hAnsiTheme="minorHAnsi"/>
            <w:color w:val="auto"/>
          </w:rPr>
          <w:t xml:space="preserve">, </w:t>
        </w:r>
      </w:ins>
      <w:del w:id="32" w:author="Dan Hahn" w:date="2017-11-21T10:09:00Z">
        <w:r w:rsidRPr="00A4103C" w:rsidDel="00395F28">
          <w:rPr>
            <w:rFonts w:asciiTheme="minorHAnsi" w:hAnsiTheme="minorHAnsi"/>
            <w:color w:val="auto"/>
          </w:rPr>
          <w:delText xml:space="preserve"> (</w:delText>
        </w:r>
      </w:del>
      <w:r w:rsidRPr="00A4103C">
        <w:rPr>
          <w:rFonts w:asciiTheme="minorHAnsi" w:hAnsiTheme="minorHAnsi"/>
          <w:color w:val="auto"/>
        </w:rPr>
        <w:t>like host plants for phytophagous insects</w:t>
      </w:r>
      <w:del w:id="33" w:author="Dan Hahn" w:date="2017-11-21T10:09:00Z">
        <w:r w:rsidRPr="00A4103C" w:rsidDel="00395F28">
          <w:rPr>
            <w:rFonts w:asciiTheme="minorHAnsi" w:hAnsiTheme="minorHAnsi"/>
            <w:color w:val="auto"/>
          </w:rPr>
          <w:delText>)</w:delText>
        </w:r>
      </w:del>
      <w:r w:rsidRPr="00A4103C">
        <w:rPr>
          <w:rFonts w:asciiTheme="minorHAnsi" w:hAnsiTheme="minorHAnsi"/>
          <w:color w:val="auto"/>
        </w:rPr>
        <w:t xml:space="preserve">. For plants and animals alike, temperature has a strong influence on their growth and performance, but daily temperatures can fluctuate from year to year. Being able to reliably predict seasonal changes is probably one of the most important challenges all organisms encounter. </w:t>
      </w:r>
    </w:p>
    <w:p w14:paraId="44D9FBAB" w14:textId="02B2710F" w:rsidR="00613B1C" w:rsidRPr="00A4103C" w:rsidRDefault="007F2D08" w:rsidP="00613B1C">
      <w:pPr>
        <w:spacing w:line="480" w:lineRule="auto"/>
        <w:ind w:firstLine="720"/>
        <w:rPr>
          <w:rFonts w:asciiTheme="minorHAnsi" w:hAnsiTheme="minorHAnsi"/>
          <w:color w:val="auto"/>
        </w:rPr>
      </w:pPr>
      <w:r w:rsidRPr="00A4103C">
        <w:rPr>
          <w:rFonts w:asciiTheme="minorHAnsi" w:hAnsiTheme="minorHAnsi"/>
          <w:color w:val="auto"/>
        </w:rPr>
        <w:t xml:space="preserve">To prepare for seasonal changes in temperature, many plants and animals synchronize their development using other environmental cues that consistently cycle with </w:t>
      </w:r>
      <w:r w:rsidR="00613B1C" w:rsidRPr="00A4103C">
        <w:rPr>
          <w:rFonts w:asciiTheme="minorHAnsi" w:hAnsiTheme="minorHAnsi"/>
          <w:color w:val="auto"/>
        </w:rPr>
        <w:t xml:space="preserve">seasonal temperature </w:t>
      </w:r>
      <w:r w:rsidRPr="00A4103C">
        <w:rPr>
          <w:rFonts w:asciiTheme="minorHAnsi" w:hAnsiTheme="minorHAnsi"/>
          <w:color w:val="auto"/>
        </w:rPr>
        <w:t xml:space="preserve">changes. In the temperate regions farther from the equator, photoperiod consistently changes incrementally by latitude and season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(Hut et al. 2013)</w:t>
      </w:r>
      <w:r w:rsidRPr="00A4103C">
        <w:rPr>
          <w:rFonts w:asciiTheme="minorHAnsi" w:hAnsiTheme="minorHAnsi"/>
          <w:color w:val="auto"/>
        </w:rPr>
        <w:fldChar w:fldCharType="end"/>
      </w:r>
      <w:r w:rsidRPr="00A4103C">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w:t>
      </w:r>
      <w:r w:rsidR="00613B1C" w:rsidRPr="00A4103C">
        <w:rPr>
          <w:rFonts w:asciiTheme="minorHAnsi" w:hAnsiTheme="minorHAnsi"/>
          <w:color w:val="auto"/>
        </w:rPr>
        <w:t xml:space="preserve">the </w:t>
      </w:r>
      <w:r w:rsidRPr="00A4103C">
        <w:rPr>
          <w:rFonts w:asciiTheme="minorHAnsi" w:hAnsiTheme="minorHAnsi"/>
          <w:color w:val="auto"/>
        </w:rPr>
        <w:t xml:space="preserve">consistent, incremental changes in photoperiod at specific latitudes to synchronize their life histories with the availability of resources in their environment. With growing seasons beginning earlier and ending later each year as climate changes, a hypothetical photoperiod of 13 hours that previously indicated the average beginning of the growing season could, as temperatures increase, indicate on average the second week of the growing season instead. Warmer seasonal temperatures will uncouple photoperiod from seasonal changes in temperature and resource availability. Insects that depend on photoperiod to make life history </w:t>
      </w:r>
      <w:r w:rsidRPr="00A4103C">
        <w:rPr>
          <w:rFonts w:asciiTheme="minorHAnsi" w:hAnsiTheme="minorHAnsi"/>
          <w:color w:val="auto"/>
        </w:rPr>
        <w:lastRenderedPageBreak/>
        <w:t>decisions, but cannot adjust to the warmer temperatures approximated by photoperiod, could lose.</w:t>
      </w:r>
      <w:r w:rsidR="00613B1C" w:rsidRPr="00A4103C">
        <w:rPr>
          <w:rFonts w:asciiTheme="minorHAnsi" w:hAnsiTheme="minorHAnsi"/>
          <w:color w:val="auto"/>
        </w:rPr>
        <w:t xml:space="preserve"> </w:t>
      </w:r>
    </w:p>
    <w:p w14:paraId="2BFE767C" w14:textId="2A36BD74" w:rsidR="006B4DFC" w:rsidRPr="00A4103C" w:rsidRDefault="00613B1C" w:rsidP="00613B1C">
      <w:pPr>
        <w:spacing w:line="480" w:lineRule="auto"/>
        <w:ind w:firstLine="720"/>
        <w:rPr>
          <w:rFonts w:asciiTheme="minorHAnsi" w:hAnsiTheme="minorHAnsi"/>
          <w:color w:val="auto"/>
        </w:rPr>
      </w:pPr>
      <w:r w:rsidRPr="00A4103C">
        <w:rPr>
          <w:rFonts w:asciiTheme="minorHAnsi" w:hAnsiTheme="minorHAnsi"/>
          <w:color w:val="auto"/>
        </w:rPr>
        <w:t>Photoperiod, like temperature, is an important environmental cue that insects use to make life history decisions. While warming northern latitudes do offer climate change winners the opportunity to shift their population distributions</w:t>
      </w:r>
      <w:ins w:id="34" w:author="Dan Hahn" w:date="2017-11-21T10:10:00Z">
        <w:r w:rsidR="00395F28">
          <w:rPr>
            <w:rFonts w:asciiTheme="minorHAnsi" w:hAnsiTheme="minorHAnsi"/>
            <w:color w:val="auto"/>
          </w:rPr>
          <w:t xml:space="preserve"> and ranges</w:t>
        </w:r>
      </w:ins>
      <w:r w:rsidRPr="00A4103C">
        <w:rPr>
          <w:rFonts w:asciiTheme="minorHAnsi" w:hAnsiTheme="minorHAnsi"/>
          <w:color w:val="auto"/>
        </w:rPr>
        <w:t xml:space="preserve">. Those insects that experience </w:t>
      </w:r>
      <w:del w:id="35" w:author="Dan Hahn" w:date="2017-11-21T10:10:00Z">
        <w:r w:rsidRPr="00A4103C" w:rsidDel="00395F28">
          <w:rPr>
            <w:rFonts w:asciiTheme="minorHAnsi" w:hAnsiTheme="minorHAnsi"/>
            <w:color w:val="auto"/>
          </w:rPr>
          <w:delText xml:space="preserve">distribution </w:delText>
        </w:r>
      </w:del>
      <w:ins w:id="36" w:author="Dan Hahn" w:date="2017-11-21T10:10:00Z">
        <w:r w:rsidR="00395F28">
          <w:rPr>
            <w:rFonts w:asciiTheme="minorHAnsi" w:hAnsiTheme="minorHAnsi"/>
            <w:color w:val="auto"/>
          </w:rPr>
          <w:t>range</w:t>
        </w:r>
        <w:r w:rsidR="00395F28" w:rsidRPr="00A4103C">
          <w:rPr>
            <w:rFonts w:asciiTheme="minorHAnsi" w:hAnsiTheme="minorHAnsi"/>
            <w:color w:val="auto"/>
          </w:rPr>
          <w:t xml:space="preserve"> </w:t>
        </w:r>
      </w:ins>
      <w:r w:rsidRPr="00A4103C">
        <w:rPr>
          <w:rFonts w:asciiTheme="minorHAnsi" w:hAnsiTheme="minorHAnsi"/>
          <w:color w:val="auto"/>
        </w:rPr>
        <w:t xml:space="preserve">shifts will be exposed to environmental cues, like photoperiod, that are intrinsic to these northern latitudes. </w:t>
      </w:r>
      <w:r w:rsidR="006B4DFC" w:rsidRPr="00A4103C">
        <w:rPr>
          <w:rFonts w:asciiTheme="minorHAnsi" w:hAnsiTheme="minorHAnsi"/>
          <w:color w:val="auto"/>
        </w:rPr>
        <w:t>Winn</w:t>
      </w:r>
      <w:r w:rsidRPr="00A4103C">
        <w:rPr>
          <w:rFonts w:asciiTheme="minorHAnsi" w:hAnsiTheme="minorHAnsi"/>
          <w:color w:val="auto"/>
        </w:rPr>
        <w:t>ers</w:t>
      </w:r>
      <w:r w:rsidR="006B4DFC" w:rsidRPr="00A4103C">
        <w:rPr>
          <w:rFonts w:asciiTheme="minorHAnsi" w:hAnsiTheme="minorHAnsi"/>
          <w:color w:val="auto"/>
        </w:rPr>
        <w:t xml:space="preserve"> could </w:t>
      </w:r>
      <w:r w:rsidRPr="00A4103C">
        <w:rPr>
          <w:rFonts w:asciiTheme="minorHAnsi" w:hAnsiTheme="minorHAnsi"/>
          <w:color w:val="auto"/>
        </w:rPr>
        <w:t>be</w:t>
      </w:r>
      <w:r w:rsidR="006B4DFC" w:rsidRPr="00A4103C">
        <w:rPr>
          <w:rFonts w:asciiTheme="minorHAnsi" w:hAnsiTheme="minorHAnsi"/>
          <w:color w:val="auto"/>
        </w:rPr>
        <w:t xml:space="preserve"> pre-adjusted </w:t>
      </w:r>
      <w:r w:rsidRPr="00A4103C">
        <w:rPr>
          <w:rFonts w:asciiTheme="minorHAnsi" w:hAnsiTheme="minorHAnsi"/>
          <w:color w:val="auto"/>
        </w:rPr>
        <w:t xml:space="preserve">or could adjust </w:t>
      </w:r>
      <w:r w:rsidR="006B4DFC" w:rsidRPr="00A4103C">
        <w:rPr>
          <w:rFonts w:asciiTheme="minorHAnsi" w:hAnsiTheme="minorHAnsi"/>
          <w:color w:val="auto"/>
        </w:rPr>
        <w:t>to these</w:t>
      </w:r>
      <w:r w:rsidRPr="00A4103C">
        <w:rPr>
          <w:rFonts w:asciiTheme="minorHAnsi" w:hAnsiTheme="minorHAnsi"/>
          <w:color w:val="auto"/>
        </w:rPr>
        <w:t xml:space="preserve"> shifted</w:t>
      </w:r>
      <w:r w:rsidR="006B4DFC" w:rsidRPr="00A4103C">
        <w:rPr>
          <w:rFonts w:asciiTheme="minorHAnsi" w:hAnsiTheme="minorHAnsi"/>
          <w:color w:val="auto"/>
        </w:rPr>
        <w:t xml:space="preserve"> </w:t>
      </w:r>
      <w:r w:rsidRPr="00A4103C">
        <w:rPr>
          <w:rFonts w:asciiTheme="minorHAnsi" w:hAnsiTheme="minorHAnsi"/>
          <w:color w:val="auto"/>
        </w:rPr>
        <w:t xml:space="preserve">cues in the </w:t>
      </w:r>
      <w:r w:rsidR="006B4DFC" w:rsidRPr="00A4103C">
        <w:rPr>
          <w:rFonts w:asciiTheme="minorHAnsi" w:hAnsiTheme="minorHAnsi"/>
          <w:color w:val="auto"/>
        </w:rPr>
        <w:t>environment</w:t>
      </w:r>
      <w:r w:rsidRPr="00A4103C">
        <w:rPr>
          <w:rFonts w:asciiTheme="minorHAnsi" w:hAnsiTheme="minorHAnsi"/>
          <w:color w:val="auto"/>
        </w:rPr>
        <w:t>s</w:t>
      </w:r>
      <w:r w:rsidR="006B4DFC" w:rsidRPr="00A4103C">
        <w:rPr>
          <w:rFonts w:asciiTheme="minorHAnsi" w:hAnsiTheme="minorHAnsi"/>
          <w:color w:val="auto"/>
        </w:rPr>
        <w:t xml:space="preserve"> </w:t>
      </w:r>
      <w:r w:rsidRPr="00A4103C">
        <w:rPr>
          <w:rFonts w:asciiTheme="minorHAnsi" w:hAnsiTheme="minorHAnsi"/>
          <w:color w:val="auto"/>
        </w:rPr>
        <w:t xml:space="preserve">they relocate into </w:t>
      </w:r>
      <w:r w:rsidR="006B4DFC" w:rsidRPr="00A4103C">
        <w:rPr>
          <w:rFonts w:asciiTheme="minorHAnsi" w:hAnsiTheme="minorHAnsi"/>
          <w:color w:val="auto"/>
        </w:rPr>
        <w:t>through phenotypic plasticity</w:t>
      </w:r>
      <w:r w:rsidRPr="00A4103C">
        <w:rPr>
          <w:rFonts w:asciiTheme="minorHAnsi" w:hAnsiTheme="minorHAnsi"/>
          <w:color w:val="auto"/>
        </w:rPr>
        <w:t xml:space="preserve"> or evolutionary adaptation</w:t>
      </w:r>
      <w:r w:rsidR="006B4DFC" w:rsidRPr="00A4103C">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(Agrawal 2001)</w:t>
      </w:r>
      <w:r w:rsidR="006B4DFC" w:rsidRPr="00A4103C">
        <w:rPr>
          <w:rFonts w:asciiTheme="minorHAnsi" w:hAnsiTheme="minorHAnsi"/>
          <w:color w:val="auto"/>
        </w:rPr>
        <w:fldChar w:fldCharType="end"/>
      </w:r>
      <w:r w:rsidR="006B4DFC" w:rsidRPr="00A4103C">
        <w:rPr>
          <w:rFonts w:asciiTheme="minorHAnsi" w:hAnsiTheme="minorHAnsi"/>
          <w:color w:val="auto"/>
        </w:rPr>
        <w:t xml:space="preserve">. Evolutionary adaptations are genetic changes that occur within populations due to selection </w:t>
      </w:r>
      <w:r w:rsidR="006B4DFC" w:rsidRPr="00A4103C">
        <w:rPr>
          <w:rFonts w:asciiTheme="minorHAnsi" w:hAnsiTheme="minorHAnsi"/>
          <w:color w:val="auto"/>
        </w:rPr>
        <w:fldChar w:fldCharType="begin" w:fldLock="1"/>
      </w:r>
      <w:r w:rsidR="006B4DFC" w:rsidRPr="00A4103C">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6B4DFC" w:rsidRPr="00A4103C">
        <w:rPr>
          <w:rFonts w:asciiTheme="minorHAnsi" w:hAnsiTheme="minorHAnsi"/>
          <w:color w:val="auto"/>
        </w:rPr>
        <w:fldChar w:fldCharType="separate"/>
      </w:r>
      <w:r w:rsidR="006B4DFC" w:rsidRPr="00A4103C">
        <w:rPr>
          <w:rFonts w:asciiTheme="minorHAnsi" w:hAnsiTheme="minorHAnsi"/>
          <w:noProof/>
          <w:color w:val="auto"/>
        </w:rPr>
        <w:t>(Lee 2002)</w:t>
      </w:r>
      <w:r w:rsidR="006B4DFC" w:rsidRPr="00A4103C">
        <w:rPr>
          <w:rFonts w:asciiTheme="minorHAnsi" w:hAnsiTheme="minorHAnsi"/>
          <w:color w:val="auto"/>
        </w:rPr>
        <w:fldChar w:fldCharType="end"/>
      </w:r>
      <w:r w:rsidR="006B4DFC" w:rsidRPr="00A4103C">
        <w:rPr>
          <w:rFonts w:asciiTheme="minorHAnsi" w:hAnsiTheme="minorHAnsi"/>
          <w:color w:val="auto"/>
        </w:rPr>
        <w:t>.</w:t>
      </w:r>
      <w:r w:rsidRPr="00A4103C">
        <w:rPr>
          <w:rFonts w:asciiTheme="minorHAnsi" w:hAnsiTheme="minorHAnsi"/>
          <w:color w:val="auto"/>
        </w:rPr>
        <w:t xml:space="preserve"> Failure to adjust to the photoperiods of these warmer northern latitudes could negatively impact the timing of life history events for those shifted populations, turning winners into losers.</w:t>
      </w:r>
    </w:p>
    <w:p w14:paraId="60C535F6" w14:textId="7F51C250" w:rsidR="003211F8" w:rsidRPr="00A4103C" w:rsidRDefault="003211F8" w:rsidP="007F2D08">
      <w:pPr>
        <w:spacing w:line="480" w:lineRule="auto"/>
        <w:rPr>
          <w:rFonts w:asciiTheme="minorHAnsi" w:hAnsiTheme="minorHAnsi"/>
          <w:color w:val="auto"/>
        </w:rPr>
      </w:pPr>
    </w:p>
    <w:p w14:paraId="4CCEDACE" w14:textId="110EC211" w:rsidR="00EF71F3" w:rsidRPr="00A4103C" w:rsidRDefault="00EF71F3" w:rsidP="00EF71F3">
      <w:pPr>
        <w:spacing w:line="480" w:lineRule="auto"/>
        <w:rPr>
          <w:rFonts w:asciiTheme="minorHAnsi" w:hAnsiTheme="minorHAnsi"/>
          <w:color w:val="auto"/>
        </w:rPr>
      </w:pPr>
      <w:r w:rsidRPr="00A4103C">
        <w:rPr>
          <w:rFonts w:asciiTheme="minorHAnsi" w:hAnsiTheme="minorHAnsi"/>
          <w:b/>
          <w:color w:val="auto"/>
        </w:rPr>
        <w:t xml:space="preserve">Adjusting through Dormancy: </w:t>
      </w:r>
      <w:r w:rsidRPr="00A4103C">
        <w:rPr>
          <w:rFonts w:asciiTheme="minorHAnsi" w:hAnsiTheme="minorHAnsi"/>
          <w:color w:val="auto"/>
        </w:rPr>
        <w:t xml:space="preserve">To ensure their survival, organisms must monitor </w:t>
      </w:r>
      <w:ins w:id="37" w:author="Dan Hahn" w:date="2017-11-09T11:51:00Z">
        <w:r w:rsidR="0027615E">
          <w:rPr>
            <w:rFonts w:asciiTheme="minorHAnsi" w:hAnsiTheme="minorHAnsi"/>
            <w:color w:val="auto"/>
          </w:rPr>
          <w:t xml:space="preserve">both </w:t>
        </w:r>
      </w:ins>
      <w:r w:rsidRPr="00A4103C">
        <w:rPr>
          <w:rFonts w:asciiTheme="minorHAnsi" w:hAnsiTheme="minorHAnsi"/>
          <w:color w:val="auto"/>
        </w:rPr>
        <w:t xml:space="preserve">their internal </w:t>
      </w:r>
      <w:r w:rsidR="004E6CDD" w:rsidRPr="00A4103C">
        <w:rPr>
          <w:rFonts w:asciiTheme="minorHAnsi" w:hAnsiTheme="minorHAnsi"/>
          <w:color w:val="auto"/>
        </w:rPr>
        <w:t xml:space="preserve">condition </w:t>
      </w:r>
      <w:r w:rsidRPr="00A4103C">
        <w:rPr>
          <w:rFonts w:asciiTheme="minorHAnsi" w:hAnsiTheme="minorHAnsi"/>
          <w:color w:val="auto"/>
        </w:rPr>
        <w:t xml:space="preserve">and </w:t>
      </w:r>
      <w:r w:rsidR="0004110D" w:rsidRPr="00A4103C">
        <w:rPr>
          <w:rFonts w:asciiTheme="minorHAnsi" w:hAnsiTheme="minorHAnsi"/>
          <w:color w:val="auto"/>
        </w:rPr>
        <w:t xml:space="preserve">the </w:t>
      </w:r>
      <w:r w:rsidRPr="00A4103C">
        <w:rPr>
          <w:rFonts w:asciiTheme="minorHAnsi" w:hAnsiTheme="minorHAnsi"/>
          <w:color w:val="auto"/>
        </w:rPr>
        <w:t>external environment</w:t>
      </w:r>
      <w:r w:rsidR="0004110D" w:rsidRPr="00A4103C">
        <w:rPr>
          <w:rFonts w:asciiTheme="minorHAnsi" w:hAnsiTheme="minorHAnsi"/>
          <w:color w:val="auto"/>
        </w:rPr>
        <w:t>,</w:t>
      </w:r>
      <w:r w:rsidR="00BF798E">
        <w:rPr>
          <w:rFonts w:asciiTheme="minorHAnsi" w:hAnsiTheme="minorHAnsi"/>
          <w:color w:val="auto"/>
        </w:rPr>
        <w:t xml:space="preserve"> </w:t>
      </w:r>
      <w:r w:rsidRPr="00A4103C">
        <w:rPr>
          <w:rFonts w:asciiTheme="minorHAnsi" w:hAnsiTheme="minorHAnsi"/>
          <w:color w:val="auto"/>
        </w:rPr>
        <w:t xml:space="preserve">and respond to changes in those environments as they occur. </w:t>
      </w:r>
      <w:ins w:id="38" w:author="Dan Hahn" w:date="2017-11-09T11:53:00Z">
        <w:r w:rsidR="0027615E">
          <w:rPr>
            <w:rFonts w:asciiTheme="minorHAnsi" w:hAnsiTheme="minorHAnsi"/>
            <w:color w:val="auto"/>
          </w:rPr>
          <w:t>Insects</w:t>
        </w:r>
        <w:r w:rsidR="0027615E" w:rsidRPr="00A4103C">
          <w:rPr>
            <w:rFonts w:asciiTheme="minorHAnsi" w:hAnsiTheme="minorHAnsi"/>
            <w:color w:val="auto"/>
          </w:rPr>
          <w:t xml:space="preserve"> </w:t>
        </w:r>
      </w:ins>
      <w:r w:rsidRPr="00A4103C">
        <w:rPr>
          <w:rFonts w:asciiTheme="minorHAnsi" w:hAnsiTheme="minorHAnsi"/>
          <w:color w:val="auto"/>
        </w:rPr>
        <w:t xml:space="preserve">must actively work to avoid conditions that become too stressful and take advantage of conditions that are favorable. </w:t>
      </w:r>
      <w:r w:rsidR="00E200D8" w:rsidRPr="00A4103C">
        <w:rPr>
          <w:rFonts w:asciiTheme="minorHAnsi" w:hAnsiTheme="minorHAnsi"/>
          <w:color w:val="auto"/>
        </w:rPr>
        <w:t>Environmental stress that occurs over a relatively short period of time can be categorized as acute stress</w:t>
      </w:r>
      <w:ins w:id="39" w:author="Dan Hahn" w:date="2017-11-09T11:53:00Z">
        <w:r w:rsidR="0027615E">
          <w:rPr>
            <w:rFonts w:asciiTheme="minorHAnsi" w:hAnsiTheme="minorHAnsi"/>
            <w:color w:val="auto"/>
          </w:rPr>
          <w:t>,</w:t>
        </w:r>
      </w:ins>
      <w:r w:rsidR="004122C2" w:rsidRPr="00A4103C">
        <w:rPr>
          <w:rFonts w:asciiTheme="minorHAnsi" w:hAnsiTheme="minorHAnsi"/>
          <w:color w:val="auto"/>
        </w:rPr>
        <w:t xml:space="preserve"> w</w:t>
      </w:r>
      <w:r w:rsidR="00E200D8" w:rsidRPr="00A4103C">
        <w:rPr>
          <w:rFonts w:asciiTheme="minorHAnsi" w:hAnsiTheme="minorHAnsi"/>
          <w:color w:val="auto"/>
        </w:rPr>
        <w:t xml:space="preserve">hile stress that occurs over a relatively prolonged period can be considered chronically stressful. </w:t>
      </w:r>
      <w:r w:rsidRPr="00A4103C">
        <w:rPr>
          <w:rFonts w:asciiTheme="minorHAnsi" w:hAnsiTheme="minorHAnsi"/>
          <w:color w:val="auto"/>
        </w:rPr>
        <w:t xml:space="preserve">Stress in an insect’s </w:t>
      </w:r>
      <w:r w:rsidRPr="00A4103C">
        <w:rPr>
          <w:rFonts w:asciiTheme="minorHAnsi" w:hAnsiTheme="minorHAnsi"/>
          <w:color w:val="auto"/>
        </w:rPr>
        <w:lastRenderedPageBreak/>
        <w:t xml:space="preserve">natural environment could </w:t>
      </w:r>
      <w:r w:rsidR="00E200D8" w:rsidRPr="00A4103C">
        <w:rPr>
          <w:rFonts w:asciiTheme="minorHAnsi" w:hAnsiTheme="minorHAnsi"/>
          <w:color w:val="auto"/>
        </w:rPr>
        <w:t>be</w:t>
      </w:r>
      <w:r w:rsidRPr="00A4103C">
        <w:rPr>
          <w:rFonts w:asciiTheme="minorHAnsi" w:hAnsiTheme="minorHAnsi"/>
          <w:color w:val="auto"/>
        </w:rPr>
        <w:t xml:space="preserve"> any condition that, if encountered, impact</w:t>
      </w:r>
      <w:r w:rsidR="00BE04D7">
        <w:rPr>
          <w:rFonts w:asciiTheme="minorHAnsi" w:hAnsiTheme="minorHAnsi"/>
          <w:color w:val="auto"/>
        </w:rPr>
        <w:t>s</w:t>
      </w:r>
      <w:r w:rsidRPr="00A4103C">
        <w:rPr>
          <w:rFonts w:asciiTheme="minorHAnsi" w:hAnsiTheme="minorHAnsi"/>
          <w:color w:val="auto"/>
        </w:rPr>
        <w:t xml:space="preserve"> growth, reproduction, or survival. Common environmental stresses for insects include extreme temperatures, </w:t>
      </w:r>
      <w:r w:rsidR="00E200D8" w:rsidRPr="00A4103C">
        <w:rPr>
          <w:rFonts w:asciiTheme="minorHAnsi" w:hAnsiTheme="minorHAnsi"/>
          <w:color w:val="auto"/>
        </w:rPr>
        <w:t>i</w:t>
      </w:r>
      <w:r w:rsidR="00C271D8" w:rsidRPr="00A4103C">
        <w:rPr>
          <w:rFonts w:asciiTheme="minorHAnsi" w:hAnsiTheme="minorHAnsi"/>
          <w:color w:val="auto"/>
        </w:rPr>
        <w:t xml:space="preserve">ce, </w:t>
      </w:r>
      <w:r w:rsidR="006C1BF4" w:rsidRPr="00A4103C">
        <w:rPr>
          <w:rFonts w:asciiTheme="minorHAnsi" w:hAnsiTheme="minorHAnsi"/>
          <w:color w:val="auto"/>
        </w:rPr>
        <w:t>desiccation</w:t>
      </w:r>
      <w:r w:rsidRPr="00A4103C">
        <w:rPr>
          <w:rFonts w:asciiTheme="minorHAnsi" w:hAnsiTheme="minorHAnsi"/>
          <w:color w:val="auto"/>
        </w:rPr>
        <w:t>, and reduction</w:t>
      </w:r>
      <w:r w:rsidR="00BE04D7">
        <w:rPr>
          <w:rFonts w:asciiTheme="minorHAnsi" w:hAnsiTheme="minorHAnsi"/>
          <w:color w:val="auto"/>
        </w:rPr>
        <w:t>s in the availability of food. In general</w:t>
      </w:r>
      <w:r w:rsidRPr="00A4103C">
        <w:rPr>
          <w:rFonts w:asciiTheme="minorHAnsi" w:hAnsiTheme="minorHAnsi"/>
          <w:color w:val="auto"/>
        </w:rPr>
        <w:t xml:space="preserve">, dormancy is a state of metabolic and developmental suppression many insects </w:t>
      </w:r>
      <w:r w:rsidR="00BE04D7">
        <w:rPr>
          <w:rFonts w:asciiTheme="minorHAnsi" w:hAnsiTheme="minorHAnsi"/>
          <w:color w:val="auto"/>
        </w:rPr>
        <w:t xml:space="preserve">use </w:t>
      </w:r>
      <w:r w:rsidRPr="00A4103C">
        <w:rPr>
          <w:rFonts w:asciiTheme="minorHAnsi" w:hAnsiTheme="minorHAnsi"/>
          <w:color w:val="auto"/>
        </w:rPr>
        <w:t xml:space="preserve">to mitigate the effects of both acute and chronic </w:t>
      </w:r>
      <w:r w:rsidR="004122C2" w:rsidRPr="00A4103C">
        <w:rPr>
          <w:rFonts w:asciiTheme="minorHAnsi" w:hAnsiTheme="minorHAnsi"/>
          <w:color w:val="auto"/>
        </w:rPr>
        <w:t xml:space="preserve">seasonal </w:t>
      </w:r>
      <w:r w:rsidRPr="00A4103C">
        <w:rPr>
          <w:rFonts w:asciiTheme="minorHAnsi" w:hAnsiTheme="minorHAnsi"/>
          <w:color w:val="auto"/>
        </w:rPr>
        <w:t xml:space="preserve">stress they encounter in their environment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As temperatures ri</w:t>
      </w:r>
      <w:r w:rsidR="003211F8" w:rsidRPr="00A4103C">
        <w:rPr>
          <w:rFonts w:asciiTheme="minorHAnsi" w:hAnsiTheme="minorHAnsi"/>
          <w:color w:val="auto"/>
        </w:rPr>
        <w:t>se, winning insects could express phenotypic plasticity or experience evolutionary adaptations in their dormancy strategy</w:t>
      </w:r>
      <w:r w:rsidRPr="00A4103C">
        <w:rPr>
          <w:rFonts w:asciiTheme="minorHAnsi" w:hAnsiTheme="minorHAnsi"/>
          <w:color w:val="auto"/>
        </w:rPr>
        <w:t xml:space="preserve"> to </w:t>
      </w:r>
      <w:r w:rsidR="003211F8" w:rsidRPr="00A4103C">
        <w:rPr>
          <w:rFonts w:asciiTheme="minorHAnsi" w:hAnsiTheme="minorHAnsi"/>
          <w:color w:val="auto"/>
        </w:rPr>
        <w:t xml:space="preserve">adjust to </w:t>
      </w:r>
      <w:r w:rsidR="004122C2" w:rsidRPr="00A4103C">
        <w:rPr>
          <w:rFonts w:asciiTheme="minorHAnsi" w:hAnsiTheme="minorHAnsi"/>
          <w:color w:val="auto"/>
        </w:rPr>
        <w:t xml:space="preserve">the shifting landscape of seasonally </w:t>
      </w:r>
      <w:r w:rsidRPr="00A4103C">
        <w:rPr>
          <w:rFonts w:asciiTheme="minorHAnsi" w:hAnsiTheme="minorHAnsi"/>
          <w:color w:val="auto"/>
        </w:rPr>
        <w:t xml:space="preserve">stressful </w:t>
      </w:r>
      <w:r w:rsidR="00E90910" w:rsidRPr="00A4103C">
        <w:rPr>
          <w:rFonts w:asciiTheme="minorHAnsi" w:hAnsiTheme="minorHAnsi"/>
          <w:color w:val="auto"/>
        </w:rPr>
        <w:t>environment</w:t>
      </w:r>
      <w:ins w:id="40" w:author="Dan Hahn" w:date="2017-11-21T10:12:00Z">
        <w:r w:rsidR="00395F28">
          <w:rPr>
            <w:rFonts w:asciiTheme="minorHAnsi" w:hAnsiTheme="minorHAnsi"/>
            <w:color w:val="auto"/>
          </w:rPr>
          <w:t>al</w:t>
        </w:r>
      </w:ins>
      <w:del w:id="41" w:author="Dan Hahn" w:date="2017-11-21T10:12:00Z">
        <w:r w:rsidR="00E90910" w:rsidRPr="00A4103C" w:rsidDel="00395F28">
          <w:rPr>
            <w:rFonts w:asciiTheme="minorHAnsi" w:hAnsiTheme="minorHAnsi"/>
            <w:color w:val="auto"/>
          </w:rPr>
          <w:delText>s</w:delText>
        </w:r>
      </w:del>
      <w:r w:rsidR="003211F8" w:rsidRPr="00A4103C">
        <w:rPr>
          <w:rFonts w:asciiTheme="minorHAnsi" w:hAnsiTheme="minorHAnsi"/>
          <w:color w:val="auto"/>
        </w:rPr>
        <w:t xml:space="preserve"> conditions</w:t>
      </w:r>
      <w:r w:rsidRPr="00A4103C">
        <w:rPr>
          <w:rFonts w:asciiTheme="minorHAnsi" w:hAnsiTheme="minorHAnsi"/>
          <w:color w:val="auto"/>
        </w:rPr>
        <w:t xml:space="preserve">. </w:t>
      </w:r>
    </w:p>
    <w:p w14:paraId="49034696" w14:textId="1E477678" w:rsidR="00621765" w:rsidRPr="00A4103C" w:rsidRDefault="00445FEE" w:rsidP="00467087">
      <w:pPr>
        <w:spacing w:line="480" w:lineRule="auto"/>
        <w:ind w:firstLine="720"/>
        <w:rPr>
          <w:rFonts w:asciiTheme="minorHAnsi" w:hAnsiTheme="minorHAnsi"/>
          <w:color w:val="auto"/>
        </w:rPr>
      </w:pPr>
      <w:r w:rsidRPr="00A4103C">
        <w:rPr>
          <w:rFonts w:asciiTheme="minorHAnsi" w:hAnsiTheme="minorHAnsi"/>
          <w:color w:val="auto"/>
        </w:rPr>
        <w:t>As insects monitor their environment and p</w:t>
      </w:r>
      <w:r w:rsidR="00621765" w:rsidRPr="00A4103C">
        <w:rPr>
          <w:rFonts w:asciiTheme="minorHAnsi" w:hAnsiTheme="minorHAnsi"/>
          <w:color w:val="auto"/>
        </w:rPr>
        <w:t>e</w:t>
      </w:r>
      <w:r w:rsidRPr="00A4103C">
        <w:rPr>
          <w:rFonts w:asciiTheme="minorHAnsi" w:hAnsiTheme="minorHAnsi"/>
          <w:color w:val="auto"/>
        </w:rPr>
        <w:t>rceive acute</w:t>
      </w:r>
      <w:r w:rsidR="001E3189" w:rsidRPr="00A4103C">
        <w:rPr>
          <w:rFonts w:asciiTheme="minorHAnsi" w:hAnsiTheme="minorHAnsi"/>
          <w:color w:val="auto"/>
        </w:rPr>
        <w:t xml:space="preserve"> environmental</w:t>
      </w:r>
      <w:r w:rsidRPr="00A4103C">
        <w:rPr>
          <w:rFonts w:asciiTheme="minorHAnsi" w:hAnsiTheme="minorHAnsi"/>
          <w:color w:val="auto"/>
        </w:rPr>
        <w:t xml:space="preserve"> stress</w:t>
      </w:r>
      <w:r w:rsidR="00621765" w:rsidRPr="00A4103C">
        <w:rPr>
          <w:rFonts w:asciiTheme="minorHAnsi" w:hAnsiTheme="minorHAnsi"/>
          <w:color w:val="auto"/>
        </w:rPr>
        <w:t>, some use quiescence to quickly respond to</w:t>
      </w:r>
      <w:r w:rsidR="001E3189" w:rsidRPr="00A4103C">
        <w:rPr>
          <w:rFonts w:asciiTheme="minorHAnsi" w:hAnsiTheme="minorHAnsi"/>
          <w:color w:val="auto"/>
        </w:rPr>
        <w:t xml:space="preserve"> these</w:t>
      </w:r>
      <w:r w:rsidR="00621765" w:rsidRPr="00A4103C">
        <w:rPr>
          <w:rFonts w:asciiTheme="minorHAnsi" w:hAnsiTheme="minorHAnsi"/>
          <w:color w:val="auto"/>
        </w:rPr>
        <w:t xml:space="preserve"> relatively short-term conditions. Quiescence is a transient state of reduced activity that insects can use to temporarily protect themselves from</w:t>
      </w:r>
      <w:del w:id="42" w:author="Dan Hahn" w:date="2017-11-21T10:14:00Z">
        <w:r w:rsidR="00621765" w:rsidRPr="00A4103C" w:rsidDel="00521FB8">
          <w:rPr>
            <w:rFonts w:asciiTheme="minorHAnsi" w:hAnsiTheme="minorHAnsi"/>
            <w:color w:val="auto"/>
          </w:rPr>
          <w:delText xml:space="preserve"> acute</w:delText>
        </w:r>
      </w:del>
      <w:r w:rsidR="00621765" w:rsidRPr="00A4103C">
        <w:rPr>
          <w:rFonts w:asciiTheme="minorHAnsi" w:hAnsiTheme="minorHAnsi"/>
          <w:color w:val="auto"/>
        </w:rPr>
        <w:t xml:space="preserve"> environmental stress </w:t>
      </w:r>
      <w:r w:rsidR="00621765" w:rsidRPr="00A4103C">
        <w:rPr>
          <w:rFonts w:asciiTheme="minorHAnsi" w:hAnsiTheme="minorHAnsi"/>
          <w:color w:val="auto"/>
        </w:rPr>
        <w:fldChar w:fldCharType="begin" w:fldLock="1"/>
      </w:r>
      <w:r w:rsidR="00621765"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A4103C">
        <w:rPr>
          <w:rFonts w:asciiTheme="minorHAnsi" w:hAnsiTheme="minorHAnsi"/>
          <w:color w:val="auto"/>
        </w:rPr>
        <w:fldChar w:fldCharType="separate"/>
      </w:r>
      <w:r w:rsidR="00621765" w:rsidRPr="00A4103C">
        <w:rPr>
          <w:rFonts w:asciiTheme="minorHAnsi" w:hAnsiTheme="minorHAnsi"/>
          <w:noProof/>
          <w:color w:val="auto"/>
        </w:rPr>
        <w:t>(Koštál 2006)</w:t>
      </w:r>
      <w:r w:rsidR="00621765" w:rsidRPr="00A4103C">
        <w:rPr>
          <w:rFonts w:asciiTheme="minorHAnsi" w:hAnsiTheme="minorHAnsi"/>
          <w:color w:val="auto"/>
        </w:rPr>
        <w:fldChar w:fldCharType="end"/>
      </w:r>
      <w:r w:rsidR="00621765" w:rsidRPr="00A4103C">
        <w:rPr>
          <w:rFonts w:asciiTheme="minorHAnsi" w:hAnsiTheme="minorHAnsi"/>
          <w:color w:val="auto"/>
        </w:rPr>
        <w:t xml:space="preserve">. </w:t>
      </w:r>
      <w:r w:rsidR="00EA1DC3" w:rsidRPr="00A4103C">
        <w:rPr>
          <w:rFonts w:asciiTheme="minorHAnsi" w:hAnsiTheme="minorHAnsi"/>
          <w:color w:val="auto"/>
        </w:rPr>
        <w:t>O</w:t>
      </w:r>
      <w:r w:rsidR="00621765" w:rsidRPr="00A4103C">
        <w:rPr>
          <w:rFonts w:asciiTheme="minorHAnsi" w:hAnsiTheme="minorHAnsi"/>
          <w:color w:val="auto"/>
        </w:rPr>
        <w:t>nce the stress is relieved (provided the exposure was not too ext</w:t>
      </w:r>
      <w:ins w:id="43" w:author="Dan Hahn" w:date="2017-11-21T10:14:00Z">
        <w:r w:rsidR="00521FB8">
          <w:rPr>
            <w:rFonts w:asciiTheme="minorHAnsi" w:hAnsiTheme="minorHAnsi"/>
            <w:color w:val="auto"/>
          </w:rPr>
          <w:t>ensive</w:t>
        </w:r>
      </w:ins>
      <w:del w:id="44" w:author="Dan Hahn" w:date="2017-11-21T10:14:00Z">
        <w:r w:rsidR="00621765" w:rsidRPr="00A4103C" w:rsidDel="00521FB8">
          <w:rPr>
            <w:rFonts w:asciiTheme="minorHAnsi" w:hAnsiTheme="minorHAnsi"/>
            <w:color w:val="auto"/>
          </w:rPr>
          <w:delText>reme</w:delText>
        </w:r>
      </w:del>
      <w:r w:rsidR="00621765" w:rsidRPr="00A4103C">
        <w:rPr>
          <w:rFonts w:asciiTheme="minorHAnsi" w:hAnsiTheme="minorHAnsi"/>
          <w:color w:val="auto"/>
        </w:rPr>
        <w:t>) quiescence is reversed and the insect’s activity can</w:t>
      </w:r>
      <w:del w:id="45" w:author="Dan Hahn" w:date="2017-11-21T10:15:00Z">
        <w:r w:rsidR="00621765" w:rsidRPr="00A4103C" w:rsidDel="00521FB8">
          <w:rPr>
            <w:rFonts w:asciiTheme="minorHAnsi" w:hAnsiTheme="minorHAnsi"/>
            <w:color w:val="auto"/>
          </w:rPr>
          <w:delText xml:space="preserve"> quickl</w:delText>
        </w:r>
      </w:del>
      <w:del w:id="46" w:author="Dan Hahn" w:date="2017-11-21T10:14:00Z">
        <w:r w:rsidR="00621765" w:rsidRPr="00A4103C" w:rsidDel="00521FB8">
          <w:rPr>
            <w:rFonts w:asciiTheme="minorHAnsi" w:hAnsiTheme="minorHAnsi"/>
            <w:color w:val="auto"/>
          </w:rPr>
          <w:delText>y</w:delText>
        </w:r>
      </w:del>
      <w:r w:rsidR="00621765" w:rsidRPr="00A4103C">
        <w:rPr>
          <w:rFonts w:asciiTheme="minorHAnsi" w:hAnsiTheme="minorHAnsi"/>
          <w:color w:val="auto"/>
        </w:rPr>
        <w:t xml:space="preserve"> resume</w:t>
      </w:r>
      <w:ins w:id="47" w:author="Dan Hahn" w:date="2017-11-21T10:15:00Z">
        <w:r w:rsidR="00521FB8">
          <w:rPr>
            <w:rFonts w:asciiTheme="minorHAnsi" w:hAnsiTheme="minorHAnsi"/>
            <w:color w:val="auto"/>
          </w:rPr>
          <w:t xml:space="preserve"> after some period of recovery</w:t>
        </w:r>
      </w:ins>
      <w:r w:rsidR="00621765" w:rsidRPr="00A4103C">
        <w:rPr>
          <w:rFonts w:asciiTheme="minorHAnsi" w:hAnsiTheme="minorHAnsi"/>
          <w:color w:val="auto"/>
        </w:rPr>
        <w:t>.</w:t>
      </w:r>
      <w:r w:rsidR="00FC63CE" w:rsidRPr="00A4103C">
        <w:rPr>
          <w:rFonts w:asciiTheme="minorHAnsi" w:hAnsiTheme="minorHAnsi"/>
          <w:color w:val="auto"/>
        </w:rPr>
        <w:t xml:space="preserve"> Seasonal temperature change is a common </w:t>
      </w:r>
      <w:r w:rsidR="00201E30">
        <w:rPr>
          <w:rFonts w:asciiTheme="minorHAnsi" w:hAnsiTheme="minorHAnsi"/>
          <w:color w:val="auto"/>
        </w:rPr>
        <w:t>long-term</w:t>
      </w:r>
      <w:r w:rsidR="00FC63CE" w:rsidRPr="00A4103C">
        <w:rPr>
          <w:rFonts w:asciiTheme="minorHAnsi" w:hAnsiTheme="minorHAnsi"/>
          <w:color w:val="auto"/>
        </w:rPr>
        <w:t xml:space="preserve"> stress </w:t>
      </w:r>
      <w:ins w:id="48" w:author="Dan Hahn" w:date="2017-11-09T11:54:00Z">
        <w:r w:rsidR="0027615E">
          <w:rPr>
            <w:rFonts w:asciiTheme="minorHAnsi" w:hAnsiTheme="minorHAnsi"/>
            <w:color w:val="auto"/>
          </w:rPr>
          <w:t xml:space="preserve">that </w:t>
        </w:r>
      </w:ins>
      <w:r w:rsidR="00FC63CE" w:rsidRPr="00A4103C">
        <w:rPr>
          <w:rFonts w:asciiTheme="minorHAnsi" w:hAnsiTheme="minorHAnsi"/>
          <w:color w:val="auto"/>
        </w:rPr>
        <w:t>insects encounter in their environment. T</w:t>
      </w:r>
      <w:r w:rsidR="006E6E6C" w:rsidRPr="00A4103C">
        <w:rPr>
          <w:rFonts w:asciiTheme="minorHAnsi" w:hAnsiTheme="minorHAnsi"/>
          <w:color w:val="auto"/>
        </w:rPr>
        <w:t>o</w:t>
      </w:r>
      <w:r w:rsidR="00621765" w:rsidRPr="00A4103C">
        <w:rPr>
          <w:rFonts w:asciiTheme="minorHAnsi" w:hAnsiTheme="minorHAnsi"/>
          <w:color w:val="auto"/>
        </w:rPr>
        <w:t xml:space="preserve"> avoid or mitigate </w:t>
      </w:r>
      <w:r w:rsidR="006E6E6C" w:rsidRPr="00A4103C">
        <w:rPr>
          <w:rFonts w:asciiTheme="minorHAnsi" w:hAnsiTheme="minorHAnsi"/>
          <w:color w:val="auto"/>
        </w:rPr>
        <w:t xml:space="preserve">the consequences of </w:t>
      </w:r>
      <w:ins w:id="49" w:author="Dan Hahn" w:date="2017-11-21T10:15:00Z">
        <w:r w:rsidR="00521FB8">
          <w:rPr>
            <w:rFonts w:asciiTheme="minorHAnsi" w:hAnsiTheme="minorHAnsi"/>
            <w:color w:val="auto"/>
          </w:rPr>
          <w:t xml:space="preserve">predictable </w:t>
        </w:r>
      </w:ins>
      <w:r w:rsidR="00BF798E">
        <w:rPr>
          <w:rFonts w:asciiTheme="minorHAnsi" w:hAnsiTheme="minorHAnsi"/>
          <w:color w:val="auto"/>
        </w:rPr>
        <w:t>seasonal</w:t>
      </w:r>
      <w:r w:rsidR="00366AF7">
        <w:rPr>
          <w:rFonts w:asciiTheme="minorHAnsi" w:hAnsiTheme="minorHAnsi"/>
          <w:color w:val="auto"/>
        </w:rPr>
        <w:t xml:space="preserve"> </w:t>
      </w:r>
      <w:r w:rsidR="00EA1DC3" w:rsidRPr="00A4103C">
        <w:rPr>
          <w:rFonts w:asciiTheme="minorHAnsi" w:hAnsiTheme="minorHAnsi"/>
          <w:color w:val="auto"/>
        </w:rPr>
        <w:t>environmental stress</w:t>
      </w:r>
      <w:ins w:id="50" w:author="Dan Hahn" w:date="2017-11-21T10:15:00Z">
        <w:r w:rsidR="00521FB8">
          <w:rPr>
            <w:rFonts w:asciiTheme="minorHAnsi" w:hAnsiTheme="minorHAnsi"/>
            <w:color w:val="auto"/>
          </w:rPr>
          <w:t>,</w:t>
        </w:r>
      </w:ins>
      <w:r w:rsidR="006E6E6C" w:rsidRPr="00A4103C">
        <w:rPr>
          <w:rFonts w:asciiTheme="minorHAnsi" w:hAnsiTheme="minorHAnsi"/>
          <w:color w:val="auto"/>
        </w:rPr>
        <w:t xml:space="preserve"> </w:t>
      </w:r>
      <w:r w:rsidR="004122C2" w:rsidRPr="00A4103C">
        <w:rPr>
          <w:rFonts w:asciiTheme="minorHAnsi" w:hAnsiTheme="minorHAnsi"/>
          <w:color w:val="auto"/>
        </w:rPr>
        <w:t xml:space="preserve">many </w:t>
      </w:r>
      <w:r w:rsidR="006E6E6C" w:rsidRPr="00A4103C">
        <w:rPr>
          <w:rFonts w:asciiTheme="minorHAnsi" w:hAnsiTheme="minorHAnsi"/>
          <w:color w:val="auto"/>
        </w:rPr>
        <w:t>insects use diapause</w:t>
      </w:r>
      <w:r w:rsidR="00621765" w:rsidRPr="00A4103C">
        <w:rPr>
          <w:rFonts w:asciiTheme="minorHAnsi" w:hAnsiTheme="minorHAnsi"/>
          <w:color w:val="auto"/>
        </w:rPr>
        <w:t xml:space="preserve">. </w:t>
      </w:r>
      <w:r w:rsidR="00EF71F3" w:rsidRPr="00A4103C">
        <w:rPr>
          <w:rFonts w:asciiTheme="minorHAnsi" w:hAnsiTheme="minorHAnsi"/>
          <w:color w:val="auto"/>
        </w:rPr>
        <w:t>For most temperate insects, maintaining a suitable metabolic rate for continued development becomes challenging</w:t>
      </w:r>
      <w:r w:rsidR="000426F8" w:rsidRPr="000426F8">
        <w:rPr>
          <w:rFonts w:asciiTheme="minorHAnsi" w:hAnsiTheme="minorHAnsi"/>
          <w:color w:val="auto"/>
        </w:rPr>
        <w:t xml:space="preserve"> </w:t>
      </w:r>
      <w:r w:rsidR="000426F8" w:rsidRPr="00A4103C">
        <w:rPr>
          <w:rFonts w:asciiTheme="minorHAnsi" w:hAnsiTheme="minorHAnsi"/>
          <w:color w:val="auto"/>
        </w:rPr>
        <w:t xml:space="preserve">when temperatures </w:t>
      </w:r>
      <w:r w:rsidR="000426F8">
        <w:rPr>
          <w:rFonts w:asciiTheme="minorHAnsi" w:hAnsiTheme="minorHAnsi"/>
          <w:color w:val="auto"/>
        </w:rPr>
        <w:t>fall too low</w:t>
      </w:r>
      <w:r w:rsidR="00EF71F3" w:rsidRPr="00A4103C">
        <w:rPr>
          <w:rFonts w:asciiTheme="minorHAnsi" w:hAnsiTheme="minorHAnsi"/>
          <w:color w:val="auto"/>
        </w:rPr>
        <w:t>.</w:t>
      </w:r>
      <w:r w:rsidR="007237A8" w:rsidRPr="00A4103C">
        <w:rPr>
          <w:rFonts w:asciiTheme="minorHAnsi" w:hAnsiTheme="minorHAnsi"/>
          <w:color w:val="auto"/>
        </w:rPr>
        <w:t xml:space="preserve"> Further,</w:t>
      </w:r>
      <w:r w:rsidR="00242E29" w:rsidRPr="00A4103C">
        <w:rPr>
          <w:rFonts w:asciiTheme="minorHAnsi" w:hAnsiTheme="minorHAnsi"/>
          <w:color w:val="auto"/>
        </w:rPr>
        <w:t xml:space="preserve"> as resource availability declines</w:t>
      </w:r>
      <w:r w:rsidR="007237A8" w:rsidRPr="00A4103C">
        <w:rPr>
          <w:rFonts w:asciiTheme="minorHAnsi" w:hAnsiTheme="minorHAnsi"/>
          <w:color w:val="auto"/>
        </w:rPr>
        <w:t>,</w:t>
      </w:r>
      <w:r w:rsidR="00242E29" w:rsidRPr="00A4103C">
        <w:rPr>
          <w:rFonts w:asciiTheme="minorHAnsi" w:hAnsiTheme="minorHAnsi"/>
          <w:color w:val="auto"/>
        </w:rPr>
        <w:t xml:space="preserve"> they struggle to acquire enough energy to fuel metabolism</w:t>
      </w:r>
      <w:r w:rsidR="004122C2" w:rsidRPr="00A4103C">
        <w:rPr>
          <w:rFonts w:asciiTheme="minorHAnsi" w:hAnsiTheme="minorHAnsi"/>
          <w:color w:val="auto"/>
        </w:rPr>
        <w:t>, growth, and development</w:t>
      </w:r>
      <w:r w:rsidR="00242E29" w:rsidRPr="00A4103C">
        <w:rPr>
          <w:rFonts w:asciiTheme="minorHAnsi" w:hAnsiTheme="minorHAnsi"/>
          <w:color w:val="auto"/>
        </w:rPr>
        <w:t xml:space="preserve">. Diapause is one way </w:t>
      </w:r>
      <w:ins w:id="51" w:author="Dan Hahn" w:date="2017-11-09T11:55:00Z">
        <w:r w:rsidR="0027615E">
          <w:rPr>
            <w:rFonts w:asciiTheme="minorHAnsi" w:hAnsiTheme="minorHAnsi"/>
            <w:color w:val="auto"/>
          </w:rPr>
          <w:t xml:space="preserve">that </w:t>
        </w:r>
      </w:ins>
      <w:r w:rsidR="00242E29" w:rsidRPr="00A4103C">
        <w:rPr>
          <w:rFonts w:asciiTheme="minorHAnsi" w:hAnsiTheme="minorHAnsi"/>
          <w:color w:val="auto"/>
        </w:rPr>
        <w:t xml:space="preserve">insects can protect themselves from these </w:t>
      </w:r>
      <w:r w:rsidR="000426F8">
        <w:rPr>
          <w:rFonts w:asciiTheme="minorHAnsi" w:hAnsiTheme="minorHAnsi"/>
          <w:color w:val="auto"/>
        </w:rPr>
        <w:t xml:space="preserve">predictable and </w:t>
      </w:r>
      <w:r w:rsidR="00242E29" w:rsidRPr="00A4103C">
        <w:rPr>
          <w:rFonts w:asciiTheme="minorHAnsi" w:hAnsiTheme="minorHAnsi"/>
          <w:color w:val="auto"/>
        </w:rPr>
        <w:t>chronic seasonal stresses. However, unlike quiescence, diapause is generally induced well before the</w:t>
      </w:r>
      <w:r w:rsidR="00916232">
        <w:rPr>
          <w:rFonts w:asciiTheme="minorHAnsi" w:hAnsiTheme="minorHAnsi"/>
          <w:color w:val="auto"/>
        </w:rPr>
        <w:t>ir</w:t>
      </w:r>
      <w:r w:rsidR="00AC6721" w:rsidRPr="00A4103C">
        <w:rPr>
          <w:rFonts w:asciiTheme="minorHAnsi" w:hAnsiTheme="minorHAnsi"/>
          <w:color w:val="auto"/>
        </w:rPr>
        <w:t xml:space="preserve"> environment </w:t>
      </w:r>
      <w:r w:rsidR="00242E29" w:rsidRPr="00A4103C">
        <w:rPr>
          <w:rFonts w:asciiTheme="minorHAnsi" w:hAnsiTheme="minorHAnsi"/>
          <w:color w:val="auto"/>
        </w:rPr>
        <w:t xml:space="preserve">degrades </w:t>
      </w:r>
      <w:r w:rsidR="00AC6721" w:rsidRPr="00A4103C">
        <w:rPr>
          <w:rFonts w:asciiTheme="minorHAnsi" w:hAnsiTheme="minorHAnsi"/>
          <w:color w:val="auto"/>
        </w:rPr>
        <w:t xml:space="preserve">and becomes </w:t>
      </w:r>
      <w:r w:rsidR="00242E29" w:rsidRPr="00A4103C">
        <w:rPr>
          <w:rFonts w:asciiTheme="minorHAnsi" w:hAnsiTheme="minorHAnsi"/>
          <w:color w:val="auto"/>
        </w:rPr>
        <w:t>stressful</w:t>
      </w:r>
      <w:r w:rsidR="004122C2" w:rsidRPr="00A4103C">
        <w:rPr>
          <w:rFonts w:asciiTheme="minorHAnsi" w:hAnsiTheme="minorHAnsi"/>
          <w:color w:val="auto"/>
        </w:rPr>
        <w:t xml:space="preserve">. </w:t>
      </w:r>
      <w:r w:rsidR="004122C2" w:rsidRPr="00A4103C">
        <w:rPr>
          <w:rFonts w:asciiTheme="minorHAnsi" w:hAnsiTheme="minorHAnsi"/>
          <w:color w:val="auto"/>
        </w:rPr>
        <w:lastRenderedPageBreak/>
        <w:t>Diapause</w:t>
      </w:r>
      <w:r w:rsidR="00FC63CE" w:rsidRPr="00A4103C">
        <w:rPr>
          <w:rFonts w:asciiTheme="minorHAnsi" w:hAnsiTheme="minorHAnsi"/>
          <w:color w:val="auto"/>
        </w:rPr>
        <w:t xml:space="preserve"> is a genetically regulated, environmentally influenced alternative developmental trajectory that is usually marked by metabolic suppression and arrested development in a specific life stage </w:t>
      </w:r>
      <w:r w:rsidR="00FC63CE" w:rsidRPr="00A4103C">
        <w:rPr>
          <w:rFonts w:asciiTheme="minorHAnsi" w:hAnsiTheme="minorHAnsi"/>
          <w:color w:val="auto"/>
        </w:rPr>
        <w:fldChar w:fldCharType="begin" w:fldLock="1"/>
      </w:r>
      <w:r w:rsidR="00FC63CE"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FC63CE" w:rsidRPr="00A4103C">
        <w:rPr>
          <w:rFonts w:asciiTheme="minorHAnsi" w:hAnsiTheme="minorHAnsi"/>
          <w:color w:val="auto"/>
        </w:rPr>
        <w:fldChar w:fldCharType="separate"/>
      </w:r>
      <w:r w:rsidR="00FC63CE" w:rsidRPr="00A4103C">
        <w:rPr>
          <w:rFonts w:asciiTheme="minorHAnsi" w:hAnsiTheme="minorHAnsi"/>
          <w:noProof/>
          <w:color w:val="auto"/>
        </w:rPr>
        <w:t>(Koštál 2006)</w:t>
      </w:r>
      <w:r w:rsidR="00FC63CE" w:rsidRPr="00A4103C">
        <w:rPr>
          <w:rFonts w:asciiTheme="minorHAnsi" w:hAnsiTheme="minorHAnsi"/>
          <w:color w:val="auto"/>
        </w:rPr>
        <w:fldChar w:fldCharType="end"/>
      </w:r>
      <w:r w:rsidR="00FC63CE" w:rsidRPr="00A4103C">
        <w:rPr>
          <w:rFonts w:asciiTheme="minorHAnsi" w:hAnsiTheme="minorHAnsi"/>
          <w:color w:val="auto"/>
        </w:rPr>
        <w:t>.</w:t>
      </w:r>
      <w:r w:rsidR="00242E29" w:rsidRPr="00A4103C">
        <w:rPr>
          <w:rFonts w:asciiTheme="minorHAnsi" w:hAnsiTheme="minorHAnsi"/>
          <w:color w:val="auto"/>
        </w:rPr>
        <w:t xml:space="preserve"> </w:t>
      </w:r>
      <w:r w:rsidR="001416C7" w:rsidRPr="00A4103C">
        <w:rPr>
          <w:rFonts w:asciiTheme="minorHAnsi" w:hAnsiTheme="minorHAnsi"/>
          <w:color w:val="auto"/>
        </w:rPr>
        <w:t>By monitoring environmentally consistent cues</w:t>
      </w:r>
      <w:r w:rsidR="00FC63CE" w:rsidRPr="00A4103C">
        <w:rPr>
          <w:rFonts w:asciiTheme="minorHAnsi" w:hAnsiTheme="minorHAnsi"/>
          <w:color w:val="auto"/>
        </w:rPr>
        <w:t xml:space="preserve"> that cycle with </w:t>
      </w:r>
      <w:r w:rsidR="00D41532" w:rsidRPr="00A4103C">
        <w:rPr>
          <w:rFonts w:asciiTheme="minorHAnsi" w:hAnsiTheme="minorHAnsi"/>
          <w:color w:val="auto"/>
        </w:rPr>
        <w:t>seasonality</w:t>
      </w:r>
      <w:r w:rsidR="003C1AD7">
        <w:rPr>
          <w:rFonts w:asciiTheme="minorHAnsi" w:hAnsiTheme="minorHAnsi"/>
          <w:color w:val="auto"/>
        </w:rPr>
        <w:t>,</w:t>
      </w:r>
      <w:r w:rsidR="00D41532" w:rsidRPr="00A4103C">
        <w:rPr>
          <w:rFonts w:asciiTheme="minorHAnsi" w:hAnsiTheme="minorHAnsi"/>
          <w:color w:val="auto"/>
        </w:rPr>
        <w:t xml:space="preserve"> </w:t>
      </w:r>
      <w:r w:rsidR="00916232">
        <w:rPr>
          <w:rFonts w:asciiTheme="minorHAnsi" w:hAnsiTheme="minorHAnsi"/>
          <w:color w:val="auto"/>
        </w:rPr>
        <w:t xml:space="preserve">insects can reliably predict, </w:t>
      </w:r>
      <w:r w:rsidR="00FC63CE" w:rsidRPr="00A4103C">
        <w:rPr>
          <w:rFonts w:asciiTheme="minorHAnsi" w:hAnsiTheme="minorHAnsi"/>
          <w:color w:val="auto"/>
        </w:rPr>
        <w:t>prepare for</w:t>
      </w:r>
      <w:r w:rsidR="00916232">
        <w:rPr>
          <w:rFonts w:asciiTheme="minorHAnsi" w:hAnsiTheme="minorHAnsi"/>
          <w:color w:val="auto"/>
        </w:rPr>
        <w:t>, and protect themselves from</w:t>
      </w:r>
      <w:r w:rsidR="00FC63CE" w:rsidRPr="00A4103C">
        <w:rPr>
          <w:rFonts w:asciiTheme="minorHAnsi" w:hAnsiTheme="minorHAnsi"/>
          <w:color w:val="auto"/>
        </w:rPr>
        <w:t xml:space="preserve"> </w:t>
      </w:r>
      <w:r w:rsidR="001416C7" w:rsidRPr="00A4103C">
        <w:rPr>
          <w:rFonts w:asciiTheme="minorHAnsi" w:hAnsiTheme="minorHAnsi"/>
          <w:color w:val="auto"/>
        </w:rPr>
        <w:t>seasonal changes in temperature</w:t>
      </w:r>
      <w:ins w:id="52" w:author="Dan Hahn" w:date="2017-11-09T11:55:00Z">
        <w:r w:rsidR="0027615E">
          <w:rPr>
            <w:rFonts w:asciiTheme="minorHAnsi" w:hAnsiTheme="minorHAnsi"/>
            <w:color w:val="auto"/>
          </w:rPr>
          <w:t xml:space="preserve"> </w:t>
        </w:r>
        <w:commentRangeStart w:id="53"/>
        <w:commentRangeStart w:id="54"/>
        <w:r w:rsidR="0027615E">
          <w:rPr>
            <w:rFonts w:asciiTheme="minorHAnsi" w:hAnsiTheme="minorHAnsi"/>
            <w:color w:val="auto"/>
          </w:rPr>
          <w:t>by inducing diapa</w:t>
        </w:r>
      </w:ins>
      <w:r w:rsidR="006B1FDA">
        <w:rPr>
          <w:rFonts w:asciiTheme="minorHAnsi" w:hAnsiTheme="minorHAnsi"/>
          <w:color w:val="auto"/>
        </w:rPr>
        <w:t>u</w:t>
      </w:r>
      <w:ins w:id="55" w:author="Dan Hahn" w:date="2017-11-09T11:55:00Z">
        <w:r w:rsidR="0027615E">
          <w:rPr>
            <w:rFonts w:asciiTheme="minorHAnsi" w:hAnsiTheme="minorHAnsi"/>
            <w:color w:val="auto"/>
          </w:rPr>
          <w:t>se</w:t>
        </w:r>
      </w:ins>
      <w:r w:rsidR="001416C7" w:rsidRPr="00A4103C">
        <w:rPr>
          <w:rFonts w:asciiTheme="minorHAnsi" w:hAnsiTheme="minorHAnsi"/>
          <w:color w:val="auto"/>
        </w:rPr>
        <w:t>.</w:t>
      </w:r>
      <w:r w:rsidR="00242E29" w:rsidRPr="00A4103C">
        <w:rPr>
          <w:rFonts w:asciiTheme="minorHAnsi" w:hAnsiTheme="minorHAnsi"/>
          <w:color w:val="auto"/>
        </w:rPr>
        <w:t xml:space="preserve"> </w:t>
      </w:r>
      <w:commentRangeEnd w:id="53"/>
      <w:r w:rsidR="0027615E">
        <w:rPr>
          <w:rStyle w:val="CommentReference"/>
        </w:rPr>
        <w:commentReference w:id="53"/>
      </w:r>
      <w:commentRangeEnd w:id="54"/>
      <w:r w:rsidR="006B1FDA">
        <w:rPr>
          <w:rStyle w:val="CommentReference"/>
        </w:rPr>
        <w:commentReference w:id="54"/>
      </w:r>
    </w:p>
    <w:p w14:paraId="1CD60F60" w14:textId="1D11137F" w:rsidR="00FC63CE" w:rsidRPr="00A4103C" w:rsidRDefault="00FC63CE" w:rsidP="00621765">
      <w:pPr>
        <w:spacing w:line="480" w:lineRule="auto"/>
        <w:ind w:firstLine="720"/>
        <w:rPr>
          <w:rFonts w:asciiTheme="minorHAnsi" w:hAnsiTheme="minorHAnsi"/>
          <w:color w:val="auto"/>
        </w:rPr>
      </w:pPr>
      <w:r w:rsidRPr="00A4103C">
        <w:rPr>
          <w:rFonts w:asciiTheme="minorHAnsi" w:hAnsiTheme="minorHAnsi"/>
          <w:color w:val="auto"/>
        </w:rPr>
        <w:t>Within a single insect species</w:t>
      </w:r>
      <w:r w:rsidR="003C1AD7">
        <w:rPr>
          <w:rFonts w:asciiTheme="minorHAnsi" w:hAnsiTheme="minorHAnsi"/>
          <w:color w:val="auto"/>
        </w:rPr>
        <w:t>,</w:t>
      </w:r>
      <w:r w:rsidRPr="00A4103C">
        <w:rPr>
          <w:rFonts w:asciiTheme="minorHAnsi" w:hAnsiTheme="minorHAnsi"/>
          <w:color w:val="auto"/>
        </w:rPr>
        <w:t xml:space="preserve"> the environmental cues that stimulate diapause, the life stages sensitive to those cues, and the resulting diapause phenotype are typically consistent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w:t>
      </w:r>
      <w:r w:rsidR="00431EB0" w:rsidRPr="00A4103C">
        <w:rPr>
          <w:rFonts w:asciiTheme="minorHAnsi" w:hAnsiTheme="minorHAnsi"/>
          <w:color w:val="auto"/>
        </w:rPr>
        <w:t xml:space="preserve"> </w:t>
      </w:r>
      <w:r w:rsidR="001150DD">
        <w:rPr>
          <w:rFonts w:asciiTheme="minorHAnsi" w:hAnsiTheme="minorHAnsi"/>
          <w:color w:val="auto"/>
        </w:rPr>
        <w:t xml:space="preserve">The traits </w:t>
      </w:r>
      <w:r w:rsidR="00431EB0" w:rsidRPr="00A4103C">
        <w:rPr>
          <w:rFonts w:asciiTheme="minorHAnsi" w:hAnsiTheme="minorHAnsi"/>
          <w:color w:val="auto"/>
        </w:rPr>
        <w:t xml:space="preserve">that mark diapause </w:t>
      </w:r>
      <w:r w:rsidR="00C26647" w:rsidRPr="00A4103C">
        <w:rPr>
          <w:rFonts w:asciiTheme="minorHAnsi" w:hAnsiTheme="minorHAnsi"/>
          <w:color w:val="auto"/>
        </w:rPr>
        <w:t>is</w:t>
      </w:r>
      <w:r w:rsidR="00431EB0" w:rsidRPr="00A4103C">
        <w:rPr>
          <w:rFonts w:asciiTheme="minorHAnsi" w:hAnsiTheme="minorHAnsi"/>
          <w:color w:val="auto"/>
        </w:rPr>
        <w:t xml:space="preserve"> </w:t>
      </w:r>
      <w:r w:rsidR="001150DD">
        <w:rPr>
          <w:rFonts w:asciiTheme="minorHAnsi" w:hAnsiTheme="minorHAnsi"/>
          <w:color w:val="auto"/>
        </w:rPr>
        <w:t xml:space="preserve">largely </w:t>
      </w:r>
      <w:r w:rsidR="00431EB0" w:rsidRPr="00A4103C">
        <w:rPr>
          <w:rFonts w:asciiTheme="minorHAnsi" w:hAnsiTheme="minorHAnsi"/>
          <w:color w:val="auto"/>
        </w:rPr>
        <w:t xml:space="preserve">genetically determined and </w:t>
      </w:r>
      <w:r w:rsidR="001150DD">
        <w:rPr>
          <w:rFonts w:asciiTheme="minorHAnsi" w:hAnsiTheme="minorHAnsi"/>
          <w:color w:val="auto"/>
        </w:rPr>
        <w:t xml:space="preserve">are </w:t>
      </w:r>
      <w:r w:rsidR="00431EB0" w:rsidRPr="00A4103C">
        <w:rPr>
          <w:rFonts w:asciiTheme="minorHAnsi" w:hAnsiTheme="minorHAnsi"/>
          <w:color w:val="auto"/>
        </w:rPr>
        <w:t>highly heritable</w:t>
      </w:r>
      <w:r w:rsidR="00C26647">
        <w:rPr>
          <w:rFonts w:asciiTheme="minorHAnsi" w:hAnsiTheme="minorHAnsi"/>
          <w:color w:val="auto"/>
        </w:rPr>
        <w:t>.</w:t>
      </w:r>
      <w:commentRangeStart w:id="56"/>
      <w:commentRangeStart w:id="57"/>
      <w:r w:rsidR="001150DD">
        <w:rPr>
          <w:rFonts w:asciiTheme="minorHAnsi" w:hAnsiTheme="minorHAnsi"/>
          <w:color w:val="auto"/>
        </w:rPr>
        <w:t xml:space="preserve"> </w:t>
      </w:r>
      <w:commentRangeEnd w:id="56"/>
      <w:commentRangeEnd w:id="57"/>
      <w:r w:rsidR="00C26647">
        <w:rPr>
          <w:rFonts w:asciiTheme="minorHAnsi" w:hAnsiTheme="minorHAnsi"/>
          <w:color w:val="auto"/>
        </w:rPr>
        <w:t>T</w:t>
      </w:r>
      <w:r w:rsidR="0027615E">
        <w:rPr>
          <w:rStyle w:val="CommentReference"/>
        </w:rPr>
        <w:commentReference w:id="56"/>
      </w:r>
      <w:r w:rsidR="00C26647">
        <w:rPr>
          <w:rStyle w:val="CommentReference"/>
        </w:rPr>
        <w:commentReference w:id="57"/>
      </w:r>
      <w:r w:rsidR="005067C5">
        <w:rPr>
          <w:rFonts w:asciiTheme="minorHAnsi" w:hAnsiTheme="minorHAnsi"/>
          <w:color w:val="auto"/>
        </w:rPr>
        <w:t xml:space="preserve">he </w:t>
      </w:r>
      <w:r w:rsidR="00431EB0" w:rsidRPr="00A4103C">
        <w:rPr>
          <w:rFonts w:asciiTheme="minorHAnsi" w:hAnsiTheme="minorHAnsi"/>
          <w:color w:val="auto"/>
        </w:rPr>
        <w:t>development</w:t>
      </w:r>
      <w:r w:rsidR="003C1AD7">
        <w:rPr>
          <w:rFonts w:asciiTheme="minorHAnsi" w:hAnsiTheme="minorHAnsi"/>
          <w:color w:val="auto"/>
        </w:rPr>
        <w:t>al stage</w:t>
      </w:r>
      <w:r w:rsidR="005067C5">
        <w:rPr>
          <w:rFonts w:asciiTheme="minorHAnsi" w:hAnsiTheme="minorHAnsi"/>
          <w:color w:val="auto"/>
        </w:rPr>
        <w:t xml:space="preserve"> when diapause occurs</w:t>
      </w:r>
      <w:r w:rsidR="00431EB0" w:rsidRPr="00A4103C">
        <w:rPr>
          <w:rFonts w:asciiTheme="minorHAnsi" w:hAnsiTheme="minorHAnsi"/>
          <w:color w:val="auto"/>
        </w:rPr>
        <w:t xml:space="preserve"> </w:t>
      </w:r>
      <w:r w:rsidR="00043E9B" w:rsidRPr="00A4103C">
        <w:rPr>
          <w:rFonts w:asciiTheme="minorHAnsi" w:hAnsiTheme="minorHAnsi"/>
          <w:color w:val="auto"/>
        </w:rPr>
        <w:t xml:space="preserve">can </w:t>
      </w:r>
      <w:r w:rsidR="00431EB0" w:rsidRPr="00A4103C">
        <w:rPr>
          <w:rFonts w:asciiTheme="minorHAnsi" w:hAnsiTheme="minorHAnsi"/>
          <w:color w:val="auto"/>
        </w:rPr>
        <w:t>vary from species to species</w:t>
      </w:r>
      <w:r w:rsidR="00F354A5" w:rsidRPr="00A4103C">
        <w:rPr>
          <w:rFonts w:asciiTheme="minorHAnsi" w:hAnsiTheme="minorHAnsi"/>
          <w:color w:val="auto"/>
        </w:rPr>
        <w:t xml:space="preserve"> </w:t>
      </w:r>
      <w:r w:rsidR="001150DD">
        <w:rPr>
          <w:rFonts w:asciiTheme="minorHAnsi" w:hAnsiTheme="minorHAnsi"/>
          <w:color w:val="auto"/>
        </w:rPr>
        <w:t>or</w:t>
      </w:r>
      <w:r w:rsidR="00F354A5" w:rsidRPr="00A4103C">
        <w:rPr>
          <w:rFonts w:asciiTheme="minorHAnsi" w:hAnsiTheme="minorHAnsi"/>
          <w:color w:val="auto"/>
        </w:rPr>
        <w:t xml:space="preserve"> </w:t>
      </w:r>
      <w:r w:rsidR="00353C64">
        <w:rPr>
          <w:rFonts w:asciiTheme="minorHAnsi" w:hAnsiTheme="minorHAnsi"/>
          <w:color w:val="auto"/>
        </w:rPr>
        <w:t xml:space="preserve">can </w:t>
      </w:r>
      <w:r w:rsidR="00F354A5" w:rsidRPr="00A4103C">
        <w:rPr>
          <w:rFonts w:asciiTheme="minorHAnsi" w:hAnsiTheme="minorHAnsi"/>
          <w:color w:val="auto"/>
        </w:rPr>
        <w:t xml:space="preserve">even </w:t>
      </w:r>
      <w:r w:rsidR="00353C64">
        <w:rPr>
          <w:rFonts w:asciiTheme="minorHAnsi" w:hAnsiTheme="minorHAnsi"/>
          <w:color w:val="auto"/>
        </w:rPr>
        <w:t xml:space="preserve">vary </w:t>
      </w:r>
      <w:r w:rsidR="00F354A5" w:rsidRPr="00A4103C">
        <w:rPr>
          <w:rFonts w:asciiTheme="minorHAnsi" w:hAnsiTheme="minorHAnsi"/>
          <w:color w:val="auto"/>
        </w:rPr>
        <w:t>among populations within a species</w:t>
      </w:r>
      <w:r w:rsidR="00431EB0" w:rsidRPr="00A4103C">
        <w:rPr>
          <w:rFonts w:asciiTheme="minorHAnsi" w:hAnsiTheme="minorHAnsi"/>
          <w:color w:val="auto"/>
        </w:rPr>
        <w:t>.</w:t>
      </w:r>
      <w:r w:rsidRPr="00A4103C">
        <w:rPr>
          <w:rFonts w:asciiTheme="minorHAnsi" w:hAnsiTheme="minorHAnsi"/>
          <w:color w:val="auto"/>
        </w:rPr>
        <w:t xml:space="preserve"> </w:t>
      </w:r>
      <w:r w:rsidR="00353C64">
        <w:rPr>
          <w:rFonts w:asciiTheme="minorHAnsi" w:hAnsiTheme="minorHAnsi"/>
          <w:color w:val="auto"/>
        </w:rPr>
        <w:t xml:space="preserve">Variation </w:t>
      </w:r>
      <w:ins w:id="58" w:author="Dan Hahn" w:date="2017-11-09T11:59:00Z">
        <w:r w:rsidR="0027615E">
          <w:rPr>
            <w:rFonts w:asciiTheme="minorHAnsi" w:hAnsiTheme="minorHAnsi"/>
            <w:color w:val="auto"/>
          </w:rPr>
          <w:t>in diapause life</w:t>
        </w:r>
      </w:ins>
      <w:ins w:id="59" w:author="Dan Hahn" w:date="2017-11-09T12:00:00Z">
        <w:r w:rsidR="0027615E">
          <w:rPr>
            <w:rFonts w:asciiTheme="minorHAnsi" w:hAnsiTheme="minorHAnsi"/>
            <w:color w:val="auto"/>
          </w:rPr>
          <w:t xml:space="preserve"> </w:t>
        </w:r>
      </w:ins>
      <w:ins w:id="60" w:author="Dan Hahn" w:date="2017-11-09T11:59:00Z">
        <w:r w:rsidR="0027615E">
          <w:rPr>
            <w:rFonts w:asciiTheme="minorHAnsi" w:hAnsiTheme="minorHAnsi"/>
            <w:color w:val="auto"/>
          </w:rPr>
          <w:t xml:space="preserve">stage </w:t>
        </w:r>
      </w:ins>
      <w:r w:rsidR="00353C64">
        <w:rPr>
          <w:rFonts w:asciiTheme="minorHAnsi" w:hAnsiTheme="minorHAnsi"/>
          <w:color w:val="auto"/>
        </w:rPr>
        <w:t>aside, t</w:t>
      </w:r>
      <w:r w:rsidR="00353C64" w:rsidRPr="00A4103C">
        <w:rPr>
          <w:rFonts w:asciiTheme="minorHAnsi" w:hAnsiTheme="minorHAnsi"/>
          <w:color w:val="auto"/>
        </w:rPr>
        <w:t xml:space="preserve">he </w:t>
      </w:r>
      <w:r w:rsidRPr="00A4103C">
        <w:rPr>
          <w:rFonts w:asciiTheme="minorHAnsi" w:hAnsiTheme="minorHAnsi"/>
          <w:color w:val="auto"/>
        </w:rPr>
        <w:t xml:space="preserve">diapause developmental trajectory </w:t>
      </w:r>
      <w:r w:rsidR="00353C64">
        <w:rPr>
          <w:rFonts w:asciiTheme="minorHAnsi" w:hAnsiTheme="minorHAnsi"/>
          <w:color w:val="auto"/>
        </w:rPr>
        <w:t xml:space="preserve">always </w:t>
      </w:r>
      <w:r w:rsidRPr="00A4103C">
        <w:rPr>
          <w:rFonts w:asciiTheme="minorHAnsi" w:hAnsiTheme="minorHAnsi"/>
          <w:color w:val="auto"/>
        </w:rPr>
        <w:t xml:space="preserve">has three </w:t>
      </w:r>
      <w:ins w:id="61" w:author="Dan Hahn" w:date="2017-11-21T10:17:00Z">
        <w:r w:rsidR="00521FB8">
          <w:rPr>
            <w:rFonts w:asciiTheme="minorHAnsi" w:hAnsiTheme="minorHAnsi"/>
            <w:color w:val="auto"/>
          </w:rPr>
          <w:t>sequential</w:t>
        </w:r>
      </w:ins>
      <w:del w:id="62" w:author="Dan Hahn" w:date="2017-11-21T10:17:00Z">
        <w:r w:rsidRPr="00A4103C" w:rsidDel="00521FB8">
          <w:rPr>
            <w:rFonts w:asciiTheme="minorHAnsi" w:hAnsiTheme="minorHAnsi"/>
            <w:color w:val="auto"/>
          </w:rPr>
          <w:delText>distinct</w:delText>
        </w:r>
      </w:del>
      <w:r w:rsidRPr="00A4103C">
        <w:rPr>
          <w:rFonts w:asciiTheme="minorHAnsi" w:hAnsiTheme="minorHAnsi"/>
          <w:color w:val="auto"/>
        </w:rPr>
        <w:t xml:space="preserve"> stages</w:t>
      </w:r>
      <w:r w:rsidR="00F354A5" w:rsidRPr="00A4103C">
        <w:rPr>
          <w:rFonts w:asciiTheme="minorHAnsi" w:hAnsiTheme="minorHAnsi"/>
          <w:color w:val="auto"/>
        </w:rPr>
        <w:t>:</w:t>
      </w:r>
      <w:r w:rsidRPr="00A4103C">
        <w:rPr>
          <w:rFonts w:asciiTheme="minorHAnsi" w:hAnsiTheme="minorHAnsi"/>
          <w:color w:val="auto"/>
        </w:rPr>
        <w:t xml:space="preserve"> pre-diapause, diapause, and post-diapause. Before diapause can be induced, </w:t>
      </w:r>
      <w:r w:rsidR="00353C64">
        <w:rPr>
          <w:rFonts w:asciiTheme="minorHAnsi" w:hAnsiTheme="minorHAnsi"/>
          <w:color w:val="auto"/>
        </w:rPr>
        <w:t>an</w:t>
      </w:r>
      <w:r w:rsidR="00353C64" w:rsidRPr="00A4103C">
        <w:rPr>
          <w:rFonts w:asciiTheme="minorHAnsi" w:hAnsiTheme="minorHAnsi"/>
          <w:color w:val="auto"/>
        </w:rPr>
        <w:t xml:space="preserve"> </w:t>
      </w:r>
      <w:r w:rsidRPr="00A4103C">
        <w:rPr>
          <w:rFonts w:asciiTheme="minorHAnsi" w:hAnsiTheme="minorHAnsi"/>
          <w:color w:val="auto"/>
        </w:rPr>
        <w:t>individual must reach a genetically determined sensitive period. Sensitive insects can perceive the environmental cue or cues that induce diapause</w:t>
      </w:r>
      <w:ins w:id="63" w:author="Dan Hahn" w:date="2017-11-09T12:00:00Z">
        <w:r w:rsidR="0027615E">
          <w:rPr>
            <w:rFonts w:asciiTheme="minorHAnsi" w:hAnsiTheme="minorHAnsi"/>
            <w:color w:val="auto"/>
          </w:rPr>
          <w:t>,</w:t>
        </w:r>
      </w:ins>
      <w:r w:rsidRPr="00A4103C">
        <w:rPr>
          <w:rFonts w:asciiTheme="minorHAnsi" w:hAnsiTheme="minorHAnsi"/>
          <w:color w:val="auto"/>
        </w:rPr>
        <w:t xml:space="preserve"> and during this period they are physiologically competent to respond to that cue or cues. During pre-diapause, the sensitive stage perceives the necessary environmental cue or cues, diapause is induced, and there is a shift away from continuous development and towards the diapause developmental trajectory. </w:t>
      </w:r>
    </w:p>
    <w:p w14:paraId="7975E4C3" w14:textId="3325B1F9" w:rsidR="00BE5B61"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During diapause</w:t>
      </w:r>
      <w:r w:rsidR="00E41118" w:rsidRPr="00A4103C">
        <w:rPr>
          <w:rFonts w:asciiTheme="minorHAnsi" w:hAnsiTheme="minorHAnsi"/>
          <w:color w:val="auto"/>
        </w:rPr>
        <w:t>,</w:t>
      </w:r>
      <w:r w:rsidRPr="00A4103C">
        <w:rPr>
          <w:rFonts w:asciiTheme="minorHAnsi" w:hAnsiTheme="minorHAnsi"/>
          <w:color w:val="auto"/>
        </w:rPr>
        <w:t xml:space="preserve"> insects must meet the</w:t>
      </w:r>
      <w:r w:rsidR="00E41118" w:rsidRPr="00A4103C">
        <w:rPr>
          <w:rFonts w:asciiTheme="minorHAnsi" w:hAnsiTheme="minorHAnsi"/>
          <w:color w:val="auto"/>
        </w:rPr>
        <w:t>ir metabolic</w:t>
      </w:r>
      <w:r w:rsidRPr="00A4103C">
        <w:rPr>
          <w:rFonts w:asciiTheme="minorHAnsi" w:hAnsiTheme="minorHAnsi"/>
          <w:color w:val="auto"/>
        </w:rPr>
        <w:t xml:space="preserve"> energy requirements</w:t>
      </w:r>
      <w:ins w:id="64" w:author="Dan Hahn" w:date="2017-11-09T12:00:00Z">
        <w:r w:rsidR="001D1234">
          <w:rPr>
            <w:rFonts w:asciiTheme="minorHAnsi" w:hAnsiTheme="minorHAnsi"/>
            <w:color w:val="auto"/>
          </w:rPr>
          <w:t>. H</w:t>
        </w:r>
      </w:ins>
      <w:r w:rsidRPr="00A4103C">
        <w:rPr>
          <w:rFonts w:asciiTheme="minorHAnsi" w:hAnsiTheme="minorHAnsi"/>
          <w:color w:val="auto"/>
        </w:rPr>
        <w:t>owever,</w:t>
      </w:r>
      <w:r w:rsidR="00FC63CE" w:rsidRPr="00A4103C">
        <w:rPr>
          <w:rFonts w:asciiTheme="minorHAnsi" w:hAnsiTheme="minorHAnsi"/>
          <w:color w:val="auto"/>
        </w:rPr>
        <w:t xml:space="preserve"> most insects do not feed</w:t>
      </w:r>
      <w:r w:rsidR="00744387" w:rsidRPr="00A4103C">
        <w:rPr>
          <w:rFonts w:asciiTheme="minorHAnsi" w:hAnsiTheme="minorHAnsi"/>
          <w:color w:val="auto"/>
        </w:rPr>
        <w:t xml:space="preserve"> during </w:t>
      </w:r>
      <w:r w:rsidR="001D1234">
        <w:rPr>
          <w:rFonts w:asciiTheme="minorHAnsi" w:hAnsiTheme="minorHAnsi"/>
          <w:color w:val="auto"/>
        </w:rPr>
        <w:t>diapau</w:t>
      </w:r>
      <w:r w:rsidR="00C26647">
        <w:rPr>
          <w:rFonts w:asciiTheme="minorHAnsi" w:hAnsiTheme="minorHAnsi"/>
          <w:color w:val="auto"/>
        </w:rPr>
        <w:t>s</w:t>
      </w:r>
      <w:r w:rsidR="001D1234">
        <w:rPr>
          <w:rFonts w:asciiTheme="minorHAnsi" w:hAnsiTheme="minorHAnsi"/>
          <w:color w:val="auto"/>
        </w:rPr>
        <w:t>e</w:t>
      </w:r>
      <w:r w:rsidR="00FC63CE" w:rsidRPr="00A4103C">
        <w:rPr>
          <w:rFonts w:asciiTheme="minorHAnsi" w:hAnsiTheme="minorHAnsi"/>
          <w:color w:val="auto"/>
        </w:rPr>
        <w:t>.</w:t>
      </w:r>
      <w:r w:rsidRPr="00A4103C">
        <w:rPr>
          <w:rFonts w:asciiTheme="minorHAnsi" w:hAnsiTheme="minorHAnsi"/>
          <w:color w:val="auto"/>
        </w:rPr>
        <w:t xml:space="preserve"> </w:t>
      </w:r>
      <w:r w:rsidR="00712AFB" w:rsidRPr="00A4103C">
        <w:rPr>
          <w:rFonts w:asciiTheme="minorHAnsi" w:hAnsiTheme="minorHAnsi"/>
          <w:color w:val="auto"/>
        </w:rPr>
        <w:t xml:space="preserve">Generally, diapause is induced before an insect experiences seasonal changes in their </w:t>
      </w:r>
      <w:r w:rsidR="00712AFB" w:rsidRPr="006672FD">
        <w:rPr>
          <w:rFonts w:asciiTheme="minorHAnsi" w:hAnsiTheme="minorHAnsi"/>
          <w:color w:val="auto"/>
        </w:rPr>
        <w:t>environment</w:t>
      </w:r>
      <w:r w:rsidR="00233E78" w:rsidRPr="006672FD">
        <w:rPr>
          <w:rFonts w:asciiTheme="minorHAnsi" w:hAnsiTheme="minorHAnsi"/>
          <w:color w:val="auto"/>
        </w:rPr>
        <w:t xml:space="preserve">. </w:t>
      </w:r>
      <w:r w:rsidR="00712AFB" w:rsidRPr="006672FD">
        <w:rPr>
          <w:rFonts w:asciiTheme="minorHAnsi" w:hAnsiTheme="minorHAnsi"/>
          <w:color w:val="auto"/>
        </w:rPr>
        <w:t>Preemptive</w:t>
      </w:r>
      <w:r w:rsidRPr="006672FD">
        <w:rPr>
          <w:rFonts w:asciiTheme="minorHAnsi" w:hAnsiTheme="minorHAnsi"/>
          <w:color w:val="auto"/>
        </w:rPr>
        <w:t xml:space="preserve"> induction of diapause </w:t>
      </w:r>
      <w:r w:rsidR="00712AFB" w:rsidRPr="006672FD">
        <w:rPr>
          <w:rFonts w:asciiTheme="minorHAnsi" w:hAnsiTheme="minorHAnsi"/>
          <w:color w:val="auto"/>
        </w:rPr>
        <w:t xml:space="preserve">provides </w:t>
      </w:r>
      <w:r w:rsidR="00AA0F65" w:rsidRPr="006672FD">
        <w:rPr>
          <w:rFonts w:asciiTheme="minorHAnsi" w:hAnsiTheme="minorHAnsi"/>
          <w:color w:val="auto"/>
        </w:rPr>
        <w:t xml:space="preserve">insects </w:t>
      </w:r>
      <w:r w:rsidRPr="006672FD">
        <w:rPr>
          <w:rFonts w:asciiTheme="minorHAnsi" w:hAnsiTheme="minorHAnsi"/>
          <w:color w:val="auto"/>
        </w:rPr>
        <w:t xml:space="preserve">the opportunity to accumulate </w:t>
      </w:r>
      <w:r w:rsidR="00712AFB" w:rsidRPr="006672FD">
        <w:rPr>
          <w:rFonts w:asciiTheme="minorHAnsi" w:hAnsiTheme="minorHAnsi"/>
          <w:color w:val="auto"/>
        </w:rPr>
        <w:t xml:space="preserve">and store </w:t>
      </w:r>
      <w:r w:rsidRPr="006672FD">
        <w:rPr>
          <w:rFonts w:asciiTheme="minorHAnsi" w:hAnsiTheme="minorHAnsi"/>
          <w:color w:val="auto"/>
        </w:rPr>
        <w:t>resources need</w:t>
      </w:r>
      <w:r w:rsidR="00AA0F65" w:rsidRPr="006672FD">
        <w:rPr>
          <w:rFonts w:asciiTheme="minorHAnsi" w:hAnsiTheme="minorHAnsi"/>
          <w:color w:val="auto"/>
        </w:rPr>
        <w:t>ed</w:t>
      </w:r>
      <w:r w:rsidRPr="006672FD">
        <w:rPr>
          <w:rFonts w:asciiTheme="minorHAnsi" w:hAnsiTheme="minorHAnsi"/>
          <w:color w:val="auto"/>
        </w:rPr>
        <w:t xml:space="preserve"> to survive diapause</w:t>
      </w:r>
      <w:r w:rsidR="006672FD" w:rsidRPr="006672FD">
        <w:rPr>
          <w:rFonts w:asciiTheme="minorHAnsi" w:hAnsiTheme="minorHAnsi"/>
          <w:color w:val="auto"/>
        </w:rPr>
        <w:t xml:space="preserve"> before </w:t>
      </w:r>
      <w:r w:rsidR="006672FD" w:rsidRPr="006672FD">
        <w:rPr>
          <w:rFonts w:asciiTheme="minorHAnsi" w:hAnsiTheme="minorHAnsi"/>
          <w:color w:val="auto"/>
        </w:rPr>
        <w:lastRenderedPageBreak/>
        <w:t xml:space="preserve">seasons </w:t>
      </w:r>
      <w:commentRangeStart w:id="65"/>
      <w:commentRangeStart w:id="66"/>
      <w:r w:rsidR="006672FD" w:rsidRPr="006672FD">
        <w:rPr>
          <w:rFonts w:asciiTheme="minorHAnsi" w:hAnsiTheme="minorHAnsi"/>
          <w:color w:val="auto"/>
        </w:rPr>
        <w:t>c</w:t>
      </w:r>
      <w:r w:rsidR="00C26647">
        <w:rPr>
          <w:rFonts w:asciiTheme="minorHAnsi" w:hAnsiTheme="minorHAnsi"/>
          <w:color w:val="auto"/>
        </w:rPr>
        <w:t>hange</w:t>
      </w:r>
      <w:r w:rsidR="00712AFB" w:rsidRPr="006672FD">
        <w:rPr>
          <w:rFonts w:asciiTheme="minorHAnsi" w:hAnsiTheme="minorHAnsi"/>
          <w:color w:val="auto"/>
        </w:rPr>
        <w:t xml:space="preserve"> </w:t>
      </w:r>
      <w:r w:rsidRPr="006672FD">
        <w:rPr>
          <w:rFonts w:asciiTheme="minorHAnsi" w:hAnsiTheme="minorHAnsi"/>
          <w:color w:val="auto"/>
        </w:rPr>
        <w:fldChar w:fldCharType="begin" w:fldLock="1"/>
      </w:r>
      <w:r w:rsidRPr="006672FD">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6672FD">
        <w:rPr>
          <w:rFonts w:asciiTheme="minorHAnsi" w:hAnsiTheme="minorHAnsi"/>
          <w:color w:val="auto"/>
        </w:rPr>
        <w:fldChar w:fldCharType="separate"/>
      </w:r>
      <w:r w:rsidRPr="006672FD">
        <w:rPr>
          <w:rFonts w:asciiTheme="minorHAnsi" w:hAnsiTheme="minorHAnsi"/>
          <w:noProof/>
          <w:color w:val="auto"/>
        </w:rPr>
        <w:t>(Koštál 2006)</w:t>
      </w:r>
      <w:r w:rsidRPr="006672FD">
        <w:rPr>
          <w:rFonts w:asciiTheme="minorHAnsi" w:hAnsiTheme="minorHAnsi"/>
          <w:color w:val="auto"/>
        </w:rPr>
        <w:fldChar w:fldCharType="end"/>
      </w:r>
      <w:commentRangeEnd w:id="65"/>
      <w:r w:rsidR="001D1234">
        <w:rPr>
          <w:rStyle w:val="CommentReference"/>
        </w:rPr>
        <w:commentReference w:id="65"/>
      </w:r>
      <w:commentRangeEnd w:id="66"/>
      <w:r w:rsidR="00C26647">
        <w:rPr>
          <w:rStyle w:val="CommentReference"/>
        </w:rPr>
        <w:commentReference w:id="66"/>
      </w:r>
      <w:r w:rsidRPr="00A4103C">
        <w:rPr>
          <w:rFonts w:asciiTheme="minorHAnsi" w:hAnsiTheme="minorHAnsi"/>
          <w:color w:val="auto"/>
        </w:rPr>
        <w:t xml:space="preserve">. In preparation for diapause, many insects accumulate and store resources in the form of lipids, proteins, and carbohydrates. </w:t>
      </w:r>
      <w:r w:rsidR="00AB7B85" w:rsidRPr="00A4103C">
        <w:rPr>
          <w:rFonts w:asciiTheme="minorHAnsi" w:hAnsiTheme="minorHAnsi"/>
          <w:color w:val="auto"/>
        </w:rPr>
        <w:t>Because most insects do not feed during diapause, i</w:t>
      </w:r>
      <w:r w:rsidRPr="00A4103C">
        <w:rPr>
          <w:rFonts w:asciiTheme="minorHAnsi" w:hAnsiTheme="minorHAnsi"/>
          <w:color w:val="auto"/>
        </w:rPr>
        <w:t xml:space="preserve">t is imperative that insects accumulate enough resources to meet the energetic demands of </w:t>
      </w:r>
      <w:r w:rsidR="00CB34D7">
        <w:rPr>
          <w:rFonts w:asciiTheme="minorHAnsi" w:hAnsiTheme="minorHAnsi"/>
          <w:color w:val="auto"/>
        </w:rPr>
        <w:t xml:space="preserve">the long </w:t>
      </w:r>
      <w:r w:rsidRPr="00A4103C">
        <w:rPr>
          <w:rFonts w:asciiTheme="minorHAnsi" w:hAnsiTheme="minorHAnsi"/>
          <w:color w:val="auto"/>
        </w:rPr>
        <w:t>diapause</w:t>
      </w:r>
      <w:r w:rsidR="00CB34D7">
        <w:rPr>
          <w:rFonts w:asciiTheme="minorHAnsi" w:hAnsiTheme="minorHAnsi"/>
          <w:color w:val="auto"/>
        </w:rPr>
        <w:t xml:space="preserve"> period</w:t>
      </w:r>
      <w:r w:rsidRPr="00A4103C">
        <w:rPr>
          <w:rFonts w:asciiTheme="minorHAnsi" w:hAnsiTheme="minorHAnsi"/>
          <w:color w:val="auto"/>
        </w:rPr>
        <w:t xml:space="preserve">. </w:t>
      </w:r>
      <w:r w:rsidR="00CB34D7">
        <w:rPr>
          <w:rFonts w:asciiTheme="minorHAnsi" w:hAnsiTheme="minorHAnsi"/>
          <w:color w:val="auto"/>
        </w:rPr>
        <w:t>Furthermore, a</w:t>
      </w:r>
      <w:r w:rsidRPr="00A4103C">
        <w:rPr>
          <w:rFonts w:asciiTheme="minorHAnsi" w:hAnsiTheme="minorHAnsi"/>
          <w:color w:val="auto"/>
        </w:rPr>
        <w:t xml:space="preserve">fter diapause ends insects must have enough resources remaining to meet the anabolic requirements for development, metamorphosis, repair, and </w:t>
      </w:r>
      <w:ins w:id="67" w:author="Dan Hahn" w:date="2017-11-21T10:18:00Z">
        <w:r w:rsidR="00521FB8">
          <w:rPr>
            <w:rFonts w:asciiTheme="minorHAnsi" w:hAnsiTheme="minorHAnsi"/>
            <w:color w:val="auto"/>
          </w:rPr>
          <w:t xml:space="preserve">post-diapause activities, like </w:t>
        </w:r>
      </w:ins>
      <w:r w:rsidRPr="00A4103C">
        <w:rPr>
          <w:rFonts w:asciiTheme="minorHAnsi" w:hAnsiTheme="minorHAnsi"/>
          <w:color w:val="auto"/>
        </w:rPr>
        <w:t xml:space="preserve">reproduction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(Hahn and Denlinger 2007, Sinclair 2015)</w:t>
      </w:r>
      <w:r w:rsidRPr="00A4103C">
        <w:rPr>
          <w:rFonts w:asciiTheme="minorHAnsi" w:hAnsiTheme="minorHAnsi"/>
          <w:color w:val="auto"/>
        </w:rPr>
        <w:fldChar w:fldCharType="end"/>
      </w:r>
      <w:r w:rsidRPr="00A4103C">
        <w:rPr>
          <w:rFonts w:asciiTheme="minorHAnsi" w:hAnsiTheme="minorHAnsi"/>
          <w:color w:val="auto"/>
        </w:rPr>
        <w:t xml:space="preserve">. Following the successful completion of </w:t>
      </w:r>
      <w:r w:rsidR="00AB7B85" w:rsidRPr="00A4103C">
        <w:rPr>
          <w:rFonts w:asciiTheme="minorHAnsi" w:hAnsiTheme="minorHAnsi"/>
          <w:color w:val="auto"/>
        </w:rPr>
        <w:t>the diapause preparatory phase</w:t>
      </w:r>
      <w:r w:rsidRPr="00A4103C">
        <w:rPr>
          <w:rFonts w:asciiTheme="minorHAnsi" w:hAnsiTheme="minorHAnsi"/>
          <w:color w:val="auto"/>
        </w:rPr>
        <w:t xml:space="preserve">, insects enter diapause, progressing through three distinct </w:t>
      </w:r>
      <w:commentRangeStart w:id="68"/>
      <w:commentRangeStart w:id="69"/>
      <w:r w:rsidRPr="00A4103C">
        <w:rPr>
          <w:rFonts w:asciiTheme="minorHAnsi" w:hAnsiTheme="minorHAnsi"/>
          <w:color w:val="auto"/>
        </w:rPr>
        <w:t>stages</w:t>
      </w:r>
      <w:r w:rsidR="001D1234">
        <w:rPr>
          <w:rFonts w:asciiTheme="minorHAnsi" w:hAnsiTheme="minorHAnsi"/>
          <w:color w:val="auto"/>
        </w:rPr>
        <w:t>:</w:t>
      </w:r>
      <w:r w:rsidRPr="00A4103C">
        <w:rPr>
          <w:rFonts w:asciiTheme="minorHAnsi" w:hAnsiTheme="minorHAnsi"/>
          <w:color w:val="auto"/>
        </w:rPr>
        <w:t xml:space="preserve"> initiation</w:t>
      </w:r>
      <w:commentRangeEnd w:id="68"/>
      <w:r w:rsidR="001D1234">
        <w:rPr>
          <w:rStyle w:val="CommentReference"/>
        </w:rPr>
        <w:commentReference w:id="68"/>
      </w:r>
      <w:commentRangeEnd w:id="69"/>
      <w:r w:rsidR="00C26647">
        <w:rPr>
          <w:rStyle w:val="CommentReference"/>
        </w:rPr>
        <w:commentReference w:id="69"/>
      </w:r>
      <w:r w:rsidRPr="00A4103C">
        <w:rPr>
          <w:rFonts w:asciiTheme="minorHAnsi" w:hAnsiTheme="minorHAnsi"/>
          <w:color w:val="auto"/>
        </w:rPr>
        <w:t xml:space="preserve">, maintenance, and termination. </w:t>
      </w:r>
    </w:p>
    <w:p w14:paraId="0267E7CB" w14:textId="65779108" w:rsidR="00043E9B" w:rsidRPr="00A4103C" w:rsidRDefault="00BE5B61" w:rsidP="00BE5B61">
      <w:pPr>
        <w:spacing w:line="480" w:lineRule="auto"/>
        <w:ind w:firstLine="720"/>
        <w:rPr>
          <w:rFonts w:asciiTheme="minorHAnsi" w:hAnsiTheme="minorHAnsi"/>
          <w:color w:val="auto"/>
        </w:rPr>
      </w:pPr>
      <w:r w:rsidRPr="00A4103C">
        <w:rPr>
          <w:rFonts w:asciiTheme="minorHAnsi" w:hAnsiTheme="minorHAnsi"/>
          <w:color w:val="auto"/>
        </w:rPr>
        <w:t xml:space="preserve">Diapause initiation is generally marked by the suspension of continuous development and </w:t>
      </w:r>
      <w:ins w:id="70" w:author="Dan Hahn" w:date="2017-11-09T12:03:00Z">
        <w:r w:rsidR="001D1234">
          <w:rPr>
            <w:rFonts w:asciiTheme="minorHAnsi" w:hAnsiTheme="minorHAnsi"/>
            <w:color w:val="auto"/>
          </w:rPr>
          <w:t xml:space="preserve">a reduction in </w:t>
        </w:r>
      </w:ins>
      <w:r w:rsidRPr="00A4103C">
        <w:rPr>
          <w:rFonts w:asciiTheme="minorHAnsi" w:hAnsiTheme="minorHAnsi"/>
          <w:color w:val="auto"/>
        </w:rPr>
        <w:t>metabolic activity</w:t>
      </w:r>
      <w:r w:rsidR="009332C3">
        <w:rPr>
          <w:rFonts w:asciiTheme="minorHAnsi" w:hAnsiTheme="minorHAnsi"/>
          <w:color w:val="auto"/>
        </w:rPr>
        <w:t xml:space="preserve"> </w:t>
      </w:r>
      <w:r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Pr="00A4103C">
        <w:rPr>
          <w:rFonts w:asciiTheme="minorHAnsi" w:hAnsiTheme="minorHAnsi"/>
          <w:color w:val="auto"/>
        </w:rPr>
        <w:fldChar w:fldCharType="separate"/>
      </w:r>
      <w:r w:rsidR="00523C86" w:rsidRPr="00A4103C">
        <w:rPr>
          <w:rFonts w:asciiTheme="minorHAnsi" w:hAnsiTheme="minorHAnsi"/>
          <w:noProof/>
          <w:color w:val="auto"/>
        </w:rPr>
        <w:t>(Tauber and Tauber 1981, Koštál 2006, Hahn and Denlinger 2007, Sinclair 2015)</w:t>
      </w:r>
      <w:r w:rsidRPr="00A4103C">
        <w:rPr>
          <w:rFonts w:asciiTheme="minorHAnsi" w:hAnsiTheme="minorHAnsi"/>
          <w:color w:val="auto"/>
        </w:rPr>
        <w:fldChar w:fldCharType="end"/>
      </w:r>
      <w:r w:rsidRPr="00A4103C">
        <w:rPr>
          <w:rFonts w:asciiTheme="minorHAnsi" w:hAnsiTheme="minorHAnsi"/>
          <w:color w:val="auto"/>
        </w:rPr>
        <w:t>. During diapause maintenance</w:t>
      </w:r>
      <w:r w:rsidR="008532AE">
        <w:rPr>
          <w:rFonts w:asciiTheme="minorHAnsi" w:hAnsiTheme="minorHAnsi"/>
          <w:color w:val="auto"/>
        </w:rPr>
        <w:t>,</w:t>
      </w:r>
      <w:r w:rsidRPr="00A4103C">
        <w:rPr>
          <w:rFonts w:asciiTheme="minorHAnsi" w:hAnsiTheme="minorHAnsi"/>
          <w:color w:val="auto"/>
        </w:rPr>
        <w:t xml:space="preserve"> the endogenous mechanisms that support the diapause phenotype persist and diapause continues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 After diapause is terminated, the potential to resume</w:t>
      </w:r>
      <w:r w:rsidR="000F548F">
        <w:rPr>
          <w:rFonts w:asciiTheme="minorHAnsi" w:hAnsiTheme="minorHAnsi"/>
          <w:color w:val="auto"/>
        </w:rPr>
        <w:t xml:space="preserve"> </w:t>
      </w:r>
      <w:r w:rsidRPr="00A4103C">
        <w:rPr>
          <w:rFonts w:asciiTheme="minorHAnsi" w:hAnsiTheme="minorHAnsi"/>
          <w:color w:val="auto"/>
        </w:rPr>
        <w:t>development exists</w:t>
      </w:r>
      <w:r w:rsidR="008532AE">
        <w:rPr>
          <w:rFonts w:asciiTheme="minorHAnsi" w:hAnsiTheme="minorHAnsi"/>
          <w:color w:val="auto"/>
        </w:rPr>
        <w:t>. H</w:t>
      </w:r>
      <w:r w:rsidRPr="00A4103C">
        <w:rPr>
          <w:rFonts w:asciiTheme="minorHAnsi" w:hAnsiTheme="minorHAnsi"/>
          <w:color w:val="auto"/>
        </w:rPr>
        <w:t xml:space="preserve">owever, many insects do not immediately resume development. Instead, </w:t>
      </w:r>
      <w:ins w:id="71" w:author="Dan Hahn" w:date="2017-11-09T12:03:00Z">
        <w:r w:rsidR="001D1234">
          <w:rPr>
            <w:rFonts w:asciiTheme="minorHAnsi" w:hAnsiTheme="minorHAnsi"/>
            <w:color w:val="auto"/>
          </w:rPr>
          <w:t>under non-permissive conditions</w:t>
        </w:r>
      </w:ins>
      <w:ins w:id="72" w:author="Dan Hahn" w:date="2017-11-09T12:04:00Z">
        <w:r w:rsidR="001D1234">
          <w:rPr>
            <w:rFonts w:asciiTheme="minorHAnsi" w:hAnsiTheme="minorHAnsi"/>
            <w:color w:val="auto"/>
          </w:rPr>
          <w:t>,</w:t>
        </w:r>
      </w:ins>
      <w:ins w:id="73" w:author="Dan Hahn" w:date="2017-11-09T12:03:00Z">
        <w:r w:rsidR="001D1234">
          <w:rPr>
            <w:rFonts w:asciiTheme="minorHAnsi" w:hAnsiTheme="minorHAnsi"/>
            <w:color w:val="auto"/>
          </w:rPr>
          <w:t xml:space="preserve"> post-diapause</w:t>
        </w:r>
        <w:r w:rsidR="001D1234" w:rsidRPr="00A4103C">
          <w:rPr>
            <w:rFonts w:asciiTheme="minorHAnsi" w:hAnsiTheme="minorHAnsi"/>
            <w:color w:val="auto"/>
          </w:rPr>
          <w:t xml:space="preserve"> </w:t>
        </w:r>
      </w:ins>
      <w:r w:rsidRPr="00A4103C">
        <w:rPr>
          <w:rFonts w:asciiTheme="minorHAnsi" w:hAnsiTheme="minorHAnsi"/>
          <w:color w:val="auto"/>
        </w:rPr>
        <w:t xml:space="preserve">insects remain quiescent </w:t>
      </w:r>
      <w:r w:rsidR="000F548F">
        <w:rPr>
          <w:rFonts w:asciiTheme="minorHAnsi" w:hAnsiTheme="minorHAnsi"/>
          <w:color w:val="auto"/>
        </w:rPr>
        <w:t>and their</w:t>
      </w:r>
      <w:r w:rsidRPr="00A4103C">
        <w:rPr>
          <w:rFonts w:asciiTheme="minorHAnsi" w:hAnsiTheme="minorHAnsi"/>
          <w:color w:val="auto"/>
        </w:rPr>
        <w:t xml:space="preserve"> development</w:t>
      </w:r>
      <w:r w:rsidR="000F548F">
        <w:rPr>
          <w:rFonts w:asciiTheme="minorHAnsi" w:hAnsiTheme="minorHAnsi"/>
          <w:color w:val="auto"/>
        </w:rPr>
        <w:t xml:space="preserve"> </w:t>
      </w:r>
      <w:ins w:id="74" w:author="Dan Hahn" w:date="2017-11-09T12:04:00Z">
        <w:r w:rsidR="001D1234">
          <w:rPr>
            <w:rFonts w:asciiTheme="minorHAnsi" w:hAnsiTheme="minorHAnsi"/>
            <w:color w:val="auto"/>
          </w:rPr>
          <w:t xml:space="preserve">is </w:t>
        </w:r>
      </w:ins>
      <w:r w:rsidRPr="00A4103C">
        <w:rPr>
          <w:rFonts w:asciiTheme="minorHAnsi" w:hAnsiTheme="minorHAnsi"/>
          <w:color w:val="auto"/>
        </w:rPr>
        <w:t>arrested by</w:t>
      </w:r>
      <w:r w:rsidR="000F548F">
        <w:rPr>
          <w:rFonts w:asciiTheme="minorHAnsi" w:hAnsiTheme="minorHAnsi"/>
          <w:color w:val="auto"/>
        </w:rPr>
        <w:t xml:space="preserve"> exogenous</w:t>
      </w:r>
      <w:r w:rsidRPr="00A4103C">
        <w:rPr>
          <w:rFonts w:asciiTheme="minorHAnsi" w:hAnsiTheme="minorHAnsi"/>
          <w:color w:val="auto"/>
        </w:rPr>
        <w:t xml:space="preserve"> environmental factors like low temperatures</w:t>
      </w:r>
      <w:r w:rsidR="000F548F">
        <w:rPr>
          <w:rFonts w:asciiTheme="minorHAnsi" w:hAnsiTheme="minorHAnsi"/>
          <w:color w:val="auto"/>
        </w:rPr>
        <w:t xml:space="preserve">. When the exogenous factors permissive to growth become </w:t>
      </w:r>
      <w:commentRangeStart w:id="75"/>
      <w:commentRangeStart w:id="76"/>
      <w:r w:rsidR="000F548F">
        <w:rPr>
          <w:rFonts w:asciiTheme="minorHAnsi" w:hAnsiTheme="minorHAnsi"/>
          <w:color w:val="auto"/>
        </w:rPr>
        <w:t>available</w:t>
      </w:r>
      <w:del w:id="77" w:author="Dan Hahn" w:date="2017-11-21T10:20:00Z">
        <w:r w:rsidR="006906F9" w:rsidDel="00521FB8">
          <w:rPr>
            <w:rFonts w:asciiTheme="minorHAnsi" w:hAnsiTheme="minorHAnsi"/>
            <w:color w:val="auto"/>
          </w:rPr>
          <w:delText xml:space="preserve"> and</w:delText>
        </w:r>
      </w:del>
      <w:r w:rsidR="000F548F">
        <w:rPr>
          <w:rFonts w:asciiTheme="minorHAnsi" w:hAnsiTheme="minorHAnsi"/>
          <w:color w:val="auto"/>
        </w:rPr>
        <w:t xml:space="preserve"> development </w:t>
      </w:r>
      <w:commentRangeEnd w:id="75"/>
      <w:r w:rsidR="001D1234">
        <w:rPr>
          <w:rStyle w:val="CommentReference"/>
        </w:rPr>
        <w:commentReference w:id="75"/>
      </w:r>
      <w:commentRangeEnd w:id="76"/>
      <w:r w:rsidR="00C26647">
        <w:rPr>
          <w:rStyle w:val="CommentReference"/>
        </w:rPr>
        <w:commentReference w:id="76"/>
      </w:r>
      <w:r w:rsidR="000F548F">
        <w:rPr>
          <w:rFonts w:asciiTheme="minorHAnsi" w:hAnsiTheme="minorHAnsi"/>
          <w:color w:val="auto"/>
        </w:rPr>
        <w:t>can</w:t>
      </w:r>
      <w:r w:rsidRPr="00A4103C">
        <w:rPr>
          <w:rFonts w:asciiTheme="minorHAnsi" w:hAnsiTheme="minorHAnsi"/>
          <w:color w:val="auto"/>
        </w:rPr>
        <w:t xml:space="preserve"> resume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(Koštál 2006)</w:t>
      </w:r>
      <w:r w:rsidRPr="00A4103C">
        <w:rPr>
          <w:rFonts w:asciiTheme="minorHAnsi" w:hAnsiTheme="minorHAnsi"/>
          <w:color w:val="auto"/>
        </w:rPr>
        <w:fldChar w:fldCharType="end"/>
      </w:r>
      <w:r w:rsidRPr="00A4103C">
        <w:rPr>
          <w:rFonts w:asciiTheme="minorHAnsi" w:hAnsiTheme="minorHAnsi"/>
          <w:color w:val="auto"/>
        </w:rPr>
        <w:t>.</w:t>
      </w:r>
      <w:r w:rsidR="00043E9B" w:rsidRPr="00A4103C">
        <w:rPr>
          <w:rFonts w:asciiTheme="minorHAnsi" w:hAnsiTheme="minorHAnsi"/>
          <w:color w:val="auto"/>
        </w:rPr>
        <w:t xml:space="preserve"> </w:t>
      </w:r>
    </w:p>
    <w:p w14:paraId="51E45C0E" w14:textId="0838FF88" w:rsidR="00BE5B61" w:rsidRPr="00A4103C" w:rsidRDefault="00043E9B" w:rsidP="00BE5B61">
      <w:pPr>
        <w:spacing w:line="480" w:lineRule="auto"/>
        <w:ind w:firstLine="720"/>
        <w:rPr>
          <w:rFonts w:asciiTheme="minorHAnsi" w:hAnsiTheme="minorHAnsi"/>
          <w:color w:val="auto"/>
        </w:rPr>
      </w:pPr>
      <w:r w:rsidRPr="00A4103C">
        <w:rPr>
          <w:rFonts w:asciiTheme="minorHAnsi" w:hAnsiTheme="minorHAnsi"/>
          <w:color w:val="auto"/>
        </w:rPr>
        <w:t xml:space="preserve">Diapause is an alternative life history trajectory that requires an insect to monitor </w:t>
      </w:r>
      <w:r w:rsidRPr="00A4103C">
        <w:rPr>
          <w:rFonts w:asciiTheme="minorHAnsi" w:hAnsiTheme="minorHAnsi"/>
          <w:color w:val="auto"/>
        </w:rPr>
        <w:lastRenderedPageBreak/>
        <w:t>environmental cues, halt development</w:t>
      </w:r>
      <w:r w:rsidR="008532AE">
        <w:rPr>
          <w:rFonts w:asciiTheme="minorHAnsi" w:hAnsiTheme="minorHAnsi"/>
          <w:color w:val="auto"/>
        </w:rPr>
        <w:t>,</w:t>
      </w:r>
      <w:r w:rsidRPr="00A4103C">
        <w:rPr>
          <w:rFonts w:asciiTheme="minorHAnsi" w:hAnsiTheme="minorHAnsi"/>
          <w:color w:val="auto"/>
        </w:rPr>
        <w:t xml:space="preserve"> and suppress metabolic activity. </w:t>
      </w:r>
      <w:r w:rsidR="00330A73">
        <w:rPr>
          <w:rFonts w:asciiTheme="minorHAnsi" w:hAnsiTheme="minorHAnsi"/>
          <w:color w:val="auto"/>
        </w:rPr>
        <w:t xml:space="preserve">The timing of diapause is crucial </w:t>
      </w:r>
      <w:ins w:id="78" w:author="Dan Hahn" w:date="2017-11-09T12:05:00Z">
        <w:r w:rsidR="001D1234">
          <w:rPr>
            <w:rFonts w:asciiTheme="minorHAnsi" w:hAnsiTheme="minorHAnsi"/>
            <w:color w:val="auto"/>
          </w:rPr>
          <w:t xml:space="preserve">because </w:t>
        </w:r>
      </w:ins>
      <w:r w:rsidR="00330A73">
        <w:rPr>
          <w:rFonts w:asciiTheme="minorHAnsi" w:hAnsiTheme="minorHAnsi"/>
          <w:color w:val="auto"/>
        </w:rPr>
        <w:t>d</w:t>
      </w:r>
      <w:r w:rsidR="00330A73" w:rsidRPr="00A4103C">
        <w:rPr>
          <w:rFonts w:asciiTheme="minorHAnsi" w:hAnsiTheme="minorHAnsi"/>
          <w:color w:val="auto"/>
        </w:rPr>
        <w:t xml:space="preserve">evelopmental arrest and metabolic suppression can produce profound behavioral and physiological changes. </w:t>
      </w:r>
      <w:r w:rsidRPr="00A4103C">
        <w:rPr>
          <w:rFonts w:asciiTheme="minorHAnsi" w:hAnsiTheme="minorHAnsi"/>
          <w:color w:val="auto"/>
        </w:rPr>
        <w:t xml:space="preserve">If an insect enters diapause too late they could expose themselves to stressful environmental conditions and if diapause ends too soon the environment may not be suitable for that insect’s growth and development, or mates may not be available for reproduction. </w:t>
      </w:r>
      <w:r w:rsidR="00E71876" w:rsidRPr="00A4103C">
        <w:rPr>
          <w:rFonts w:asciiTheme="minorHAnsi" w:hAnsiTheme="minorHAnsi"/>
          <w:color w:val="auto"/>
        </w:rPr>
        <w:t xml:space="preserve">The </w:t>
      </w:r>
      <w:r w:rsidRPr="00A4103C">
        <w:rPr>
          <w:rFonts w:asciiTheme="minorHAnsi" w:hAnsiTheme="minorHAnsi"/>
          <w:color w:val="auto"/>
        </w:rPr>
        <w:t xml:space="preserve">mechanisms controlling </w:t>
      </w:r>
      <w:ins w:id="79" w:author="Dan Hahn" w:date="2017-11-09T12:05:00Z">
        <w:r w:rsidR="00C24308">
          <w:rPr>
            <w:rFonts w:asciiTheme="minorHAnsi" w:hAnsiTheme="minorHAnsi"/>
            <w:color w:val="auto"/>
          </w:rPr>
          <w:t xml:space="preserve">diapause timing as an </w:t>
        </w:r>
      </w:ins>
      <w:r w:rsidR="00040442">
        <w:rPr>
          <w:rFonts w:asciiTheme="minorHAnsi" w:hAnsiTheme="minorHAnsi"/>
          <w:color w:val="auto"/>
        </w:rPr>
        <w:t>important life history decision</w:t>
      </w:r>
      <w:r w:rsidRPr="00A4103C">
        <w:rPr>
          <w:rFonts w:asciiTheme="minorHAnsi" w:hAnsiTheme="minorHAnsi"/>
          <w:color w:val="auto"/>
        </w:rPr>
        <w:t xml:space="preserve"> are </w:t>
      </w:r>
      <w:r w:rsidR="00E71876" w:rsidRPr="00A4103C">
        <w:rPr>
          <w:rFonts w:asciiTheme="minorHAnsi" w:hAnsiTheme="minorHAnsi"/>
          <w:color w:val="auto"/>
        </w:rPr>
        <w:t xml:space="preserve">endogenously </w:t>
      </w:r>
      <w:r w:rsidRPr="00A4103C">
        <w:rPr>
          <w:rFonts w:asciiTheme="minorHAnsi" w:hAnsiTheme="minorHAnsi"/>
          <w:color w:val="auto"/>
        </w:rPr>
        <w:t xml:space="preserve">regulated </w:t>
      </w:r>
      <w:r w:rsidR="00E71876" w:rsidRPr="00A4103C">
        <w:rPr>
          <w:rFonts w:asciiTheme="minorHAnsi" w:hAnsiTheme="minorHAnsi"/>
          <w:color w:val="auto"/>
        </w:rPr>
        <w:t xml:space="preserve">and </w:t>
      </w:r>
      <w:r w:rsidR="008964F9" w:rsidRPr="00A4103C">
        <w:rPr>
          <w:rFonts w:asciiTheme="minorHAnsi" w:hAnsiTheme="minorHAnsi"/>
          <w:color w:val="auto"/>
        </w:rPr>
        <w:t xml:space="preserve">typically </w:t>
      </w:r>
      <w:r w:rsidR="00E71876" w:rsidRPr="00A4103C">
        <w:rPr>
          <w:rFonts w:asciiTheme="minorHAnsi" w:hAnsiTheme="minorHAnsi"/>
          <w:color w:val="auto"/>
        </w:rPr>
        <w:t>genetically heritable</w:t>
      </w:r>
      <w:r w:rsidRPr="00A4103C">
        <w:rPr>
          <w:rFonts w:asciiTheme="minorHAnsi" w:hAnsiTheme="minorHAnsi"/>
          <w:color w:val="auto"/>
        </w:rPr>
        <w:t>.</w:t>
      </w:r>
    </w:p>
    <w:p w14:paraId="3F4D4716" w14:textId="0CCE7C56" w:rsidR="00415F4F" w:rsidRPr="00A4103C" w:rsidRDefault="00621765" w:rsidP="00043E9B">
      <w:pPr>
        <w:spacing w:line="480" w:lineRule="auto"/>
        <w:ind w:firstLine="720"/>
        <w:rPr>
          <w:rFonts w:asciiTheme="minorHAnsi" w:hAnsiTheme="minorHAnsi"/>
          <w:color w:val="auto"/>
        </w:rPr>
      </w:pPr>
      <w:r w:rsidRPr="00A4103C">
        <w:rPr>
          <w:rFonts w:asciiTheme="minorHAnsi" w:hAnsiTheme="minorHAnsi"/>
          <w:color w:val="auto"/>
        </w:rPr>
        <w:t>In temperate regions, warm temperatures persist in the spring and summer. During t</w:t>
      </w:r>
      <w:r w:rsidR="00EA1DC3" w:rsidRPr="00A4103C">
        <w:rPr>
          <w:rFonts w:asciiTheme="minorHAnsi" w:hAnsiTheme="minorHAnsi"/>
          <w:color w:val="auto"/>
        </w:rPr>
        <w:t xml:space="preserve">he </w:t>
      </w:r>
      <w:r w:rsidR="00B824E4">
        <w:rPr>
          <w:rFonts w:asciiTheme="minorHAnsi" w:hAnsiTheme="minorHAnsi"/>
          <w:color w:val="auto"/>
        </w:rPr>
        <w:t>warm seasons</w:t>
      </w:r>
      <w:r w:rsidR="009332C3">
        <w:rPr>
          <w:rFonts w:asciiTheme="minorHAnsi" w:hAnsiTheme="minorHAnsi"/>
          <w:color w:val="auto"/>
        </w:rPr>
        <w:t>,</w:t>
      </w:r>
      <w:r w:rsidR="00A06AE3">
        <w:rPr>
          <w:rFonts w:asciiTheme="minorHAnsi" w:hAnsiTheme="minorHAnsi"/>
          <w:color w:val="auto"/>
        </w:rPr>
        <w:t xml:space="preserve"> insects utilize available</w:t>
      </w:r>
      <w:r w:rsidRPr="00A4103C">
        <w:rPr>
          <w:rFonts w:asciiTheme="minorHAnsi" w:hAnsiTheme="minorHAnsi"/>
          <w:color w:val="auto"/>
        </w:rPr>
        <w:t xml:space="preserve"> </w:t>
      </w:r>
      <w:r w:rsidR="00B824E4">
        <w:rPr>
          <w:rFonts w:asciiTheme="minorHAnsi" w:hAnsiTheme="minorHAnsi"/>
          <w:color w:val="auto"/>
        </w:rPr>
        <w:t xml:space="preserve">food </w:t>
      </w:r>
      <w:r w:rsidRPr="00A4103C">
        <w:rPr>
          <w:rFonts w:asciiTheme="minorHAnsi" w:hAnsiTheme="minorHAnsi"/>
          <w:color w:val="auto"/>
        </w:rPr>
        <w:t>and water</w:t>
      </w:r>
      <w:r w:rsidR="00A06AE3">
        <w:rPr>
          <w:rFonts w:asciiTheme="minorHAnsi" w:hAnsiTheme="minorHAnsi"/>
          <w:color w:val="auto"/>
        </w:rPr>
        <w:t xml:space="preserve"> to grow, develop, and reproduce. </w:t>
      </w:r>
      <w:r w:rsidR="00EF71F3" w:rsidRPr="00A4103C">
        <w:rPr>
          <w:rFonts w:asciiTheme="minorHAnsi" w:hAnsiTheme="minorHAnsi"/>
          <w:color w:val="auto"/>
        </w:rPr>
        <w:t xml:space="preserve">As </w:t>
      </w:r>
      <w:r w:rsidRPr="00A4103C">
        <w:rPr>
          <w:rFonts w:asciiTheme="minorHAnsi" w:hAnsiTheme="minorHAnsi"/>
          <w:color w:val="auto"/>
        </w:rPr>
        <w:t>temperatures decline in the fall and winter, resource availability declines. For insects in t</w:t>
      </w:r>
      <w:r w:rsidR="00EA1DC3" w:rsidRPr="00A4103C">
        <w:rPr>
          <w:rFonts w:asciiTheme="minorHAnsi" w:hAnsiTheme="minorHAnsi"/>
          <w:color w:val="auto"/>
        </w:rPr>
        <w:t>emperate</w:t>
      </w:r>
      <w:r w:rsidRPr="00A4103C">
        <w:rPr>
          <w:rFonts w:asciiTheme="minorHAnsi" w:hAnsiTheme="minorHAnsi"/>
          <w:color w:val="auto"/>
        </w:rPr>
        <w:t xml:space="preserve"> regions, low temperatures can </w:t>
      </w:r>
      <w:r w:rsidR="007F556E" w:rsidRPr="00A4103C">
        <w:rPr>
          <w:rFonts w:asciiTheme="minorHAnsi" w:hAnsiTheme="minorHAnsi"/>
          <w:color w:val="auto"/>
        </w:rPr>
        <w:t>greatly reduce metabolic activity</w:t>
      </w:r>
      <w:r w:rsidR="002647A1" w:rsidRPr="00A4103C">
        <w:rPr>
          <w:rFonts w:asciiTheme="minorHAnsi" w:hAnsiTheme="minorHAnsi"/>
          <w:color w:val="auto"/>
        </w:rPr>
        <w:t xml:space="preserve"> making continued activity challenging or even </w:t>
      </w:r>
      <w:r w:rsidR="00360F2B">
        <w:rPr>
          <w:rFonts w:asciiTheme="minorHAnsi" w:hAnsiTheme="minorHAnsi"/>
          <w:color w:val="auto"/>
        </w:rPr>
        <w:t>impossible</w:t>
      </w:r>
      <w:r w:rsidR="007F556E" w:rsidRPr="00A4103C">
        <w:rPr>
          <w:rFonts w:asciiTheme="minorHAnsi" w:hAnsiTheme="minorHAnsi"/>
          <w:color w:val="auto"/>
        </w:rPr>
        <w:t>. Consequently, low metabolic activity reduces growth and can eventually cause mortality</w:t>
      </w:r>
      <w:r w:rsidR="0007513E" w:rsidRPr="00A4103C">
        <w:rPr>
          <w:rFonts w:asciiTheme="minorHAnsi" w:hAnsiTheme="minorHAnsi"/>
          <w:color w:val="auto"/>
        </w:rPr>
        <w:t>.</w:t>
      </w:r>
      <w:r w:rsidR="00C7190B" w:rsidRPr="00A4103C">
        <w:rPr>
          <w:rFonts w:asciiTheme="minorHAnsi" w:hAnsiTheme="minorHAnsi"/>
          <w:color w:val="auto"/>
        </w:rPr>
        <w:t xml:space="preserve"> </w:t>
      </w:r>
      <w:r w:rsidR="00E71876" w:rsidRPr="00A4103C">
        <w:rPr>
          <w:rFonts w:asciiTheme="minorHAnsi" w:hAnsiTheme="minorHAnsi"/>
          <w:color w:val="auto"/>
        </w:rPr>
        <w:t xml:space="preserve">Insects in temperate regions generally predict the </w:t>
      </w:r>
      <w:commentRangeStart w:id="80"/>
      <w:commentRangeStart w:id="81"/>
      <w:r w:rsidR="00E71876" w:rsidRPr="00A4103C">
        <w:rPr>
          <w:rFonts w:asciiTheme="minorHAnsi" w:hAnsiTheme="minorHAnsi"/>
          <w:color w:val="auto"/>
        </w:rPr>
        <w:t>seasonal change</w:t>
      </w:r>
      <w:commentRangeEnd w:id="80"/>
      <w:r w:rsidR="006E2BF5">
        <w:rPr>
          <w:rStyle w:val="CommentReference"/>
        </w:rPr>
        <w:commentReference w:id="80"/>
      </w:r>
      <w:commentRangeEnd w:id="81"/>
      <w:r w:rsidR="00A0638B">
        <w:rPr>
          <w:rStyle w:val="CommentReference"/>
        </w:rPr>
        <w:commentReference w:id="81"/>
      </w:r>
      <w:ins w:id="82" w:author="Brown,James T" w:date="2017-11-12T10:15:00Z">
        <w:r w:rsidR="001119E0">
          <w:rPr>
            <w:rFonts w:asciiTheme="minorHAnsi" w:hAnsiTheme="minorHAnsi"/>
            <w:color w:val="auto"/>
          </w:rPr>
          <w:t xml:space="preserve"> </w:t>
        </w:r>
      </w:ins>
      <w:r w:rsidR="00E71876" w:rsidRPr="00A4103C">
        <w:rPr>
          <w:rFonts w:asciiTheme="minorHAnsi" w:hAnsiTheme="minorHAnsi"/>
          <w:color w:val="auto"/>
        </w:rPr>
        <w:t>using photoperiod alone or in concert with other environmental cues</w:t>
      </w:r>
      <w:r w:rsidR="008964F9" w:rsidRPr="00A4103C">
        <w:rPr>
          <w:rFonts w:asciiTheme="minorHAnsi" w:hAnsiTheme="minorHAnsi"/>
          <w:color w:val="auto"/>
        </w:rPr>
        <w:t>, like temperature or host-plant quality,</w:t>
      </w:r>
      <w:r w:rsidR="00E71876" w:rsidRPr="00A4103C">
        <w:rPr>
          <w:rFonts w:asciiTheme="minorHAnsi" w:hAnsiTheme="minorHAnsi"/>
          <w:color w:val="auto"/>
        </w:rPr>
        <w:t xml:space="preserve"> to induce diapause and </w:t>
      </w:r>
      <w:r w:rsidRPr="00A4103C">
        <w:rPr>
          <w:rFonts w:asciiTheme="minorHAnsi" w:hAnsiTheme="minorHAnsi"/>
          <w:color w:val="auto"/>
        </w:rPr>
        <w:t xml:space="preserve">avoid the </w:t>
      </w:r>
      <w:r w:rsidR="007F556E" w:rsidRPr="00A4103C">
        <w:rPr>
          <w:rFonts w:asciiTheme="minorHAnsi" w:hAnsiTheme="minorHAnsi"/>
          <w:color w:val="auto"/>
        </w:rPr>
        <w:t xml:space="preserve">stress of prolonged seasonal stress </w:t>
      </w:r>
      <w:r w:rsidRPr="00A4103C">
        <w:rPr>
          <w:rFonts w:asciiTheme="minorHAnsi" w:hAnsiTheme="minorHAnsi"/>
          <w:color w:val="auto"/>
        </w:rPr>
        <w:t xml:space="preserve">in their environments. </w:t>
      </w:r>
    </w:p>
    <w:p w14:paraId="1B7F9532" w14:textId="0C4B1896" w:rsidR="00415F4F" w:rsidRPr="00A4103C" w:rsidRDefault="00621765" w:rsidP="000F2204">
      <w:pPr>
        <w:spacing w:line="480" w:lineRule="auto"/>
        <w:ind w:firstLine="720"/>
        <w:rPr>
          <w:rFonts w:asciiTheme="minorHAnsi" w:hAnsiTheme="minorHAnsi"/>
          <w:color w:val="auto"/>
        </w:rPr>
      </w:pPr>
      <w:r w:rsidRPr="00A4103C">
        <w:rPr>
          <w:rFonts w:asciiTheme="minorHAnsi" w:hAnsiTheme="minorHAnsi"/>
          <w:color w:val="auto"/>
        </w:rPr>
        <w:t xml:space="preserve">As </w:t>
      </w:r>
      <w:r w:rsidR="00957E5A" w:rsidRPr="00A4103C">
        <w:rPr>
          <w:rFonts w:asciiTheme="minorHAnsi" w:hAnsiTheme="minorHAnsi"/>
          <w:color w:val="auto"/>
        </w:rPr>
        <w:t>climate changes and average seasonal temperatures increase</w:t>
      </w:r>
      <w:r w:rsidR="00EF71F3" w:rsidRPr="00A4103C">
        <w:rPr>
          <w:rFonts w:asciiTheme="minorHAnsi" w:hAnsiTheme="minorHAnsi"/>
          <w:color w:val="auto"/>
        </w:rPr>
        <w:t>,</w:t>
      </w:r>
      <w:r w:rsidR="00E71876" w:rsidRPr="00A4103C">
        <w:rPr>
          <w:rFonts w:asciiTheme="minorHAnsi" w:hAnsiTheme="minorHAnsi"/>
          <w:color w:val="auto"/>
        </w:rPr>
        <w:t xml:space="preserve"> the duration of the warm growing season </w:t>
      </w:r>
      <w:ins w:id="83" w:author="Dan Hahn" w:date="2017-11-09T12:13:00Z">
        <w:r w:rsidR="006E2BF5">
          <w:rPr>
            <w:rFonts w:asciiTheme="minorHAnsi" w:hAnsiTheme="minorHAnsi"/>
            <w:color w:val="auto"/>
          </w:rPr>
          <w:t>is expected to</w:t>
        </w:r>
        <w:r w:rsidR="006E2BF5" w:rsidRPr="00A4103C">
          <w:rPr>
            <w:rFonts w:asciiTheme="minorHAnsi" w:hAnsiTheme="minorHAnsi"/>
            <w:color w:val="auto"/>
          </w:rPr>
          <w:t xml:space="preserve"> </w:t>
        </w:r>
      </w:ins>
      <w:r w:rsidR="00E71876" w:rsidRPr="00A4103C">
        <w:rPr>
          <w:rFonts w:asciiTheme="minorHAnsi" w:hAnsiTheme="minorHAnsi"/>
          <w:color w:val="auto"/>
        </w:rPr>
        <w:t>increase. With growing seasons beginning earlier and ending later</w:t>
      </w:r>
      <w:r w:rsidR="000B10EB">
        <w:rPr>
          <w:rFonts w:asciiTheme="minorHAnsi" w:hAnsiTheme="minorHAnsi"/>
          <w:color w:val="auto"/>
        </w:rPr>
        <w:t>,</w:t>
      </w:r>
      <w:r w:rsidR="00EF71F3" w:rsidRPr="00A4103C">
        <w:rPr>
          <w:rFonts w:asciiTheme="minorHAnsi" w:hAnsiTheme="minorHAnsi"/>
          <w:color w:val="auto"/>
        </w:rPr>
        <w:t xml:space="preserve"> some </w:t>
      </w:r>
      <w:r w:rsidR="00957E5A" w:rsidRPr="00A4103C">
        <w:rPr>
          <w:rFonts w:asciiTheme="minorHAnsi" w:hAnsiTheme="minorHAnsi"/>
          <w:color w:val="auto"/>
        </w:rPr>
        <w:t xml:space="preserve">of the </w:t>
      </w:r>
      <w:r w:rsidRPr="00A4103C">
        <w:rPr>
          <w:rFonts w:asciiTheme="minorHAnsi" w:hAnsiTheme="minorHAnsi"/>
          <w:color w:val="auto"/>
        </w:rPr>
        <w:t xml:space="preserve">seasonal cues insects use to predict changes in their </w:t>
      </w:r>
      <w:r w:rsidR="000F2204" w:rsidRPr="00A4103C">
        <w:rPr>
          <w:rFonts w:asciiTheme="minorHAnsi" w:hAnsiTheme="minorHAnsi"/>
          <w:color w:val="auto"/>
        </w:rPr>
        <w:t xml:space="preserve">environment, like photoperiod, </w:t>
      </w:r>
      <w:r w:rsidR="00193C67">
        <w:rPr>
          <w:rFonts w:asciiTheme="minorHAnsi" w:hAnsiTheme="minorHAnsi"/>
          <w:color w:val="auto"/>
        </w:rPr>
        <w:t xml:space="preserve">will </w:t>
      </w:r>
      <w:r w:rsidR="00A0638B">
        <w:rPr>
          <w:rFonts w:asciiTheme="minorHAnsi" w:hAnsiTheme="minorHAnsi"/>
          <w:color w:val="auto"/>
        </w:rPr>
        <w:t>remain</w:t>
      </w:r>
      <w:commentRangeStart w:id="84"/>
      <w:commentRangeStart w:id="85"/>
      <w:r w:rsidR="000F2204" w:rsidRPr="00A4103C">
        <w:rPr>
          <w:rFonts w:asciiTheme="minorHAnsi" w:hAnsiTheme="minorHAnsi"/>
          <w:color w:val="auto"/>
        </w:rPr>
        <w:t xml:space="preserve"> </w:t>
      </w:r>
      <w:commentRangeEnd w:id="84"/>
      <w:r w:rsidR="006E2BF5">
        <w:rPr>
          <w:rStyle w:val="CommentReference"/>
        </w:rPr>
        <w:commentReference w:id="84"/>
      </w:r>
      <w:commentRangeEnd w:id="85"/>
      <w:r w:rsidR="00A0638B">
        <w:rPr>
          <w:rStyle w:val="CommentReference"/>
        </w:rPr>
        <w:commentReference w:id="85"/>
      </w:r>
      <w:r w:rsidR="000F2204" w:rsidRPr="00A4103C">
        <w:rPr>
          <w:rFonts w:asciiTheme="minorHAnsi" w:hAnsiTheme="minorHAnsi"/>
          <w:color w:val="auto"/>
        </w:rPr>
        <w:t xml:space="preserve">consistent. </w:t>
      </w:r>
      <w:r w:rsidR="00193C67">
        <w:rPr>
          <w:rFonts w:asciiTheme="minorHAnsi" w:hAnsiTheme="minorHAnsi"/>
          <w:color w:val="auto"/>
        </w:rPr>
        <w:t>In time, the predictions of environmental cues will become decoupled from seasonal changes as growing seasons become lo</w:t>
      </w:r>
      <w:r w:rsidR="000F2204" w:rsidRPr="00A4103C">
        <w:rPr>
          <w:rFonts w:asciiTheme="minorHAnsi" w:hAnsiTheme="minorHAnsi"/>
          <w:color w:val="auto"/>
        </w:rPr>
        <w:t>nger</w:t>
      </w:r>
      <w:r w:rsidR="0063694F">
        <w:rPr>
          <w:rFonts w:asciiTheme="minorHAnsi" w:hAnsiTheme="minorHAnsi"/>
          <w:color w:val="auto"/>
        </w:rPr>
        <w:t xml:space="preserve"> and winter shrinks</w:t>
      </w:r>
      <w:r w:rsidR="000F2204" w:rsidRPr="00A4103C">
        <w:rPr>
          <w:rFonts w:asciiTheme="minorHAnsi" w:hAnsiTheme="minorHAnsi"/>
          <w:color w:val="auto"/>
        </w:rPr>
        <w:t>.</w:t>
      </w:r>
      <w:r w:rsidR="00193C67">
        <w:rPr>
          <w:rFonts w:asciiTheme="minorHAnsi" w:hAnsiTheme="minorHAnsi"/>
          <w:color w:val="auto"/>
        </w:rPr>
        <w:t xml:space="preserve"> </w:t>
      </w:r>
      <w:r w:rsidR="00E71876" w:rsidRPr="00A4103C">
        <w:rPr>
          <w:rFonts w:asciiTheme="minorHAnsi" w:hAnsiTheme="minorHAnsi"/>
          <w:color w:val="auto"/>
        </w:rPr>
        <w:lastRenderedPageBreak/>
        <w:t>E</w:t>
      </w:r>
      <w:r w:rsidR="00930E8D" w:rsidRPr="00A4103C">
        <w:rPr>
          <w:rFonts w:asciiTheme="minorHAnsi" w:hAnsiTheme="minorHAnsi"/>
          <w:color w:val="auto"/>
        </w:rPr>
        <w:t xml:space="preserve">nvironmental cues that previously signaled the end of the growing season </w:t>
      </w:r>
      <w:r w:rsidR="000B10EB">
        <w:rPr>
          <w:rFonts w:asciiTheme="minorHAnsi" w:hAnsiTheme="minorHAnsi"/>
          <w:color w:val="auto"/>
        </w:rPr>
        <w:t>will</w:t>
      </w:r>
      <w:r w:rsidR="000B10EB" w:rsidRPr="00A4103C">
        <w:rPr>
          <w:rFonts w:asciiTheme="minorHAnsi" w:hAnsiTheme="minorHAnsi"/>
          <w:color w:val="auto"/>
        </w:rPr>
        <w:t xml:space="preserve"> </w:t>
      </w:r>
      <w:r w:rsidR="000F2204" w:rsidRPr="00A4103C">
        <w:rPr>
          <w:rFonts w:asciiTheme="minorHAnsi" w:hAnsiTheme="minorHAnsi"/>
          <w:color w:val="auto"/>
        </w:rPr>
        <w:t>underestimate the end of the growing season</w:t>
      </w:r>
      <w:commentRangeStart w:id="86"/>
      <w:r w:rsidR="000F2204" w:rsidRPr="00A4103C">
        <w:rPr>
          <w:rFonts w:asciiTheme="minorHAnsi" w:hAnsiTheme="minorHAnsi"/>
          <w:color w:val="auto"/>
        </w:rPr>
        <w:t xml:space="preserve">. </w:t>
      </w:r>
      <w:r w:rsidR="000F2204" w:rsidRPr="009F3D9F">
        <w:rPr>
          <w:rFonts w:asciiTheme="minorHAnsi" w:hAnsiTheme="minorHAnsi"/>
          <w:color w:val="auto"/>
          <w:highlight w:val="yellow"/>
        </w:rPr>
        <w:t xml:space="preserve">Those insects that adjust to these underestimated predictions </w:t>
      </w:r>
      <w:r w:rsidR="00DC60C3" w:rsidRPr="009F3D9F">
        <w:rPr>
          <w:rFonts w:asciiTheme="minorHAnsi" w:hAnsiTheme="minorHAnsi"/>
          <w:color w:val="auto"/>
          <w:highlight w:val="yellow"/>
        </w:rPr>
        <w:t>to resynchronize their lifecycles with the growing season</w:t>
      </w:r>
      <w:r w:rsidR="00DC60C3" w:rsidRPr="00A4103C">
        <w:rPr>
          <w:rFonts w:asciiTheme="minorHAnsi" w:hAnsiTheme="minorHAnsi"/>
          <w:color w:val="auto"/>
        </w:rPr>
        <w:t xml:space="preserve">, </w:t>
      </w:r>
      <w:r w:rsidR="000F2204" w:rsidRPr="00A4103C">
        <w:rPr>
          <w:rFonts w:asciiTheme="minorHAnsi" w:hAnsiTheme="minorHAnsi"/>
          <w:color w:val="auto"/>
        </w:rPr>
        <w:t>either by evolutionary adaptations or phenotypic plast</w:t>
      </w:r>
      <w:r w:rsidR="0079789B" w:rsidRPr="00A4103C">
        <w:rPr>
          <w:rFonts w:asciiTheme="minorHAnsi" w:hAnsiTheme="minorHAnsi"/>
          <w:color w:val="auto"/>
        </w:rPr>
        <w:t>icity in their response to these shifting environmental cues</w:t>
      </w:r>
      <w:r w:rsidR="0074639D">
        <w:rPr>
          <w:rFonts w:asciiTheme="minorHAnsi" w:hAnsiTheme="minorHAnsi"/>
          <w:color w:val="auto"/>
        </w:rPr>
        <w:t>,</w:t>
      </w:r>
      <w:r w:rsidR="000F2204" w:rsidRPr="00A4103C">
        <w:rPr>
          <w:rFonts w:asciiTheme="minorHAnsi" w:hAnsiTheme="minorHAnsi"/>
          <w:color w:val="auto"/>
        </w:rPr>
        <w:t xml:space="preserve"> could win as climate changes.</w:t>
      </w:r>
      <w:commentRangeEnd w:id="86"/>
      <w:r w:rsidR="00521FB8">
        <w:rPr>
          <w:rStyle w:val="CommentReference"/>
        </w:rPr>
        <w:commentReference w:id="86"/>
      </w:r>
    </w:p>
    <w:p w14:paraId="24BDE834" w14:textId="1ED885A8" w:rsidR="004E5AA2" w:rsidRPr="00A4103C" w:rsidRDefault="0063694F" w:rsidP="00415F4F">
      <w:pPr>
        <w:spacing w:line="480" w:lineRule="auto"/>
        <w:ind w:firstLine="720"/>
        <w:rPr>
          <w:rFonts w:asciiTheme="minorHAnsi" w:hAnsiTheme="minorHAnsi"/>
          <w:color w:val="auto"/>
        </w:rPr>
      </w:pPr>
      <w:r>
        <w:rPr>
          <w:rFonts w:asciiTheme="minorHAnsi" w:hAnsiTheme="minorHAnsi"/>
          <w:color w:val="auto"/>
        </w:rPr>
        <w:t xml:space="preserve">The pitcher plant mosquito </w:t>
      </w:r>
      <w:r w:rsidR="004E5AA2" w:rsidRPr="00A4103C">
        <w:rPr>
          <w:rFonts w:asciiTheme="minorHAnsi" w:hAnsiTheme="minorHAnsi"/>
          <w:color w:val="auto"/>
        </w:rPr>
        <w:t>provide</w:t>
      </w:r>
      <w:r>
        <w:rPr>
          <w:rFonts w:asciiTheme="minorHAnsi" w:hAnsiTheme="minorHAnsi"/>
          <w:color w:val="auto"/>
        </w:rPr>
        <w:t>s</w:t>
      </w:r>
      <w:r w:rsidR="004E5AA2" w:rsidRPr="00A4103C">
        <w:rPr>
          <w:rFonts w:asciiTheme="minorHAnsi" w:hAnsiTheme="minorHAnsi"/>
          <w:color w:val="auto"/>
        </w:rPr>
        <w:t xml:space="preserve"> one example of how insects could adjust to </w:t>
      </w:r>
      <w:r>
        <w:rPr>
          <w:rFonts w:asciiTheme="minorHAnsi" w:hAnsiTheme="minorHAnsi"/>
          <w:color w:val="auto"/>
        </w:rPr>
        <w:t>longer and warmer growing seasons</w:t>
      </w:r>
      <w:r w:rsidR="004E5AA2" w:rsidRPr="00A4103C">
        <w:rPr>
          <w:rFonts w:asciiTheme="minorHAnsi" w:hAnsiTheme="minorHAnsi"/>
          <w:color w:val="auto"/>
        </w:rPr>
        <w:t xml:space="preserve"> through evolutionary adaptation. </w:t>
      </w:r>
      <w:r w:rsidR="006E2BF5" w:rsidRPr="006E2BF5">
        <w:rPr>
          <w:rFonts w:asciiTheme="minorHAnsi" w:hAnsiTheme="minorHAnsi"/>
          <w:color w:val="auto"/>
        </w:rPr>
        <w:t xml:space="preserve"> </w:t>
      </w:r>
      <w:r w:rsidR="006E2BF5" w:rsidRPr="00A4103C">
        <w:rPr>
          <w:rFonts w:asciiTheme="minorHAnsi" w:hAnsiTheme="minorHAnsi"/>
          <w:color w:val="auto"/>
        </w:rPr>
        <w:t xml:space="preserve">Bradshaw and Holzapfel (2001) </w:t>
      </w:r>
      <w:r w:rsidR="006E2BF5">
        <w:rPr>
          <w:rFonts w:asciiTheme="minorHAnsi" w:hAnsiTheme="minorHAnsi"/>
          <w:color w:val="auto"/>
        </w:rPr>
        <w:t xml:space="preserve">showed that populations of the </w:t>
      </w:r>
      <w:r w:rsidR="006E2BF5" w:rsidRPr="00A4103C">
        <w:rPr>
          <w:rFonts w:asciiTheme="minorHAnsi" w:hAnsiTheme="minorHAnsi"/>
          <w:color w:val="auto"/>
        </w:rPr>
        <w:t xml:space="preserve">pitcher plant mosquito, </w:t>
      </w:r>
      <w:proofErr w:type="spellStart"/>
      <w:r w:rsidR="004301A8">
        <w:rPr>
          <w:rFonts w:asciiTheme="minorHAnsi" w:hAnsiTheme="minorHAnsi"/>
          <w:i/>
          <w:color w:val="auto"/>
        </w:rPr>
        <w:t>W</w:t>
      </w:r>
      <w:r w:rsidR="004301A8" w:rsidRPr="004301A8">
        <w:rPr>
          <w:rFonts w:asciiTheme="minorHAnsi" w:hAnsiTheme="minorHAnsi"/>
          <w:i/>
          <w:color w:val="auto"/>
        </w:rPr>
        <w:t>yeomyia</w:t>
      </w:r>
      <w:proofErr w:type="spellEnd"/>
      <w:del w:id="87" w:author="Dan Hahn" w:date="2017-11-21T10:22:00Z">
        <w:r w:rsidR="006E2BF5" w:rsidRPr="00A4103C" w:rsidDel="00521FB8">
          <w:rPr>
            <w:rFonts w:asciiTheme="minorHAnsi" w:hAnsiTheme="minorHAnsi"/>
            <w:i/>
            <w:color w:val="auto"/>
          </w:rPr>
          <w:delText>.</w:delText>
        </w:r>
      </w:del>
      <w:r w:rsidR="006E2BF5" w:rsidRPr="00A4103C">
        <w:rPr>
          <w:rFonts w:asciiTheme="minorHAnsi" w:hAnsiTheme="minorHAnsi"/>
          <w:i/>
          <w:color w:val="auto"/>
        </w:rPr>
        <w:t xml:space="preserve"> smithii</w:t>
      </w:r>
      <w:r w:rsidR="006E2BF5">
        <w:rPr>
          <w:rFonts w:asciiTheme="minorHAnsi" w:hAnsiTheme="minorHAnsi"/>
          <w:color w:val="auto"/>
        </w:rPr>
        <w:t xml:space="preserve">, have shifted their critical photoperiods </w:t>
      </w:r>
      <w:r w:rsidR="007C7A74">
        <w:rPr>
          <w:rFonts w:asciiTheme="minorHAnsi" w:hAnsiTheme="minorHAnsi"/>
          <w:color w:val="auto"/>
        </w:rPr>
        <w:t>for diapause induction to extend their growing season, consistent with predictions for climate change</w:t>
      </w:r>
      <w:r w:rsidR="006E2BF5">
        <w:rPr>
          <w:rFonts w:asciiTheme="minorHAnsi" w:hAnsiTheme="minorHAnsi"/>
          <w:color w:val="auto"/>
        </w:rPr>
        <w:t>.</w:t>
      </w:r>
      <w:r w:rsidR="006E2BF5" w:rsidRPr="00A4103C">
        <w:rPr>
          <w:rFonts w:asciiTheme="minorHAnsi" w:hAnsiTheme="minorHAnsi"/>
          <w:i/>
          <w:color w:val="auto"/>
        </w:rPr>
        <w:t xml:space="preserve"> </w:t>
      </w:r>
      <w:r w:rsidR="004E5AA2" w:rsidRPr="00A4103C">
        <w:rPr>
          <w:rFonts w:asciiTheme="minorHAnsi" w:hAnsiTheme="minorHAnsi"/>
          <w:color w:val="auto"/>
        </w:rPr>
        <w:t xml:space="preserve">Critical photoperiod is the number of light hours required to induce diapause in 50% of a population. In </w:t>
      </w:r>
      <w:r w:rsidR="004E5AA2" w:rsidRPr="00A4103C">
        <w:rPr>
          <w:rFonts w:asciiTheme="minorHAnsi" w:hAnsiTheme="minorHAnsi"/>
          <w:i/>
          <w:color w:val="auto"/>
        </w:rPr>
        <w:t>W. smithii</w:t>
      </w:r>
      <w:r w:rsidR="004E5AA2" w:rsidRPr="00A4103C">
        <w:rPr>
          <w:rFonts w:asciiTheme="minorHAnsi" w:hAnsiTheme="minorHAnsi"/>
          <w:color w:val="auto"/>
        </w:rPr>
        <w:t xml:space="preserve"> </w:t>
      </w:r>
      <w:r w:rsidR="0074639D">
        <w:rPr>
          <w:rFonts w:asciiTheme="minorHAnsi" w:hAnsiTheme="minorHAnsi"/>
          <w:color w:val="auto"/>
        </w:rPr>
        <w:t xml:space="preserve">the </w:t>
      </w:r>
      <w:r w:rsidR="004E5AA2" w:rsidRPr="00A4103C">
        <w:rPr>
          <w:rFonts w:asciiTheme="minorHAnsi" w:hAnsiTheme="minorHAnsi"/>
          <w:color w:val="auto"/>
        </w:rPr>
        <w:t>critical photoperiod for diapause induction is highly heritable. As larvae, p</w:t>
      </w:r>
      <w:r w:rsidR="00590F72" w:rsidRPr="00A4103C">
        <w:rPr>
          <w:rFonts w:asciiTheme="minorHAnsi" w:hAnsiTheme="minorHAnsi"/>
          <w:color w:val="auto"/>
        </w:rPr>
        <w:t xml:space="preserve">itcher plant mosquitos </w:t>
      </w:r>
      <w:r w:rsidR="004E5AA2" w:rsidRPr="00A4103C">
        <w:rPr>
          <w:rFonts w:asciiTheme="minorHAnsi" w:hAnsiTheme="minorHAnsi"/>
          <w:color w:val="auto"/>
        </w:rPr>
        <w:t xml:space="preserve">grow and develop in the </w:t>
      </w:r>
      <w:r w:rsidR="00590F72" w:rsidRPr="00A4103C">
        <w:rPr>
          <w:rFonts w:asciiTheme="minorHAnsi" w:hAnsiTheme="minorHAnsi"/>
          <w:color w:val="auto"/>
        </w:rPr>
        <w:t>in the water-filled leaves of pitcher plants</w:t>
      </w:r>
      <w:r w:rsidR="00242E29" w:rsidRPr="00A4103C">
        <w:rPr>
          <w:rFonts w:asciiTheme="minorHAnsi" w:hAnsiTheme="minorHAnsi"/>
          <w:color w:val="auto"/>
        </w:rPr>
        <w:t xml:space="preserve">. These mosquitos inhabit temperate regions as far south as the Gulf of Mexico and as far north as northern Canada. Across this wide latitudinal range, </w:t>
      </w:r>
      <w:r w:rsidR="0074639D">
        <w:rPr>
          <w:rFonts w:asciiTheme="minorHAnsi" w:hAnsiTheme="minorHAnsi"/>
          <w:color w:val="auto"/>
        </w:rPr>
        <w:t>pitcher plant mosquitoes</w:t>
      </w:r>
      <w:r w:rsidR="00242E29" w:rsidRPr="00A4103C">
        <w:rPr>
          <w:rFonts w:asciiTheme="minorHAnsi" w:hAnsiTheme="minorHAnsi"/>
          <w:color w:val="auto"/>
        </w:rPr>
        <w:t xml:space="preserve"> experience their longest growing seasons at the southern end of their range and increasingly shorter growing seasons at more northern latitudes.</w:t>
      </w:r>
      <w:r w:rsidR="00B1509B" w:rsidRPr="00A4103C">
        <w:rPr>
          <w:rFonts w:asciiTheme="minorHAnsi" w:hAnsiTheme="minorHAnsi"/>
          <w:color w:val="auto"/>
        </w:rPr>
        <w:t xml:space="preserve"> </w:t>
      </w:r>
      <w:r w:rsidR="00242E29" w:rsidRPr="00A4103C">
        <w:rPr>
          <w:rFonts w:asciiTheme="minorHAnsi" w:hAnsiTheme="minorHAnsi"/>
          <w:color w:val="auto"/>
        </w:rPr>
        <w:t xml:space="preserve">At the end of the warm growing season, </w:t>
      </w:r>
      <w:r w:rsidR="006C1C15" w:rsidRPr="00A4103C">
        <w:rPr>
          <w:rFonts w:asciiTheme="minorHAnsi" w:hAnsiTheme="minorHAnsi"/>
          <w:color w:val="auto"/>
        </w:rPr>
        <w:t>photoperiod gets shorter</w:t>
      </w:r>
      <w:r w:rsidR="0050077C" w:rsidRPr="00A4103C">
        <w:rPr>
          <w:rFonts w:asciiTheme="minorHAnsi" w:hAnsiTheme="minorHAnsi"/>
          <w:color w:val="auto"/>
        </w:rPr>
        <w:t xml:space="preserve">. </w:t>
      </w:r>
      <w:r w:rsidR="00590F72" w:rsidRPr="00A4103C">
        <w:rPr>
          <w:rFonts w:asciiTheme="minorHAnsi" w:hAnsiTheme="minorHAnsi"/>
          <w:color w:val="auto"/>
        </w:rPr>
        <w:t xml:space="preserve">Once photoperiod drops below a genetically determined number of light hours, larvae perceive that cue </w:t>
      </w:r>
      <w:r w:rsidR="00957E5A" w:rsidRPr="00A4103C">
        <w:rPr>
          <w:rStyle w:val="CommentReference"/>
          <w:color w:val="auto"/>
          <w:sz w:val="24"/>
          <w:szCs w:val="24"/>
        </w:rPr>
        <w:t>enter the</w:t>
      </w:r>
      <w:r w:rsidR="00590F72" w:rsidRPr="00A4103C">
        <w:rPr>
          <w:rStyle w:val="CommentReference"/>
          <w:color w:val="auto"/>
          <w:sz w:val="24"/>
          <w:szCs w:val="24"/>
        </w:rPr>
        <w:t xml:space="preserve"> larval </w:t>
      </w:r>
      <w:r w:rsidR="00930E8D" w:rsidRPr="00A4103C">
        <w:rPr>
          <w:rStyle w:val="CommentReference"/>
          <w:color w:val="auto"/>
          <w:sz w:val="24"/>
          <w:szCs w:val="24"/>
        </w:rPr>
        <w:t>diapause developmental trajectory</w:t>
      </w:r>
      <w:r w:rsidR="00930E8D" w:rsidRPr="00A4103C">
        <w:rPr>
          <w:rFonts w:asciiTheme="minorHAnsi" w:hAnsiTheme="minorHAnsi"/>
          <w:color w:val="auto"/>
        </w:rPr>
        <w:t xml:space="preserve">. </w:t>
      </w:r>
    </w:p>
    <w:p w14:paraId="3E4ACEE3" w14:textId="5288B49E" w:rsidR="004E5AA2" w:rsidRPr="00A4103C" w:rsidRDefault="00100EF8" w:rsidP="00415F4F">
      <w:pPr>
        <w:spacing w:line="480" w:lineRule="auto"/>
        <w:ind w:firstLine="720"/>
        <w:rPr>
          <w:rFonts w:asciiTheme="minorHAnsi" w:hAnsiTheme="minorHAnsi"/>
          <w:color w:val="auto"/>
        </w:rPr>
      </w:pPr>
      <w:r w:rsidRPr="00A4103C">
        <w:rPr>
          <w:rFonts w:asciiTheme="minorHAnsi" w:hAnsiTheme="minorHAnsi"/>
          <w:color w:val="auto"/>
        </w:rPr>
        <w:t>Bradshaw and Holzapfel (2001) sampled s</w:t>
      </w:r>
      <w:r w:rsidR="00242E29" w:rsidRPr="00A4103C">
        <w:rPr>
          <w:rFonts w:asciiTheme="minorHAnsi" w:hAnsiTheme="minorHAnsi"/>
          <w:color w:val="auto"/>
        </w:rPr>
        <w:t xml:space="preserve">everal populations of </w:t>
      </w:r>
      <w:r w:rsidR="00242E29" w:rsidRPr="00A4103C">
        <w:rPr>
          <w:rFonts w:asciiTheme="minorHAnsi" w:hAnsiTheme="minorHAnsi"/>
          <w:i/>
          <w:color w:val="auto"/>
        </w:rPr>
        <w:t>W. smithii</w:t>
      </w:r>
      <w:r w:rsidR="00242E29" w:rsidRPr="00A4103C">
        <w:rPr>
          <w:rFonts w:asciiTheme="minorHAnsi" w:hAnsiTheme="minorHAnsi"/>
          <w:color w:val="auto"/>
        </w:rPr>
        <w:t xml:space="preserve"> larvae </w:t>
      </w:r>
      <w:r w:rsidRPr="00A4103C">
        <w:rPr>
          <w:rFonts w:asciiTheme="minorHAnsi" w:hAnsiTheme="minorHAnsi"/>
          <w:color w:val="auto"/>
        </w:rPr>
        <w:t xml:space="preserve">from </w:t>
      </w:r>
      <w:r w:rsidR="00242E29" w:rsidRPr="00A4103C">
        <w:rPr>
          <w:rFonts w:asciiTheme="minorHAnsi" w:hAnsiTheme="minorHAnsi"/>
          <w:color w:val="auto"/>
        </w:rPr>
        <w:t xml:space="preserve">latitudes between Florida and Canada in the years 1972, 1988, 1993 and 1996 and reared </w:t>
      </w:r>
      <w:r w:rsidR="00D76C4D" w:rsidRPr="00A4103C">
        <w:rPr>
          <w:rFonts w:asciiTheme="minorHAnsi" w:hAnsiTheme="minorHAnsi"/>
          <w:color w:val="auto"/>
        </w:rPr>
        <w:t xml:space="preserve">them </w:t>
      </w:r>
      <w:r w:rsidR="00242E29" w:rsidRPr="00A4103C">
        <w:rPr>
          <w:rFonts w:asciiTheme="minorHAnsi" w:hAnsiTheme="minorHAnsi"/>
          <w:color w:val="auto"/>
        </w:rPr>
        <w:lastRenderedPageBreak/>
        <w:t>in a common</w:t>
      </w:r>
      <w:r w:rsidR="00D76C4D" w:rsidRPr="00A4103C">
        <w:rPr>
          <w:rFonts w:asciiTheme="minorHAnsi" w:hAnsiTheme="minorHAnsi"/>
          <w:color w:val="auto"/>
        </w:rPr>
        <w:t>-</w:t>
      </w:r>
      <w:r w:rsidR="00242E29" w:rsidRPr="00A4103C">
        <w:rPr>
          <w:rFonts w:asciiTheme="minorHAnsi" w:hAnsiTheme="minorHAnsi"/>
          <w:color w:val="auto"/>
        </w:rPr>
        <w:t xml:space="preserve">garden laboratory setting under strict environmental control. Populations collected in 1972 and 1996 were exposed to </w:t>
      </w:r>
      <w:r w:rsidR="00D56910">
        <w:rPr>
          <w:rFonts w:asciiTheme="minorHAnsi" w:hAnsiTheme="minorHAnsi"/>
          <w:color w:val="auto"/>
        </w:rPr>
        <w:t>a range of</w:t>
      </w:r>
      <w:r w:rsidR="00D56910" w:rsidRPr="00A4103C">
        <w:rPr>
          <w:rFonts w:asciiTheme="minorHAnsi" w:hAnsiTheme="minorHAnsi"/>
          <w:color w:val="auto"/>
        </w:rPr>
        <w:t xml:space="preserve"> </w:t>
      </w:r>
      <w:r w:rsidR="00242E29" w:rsidRPr="00A4103C">
        <w:rPr>
          <w:rFonts w:asciiTheme="minorHAnsi" w:hAnsiTheme="minorHAnsi"/>
          <w:color w:val="auto"/>
        </w:rPr>
        <w:t xml:space="preserve">different photoperiods to determine their critical photoperiod </w:t>
      </w:r>
      <w:r w:rsidR="00242E29"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242E29" w:rsidRPr="00A4103C">
        <w:rPr>
          <w:rFonts w:asciiTheme="minorHAnsi" w:hAnsiTheme="minorHAnsi"/>
          <w:color w:val="auto"/>
        </w:rPr>
        <w:fldChar w:fldCharType="separate"/>
      </w:r>
      <w:r w:rsidR="00242E29" w:rsidRPr="00A4103C">
        <w:rPr>
          <w:rFonts w:asciiTheme="minorHAnsi" w:hAnsiTheme="minorHAnsi"/>
          <w:noProof/>
          <w:color w:val="auto"/>
        </w:rPr>
        <w:t>(Bradshaw and Holzapfel 2001)</w:t>
      </w:r>
      <w:r w:rsidR="00242E29" w:rsidRPr="00A4103C">
        <w:rPr>
          <w:rFonts w:asciiTheme="minorHAnsi" w:hAnsiTheme="minorHAnsi"/>
          <w:color w:val="auto"/>
        </w:rPr>
        <w:fldChar w:fldCharType="end"/>
      </w:r>
      <w:r w:rsidR="00242E29" w:rsidRPr="00A4103C">
        <w:rPr>
          <w:rFonts w:asciiTheme="minorHAnsi" w:hAnsiTheme="minorHAnsi"/>
          <w:color w:val="auto"/>
        </w:rPr>
        <w:t>. In 1972, the critical photoperiod of larvae populations collected at 50</w:t>
      </w:r>
      <w:r w:rsidR="00242E29" w:rsidRPr="00A4103C">
        <w:rPr>
          <w:color w:val="auto"/>
        </w:rPr>
        <w:t>°</w:t>
      </w:r>
      <w:r w:rsidR="00242E29" w:rsidRPr="00A4103C">
        <w:rPr>
          <w:rFonts w:asciiTheme="minorHAnsi" w:hAnsiTheme="minorHAnsi"/>
          <w:color w:val="auto"/>
        </w:rPr>
        <w:t xml:space="preserve">N, averaged 15.79 hours while the critical photoperiod of larvae populations collected in 1996 at the same latitude averaged 15.19 hours. </w:t>
      </w:r>
    </w:p>
    <w:p w14:paraId="7EAFF771" w14:textId="3E88AC94" w:rsidR="00242E29" w:rsidRPr="00A4103C" w:rsidRDefault="00242E29" w:rsidP="001273CC">
      <w:pPr>
        <w:spacing w:line="480" w:lineRule="auto"/>
        <w:ind w:firstLine="720"/>
        <w:rPr>
          <w:rFonts w:asciiTheme="minorHAnsi" w:hAnsiTheme="minorHAnsi"/>
          <w:color w:val="auto"/>
        </w:rPr>
      </w:pPr>
      <w:r w:rsidRPr="00A4103C">
        <w:rPr>
          <w:rFonts w:asciiTheme="minorHAnsi" w:hAnsiTheme="minorHAnsi"/>
          <w:color w:val="auto"/>
        </w:rPr>
        <w:t xml:space="preserve">Because of the rigor with which these experiments were conducted and the highly heritable nature of </w:t>
      </w:r>
      <w:del w:id="88" w:author="Dan Hahn" w:date="2017-11-21T10:23:00Z">
        <w:r w:rsidRPr="00A4103C" w:rsidDel="00521FB8">
          <w:rPr>
            <w:rFonts w:asciiTheme="minorHAnsi" w:hAnsiTheme="minorHAnsi"/>
            <w:color w:val="auto"/>
          </w:rPr>
          <w:delText>diapause genotype</w:delText>
        </w:r>
      </w:del>
      <w:ins w:id="89" w:author="Dan Hahn" w:date="2017-11-21T10:23:00Z">
        <w:r w:rsidR="00521FB8">
          <w:rPr>
            <w:rFonts w:asciiTheme="minorHAnsi" w:hAnsiTheme="minorHAnsi"/>
            <w:color w:val="auto"/>
          </w:rPr>
          <w:t>critical photoperiod</w:t>
        </w:r>
      </w:ins>
      <w:r w:rsidRPr="00A4103C">
        <w:rPr>
          <w:rFonts w:asciiTheme="minorHAnsi" w:hAnsiTheme="minorHAnsi"/>
          <w:color w:val="auto"/>
        </w:rPr>
        <w:t xml:space="preserve"> within this species, these results suggest the populations collected in 1996 have evolved and are now genetically different than </w:t>
      </w:r>
      <w:r w:rsidR="004E5AA2" w:rsidRPr="00A4103C">
        <w:rPr>
          <w:rFonts w:asciiTheme="minorHAnsi" w:hAnsiTheme="minorHAnsi"/>
          <w:color w:val="auto"/>
        </w:rPr>
        <w:t>populations</w:t>
      </w:r>
      <w:r w:rsidRPr="00A4103C">
        <w:rPr>
          <w:rFonts w:asciiTheme="minorHAnsi" w:hAnsiTheme="minorHAnsi"/>
          <w:color w:val="auto"/>
        </w:rPr>
        <w:t xml:space="preserve"> collected in 1972. </w:t>
      </w:r>
      <w:r w:rsidR="004E5AA2" w:rsidRPr="00A4103C">
        <w:rPr>
          <w:rFonts w:asciiTheme="minorHAnsi" w:hAnsiTheme="minorHAnsi"/>
          <w:color w:val="auto"/>
        </w:rPr>
        <w:t>N</w:t>
      </w:r>
      <w:r w:rsidRPr="00A4103C">
        <w:rPr>
          <w:rFonts w:asciiTheme="minorHAnsi" w:hAnsiTheme="minorHAnsi"/>
          <w:color w:val="auto"/>
        </w:rPr>
        <w:t>orthern</w:t>
      </w:r>
      <w:r w:rsidR="004E5AA2" w:rsidRPr="00A4103C">
        <w:rPr>
          <w:rFonts w:asciiTheme="minorHAnsi" w:hAnsiTheme="minorHAnsi"/>
          <w:color w:val="auto"/>
        </w:rPr>
        <w:t xml:space="preserve"> pitcher plant</w:t>
      </w:r>
      <w:r w:rsidRPr="00A4103C">
        <w:rPr>
          <w:rFonts w:asciiTheme="minorHAnsi" w:hAnsiTheme="minorHAnsi"/>
          <w:color w:val="auto"/>
        </w:rPr>
        <w:t xml:space="preserve"> mosquitoes, on average, are delaying diapause by approximately 9 days and this shift correlates with the average increase in the number of warmer days experienced in this region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(Bale and Hayward 2010)</w:t>
      </w:r>
      <w:r w:rsidRPr="00A4103C">
        <w:rPr>
          <w:rFonts w:asciiTheme="minorHAnsi" w:hAnsiTheme="minorHAnsi"/>
          <w:color w:val="auto"/>
        </w:rPr>
        <w:fldChar w:fldCharType="end"/>
      </w:r>
      <w:r w:rsidRPr="00A4103C">
        <w:rPr>
          <w:rFonts w:asciiTheme="minorHAnsi" w:hAnsiTheme="minorHAnsi"/>
          <w:color w:val="auto"/>
        </w:rPr>
        <w:t xml:space="preserve">. </w:t>
      </w:r>
      <w:r w:rsidR="00B718B7" w:rsidRPr="00A4103C">
        <w:rPr>
          <w:rFonts w:asciiTheme="minorHAnsi" w:hAnsiTheme="minorHAnsi"/>
          <w:color w:val="auto"/>
        </w:rPr>
        <w:t>Delayed diapause initiation could be evolutionar</w:t>
      </w:r>
      <w:r w:rsidR="004301A8">
        <w:rPr>
          <w:rFonts w:asciiTheme="minorHAnsi" w:hAnsiTheme="minorHAnsi"/>
          <w:color w:val="auto"/>
        </w:rPr>
        <w:t>il</w:t>
      </w:r>
      <w:r w:rsidR="00B718B7" w:rsidRPr="00A4103C">
        <w:rPr>
          <w:rFonts w:asciiTheme="minorHAnsi" w:hAnsiTheme="minorHAnsi"/>
          <w:color w:val="auto"/>
        </w:rPr>
        <w:t xml:space="preserve">y adaptive. </w:t>
      </w:r>
      <w:r w:rsidR="00B06B39" w:rsidRPr="00A4103C">
        <w:rPr>
          <w:rFonts w:asciiTheme="minorHAnsi" w:hAnsiTheme="minorHAnsi"/>
          <w:color w:val="auto"/>
        </w:rPr>
        <w:t xml:space="preserve">For </w:t>
      </w:r>
      <w:r w:rsidR="004E5AA2" w:rsidRPr="00A4103C">
        <w:rPr>
          <w:rFonts w:asciiTheme="minorHAnsi" w:hAnsiTheme="minorHAnsi"/>
          <w:color w:val="auto"/>
        </w:rPr>
        <w:t>pitcher plant mosquitoes</w:t>
      </w:r>
      <w:r w:rsidR="00B06B39" w:rsidRPr="00A4103C">
        <w:rPr>
          <w:rFonts w:asciiTheme="minorHAnsi" w:hAnsiTheme="minorHAnsi"/>
          <w:color w:val="auto"/>
        </w:rPr>
        <w:t>, warmer temperatures are i</w:t>
      </w:r>
      <w:r w:rsidR="0079789B" w:rsidRPr="00A4103C">
        <w:rPr>
          <w:rFonts w:asciiTheme="minorHAnsi" w:hAnsiTheme="minorHAnsi"/>
          <w:color w:val="auto"/>
        </w:rPr>
        <w:t>ndirect</w:t>
      </w:r>
      <w:r w:rsidR="00B06B39" w:rsidRPr="00A4103C">
        <w:rPr>
          <w:rFonts w:asciiTheme="minorHAnsi" w:hAnsiTheme="minorHAnsi"/>
          <w:color w:val="auto"/>
        </w:rPr>
        <w:t>ly</w:t>
      </w:r>
      <w:r w:rsidR="0079789B" w:rsidRPr="00A4103C">
        <w:rPr>
          <w:rFonts w:asciiTheme="minorHAnsi" w:hAnsiTheme="minorHAnsi"/>
          <w:color w:val="auto"/>
        </w:rPr>
        <w:t xml:space="preserve"> </w:t>
      </w:r>
      <w:r w:rsidR="00B06B39" w:rsidRPr="00A4103C">
        <w:rPr>
          <w:rFonts w:asciiTheme="minorHAnsi" w:hAnsiTheme="minorHAnsi"/>
          <w:color w:val="auto"/>
        </w:rPr>
        <w:t>responsible for the increased availability of environmental resources</w:t>
      </w:r>
      <w:r w:rsidR="0079789B" w:rsidRPr="00A4103C">
        <w:rPr>
          <w:rFonts w:asciiTheme="minorHAnsi" w:hAnsiTheme="minorHAnsi"/>
          <w:color w:val="auto"/>
        </w:rPr>
        <w:t xml:space="preserve"> these </w:t>
      </w:r>
      <w:r w:rsidR="004E5AA2" w:rsidRPr="00A4103C">
        <w:rPr>
          <w:rFonts w:asciiTheme="minorHAnsi" w:hAnsiTheme="minorHAnsi"/>
          <w:color w:val="auto"/>
        </w:rPr>
        <w:t xml:space="preserve">mosquitoes </w:t>
      </w:r>
      <w:r w:rsidR="0079789B" w:rsidRPr="00A4103C">
        <w:rPr>
          <w:rFonts w:asciiTheme="minorHAnsi" w:hAnsiTheme="minorHAnsi"/>
          <w:color w:val="auto"/>
        </w:rPr>
        <w:t xml:space="preserve">need to grow and develop. </w:t>
      </w:r>
      <w:r w:rsidR="00B718B7" w:rsidRPr="00A4103C">
        <w:rPr>
          <w:rFonts w:asciiTheme="minorHAnsi" w:hAnsiTheme="minorHAnsi"/>
          <w:color w:val="auto"/>
        </w:rPr>
        <w:t xml:space="preserve"> The mosquitoes that delay diapause initiation </w:t>
      </w:r>
      <w:r w:rsidR="00B31BC9" w:rsidRPr="00A4103C">
        <w:rPr>
          <w:rFonts w:asciiTheme="minorHAnsi" w:hAnsiTheme="minorHAnsi"/>
          <w:color w:val="auto"/>
        </w:rPr>
        <w:t>could</w:t>
      </w:r>
      <w:r w:rsidR="00B718B7" w:rsidRPr="00A4103C">
        <w:rPr>
          <w:rFonts w:asciiTheme="minorHAnsi" w:hAnsiTheme="minorHAnsi"/>
          <w:color w:val="auto"/>
        </w:rPr>
        <w:t xml:space="preserve"> access those resources and continue to grow, develop, and reproduce for an additional 9 days.</w:t>
      </w:r>
      <w:r w:rsidR="00D76C4D" w:rsidRPr="00A4103C">
        <w:rPr>
          <w:rFonts w:asciiTheme="minorHAnsi" w:hAnsiTheme="minorHAnsi"/>
          <w:color w:val="auto"/>
        </w:rPr>
        <w:t xml:space="preserve"> </w:t>
      </w:r>
      <w:r w:rsidR="00957E5A" w:rsidRPr="00A4103C">
        <w:rPr>
          <w:rFonts w:asciiTheme="minorHAnsi" w:hAnsiTheme="minorHAnsi"/>
          <w:color w:val="auto"/>
        </w:rPr>
        <w:t>For some insects,</w:t>
      </w:r>
      <w:r w:rsidR="00DC60C3" w:rsidRPr="00A4103C">
        <w:rPr>
          <w:rFonts w:asciiTheme="minorHAnsi" w:hAnsiTheme="minorHAnsi"/>
          <w:color w:val="auto"/>
        </w:rPr>
        <w:t xml:space="preserve"> warmer</w:t>
      </w:r>
      <w:r w:rsidR="00957E5A" w:rsidRPr="00A4103C">
        <w:rPr>
          <w:rFonts w:asciiTheme="minorHAnsi" w:hAnsiTheme="minorHAnsi"/>
          <w:color w:val="auto"/>
        </w:rPr>
        <w:t xml:space="preserve"> seasonal</w:t>
      </w:r>
      <w:r w:rsidR="00DC60C3" w:rsidRPr="00A4103C">
        <w:rPr>
          <w:rFonts w:asciiTheme="minorHAnsi" w:hAnsiTheme="minorHAnsi"/>
          <w:color w:val="auto"/>
        </w:rPr>
        <w:t xml:space="preserve"> temperatures and </w:t>
      </w:r>
      <w:r w:rsidR="00957E5A" w:rsidRPr="00A4103C">
        <w:rPr>
          <w:rFonts w:asciiTheme="minorHAnsi" w:hAnsiTheme="minorHAnsi"/>
          <w:color w:val="auto"/>
        </w:rPr>
        <w:t>longer</w:t>
      </w:r>
      <w:r w:rsidR="00DC60C3" w:rsidRPr="00A4103C">
        <w:rPr>
          <w:rFonts w:asciiTheme="minorHAnsi" w:hAnsiTheme="minorHAnsi"/>
          <w:color w:val="auto"/>
        </w:rPr>
        <w:t xml:space="preserve"> growing seasons</w:t>
      </w:r>
      <w:r w:rsidR="00957E5A" w:rsidRPr="00A4103C">
        <w:rPr>
          <w:rFonts w:asciiTheme="minorHAnsi" w:hAnsiTheme="minorHAnsi"/>
          <w:color w:val="auto"/>
        </w:rPr>
        <w:t xml:space="preserve"> will</w:t>
      </w:r>
      <w:r w:rsidR="00DC60C3" w:rsidRPr="00A4103C">
        <w:rPr>
          <w:rFonts w:asciiTheme="minorHAnsi" w:hAnsiTheme="minorHAnsi"/>
          <w:color w:val="auto"/>
        </w:rPr>
        <w:t xml:space="preserve"> increase the duration of resource availability. </w:t>
      </w:r>
      <w:r w:rsidR="004E5AA2" w:rsidRPr="00A4103C">
        <w:rPr>
          <w:rFonts w:asciiTheme="minorHAnsi" w:hAnsiTheme="minorHAnsi"/>
          <w:color w:val="auto"/>
        </w:rPr>
        <w:t>I</w:t>
      </w:r>
      <w:r w:rsidR="00DC60C3" w:rsidRPr="00A4103C">
        <w:rPr>
          <w:rFonts w:asciiTheme="minorHAnsi" w:hAnsiTheme="minorHAnsi"/>
          <w:color w:val="auto"/>
        </w:rPr>
        <w:t>nsects that can adjust to longer growing seasons without compromising the protection of diapause could be winners as climates change.</w:t>
      </w:r>
    </w:p>
    <w:p w14:paraId="25CBE179" w14:textId="5FEB8D96" w:rsidR="00590F72" w:rsidRPr="00A4103C" w:rsidRDefault="00590F72" w:rsidP="00590F72">
      <w:pPr>
        <w:spacing w:line="480" w:lineRule="auto"/>
        <w:rPr>
          <w:rFonts w:asciiTheme="minorHAnsi" w:hAnsiTheme="minorHAnsi"/>
          <w:b/>
          <w:color w:val="auto"/>
        </w:rPr>
      </w:pPr>
    </w:p>
    <w:p w14:paraId="5DDC33B6" w14:textId="36CB9A52" w:rsidR="00DC60C3" w:rsidRPr="00A4103C" w:rsidRDefault="002752FA" w:rsidP="00B568C8">
      <w:pPr>
        <w:spacing w:line="480" w:lineRule="auto"/>
        <w:rPr>
          <w:rFonts w:asciiTheme="minorHAnsi" w:hAnsiTheme="minorHAnsi"/>
          <w:color w:val="auto"/>
        </w:rPr>
      </w:pPr>
      <w:r w:rsidRPr="00A4103C">
        <w:rPr>
          <w:rFonts w:asciiTheme="minorHAnsi" w:hAnsiTheme="minorHAnsi"/>
          <w:b/>
          <w:color w:val="auto"/>
        </w:rPr>
        <w:t>Modeling the Descent into Diapause:</w:t>
      </w:r>
      <w:r w:rsidR="00DC60C3" w:rsidRPr="00A4103C">
        <w:rPr>
          <w:rFonts w:asciiTheme="minorHAnsi" w:hAnsiTheme="minorHAnsi"/>
          <w:b/>
          <w:color w:val="auto"/>
        </w:rPr>
        <w:t xml:space="preserve"> </w:t>
      </w:r>
      <w:r w:rsidR="004A783E">
        <w:rPr>
          <w:rFonts w:asciiTheme="minorHAnsi" w:hAnsiTheme="minorHAnsi"/>
          <w:color w:val="auto"/>
        </w:rPr>
        <w:t>During diapause</w:t>
      </w:r>
      <w:ins w:id="90" w:author="Dan Hahn" w:date="2017-11-21T10:25:00Z">
        <w:r w:rsidR="00C0162C">
          <w:rPr>
            <w:rFonts w:asciiTheme="minorHAnsi" w:hAnsiTheme="minorHAnsi"/>
            <w:color w:val="auto"/>
          </w:rPr>
          <w:t>,</w:t>
        </w:r>
      </w:ins>
      <w:r w:rsidR="004A783E">
        <w:rPr>
          <w:rFonts w:asciiTheme="minorHAnsi" w:hAnsiTheme="minorHAnsi"/>
          <w:color w:val="auto"/>
        </w:rPr>
        <w:t xml:space="preserve"> temperatures are low and metabolic activity may be suppressed</w:t>
      </w:r>
      <w:ins w:id="91" w:author="Dan Hahn" w:date="2017-11-21T10:26:00Z">
        <w:r w:rsidR="00C0162C">
          <w:rPr>
            <w:rFonts w:asciiTheme="minorHAnsi" w:hAnsiTheme="minorHAnsi"/>
            <w:color w:val="auto"/>
          </w:rPr>
          <w:t>.</w:t>
        </w:r>
      </w:ins>
      <w:del w:id="92" w:author="Dan Hahn" w:date="2017-11-21T10:26:00Z">
        <w:r w:rsidR="00C17183" w:rsidDel="00C0162C">
          <w:rPr>
            <w:rFonts w:asciiTheme="minorHAnsi" w:hAnsiTheme="minorHAnsi"/>
            <w:color w:val="auto"/>
          </w:rPr>
          <w:delText>,</w:delText>
        </w:r>
      </w:del>
      <w:r w:rsidR="00C17183">
        <w:rPr>
          <w:rFonts w:asciiTheme="minorHAnsi" w:hAnsiTheme="minorHAnsi"/>
          <w:color w:val="auto"/>
        </w:rPr>
        <w:t xml:space="preserve"> </w:t>
      </w:r>
      <w:ins w:id="93" w:author="Dan Hahn" w:date="2017-11-21T10:26:00Z">
        <w:r w:rsidR="00C0162C">
          <w:rPr>
            <w:rFonts w:asciiTheme="minorHAnsi" w:hAnsiTheme="minorHAnsi"/>
            <w:color w:val="auto"/>
          </w:rPr>
          <w:t>H</w:t>
        </w:r>
      </w:ins>
      <w:del w:id="94" w:author="Dan Hahn" w:date="2017-11-21T10:26:00Z">
        <w:r w:rsidR="00C17183" w:rsidDel="00C0162C">
          <w:rPr>
            <w:rFonts w:asciiTheme="minorHAnsi" w:hAnsiTheme="minorHAnsi"/>
            <w:color w:val="auto"/>
          </w:rPr>
          <w:delText>h</w:delText>
        </w:r>
      </w:del>
      <w:r w:rsidR="00C17183">
        <w:rPr>
          <w:rFonts w:asciiTheme="minorHAnsi" w:hAnsiTheme="minorHAnsi"/>
          <w:color w:val="auto"/>
        </w:rPr>
        <w:t xml:space="preserve">owever, insects </w:t>
      </w:r>
      <w:ins w:id="95" w:author="Dan Hahn" w:date="2017-11-09T12:32:00Z">
        <w:r w:rsidR="00B06FA3">
          <w:rPr>
            <w:rFonts w:asciiTheme="minorHAnsi" w:hAnsiTheme="minorHAnsi"/>
            <w:color w:val="auto"/>
          </w:rPr>
          <w:t xml:space="preserve">can metabolize considerable </w:t>
        </w:r>
      </w:ins>
      <w:ins w:id="96" w:author="Dan Hahn" w:date="2017-11-21T10:26:00Z">
        <w:r w:rsidR="00C0162C">
          <w:rPr>
            <w:rFonts w:asciiTheme="minorHAnsi" w:hAnsiTheme="minorHAnsi"/>
            <w:color w:val="auto"/>
          </w:rPr>
          <w:t>quantities</w:t>
        </w:r>
      </w:ins>
      <w:del w:id="97" w:author="Dan Hahn" w:date="2017-11-21T10:26:00Z">
        <w:r w:rsidR="00C17183" w:rsidDel="00C0162C">
          <w:rPr>
            <w:rFonts w:asciiTheme="minorHAnsi" w:hAnsiTheme="minorHAnsi"/>
            <w:color w:val="auto"/>
          </w:rPr>
          <w:delText>s</w:delText>
        </w:r>
      </w:del>
      <w:ins w:id="98" w:author="Dan Hahn" w:date="2017-11-09T12:32:00Z">
        <w:r w:rsidR="00B06FA3">
          <w:rPr>
            <w:rFonts w:asciiTheme="minorHAnsi" w:hAnsiTheme="minorHAnsi"/>
            <w:color w:val="auto"/>
          </w:rPr>
          <w:t xml:space="preserve"> of </w:t>
        </w:r>
      </w:ins>
      <w:r w:rsidR="00C17183">
        <w:rPr>
          <w:rFonts w:asciiTheme="minorHAnsi" w:hAnsiTheme="minorHAnsi"/>
          <w:color w:val="auto"/>
        </w:rPr>
        <w:lastRenderedPageBreak/>
        <w:t>nutrients</w:t>
      </w:r>
      <w:ins w:id="99" w:author="Dan Hahn" w:date="2017-11-09T12:32:00Z">
        <w:r w:rsidR="00B06FA3">
          <w:rPr>
            <w:rFonts w:asciiTheme="minorHAnsi" w:hAnsiTheme="minorHAnsi"/>
            <w:color w:val="auto"/>
          </w:rPr>
          <w:t xml:space="preserve"> </w:t>
        </w:r>
      </w:ins>
      <w:r w:rsidR="00C17183">
        <w:rPr>
          <w:rFonts w:asciiTheme="minorHAnsi" w:hAnsiTheme="minorHAnsi"/>
          <w:color w:val="auto"/>
        </w:rPr>
        <w:t>during this period</w:t>
      </w:r>
      <w:ins w:id="100" w:author="Dan Hahn" w:date="2017-11-09T12:33:00Z">
        <w:r w:rsidR="00B06FA3">
          <w:rPr>
            <w:rFonts w:asciiTheme="minorHAnsi" w:hAnsiTheme="minorHAnsi"/>
            <w:color w:val="auto"/>
          </w:rPr>
          <w:t>.</w:t>
        </w:r>
      </w:ins>
      <w:r w:rsidR="009F3D9F">
        <w:rPr>
          <w:rFonts w:asciiTheme="minorHAnsi" w:hAnsiTheme="minorHAnsi"/>
          <w:color w:val="auto"/>
        </w:rPr>
        <w:t xml:space="preserve"> </w:t>
      </w:r>
      <w:r w:rsidR="00B568C8" w:rsidRPr="00A4103C">
        <w:rPr>
          <w:rFonts w:asciiTheme="minorHAnsi" w:hAnsiTheme="minorHAnsi"/>
          <w:color w:val="auto"/>
        </w:rPr>
        <w:t>I</w:t>
      </w:r>
      <w:r w:rsidR="004858FE" w:rsidRPr="00A4103C">
        <w:rPr>
          <w:rFonts w:asciiTheme="minorHAnsi" w:hAnsiTheme="minorHAnsi"/>
          <w:color w:val="auto"/>
        </w:rPr>
        <w:t>n preparation for diapause,</w:t>
      </w:r>
      <w:r w:rsidR="00DC60C3" w:rsidRPr="00A4103C">
        <w:rPr>
          <w:rFonts w:asciiTheme="minorHAnsi" w:hAnsiTheme="minorHAnsi"/>
          <w:color w:val="auto"/>
        </w:rPr>
        <w:t xml:space="preserve"> </w:t>
      </w:r>
      <w:r w:rsidR="00B568C8" w:rsidRPr="00A4103C">
        <w:rPr>
          <w:rFonts w:asciiTheme="minorHAnsi" w:hAnsiTheme="minorHAnsi"/>
          <w:color w:val="auto"/>
        </w:rPr>
        <w:t xml:space="preserve">some insects </w:t>
      </w:r>
      <w:r w:rsidR="00DC60C3" w:rsidRPr="00A4103C">
        <w:rPr>
          <w:rFonts w:asciiTheme="minorHAnsi" w:hAnsiTheme="minorHAnsi"/>
          <w:color w:val="auto"/>
        </w:rPr>
        <w:t xml:space="preserve">accumulate large </w:t>
      </w:r>
      <w:del w:id="101" w:author="Dan Hahn" w:date="2017-11-21T10:26:00Z">
        <w:r w:rsidR="00DC60C3" w:rsidRPr="00A4103C" w:rsidDel="00C0162C">
          <w:rPr>
            <w:rFonts w:asciiTheme="minorHAnsi" w:hAnsiTheme="minorHAnsi"/>
            <w:color w:val="auto"/>
          </w:rPr>
          <w:delText>amou</w:delText>
        </w:r>
        <w:r w:rsidR="00703191" w:rsidRPr="00A4103C" w:rsidDel="00C0162C">
          <w:rPr>
            <w:rFonts w:asciiTheme="minorHAnsi" w:hAnsiTheme="minorHAnsi"/>
            <w:color w:val="auto"/>
          </w:rPr>
          <w:delText xml:space="preserve">nts </w:delText>
        </w:r>
      </w:del>
      <w:ins w:id="102" w:author="Dan Hahn" w:date="2017-11-21T10:26:00Z">
        <w:r w:rsidR="00C0162C">
          <w:rPr>
            <w:rFonts w:asciiTheme="minorHAnsi" w:hAnsiTheme="minorHAnsi"/>
            <w:color w:val="auto"/>
          </w:rPr>
          <w:t>quantities</w:t>
        </w:r>
        <w:r w:rsidR="00C0162C" w:rsidRPr="00A4103C">
          <w:rPr>
            <w:rFonts w:asciiTheme="minorHAnsi" w:hAnsiTheme="minorHAnsi"/>
            <w:color w:val="auto"/>
          </w:rPr>
          <w:t xml:space="preserve"> </w:t>
        </w:r>
      </w:ins>
      <w:r w:rsidR="00703191" w:rsidRPr="00A4103C">
        <w:rPr>
          <w:rFonts w:asciiTheme="minorHAnsi" w:hAnsiTheme="minorHAnsi"/>
          <w:color w:val="auto"/>
        </w:rPr>
        <w:t>of lipids, amino acids, and/</w:t>
      </w:r>
      <w:r w:rsidR="00DC60C3" w:rsidRPr="00A4103C">
        <w:rPr>
          <w:rFonts w:asciiTheme="minorHAnsi" w:hAnsiTheme="minorHAnsi"/>
          <w:color w:val="auto"/>
        </w:rPr>
        <w:t>or carbohydrates.</w:t>
      </w:r>
      <w:r w:rsidR="004E4D02">
        <w:rPr>
          <w:rFonts w:asciiTheme="minorHAnsi" w:hAnsiTheme="minorHAnsi"/>
          <w:color w:val="auto"/>
        </w:rPr>
        <w:t xml:space="preserve"> </w:t>
      </w:r>
      <w:r w:rsidR="00B3467A">
        <w:rPr>
          <w:rFonts w:asciiTheme="minorHAnsi" w:hAnsiTheme="minorHAnsi"/>
          <w:color w:val="auto"/>
        </w:rPr>
        <w:t>For some insects, the n</w:t>
      </w:r>
      <w:r w:rsidR="009B59CD">
        <w:rPr>
          <w:rFonts w:asciiTheme="minorHAnsi" w:hAnsiTheme="minorHAnsi"/>
          <w:color w:val="auto"/>
        </w:rPr>
        <w:t xml:space="preserve">utrients accumulated prior to diapause initiation must </w:t>
      </w:r>
      <w:r w:rsidR="00B3467A">
        <w:rPr>
          <w:rFonts w:asciiTheme="minorHAnsi" w:hAnsiTheme="minorHAnsi"/>
          <w:color w:val="auto"/>
        </w:rPr>
        <w:t xml:space="preserve">also </w:t>
      </w:r>
      <w:r w:rsidR="009B59CD">
        <w:rPr>
          <w:rFonts w:asciiTheme="minorHAnsi" w:hAnsiTheme="minorHAnsi"/>
          <w:color w:val="auto"/>
        </w:rPr>
        <w:t xml:space="preserve">be utilized for metamorphosis or </w:t>
      </w:r>
      <w:r w:rsidR="00B3467A">
        <w:rPr>
          <w:rFonts w:asciiTheme="minorHAnsi" w:hAnsiTheme="minorHAnsi"/>
          <w:color w:val="auto"/>
        </w:rPr>
        <w:t xml:space="preserve">to </w:t>
      </w:r>
      <w:r w:rsidR="009B59CD">
        <w:rPr>
          <w:rFonts w:asciiTheme="minorHAnsi" w:hAnsiTheme="minorHAnsi"/>
          <w:color w:val="auto"/>
        </w:rPr>
        <w:t xml:space="preserve">supplement a </w:t>
      </w:r>
      <w:r w:rsidR="00B3467A">
        <w:rPr>
          <w:rFonts w:asciiTheme="minorHAnsi" w:hAnsiTheme="minorHAnsi"/>
          <w:color w:val="auto"/>
        </w:rPr>
        <w:t xml:space="preserve">restricted </w:t>
      </w:r>
      <w:r w:rsidR="009B59CD">
        <w:rPr>
          <w:rFonts w:asciiTheme="minorHAnsi" w:hAnsiTheme="minorHAnsi"/>
          <w:color w:val="auto"/>
        </w:rPr>
        <w:t>diet</w:t>
      </w:r>
      <w:r w:rsidR="00B3467A">
        <w:rPr>
          <w:rFonts w:asciiTheme="minorHAnsi" w:hAnsiTheme="minorHAnsi"/>
          <w:color w:val="auto"/>
        </w:rPr>
        <w:t xml:space="preserve"> once diapause is terminated.</w:t>
      </w:r>
      <w:r w:rsidR="009B59CD">
        <w:rPr>
          <w:rFonts w:asciiTheme="minorHAnsi" w:hAnsiTheme="minorHAnsi"/>
          <w:color w:val="auto"/>
        </w:rPr>
        <w:t xml:space="preserve"> </w:t>
      </w:r>
      <w:r w:rsidR="00DC60C3" w:rsidRPr="00A4103C">
        <w:rPr>
          <w:rFonts w:asciiTheme="minorHAnsi" w:hAnsiTheme="minorHAnsi"/>
          <w:color w:val="auto"/>
        </w:rPr>
        <w:t>Lipids, specifically triglycerides, are the predominant source of m</w:t>
      </w:r>
      <w:r w:rsidR="00B568C8" w:rsidRPr="00A4103C">
        <w:rPr>
          <w:rFonts w:asciiTheme="minorHAnsi" w:hAnsiTheme="minorHAnsi"/>
          <w:color w:val="auto"/>
        </w:rPr>
        <w:t xml:space="preserve">etabolic energy </w:t>
      </w:r>
      <w:r w:rsidR="00A34959" w:rsidRPr="00A4103C">
        <w:rPr>
          <w:rFonts w:asciiTheme="minorHAnsi" w:hAnsiTheme="minorHAnsi"/>
          <w:color w:val="auto"/>
        </w:rPr>
        <w:t xml:space="preserve">used </w:t>
      </w:r>
      <w:r w:rsidR="00B568C8" w:rsidRPr="00A4103C">
        <w:rPr>
          <w:rFonts w:asciiTheme="minorHAnsi" w:hAnsiTheme="minorHAnsi"/>
          <w:color w:val="auto"/>
        </w:rPr>
        <w:t>during diapause</w:t>
      </w:r>
      <w:ins w:id="103" w:author="Dan Hahn" w:date="2017-11-09T12:34:00Z">
        <w:r w:rsidR="00E00E69">
          <w:rPr>
            <w:rFonts w:asciiTheme="minorHAnsi" w:hAnsiTheme="minorHAnsi"/>
            <w:color w:val="auto"/>
          </w:rPr>
          <w:t xml:space="preserve"> in most species</w:t>
        </w:r>
      </w:ins>
      <w:r w:rsidR="003D1D39" w:rsidRPr="00A4103C">
        <w:rPr>
          <w:rFonts w:asciiTheme="minorHAnsi" w:hAnsiTheme="minorHAnsi"/>
          <w:color w:val="auto"/>
        </w:rPr>
        <w:t xml:space="preserve"> </w:t>
      </w:r>
      <w:r w:rsidR="003D1D39" w:rsidRPr="00A4103C">
        <w:rPr>
          <w:rFonts w:asciiTheme="minorHAnsi" w:hAnsiTheme="minorHAnsi"/>
          <w:color w:val="auto"/>
        </w:rPr>
        <w:fldChar w:fldCharType="begin" w:fldLock="1"/>
      </w:r>
      <w:r w:rsidR="004920CA" w:rsidRPr="00A4103C">
        <w:rPr>
          <w:rFonts w:asciiTheme="minorHAnsi" w:hAnsiTheme="minorHAnsi"/>
          <w:color w:val="auto"/>
        </w:rPr>
        <w:instrText>ADDIN CSL_CITATION { "citationItems" : [ { "id" : "ITEM-1",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"ITEM-1", "issue" : "1", "issued" : { "date-parts" : [ [ "2010" ] ] }, "page" : "207-225", "title" : "Insect Fat Body: Energy, Metabolism, and Regulation", "type" : "article-journal", "volume" : "55" }, "uris" : [ "http://www.mendeley.com/documents/?uuid=f48dce33-5620-4dee-92b7-055c2a96bb9b"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"mendeley" : { "formattedCitation" : "(Arrese and Soulages 2010, Hahn and Denlinger 2011)", "plainTextFormattedCitation" : "(Arrese and Soulages 2010, Hahn and Denlinger 2011)", "previouslyFormattedCitation" : "(Arrese and Soulages 2010, Hahn and Denlinger 2011)" }, "properties" : { "noteIndex" : 15 }, "schema" : "https://github.com/citation-style-language/schema/raw/master/csl-citation.json" }</w:instrText>
      </w:r>
      <w:r w:rsidR="003D1D39" w:rsidRPr="00A4103C">
        <w:rPr>
          <w:rFonts w:asciiTheme="minorHAnsi" w:hAnsiTheme="minorHAnsi"/>
          <w:color w:val="auto"/>
        </w:rPr>
        <w:fldChar w:fldCharType="separate"/>
      </w:r>
      <w:r w:rsidR="004920CA" w:rsidRPr="00A4103C">
        <w:rPr>
          <w:rFonts w:asciiTheme="minorHAnsi" w:hAnsiTheme="minorHAnsi"/>
          <w:noProof/>
          <w:color w:val="auto"/>
        </w:rPr>
        <w:t>(Arrese and Soulages 2010, Hahn and Denlinger 2011)</w:t>
      </w:r>
      <w:r w:rsidR="003D1D39" w:rsidRPr="00A4103C">
        <w:rPr>
          <w:rFonts w:asciiTheme="minorHAnsi" w:hAnsiTheme="minorHAnsi"/>
          <w:color w:val="auto"/>
        </w:rPr>
        <w:fldChar w:fldCharType="end"/>
      </w:r>
      <w:r w:rsidR="00B568C8" w:rsidRPr="00A4103C">
        <w:rPr>
          <w:rFonts w:asciiTheme="minorHAnsi" w:hAnsiTheme="minorHAnsi"/>
          <w:color w:val="auto"/>
        </w:rPr>
        <w:t>.</w:t>
      </w:r>
      <w:r w:rsidR="00DC60C3" w:rsidRPr="00A4103C">
        <w:rPr>
          <w:rFonts w:asciiTheme="minorHAnsi" w:hAnsiTheme="minorHAnsi"/>
          <w:color w:val="auto"/>
        </w:rPr>
        <w:t xml:space="preserve"> Triglycerides can be accu</w:t>
      </w:r>
      <w:r w:rsidR="005E30DC" w:rsidRPr="00A4103C">
        <w:rPr>
          <w:rFonts w:asciiTheme="minorHAnsi" w:hAnsiTheme="minorHAnsi"/>
          <w:color w:val="auto"/>
        </w:rPr>
        <w:t>mulated directly from an insect’s</w:t>
      </w:r>
      <w:r w:rsidR="00DC60C3" w:rsidRPr="00A4103C">
        <w:rPr>
          <w:rFonts w:asciiTheme="minorHAnsi" w:hAnsiTheme="minorHAnsi"/>
          <w:color w:val="auto"/>
        </w:rPr>
        <w:t xml:space="preserve"> diet or synthesized in the fat body from amino acids or carbohydrate intermediates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Amino acids are gene</w:t>
      </w:r>
      <w:r w:rsidR="00A34959" w:rsidRPr="00A4103C">
        <w:rPr>
          <w:rFonts w:asciiTheme="minorHAnsi" w:hAnsiTheme="minorHAnsi"/>
          <w:color w:val="auto"/>
        </w:rPr>
        <w:t>rally stored as multimeric hexamerin proteins</w:t>
      </w:r>
      <w:r w:rsidR="00DC60C3" w:rsidRPr="00A4103C">
        <w:rPr>
          <w:rFonts w:asciiTheme="minorHAnsi" w:hAnsiTheme="minorHAnsi"/>
          <w:color w:val="auto"/>
        </w:rPr>
        <w:t xml:space="preserve">. </w:t>
      </w:r>
      <w:r w:rsidR="00A34959" w:rsidRPr="00A4103C">
        <w:rPr>
          <w:rFonts w:asciiTheme="minorHAnsi" w:hAnsiTheme="minorHAnsi"/>
          <w:color w:val="auto"/>
        </w:rPr>
        <w:t>Hexamerins are</w:t>
      </w:r>
      <w:r w:rsidR="00DC60C3" w:rsidRPr="00A4103C">
        <w:rPr>
          <w:rFonts w:asciiTheme="minorHAnsi" w:hAnsiTheme="minorHAnsi"/>
          <w:color w:val="auto"/>
        </w:rPr>
        <w:t xml:space="preserve"> specialized proteins </w:t>
      </w:r>
      <w:r w:rsidR="00A34959" w:rsidRPr="00A4103C">
        <w:rPr>
          <w:rFonts w:asciiTheme="minorHAnsi" w:hAnsiTheme="minorHAnsi"/>
          <w:color w:val="auto"/>
        </w:rPr>
        <w:t xml:space="preserve">that </w:t>
      </w:r>
      <w:r w:rsidR="00DC60C3" w:rsidRPr="00A4103C">
        <w:rPr>
          <w:rFonts w:asciiTheme="minorHAnsi" w:hAnsiTheme="minorHAnsi"/>
          <w:color w:val="auto"/>
        </w:rPr>
        <w:t>build up in the insect fat body or hemolymph prior to diapause</w:t>
      </w:r>
      <w:r w:rsidR="00970DD9">
        <w:rPr>
          <w:rFonts w:asciiTheme="minorHAnsi" w:hAnsiTheme="minorHAnsi"/>
          <w:color w:val="auto"/>
        </w:rPr>
        <w:t xml:space="preserve"> </w:t>
      </w:r>
      <w:r w:rsidR="006B1FDA">
        <w:rPr>
          <w:rFonts w:asciiTheme="minorHAnsi" w:hAnsiTheme="minorHAnsi"/>
          <w:color w:val="auto"/>
        </w:rPr>
        <w:fldChar w:fldCharType="begin" w:fldLock="1"/>
      </w:r>
      <w:r w:rsidR="006B1FDA">
        <w:rPr>
          <w:rFonts w:asciiTheme="minorHAnsi" w:hAnsiTheme="minorHAnsi"/>
          <w:color w:val="auto"/>
        </w:rPr>
        <w:instrText>ADDIN CSL_CITATION { "citationItems" : [ { "id" : "ITEM-1", "itemData" : { "DOI" : "10.1007/s001140050656", "ISBN" : "0028-1042", "ISSN" : "00281042", "PMID" : "10541655", "abstract" : "The passage of macromolecules through biological membranes is an essential process for all multicellular organisms. Insects have developed a mechanism different from that known for all other eukaryotes investigated so far. This review discusses the function and evolution of this mechanism. Insect pupae do not feed during metamorphosis. Therefore they depend on material that has been accumulated during the larval life. At the end of this period, shortly before pupariation, a rise in titer of ecdysteroid hormones induces the incorporation of a large fraction of storage proteins (hexamerins) from the body fluid into the fat body cells. The transport of hexamerins across the cell-membrane is mediated by a specific ecdysteroid-controlled receptor. It is synthesized as a precursor protein that is subsequently processed into the active receptor. This receptor protein is very unusual because it is closely related to its own hexamerin ligand. Sequence comparison shows that the hexamerins and hexamerin receptors diverged early in insect evolution and derive from a common hemocyanin ancestor.", "author" : [ { "dropping-particle" : "", "family" : "Burmester", "given" : "T.", "non-dropping-particle" : "", "parse-names" : false, "suffix" : "" }, { "dropping-particle" : "", "family" : "Scheller", "given" : "K.", "non-dropping-particle" : "", "parse-names" : false, "suffix" : "" } ], "container-title" : "Naturwissenschaften", "id" : "ITEM-1", "issue" : "10", "issued" : { "date-parts" : [ [ "1999" ] ] }, "page" : "468-474", "title" : "Ligands and receptors: Common theme in insect storage protein transport", "type" : "article-journal", "volume" : "86" }, "uris" : [ "http://www.mendeley.com/documents/?uuid=ef60d26b-ccc8-4f55-ae2a-cf7ab61ce703" ] } ], "mendeley" : { "formattedCitation" : "(Burmester and Scheller 1999)", "plainTextFormattedCitation" : "(Burmester and Scheller 1999)", "previouslyFormattedCitation" : "(Burmester and Scheller 1999)" }, "properties" : { "noteIndex" : 14 }, "schema" : "https://github.com/citation-style-language/schema/raw/master/csl-citation.json" }</w:instrText>
      </w:r>
      <w:r w:rsidR="006B1FDA">
        <w:rPr>
          <w:rFonts w:asciiTheme="minorHAnsi" w:hAnsiTheme="minorHAnsi"/>
          <w:color w:val="auto"/>
        </w:rPr>
        <w:fldChar w:fldCharType="separate"/>
      </w:r>
      <w:r w:rsidR="006B1FDA" w:rsidRPr="006B1FDA">
        <w:rPr>
          <w:rFonts w:asciiTheme="minorHAnsi" w:hAnsiTheme="minorHAnsi"/>
          <w:noProof/>
          <w:color w:val="auto"/>
        </w:rPr>
        <w:t>(Burmester and Scheller 1999)</w:t>
      </w:r>
      <w:r w:rsidR="006B1FDA">
        <w:rPr>
          <w:rFonts w:asciiTheme="minorHAnsi" w:hAnsiTheme="minorHAnsi"/>
          <w:color w:val="auto"/>
        </w:rPr>
        <w:fldChar w:fldCharType="end"/>
      </w:r>
      <w:r w:rsidR="00DC60C3" w:rsidRPr="00A4103C">
        <w:rPr>
          <w:rFonts w:asciiTheme="minorHAnsi" w:hAnsiTheme="minorHAnsi"/>
          <w:color w:val="auto"/>
        </w:rPr>
        <w:t xml:space="preserve">. </w:t>
      </w:r>
      <w:r w:rsidR="00A34959" w:rsidRPr="00A4103C">
        <w:rPr>
          <w:rFonts w:asciiTheme="minorHAnsi" w:hAnsiTheme="minorHAnsi"/>
          <w:color w:val="auto"/>
        </w:rPr>
        <w:t>T</w:t>
      </w:r>
      <w:r w:rsidR="00DC60C3" w:rsidRPr="00A4103C">
        <w:rPr>
          <w:rFonts w:asciiTheme="minorHAnsi" w:hAnsiTheme="minorHAnsi"/>
          <w:color w:val="auto"/>
        </w:rPr>
        <w:t xml:space="preserve">hese </w:t>
      </w:r>
      <w:r w:rsidR="00A34959" w:rsidRPr="00A4103C">
        <w:rPr>
          <w:rFonts w:asciiTheme="minorHAnsi" w:hAnsiTheme="minorHAnsi"/>
          <w:color w:val="auto"/>
        </w:rPr>
        <w:t>large protein complexes</w:t>
      </w:r>
      <w:r w:rsidR="00DC60C3" w:rsidRPr="00A4103C">
        <w:rPr>
          <w:rFonts w:asciiTheme="minorHAnsi" w:hAnsiTheme="minorHAnsi"/>
          <w:color w:val="auto"/>
        </w:rPr>
        <w:t xml:space="preserve"> function as amino acid reservoirs</w:t>
      </w:r>
      <w:r w:rsidR="00A34959" w:rsidRPr="00A4103C">
        <w:rPr>
          <w:rFonts w:asciiTheme="minorHAnsi" w:hAnsiTheme="minorHAnsi"/>
          <w:color w:val="auto"/>
        </w:rPr>
        <w:t>. During diapause</w:t>
      </w:r>
      <w:ins w:id="104" w:author="Dan Hahn" w:date="2017-11-09T12:35:00Z">
        <w:r w:rsidR="00E00E69">
          <w:rPr>
            <w:rFonts w:asciiTheme="minorHAnsi" w:hAnsiTheme="minorHAnsi"/>
            <w:color w:val="auto"/>
          </w:rPr>
          <w:t>,</w:t>
        </w:r>
      </w:ins>
      <w:r w:rsidR="00A34959" w:rsidRPr="00A4103C">
        <w:rPr>
          <w:rFonts w:asciiTheme="minorHAnsi" w:hAnsiTheme="minorHAnsi"/>
          <w:color w:val="auto"/>
        </w:rPr>
        <w:t xml:space="preserve"> as metabolic proteins accumulate damage or are destroyed, the amino acids in hexamerins c</w:t>
      </w:r>
      <w:ins w:id="105" w:author="Dan Hahn" w:date="2017-11-21T10:27:00Z">
        <w:r w:rsidR="00C0162C">
          <w:rPr>
            <w:rFonts w:asciiTheme="minorHAnsi" w:hAnsiTheme="minorHAnsi"/>
            <w:color w:val="auto"/>
          </w:rPr>
          <w:t>ould</w:t>
        </w:r>
      </w:ins>
      <w:del w:id="106" w:author="Dan Hahn" w:date="2017-11-21T10:27:00Z">
        <w:r w:rsidR="00A34959" w:rsidRPr="00A4103C" w:rsidDel="00C0162C">
          <w:rPr>
            <w:rFonts w:asciiTheme="minorHAnsi" w:hAnsiTheme="minorHAnsi"/>
            <w:color w:val="auto"/>
          </w:rPr>
          <w:delText>an</w:delText>
        </w:r>
      </w:del>
      <w:r w:rsidR="00A34959" w:rsidRPr="00A4103C">
        <w:rPr>
          <w:rFonts w:asciiTheme="minorHAnsi" w:hAnsiTheme="minorHAnsi"/>
          <w:color w:val="auto"/>
        </w:rPr>
        <w:t xml:space="preserve"> be mobilized and</w:t>
      </w:r>
      <w:r w:rsidR="00DC60C3" w:rsidRPr="00A4103C">
        <w:rPr>
          <w:rFonts w:asciiTheme="minorHAnsi" w:hAnsiTheme="minorHAnsi"/>
          <w:color w:val="auto"/>
        </w:rPr>
        <w:t xml:space="preserve"> used to repair or replace damaged proteins</w:t>
      </w:r>
      <w:r w:rsidR="000532CC" w:rsidRPr="00A4103C">
        <w:rPr>
          <w:rFonts w:asciiTheme="minorHAnsi" w:hAnsiTheme="minorHAnsi"/>
          <w:color w:val="auto"/>
        </w:rPr>
        <w:t xml:space="preserve"> </w:t>
      </w:r>
      <w:r w:rsidR="00196DE5" w:rsidRPr="00A4103C">
        <w:rPr>
          <w:rFonts w:asciiTheme="minorHAnsi" w:hAnsiTheme="minorHAnsi"/>
          <w:color w:val="auto"/>
        </w:rPr>
        <w:fldChar w:fldCharType="begin" w:fldLock="1"/>
      </w:r>
      <w:r w:rsidR="00196DE5" w:rsidRPr="00A4103C">
        <w:rPr>
          <w:rFonts w:asciiTheme="minorHAnsi" w:hAnsiTheme="minorHAnsi"/>
          <w:color w:val="auto"/>
        </w:rPr>
        <w:instrText>ADDIN CSL_CITATION { "citationItems" : [ { "id" : "ITEM-1", "itemData" : { "author" : [ { "dropping-particle" : "", "family" : "Burmester", "given" : "T", "non-dropping-particle" : "", "parse-names" : false, "suffix" : "" } ], "container-title" : "European journal of entomology", "id" : "ITEM-1", "issue" : "August 1998", "issued" : { "date-parts" : [ [ "1999" ] ] }, "page" : "213-225", "title" : "Evolution and function of the insect hexamerins.pdf", "type" : "article-journal", "volume" : "96" }, "uris" : [ "http://www.mendeley.com/documents/?uuid=c890a7b4-7295-44dd-bddd-4a922d204f97"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196DE5" w:rsidRPr="00A4103C">
        <w:rPr>
          <w:rFonts w:asciiTheme="minorHAnsi" w:hAnsiTheme="minorHAnsi"/>
          <w:color w:val="auto"/>
        </w:rPr>
        <w:fldChar w:fldCharType="separate"/>
      </w:r>
      <w:r w:rsidR="00196DE5" w:rsidRPr="00A4103C">
        <w:rPr>
          <w:rFonts w:asciiTheme="minorHAnsi" w:hAnsiTheme="minorHAnsi"/>
          <w:noProof/>
          <w:color w:val="auto"/>
        </w:rPr>
        <w:t>(Burmester 1999, Hahn and Denlinger 2007)</w:t>
      </w:r>
      <w:r w:rsidR="00196DE5" w:rsidRPr="00A4103C">
        <w:rPr>
          <w:rFonts w:asciiTheme="minorHAnsi" w:hAnsiTheme="minorHAnsi"/>
          <w:color w:val="auto"/>
        </w:rPr>
        <w:fldChar w:fldCharType="end"/>
      </w:r>
      <w:r w:rsidR="00DC60C3" w:rsidRPr="00A4103C">
        <w:rPr>
          <w:rFonts w:asciiTheme="minorHAnsi" w:hAnsiTheme="minorHAnsi"/>
          <w:color w:val="auto"/>
        </w:rPr>
        <w:t>. A</w:t>
      </w:r>
      <w:r w:rsidR="004858FE" w:rsidRPr="00A4103C">
        <w:rPr>
          <w:rFonts w:asciiTheme="minorHAnsi" w:hAnsiTheme="minorHAnsi"/>
          <w:color w:val="auto"/>
        </w:rPr>
        <w:t>fter diapause, hexamerin proteins</w:t>
      </w:r>
      <w:r w:rsidR="00DC60C3" w:rsidRPr="00A4103C">
        <w:rPr>
          <w:rFonts w:asciiTheme="minorHAnsi" w:hAnsiTheme="minorHAnsi"/>
          <w:color w:val="auto"/>
        </w:rPr>
        <w:t xml:space="preserve"> c</w:t>
      </w:r>
      <w:ins w:id="107" w:author="Dan Hahn" w:date="2017-11-21T10:27:00Z">
        <w:r w:rsidR="00C0162C">
          <w:rPr>
            <w:rFonts w:asciiTheme="minorHAnsi" w:hAnsiTheme="minorHAnsi"/>
            <w:color w:val="auto"/>
          </w:rPr>
          <w:t>ould</w:t>
        </w:r>
      </w:ins>
      <w:del w:id="108" w:author="Dan Hahn" w:date="2017-11-21T10:27:00Z">
        <w:r w:rsidR="00DC60C3" w:rsidRPr="00A4103C" w:rsidDel="00C0162C">
          <w:rPr>
            <w:rFonts w:asciiTheme="minorHAnsi" w:hAnsiTheme="minorHAnsi"/>
            <w:color w:val="auto"/>
          </w:rPr>
          <w:delText>an</w:delText>
        </w:r>
      </w:del>
      <w:r w:rsidR="00DC60C3" w:rsidRPr="00A4103C">
        <w:rPr>
          <w:rFonts w:asciiTheme="minorHAnsi" w:hAnsiTheme="minorHAnsi"/>
          <w:color w:val="auto"/>
        </w:rPr>
        <w:t xml:space="preserve"> be catabolized</w:t>
      </w:r>
      <w:r w:rsidR="00093124" w:rsidRPr="00A4103C">
        <w:rPr>
          <w:rFonts w:asciiTheme="minorHAnsi" w:hAnsiTheme="minorHAnsi"/>
          <w:color w:val="auto"/>
        </w:rPr>
        <w:t xml:space="preserve"> and the constituent amino acids</w:t>
      </w:r>
      <w:r w:rsidR="00DC60C3" w:rsidRPr="00A4103C">
        <w:rPr>
          <w:rFonts w:asciiTheme="minorHAnsi" w:hAnsiTheme="minorHAnsi"/>
          <w:color w:val="auto"/>
        </w:rPr>
        <w:t xml:space="preserve"> </w:t>
      </w:r>
      <w:r w:rsidR="004858FE" w:rsidRPr="00A4103C">
        <w:rPr>
          <w:rFonts w:asciiTheme="minorHAnsi" w:hAnsiTheme="minorHAnsi"/>
          <w:color w:val="auto"/>
        </w:rPr>
        <w:t xml:space="preserve">can be </w:t>
      </w:r>
      <w:r w:rsidR="00DC60C3" w:rsidRPr="00A4103C">
        <w:rPr>
          <w:rFonts w:asciiTheme="minorHAnsi" w:hAnsiTheme="minorHAnsi"/>
          <w:color w:val="auto"/>
        </w:rPr>
        <w:t>used to build exoskeleton, repair damaged proteins, and build new tissues during morphogenesis</w:t>
      </w:r>
      <w:r w:rsidR="00093124" w:rsidRPr="00A4103C">
        <w:rPr>
          <w:rFonts w:asciiTheme="minorHAnsi" w:hAnsiTheme="minorHAnsi"/>
          <w:color w:val="auto"/>
        </w:rPr>
        <w:t xml:space="preserve"> </w:t>
      </w:r>
      <w:r w:rsidR="00523C86"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Hahn and Denlinger 2007)", "plainTextFormattedCitation" : "(Burmester 1999, Hahn and Denlinger 2007)", "previouslyFormattedCitation" : "(Burmester 1999, Hahn and Denlinger 2007)" }, "properties" : { "noteIndex" : 15 }, "schema" : "https://github.com/citation-style-language/schema/raw/master/csl-citation.json" }</w:instrText>
      </w:r>
      <w:r w:rsidR="00523C86" w:rsidRPr="00A4103C">
        <w:rPr>
          <w:rFonts w:asciiTheme="minorHAnsi" w:hAnsiTheme="minorHAnsi"/>
          <w:color w:val="auto"/>
        </w:rPr>
        <w:fldChar w:fldCharType="separate"/>
      </w:r>
      <w:r w:rsidR="00523C86" w:rsidRPr="00A4103C">
        <w:rPr>
          <w:rFonts w:asciiTheme="minorHAnsi" w:hAnsiTheme="minorHAnsi"/>
          <w:noProof/>
          <w:color w:val="auto"/>
        </w:rPr>
        <w:t>(Burmester 1999, Hahn and Denlinger 2007)</w:t>
      </w:r>
      <w:r w:rsidR="00523C86" w:rsidRPr="00A4103C">
        <w:rPr>
          <w:rFonts w:asciiTheme="minorHAnsi" w:hAnsiTheme="minorHAnsi"/>
          <w:color w:val="auto"/>
        </w:rPr>
        <w:fldChar w:fldCharType="end"/>
      </w:r>
      <w:r w:rsidR="00DC60C3" w:rsidRPr="00A4103C">
        <w:rPr>
          <w:rFonts w:asciiTheme="minorHAnsi" w:hAnsiTheme="minorHAnsi"/>
          <w:color w:val="auto"/>
        </w:rPr>
        <w:t xml:space="preserve">. Carbohydrates are polymerized and stored as glycogen in the fat body or as trehalose in the hemolymph </w:t>
      </w:r>
      <w:r w:rsidR="00DC60C3" w:rsidRPr="00A4103C">
        <w:rPr>
          <w:rFonts w:asciiTheme="minorHAnsi" w:hAnsiTheme="minorHAnsi"/>
          <w:color w:val="auto"/>
        </w:rPr>
        <w:fldChar w:fldCharType="begin" w:fldLock="1"/>
      </w:r>
      <w:r w:rsidR="00523C86" w:rsidRPr="00A4103C">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DC60C3" w:rsidRPr="00A4103C">
        <w:rPr>
          <w:rFonts w:asciiTheme="minorHAnsi" w:hAnsiTheme="minorHAnsi"/>
          <w:color w:val="auto"/>
        </w:rPr>
        <w:fldChar w:fldCharType="separate"/>
      </w:r>
      <w:r w:rsidR="00523C86" w:rsidRPr="00A4103C">
        <w:rPr>
          <w:rFonts w:asciiTheme="minorHAnsi" w:hAnsiTheme="minorHAnsi"/>
          <w:noProof/>
          <w:color w:val="auto"/>
        </w:rPr>
        <w:t>(Hahn and Denlinger 2007, Arrese and Soulages 2010)</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261ABA60" w14:textId="42B6C646" w:rsidR="000E72DB" w:rsidRPr="00A4103C" w:rsidRDefault="005E6826" w:rsidP="00DD7120">
      <w:pPr>
        <w:spacing w:line="480" w:lineRule="auto"/>
        <w:ind w:firstLine="360"/>
        <w:rPr>
          <w:rFonts w:asciiTheme="minorHAnsi" w:hAnsiTheme="minorHAnsi"/>
          <w:color w:val="auto"/>
        </w:rPr>
      </w:pPr>
      <w:r w:rsidRPr="00A4103C">
        <w:rPr>
          <w:rFonts w:asciiTheme="minorHAnsi" w:hAnsiTheme="minorHAnsi"/>
          <w:color w:val="auto"/>
        </w:rPr>
        <w:t>P</w:t>
      </w:r>
      <w:r w:rsidR="00DC60C3" w:rsidRPr="00A4103C">
        <w:rPr>
          <w:rFonts w:asciiTheme="minorHAnsi" w:hAnsiTheme="minorHAnsi"/>
          <w:color w:val="auto"/>
        </w:rPr>
        <w:t>reparation</w:t>
      </w:r>
      <w:r w:rsidRPr="00A4103C">
        <w:rPr>
          <w:rFonts w:asciiTheme="minorHAnsi" w:hAnsiTheme="minorHAnsi"/>
          <w:color w:val="auto"/>
        </w:rPr>
        <w:t>s</w:t>
      </w:r>
      <w:r w:rsidR="00DC60C3" w:rsidRPr="00A4103C">
        <w:rPr>
          <w:rFonts w:asciiTheme="minorHAnsi" w:hAnsiTheme="minorHAnsi"/>
          <w:color w:val="auto"/>
        </w:rPr>
        <w:t xml:space="preserve"> for </w:t>
      </w:r>
      <w:r w:rsidR="00DF316B" w:rsidRPr="00A4103C">
        <w:rPr>
          <w:rFonts w:asciiTheme="minorHAnsi" w:hAnsiTheme="minorHAnsi"/>
          <w:color w:val="auto"/>
        </w:rPr>
        <w:t>prolonged low temperatures and the absence of environmental resources</w:t>
      </w:r>
      <w:r w:rsidRPr="00A4103C">
        <w:rPr>
          <w:rFonts w:asciiTheme="minorHAnsi" w:hAnsiTheme="minorHAnsi"/>
          <w:color w:val="auto"/>
        </w:rPr>
        <w:t xml:space="preserve"> requires </w:t>
      </w:r>
      <w:r w:rsidR="00DC60C3" w:rsidRPr="00A4103C">
        <w:rPr>
          <w:rFonts w:asciiTheme="minorHAnsi" w:hAnsiTheme="minorHAnsi"/>
          <w:color w:val="auto"/>
        </w:rPr>
        <w:t xml:space="preserve">some insects </w:t>
      </w:r>
      <w:r w:rsidRPr="00A4103C">
        <w:rPr>
          <w:rFonts w:asciiTheme="minorHAnsi" w:hAnsiTheme="minorHAnsi"/>
          <w:color w:val="auto"/>
        </w:rPr>
        <w:t xml:space="preserve">to </w:t>
      </w:r>
      <w:r w:rsidR="00DC60C3" w:rsidRPr="00A4103C">
        <w:rPr>
          <w:rFonts w:asciiTheme="minorHAnsi" w:hAnsiTheme="minorHAnsi"/>
          <w:color w:val="auto"/>
        </w:rPr>
        <w:t>accumulate and store</w:t>
      </w:r>
      <w:r w:rsidR="00B3467A">
        <w:rPr>
          <w:rFonts w:asciiTheme="minorHAnsi" w:hAnsiTheme="minorHAnsi"/>
          <w:color w:val="auto"/>
        </w:rPr>
        <w:t xml:space="preserve"> proportionally</w:t>
      </w:r>
      <w:r w:rsidR="00DC60C3" w:rsidRPr="00A4103C">
        <w:rPr>
          <w:rFonts w:asciiTheme="minorHAnsi" w:hAnsiTheme="minorHAnsi"/>
          <w:color w:val="auto"/>
        </w:rPr>
        <w:t xml:space="preserve"> more lipids</w:t>
      </w:r>
      <w:r w:rsidR="00B3467A">
        <w:rPr>
          <w:rFonts w:asciiTheme="minorHAnsi" w:hAnsiTheme="minorHAnsi"/>
          <w:color w:val="auto"/>
        </w:rPr>
        <w:t xml:space="preserve"> than carbohydrates or proteins</w:t>
      </w:r>
      <w:r w:rsidR="00DF316B" w:rsidRPr="00A4103C">
        <w:rPr>
          <w:rFonts w:asciiTheme="minorHAnsi" w:hAnsiTheme="minorHAnsi"/>
          <w:color w:val="auto"/>
        </w:rPr>
        <w:t xml:space="preserve"> to fuel their metabolism</w:t>
      </w:r>
      <w:r w:rsidR="00DC60C3" w:rsidRPr="00A4103C">
        <w:rPr>
          <w:rFonts w:asciiTheme="minorHAnsi" w:hAnsiTheme="minorHAnsi"/>
          <w:color w:val="auto"/>
        </w:rPr>
        <w:t xml:space="preserve">. For example, diapausing </w:t>
      </w:r>
      <w:r w:rsidR="00D6621A" w:rsidRPr="00A4103C">
        <w:rPr>
          <w:rFonts w:asciiTheme="minorHAnsi" w:hAnsiTheme="minorHAnsi"/>
          <w:color w:val="auto"/>
        </w:rPr>
        <w:t xml:space="preserve">female </w:t>
      </w:r>
      <w:r w:rsidR="00DC60C3" w:rsidRPr="00A4103C">
        <w:rPr>
          <w:rFonts w:asciiTheme="minorHAnsi" w:hAnsiTheme="minorHAnsi"/>
          <w:i/>
          <w:color w:val="auto"/>
        </w:rPr>
        <w:t xml:space="preserve">Culex pippens </w:t>
      </w:r>
      <w:r w:rsidR="00DC60C3" w:rsidRPr="00A4103C">
        <w:rPr>
          <w:rFonts w:asciiTheme="minorHAnsi" w:hAnsiTheme="minorHAnsi"/>
          <w:color w:val="auto"/>
        </w:rPr>
        <w:t xml:space="preserve">mosquitos </w:t>
      </w:r>
      <w:r w:rsidR="00DC60C3" w:rsidRPr="00A4103C">
        <w:rPr>
          <w:rFonts w:asciiTheme="minorHAnsi" w:hAnsiTheme="minorHAnsi"/>
          <w:color w:val="auto"/>
        </w:rPr>
        <w:lastRenderedPageBreak/>
        <w:t>reared at 22</w:t>
      </w:r>
      <w:r w:rsidR="00DC60C3" w:rsidRPr="00A4103C">
        <w:rPr>
          <w:color w:val="auto"/>
        </w:rPr>
        <w:t>°</w:t>
      </w:r>
      <w:r w:rsidR="00DC60C3" w:rsidRPr="00A4103C">
        <w:rPr>
          <w:rFonts w:asciiTheme="minorHAnsi" w:hAnsiTheme="minorHAnsi"/>
          <w:color w:val="auto"/>
        </w:rPr>
        <w:t xml:space="preserve">C and under a </w:t>
      </w:r>
      <w:r w:rsidR="00B3467A">
        <w:rPr>
          <w:rFonts w:asciiTheme="minorHAnsi" w:hAnsiTheme="minorHAnsi"/>
          <w:color w:val="auto"/>
        </w:rPr>
        <w:t>9</w:t>
      </w:r>
      <w:r w:rsidR="00DC60C3" w:rsidRPr="00A4103C">
        <w:rPr>
          <w:rFonts w:asciiTheme="minorHAnsi" w:hAnsiTheme="minorHAnsi"/>
          <w:color w:val="auto"/>
        </w:rPr>
        <w:t>-hour photoperiod accumulate significantly more lipid</w:t>
      </w:r>
      <w:del w:id="109" w:author="Dan Hahn" w:date="2017-11-21T10:27:00Z">
        <w:r w:rsidR="00DC60C3" w:rsidRPr="00A4103C" w:rsidDel="00C0162C">
          <w:rPr>
            <w:rFonts w:asciiTheme="minorHAnsi" w:hAnsiTheme="minorHAnsi"/>
            <w:color w:val="auto"/>
          </w:rPr>
          <w:delText>s</w:delText>
        </w:r>
      </w:del>
      <w:r w:rsidR="00DC60C3" w:rsidRPr="00A4103C">
        <w:rPr>
          <w:rFonts w:asciiTheme="minorHAnsi" w:hAnsiTheme="minorHAnsi"/>
          <w:color w:val="auto"/>
        </w:rPr>
        <w:t xml:space="preserve"> in preparation for diapause relative to their non-diapausing conspecifics reared at th</w:t>
      </w:r>
      <w:r w:rsidR="00B3467A">
        <w:rPr>
          <w:rFonts w:asciiTheme="minorHAnsi" w:hAnsiTheme="minorHAnsi"/>
          <w:color w:val="auto"/>
        </w:rPr>
        <w:t>e same temperature and under a 14</w:t>
      </w:r>
      <w:r w:rsidR="00DC60C3" w:rsidRPr="00A4103C">
        <w:rPr>
          <w:rFonts w:asciiTheme="minorHAnsi" w:hAnsiTheme="minorHAnsi"/>
          <w:color w:val="auto"/>
        </w:rPr>
        <w:t xml:space="preserve">-hour photoperiod. These stored lipids are utilized as a source of energy during diapause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(Mitchell and Briegel 1989)</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In other insects, diapause preparation </w:t>
      </w:r>
      <w:ins w:id="110" w:author="Dan Hahn" w:date="2017-11-09T12:40:00Z">
        <w:r w:rsidR="00555B8F">
          <w:rPr>
            <w:rFonts w:asciiTheme="minorHAnsi" w:hAnsiTheme="minorHAnsi"/>
            <w:color w:val="auto"/>
          </w:rPr>
          <w:t xml:space="preserve">has been shown to </w:t>
        </w:r>
      </w:ins>
      <w:r w:rsidR="00DC60C3" w:rsidRPr="00A4103C">
        <w:rPr>
          <w:rFonts w:asciiTheme="minorHAnsi" w:hAnsiTheme="minorHAnsi"/>
          <w:color w:val="auto"/>
        </w:rPr>
        <w:t xml:space="preserve">lead to an increase in hexamerin storage, </w:t>
      </w:r>
      <w:r w:rsidR="00B64CC3" w:rsidRPr="00A4103C">
        <w:rPr>
          <w:rFonts w:asciiTheme="minorHAnsi" w:hAnsiTheme="minorHAnsi"/>
          <w:color w:val="auto"/>
        </w:rPr>
        <w:t>as observed in</w:t>
      </w:r>
      <w:r w:rsidR="00DC60C3" w:rsidRPr="00A4103C">
        <w:rPr>
          <w:rFonts w:asciiTheme="minorHAnsi" w:hAnsiTheme="minorHAnsi"/>
          <w:color w:val="auto"/>
        </w:rPr>
        <w:t xml:space="preserve"> </w:t>
      </w:r>
      <w:r w:rsidR="00B568C8" w:rsidRPr="00A4103C">
        <w:rPr>
          <w:rFonts w:asciiTheme="minorHAnsi" w:hAnsiTheme="minorHAnsi"/>
          <w:color w:val="auto"/>
        </w:rPr>
        <w:t>the Colorado potato beetle,</w:t>
      </w:r>
      <w:r w:rsidR="00B568C8" w:rsidRPr="00A4103C">
        <w:rPr>
          <w:color w:val="auto"/>
        </w:rPr>
        <w:t xml:space="preserve"> </w:t>
      </w:r>
      <w:r w:rsidR="00B568C8" w:rsidRPr="00A4103C">
        <w:rPr>
          <w:rFonts w:asciiTheme="minorHAnsi" w:hAnsiTheme="minorHAnsi"/>
          <w:i/>
          <w:color w:val="auto"/>
        </w:rPr>
        <w:t>Leptinotarsa decimlineata</w:t>
      </w:r>
      <w:r w:rsidR="00B568C8" w:rsidRPr="00A4103C">
        <w:rPr>
          <w:rFonts w:asciiTheme="minorHAnsi" w:hAnsiTheme="minorHAnsi"/>
          <w:color w:val="auto"/>
        </w:rPr>
        <w:t xml:space="preserve">. </w:t>
      </w:r>
      <w:r w:rsidR="001273CC" w:rsidRPr="00A4103C">
        <w:rPr>
          <w:rFonts w:asciiTheme="minorHAnsi" w:hAnsiTheme="minorHAnsi"/>
          <w:color w:val="auto"/>
        </w:rPr>
        <w:t>When</w:t>
      </w:r>
      <w:r w:rsidR="00B568C8" w:rsidRPr="00A4103C">
        <w:rPr>
          <w:rFonts w:asciiTheme="minorHAnsi" w:hAnsiTheme="minorHAnsi"/>
          <w:color w:val="auto"/>
        </w:rPr>
        <w:t xml:space="preserve"> Colorado potato </w:t>
      </w:r>
      <w:r w:rsidR="00DF316B" w:rsidRPr="00A4103C">
        <w:rPr>
          <w:rFonts w:asciiTheme="minorHAnsi" w:hAnsiTheme="minorHAnsi"/>
          <w:color w:val="auto"/>
        </w:rPr>
        <w:t>b</w:t>
      </w:r>
      <w:r w:rsidR="00DC60C3" w:rsidRPr="00A4103C">
        <w:rPr>
          <w:rFonts w:asciiTheme="minorHAnsi" w:hAnsiTheme="minorHAnsi"/>
          <w:color w:val="auto"/>
        </w:rPr>
        <w:t>eetles</w:t>
      </w:r>
      <w:r w:rsidR="00B64CC3" w:rsidRPr="00A4103C">
        <w:rPr>
          <w:rFonts w:asciiTheme="minorHAnsi" w:hAnsiTheme="minorHAnsi"/>
          <w:color w:val="auto"/>
        </w:rPr>
        <w:t xml:space="preserve"> were laboratory reared under two different photoperiods</w:t>
      </w:r>
      <w:r w:rsidR="001273CC" w:rsidRPr="00A4103C">
        <w:rPr>
          <w:rFonts w:asciiTheme="minorHAnsi" w:hAnsiTheme="minorHAnsi"/>
          <w:color w:val="auto"/>
        </w:rPr>
        <w:t xml:space="preserve">, </w:t>
      </w:r>
      <w:r w:rsidR="00D7056F" w:rsidRPr="00A4103C">
        <w:rPr>
          <w:rFonts w:asciiTheme="minorHAnsi" w:hAnsiTheme="minorHAnsi"/>
          <w:color w:val="auto"/>
        </w:rPr>
        <w:t>a</w:t>
      </w:r>
      <w:r w:rsidR="00DF316B" w:rsidRPr="00A4103C">
        <w:rPr>
          <w:rFonts w:asciiTheme="minorHAnsi" w:hAnsiTheme="minorHAnsi"/>
          <w:color w:val="auto"/>
        </w:rPr>
        <w:t xml:space="preserve"> 10-hour photoperiod to induce diapause</w:t>
      </w:r>
      <w:r w:rsidR="00DC60C3" w:rsidRPr="00A4103C">
        <w:rPr>
          <w:rFonts w:asciiTheme="minorHAnsi" w:hAnsiTheme="minorHAnsi"/>
          <w:color w:val="auto"/>
        </w:rPr>
        <w:t xml:space="preserve"> and an 18-hour photoperiod to bypass diapause</w:t>
      </w:r>
      <w:r w:rsidR="00D7056F" w:rsidRPr="00A4103C">
        <w:rPr>
          <w:rFonts w:asciiTheme="minorHAnsi" w:hAnsiTheme="minorHAnsi"/>
          <w:color w:val="auto"/>
        </w:rPr>
        <w:t>, diapause-programmed beetles had substantially higher transcript abundance of the hexamerin diapause protein 1</w:t>
      </w:r>
      <w:r w:rsidR="00DC60C3" w:rsidRPr="00A4103C">
        <w:rPr>
          <w:rFonts w:asciiTheme="minorHAnsi" w:hAnsiTheme="minorHAnsi"/>
          <w:color w:val="auto"/>
        </w:rPr>
        <w:t xml:space="preserve"> </w:t>
      </w:r>
      <w:r w:rsidR="00DC60C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C60C3" w:rsidRPr="00A4103C">
        <w:rPr>
          <w:rFonts w:asciiTheme="minorHAnsi" w:hAnsiTheme="minorHAnsi"/>
          <w:color w:val="auto"/>
        </w:rPr>
        <w:fldChar w:fldCharType="separate"/>
      </w:r>
      <w:r w:rsidR="00DC60C3" w:rsidRPr="00A4103C">
        <w:rPr>
          <w:rFonts w:asciiTheme="minorHAnsi" w:hAnsiTheme="minorHAnsi"/>
          <w:noProof/>
          <w:color w:val="auto"/>
        </w:rPr>
        <w:t>(De Kort and Koopmanschap 1994)</w:t>
      </w:r>
      <w:r w:rsidR="00DC60C3" w:rsidRPr="00A4103C">
        <w:rPr>
          <w:rFonts w:asciiTheme="minorHAnsi" w:hAnsiTheme="minorHAnsi"/>
          <w:color w:val="auto"/>
        </w:rPr>
        <w:fldChar w:fldCharType="end"/>
      </w:r>
      <w:r w:rsidR="00DC60C3" w:rsidRPr="00A4103C">
        <w:rPr>
          <w:rFonts w:asciiTheme="minorHAnsi" w:hAnsiTheme="minorHAnsi"/>
          <w:color w:val="auto"/>
        </w:rPr>
        <w:t xml:space="preserve">. </w:t>
      </w:r>
    </w:p>
    <w:p w14:paraId="55586BB3" w14:textId="4F5B2423" w:rsidR="00DD7120" w:rsidRPr="00A4103C" w:rsidRDefault="00167BF6" w:rsidP="00EE68B1">
      <w:pPr>
        <w:spacing w:line="480" w:lineRule="auto"/>
        <w:ind w:firstLine="720"/>
        <w:rPr>
          <w:rFonts w:asciiTheme="minorHAnsi" w:hAnsiTheme="minorHAnsi"/>
          <w:color w:val="auto"/>
        </w:rPr>
      </w:pPr>
      <w:r w:rsidRPr="00A4103C">
        <w:rPr>
          <w:rFonts w:asciiTheme="minorHAnsi" w:hAnsiTheme="minorHAnsi"/>
          <w:color w:val="auto"/>
        </w:rPr>
        <w:t>As</w:t>
      </w:r>
      <w:r w:rsidR="00E314E3" w:rsidRPr="00A4103C">
        <w:rPr>
          <w:rFonts w:asciiTheme="minorHAnsi" w:hAnsiTheme="minorHAnsi"/>
          <w:color w:val="auto"/>
        </w:rPr>
        <w:t xml:space="preserve"> climate changes</w:t>
      </w:r>
      <w:r w:rsidR="000E72DB" w:rsidRPr="00A4103C">
        <w:rPr>
          <w:rFonts w:asciiTheme="minorHAnsi" w:hAnsiTheme="minorHAnsi"/>
          <w:color w:val="auto"/>
        </w:rPr>
        <w:t>,</w:t>
      </w:r>
      <w:r w:rsidRPr="00A4103C">
        <w:rPr>
          <w:rFonts w:asciiTheme="minorHAnsi" w:hAnsiTheme="minorHAnsi"/>
          <w:color w:val="auto"/>
        </w:rPr>
        <w:t xml:space="preserve"> </w:t>
      </w:r>
      <w:r w:rsidR="000E72DB" w:rsidRPr="00A4103C">
        <w:rPr>
          <w:rFonts w:asciiTheme="minorHAnsi" w:hAnsiTheme="minorHAnsi"/>
          <w:color w:val="auto"/>
        </w:rPr>
        <w:t>warm</w:t>
      </w:r>
      <w:r w:rsidRPr="00A4103C">
        <w:rPr>
          <w:rFonts w:asciiTheme="minorHAnsi" w:hAnsiTheme="minorHAnsi"/>
          <w:color w:val="auto"/>
        </w:rPr>
        <w:t xml:space="preserve"> </w:t>
      </w:r>
      <w:r w:rsidR="000E72DB" w:rsidRPr="00A4103C">
        <w:rPr>
          <w:rFonts w:asciiTheme="minorHAnsi" w:hAnsiTheme="minorHAnsi"/>
          <w:color w:val="auto"/>
        </w:rPr>
        <w:t xml:space="preserve">summers </w:t>
      </w:r>
      <w:r w:rsidR="00C90B23" w:rsidRPr="00A4103C">
        <w:rPr>
          <w:rFonts w:asciiTheme="minorHAnsi" w:hAnsiTheme="minorHAnsi"/>
          <w:color w:val="auto"/>
        </w:rPr>
        <w:t>will</w:t>
      </w:r>
      <w:r w:rsidRPr="00A4103C">
        <w:rPr>
          <w:rFonts w:asciiTheme="minorHAnsi" w:hAnsiTheme="minorHAnsi"/>
          <w:color w:val="auto"/>
        </w:rPr>
        <w:t xml:space="preserve"> begin earlier and </w:t>
      </w:r>
      <w:r w:rsidR="00C90B23" w:rsidRPr="00A4103C">
        <w:rPr>
          <w:rFonts w:asciiTheme="minorHAnsi" w:hAnsiTheme="minorHAnsi"/>
          <w:color w:val="auto"/>
        </w:rPr>
        <w:t>end later followed by shorter</w:t>
      </w:r>
      <w:r w:rsidR="001F1AA4" w:rsidRPr="00A4103C">
        <w:rPr>
          <w:rFonts w:asciiTheme="minorHAnsi" w:hAnsiTheme="minorHAnsi"/>
          <w:color w:val="auto"/>
        </w:rPr>
        <w:t xml:space="preserve"> and</w:t>
      </w:r>
      <w:r w:rsidR="00C90B23" w:rsidRPr="00A4103C">
        <w:rPr>
          <w:rFonts w:asciiTheme="minorHAnsi" w:hAnsiTheme="minorHAnsi"/>
          <w:color w:val="auto"/>
        </w:rPr>
        <w:t xml:space="preserve"> warmer winters</w:t>
      </w:r>
      <w:r w:rsidR="001F1AA4" w:rsidRPr="00A4103C">
        <w:rPr>
          <w:rFonts w:asciiTheme="minorHAnsi" w:hAnsiTheme="minorHAnsi"/>
          <w:color w:val="auto"/>
        </w:rPr>
        <w:t>. Increasing</w:t>
      </w:r>
      <w:r w:rsidR="00F143D1" w:rsidRPr="00A4103C">
        <w:rPr>
          <w:rFonts w:asciiTheme="minorHAnsi" w:hAnsiTheme="minorHAnsi"/>
          <w:color w:val="auto"/>
        </w:rPr>
        <w:t xml:space="preserve"> </w:t>
      </w:r>
      <w:r w:rsidR="001F1AA4" w:rsidRPr="00A4103C">
        <w:rPr>
          <w:rFonts w:asciiTheme="minorHAnsi" w:hAnsiTheme="minorHAnsi"/>
          <w:color w:val="auto"/>
        </w:rPr>
        <w:t xml:space="preserve">temperatures </w:t>
      </w:r>
      <w:r w:rsidR="00F143D1" w:rsidRPr="00A4103C">
        <w:rPr>
          <w:rFonts w:asciiTheme="minorHAnsi" w:hAnsiTheme="minorHAnsi"/>
          <w:color w:val="auto"/>
        </w:rPr>
        <w:t>will g</w:t>
      </w:r>
      <w:r w:rsidR="001A174C" w:rsidRPr="00A4103C">
        <w:rPr>
          <w:rFonts w:asciiTheme="minorHAnsi" w:hAnsiTheme="minorHAnsi"/>
          <w:color w:val="auto"/>
        </w:rPr>
        <w:t>enerally</w:t>
      </w:r>
      <w:r w:rsidR="00F143D1" w:rsidRPr="00A4103C">
        <w:rPr>
          <w:rFonts w:asciiTheme="minorHAnsi" w:hAnsiTheme="minorHAnsi"/>
          <w:color w:val="auto"/>
        </w:rPr>
        <w:t xml:space="preserve"> increase metabolic activity in</w:t>
      </w:r>
      <w:r w:rsidR="001A174C" w:rsidRPr="00A4103C">
        <w:rPr>
          <w:rFonts w:asciiTheme="minorHAnsi" w:hAnsiTheme="minorHAnsi"/>
          <w:color w:val="auto"/>
        </w:rPr>
        <w:t xml:space="preserve"> insects</w:t>
      </w:r>
      <w:ins w:id="111" w:author="Dan Hahn" w:date="2017-11-09T12:50:00Z">
        <w:r w:rsidR="0022234B">
          <w:rPr>
            <w:rFonts w:asciiTheme="minorHAnsi" w:hAnsiTheme="minorHAnsi"/>
            <w:color w:val="auto"/>
          </w:rPr>
          <w:t>, including dormant insects,</w:t>
        </w:r>
      </w:ins>
      <w:r w:rsidR="001F1AA4" w:rsidRPr="00A4103C">
        <w:rPr>
          <w:rFonts w:asciiTheme="minorHAnsi" w:hAnsiTheme="minorHAnsi"/>
          <w:color w:val="auto"/>
        </w:rPr>
        <w:t xml:space="preserve"> and i</w:t>
      </w:r>
      <w:r w:rsidR="00DC60C3" w:rsidRPr="00A4103C">
        <w:rPr>
          <w:rFonts w:asciiTheme="minorHAnsi" w:hAnsiTheme="minorHAnsi"/>
          <w:color w:val="auto"/>
        </w:rPr>
        <w:t>ncrease</w:t>
      </w:r>
      <w:r w:rsidRPr="00A4103C">
        <w:rPr>
          <w:rFonts w:asciiTheme="minorHAnsi" w:hAnsiTheme="minorHAnsi"/>
          <w:color w:val="auto"/>
        </w:rPr>
        <w:t>d</w:t>
      </w:r>
      <w:r w:rsidR="00DC60C3" w:rsidRPr="00A4103C">
        <w:rPr>
          <w:rFonts w:asciiTheme="minorHAnsi" w:hAnsiTheme="minorHAnsi"/>
          <w:color w:val="auto"/>
        </w:rPr>
        <w:t xml:space="preserve"> metabolic </w:t>
      </w:r>
      <w:r w:rsidR="00434E9E" w:rsidRPr="00A4103C">
        <w:rPr>
          <w:rFonts w:asciiTheme="minorHAnsi" w:hAnsiTheme="minorHAnsi"/>
          <w:color w:val="auto"/>
        </w:rPr>
        <w:t>activity</w:t>
      </w:r>
      <w:r w:rsidR="00F143D1" w:rsidRPr="00A4103C">
        <w:rPr>
          <w:rFonts w:asciiTheme="minorHAnsi" w:hAnsiTheme="minorHAnsi"/>
          <w:color w:val="auto"/>
        </w:rPr>
        <w:t xml:space="preserve"> </w:t>
      </w:r>
      <w:r w:rsidR="00434E9E" w:rsidRPr="00A4103C">
        <w:rPr>
          <w:rFonts w:asciiTheme="minorHAnsi" w:hAnsiTheme="minorHAnsi"/>
          <w:color w:val="auto"/>
        </w:rPr>
        <w:t xml:space="preserve">will require more nutrients to fuel </w:t>
      </w:r>
      <w:r w:rsidR="001F1AA4" w:rsidRPr="00A4103C">
        <w:rPr>
          <w:rFonts w:asciiTheme="minorHAnsi" w:hAnsiTheme="minorHAnsi"/>
          <w:color w:val="auto"/>
        </w:rPr>
        <w:t>metabolism</w:t>
      </w:r>
      <w:r w:rsidRPr="00A4103C">
        <w:rPr>
          <w:rFonts w:asciiTheme="minorHAnsi" w:hAnsiTheme="minorHAnsi"/>
          <w:color w:val="auto"/>
        </w:rPr>
        <w:t xml:space="preserve">. </w:t>
      </w:r>
      <w:r w:rsidR="009C4940" w:rsidRPr="00A4103C">
        <w:rPr>
          <w:rFonts w:asciiTheme="minorHAnsi" w:hAnsiTheme="minorHAnsi"/>
          <w:color w:val="auto"/>
        </w:rPr>
        <w:t xml:space="preserve">Nutrients </w:t>
      </w:r>
      <w:r w:rsidR="00740325" w:rsidRPr="00A4103C">
        <w:rPr>
          <w:rFonts w:asciiTheme="minorHAnsi" w:hAnsiTheme="minorHAnsi"/>
          <w:color w:val="auto"/>
        </w:rPr>
        <w:t xml:space="preserve">accumulated by insects in </w:t>
      </w:r>
      <w:r w:rsidR="00F143D1" w:rsidRPr="00A4103C">
        <w:rPr>
          <w:rFonts w:asciiTheme="minorHAnsi" w:hAnsiTheme="minorHAnsi"/>
          <w:color w:val="auto"/>
        </w:rPr>
        <w:t>preparation for diapause</w:t>
      </w:r>
      <w:r w:rsidR="00740325" w:rsidRPr="00A4103C">
        <w:rPr>
          <w:rFonts w:asciiTheme="minorHAnsi" w:hAnsiTheme="minorHAnsi"/>
          <w:color w:val="auto"/>
        </w:rPr>
        <w:t xml:space="preserve"> at the end of the growing season</w:t>
      </w:r>
      <w:r w:rsidR="00970DD9">
        <w:rPr>
          <w:rFonts w:asciiTheme="minorHAnsi" w:hAnsiTheme="minorHAnsi"/>
          <w:color w:val="auto"/>
        </w:rPr>
        <w:t>,</w:t>
      </w:r>
      <w:r w:rsidR="00740325" w:rsidRPr="00A4103C">
        <w:rPr>
          <w:rFonts w:asciiTheme="minorHAnsi" w:hAnsiTheme="minorHAnsi"/>
          <w:color w:val="auto"/>
        </w:rPr>
        <w:t xml:space="preserve"> and </w:t>
      </w:r>
      <w:r w:rsidR="009C4940" w:rsidRPr="00A4103C">
        <w:rPr>
          <w:rFonts w:asciiTheme="minorHAnsi" w:hAnsiTheme="minorHAnsi"/>
          <w:color w:val="auto"/>
        </w:rPr>
        <w:t>used during diapause</w:t>
      </w:r>
      <w:r w:rsidR="00970DD9">
        <w:rPr>
          <w:rFonts w:asciiTheme="minorHAnsi" w:hAnsiTheme="minorHAnsi"/>
          <w:color w:val="auto"/>
        </w:rPr>
        <w:t>,</w:t>
      </w:r>
      <w:r w:rsidR="009C4940" w:rsidRPr="00A4103C">
        <w:rPr>
          <w:rFonts w:asciiTheme="minorHAnsi" w:hAnsiTheme="minorHAnsi"/>
          <w:color w:val="auto"/>
        </w:rPr>
        <w:t xml:space="preserve"> c</w:t>
      </w:r>
      <w:r w:rsidR="00641BE6">
        <w:rPr>
          <w:rFonts w:asciiTheme="minorHAnsi" w:hAnsiTheme="minorHAnsi"/>
          <w:color w:val="auto"/>
        </w:rPr>
        <w:t>ould be affected by increased</w:t>
      </w:r>
      <w:r w:rsidR="009C4940" w:rsidRPr="00A4103C">
        <w:rPr>
          <w:rFonts w:asciiTheme="minorHAnsi" w:hAnsiTheme="minorHAnsi"/>
          <w:color w:val="auto"/>
        </w:rPr>
        <w:t xml:space="preserve"> </w:t>
      </w:r>
      <w:ins w:id="112" w:author="Dan Hahn" w:date="2017-11-09T12:50:00Z">
        <w:r w:rsidR="0022234B">
          <w:rPr>
            <w:rFonts w:asciiTheme="minorHAnsi" w:hAnsiTheme="minorHAnsi"/>
            <w:color w:val="auto"/>
          </w:rPr>
          <w:t xml:space="preserve">metabolism due to increased </w:t>
        </w:r>
      </w:ins>
      <w:ins w:id="113" w:author="Dan Hahn" w:date="2017-11-09T12:51:00Z">
        <w:r w:rsidR="0022234B">
          <w:rPr>
            <w:rFonts w:asciiTheme="minorHAnsi" w:hAnsiTheme="minorHAnsi"/>
            <w:color w:val="auto"/>
          </w:rPr>
          <w:t>environmental</w:t>
        </w:r>
      </w:ins>
      <w:ins w:id="114" w:author="Dan Hahn" w:date="2017-11-09T12:50:00Z">
        <w:r w:rsidR="0022234B">
          <w:rPr>
            <w:rFonts w:asciiTheme="minorHAnsi" w:hAnsiTheme="minorHAnsi"/>
            <w:color w:val="auto"/>
          </w:rPr>
          <w:t xml:space="preserve"> </w:t>
        </w:r>
        <w:r w:rsidR="0022234B" w:rsidRPr="0015699F">
          <w:rPr>
            <w:rFonts w:asciiTheme="minorHAnsi" w:hAnsiTheme="minorHAnsi"/>
            <w:color w:val="auto"/>
          </w:rPr>
          <w:t>temperatures</w:t>
        </w:r>
      </w:ins>
      <w:r w:rsidR="00CD43B9">
        <w:rPr>
          <w:rFonts w:asciiTheme="minorHAnsi" w:hAnsiTheme="minorHAnsi"/>
          <w:color w:val="auto"/>
        </w:rPr>
        <w:t>.</w:t>
      </w:r>
      <w:r w:rsidR="00970DD9" w:rsidRPr="0015699F">
        <w:rPr>
          <w:rFonts w:asciiTheme="minorHAnsi" w:hAnsiTheme="minorHAnsi"/>
          <w:color w:val="auto"/>
        </w:rPr>
        <w:t xml:space="preserve"> </w:t>
      </w:r>
      <w:r w:rsidR="00CD43B9">
        <w:rPr>
          <w:rFonts w:asciiTheme="minorHAnsi" w:hAnsiTheme="minorHAnsi"/>
          <w:color w:val="auto"/>
        </w:rPr>
        <w:t xml:space="preserve">These changes could </w:t>
      </w:r>
      <w:ins w:id="115" w:author="Dan Hahn" w:date="2017-11-09T12:51:00Z">
        <w:r w:rsidR="0022234B" w:rsidRPr="0015699F">
          <w:rPr>
            <w:rStyle w:val="CommentReference"/>
            <w:sz w:val="24"/>
            <w:szCs w:val="24"/>
          </w:rPr>
          <w:t>potentially</w:t>
        </w:r>
        <w:r w:rsidR="0022234B" w:rsidRPr="0015699F">
          <w:rPr>
            <w:rFonts w:asciiTheme="minorHAnsi" w:hAnsiTheme="minorHAnsi"/>
            <w:color w:val="auto"/>
          </w:rPr>
          <w:t xml:space="preserve"> </w:t>
        </w:r>
      </w:ins>
      <w:r w:rsidR="00740325" w:rsidRPr="0015699F">
        <w:rPr>
          <w:rFonts w:asciiTheme="minorHAnsi" w:hAnsiTheme="minorHAnsi"/>
          <w:color w:val="auto"/>
        </w:rPr>
        <w:t>affect</w:t>
      </w:r>
      <w:r w:rsidR="00641BE6" w:rsidRPr="0015699F">
        <w:rPr>
          <w:rFonts w:asciiTheme="minorHAnsi" w:hAnsiTheme="minorHAnsi"/>
          <w:color w:val="auto"/>
        </w:rPr>
        <w:t xml:space="preserve"> </w:t>
      </w:r>
      <w:ins w:id="116" w:author="Dan Hahn" w:date="2017-11-09T12:51:00Z">
        <w:r w:rsidR="0022234B" w:rsidRPr="0015699F">
          <w:rPr>
            <w:rFonts w:asciiTheme="minorHAnsi" w:hAnsiTheme="minorHAnsi"/>
            <w:color w:val="auto"/>
          </w:rPr>
          <w:t>both</w:t>
        </w:r>
        <w:r w:rsidR="0022234B">
          <w:rPr>
            <w:rFonts w:asciiTheme="minorHAnsi" w:hAnsiTheme="minorHAnsi"/>
            <w:color w:val="auto"/>
          </w:rPr>
          <w:t xml:space="preserve"> survival through </w:t>
        </w:r>
      </w:ins>
      <w:r w:rsidR="00DF22FD" w:rsidRPr="00A4103C">
        <w:rPr>
          <w:rFonts w:asciiTheme="minorHAnsi" w:hAnsiTheme="minorHAnsi"/>
          <w:color w:val="auto"/>
        </w:rPr>
        <w:t xml:space="preserve">diapause </w:t>
      </w:r>
      <w:ins w:id="117" w:author="Dan Hahn" w:date="2017-11-09T12:51:00Z">
        <w:r w:rsidR="0022234B">
          <w:rPr>
            <w:rFonts w:asciiTheme="minorHAnsi" w:hAnsiTheme="minorHAnsi"/>
            <w:color w:val="auto"/>
          </w:rPr>
          <w:t>and</w:t>
        </w:r>
      </w:ins>
      <w:r w:rsidR="00CD43B9">
        <w:rPr>
          <w:rFonts w:asciiTheme="minorHAnsi" w:hAnsiTheme="minorHAnsi"/>
          <w:color w:val="auto"/>
        </w:rPr>
        <w:t xml:space="preserve">/or </w:t>
      </w:r>
      <w:ins w:id="118" w:author="Dan Hahn" w:date="2017-11-09T12:51:00Z">
        <w:r w:rsidR="0022234B">
          <w:rPr>
            <w:rFonts w:asciiTheme="minorHAnsi" w:hAnsiTheme="minorHAnsi"/>
            <w:color w:val="auto"/>
          </w:rPr>
          <w:t>post-diapause performance</w:t>
        </w:r>
      </w:ins>
      <w:r w:rsidR="00DF22FD" w:rsidRPr="00A4103C">
        <w:rPr>
          <w:rFonts w:asciiTheme="minorHAnsi" w:hAnsiTheme="minorHAnsi"/>
          <w:color w:val="auto"/>
        </w:rPr>
        <w:t>.</w:t>
      </w:r>
      <w:r w:rsidR="00DC60C3" w:rsidRPr="00A4103C">
        <w:rPr>
          <w:rFonts w:asciiTheme="minorHAnsi" w:hAnsiTheme="minorHAnsi"/>
          <w:color w:val="auto"/>
        </w:rPr>
        <w:t xml:space="preserve"> </w:t>
      </w:r>
      <w:r w:rsidR="004778DA" w:rsidRPr="00A4103C">
        <w:rPr>
          <w:rFonts w:asciiTheme="minorHAnsi" w:hAnsiTheme="minorHAnsi"/>
          <w:color w:val="auto"/>
        </w:rPr>
        <w:t>In preparation for diapause</w:t>
      </w:r>
      <w:r w:rsidR="00142B31" w:rsidRPr="00A4103C">
        <w:rPr>
          <w:rFonts w:asciiTheme="minorHAnsi" w:hAnsiTheme="minorHAnsi"/>
          <w:color w:val="auto"/>
        </w:rPr>
        <w:t>,</w:t>
      </w:r>
      <w:r w:rsidR="00641BE6">
        <w:rPr>
          <w:rFonts w:asciiTheme="minorHAnsi" w:hAnsiTheme="minorHAnsi"/>
          <w:color w:val="auto"/>
        </w:rPr>
        <w:t xml:space="preserve"> climate change</w:t>
      </w:r>
      <w:r w:rsidR="00142B31" w:rsidRPr="00A4103C">
        <w:rPr>
          <w:rFonts w:asciiTheme="minorHAnsi" w:hAnsiTheme="minorHAnsi"/>
          <w:color w:val="auto"/>
        </w:rPr>
        <w:t xml:space="preserve"> l</w:t>
      </w:r>
      <w:r w:rsidR="0004432B" w:rsidRPr="00A4103C">
        <w:rPr>
          <w:rFonts w:asciiTheme="minorHAnsi" w:hAnsiTheme="minorHAnsi"/>
          <w:color w:val="auto"/>
        </w:rPr>
        <w:t>osers</w:t>
      </w:r>
      <w:r w:rsidR="00642971" w:rsidRPr="00A4103C">
        <w:rPr>
          <w:rFonts w:asciiTheme="minorHAnsi" w:hAnsiTheme="minorHAnsi"/>
          <w:color w:val="auto"/>
        </w:rPr>
        <w:t xml:space="preserve"> could be unable to accumulate or store </w:t>
      </w:r>
      <w:r w:rsidR="00641BE6">
        <w:rPr>
          <w:rFonts w:asciiTheme="minorHAnsi" w:hAnsiTheme="minorHAnsi"/>
          <w:color w:val="auto"/>
        </w:rPr>
        <w:t>enough</w:t>
      </w:r>
      <w:r w:rsidR="00642971" w:rsidRPr="00A4103C">
        <w:rPr>
          <w:rFonts w:asciiTheme="minorHAnsi" w:hAnsiTheme="minorHAnsi"/>
          <w:color w:val="auto"/>
        </w:rPr>
        <w:t xml:space="preserve"> nutrients</w:t>
      </w:r>
      <w:commentRangeStart w:id="119"/>
      <w:r w:rsidR="0022234B">
        <w:rPr>
          <w:rStyle w:val="CommentReference"/>
        </w:rPr>
        <w:commentReference w:id="120"/>
      </w:r>
      <w:commentRangeEnd w:id="119"/>
      <w:r w:rsidR="00CD43B9">
        <w:rPr>
          <w:rStyle w:val="CommentReference"/>
        </w:rPr>
        <w:commentReference w:id="119"/>
      </w:r>
      <w:r w:rsidR="00173864" w:rsidRPr="00A4103C">
        <w:rPr>
          <w:rFonts w:asciiTheme="minorHAnsi" w:hAnsiTheme="minorHAnsi"/>
          <w:color w:val="auto"/>
        </w:rPr>
        <w:t xml:space="preserve"> possibly resulting in an energy deficit at the beginning of diapause.</w:t>
      </w:r>
      <w:r w:rsidR="0004432B" w:rsidRPr="00A4103C">
        <w:rPr>
          <w:rFonts w:asciiTheme="minorHAnsi" w:hAnsiTheme="minorHAnsi"/>
          <w:color w:val="auto"/>
        </w:rPr>
        <w:t xml:space="preserve"> During diapause, losers encounter</w:t>
      </w:r>
      <w:r w:rsidR="00173864" w:rsidRPr="00A4103C">
        <w:rPr>
          <w:rFonts w:asciiTheme="minorHAnsi" w:hAnsiTheme="minorHAnsi"/>
          <w:color w:val="auto"/>
        </w:rPr>
        <w:t>ing</w:t>
      </w:r>
      <w:r w:rsidR="0004432B" w:rsidRPr="00A4103C">
        <w:rPr>
          <w:rFonts w:asciiTheme="minorHAnsi" w:hAnsiTheme="minorHAnsi"/>
          <w:color w:val="auto"/>
        </w:rPr>
        <w:t xml:space="preserve"> increased temperatures </w:t>
      </w:r>
      <w:r w:rsidR="00173864" w:rsidRPr="00A4103C">
        <w:rPr>
          <w:rFonts w:asciiTheme="minorHAnsi" w:hAnsiTheme="minorHAnsi"/>
          <w:color w:val="auto"/>
        </w:rPr>
        <w:t>could</w:t>
      </w:r>
      <w:r w:rsidR="00EB3B76" w:rsidRPr="00A4103C">
        <w:rPr>
          <w:rFonts w:asciiTheme="minorHAnsi" w:hAnsiTheme="minorHAnsi"/>
          <w:color w:val="auto"/>
        </w:rPr>
        <w:t xml:space="preserve"> deplete their reservoir</w:t>
      </w:r>
      <w:ins w:id="121" w:author="Dan Hahn" w:date="2017-11-09T12:52:00Z">
        <w:r w:rsidR="0022234B">
          <w:rPr>
            <w:rFonts w:asciiTheme="minorHAnsi" w:hAnsiTheme="minorHAnsi"/>
            <w:color w:val="auto"/>
          </w:rPr>
          <w:t>s</w:t>
        </w:r>
      </w:ins>
      <w:r w:rsidR="00EB3B76" w:rsidRPr="00A4103C">
        <w:rPr>
          <w:rFonts w:asciiTheme="minorHAnsi" w:hAnsiTheme="minorHAnsi"/>
          <w:color w:val="auto"/>
        </w:rPr>
        <w:t xml:space="preserve"> of stored nutrients</w:t>
      </w:r>
      <w:r w:rsidR="00173864" w:rsidRPr="00A4103C">
        <w:rPr>
          <w:rFonts w:asciiTheme="minorHAnsi" w:hAnsiTheme="minorHAnsi"/>
          <w:color w:val="auto"/>
        </w:rPr>
        <w:t xml:space="preserve"> to meet their increased metabolic demands</w:t>
      </w:r>
      <w:r w:rsidR="00EB3B76" w:rsidRPr="00A4103C">
        <w:rPr>
          <w:rFonts w:asciiTheme="minorHAnsi" w:hAnsiTheme="minorHAnsi"/>
          <w:color w:val="auto"/>
        </w:rPr>
        <w:t xml:space="preserve"> before diapause ends and not survive the winter</w:t>
      </w:r>
      <w:r w:rsidR="006D5FF7" w:rsidRPr="00A4103C">
        <w:rPr>
          <w:rFonts w:asciiTheme="minorHAnsi" w:hAnsiTheme="minorHAnsi"/>
          <w:color w:val="auto"/>
        </w:rPr>
        <w:t xml:space="preserve">. </w:t>
      </w:r>
      <w:r w:rsidR="00173864" w:rsidRPr="00A4103C">
        <w:rPr>
          <w:rFonts w:asciiTheme="minorHAnsi" w:hAnsiTheme="minorHAnsi"/>
          <w:color w:val="auto"/>
        </w:rPr>
        <w:t>I</w:t>
      </w:r>
      <w:r w:rsidR="00DC60C3" w:rsidRPr="00A4103C">
        <w:rPr>
          <w:rFonts w:asciiTheme="minorHAnsi" w:hAnsiTheme="minorHAnsi"/>
          <w:color w:val="auto"/>
        </w:rPr>
        <w:t xml:space="preserve">nsects </w:t>
      </w:r>
      <w:r w:rsidR="00DA1F76" w:rsidRPr="00A4103C">
        <w:rPr>
          <w:rFonts w:asciiTheme="minorHAnsi" w:hAnsiTheme="minorHAnsi"/>
          <w:color w:val="auto"/>
        </w:rPr>
        <w:t>able to accumulate</w:t>
      </w:r>
      <w:r w:rsidR="00DC60C3" w:rsidRPr="00A4103C">
        <w:rPr>
          <w:rFonts w:asciiTheme="minorHAnsi" w:hAnsiTheme="minorHAnsi"/>
          <w:color w:val="auto"/>
        </w:rPr>
        <w:t xml:space="preserve"> more nutrients during pre-diapause </w:t>
      </w:r>
      <w:r w:rsidR="00DA1F76" w:rsidRPr="00A4103C">
        <w:rPr>
          <w:rFonts w:asciiTheme="minorHAnsi" w:hAnsiTheme="minorHAnsi"/>
          <w:color w:val="auto"/>
        </w:rPr>
        <w:t xml:space="preserve">or properly allocate stored resources </w:t>
      </w:r>
      <w:r w:rsidR="00DC60C3" w:rsidRPr="00A4103C">
        <w:rPr>
          <w:rFonts w:asciiTheme="minorHAnsi" w:hAnsiTheme="minorHAnsi"/>
          <w:color w:val="auto"/>
        </w:rPr>
        <w:t xml:space="preserve">to </w:t>
      </w:r>
      <w:r w:rsidR="00DC60C3" w:rsidRPr="00A4103C">
        <w:rPr>
          <w:rFonts w:asciiTheme="minorHAnsi" w:hAnsiTheme="minorHAnsi"/>
          <w:color w:val="auto"/>
        </w:rPr>
        <w:lastRenderedPageBreak/>
        <w:t>support their increased metabolism</w:t>
      </w:r>
      <w:r w:rsidR="00DA1F76" w:rsidRPr="00A4103C">
        <w:rPr>
          <w:rFonts w:asciiTheme="minorHAnsi" w:hAnsiTheme="minorHAnsi"/>
          <w:color w:val="auto"/>
        </w:rPr>
        <w:t xml:space="preserve"> during diapause</w:t>
      </w:r>
      <w:r w:rsidR="00DC60C3" w:rsidRPr="00A4103C">
        <w:rPr>
          <w:rFonts w:asciiTheme="minorHAnsi" w:hAnsiTheme="minorHAnsi"/>
          <w:color w:val="auto"/>
        </w:rPr>
        <w:t xml:space="preserve"> could</w:t>
      </w:r>
      <w:r w:rsidR="00A97810" w:rsidRPr="00A4103C">
        <w:rPr>
          <w:rFonts w:asciiTheme="minorHAnsi" w:hAnsiTheme="minorHAnsi"/>
          <w:color w:val="auto"/>
        </w:rPr>
        <w:t xml:space="preserve"> be winners</w:t>
      </w:r>
      <w:r w:rsidR="00DC60C3" w:rsidRPr="00A4103C">
        <w:rPr>
          <w:rFonts w:asciiTheme="minorHAnsi" w:hAnsiTheme="minorHAnsi"/>
          <w:color w:val="auto"/>
        </w:rPr>
        <w:t xml:space="preserve"> as climate changes.</w:t>
      </w:r>
      <w:r w:rsidR="001A3741" w:rsidRPr="00A4103C">
        <w:rPr>
          <w:rFonts w:asciiTheme="minorHAnsi" w:hAnsiTheme="minorHAnsi"/>
          <w:color w:val="auto"/>
        </w:rPr>
        <w:t xml:space="preserve"> </w:t>
      </w:r>
      <w:r w:rsidR="00786271">
        <w:rPr>
          <w:rFonts w:asciiTheme="minorHAnsi" w:hAnsiTheme="minorHAnsi"/>
          <w:color w:val="auto"/>
        </w:rPr>
        <w:t>Q</w:t>
      </w:r>
      <w:r w:rsidR="00F816FE">
        <w:rPr>
          <w:rFonts w:asciiTheme="minorHAnsi" w:hAnsiTheme="minorHAnsi"/>
          <w:color w:val="auto"/>
        </w:rPr>
        <w:t>uantifying</w:t>
      </w:r>
      <w:r w:rsidR="009E233F">
        <w:rPr>
          <w:rFonts w:asciiTheme="minorHAnsi" w:hAnsiTheme="minorHAnsi"/>
          <w:color w:val="auto"/>
        </w:rPr>
        <w:t xml:space="preserve"> the</w:t>
      </w:r>
      <w:r w:rsidR="00F816FE">
        <w:rPr>
          <w:rFonts w:asciiTheme="minorHAnsi" w:hAnsiTheme="minorHAnsi"/>
          <w:color w:val="auto"/>
        </w:rPr>
        <w:t xml:space="preserve"> </w:t>
      </w:r>
      <w:r w:rsidR="00B9035C">
        <w:rPr>
          <w:rFonts w:asciiTheme="minorHAnsi" w:hAnsiTheme="minorHAnsi"/>
          <w:color w:val="auto"/>
        </w:rPr>
        <w:t xml:space="preserve">metabolic demand for nutrient </w:t>
      </w:r>
      <w:commentRangeStart w:id="122"/>
      <w:r w:rsidR="00B9035C">
        <w:rPr>
          <w:rFonts w:asciiTheme="minorHAnsi" w:hAnsiTheme="minorHAnsi"/>
          <w:color w:val="auto"/>
        </w:rPr>
        <w:t>storage</w:t>
      </w:r>
      <w:r w:rsidR="00F816FE">
        <w:rPr>
          <w:rFonts w:asciiTheme="minorHAnsi" w:hAnsiTheme="minorHAnsi"/>
          <w:color w:val="auto"/>
        </w:rPr>
        <w:t xml:space="preserve"> during </w:t>
      </w:r>
      <w:commentRangeStart w:id="123"/>
      <w:r w:rsidR="00F816FE">
        <w:rPr>
          <w:rFonts w:asciiTheme="minorHAnsi" w:hAnsiTheme="minorHAnsi"/>
          <w:color w:val="auto"/>
        </w:rPr>
        <w:t>dia</w:t>
      </w:r>
      <w:r w:rsidR="00B9035C">
        <w:rPr>
          <w:rFonts w:asciiTheme="minorHAnsi" w:hAnsiTheme="minorHAnsi"/>
          <w:color w:val="auto"/>
        </w:rPr>
        <w:t>pause preparations</w:t>
      </w:r>
      <w:r w:rsidR="00786271">
        <w:rPr>
          <w:rFonts w:asciiTheme="minorHAnsi" w:hAnsiTheme="minorHAnsi"/>
          <w:color w:val="auto"/>
        </w:rPr>
        <w:t xml:space="preserve"> </w:t>
      </w:r>
      <w:commentRangeEnd w:id="123"/>
      <w:r w:rsidR="0022234B">
        <w:rPr>
          <w:rStyle w:val="CommentReference"/>
        </w:rPr>
        <w:commentReference w:id="123"/>
      </w:r>
      <w:r w:rsidR="009D458B">
        <w:rPr>
          <w:rFonts w:asciiTheme="minorHAnsi" w:hAnsiTheme="minorHAnsi"/>
          <w:color w:val="auto"/>
        </w:rPr>
        <w:t xml:space="preserve">as a </w:t>
      </w:r>
      <w:commentRangeEnd w:id="122"/>
      <w:r w:rsidR="00C0162C">
        <w:rPr>
          <w:rStyle w:val="CommentReference"/>
        </w:rPr>
        <w:commentReference w:id="122"/>
      </w:r>
      <w:r w:rsidR="009D458B">
        <w:rPr>
          <w:rFonts w:asciiTheme="minorHAnsi" w:hAnsiTheme="minorHAnsi"/>
          <w:color w:val="auto"/>
        </w:rPr>
        <w:t>function of diapause length could provide</w:t>
      </w:r>
      <w:r w:rsidR="00786271">
        <w:rPr>
          <w:rFonts w:asciiTheme="minorHAnsi" w:hAnsiTheme="minorHAnsi"/>
          <w:color w:val="auto"/>
        </w:rPr>
        <w:t xml:space="preserve"> a way </w:t>
      </w:r>
      <w:r w:rsidR="00786271" w:rsidRPr="00BE7321">
        <w:rPr>
          <w:rFonts w:asciiTheme="minorHAnsi" w:hAnsiTheme="minorHAnsi"/>
          <w:color w:val="auto"/>
        </w:rPr>
        <w:t>to</w:t>
      </w:r>
      <w:r w:rsidR="00B9035C" w:rsidRPr="00BE7321">
        <w:rPr>
          <w:rFonts w:asciiTheme="minorHAnsi" w:hAnsiTheme="minorHAnsi"/>
          <w:color w:val="auto"/>
        </w:rPr>
        <w:t xml:space="preserve"> </w:t>
      </w:r>
      <w:r w:rsidR="00786271" w:rsidRPr="00BE7321">
        <w:rPr>
          <w:rFonts w:asciiTheme="minorHAnsi" w:hAnsiTheme="minorHAnsi"/>
          <w:color w:val="auto"/>
        </w:rPr>
        <w:t>predict</w:t>
      </w:r>
      <w:r w:rsidR="00591F1A" w:rsidRPr="00BE7321">
        <w:rPr>
          <w:rFonts w:asciiTheme="minorHAnsi" w:hAnsiTheme="minorHAnsi"/>
          <w:color w:val="auto"/>
        </w:rPr>
        <w:t xml:space="preserve"> climate change winners and losers</w:t>
      </w:r>
      <w:r w:rsidR="009D458B" w:rsidRPr="00BE7321">
        <w:rPr>
          <w:rFonts w:asciiTheme="minorHAnsi" w:hAnsiTheme="minorHAnsi"/>
          <w:color w:val="auto"/>
        </w:rPr>
        <w:t xml:space="preserve"> as growing seasons increase</w:t>
      </w:r>
      <w:ins w:id="124" w:author="Dan Hahn" w:date="2017-11-21T10:29:00Z">
        <w:r w:rsidR="00C0162C">
          <w:rPr>
            <w:rFonts w:asciiTheme="minorHAnsi" w:hAnsiTheme="minorHAnsi"/>
            <w:color w:val="auto"/>
          </w:rPr>
          <w:t xml:space="preserve"> in duration</w:t>
        </w:r>
      </w:ins>
      <w:r w:rsidR="00B9035C" w:rsidRPr="00BE7321">
        <w:rPr>
          <w:rFonts w:asciiTheme="minorHAnsi" w:hAnsiTheme="minorHAnsi"/>
          <w:color w:val="auto"/>
        </w:rPr>
        <w:t>.</w:t>
      </w:r>
      <w:r w:rsidR="00F816FE" w:rsidRPr="00BE7321">
        <w:rPr>
          <w:rFonts w:asciiTheme="minorHAnsi" w:hAnsiTheme="minorHAnsi"/>
          <w:color w:val="auto"/>
        </w:rPr>
        <w:t xml:space="preserve"> </w:t>
      </w:r>
      <w:r w:rsidR="00BB7E19" w:rsidRPr="00BE7321">
        <w:rPr>
          <w:rStyle w:val="CommentReference"/>
        </w:rPr>
        <w:t xml:space="preserve"> </w:t>
      </w:r>
      <w:r w:rsidR="00EE68B1" w:rsidRPr="00BE7321">
        <w:rPr>
          <w:rFonts w:asciiTheme="minorHAnsi" w:hAnsiTheme="minorHAnsi"/>
          <w:i/>
          <w:color w:val="auto"/>
        </w:rPr>
        <w:t>Ostrini</w:t>
      </w:r>
      <w:r w:rsidR="00EE68B1" w:rsidRPr="00A4103C">
        <w:rPr>
          <w:rFonts w:asciiTheme="minorHAnsi" w:hAnsiTheme="minorHAnsi"/>
          <w:i/>
          <w:color w:val="auto"/>
        </w:rPr>
        <w:t>a nubilalis</w:t>
      </w:r>
      <w:r w:rsidR="00EE68B1" w:rsidRPr="00A4103C">
        <w:rPr>
          <w:rFonts w:asciiTheme="minorHAnsi" w:hAnsiTheme="minorHAnsi"/>
          <w:color w:val="auto"/>
        </w:rPr>
        <w:t xml:space="preserve"> (</w:t>
      </w:r>
      <w:r w:rsidR="001D6AFF" w:rsidRPr="00A4103C">
        <w:rPr>
          <w:rFonts w:asciiTheme="minorHAnsi" w:hAnsiTheme="minorHAnsi"/>
          <w:color w:val="auto"/>
        </w:rPr>
        <w:t>European corn borer</w:t>
      </w:r>
      <w:r w:rsidR="00EE68B1" w:rsidRPr="00A4103C">
        <w:rPr>
          <w:rFonts w:asciiTheme="minorHAnsi" w:hAnsiTheme="minorHAnsi"/>
          <w:color w:val="auto"/>
        </w:rPr>
        <w:t>)</w:t>
      </w:r>
      <w:r w:rsidR="002A7EA4" w:rsidRPr="00A4103C">
        <w:rPr>
          <w:rFonts w:asciiTheme="minorHAnsi" w:hAnsiTheme="minorHAnsi"/>
          <w:color w:val="auto"/>
        </w:rPr>
        <w:t xml:space="preserve"> is a naturally occurring insect pest with </w:t>
      </w:r>
      <w:r w:rsidR="009807CB">
        <w:rPr>
          <w:rFonts w:asciiTheme="minorHAnsi" w:hAnsiTheme="minorHAnsi"/>
          <w:color w:val="auto"/>
        </w:rPr>
        <w:t>sympatric</w:t>
      </w:r>
      <w:r w:rsidR="00B23DB9">
        <w:rPr>
          <w:rFonts w:asciiTheme="minorHAnsi" w:hAnsiTheme="minorHAnsi"/>
          <w:color w:val="auto"/>
        </w:rPr>
        <w:t xml:space="preserve"> </w:t>
      </w:r>
      <w:r w:rsidR="003F046E">
        <w:rPr>
          <w:rFonts w:asciiTheme="minorHAnsi" w:hAnsiTheme="minorHAnsi"/>
          <w:color w:val="auto"/>
        </w:rPr>
        <w:t>populations</w:t>
      </w:r>
      <w:r w:rsidR="00B23DB9">
        <w:rPr>
          <w:rFonts w:asciiTheme="minorHAnsi" w:hAnsiTheme="minorHAnsi"/>
          <w:color w:val="auto"/>
        </w:rPr>
        <w:t xml:space="preserve"> that</w:t>
      </w:r>
      <w:r w:rsidR="009807CB">
        <w:rPr>
          <w:rFonts w:asciiTheme="minorHAnsi" w:hAnsiTheme="minorHAnsi"/>
          <w:color w:val="auto"/>
        </w:rPr>
        <w:t xml:space="preserve"> are genetically distinct</w:t>
      </w:r>
      <w:r w:rsidR="003F046E">
        <w:rPr>
          <w:rFonts w:asciiTheme="minorHAnsi" w:hAnsiTheme="minorHAnsi"/>
          <w:color w:val="auto"/>
        </w:rPr>
        <w:t xml:space="preserve"> </w:t>
      </w:r>
      <w:r w:rsidR="009807CB">
        <w:rPr>
          <w:rFonts w:asciiTheme="minorHAnsi" w:hAnsiTheme="minorHAnsi"/>
          <w:color w:val="auto"/>
        </w:rPr>
        <w:t xml:space="preserve">and express </w:t>
      </w:r>
      <w:r w:rsidR="003F046E">
        <w:rPr>
          <w:rFonts w:asciiTheme="minorHAnsi" w:hAnsiTheme="minorHAnsi"/>
          <w:color w:val="auto"/>
        </w:rPr>
        <w:t xml:space="preserve">diapause </w:t>
      </w:r>
      <w:r w:rsidR="009807CB">
        <w:rPr>
          <w:rFonts w:asciiTheme="minorHAnsi" w:hAnsiTheme="minorHAnsi"/>
          <w:color w:val="auto"/>
        </w:rPr>
        <w:t>phenology that differs in length. These traits make ECB</w:t>
      </w:r>
      <w:r w:rsidR="002A7EA4" w:rsidRPr="00A4103C">
        <w:rPr>
          <w:rFonts w:asciiTheme="minorHAnsi" w:hAnsiTheme="minorHAnsi"/>
          <w:color w:val="auto"/>
        </w:rPr>
        <w:t xml:space="preserve"> </w:t>
      </w:r>
      <w:r w:rsidR="00F22741" w:rsidRPr="00A4103C">
        <w:rPr>
          <w:rFonts w:asciiTheme="minorHAnsi" w:hAnsiTheme="minorHAnsi"/>
          <w:color w:val="auto"/>
        </w:rPr>
        <w:t xml:space="preserve">a </w:t>
      </w:r>
      <w:r w:rsidR="002A7EA4" w:rsidRPr="00A4103C">
        <w:rPr>
          <w:rFonts w:asciiTheme="minorHAnsi" w:hAnsiTheme="minorHAnsi"/>
          <w:color w:val="auto"/>
        </w:rPr>
        <w:t>suitable model to understand</w:t>
      </w:r>
      <w:r w:rsidR="009807CB">
        <w:rPr>
          <w:rFonts w:asciiTheme="minorHAnsi" w:hAnsiTheme="minorHAnsi"/>
          <w:color w:val="auto"/>
        </w:rPr>
        <w:t xml:space="preserve"> </w:t>
      </w:r>
      <w:r w:rsidR="002A7EA4" w:rsidRPr="00A4103C">
        <w:rPr>
          <w:rFonts w:asciiTheme="minorHAnsi" w:hAnsiTheme="minorHAnsi"/>
          <w:color w:val="auto"/>
        </w:rPr>
        <w:t xml:space="preserve">the </w:t>
      </w:r>
      <w:r w:rsidR="00E25495">
        <w:rPr>
          <w:rFonts w:asciiTheme="minorHAnsi" w:hAnsiTheme="minorHAnsi"/>
          <w:color w:val="auto"/>
        </w:rPr>
        <w:t>association between</w:t>
      </w:r>
      <w:r w:rsidR="009807CB">
        <w:rPr>
          <w:rFonts w:asciiTheme="minorHAnsi" w:hAnsiTheme="minorHAnsi"/>
          <w:color w:val="auto"/>
        </w:rPr>
        <w:t xml:space="preserve"> </w:t>
      </w:r>
      <w:r w:rsidR="00EC02E4">
        <w:rPr>
          <w:rFonts w:asciiTheme="minorHAnsi" w:hAnsiTheme="minorHAnsi"/>
          <w:color w:val="auto"/>
        </w:rPr>
        <w:t>diapause timing and nutrient demands</w:t>
      </w:r>
      <w:r w:rsidR="002A7EA4" w:rsidRPr="00A4103C">
        <w:rPr>
          <w:rFonts w:asciiTheme="minorHAnsi" w:hAnsiTheme="minorHAnsi"/>
          <w:color w:val="auto"/>
        </w:rPr>
        <w:t>.</w:t>
      </w:r>
      <w:r w:rsidR="00786271">
        <w:rPr>
          <w:rFonts w:asciiTheme="minorHAnsi" w:hAnsiTheme="minorHAnsi"/>
          <w:color w:val="auto"/>
        </w:rPr>
        <w:t xml:space="preserve"> </w:t>
      </w:r>
    </w:p>
    <w:p w14:paraId="3335BC82" w14:textId="1730F530" w:rsidR="005B4419" w:rsidRDefault="00EE68B1" w:rsidP="00610FEE">
      <w:pPr>
        <w:spacing w:line="480" w:lineRule="auto"/>
        <w:ind w:firstLine="720"/>
        <w:rPr>
          <w:rFonts w:asciiTheme="minorHAnsi" w:hAnsiTheme="minorHAnsi"/>
          <w:color w:val="auto"/>
        </w:rPr>
      </w:pPr>
      <w:r w:rsidRPr="00A4103C">
        <w:rPr>
          <w:rFonts w:asciiTheme="minorHAnsi" w:hAnsiTheme="minorHAnsi"/>
          <w:color w:val="auto"/>
        </w:rPr>
        <w:t>European corn borer (</w:t>
      </w:r>
      <w:r w:rsidR="00DD7120" w:rsidRPr="00A4103C">
        <w:rPr>
          <w:rFonts w:asciiTheme="minorHAnsi" w:hAnsiTheme="minorHAnsi"/>
          <w:color w:val="auto"/>
        </w:rPr>
        <w:t>ECB)</w:t>
      </w:r>
      <w:r w:rsidR="007A0EB3" w:rsidRPr="00A4103C">
        <w:rPr>
          <w:rFonts w:asciiTheme="minorHAnsi" w:hAnsiTheme="minorHAnsi"/>
          <w:color w:val="auto"/>
        </w:rPr>
        <w:t xml:space="preserve"> </w:t>
      </w:r>
      <w:r w:rsidR="00DD7120" w:rsidRPr="00A4103C">
        <w:rPr>
          <w:rFonts w:asciiTheme="minorHAnsi" w:hAnsiTheme="minorHAnsi"/>
          <w:color w:val="auto"/>
        </w:rPr>
        <w:t xml:space="preserve">is </w:t>
      </w:r>
      <w:r w:rsidR="00C91EAF" w:rsidRPr="00A4103C">
        <w:rPr>
          <w:rFonts w:asciiTheme="minorHAnsi" w:hAnsiTheme="minorHAnsi"/>
          <w:color w:val="auto"/>
        </w:rPr>
        <w:t xml:space="preserve">a phytophagous lepidopteran distributed </w:t>
      </w:r>
      <w:r w:rsidR="00DD7120" w:rsidRPr="00A4103C">
        <w:rPr>
          <w:rFonts w:asciiTheme="minorHAnsi" w:hAnsiTheme="minorHAnsi"/>
          <w:color w:val="auto"/>
        </w:rPr>
        <w:t>in</w:t>
      </w:r>
      <w:r w:rsidR="006D2C61" w:rsidRPr="00A4103C">
        <w:rPr>
          <w:rFonts w:asciiTheme="minorHAnsi" w:hAnsiTheme="minorHAnsi"/>
          <w:color w:val="auto"/>
        </w:rPr>
        <w:t xml:space="preserve"> </w:t>
      </w:r>
      <w:r w:rsidR="00083414" w:rsidRPr="00A4103C">
        <w:rPr>
          <w:rFonts w:asciiTheme="minorHAnsi" w:hAnsiTheme="minorHAnsi"/>
          <w:color w:val="auto"/>
        </w:rPr>
        <w:t>most</w:t>
      </w:r>
      <w:r w:rsidR="006D2C61" w:rsidRPr="00A4103C">
        <w:rPr>
          <w:rFonts w:asciiTheme="minorHAnsi" w:hAnsiTheme="minorHAnsi"/>
          <w:color w:val="auto"/>
        </w:rPr>
        <w:t xml:space="preserve"> </w:t>
      </w:r>
      <w:r w:rsidR="00DD7120" w:rsidRPr="00A4103C">
        <w:rPr>
          <w:rFonts w:asciiTheme="minorHAnsi" w:hAnsiTheme="minorHAnsi"/>
          <w:color w:val="auto"/>
        </w:rPr>
        <w:t>states east of the Rocky Mountains</w:t>
      </w:r>
      <w:r w:rsidR="001D6AFF" w:rsidRPr="00A4103C">
        <w:rPr>
          <w:rFonts w:asciiTheme="minorHAnsi" w:hAnsiTheme="minorHAnsi"/>
          <w:color w:val="auto"/>
        </w:rPr>
        <w:t xml:space="preserve"> from Canada to the Gulf of Mexico</w:t>
      </w:r>
      <w:r w:rsidR="00EB5C03" w:rsidRPr="00A4103C">
        <w:rPr>
          <w:rFonts w:asciiTheme="minorHAnsi" w:hAnsiTheme="minorHAnsi"/>
          <w:color w:val="auto"/>
        </w:rPr>
        <w:t xml:space="preserve"> </w:t>
      </w:r>
      <w:r w:rsidR="006D2C61" w:rsidRPr="00A4103C">
        <w:rPr>
          <w:rFonts w:asciiTheme="minorHAnsi" w:hAnsiTheme="minorHAnsi"/>
          <w:color w:val="auto"/>
        </w:rPr>
        <w:fldChar w:fldCharType="begin" w:fldLock="1"/>
      </w:r>
      <w:r w:rsidR="003F67A1">
        <w:rPr>
          <w:rFonts w:asciiTheme="minorHAnsi" w:hAnsiTheme="minorHAnsi"/>
          <w:color w:val="auto"/>
        </w:rPr>
        <w:instrText>ADDIN CSL_CITATION { "citationItems" : [ { "id" : "ITEM-1", "itemData" : { "author" : [ { "dropping-particle" : "", "family" : "Capinera", "given" : "John L. (Entomology and Nematology Department)", "non-dropping-particle" : "", "parse-names" : false, "suffix" : "" } ], "id" : "ITEM-1", "issued" : { "date-parts" : [ [ "2000" ] ] }, "title" : "European corn borer scientific name : Ostrinia nubilalis ( H\u00fcbner ) ( Insecta : Lepidoptera : Pyralidae )", "type" : "article-journal" }, "uris" : [ "http://www.mendeley.com/documents/?uuid=8d29277d-6994-4dbd-8d02-205f1842f464" ] }, { "id" : "ITEM-2", "itemData" : { "ISBN" : "E-17-W", "author" : [ { "dropping-particle" : "", "family" : "Bohnenblust", "given" : "Eric", "non-dropping-particle" : "", "parse-names" : false, "suffix" : "" }, { "dropping-particle" : "", "family" : "Tooker", "given" : "John", "non-dropping-particle" : "", "parse-names" : false, "suffix" : "" } ], "id" : "ITEM-2", "issued" : { "date-parts" : [ [ "2010" ] ] }, "title" : "European Corn Borer in Field Corn", "type" : "report" }, "uris" : [ "http://www.mendeley.com/documents/?uuid=40614971-cf1c-3ae8-9755-6bdd9b891b1e" ] }, { "id" : "ITEM-3",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"ITEM-3", "issue" : "3", "issued" : { "date-parts" : [ [ "1961" ] ] }, "page" : "550-558", "title" : "Effects of Temperature and Photoperiod on Voltinism of Geographical Populations of the European Corn Borer, Pyrausta nubilalis", "type" : "article-journal", "volume" : "54" }, "uris" : [ "http://www.mendeley.com/documents/?uuid=20c4b982-973e-3aa2-920e-d2df34512a40" ] } ], "mendeley" : { "formattedCitation" : "(Beck and Apple 1961, Capinera 2000, Bohnenblust and Tooker 2010)", "plainTextFormattedCitation" : "(Beck and Apple 1961, Capinera 2000, Bohnenblust and Tooker 2010)", "previouslyFormattedCitation" : "(Beck and Apple 1961, Capinera 2000, Bohnenblust and Tooker 2010)" }, "properties" : { "noteIndex" : 16 }, "schema" : "https://github.com/citation-style-language/schema/raw/master/csl-citation.json" }</w:instrText>
      </w:r>
      <w:r w:rsidR="006D2C61" w:rsidRPr="00A4103C">
        <w:rPr>
          <w:rFonts w:asciiTheme="minorHAnsi" w:hAnsiTheme="minorHAnsi"/>
          <w:color w:val="auto"/>
        </w:rPr>
        <w:fldChar w:fldCharType="separate"/>
      </w:r>
      <w:r w:rsidR="00BD6232" w:rsidRPr="00A4103C">
        <w:rPr>
          <w:rFonts w:asciiTheme="minorHAnsi" w:hAnsiTheme="minorHAnsi"/>
          <w:noProof/>
          <w:color w:val="auto"/>
        </w:rPr>
        <w:t>(Beck and Apple 1961, Capinera 2000, Bohnenblust and Tooker 2010)</w:t>
      </w:r>
      <w:r w:rsidR="006D2C61" w:rsidRPr="00A4103C">
        <w:rPr>
          <w:rFonts w:asciiTheme="minorHAnsi" w:hAnsiTheme="minorHAnsi"/>
          <w:color w:val="auto"/>
        </w:rPr>
        <w:fldChar w:fldCharType="end"/>
      </w:r>
      <w:r w:rsidR="00DD7120" w:rsidRPr="00A4103C">
        <w:rPr>
          <w:rFonts w:asciiTheme="minorHAnsi" w:hAnsiTheme="minorHAnsi"/>
          <w:color w:val="auto"/>
        </w:rPr>
        <w:t>.</w:t>
      </w:r>
      <w:r w:rsidR="007F30CF" w:rsidRPr="00A4103C">
        <w:rPr>
          <w:rFonts w:asciiTheme="minorHAnsi" w:hAnsiTheme="minorHAnsi"/>
          <w:color w:val="auto"/>
        </w:rPr>
        <w:t xml:space="preserve"> European corn borer populations are categorized into strains characterized by voltinism</w:t>
      </w:r>
      <w:ins w:id="125" w:author="Dan Hahn" w:date="2017-11-21T10:30:00Z">
        <w:r w:rsidR="00C0162C">
          <w:rPr>
            <w:rFonts w:asciiTheme="minorHAnsi" w:hAnsiTheme="minorHAnsi"/>
            <w:color w:val="auto"/>
          </w:rPr>
          <w:t xml:space="preserve"> and pheromone composition</w:t>
        </w:r>
      </w:ins>
      <w:r w:rsidR="00DD5F70">
        <w:rPr>
          <w:rFonts w:asciiTheme="minorHAnsi" w:hAnsiTheme="minorHAnsi"/>
          <w:color w:val="auto"/>
        </w:rPr>
        <w:t xml:space="preserve">. Voltinism represents </w:t>
      </w:r>
      <w:r w:rsidR="007F30CF" w:rsidRPr="00A4103C">
        <w:rPr>
          <w:rFonts w:asciiTheme="minorHAnsi" w:hAnsiTheme="minorHAnsi"/>
          <w:color w:val="auto"/>
        </w:rPr>
        <w:t>the</w:t>
      </w:r>
      <w:r w:rsidR="00DD5F70">
        <w:rPr>
          <w:rFonts w:asciiTheme="minorHAnsi" w:hAnsiTheme="minorHAnsi"/>
          <w:color w:val="auto"/>
        </w:rPr>
        <w:t xml:space="preserve"> annual</w:t>
      </w:r>
      <w:r w:rsidR="007F30CF" w:rsidRPr="00A4103C">
        <w:rPr>
          <w:rFonts w:asciiTheme="minorHAnsi" w:hAnsiTheme="minorHAnsi"/>
          <w:color w:val="auto"/>
        </w:rPr>
        <w:t xml:space="preserve"> number of generations </w:t>
      </w:r>
      <w:r w:rsidR="00DD5F70">
        <w:rPr>
          <w:rFonts w:asciiTheme="minorHAnsi" w:hAnsiTheme="minorHAnsi"/>
          <w:color w:val="auto"/>
        </w:rPr>
        <w:t xml:space="preserve">produced by </w:t>
      </w:r>
      <w:r w:rsidR="00B23DB9">
        <w:rPr>
          <w:rFonts w:asciiTheme="minorHAnsi" w:hAnsiTheme="minorHAnsi"/>
          <w:color w:val="auto"/>
        </w:rPr>
        <w:t xml:space="preserve">a </w:t>
      </w:r>
      <w:r w:rsidR="007F30CF" w:rsidRPr="00A4103C">
        <w:rPr>
          <w:rFonts w:asciiTheme="minorHAnsi" w:hAnsiTheme="minorHAnsi"/>
          <w:color w:val="auto"/>
        </w:rPr>
        <w:t xml:space="preserve">population </w:t>
      </w:r>
      <w:r w:rsidR="00DD5F70">
        <w:rPr>
          <w:rFonts w:asciiTheme="minorHAnsi" w:hAnsiTheme="minorHAnsi"/>
          <w:color w:val="auto"/>
        </w:rPr>
        <w:t>before entering diapause</w:t>
      </w:r>
      <w:r w:rsidR="007F30CF" w:rsidRPr="00A4103C">
        <w:rPr>
          <w:rFonts w:asciiTheme="minorHAnsi" w:hAnsiTheme="minorHAnsi"/>
          <w:color w:val="auto"/>
        </w:rPr>
        <w:t xml:space="preserve"> </w:t>
      </w:r>
      <w:r w:rsidR="007F30CF" w:rsidRPr="00A4103C">
        <w:rPr>
          <w:rFonts w:asciiTheme="minorHAnsi" w:hAnsiTheme="minorHAnsi"/>
          <w:color w:val="auto"/>
        </w:rPr>
        <w:fldChar w:fldCharType="begin" w:fldLock="1"/>
      </w:r>
      <w:r w:rsidR="007F30CF"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16 }, "schema" : "https://github.com/citation-style-language/schema/raw/master/csl-citation.json" }</w:instrText>
      </w:r>
      <w:r w:rsidR="007F30CF" w:rsidRPr="00A4103C">
        <w:rPr>
          <w:rFonts w:asciiTheme="minorHAnsi" w:hAnsiTheme="minorHAnsi"/>
          <w:color w:val="auto"/>
        </w:rPr>
        <w:fldChar w:fldCharType="separate"/>
      </w:r>
      <w:r w:rsidR="007F30CF" w:rsidRPr="00A4103C">
        <w:rPr>
          <w:rFonts w:asciiTheme="minorHAnsi" w:hAnsiTheme="minorHAnsi"/>
          <w:noProof/>
          <w:color w:val="auto"/>
        </w:rPr>
        <w:t>(Dopman et al. 2005)</w:t>
      </w:r>
      <w:r w:rsidR="007F30CF" w:rsidRPr="00A4103C">
        <w:rPr>
          <w:rFonts w:asciiTheme="minorHAnsi" w:hAnsiTheme="minorHAnsi"/>
          <w:color w:val="auto"/>
        </w:rPr>
        <w:fldChar w:fldCharType="end"/>
      </w:r>
      <w:r w:rsidR="007F30CF" w:rsidRPr="00A4103C">
        <w:rPr>
          <w:rFonts w:asciiTheme="minorHAnsi" w:hAnsiTheme="minorHAnsi"/>
          <w:color w:val="auto"/>
        </w:rPr>
        <w:t xml:space="preserve">. </w:t>
      </w:r>
      <w:r w:rsidR="00FF3992">
        <w:rPr>
          <w:rFonts w:asciiTheme="minorHAnsi" w:hAnsiTheme="minorHAnsi"/>
          <w:color w:val="auto"/>
        </w:rPr>
        <w:t>Across</w:t>
      </w:r>
      <w:r w:rsidR="00FF3992" w:rsidRPr="00A4103C">
        <w:rPr>
          <w:rFonts w:asciiTheme="minorHAnsi" w:hAnsiTheme="minorHAnsi"/>
          <w:color w:val="auto"/>
        </w:rPr>
        <w:t xml:space="preserve"> </w:t>
      </w:r>
      <w:r w:rsidR="00DD7120" w:rsidRPr="00A4103C">
        <w:rPr>
          <w:rFonts w:asciiTheme="minorHAnsi" w:hAnsiTheme="minorHAnsi"/>
          <w:color w:val="auto"/>
        </w:rPr>
        <w:t xml:space="preserve">its </w:t>
      </w:r>
      <w:r w:rsidR="00006FEE" w:rsidRPr="00A4103C">
        <w:rPr>
          <w:rFonts w:asciiTheme="minorHAnsi" w:hAnsiTheme="minorHAnsi"/>
          <w:color w:val="auto"/>
        </w:rPr>
        <w:t>distribution,</w:t>
      </w:r>
      <w:r w:rsidR="00DD7120" w:rsidRPr="00A4103C">
        <w:rPr>
          <w:rFonts w:asciiTheme="minorHAnsi" w:hAnsiTheme="minorHAnsi"/>
          <w:color w:val="auto"/>
        </w:rPr>
        <w:t xml:space="preserve"> ECB</w:t>
      </w:r>
      <w:r w:rsidR="001D6AFF" w:rsidRPr="00A4103C">
        <w:rPr>
          <w:rFonts w:asciiTheme="minorHAnsi" w:hAnsiTheme="minorHAnsi"/>
          <w:color w:val="auto"/>
        </w:rPr>
        <w:t xml:space="preserve"> populations</w:t>
      </w:r>
      <w:r w:rsidRPr="00A4103C">
        <w:rPr>
          <w:rFonts w:asciiTheme="minorHAnsi" w:hAnsiTheme="minorHAnsi"/>
          <w:color w:val="auto"/>
        </w:rPr>
        <w:t xml:space="preserve"> separate clina</w:t>
      </w:r>
      <w:r w:rsidR="001D6AFF" w:rsidRPr="00A4103C">
        <w:rPr>
          <w:rFonts w:asciiTheme="minorHAnsi" w:hAnsiTheme="minorHAnsi"/>
          <w:color w:val="auto"/>
        </w:rPr>
        <w:t>ly with voltinism increasing from univoltine at the northern e</w:t>
      </w:r>
      <w:r w:rsidR="00906F61" w:rsidRPr="00A4103C">
        <w:rPr>
          <w:rFonts w:asciiTheme="minorHAnsi" w:hAnsiTheme="minorHAnsi"/>
          <w:color w:val="auto"/>
        </w:rPr>
        <w:t xml:space="preserve">dge to bivoltine and </w:t>
      </w:r>
      <w:r w:rsidR="00FF3992">
        <w:rPr>
          <w:rFonts w:asciiTheme="minorHAnsi" w:hAnsiTheme="minorHAnsi"/>
          <w:color w:val="auto"/>
        </w:rPr>
        <w:t xml:space="preserve">subsequently </w:t>
      </w:r>
      <w:r w:rsidR="00906F61" w:rsidRPr="00A4103C">
        <w:rPr>
          <w:rFonts w:asciiTheme="minorHAnsi" w:hAnsiTheme="minorHAnsi"/>
          <w:color w:val="auto"/>
        </w:rPr>
        <w:t>multivoltine populations as latitude decreases</w:t>
      </w:r>
      <w:r w:rsidR="004F282C" w:rsidRPr="00A4103C">
        <w:rPr>
          <w:rFonts w:asciiTheme="minorHAnsi" w:hAnsiTheme="minorHAnsi"/>
          <w:color w:val="auto"/>
        </w:rPr>
        <w:t xml:space="preserve"> </w:t>
      </w:r>
      <w:r w:rsidR="004F282C" w:rsidRPr="00A4103C">
        <w:rPr>
          <w:rFonts w:asciiTheme="minorHAnsi" w:hAnsiTheme="minorHAnsi"/>
          <w:color w:val="auto"/>
        </w:rPr>
        <w:fldChar w:fldCharType="begin" w:fldLock="1"/>
      </w:r>
      <w:r w:rsidR="003F67A1">
        <w:rPr>
          <w:rFonts w:asciiTheme="minorHAnsi" w:hAnsiTheme="minorHAnsi"/>
          <w:color w:val="auto"/>
        </w:rPr>
        <w:instrText>ADDIN CSL_CITATION { "citationItems" : [ { "id" : "ITEM-1", "itemData" : { "DOI" : "doi.org/10.1093/jee/54.3.550", "abstract" : "A study was wade of the effects of temperature and photo period on the developmental patterns of European corn borer population samples from northern Wisconsin, southern Wisconsin, southern Minnesota, Iowa, southern Ontario, Massachusetts, Nebraska, northern Kansas, Pennsylvania, and southeastern Missouri. Under a series of standard laboratory conditions of temperature and photo period, the incidence of diapause and rate of larval growth differed significantly among the several populations. The incidence of diapause was positively correlated with the latitude of the population source. The characteristics of the temperature and photo periodic responses differed among the populations, indicating complex evolutionary trends. The populations differed not only in the effect of temperature and photo period on the incidence of diapause, but also in the effect of temperature on larval growth rates. The importance of these population differences in the voltinism manifested under field conditions is discussed. An empirical basis for predicting summer pupation of the borer in southern Wisconsin was developed, employing seasonal temperature accumulation up to a day length of 14.75 hours (July 25, at 43\u00b0 N.).", "author" : [ { "dropping-particle" : "", "family" : "Beck", "given" : "Stanley D.", "non-dropping-particle" : "", "parse-names" : false, "suffix" : "" }, { "dropping-particle" : "", "family" : "Apple", "given" : "James W", "non-dropping-particle" : "", "parse-names" : false, "suffix" : "" } ], "container-title" : "Journal of economic entomology", "id" : "ITEM-1", "issue" : "3", "issued" : { "date-parts" : [ [ "1961" ] ] }, "page" : "550-558", "title" : "Effects of Temperature and Photoperiod on Voltinism of Geographical Populations of the European Corn Borer, Pyrausta nubilalis", "type" : "article-journal", "volume" : "54" }, "uris" : [ "http://www.mendeley.com/documents/?uuid=20c4b982-973e-3aa2-920e-d2df34512a40" ] } ], "mendeley" : { "formattedCitation" : "(Beck and Apple 1961)", "plainTextFormattedCitation" : "(Beck and Apple 1961)", "previouslyFormattedCitation" : "(Beck and Apple 1961)" }, "properties" : { "noteIndex" : 16 }, "schema" : "https://github.com/citation-style-language/schema/raw/master/csl-citation.json" }</w:instrText>
      </w:r>
      <w:r w:rsidR="004F282C" w:rsidRPr="00A4103C">
        <w:rPr>
          <w:rFonts w:asciiTheme="minorHAnsi" w:hAnsiTheme="minorHAnsi"/>
          <w:color w:val="auto"/>
        </w:rPr>
        <w:fldChar w:fldCharType="separate"/>
      </w:r>
      <w:r w:rsidR="004F282C" w:rsidRPr="00A4103C">
        <w:rPr>
          <w:rFonts w:asciiTheme="minorHAnsi" w:hAnsiTheme="minorHAnsi"/>
          <w:noProof/>
          <w:color w:val="auto"/>
        </w:rPr>
        <w:t>(Beck and Apple 1961)</w:t>
      </w:r>
      <w:r w:rsidR="004F282C" w:rsidRPr="00A4103C">
        <w:rPr>
          <w:rFonts w:asciiTheme="minorHAnsi" w:hAnsiTheme="minorHAnsi"/>
          <w:color w:val="auto"/>
        </w:rPr>
        <w:fldChar w:fldCharType="end"/>
      </w:r>
      <w:r w:rsidR="00DD7120" w:rsidRPr="00A4103C">
        <w:rPr>
          <w:rFonts w:asciiTheme="minorHAnsi" w:hAnsiTheme="minorHAnsi"/>
          <w:color w:val="auto"/>
        </w:rPr>
        <w:t>.</w:t>
      </w:r>
      <w:r w:rsidR="00316068" w:rsidRPr="00A4103C">
        <w:rPr>
          <w:rFonts w:asciiTheme="minorHAnsi" w:hAnsiTheme="minorHAnsi"/>
          <w:color w:val="auto"/>
        </w:rPr>
        <w:t xml:space="preserve"> </w:t>
      </w:r>
      <w:r w:rsidR="001C5CCC" w:rsidRPr="00A4103C">
        <w:rPr>
          <w:rFonts w:asciiTheme="minorHAnsi" w:hAnsiTheme="minorHAnsi"/>
          <w:color w:val="auto"/>
        </w:rPr>
        <w:t xml:space="preserve">ECB strains are </w:t>
      </w:r>
      <w:r w:rsidR="006D550E" w:rsidRPr="00A4103C">
        <w:rPr>
          <w:rFonts w:asciiTheme="minorHAnsi" w:hAnsiTheme="minorHAnsi"/>
          <w:color w:val="auto"/>
        </w:rPr>
        <w:t>further characterized by the composition of their sex pheromone.</w:t>
      </w:r>
      <w:r w:rsidR="001C5CCC" w:rsidRPr="00A4103C">
        <w:rPr>
          <w:rFonts w:asciiTheme="minorHAnsi" w:hAnsiTheme="minorHAnsi"/>
          <w:color w:val="auto"/>
        </w:rPr>
        <w:t xml:space="preserve"> </w:t>
      </w:r>
      <w:r w:rsidR="006753B7" w:rsidRPr="00A4103C">
        <w:rPr>
          <w:rFonts w:asciiTheme="minorHAnsi" w:hAnsiTheme="minorHAnsi"/>
          <w:color w:val="auto"/>
        </w:rPr>
        <w:t xml:space="preserve">Sex pheromone </w:t>
      </w:r>
      <w:r w:rsidR="00565159" w:rsidRPr="00A4103C">
        <w:rPr>
          <w:rFonts w:asciiTheme="minorHAnsi" w:hAnsiTheme="minorHAnsi"/>
          <w:color w:val="auto"/>
        </w:rPr>
        <w:t>biosynthesis</w:t>
      </w:r>
      <w:r w:rsidR="007F30CF" w:rsidRPr="00A4103C">
        <w:rPr>
          <w:rFonts w:asciiTheme="minorHAnsi" w:hAnsiTheme="minorHAnsi"/>
          <w:color w:val="auto"/>
        </w:rPr>
        <w:t xml:space="preserve"> in ECB females</w:t>
      </w:r>
      <w:r w:rsidR="006753B7" w:rsidRPr="00A4103C">
        <w:rPr>
          <w:rFonts w:asciiTheme="minorHAnsi" w:hAnsiTheme="minorHAnsi"/>
          <w:color w:val="auto"/>
        </w:rPr>
        <w:t xml:space="preserve"> </w:t>
      </w:r>
      <w:r w:rsidR="00D34AFF" w:rsidRPr="00A4103C">
        <w:rPr>
          <w:rFonts w:asciiTheme="minorHAnsi" w:hAnsiTheme="minorHAnsi"/>
          <w:color w:val="auto"/>
        </w:rPr>
        <w:t xml:space="preserve">involves the </w:t>
      </w:r>
      <w:r w:rsidR="00282EA3" w:rsidRPr="00A4103C">
        <w:rPr>
          <w:color w:val="auto"/>
        </w:rPr>
        <w:sym w:font="Symbol" w:char="F062"/>
      </w:r>
      <w:r w:rsidR="00BA7CE6" w:rsidRPr="00A4103C">
        <w:rPr>
          <w:rFonts w:asciiTheme="minorHAnsi" w:hAnsiTheme="minorHAnsi"/>
          <w:color w:val="auto"/>
        </w:rPr>
        <w:t>-oxidation</w:t>
      </w:r>
      <w:r w:rsidR="00D34AFF" w:rsidRPr="00A4103C">
        <w:rPr>
          <w:rFonts w:asciiTheme="minorHAnsi" w:hAnsiTheme="minorHAnsi"/>
          <w:color w:val="auto"/>
        </w:rPr>
        <w:t xml:space="preserve"> of </w:t>
      </w:r>
      <w:r w:rsidR="00BA7CE6" w:rsidRPr="00A4103C">
        <w:rPr>
          <w:rFonts w:asciiTheme="minorHAnsi" w:hAnsiTheme="minorHAnsi"/>
          <w:color w:val="auto"/>
        </w:rPr>
        <w:t xml:space="preserve">palmitic acid into </w:t>
      </w:r>
      <w:r w:rsidR="00282EA3" w:rsidRPr="00A4103C">
        <w:rPr>
          <w:rFonts w:asciiTheme="minorHAnsi" w:hAnsiTheme="minorHAnsi"/>
          <w:color w:val="auto"/>
        </w:rPr>
        <w:t xml:space="preserve">(E)-11-tetradecenoyl and (Z)-11-tetradecenoyl precursors which can be reduced into their corresponding fatty alcohols </w:t>
      </w:r>
      <w:r w:rsidR="0079122A" w:rsidRPr="00A4103C">
        <w:rPr>
          <w:rFonts w:asciiTheme="minorHAnsi" w:hAnsiTheme="minorHAnsi"/>
          <w:color w:val="auto"/>
        </w:rPr>
        <w:t>then</w:t>
      </w:r>
      <w:r w:rsidR="00282EA3" w:rsidRPr="00A4103C">
        <w:rPr>
          <w:rFonts w:asciiTheme="minorHAnsi" w:hAnsiTheme="minorHAnsi"/>
          <w:color w:val="auto"/>
        </w:rPr>
        <w:t xml:space="preserve"> acylated</w:t>
      </w:r>
      <w:r w:rsidR="00332A9B" w:rsidRPr="00A4103C">
        <w:rPr>
          <w:rFonts w:asciiTheme="minorHAnsi" w:hAnsiTheme="minorHAnsi"/>
          <w:color w:val="auto"/>
        </w:rPr>
        <w:t xml:space="preserve"> into a pheromone molecule</w:t>
      </w:r>
      <w:r w:rsidR="00246344" w:rsidRPr="00A4103C">
        <w:rPr>
          <w:rFonts w:asciiTheme="minorHAnsi" w:hAnsiTheme="minorHAnsi"/>
          <w:color w:val="auto"/>
        </w:rPr>
        <w:t xml:space="preserve"> </w:t>
      </w:r>
      <w:r w:rsidR="00246344" w:rsidRPr="00A4103C">
        <w:rPr>
          <w:rFonts w:asciiTheme="minorHAnsi" w:hAnsiTheme="minorHAnsi"/>
          <w:color w:val="auto"/>
        </w:rPr>
        <w:fldChar w:fldCharType="begin" w:fldLock="1"/>
      </w:r>
      <w:r w:rsidR="00246344"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246344" w:rsidRPr="00A4103C">
        <w:rPr>
          <w:rFonts w:asciiTheme="minorHAnsi" w:hAnsiTheme="minorHAnsi"/>
          <w:color w:val="auto"/>
        </w:rPr>
        <w:fldChar w:fldCharType="separate"/>
      </w:r>
      <w:r w:rsidR="00246344" w:rsidRPr="00A4103C">
        <w:rPr>
          <w:rFonts w:asciiTheme="minorHAnsi" w:hAnsiTheme="minorHAnsi"/>
          <w:noProof/>
          <w:color w:val="auto"/>
        </w:rPr>
        <w:t>(Lassance et al. 2010)</w:t>
      </w:r>
      <w:r w:rsidR="00246344" w:rsidRPr="00A4103C">
        <w:rPr>
          <w:rFonts w:asciiTheme="minorHAnsi" w:hAnsiTheme="minorHAnsi"/>
          <w:color w:val="auto"/>
        </w:rPr>
        <w:fldChar w:fldCharType="end"/>
      </w:r>
      <w:r w:rsidR="00246344" w:rsidRPr="00A4103C">
        <w:rPr>
          <w:rFonts w:asciiTheme="minorHAnsi" w:hAnsiTheme="minorHAnsi"/>
          <w:color w:val="auto"/>
        </w:rPr>
        <w:t xml:space="preserve">. </w:t>
      </w:r>
      <w:r w:rsidR="0079122A" w:rsidRPr="00A4103C">
        <w:rPr>
          <w:rFonts w:asciiTheme="minorHAnsi" w:hAnsiTheme="minorHAnsi"/>
          <w:color w:val="auto"/>
        </w:rPr>
        <w:t>The specific</w:t>
      </w:r>
      <w:r w:rsidR="00ED7CD8" w:rsidRPr="00A4103C">
        <w:rPr>
          <w:rFonts w:asciiTheme="minorHAnsi" w:hAnsiTheme="minorHAnsi"/>
          <w:color w:val="auto"/>
        </w:rPr>
        <w:t xml:space="preserve"> ratio</w:t>
      </w:r>
      <w:r w:rsidR="0079122A" w:rsidRPr="00A4103C">
        <w:rPr>
          <w:rFonts w:asciiTheme="minorHAnsi" w:hAnsiTheme="minorHAnsi"/>
          <w:color w:val="auto"/>
        </w:rPr>
        <w:t xml:space="preserve"> </w:t>
      </w:r>
      <w:r w:rsidR="00246344" w:rsidRPr="00A4103C">
        <w:rPr>
          <w:rFonts w:asciiTheme="minorHAnsi" w:hAnsiTheme="minorHAnsi"/>
          <w:color w:val="auto"/>
        </w:rPr>
        <w:t xml:space="preserve">of precursor </w:t>
      </w:r>
      <w:r w:rsidR="007F30CF" w:rsidRPr="00A4103C">
        <w:rPr>
          <w:rFonts w:asciiTheme="minorHAnsi" w:hAnsiTheme="minorHAnsi"/>
          <w:color w:val="auto"/>
        </w:rPr>
        <w:t xml:space="preserve">molecules </w:t>
      </w:r>
      <w:r w:rsidR="00ED7CD8" w:rsidRPr="00A4103C">
        <w:rPr>
          <w:rFonts w:asciiTheme="minorHAnsi" w:hAnsiTheme="minorHAnsi"/>
          <w:color w:val="auto"/>
        </w:rPr>
        <w:t xml:space="preserve">converted into pheromone </w:t>
      </w:r>
      <w:r w:rsidR="00332A9B" w:rsidRPr="00A4103C">
        <w:rPr>
          <w:rFonts w:asciiTheme="minorHAnsi" w:hAnsiTheme="minorHAnsi"/>
          <w:color w:val="auto"/>
        </w:rPr>
        <w:t xml:space="preserve">differs </w:t>
      </w:r>
      <w:r w:rsidR="0079122A" w:rsidRPr="00A4103C">
        <w:rPr>
          <w:rFonts w:asciiTheme="minorHAnsi" w:hAnsiTheme="minorHAnsi"/>
          <w:color w:val="auto"/>
        </w:rPr>
        <w:t xml:space="preserve">between </w:t>
      </w:r>
      <w:r w:rsidR="00FF3992">
        <w:rPr>
          <w:rFonts w:asciiTheme="minorHAnsi" w:hAnsiTheme="minorHAnsi"/>
          <w:color w:val="auto"/>
        </w:rPr>
        <w:t xml:space="preserve">two naturally segregating z-chromosome </w:t>
      </w:r>
      <w:ins w:id="126" w:author="Dan Hahn" w:date="2017-11-21T10:31:00Z">
        <w:r w:rsidR="00C0162C">
          <w:rPr>
            <w:rFonts w:asciiTheme="minorHAnsi" w:hAnsiTheme="minorHAnsi"/>
            <w:color w:val="auto"/>
          </w:rPr>
          <w:t xml:space="preserve">genetic </w:t>
        </w:r>
      </w:ins>
      <w:r w:rsidR="00FF3992">
        <w:rPr>
          <w:rFonts w:asciiTheme="minorHAnsi" w:hAnsiTheme="minorHAnsi"/>
          <w:color w:val="auto"/>
        </w:rPr>
        <w:t>variants</w:t>
      </w:r>
      <w:r w:rsidR="00FF3992" w:rsidRPr="00A4103C">
        <w:rPr>
          <w:rFonts w:asciiTheme="minorHAnsi" w:hAnsiTheme="minorHAnsi"/>
          <w:color w:val="auto"/>
        </w:rPr>
        <w:t xml:space="preserve"> </w:t>
      </w:r>
      <w:r w:rsidR="003D5AF6" w:rsidRPr="00A4103C">
        <w:rPr>
          <w:rFonts w:asciiTheme="minorHAnsi" w:hAnsiTheme="minorHAnsi"/>
          <w:color w:val="auto"/>
        </w:rPr>
        <w:fldChar w:fldCharType="begin" w:fldLock="1"/>
      </w:r>
      <w:r w:rsidR="003D5AF6"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color w:val="auto"/>
        </w:rPr>
        <w:fldChar w:fldCharType="end"/>
      </w:r>
      <w:r w:rsidR="0079122A" w:rsidRPr="00A4103C">
        <w:rPr>
          <w:rFonts w:asciiTheme="minorHAnsi" w:hAnsiTheme="minorHAnsi"/>
          <w:color w:val="auto"/>
        </w:rPr>
        <w:t>. T</w:t>
      </w:r>
      <w:r w:rsidR="00246344" w:rsidRPr="00A4103C">
        <w:rPr>
          <w:rFonts w:asciiTheme="minorHAnsi" w:hAnsiTheme="minorHAnsi"/>
          <w:color w:val="auto"/>
        </w:rPr>
        <w:t>he</w:t>
      </w:r>
      <w:del w:id="127" w:author="Dan Hahn" w:date="2017-11-21T10:31:00Z">
        <w:r w:rsidR="00246344" w:rsidRPr="00A4103C" w:rsidDel="00C0162C">
          <w:rPr>
            <w:rFonts w:asciiTheme="minorHAnsi" w:hAnsiTheme="minorHAnsi"/>
            <w:color w:val="auto"/>
          </w:rPr>
          <w:delText xml:space="preserve"> autosomal</w:delText>
        </w:r>
      </w:del>
      <w:r w:rsidR="00246344" w:rsidRPr="00A4103C">
        <w:rPr>
          <w:rFonts w:asciiTheme="minorHAnsi" w:hAnsiTheme="minorHAnsi"/>
          <w:color w:val="auto"/>
        </w:rPr>
        <w:t xml:space="preserve"> gene</w:t>
      </w:r>
      <w:r w:rsidR="0079122A" w:rsidRPr="00A4103C">
        <w:rPr>
          <w:rFonts w:asciiTheme="minorHAnsi" w:hAnsiTheme="minorHAnsi"/>
          <w:color w:val="auto"/>
        </w:rPr>
        <w:t xml:space="preserve"> responsible for </w:t>
      </w:r>
      <w:r w:rsidR="00FF3992">
        <w:rPr>
          <w:rFonts w:asciiTheme="minorHAnsi" w:hAnsiTheme="minorHAnsi"/>
          <w:color w:val="auto"/>
        </w:rPr>
        <w:t>pheromone synt</w:t>
      </w:r>
      <w:r w:rsidR="00610FEE">
        <w:rPr>
          <w:rFonts w:asciiTheme="minorHAnsi" w:hAnsiTheme="minorHAnsi"/>
          <w:color w:val="auto"/>
        </w:rPr>
        <w:t xml:space="preserve">hesis has two </w:t>
      </w:r>
      <w:r w:rsidR="00610FEE">
        <w:rPr>
          <w:rFonts w:asciiTheme="minorHAnsi" w:hAnsiTheme="minorHAnsi"/>
          <w:color w:val="auto"/>
        </w:rPr>
        <w:lastRenderedPageBreak/>
        <w:t>different alleles.</w:t>
      </w:r>
      <w:r w:rsidR="00FF3992">
        <w:rPr>
          <w:rFonts w:asciiTheme="minorHAnsi" w:hAnsiTheme="minorHAnsi"/>
          <w:color w:val="auto"/>
        </w:rPr>
        <w:t xml:space="preserve"> </w:t>
      </w:r>
      <w:r w:rsidR="00610FEE">
        <w:rPr>
          <w:rFonts w:asciiTheme="minorHAnsi" w:hAnsiTheme="minorHAnsi"/>
          <w:color w:val="auto"/>
        </w:rPr>
        <w:t>T</w:t>
      </w:r>
      <w:r w:rsidR="0079122A" w:rsidRPr="00A4103C">
        <w:rPr>
          <w:rFonts w:asciiTheme="minorHAnsi" w:hAnsiTheme="minorHAnsi"/>
          <w:color w:val="auto"/>
        </w:rPr>
        <w:t>he higher concentration of (Z)-11-tetradecenyl acetate in the Z s</w:t>
      </w:r>
      <w:r w:rsidRPr="00A4103C">
        <w:rPr>
          <w:rFonts w:asciiTheme="minorHAnsi" w:hAnsiTheme="minorHAnsi"/>
          <w:color w:val="auto"/>
        </w:rPr>
        <w:t>t</w:t>
      </w:r>
      <w:r w:rsidR="0079122A" w:rsidRPr="00A4103C">
        <w:rPr>
          <w:rFonts w:asciiTheme="minorHAnsi" w:hAnsiTheme="minorHAnsi"/>
          <w:color w:val="auto"/>
        </w:rPr>
        <w:t>rain sex pheromone blend is</w:t>
      </w:r>
      <w:r w:rsidR="00246344" w:rsidRPr="00A4103C">
        <w:rPr>
          <w:rFonts w:asciiTheme="minorHAnsi" w:hAnsiTheme="minorHAnsi"/>
          <w:color w:val="auto"/>
        </w:rPr>
        <w:t xml:space="preserve"> </w:t>
      </w:r>
      <w:r w:rsidR="00FF3992">
        <w:rPr>
          <w:rFonts w:asciiTheme="minorHAnsi" w:hAnsiTheme="minorHAnsi"/>
          <w:color w:val="auto"/>
        </w:rPr>
        <w:t>due to the</w:t>
      </w:r>
      <w:r w:rsidR="00610FEE">
        <w:rPr>
          <w:rFonts w:asciiTheme="minorHAnsi" w:hAnsiTheme="minorHAnsi"/>
          <w:color w:val="auto"/>
        </w:rPr>
        <w:t xml:space="preserve"> affinity of </w:t>
      </w:r>
      <w:r w:rsidR="00610FEE" w:rsidRPr="00A4103C">
        <w:rPr>
          <w:rFonts w:asciiTheme="minorHAnsi" w:hAnsiTheme="minorHAnsi"/>
          <w:color w:val="auto"/>
        </w:rPr>
        <w:t>(Z)-11-tetradecenoyl precursors</w:t>
      </w:r>
      <w:r w:rsidR="00610FEE">
        <w:rPr>
          <w:rFonts w:asciiTheme="minorHAnsi" w:hAnsiTheme="minorHAnsi"/>
          <w:color w:val="auto"/>
        </w:rPr>
        <w:t xml:space="preserve"> to the fatty acid reductase enzyme produced from the </w:t>
      </w:r>
      <w:r w:rsidR="00246344" w:rsidRPr="00A4103C">
        <w:rPr>
          <w:rFonts w:asciiTheme="minorHAnsi" w:hAnsiTheme="minorHAnsi"/>
          <w:i/>
          <w:color w:val="auto"/>
        </w:rPr>
        <w:t>pgFAR-Z</w:t>
      </w:r>
      <w:r w:rsidR="003D5AF6" w:rsidRPr="00A4103C">
        <w:rPr>
          <w:rFonts w:asciiTheme="minorHAnsi" w:hAnsiTheme="minorHAnsi"/>
          <w:i/>
          <w:color w:val="auto"/>
        </w:rPr>
        <w:t xml:space="preserve"> </w:t>
      </w:r>
      <w:r w:rsidR="00FF3992">
        <w:rPr>
          <w:rFonts w:asciiTheme="minorHAnsi" w:hAnsiTheme="minorHAnsi"/>
          <w:color w:val="auto"/>
        </w:rPr>
        <w:t xml:space="preserve">allele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16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610FEE">
        <w:rPr>
          <w:rFonts w:asciiTheme="minorHAnsi" w:hAnsiTheme="minorHAnsi"/>
          <w:color w:val="auto"/>
        </w:rPr>
        <w:t>. Alternatively, the high concentration of</w:t>
      </w:r>
      <w:r w:rsidR="0079122A" w:rsidRPr="00A4103C">
        <w:rPr>
          <w:rFonts w:asciiTheme="minorHAnsi" w:hAnsiTheme="minorHAnsi"/>
          <w:color w:val="auto"/>
        </w:rPr>
        <w:t xml:space="preserve"> (E)-11-tetradecenyl acetate characteristic of the E strain is </w:t>
      </w:r>
      <w:r w:rsidR="00FF3992">
        <w:rPr>
          <w:rFonts w:asciiTheme="minorHAnsi" w:hAnsiTheme="minorHAnsi"/>
          <w:color w:val="auto"/>
        </w:rPr>
        <w:t>due to the</w:t>
      </w:r>
      <w:r w:rsidR="00610FEE">
        <w:rPr>
          <w:rFonts w:asciiTheme="minorHAnsi" w:hAnsiTheme="minorHAnsi"/>
          <w:color w:val="auto"/>
        </w:rPr>
        <w:t xml:space="preserve"> increased affinity of </w:t>
      </w:r>
      <w:r w:rsidR="00610FEE" w:rsidRPr="00A4103C">
        <w:rPr>
          <w:rFonts w:asciiTheme="minorHAnsi" w:hAnsiTheme="minorHAnsi"/>
          <w:color w:val="auto"/>
        </w:rPr>
        <w:t>(E)-11-tetradecenoyl</w:t>
      </w:r>
      <w:r w:rsidR="00610FEE">
        <w:rPr>
          <w:rFonts w:asciiTheme="minorHAnsi" w:hAnsiTheme="minorHAnsi"/>
          <w:color w:val="auto"/>
        </w:rPr>
        <w:t xml:space="preserve"> precursors to the fatty acid reductase produced from the</w:t>
      </w:r>
      <w:r w:rsidR="00FF3992">
        <w:rPr>
          <w:rFonts w:asciiTheme="minorHAnsi" w:hAnsiTheme="minorHAnsi"/>
          <w:color w:val="auto"/>
        </w:rPr>
        <w:t xml:space="preserve"> </w:t>
      </w:r>
      <w:r w:rsidR="00246344" w:rsidRPr="00A4103C">
        <w:rPr>
          <w:rFonts w:asciiTheme="minorHAnsi" w:hAnsiTheme="minorHAnsi"/>
          <w:i/>
          <w:color w:val="auto"/>
        </w:rPr>
        <w:t>pgFAR-E</w:t>
      </w:r>
      <w:r w:rsidR="00FF3992">
        <w:rPr>
          <w:rFonts w:asciiTheme="minorHAnsi" w:hAnsiTheme="minorHAnsi"/>
          <w:color w:val="auto"/>
        </w:rPr>
        <w:t xml:space="preserve"> allele</w:t>
      </w:r>
      <w:r w:rsidR="003D5AF6" w:rsidRPr="00A4103C">
        <w:rPr>
          <w:rFonts w:asciiTheme="minorHAnsi" w:hAnsiTheme="minorHAnsi"/>
          <w:i/>
          <w:color w:val="auto"/>
        </w:rPr>
        <w:t xml:space="preserve"> </w:t>
      </w:r>
      <w:r w:rsidR="003D5AF6" w:rsidRPr="00A4103C">
        <w:rPr>
          <w:rFonts w:asciiTheme="minorHAnsi" w:hAnsiTheme="minorHAnsi"/>
          <w:i/>
          <w:color w:val="auto"/>
        </w:rPr>
        <w:fldChar w:fldCharType="begin" w:fldLock="1"/>
      </w:r>
      <w:r w:rsidR="003D5AF6" w:rsidRPr="00A4103C">
        <w:rPr>
          <w:rFonts w:asciiTheme="minorHAnsi" w:hAnsiTheme="minorHAnsi"/>
          <w: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17 }, "schema" : "https://github.com/citation-style-language/schema/raw/master/csl-citation.json" }</w:instrText>
      </w:r>
      <w:r w:rsidR="003D5AF6" w:rsidRPr="00A4103C">
        <w:rPr>
          <w:rFonts w:asciiTheme="minorHAnsi" w:hAnsiTheme="minorHAnsi"/>
          <w:i/>
          <w:color w:val="auto"/>
        </w:rPr>
        <w:fldChar w:fldCharType="separate"/>
      </w:r>
      <w:r w:rsidR="003D5AF6" w:rsidRPr="00A4103C">
        <w:rPr>
          <w:rFonts w:asciiTheme="minorHAnsi" w:hAnsiTheme="minorHAnsi"/>
          <w:noProof/>
          <w:color w:val="auto"/>
        </w:rPr>
        <w:t>(Lassance et al. 2010)</w:t>
      </w:r>
      <w:r w:rsidR="003D5AF6" w:rsidRPr="00A4103C">
        <w:rPr>
          <w:rFonts w:asciiTheme="minorHAnsi" w:hAnsiTheme="minorHAnsi"/>
          <w:i/>
          <w:color w:val="auto"/>
        </w:rPr>
        <w:fldChar w:fldCharType="end"/>
      </w:r>
      <w:r w:rsidR="00246344" w:rsidRPr="005B4419">
        <w:rPr>
          <w:rFonts w:asciiTheme="minorHAnsi" w:hAnsiTheme="minorHAnsi"/>
          <w:color w:val="auto"/>
        </w:rPr>
        <w:t xml:space="preserve">. </w:t>
      </w:r>
    </w:p>
    <w:p w14:paraId="33C8E01C" w14:textId="3458DEC6" w:rsidR="005B4419" w:rsidRDefault="005B4419" w:rsidP="005C3B45">
      <w:pPr>
        <w:spacing w:line="480" w:lineRule="auto"/>
        <w:ind w:firstLine="360"/>
        <w:rPr>
          <w:rFonts w:asciiTheme="minorHAnsi" w:hAnsiTheme="minorHAnsi"/>
          <w:color w:val="auto"/>
        </w:rPr>
      </w:pPr>
      <w:r w:rsidRPr="00A4103C">
        <w:rPr>
          <w:rFonts w:asciiTheme="minorHAnsi" w:hAnsiTheme="minorHAnsi"/>
          <w:color w:val="auto"/>
        </w:rPr>
        <w:t xml:space="preserve">The onset of diapause </w:t>
      </w:r>
      <w:r w:rsidR="00116BBB">
        <w:rPr>
          <w:rFonts w:asciiTheme="minorHAnsi" w:hAnsiTheme="minorHAnsi"/>
          <w:color w:val="auto"/>
        </w:rPr>
        <w:t xml:space="preserve">in the species </w:t>
      </w:r>
      <w:r w:rsidR="00116BBB">
        <w:rPr>
          <w:rFonts w:asciiTheme="minorHAnsi" w:hAnsiTheme="minorHAnsi"/>
          <w:i/>
          <w:color w:val="auto"/>
        </w:rPr>
        <w:t>Ostrinia nubilalis</w:t>
      </w:r>
      <w:r w:rsidR="00116BBB">
        <w:rPr>
          <w:rFonts w:asciiTheme="minorHAnsi" w:hAnsiTheme="minorHAnsi"/>
          <w:color w:val="auto"/>
        </w:rPr>
        <w:t xml:space="preserve"> </w:t>
      </w:r>
      <w:r w:rsidRPr="00A4103C">
        <w:rPr>
          <w:rFonts w:asciiTheme="minorHAnsi" w:hAnsiTheme="minorHAnsi"/>
          <w:color w:val="auto"/>
        </w:rPr>
        <w:t>is determined by the interaction between photoperiod and temperature</w:t>
      </w:r>
      <w:r w:rsidR="00116BBB">
        <w:rPr>
          <w:rFonts w:asciiTheme="minorHAnsi" w:hAnsiTheme="minorHAnsi"/>
          <w:color w:val="auto"/>
        </w:rPr>
        <w:t xml:space="preserve">. However, differences in diapause length </w:t>
      </w:r>
      <w:r w:rsidRPr="00A4103C">
        <w:rPr>
          <w:rFonts w:asciiTheme="minorHAnsi" w:hAnsiTheme="minorHAnsi"/>
          <w:color w:val="auto"/>
        </w:rPr>
        <w:t xml:space="preserve">between the bivoltine and univoltine strains </w:t>
      </w:r>
      <w:r w:rsidR="00980051">
        <w:rPr>
          <w:rFonts w:asciiTheme="minorHAnsi" w:hAnsiTheme="minorHAnsi"/>
          <w:color w:val="auto"/>
        </w:rPr>
        <w:t>are</w:t>
      </w:r>
      <w:r w:rsidR="00116BBB">
        <w:rPr>
          <w:rFonts w:asciiTheme="minorHAnsi" w:hAnsiTheme="minorHAnsi"/>
          <w:color w:val="auto"/>
        </w:rPr>
        <w:t xml:space="preserve"> </w:t>
      </w:r>
      <w:r w:rsidR="005C3B45">
        <w:rPr>
          <w:rFonts w:asciiTheme="minorHAnsi" w:hAnsiTheme="minorHAnsi"/>
          <w:color w:val="auto"/>
        </w:rPr>
        <w:t xml:space="preserve">associated with differences at </w:t>
      </w:r>
      <w:ins w:id="128" w:author="Dan Hahn" w:date="2017-11-09T12:55:00Z">
        <w:r w:rsidR="00EC02E4">
          <w:rPr>
            <w:rFonts w:asciiTheme="minorHAnsi" w:hAnsiTheme="minorHAnsi"/>
            <w:color w:val="auto"/>
          </w:rPr>
          <w:t xml:space="preserve">a </w:t>
        </w:r>
      </w:ins>
      <w:r w:rsidRPr="00A4103C">
        <w:rPr>
          <w:rFonts w:asciiTheme="minorHAnsi" w:hAnsiTheme="minorHAnsi"/>
          <w:color w:val="auto"/>
        </w:rPr>
        <w:t>genomic facto</w:t>
      </w:r>
      <w:r w:rsidR="00980051">
        <w:rPr>
          <w:rFonts w:asciiTheme="minorHAnsi" w:hAnsiTheme="minorHAnsi"/>
          <w:color w:val="auto"/>
        </w:rPr>
        <w:t>r</w:t>
      </w:r>
      <w:r w:rsidRPr="00A4103C">
        <w:rPr>
          <w:rFonts w:asciiTheme="minorHAnsi" w:hAnsiTheme="minorHAnsi"/>
          <w:color w:val="auto"/>
        </w:rPr>
        <w:t xml:space="preserve"> located on the Z sex chromosome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"DOI" : "10.1073/pnas.0502054102", "ISBN" : "0027-8424", "ISSN" : "0027-8424", "PMID" : "16204000", "abstract" : "Speciation involves the origin of trait differences that limit or prevent gene exchange and ultimately results in daughter populations that form monophyletic or exclusive genetic groups. However, for recently diverged populations or species between which reproductive isolation is often incomplete, gene genealogies will be discordant, and most regions of the genome will display nonexclusive genealogical patterns. In these situations, genome regions for which one or both species are exclusive groups may mark the footprint of recent selective sweeps. Alternatively, such regions may include or be closely linked to \"speciation genes,\" genes involved in reproductive isolation. Therefore, comparisons of gene genealogies allow inferences about the genetic architectures of both reproductive isolation and adaptation. Contrasting genealogical relationships in sexually isolated pheromone strains of the European corn borer moth (Ostrinia nubilalis) demonstrate the relevance of this approach. Genealogies for five gene regions are discordant, and only one molecular marker, the sex-linked gene Tpi, has evidence for pheromone strain exclusivity. Tpi maps to a position on the sex chromosome that is indistinguishable from a major factor (Pdd) affecting differences in postdiapause development time. The major factor (Resp) determining male behavioral response to pheromone is also sex-linked, but maps 20-30 cM away. Exclusivity at Tpi may be a consequence of these linkage relationships because evidence from phenotypic variation in natural populations implicates both Pdd and Resp as candidates for genes involved in recent sweeps and/or reproductive isolation between strains.", "author" : [ { "dropping-particle" : "", "family" : "Dopman", "given" : "E. B.", "non-dropping-particle" : "", "parse-names" : false, "suffix" : "" }, { "dropping-particle" : "", "family" : "Perez", "given" : "L.", "non-dropping-particle" : "", "parse-names" : false, "suffix" : "" }, { "dropping-particle" : "", "family" : "Bogdanowicz", "given" : "S. M.", "non-dropping-particle" : "", "parse-names" : false, "suffix" : "" }, { "dropping-particle" : "", "family" : "Harrison", "given" : "R. G.", "non-dropping-particle" : "", "parse-names" : false, "suffix" : "" } ], "container-title" : "Proceedings of the National Academy of Sciences", "id" : "ITEM-1", "issue" : "41", "issued" : { "date-parts" : [ [ "2005" ] ] }, "page" : "14706-14711", "title" : "Consequences of reproductive barriers for genealogical discordance in the European corn borer", "type" : "article-journal", "volume" : "102" }, "uris" : [ "http://www.mendeley.com/documents/?uuid=925c4db2-4b3b-4803-9cd5-4977bf2d55bb" ] } ], "mendeley" : { "formattedCitation" : "(Dopman et al. 2005)", "plainTextFormattedCitation" : "(Dopman et al. 2005)", "previouslyFormattedCitation" : "(Dopman et al. 2005)" }, "properties" : { "noteIndex" : 17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(Dopman et al. 2005)</w:t>
      </w:r>
      <w:r w:rsidRPr="00A4103C">
        <w:rPr>
          <w:rFonts w:asciiTheme="minorHAnsi" w:hAnsiTheme="minorHAnsi"/>
          <w:color w:val="auto"/>
        </w:rPr>
        <w:fldChar w:fldCharType="end"/>
      </w:r>
      <w:r w:rsidRPr="00A4103C">
        <w:rPr>
          <w:rFonts w:asciiTheme="minorHAnsi" w:hAnsiTheme="minorHAnsi"/>
          <w:color w:val="auto"/>
        </w:rPr>
        <w:t>. During the larval stage, ECB predict</w:t>
      </w:r>
      <w:r w:rsidR="0091007C">
        <w:rPr>
          <w:rFonts w:asciiTheme="minorHAnsi" w:hAnsiTheme="minorHAnsi"/>
          <w:color w:val="auto"/>
        </w:rPr>
        <w:t>s</w:t>
      </w:r>
      <w:r w:rsidRPr="00A4103C">
        <w:rPr>
          <w:rFonts w:asciiTheme="minorHAnsi" w:hAnsiTheme="minorHAnsi"/>
          <w:color w:val="auto"/>
        </w:rPr>
        <w:t xml:space="preserve"> </w:t>
      </w:r>
      <w:r w:rsidR="00116BBB">
        <w:rPr>
          <w:rFonts w:asciiTheme="minorHAnsi" w:hAnsiTheme="minorHAnsi"/>
          <w:color w:val="auto"/>
        </w:rPr>
        <w:t xml:space="preserve">seasonal </w:t>
      </w:r>
      <w:r w:rsidRPr="00A4103C">
        <w:rPr>
          <w:rFonts w:asciiTheme="minorHAnsi" w:hAnsiTheme="minorHAnsi"/>
          <w:color w:val="auto"/>
        </w:rPr>
        <w:t>c</w:t>
      </w:r>
      <w:r w:rsidR="00116BBB">
        <w:rPr>
          <w:rFonts w:asciiTheme="minorHAnsi" w:hAnsiTheme="minorHAnsi"/>
          <w:color w:val="auto"/>
        </w:rPr>
        <w:t>hanges</w:t>
      </w:r>
      <w:r w:rsidRPr="00A4103C">
        <w:rPr>
          <w:rFonts w:asciiTheme="minorHAnsi" w:hAnsiTheme="minorHAnsi"/>
          <w:color w:val="auto"/>
        </w:rPr>
        <w:t xml:space="preserve"> by monitoring changes in photoperiod during the warm growing season. </w:t>
      </w:r>
      <w:r w:rsidR="005C3B45">
        <w:rPr>
          <w:rFonts w:asciiTheme="minorHAnsi" w:hAnsiTheme="minorHAnsi"/>
          <w:color w:val="auto"/>
        </w:rPr>
        <w:t>As the growing season comes to an end,</w:t>
      </w:r>
      <w:r w:rsidRPr="00A4103C">
        <w:rPr>
          <w:rFonts w:asciiTheme="minorHAnsi" w:hAnsiTheme="minorHAnsi"/>
          <w:color w:val="auto"/>
        </w:rPr>
        <w:t xml:space="preserve"> photoperiod</w:t>
      </w:r>
      <w:r w:rsidR="00980051">
        <w:rPr>
          <w:rFonts w:asciiTheme="minorHAnsi" w:hAnsiTheme="minorHAnsi"/>
          <w:color w:val="auto"/>
        </w:rPr>
        <w:t xml:space="preserve"> decreases</w:t>
      </w:r>
      <w:r w:rsidR="005C3B45">
        <w:rPr>
          <w:rFonts w:asciiTheme="minorHAnsi" w:hAnsiTheme="minorHAnsi"/>
          <w:color w:val="auto"/>
        </w:rPr>
        <w:t xml:space="preserve">. Short days </w:t>
      </w:r>
      <w:r w:rsidR="00980051">
        <w:rPr>
          <w:rFonts w:asciiTheme="minorHAnsi" w:hAnsiTheme="minorHAnsi"/>
          <w:color w:val="auto"/>
        </w:rPr>
        <w:t>perceived by ECB</w:t>
      </w:r>
      <w:r w:rsidR="00CC7B81">
        <w:rPr>
          <w:rFonts w:asciiTheme="minorHAnsi" w:hAnsiTheme="minorHAnsi"/>
          <w:color w:val="auto"/>
        </w:rPr>
        <w:t xml:space="preserve"> during the 5</w:t>
      </w:r>
      <w:r w:rsidR="00CC7B81" w:rsidRPr="00CC7B81">
        <w:rPr>
          <w:rFonts w:asciiTheme="minorHAnsi" w:hAnsiTheme="minorHAnsi"/>
          <w:color w:val="auto"/>
          <w:vertAlign w:val="superscript"/>
        </w:rPr>
        <w:t>th</w:t>
      </w:r>
      <w:r w:rsidR="00CC7B81">
        <w:rPr>
          <w:rFonts w:asciiTheme="minorHAnsi" w:hAnsiTheme="minorHAnsi"/>
          <w:color w:val="auto"/>
        </w:rPr>
        <w:t xml:space="preserve"> instar</w:t>
      </w:r>
      <w:r w:rsidR="00980051">
        <w:rPr>
          <w:rFonts w:asciiTheme="minorHAnsi" w:hAnsiTheme="minorHAnsi"/>
          <w:color w:val="auto"/>
        </w:rPr>
        <w:t xml:space="preserve"> induce </w:t>
      </w:r>
      <w:r w:rsidR="00EC02E4">
        <w:rPr>
          <w:rFonts w:asciiTheme="minorHAnsi" w:hAnsiTheme="minorHAnsi"/>
          <w:color w:val="auto"/>
        </w:rPr>
        <w:t xml:space="preserve">a post-feeding larval </w:t>
      </w:r>
      <w:r w:rsidR="00980051">
        <w:rPr>
          <w:rFonts w:asciiTheme="minorHAnsi" w:hAnsiTheme="minorHAnsi"/>
          <w:color w:val="auto"/>
        </w:rPr>
        <w:t xml:space="preserve">diapause. </w:t>
      </w:r>
      <w:r w:rsidRPr="00A4103C">
        <w:rPr>
          <w:rFonts w:asciiTheme="minorHAnsi" w:hAnsiTheme="minorHAnsi"/>
          <w:color w:val="auto"/>
        </w:rPr>
        <w:t xml:space="preserve">The </w:t>
      </w:r>
      <w:r w:rsidRPr="00A4103C">
        <w:rPr>
          <w:rFonts w:asciiTheme="minorHAnsi" w:hAnsiTheme="minorHAnsi"/>
          <w:i/>
          <w:color w:val="auto"/>
        </w:rPr>
        <w:t>Pdd</w:t>
      </w:r>
      <w:r w:rsidRPr="00A4103C">
        <w:rPr>
          <w:rFonts w:asciiTheme="minorHAnsi" w:hAnsiTheme="minorHAnsi"/>
          <w:color w:val="auto"/>
        </w:rPr>
        <w:t xml:space="preserve"> region of </w:t>
      </w:r>
      <w:r w:rsidR="00EC02E4">
        <w:rPr>
          <w:rFonts w:asciiTheme="minorHAnsi" w:hAnsiTheme="minorHAnsi"/>
          <w:color w:val="auto"/>
        </w:rPr>
        <w:t>the Z-</w:t>
      </w:r>
      <w:r w:rsidRPr="00A4103C">
        <w:rPr>
          <w:rFonts w:asciiTheme="minorHAnsi" w:hAnsiTheme="minorHAnsi"/>
          <w:color w:val="auto"/>
        </w:rPr>
        <w:t xml:space="preserve">chromosome is a major factor </w:t>
      </w:r>
      <w:r w:rsidR="00CC7B81">
        <w:rPr>
          <w:rFonts w:asciiTheme="minorHAnsi" w:hAnsiTheme="minorHAnsi"/>
          <w:color w:val="auto"/>
        </w:rPr>
        <w:t xml:space="preserve">associated with diapause </w:t>
      </w:r>
      <w:r>
        <w:rPr>
          <w:rFonts w:asciiTheme="minorHAnsi" w:hAnsiTheme="minorHAnsi"/>
          <w:color w:val="auto"/>
        </w:rPr>
        <w:t xml:space="preserve">length </w:t>
      </w:r>
      <w:r w:rsidR="00CC7B81">
        <w:rPr>
          <w:rFonts w:asciiTheme="minorHAnsi" w:hAnsiTheme="minorHAnsi"/>
          <w:color w:val="auto"/>
        </w:rPr>
        <w:t xml:space="preserve">and </w:t>
      </w:r>
      <w:ins w:id="129" w:author="Dan Hahn" w:date="2017-11-09T12:55:00Z">
        <w:r w:rsidR="00EC02E4">
          <w:rPr>
            <w:rFonts w:asciiTheme="minorHAnsi" w:hAnsiTheme="minorHAnsi"/>
            <w:color w:val="auto"/>
          </w:rPr>
          <w:t xml:space="preserve">is </w:t>
        </w:r>
      </w:ins>
      <w:r w:rsidRPr="00A4103C">
        <w:rPr>
          <w:rFonts w:asciiTheme="minorHAnsi" w:hAnsiTheme="minorHAnsi"/>
          <w:color w:val="auto"/>
        </w:rPr>
        <w:t xml:space="preserve">partially responsible for determining voltinism during the growing season. The </w:t>
      </w:r>
      <w:r w:rsidR="005C3B45">
        <w:rPr>
          <w:rFonts w:asciiTheme="minorHAnsi" w:hAnsiTheme="minorHAnsi"/>
          <w:color w:val="auto"/>
        </w:rPr>
        <w:t>univoltine-Z (UZ)</w:t>
      </w:r>
      <w:r w:rsidRPr="00A4103C">
        <w:rPr>
          <w:rFonts w:asciiTheme="minorHAnsi" w:hAnsiTheme="minorHAnsi"/>
          <w:color w:val="auto"/>
        </w:rPr>
        <w:t xml:space="preserve"> </w:t>
      </w:r>
      <w:r w:rsidR="00B16220">
        <w:rPr>
          <w:rFonts w:asciiTheme="minorHAnsi" w:hAnsiTheme="minorHAnsi"/>
          <w:color w:val="auto"/>
        </w:rPr>
        <w:t xml:space="preserve">and bivoltine-E </w:t>
      </w:r>
      <w:r w:rsidR="00EC02E4">
        <w:rPr>
          <w:rFonts w:asciiTheme="minorHAnsi" w:hAnsiTheme="minorHAnsi"/>
          <w:color w:val="auto"/>
        </w:rPr>
        <w:t xml:space="preserve">(BE) </w:t>
      </w:r>
      <w:r w:rsidR="00B16220">
        <w:rPr>
          <w:rFonts w:asciiTheme="minorHAnsi" w:hAnsiTheme="minorHAnsi"/>
          <w:color w:val="auto"/>
        </w:rPr>
        <w:t xml:space="preserve">genotypes express longer and shorter </w:t>
      </w:r>
      <w:r w:rsidRPr="00A4103C">
        <w:rPr>
          <w:rFonts w:asciiTheme="minorHAnsi" w:hAnsiTheme="minorHAnsi"/>
          <w:color w:val="auto"/>
        </w:rPr>
        <w:t xml:space="preserve">diapause </w:t>
      </w:r>
      <w:r w:rsidR="005C3B45">
        <w:rPr>
          <w:rFonts w:asciiTheme="minorHAnsi" w:hAnsiTheme="minorHAnsi"/>
          <w:color w:val="auto"/>
        </w:rPr>
        <w:t>phenology</w:t>
      </w:r>
      <w:r w:rsidR="00B16220">
        <w:rPr>
          <w:rFonts w:asciiTheme="minorHAnsi" w:hAnsiTheme="minorHAnsi"/>
          <w:color w:val="auto"/>
        </w:rPr>
        <w:t xml:space="preserve"> respectively</w:t>
      </w:r>
      <w:r w:rsidR="00EC02E4">
        <w:rPr>
          <w:rFonts w:asciiTheme="minorHAnsi" w:hAnsiTheme="minorHAnsi"/>
          <w:color w:val="auto"/>
        </w:rPr>
        <w:t>, as well as differences in their pheromone blend</w:t>
      </w:r>
      <w:r w:rsidR="00B16220">
        <w:rPr>
          <w:rFonts w:asciiTheme="minorHAnsi" w:hAnsiTheme="minorHAnsi"/>
          <w:color w:val="auto"/>
        </w:rPr>
        <w:t>.</w:t>
      </w:r>
      <w:r>
        <w:rPr>
          <w:rFonts w:asciiTheme="minorHAnsi" w:hAnsiTheme="minorHAnsi"/>
          <w:color w:val="auto"/>
        </w:rPr>
        <w:t xml:space="preserve"> U</w:t>
      </w:r>
      <w:r w:rsidR="005C3B45">
        <w:rPr>
          <w:rFonts w:asciiTheme="minorHAnsi" w:hAnsiTheme="minorHAnsi"/>
          <w:color w:val="auto"/>
        </w:rPr>
        <w:t>nivoltine-</w:t>
      </w:r>
      <w:r>
        <w:rPr>
          <w:rFonts w:asciiTheme="minorHAnsi" w:hAnsiTheme="minorHAnsi"/>
          <w:color w:val="auto"/>
        </w:rPr>
        <w:t>Z</w:t>
      </w:r>
      <w:r w:rsidR="005C3B45">
        <w:rPr>
          <w:rFonts w:asciiTheme="minorHAnsi" w:hAnsiTheme="minorHAnsi"/>
          <w:color w:val="auto"/>
        </w:rPr>
        <w:t xml:space="preserve"> (UZ)</w:t>
      </w:r>
      <w:r>
        <w:rPr>
          <w:rFonts w:asciiTheme="minorHAnsi" w:hAnsiTheme="minorHAnsi"/>
          <w:color w:val="auto"/>
        </w:rPr>
        <w:t xml:space="preserve"> strain</w:t>
      </w:r>
      <w:r w:rsidR="005C3B45">
        <w:rPr>
          <w:rFonts w:asciiTheme="minorHAnsi" w:hAnsiTheme="minorHAnsi"/>
          <w:color w:val="auto"/>
        </w:rPr>
        <w:t xml:space="preserve"> larvae enter</w:t>
      </w:r>
      <w:r>
        <w:rPr>
          <w:rFonts w:asciiTheme="minorHAnsi" w:hAnsiTheme="minorHAnsi"/>
          <w:color w:val="auto"/>
        </w:rPr>
        <w:t xml:space="preserve"> diapause earlier in the fall and exit diapause later in the spring </w:t>
      </w:r>
      <w:r w:rsidR="00EC02E4">
        <w:rPr>
          <w:rFonts w:asciiTheme="minorHAnsi" w:hAnsiTheme="minorHAnsi"/>
          <w:color w:val="auto"/>
        </w:rPr>
        <w:t xml:space="preserve">compared to the </w:t>
      </w:r>
      <w:r>
        <w:rPr>
          <w:rFonts w:asciiTheme="minorHAnsi" w:hAnsiTheme="minorHAnsi"/>
          <w:color w:val="auto"/>
        </w:rPr>
        <w:t>BE genotype</w:t>
      </w:r>
      <w:r w:rsidRPr="00A4103C">
        <w:rPr>
          <w:rFonts w:asciiTheme="minorHAnsi" w:hAnsiTheme="minorHAnsi"/>
          <w:color w:val="auto"/>
        </w:rPr>
        <w:t xml:space="preserve">. Under controlled laboratory conditions, the unique response of each strain can be reproducibly observed. </w:t>
      </w:r>
    </w:p>
    <w:p w14:paraId="3F9BBE15" w14:textId="404710CD" w:rsidR="0079122A" w:rsidRPr="00A4103C" w:rsidRDefault="00610FEE" w:rsidP="002C3D02">
      <w:pPr>
        <w:spacing w:line="480" w:lineRule="auto"/>
        <w:ind w:firstLine="720"/>
        <w:rPr>
          <w:rFonts w:asciiTheme="minorHAnsi" w:hAnsiTheme="minorHAnsi"/>
          <w:color w:val="auto"/>
        </w:rPr>
      </w:pPr>
      <w:r w:rsidRPr="005B4419">
        <w:rPr>
          <w:rFonts w:asciiTheme="minorHAnsi" w:hAnsiTheme="minorHAnsi"/>
          <w:color w:val="auto"/>
        </w:rPr>
        <w:t xml:space="preserve">I </w:t>
      </w:r>
      <w:r w:rsidRPr="00A4103C">
        <w:rPr>
          <w:rFonts w:asciiTheme="minorHAnsi" w:hAnsiTheme="minorHAnsi"/>
          <w:color w:val="auto"/>
        </w:rPr>
        <w:t>hypothesize that the quantity of triglycerides stored by the European corn borer</w:t>
      </w:r>
      <w:ins w:id="130" w:author="Dan Hahn" w:date="2017-11-09T12:57:00Z">
        <w:r w:rsidR="00EC02E4">
          <w:rPr>
            <w:rFonts w:asciiTheme="minorHAnsi" w:hAnsiTheme="minorHAnsi"/>
            <w:color w:val="auto"/>
          </w:rPr>
          <w:t>s</w:t>
        </w:r>
      </w:ins>
      <w:r w:rsidRPr="00A4103C">
        <w:rPr>
          <w:rFonts w:asciiTheme="minorHAnsi" w:hAnsiTheme="minorHAnsi"/>
          <w:color w:val="auto"/>
        </w:rPr>
        <w:t xml:space="preserve">, in preparation for the additional stress of diapause, </w:t>
      </w:r>
      <w:ins w:id="131" w:author="Dan Hahn" w:date="2017-11-09T12:57:00Z">
        <w:r w:rsidR="00EC02E4">
          <w:rPr>
            <w:rFonts w:asciiTheme="minorHAnsi" w:hAnsiTheme="minorHAnsi"/>
            <w:color w:val="auto"/>
          </w:rPr>
          <w:t>will</w:t>
        </w:r>
        <w:r w:rsidR="00EC02E4" w:rsidRPr="00A4103C">
          <w:rPr>
            <w:rFonts w:asciiTheme="minorHAnsi" w:hAnsiTheme="minorHAnsi"/>
            <w:color w:val="auto"/>
          </w:rPr>
          <w:t xml:space="preserve"> </w:t>
        </w:r>
      </w:ins>
      <w:r w:rsidRPr="00A4103C">
        <w:rPr>
          <w:rFonts w:asciiTheme="minorHAnsi" w:hAnsiTheme="minorHAnsi"/>
          <w:color w:val="auto"/>
        </w:rPr>
        <w:t xml:space="preserve">be </w:t>
      </w:r>
      <w:r>
        <w:rPr>
          <w:rFonts w:asciiTheme="minorHAnsi" w:hAnsiTheme="minorHAnsi"/>
          <w:color w:val="auto"/>
        </w:rPr>
        <w:t>associated with</w:t>
      </w:r>
      <w:r w:rsidRPr="00A4103C">
        <w:rPr>
          <w:rFonts w:asciiTheme="minorHAnsi" w:hAnsiTheme="minorHAnsi"/>
          <w:color w:val="auto"/>
        </w:rPr>
        <w:t xml:space="preserve"> </w:t>
      </w:r>
      <w:r w:rsidR="00B43C43">
        <w:rPr>
          <w:rFonts w:asciiTheme="minorHAnsi" w:hAnsiTheme="minorHAnsi"/>
          <w:color w:val="auto"/>
        </w:rPr>
        <w:t xml:space="preserve">differences in </w:t>
      </w:r>
      <w:r w:rsidRPr="00A4103C">
        <w:rPr>
          <w:rFonts w:asciiTheme="minorHAnsi" w:hAnsiTheme="minorHAnsi"/>
          <w:color w:val="auto"/>
        </w:rPr>
        <w:t>diapause</w:t>
      </w:r>
      <w:r>
        <w:rPr>
          <w:rFonts w:asciiTheme="minorHAnsi" w:hAnsiTheme="minorHAnsi"/>
          <w:color w:val="auto"/>
        </w:rPr>
        <w:t xml:space="preserve"> </w:t>
      </w:r>
      <w:r>
        <w:rPr>
          <w:rFonts w:asciiTheme="minorHAnsi" w:hAnsiTheme="minorHAnsi"/>
          <w:color w:val="auto"/>
        </w:rPr>
        <w:lastRenderedPageBreak/>
        <w:t>length</w:t>
      </w:r>
      <w:r w:rsidR="00B43C43">
        <w:rPr>
          <w:rFonts w:asciiTheme="minorHAnsi" w:hAnsiTheme="minorHAnsi"/>
          <w:color w:val="auto"/>
        </w:rPr>
        <w:t xml:space="preserve"> between</w:t>
      </w:r>
      <w:r w:rsidR="002C3D02">
        <w:rPr>
          <w:rFonts w:asciiTheme="minorHAnsi" w:hAnsiTheme="minorHAnsi"/>
          <w:color w:val="auto"/>
        </w:rPr>
        <w:t xml:space="preserve"> univoltine-Z and bivoltine-E</w:t>
      </w:r>
      <w:r w:rsidR="00B43C43">
        <w:rPr>
          <w:rFonts w:asciiTheme="minorHAnsi" w:hAnsiTheme="minorHAnsi"/>
          <w:color w:val="auto"/>
        </w:rPr>
        <w:t xml:space="preserve"> </w:t>
      </w:r>
      <w:r w:rsidR="00B43C43">
        <w:rPr>
          <w:rFonts w:asciiTheme="minorHAnsi" w:hAnsiTheme="minorHAnsi"/>
          <w:i/>
          <w:color w:val="auto"/>
        </w:rPr>
        <w:t xml:space="preserve">Ostrinia nubilalis </w:t>
      </w:r>
      <w:r w:rsidR="00B43C43">
        <w:rPr>
          <w:rFonts w:asciiTheme="minorHAnsi" w:hAnsiTheme="minorHAnsi"/>
          <w:color w:val="auto"/>
        </w:rPr>
        <w:t>strains</w:t>
      </w:r>
      <w:r w:rsidRPr="00A4103C">
        <w:rPr>
          <w:rFonts w:asciiTheme="minorHAnsi" w:hAnsiTheme="minorHAnsi"/>
          <w:color w:val="auto"/>
        </w:rPr>
        <w:t xml:space="preserve">. </w:t>
      </w:r>
      <w:ins w:id="132" w:author="Dan Hahn" w:date="2017-11-09T12:57:00Z">
        <w:r w:rsidR="00EC02E4">
          <w:rPr>
            <w:rFonts w:asciiTheme="minorHAnsi" w:hAnsiTheme="minorHAnsi"/>
            <w:color w:val="auto"/>
          </w:rPr>
          <w:t xml:space="preserve">Specifically, </w:t>
        </w:r>
      </w:ins>
      <w:r w:rsidR="00B43C43">
        <w:rPr>
          <w:rFonts w:asciiTheme="minorHAnsi" w:hAnsiTheme="minorHAnsi"/>
          <w:color w:val="auto"/>
        </w:rPr>
        <w:t>I</w:t>
      </w:r>
      <w:r w:rsidR="00B43C43" w:rsidRPr="00A4103C">
        <w:rPr>
          <w:rFonts w:asciiTheme="minorHAnsi" w:hAnsiTheme="minorHAnsi"/>
          <w:color w:val="auto"/>
        </w:rPr>
        <w:t xml:space="preserve"> predict that </w:t>
      </w:r>
      <w:r w:rsidR="00B43C43">
        <w:rPr>
          <w:rFonts w:asciiTheme="minorHAnsi" w:hAnsiTheme="minorHAnsi"/>
          <w:color w:val="auto"/>
        </w:rPr>
        <w:t xml:space="preserve">the UZ genotype of </w:t>
      </w:r>
      <w:r w:rsidR="00B43C43" w:rsidRPr="00A4103C">
        <w:rPr>
          <w:rFonts w:asciiTheme="minorHAnsi" w:hAnsiTheme="minorHAnsi"/>
          <w:color w:val="auto"/>
        </w:rPr>
        <w:t>ECB preparing for a longer period of diapause will store relatively more triglycerides</w:t>
      </w:r>
      <w:r w:rsidR="00B43C43">
        <w:rPr>
          <w:rFonts w:asciiTheme="minorHAnsi" w:hAnsiTheme="minorHAnsi"/>
          <w:color w:val="auto"/>
        </w:rPr>
        <w:t xml:space="preserve"> than the BE genotype, which will have a shorter diapause. In support of the stated hypothesis, I predict</w:t>
      </w:r>
      <w:ins w:id="133" w:author="Dan Hahn" w:date="2017-11-09T12:57:00Z">
        <w:r w:rsidR="00EC02E4">
          <w:rPr>
            <w:rFonts w:asciiTheme="minorHAnsi" w:hAnsiTheme="minorHAnsi"/>
            <w:color w:val="auto"/>
          </w:rPr>
          <w:t xml:space="preserve"> that</w:t>
        </w:r>
      </w:ins>
      <w:r w:rsidR="0091007C">
        <w:rPr>
          <w:rFonts w:asciiTheme="minorHAnsi" w:hAnsiTheme="minorHAnsi"/>
          <w:color w:val="auto"/>
        </w:rPr>
        <w:t xml:space="preserve"> non-</w:t>
      </w:r>
      <w:r w:rsidR="00B43C43">
        <w:rPr>
          <w:rFonts w:asciiTheme="minorHAnsi" w:hAnsiTheme="minorHAnsi"/>
          <w:color w:val="auto"/>
        </w:rPr>
        <w:t xml:space="preserve">diapausing larvae </w:t>
      </w:r>
      <w:r w:rsidR="00B43C43" w:rsidRPr="00A4103C">
        <w:rPr>
          <w:rFonts w:asciiTheme="minorHAnsi" w:hAnsiTheme="minorHAnsi"/>
          <w:color w:val="auto"/>
        </w:rPr>
        <w:t xml:space="preserve">will store </w:t>
      </w:r>
      <w:r w:rsidR="0091007C">
        <w:rPr>
          <w:rFonts w:asciiTheme="minorHAnsi" w:hAnsiTheme="minorHAnsi"/>
          <w:color w:val="auto"/>
        </w:rPr>
        <w:t>fewer</w:t>
      </w:r>
      <w:r w:rsidR="00B43C43" w:rsidRPr="00A4103C">
        <w:rPr>
          <w:rFonts w:asciiTheme="minorHAnsi" w:hAnsiTheme="minorHAnsi"/>
          <w:color w:val="auto"/>
        </w:rPr>
        <w:t xml:space="preserve"> </w:t>
      </w:r>
      <w:r w:rsidR="00B43C43">
        <w:rPr>
          <w:rFonts w:asciiTheme="minorHAnsi" w:hAnsiTheme="minorHAnsi"/>
          <w:color w:val="auto"/>
        </w:rPr>
        <w:t xml:space="preserve">triglycerides than diapausing larvae within </w:t>
      </w:r>
      <w:ins w:id="134" w:author="Dan Hahn" w:date="2017-11-09T12:57:00Z">
        <w:r w:rsidR="00EC02E4">
          <w:rPr>
            <w:rFonts w:asciiTheme="minorHAnsi" w:hAnsiTheme="minorHAnsi"/>
            <w:color w:val="auto"/>
          </w:rPr>
          <w:t>each</w:t>
        </w:r>
      </w:ins>
      <w:r w:rsidR="00B43C43">
        <w:rPr>
          <w:rFonts w:asciiTheme="minorHAnsi" w:hAnsiTheme="minorHAnsi"/>
          <w:color w:val="auto"/>
        </w:rPr>
        <w:t xml:space="preserve"> strain </w:t>
      </w:r>
      <w:r w:rsidR="00B43C43" w:rsidRPr="00A4103C">
        <w:rPr>
          <w:rFonts w:asciiTheme="minorHAnsi" w:hAnsiTheme="minorHAnsi"/>
          <w:color w:val="auto"/>
        </w:rPr>
        <w:t xml:space="preserve">because they do not have the added metabolic cost of diapause. </w:t>
      </w:r>
      <w:r w:rsidR="002C3D02">
        <w:rPr>
          <w:rFonts w:asciiTheme="minorHAnsi" w:hAnsiTheme="minorHAnsi"/>
          <w:color w:val="auto"/>
        </w:rPr>
        <w:t xml:space="preserve">The goal of this study is to </w:t>
      </w:r>
      <w:r w:rsidR="007061E4">
        <w:rPr>
          <w:rFonts w:asciiTheme="minorHAnsi" w:hAnsiTheme="minorHAnsi"/>
          <w:color w:val="auto"/>
        </w:rPr>
        <w:t xml:space="preserve">quantify and identify accumulated triglycerides in diapausing and non-diapausing ECB larvae of each strain and </w:t>
      </w:r>
      <w:r w:rsidR="00EE68B1" w:rsidRPr="00A4103C">
        <w:rPr>
          <w:rFonts w:asciiTheme="minorHAnsi" w:hAnsiTheme="minorHAnsi"/>
          <w:color w:val="auto"/>
        </w:rPr>
        <w:t xml:space="preserve">determine the degree </w:t>
      </w:r>
      <w:r w:rsidR="00893227" w:rsidRPr="00A4103C">
        <w:rPr>
          <w:rFonts w:asciiTheme="minorHAnsi" w:hAnsiTheme="minorHAnsi"/>
          <w:color w:val="auto"/>
        </w:rPr>
        <w:t xml:space="preserve">to which </w:t>
      </w:r>
      <w:r w:rsidR="007061E4">
        <w:rPr>
          <w:rFonts w:asciiTheme="minorHAnsi" w:hAnsiTheme="minorHAnsi"/>
          <w:color w:val="auto"/>
        </w:rPr>
        <w:t>accumulated triglyceride</w:t>
      </w:r>
      <w:r w:rsidR="00EE68B1" w:rsidRPr="00A4103C">
        <w:rPr>
          <w:rFonts w:asciiTheme="minorHAnsi" w:hAnsiTheme="minorHAnsi"/>
          <w:color w:val="auto"/>
        </w:rPr>
        <w:t xml:space="preserve"> </w:t>
      </w:r>
      <w:r w:rsidR="007061E4">
        <w:rPr>
          <w:rFonts w:asciiTheme="minorHAnsi" w:hAnsiTheme="minorHAnsi"/>
          <w:color w:val="auto"/>
        </w:rPr>
        <w:t>can be associated with diapause length</w:t>
      </w:r>
      <w:r w:rsidR="00893227" w:rsidRPr="00A4103C">
        <w:rPr>
          <w:rFonts w:asciiTheme="minorHAnsi" w:hAnsiTheme="minorHAnsi"/>
          <w:color w:val="auto"/>
        </w:rPr>
        <w:t>.</w:t>
      </w:r>
      <w:r w:rsidR="00EE68B1" w:rsidRPr="00A4103C">
        <w:rPr>
          <w:rFonts w:asciiTheme="minorHAnsi" w:hAnsiTheme="minorHAnsi"/>
          <w:color w:val="auto"/>
        </w:rPr>
        <w:t xml:space="preserve">   </w:t>
      </w:r>
    </w:p>
    <w:p w14:paraId="1075B91A" w14:textId="27B5D102" w:rsidR="00FF02A8" w:rsidRPr="00A4103C" w:rsidRDefault="0008521B" w:rsidP="006B74D9">
      <w:pPr>
        <w:spacing w:line="480" w:lineRule="auto"/>
        <w:ind w:firstLine="360"/>
        <w:rPr>
          <w:rFonts w:asciiTheme="minorHAnsi" w:hAnsiTheme="minorHAnsi"/>
          <w:color w:val="auto"/>
        </w:rPr>
      </w:pPr>
      <w:r w:rsidRPr="00A4103C">
        <w:rPr>
          <w:rFonts w:asciiTheme="minorHAnsi" w:hAnsiTheme="minorHAnsi"/>
          <w:color w:val="auto"/>
        </w:rPr>
        <w:t xml:space="preserve">Hypothetically, longer </w:t>
      </w:r>
      <w:r w:rsidR="0063621A">
        <w:rPr>
          <w:rFonts w:asciiTheme="minorHAnsi" w:hAnsiTheme="minorHAnsi"/>
          <w:color w:val="auto"/>
        </w:rPr>
        <w:t xml:space="preserve">and </w:t>
      </w:r>
      <w:r w:rsidRPr="00A4103C">
        <w:rPr>
          <w:rFonts w:asciiTheme="minorHAnsi" w:hAnsiTheme="minorHAnsi"/>
          <w:color w:val="auto"/>
        </w:rPr>
        <w:t xml:space="preserve">warmer growing seasons could extend the duration of suitable environments and available resources for insects. These conditions have the potential to increase insect feeding, mating, and </w:t>
      </w:r>
      <w:r w:rsidR="00B70BC2">
        <w:rPr>
          <w:rFonts w:asciiTheme="minorHAnsi" w:hAnsiTheme="minorHAnsi"/>
          <w:color w:val="auto"/>
        </w:rPr>
        <w:t>voltinism</w:t>
      </w:r>
      <w:r w:rsidRPr="00A4103C">
        <w:rPr>
          <w:rFonts w:asciiTheme="minorHAnsi" w:hAnsiTheme="minorHAnsi"/>
          <w:color w:val="auto"/>
        </w:rPr>
        <w:t xml:space="preserve">. Climate change will </w:t>
      </w:r>
      <w:r w:rsidR="00B70BC2">
        <w:rPr>
          <w:rFonts w:asciiTheme="minorHAnsi" w:hAnsiTheme="minorHAnsi"/>
          <w:color w:val="auto"/>
        </w:rPr>
        <w:t xml:space="preserve">affect </w:t>
      </w:r>
      <w:r w:rsidRPr="00A4103C">
        <w:rPr>
          <w:rFonts w:asciiTheme="minorHAnsi" w:hAnsiTheme="minorHAnsi"/>
          <w:color w:val="auto"/>
        </w:rPr>
        <w:t xml:space="preserve">insect populations and how insects respond to climate change will determine which insects are losers and which are winners, ECB is no exception. </w:t>
      </w:r>
      <w:r w:rsidR="00C342B2">
        <w:rPr>
          <w:rFonts w:asciiTheme="minorHAnsi" w:hAnsiTheme="minorHAnsi"/>
          <w:color w:val="auto"/>
        </w:rPr>
        <w:t>European corn borer</w:t>
      </w:r>
      <w:r w:rsidR="00176B0F" w:rsidRPr="00A4103C">
        <w:rPr>
          <w:rFonts w:asciiTheme="minorHAnsi" w:hAnsiTheme="minorHAnsi"/>
          <w:color w:val="auto"/>
        </w:rPr>
        <w:t xml:space="preserve"> is a major agricultural pest here in the United </w:t>
      </w:r>
      <w:r w:rsidR="00BF779F">
        <w:rPr>
          <w:rFonts w:asciiTheme="minorHAnsi" w:hAnsiTheme="minorHAnsi"/>
          <w:color w:val="auto"/>
        </w:rPr>
        <w:t>States, accounting for up to $2</w:t>
      </w:r>
      <w:r w:rsidR="00176B0F" w:rsidRPr="00A4103C">
        <w:rPr>
          <w:rFonts w:asciiTheme="minorHAnsi" w:hAnsiTheme="minorHAnsi"/>
          <w:color w:val="auto"/>
        </w:rPr>
        <w:t xml:space="preserve"> billion dollars </w:t>
      </w:r>
      <w:r w:rsidR="00B70BC2">
        <w:rPr>
          <w:rFonts w:asciiTheme="minorHAnsi" w:hAnsiTheme="minorHAnsi"/>
          <w:color w:val="auto"/>
        </w:rPr>
        <w:t xml:space="preserve">in </w:t>
      </w:r>
      <w:r w:rsidR="00176B0F" w:rsidRPr="00A4103C">
        <w:rPr>
          <w:rFonts w:asciiTheme="minorHAnsi" w:hAnsiTheme="minorHAnsi"/>
          <w:color w:val="auto"/>
        </w:rPr>
        <w:t>cost</w:t>
      </w:r>
      <w:r w:rsidR="00B70BC2">
        <w:rPr>
          <w:rFonts w:asciiTheme="minorHAnsi" w:hAnsiTheme="minorHAnsi"/>
          <w:color w:val="auto"/>
        </w:rPr>
        <w:t>s</w:t>
      </w:r>
      <w:r w:rsidR="00176B0F" w:rsidRPr="00A4103C">
        <w:rPr>
          <w:rFonts w:asciiTheme="minorHAnsi" w:hAnsiTheme="minorHAnsi"/>
          <w:color w:val="auto"/>
        </w:rPr>
        <w:t xml:space="preserve"> assoc</w:t>
      </w:r>
      <w:r w:rsidRPr="00A4103C">
        <w:rPr>
          <w:rFonts w:asciiTheme="minorHAnsi" w:hAnsiTheme="minorHAnsi"/>
          <w:color w:val="auto"/>
        </w:rPr>
        <w:t>iated with managing these pests</w:t>
      </w:r>
      <w:r w:rsidR="00181039">
        <w:rPr>
          <w:rFonts w:asciiTheme="minorHAnsi" w:hAnsiTheme="minorHAnsi"/>
          <w:color w:val="auto"/>
        </w:rPr>
        <w:t xml:space="preserve"> </w:t>
      </w:r>
      <w:r w:rsidR="00C342B2">
        <w:rPr>
          <w:rFonts w:asciiTheme="minorHAnsi" w:hAnsiTheme="minorHAnsi"/>
          <w:color w:val="auto"/>
        </w:rPr>
        <w:fldChar w:fldCharType="begin" w:fldLock="1"/>
      </w:r>
      <w:r w:rsidR="00C342B2">
        <w:rPr>
          <w:rFonts w:asciiTheme="minorHAnsi" w:hAnsiTheme="minorHAnsi"/>
          <w:color w:val="auto"/>
        </w:rPr>
        <w:instrText>ADDIN CSL_CITATION { "citationItems" : [ { "id" : "ITEM-1", "itemData" : { "DOI" : "10.2307/1349890", "ISSN" : "2040-5790, 2040-5804", "abstract" : "Corn that carries a gene from the natural soil bacterium Bacillus thuringiensis kurstaki, or Bt, has given farmers a potentially powerful tool to protect against European corn borer (ECB) damage. European corn borers are responsible for losses of $1\u2013$2 billion per year in the United States. This study analyzed the economic value of Bt corn under Indiana conditions. Results suggest that the value of the protection offered by Bt corn is generally lower than the current seed premiums in Indiana. The economic value of Bt corn may exceed the current premiums for farmers with higher-than-average yields or who have a 40% or greater probability of an ECB infestation.", "author" : [ { "dropping-particle" : "", "family" : "Hyde", "given" : "Jeffrey", "non-dropping-particle" : "", "parse-names" : false, "suffix" : "" }, { "dropping-particle" : "", "family" : "Martin", "given" : "Marshall A", "non-dropping-particle" : "", "parse-names" : false, "suffix" : "" }, { "dropping-particle" : "V", "family" : "Preckel", "given" : "Paul", "non-dropping-particle" : "", "parse-names" : false, "suffix" : "" }, { "dropping-particle" : "", "family" : "Edwards", "given" : "C Richard", "non-dropping-particle" : "", "parse-names" : false, "suffix" : "" } ], "container-title" : "Review of Agricultural Economics", "id" : "ITEM-1", "issue" : "2", "issued" : { "date-parts" : [ [ "1999" ] ] }, "page" : "442-454", "title" : "The economics of Bt corn: valuing protection from the European Corn Borer", "type" : "article-journal", "volume" : "21" }, "uris" : [ "http://www.mendeley.com/documents/?uuid=aed7d8e6-51d7-4c40-9fa2-25109a81a4ca" ] } ], "mendeley" : { "formattedCitation" : "(Hyde et al. 1999)", "plainTextFormattedCitation" : "(Hyde et al. 1999)", "previouslyFormattedCitation" : "(Hyde et al. 1999)" }, "properties" : { "noteIndex" : 18 }, "schema" : "https://github.com/citation-style-language/schema/raw/master/csl-citation.json" }</w:instrText>
      </w:r>
      <w:r w:rsidR="00C342B2">
        <w:rPr>
          <w:rFonts w:asciiTheme="minorHAnsi" w:hAnsiTheme="minorHAnsi"/>
          <w:color w:val="auto"/>
        </w:rPr>
        <w:fldChar w:fldCharType="separate"/>
      </w:r>
      <w:r w:rsidR="00C342B2" w:rsidRPr="00C342B2">
        <w:rPr>
          <w:rFonts w:asciiTheme="minorHAnsi" w:hAnsiTheme="minorHAnsi"/>
          <w:noProof/>
          <w:color w:val="auto"/>
        </w:rPr>
        <w:t>(Hyde et al. 1999)</w:t>
      </w:r>
      <w:r w:rsidR="00C342B2">
        <w:rPr>
          <w:rFonts w:asciiTheme="minorHAnsi" w:hAnsiTheme="minorHAnsi"/>
          <w:color w:val="auto"/>
        </w:rPr>
        <w:fldChar w:fldCharType="end"/>
      </w:r>
      <w:r w:rsidRPr="00A4103C">
        <w:rPr>
          <w:rFonts w:asciiTheme="minorHAnsi" w:hAnsiTheme="minorHAnsi"/>
          <w:color w:val="auto"/>
        </w:rPr>
        <w:t xml:space="preserve">. </w:t>
      </w:r>
      <w:r w:rsidR="00FF02A8" w:rsidRPr="00A4103C">
        <w:rPr>
          <w:rFonts w:asciiTheme="minorHAnsi" w:hAnsiTheme="minorHAnsi"/>
          <w:color w:val="auto"/>
        </w:rPr>
        <w:t>Investigating the energy requirements of</w:t>
      </w:r>
      <w:r w:rsidR="006B74D9" w:rsidRPr="00A4103C">
        <w:rPr>
          <w:rFonts w:asciiTheme="minorHAnsi" w:hAnsiTheme="minorHAnsi"/>
          <w:color w:val="auto"/>
        </w:rPr>
        <w:t xml:space="preserve"> diapause</w:t>
      </w:r>
      <w:r w:rsidR="00FF02A8" w:rsidRPr="00A4103C">
        <w:rPr>
          <w:rFonts w:asciiTheme="minorHAnsi" w:hAnsiTheme="minorHAnsi"/>
          <w:color w:val="auto"/>
        </w:rPr>
        <w:t xml:space="preserve"> could expose mechanisms that </w:t>
      </w:r>
      <w:r w:rsidR="006B74D9" w:rsidRPr="00A4103C">
        <w:rPr>
          <w:rFonts w:asciiTheme="minorHAnsi" w:hAnsiTheme="minorHAnsi"/>
          <w:color w:val="auto"/>
        </w:rPr>
        <w:t xml:space="preserve">regulate </w:t>
      </w:r>
      <w:r w:rsidR="00FF02A8" w:rsidRPr="00A4103C">
        <w:rPr>
          <w:rFonts w:asciiTheme="minorHAnsi" w:hAnsiTheme="minorHAnsi"/>
          <w:color w:val="auto"/>
        </w:rPr>
        <w:t>the timing of</w:t>
      </w:r>
      <w:r w:rsidR="006B74D9" w:rsidRPr="00A4103C">
        <w:rPr>
          <w:rFonts w:asciiTheme="minorHAnsi" w:hAnsiTheme="minorHAnsi"/>
          <w:color w:val="auto"/>
        </w:rPr>
        <w:t xml:space="preserve"> this tenuous life history decision.</w:t>
      </w:r>
      <w:r w:rsidR="00FF02A8" w:rsidRPr="00A4103C">
        <w:rPr>
          <w:rFonts w:asciiTheme="minorHAnsi" w:hAnsiTheme="minorHAnsi"/>
          <w:color w:val="auto"/>
        </w:rPr>
        <w:t xml:space="preserve"> </w:t>
      </w:r>
      <w:r w:rsidR="00181039">
        <w:rPr>
          <w:rFonts w:asciiTheme="minorHAnsi" w:hAnsiTheme="minorHAnsi"/>
          <w:color w:val="auto"/>
        </w:rPr>
        <w:t>D</w:t>
      </w:r>
      <w:r w:rsidR="006B74D9" w:rsidRPr="00A4103C">
        <w:rPr>
          <w:rFonts w:asciiTheme="minorHAnsi" w:hAnsiTheme="minorHAnsi"/>
          <w:color w:val="auto"/>
        </w:rPr>
        <w:t>eveloping s</w:t>
      </w:r>
      <w:r w:rsidR="00FF02A8" w:rsidRPr="00A4103C">
        <w:rPr>
          <w:rFonts w:asciiTheme="minorHAnsi" w:hAnsiTheme="minorHAnsi"/>
          <w:color w:val="auto"/>
        </w:rPr>
        <w:t xml:space="preserve">trategies </w:t>
      </w:r>
      <w:r w:rsidR="00181039">
        <w:rPr>
          <w:rFonts w:asciiTheme="minorHAnsi" w:hAnsiTheme="minorHAnsi"/>
          <w:color w:val="auto"/>
        </w:rPr>
        <w:t xml:space="preserve">to manipulate the mechanisms regulating </w:t>
      </w:r>
      <w:r w:rsidR="00FF02A8" w:rsidRPr="00A4103C">
        <w:rPr>
          <w:rFonts w:asciiTheme="minorHAnsi" w:hAnsiTheme="minorHAnsi"/>
          <w:color w:val="auto"/>
        </w:rPr>
        <w:t xml:space="preserve">the progression of ECB through diapause could be valuable. Eventually, perturbing the European corn borer larvae’s ability to survive diapause by affecting how it accumulates and stores resources in preparation for diapause could be used as an added layer of pest management. Until then, the link between seasonal temperatures and global food security will become more tenuous and finding a making a comprehensive approach </w:t>
      </w:r>
      <w:r w:rsidR="00FF02A8" w:rsidRPr="00A4103C">
        <w:rPr>
          <w:rFonts w:asciiTheme="minorHAnsi" w:hAnsiTheme="minorHAnsi"/>
          <w:color w:val="auto"/>
        </w:rPr>
        <w:lastRenderedPageBreak/>
        <w:t>to dealing with the response of pest insects to climate change is imperative.</w:t>
      </w:r>
    </w:p>
    <w:p w14:paraId="778E6036" w14:textId="77777777" w:rsidR="00166A77" w:rsidRPr="00A4103C" w:rsidRDefault="00166A77" w:rsidP="00E60FC5">
      <w:pPr>
        <w:spacing w:line="480" w:lineRule="auto"/>
        <w:outlineLvl w:val="0"/>
        <w:rPr>
          <w:rFonts w:asciiTheme="minorHAnsi" w:hAnsiTheme="minorHAnsi"/>
          <w:b/>
          <w:color w:val="auto"/>
        </w:rPr>
      </w:pPr>
    </w:p>
    <w:p w14:paraId="41EFEEA3" w14:textId="77777777" w:rsidR="003F083F" w:rsidRPr="00A4103C" w:rsidRDefault="003F083F" w:rsidP="00E60FC5">
      <w:pPr>
        <w:spacing w:line="480" w:lineRule="auto"/>
        <w:outlineLvl w:val="0"/>
        <w:rPr>
          <w:rFonts w:asciiTheme="minorHAnsi" w:hAnsiTheme="minorHAnsi"/>
          <w:b/>
          <w:color w:val="auto"/>
        </w:rPr>
      </w:pPr>
      <w:r w:rsidRPr="00A4103C">
        <w:rPr>
          <w:rFonts w:asciiTheme="minorHAnsi" w:hAnsiTheme="minorHAnsi"/>
          <w:b/>
          <w:color w:val="auto"/>
        </w:rPr>
        <w:t>PROPOSED METHODOLOGY</w:t>
      </w:r>
    </w:p>
    <w:p w14:paraId="2CA2C1DA" w14:textId="47ADB1CC" w:rsidR="003F083F" w:rsidRPr="00A4103C" w:rsidRDefault="003F083F">
      <w:pPr>
        <w:spacing w:line="480" w:lineRule="auto"/>
        <w:rPr>
          <w:rFonts w:asciiTheme="minorHAnsi" w:hAnsiTheme="minorHAnsi"/>
          <w:color w:val="auto"/>
        </w:rPr>
      </w:pPr>
      <w:r w:rsidRPr="00A4103C">
        <w:rPr>
          <w:rFonts w:asciiTheme="minorHAnsi" w:hAnsiTheme="minorHAnsi"/>
          <w:b/>
          <w:color w:val="auto"/>
        </w:rPr>
        <w:t>Origin and H</w:t>
      </w:r>
      <w:r w:rsidR="00C17895" w:rsidRPr="00A4103C">
        <w:rPr>
          <w:rFonts w:asciiTheme="minorHAnsi" w:hAnsiTheme="minorHAnsi"/>
          <w:b/>
          <w:color w:val="auto"/>
        </w:rPr>
        <w:t xml:space="preserve">usbandry of European Corn Corer: </w:t>
      </w:r>
      <w:r w:rsidRPr="00A4103C">
        <w:rPr>
          <w:rFonts w:asciiTheme="minorHAnsi" w:hAnsiTheme="minorHAnsi"/>
          <w:color w:val="auto"/>
        </w:rPr>
        <w:t xml:space="preserve">The </w:t>
      </w:r>
      <w:r w:rsidR="00852646" w:rsidRPr="00A4103C">
        <w:rPr>
          <w:rFonts w:asciiTheme="minorHAnsi" w:hAnsiTheme="minorHAnsi"/>
          <w:color w:val="auto"/>
        </w:rPr>
        <w:t>U</w:t>
      </w:r>
      <w:r w:rsidRPr="00A4103C">
        <w:rPr>
          <w:rFonts w:asciiTheme="minorHAnsi" w:hAnsiTheme="minorHAnsi"/>
          <w:color w:val="auto"/>
        </w:rPr>
        <w:t>nivoltine</w:t>
      </w:r>
      <w:r w:rsidR="00852646" w:rsidRPr="00A4103C">
        <w:rPr>
          <w:rFonts w:asciiTheme="minorHAnsi" w:hAnsiTheme="minorHAnsi"/>
          <w:color w:val="auto"/>
        </w:rPr>
        <w:t>-Z</w:t>
      </w:r>
      <w:r w:rsidRPr="00A4103C">
        <w:rPr>
          <w:rFonts w:asciiTheme="minorHAnsi" w:hAnsiTheme="minorHAnsi"/>
          <w:color w:val="auto"/>
        </w:rPr>
        <w:t xml:space="preserve"> (UZ) and </w:t>
      </w:r>
      <w:r w:rsidR="00852646" w:rsidRPr="00A4103C">
        <w:rPr>
          <w:rFonts w:asciiTheme="minorHAnsi" w:hAnsiTheme="minorHAnsi"/>
          <w:color w:val="auto"/>
        </w:rPr>
        <w:t>B</w:t>
      </w:r>
      <w:r w:rsidRPr="00A4103C">
        <w:rPr>
          <w:rFonts w:asciiTheme="minorHAnsi" w:hAnsiTheme="minorHAnsi"/>
          <w:color w:val="auto"/>
        </w:rPr>
        <w:t>ivoltine</w:t>
      </w:r>
      <w:r w:rsidR="00852646" w:rsidRPr="00A4103C">
        <w:rPr>
          <w:rFonts w:asciiTheme="minorHAnsi" w:hAnsiTheme="minorHAnsi"/>
          <w:color w:val="auto"/>
        </w:rPr>
        <w:t>-E</w:t>
      </w:r>
      <w:r w:rsidRPr="00A4103C">
        <w:rPr>
          <w:rFonts w:asciiTheme="minorHAnsi" w:hAnsiTheme="minorHAnsi"/>
          <w:color w:val="auto"/>
        </w:rPr>
        <w:t xml:space="preserve"> (BE) strains of European corn borer (ECB)</w:t>
      </w:r>
      <w:r w:rsidR="0040656E" w:rsidRPr="00A4103C">
        <w:rPr>
          <w:rFonts w:asciiTheme="minorHAnsi" w:hAnsiTheme="minorHAnsi"/>
          <w:color w:val="auto"/>
        </w:rPr>
        <w:t xml:space="preserve"> that will be</w:t>
      </w:r>
      <w:r w:rsidR="00E90F71" w:rsidRPr="00A4103C">
        <w:rPr>
          <w:rFonts w:asciiTheme="minorHAnsi" w:hAnsiTheme="minorHAnsi"/>
          <w:color w:val="auto"/>
        </w:rPr>
        <w:t xml:space="preserve"> used in this experiment were collected by members </w:t>
      </w:r>
      <w:r w:rsidR="005756AF" w:rsidRPr="00A4103C">
        <w:rPr>
          <w:rFonts w:asciiTheme="minorHAnsi" w:hAnsiTheme="minorHAnsi"/>
          <w:color w:val="auto"/>
        </w:rPr>
        <w:t xml:space="preserve">of </w:t>
      </w:r>
      <w:r w:rsidRPr="00A4103C">
        <w:rPr>
          <w:rFonts w:asciiTheme="minorHAnsi" w:hAnsiTheme="minorHAnsi"/>
          <w:color w:val="auto"/>
        </w:rPr>
        <w:t xml:space="preserve">Dr. </w:t>
      </w:r>
      <w:r w:rsidR="00E65674">
        <w:rPr>
          <w:rFonts w:asciiTheme="minorHAnsi" w:hAnsiTheme="minorHAnsi"/>
          <w:color w:val="auto"/>
        </w:rPr>
        <w:t xml:space="preserve">Eric </w:t>
      </w:r>
      <w:r w:rsidRPr="00A4103C">
        <w:rPr>
          <w:rFonts w:asciiTheme="minorHAnsi" w:hAnsiTheme="minorHAnsi"/>
          <w:color w:val="auto"/>
        </w:rPr>
        <w:t>Dopman</w:t>
      </w:r>
      <w:r w:rsidR="00E65674">
        <w:rPr>
          <w:rFonts w:asciiTheme="minorHAnsi" w:hAnsiTheme="minorHAnsi"/>
          <w:color w:val="auto"/>
        </w:rPr>
        <w:t>’s</w:t>
      </w:r>
      <w:r w:rsidRPr="00A4103C">
        <w:rPr>
          <w:rFonts w:asciiTheme="minorHAnsi" w:hAnsiTheme="minorHAnsi"/>
          <w:color w:val="auto"/>
        </w:rPr>
        <w:t xml:space="preserve"> laboratory at Tufts University.</w:t>
      </w:r>
      <w:r w:rsidR="005756AF" w:rsidRPr="00A4103C">
        <w:rPr>
          <w:rFonts w:asciiTheme="minorHAnsi" w:hAnsiTheme="minorHAnsi"/>
          <w:color w:val="auto"/>
        </w:rPr>
        <w:t xml:space="preserve"> </w:t>
      </w:r>
      <w:r w:rsidR="006105B1" w:rsidRPr="00A4103C">
        <w:rPr>
          <w:rFonts w:asciiTheme="minorHAnsi" w:hAnsiTheme="minorHAnsi"/>
          <w:color w:val="auto"/>
        </w:rPr>
        <w:t xml:space="preserve">Strain identity was determined genotypically using the </w:t>
      </w:r>
      <w:r w:rsidR="006105B1" w:rsidRPr="00C342B2">
        <w:rPr>
          <w:rFonts w:asciiTheme="minorHAnsi" w:hAnsiTheme="minorHAnsi"/>
          <w:i/>
          <w:color w:val="auto"/>
        </w:rPr>
        <w:t>pgFAR</w:t>
      </w:r>
      <w:r w:rsidR="009411AA" w:rsidRPr="00A4103C">
        <w:rPr>
          <w:rFonts w:asciiTheme="minorHAnsi" w:hAnsiTheme="minorHAnsi"/>
          <w:color w:val="auto"/>
        </w:rPr>
        <w:t xml:space="preserve"> autosomal gene, this gene codes an important enzyme</w:t>
      </w:r>
      <w:r w:rsidR="005756AF" w:rsidRPr="00A4103C">
        <w:rPr>
          <w:rFonts w:asciiTheme="minorHAnsi" w:hAnsiTheme="minorHAnsi"/>
          <w:color w:val="auto"/>
        </w:rPr>
        <w:t xml:space="preserve"> </w:t>
      </w:r>
      <w:r w:rsidR="0040656E" w:rsidRPr="00A4103C">
        <w:rPr>
          <w:rFonts w:asciiTheme="minorHAnsi" w:hAnsiTheme="minorHAnsi"/>
          <w:color w:val="auto"/>
        </w:rPr>
        <w:t>involved in determining</w:t>
      </w:r>
      <w:r w:rsidR="005756AF" w:rsidRPr="00A4103C">
        <w:rPr>
          <w:rFonts w:asciiTheme="minorHAnsi" w:hAnsiTheme="minorHAnsi"/>
          <w:color w:val="auto"/>
        </w:rPr>
        <w:t xml:space="preserve"> the female sex-pheromone blend</w:t>
      </w:r>
      <w:r w:rsidR="0040656E" w:rsidRPr="00A4103C">
        <w:rPr>
          <w:rFonts w:asciiTheme="minorHAnsi" w:hAnsiTheme="minorHAnsi"/>
          <w:color w:val="auto"/>
        </w:rPr>
        <w:t>, and is partly responsible for the strain differences</w:t>
      </w:r>
      <w:r w:rsidR="005756AF" w:rsidRPr="00A4103C">
        <w:rPr>
          <w:rFonts w:asciiTheme="minorHAnsi" w:hAnsiTheme="minorHAnsi"/>
          <w:color w:val="auto"/>
        </w:rPr>
        <w:t xml:space="preserve"> </w:t>
      </w:r>
      <w:r w:rsidR="00816093"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A4103C">
        <w:rPr>
          <w:rFonts w:asciiTheme="minorHAnsi" w:hAnsiTheme="minorHAnsi"/>
          <w:color w:val="auto"/>
        </w:rPr>
        <w:fldChar w:fldCharType="separate"/>
      </w:r>
      <w:r w:rsidR="00816093" w:rsidRPr="00A4103C">
        <w:rPr>
          <w:rFonts w:asciiTheme="minorHAnsi" w:hAnsiTheme="minorHAnsi"/>
          <w:noProof/>
          <w:color w:val="auto"/>
        </w:rPr>
        <w:t>(Lassance et al. 2010)</w:t>
      </w:r>
      <w:r w:rsidR="00816093" w:rsidRPr="00A4103C">
        <w:rPr>
          <w:rFonts w:asciiTheme="minorHAnsi" w:hAnsiTheme="minorHAnsi"/>
          <w:color w:val="auto"/>
        </w:rPr>
        <w:fldChar w:fldCharType="end"/>
      </w:r>
      <w:r w:rsidR="00816093" w:rsidRPr="00A4103C">
        <w:rPr>
          <w:rFonts w:asciiTheme="minorHAnsi" w:hAnsiTheme="minorHAnsi"/>
          <w:color w:val="auto"/>
        </w:rPr>
        <w:t>.</w:t>
      </w:r>
      <w:r w:rsidRPr="00A4103C">
        <w:rPr>
          <w:rFonts w:asciiTheme="minorHAnsi" w:hAnsiTheme="minorHAnsi"/>
          <w:color w:val="auto"/>
        </w:rPr>
        <w:t xml:space="preserve"> </w:t>
      </w:r>
      <w:r w:rsidR="00C17895" w:rsidRPr="00A4103C">
        <w:rPr>
          <w:rFonts w:asciiTheme="minorHAnsi" w:hAnsiTheme="minorHAnsi"/>
          <w:color w:val="auto"/>
        </w:rPr>
        <w:t xml:space="preserve">Both strains </w:t>
      </w:r>
      <w:r w:rsidRPr="00A4103C">
        <w:rPr>
          <w:rFonts w:asciiTheme="minorHAnsi" w:hAnsiTheme="minorHAnsi"/>
          <w:color w:val="auto"/>
        </w:rPr>
        <w:t xml:space="preserve">were </w:t>
      </w:r>
      <w:r w:rsidR="00C17895" w:rsidRPr="00A4103C">
        <w:rPr>
          <w:rFonts w:asciiTheme="minorHAnsi" w:hAnsiTheme="minorHAnsi"/>
          <w:color w:val="auto"/>
        </w:rPr>
        <w:t xml:space="preserve">collected </w:t>
      </w:r>
      <w:r w:rsidRPr="00A4103C">
        <w:rPr>
          <w:rFonts w:asciiTheme="minorHAnsi" w:hAnsiTheme="minorHAnsi"/>
          <w:color w:val="auto"/>
        </w:rPr>
        <w:t xml:space="preserve">as </w:t>
      </w:r>
      <w:r w:rsidR="00E65674">
        <w:rPr>
          <w:rFonts w:asciiTheme="minorHAnsi" w:hAnsiTheme="minorHAnsi"/>
          <w:color w:val="auto"/>
        </w:rPr>
        <w:t xml:space="preserve">a mixture of </w:t>
      </w:r>
      <w:r w:rsidRPr="00A4103C">
        <w:rPr>
          <w:rFonts w:asciiTheme="minorHAnsi" w:hAnsiTheme="minorHAnsi"/>
          <w:color w:val="auto"/>
        </w:rPr>
        <w:t>larvae</w:t>
      </w:r>
      <w:r w:rsidR="00C17895" w:rsidRPr="00A4103C">
        <w:rPr>
          <w:rFonts w:asciiTheme="minorHAnsi" w:hAnsiTheme="minorHAnsi"/>
          <w:color w:val="auto"/>
        </w:rPr>
        <w:t>, pupae</w:t>
      </w:r>
      <w:r w:rsidR="00E65674">
        <w:rPr>
          <w:rFonts w:asciiTheme="minorHAnsi" w:hAnsiTheme="minorHAnsi"/>
          <w:color w:val="auto"/>
        </w:rPr>
        <w:t>,</w:t>
      </w:r>
      <w:r w:rsidR="00C17895" w:rsidRPr="00A4103C">
        <w:rPr>
          <w:rFonts w:asciiTheme="minorHAnsi" w:hAnsiTheme="minorHAnsi"/>
          <w:color w:val="auto"/>
        </w:rPr>
        <w:t xml:space="preserve"> and adults from New York state prior to 2015 </w:t>
      </w:r>
      <w:r w:rsidR="00C17895"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A4103C">
        <w:rPr>
          <w:rFonts w:asciiTheme="minorHAnsi" w:hAnsiTheme="minorHAnsi"/>
          <w:color w:val="auto"/>
        </w:rPr>
        <w:fldChar w:fldCharType="separate"/>
      </w:r>
      <w:r w:rsidR="00C17895" w:rsidRPr="00A4103C">
        <w:rPr>
          <w:rFonts w:asciiTheme="minorHAnsi" w:hAnsiTheme="minorHAnsi"/>
          <w:noProof/>
          <w:color w:val="auto"/>
        </w:rPr>
        <w:t>(Wadsworth et al. 2015)</w:t>
      </w:r>
      <w:r w:rsidR="00C17895" w:rsidRPr="00A4103C">
        <w:rPr>
          <w:rFonts w:asciiTheme="minorHAnsi" w:hAnsiTheme="minorHAnsi"/>
          <w:color w:val="auto"/>
        </w:rPr>
        <w:fldChar w:fldCharType="end"/>
      </w:r>
      <w:r w:rsidRPr="00A4103C">
        <w:rPr>
          <w:rFonts w:asciiTheme="minorHAnsi" w:hAnsiTheme="minorHAnsi"/>
          <w:color w:val="auto"/>
        </w:rPr>
        <w:t xml:space="preserve">. </w:t>
      </w:r>
      <w:r w:rsidR="0040656E" w:rsidRPr="00A4103C">
        <w:rPr>
          <w:rFonts w:asciiTheme="minorHAnsi" w:hAnsiTheme="minorHAnsi"/>
          <w:color w:val="auto"/>
        </w:rPr>
        <w:t>For the duration of the experiment, each</w:t>
      </w:r>
      <w:r w:rsidR="00816093" w:rsidRPr="00A4103C">
        <w:rPr>
          <w:rFonts w:asciiTheme="minorHAnsi" w:hAnsiTheme="minorHAnsi"/>
          <w:color w:val="auto"/>
        </w:rPr>
        <w:t xml:space="preserve"> strain will be continuously mass reared</w:t>
      </w:r>
      <w:r w:rsidRPr="00A4103C">
        <w:rPr>
          <w:rFonts w:asciiTheme="minorHAnsi" w:hAnsiTheme="minorHAnsi"/>
          <w:color w:val="auto"/>
        </w:rPr>
        <w:t xml:space="preserve"> at 26</w:t>
      </w:r>
      <w:r w:rsidR="00737225"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under a 16-hour photoperiod</w:t>
      </w:r>
      <w:r w:rsidR="008626A2" w:rsidRPr="00A4103C">
        <w:rPr>
          <w:rFonts w:asciiTheme="minorHAnsi" w:hAnsiTheme="minorHAnsi"/>
          <w:color w:val="auto"/>
        </w:rPr>
        <w:t xml:space="preserve"> </w:t>
      </w:r>
      <w:r w:rsidR="00924421">
        <w:rPr>
          <w:rFonts w:asciiTheme="minorHAnsi" w:hAnsiTheme="minorHAnsi"/>
          <w:color w:val="auto"/>
        </w:rPr>
        <w:t>to promote</w:t>
      </w:r>
      <w:r w:rsidR="008626A2" w:rsidRPr="00A4103C">
        <w:rPr>
          <w:rFonts w:asciiTheme="minorHAnsi" w:hAnsiTheme="minorHAnsi"/>
          <w:color w:val="auto"/>
        </w:rPr>
        <w:t xml:space="preserve"> continuous development</w:t>
      </w:r>
      <w:r w:rsidR="0051526B" w:rsidRPr="00A4103C">
        <w:rPr>
          <w:rFonts w:asciiTheme="minorHAnsi" w:hAnsiTheme="minorHAnsi"/>
          <w:color w:val="auto"/>
        </w:rPr>
        <w:t>.</w:t>
      </w:r>
      <w:r w:rsidRPr="00A4103C">
        <w:rPr>
          <w:rFonts w:asciiTheme="minorHAnsi" w:hAnsiTheme="minorHAnsi"/>
          <w:color w:val="auto"/>
        </w:rPr>
        <w:t xml:space="preserve"> To </w:t>
      </w:r>
      <w:r w:rsidR="008626A2" w:rsidRPr="00A4103C">
        <w:rPr>
          <w:rFonts w:asciiTheme="minorHAnsi" w:hAnsiTheme="minorHAnsi"/>
          <w:color w:val="auto"/>
        </w:rPr>
        <w:t>test for</w:t>
      </w:r>
      <w:r w:rsidR="00081652">
        <w:rPr>
          <w:rFonts w:asciiTheme="minorHAnsi" w:hAnsiTheme="minorHAnsi"/>
          <w:color w:val="auto"/>
        </w:rPr>
        <w:t xml:space="preserve"> </w:t>
      </w:r>
      <w:r w:rsidRPr="00A4103C">
        <w:rPr>
          <w:rFonts w:asciiTheme="minorHAnsi" w:hAnsiTheme="minorHAnsi"/>
          <w:color w:val="auto"/>
        </w:rPr>
        <w:t xml:space="preserve">differences in </w:t>
      </w:r>
      <w:r w:rsidR="0076506B" w:rsidRPr="00A4103C">
        <w:rPr>
          <w:rFonts w:asciiTheme="minorHAnsi" w:hAnsiTheme="minorHAnsi"/>
          <w:color w:val="auto"/>
        </w:rPr>
        <w:t xml:space="preserve">stored </w:t>
      </w:r>
      <w:r w:rsidR="0051526B" w:rsidRPr="00A4103C">
        <w:rPr>
          <w:rFonts w:asciiTheme="minorHAnsi" w:hAnsiTheme="minorHAnsi"/>
          <w:color w:val="auto"/>
        </w:rPr>
        <w:t>triglycerides between</w:t>
      </w:r>
      <w:r w:rsidR="00081652">
        <w:rPr>
          <w:rFonts w:asciiTheme="minorHAnsi" w:hAnsiTheme="minorHAnsi"/>
          <w:color w:val="auto"/>
        </w:rPr>
        <w:t xml:space="preserve"> t</w:t>
      </w:r>
      <w:ins w:id="135" w:author="Dan Hahn" w:date="2017-11-21T10:39:00Z">
        <w:r w:rsidR="00E82078">
          <w:rPr>
            <w:rFonts w:asciiTheme="minorHAnsi" w:hAnsiTheme="minorHAnsi"/>
            <w:color w:val="auto"/>
          </w:rPr>
          <w:t>he</w:t>
        </w:r>
      </w:ins>
      <w:del w:id="136" w:author="Dan Hahn" w:date="2017-11-21T10:39:00Z">
        <w:r w:rsidR="00081652" w:rsidDel="00E82078">
          <w:rPr>
            <w:rFonts w:asciiTheme="minorHAnsi" w:hAnsiTheme="minorHAnsi"/>
            <w:color w:val="auto"/>
          </w:rPr>
          <w:delText>o</w:delText>
        </w:r>
      </w:del>
      <w:r w:rsidR="0051526B" w:rsidRPr="00A4103C">
        <w:rPr>
          <w:rFonts w:asciiTheme="minorHAnsi" w:hAnsiTheme="minorHAnsi"/>
          <w:color w:val="auto"/>
        </w:rPr>
        <w:t xml:space="preserve"> diapause </w:t>
      </w:r>
      <w:r w:rsidRPr="00A4103C">
        <w:rPr>
          <w:rFonts w:asciiTheme="minorHAnsi" w:hAnsiTheme="minorHAnsi"/>
          <w:color w:val="auto"/>
        </w:rPr>
        <w:t xml:space="preserve">and </w:t>
      </w:r>
      <w:r w:rsidR="0051526B" w:rsidRPr="00A4103C">
        <w:rPr>
          <w:rFonts w:asciiTheme="minorHAnsi" w:hAnsiTheme="minorHAnsi"/>
          <w:color w:val="auto"/>
        </w:rPr>
        <w:t>non-</w:t>
      </w:r>
      <w:r w:rsidRPr="00A4103C">
        <w:rPr>
          <w:rFonts w:asciiTheme="minorHAnsi" w:hAnsiTheme="minorHAnsi"/>
          <w:color w:val="auto"/>
        </w:rPr>
        <w:t>diapause larvae, newly hatched larvae from e</w:t>
      </w:r>
      <w:r w:rsidR="0051526B" w:rsidRPr="00A4103C">
        <w:rPr>
          <w:rFonts w:asciiTheme="minorHAnsi" w:hAnsiTheme="minorHAnsi"/>
          <w:color w:val="auto"/>
        </w:rPr>
        <w:t>ach strain will be reared at 23</w:t>
      </w:r>
      <w:r w:rsidR="0051526B" w:rsidRPr="00A4103C">
        <w:rPr>
          <w:color w:val="auto"/>
        </w:rPr>
        <w:t>°</w:t>
      </w:r>
      <w:r w:rsidRPr="00A4103C">
        <w:rPr>
          <w:rFonts w:asciiTheme="minorHAnsi" w:hAnsiTheme="minorHAnsi"/>
          <w:color w:val="auto"/>
        </w:rPr>
        <w:t xml:space="preserve">C </w:t>
      </w:r>
      <w:r w:rsidR="0051526B" w:rsidRPr="00A4103C">
        <w:rPr>
          <w:rFonts w:asciiTheme="minorHAnsi" w:hAnsiTheme="minorHAnsi"/>
          <w:color w:val="auto"/>
        </w:rPr>
        <w:t xml:space="preserve">under </w:t>
      </w:r>
      <w:r w:rsidR="00D04E45" w:rsidRPr="00A4103C">
        <w:rPr>
          <w:rFonts w:asciiTheme="minorHAnsi" w:hAnsiTheme="minorHAnsi"/>
          <w:color w:val="auto"/>
        </w:rPr>
        <w:t>a 12-hour photoperiod</w:t>
      </w:r>
      <w:r w:rsidR="0051526B" w:rsidRPr="00A4103C">
        <w:rPr>
          <w:rFonts w:asciiTheme="minorHAnsi" w:hAnsiTheme="minorHAnsi"/>
          <w:color w:val="auto"/>
        </w:rPr>
        <w:t xml:space="preserve"> </w:t>
      </w:r>
      <w:r w:rsidR="00D04E45" w:rsidRPr="00A4103C">
        <w:rPr>
          <w:rFonts w:asciiTheme="minorHAnsi" w:hAnsiTheme="minorHAnsi"/>
          <w:color w:val="auto"/>
        </w:rPr>
        <w:t xml:space="preserve">to </w:t>
      </w:r>
      <w:r w:rsidR="00B568C8" w:rsidRPr="00A4103C">
        <w:rPr>
          <w:rFonts w:asciiTheme="minorHAnsi" w:hAnsiTheme="minorHAnsi"/>
          <w:color w:val="auto"/>
        </w:rPr>
        <w:t xml:space="preserve">induce diapause or </w:t>
      </w:r>
      <w:r w:rsidR="00D04E45" w:rsidRPr="00A4103C">
        <w:rPr>
          <w:rFonts w:asciiTheme="minorHAnsi" w:hAnsiTheme="minorHAnsi"/>
          <w:color w:val="auto"/>
        </w:rPr>
        <w:t xml:space="preserve">16-hour photoperiod to </w:t>
      </w:r>
      <w:r w:rsidR="008626A2" w:rsidRPr="00A4103C">
        <w:rPr>
          <w:rFonts w:asciiTheme="minorHAnsi" w:hAnsiTheme="minorHAnsi"/>
          <w:color w:val="auto"/>
        </w:rPr>
        <w:t>promote continuous development</w:t>
      </w:r>
      <w:r w:rsidR="00B568C8" w:rsidRPr="00A4103C">
        <w:rPr>
          <w:rFonts w:asciiTheme="minorHAnsi" w:hAnsiTheme="minorHAnsi"/>
          <w:color w:val="auto"/>
        </w:rPr>
        <w:t>. Those larvae treated under diapause</w:t>
      </w:r>
      <w:ins w:id="137" w:author="Dan Hahn" w:date="2017-11-21T10:39:00Z">
        <w:r w:rsidR="00E82078">
          <w:rPr>
            <w:rFonts w:asciiTheme="minorHAnsi" w:hAnsiTheme="minorHAnsi"/>
            <w:color w:val="auto"/>
          </w:rPr>
          <w:t>-</w:t>
        </w:r>
      </w:ins>
      <w:del w:id="138" w:author="Dan Hahn" w:date="2017-11-21T10:39:00Z">
        <w:r w:rsidR="00B568C8" w:rsidRPr="00A4103C" w:rsidDel="00E82078">
          <w:rPr>
            <w:rFonts w:asciiTheme="minorHAnsi" w:hAnsiTheme="minorHAnsi"/>
            <w:color w:val="auto"/>
          </w:rPr>
          <w:delText xml:space="preserve"> </w:delText>
        </w:r>
      </w:del>
      <w:r w:rsidR="00B568C8" w:rsidRPr="00A4103C">
        <w:rPr>
          <w:rFonts w:asciiTheme="minorHAnsi" w:hAnsiTheme="minorHAnsi"/>
          <w:color w:val="auto"/>
        </w:rPr>
        <w:t xml:space="preserve">inducing </w:t>
      </w:r>
      <w:r w:rsidR="0051526B" w:rsidRPr="00A4103C">
        <w:rPr>
          <w:rFonts w:asciiTheme="minorHAnsi" w:hAnsiTheme="minorHAnsi"/>
          <w:color w:val="auto"/>
        </w:rPr>
        <w:t xml:space="preserve">conditions from the UZ and BE strains </w:t>
      </w:r>
      <w:r w:rsidRPr="00A4103C">
        <w:rPr>
          <w:rFonts w:asciiTheme="minorHAnsi" w:hAnsiTheme="minorHAnsi"/>
          <w:color w:val="auto"/>
        </w:rPr>
        <w:t>will be lab</w:t>
      </w:r>
      <w:r w:rsidR="0051526B" w:rsidRPr="00A4103C">
        <w:rPr>
          <w:rFonts w:asciiTheme="minorHAnsi" w:hAnsiTheme="minorHAnsi"/>
          <w:color w:val="auto"/>
        </w:rPr>
        <w:t>eled UZ12 and BE12 respectively and t</w:t>
      </w:r>
      <w:r w:rsidRPr="00A4103C">
        <w:rPr>
          <w:rFonts w:asciiTheme="minorHAnsi" w:hAnsiTheme="minorHAnsi"/>
          <w:color w:val="auto"/>
        </w:rPr>
        <w:t xml:space="preserve">hose </w:t>
      </w:r>
      <w:r w:rsidR="0051526B" w:rsidRPr="00A4103C">
        <w:rPr>
          <w:rFonts w:asciiTheme="minorHAnsi" w:hAnsiTheme="minorHAnsi"/>
          <w:color w:val="auto"/>
        </w:rPr>
        <w:t xml:space="preserve">treated under </w:t>
      </w:r>
      <w:r w:rsidRPr="00A4103C">
        <w:rPr>
          <w:rFonts w:asciiTheme="minorHAnsi" w:hAnsiTheme="minorHAnsi"/>
          <w:color w:val="auto"/>
        </w:rPr>
        <w:t xml:space="preserve">diapause avoiding conditions will be labeled UZ16 and BE16 respectively. </w:t>
      </w:r>
    </w:p>
    <w:p w14:paraId="35E2778D" w14:textId="77777777" w:rsidR="0083044B" w:rsidRPr="00A4103C" w:rsidRDefault="0083044B" w:rsidP="00E84291">
      <w:pPr>
        <w:spacing w:line="480" w:lineRule="auto"/>
        <w:rPr>
          <w:rFonts w:asciiTheme="minorHAnsi" w:hAnsiTheme="minorHAnsi"/>
          <w:b/>
          <w:color w:val="auto"/>
        </w:rPr>
      </w:pPr>
    </w:p>
    <w:p w14:paraId="517D3277" w14:textId="7DBDD5C2" w:rsidR="00E84291" w:rsidRPr="00A4103C" w:rsidRDefault="00E84291" w:rsidP="00E84291">
      <w:pPr>
        <w:spacing w:line="480" w:lineRule="auto"/>
        <w:rPr>
          <w:rFonts w:asciiTheme="minorHAnsi" w:hAnsiTheme="minorHAnsi"/>
          <w:color w:val="auto"/>
        </w:rPr>
      </w:pPr>
      <w:r w:rsidRPr="00A4103C">
        <w:rPr>
          <w:rFonts w:asciiTheme="minorHAnsi" w:hAnsiTheme="minorHAnsi"/>
          <w:b/>
          <w:color w:val="auto"/>
        </w:rPr>
        <w:t xml:space="preserve">Sampling Wandering Larvae. </w:t>
      </w:r>
      <w:r w:rsidRPr="00A4103C">
        <w:rPr>
          <w:rFonts w:asciiTheme="minorHAnsi" w:hAnsiTheme="minorHAnsi"/>
          <w:color w:val="auto"/>
        </w:rPr>
        <w:t>European corn borer eggs</w:t>
      </w:r>
      <w:r w:rsidR="0040656E" w:rsidRPr="00A4103C">
        <w:rPr>
          <w:rFonts w:asciiTheme="minorHAnsi" w:hAnsiTheme="minorHAnsi"/>
          <w:color w:val="auto"/>
        </w:rPr>
        <w:t xml:space="preserve"> intended for</w:t>
      </w:r>
      <w:r w:rsidR="003D5201" w:rsidRPr="00A4103C">
        <w:rPr>
          <w:rFonts w:asciiTheme="minorHAnsi" w:hAnsiTheme="minorHAnsi"/>
          <w:color w:val="auto"/>
        </w:rPr>
        <w:t xml:space="preserve"> non-diapause and diapause</w:t>
      </w:r>
      <w:r w:rsidR="0040656E" w:rsidRPr="00A4103C">
        <w:rPr>
          <w:rFonts w:asciiTheme="minorHAnsi" w:hAnsiTheme="minorHAnsi"/>
          <w:color w:val="auto"/>
        </w:rPr>
        <w:t xml:space="preserve"> treatment</w:t>
      </w:r>
      <w:r w:rsidRPr="00A4103C">
        <w:rPr>
          <w:rFonts w:asciiTheme="minorHAnsi" w:hAnsiTheme="minorHAnsi"/>
          <w:color w:val="auto"/>
        </w:rPr>
        <w:t xml:space="preserve"> from the UZ and BE strains will be </w:t>
      </w:r>
      <w:r w:rsidR="003D5201" w:rsidRPr="00A4103C">
        <w:rPr>
          <w:rFonts w:asciiTheme="minorHAnsi" w:hAnsiTheme="minorHAnsi"/>
          <w:color w:val="auto"/>
        </w:rPr>
        <w:t xml:space="preserve">held </w:t>
      </w:r>
      <w:r w:rsidRPr="00A4103C">
        <w:rPr>
          <w:rFonts w:asciiTheme="minorHAnsi" w:hAnsiTheme="minorHAnsi"/>
          <w:color w:val="auto"/>
        </w:rPr>
        <w:t>at 23</w:t>
      </w:r>
      <w:r w:rsidRPr="00A4103C">
        <w:rPr>
          <w:color w:val="auto"/>
        </w:rPr>
        <w:t>°</w:t>
      </w:r>
      <w:r w:rsidR="0040656E" w:rsidRPr="00A4103C">
        <w:rPr>
          <w:rFonts w:asciiTheme="minorHAnsi" w:hAnsiTheme="minorHAnsi"/>
          <w:color w:val="auto"/>
        </w:rPr>
        <w:t>C and 65% relative humidity</w:t>
      </w:r>
      <w:r w:rsidR="003D5201" w:rsidRPr="00A4103C">
        <w:rPr>
          <w:rFonts w:asciiTheme="minorHAnsi" w:hAnsiTheme="minorHAnsi"/>
          <w:color w:val="auto"/>
        </w:rPr>
        <w:t xml:space="preserve"> and under a 16-hour photoperiod until they hatch</w:t>
      </w:r>
      <w:r w:rsidR="0040656E" w:rsidRPr="00A4103C">
        <w:rPr>
          <w:rFonts w:asciiTheme="minorHAnsi" w:hAnsiTheme="minorHAnsi"/>
          <w:color w:val="auto"/>
        </w:rPr>
        <w:t>.</w:t>
      </w:r>
      <w:r w:rsidR="003D5201" w:rsidRPr="00A4103C">
        <w:rPr>
          <w:rFonts w:asciiTheme="minorHAnsi" w:hAnsiTheme="minorHAnsi"/>
          <w:color w:val="auto"/>
        </w:rPr>
        <w:t xml:space="preserve"> Upon hatching these</w:t>
      </w:r>
      <w:r w:rsidRPr="00A4103C">
        <w:rPr>
          <w:rFonts w:asciiTheme="minorHAnsi" w:hAnsiTheme="minorHAnsi"/>
          <w:color w:val="auto"/>
        </w:rPr>
        <w:t xml:space="preserve"> larvae will be </w:t>
      </w:r>
      <w:r w:rsidR="0040656E" w:rsidRPr="00A4103C">
        <w:rPr>
          <w:rFonts w:asciiTheme="minorHAnsi" w:hAnsiTheme="minorHAnsi"/>
          <w:color w:val="auto"/>
        </w:rPr>
        <w:t>provided</w:t>
      </w:r>
      <w:r w:rsidR="00F2535D" w:rsidRPr="00A4103C">
        <w:rPr>
          <w:rFonts w:asciiTheme="minorHAnsi" w:hAnsiTheme="minorHAnsi"/>
          <w:color w:val="auto"/>
        </w:rPr>
        <w:t xml:space="preserve"> </w:t>
      </w:r>
      <w:r w:rsidR="00081652">
        <w:rPr>
          <w:rFonts w:asciiTheme="minorHAnsi" w:hAnsiTheme="minorHAnsi"/>
          <w:color w:val="auto"/>
        </w:rPr>
        <w:lastRenderedPageBreak/>
        <w:t xml:space="preserve">artificial </w:t>
      </w:r>
      <w:r w:rsidR="00F2535D" w:rsidRPr="00A4103C">
        <w:rPr>
          <w:rFonts w:asciiTheme="minorHAnsi" w:hAnsiTheme="minorHAnsi"/>
          <w:color w:val="auto"/>
        </w:rPr>
        <w:t xml:space="preserve">European corn borer </w:t>
      </w:r>
      <w:r w:rsidRPr="00A4103C">
        <w:rPr>
          <w:rFonts w:asciiTheme="minorHAnsi" w:hAnsiTheme="minorHAnsi"/>
          <w:color w:val="auto"/>
        </w:rPr>
        <w:t>diet</w:t>
      </w:r>
      <w:r w:rsidR="00081652">
        <w:rPr>
          <w:rFonts w:asciiTheme="minorHAnsi" w:hAnsiTheme="minorHAnsi"/>
          <w:color w:val="auto"/>
        </w:rPr>
        <w:t xml:space="preserve"> </w:t>
      </w:r>
      <w:r w:rsidR="00081652" w:rsidRPr="00A4103C">
        <w:rPr>
          <w:rFonts w:asciiTheme="minorHAnsi" w:hAnsiTheme="minorHAnsi"/>
          <w:color w:val="auto"/>
        </w:rPr>
        <w:t>ad libitum</w:t>
      </w:r>
      <w:r w:rsidR="00F2535D" w:rsidRPr="00A4103C">
        <w:rPr>
          <w:rFonts w:asciiTheme="minorHAnsi" w:hAnsiTheme="minorHAnsi"/>
          <w:color w:val="auto"/>
        </w:rPr>
        <w:t>, purchased</w:t>
      </w:r>
      <w:r w:rsidRPr="00A4103C">
        <w:rPr>
          <w:rFonts w:asciiTheme="minorHAnsi" w:hAnsiTheme="minorHAnsi"/>
          <w:color w:val="auto"/>
        </w:rPr>
        <w:t xml:space="preserve"> </w:t>
      </w:r>
      <w:r w:rsidR="00F2535D" w:rsidRPr="00A4103C">
        <w:rPr>
          <w:rFonts w:asciiTheme="minorHAnsi" w:hAnsiTheme="minorHAnsi"/>
          <w:color w:val="auto"/>
        </w:rPr>
        <w:t>from</w:t>
      </w:r>
      <w:r w:rsidR="00081652">
        <w:rPr>
          <w:rFonts w:asciiTheme="minorHAnsi" w:hAnsiTheme="minorHAnsi"/>
          <w:color w:val="auto"/>
        </w:rPr>
        <w:t xml:space="preserve"> Frontier Agricultural Sciences</w:t>
      </w:r>
      <w:r w:rsidRPr="00A4103C">
        <w:rPr>
          <w:rFonts w:asciiTheme="minorHAnsi" w:hAnsiTheme="minorHAnsi"/>
          <w:color w:val="auto"/>
        </w:rPr>
        <w:t xml:space="preserve">. </w:t>
      </w:r>
      <w:r w:rsidR="00381645">
        <w:rPr>
          <w:rFonts w:asciiTheme="minorHAnsi" w:hAnsiTheme="minorHAnsi"/>
          <w:color w:val="auto"/>
        </w:rPr>
        <w:t>After hatching, n</w:t>
      </w:r>
      <w:r w:rsidRPr="00A4103C">
        <w:rPr>
          <w:rFonts w:asciiTheme="minorHAnsi" w:hAnsiTheme="minorHAnsi"/>
          <w:color w:val="auto"/>
        </w:rPr>
        <w:t xml:space="preserve">on-diapause treatment larvae will </w:t>
      </w:r>
      <w:r w:rsidR="003D5201" w:rsidRPr="00A4103C">
        <w:rPr>
          <w:rFonts w:asciiTheme="minorHAnsi" w:hAnsiTheme="minorHAnsi"/>
          <w:color w:val="auto"/>
        </w:rPr>
        <w:t>be reared under</w:t>
      </w:r>
      <w:r w:rsidRPr="00A4103C">
        <w:rPr>
          <w:rFonts w:asciiTheme="minorHAnsi" w:hAnsiTheme="minorHAnsi"/>
          <w:color w:val="auto"/>
        </w:rPr>
        <w:t xml:space="preserve"> a photoperiod of 16-hours, while diapause treatment larvae will </w:t>
      </w:r>
      <w:r w:rsidR="00381645">
        <w:rPr>
          <w:rFonts w:asciiTheme="minorHAnsi" w:hAnsiTheme="minorHAnsi"/>
          <w:color w:val="auto"/>
        </w:rPr>
        <w:t>be reared under a</w:t>
      </w:r>
      <w:r w:rsidRPr="00A4103C">
        <w:rPr>
          <w:rFonts w:asciiTheme="minorHAnsi" w:hAnsiTheme="minorHAnsi"/>
          <w:color w:val="auto"/>
        </w:rPr>
        <w:t xml:space="preserve"> 12-hour photoperiod. The </w:t>
      </w:r>
      <w:r w:rsidR="005E03D8">
        <w:rPr>
          <w:rFonts w:asciiTheme="minorHAnsi" w:hAnsiTheme="minorHAnsi"/>
          <w:color w:val="auto"/>
        </w:rPr>
        <w:t xml:space="preserve">photoperiod </w:t>
      </w:r>
      <w:r w:rsidRPr="00A4103C">
        <w:rPr>
          <w:rFonts w:asciiTheme="minorHAnsi" w:hAnsiTheme="minorHAnsi"/>
          <w:color w:val="auto"/>
        </w:rPr>
        <w:t>regime experienced by each treatment will be held constant throughout the duration of the experiment.</w:t>
      </w:r>
      <w:r w:rsidR="004F2C0B" w:rsidRPr="00A4103C">
        <w:rPr>
          <w:rFonts w:asciiTheme="minorHAnsi" w:hAnsiTheme="minorHAnsi"/>
          <w:color w:val="auto"/>
        </w:rPr>
        <w:t xml:space="preserve"> </w:t>
      </w:r>
      <w:r w:rsidRPr="00A4103C">
        <w:rPr>
          <w:rFonts w:asciiTheme="minorHAnsi" w:hAnsiTheme="minorHAnsi"/>
          <w:color w:val="auto"/>
        </w:rPr>
        <w:t>At th</w:t>
      </w:r>
      <w:r w:rsidR="00787290">
        <w:rPr>
          <w:rFonts w:asciiTheme="minorHAnsi" w:hAnsiTheme="minorHAnsi"/>
          <w:color w:val="auto"/>
        </w:rPr>
        <w:t>e beginning of the fifth instar</w:t>
      </w:r>
      <w:ins w:id="139" w:author="Dan Hahn" w:date="2017-11-21T10:40:00Z">
        <w:r w:rsidR="00E82078">
          <w:rPr>
            <w:rFonts w:asciiTheme="minorHAnsi" w:hAnsiTheme="minorHAnsi"/>
            <w:color w:val="auto"/>
          </w:rPr>
          <w:t>,</w:t>
        </w:r>
      </w:ins>
      <w:r w:rsidRPr="00A4103C">
        <w:rPr>
          <w:rFonts w:asciiTheme="minorHAnsi" w:hAnsiTheme="minorHAnsi"/>
          <w:color w:val="auto"/>
        </w:rPr>
        <w:t xml:space="preserve"> larvae will be separated</w:t>
      </w:r>
      <w:r w:rsidR="0040656E" w:rsidRPr="00A4103C">
        <w:rPr>
          <w:rFonts w:asciiTheme="minorHAnsi" w:hAnsiTheme="minorHAnsi"/>
          <w:color w:val="auto"/>
        </w:rPr>
        <w:t xml:space="preserve"> into</w:t>
      </w:r>
      <w:r w:rsidR="00787290">
        <w:rPr>
          <w:rFonts w:asciiTheme="minorHAnsi" w:hAnsiTheme="minorHAnsi"/>
          <w:color w:val="auto"/>
        </w:rPr>
        <w:t xml:space="preserve"> individual arenas</w:t>
      </w:r>
      <w:ins w:id="140" w:author="Dan Hahn" w:date="2017-11-21T10:40:00Z">
        <w:r w:rsidR="00E82078">
          <w:rPr>
            <w:rFonts w:asciiTheme="minorHAnsi" w:hAnsiTheme="minorHAnsi"/>
            <w:color w:val="auto"/>
          </w:rPr>
          <w:t xml:space="preserve"> within</w:t>
        </w:r>
      </w:ins>
      <w:del w:id="141" w:author="Dan Hahn" w:date="2017-11-21T10:40:00Z">
        <w:r w:rsidR="00787290" w:rsidDel="00E82078">
          <w:rPr>
            <w:rFonts w:asciiTheme="minorHAnsi" w:hAnsiTheme="minorHAnsi"/>
            <w:color w:val="auto"/>
          </w:rPr>
          <w:delText>,</w:delText>
        </w:r>
      </w:del>
      <w:r w:rsidR="0040656E" w:rsidRPr="00A4103C">
        <w:rPr>
          <w:rFonts w:asciiTheme="minorHAnsi" w:hAnsiTheme="minorHAnsi"/>
          <w:color w:val="auto"/>
        </w:rPr>
        <w:t xml:space="preserve"> </w:t>
      </w:r>
      <w:r w:rsidR="00737225" w:rsidRPr="00A4103C">
        <w:rPr>
          <w:rFonts w:asciiTheme="minorHAnsi" w:hAnsiTheme="minorHAnsi"/>
          <w:color w:val="auto"/>
        </w:rPr>
        <w:t>32-</w:t>
      </w:r>
      <w:r w:rsidR="001F7608" w:rsidRPr="00A4103C">
        <w:rPr>
          <w:rFonts w:asciiTheme="minorHAnsi" w:hAnsiTheme="minorHAnsi"/>
          <w:color w:val="auto"/>
        </w:rPr>
        <w:t>well bioassay trays purchased from Frontier Agricultural Sciences</w:t>
      </w:r>
      <w:r w:rsidR="00787290">
        <w:rPr>
          <w:rFonts w:asciiTheme="minorHAnsi" w:hAnsiTheme="minorHAnsi"/>
          <w:color w:val="auto"/>
        </w:rPr>
        <w:t>.</w:t>
      </w:r>
      <w:r w:rsidR="001F7608" w:rsidRPr="00A4103C">
        <w:rPr>
          <w:rFonts w:asciiTheme="minorHAnsi" w:hAnsiTheme="minorHAnsi"/>
          <w:color w:val="auto"/>
        </w:rPr>
        <w:t xml:space="preserve"> Once larvae </w:t>
      </w:r>
      <w:r w:rsidRPr="00A4103C">
        <w:rPr>
          <w:rFonts w:asciiTheme="minorHAnsi" w:hAnsiTheme="minorHAnsi"/>
          <w:color w:val="auto"/>
        </w:rPr>
        <w:t>reach the end of the fifth instar</w:t>
      </w:r>
      <w:r w:rsidR="001F7608" w:rsidRPr="00A4103C">
        <w:rPr>
          <w:rFonts w:asciiTheme="minorHAnsi" w:hAnsiTheme="minorHAnsi"/>
          <w:color w:val="auto"/>
        </w:rPr>
        <w:t>, they will be assayed to determine if they have entered the wandering phase</w:t>
      </w:r>
      <w:r w:rsidRPr="00A4103C">
        <w:rPr>
          <w:rFonts w:asciiTheme="minorHAnsi" w:hAnsiTheme="minorHAnsi"/>
          <w:color w:val="auto"/>
        </w:rPr>
        <w:t>. At the beginning of the wandering phase</w:t>
      </w:r>
      <w:r w:rsidR="00AF100A">
        <w:rPr>
          <w:rFonts w:asciiTheme="minorHAnsi" w:hAnsiTheme="minorHAnsi"/>
          <w:color w:val="auto"/>
        </w:rPr>
        <w:t>,</w:t>
      </w:r>
      <w:r w:rsidRPr="00A4103C">
        <w:rPr>
          <w:rFonts w:asciiTheme="minorHAnsi" w:hAnsiTheme="minorHAnsi"/>
          <w:color w:val="auto"/>
        </w:rPr>
        <w:t xml:space="preserve"> larvae discontinue feeding, empty the contents of their gut</w:t>
      </w:r>
      <w:r w:rsidR="00B934BF" w:rsidRPr="00A4103C">
        <w:rPr>
          <w:rFonts w:asciiTheme="minorHAnsi" w:hAnsiTheme="minorHAnsi"/>
          <w:color w:val="auto"/>
        </w:rPr>
        <w:t>,</w:t>
      </w:r>
      <w:r w:rsidRPr="00A4103C">
        <w:rPr>
          <w:rFonts w:asciiTheme="minorHAnsi" w:hAnsiTheme="minorHAnsi"/>
          <w:color w:val="auto"/>
        </w:rPr>
        <w:t xml:space="preserve"> and after clearing their gut larvae no longer produce frass. The wandering phase is a necessary step all European corn borer larvae undergo in preparation for either diapause or </w:t>
      </w:r>
      <w:r w:rsidR="00C20AD8">
        <w:rPr>
          <w:rFonts w:asciiTheme="minorHAnsi" w:hAnsiTheme="minorHAnsi"/>
          <w:color w:val="auto"/>
        </w:rPr>
        <w:t>larval-pupal</w:t>
      </w:r>
      <w:r w:rsidRPr="00A4103C">
        <w:rPr>
          <w:rFonts w:asciiTheme="minorHAnsi" w:hAnsiTheme="minorHAnsi"/>
          <w:color w:val="auto"/>
        </w:rPr>
        <w:t xml:space="preserve"> metamorphosis </w:t>
      </w:r>
      <w:r w:rsidRPr="00A4103C">
        <w:rPr>
          <w:rFonts w:asciiTheme="minorHAnsi" w:hAnsiTheme="minorHAnsi"/>
          <w:color w:val="auto"/>
        </w:rPr>
        <w:fldChar w:fldCharType="begin" w:fldLock="1"/>
      </w:r>
      <w:r w:rsidRPr="00A4103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A4103C">
        <w:rPr>
          <w:rFonts w:asciiTheme="minorHAnsi" w:hAnsiTheme="minorHAnsi"/>
          <w:color w:val="auto"/>
        </w:rPr>
        <w:fldChar w:fldCharType="separate"/>
      </w:r>
      <w:r w:rsidRPr="00A4103C">
        <w:rPr>
          <w:rFonts w:asciiTheme="minorHAnsi" w:hAnsiTheme="minorHAnsi"/>
          <w:noProof/>
          <w:color w:val="auto"/>
        </w:rPr>
        <w:t>(Gelman and Hayes 1982)</w:t>
      </w:r>
      <w:r w:rsidRPr="00A4103C">
        <w:rPr>
          <w:rFonts w:asciiTheme="minorHAnsi" w:hAnsiTheme="minorHAnsi"/>
          <w:color w:val="auto"/>
        </w:rPr>
        <w:fldChar w:fldCharType="end"/>
      </w:r>
      <w:r w:rsidRPr="00A4103C">
        <w:rPr>
          <w:rFonts w:asciiTheme="minorHAnsi" w:hAnsiTheme="minorHAnsi"/>
          <w:color w:val="auto"/>
        </w:rPr>
        <w:t>.</w:t>
      </w:r>
      <w:r w:rsidR="00C20AD8">
        <w:rPr>
          <w:rFonts w:asciiTheme="minorHAnsi" w:hAnsiTheme="minorHAnsi"/>
          <w:color w:val="auto"/>
        </w:rPr>
        <w:t xml:space="preserve"> Wandering larvae</w:t>
      </w:r>
      <w:r w:rsidR="003D5201" w:rsidRPr="00A4103C">
        <w:rPr>
          <w:rFonts w:asciiTheme="minorHAnsi" w:hAnsiTheme="minorHAnsi"/>
          <w:color w:val="auto"/>
        </w:rPr>
        <w:t xml:space="preserve"> terminate feeding</w:t>
      </w:r>
      <w:r w:rsidR="00C20AD8">
        <w:rPr>
          <w:rFonts w:asciiTheme="minorHAnsi" w:hAnsiTheme="minorHAnsi"/>
          <w:color w:val="auto"/>
        </w:rPr>
        <w:t xml:space="preserve"> and frass production ends.</w:t>
      </w:r>
      <w:r w:rsidR="003D5201" w:rsidRPr="00A4103C">
        <w:rPr>
          <w:rFonts w:asciiTheme="minorHAnsi" w:hAnsiTheme="minorHAnsi"/>
          <w:color w:val="auto"/>
        </w:rPr>
        <w:t xml:space="preserve"> </w:t>
      </w:r>
      <w:r w:rsidR="00C20AD8">
        <w:rPr>
          <w:rFonts w:asciiTheme="minorHAnsi" w:hAnsiTheme="minorHAnsi"/>
          <w:color w:val="auto"/>
        </w:rPr>
        <w:t>The</w:t>
      </w:r>
      <w:r w:rsidR="00603B1C">
        <w:rPr>
          <w:rFonts w:asciiTheme="minorHAnsi" w:hAnsiTheme="minorHAnsi"/>
          <w:color w:val="auto"/>
        </w:rPr>
        <w:t xml:space="preserve"> lack of</w:t>
      </w:r>
      <w:r w:rsidR="00603B1C" w:rsidRPr="00A4103C">
        <w:rPr>
          <w:rFonts w:asciiTheme="minorHAnsi" w:hAnsiTheme="minorHAnsi"/>
          <w:color w:val="auto"/>
        </w:rPr>
        <w:t xml:space="preserve"> </w:t>
      </w:r>
      <w:r w:rsidR="003D5201" w:rsidRPr="00A4103C">
        <w:rPr>
          <w:rFonts w:asciiTheme="minorHAnsi" w:hAnsiTheme="minorHAnsi"/>
          <w:color w:val="auto"/>
        </w:rPr>
        <w:t>frass production</w:t>
      </w:r>
      <w:r w:rsidRPr="00A4103C">
        <w:rPr>
          <w:rFonts w:asciiTheme="minorHAnsi" w:hAnsiTheme="minorHAnsi"/>
          <w:color w:val="auto"/>
        </w:rPr>
        <w:t xml:space="preserve"> will be used to diagnose putative wandering larvae. To diagnose late fifth instar larvae as wandering, larvae will be removed from their individual arenas and held in a clean, empty petri dish and monitored for </w:t>
      </w:r>
      <w:r w:rsidR="003D5201" w:rsidRPr="00A4103C">
        <w:rPr>
          <w:rFonts w:asciiTheme="minorHAnsi" w:hAnsiTheme="minorHAnsi"/>
          <w:color w:val="auto"/>
        </w:rPr>
        <w:t>4 hours</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arvae whose gut is not clear will produce frass </w:t>
      </w:r>
      <w:r w:rsidR="00B934BF" w:rsidRPr="00A4103C">
        <w:rPr>
          <w:rFonts w:asciiTheme="minorHAnsi" w:hAnsiTheme="minorHAnsi"/>
          <w:color w:val="auto"/>
        </w:rPr>
        <w:t xml:space="preserve">and </w:t>
      </w:r>
      <w:r w:rsidRPr="00A4103C">
        <w:rPr>
          <w:rFonts w:asciiTheme="minorHAnsi" w:hAnsiTheme="minorHAnsi"/>
          <w:color w:val="auto"/>
        </w:rPr>
        <w:t xml:space="preserve">will be placed back into their arenas and </w:t>
      </w:r>
      <w:r w:rsidR="005E03D8">
        <w:rPr>
          <w:rFonts w:asciiTheme="minorHAnsi" w:hAnsiTheme="minorHAnsi"/>
          <w:color w:val="auto"/>
        </w:rPr>
        <w:t>larvae</w:t>
      </w:r>
      <w:r w:rsidRPr="00A4103C">
        <w:rPr>
          <w:rFonts w:asciiTheme="minorHAnsi" w:hAnsiTheme="minorHAnsi"/>
          <w:color w:val="auto"/>
        </w:rPr>
        <w:t xml:space="preserve"> that do not produce frass will be </w:t>
      </w:r>
      <w:r w:rsidR="00DC52AC" w:rsidRPr="00A4103C">
        <w:rPr>
          <w:rFonts w:asciiTheme="minorHAnsi" w:hAnsiTheme="minorHAnsi"/>
          <w:color w:val="auto"/>
        </w:rPr>
        <w:t>charac</w:t>
      </w:r>
      <w:r w:rsidRPr="00A4103C">
        <w:rPr>
          <w:rFonts w:asciiTheme="minorHAnsi" w:hAnsiTheme="minorHAnsi"/>
          <w:color w:val="auto"/>
        </w:rPr>
        <w:t>terized as wander</w:t>
      </w:r>
      <w:r w:rsidR="00603B1C">
        <w:rPr>
          <w:rFonts w:asciiTheme="minorHAnsi" w:hAnsiTheme="minorHAnsi"/>
          <w:color w:val="auto"/>
        </w:rPr>
        <w:t>er</w:t>
      </w:r>
      <w:r w:rsidR="005E03D8">
        <w:rPr>
          <w:rFonts w:asciiTheme="minorHAnsi" w:hAnsiTheme="minorHAnsi"/>
          <w:color w:val="auto"/>
        </w:rPr>
        <w:t xml:space="preserve">s. </w:t>
      </w:r>
      <w:r w:rsidR="00C20AD8">
        <w:rPr>
          <w:rFonts w:asciiTheme="minorHAnsi" w:hAnsiTheme="minorHAnsi"/>
          <w:color w:val="auto"/>
        </w:rPr>
        <w:t>Samples of 6</w:t>
      </w:r>
      <w:r w:rsidR="00CD43B9">
        <w:rPr>
          <w:rFonts w:asciiTheme="minorHAnsi" w:hAnsiTheme="minorHAnsi"/>
          <w:color w:val="auto"/>
        </w:rPr>
        <w:t>0 larvae will be collected</w:t>
      </w:r>
      <w:r w:rsidRPr="00A4103C">
        <w:rPr>
          <w:rFonts w:asciiTheme="minorHAnsi" w:hAnsiTheme="minorHAnsi"/>
          <w:color w:val="auto"/>
        </w:rPr>
        <w:t xml:space="preserve"> from </w:t>
      </w:r>
      <w:r w:rsidR="005E03D8">
        <w:rPr>
          <w:rFonts w:asciiTheme="minorHAnsi" w:hAnsiTheme="minorHAnsi"/>
          <w:color w:val="auto"/>
        </w:rPr>
        <w:t xml:space="preserve">each photoperiod regime </w:t>
      </w:r>
      <w:commentRangeStart w:id="142"/>
      <w:r w:rsidR="005E03D8">
        <w:rPr>
          <w:rFonts w:asciiTheme="minorHAnsi" w:hAnsiTheme="minorHAnsi"/>
          <w:color w:val="auto"/>
        </w:rPr>
        <w:t>(diapause and non-diapause)</w:t>
      </w:r>
      <w:r w:rsidR="00C20AD8">
        <w:rPr>
          <w:rFonts w:asciiTheme="minorHAnsi" w:hAnsiTheme="minorHAnsi"/>
          <w:color w:val="auto"/>
        </w:rPr>
        <w:t xml:space="preserve"> consisting of 30 larvae from each </w:t>
      </w:r>
      <w:r w:rsidR="00CD43B9">
        <w:rPr>
          <w:rFonts w:asciiTheme="minorHAnsi" w:hAnsiTheme="minorHAnsi"/>
          <w:color w:val="auto"/>
        </w:rPr>
        <w:t>strain (UZ and BE)</w:t>
      </w:r>
      <w:r w:rsidR="005E03D8">
        <w:rPr>
          <w:rFonts w:asciiTheme="minorHAnsi" w:hAnsiTheme="minorHAnsi"/>
          <w:color w:val="auto"/>
        </w:rPr>
        <w:t>. Each collected larva will be</w:t>
      </w:r>
      <w:r w:rsidRPr="00A4103C">
        <w:rPr>
          <w:rFonts w:asciiTheme="minorHAnsi" w:hAnsiTheme="minorHAnsi"/>
          <w:color w:val="auto"/>
        </w:rPr>
        <w:t xml:space="preserve"> access</w:t>
      </w:r>
      <w:r w:rsidR="00AF100A">
        <w:rPr>
          <w:rFonts w:asciiTheme="minorHAnsi" w:hAnsiTheme="minorHAnsi"/>
          <w:color w:val="auto"/>
        </w:rPr>
        <w:t>ioned</w:t>
      </w:r>
      <w:r w:rsidRPr="00A4103C">
        <w:rPr>
          <w:rFonts w:asciiTheme="minorHAnsi" w:hAnsiTheme="minorHAnsi"/>
          <w:color w:val="auto"/>
        </w:rPr>
        <w:t xml:space="preserve"> and tracked</w:t>
      </w:r>
      <w:r w:rsidR="005E03D8">
        <w:rPr>
          <w:rFonts w:asciiTheme="minorHAnsi" w:hAnsiTheme="minorHAnsi"/>
          <w:color w:val="auto"/>
        </w:rPr>
        <w:t xml:space="preserve"> </w:t>
      </w:r>
      <w:r w:rsidRPr="00A4103C">
        <w:rPr>
          <w:rFonts w:asciiTheme="minorHAnsi" w:hAnsiTheme="minorHAnsi"/>
          <w:color w:val="auto"/>
        </w:rPr>
        <w:t>for the duration of the experiment</w:t>
      </w:r>
      <w:commentRangeEnd w:id="142"/>
      <w:r w:rsidR="00965FEB">
        <w:rPr>
          <w:rStyle w:val="CommentReference"/>
        </w:rPr>
        <w:commentReference w:id="142"/>
      </w:r>
      <w:r w:rsidR="005E03D8">
        <w:rPr>
          <w:rFonts w:asciiTheme="minorHAnsi" w:hAnsiTheme="minorHAnsi"/>
          <w:color w:val="auto"/>
        </w:rPr>
        <w:t>.</w:t>
      </w:r>
      <w:r w:rsidRPr="00A4103C">
        <w:rPr>
          <w:rFonts w:asciiTheme="minorHAnsi" w:hAnsiTheme="minorHAnsi"/>
          <w:color w:val="auto"/>
        </w:rPr>
        <w:t xml:space="preserve"> </w:t>
      </w:r>
      <w:r w:rsidR="005E03D8">
        <w:rPr>
          <w:rFonts w:asciiTheme="minorHAnsi" w:hAnsiTheme="minorHAnsi"/>
          <w:color w:val="auto"/>
        </w:rPr>
        <w:t>L</w:t>
      </w:r>
      <w:r w:rsidRPr="00A4103C">
        <w:rPr>
          <w:rFonts w:asciiTheme="minorHAnsi" w:hAnsiTheme="minorHAnsi"/>
          <w:color w:val="auto"/>
        </w:rPr>
        <w:t xml:space="preserve">ipid extractions from </w:t>
      </w:r>
      <w:r w:rsidR="00CD43B9">
        <w:rPr>
          <w:rFonts w:asciiTheme="minorHAnsi" w:hAnsiTheme="minorHAnsi"/>
          <w:color w:val="auto"/>
        </w:rPr>
        <w:t>each individual sampled larva</w:t>
      </w:r>
      <w:r w:rsidRPr="00A4103C">
        <w:rPr>
          <w:rFonts w:asciiTheme="minorHAnsi" w:hAnsiTheme="minorHAnsi"/>
          <w:color w:val="auto"/>
        </w:rPr>
        <w:t xml:space="preserve"> will be analyzed for triglyceride </w:t>
      </w:r>
      <w:r w:rsidR="005E03D8">
        <w:rPr>
          <w:rFonts w:asciiTheme="minorHAnsi" w:hAnsiTheme="minorHAnsi"/>
          <w:color w:val="auto"/>
        </w:rPr>
        <w:t>quantity and identity.</w:t>
      </w:r>
    </w:p>
    <w:p w14:paraId="22060791" w14:textId="77777777" w:rsidR="003F083F" w:rsidRPr="00A4103C" w:rsidRDefault="003F083F" w:rsidP="00E84291">
      <w:pPr>
        <w:spacing w:line="480" w:lineRule="auto"/>
        <w:rPr>
          <w:rFonts w:asciiTheme="minorHAnsi" w:hAnsiTheme="minorHAnsi"/>
          <w:b/>
          <w:color w:val="auto"/>
        </w:rPr>
      </w:pPr>
    </w:p>
    <w:p w14:paraId="19D0A087" w14:textId="76BE6032" w:rsidR="008875DE" w:rsidRPr="00A4103C" w:rsidRDefault="008875DE" w:rsidP="00427D96">
      <w:pPr>
        <w:spacing w:line="480" w:lineRule="auto"/>
        <w:rPr>
          <w:rFonts w:asciiTheme="minorHAnsi" w:hAnsiTheme="minorHAnsi"/>
          <w:color w:val="auto"/>
        </w:rPr>
      </w:pPr>
      <w:r w:rsidRPr="00A4103C">
        <w:rPr>
          <w:rFonts w:asciiTheme="minorHAnsi" w:hAnsiTheme="minorHAnsi"/>
          <w:b/>
          <w:color w:val="auto"/>
        </w:rPr>
        <w:lastRenderedPageBreak/>
        <w:t>Lipid Extraction, Separation</w:t>
      </w:r>
      <w:r w:rsidR="00AF100A">
        <w:rPr>
          <w:rFonts w:asciiTheme="minorHAnsi" w:hAnsiTheme="minorHAnsi"/>
          <w:b/>
          <w:color w:val="auto"/>
        </w:rPr>
        <w:t>,</w:t>
      </w:r>
      <w:r w:rsidRPr="00A4103C">
        <w:rPr>
          <w:rFonts w:asciiTheme="minorHAnsi" w:hAnsiTheme="minorHAnsi"/>
          <w:b/>
          <w:color w:val="auto"/>
        </w:rPr>
        <w:t xml:space="preserve"> and Quantification: </w:t>
      </w:r>
      <w:r w:rsidRPr="00A4103C">
        <w:rPr>
          <w:rFonts w:asciiTheme="minorHAnsi" w:hAnsiTheme="minorHAnsi"/>
          <w:color w:val="auto"/>
        </w:rPr>
        <w:t xml:space="preserve">The total lipid content from </w:t>
      </w:r>
      <w:r w:rsidR="00017150" w:rsidRPr="00A4103C">
        <w:rPr>
          <w:rFonts w:asciiTheme="minorHAnsi" w:hAnsiTheme="minorHAnsi"/>
          <w:color w:val="auto"/>
        </w:rPr>
        <w:t>each</w:t>
      </w:r>
      <w:r w:rsidRPr="00A4103C">
        <w:rPr>
          <w:rFonts w:asciiTheme="minorHAnsi" w:hAnsiTheme="minorHAnsi"/>
          <w:color w:val="auto"/>
        </w:rPr>
        <w:t xml:space="preserve"> larva will be extracted and quantified individually. </w:t>
      </w:r>
      <w:r w:rsidR="00E731D5" w:rsidRPr="00A4103C">
        <w:rPr>
          <w:rFonts w:asciiTheme="minorHAnsi" w:hAnsiTheme="minorHAnsi"/>
          <w:color w:val="auto"/>
        </w:rPr>
        <w:t xml:space="preserve">First, </w:t>
      </w:r>
      <w:r w:rsidR="00C20AD8">
        <w:rPr>
          <w:rFonts w:asciiTheme="minorHAnsi" w:hAnsiTheme="minorHAnsi"/>
          <w:color w:val="auto"/>
        </w:rPr>
        <w:t xml:space="preserve">each </w:t>
      </w:r>
      <w:ins w:id="143" w:author="Dan Hahn" w:date="2017-11-21T10:41:00Z">
        <w:r w:rsidR="00E82078">
          <w:rPr>
            <w:rFonts w:asciiTheme="minorHAnsi" w:hAnsiTheme="minorHAnsi"/>
            <w:color w:val="auto"/>
          </w:rPr>
          <w:t xml:space="preserve">frozen </w:t>
        </w:r>
      </w:ins>
      <w:r w:rsidR="00E731D5" w:rsidRPr="00A4103C">
        <w:rPr>
          <w:rFonts w:asciiTheme="minorHAnsi" w:hAnsiTheme="minorHAnsi"/>
          <w:color w:val="auto"/>
        </w:rPr>
        <w:t>larval sample</w:t>
      </w:r>
      <w:r w:rsidR="00C20AD8">
        <w:rPr>
          <w:rFonts w:asciiTheme="minorHAnsi" w:hAnsiTheme="minorHAnsi"/>
          <w:color w:val="auto"/>
        </w:rPr>
        <w:t xml:space="preserve"> will be </w:t>
      </w:r>
      <w:proofErr w:type="spellStart"/>
      <w:r w:rsidR="00C20AD8">
        <w:rPr>
          <w:rFonts w:asciiTheme="minorHAnsi" w:hAnsiTheme="minorHAnsi"/>
          <w:color w:val="auto"/>
        </w:rPr>
        <w:t>lyophillized</w:t>
      </w:r>
      <w:proofErr w:type="spellEnd"/>
      <w:r w:rsidRPr="00A4103C">
        <w:rPr>
          <w:rFonts w:asciiTheme="minorHAnsi" w:hAnsiTheme="minorHAnsi"/>
          <w:color w:val="auto"/>
        </w:rPr>
        <w:t xml:space="preserve"> </w:t>
      </w:r>
      <w:r w:rsidR="00E731D5" w:rsidRPr="00A4103C">
        <w:rPr>
          <w:rFonts w:asciiTheme="minorHAnsi" w:hAnsiTheme="minorHAnsi"/>
          <w:color w:val="auto"/>
        </w:rPr>
        <w:t>in</w:t>
      </w:r>
      <w:r w:rsidRPr="00A4103C">
        <w:rPr>
          <w:rFonts w:asciiTheme="minorHAnsi" w:hAnsiTheme="minorHAnsi"/>
          <w:color w:val="auto"/>
        </w:rPr>
        <w:t xml:space="preserve"> a vacuum at -80</w:t>
      </w:r>
      <w:r w:rsidRPr="00A4103C">
        <w:rPr>
          <w:color w:val="auto"/>
        </w:rPr>
        <w:t>°</w:t>
      </w:r>
      <w:r w:rsidRPr="00A4103C">
        <w:rPr>
          <w:rFonts w:asciiTheme="minorHAnsi" w:hAnsiTheme="minorHAnsi"/>
          <w:color w:val="auto"/>
        </w:rPr>
        <w:t>C</w:t>
      </w:r>
      <w:r w:rsidR="00C20AD8">
        <w:rPr>
          <w:rFonts w:asciiTheme="minorHAnsi" w:hAnsiTheme="minorHAnsi"/>
          <w:color w:val="auto"/>
        </w:rPr>
        <w:t>. When the larval weight</w:t>
      </w:r>
      <w:r w:rsidRPr="00A4103C">
        <w:rPr>
          <w:rFonts w:asciiTheme="minorHAnsi" w:hAnsiTheme="minorHAnsi"/>
          <w:color w:val="auto"/>
        </w:rPr>
        <w:t xml:space="preserve"> varies by less than 1% over a 24-hour period</w:t>
      </w:r>
      <w:r w:rsidR="00C20AD8">
        <w:rPr>
          <w:rFonts w:asciiTheme="minorHAnsi" w:hAnsiTheme="minorHAnsi"/>
          <w:color w:val="auto"/>
        </w:rPr>
        <w:t>,</w:t>
      </w:r>
      <w:r w:rsidR="00C20AD8" w:rsidRPr="00C20AD8">
        <w:rPr>
          <w:rFonts w:asciiTheme="minorHAnsi" w:hAnsiTheme="minorHAnsi"/>
          <w:color w:val="auto"/>
        </w:rPr>
        <w:t xml:space="preserve"> </w:t>
      </w:r>
      <w:r w:rsidR="00C20AD8" w:rsidRPr="00A4103C">
        <w:rPr>
          <w:rFonts w:asciiTheme="minorHAnsi" w:hAnsiTheme="minorHAnsi"/>
          <w:color w:val="auto"/>
        </w:rPr>
        <w:t xml:space="preserve">larval dry mass will be </w:t>
      </w:r>
      <w:r w:rsidR="00C20AD8">
        <w:rPr>
          <w:rFonts w:asciiTheme="minorHAnsi" w:hAnsiTheme="minorHAnsi"/>
          <w:color w:val="auto"/>
        </w:rPr>
        <w:t>recorded</w:t>
      </w:r>
      <w:r w:rsidRPr="00A4103C">
        <w:rPr>
          <w:rFonts w:asciiTheme="minorHAnsi" w:hAnsiTheme="minorHAnsi"/>
          <w:color w:val="auto"/>
        </w:rPr>
        <w:t xml:space="preserve">. </w:t>
      </w:r>
      <w:r w:rsidR="00C20AD8">
        <w:rPr>
          <w:rFonts w:asciiTheme="minorHAnsi" w:hAnsiTheme="minorHAnsi"/>
          <w:color w:val="auto"/>
        </w:rPr>
        <w:t>L</w:t>
      </w:r>
      <w:r w:rsidRPr="00A4103C">
        <w:rPr>
          <w:rFonts w:asciiTheme="minorHAnsi" w:hAnsiTheme="minorHAnsi"/>
          <w:color w:val="auto"/>
        </w:rPr>
        <w:t>ipids</w:t>
      </w:r>
      <w:r w:rsidR="00C20AD8">
        <w:rPr>
          <w:rFonts w:asciiTheme="minorHAnsi" w:hAnsiTheme="minorHAnsi"/>
          <w:color w:val="auto"/>
        </w:rPr>
        <w:t>, from each larvae,</w:t>
      </w:r>
      <w:r w:rsidRPr="00A4103C">
        <w:rPr>
          <w:rFonts w:asciiTheme="minorHAnsi" w:hAnsiTheme="minorHAnsi"/>
          <w:color w:val="auto"/>
        </w:rPr>
        <w:t xml:space="preserve"> will be separated from the larva</w:t>
      </w:r>
      <w:r w:rsidR="00642B1C" w:rsidRPr="00A4103C">
        <w:rPr>
          <w:rFonts w:asciiTheme="minorHAnsi" w:hAnsiTheme="minorHAnsi"/>
          <w:color w:val="auto"/>
        </w:rPr>
        <w:t>l tissues</w:t>
      </w:r>
      <w:r w:rsidRPr="00A4103C">
        <w:rPr>
          <w:rFonts w:asciiTheme="minorHAnsi" w:hAnsiTheme="minorHAnsi"/>
          <w:color w:val="auto"/>
        </w:rPr>
        <w:t xml:space="preserve"> using </w:t>
      </w:r>
      <w:r w:rsidR="00E731D5" w:rsidRPr="00A4103C">
        <w:rPr>
          <w:rFonts w:asciiTheme="minorHAnsi" w:hAnsiTheme="minorHAnsi"/>
          <w:color w:val="auto"/>
        </w:rPr>
        <w:t>a slightly modified</w:t>
      </w:r>
      <w:r w:rsidRPr="00A4103C">
        <w:rPr>
          <w:rFonts w:asciiTheme="minorHAnsi" w:hAnsiTheme="minorHAnsi"/>
          <w:color w:val="auto"/>
        </w:rPr>
        <w:t xml:space="preserve"> Folch method </w:t>
      </w:r>
      <w:r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A4103C">
        <w:rPr>
          <w:rFonts w:asciiTheme="minorHAnsi" w:hAnsiTheme="minorHAnsi"/>
          <w:color w:val="auto"/>
        </w:rPr>
        <w:fldChar w:fldCharType="separate"/>
      </w:r>
      <w:r w:rsidR="004345ED" w:rsidRPr="00A4103C">
        <w:rPr>
          <w:rFonts w:asciiTheme="minorHAnsi" w:hAnsiTheme="minorHAnsi"/>
          <w:noProof/>
          <w:color w:val="auto"/>
        </w:rPr>
        <w:t>(Gossert et al. 2011)</w:t>
      </w:r>
      <w:r w:rsidRPr="00A4103C">
        <w:rPr>
          <w:rFonts w:asciiTheme="minorHAnsi" w:hAnsiTheme="minorHAnsi"/>
          <w:color w:val="auto"/>
        </w:rPr>
        <w:fldChar w:fldCharType="end"/>
      </w:r>
      <w:r w:rsidRPr="00A4103C">
        <w:rPr>
          <w:rFonts w:asciiTheme="minorHAnsi" w:hAnsiTheme="minorHAnsi"/>
          <w:color w:val="auto"/>
        </w:rPr>
        <w:t xml:space="preserve">. </w:t>
      </w:r>
      <w:r w:rsidR="000109E7" w:rsidRPr="00A4103C">
        <w:rPr>
          <w:rFonts w:asciiTheme="minorHAnsi" w:hAnsiTheme="minorHAnsi"/>
          <w:color w:val="auto"/>
        </w:rPr>
        <w:t>This method takes advantage of the</w:t>
      </w:r>
      <w:r w:rsidR="00427D96" w:rsidRPr="00A4103C">
        <w:rPr>
          <w:rFonts w:asciiTheme="minorHAnsi" w:hAnsiTheme="minorHAnsi"/>
          <w:color w:val="auto"/>
        </w:rPr>
        <w:t xml:space="preserve"> polarity and density differences between chloroform and methanol</w:t>
      </w:r>
      <w:r w:rsidR="00C95E25" w:rsidRPr="00A4103C">
        <w:rPr>
          <w:rFonts w:asciiTheme="minorHAnsi" w:hAnsiTheme="minorHAnsi"/>
          <w:color w:val="auto"/>
        </w:rPr>
        <w:t xml:space="preserve"> that allow each</w:t>
      </w:r>
      <w:r w:rsidR="00A229F2" w:rsidRPr="00A4103C">
        <w:rPr>
          <w:rFonts w:asciiTheme="minorHAnsi" w:hAnsiTheme="minorHAnsi"/>
          <w:color w:val="auto"/>
        </w:rPr>
        <w:t xml:space="preserve"> solvent to selectively solubilize molecules of similar polarity</w:t>
      </w:r>
      <w:r w:rsidR="00427D96" w:rsidRPr="00A4103C">
        <w:rPr>
          <w:rFonts w:asciiTheme="minorHAnsi" w:hAnsiTheme="minorHAnsi"/>
          <w:color w:val="auto"/>
        </w:rPr>
        <w:t xml:space="preserve"> </w:t>
      </w:r>
      <w:r w:rsidR="00A229F2" w:rsidRPr="00A4103C">
        <w:rPr>
          <w:rFonts w:asciiTheme="minorHAnsi" w:hAnsiTheme="minorHAnsi"/>
          <w:color w:val="auto"/>
        </w:rPr>
        <w:t xml:space="preserve">and to produce </w:t>
      </w:r>
      <w:r w:rsidR="00427D96" w:rsidRPr="00A4103C">
        <w:rPr>
          <w:rFonts w:asciiTheme="minorHAnsi" w:hAnsiTheme="minorHAnsi"/>
          <w:color w:val="auto"/>
        </w:rPr>
        <w:t xml:space="preserve">distinct layers </w:t>
      </w:r>
      <w:r w:rsidR="00A229F2" w:rsidRPr="00A4103C">
        <w:rPr>
          <w:rFonts w:asciiTheme="minorHAnsi" w:hAnsiTheme="minorHAnsi"/>
          <w:color w:val="auto"/>
        </w:rPr>
        <w:t>when mixed together</w:t>
      </w:r>
      <w:r w:rsidR="00427D96" w:rsidRPr="00A4103C">
        <w:rPr>
          <w:rFonts w:asciiTheme="minorHAnsi" w:hAnsiTheme="minorHAnsi"/>
          <w:color w:val="auto"/>
        </w:rPr>
        <w:t>.</w:t>
      </w:r>
      <w:r w:rsidRPr="00A4103C">
        <w:rPr>
          <w:rFonts w:asciiTheme="minorHAnsi" w:hAnsiTheme="minorHAnsi"/>
          <w:color w:val="auto"/>
        </w:rPr>
        <w:t xml:space="preserve"> When a larval sample is solubilized in this solvent mixture, the </w:t>
      </w:r>
      <w:r w:rsidR="00427D96" w:rsidRPr="00A4103C">
        <w:rPr>
          <w:rFonts w:asciiTheme="minorHAnsi" w:hAnsiTheme="minorHAnsi"/>
          <w:color w:val="auto"/>
        </w:rPr>
        <w:t xml:space="preserve">less polar lipids </w:t>
      </w:r>
      <w:r w:rsidR="00C20AD8">
        <w:rPr>
          <w:rFonts w:asciiTheme="minorHAnsi" w:hAnsiTheme="minorHAnsi"/>
          <w:color w:val="auto"/>
        </w:rPr>
        <w:t>will be</w:t>
      </w:r>
      <w:r w:rsidR="00427D96" w:rsidRPr="00A4103C">
        <w:rPr>
          <w:rFonts w:asciiTheme="minorHAnsi" w:hAnsiTheme="minorHAnsi"/>
          <w:color w:val="auto"/>
        </w:rPr>
        <w:t xml:space="preserve"> captured </w:t>
      </w:r>
      <w:r w:rsidR="00C95E25" w:rsidRPr="00A4103C">
        <w:rPr>
          <w:rFonts w:asciiTheme="minorHAnsi" w:hAnsiTheme="minorHAnsi"/>
          <w:color w:val="auto"/>
        </w:rPr>
        <w:t>in</w:t>
      </w:r>
      <w:r w:rsidR="00427D96" w:rsidRPr="00A4103C">
        <w:rPr>
          <w:rFonts w:asciiTheme="minorHAnsi" w:hAnsiTheme="minorHAnsi"/>
          <w:color w:val="auto"/>
        </w:rPr>
        <w:t xml:space="preserve"> the </w:t>
      </w:r>
      <w:r w:rsidR="008C7C69" w:rsidRPr="00A4103C">
        <w:rPr>
          <w:rFonts w:asciiTheme="minorHAnsi" w:hAnsiTheme="minorHAnsi"/>
          <w:color w:val="auto"/>
        </w:rPr>
        <w:t>less polar chloroform</w:t>
      </w:r>
      <w:r w:rsidR="00C95E25" w:rsidRPr="00A4103C">
        <w:rPr>
          <w:rFonts w:asciiTheme="minorHAnsi" w:hAnsiTheme="minorHAnsi"/>
          <w:color w:val="auto"/>
        </w:rPr>
        <w:t xml:space="preserve"> layer. </w:t>
      </w:r>
      <w:r w:rsidR="00C20AD8">
        <w:rPr>
          <w:rFonts w:asciiTheme="minorHAnsi" w:hAnsiTheme="minorHAnsi"/>
          <w:color w:val="auto"/>
        </w:rPr>
        <w:t>The chloroform</w:t>
      </w:r>
      <w:r w:rsidR="00215842" w:rsidRPr="00A4103C">
        <w:rPr>
          <w:rFonts w:asciiTheme="minorHAnsi" w:hAnsiTheme="minorHAnsi"/>
          <w:color w:val="auto"/>
        </w:rPr>
        <w:t xml:space="preserve"> </w:t>
      </w:r>
      <w:r w:rsidR="008C7C69" w:rsidRPr="00A4103C">
        <w:rPr>
          <w:rFonts w:asciiTheme="minorHAnsi" w:hAnsiTheme="minorHAnsi"/>
          <w:color w:val="auto"/>
        </w:rPr>
        <w:t xml:space="preserve">layer </w:t>
      </w:r>
      <w:r w:rsidR="006A7763" w:rsidRPr="00A4103C">
        <w:rPr>
          <w:rFonts w:asciiTheme="minorHAnsi" w:hAnsiTheme="minorHAnsi"/>
          <w:color w:val="auto"/>
        </w:rPr>
        <w:t>will</w:t>
      </w:r>
      <w:r w:rsidR="008C7C69" w:rsidRPr="00A4103C">
        <w:rPr>
          <w:rFonts w:asciiTheme="minorHAnsi" w:hAnsiTheme="minorHAnsi"/>
          <w:color w:val="auto"/>
        </w:rPr>
        <w:t xml:space="preserve"> </w:t>
      </w:r>
      <w:r w:rsidR="00C20AD8">
        <w:rPr>
          <w:rFonts w:asciiTheme="minorHAnsi" w:hAnsiTheme="minorHAnsi"/>
          <w:color w:val="auto"/>
        </w:rPr>
        <w:t xml:space="preserve">then </w:t>
      </w:r>
      <w:r w:rsidR="008C7C69" w:rsidRPr="00A4103C">
        <w:rPr>
          <w:rFonts w:asciiTheme="minorHAnsi" w:hAnsiTheme="minorHAnsi"/>
          <w:color w:val="auto"/>
        </w:rPr>
        <w:t>be decanted away f</w:t>
      </w:r>
      <w:r w:rsidR="000B6924">
        <w:rPr>
          <w:rFonts w:asciiTheme="minorHAnsi" w:hAnsiTheme="minorHAnsi"/>
          <w:color w:val="auto"/>
        </w:rPr>
        <w:t>rom the remainder of the sample. The chloroform</w:t>
      </w:r>
      <w:r w:rsidR="008C7C69" w:rsidRPr="00A4103C">
        <w:rPr>
          <w:rFonts w:asciiTheme="minorHAnsi" w:hAnsiTheme="minorHAnsi"/>
          <w:color w:val="auto"/>
        </w:rPr>
        <w:t xml:space="preserve"> solvent</w:t>
      </w:r>
      <w:r w:rsidR="000B6924">
        <w:rPr>
          <w:rFonts w:asciiTheme="minorHAnsi" w:hAnsiTheme="minorHAnsi"/>
          <w:color w:val="auto"/>
        </w:rPr>
        <w:t xml:space="preserve"> is then</w:t>
      </w:r>
      <w:r w:rsidR="008C7C69" w:rsidRPr="00A4103C">
        <w:rPr>
          <w:rFonts w:asciiTheme="minorHAnsi" w:hAnsiTheme="minorHAnsi"/>
          <w:color w:val="auto"/>
        </w:rPr>
        <w:t xml:space="preserve"> removed and the total amount of lipids </w:t>
      </w:r>
      <w:r w:rsidR="00215842" w:rsidRPr="00A4103C">
        <w:rPr>
          <w:rFonts w:asciiTheme="minorHAnsi" w:hAnsiTheme="minorHAnsi"/>
          <w:color w:val="auto"/>
        </w:rPr>
        <w:t>extracted from the sample can be quantified gravimetrically.</w:t>
      </w:r>
      <w:r w:rsidR="008C7C69" w:rsidRPr="00A4103C">
        <w:rPr>
          <w:rFonts w:asciiTheme="minorHAnsi" w:hAnsiTheme="minorHAnsi"/>
          <w:color w:val="auto"/>
        </w:rPr>
        <w:t xml:space="preserve"> </w:t>
      </w:r>
      <w:r w:rsidR="0043652E" w:rsidRPr="00A4103C">
        <w:rPr>
          <w:rFonts w:asciiTheme="minorHAnsi" w:hAnsiTheme="minorHAnsi"/>
          <w:color w:val="auto"/>
        </w:rPr>
        <w:t>T</w:t>
      </w:r>
      <w:r w:rsidRPr="00A4103C">
        <w:rPr>
          <w:rFonts w:asciiTheme="minorHAnsi" w:hAnsiTheme="minorHAnsi"/>
          <w:color w:val="auto"/>
        </w:rPr>
        <w:t xml:space="preserve">he </w:t>
      </w:r>
      <w:r w:rsidR="000B6924">
        <w:rPr>
          <w:rFonts w:asciiTheme="minorHAnsi" w:hAnsiTheme="minorHAnsi"/>
          <w:color w:val="auto"/>
        </w:rPr>
        <w:t xml:space="preserve">extracted </w:t>
      </w:r>
      <w:r w:rsidRPr="00A4103C">
        <w:rPr>
          <w:rFonts w:asciiTheme="minorHAnsi" w:hAnsiTheme="minorHAnsi"/>
          <w:color w:val="auto"/>
        </w:rPr>
        <w:t>lipid</w:t>
      </w:r>
      <w:r w:rsidR="000B6924">
        <w:rPr>
          <w:rFonts w:asciiTheme="minorHAnsi" w:hAnsiTheme="minorHAnsi"/>
          <w:color w:val="auto"/>
        </w:rPr>
        <w:t>s</w:t>
      </w:r>
      <w:r w:rsidR="0043652E" w:rsidRPr="00A4103C">
        <w:rPr>
          <w:rFonts w:asciiTheme="minorHAnsi" w:hAnsiTheme="minorHAnsi"/>
          <w:color w:val="auto"/>
        </w:rPr>
        <w:t xml:space="preserve"> </w:t>
      </w:r>
      <w:r w:rsidR="000B6924">
        <w:rPr>
          <w:rFonts w:asciiTheme="minorHAnsi" w:hAnsiTheme="minorHAnsi"/>
          <w:color w:val="auto"/>
        </w:rPr>
        <w:t>will contain</w:t>
      </w:r>
      <w:r w:rsidRPr="00A4103C">
        <w:rPr>
          <w:rFonts w:asciiTheme="minorHAnsi" w:hAnsiTheme="minorHAnsi"/>
          <w:color w:val="auto"/>
        </w:rPr>
        <w:t xml:space="preserve"> a mixture of different </w:t>
      </w:r>
      <w:r w:rsidR="0043652E" w:rsidRPr="00A4103C">
        <w:rPr>
          <w:rFonts w:asciiTheme="minorHAnsi" w:hAnsiTheme="minorHAnsi"/>
          <w:color w:val="auto"/>
        </w:rPr>
        <w:t>lipid classes</w:t>
      </w:r>
      <w:r w:rsidRPr="00A4103C">
        <w:rPr>
          <w:rFonts w:asciiTheme="minorHAnsi" w:hAnsiTheme="minorHAnsi"/>
          <w:color w:val="auto"/>
        </w:rPr>
        <w:t xml:space="preserve"> </w:t>
      </w:r>
      <w:r w:rsidR="000B6924">
        <w:rPr>
          <w:rFonts w:asciiTheme="minorHAnsi" w:hAnsiTheme="minorHAnsi"/>
          <w:color w:val="auto"/>
        </w:rPr>
        <w:t>including</w:t>
      </w:r>
      <w:r w:rsidRPr="00A4103C">
        <w:rPr>
          <w:rFonts w:asciiTheme="minorHAnsi" w:hAnsiTheme="minorHAnsi"/>
          <w:color w:val="auto"/>
        </w:rPr>
        <w:t xml:space="preserve"> triglycerides</w:t>
      </w:r>
      <w:r w:rsidR="000B6924">
        <w:rPr>
          <w:rFonts w:asciiTheme="minorHAnsi" w:hAnsiTheme="minorHAnsi"/>
          <w:color w:val="auto"/>
        </w:rPr>
        <w:t xml:space="preserve">. </w:t>
      </w:r>
      <w:r w:rsidR="0043652E" w:rsidRPr="00A4103C">
        <w:rPr>
          <w:rFonts w:asciiTheme="minorHAnsi" w:hAnsiTheme="minorHAnsi"/>
          <w:color w:val="auto"/>
        </w:rPr>
        <w:t>Separating and quantifying</w:t>
      </w:r>
      <w:r w:rsidRPr="00A4103C">
        <w:rPr>
          <w:rFonts w:asciiTheme="minorHAnsi" w:hAnsiTheme="minorHAnsi"/>
          <w:color w:val="auto"/>
        </w:rPr>
        <w:t xml:space="preserve"> triglycerides </w:t>
      </w:r>
      <w:r w:rsidR="000B6924">
        <w:rPr>
          <w:rFonts w:asciiTheme="minorHAnsi" w:hAnsiTheme="minorHAnsi"/>
          <w:color w:val="auto"/>
        </w:rPr>
        <w:t>from</w:t>
      </w:r>
      <w:r w:rsidRPr="00A4103C">
        <w:rPr>
          <w:rFonts w:asciiTheme="minorHAnsi" w:hAnsiTheme="minorHAnsi"/>
          <w:color w:val="auto"/>
        </w:rPr>
        <w:t xml:space="preserve"> the total extract</w:t>
      </w:r>
      <w:r w:rsidR="000B6924">
        <w:rPr>
          <w:rFonts w:asciiTheme="minorHAnsi" w:hAnsiTheme="minorHAnsi"/>
          <w:color w:val="auto"/>
        </w:rPr>
        <w:t>ed lipids</w:t>
      </w:r>
      <w:r w:rsidRPr="00A4103C">
        <w:rPr>
          <w:rFonts w:asciiTheme="minorHAnsi" w:hAnsiTheme="minorHAnsi"/>
          <w:color w:val="auto"/>
        </w:rPr>
        <w:t xml:space="preserve"> will be accomplished using Liquid Chromatography (LC) coupled with an Evaporative Light Scattering Detector (ELSD)</w:t>
      </w:r>
      <w:r w:rsidR="0043652E" w:rsidRPr="00A4103C">
        <w:rPr>
          <w:rFonts w:asciiTheme="minorHAnsi" w:hAnsiTheme="minorHAnsi"/>
          <w:color w:val="auto"/>
        </w:rPr>
        <w:t xml:space="preserve">. </w:t>
      </w:r>
      <w:r w:rsidR="00320BF2" w:rsidRPr="00A4103C">
        <w:rPr>
          <w:rFonts w:asciiTheme="minorHAnsi" w:hAnsiTheme="minorHAnsi"/>
          <w:color w:val="auto"/>
        </w:rPr>
        <w:t>LC</w:t>
      </w:r>
      <w:r w:rsidR="00935BC1" w:rsidRPr="00A4103C">
        <w:rPr>
          <w:rFonts w:asciiTheme="minorHAnsi" w:hAnsiTheme="minorHAnsi"/>
          <w:color w:val="auto"/>
        </w:rPr>
        <w:t xml:space="preserve"> </w:t>
      </w:r>
      <w:r w:rsidR="00B62C9C" w:rsidRPr="00A4103C">
        <w:rPr>
          <w:rFonts w:asciiTheme="minorHAnsi" w:hAnsiTheme="minorHAnsi"/>
          <w:color w:val="auto"/>
        </w:rPr>
        <w:t xml:space="preserve">takes advantage </w:t>
      </w:r>
      <w:r w:rsidR="00C95E25" w:rsidRPr="00A4103C">
        <w:rPr>
          <w:rFonts w:asciiTheme="minorHAnsi" w:hAnsiTheme="minorHAnsi"/>
          <w:color w:val="auto"/>
        </w:rPr>
        <w:t xml:space="preserve">the physical properties </w:t>
      </w:r>
      <w:r w:rsidR="00B62C9C" w:rsidRPr="00A4103C">
        <w:rPr>
          <w:rFonts w:asciiTheme="minorHAnsi" w:hAnsiTheme="minorHAnsi"/>
          <w:color w:val="auto"/>
        </w:rPr>
        <w:t xml:space="preserve">of </w:t>
      </w:r>
      <w:r w:rsidR="00A2281F" w:rsidRPr="00A4103C">
        <w:rPr>
          <w:rFonts w:asciiTheme="minorHAnsi" w:hAnsiTheme="minorHAnsi"/>
          <w:color w:val="auto"/>
        </w:rPr>
        <w:t xml:space="preserve">lipid molecules </w:t>
      </w:r>
      <w:r w:rsidR="0059613E" w:rsidRPr="00A4103C">
        <w:rPr>
          <w:rFonts w:asciiTheme="minorHAnsi" w:hAnsiTheme="minorHAnsi"/>
          <w:color w:val="auto"/>
        </w:rPr>
        <w:t>to adsorb</w:t>
      </w:r>
      <w:r w:rsidR="00A2281F" w:rsidRPr="00A4103C">
        <w:rPr>
          <w:rFonts w:asciiTheme="minorHAnsi" w:hAnsiTheme="minorHAnsi"/>
          <w:color w:val="auto"/>
        </w:rPr>
        <w:t xml:space="preserve"> t</w:t>
      </w:r>
      <w:r w:rsidR="0059613E" w:rsidRPr="00A4103C">
        <w:rPr>
          <w:rFonts w:asciiTheme="minorHAnsi" w:hAnsiTheme="minorHAnsi"/>
          <w:color w:val="auto"/>
        </w:rPr>
        <w:t>o</w:t>
      </w:r>
      <w:r w:rsidR="006F0EEF" w:rsidRPr="00A4103C">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sidRPr="00A4103C">
        <w:rPr>
          <w:rFonts w:asciiTheme="minorHAnsi" w:hAnsiTheme="minorHAnsi"/>
          <w:color w:val="auto"/>
        </w:rPr>
        <w:t xml:space="preserve"> 0.1% a</w:t>
      </w:r>
      <w:r w:rsidR="006F0EEF" w:rsidRPr="00A4103C">
        <w:rPr>
          <w:rFonts w:asciiTheme="minorHAnsi" w:hAnsiTheme="minorHAnsi"/>
          <w:color w:val="auto"/>
        </w:rPr>
        <w:t xml:space="preserve">cetic </w:t>
      </w:r>
      <w:r w:rsidR="00D63D7C" w:rsidRPr="00A4103C">
        <w:rPr>
          <w:rFonts w:asciiTheme="minorHAnsi" w:hAnsiTheme="minorHAnsi"/>
          <w:color w:val="auto"/>
        </w:rPr>
        <w:t>acid in m</w:t>
      </w:r>
      <w:r w:rsidR="006F0EEF" w:rsidRPr="00A4103C">
        <w:rPr>
          <w:rFonts w:asciiTheme="minorHAnsi" w:hAnsiTheme="minorHAnsi"/>
          <w:color w:val="auto"/>
        </w:rPr>
        <w:t>ethanol mixture and mobile phase B is 40%</w:t>
      </w:r>
      <w:r w:rsidR="00D63D7C" w:rsidRPr="00A4103C">
        <w:rPr>
          <w:rFonts w:asciiTheme="minorHAnsi" w:hAnsiTheme="minorHAnsi"/>
          <w:color w:val="auto"/>
        </w:rPr>
        <w:t xml:space="preserve"> h</w:t>
      </w:r>
      <w:r w:rsidR="006F0EEF" w:rsidRPr="00A4103C">
        <w:rPr>
          <w:rFonts w:asciiTheme="minorHAnsi" w:hAnsiTheme="minorHAnsi"/>
          <w:color w:val="auto"/>
        </w:rPr>
        <w:t xml:space="preserve">exanes </w:t>
      </w:r>
      <w:r w:rsidR="00D63D7C" w:rsidRPr="00A4103C">
        <w:rPr>
          <w:rFonts w:asciiTheme="minorHAnsi" w:hAnsiTheme="minorHAnsi"/>
          <w:color w:val="auto"/>
        </w:rPr>
        <w:t>in 2-p</w:t>
      </w:r>
      <w:r w:rsidR="006F0EEF" w:rsidRPr="00A4103C">
        <w:rPr>
          <w:rFonts w:asciiTheme="minorHAnsi" w:hAnsiTheme="minorHAnsi"/>
          <w:color w:val="auto"/>
        </w:rPr>
        <w:t>ropanol. Samples are injected onto the column and the c</w:t>
      </w:r>
      <w:r w:rsidR="00D63D7C" w:rsidRPr="00A4103C">
        <w:rPr>
          <w:rFonts w:asciiTheme="minorHAnsi" w:hAnsiTheme="minorHAnsi"/>
          <w:color w:val="auto"/>
        </w:rPr>
        <w:t>ontained lipids adsorb to the C:</w:t>
      </w:r>
      <w:r w:rsidR="006F0EEF" w:rsidRPr="00A4103C">
        <w:rPr>
          <w:rFonts w:asciiTheme="minorHAnsi" w:hAnsiTheme="minorHAnsi"/>
          <w:color w:val="auto"/>
        </w:rPr>
        <w:t>18 silica matrix. Over time</w:t>
      </w:r>
      <w:r w:rsidR="00D63D7C" w:rsidRPr="00A4103C">
        <w:rPr>
          <w:rFonts w:asciiTheme="minorHAnsi" w:hAnsiTheme="minorHAnsi"/>
          <w:color w:val="auto"/>
        </w:rPr>
        <w:t>,</w:t>
      </w:r>
      <w:r w:rsidR="006F0EEF" w:rsidRPr="00A4103C">
        <w:rPr>
          <w:rFonts w:asciiTheme="minorHAnsi" w:hAnsiTheme="minorHAnsi"/>
          <w:color w:val="auto"/>
        </w:rPr>
        <w:t xml:space="preserve"> the </w:t>
      </w:r>
      <w:r w:rsidR="00D63D7C" w:rsidRPr="00A4103C">
        <w:rPr>
          <w:rFonts w:asciiTheme="minorHAnsi" w:hAnsiTheme="minorHAnsi"/>
          <w:color w:val="auto"/>
        </w:rPr>
        <w:t xml:space="preserve">concentration of the mobile phase shifts from 100% A to 100% B. </w:t>
      </w:r>
      <w:r w:rsidR="00A2281F" w:rsidRPr="00A4103C">
        <w:rPr>
          <w:rFonts w:asciiTheme="minorHAnsi" w:hAnsiTheme="minorHAnsi"/>
          <w:color w:val="auto"/>
        </w:rPr>
        <w:t xml:space="preserve">As the </w:t>
      </w:r>
      <w:r w:rsidR="00D63D7C" w:rsidRPr="00A4103C">
        <w:rPr>
          <w:rFonts w:asciiTheme="minorHAnsi" w:hAnsiTheme="minorHAnsi"/>
          <w:color w:val="auto"/>
        </w:rPr>
        <w:t>gradient changes,</w:t>
      </w:r>
      <w:r w:rsidR="003C5C2B">
        <w:rPr>
          <w:rFonts w:asciiTheme="minorHAnsi" w:hAnsiTheme="minorHAnsi"/>
          <w:color w:val="auto"/>
        </w:rPr>
        <w:t xml:space="preserve"> different</w:t>
      </w:r>
      <w:r w:rsidR="00D63D7C" w:rsidRPr="00A4103C">
        <w:rPr>
          <w:rFonts w:asciiTheme="minorHAnsi" w:hAnsiTheme="minorHAnsi"/>
          <w:color w:val="auto"/>
        </w:rPr>
        <w:t xml:space="preserve"> classes of </w:t>
      </w:r>
      <w:r w:rsidR="00C95E25" w:rsidRPr="00A4103C">
        <w:rPr>
          <w:rFonts w:asciiTheme="minorHAnsi" w:hAnsiTheme="minorHAnsi"/>
          <w:color w:val="auto"/>
        </w:rPr>
        <w:t>lipid</w:t>
      </w:r>
      <w:r w:rsidR="00A2281F" w:rsidRPr="00A4103C">
        <w:rPr>
          <w:rFonts w:asciiTheme="minorHAnsi" w:hAnsiTheme="minorHAnsi"/>
          <w:color w:val="auto"/>
        </w:rPr>
        <w:t xml:space="preserve"> molecules </w:t>
      </w:r>
      <w:r w:rsidR="00603B1C">
        <w:rPr>
          <w:rFonts w:asciiTheme="minorHAnsi" w:hAnsiTheme="minorHAnsi"/>
          <w:color w:val="auto"/>
        </w:rPr>
        <w:t xml:space="preserve">with successively lower polarities </w:t>
      </w:r>
      <w:r w:rsidR="003C5C2B">
        <w:rPr>
          <w:rFonts w:asciiTheme="minorHAnsi" w:hAnsiTheme="minorHAnsi"/>
          <w:color w:val="auto"/>
        </w:rPr>
        <w:t>will</w:t>
      </w:r>
      <w:r w:rsidR="00A2281F" w:rsidRPr="00A4103C">
        <w:rPr>
          <w:rFonts w:asciiTheme="minorHAnsi" w:hAnsiTheme="minorHAnsi"/>
          <w:color w:val="auto"/>
        </w:rPr>
        <w:t xml:space="preserve"> desorb from the column</w:t>
      </w:r>
      <w:r w:rsidR="00C95E25" w:rsidRPr="00A4103C">
        <w:rPr>
          <w:rFonts w:asciiTheme="minorHAnsi" w:hAnsiTheme="minorHAnsi"/>
          <w:color w:val="auto"/>
        </w:rPr>
        <w:t xml:space="preserve"> </w:t>
      </w:r>
      <w:r w:rsidR="00A2281F" w:rsidRPr="00A4103C">
        <w:rPr>
          <w:rFonts w:asciiTheme="minorHAnsi" w:hAnsiTheme="minorHAnsi"/>
          <w:color w:val="auto"/>
        </w:rPr>
        <w:t xml:space="preserve">flow into the ELSD </w:t>
      </w:r>
      <w:r w:rsidR="00A2281F" w:rsidRPr="00A4103C">
        <w:rPr>
          <w:rFonts w:asciiTheme="minorHAnsi" w:hAnsiTheme="minorHAnsi"/>
          <w:color w:val="auto"/>
        </w:rPr>
        <w:lastRenderedPageBreak/>
        <w:t>wher</w:t>
      </w:r>
      <w:r w:rsidR="008C2228" w:rsidRPr="00A4103C">
        <w:rPr>
          <w:rFonts w:asciiTheme="minorHAnsi" w:hAnsiTheme="minorHAnsi"/>
          <w:color w:val="auto"/>
        </w:rPr>
        <w:t xml:space="preserve">e they are nebulized, the </w:t>
      </w:r>
      <w:r w:rsidR="00F75CAA">
        <w:rPr>
          <w:rFonts w:asciiTheme="minorHAnsi" w:hAnsiTheme="minorHAnsi"/>
          <w:color w:val="auto"/>
        </w:rPr>
        <w:t>mobile phase</w:t>
      </w:r>
      <w:r w:rsidR="008C2228" w:rsidRPr="00A4103C">
        <w:rPr>
          <w:rFonts w:asciiTheme="minorHAnsi" w:hAnsiTheme="minorHAnsi"/>
          <w:color w:val="auto"/>
        </w:rPr>
        <w:t xml:space="preserve"> is evaporated</w:t>
      </w:r>
      <w:r w:rsidR="003C5C2B">
        <w:rPr>
          <w:rFonts w:asciiTheme="minorHAnsi" w:hAnsiTheme="minorHAnsi"/>
          <w:color w:val="auto"/>
        </w:rPr>
        <w:t>,</w:t>
      </w:r>
      <w:r w:rsidR="008C2228" w:rsidRPr="00A4103C">
        <w:rPr>
          <w:rFonts w:asciiTheme="minorHAnsi" w:hAnsiTheme="minorHAnsi"/>
          <w:color w:val="auto"/>
        </w:rPr>
        <w:t xml:space="preserve"> and the</w:t>
      </w:r>
      <w:r w:rsidR="00690A50">
        <w:rPr>
          <w:rFonts w:asciiTheme="minorHAnsi" w:hAnsiTheme="minorHAnsi"/>
          <w:color w:val="auto"/>
        </w:rPr>
        <w:t xml:space="preserve"> lipids</w:t>
      </w:r>
      <w:r w:rsidR="00F75CAA">
        <w:rPr>
          <w:rFonts w:asciiTheme="minorHAnsi" w:hAnsiTheme="minorHAnsi"/>
          <w:color w:val="auto"/>
        </w:rPr>
        <w:t xml:space="preserve"> in the sample scatter light emitted by the detector. As the amount of light scattered by the lipids is detected a response is generated that corresponds to the amount of lipids detected</w:t>
      </w:r>
      <w:r w:rsidR="00C95E25" w:rsidRPr="00A4103C">
        <w:rPr>
          <w:rFonts w:asciiTheme="minorHAnsi" w:hAnsiTheme="minorHAnsi"/>
          <w:color w:val="auto"/>
        </w:rPr>
        <w:t xml:space="preserve">. The response output of the ELSD can then be quantified by comparing it to the response </w:t>
      </w:r>
      <w:r w:rsidR="00F75CAA">
        <w:rPr>
          <w:rFonts w:asciiTheme="minorHAnsi" w:hAnsiTheme="minorHAnsi"/>
          <w:color w:val="auto"/>
        </w:rPr>
        <w:t>output</w:t>
      </w:r>
      <w:r w:rsidR="00C95E25" w:rsidRPr="00A4103C">
        <w:rPr>
          <w:rFonts w:asciiTheme="minorHAnsi" w:hAnsiTheme="minorHAnsi"/>
          <w:color w:val="auto"/>
        </w:rPr>
        <w:t xml:space="preserve"> of a standard concentration of triglycerides.</w:t>
      </w:r>
      <w:r w:rsidR="000C0F27" w:rsidRPr="00A4103C">
        <w:rPr>
          <w:rFonts w:asciiTheme="minorHAnsi" w:hAnsiTheme="minorHAnsi"/>
          <w:color w:val="auto"/>
        </w:rPr>
        <w:t xml:space="preserve"> </w:t>
      </w:r>
      <w:proofErr w:type="spellStart"/>
      <w:r w:rsidR="00F75CAA">
        <w:rPr>
          <w:rFonts w:asciiTheme="minorHAnsi" w:hAnsiTheme="minorHAnsi"/>
          <w:color w:val="auto"/>
        </w:rPr>
        <w:t>T</w:t>
      </w:r>
      <w:r w:rsidR="00173DAC">
        <w:rPr>
          <w:rFonts w:asciiTheme="minorHAnsi" w:hAnsiTheme="minorHAnsi"/>
          <w:color w:val="auto"/>
        </w:rPr>
        <w:t>risterin</w:t>
      </w:r>
      <w:proofErr w:type="spellEnd"/>
      <w:r w:rsidR="00173DAC">
        <w:rPr>
          <w:rFonts w:asciiTheme="minorHAnsi" w:hAnsiTheme="minorHAnsi"/>
          <w:color w:val="auto"/>
        </w:rPr>
        <w:t xml:space="preserve"> and </w:t>
      </w:r>
      <w:proofErr w:type="spellStart"/>
      <w:r w:rsidR="00173DAC">
        <w:rPr>
          <w:rFonts w:asciiTheme="minorHAnsi" w:hAnsiTheme="minorHAnsi"/>
          <w:color w:val="auto"/>
        </w:rPr>
        <w:t>tripalmitin</w:t>
      </w:r>
      <w:proofErr w:type="spellEnd"/>
      <w:r w:rsidR="000C0F27" w:rsidRPr="00A4103C">
        <w:rPr>
          <w:rFonts w:asciiTheme="minorHAnsi" w:hAnsiTheme="minorHAnsi"/>
          <w:color w:val="auto"/>
        </w:rPr>
        <w:t xml:space="preserve"> acid </w:t>
      </w:r>
      <w:r w:rsidR="00F75CAA">
        <w:rPr>
          <w:rFonts w:asciiTheme="minorHAnsi" w:hAnsiTheme="minorHAnsi"/>
          <w:color w:val="auto"/>
        </w:rPr>
        <w:t xml:space="preserve">(purchased from Sigma Millipore) </w:t>
      </w:r>
      <w:r w:rsidR="00173DAC">
        <w:rPr>
          <w:rFonts w:asciiTheme="minorHAnsi" w:hAnsiTheme="minorHAnsi"/>
          <w:color w:val="auto"/>
        </w:rPr>
        <w:t xml:space="preserve">and </w:t>
      </w:r>
      <w:proofErr w:type="spellStart"/>
      <w:r w:rsidR="00173DAC">
        <w:rPr>
          <w:rFonts w:asciiTheme="minorHAnsi" w:hAnsiTheme="minorHAnsi"/>
          <w:color w:val="auto"/>
        </w:rPr>
        <w:t>triheptadecanoin</w:t>
      </w:r>
      <w:proofErr w:type="spellEnd"/>
      <w:r w:rsidR="000C0F27" w:rsidRPr="00A4103C">
        <w:rPr>
          <w:rFonts w:asciiTheme="minorHAnsi" w:hAnsiTheme="minorHAnsi"/>
          <w:color w:val="auto"/>
        </w:rPr>
        <w:t xml:space="preserve"> </w:t>
      </w:r>
      <w:r w:rsidR="00F75CAA">
        <w:rPr>
          <w:rFonts w:asciiTheme="minorHAnsi" w:hAnsiTheme="minorHAnsi"/>
          <w:color w:val="auto"/>
        </w:rPr>
        <w:t xml:space="preserve">(purchased </w:t>
      </w:r>
      <w:r w:rsidR="000C0F27" w:rsidRPr="00A4103C">
        <w:rPr>
          <w:rFonts w:asciiTheme="minorHAnsi" w:hAnsiTheme="minorHAnsi"/>
          <w:color w:val="auto"/>
        </w:rPr>
        <w:t>from VWR</w:t>
      </w:r>
      <w:r w:rsidR="00F75CAA">
        <w:rPr>
          <w:rFonts w:asciiTheme="minorHAnsi" w:hAnsiTheme="minorHAnsi"/>
          <w:color w:val="auto"/>
        </w:rPr>
        <w:t xml:space="preserve">) will be </w:t>
      </w:r>
      <w:r w:rsidR="00F75CAA" w:rsidRPr="00A4103C">
        <w:rPr>
          <w:rFonts w:asciiTheme="minorHAnsi" w:hAnsiTheme="minorHAnsi"/>
          <w:color w:val="auto"/>
        </w:rPr>
        <w:t>used to prepare the standardized mixture</w:t>
      </w:r>
      <w:r w:rsidR="00F75CAA">
        <w:rPr>
          <w:rFonts w:asciiTheme="minorHAnsi" w:hAnsiTheme="minorHAnsi"/>
          <w:color w:val="auto"/>
        </w:rPr>
        <w:t xml:space="preserve"> of triglycerides</w:t>
      </w:r>
      <w:r w:rsidR="000C0F27" w:rsidRPr="00A4103C">
        <w:rPr>
          <w:rFonts w:asciiTheme="minorHAnsi" w:hAnsiTheme="minorHAnsi"/>
          <w:color w:val="auto"/>
        </w:rPr>
        <w:t>.</w:t>
      </w:r>
    </w:p>
    <w:p w14:paraId="6DD9C2C3" w14:textId="77777777" w:rsidR="00845FD5" w:rsidRPr="00A4103C" w:rsidRDefault="00845FD5" w:rsidP="00845FD5">
      <w:pPr>
        <w:spacing w:line="480" w:lineRule="auto"/>
        <w:rPr>
          <w:rFonts w:asciiTheme="minorHAnsi" w:hAnsiTheme="minorHAnsi"/>
          <w:b/>
          <w:color w:val="auto"/>
        </w:rPr>
      </w:pPr>
    </w:p>
    <w:p w14:paraId="2E3B596D" w14:textId="62162ADD" w:rsidR="0083044B" w:rsidRPr="00A4103C" w:rsidRDefault="00845FD5">
      <w:pPr>
        <w:spacing w:line="480" w:lineRule="auto"/>
        <w:rPr>
          <w:rFonts w:asciiTheme="minorHAnsi" w:hAnsiTheme="minorHAnsi"/>
          <w:color w:val="auto"/>
        </w:rPr>
      </w:pPr>
      <w:r w:rsidRPr="00A4103C">
        <w:rPr>
          <w:rFonts w:asciiTheme="minorHAnsi" w:hAnsiTheme="minorHAnsi"/>
          <w:b/>
          <w:color w:val="auto"/>
        </w:rPr>
        <w:t xml:space="preserve">Lipid Identification: </w:t>
      </w:r>
      <w:r w:rsidRPr="00A4103C">
        <w:rPr>
          <w:rFonts w:asciiTheme="minorHAnsi" w:hAnsiTheme="minorHAnsi"/>
          <w:color w:val="auto"/>
        </w:rPr>
        <w:t xml:space="preserve">To identify the </w:t>
      </w:r>
      <w:r w:rsidR="000E6FC0" w:rsidRPr="00A4103C">
        <w:rPr>
          <w:rFonts w:asciiTheme="minorHAnsi" w:hAnsiTheme="minorHAnsi"/>
          <w:color w:val="auto"/>
        </w:rPr>
        <w:t xml:space="preserve">fatty acid components of the </w:t>
      </w:r>
      <w:r w:rsidRPr="00A4103C">
        <w:rPr>
          <w:rFonts w:asciiTheme="minorHAnsi" w:hAnsiTheme="minorHAnsi"/>
          <w:color w:val="auto"/>
        </w:rPr>
        <w:t xml:space="preserve">triglycerides </w:t>
      </w:r>
      <w:r w:rsidR="00294841" w:rsidRPr="00A4103C">
        <w:rPr>
          <w:rFonts w:asciiTheme="minorHAnsi" w:hAnsiTheme="minorHAnsi"/>
          <w:color w:val="auto"/>
        </w:rPr>
        <w:t>quantified by LC-ELSD</w:t>
      </w:r>
      <w:r w:rsidRPr="00A4103C">
        <w:rPr>
          <w:rFonts w:asciiTheme="minorHAnsi" w:hAnsiTheme="minorHAnsi"/>
          <w:color w:val="auto"/>
        </w:rPr>
        <w:t xml:space="preserve">, the triglycerides will be </w:t>
      </w:r>
      <w:r w:rsidR="00F75CAA">
        <w:rPr>
          <w:rFonts w:asciiTheme="minorHAnsi" w:hAnsiTheme="minorHAnsi"/>
          <w:color w:val="auto"/>
        </w:rPr>
        <w:t>esterified</w:t>
      </w:r>
      <w:r w:rsidRPr="00A4103C">
        <w:rPr>
          <w:rFonts w:asciiTheme="minorHAnsi" w:hAnsiTheme="minorHAnsi"/>
          <w:color w:val="auto"/>
        </w:rPr>
        <w:t xml:space="preserve"> </w:t>
      </w:r>
      <w:r w:rsidR="00C95E25" w:rsidRPr="00A4103C">
        <w:rPr>
          <w:rFonts w:asciiTheme="minorHAnsi" w:hAnsiTheme="minorHAnsi"/>
          <w:color w:val="auto"/>
        </w:rPr>
        <w:t>in</w:t>
      </w:r>
      <w:r w:rsidR="00294841" w:rsidRPr="00A4103C">
        <w:rPr>
          <w:rFonts w:asciiTheme="minorHAnsi" w:hAnsiTheme="minorHAnsi"/>
          <w:color w:val="auto"/>
        </w:rPr>
        <w:t>to</w:t>
      </w:r>
      <w:r w:rsidRPr="00A4103C">
        <w:rPr>
          <w:rFonts w:asciiTheme="minorHAnsi" w:hAnsiTheme="minorHAnsi"/>
          <w:color w:val="auto"/>
        </w:rPr>
        <w:t xml:space="preserve"> fatty acid methyl esters (FAME</w:t>
      </w:r>
      <w:r w:rsidR="00294841" w:rsidRPr="00A4103C">
        <w:rPr>
          <w:rFonts w:asciiTheme="minorHAnsi" w:hAnsiTheme="minorHAnsi"/>
          <w:color w:val="auto"/>
        </w:rPr>
        <w:t>s</w:t>
      </w:r>
      <w:r w:rsidRPr="00A4103C">
        <w:rPr>
          <w:rFonts w:asciiTheme="minorHAnsi" w:hAnsiTheme="minorHAnsi"/>
          <w:color w:val="auto"/>
        </w:rPr>
        <w:t>).</w:t>
      </w:r>
      <w:r w:rsidR="00871BC3" w:rsidRPr="00A4103C">
        <w:rPr>
          <w:rFonts w:asciiTheme="minorHAnsi" w:hAnsiTheme="minorHAnsi"/>
          <w:color w:val="auto"/>
        </w:rPr>
        <w:t xml:space="preserve"> </w:t>
      </w:r>
      <w:r w:rsidR="003B09D7">
        <w:rPr>
          <w:rFonts w:asciiTheme="minorHAnsi" w:hAnsiTheme="minorHAnsi"/>
          <w:color w:val="auto"/>
        </w:rPr>
        <w:t>Triglycerides will be methylated via b</w:t>
      </w:r>
      <w:r w:rsidRPr="00A4103C">
        <w:rPr>
          <w:rFonts w:asciiTheme="minorHAnsi" w:hAnsiTheme="minorHAnsi"/>
          <w:color w:val="auto"/>
        </w:rPr>
        <w:t>ase-catalyzed esterification</w:t>
      </w:r>
      <w:r w:rsidR="00871BC3" w:rsidRPr="00A4103C">
        <w:rPr>
          <w:rFonts w:asciiTheme="minorHAnsi" w:hAnsiTheme="minorHAnsi"/>
          <w:color w:val="auto"/>
        </w:rPr>
        <w:t xml:space="preserve"> with an acid catalyzed work-up</w:t>
      </w:r>
      <w:r w:rsidRPr="00A4103C">
        <w:rPr>
          <w:rFonts w:asciiTheme="minorHAnsi" w:hAnsiTheme="minorHAnsi"/>
          <w:color w:val="auto"/>
        </w:rPr>
        <w:t xml:space="preserve"> </w:t>
      </w:r>
      <w:r w:rsidR="00294841" w:rsidRPr="00A4103C">
        <w:rPr>
          <w:rFonts w:asciiTheme="minorHAnsi" w:hAnsiTheme="minorHAnsi"/>
          <w:color w:val="auto"/>
        </w:rPr>
        <w:fldChar w:fldCharType="begin" w:fldLock="1"/>
      </w:r>
      <w:r w:rsidR="004345ED" w:rsidRPr="00A4103C">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A4103C">
        <w:rPr>
          <w:rFonts w:asciiTheme="minorHAnsi" w:hAnsiTheme="minorHAnsi"/>
          <w:color w:val="auto"/>
        </w:rPr>
        <w:fldChar w:fldCharType="separate"/>
      </w:r>
      <w:r w:rsidR="004345ED" w:rsidRPr="00A4103C">
        <w:rPr>
          <w:rFonts w:asciiTheme="minorHAnsi" w:hAnsiTheme="minorHAnsi"/>
          <w:noProof/>
          <w:color w:val="auto"/>
        </w:rPr>
        <w:t>(Christie 1993, Liu 1994)</w:t>
      </w:r>
      <w:r w:rsidR="00294841" w:rsidRPr="00A4103C">
        <w:rPr>
          <w:rFonts w:asciiTheme="minorHAnsi" w:hAnsiTheme="minorHAnsi"/>
          <w:color w:val="auto"/>
        </w:rPr>
        <w:fldChar w:fldCharType="end"/>
      </w:r>
      <w:r w:rsidR="00EA08D8" w:rsidRPr="00A4103C">
        <w:rPr>
          <w:rFonts w:asciiTheme="minorHAnsi" w:hAnsiTheme="minorHAnsi"/>
          <w:color w:val="auto"/>
        </w:rPr>
        <w:t>.</w:t>
      </w:r>
      <w:r w:rsidRPr="00A4103C">
        <w:rPr>
          <w:rFonts w:asciiTheme="minorHAnsi" w:hAnsiTheme="minorHAnsi"/>
          <w:color w:val="auto"/>
        </w:rPr>
        <w:t xml:space="preserve"> </w:t>
      </w:r>
      <w:r w:rsidR="006D1A7B" w:rsidRPr="00A4103C">
        <w:rPr>
          <w:rFonts w:asciiTheme="minorHAnsi" w:hAnsiTheme="minorHAnsi"/>
          <w:color w:val="auto"/>
        </w:rPr>
        <w:t>E</w:t>
      </w:r>
      <w:r w:rsidR="00EA08D8" w:rsidRPr="00A4103C">
        <w:rPr>
          <w:rFonts w:asciiTheme="minorHAnsi" w:hAnsiTheme="minorHAnsi"/>
          <w:color w:val="auto"/>
        </w:rPr>
        <w:t>xtracted lipids</w:t>
      </w:r>
      <w:r w:rsidR="006D1A7B" w:rsidRPr="00A4103C">
        <w:rPr>
          <w:rFonts w:asciiTheme="minorHAnsi" w:hAnsiTheme="minorHAnsi"/>
          <w:color w:val="auto"/>
        </w:rPr>
        <w:t xml:space="preserve"> </w:t>
      </w:r>
      <w:r w:rsidR="00C95E25" w:rsidRPr="00A4103C">
        <w:rPr>
          <w:rFonts w:asciiTheme="minorHAnsi" w:hAnsiTheme="minorHAnsi"/>
          <w:color w:val="auto"/>
        </w:rPr>
        <w:t>will be</w:t>
      </w:r>
      <w:r w:rsidR="006D1A7B" w:rsidRPr="00A4103C">
        <w:rPr>
          <w:rFonts w:asciiTheme="minorHAnsi" w:hAnsiTheme="minorHAnsi"/>
          <w:color w:val="auto"/>
        </w:rPr>
        <w:t xml:space="preserve"> mixed in a solution of 10M m</w:t>
      </w:r>
      <w:r w:rsidRPr="00A4103C">
        <w:rPr>
          <w:rFonts w:asciiTheme="minorHAnsi" w:hAnsiTheme="minorHAnsi"/>
          <w:color w:val="auto"/>
        </w:rPr>
        <w:t>ethan</w:t>
      </w:r>
      <w:r w:rsidR="006D1A7B" w:rsidRPr="00A4103C">
        <w:rPr>
          <w:rFonts w:asciiTheme="minorHAnsi" w:hAnsiTheme="minorHAnsi"/>
          <w:color w:val="auto"/>
        </w:rPr>
        <w:t>olic potassium h</w:t>
      </w:r>
      <w:r w:rsidRPr="00A4103C">
        <w:rPr>
          <w:rFonts w:asciiTheme="minorHAnsi" w:hAnsiTheme="minorHAnsi"/>
          <w:color w:val="auto"/>
        </w:rPr>
        <w:t xml:space="preserve">ydroxide </w:t>
      </w:r>
      <w:r w:rsidR="006D1A7B" w:rsidRPr="00A4103C">
        <w:rPr>
          <w:rFonts w:asciiTheme="minorHAnsi" w:hAnsiTheme="minorHAnsi"/>
          <w:color w:val="auto"/>
        </w:rPr>
        <w:t>at 55</w:t>
      </w:r>
      <w:r w:rsidR="006D1A7B" w:rsidRPr="00A4103C">
        <w:rPr>
          <w:color w:val="auto"/>
        </w:rPr>
        <w:t>°</w:t>
      </w:r>
      <w:r w:rsidR="006D1A7B" w:rsidRPr="00A4103C">
        <w:rPr>
          <w:rFonts w:asciiTheme="minorHAnsi" w:hAnsiTheme="minorHAnsi"/>
          <w:color w:val="auto"/>
        </w:rPr>
        <w:t xml:space="preserve">C </w:t>
      </w:r>
      <w:r w:rsidRPr="00A4103C">
        <w:rPr>
          <w:rFonts w:asciiTheme="minorHAnsi" w:hAnsiTheme="minorHAnsi"/>
          <w:color w:val="auto"/>
        </w:rPr>
        <w:t xml:space="preserve">for </w:t>
      </w:r>
      <w:r w:rsidR="00166A5E" w:rsidRPr="00A4103C">
        <w:rPr>
          <w:rFonts w:asciiTheme="minorHAnsi" w:hAnsiTheme="minorHAnsi"/>
          <w:color w:val="auto"/>
        </w:rPr>
        <w:t>thirty</w:t>
      </w:r>
      <w:r w:rsidR="006D1A7B" w:rsidRPr="00A4103C">
        <w:rPr>
          <w:rFonts w:asciiTheme="minorHAnsi" w:hAnsiTheme="minorHAnsi"/>
          <w:color w:val="auto"/>
        </w:rPr>
        <w:t xml:space="preserve"> minutes in a </w:t>
      </w:r>
      <w:r w:rsidR="000B27B9" w:rsidRPr="00A4103C">
        <w:rPr>
          <w:rFonts w:asciiTheme="minorHAnsi" w:hAnsiTheme="minorHAnsi"/>
          <w:color w:val="auto"/>
        </w:rPr>
        <w:t>capped</w:t>
      </w:r>
      <w:r w:rsidR="006D1A7B" w:rsidRPr="00A4103C">
        <w:rPr>
          <w:rFonts w:asciiTheme="minorHAnsi" w:hAnsiTheme="minorHAnsi"/>
          <w:color w:val="auto"/>
        </w:rPr>
        <w:t xml:space="preserve"> vial. </w:t>
      </w:r>
      <w:r w:rsidR="003B09D7">
        <w:rPr>
          <w:rFonts w:asciiTheme="minorHAnsi" w:hAnsiTheme="minorHAnsi"/>
          <w:color w:val="auto"/>
        </w:rPr>
        <w:t xml:space="preserve">The </w:t>
      </w:r>
      <w:r w:rsidR="006D1A7B" w:rsidRPr="00A4103C">
        <w:rPr>
          <w:rFonts w:asciiTheme="minorHAnsi" w:hAnsiTheme="minorHAnsi"/>
          <w:color w:val="auto"/>
        </w:rPr>
        <w:t xml:space="preserve">heated </w:t>
      </w:r>
      <w:r w:rsidR="003B09D7">
        <w:rPr>
          <w:rFonts w:asciiTheme="minorHAnsi" w:hAnsiTheme="minorHAnsi"/>
          <w:color w:val="auto"/>
        </w:rPr>
        <w:t xml:space="preserve">sample </w:t>
      </w:r>
      <w:r w:rsidR="00C95E25" w:rsidRPr="00A4103C">
        <w:rPr>
          <w:rFonts w:asciiTheme="minorHAnsi" w:hAnsiTheme="minorHAnsi"/>
          <w:color w:val="auto"/>
        </w:rPr>
        <w:t xml:space="preserve">will be </w:t>
      </w:r>
      <w:r w:rsidRPr="00A4103C">
        <w:rPr>
          <w:rFonts w:asciiTheme="minorHAnsi" w:hAnsiTheme="minorHAnsi"/>
          <w:color w:val="auto"/>
        </w:rPr>
        <w:t xml:space="preserve">vortexed </w:t>
      </w:r>
      <w:r w:rsidR="006D1A7B" w:rsidRPr="00A4103C">
        <w:rPr>
          <w:rFonts w:asciiTheme="minorHAnsi" w:hAnsiTheme="minorHAnsi"/>
          <w:color w:val="auto"/>
        </w:rPr>
        <w:t>for two minutes</w:t>
      </w:r>
      <w:r w:rsidR="003B09D7">
        <w:rPr>
          <w:rFonts w:asciiTheme="minorHAnsi" w:hAnsiTheme="minorHAnsi"/>
          <w:color w:val="auto"/>
        </w:rPr>
        <w:t xml:space="preserve"> and</w:t>
      </w:r>
      <w:r w:rsidR="000E6FC0" w:rsidRPr="00A4103C">
        <w:rPr>
          <w:rFonts w:asciiTheme="minorHAnsi" w:hAnsiTheme="minorHAnsi"/>
          <w:color w:val="auto"/>
        </w:rPr>
        <w:t xml:space="preserve"> then</w:t>
      </w:r>
      <w:r w:rsidRPr="00A4103C">
        <w:rPr>
          <w:rFonts w:asciiTheme="minorHAnsi" w:hAnsiTheme="minorHAnsi"/>
          <w:color w:val="auto"/>
        </w:rPr>
        <w:t xml:space="preserve"> cooled on ice</w:t>
      </w:r>
      <w:r w:rsidR="006D1A7B" w:rsidRPr="00A4103C">
        <w:rPr>
          <w:rFonts w:asciiTheme="minorHAnsi" w:hAnsiTheme="minorHAnsi"/>
          <w:color w:val="auto"/>
        </w:rPr>
        <w:t xml:space="preserve"> for five minutes</w:t>
      </w:r>
      <w:r w:rsidR="003B09D7">
        <w:rPr>
          <w:rFonts w:asciiTheme="minorHAnsi" w:hAnsiTheme="minorHAnsi"/>
          <w:color w:val="auto"/>
        </w:rPr>
        <w:t>. While still on ice</w:t>
      </w:r>
      <w:ins w:id="144" w:author="Dan Hahn" w:date="2017-11-21T10:43:00Z">
        <w:r w:rsidR="00E82078">
          <w:rPr>
            <w:rFonts w:asciiTheme="minorHAnsi" w:hAnsiTheme="minorHAnsi"/>
            <w:color w:val="auto"/>
          </w:rPr>
          <w:t>,</w:t>
        </w:r>
      </w:ins>
      <w:r w:rsidR="006D1A7B" w:rsidRPr="00A4103C">
        <w:rPr>
          <w:rFonts w:asciiTheme="minorHAnsi" w:hAnsiTheme="minorHAnsi"/>
          <w:color w:val="auto"/>
        </w:rPr>
        <w:t xml:space="preserve"> </w:t>
      </w:r>
      <w:r w:rsidRPr="00A4103C">
        <w:rPr>
          <w:rFonts w:asciiTheme="minorHAnsi" w:hAnsiTheme="minorHAnsi"/>
          <w:color w:val="auto"/>
        </w:rPr>
        <w:t xml:space="preserve">12M sulfuric acid </w:t>
      </w:r>
      <w:r w:rsidR="000E6FC0" w:rsidRPr="00A4103C">
        <w:rPr>
          <w:rFonts w:asciiTheme="minorHAnsi" w:hAnsiTheme="minorHAnsi"/>
          <w:color w:val="auto"/>
        </w:rPr>
        <w:t xml:space="preserve">will be </w:t>
      </w:r>
      <w:r w:rsidR="006D1A7B" w:rsidRPr="00A4103C">
        <w:rPr>
          <w:rFonts w:asciiTheme="minorHAnsi" w:hAnsiTheme="minorHAnsi"/>
          <w:color w:val="auto"/>
        </w:rPr>
        <w:t>added to neutralize the KOH and terminate the reaction.</w:t>
      </w:r>
      <w:r w:rsidR="00166A5E" w:rsidRPr="00A4103C">
        <w:rPr>
          <w:rFonts w:asciiTheme="minorHAnsi" w:hAnsiTheme="minorHAnsi"/>
          <w:color w:val="auto"/>
        </w:rPr>
        <w:t xml:space="preserve"> After the reaction is terminated 3</w:t>
      </w:r>
      <w:r w:rsidRPr="00A4103C">
        <w:rPr>
          <w:rFonts w:asciiTheme="minorHAnsi" w:hAnsiTheme="minorHAnsi"/>
          <w:color w:val="auto"/>
        </w:rPr>
        <w:t xml:space="preserve"> mL of hexanes will be added</w:t>
      </w:r>
      <w:r w:rsidR="00173DAC">
        <w:rPr>
          <w:rFonts w:asciiTheme="minorHAnsi" w:hAnsiTheme="minorHAnsi"/>
          <w:color w:val="auto"/>
        </w:rPr>
        <w:t xml:space="preserve"> </w:t>
      </w:r>
      <w:r w:rsidR="00166A5E" w:rsidRPr="00A4103C">
        <w:rPr>
          <w:rFonts w:asciiTheme="minorHAnsi" w:hAnsiTheme="minorHAnsi"/>
          <w:color w:val="auto"/>
        </w:rPr>
        <w:t>to the reaction vial to solubilize the FAMEs. The hexane layer will then be decanted</w:t>
      </w:r>
      <w:r w:rsidR="000808EF" w:rsidRPr="00A4103C">
        <w:rPr>
          <w:rFonts w:asciiTheme="minorHAnsi" w:hAnsiTheme="minorHAnsi"/>
          <w:color w:val="auto"/>
        </w:rPr>
        <w:t xml:space="preserve"> and any water species formed by the esterification procedure will be precipitated out of solution using </w:t>
      </w:r>
      <w:r w:rsidRPr="00A4103C">
        <w:rPr>
          <w:rFonts w:asciiTheme="minorHAnsi" w:hAnsiTheme="minorHAnsi"/>
          <w:color w:val="auto"/>
        </w:rPr>
        <w:t>sodium sulfate</w:t>
      </w:r>
      <w:r w:rsidR="000808EF" w:rsidRPr="00A4103C">
        <w:rPr>
          <w:rFonts w:asciiTheme="minorHAnsi" w:hAnsiTheme="minorHAnsi"/>
          <w:color w:val="auto"/>
        </w:rPr>
        <w:t>. Identification of the methyl</w:t>
      </w:r>
      <w:ins w:id="145" w:author="Dan Hahn" w:date="2017-11-21T10:43:00Z">
        <w:r w:rsidR="00E82078">
          <w:rPr>
            <w:rFonts w:asciiTheme="minorHAnsi" w:hAnsiTheme="minorHAnsi"/>
            <w:color w:val="auto"/>
          </w:rPr>
          <w:t>-</w:t>
        </w:r>
      </w:ins>
      <w:del w:id="146" w:author="Dan Hahn" w:date="2017-11-21T10:43:00Z">
        <w:r w:rsidR="000808EF" w:rsidRPr="00A4103C" w:rsidDel="00E82078">
          <w:rPr>
            <w:rFonts w:asciiTheme="minorHAnsi" w:hAnsiTheme="minorHAnsi"/>
            <w:color w:val="auto"/>
          </w:rPr>
          <w:delText xml:space="preserve"> </w:delText>
        </w:r>
      </w:del>
      <w:r w:rsidR="000808EF" w:rsidRPr="00A4103C">
        <w:rPr>
          <w:rFonts w:asciiTheme="minorHAnsi" w:hAnsiTheme="minorHAnsi"/>
          <w:color w:val="auto"/>
        </w:rPr>
        <w:t xml:space="preserve">ester species will be accomplished using Gas-Liquid Chromatography (GC) coupled with a Flame Ionization Detector (FID). </w:t>
      </w:r>
      <w:r w:rsidRPr="00A4103C">
        <w:rPr>
          <w:rFonts w:asciiTheme="minorHAnsi" w:hAnsiTheme="minorHAnsi"/>
          <w:color w:val="auto"/>
        </w:rPr>
        <w:t>GC-FID</w:t>
      </w:r>
      <w:r w:rsidR="000808EF" w:rsidRPr="00A4103C">
        <w:rPr>
          <w:rFonts w:asciiTheme="minorHAnsi" w:hAnsiTheme="minorHAnsi"/>
          <w:color w:val="auto"/>
        </w:rPr>
        <w:t xml:space="preserve"> separates each FAME by taking advantage of the</w:t>
      </w:r>
      <w:r w:rsidR="00820F22" w:rsidRPr="00A4103C">
        <w:rPr>
          <w:rFonts w:asciiTheme="minorHAnsi" w:hAnsiTheme="minorHAnsi"/>
          <w:color w:val="auto"/>
        </w:rPr>
        <w:t xml:space="preserve"> specific interactions between different </w:t>
      </w:r>
      <w:r w:rsidR="000808EF" w:rsidRPr="00A4103C">
        <w:rPr>
          <w:rFonts w:asciiTheme="minorHAnsi" w:hAnsiTheme="minorHAnsi"/>
          <w:color w:val="auto"/>
        </w:rPr>
        <w:t xml:space="preserve">FAMEs </w:t>
      </w:r>
      <w:r w:rsidR="00820F22" w:rsidRPr="00A4103C">
        <w:rPr>
          <w:rFonts w:asciiTheme="minorHAnsi" w:hAnsiTheme="minorHAnsi"/>
          <w:color w:val="auto"/>
        </w:rPr>
        <w:t xml:space="preserve">and </w:t>
      </w:r>
      <w:r w:rsidR="001D3B27" w:rsidRPr="00A4103C">
        <w:rPr>
          <w:rFonts w:asciiTheme="minorHAnsi" w:hAnsiTheme="minorHAnsi"/>
          <w:color w:val="auto"/>
        </w:rPr>
        <w:t xml:space="preserve">the packing material </w:t>
      </w:r>
      <w:r w:rsidR="00820F22" w:rsidRPr="00A4103C">
        <w:rPr>
          <w:rFonts w:asciiTheme="minorHAnsi" w:hAnsiTheme="minorHAnsi"/>
          <w:color w:val="auto"/>
        </w:rPr>
        <w:t xml:space="preserve">in </w:t>
      </w:r>
      <w:r w:rsidR="001D3B27" w:rsidRPr="00A4103C">
        <w:rPr>
          <w:rFonts w:asciiTheme="minorHAnsi" w:hAnsiTheme="minorHAnsi"/>
          <w:color w:val="auto"/>
        </w:rPr>
        <w:t>a DB-WAX capillary</w:t>
      </w:r>
      <w:r w:rsidR="000808EF" w:rsidRPr="00A4103C">
        <w:rPr>
          <w:rFonts w:asciiTheme="minorHAnsi" w:hAnsiTheme="minorHAnsi"/>
          <w:color w:val="auto"/>
        </w:rPr>
        <w:t xml:space="preserve"> column.</w:t>
      </w:r>
      <w:r w:rsidR="001D3B27" w:rsidRPr="00A4103C">
        <w:rPr>
          <w:rFonts w:asciiTheme="minorHAnsi" w:hAnsiTheme="minorHAnsi"/>
          <w:color w:val="auto"/>
        </w:rPr>
        <w:t xml:space="preserve"> The </w:t>
      </w:r>
      <w:r w:rsidR="00820F22" w:rsidRPr="00A4103C">
        <w:rPr>
          <w:rFonts w:asciiTheme="minorHAnsi" w:hAnsiTheme="minorHAnsi"/>
          <w:color w:val="auto"/>
        </w:rPr>
        <w:t>FAMEs in the sample adsorb</w:t>
      </w:r>
      <w:r w:rsidR="001D3B27" w:rsidRPr="00A4103C">
        <w:rPr>
          <w:rFonts w:asciiTheme="minorHAnsi" w:hAnsiTheme="minorHAnsi"/>
          <w:color w:val="auto"/>
        </w:rPr>
        <w:t xml:space="preserve"> onto </w:t>
      </w:r>
      <w:r w:rsidR="001D3B27" w:rsidRPr="00A4103C">
        <w:rPr>
          <w:rFonts w:asciiTheme="minorHAnsi" w:hAnsiTheme="minorHAnsi"/>
          <w:color w:val="auto"/>
        </w:rPr>
        <w:lastRenderedPageBreak/>
        <w:t>the column and inert g</w:t>
      </w:r>
      <w:r w:rsidR="00820F22" w:rsidRPr="00A4103C">
        <w:rPr>
          <w:rFonts w:asciiTheme="minorHAnsi" w:hAnsiTheme="minorHAnsi"/>
          <w:color w:val="auto"/>
        </w:rPr>
        <w:t xml:space="preserve">as flows through the column. Over time, </w:t>
      </w:r>
      <w:r w:rsidR="001D3B27" w:rsidRPr="00A4103C">
        <w:rPr>
          <w:rFonts w:asciiTheme="minorHAnsi" w:hAnsiTheme="minorHAnsi"/>
          <w:color w:val="auto"/>
        </w:rPr>
        <w:t xml:space="preserve">the column temperature increases </w:t>
      </w:r>
      <w:r w:rsidR="00820F22" w:rsidRPr="00A4103C">
        <w:rPr>
          <w:rFonts w:asciiTheme="minorHAnsi" w:hAnsiTheme="minorHAnsi"/>
          <w:color w:val="auto"/>
        </w:rPr>
        <w:t xml:space="preserve">and </w:t>
      </w:r>
      <w:r w:rsidR="001D3B27" w:rsidRPr="00A4103C">
        <w:rPr>
          <w:rFonts w:asciiTheme="minorHAnsi" w:hAnsiTheme="minorHAnsi"/>
          <w:color w:val="auto"/>
        </w:rPr>
        <w:t>the FAME m</w:t>
      </w:r>
      <w:r w:rsidR="00820F22" w:rsidRPr="00A4103C">
        <w:rPr>
          <w:rFonts w:asciiTheme="minorHAnsi" w:hAnsiTheme="minorHAnsi"/>
          <w:color w:val="auto"/>
        </w:rPr>
        <w:t>olecules desorb from the column</w:t>
      </w:r>
      <w:r w:rsidR="001D3B27" w:rsidRPr="00A4103C">
        <w:rPr>
          <w:rFonts w:asciiTheme="minorHAnsi" w:hAnsiTheme="minorHAnsi"/>
          <w:color w:val="auto"/>
        </w:rPr>
        <w:t xml:space="preserve"> based on their </w:t>
      </w:r>
      <w:r w:rsidR="003B09D7">
        <w:rPr>
          <w:rFonts w:asciiTheme="minorHAnsi" w:hAnsiTheme="minorHAnsi"/>
          <w:color w:val="auto"/>
        </w:rPr>
        <w:t>interaction with the column packing material</w:t>
      </w:r>
      <w:r w:rsidR="001D3B27" w:rsidRPr="00A4103C">
        <w:rPr>
          <w:rFonts w:asciiTheme="minorHAnsi" w:hAnsiTheme="minorHAnsi"/>
          <w:color w:val="auto"/>
        </w:rPr>
        <w:t xml:space="preserve"> and the inert gas carries them to the detector. At the detector</w:t>
      </w:r>
      <w:r w:rsidR="00704FF5" w:rsidRPr="00A4103C">
        <w:rPr>
          <w:rFonts w:asciiTheme="minorHAnsi" w:hAnsiTheme="minorHAnsi"/>
          <w:color w:val="auto"/>
        </w:rPr>
        <w:t>,</w:t>
      </w:r>
      <w:r w:rsidR="001D3B27" w:rsidRPr="00A4103C">
        <w:rPr>
          <w:rFonts w:asciiTheme="minorHAnsi" w:hAnsiTheme="minorHAnsi"/>
          <w:color w:val="auto"/>
        </w:rPr>
        <w:t xml:space="preserve"> </w:t>
      </w:r>
      <w:r w:rsidR="00704FF5" w:rsidRPr="00A4103C">
        <w:rPr>
          <w:rFonts w:asciiTheme="minorHAnsi" w:hAnsiTheme="minorHAnsi"/>
          <w:color w:val="auto"/>
        </w:rPr>
        <w:t xml:space="preserve">retention time is recorded and </w:t>
      </w:r>
      <w:r w:rsidR="00820F22" w:rsidRPr="00A4103C">
        <w:rPr>
          <w:rFonts w:asciiTheme="minorHAnsi" w:hAnsiTheme="minorHAnsi"/>
          <w:color w:val="auto"/>
        </w:rPr>
        <w:t xml:space="preserve">each FAME molecule is ionized and the intensity </w:t>
      </w:r>
      <w:r w:rsidR="00704FF5" w:rsidRPr="00A4103C">
        <w:rPr>
          <w:rFonts w:asciiTheme="minorHAnsi" w:hAnsiTheme="minorHAnsi"/>
          <w:color w:val="auto"/>
        </w:rPr>
        <w:t xml:space="preserve">of ionization is recorded as a </w:t>
      </w:r>
      <w:r w:rsidR="008A0FAE">
        <w:rPr>
          <w:rFonts w:asciiTheme="minorHAnsi" w:hAnsiTheme="minorHAnsi"/>
          <w:color w:val="auto"/>
        </w:rPr>
        <w:t>response output</w:t>
      </w:r>
      <w:r w:rsidR="00704FF5" w:rsidRPr="00A4103C">
        <w:rPr>
          <w:rFonts w:asciiTheme="minorHAnsi" w:hAnsiTheme="minorHAnsi"/>
          <w:color w:val="auto"/>
        </w:rPr>
        <w:t xml:space="preserve">. FAMEs will be </w:t>
      </w:r>
      <w:r w:rsidR="001A7151" w:rsidRPr="00A4103C">
        <w:rPr>
          <w:rFonts w:asciiTheme="minorHAnsi" w:hAnsiTheme="minorHAnsi"/>
          <w:color w:val="auto"/>
        </w:rPr>
        <w:t>i</w:t>
      </w:r>
      <w:r w:rsidR="00704FF5" w:rsidRPr="00A4103C">
        <w:rPr>
          <w:rFonts w:asciiTheme="minorHAnsi" w:hAnsiTheme="minorHAnsi"/>
          <w:color w:val="auto"/>
        </w:rPr>
        <w:t>dentified in comparison to a</w:t>
      </w:r>
      <w:r w:rsidR="00E12259">
        <w:rPr>
          <w:rFonts w:asciiTheme="minorHAnsi" w:hAnsiTheme="minorHAnsi"/>
          <w:color w:val="auto"/>
        </w:rPr>
        <w:t xml:space="preserve"> standard purchased from Sigma-Millipore</w:t>
      </w:r>
      <w:r w:rsidR="00704FF5" w:rsidRPr="00A4103C">
        <w:rPr>
          <w:rFonts w:asciiTheme="minorHAnsi" w:hAnsiTheme="minorHAnsi"/>
          <w:color w:val="auto"/>
        </w:rPr>
        <w:t xml:space="preserve"> </w:t>
      </w:r>
      <w:r w:rsidR="00E12259">
        <w:rPr>
          <w:rFonts w:asciiTheme="minorHAnsi" w:hAnsiTheme="minorHAnsi"/>
          <w:color w:val="auto"/>
        </w:rPr>
        <w:t>(</w:t>
      </w:r>
      <w:r w:rsidR="00704FF5" w:rsidRPr="00A4103C">
        <w:rPr>
          <w:rFonts w:asciiTheme="minorHAnsi" w:hAnsiTheme="minorHAnsi"/>
          <w:color w:val="auto"/>
        </w:rPr>
        <w:t>37 Co</w:t>
      </w:r>
      <w:r w:rsidR="00E12259">
        <w:rPr>
          <w:rFonts w:asciiTheme="minorHAnsi" w:hAnsiTheme="minorHAnsi"/>
          <w:color w:val="auto"/>
        </w:rPr>
        <w:t xml:space="preserve">mponent FAME Mix, </w:t>
      </w:r>
      <w:commentRangeStart w:id="147"/>
      <w:r w:rsidR="00E12259" w:rsidRPr="00E12259">
        <w:rPr>
          <w:rFonts w:asciiTheme="minorHAnsi" w:hAnsiTheme="minorHAnsi"/>
          <w:color w:val="auto"/>
        </w:rPr>
        <w:t>CRM47885</w:t>
      </w:r>
      <w:r w:rsidR="00E12259">
        <w:rPr>
          <w:rFonts w:asciiTheme="minorHAnsi" w:hAnsiTheme="minorHAnsi"/>
          <w:color w:val="auto"/>
        </w:rPr>
        <w:t>)</w:t>
      </w:r>
      <w:r w:rsidR="00704FF5" w:rsidRPr="00A4103C">
        <w:rPr>
          <w:rFonts w:asciiTheme="minorHAnsi" w:hAnsiTheme="minorHAnsi"/>
          <w:color w:val="auto"/>
        </w:rPr>
        <w:t>.</w:t>
      </w:r>
      <w:commentRangeEnd w:id="147"/>
      <w:r w:rsidR="00783D1B">
        <w:rPr>
          <w:rStyle w:val="CommentReference"/>
        </w:rPr>
        <w:commentReference w:id="147"/>
      </w:r>
    </w:p>
    <w:p w14:paraId="1D4C889B" w14:textId="77777777" w:rsidR="00845FD5" w:rsidRPr="00A4103C" w:rsidRDefault="00845FD5">
      <w:pPr>
        <w:spacing w:line="480" w:lineRule="auto"/>
        <w:rPr>
          <w:rFonts w:asciiTheme="minorHAnsi" w:hAnsiTheme="minorHAnsi"/>
          <w:color w:val="auto"/>
        </w:rPr>
      </w:pPr>
    </w:p>
    <w:p w14:paraId="3466E99C" w14:textId="168DD12F" w:rsidR="00D440A4" w:rsidRPr="00A4103C" w:rsidRDefault="00D977FB" w:rsidP="00737225">
      <w:pPr>
        <w:spacing w:line="480" w:lineRule="auto"/>
        <w:rPr>
          <w:rFonts w:asciiTheme="minorHAnsi" w:hAnsiTheme="minorHAnsi"/>
          <w:color w:val="auto"/>
        </w:rPr>
      </w:pPr>
      <w:r w:rsidRPr="00A4103C">
        <w:rPr>
          <w:rFonts w:asciiTheme="minorHAnsi" w:hAnsiTheme="minorHAnsi"/>
          <w:b/>
          <w:color w:val="auto"/>
        </w:rPr>
        <w:t>Data Analysis:</w:t>
      </w:r>
      <w:r w:rsidR="00157E2B" w:rsidRPr="00A4103C">
        <w:rPr>
          <w:rFonts w:asciiTheme="minorHAnsi" w:hAnsiTheme="minorHAnsi"/>
          <w:b/>
          <w:color w:val="auto"/>
        </w:rPr>
        <w:t xml:space="preserve"> </w:t>
      </w:r>
      <w:commentRangeStart w:id="148"/>
      <w:r w:rsidR="00555E55" w:rsidRPr="00A4103C">
        <w:rPr>
          <w:rFonts w:asciiTheme="minorHAnsi" w:hAnsiTheme="minorHAnsi"/>
          <w:color w:val="auto"/>
        </w:rPr>
        <w:t>Using the technique</w:t>
      </w:r>
      <w:r w:rsidR="006606E6" w:rsidRPr="00A4103C">
        <w:rPr>
          <w:rFonts w:asciiTheme="minorHAnsi" w:hAnsiTheme="minorHAnsi"/>
          <w:color w:val="auto"/>
        </w:rPr>
        <w:t>s</w:t>
      </w:r>
      <w:r w:rsidR="00555E55" w:rsidRPr="00A4103C">
        <w:rPr>
          <w:rFonts w:asciiTheme="minorHAnsi" w:hAnsiTheme="minorHAnsi"/>
          <w:color w:val="auto"/>
        </w:rPr>
        <w:t xml:space="preserve"> </w:t>
      </w:r>
      <w:r w:rsidR="00EF5CE6" w:rsidRPr="00A4103C">
        <w:rPr>
          <w:rFonts w:asciiTheme="minorHAnsi" w:hAnsiTheme="minorHAnsi"/>
          <w:color w:val="auto"/>
        </w:rPr>
        <w:t xml:space="preserve">mentioned above, </w:t>
      </w:r>
      <w:r w:rsidR="005004D5" w:rsidRPr="00A4103C">
        <w:rPr>
          <w:rFonts w:asciiTheme="minorHAnsi" w:hAnsiTheme="minorHAnsi"/>
          <w:color w:val="auto"/>
        </w:rPr>
        <w:t>we predict that</w:t>
      </w:r>
      <w:r w:rsidR="00555E55" w:rsidRPr="00A4103C">
        <w:rPr>
          <w:rFonts w:asciiTheme="minorHAnsi" w:hAnsiTheme="minorHAnsi"/>
          <w:color w:val="auto"/>
        </w:rPr>
        <w:t xml:space="preserve"> larvae exposed to a 12-hour photoperiod will accumulate more triglycerides in preparation </w:t>
      </w:r>
      <w:commentRangeStart w:id="149"/>
      <w:r w:rsidR="00555E55" w:rsidRPr="00A4103C">
        <w:rPr>
          <w:rFonts w:asciiTheme="minorHAnsi" w:hAnsiTheme="minorHAnsi"/>
          <w:color w:val="auto"/>
        </w:rPr>
        <w:t>for</w:t>
      </w:r>
      <w:r w:rsidR="006606E6" w:rsidRPr="00A4103C">
        <w:rPr>
          <w:rFonts w:asciiTheme="minorHAnsi" w:hAnsiTheme="minorHAnsi"/>
          <w:color w:val="auto"/>
        </w:rPr>
        <w:t xml:space="preserve"> diapause</w:t>
      </w:r>
      <w:commentRangeEnd w:id="148"/>
      <w:r w:rsidR="00783D1B">
        <w:rPr>
          <w:rStyle w:val="CommentReference"/>
        </w:rPr>
        <w:commentReference w:id="148"/>
      </w:r>
      <w:commentRangeEnd w:id="149"/>
      <w:r w:rsidR="00E82078">
        <w:rPr>
          <w:rStyle w:val="CommentReference"/>
        </w:rPr>
        <w:commentReference w:id="149"/>
      </w:r>
      <w:r w:rsidR="006606E6" w:rsidRPr="00A4103C">
        <w:rPr>
          <w:rFonts w:asciiTheme="minorHAnsi" w:hAnsiTheme="minorHAnsi"/>
          <w:color w:val="auto"/>
        </w:rPr>
        <w:t>. Additionally,</w:t>
      </w:r>
      <w:r w:rsidR="00EF5CE6" w:rsidRPr="00A4103C">
        <w:rPr>
          <w:rFonts w:asciiTheme="minorHAnsi" w:hAnsiTheme="minorHAnsi"/>
          <w:color w:val="auto"/>
        </w:rPr>
        <w:t xml:space="preserve"> diapausing </w:t>
      </w:r>
      <w:r w:rsidR="006606E6" w:rsidRPr="00A4103C">
        <w:rPr>
          <w:rFonts w:asciiTheme="minorHAnsi" w:hAnsiTheme="minorHAnsi"/>
          <w:color w:val="auto"/>
        </w:rPr>
        <w:t>univoltine</w:t>
      </w:r>
      <w:r w:rsidR="00EF5CE6" w:rsidRPr="00A4103C">
        <w:rPr>
          <w:rFonts w:asciiTheme="minorHAnsi" w:hAnsiTheme="minorHAnsi"/>
          <w:color w:val="auto"/>
        </w:rPr>
        <w:t>-Z strain</w:t>
      </w:r>
      <w:r w:rsidR="006606E6" w:rsidRPr="00A4103C">
        <w:rPr>
          <w:rFonts w:asciiTheme="minorHAnsi" w:hAnsiTheme="minorHAnsi"/>
          <w:color w:val="auto"/>
        </w:rPr>
        <w:t xml:space="preserve"> larvae should accumulate more </w:t>
      </w:r>
      <w:r w:rsidR="00EF5CE6" w:rsidRPr="00A4103C">
        <w:rPr>
          <w:rFonts w:asciiTheme="minorHAnsi" w:hAnsiTheme="minorHAnsi"/>
          <w:color w:val="auto"/>
        </w:rPr>
        <w:t xml:space="preserve">triglycerides </w:t>
      </w:r>
      <w:r w:rsidR="005F739E">
        <w:rPr>
          <w:rFonts w:asciiTheme="minorHAnsi" w:hAnsiTheme="minorHAnsi"/>
          <w:color w:val="auto"/>
        </w:rPr>
        <w:t>than</w:t>
      </w:r>
      <w:r w:rsidR="00173DAC">
        <w:rPr>
          <w:rFonts w:asciiTheme="minorHAnsi" w:hAnsiTheme="minorHAnsi"/>
          <w:color w:val="auto"/>
        </w:rPr>
        <w:t xml:space="preserve"> diapausing</w:t>
      </w:r>
      <w:r w:rsidR="005F739E">
        <w:rPr>
          <w:rFonts w:asciiTheme="minorHAnsi" w:hAnsiTheme="minorHAnsi"/>
          <w:color w:val="auto"/>
        </w:rPr>
        <w:t xml:space="preserve"> </w:t>
      </w:r>
      <w:r w:rsidR="00EF5CE6" w:rsidRPr="00A4103C">
        <w:rPr>
          <w:rFonts w:asciiTheme="minorHAnsi" w:hAnsiTheme="minorHAnsi"/>
          <w:color w:val="auto"/>
        </w:rPr>
        <w:t xml:space="preserve">bivoltine-E larvae. </w:t>
      </w:r>
      <w:r w:rsidR="00407F7E" w:rsidRPr="00A4103C">
        <w:rPr>
          <w:rFonts w:asciiTheme="minorHAnsi" w:hAnsiTheme="minorHAnsi"/>
          <w:color w:val="auto"/>
        </w:rPr>
        <w:t>P</w:t>
      </w:r>
      <w:r w:rsidR="00BE7B13" w:rsidRPr="00A4103C">
        <w:rPr>
          <w:rFonts w:asciiTheme="minorHAnsi" w:hAnsiTheme="minorHAnsi"/>
          <w:color w:val="auto"/>
        </w:rPr>
        <w:t xml:space="preserve">rior to the compilation of this proposal, preliminary investigations to quantify triglyceride accumulation have already yielded results in line with our predictions. </w:t>
      </w:r>
      <w:r w:rsidR="00A16007">
        <w:rPr>
          <w:rFonts w:asciiTheme="minorHAnsi" w:hAnsiTheme="minorHAnsi"/>
          <w:color w:val="auto"/>
        </w:rPr>
        <w:t xml:space="preserve">The average of the total lipid accumulated was compared between diapausing and non-diapausing UZ larvae. </w:t>
      </w:r>
      <w:r w:rsidR="00BE7B13" w:rsidRPr="00A4103C">
        <w:rPr>
          <w:rFonts w:asciiTheme="minorHAnsi" w:hAnsiTheme="minorHAnsi"/>
          <w:color w:val="auto"/>
        </w:rPr>
        <w:t xml:space="preserve">These data suggest there is a </w:t>
      </w:r>
      <w:r w:rsidR="00257CF5" w:rsidRPr="00A4103C">
        <w:rPr>
          <w:rFonts w:asciiTheme="minorHAnsi" w:hAnsiTheme="minorHAnsi"/>
          <w:color w:val="auto"/>
        </w:rPr>
        <w:t xml:space="preserve">significant difference between the total lipid content of diapausing and non-diapausing </w:t>
      </w:r>
      <w:r w:rsidR="00CE4D37">
        <w:rPr>
          <w:rFonts w:asciiTheme="minorHAnsi" w:hAnsiTheme="minorHAnsi"/>
          <w:color w:val="auto"/>
        </w:rPr>
        <w:t xml:space="preserve">UZ larvae </w:t>
      </w:r>
      <w:r w:rsidR="00257CF5" w:rsidRPr="00A4103C">
        <w:rPr>
          <w:rFonts w:asciiTheme="minorHAnsi" w:hAnsiTheme="minorHAnsi"/>
          <w:color w:val="auto"/>
        </w:rPr>
        <w:t>(</w:t>
      </w:r>
      <w:r w:rsidR="00FA6B57" w:rsidRPr="00A4103C">
        <w:rPr>
          <w:rFonts w:asciiTheme="minorHAnsi" w:hAnsiTheme="minorHAnsi"/>
          <w:color w:val="auto"/>
        </w:rPr>
        <w:t>Df = 1, p = 1.06x10</w:t>
      </w:r>
      <w:r w:rsidR="00FA6B57" w:rsidRPr="00A4103C">
        <w:rPr>
          <w:rFonts w:asciiTheme="minorHAnsi" w:hAnsiTheme="minorHAnsi"/>
          <w:color w:val="auto"/>
          <w:vertAlign w:val="superscript"/>
        </w:rPr>
        <w:t>-7</w:t>
      </w:r>
      <w:r w:rsidR="00257CF5" w:rsidRPr="00A4103C">
        <w:rPr>
          <w:rFonts w:asciiTheme="minorHAnsi" w:hAnsiTheme="minorHAnsi"/>
          <w:color w:val="auto"/>
        </w:rPr>
        <w:t>)</w:t>
      </w:r>
      <w:r w:rsidR="00AA73DB" w:rsidRPr="00A4103C">
        <w:rPr>
          <w:rFonts w:asciiTheme="minorHAnsi" w:hAnsiTheme="minorHAnsi"/>
          <w:color w:val="auto"/>
        </w:rPr>
        <w:t xml:space="preserve">. </w:t>
      </w:r>
      <w:r w:rsidR="004C2050" w:rsidRPr="00A4103C">
        <w:rPr>
          <w:rFonts w:asciiTheme="minorHAnsi" w:hAnsiTheme="minorHAnsi"/>
          <w:color w:val="auto"/>
        </w:rPr>
        <w:t xml:space="preserve">One interpretation of </w:t>
      </w:r>
      <w:commentRangeStart w:id="150"/>
      <w:r w:rsidR="004C2050" w:rsidRPr="00A4103C">
        <w:rPr>
          <w:rFonts w:asciiTheme="minorHAnsi" w:hAnsiTheme="minorHAnsi"/>
          <w:color w:val="auto"/>
        </w:rPr>
        <w:t>th</w:t>
      </w:r>
      <w:ins w:id="151" w:author="Dan Hahn" w:date="2017-11-21T10:45:00Z">
        <w:r w:rsidR="00D7126D">
          <w:rPr>
            <w:rFonts w:asciiTheme="minorHAnsi" w:hAnsiTheme="minorHAnsi"/>
            <w:color w:val="auto"/>
          </w:rPr>
          <w:t>ese</w:t>
        </w:r>
      </w:ins>
      <w:del w:id="152" w:author="Dan Hahn" w:date="2017-11-21T10:45:00Z">
        <w:r w:rsidR="004C2050" w:rsidRPr="00A4103C" w:rsidDel="00D7126D">
          <w:rPr>
            <w:rFonts w:asciiTheme="minorHAnsi" w:hAnsiTheme="minorHAnsi"/>
            <w:color w:val="auto"/>
          </w:rPr>
          <w:delText>is</w:delText>
        </w:r>
      </w:del>
      <w:r w:rsidR="004C2050" w:rsidRPr="00A4103C">
        <w:rPr>
          <w:rFonts w:asciiTheme="minorHAnsi" w:hAnsiTheme="minorHAnsi"/>
          <w:color w:val="auto"/>
        </w:rPr>
        <w:t xml:space="preserve"> </w:t>
      </w:r>
      <w:commentRangeEnd w:id="150"/>
      <w:r w:rsidR="00D7126D">
        <w:rPr>
          <w:rStyle w:val="CommentReference"/>
        </w:rPr>
        <w:commentReference w:id="150"/>
      </w:r>
      <w:r w:rsidR="004C2050" w:rsidRPr="00A4103C">
        <w:rPr>
          <w:rFonts w:asciiTheme="minorHAnsi" w:hAnsiTheme="minorHAnsi"/>
          <w:color w:val="auto"/>
        </w:rPr>
        <w:t>data could be that as these larvae perceive</w:t>
      </w:r>
      <w:r w:rsidR="00CE4D37">
        <w:rPr>
          <w:rFonts w:asciiTheme="minorHAnsi" w:hAnsiTheme="minorHAnsi"/>
          <w:color w:val="auto"/>
        </w:rPr>
        <w:t xml:space="preserve"> a 12-hour </w:t>
      </w:r>
      <w:r w:rsidR="004C2050" w:rsidRPr="00A4103C">
        <w:rPr>
          <w:rFonts w:asciiTheme="minorHAnsi" w:hAnsiTheme="minorHAnsi"/>
          <w:color w:val="auto"/>
        </w:rPr>
        <w:t xml:space="preserve">photoperiod they experience </w:t>
      </w:r>
      <w:r w:rsidR="00CE4D37">
        <w:rPr>
          <w:rFonts w:asciiTheme="minorHAnsi" w:hAnsiTheme="minorHAnsi"/>
          <w:color w:val="auto"/>
        </w:rPr>
        <w:t>physiological change</w:t>
      </w:r>
      <w:r w:rsidR="00BB7E19">
        <w:rPr>
          <w:rFonts w:asciiTheme="minorHAnsi" w:hAnsiTheme="minorHAnsi"/>
          <w:color w:val="auto"/>
        </w:rPr>
        <w:t xml:space="preserve">s that </w:t>
      </w:r>
      <w:r w:rsidR="00A16007">
        <w:rPr>
          <w:rFonts w:asciiTheme="minorHAnsi" w:hAnsiTheme="minorHAnsi"/>
          <w:color w:val="auto"/>
        </w:rPr>
        <w:t>alter</w:t>
      </w:r>
      <w:r w:rsidR="00BB7E19">
        <w:rPr>
          <w:rFonts w:asciiTheme="minorHAnsi" w:hAnsiTheme="minorHAnsi"/>
          <w:color w:val="auto"/>
        </w:rPr>
        <w:t xml:space="preserve"> the accumulation and storage of lipids</w:t>
      </w:r>
      <w:r w:rsidR="00257CF5" w:rsidRPr="00A4103C">
        <w:rPr>
          <w:rFonts w:asciiTheme="minorHAnsi" w:hAnsiTheme="minorHAnsi"/>
          <w:color w:val="auto"/>
        </w:rPr>
        <w:t xml:space="preserve"> in preparation for diapause</w:t>
      </w:r>
      <w:r w:rsidR="00786A50" w:rsidRPr="00A4103C">
        <w:rPr>
          <w:rFonts w:asciiTheme="minorHAnsi" w:hAnsiTheme="minorHAnsi"/>
          <w:color w:val="auto"/>
        </w:rPr>
        <w:t>.</w:t>
      </w:r>
      <w:r w:rsidR="004C2050" w:rsidRPr="00A4103C">
        <w:rPr>
          <w:rFonts w:asciiTheme="minorHAnsi" w:hAnsiTheme="minorHAnsi"/>
          <w:color w:val="auto"/>
        </w:rPr>
        <w:t xml:space="preserve"> </w:t>
      </w:r>
      <w:r w:rsidR="00FA6B57" w:rsidRPr="00A4103C">
        <w:rPr>
          <w:rFonts w:asciiTheme="minorHAnsi" w:hAnsiTheme="minorHAnsi"/>
          <w:color w:val="auto"/>
        </w:rPr>
        <w:t>To support this initial result, replication</w:t>
      </w:r>
      <w:del w:id="153" w:author="Dan Hahn" w:date="2017-11-21T10:45:00Z">
        <w:r w:rsidR="00FA6B57" w:rsidRPr="00A4103C" w:rsidDel="00D7126D">
          <w:rPr>
            <w:rFonts w:asciiTheme="minorHAnsi" w:hAnsiTheme="minorHAnsi"/>
            <w:color w:val="auto"/>
          </w:rPr>
          <w:delText>s</w:delText>
        </w:r>
      </w:del>
      <w:r w:rsidR="00FA6B57" w:rsidRPr="00A4103C">
        <w:rPr>
          <w:rFonts w:asciiTheme="minorHAnsi" w:hAnsiTheme="minorHAnsi"/>
          <w:color w:val="auto"/>
        </w:rPr>
        <w:t xml:space="preserve"> of these experiments will need to be conducted. </w:t>
      </w:r>
      <w:r w:rsidR="00407F7E" w:rsidRPr="00A4103C">
        <w:rPr>
          <w:rFonts w:asciiTheme="minorHAnsi" w:hAnsiTheme="minorHAnsi"/>
          <w:color w:val="auto"/>
        </w:rPr>
        <w:t xml:space="preserve">These and future </w:t>
      </w:r>
      <w:r w:rsidR="00257CF5" w:rsidRPr="00A4103C">
        <w:rPr>
          <w:rFonts w:asciiTheme="minorHAnsi" w:hAnsiTheme="minorHAnsi"/>
          <w:color w:val="auto"/>
        </w:rPr>
        <w:t>measurements</w:t>
      </w:r>
      <w:r w:rsidR="00407F7E" w:rsidRPr="00A4103C">
        <w:rPr>
          <w:rFonts w:asciiTheme="minorHAnsi" w:hAnsiTheme="minorHAnsi"/>
          <w:color w:val="auto"/>
        </w:rPr>
        <w:t xml:space="preserve"> of </w:t>
      </w:r>
      <w:r w:rsidR="00820F22" w:rsidRPr="00A4103C">
        <w:rPr>
          <w:rFonts w:asciiTheme="minorHAnsi" w:hAnsiTheme="minorHAnsi"/>
          <w:color w:val="auto"/>
        </w:rPr>
        <w:t>triglyceride</w:t>
      </w:r>
      <w:r w:rsidR="00407F7E" w:rsidRPr="00A4103C">
        <w:rPr>
          <w:rFonts w:asciiTheme="minorHAnsi" w:hAnsiTheme="minorHAnsi"/>
          <w:color w:val="auto"/>
        </w:rPr>
        <w:t xml:space="preserve"> </w:t>
      </w:r>
      <w:r w:rsidR="00153328" w:rsidRPr="00A4103C">
        <w:rPr>
          <w:rFonts w:asciiTheme="minorHAnsi" w:hAnsiTheme="minorHAnsi"/>
          <w:color w:val="auto"/>
        </w:rPr>
        <w:t xml:space="preserve">from each of the four treatments </w:t>
      </w:r>
      <w:r w:rsidR="00F53772" w:rsidRPr="00A4103C">
        <w:rPr>
          <w:rFonts w:asciiTheme="minorHAnsi" w:hAnsiTheme="minorHAnsi"/>
          <w:color w:val="auto"/>
        </w:rPr>
        <w:t>will be expressed</w:t>
      </w:r>
      <w:r w:rsidR="00555E55" w:rsidRPr="00A4103C">
        <w:rPr>
          <w:rFonts w:asciiTheme="minorHAnsi" w:hAnsiTheme="minorHAnsi"/>
          <w:color w:val="auto"/>
        </w:rPr>
        <w:t xml:space="preserve"> as </w:t>
      </w:r>
      <w:r w:rsidR="00F53772" w:rsidRPr="00A4103C">
        <w:rPr>
          <w:rFonts w:asciiTheme="minorHAnsi" w:hAnsiTheme="minorHAnsi"/>
          <w:color w:val="auto"/>
        </w:rPr>
        <w:t>concentration</w:t>
      </w:r>
      <w:r w:rsidR="00555E55" w:rsidRPr="00A4103C">
        <w:rPr>
          <w:rFonts w:asciiTheme="minorHAnsi" w:hAnsiTheme="minorHAnsi"/>
          <w:color w:val="auto"/>
        </w:rPr>
        <w:t>s.</w:t>
      </w:r>
      <w:r w:rsidR="00F53772" w:rsidRPr="00A4103C">
        <w:rPr>
          <w:rFonts w:asciiTheme="minorHAnsi" w:hAnsiTheme="minorHAnsi"/>
          <w:color w:val="auto"/>
        </w:rPr>
        <w:t xml:space="preserve"> </w:t>
      </w:r>
      <w:r w:rsidR="00802F4F" w:rsidRPr="00A4103C">
        <w:rPr>
          <w:rFonts w:asciiTheme="minorHAnsi" w:hAnsiTheme="minorHAnsi"/>
          <w:color w:val="auto"/>
        </w:rPr>
        <w:t xml:space="preserve">Total </w:t>
      </w:r>
      <w:r w:rsidR="00A16007">
        <w:rPr>
          <w:rFonts w:asciiTheme="minorHAnsi" w:hAnsiTheme="minorHAnsi"/>
          <w:color w:val="auto"/>
        </w:rPr>
        <w:t>triglyceride</w:t>
      </w:r>
      <w:r w:rsidR="00802F4F" w:rsidRPr="00A4103C">
        <w:rPr>
          <w:rFonts w:asciiTheme="minorHAnsi" w:hAnsiTheme="minorHAnsi"/>
          <w:color w:val="auto"/>
        </w:rPr>
        <w:t xml:space="preserve"> concentration will be determined</w:t>
      </w:r>
      <w:r w:rsidR="00B749DE" w:rsidRPr="00A4103C">
        <w:rPr>
          <w:rFonts w:asciiTheme="minorHAnsi" w:hAnsiTheme="minorHAnsi"/>
          <w:color w:val="auto"/>
        </w:rPr>
        <w:t xml:space="preserve"> as the </w:t>
      </w:r>
      <w:r w:rsidR="00B4176F" w:rsidRPr="00A4103C">
        <w:rPr>
          <w:rFonts w:asciiTheme="minorHAnsi" w:hAnsiTheme="minorHAnsi"/>
          <w:color w:val="auto"/>
        </w:rPr>
        <w:t xml:space="preserve">total </w:t>
      </w:r>
      <w:r w:rsidR="00B749DE" w:rsidRPr="00A4103C">
        <w:rPr>
          <w:rFonts w:asciiTheme="minorHAnsi" w:hAnsiTheme="minorHAnsi"/>
          <w:color w:val="auto"/>
        </w:rPr>
        <w:t>sum of the triglyceride peak area</w:t>
      </w:r>
      <w:r w:rsidR="00B4176F" w:rsidRPr="00A4103C">
        <w:rPr>
          <w:rFonts w:asciiTheme="minorHAnsi" w:hAnsiTheme="minorHAnsi"/>
          <w:color w:val="auto"/>
        </w:rPr>
        <w:t>s</w:t>
      </w:r>
      <w:r w:rsidR="00B749DE" w:rsidRPr="00A4103C">
        <w:rPr>
          <w:rFonts w:asciiTheme="minorHAnsi" w:hAnsiTheme="minorHAnsi"/>
          <w:color w:val="auto"/>
        </w:rPr>
        <w:t xml:space="preserve"> in relation to </w:t>
      </w:r>
      <w:r w:rsidR="00B4176F" w:rsidRPr="00A4103C">
        <w:rPr>
          <w:rFonts w:asciiTheme="minorHAnsi" w:hAnsiTheme="minorHAnsi"/>
          <w:color w:val="auto"/>
        </w:rPr>
        <w:t xml:space="preserve">the peak area </w:t>
      </w:r>
      <w:r w:rsidR="00926E5A" w:rsidRPr="00A4103C">
        <w:rPr>
          <w:rFonts w:asciiTheme="minorHAnsi" w:hAnsiTheme="minorHAnsi"/>
          <w:color w:val="auto"/>
        </w:rPr>
        <w:t xml:space="preserve">of </w:t>
      </w:r>
      <w:r w:rsidR="00B749DE" w:rsidRPr="00A4103C">
        <w:rPr>
          <w:rFonts w:asciiTheme="minorHAnsi" w:hAnsiTheme="minorHAnsi"/>
          <w:color w:val="auto"/>
        </w:rPr>
        <w:t xml:space="preserve">an external standard of </w:t>
      </w:r>
      <w:r w:rsidR="00B749DE" w:rsidRPr="00A4103C">
        <w:rPr>
          <w:rFonts w:asciiTheme="minorHAnsi" w:hAnsiTheme="minorHAnsi"/>
          <w:color w:val="auto"/>
        </w:rPr>
        <w:lastRenderedPageBreak/>
        <w:t>known triglycerides at known concentrations</w:t>
      </w:r>
      <w:r w:rsidR="0073553C" w:rsidRPr="00A4103C">
        <w:rPr>
          <w:rFonts w:asciiTheme="minorHAnsi" w:hAnsiTheme="minorHAnsi"/>
          <w:color w:val="auto"/>
        </w:rPr>
        <w:t xml:space="preserve">. </w:t>
      </w:r>
      <w:r w:rsidR="00FD4027" w:rsidRPr="00A4103C">
        <w:rPr>
          <w:rFonts w:asciiTheme="minorHAnsi" w:hAnsiTheme="minorHAnsi"/>
          <w:color w:val="auto"/>
        </w:rPr>
        <w:t>A multivariate analysis of accumulated lipids will be used to explore the</w:t>
      </w:r>
      <w:r w:rsidR="00555E55" w:rsidRPr="00A4103C">
        <w:rPr>
          <w:rFonts w:asciiTheme="minorHAnsi" w:hAnsiTheme="minorHAnsi"/>
          <w:color w:val="auto"/>
        </w:rPr>
        <w:t xml:space="preserve"> significance of</w:t>
      </w:r>
      <w:r w:rsidR="00FD4027" w:rsidRPr="00A4103C">
        <w:rPr>
          <w:rFonts w:asciiTheme="minorHAnsi" w:hAnsiTheme="minorHAnsi"/>
          <w:color w:val="auto"/>
        </w:rPr>
        <w:t xml:space="preserve"> interactions between</w:t>
      </w:r>
      <w:r w:rsidR="00DA7679" w:rsidRPr="00A4103C">
        <w:rPr>
          <w:rFonts w:asciiTheme="minorHAnsi" w:hAnsiTheme="minorHAnsi"/>
          <w:color w:val="auto"/>
        </w:rPr>
        <w:t xml:space="preserve"> </w:t>
      </w:r>
      <w:r w:rsidR="008E65BC">
        <w:rPr>
          <w:rFonts w:asciiTheme="minorHAnsi" w:hAnsiTheme="minorHAnsi"/>
          <w:color w:val="auto"/>
        </w:rPr>
        <w:t>measured parameters.</w:t>
      </w:r>
      <w:r w:rsidR="00A16007" w:rsidRPr="00A16007">
        <w:rPr>
          <w:rFonts w:asciiTheme="minorHAnsi" w:hAnsiTheme="minorHAnsi"/>
          <w:color w:val="auto"/>
        </w:rPr>
        <w:t xml:space="preserve"> </w:t>
      </w:r>
      <w:r w:rsidR="00A16007">
        <w:rPr>
          <w:rFonts w:asciiTheme="minorHAnsi" w:hAnsiTheme="minorHAnsi"/>
          <w:color w:val="auto"/>
        </w:rPr>
        <w:t>To explore the effect of strain and photoperiod on lipid accumulation, a</w:t>
      </w:r>
      <w:commentRangeStart w:id="154"/>
      <w:r w:rsidR="008E65BC">
        <w:rPr>
          <w:rFonts w:asciiTheme="minorHAnsi" w:hAnsiTheme="minorHAnsi"/>
          <w:color w:val="auto"/>
        </w:rPr>
        <w:t xml:space="preserve"> </w:t>
      </w:r>
      <w:r w:rsidR="00D52BD3">
        <w:rPr>
          <w:rFonts w:asciiTheme="minorHAnsi" w:hAnsiTheme="minorHAnsi"/>
          <w:color w:val="auto"/>
        </w:rPr>
        <w:t xml:space="preserve">mixed linear </w:t>
      </w:r>
      <w:r w:rsidR="00D77E54">
        <w:rPr>
          <w:rFonts w:asciiTheme="minorHAnsi" w:hAnsiTheme="minorHAnsi"/>
          <w:color w:val="auto"/>
        </w:rPr>
        <w:t>model</w:t>
      </w:r>
      <w:r w:rsidR="008E65BC">
        <w:rPr>
          <w:rFonts w:asciiTheme="minorHAnsi" w:hAnsiTheme="minorHAnsi"/>
          <w:color w:val="auto"/>
        </w:rPr>
        <w:t xml:space="preserve"> </w:t>
      </w:r>
      <w:commentRangeEnd w:id="154"/>
      <w:r w:rsidR="00E2141C">
        <w:rPr>
          <w:rStyle w:val="CommentReference"/>
        </w:rPr>
        <w:commentReference w:id="154"/>
      </w:r>
      <w:r w:rsidR="008E65BC">
        <w:rPr>
          <w:rFonts w:asciiTheme="minorHAnsi" w:hAnsiTheme="minorHAnsi"/>
          <w:color w:val="auto"/>
        </w:rPr>
        <w:t>will be used to model significant factors</w:t>
      </w:r>
      <w:r w:rsidR="00A16007">
        <w:rPr>
          <w:rFonts w:asciiTheme="minorHAnsi" w:hAnsiTheme="minorHAnsi"/>
          <w:color w:val="auto"/>
        </w:rPr>
        <w:t xml:space="preserve"> and their interactions</w:t>
      </w:r>
      <w:r w:rsidR="008E65BC">
        <w:rPr>
          <w:rFonts w:asciiTheme="minorHAnsi" w:hAnsiTheme="minorHAnsi"/>
          <w:color w:val="auto"/>
        </w:rPr>
        <w:t>.</w:t>
      </w:r>
      <w:r w:rsidR="00555E55" w:rsidRPr="00A4103C">
        <w:rPr>
          <w:rFonts w:asciiTheme="minorHAnsi" w:hAnsiTheme="minorHAnsi"/>
          <w:color w:val="auto"/>
        </w:rPr>
        <w:t xml:space="preserve"> </w:t>
      </w:r>
      <w:commentRangeStart w:id="155"/>
      <w:r w:rsidR="00555E55" w:rsidRPr="00A4103C">
        <w:rPr>
          <w:rFonts w:asciiTheme="minorHAnsi" w:hAnsiTheme="minorHAnsi"/>
          <w:color w:val="auto"/>
        </w:rPr>
        <w:t>Some of these parameters include larval wet mass, lean mass, and dry mass, total lipid mass</w:t>
      </w:r>
      <w:r w:rsidR="006606E6" w:rsidRPr="00A4103C">
        <w:rPr>
          <w:rFonts w:asciiTheme="minorHAnsi" w:hAnsiTheme="minorHAnsi"/>
          <w:color w:val="auto"/>
        </w:rPr>
        <w:t>, temperature, and photoperiod</w:t>
      </w:r>
      <w:r w:rsidR="00555E55" w:rsidRPr="00A4103C">
        <w:rPr>
          <w:rFonts w:asciiTheme="minorHAnsi" w:hAnsiTheme="minorHAnsi"/>
          <w:color w:val="auto"/>
        </w:rPr>
        <w:t xml:space="preserve">. </w:t>
      </w:r>
      <w:commentRangeEnd w:id="155"/>
      <w:r w:rsidR="00D7126D">
        <w:rPr>
          <w:rStyle w:val="CommentReference"/>
        </w:rPr>
        <w:commentReference w:id="155"/>
      </w:r>
      <w:r w:rsidR="00555E55" w:rsidRPr="00A4103C">
        <w:rPr>
          <w:rFonts w:asciiTheme="minorHAnsi" w:hAnsiTheme="minorHAnsi"/>
          <w:color w:val="auto"/>
        </w:rPr>
        <w:t>Investigating these interactions</w:t>
      </w:r>
      <w:r w:rsidR="00A16007">
        <w:rPr>
          <w:rFonts w:asciiTheme="minorHAnsi" w:hAnsiTheme="minorHAnsi"/>
          <w:color w:val="auto"/>
        </w:rPr>
        <w:t xml:space="preserve"> could</w:t>
      </w:r>
      <w:r w:rsidR="00555E55" w:rsidRPr="00A4103C">
        <w:rPr>
          <w:rFonts w:asciiTheme="minorHAnsi" w:hAnsiTheme="minorHAnsi"/>
          <w:color w:val="auto"/>
        </w:rPr>
        <w:t xml:space="preserve"> determine if there are interesting patterns and could help explain the variation we see in the lab and nature</w:t>
      </w:r>
      <w:r w:rsidR="00FD4027" w:rsidRPr="00A4103C">
        <w:rPr>
          <w:rFonts w:asciiTheme="minorHAnsi" w:hAnsiTheme="minorHAnsi"/>
          <w:color w:val="auto"/>
        </w:rPr>
        <w:t>.</w:t>
      </w:r>
    </w:p>
    <w:p w14:paraId="63BEBA8E" w14:textId="77777777" w:rsidR="00737225" w:rsidRPr="00A4103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A4103C" w:rsidRDefault="00C83A27" w:rsidP="00F2535D">
      <w:pPr>
        <w:spacing w:before="100" w:beforeAutospacing="1" w:after="100" w:afterAutospacing="1"/>
        <w:ind w:left="475" w:hanging="475"/>
        <w:outlineLvl w:val="0"/>
        <w:rPr>
          <w:b/>
          <w:color w:val="auto"/>
          <w:sz w:val="22"/>
          <w:szCs w:val="22"/>
        </w:rPr>
      </w:pPr>
      <w:r w:rsidRPr="00A4103C">
        <w:rPr>
          <w:b/>
          <w:color w:val="auto"/>
          <w:sz w:val="22"/>
          <w:szCs w:val="22"/>
        </w:rPr>
        <w:t>REFERENCES:</w:t>
      </w:r>
    </w:p>
    <w:p w14:paraId="449FFAC8" w14:textId="37E544FA" w:rsidR="003F67A1" w:rsidRPr="003F67A1" w:rsidRDefault="00C83A27" w:rsidP="003F67A1">
      <w:pPr>
        <w:autoSpaceDE w:val="0"/>
        <w:autoSpaceDN w:val="0"/>
        <w:adjustRightInd w:val="0"/>
        <w:spacing w:before="100" w:after="100"/>
        <w:ind w:left="480" w:hanging="480"/>
        <w:rPr>
          <w:rFonts w:eastAsia="Times New Roman" w:cs="Times New Roman"/>
          <w:noProof/>
          <w:sz w:val="22"/>
        </w:rPr>
      </w:pPr>
      <w:r w:rsidRPr="00A4103C">
        <w:rPr>
          <w:color w:val="auto"/>
          <w:sz w:val="22"/>
          <w:szCs w:val="22"/>
        </w:rPr>
        <w:fldChar w:fldCharType="begin" w:fldLock="1"/>
      </w:r>
      <w:r w:rsidRPr="00A4103C">
        <w:rPr>
          <w:color w:val="auto"/>
          <w:sz w:val="22"/>
          <w:szCs w:val="22"/>
        </w:rPr>
        <w:instrText xml:space="preserve">ADDIN Mendeley Bibliography CSL_BIBLIOGRAPHY </w:instrText>
      </w:r>
      <w:r w:rsidRPr="00A4103C">
        <w:rPr>
          <w:color w:val="auto"/>
          <w:sz w:val="22"/>
          <w:szCs w:val="22"/>
        </w:rPr>
        <w:fldChar w:fldCharType="separate"/>
      </w:r>
      <w:r w:rsidR="003F67A1" w:rsidRPr="003F67A1">
        <w:rPr>
          <w:rFonts w:eastAsia="Times New Roman" w:cs="Times New Roman"/>
          <w:b/>
          <w:bCs/>
          <w:noProof/>
          <w:sz w:val="22"/>
        </w:rPr>
        <w:t>Agrawal, A. A.</w:t>
      </w:r>
      <w:r w:rsidR="003F67A1" w:rsidRPr="003F67A1">
        <w:rPr>
          <w:rFonts w:eastAsia="Times New Roman" w:cs="Times New Roman"/>
          <w:noProof/>
          <w:sz w:val="22"/>
        </w:rPr>
        <w:t xml:space="preserve"> </w:t>
      </w:r>
      <w:r w:rsidR="003F67A1" w:rsidRPr="003F67A1">
        <w:rPr>
          <w:rFonts w:eastAsia="Times New Roman" w:cs="Times New Roman"/>
          <w:b/>
          <w:bCs/>
          <w:noProof/>
          <w:sz w:val="22"/>
        </w:rPr>
        <w:t>2001</w:t>
      </w:r>
      <w:r w:rsidR="003F67A1" w:rsidRPr="003F67A1">
        <w:rPr>
          <w:rFonts w:eastAsia="Times New Roman" w:cs="Times New Roman"/>
          <w:noProof/>
          <w:sz w:val="22"/>
        </w:rPr>
        <w:t>. Phenotypic Plasticity in the Interactions and Evolution of Species. Science (80-. ). 294: 321–326.</w:t>
      </w:r>
    </w:p>
    <w:p w14:paraId="4864B25B"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Arrese, E. L., and J. L. Soulages</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Insect Fat Body: Energy, Metabolism, and Regulation. Annu. Rev. Entomol. 55: 207–225.</w:t>
      </w:r>
    </w:p>
    <w:p w14:paraId="5A1B35E2"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Bale, J. S., and S. A. L. Hayward</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Insect overwintering in a changing climate. J. Exp. Biol. 213: 980–994.</w:t>
      </w:r>
    </w:p>
    <w:p w14:paraId="60EEFD5C"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3F67A1">
        <w:rPr>
          <w:rFonts w:eastAsia="Times New Roman" w:cs="Times New Roman"/>
          <w:noProof/>
          <w:sz w:val="22"/>
        </w:rPr>
        <w:t xml:space="preserve">. </w:t>
      </w:r>
      <w:r w:rsidRPr="003F67A1">
        <w:rPr>
          <w:rFonts w:eastAsia="Times New Roman" w:cs="Times New Roman"/>
          <w:b/>
          <w:bCs/>
          <w:noProof/>
          <w:sz w:val="22"/>
        </w:rPr>
        <w:t>2002</w:t>
      </w:r>
      <w:r w:rsidRPr="003F67A1">
        <w:rPr>
          <w:rFonts w:eastAsia="Times New Roman" w:cs="Times New Roman"/>
          <w:noProof/>
          <w:sz w:val="22"/>
        </w:rPr>
        <w:t>. Herbivory in global climate change research: Direct effects of rising temperature on insect herbivores. Glob. Chang. Biol. 8: 1–16.</w:t>
      </w:r>
    </w:p>
    <w:p w14:paraId="4B7A9F98"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Beck, S. D., and J. W. Apple</w:t>
      </w:r>
      <w:r w:rsidRPr="003F67A1">
        <w:rPr>
          <w:rFonts w:eastAsia="Times New Roman" w:cs="Times New Roman"/>
          <w:noProof/>
          <w:sz w:val="22"/>
        </w:rPr>
        <w:t xml:space="preserve">. </w:t>
      </w:r>
      <w:r w:rsidRPr="003F67A1">
        <w:rPr>
          <w:rFonts w:eastAsia="Times New Roman" w:cs="Times New Roman"/>
          <w:b/>
          <w:bCs/>
          <w:noProof/>
          <w:sz w:val="22"/>
        </w:rPr>
        <w:t>1961</w:t>
      </w:r>
      <w:r w:rsidRPr="003F67A1">
        <w:rPr>
          <w:rFonts w:eastAsia="Times New Roman" w:cs="Times New Roman"/>
          <w:noProof/>
          <w:sz w:val="22"/>
        </w:rPr>
        <w:t>. Effects of Temperature and Photoperiod on Voltinism of Geographical Populations of the European Corn Borer, Pyrausta nubilalis. J. Econ. Entomol. 54: 550–558.</w:t>
      </w:r>
    </w:p>
    <w:p w14:paraId="3A4956A5"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Bohnenblust, E., and J. Tooker</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European Corn Borer in Field Corn.</w:t>
      </w:r>
    </w:p>
    <w:p w14:paraId="2A8DDC4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Bradshaw, W. E., and C. M. Holzapfel</w:t>
      </w:r>
      <w:r w:rsidRPr="003F67A1">
        <w:rPr>
          <w:rFonts w:eastAsia="Times New Roman" w:cs="Times New Roman"/>
          <w:noProof/>
          <w:sz w:val="22"/>
        </w:rPr>
        <w:t xml:space="preserve">. </w:t>
      </w:r>
      <w:r w:rsidRPr="003F67A1">
        <w:rPr>
          <w:rFonts w:eastAsia="Times New Roman" w:cs="Times New Roman"/>
          <w:b/>
          <w:bCs/>
          <w:noProof/>
          <w:sz w:val="22"/>
        </w:rPr>
        <w:t>2001</w:t>
      </w:r>
      <w:r w:rsidRPr="003F67A1">
        <w:rPr>
          <w:rFonts w:eastAsia="Times New Roman" w:cs="Times New Roman"/>
          <w:noProof/>
          <w:sz w:val="22"/>
        </w:rPr>
        <w:t>. Genetic shift in photoperiodic response correlated with global warming. Proc. Natl. Acad. Sci. U. S. A. 98: 14509–14511.</w:t>
      </w:r>
    </w:p>
    <w:p w14:paraId="1F48253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Bradshaw, W. E., and C. M. Holzapfel</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Evolutionary response to rapid climate change. Science (80-. ). 312: 1477–1478.</w:t>
      </w:r>
    </w:p>
    <w:p w14:paraId="2DC8D399"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Breed, G. A., S. Stichter, and E. E. Crone</w:t>
      </w:r>
      <w:r w:rsidRPr="003F67A1">
        <w:rPr>
          <w:rFonts w:eastAsia="Times New Roman" w:cs="Times New Roman"/>
          <w:noProof/>
          <w:sz w:val="22"/>
        </w:rPr>
        <w:t xml:space="preserve">. </w:t>
      </w:r>
      <w:r w:rsidRPr="003F67A1">
        <w:rPr>
          <w:rFonts w:eastAsia="Times New Roman" w:cs="Times New Roman"/>
          <w:b/>
          <w:bCs/>
          <w:noProof/>
          <w:sz w:val="22"/>
        </w:rPr>
        <w:t>2012</w:t>
      </w:r>
      <w:r w:rsidRPr="003F67A1">
        <w:rPr>
          <w:rFonts w:eastAsia="Times New Roman" w:cs="Times New Roman"/>
          <w:noProof/>
          <w:sz w:val="22"/>
        </w:rPr>
        <w:t>. Climate-driven changes in northeastern US butterfly communities. Nat. Clim. Chang. 3: 142–145.</w:t>
      </w:r>
    </w:p>
    <w:p w14:paraId="0C6A70E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Burmester, T.</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Evolution and function of the insect hexamerins.pdf. Eur. J. Entomol. 96: 213–225.</w:t>
      </w:r>
    </w:p>
    <w:p w14:paraId="6A79D2A3"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lastRenderedPageBreak/>
        <w:t>Burmester, T., and K. Scheller</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Ligands and receptors: Common theme in insect storage protein transport. Naturwissenschaften. 86: 468–474.</w:t>
      </w:r>
    </w:p>
    <w:p w14:paraId="5E92A210"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Capinera, J. L. (Entomology and N. D.</w:t>
      </w:r>
      <w:r w:rsidRPr="003F67A1">
        <w:rPr>
          <w:rFonts w:eastAsia="Times New Roman" w:cs="Times New Roman"/>
          <w:noProof/>
          <w:sz w:val="22"/>
        </w:rPr>
        <w:t xml:space="preserve"> </w:t>
      </w:r>
      <w:r w:rsidRPr="003F67A1">
        <w:rPr>
          <w:rFonts w:eastAsia="Times New Roman" w:cs="Times New Roman"/>
          <w:b/>
          <w:bCs/>
          <w:noProof/>
          <w:sz w:val="22"/>
        </w:rPr>
        <w:t>2000</w:t>
      </w:r>
      <w:r w:rsidRPr="003F67A1">
        <w:rPr>
          <w:rFonts w:eastAsia="Times New Roman" w:cs="Times New Roman"/>
          <w:noProof/>
          <w:sz w:val="22"/>
        </w:rPr>
        <w:t>. European corn borer scientific name : Ostrinia nubilalis ( Hübner ) ( Insecta : Lepidoptera : Pyralidae ).</w:t>
      </w:r>
    </w:p>
    <w:p w14:paraId="3A601A67" w14:textId="7193FD63"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Chown, S. L.</w:t>
      </w:r>
      <w:r w:rsidRPr="003F67A1">
        <w:rPr>
          <w:rFonts w:eastAsia="Times New Roman" w:cs="Times New Roman"/>
          <w:noProof/>
          <w:sz w:val="22"/>
        </w:rPr>
        <w:t xml:space="preserve"> </w:t>
      </w:r>
      <w:r w:rsidRPr="003F67A1">
        <w:rPr>
          <w:rFonts w:eastAsia="Times New Roman" w:cs="Times New Roman"/>
          <w:b/>
          <w:bCs/>
          <w:noProof/>
          <w:sz w:val="22"/>
        </w:rPr>
        <w:t>2007</w:t>
      </w:r>
      <w:r w:rsidRPr="003F67A1">
        <w:rPr>
          <w:rFonts w:eastAsia="Times New Roman" w:cs="Times New Roman"/>
          <w:noProof/>
          <w:sz w:val="22"/>
        </w:rPr>
        <w:t>. Physiological diversity in insects:</w:t>
      </w:r>
      <w:r>
        <w:rPr>
          <w:rFonts w:eastAsia="Times New Roman" w:cs="Times New Roman"/>
          <w:noProof/>
          <w:sz w:val="22"/>
        </w:rPr>
        <w:t xml:space="preserve"> </w:t>
      </w:r>
      <w:r w:rsidRPr="003F67A1">
        <w:rPr>
          <w:rFonts w:eastAsia="Times New Roman" w:cs="Times New Roman"/>
          <w:noProof/>
          <w:sz w:val="22"/>
        </w:rPr>
        <w:t>ecology and evolutionary contexts. Adv. In Insect Phys. 33: 50–152.</w:t>
      </w:r>
    </w:p>
    <w:p w14:paraId="13E1AC0D"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Christie, W. W.</w:t>
      </w:r>
      <w:r w:rsidRPr="003F67A1">
        <w:rPr>
          <w:rFonts w:eastAsia="Times New Roman" w:cs="Times New Roman"/>
          <w:noProof/>
          <w:sz w:val="22"/>
        </w:rPr>
        <w:t xml:space="preserve"> </w:t>
      </w:r>
      <w:r w:rsidRPr="003F67A1">
        <w:rPr>
          <w:rFonts w:eastAsia="Times New Roman" w:cs="Times New Roman"/>
          <w:b/>
          <w:bCs/>
          <w:noProof/>
          <w:sz w:val="22"/>
        </w:rPr>
        <w:t>1993</w:t>
      </w:r>
      <w:r w:rsidRPr="003F67A1">
        <w:rPr>
          <w:rFonts w:eastAsia="Times New Roman" w:cs="Times New Roman"/>
          <w:noProof/>
          <w:sz w:val="22"/>
        </w:rPr>
        <w:t>. Preparation of Ester Derivatives of Fatty Acids for Chromatographic Analysis. Adv. Lipid Methodol. 69–111.</w:t>
      </w:r>
    </w:p>
    <w:p w14:paraId="53921EE7"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DeLucia, E. H., C. L. Casteel, P. D. Nabity, and B. F. O’Neill</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Insects take a bigger bite out of plants in a warmer, higher carbon dioxide world. Proc. Natl. Acad. Sci. 105: 1781–1782.</w:t>
      </w:r>
    </w:p>
    <w:p w14:paraId="27B855E4"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Deutsch, C. A., J. J. Tewksbury, R. B. Huey, K. S. Sheldon, C. K. Ghalambor, D. C. Haak, and P. R. Martin</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Impacts of climate warming on terrestrial ectotherms across latitude. Proc. Natl. Acad. Sci. 105: 6668–6672.</w:t>
      </w:r>
    </w:p>
    <w:p w14:paraId="65C3DAB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Dopman, E. B., L. Perez, S. M. Bogdanowicz, and R. G. Harrison</w:t>
      </w:r>
      <w:r w:rsidRPr="003F67A1">
        <w:rPr>
          <w:rFonts w:eastAsia="Times New Roman" w:cs="Times New Roman"/>
          <w:noProof/>
          <w:sz w:val="22"/>
        </w:rPr>
        <w:t xml:space="preserve">. </w:t>
      </w:r>
      <w:r w:rsidRPr="003F67A1">
        <w:rPr>
          <w:rFonts w:eastAsia="Times New Roman" w:cs="Times New Roman"/>
          <w:b/>
          <w:bCs/>
          <w:noProof/>
          <w:sz w:val="22"/>
        </w:rPr>
        <w:t>2005</w:t>
      </w:r>
      <w:r w:rsidRPr="003F67A1">
        <w:rPr>
          <w:rFonts w:eastAsia="Times New Roman" w:cs="Times New Roman"/>
          <w:noProof/>
          <w:sz w:val="22"/>
        </w:rPr>
        <w:t>. Consequences of reproductive barriers for genealogical discordance in the European corn borer. Proc. Natl. Acad. Sci. 102: 14706–14711.</w:t>
      </w:r>
    </w:p>
    <w:p w14:paraId="25AAF5AD" w14:textId="48E5DB3F"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Gelman, D. B., and D. K. Hayes</w:t>
      </w:r>
      <w:r w:rsidRPr="003F67A1">
        <w:rPr>
          <w:rFonts w:eastAsia="Times New Roman" w:cs="Times New Roman"/>
          <w:noProof/>
          <w:sz w:val="22"/>
        </w:rPr>
        <w:t xml:space="preserve">. </w:t>
      </w:r>
      <w:r w:rsidRPr="003F67A1">
        <w:rPr>
          <w:rFonts w:eastAsia="Times New Roman" w:cs="Times New Roman"/>
          <w:b/>
          <w:bCs/>
          <w:noProof/>
          <w:sz w:val="22"/>
        </w:rPr>
        <w:t>1982</w:t>
      </w:r>
      <w:r w:rsidRPr="003F67A1">
        <w:rPr>
          <w:rFonts w:eastAsia="Times New Roman" w:cs="Times New Roman"/>
          <w:noProof/>
          <w:sz w:val="22"/>
        </w:rPr>
        <w:t>. Methods and Markers for Synchronizing Maturation of Fifth-Stage Larvae and P</w:t>
      </w:r>
      <w:r>
        <w:rPr>
          <w:rFonts w:eastAsia="Times New Roman" w:cs="Times New Roman"/>
          <w:noProof/>
          <w:sz w:val="22"/>
        </w:rPr>
        <w:t>upae of the European Corn Borer</w:t>
      </w:r>
      <w:r w:rsidRPr="003F67A1">
        <w:rPr>
          <w:rFonts w:eastAsia="Times New Roman" w:cs="Times New Roman"/>
          <w:noProof/>
          <w:sz w:val="22"/>
        </w:rPr>
        <w:t>, Ostrinia nubilalis. Ann. Entomol. Soc. 75: 485–493.</w:t>
      </w:r>
    </w:p>
    <w:p w14:paraId="2A9FBB1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Gossert, A. D., A. Hinniger, S. Gutmann, W. Jahnke, A. Strauss, and C. Fernández</w:t>
      </w:r>
      <w:r w:rsidRPr="003F67A1">
        <w:rPr>
          <w:rFonts w:eastAsia="Times New Roman" w:cs="Times New Roman"/>
          <w:noProof/>
          <w:sz w:val="22"/>
        </w:rPr>
        <w:t xml:space="preserve">. </w:t>
      </w:r>
      <w:r w:rsidRPr="003F67A1">
        <w:rPr>
          <w:rFonts w:eastAsia="Times New Roman" w:cs="Times New Roman"/>
          <w:b/>
          <w:bCs/>
          <w:noProof/>
          <w:sz w:val="22"/>
        </w:rPr>
        <w:t>2011</w:t>
      </w:r>
      <w:r w:rsidRPr="003F67A1">
        <w:rPr>
          <w:rFonts w:eastAsia="Times New Roman" w:cs="Times New Roman"/>
          <w:noProof/>
          <w:sz w:val="22"/>
        </w:rPr>
        <w:t>. A simple protocol for amino acid type selective isotope labeling in insect cells with improved yields and high reproducibility. J. Biomol. NMR.</w:t>
      </w:r>
    </w:p>
    <w:p w14:paraId="4CD9925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Hahn, D. A., and D. L. Denlinger</w:t>
      </w:r>
      <w:r w:rsidRPr="003F67A1">
        <w:rPr>
          <w:rFonts w:eastAsia="Times New Roman" w:cs="Times New Roman"/>
          <w:noProof/>
          <w:sz w:val="22"/>
        </w:rPr>
        <w:t xml:space="preserve">. </w:t>
      </w:r>
      <w:r w:rsidRPr="003F67A1">
        <w:rPr>
          <w:rFonts w:eastAsia="Times New Roman" w:cs="Times New Roman"/>
          <w:b/>
          <w:bCs/>
          <w:noProof/>
          <w:sz w:val="22"/>
        </w:rPr>
        <w:t>2007</w:t>
      </w:r>
      <w:r w:rsidRPr="003F67A1">
        <w:rPr>
          <w:rFonts w:eastAsia="Times New Roman" w:cs="Times New Roman"/>
          <w:noProof/>
          <w:sz w:val="22"/>
        </w:rPr>
        <w:t>. Meeting the energetic demands of insect diapause: Nutrient storage and utilization. J. Insect Physiol. 53: 760–773.</w:t>
      </w:r>
    </w:p>
    <w:p w14:paraId="51CFC86E"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Hahn, D. A., and D. L. Denlinger</w:t>
      </w:r>
      <w:r w:rsidRPr="003F67A1">
        <w:rPr>
          <w:rFonts w:eastAsia="Times New Roman" w:cs="Times New Roman"/>
          <w:noProof/>
          <w:sz w:val="22"/>
        </w:rPr>
        <w:t xml:space="preserve">. </w:t>
      </w:r>
      <w:r w:rsidRPr="003F67A1">
        <w:rPr>
          <w:rFonts w:eastAsia="Times New Roman" w:cs="Times New Roman"/>
          <w:b/>
          <w:bCs/>
          <w:noProof/>
          <w:sz w:val="22"/>
        </w:rPr>
        <w:t>2011</w:t>
      </w:r>
      <w:r w:rsidRPr="003F67A1">
        <w:rPr>
          <w:rFonts w:eastAsia="Times New Roman" w:cs="Times New Roman"/>
          <w:noProof/>
          <w:sz w:val="22"/>
        </w:rPr>
        <w:t>. Energetics of Insect Diapause. Annu. Rev. Entomol. 56: 103–121.</w:t>
      </w:r>
    </w:p>
    <w:p w14:paraId="2B48FFF9"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Huey, R. B., M. R. Kearney, A. Krockenberger, J. A. M. Holtum, M. Jess, and S. E. Williams</w:t>
      </w:r>
      <w:r w:rsidRPr="003F67A1">
        <w:rPr>
          <w:rFonts w:eastAsia="Times New Roman" w:cs="Times New Roman"/>
          <w:noProof/>
          <w:sz w:val="22"/>
        </w:rPr>
        <w:t xml:space="preserve">. </w:t>
      </w:r>
      <w:r w:rsidRPr="003F67A1">
        <w:rPr>
          <w:rFonts w:eastAsia="Times New Roman" w:cs="Times New Roman"/>
          <w:b/>
          <w:bCs/>
          <w:noProof/>
          <w:sz w:val="22"/>
        </w:rPr>
        <w:t>2012</w:t>
      </w:r>
      <w:r w:rsidRPr="003F67A1">
        <w:rPr>
          <w:rFonts w:eastAsia="Times New Roman" w:cs="Times New Roman"/>
          <w:noProof/>
          <w:sz w:val="22"/>
        </w:rPr>
        <w:t>. Predicting organismal vulnerability to climate warming: roles of behaviour, physiology and adaptation. Philos. Trans. R. Soc. B Biol. Sci. 367: 1665–1679.</w:t>
      </w:r>
    </w:p>
    <w:p w14:paraId="2A90CF65"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Huey, R. B., and R. D. Stevenson</w:t>
      </w:r>
      <w:r w:rsidRPr="003F67A1">
        <w:rPr>
          <w:rFonts w:eastAsia="Times New Roman" w:cs="Times New Roman"/>
          <w:noProof/>
          <w:sz w:val="22"/>
        </w:rPr>
        <w:t xml:space="preserve">. </w:t>
      </w:r>
      <w:r w:rsidRPr="003F67A1">
        <w:rPr>
          <w:rFonts w:eastAsia="Times New Roman" w:cs="Times New Roman"/>
          <w:b/>
          <w:bCs/>
          <w:noProof/>
          <w:sz w:val="22"/>
        </w:rPr>
        <w:t>1979</w:t>
      </w:r>
      <w:r w:rsidRPr="003F67A1">
        <w:rPr>
          <w:rFonts w:eastAsia="Times New Roman" w:cs="Times New Roman"/>
          <w:noProof/>
          <w:sz w:val="22"/>
        </w:rPr>
        <w:t>. Integrating thermal physiology and ecology of ectotherms: A discussion of approaches. Integr. Comp. Biol. 19: 357–366.</w:t>
      </w:r>
    </w:p>
    <w:p w14:paraId="10712AA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Hughes, L.</w:t>
      </w:r>
      <w:r w:rsidRPr="003F67A1">
        <w:rPr>
          <w:rFonts w:eastAsia="Times New Roman" w:cs="Times New Roman"/>
          <w:noProof/>
          <w:sz w:val="22"/>
        </w:rPr>
        <w:t xml:space="preserve"> </w:t>
      </w:r>
      <w:r w:rsidRPr="003F67A1">
        <w:rPr>
          <w:rFonts w:eastAsia="Times New Roman" w:cs="Times New Roman"/>
          <w:b/>
          <w:bCs/>
          <w:noProof/>
          <w:sz w:val="22"/>
        </w:rPr>
        <w:t>2000</w:t>
      </w:r>
      <w:r w:rsidRPr="003F67A1">
        <w:rPr>
          <w:rFonts w:eastAsia="Times New Roman" w:cs="Times New Roman"/>
          <w:noProof/>
          <w:sz w:val="22"/>
        </w:rPr>
        <w:t>. Biological consequences of global warming: Is the signal already apparent? Trends Ecol. Evol. 15: 56–61.</w:t>
      </w:r>
    </w:p>
    <w:p w14:paraId="607E6E7C"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Hut, R. A., S. Paolucci, R. Dor, C. P. Kyriacou, and S. Daan</w:t>
      </w:r>
      <w:r w:rsidRPr="003F67A1">
        <w:rPr>
          <w:rFonts w:eastAsia="Times New Roman" w:cs="Times New Roman"/>
          <w:noProof/>
          <w:sz w:val="22"/>
        </w:rPr>
        <w:t xml:space="preserve">. </w:t>
      </w:r>
      <w:r w:rsidRPr="003F67A1">
        <w:rPr>
          <w:rFonts w:eastAsia="Times New Roman" w:cs="Times New Roman"/>
          <w:b/>
          <w:bCs/>
          <w:noProof/>
          <w:sz w:val="22"/>
        </w:rPr>
        <w:t>2013</w:t>
      </w:r>
      <w:r w:rsidRPr="003F67A1">
        <w:rPr>
          <w:rFonts w:eastAsia="Times New Roman" w:cs="Times New Roman"/>
          <w:noProof/>
          <w:sz w:val="22"/>
        </w:rPr>
        <w:t>. Latitudinal clines: an evolutionary view on biological rhythms. Proc. R. Soc. B Biol. Sci. 280: 20130433–20130433.</w:t>
      </w:r>
    </w:p>
    <w:p w14:paraId="6D6163C2"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Hyde, J., M. A. Martin, P. V Preckel, and C. R. Edwards</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The economics of Bt corn: valuing protection from the European Corn Borer. Rev. Agric. Econ. 21: 442–454.</w:t>
      </w:r>
    </w:p>
    <w:p w14:paraId="4C3D0C13"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IPCC</w:t>
      </w:r>
      <w:r w:rsidRPr="003F67A1">
        <w:rPr>
          <w:rFonts w:eastAsia="Times New Roman" w:cs="Times New Roman"/>
          <w:noProof/>
          <w:sz w:val="22"/>
        </w:rPr>
        <w:t xml:space="preserve">. </w:t>
      </w:r>
      <w:r w:rsidRPr="003F67A1">
        <w:rPr>
          <w:rFonts w:eastAsia="Times New Roman" w:cs="Times New Roman"/>
          <w:b/>
          <w:bCs/>
          <w:noProof/>
          <w:sz w:val="22"/>
        </w:rPr>
        <w:t>2013</w:t>
      </w:r>
      <w:r w:rsidRPr="003F67A1">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14:paraId="5D0525D1"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De Kort, C. A. D., and A. B. Koopmanschap</w:t>
      </w:r>
      <w:r w:rsidRPr="003F67A1">
        <w:rPr>
          <w:rFonts w:eastAsia="Times New Roman" w:cs="Times New Roman"/>
          <w:noProof/>
          <w:sz w:val="22"/>
        </w:rPr>
        <w:t xml:space="preserve">. </w:t>
      </w:r>
      <w:r w:rsidRPr="003F67A1">
        <w:rPr>
          <w:rFonts w:eastAsia="Times New Roman" w:cs="Times New Roman"/>
          <w:b/>
          <w:bCs/>
          <w:noProof/>
          <w:sz w:val="22"/>
        </w:rPr>
        <w:t>1994</w:t>
      </w:r>
      <w:r w:rsidRPr="003F67A1">
        <w:rPr>
          <w:rFonts w:eastAsia="Times New Roman" w:cs="Times New Roman"/>
          <w:noProof/>
          <w:sz w:val="22"/>
        </w:rPr>
        <w:t xml:space="preserve">. Pergamon 0022-1910(93)EOO24-V Nucleotide and </w:t>
      </w:r>
      <w:r w:rsidRPr="003F67A1">
        <w:rPr>
          <w:rFonts w:eastAsia="Times New Roman" w:cs="Times New Roman"/>
          <w:noProof/>
          <w:sz w:val="22"/>
        </w:rPr>
        <w:lastRenderedPageBreak/>
        <w:t>Deduced Amino Acid Sequence of a cDNA Clone Encoding Diapause Protein 1, an Arylphorin-type Storage Hexamer of the Colorado Potato Beetle. J. Insect Physiol. 40: 527–535.</w:t>
      </w:r>
    </w:p>
    <w:p w14:paraId="2988B8DD"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Koštál, V.</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Eco-physiological phases of insect diapause. J. Insect Physiol. 52: 113–127.</w:t>
      </w:r>
    </w:p>
    <w:p w14:paraId="7D28CC60"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Lassance, J.-M., A. T. Groot, M. A. Liénard, B. Antony, C. Borgwardt, F. Andersson, E. Hedenström, D. G. Heckel, and C. Löfstedt</w:t>
      </w:r>
      <w:r w:rsidRPr="003F67A1">
        <w:rPr>
          <w:rFonts w:eastAsia="Times New Roman" w:cs="Times New Roman"/>
          <w:noProof/>
          <w:sz w:val="22"/>
        </w:rPr>
        <w:t xml:space="preserve">. </w:t>
      </w:r>
      <w:r w:rsidRPr="003F67A1">
        <w:rPr>
          <w:rFonts w:eastAsia="Times New Roman" w:cs="Times New Roman"/>
          <w:b/>
          <w:bCs/>
          <w:noProof/>
          <w:sz w:val="22"/>
        </w:rPr>
        <w:t>2010</w:t>
      </w:r>
      <w:r w:rsidRPr="003F67A1">
        <w:rPr>
          <w:rFonts w:eastAsia="Times New Roman" w:cs="Times New Roman"/>
          <w:noProof/>
          <w:sz w:val="22"/>
        </w:rPr>
        <w:t>. Allelic variation in a fatty-acyl reductase gene causes divergence in moth sex pheromones. Nature. 466: 486–489.</w:t>
      </w:r>
    </w:p>
    <w:p w14:paraId="213573C4"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Lee, C. E.</w:t>
      </w:r>
      <w:r w:rsidRPr="003F67A1">
        <w:rPr>
          <w:rFonts w:eastAsia="Times New Roman" w:cs="Times New Roman"/>
          <w:noProof/>
          <w:sz w:val="22"/>
        </w:rPr>
        <w:t xml:space="preserve"> </w:t>
      </w:r>
      <w:r w:rsidRPr="003F67A1">
        <w:rPr>
          <w:rFonts w:eastAsia="Times New Roman" w:cs="Times New Roman"/>
          <w:b/>
          <w:bCs/>
          <w:noProof/>
          <w:sz w:val="22"/>
        </w:rPr>
        <w:t>2002</w:t>
      </w:r>
      <w:r w:rsidRPr="003F67A1">
        <w:rPr>
          <w:rFonts w:eastAsia="Times New Roman" w:cs="Times New Roman"/>
          <w:noProof/>
          <w:sz w:val="22"/>
        </w:rPr>
        <w:t>. Evolutionary genetics of invasive species. Trends Ecol. Evol. 17: 386–391.</w:t>
      </w:r>
    </w:p>
    <w:p w14:paraId="1AA6E778"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Liu, K. S.</w:t>
      </w:r>
      <w:r w:rsidRPr="003F67A1">
        <w:rPr>
          <w:rFonts w:eastAsia="Times New Roman" w:cs="Times New Roman"/>
          <w:noProof/>
          <w:sz w:val="22"/>
        </w:rPr>
        <w:t xml:space="preserve"> </w:t>
      </w:r>
      <w:r w:rsidRPr="003F67A1">
        <w:rPr>
          <w:rFonts w:eastAsia="Times New Roman" w:cs="Times New Roman"/>
          <w:b/>
          <w:bCs/>
          <w:noProof/>
          <w:sz w:val="22"/>
        </w:rPr>
        <w:t>1994</w:t>
      </w:r>
      <w:r w:rsidRPr="003F67A1">
        <w:rPr>
          <w:rFonts w:eastAsia="Times New Roman" w:cs="Times New Roman"/>
          <w:noProof/>
          <w:sz w:val="22"/>
        </w:rPr>
        <w:t>. Preparation of fatty acid methyl esters for gas-chromatographic analysis of lipids in biological materials. J. Am. Oil Chem. Soc. 71: 1179–1187.</w:t>
      </w:r>
    </w:p>
    <w:p w14:paraId="100AA217"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Melorose, J., R. Perroy, and S. Careas</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World population prospects ( No. ESA/P/WP.241), United Nations.</w:t>
      </w:r>
    </w:p>
    <w:p w14:paraId="02F90861" w14:textId="3518D71B"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Mitchell, C. J., and H. Briegel</w:t>
      </w:r>
      <w:r w:rsidRPr="003F67A1">
        <w:rPr>
          <w:rFonts w:eastAsia="Times New Roman" w:cs="Times New Roman"/>
          <w:noProof/>
          <w:sz w:val="22"/>
        </w:rPr>
        <w:t xml:space="preserve">. </w:t>
      </w:r>
      <w:r w:rsidRPr="003F67A1">
        <w:rPr>
          <w:rFonts w:eastAsia="Times New Roman" w:cs="Times New Roman"/>
          <w:b/>
          <w:bCs/>
          <w:noProof/>
          <w:sz w:val="22"/>
        </w:rPr>
        <w:t>1989</w:t>
      </w:r>
      <w:r w:rsidRPr="003F67A1">
        <w:rPr>
          <w:rFonts w:eastAsia="Times New Roman" w:cs="Times New Roman"/>
          <w:noProof/>
          <w:sz w:val="22"/>
        </w:rPr>
        <w:t>. In</w:t>
      </w:r>
      <w:del w:id="156" w:author="Dan Hahn" w:date="2017-11-21T10:11:00Z">
        <w:r w:rsidDel="00395F28">
          <w:rPr>
            <w:rFonts w:eastAsia="Times New Roman" w:cs="Times New Roman"/>
            <w:noProof/>
            <w:sz w:val="22"/>
          </w:rPr>
          <w:delText xml:space="preserve"> </w:delText>
        </w:r>
      </w:del>
      <w:r w:rsidRPr="003F67A1">
        <w:rPr>
          <w:rFonts w:eastAsia="Times New Roman" w:cs="Times New Roman"/>
          <w:noProof/>
          <w:sz w:val="22"/>
        </w:rPr>
        <w:t>ability of diapausing Culex pipiens (Diptera: Culicidae) to use blood for producing lipid reserves for overwinter survival. J. Med. Entomol. 26: 318–26.</w:t>
      </w:r>
    </w:p>
    <w:p w14:paraId="26C3114F"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NOAA National Centers for Environmental Information</w:t>
      </w:r>
      <w:r w:rsidRPr="003F67A1">
        <w:rPr>
          <w:rFonts w:eastAsia="Times New Roman" w:cs="Times New Roman"/>
          <w:noProof/>
          <w:sz w:val="22"/>
        </w:rPr>
        <w:t xml:space="preserve">. </w:t>
      </w:r>
      <w:r w:rsidRPr="003F67A1">
        <w:rPr>
          <w:rFonts w:eastAsia="Times New Roman" w:cs="Times New Roman"/>
          <w:b/>
          <w:bCs/>
          <w:noProof/>
          <w:sz w:val="22"/>
        </w:rPr>
        <w:t>2017</w:t>
      </w:r>
      <w:r w:rsidRPr="003F67A1">
        <w:rPr>
          <w:rFonts w:eastAsia="Times New Roman" w:cs="Times New Roman"/>
          <w:noProof/>
          <w:sz w:val="22"/>
        </w:rPr>
        <w:t>. State of the Climate: Global Climate Report for Annual 2016. January. (https://www.ncdc.noaa.gov/sotc/global/201613).</w:t>
      </w:r>
    </w:p>
    <w:p w14:paraId="247BD3A7"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Oerke, E.-C.</w:t>
      </w:r>
      <w:r w:rsidRPr="003F67A1">
        <w:rPr>
          <w:rFonts w:eastAsia="Times New Roman" w:cs="Times New Roman"/>
          <w:noProof/>
          <w:sz w:val="22"/>
        </w:rPr>
        <w:t xml:space="preserve"> </w:t>
      </w:r>
      <w:r w:rsidRPr="003F67A1">
        <w:rPr>
          <w:rFonts w:eastAsia="Times New Roman" w:cs="Times New Roman"/>
          <w:b/>
          <w:bCs/>
          <w:noProof/>
          <w:sz w:val="22"/>
        </w:rPr>
        <w:t>2006</w:t>
      </w:r>
      <w:r w:rsidRPr="003F67A1">
        <w:rPr>
          <w:rFonts w:eastAsia="Times New Roman" w:cs="Times New Roman"/>
          <w:noProof/>
          <w:sz w:val="22"/>
        </w:rPr>
        <w:t xml:space="preserve">. Crop losses to pests, p. 31. </w:t>
      </w:r>
      <w:r w:rsidRPr="003F67A1">
        <w:rPr>
          <w:rFonts w:eastAsia="Times New Roman" w:cs="Times New Roman"/>
          <w:i/>
          <w:iCs/>
          <w:noProof/>
          <w:sz w:val="22"/>
        </w:rPr>
        <w:t>In</w:t>
      </w:r>
      <w:r w:rsidRPr="003F67A1">
        <w:rPr>
          <w:rFonts w:eastAsia="Times New Roman" w:cs="Times New Roman"/>
          <w:noProof/>
          <w:sz w:val="22"/>
        </w:rPr>
        <w:t xml:space="preserve"> J. Agric. Sci.</w:t>
      </w:r>
    </w:p>
    <w:p w14:paraId="3D7370E1"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Parmesan, C., N. Ryrholm, C. Stefanescu, J. K. Hill, C. D. Thomas, H. Descimon, B. Huntley, L. Kaila, J. Kullberg, T. Tammaru, W. J. Tennent, J. a Thomas, and M. Warren</w:t>
      </w:r>
      <w:r w:rsidRPr="003F67A1">
        <w:rPr>
          <w:rFonts w:eastAsia="Times New Roman" w:cs="Times New Roman"/>
          <w:noProof/>
          <w:sz w:val="22"/>
        </w:rPr>
        <w:t xml:space="preserve">. </w:t>
      </w:r>
      <w:r w:rsidRPr="003F67A1">
        <w:rPr>
          <w:rFonts w:eastAsia="Times New Roman" w:cs="Times New Roman"/>
          <w:b/>
          <w:bCs/>
          <w:noProof/>
          <w:sz w:val="22"/>
        </w:rPr>
        <w:t>1999</w:t>
      </w:r>
      <w:r w:rsidRPr="003F67A1">
        <w:rPr>
          <w:rFonts w:eastAsia="Times New Roman" w:cs="Times New Roman"/>
          <w:noProof/>
          <w:sz w:val="22"/>
        </w:rPr>
        <w:t>. Poleward shifts in geographical ranges of butterfly species associated with regional warming. Nature. 399: 579–583.</w:t>
      </w:r>
    </w:p>
    <w:p w14:paraId="10BE3EF5"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Pimentel, D., and M. Burgess</w:t>
      </w:r>
      <w:r w:rsidRPr="003F67A1">
        <w:rPr>
          <w:rFonts w:eastAsia="Times New Roman" w:cs="Times New Roman"/>
          <w:noProof/>
          <w:sz w:val="22"/>
        </w:rPr>
        <w:t xml:space="preserve">. </w:t>
      </w:r>
      <w:r w:rsidRPr="003F67A1">
        <w:rPr>
          <w:rFonts w:eastAsia="Times New Roman" w:cs="Times New Roman"/>
          <w:b/>
          <w:bCs/>
          <w:noProof/>
          <w:sz w:val="22"/>
        </w:rPr>
        <w:t>2014</w:t>
      </w:r>
      <w:r w:rsidRPr="003F67A1">
        <w:rPr>
          <w:rFonts w:eastAsia="Times New Roman" w:cs="Times New Roman"/>
          <w:noProof/>
          <w:sz w:val="22"/>
        </w:rPr>
        <w:t>. Environmental and economic costs of the application of pesticides primarily in the United States. Integr. Pest Manag. 3: 47–71.</w:t>
      </w:r>
    </w:p>
    <w:p w14:paraId="6D8200F6"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Scriber, J. M.</w:t>
      </w:r>
      <w:r w:rsidRPr="003F67A1">
        <w:rPr>
          <w:rFonts w:eastAsia="Times New Roman" w:cs="Times New Roman"/>
          <w:noProof/>
          <w:sz w:val="22"/>
        </w:rPr>
        <w:t xml:space="preserve"> </w:t>
      </w:r>
      <w:r w:rsidRPr="003F67A1">
        <w:rPr>
          <w:rFonts w:eastAsia="Times New Roman" w:cs="Times New Roman"/>
          <w:b/>
          <w:bCs/>
          <w:noProof/>
          <w:sz w:val="22"/>
        </w:rPr>
        <w:t>2014</w:t>
      </w:r>
      <w:r w:rsidRPr="003F67A1">
        <w:rPr>
          <w:rFonts w:eastAsia="Times New Roman" w:cs="Times New Roman"/>
          <w:noProof/>
          <w:sz w:val="22"/>
        </w:rPr>
        <w:t>. Climate-driven reshuffling of species and genes: Potential conservation roles for species translocations and recombinant hybrid genotypes, Insects.</w:t>
      </w:r>
    </w:p>
    <w:p w14:paraId="2F6BD3E8"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Sinclair, B. J.</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Linking energetics and overwintering in temperate insects. J. Therm. Biol. 54: 5–11.</w:t>
      </w:r>
    </w:p>
    <w:p w14:paraId="56AD2C8B"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Sinclair, B. J., K. E. Marshall, M. A. Sewell, D. L. Levesque, C. S. Willett, S. Slotsbo, Y. Dong, C. D. G. Harley, D. J. Marshall, B. S. Helmuth, and R. B. Huey</w:t>
      </w:r>
      <w:r w:rsidRPr="003F67A1">
        <w:rPr>
          <w:rFonts w:eastAsia="Times New Roman" w:cs="Times New Roman"/>
          <w:noProof/>
          <w:sz w:val="22"/>
        </w:rPr>
        <w:t xml:space="preserve">. </w:t>
      </w:r>
      <w:r w:rsidRPr="003F67A1">
        <w:rPr>
          <w:rFonts w:eastAsia="Times New Roman" w:cs="Times New Roman"/>
          <w:b/>
          <w:bCs/>
          <w:noProof/>
          <w:sz w:val="22"/>
        </w:rPr>
        <w:t>2016</w:t>
      </w:r>
      <w:r w:rsidRPr="003F67A1">
        <w:rPr>
          <w:rFonts w:eastAsia="Times New Roman" w:cs="Times New Roman"/>
          <w:noProof/>
          <w:sz w:val="22"/>
        </w:rPr>
        <w:t>. Can we predict ectotherm responses to climate change using thermal performance curves and body temperatures? Ecol. Lett. 19: 1372–1385.</w:t>
      </w:r>
    </w:p>
    <w:p w14:paraId="4C92B25A"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Tauber, C. A., and M. J. Tauber</w:t>
      </w:r>
      <w:r w:rsidRPr="003F67A1">
        <w:rPr>
          <w:rFonts w:eastAsia="Times New Roman" w:cs="Times New Roman"/>
          <w:noProof/>
          <w:sz w:val="22"/>
        </w:rPr>
        <w:t xml:space="preserve">. </w:t>
      </w:r>
      <w:r w:rsidRPr="003F67A1">
        <w:rPr>
          <w:rFonts w:eastAsia="Times New Roman" w:cs="Times New Roman"/>
          <w:b/>
          <w:bCs/>
          <w:noProof/>
          <w:sz w:val="22"/>
        </w:rPr>
        <w:t>1981</w:t>
      </w:r>
      <w:r w:rsidRPr="003F67A1">
        <w:rPr>
          <w:rFonts w:eastAsia="Times New Roman" w:cs="Times New Roman"/>
          <w:noProof/>
          <w:sz w:val="22"/>
        </w:rPr>
        <w:t>. Insect seasonal cycles: genetics and evolution ,~4195. 12: 281–308.</w:t>
      </w:r>
    </w:p>
    <w:p w14:paraId="32D10914" w14:textId="77777777" w:rsidR="003F67A1" w:rsidRPr="003F67A1" w:rsidRDefault="003F67A1" w:rsidP="003F67A1">
      <w:pPr>
        <w:autoSpaceDE w:val="0"/>
        <w:autoSpaceDN w:val="0"/>
        <w:adjustRightInd w:val="0"/>
        <w:spacing w:before="100" w:after="100"/>
        <w:ind w:left="480" w:hanging="480"/>
        <w:rPr>
          <w:rFonts w:eastAsia="Times New Roman" w:cs="Times New Roman"/>
          <w:noProof/>
          <w:sz w:val="22"/>
        </w:rPr>
      </w:pPr>
      <w:r w:rsidRPr="003F67A1">
        <w:rPr>
          <w:rFonts w:eastAsia="Times New Roman" w:cs="Times New Roman"/>
          <w:b/>
          <w:bCs/>
          <w:noProof/>
          <w:sz w:val="22"/>
        </w:rPr>
        <w:t>Wadsworth, C. B., X. Li, and E. B. Dopman</w:t>
      </w:r>
      <w:r w:rsidRPr="003F67A1">
        <w:rPr>
          <w:rFonts w:eastAsia="Times New Roman" w:cs="Times New Roman"/>
          <w:noProof/>
          <w:sz w:val="22"/>
        </w:rPr>
        <w:t xml:space="preserve">. </w:t>
      </w:r>
      <w:r w:rsidRPr="003F67A1">
        <w:rPr>
          <w:rFonts w:eastAsia="Times New Roman" w:cs="Times New Roman"/>
          <w:b/>
          <w:bCs/>
          <w:noProof/>
          <w:sz w:val="22"/>
        </w:rPr>
        <w:t>2015</w:t>
      </w:r>
      <w:r w:rsidRPr="003F67A1">
        <w:rPr>
          <w:rFonts w:eastAsia="Times New Roman" w:cs="Times New Roman"/>
          <w:noProof/>
          <w:sz w:val="22"/>
        </w:rPr>
        <w:t>. A recombination suppressor contributes to ecological speciation in OSTRINIA moths. Heredity (Edinb). 114: 593–600.</w:t>
      </w:r>
    </w:p>
    <w:p w14:paraId="18560AB3" w14:textId="77777777" w:rsidR="003F67A1" w:rsidRPr="003F67A1" w:rsidRDefault="003F67A1" w:rsidP="003F67A1">
      <w:pPr>
        <w:autoSpaceDE w:val="0"/>
        <w:autoSpaceDN w:val="0"/>
        <w:adjustRightInd w:val="0"/>
        <w:spacing w:before="100" w:after="100"/>
        <w:ind w:left="480" w:hanging="480"/>
        <w:rPr>
          <w:noProof/>
          <w:sz w:val="22"/>
        </w:rPr>
      </w:pPr>
      <w:r w:rsidRPr="003F67A1">
        <w:rPr>
          <w:rFonts w:eastAsia="Times New Roman" w:cs="Times New Roman"/>
          <w:b/>
          <w:bCs/>
          <w:noProof/>
          <w:sz w:val="22"/>
        </w:rPr>
        <w:t>Williams, S. E., L. P. Shoo, J. L. Isaac, A. A. Hoffmann, and G. Langham</w:t>
      </w:r>
      <w:r w:rsidRPr="003F67A1">
        <w:rPr>
          <w:rFonts w:eastAsia="Times New Roman" w:cs="Times New Roman"/>
          <w:noProof/>
          <w:sz w:val="22"/>
        </w:rPr>
        <w:t xml:space="preserve">. </w:t>
      </w:r>
      <w:r w:rsidRPr="003F67A1">
        <w:rPr>
          <w:rFonts w:eastAsia="Times New Roman" w:cs="Times New Roman"/>
          <w:b/>
          <w:bCs/>
          <w:noProof/>
          <w:sz w:val="22"/>
        </w:rPr>
        <w:t>2008</w:t>
      </w:r>
      <w:r w:rsidRPr="003F67A1">
        <w:rPr>
          <w:rFonts w:eastAsia="Times New Roman" w:cs="Times New Roman"/>
          <w:noProof/>
          <w:sz w:val="22"/>
        </w:rPr>
        <w:t>. Towards an Integrated Framework for Assessing the Vulnerability of Species to Climate Change. PLoS Biol. 6: e325.</w:t>
      </w:r>
    </w:p>
    <w:p w14:paraId="3746C36B" w14:textId="46EC338A" w:rsidR="00C83A27" w:rsidRPr="004D669F" w:rsidRDefault="00C83A27" w:rsidP="003F67A1">
      <w:pPr>
        <w:autoSpaceDE w:val="0"/>
        <w:autoSpaceDN w:val="0"/>
        <w:adjustRightInd w:val="0"/>
        <w:spacing w:before="100" w:after="100"/>
        <w:ind w:left="480" w:hanging="480"/>
        <w:rPr>
          <w:color w:val="auto"/>
          <w:sz w:val="20"/>
          <w:szCs w:val="20"/>
        </w:rPr>
      </w:pPr>
      <w:r w:rsidRPr="00A4103C">
        <w:rPr>
          <w:color w:val="auto"/>
          <w:sz w:val="22"/>
          <w:szCs w:val="22"/>
        </w:rPr>
        <w:fldChar w:fldCharType="end"/>
      </w:r>
      <w:r w:rsidR="008D3DE8">
        <w:rPr>
          <w:color w:val="auto"/>
          <w:sz w:val="22"/>
          <w:szCs w:val="22"/>
        </w:rPr>
        <w:tab/>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n Hahn" w:date="2017-11-21T09:32:00Z" w:initials="DH">
    <w:p w14:paraId="32D452C9" w14:textId="36D33335" w:rsidR="00E82078" w:rsidRDefault="00E82078">
      <w:pPr>
        <w:pStyle w:val="CommentText"/>
      </w:pPr>
      <w:r>
        <w:rPr>
          <w:rStyle w:val="CommentReference"/>
        </w:rPr>
        <w:annotationRef/>
      </w:r>
      <w:r>
        <w:t xml:space="preserve">I love the alliteration, but your work does not really address the mechanisms that mediate the descent into diapause, instead you address the nutrient reserve correlates of entering into diapause. Start this with something about stored resources, energy demand, or some such idea. Then make sure that you hit the main idea, namely comparing the two pheromone races. </w:t>
      </w:r>
    </w:p>
  </w:comment>
  <w:comment w:id="53" w:author="Dan Hahn" w:date="2017-11-09T11:56:00Z" w:initials="DH">
    <w:p w14:paraId="6A732BA3" w14:textId="5A2A8D54" w:rsidR="00E82078" w:rsidRDefault="00E82078">
      <w:pPr>
        <w:pStyle w:val="CommentText"/>
      </w:pPr>
      <w:r>
        <w:rPr>
          <w:rStyle w:val="CommentReference"/>
        </w:rPr>
        <w:annotationRef/>
      </w:r>
      <w:r>
        <w:t xml:space="preserve">Ok, so they could do this with quiescence too, but I want you to emphasize diapause is important because it is what you studied. </w:t>
      </w:r>
    </w:p>
  </w:comment>
  <w:comment w:id="54" w:author="Brown,James T" w:date="2017-11-12T20:18:00Z" w:initials="BT">
    <w:p w14:paraId="3DF273F0" w14:textId="69E4184E" w:rsidR="00E82078" w:rsidRDefault="00E82078">
      <w:pPr>
        <w:pStyle w:val="CommentText"/>
      </w:pPr>
      <w:r>
        <w:rPr>
          <w:rStyle w:val="CommentReference"/>
        </w:rPr>
        <w:annotationRef/>
      </w:r>
      <w:r>
        <w:t>Understood.</w:t>
      </w:r>
    </w:p>
  </w:comment>
  <w:comment w:id="56" w:author="Dan Hahn" w:date="2017-11-09T11:59:00Z" w:initials="DH">
    <w:p w14:paraId="2D7CA875" w14:textId="1A8A20F1" w:rsidR="00E82078" w:rsidRDefault="00E82078">
      <w:pPr>
        <w:pStyle w:val="CommentText"/>
      </w:pPr>
      <w:r>
        <w:rPr>
          <w:rStyle w:val="CommentReference"/>
        </w:rPr>
        <w:annotationRef/>
      </w:r>
      <w:r>
        <w:t xml:space="preserve">What do you mean here? I do not understand what you are trying to get to with this statement about “genotypes”.  I suggest just getting rid of the first half of this sentence and refer only to the developmental stage problem. </w:t>
      </w:r>
    </w:p>
  </w:comment>
  <w:comment w:id="57" w:author="Brown,James T" w:date="2017-11-12T20:19:00Z" w:initials="BT">
    <w:p w14:paraId="071DA6E9" w14:textId="35F64A92" w:rsidR="00E82078" w:rsidRDefault="00E82078">
      <w:pPr>
        <w:pStyle w:val="CommentText"/>
      </w:pPr>
      <w:r>
        <w:t xml:space="preserve">Understood. </w:t>
      </w:r>
      <w:r>
        <w:rPr>
          <w:rStyle w:val="CommentReference"/>
        </w:rPr>
        <w:annotationRef/>
      </w:r>
      <w:r>
        <w:t>I removed it but my intention was to link the genetics and developmental timing controlling diapause. Reading the sentence without the “genotypes” part is a bit clearer.</w:t>
      </w:r>
    </w:p>
  </w:comment>
  <w:comment w:id="65" w:author="Dan Hahn" w:date="2017-11-09T12:01:00Z" w:initials="DH">
    <w:p w14:paraId="13B1FEAA" w14:textId="1AB9EA02" w:rsidR="00E82078" w:rsidRDefault="00E82078">
      <w:pPr>
        <w:pStyle w:val="CommentText"/>
      </w:pPr>
      <w:r>
        <w:rPr>
          <w:rStyle w:val="CommentReference"/>
        </w:rPr>
        <w:annotationRef/>
      </w:r>
      <w:r>
        <w:t xml:space="preserve">At several places you have inappropriately put a period between the end of the sentence and your citation. </w:t>
      </w:r>
    </w:p>
  </w:comment>
  <w:comment w:id="66" w:author="Brown,James T" w:date="2017-11-12T20:24:00Z" w:initials="BT">
    <w:p w14:paraId="52328978" w14:textId="7C316793" w:rsidR="00E82078" w:rsidRDefault="00E82078">
      <w:pPr>
        <w:pStyle w:val="CommentText"/>
      </w:pPr>
      <w:r>
        <w:t xml:space="preserve">Understood. </w:t>
      </w:r>
      <w:r>
        <w:rPr>
          <w:rStyle w:val="CommentReference"/>
        </w:rPr>
        <w:annotationRef/>
      </w:r>
      <w:r>
        <w:t>Hunted them and removed them.</w:t>
      </w:r>
    </w:p>
  </w:comment>
  <w:comment w:id="68" w:author="Dan Hahn" w:date="2017-11-09T12:02:00Z" w:initials="DH">
    <w:p w14:paraId="093C7F59" w14:textId="50502CD3" w:rsidR="00E82078" w:rsidRDefault="00E82078">
      <w:pPr>
        <w:pStyle w:val="CommentText"/>
      </w:pPr>
      <w:r>
        <w:rPr>
          <w:rStyle w:val="CommentReference"/>
        </w:rPr>
        <w:annotationRef/>
      </w:r>
      <w:r>
        <w:t xml:space="preserve">Colons are used for lists. </w:t>
      </w:r>
    </w:p>
  </w:comment>
  <w:comment w:id="69" w:author="Brown,James T" w:date="2017-11-12T20:24:00Z" w:initials="BT">
    <w:p w14:paraId="0E5F70A9" w14:textId="4333ACED" w:rsidR="00E82078" w:rsidRDefault="00E82078">
      <w:pPr>
        <w:pStyle w:val="CommentText"/>
      </w:pPr>
      <w:r>
        <w:rPr>
          <w:rStyle w:val="CommentReference"/>
        </w:rPr>
        <w:annotationRef/>
      </w:r>
      <w:r>
        <w:t>Understood.</w:t>
      </w:r>
    </w:p>
  </w:comment>
  <w:comment w:id="75" w:author="Dan Hahn" w:date="2017-11-09T12:05:00Z" w:initials="DH">
    <w:p w14:paraId="76850675" w14:textId="1E372713" w:rsidR="00E82078" w:rsidRDefault="00E82078">
      <w:pPr>
        <w:pStyle w:val="CommentText"/>
      </w:pPr>
      <w:r>
        <w:rPr>
          <w:rStyle w:val="CommentReference"/>
        </w:rPr>
        <w:annotationRef/>
      </w:r>
      <w:r>
        <w:t xml:space="preserve">Please stop using the term direct development. </w:t>
      </w:r>
    </w:p>
  </w:comment>
  <w:comment w:id="76" w:author="Brown,James T" w:date="2017-11-12T20:25:00Z" w:initials="BT">
    <w:p w14:paraId="7EDE61C5" w14:textId="01B152CC" w:rsidR="00E82078" w:rsidRDefault="00E82078">
      <w:pPr>
        <w:pStyle w:val="CommentText"/>
      </w:pPr>
      <w:r>
        <w:rPr>
          <w:rStyle w:val="CommentReference"/>
        </w:rPr>
        <w:annotationRef/>
      </w:r>
      <w:r>
        <w:t>Understood. I was incorrectly using direct development to describe development that is uninterrupted by diapause. “Direct” development refers to development without metamorphosis. I hunted and removed instances where the term was misused.</w:t>
      </w:r>
    </w:p>
  </w:comment>
  <w:comment w:id="80" w:author="Dan Hahn" w:date="2017-11-09T12:12:00Z" w:initials="DH">
    <w:p w14:paraId="124F9472" w14:textId="42978EB5" w:rsidR="00E82078" w:rsidRDefault="00E82078">
      <w:pPr>
        <w:pStyle w:val="CommentText"/>
      </w:pPr>
      <w:r>
        <w:rPr>
          <w:rStyle w:val="CommentReference"/>
        </w:rPr>
        <w:annotationRef/>
      </w:r>
      <w:r>
        <w:t xml:space="preserve">By using the term seasonal change here, you encompass all of the stressors that associate with seasonality including temperature. </w:t>
      </w:r>
    </w:p>
  </w:comment>
  <w:comment w:id="81" w:author="Brown,James T" w:date="2017-11-12T20:31:00Z" w:initials="BT">
    <w:p w14:paraId="0AC20EB1" w14:textId="66A3C2F5" w:rsidR="00E82078" w:rsidRDefault="00E82078">
      <w:pPr>
        <w:pStyle w:val="CommentText"/>
      </w:pPr>
      <w:r>
        <w:rPr>
          <w:rStyle w:val="CommentReference"/>
        </w:rPr>
        <w:annotationRef/>
      </w:r>
      <w:r>
        <w:t>Understood. No need to mention temperature again.</w:t>
      </w:r>
    </w:p>
  </w:comment>
  <w:comment w:id="84" w:author="Dan Hahn" w:date="2017-11-09T12:13:00Z" w:initials="DH">
    <w:p w14:paraId="164E26E5" w14:textId="1FAFB1D3" w:rsidR="00E82078" w:rsidRDefault="00E82078">
      <w:pPr>
        <w:pStyle w:val="CommentText"/>
      </w:pPr>
      <w:r>
        <w:rPr>
          <w:rStyle w:val="CommentReference"/>
        </w:rPr>
        <w:annotationRef/>
      </w:r>
      <w:r>
        <w:t xml:space="preserve">Why did you not remove the word relatively? </w:t>
      </w:r>
    </w:p>
  </w:comment>
  <w:comment w:id="85" w:author="Brown,James T" w:date="2017-11-12T20:33:00Z" w:initials="BT">
    <w:p w14:paraId="337B163C" w14:textId="620D36C7" w:rsidR="00E82078" w:rsidRDefault="00E82078">
      <w:pPr>
        <w:pStyle w:val="CommentText"/>
      </w:pPr>
      <w:r>
        <w:rPr>
          <w:rStyle w:val="CommentReference"/>
        </w:rPr>
        <w:annotationRef/>
      </w:r>
      <w:r>
        <w:t>Editing error, my mistake.</w:t>
      </w:r>
    </w:p>
  </w:comment>
  <w:comment w:id="86" w:author="Dan Hahn" w:date="2017-11-21T10:22:00Z" w:initials="DH">
    <w:p w14:paraId="48297832" w14:textId="1C7A3602" w:rsidR="00E82078" w:rsidRDefault="00E82078">
      <w:pPr>
        <w:pStyle w:val="CommentText"/>
      </w:pPr>
      <w:r>
        <w:rPr>
          <w:rStyle w:val="CommentReference"/>
        </w:rPr>
        <w:annotationRef/>
      </w:r>
      <w:r>
        <w:t xml:space="preserve">Ok, this sentence is looking good. </w:t>
      </w:r>
    </w:p>
  </w:comment>
  <w:comment w:id="120" w:author="Dan Hahn" w:date="2017-11-09T12:51:00Z" w:initials="DH">
    <w:p w14:paraId="5FB9F37A" w14:textId="2E368A24" w:rsidR="00E82078" w:rsidRDefault="00E82078">
      <w:pPr>
        <w:pStyle w:val="CommentText"/>
      </w:pPr>
      <w:r>
        <w:rPr>
          <w:rStyle w:val="CommentReference"/>
        </w:rPr>
        <w:annotationRef/>
      </w:r>
      <w:r>
        <w:t xml:space="preserve">Why say this? Delete it. </w:t>
      </w:r>
    </w:p>
  </w:comment>
  <w:comment w:id="119" w:author="Brown,James T" w:date="2017-11-12T20:49:00Z" w:initials="BT">
    <w:p w14:paraId="32CB3F7F" w14:textId="47590E72" w:rsidR="00E82078" w:rsidRDefault="00E82078">
      <w:pPr>
        <w:pStyle w:val="CommentText"/>
      </w:pPr>
      <w:r>
        <w:rPr>
          <w:rStyle w:val="CommentReference"/>
        </w:rPr>
        <w:annotationRef/>
      </w:r>
      <w:r>
        <w:t>Understood.</w:t>
      </w:r>
    </w:p>
  </w:comment>
  <w:comment w:id="123" w:author="Dan Hahn" w:date="2017-11-09T12:53:00Z" w:initials="DH">
    <w:p w14:paraId="25774E8D" w14:textId="25EB962F" w:rsidR="00E82078" w:rsidRDefault="00E82078">
      <w:pPr>
        <w:pStyle w:val="CommentText"/>
      </w:pPr>
      <w:r>
        <w:rPr>
          <w:rStyle w:val="CommentReference"/>
        </w:rPr>
        <w:annotationRef/>
      </w:r>
      <w:r>
        <w:t xml:space="preserve">Why does this say  during diapause preparations? </w:t>
      </w:r>
    </w:p>
  </w:comment>
  <w:comment w:id="122" w:author="Dan Hahn" w:date="2017-11-21T10:29:00Z" w:initials="DH">
    <w:p w14:paraId="3BEC03CC" w14:textId="7C2FC30F" w:rsidR="00E82078" w:rsidRDefault="00E82078">
      <w:pPr>
        <w:pStyle w:val="CommentText"/>
      </w:pPr>
      <w:r>
        <w:rPr>
          <w:rStyle w:val="CommentReference"/>
        </w:rPr>
        <w:annotationRef/>
      </w:r>
      <w:r>
        <w:t xml:space="preserve">Could you address this question and reply? </w:t>
      </w:r>
    </w:p>
  </w:comment>
  <w:comment w:id="142" w:author="Dan Hahn" w:date="2017-11-09T14:52:00Z" w:initials="DH">
    <w:p w14:paraId="5AE24631" w14:textId="576F64C4" w:rsidR="00E82078" w:rsidRDefault="00E82078">
      <w:pPr>
        <w:pStyle w:val="CommentText"/>
      </w:pPr>
      <w:r>
        <w:rPr>
          <w:rStyle w:val="CommentReference"/>
        </w:rPr>
        <w:annotationRef/>
      </w:r>
      <w:r>
        <w:t xml:space="preserve">I was confused by this statement, I thought you were separating our diapause from non-diapause individuals in each treatment not just across treatments. Are you tracking diapause incidence in each treatment? If not, as suggested in our lab meeting, we have to talk about this and add it to your design. </w:t>
      </w:r>
    </w:p>
  </w:comment>
  <w:comment w:id="147" w:author="Dan Hahn" w:date="2017-11-09T14:56:00Z" w:initials="DH">
    <w:p w14:paraId="78C72BD6" w14:textId="1D4D5BA6" w:rsidR="00E82078" w:rsidRDefault="00E82078">
      <w:pPr>
        <w:pStyle w:val="CommentText"/>
      </w:pPr>
      <w:r>
        <w:rPr>
          <w:rStyle w:val="CommentReference"/>
        </w:rPr>
        <w:annotationRef/>
      </w:r>
      <w:r>
        <w:t xml:space="preserve">Please provide the product # here. </w:t>
      </w:r>
    </w:p>
  </w:comment>
  <w:comment w:id="148" w:author="Dan Hahn" w:date="2017-11-09T14:57:00Z" w:initials="DH">
    <w:p w14:paraId="3BC1B357" w14:textId="6B22FA22" w:rsidR="00E82078" w:rsidRDefault="00E82078">
      <w:pPr>
        <w:pStyle w:val="CommentText"/>
      </w:pPr>
      <w:r>
        <w:rPr>
          <w:rStyle w:val="CommentReference"/>
        </w:rPr>
        <w:annotationRef/>
      </w:r>
      <w:r>
        <w:t xml:space="preserve">You will probably want to parse out the diapause from the non-diapause larvae from your short-day treatment if you are not already.  </w:t>
      </w:r>
    </w:p>
  </w:comment>
  <w:comment w:id="149" w:author="Dan Hahn" w:date="2017-11-21T10:44:00Z" w:initials="DH">
    <w:p w14:paraId="0777430C" w14:textId="010ACE02" w:rsidR="00E82078" w:rsidRDefault="00E82078">
      <w:pPr>
        <w:pStyle w:val="CommentText"/>
      </w:pPr>
      <w:r>
        <w:rPr>
          <w:rStyle w:val="CommentReference"/>
        </w:rPr>
        <w:annotationRef/>
      </w:r>
      <w:r>
        <w:t xml:space="preserve">Finish this incomplete thought. </w:t>
      </w:r>
      <w:r w:rsidR="00D7126D">
        <w:t xml:space="preserve">12h larvae will accumulate more lipids than who and why will they do it? </w:t>
      </w:r>
    </w:p>
  </w:comment>
  <w:comment w:id="150" w:author="Dan Hahn" w:date="2017-11-21T10:45:00Z" w:initials="DH">
    <w:p w14:paraId="599EC33A" w14:textId="79A017D4" w:rsidR="00D7126D" w:rsidRDefault="00D7126D">
      <w:pPr>
        <w:pStyle w:val="CommentText"/>
      </w:pPr>
      <w:r>
        <w:rPr>
          <w:rStyle w:val="CommentReference"/>
        </w:rPr>
        <w:annotationRef/>
      </w:r>
      <w:r>
        <w:t xml:space="preserve">Remember, the word data is always plural not singular. </w:t>
      </w:r>
    </w:p>
  </w:comment>
  <w:comment w:id="154" w:author="Dan Hahn" w:date="2017-11-09T14:58:00Z" w:initials="DH">
    <w:p w14:paraId="2E00F34A" w14:textId="735A0A1C" w:rsidR="00E82078" w:rsidRDefault="00E82078">
      <w:pPr>
        <w:pStyle w:val="CommentText"/>
      </w:pPr>
      <w:r>
        <w:rPr>
          <w:rStyle w:val="CommentReference"/>
        </w:rPr>
        <w:annotationRef/>
      </w:r>
      <w:r>
        <w:t xml:space="preserve">Do you mean to say a mixed-model, multivariable ANOVA? What analysis are you thinking of here?  </w:t>
      </w:r>
    </w:p>
  </w:comment>
  <w:comment w:id="155" w:author="Dan Hahn" w:date="2017-11-21T10:46:00Z" w:initials="DH">
    <w:p w14:paraId="0DBF2A43" w14:textId="14921511" w:rsidR="00D7126D" w:rsidRDefault="00D7126D">
      <w:pPr>
        <w:pStyle w:val="CommentText"/>
      </w:pPr>
      <w:r>
        <w:rPr>
          <w:rStyle w:val="CommentReference"/>
        </w:rPr>
        <w:annotationRef/>
      </w:r>
      <w:r>
        <w:t xml:space="preserve">If you are going to talk about your model as a mixed model, then you should designate what factors are fixed and what are random.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D452C9" w15:done="0"/>
  <w15:commentEx w15:paraId="6A732BA3" w15:done="0"/>
  <w15:commentEx w15:paraId="3DF273F0" w15:paraIdParent="6A732BA3" w15:done="0"/>
  <w15:commentEx w15:paraId="2D7CA875" w15:done="0"/>
  <w15:commentEx w15:paraId="071DA6E9" w15:paraIdParent="2D7CA875" w15:done="0"/>
  <w15:commentEx w15:paraId="13B1FEAA" w15:done="0"/>
  <w15:commentEx w15:paraId="52328978" w15:paraIdParent="13B1FEAA" w15:done="0"/>
  <w15:commentEx w15:paraId="093C7F59" w15:done="0"/>
  <w15:commentEx w15:paraId="0E5F70A9" w15:paraIdParent="093C7F59" w15:done="0"/>
  <w15:commentEx w15:paraId="76850675" w15:done="0"/>
  <w15:commentEx w15:paraId="7EDE61C5" w15:paraIdParent="76850675" w15:done="0"/>
  <w15:commentEx w15:paraId="124F9472" w15:done="0"/>
  <w15:commentEx w15:paraId="0AC20EB1" w15:paraIdParent="124F9472" w15:done="0"/>
  <w15:commentEx w15:paraId="164E26E5" w15:done="0"/>
  <w15:commentEx w15:paraId="337B163C" w15:paraIdParent="164E26E5" w15:done="0"/>
  <w15:commentEx w15:paraId="48297832" w15:done="0"/>
  <w15:commentEx w15:paraId="5FB9F37A" w15:done="0"/>
  <w15:commentEx w15:paraId="32CB3F7F" w15:paraIdParent="5FB9F37A" w15:done="0"/>
  <w15:commentEx w15:paraId="25774E8D" w15:done="0"/>
  <w15:commentEx w15:paraId="3BEC03CC" w15:done="0"/>
  <w15:commentEx w15:paraId="5AE24631" w15:done="0"/>
  <w15:commentEx w15:paraId="78C72BD6" w15:done="0"/>
  <w15:commentEx w15:paraId="3BC1B357" w15:done="0"/>
  <w15:commentEx w15:paraId="0777430C" w15:done="0"/>
  <w15:commentEx w15:paraId="599EC33A" w15:done="0"/>
  <w15:commentEx w15:paraId="2E00F34A" w15:done="0"/>
  <w15:commentEx w15:paraId="0DBF2A4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D316E" w14:textId="77777777" w:rsidR="006952DF" w:rsidRDefault="006952DF">
      <w:r>
        <w:separator/>
      </w:r>
    </w:p>
  </w:endnote>
  <w:endnote w:type="continuationSeparator" w:id="0">
    <w:p w14:paraId="1ED72FC9" w14:textId="77777777" w:rsidR="006952DF" w:rsidRDefault="00695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E82078" w:rsidRDefault="00E82078">
    <w:pPr>
      <w:tabs>
        <w:tab w:val="center" w:pos="4680"/>
        <w:tab w:val="right" w:pos="9360"/>
      </w:tabs>
      <w:jc w:val="center"/>
    </w:pPr>
    <w:r>
      <w:fldChar w:fldCharType="begin"/>
    </w:r>
    <w:r>
      <w:instrText>PAGE</w:instrText>
    </w:r>
    <w:r>
      <w:fldChar w:fldCharType="separate"/>
    </w:r>
    <w:r w:rsidR="003E47CD">
      <w:rPr>
        <w:noProof/>
      </w:rPr>
      <w:t>25</w:t>
    </w:r>
    <w:r>
      <w:fldChar w:fldCharType="end"/>
    </w:r>
  </w:p>
  <w:p w14:paraId="10AEF5E5" w14:textId="77777777" w:rsidR="00E82078" w:rsidRDefault="00E82078">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73BC3" w14:textId="77777777" w:rsidR="006952DF" w:rsidRDefault="006952DF">
      <w:r>
        <w:separator/>
      </w:r>
    </w:p>
  </w:footnote>
  <w:footnote w:type="continuationSeparator" w:id="0">
    <w:p w14:paraId="11A80CAE" w14:textId="77777777" w:rsidR="006952DF" w:rsidRDefault="006952D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2F70F2"/>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7227F46"/>
    <w:multiLevelType w:val="hybridMultilevel"/>
    <w:tmpl w:val="8390C8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48621CCB"/>
    <w:multiLevelType w:val="hybridMultilevel"/>
    <w:tmpl w:val="A022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0"/>
  </w:num>
  <w:num w:numId="4">
    <w:abstractNumId w:val="17"/>
  </w:num>
  <w:num w:numId="5">
    <w:abstractNumId w:val="10"/>
  </w:num>
  <w:num w:numId="6">
    <w:abstractNumId w:val="16"/>
  </w:num>
  <w:num w:numId="7">
    <w:abstractNumId w:val="5"/>
  </w:num>
  <w:num w:numId="8">
    <w:abstractNumId w:val="15"/>
  </w:num>
  <w:num w:numId="9">
    <w:abstractNumId w:val="6"/>
  </w:num>
  <w:num w:numId="10">
    <w:abstractNumId w:val="9"/>
  </w:num>
  <w:num w:numId="11">
    <w:abstractNumId w:val="18"/>
  </w:num>
  <w:num w:numId="12">
    <w:abstractNumId w:val="11"/>
  </w:num>
  <w:num w:numId="13">
    <w:abstractNumId w:val="2"/>
  </w:num>
  <w:num w:numId="14">
    <w:abstractNumId w:val="8"/>
  </w:num>
  <w:num w:numId="15">
    <w:abstractNumId w:val="4"/>
  </w:num>
  <w:num w:numId="16">
    <w:abstractNumId w:val="14"/>
  </w:num>
  <w:num w:numId="17">
    <w:abstractNumId w:val="19"/>
  </w:num>
  <w:num w:numId="18">
    <w:abstractNumId w:val="13"/>
  </w:num>
  <w:num w:numId="19">
    <w:abstractNumId w:val="1"/>
  </w:num>
  <w:num w:numId="2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39"/>
    <w:rsid w:val="0000204E"/>
    <w:rsid w:val="0000237B"/>
    <w:rsid w:val="000047C8"/>
    <w:rsid w:val="0000698C"/>
    <w:rsid w:val="00006DD8"/>
    <w:rsid w:val="00006FEE"/>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18DD"/>
    <w:rsid w:val="000324FB"/>
    <w:rsid w:val="00033161"/>
    <w:rsid w:val="00033CB1"/>
    <w:rsid w:val="00033D2B"/>
    <w:rsid w:val="00035389"/>
    <w:rsid w:val="00036509"/>
    <w:rsid w:val="00036742"/>
    <w:rsid w:val="00036DF0"/>
    <w:rsid w:val="00037D13"/>
    <w:rsid w:val="00040228"/>
    <w:rsid w:val="00040442"/>
    <w:rsid w:val="0004110D"/>
    <w:rsid w:val="00041477"/>
    <w:rsid w:val="000426EB"/>
    <w:rsid w:val="000426ED"/>
    <w:rsid w:val="000426F8"/>
    <w:rsid w:val="0004287A"/>
    <w:rsid w:val="00043E9B"/>
    <w:rsid w:val="0004432B"/>
    <w:rsid w:val="00045CC3"/>
    <w:rsid w:val="00046599"/>
    <w:rsid w:val="00050414"/>
    <w:rsid w:val="00052902"/>
    <w:rsid w:val="00052929"/>
    <w:rsid w:val="00052C23"/>
    <w:rsid w:val="00052FFE"/>
    <w:rsid w:val="000532CC"/>
    <w:rsid w:val="00053D0B"/>
    <w:rsid w:val="00053F7D"/>
    <w:rsid w:val="000548BD"/>
    <w:rsid w:val="00054C1B"/>
    <w:rsid w:val="00055ADC"/>
    <w:rsid w:val="00056BF9"/>
    <w:rsid w:val="000605C6"/>
    <w:rsid w:val="0006088D"/>
    <w:rsid w:val="00060F1F"/>
    <w:rsid w:val="00061A0C"/>
    <w:rsid w:val="00062CF4"/>
    <w:rsid w:val="0006332C"/>
    <w:rsid w:val="00064CAC"/>
    <w:rsid w:val="00065670"/>
    <w:rsid w:val="00066680"/>
    <w:rsid w:val="00070F94"/>
    <w:rsid w:val="000714B9"/>
    <w:rsid w:val="00072738"/>
    <w:rsid w:val="000735FF"/>
    <w:rsid w:val="00073F92"/>
    <w:rsid w:val="0007513E"/>
    <w:rsid w:val="000751AC"/>
    <w:rsid w:val="00076117"/>
    <w:rsid w:val="00076516"/>
    <w:rsid w:val="00076DE0"/>
    <w:rsid w:val="0007718D"/>
    <w:rsid w:val="000808EF"/>
    <w:rsid w:val="00080900"/>
    <w:rsid w:val="0008130A"/>
    <w:rsid w:val="00081652"/>
    <w:rsid w:val="00082B2A"/>
    <w:rsid w:val="00083414"/>
    <w:rsid w:val="00084B17"/>
    <w:rsid w:val="0008521B"/>
    <w:rsid w:val="00091515"/>
    <w:rsid w:val="00093124"/>
    <w:rsid w:val="000955E3"/>
    <w:rsid w:val="000966FC"/>
    <w:rsid w:val="0009727C"/>
    <w:rsid w:val="000A1041"/>
    <w:rsid w:val="000A1DC2"/>
    <w:rsid w:val="000A20A7"/>
    <w:rsid w:val="000A2CFE"/>
    <w:rsid w:val="000A46A1"/>
    <w:rsid w:val="000A490E"/>
    <w:rsid w:val="000A4E25"/>
    <w:rsid w:val="000A5729"/>
    <w:rsid w:val="000A6516"/>
    <w:rsid w:val="000A72C3"/>
    <w:rsid w:val="000B10EB"/>
    <w:rsid w:val="000B27B9"/>
    <w:rsid w:val="000B452A"/>
    <w:rsid w:val="000B454B"/>
    <w:rsid w:val="000B4803"/>
    <w:rsid w:val="000B53A6"/>
    <w:rsid w:val="000B58DF"/>
    <w:rsid w:val="000B60B0"/>
    <w:rsid w:val="000B668A"/>
    <w:rsid w:val="000B6924"/>
    <w:rsid w:val="000C0F27"/>
    <w:rsid w:val="000C1969"/>
    <w:rsid w:val="000C1EEF"/>
    <w:rsid w:val="000C1FFD"/>
    <w:rsid w:val="000C25C6"/>
    <w:rsid w:val="000C33AB"/>
    <w:rsid w:val="000C3C10"/>
    <w:rsid w:val="000C48B3"/>
    <w:rsid w:val="000C5A4F"/>
    <w:rsid w:val="000D1349"/>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58C2"/>
    <w:rsid w:val="000E6FB3"/>
    <w:rsid w:val="000E6FC0"/>
    <w:rsid w:val="000E72DB"/>
    <w:rsid w:val="000E75BD"/>
    <w:rsid w:val="000E76BB"/>
    <w:rsid w:val="000E7D4E"/>
    <w:rsid w:val="000F02A3"/>
    <w:rsid w:val="000F02B7"/>
    <w:rsid w:val="000F0772"/>
    <w:rsid w:val="000F1147"/>
    <w:rsid w:val="000F20D2"/>
    <w:rsid w:val="000F2204"/>
    <w:rsid w:val="000F39E1"/>
    <w:rsid w:val="000F4EE0"/>
    <w:rsid w:val="000F548F"/>
    <w:rsid w:val="000F54D3"/>
    <w:rsid w:val="000F5FD2"/>
    <w:rsid w:val="000F6140"/>
    <w:rsid w:val="00100EF8"/>
    <w:rsid w:val="00102657"/>
    <w:rsid w:val="001026F4"/>
    <w:rsid w:val="00103BB9"/>
    <w:rsid w:val="00104078"/>
    <w:rsid w:val="00106AD6"/>
    <w:rsid w:val="00107D06"/>
    <w:rsid w:val="00110364"/>
    <w:rsid w:val="00110F2F"/>
    <w:rsid w:val="001119E0"/>
    <w:rsid w:val="00113859"/>
    <w:rsid w:val="00114DD2"/>
    <w:rsid w:val="001150DD"/>
    <w:rsid w:val="00115456"/>
    <w:rsid w:val="00115623"/>
    <w:rsid w:val="001158BE"/>
    <w:rsid w:val="00116BBB"/>
    <w:rsid w:val="00116D8C"/>
    <w:rsid w:val="00120420"/>
    <w:rsid w:val="00120B6D"/>
    <w:rsid w:val="001228EE"/>
    <w:rsid w:val="00122D4C"/>
    <w:rsid w:val="00124F2D"/>
    <w:rsid w:val="00125EC8"/>
    <w:rsid w:val="001273CC"/>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29CC"/>
    <w:rsid w:val="00142B31"/>
    <w:rsid w:val="00144C46"/>
    <w:rsid w:val="001450D7"/>
    <w:rsid w:val="001454CA"/>
    <w:rsid w:val="00146590"/>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99F"/>
    <w:rsid w:val="00156BD1"/>
    <w:rsid w:val="00156C2C"/>
    <w:rsid w:val="0015720F"/>
    <w:rsid w:val="00157E2B"/>
    <w:rsid w:val="00162A00"/>
    <w:rsid w:val="00162F14"/>
    <w:rsid w:val="00163830"/>
    <w:rsid w:val="001661A8"/>
    <w:rsid w:val="00166A5E"/>
    <w:rsid w:val="00166A77"/>
    <w:rsid w:val="00166EDC"/>
    <w:rsid w:val="00166F04"/>
    <w:rsid w:val="001672AF"/>
    <w:rsid w:val="0016742D"/>
    <w:rsid w:val="00167B17"/>
    <w:rsid w:val="00167BF6"/>
    <w:rsid w:val="00171598"/>
    <w:rsid w:val="00171E45"/>
    <w:rsid w:val="00172533"/>
    <w:rsid w:val="00173864"/>
    <w:rsid w:val="00173DAC"/>
    <w:rsid w:val="00174490"/>
    <w:rsid w:val="001746C8"/>
    <w:rsid w:val="001746C9"/>
    <w:rsid w:val="001751BD"/>
    <w:rsid w:val="00176B0F"/>
    <w:rsid w:val="001805C2"/>
    <w:rsid w:val="00181039"/>
    <w:rsid w:val="001817F2"/>
    <w:rsid w:val="001820A2"/>
    <w:rsid w:val="00182336"/>
    <w:rsid w:val="00182C13"/>
    <w:rsid w:val="00183A5A"/>
    <w:rsid w:val="00185168"/>
    <w:rsid w:val="001859AC"/>
    <w:rsid w:val="001866FB"/>
    <w:rsid w:val="00187ECD"/>
    <w:rsid w:val="0019018D"/>
    <w:rsid w:val="00192744"/>
    <w:rsid w:val="001932FC"/>
    <w:rsid w:val="00193C67"/>
    <w:rsid w:val="0019459E"/>
    <w:rsid w:val="00196150"/>
    <w:rsid w:val="00196DE5"/>
    <w:rsid w:val="00197BED"/>
    <w:rsid w:val="001A033F"/>
    <w:rsid w:val="001A174C"/>
    <w:rsid w:val="001A2DFC"/>
    <w:rsid w:val="001A3741"/>
    <w:rsid w:val="001A396C"/>
    <w:rsid w:val="001A51A3"/>
    <w:rsid w:val="001A67FE"/>
    <w:rsid w:val="001A7151"/>
    <w:rsid w:val="001A777E"/>
    <w:rsid w:val="001B0CF3"/>
    <w:rsid w:val="001B183A"/>
    <w:rsid w:val="001B18BD"/>
    <w:rsid w:val="001B1A5E"/>
    <w:rsid w:val="001B1D3C"/>
    <w:rsid w:val="001B2946"/>
    <w:rsid w:val="001B29CB"/>
    <w:rsid w:val="001B2C13"/>
    <w:rsid w:val="001B35F2"/>
    <w:rsid w:val="001B4231"/>
    <w:rsid w:val="001B4A30"/>
    <w:rsid w:val="001B5AE3"/>
    <w:rsid w:val="001B6436"/>
    <w:rsid w:val="001C1A36"/>
    <w:rsid w:val="001C1B2F"/>
    <w:rsid w:val="001C2917"/>
    <w:rsid w:val="001C4E9B"/>
    <w:rsid w:val="001C52DA"/>
    <w:rsid w:val="001C5CCC"/>
    <w:rsid w:val="001C5D37"/>
    <w:rsid w:val="001C6576"/>
    <w:rsid w:val="001C668F"/>
    <w:rsid w:val="001D02DC"/>
    <w:rsid w:val="001D1234"/>
    <w:rsid w:val="001D1416"/>
    <w:rsid w:val="001D1E62"/>
    <w:rsid w:val="001D229C"/>
    <w:rsid w:val="001D315A"/>
    <w:rsid w:val="001D3B27"/>
    <w:rsid w:val="001D511B"/>
    <w:rsid w:val="001D56A8"/>
    <w:rsid w:val="001D5B0F"/>
    <w:rsid w:val="001D6AFF"/>
    <w:rsid w:val="001D6C31"/>
    <w:rsid w:val="001D6CFB"/>
    <w:rsid w:val="001D6FDB"/>
    <w:rsid w:val="001E0C3F"/>
    <w:rsid w:val="001E3189"/>
    <w:rsid w:val="001E6528"/>
    <w:rsid w:val="001E7170"/>
    <w:rsid w:val="001E72D4"/>
    <w:rsid w:val="001F0097"/>
    <w:rsid w:val="001F155B"/>
    <w:rsid w:val="001F1643"/>
    <w:rsid w:val="001F1AA4"/>
    <w:rsid w:val="001F2A82"/>
    <w:rsid w:val="001F2FF8"/>
    <w:rsid w:val="001F522C"/>
    <w:rsid w:val="001F5826"/>
    <w:rsid w:val="001F634B"/>
    <w:rsid w:val="001F642B"/>
    <w:rsid w:val="001F7608"/>
    <w:rsid w:val="001F79E3"/>
    <w:rsid w:val="001F7C6D"/>
    <w:rsid w:val="001F7E3D"/>
    <w:rsid w:val="00200744"/>
    <w:rsid w:val="002007D8"/>
    <w:rsid w:val="002010A5"/>
    <w:rsid w:val="002010DE"/>
    <w:rsid w:val="002013A0"/>
    <w:rsid w:val="00201918"/>
    <w:rsid w:val="00201E30"/>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234B"/>
    <w:rsid w:val="00223692"/>
    <w:rsid w:val="0022421A"/>
    <w:rsid w:val="0022438B"/>
    <w:rsid w:val="002249D8"/>
    <w:rsid w:val="00224D95"/>
    <w:rsid w:val="00224DB8"/>
    <w:rsid w:val="00224EC3"/>
    <w:rsid w:val="00226F9A"/>
    <w:rsid w:val="00231816"/>
    <w:rsid w:val="002318B7"/>
    <w:rsid w:val="0023194A"/>
    <w:rsid w:val="00232C67"/>
    <w:rsid w:val="0023382F"/>
    <w:rsid w:val="00233E78"/>
    <w:rsid w:val="00235A6C"/>
    <w:rsid w:val="00235D22"/>
    <w:rsid w:val="00235E05"/>
    <w:rsid w:val="00235ED6"/>
    <w:rsid w:val="00237CDE"/>
    <w:rsid w:val="00237D92"/>
    <w:rsid w:val="00240ABC"/>
    <w:rsid w:val="00240B85"/>
    <w:rsid w:val="00240FF9"/>
    <w:rsid w:val="00242E29"/>
    <w:rsid w:val="0024517B"/>
    <w:rsid w:val="002455C5"/>
    <w:rsid w:val="00246344"/>
    <w:rsid w:val="00246504"/>
    <w:rsid w:val="00246B28"/>
    <w:rsid w:val="002470EF"/>
    <w:rsid w:val="002510FF"/>
    <w:rsid w:val="00251A95"/>
    <w:rsid w:val="00251B65"/>
    <w:rsid w:val="00252436"/>
    <w:rsid w:val="00253BF8"/>
    <w:rsid w:val="0025562C"/>
    <w:rsid w:val="002563FD"/>
    <w:rsid w:val="00256B27"/>
    <w:rsid w:val="00256B97"/>
    <w:rsid w:val="00256C47"/>
    <w:rsid w:val="00257A58"/>
    <w:rsid w:val="00257CF5"/>
    <w:rsid w:val="00261440"/>
    <w:rsid w:val="00261DAE"/>
    <w:rsid w:val="002647A1"/>
    <w:rsid w:val="00264F75"/>
    <w:rsid w:val="00265673"/>
    <w:rsid w:val="00265C55"/>
    <w:rsid w:val="00265E8A"/>
    <w:rsid w:val="00266BAF"/>
    <w:rsid w:val="00266F1B"/>
    <w:rsid w:val="00270A77"/>
    <w:rsid w:val="00271371"/>
    <w:rsid w:val="002714CF"/>
    <w:rsid w:val="00272FFE"/>
    <w:rsid w:val="002734B2"/>
    <w:rsid w:val="002739FE"/>
    <w:rsid w:val="002752FA"/>
    <w:rsid w:val="00275BE0"/>
    <w:rsid w:val="0027615E"/>
    <w:rsid w:val="002767C3"/>
    <w:rsid w:val="00276964"/>
    <w:rsid w:val="0028005C"/>
    <w:rsid w:val="00280518"/>
    <w:rsid w:val="00282EA3"/>
    <w:rsid w:val="00284720"/>
    <w:rsid w:val="00284F45"/>
    <w:rsid w:val="002857F4"/>
    <w:rsid w:val="00285986"/>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A7EA4"/>
    <w:rsid w:val="002B0D15"/>
    <w:rsid w:val="002B2B44"/>
    <w:rsid w:val="002B397C"/>
    <w:rsid w:val="002B4686"/>
    <w:rsid w:val="002B4C30"/>
    <w:rsid w:val="002B57A0"/>
    <w:rsid w:val="002B750A"/>
    <w:rsid w:val="002C07C7"/>
    <w:rsid w:val="002C07DB"/>
    <w:rsid w:val="002C1F3E"/>
    <w:rsid w:val="002C21A4"/>
    <w:rsid w:val="002C28B5"/>
    <w:rsid w:val="002C28CC"/>
    <w:rsid w:val="002C3D02"/>
    <w:rsid w:val="002C4A00"/>
    <w:rsid w:val="002C521C"/>
    <w:rsid w:val="002C6467"/>
    <w:rsid w:val="002C7357"/>
    <w:rsid w:val="002C76C2"/>
    <w:rsid w:val="002D060B"/>
    <w:rsid w:val="002D08E7"/>
    <w:rsid w:val="002D1F95"/>
    <w:rsid w:val="002D3CDA"/>
    <w:rsid w:val="002D7F1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289F"/>
    <w:rsid w:val="00304458"/>
    <w:rsid w:val="00304D09"/>
    <w:rsid w:val="00305F58"/>
    <w:rsid w:val="00310F90"/>
    <w:rsid w:val="00311181"/>
    <w:rsid w:val="00311909"/>
    <w:rsid w:val="0031249A"/>
    <w:rsid w:val="00312B4E"/>
    <w:rsid w:val="00312CB7"/>
    <w:rsid w:val="00312DF6"/>
    <w:rsid w:val="00313DDF"/>
    <w:rsid w:val="00315EC8"/>
    <w:rsid w:val="00316068"/>
    <w:rsid w:val="00320918"/>
    <w:rsid w:val="00320BF2"/>
    <w:rsid w:val="003211F8"/>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A73"/>
    <w:rsid w:val="00330DD4"/>
    <w:rsid w:val="00330E51"/>
    <w:rsid w:val="00331EEC"/>
    <w:rsid w:val="00332A9B"/>
    <w:rsid w:val="00332B6D"/>
    <w:rsid w:val="00332CB3"/>
    <w:rsid w:val="00333238"/>
    <w:rsid w:val="00333651"/>
    <w:rsid w:val="00333747"/>
    <w:rsid w:val="003337E2"/>
    <w:rsid w:val="00334154"/>
    <w:rsid w:val="003354F2"/>
    <w:rsid w:val="003368CB"/>
    <w:rsid w:val="00336B09"/>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767"/>
    <w:rsid w:val="00353908"/>
    <w:rsid w:val="00353C64"/>
    <w:rsid w:val="00354BE3"/>
    <w:rsid w:val="00355CC8"/>
    <w:rsid w:val="00356061"/>
    <w:rsid w:val="003604B3"/>
    <w:rsid w:val="003607D8"/>
    <w:rsid w:val="00360F2B"/>
    <w:rsid w:val="003618D8"/>
    <w:rsid w:val="00361D45"/>
    <w:rsid w:val="00362498"/>
    <w:rsid w:val="00362788"/>
    <w:rsid w:val="00362F62"/>
    <w:rsid w:val="0036522D"/>
    <w:rsid w:val="00366AF7"/>
    <w:rsid w:val="003670F7"/>
    <w:rsid w:val="0037181F"/>
    <w:rsid w:val="00372031"/>
    <w:rsid w:val="003727DA"/>
    <w:rsid w:val="00372CC2"/>
    <w:rsid w:val="00373436"/>
    <w:rsid w:val="0037492E"/>
    <w:rsid w:val="0037555C"/>
    <w:rsid w:val="00377D5B"/>
    <w:rsid w:val="00380129"/>
    <w:rsid w:val="00381365"/>
    <w:rsid w:val="00381645"/>
    <w:rsid w:val="00381E0D"/>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5F28"/>
    <w:rsid w:val="00396423"/>
    <w:rsid w:val="003978C6"/>
    <w:rsid w:val="003A0A49"/>
    <w:rsid w:val="003A1DD0"/>
    <w:rsid w:val="003A200F"/>
    <w:rsid w:val="003A2D49"/>
    <w:rsid w:val="003A306F"/>
    <w:rsid w:val="003A3C19"/>
    <w:rsid w:val="003A4D4B"/>
    <w:rsid w:val="003A5551"/>
    <w:rsid w:val="003A6FD8"/>
    <w:rsid w:val="003A6FFA"/>
    <w:rsid w:val="003B09D7"/>
    <w:rsid w:val="003B1163"/>
    <w:rsid w:val="003B17AD"/>
    <w:rsid w:val="003B4E82"/>
    <w:rsid w:val="003B572B"/>
    <w:rsid w:val="003B63D4"/>
    <w:rsid w:val="003B6FE7"/>
    <w:rsid w:val="003B70EA"/>
    <w:rsid w:val="003B7B43"/>
    <w:rsid w:val="003B7D01"/>
    <w:rsid w:val="003C0480"/>
    <w:rsid w:val="003C1AD7"/>
    <w:rsid w:val="003C34C9"/>
    <w:rsid w:val="003C41B4"/>
    <w:rsid w:val="003C4FD6"/>
    <w:rsid w:val="003C5C2B"/>
    <w:rsid w:val="003C5D15"/>
    <w:rsid w:val="003C6A60"/>
    <w:rsid w:val="003C7149"/>
    <w:rsid w:val="003C78ED"/>
    <w:rsid w:val="003C7E97"/>
    <w:rsid w:val="003D02B1"/>
    <w:rsid w:val="003D130C"/>
    <w:rsid w:val="003D1D39"/>
    <w:rsid w:val="003D341B"/>
    <w:rsid w:val="003D3AC9"/>
    <w:rsid w:val="003D3E11"/>
    <w:rsid w:val="003D47F8"/>
    <w:rsid w:val="003D5201"/>
    <w:rsid w:val="003D5AF6"/>
    <w:rsid w:val="003D6F93"/>
    <w:rsid w:val="003E00CB"/>
    <w:rsid w:val="003E2B80"/>
    <w:rsid w:val="003E2FC2"/>
    <w:rsid w:val="003E47CD"/>
    <w:rsid w:val="003E641C"/>
    <w:rsid w:val="003E704E"/>
    <w:rsid w:val="003E731D"/>
    <w:rsid w:val="003E768D"/>
    <w:rsid w:val="003F046E"/>
    <w:rsid w:val="003F083F"/>
    <w:rsid w:val="003F08F6"/>
    <w:rsid w:val="003F0D30"/>
    <w:rsid w:val="003F0D66"/>
    <w:rsid w:val="003F2516"/>
    <w:rsid w:val="003F2B00"/>
    <w:rsid w:val="003F30EF"/>
    <w:rsid w:val="003F3ADB"/>
    <w:rsid w:val="003F49DE"/>
    <w:rsid w:val="003F4B22"/>
    <w:rsid w:val="003F67A1"/>
    <w:rsid w:val="003F69F8"/>
    <w:rsid w:val="003F7D20"/>
    <w:rsid w:val="0040124A"/>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1C58"/>
    <w:rsid w:val="004122C2"/>
    <w:rsid w:val="004126E7"/>
    <w:rsid w:val="004127DE"/>
    <w:rsid w:val="0041393A"/>
    <w:rsid w:val="00413E58"/>
    <w:rsid w:val="0041536A"/>
    <w:rsid w:val="004157C9"/>
    <w:rsid w:val="00415A1B"/>
    <w:rsid w:val="00415F4F"/>
    <w:rsid w:val="00421769"/>
    <w:rsid w:val="004218FF"/>
    <w:rsid w:val="00422CB8"/>
    <w:rsid w:val="004236DC"/>
    <w:rsid w:val="00423B05"/>
    <w:rsid w:val="00423C83"/>
    <w:rsid w:val="00423E77"/>
    <w:rsid w:val="0042402F"/>
    <w:rsid w:val="004244B6"/>
    <w:rsid w:val="00425A76"/>
    <w:rsid w:val="00425BB0"/>
    <w:rsid w:val="00426EF5"/>
    <w:rsid w:val="00427D96"/>
    <w:rsid w:val="004301A8"/>
    <w:rsid w:val="00431EB0"/>
    <w:rsid w:val="004338F8"/>
    <w:rsid w:val="004345ED"/>
    <w:rsid w:val="004348F5"/>
    <w:rsid w:val="00434E9E"/>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5FEE"/>
    <w:rsid w:val="00447B4F"/>
    <w:rsid w:val="00447B82"/>
    <w:rsid w:val="0045002E"/>
    <w:rsid w:val="004516EA"/>
    <w:rsid w:val="00451758"/>
    <w:rsid w:val="00453DC4"/>
    <w:rsid w:val="00453DF7"/>
    <w:rsid w:val="00454563"/>
    <w:rsid w:val="004546D0"/>
    <w:rsid w:val="00455BA6"/>
    <w:rsid w:val="004565FA"/>
    <w:rsid w:val="00456FD9"/>
    <w:rsid w:val="00457C84"/>
    <w:rsid w:val="00457DC4"/>
    <w:rsid w:val="00460EF8"/>
    <w:rsid w:val="0046139F"/>
    <w:rsid w:val="00462174"/>
    <w:rsid w:val="00463E12"/>
    <w:rsid w:val="0046589E"/>
    <w:rsid w:val="00465967"/>
    <w:rsid w:val="00466061"/>
    <w:rsid w:val="0046643A"/>
    <w:rsid w:val="00466557"/>
    <w:rsid w:val="00467087"/>
    <w:rsid w:val="00467A82"/>
    <w:rsid w:val="004709AB"/>
    <w:rsid w:val="00470C46"/>
    <w:rsid w:val="004714BB"/>
    <w:rsid w:val="00471C3F"/>
    <w:rsid w:val="004731B9"/>
    <w:rsid w:val="00474C8F"/>
    <w:rsid w:val="00475C5F"/>
    <w:rsid w:val="0047718C"/>
    <w:rsid w:val="004778DA"/>
    <w:rsid w:val="00481319"/>
    <w:rsid w:val="00481ED4"/>
    <w:rsid w:val="00482DF9"/>
    <w:rsid w:val="0048340F"/>
    <w:rsid w:val="004854A9"/>
    <w:rsid w:val="004858FE"/>
    <w:rsid w:val="00485CB0"/>
    <w:rsid w:val="00485EBF"/>
    <w:rsid w:val="00486477"/>
    <w:rsid w:val="00486E0B"/>
    <w:rsid w:val="00487347"/>
    <w:rsid w:val="00490B13"/>
    <w:rsid w:val="00490D77"/>
    <w:rsid w:val="004918C1"/>
    <w:rsid w:val="00491BD4"/>
    <w:rsid w:val="00491FB1"/>
    <w:rsid w:val="004920CA"/>
    <w:rsid w:val="00493BC9"/>
    <w:rsid w:val="00493EB5"/>
    <w:rsid w:val="004940CE"/>
    <w:rsid w:val="004958A3"/>
    <w:rsid w:val="004A0708"/>
    <w:rsid w:val="004A3B38"/>
    <w:rsid w:val="004A5A28"/>
    <w:rsid w:val="004A5D0B"/>
    <w:rsid w:val="004A783E"/>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158"/>
    <w:rsid w:val="004D3295"/>
    <w:rsid w:val="004D3341"/>
    <w:rsid w:val="004D3477"/>
    <w:rsid w:val="004D4ECE"/>
    <w:rsid w:val="004D6420"/>
    <w:rsid w:val="004D649F"/>
    <w:rsid w:val="004D65A2"/>
    <w:rsid w:val="004D669F"/>
    <w:rsid w:val="004D76EB"/>
    <w:rsid w:val="004D7979"/>
    <w:rsid w:val="004E1C3A"/>
    <w:rsid w:val="004E2946"/>
    <w:rsid w:val="004E2DBB"/>
    <w:rsid w:val="004E30E7"/>
    <w:rsid w:val="004E3BCD"/>
    <w:rsid w:val="004E490E"/>
    <w:rsid w:val="004E4CBE"/>
    <w:rsid w:val="004E4D02"/>
    <w:rsid w:val="004E555A"/>
    <w:rsid w:val="004E5AA2"/>
    <w:rsid w:val="004E6014"/>
    <w:rsid w:val="004E61EF"/>
    <w:rsid w:val="004E66EB"/>
    <w:rsid w:val="004E6798"/>
    <w:rsid w:val="004E6CDD"/>
    <w:rsid w:val="004E78C9"/>
    <w:rsid w:val="004F0542"/>
    <w:rsid w:val="004F0DA0"/>
    <w:rsid w:val="004F1EB5"/>
    <w:rsid w:val="004F282C"/>
    <w:rsid w:val="004F2C0B"/>
    <w:rsid w:val="004F31A5"/>
    <w:rsid w:val="004F3708"/>
    <w:rsid w:val="004F3A49"/>
    <w:rsid w:val="004F58CB"/>
    <w:rsid w:val="004F7698"/>
    <w:rsid w:val="004F79CC"/>
    <w:rsid w:val="004F7A34"/>
    <w:rsid w:val="005000DE"/>
    <w:rsid w:val="005004D5"/>
    <w:rsid w:val="0050077C"/>
    <w:rsid w:val="0050094B"/>
    <w:rsid w:val="005009BF"/>
    <w:rsid w:val="0050111B"/>
    <w:rsid w:val="005015ED"/>
    <w:rsid w:val="005017CC"/>
    <w:rsid w:val="00502154"/>
    <w:rsid w:val="005038D9"/>
    <w:rsid w:val="005042DB"/>
    <w:rsid w:val="005054C6"/>
    <w:rsid w:val="005067C5"/>
    <w:rsid w:val="00506F14"/>
    <w:rsid w:val="005104FF"/>
    <w:rsid w:val="00510F24"/>
    <w:rsid w:val="00511203"/>
    <w:rsid w:val="00511D0F"/>
    <w:rsid w:val="0051296A"/>
    <w:rsid w:val="00513825"/>
    <w:rsid w:val="0051526B"/>
    <w:rsid w:val="00515DD7"/>
    <w:rsid w:val="00516ADA"/>
    <w:rsid w:val="00517C9F"/>
    <w:rsid w:val="00521DAD"/>
    <w:rsid w:val="00521FB8"/>
    <w:rsid w:val="005231F6"/>
    <w:rsid w:val="00523A70"/>
    <w:rsid w:val="00523C86"/>
    <w:rsid w:val="00524353"/>
    <w:rsid w:val="00524F2F"/>
    <w:rsid w:val="005257E9"/>
    <w:rsid w:val="005259F9"/>
    <w:rsid w:val="00526A61"/>
    <w:rsid w:val="00530259"/>
    <w:rsid w:val="00530C18"/>
    <w:rsid w:val="0053167F"/>
    <w:rsid w:val="00532AC4"/>
    <w:rsid w:val="005332DC"/>
    <w:rsid w:val="005333BE"/>
    <w:rsid w:val="005333C7"/>
    <w:rsid w:val="005339A4"/>
    <w:rsid w:val="005340BD"/>
    <w:rsid w:val="0053415D"/>
    <w:rsid w:val="00534B1B"/>
    <w:rsid w:val="00534F29"/>
    <w:rsid w:val="005364F1"/>
    <w:rsid w:val="005369EC"/>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1E12"/>
    <w:rsid w:val="00552491"/>
    <w:rsid w:val="0055256C"/>
    <w:rsid w:val="00552917"/>
    <w:rsid w:val="00555B8F"/>
    <w:rsid w:val="00555E55"/>
    <w:rsid w:val="00556B8D"/>
    <w:rsid w:val="005577DE"/>
    <w:rsid w:val="00562B42"/>
    <w:rsid w:val="005633A6"/>
    <w:rsid w:val="005647DF"/>
    <w:rsid w:val="00564F1B"/>
    <w:rsid w:val="00565159"/>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3241"/>
    <w:rsid w:val="0058450D"/>
    <w:rsid w:val="0058711D"/>
    <w:rsid w:val="005875A9"/>
    <w:rsid w:val="00587E8E"/>
    <w:rsid w:val="005905B6"/>
    <w:rsid w:val="005908B8"/>
    <w:rsid w:val="00590C55"/>
    <w:rsid w:val="00590F72"/>
    <w:rsid w:val="00591AD6"/>
    <w:rsid w:val="00591F1A"/>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75F"/>
    <w:rsid w:val="005A6A98"/>
    <w:rsid w:val="005A6F82"/>
    <w:rsid w:val="005A77FE"/>
    <w:rsid w:val="005B048C"/>
    <w:rsid w:val="005B22C5"/>
    <w:rsid w:val="005B2D0C"/>
    <w:rsid w:val="005B4419"/>
    <w:rsid w:val="005B44B5"/>
    <w:rsid w:val="005B4F74"/>
    <w:rsid w:val="005B5CD4"/>
    <w:rsid w:val="005B63E6"/>
    <w:rsid w:val="005C2520"/>
    <w:rsid w:val="005C38CA"/>
    <w:rsid w:val="005C38DB"/>
    <w:rsid w:val="005C393E"/>
    <w:rsid w:val="005C3B45"/>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3D8"/>
    <w:rsid w:val="005E066D"/>
    <w:rsid w:val="005E1136"/>
    <w:rsid w:val="005E30DC"/>
    <w:rsid w:val="005E3224"/>
    <w:rsid w:val="005E5309"/>
    <w:rsid w:val="005E5DCC"/>
    <w:rsid w:val="005E6826"/>
    <w:rsid w:val="005E7866"/>
    <w:rsid w:val="005E7897"/>
    <w:rsid w:val="005F00F3"/>
    <w:rsid w:val="005F0988"/>
    <w:rsid w:val="005F13DA"/>
    <w:rsid w:val="005F2C96"/>
    <w:rsid w:val="005F2D84"/>
    <w:rsid w:val="005F4051"/>
    <w:rsid w:val="005F739E"/>
    <w:rsid w:val="00600219"/>
    <w:rsid w:val="00600425"/>
    <w:rsid w:val="006008F8"/>
    <w:rsid w:val="00600B30"/>
    <w:rsid w:val="0060219F"/>
    <w:rsid w:val="00602812"/>
    <w:rsid w:val="006038DE"/>
    <w:rsid w:val="00603B1C"/>
    <w:rsid w:val="006064C8"/>
    <w:rsid w:val="00606C00"/>
    <w:rsid w:val="006105B1"/>
    <w:rsid w:val="00610FEE"/>
    <w:rsid w:val="006116FA"/>
    <w:rsid w:val="00613399"/>
    <w:rsid w:val="006133BC"/>
    <w:rsid w:val="00613B1C"/>
    <w:rsid w:val="0061475E"/>
    <w:rsid w:val="006148CD"/>
    <w:rsid w:val="006151DE"/>
    <w:rsid w:val="006156FC"/>
    <w:rsid w:val="00615BAA"/>
    <w:rsid w:val="006165CE"/>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621A"/>
    <w:rsid w:val="0063694F"/>
    <w:rsid w:val="00637B4B"/>
    <w:rsid w:val="006404CD"/>
    <w:rsid w:val="00641BE6"/>
    <w:rsid w:val="00642132"/>
    <w:rsid w:val="00642971"/>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463F"/>
    <w:rsid w:val="0066643B"/>
    <w:rsid w:val="00666EBC"/>
    <w:rsid w:val="006672FD"/>
    <w:rsid w:val="0066745B"/>
    <w:rsid w:val="006703AD"/>
    <w:rsid w:val="00670B94"/>
    <w:rsid w:val="00670DFF"/>
    <w:rsid w:val="00675284"/>
    <w:rsid w:val="006753B7"/>
    <w:rsid w:val="00675646"/>
    <w:rsid w:val="00675864"/>
    <w:rsid w:val="00676735"/>
    <w:rsid w:val="006776C8"/>
    <w:rsid w:val="006810FA"/>
    <w:rsid w:val="006813CA"/>
    <w:rsid w:val="006818B8"/>
    <w:rsid w:val="00683314"/>
    <w:rsid w:val="006833D4"/>
    <w:rsid w:val="006841D0"/>
    <w:rsid w:val="00684F7F"/>
    <w:rsid w:val="00684FC9"/>
    <w:rsid w:val="00685848"/>
    <w:rsid w:val="00686F42"/>
    <w:rsid w:val="00687576"/>
    <w:rsid w:val="006906F9"/>
    <w:rsid w:val="006907D0"/>
    <w:rsid w:val="00690A50"/>
    <w:rsid w:val="006930D1"/>
    <w:rsid w:val="00693BC3"/>
    <w:rsid w:val="00693F49"/>
    <w:rsid w:val="00694411"/>
    <w:rsid w:val="006946C3"/>
    <w:rsid w:val="006952DF"/>
    <w:rsid w:val="006966E8"/>
    <w:rsid w:val="006A01A3"/>
    <w:rsid w:val="006A07A2"/>
    <w:rsid w:val="006A182B"/>
    <w:rsid w:val="006A1A47"/>
    <w:rsid w:val="006A1F15"/>
    <w:rsid w:val="006A28BB"/>
    <w:rsid w:val="006A5606"/>
    <w:rsid w:val="006A6625"/>
    <w:rsid w:val="006A7763"/>
    <w:rsid w:val="006B0472"/>
    <w:rsid w:val="006B1FDA"/>
    <w:rsid w:val="006B204E"/>
    <w:rsid w:val="006B24CD"/>
    <w:rsid w:val="006B2E27"/>
    <w:rsid w:val="006B37AD"/>
    <w:rsid w:val="006B39E5"/>
    <w:rsid w:val="006B47A9"/>
    <w:rsid w:val="006B4DFC"/>
    <w:rsid w:val="006B56F0"/>
    <w:rsid w:val="006B6DC0"/>
    <w:rsid w:val="006B74D9"/>
    <w:rsid w:val="006B7A5A"/>
    <w:rsid w:val="006B7A8E"/>
    <w:rsid w:val="006C12AA"/>
    <w:rsid w:val="006C130D"/>
    <w:rsid w:val="006C1BF4"/>
    <w:rsid w:val="006C1C15"/>
    <w:rsid w:val="006C2B9A"/>
    <w:rsid w:val="006C2C05"/>
    <w:rsid w:val="006C2CA3"/>
    <w:rsid w:val="006C3021"/>
    <w:rsid w:val="006C319C"/>
    <w:rsid w:val="006C37F0"/>
    <w:rsid w:val="006C3C2C"/>
    <w:rsid w:val="006C4A7B"/>
    <w:rsid w:val="006C512D"/>
    <w:rsid w:val="006C5A67"/>
    <w:rsid w:val="006C77E5"/>
    <w:rsid w:val="006D0AF8"/>
    <w:rsid w:val="006D1A7B"/>
    <w:rsid w:val="006D241D"/>
    <w:rsid w:val="006D2C61"/>
    <w:rsid w:val="006D34DE"/>
    <w:rsid w:val="006D40D2"/>
    <w:rsid w:val="006D550E"/>
    <w:rsid w:val="006D5833"/>
    <w:rsid w:val="006D5BBD"/>
    <w:rsid w:val="006D5FF7"/>
    <w:rsid w:val="006D6A7E"/>
    <w:rsid w:val="006E0113"/>
    <w:rsid w:val="006E01B9"/>
    <w:rsid w:val="006E0B3E"/>
    <w:rsid w:val="006E0EC2"/>
    <w:rsid w:val="006E10A8"/>
    <w:rsid w:val="006E1180"/>
    <w:rsid w:val="006E1336"/>
    <w:rsid w:val="006E2BF5"/>
    <w:rsid w:val="006E30CB"/>
    <w:rsid w:val="006E4EBE"/>
    <w:rsid w:val="006E50DF"/>
    <w:rsid w:val="006E5328"/>
    <w:rsid w:val="006E5C78"/>
    <w:rsid w:val="006E6459"/>
    <w:rsid w:val="006E6E6C"/>
    <w:rsid w:val="006E71E3"/>
    <w:rsid w:val="006F000F"/>
    <w:rsid w:val="006F0475"/>
    <w:rsid w:val="006F0764"/>
    <w:rsid w:val="006F0EEF"/>
    <w:rsid w:val="006F148B"/>
    <w:rsid w:val="006F18EA"/>
    <w:rsid w:val="006F1DC5"/>
    <w:rsid w:val="006F258B"/>
    <w:rsid w:val="006F323D"/>
    <w:rsid w:val="006F34B0"/>
    <w:rsid w:val="006F55DB"/>
    <w:rsid w:val="006F5A99"/>
    <w:rsid w:val="006F6666"/>
    <w:rsid w:val="006F6E6A"/>
    <w:rsid w:val="006F76E3"/>
    <w:rsid w:val="0070031A"/>
    <w:rsid w:val="00700792"/>
    <w:rsid w:val="0070143A"/>
    <w:rsid w:val="00702539"/>
    <w:rsid w:val="0070279B"/>
    <w:rsid w:val="00702A40"/>
    <w:rsid w:val="00703191"/>
    <w:rsid w:val="00703AD6"/>
    <w:rsid w:val="00703FA5"/>
    <w:rsid w:val="00703FF9"/>
    <w:rsid w:val="007044B7"/>
    <w:rsid w:val="00704FF5"/>
    <w:rsid w:val="0070551E"/>
    <w:rsid w:val="007061E4"/>
    <w:rsid w:val="00706A81"/>
    <w:rsid w:val="00711187"/>
    <w:rsid w:val="00712AFB"/>
    <w:rsid w:val="00712CCC"/>
    <w:rsid w:val="0071341B"/>
    <w:rsid w:val="00713DBC"/>
    <w:rsid w:val="00714A65"/>
    <w:rsid w:val="007160B5"/>
    <w:rsid w:val="007175F2"/>
    <w:rsid w:val="00720C14"/>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5EB"/>
    <w:rsid w:val="0073563E"/>
    <w:rsid w:val="00735A82"/>
    <w:rsid w:val="00735ADB"/>
    <w:rsid w:val="00736334"/>
    <w:rsid w:val="00737225"/>
    <w:rsid w:val="00737337"/>
    <w:rsid w:val="00737384"/>
    <w:rsid w:val="0073754F"/>
    <w:rsid w:val="00740325"/>
    <w:rsid w:val="00742077"/>
    <w:rsid w:val="00744387"/>
    <w:rsid w:val="0074507F"/>
    <w:rsid w:val="0074639D"/>
    <w:rsid w:val="00746552"/>
    <w:rsid w:val="0075063F"/>
    <w:rsid w:val="00754593"/>
    <w:rsid w:val="0075521B"/>
    <w:rsid w:val="00755596"/>
    <w:rsid w:val="00755754"/>
    <w:rsid w:val="007608C3"/>
    <w:rsid w:val="00761B7A"/>
    <w:rsid w:val="00761FEC"/>
    <w:rsid w:val="0076506B"/>
    <w:rsid w:val="00765635"/>
    <w:rsid w:val="007663B0"/>
    <w:rsid w:val="00766702"/>
    <w:rsid w:val="00767C81"/>
    <w:rsid w:val="00770D7A"/>
    <w:rsid w:val="0077165D"/>
    <w:rsid w:val="00771A80"/>
    <w:rsid w:val="00771EC2"/>
    <w:rsid w:val="00772258"/>
    <w:rsid w:val="00773393"/>
    <w:rsid w:val="00773C74"/>
    <w:rsid w:val="00773EFA"/>
    <w:rsid w:val="0077582E"/>
    <w:rsid w:val="00775CF8"/>
    <w:rsid w:val="00776984"/>
    <w:rsid w:val="00783D02"/>
    <w:rsid w:val="00783D1B"/>
    <w:rsid w:val="0078598B"/>
    <w:rsid w:val="00785E3D"/>
    <w:rsid w:val="00786099"/>
    <w:rsid w:val="00786271"/>
    <w:rsid w:val="0078648D"/>
    <w:rsid w:val="00786A50"/>
    <w:rsid w:val="00787290"/>
    <w:rsid w:val="00790663"/>
    <w:rsid w:val="00790AEB"/>
    <w:rsid w:val="00790E03"/>
    <w:rsid w:val="00790EE9"/>
    <w:rsid w:val="0079122A"/>
    <w:rsid w:val="007916DA"/>
    <w:rsid w:val="00792752"/>
    <w:rsid w:val="00793850"/>
    <w:rsid w:val="00793E7B"/>
    <w:rsid w:val="00794255"/>
    <w:rsid w:val="0079485F"/>
    <w:rsid w:val="0079789B"/>
    <w:rsid w:val="007A06A7"/>
    <w:rsid w:val="007A0C32"/>
    <w:rsid w:val="007A0EB3"/>
    <w:rsid w:val="007A2D48"/>
    <w:rsid w:val="007A30A7"/>
    <w:rsid w:val="007A4142"/>
    <w:rsid w:val="007A4F27"/>
    <w:rsid w:val="007A5748"/>
    <w:rsid w:val="007A6DE5"/>
    <w:rsid w:val="007B128D"/>
    <w:rsid w:val="007B2CF1"/>
    <w:rsid w:val="007B3BC2"/>
    <w:rsid w:val="007B3C6E"/>
    <w:rsid w:val="007B51D5"/>
    <w:rsid w:val="007B5411"/>
    <w:rsid w:val="007B5653"/>
    <w:rsid w:val="007B657E"/>
    <w:rsid w:val="007B7038"/>
    <w:rsid w:val="007B7719"/>
    <w:rsid w:val="007B7D7B"/>
    <w:rsid w:val="007C26A7"/>
    <w:rsid w:val="007C3F2E"/>
    <w:rsid w:val="007C4173"/>
    <w:rsid w:val="007C45CC"/>
    <w:rsid w:val="007C5590"/>
    <w:rsid w:val="007C6AE1"/>
    <w:rsid w:val="007C7A74"/>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1932"/>
    <w:rsid w:val="007F206C"/>
    <w:rsid w:val="007F2D08"/>
    <w:rsid w:val="007F30CF"/>
    <w:rsid w:val="007F336F"/>
    <w:rsid w:val="007F39FB"/>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551"/>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28C0"/>
    <w:rsid w:val="00823325"/>
    <w:rsid w:val="00824239"/>
    <w:rsid w:val="008248F9"/>
    <w:rsid w:val="00824AEC"/>
    <w:rsid w:val="00824B56"/>
    <w:rsid w:val="00825A9C"/>
    <w:rsid w:val="00827323"/>
    <w:rsid w:val="0082743B"/>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37831"/>
    <w:rsid w:val="0084177D"/>
    <w:rsid w:val="00841AF6"/>
    <w:rsid w:val="00841F59"/>
    <w:rsid w:val="00842832"/>
    <w:rsid w:val="0084302F"/>
    <w:rsid w:val="00845174"/>
    <w:rsid w:val="00845AB5"/>
    <w:rsid w:val="00845E0D"/>
    <w:rsid w:val="00845FD5"/>
    <w:rsid w:val="00846205"/>
    <w:rsid w:val="008464D6"/>
    <w:rsid w:val="00846FF5"/>
    <w:rsid w:val="0084735E"/>
    <w:rsid w:val="00847CFA"/>
    <w:rsid w:val="00850EE1"/>
    <w:rsid w:val="00852646"/>
    <w:rsid w:val="0085313E"/>
    <w:rsid w:val="008532AE"/>
    <w:rsid w:val="00853AD5"/>
    <w:rsid w:val="00854F54"/>
    <w:rsid w:val="00860018"/>
    <w:rsid w:val="00860FF0"/>
    <w:rsid w:val="00861818"/>
    <w:rsid w:val="0086191D"/>
    <w:rsid w:val="00861D3E"/>
    <w:rsid w:val="00862283"/>
    <w:rsid w:val="008622CB"/>
    <w:rsid w:val="008626A2"/>
    <w:rsid w:val="00863EE3"/>
    <w:rsid w:val="00864AB1"/>
    <w:rsid w:val="00864F42"/>
    <w:rsid w:val="00865639"/>
    <w:rsid w:val="00866056"/>
    <w:rsid w:val="008665F6"/>
    <w:rsid w:val="008674AD"/>
    <w:rsid w:val="00870A66"/>
    <w:rsid w:val="00870DC3"/>
    <w:rsid w:val="00871313"/>
    <w:rsid w:val="00871BC3"/>
    <w:rsid w:val="00871C73"/>
    <w:rsid w:val="0087223B"/>
    <w:rsid w:val="0087245B"/>
    <w:rsid w:val="00872579"/>
    <w:rsid w:val="00872ECB"/>
    <w:rsid w:val="008755AF"/>
    <w:rsid w:val="00875C09"/>
    <w:rsid w:val="00877DED"/>
    <w:rsid w:val="00883D1A"/>
    <w:rsid w:val="00883DDB"/>
    <w:rsid w:val="0088585B"/>
    <w:rsid w:val="008875DE"/>
    <w:rsid w:val="00887E83"/>
    <w:rsid w:val="00891FD1"/>
    <w:rsid w:val="008924C6"/>
    <w:rsid w:val="00892C2D"/>
    <w:rsid w:val="0089301B"/>
    <w:rsid w:val="00893227"/>
    <w:rsid w:val="00894845"/>
    <w:rsid w:val="00895AA9"/>
    <w:rsid w:val="008961BE"/>
    <w:rsid w:val="008964F9"/>
    <w:rsid w:val="00896675"/>
    <w:rsid w:val="0089676E"/>
    <w:rsid w:val="0089755E"/>
    <w:rsid w:val="008A03F5"/>
    <w:rsid w:val="008A04FD"/>
    <w:rsid w:val="008A0FAE"/>
    <w:rsid w:val="008A2CE5"/>
    <w:rsid w:val="008A43C4"/>
    <w:rsid w:val="008A5831"/>
    <w:rsid w:val="008A5881"/>
    <w:rsid w:val="008A5DF8"/>
    <w:rsid w:val="008B0EE6"/>
    <w:rsid w:val="008B2D49"/>
    <w:rsid w:val="008B5363"/>
    <w:rsid w:val="008B6230"/>
    <w:rsid w:val="008B6CB2"/>
    <w:rsid w:val="008C0398"/>
    <w:rsid w:val="008C1EA2"/>
    <w:rsid w:val="008C2228"/>
    <w:rsid w:val="008C23A7"/>
    <w:rsid w:val="008C297E"/>
    <w:rsid w:val="008C30D2"/>
    <w:rsid w:val="008C3730"/>
    <w:rsid w:val="008C4F42"/>
    <w:rsid w:val="008C60B7"/>
    <w:rsid w:val="008C638D"/>
    <w:rsid w:val="008C73C9"/>
    <w:rsid w:val="008C7C69"/>
    <w:rsid w:val="008D04E7"/>
    <w:rsid w:val="008D2555"/>
    <w:rsid w:val="008D34B3"/>
    <w:rsid w:val="008D393E"/>
    <w:rsid w:val="008D3DE8"/>
    <w:rsid w:val="008D64B5"/>
    <w:rsid w:val="008E0290"/>
    <w:rsid w:val="008E0678"/>
    <w:rsid w:val="008E1A90"/>
    <w:rsid w:val="008E21E8"/>
    <w:rsid w:val="008E3588"/>
    <w:rsid w:val="008E4A56"/>
    <w:rsid w:val="008E590C"/>
    <w:rsid w:val="008E6387"/>
    <w:rsid w:val="008E65BC"/>
    <w:rsid w:val="008E6657"/>
    <w:rsid w:val="008E74DD"/>
    <w:rsid w:val="008F0679"/>
    <w:rsid w:val="008F11CF"/>
    <w:rsid w:val="008F2A84"/>
    <w:rsid w:val="008F2CB4"/>
    <w:rsid w:val="008F3C6D"/>
    <w:rsid w:val="008F48A5"/>
    <w:rsid w:val="008F5EA6"/>
    <w:rsid w:val="008F5F8E"/>
    <w:rsid w:val="008F652E"/>
    <w:rsid w:val="008F6E9E"/>
    <w:rsid w:val="008F79A2"/>
    <w:rsid w:val="008F7DB4"/>
    <w:rsid w:val="00900338"/>
    <w:rsid w:val="00901B1F"/>
    <w:rsid w:val="00902EA0"/>
    <w:rsid w:val="00903C63"/>
    <w:rsid w:val="00903E03"/>
    <w:rsid w:val="00906F61"/>
    <w:rsid w:val="00907A68"/>
    <w:rsid w:val="00910034"/>
    <w:rsid w:val="0091007C"/>
    <w:rsid w:val="00910256"/>
    <w:rsid w:val="00911C93"/>
    <w:rsid w:val="00912806"/>
    <w:rsid w:val="00912F6C"/>
    <w:rsid w:val="00913726"/>
    <w:rsid w:val="00914614"/>
    <w:rsid w:val="00916232"/>
    <w:rsid w:val="009168C1"/>
    <w:rsid w:val="00920710"/>
    <w:rsid w:val="00921B91"/>
    <w:rsid w:val="009227E7"/>
    <w:rsid w:val="00922A01"/>
    <w:rsid w:val="00924421"/>
    <w:rsid w:val="0092450F"/>
    <w:rsid w:val="0092495F"/>
    <w:rsid w:val="00924EF3"/>
    <w:rsid w:val="00925600"/>
    <w:rsid w:val="00926235"/>
    <w:rsid w:val="00926E5A"/>
    <w:rsid w:val="00927F64"/>
    <w:rsid w:val="00930E8D"/>
    <w:rsid w:val="00931E17"/>
    <w:rsid w:val="009332C3"/>
    <w:rsid w:val="0093364A"/>
    <w:rsid w:val="009340F7"/>
    <w:rsid w:val="00935BC1"/>
    <w:rsid w:val="0093629A"/>
    <w:rsid w:val="00940641"/>
    <w:rsid w:val="009411AA"/>
    <w:rsid w:val="00941AD0"/>
    <w:rsid w:val="00942161"/>
    <w:rsid w:val="009433B5"/>
    <w:rsid w:val="0094470B"/>
    <w:rsid w:val="009450E5"/>
    <w:rsid w:val="0094539B"/>
    <w:rsid w:val="00945ACB"/>
    <w:rsid w:val="00945C52"/>
    <w:rsid w:val="00946FAB"/>
    <w:rsid w:val="00950902"/>
    <w:rsid w:val="0095130F"/>
    <w:rsid w:val="00951FFB"/>
    <w:rsid w:val="00953639"/>
    <w:rsid w:val="00954B3B"/>
    <w:rsid w:val="00955030"/>
    <w:rsid w:val="009553B4"/>
    <w:rsid w:val="00956D2D"/>
    <w:rsid w:val="00957E5A"/>
    <w:rsid w:val="009608DE"/>
    <w:rsid w:val="00962163"/>
    <w:rsid w:val="00962543"/>
    <w:rsid w:val="0096276A"/>
    <w:rsid w:val="00965FEB"/>
    <w:rsid w:val="0096610C"/>
    <w:rsid w:val="0096759D"/>
    <w:rsid w:val="00970A35"/>
    <w:rsid w:val="00970B3D"/>
    <w:rsid w:val="00970DD9"/>
    <w:rsid w:val="009720B3"/>
    <w:rsid w:val="00975D13"/>
    <w:rsid w:val="00976082"/>
    <w:rsid w:val="009763BB"/>
    <w:rsid w:val="009773BE"/>
    <w:rsid w:val="0097785E"/>
    <w:rsid w:val="00980051"/>
    <w:rsid w:val="0098039D"/>
    <w:rsid w:val="009807CB"/>
    <w:rsid w:val="00980ADA"/>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A557A"/>
    <w:rsid w:val="009B0F70"/>
    <w:rsid w:val="009B1F03"/>
    <w:rsid w:val="009B24D8"/>
    <w:rsid w:val="009B32D6"/>
    <w:rsid w:val="009B59CD"/>
    <w:rsid w:val="009C1031"/>
    <w:rsid w:val="009C115C"/>
    <w:rsid w:val="009C2CA7"/>
    <w:rsid w:val="009C2DF0"/>
    <w:rsid w:val="009C4877"/>
    <w:rsid w:val="009C4940"/>
    <w:rsid w:val="009C5CAF"/>
    <w:rsid w:val="009C71D7"/>
    <w:rsid w:val="009D05AB"/>
    <w:rsid w:val="009D09B1"/>
    <w:rsid w:val="009D1022"/>
    <w:rsid w:val="009D1C61"/>
    <w:rsid w:val="009D1CCA"/>
    <w:rsid w:val="009D3BF5"/>
    <w:rsid w:val="009D3C1E"/>
    <w:rsid w:val="009D44DA"/>
    <w:rsid w:val="009D458B"/>
    <w:rsid w:val="009D5D4B"/>
    <w:rsid w:val="009D60EE"/>
    <w:rsid w:val="009D754A"/>
    <w:rsid w:val="009D7560"/>
    <w:rsid w:val="009E1CCB"/>
    <w:rsid w:val="009E233F"/>
    <w:rsid w:val="009E2AF9"/>
    <w:rsid w:val="009E33E4"/>
    <w:rsid w:val="009E478B"/>
    <w:rsid w:val="009E584C"/>
    <w:rsid w:val="009E6E31"/>
    <w:rsid w:val="009E7768"/>
    <w:rsid w:val="009E7F61"/>
    <w:rsid w:val="009F00D8"/>
    <w:rsid w:val="009F13B5"/>
    <w:rsid w:val="009F2040"/>
    <w:rsid w:val="009F3D9F"/>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638B"/>
    <w:rsid w:val="00A06AE3"/>
    <w:rsid w:val="00A06FD3"/>
    <w:rsid w:val="00A0741F"/>
    <w:rsid w:val="00A103A1"/>
    <w:rsid w:val="00A10828"/>
    <w:rsid w:val="00A10FC7"/>
    <w:rsid w:val="00A11578"/>
    <w:rsid w:val="00A1181B"/>
    <w:rsid w:val="00A13207"/>
    <w:rsid w:val="00A136CF"/>
    <w:rsid w:val="00A137D4"/>
    <w:rsid w:val="00A1385B"/>
    <w:rsid w:val="00A14078"/>
    <w:rsid w:val="00A16007"/>
    <w:rsid w:val="00A1638C"/>
    <w:rsid w:val="00A16F25"/>
    <w:rsid w:val="00A1704D"/>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4959"/>
    <w:rsid w:val="00A34FAF"/>
    <w:rsid w:val="00A3540D"/>
    <w:rsid w:val="00A35A30"/>
    <w:rsid w:val="00A37394"/>
    <w:rsid w:val="00A379B9"/>
    <w:rsid w:val="00A40329"/>
    <w:rsid w:val="00A4103C"/>
    <w:rsid w:val="00A421FD"/>
    <w:rsid w:val="00A432ED"/>
    <w:rsid w:val="00A441A6"/>
    <w:rsid w:val="00A465DE"/>
    <w:rsid w:val="00A4674A"/>
    <w:rsid w:val="00A470D7"/>
    <w:rsid w:val="00A47F6D"/>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79F"/>
    <w:rsid w:val="00A73AEA"/>
    <w:rsid w:val="00A7486F"/>
    <w:rsid w:val="00A75FAF"/>
    <w:rsid w:val="00A7616D"/>
    <w:rsid w:val="00A76790"/>
    <w:rsid w:val="00A768C9"/>
    <w:rsid w:val="00A77B05"/>
    <w:rsid w:val="00A80B91"/>
    <w:rsid w:val="00A80D74"/>
    <w:rsid w:val="00A8173D"/>
    <w:rsid w:val="00A81831"/>
    <w:rsid w:val="00A82259"/>
    <w:rsid w:val="00A82DC7"/>
    <w:rsid w:val="00A83830"/>
    <w:rsid w:val="00A84F1F"/>
    <w:rsid w:val="00A84FD7"/>
    <w:rsid w:val="00A86763"/>
    <w:rsid w:val="00A87281"/>
    <w:rsid w:val="00A87506"/>
    <w:rsid w:val="00A8792F"/>
    <w:rsid w:val="00A87E02"/>
    <w:rsid w:val="00A87FF4"/>
    <w:rsid w:val="00A90128"/>
    <w:rsid w:val="00A90294"/>
    <w:rsid w:val="00A912B4"/>
    <w:rsid w:val="00A912C8"/>
    <w:rsid w:val="00A92D85"/>
    <w:rsid w:val="00A9396E"/>
    <w:rsid w:val="00A93A88"/>
    <w:rsid w:val="00A95D68"/>
    <w:rsid w:val="00A97810"/>
    <w:rsid w:val="00AA0985"/>
    <w:rsid w:val="00AA09F5"/>
    <w:rsid w:val="00AA0D22"/>
    <w:rsid w:val="00AA0F65"/>
    <w:rsid w:val="00AA1B3A"/>
    <w:rsid w:val="00AA316F"/>
    <w:rsid w:val="00AA4078"/>
    <w:rsid w:val="00AA40AF"/>
    <w:rsid w:val="00AA4FE8"/>
    <w:rsid w:val="00AA73DB"/>
    <w:rsid w:val="00AA7CD0"/>
    <w:rsid w:val="00AB20EB"/>
    <w:rsid w:val="00AB2612"/>
    <w:rsid w:val="00AB338F"/>
    <w:rsid w:val="00AB441D"/>
    <w:rsid w:val="00AB5CCD"/>
    <w:rsid w:val="00AB6005"/>
    <w:rsid w:val="00AB7B85"/>
    <w:rsid w:val="00AB7BB1"/>
    <w:rsid w:val="00AB7C7B"/>
    <w:rsid w:val="00AC01A1"/>
    <w:rsid w:val="00AC0B12"/>
    <w:rsid w:val="00AC10DE"/>
    <w:rsid w:val="00AC19A9"/>
    <w:rsid w:val="00AC21A6"/>
    <w:rsid w:val="00AC420A"/>
    <w:rsid w:val="00AC43E1"/>
    <w:rsid w:val="00AC48CC"/>
    <w:rsid w:val="00AC4F79"/>
    <w:rsid w:val="00AC52E8"/>
    <w:rsid w:val="00AC5899"/>
    <w:rsid w:val="00AC653E"/>
    <w:rsid w:val="00AC6721"/>
    <w:rsid w:val="00AC72D0"/>
    <w:rsid w:val="00AD0FF8"/>
    <w:rsid w:val="00AD179A"/>
    <w:rsid w:val="00AD356D"/>
    <w:rsid w:val="00AD4E06"/>
    <w:rsid w:val="00AD52A1"/>
    <w:rsid w:val="00AD5A98"/>
    <w:rsid w:val="00AD6167"/>
    <w:rsid w:val="00AD7077"/>
    <w:rsid w:val="00AD7341"/>
    <w:rsid w:val="00AD784A"/>
    <w:rsid w:val="00AE061D"/>
    <w:rsid w:val="00AE1312"/>
    <w:rsid w:val="00AE175C"/>
    <w:rsid w:val="00AE1B47"/>
    <w:rsid w:val="00AE1CF8"/>
    <w:rsid w:val="00AE281F"/>
    <w:rsid w:val="00AE3713"/>
    <w:rsid w:val="00AE42ED"/>
    <w:rsid w:val="00AE51BF"/>
    <w:rsid w:val="00AE6463"/>
    <w:rsid w:val="00AE6FA5"/>
    <w:rsid w:val="00AE7AA2"/>
    <w:rsid w:val="00AF100A"/>
    <w:rsid w:val="00AF1F6B"/>
    <w:rsid w:val="00AF2AA8"/>
    <w:rsid w:val="00AF31CB"/>
    <w:rsid w:val="00AF4C24"/>
    <w:rsid w:val="00AF5740"/>
    <w:rsid w:val="00AF5A19"/>
    <w:rsid w:val="00AF5BFA"/>
    <w:rsid w:val="00AF7F67"/>
    <w:rsid w:val="00B00A50"/>
    <w:rsid w:val="00B01971"/>
    <w:rsid w:val="00B034A0"/>
    <w:rsid w:val="00B039C2"/>
    <w:rsid w:val="00B05610"/>
    <w:rsid w:val="00B06804"/>
    <w:rsid w:val="00B06B39"/>
    <w:rsid w:val="00B06FA3"/>
    <w:rsid w:val="00B1018E"/>
    <w:rsid w:val="00B1054C"/>
    <w:rsid w:val="00B10C15"/>
    <w:rsid w:val="00B10DAF"/>
    <w:rsid w:val="00B118B9"/>
    <w:rsid w:val="00B12308"/>
    <w:rsid w:val="00B127EA"/>
    <w:rsid w:val="00B13865"/>
    <w:rsid w:val="00B13F65"/>
    <w:rsid w:val="00B14831"/>
    <w:rsid w:val="00B1509B"/>
    <w:rsid w:val="00B16220"/>
    <w:rsid w:val="00B17675"/>
    <w:rsid w:val="00B1784D"/>
    <w:rsid w:val="00B2043D"/>
    <w:rsid w:val="00B209E1"/>
    <w:rsid w:val="00B20A0B"/>
    <w:rsid w:val="00B2257A"/>
    <w:rsid w:val="00B231AC"/>
    <w:rsid w:val="00B23DB9"/>
    <w:rsid w:val="00B25226"/>
    <w:rsid w:val="00B25DA8"/>
    <w:rsid w:val="00B26C2E"/>
    <w:rsid w:val="00B31483"/>
    <w:rsid w:val="00B319FF"/>
    <w:rsid w:val="00B31BC9"/>
    <w:rsid w:val="00B33353"/>
    <w:rsid w:val="00B341BE"/>
    <w:rsid w:val="00B3467A"/>
    <w:rsid w:val="00B35589"/>
    <w:rsid w:val="00B361CB"/>
    <w:rsid w:val="00B364A1"/>
    <w:rsid w:val="00B372DF"/>
    <w:rsid w:val="00B4113A"/>
    <w:rsid w:val="00B4176F"/>
    <w:rsid w:val="00B42799"/>
    <w:rsid w:val="00B4396A"/>
    <w:rsid w:val="00B43C43"/>
    <w:rsid w:val="00B4501A"/>
    <w:rsid w:val="00B45A06"/>
    <w:rsid w:val="00B47436"/>
    <w:rsid w:val="00B47581"/>
    <w:rsid w:val="00B507F8"/>
    <w:rsid w:val="00B5105C"/>
    <w:rsid w:val="00B51E68"/>
    <w:rsid w:val="00B52484"/>
    <w:rsid w:val="00B53DD4"/>
    <w:rsid w:val="00B5407E"/>
    <w:rsid w:val="00B551D1"/>
    <w:rsid w:val="00B568C8"/>
    <w:rsid w:val="00B56EA2"/>
    <w:rsid w:val="00B60113"/>
    <w:rsid w:val="00B60217"/>
    <w:rsid w:val="00B60E31"/>
    <w:rsid w:val="00B61DE9"/>
    <w:rsid w:val="00B62625"/>
    <w:rsid w:val="00B6298E"/>
    <w:rsid w:val="00B62C9C"/>
    <w:rsid w:val="00B630FA"/>
    <w:rsid w:val="00B63461"/>
    <w:rsid w:val="00B64325"/>
    <w:rsid w:val="00B64CC3"/>
    <w:rsid w:val="00B65A1E"/>
    <w:rsid w:val="00B66807"/>
    <w:rsid w:val="00B70ADE"/>
    <w:rsid w:val="00B70BC2"/>
    <w:rsid w:val="00B718B7"/>
    <w:rsid w:val="00B71C3C"/>
    <w:rsid w:val="00B744A0"/>
    <w:rsid w:val="00B749DE"/>
    <w:rsid w:val="00B74C6D"/>
    <w:rsid w:val="00B75BF8"/>
    <w:rsid w:val="00B777EC"/>
    <w:rsid w:val="00B77B8A"/>
    <w:rsid w:val="00B80146"/>
    <w:rsid w:val="00B81F7F"/>
    <w:rsid w:val="00B8218B"/>
    <w:rsid w:val="00B824E4"/>
    <w:rsid w:val="00B83346"/>
    <w:rsid w:val="00B838BB"/>
    <w:rsid w:val="00B854AC"/>
    <w:rsid w:val="00B86814"/>
    <w:rsid w:val="00B86903"/>
    <w:rsid w:val="00B86CBB"/>
    <w:rsid w:val="00B9035C"/>
    <w:rsid w:val="00B9139F"/>
    <w:rsid w:val="00B91FCD"/>
    <w:rsid w:val="00B92B72"/>
    <w:rsid w:val="00B93072"/>
    <w:rsid w:val="00B934BF"/>
    <w:rsid w:val="00B939F4"/>
    <w:rsid w:val="00B941C8"/>
    <w:rsid w:val="00B96260"/>
    <w:rsid w:val="00B96285"/>
    <w:rsid w:val="00B96F96"/>
    <w:rsid w:val="00BA053B"/>
    <w:rsid w:val="00BA18FD"/>
    <w:rsid w:val="00BA2725"/>
    <w:rsid w:val="00BA5CDB"/>
    <w:rsid w:val="00BA6942"/>
    <w:rsid w:val="00BA6C16"/>
    <w:rsid w:val="00BA7CE6"/>
    <w:rsid w:val="00BA7F51"/>
    <w:rsid w:val="00BB112A"/>
    <w:rsid w:val="00BB14C1"/>
    <w:rsid w:val="00BB4672"/>
    <w:rsid w:val="00BB621D"/>
    <w:rsid w:val="00BB6765"/>
    <w:rsid w:val="00BB6D63"/>
    <w:rsid w:val="00BB72D0"/>
    <w:rsid w:val="00BB7602"/>
    <w:rsid w:val="00BB7E19"/>
    <w:rsid w:val="00BC10D5"/>
    <w:rsid w:val="00BC10E9"/>
    <w:rsid w:val="00BC19C6"/>
    <w:rsid w:val="00BC4404"/>
    <w:rsid w:val="00BC46F4"/>
    <w:rsid w:val="00BC64EE"/>
    <w:rsid w:val="00BC665C"/>
    <w:rsid w:val="00BC6C7A"/>
    <w:rsid w:val="00BC71F1"/>
    <w:rsid w:val="00BC7FB3"/>
    <w:rsid w:val="00BD109A"/>
    <w:rsid w:val="00BD6232"/>
    <w:rsid w:val="00BD77A6"/>
    <w:rsid w:val="00BD7BDF"/>
    <w:rsid w:val="00BD7E4A"/>
    <w:rsid w:val="00BE04D7"/>
    <w:rsid w:val="00BE15D9"/>
    <w:rsid w:val="00BE2D56"/>
    <w:rsid w:val="00BE44BC"/>
    <w:rsid w:val="00BE4A85"/>
    <w:rsid w:val="00BE4FDF"/>
    <w:rsid w:val="00BE567C"/>
    <w:rsid w:val="00BE57DF"/>
    <w:rsid w:val="00BE5B61"/>
    <w:rsid w:val="00BE5E72"/>
    <w:rsid w:val="00BE5F57"/>
    <w:rsid w:val="00BE62E5"/>
    <w:rsid w:val="00BE67FD"/>
    <w:rsid w:val="00BE68B2"/>
    <w:rsid w:val="00BE6C96"/>
    <w:rsid w:val="00BE701D"/>
    <w:rsid w:val="00BE7321"/>
    <w:rsid w:val="00BE75FD"/>
    <w:rsid w:val="00BE7B13"/>
    <w:rsid w:val="00BE7CCE"/>
    <w:rsid w:val="00BF08C5"/>
    <w:rsid w:val="00BF1C8B"/>
    <w:rsid w:val="00BF2DA2"/>
    <w:rsid w:val="00BF57D7"/>
    <w:rsid w:val="00BF6D25"/>
    <w:rsid w:val="00BF76A9"/>
    <w:rsid w:val="00BF779F"/>
    <w:rsid w:val="00BF798E"/>
    <w:rsid w:val="00BF7FF8"/>
    <w:rsid w:val="00C00322"/>
    <w:rsid w:val="00C00F19"/>
    <w:rsid w:val="00C0162C"/>
    <w:rsid w:val="00C01FB7"/>
    <w:rsid w:val="00C02846"/>
    <w:rsid w:val="00C03D6E"/>
    <w:rsid w:val="00C07F02"/>
    <w:rsid w:val="00C11D56"/>
    <w:rsid w:val="00C13F30"/>
    <w:rsid w:val="00C16511"/>
    <w:rsid w:val="00C17183"/>
    <w:rsid w:val="00C17895"/>
    <w:rsid w:val="00C17A92"/>
    <w:rsid w:val="00C2032B"/>
    <w:rsid w:val="00C20AD8"/>
    <w:rsid w:val="00C20DC3"/>
    <w:rsid w:val="00C20F0C"/>
    <w:rsid w:val="00C2122A"/>
    <w:rsid w:val="00C21902"/>
    <w:rsid w:val="00C2215C"/>
    <w:rsid w:val="00C22C20"/>
    <w:rsid w:val="00C235F5"/>
    <w:rsid w:val="00C237DA"/>
    <w:rsid w:val="00C23E0E"/>
    <w:rsid w:val="00C24308"/>
    <w:rsid w:val="00C24A09"/>
    <w:rsid w:val="00C2523B"/>
    <w:rsid w:val="00C25B7D"/>
    <w:rsid w:val="00C26647"/>
    <w:rsid w:val="00C270E0"/>
    <w:rsid w:val="00C271D8"/>
    <w:rsid w:val="00C310C4"/>
    <w:rsid w:val="00C31592"/>
    <w:rsid w:val="00C315F4"/>
    <w:rsid w:val="00C316F2"/>
    <w:rsid w:val="00C31833"/>
    <w:rsid w:val="00C31FC1"/>
    <w:rsid w:val="00C32353"/>
    <w:rsid w:val="00C3271A"/>
    <w:rsid w:val="00C32E14"/>
    <w:rsid w:val="00C33AB8"/>
    <w:rsid w:val="00C342B2"/>
    <w:rsid w:val="00C3488A"/>
    <w:rsid w:val="00C352D4"/>
    <w:rsid w:val="00C36C44"/>
    <w:rsid w:val="00C3731D"/>
    <w:rsid w:val="00C375FD"/>
    <w:rsid w:val="00C40129"/>
    <w:rsid w:val="00C403DE"/>
    <w:rsid w:val="00C40770"/>
    <w:rsid w:val="00C41ADF"/>
    <w:rsid w:val="00C42E66"/>
    <w:rsid w:val="00C445DC"/>
    <w:rsid w:val="00C45C4C"/>
    <w:rsid w:val="00C47AA3"/>
    <w:rsid w:val="00C5048A"/>
    <w:rsid w:val="00C521B3"/>
    <w:rsid w:val="00C52503"/>
    <w:rsid w:val="00C5490A"/>
    <w:rsid w:val="00C5584C"/>
    <w:rsid w:val="00C60D23"/>
    <w:rsid w:val="00C60F74"/>
    <w:rsid w:val="00C61A98"/>
    <w:rsid w:val="00C62AD3"/>
    <w:rsid w:val="00C62BEA"/>
    <w:rsid w:val="00C62CBC"/>
    <w:rsid w:val="00C6379A"/>
    <w:rsid w:val="00C63B15"/>
    <w:rsid w:val="00C64C45"/>
    <w:rsid w:val="00C64DC6"/>
    <w:rsid w:val="00C663A1"/>
    <w:rsid w:val="00C6640A"/>
    <w:rsid w:val="00C66EF3"/>
    <w:rsid w:val="00C675B6"/>
    <w:rsid w:val="00C7190B"/>
    <w:rsid w:val="00C724CE"/>
    <w:rsid w:val="00C73311"/>
    <w:rsid w:val="00C7474B"/>
    <w:rsid w:val="00C74A75"/>
    <w:rsid w:val="00C74FC9"/>
    <w:rsid w:val="00C75212"/>
    <w:rsid w:val="00C77452"/>
    <w:rsid w:val="00C77F58"/>
    <w:rsid w:val="00C83A27"/>
    <w:rsid w:val="00C852A8"/>
    <w:rsid w:val="00C855A2"/>
    <w:rsid w:val="00C86CF8"/>
    <w:rsid w:val="00C90A6F"/>
    <w:rsid w:val="00C90B23"/>
    <w:rsid w:val="00C90DEC"/>
    <w:rsid w:val="00C91422"/>
    <w:rsid w:val="00C91EAF"/>
    <w:rsid w:val="00C92867"/>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34D7"/>
    <w:rsid w:val="00CB5A6F"/>
    <w:rsid w:val="00CB5FB4"/>
    <w:rsid w:val="00CB614C"/>
    <w:rsid w:val="00CB6C5D"/>
    <w:rsid w:val="00CB6C9C"/>
    <w:rsid w:val="00CC0244"/>
    <w:rsid w:val="00CC056F"/>
    <w:rsid w:val="00CC22BD"/>
    <w:rsid w:val="00CC405B"/>
    <w:rsid w:val="00CC4981"/>
    <w:rsid w:val="00CC54E3"/>
    <w:rsid w:val="00CC5AAF"/>
    <w:rsid w:val="00CC648B"/>
    <w:rsid w:val="00CC660F"/>
    <w:rsid w:val="00CC7B81"/>
    <w:rsid w:val="00CD164C"/>
    <w:rsid w:val="00CD3DD5"/>
    <w:rsid w:val="00CD43B9"/>
    <w:rsid w:val="00CD58CC"/>
    <w:rsid w:val="00CD6AEC"/>
    <w:rsid w:val="00CE0E8C"/>
    <w:rsid w:val="00CE0F96"/>
    <w:rsid w:val="00CE187D"/>
    <w:rsid w:val="00CE4A4D"/>
    <w:rsid w:val="00CE4D37"/>
    <w:rsid w:val="00CE5265"/>
    <w:rsid w:val="00CE67A2"/>
    <w:rsid w:val="00CE7675"/>
    <w:rsid w:val="00CE7D8E"/>
    <w:rsid w:val="00CF031A"/>
    <w:rsid w:val="00CF2393"/>
    <w:rsid w:val="00CF254F"/>
    <w:rsid w:val="00CF2955"/>
    <w:rsid w:val="00CF29D3"/>
    <w:rsid w:val="00CF3164"/>
    <w:rsid w:val="00CF4205"/>
    <w:rsid w:val="00CF54B4"/>
    <w:rsid w:val="00D001C4"/>
    <w:rsid w:val="00D01016"/>
    <w:rsid w:val="00D02A8B"/>
    <w:rsid w:val="00D03388"/>
    <w:rsid w:val="00D047DA"/>
    <w:rsid w:val="00D04E45"/>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4AFF"/>
    <w:rsid w:val="00D35A28"/>
    <w:rsid w:val="00D35E87"/>
    <w:rsid w:val="00D36CB6"/>
    <w:rsid w:val="00D40C5E"/>
    <w:rsid w:val="00D40D3B"/>
    <w:rsid w:val="00D40EA6"/>
    <w:rsid w:val="00D4129D"/>
    <w:rsid w:val="00D41532"/>
    <w:rsid w:val="00D417E1"/>
    <w:rsid w:val="00D42C66"/>
    <w:rsid w:val="00D440A4"/>
    <w:rsid w:val="00D44F99"/>
    <w:rsid w:val="00D45C65"/>
    <w:rsid w:val="00D45CCC"/>
    <w:rsid w:val="00D46C15"/>
    <w:rsid w:val="00D47478"/>
    <w:rsid w:val="00D506F8"/>
    <w:rsid w:val="00D5187E"/>
    <w:rsid w:val="00D51C18"/>
    <w:rsid w:val="00D51D28"/>
    <w:rsid w:val="00D51E02"/>
    <w:rsid w:val="00D5292C"/>
    <w:rsid w:val="00D52BD3"/>
    <w:rsid w:val="00D53E60"/>
    <w:rsid w:val="00D545AB"/>
    <w:rsid w:val="00D55C3E"/>
    <w:rsid w:val="00D56820"/>
    <w:rsid w:val="00D56910"/>
    <w:rsid w:val="00D56ED4"/>
    <w:rsid w:val="00D57DD7"/>
    <w:rsid w:val="00D60BAD"/>
    <w:rsid w:val="00D6143C"/>
    <w:rsid w:val="00D62084"/>
    <w:rsid w:val="00D6287F"/>
    <w:rsid w:val="00D62E4B"/>
    <w:rsid w:val="00D63D7C"/>
    <w:rsid w:val="00D659BC"/>
    <w:rsid w:val="00D6621A"/>
    <w:rsid w:val="00D66470"/>
    <w:rsid w:val="00D66B11"/>
    <w:rsid w:val="00D7056F"/>
    <w:rsid w:val="00D7126D"/>
    <w:rsid w:val="00D7137B"/>
    <w:rsid w:val="00D72541"/>
    <w:rsid w:val="00D7378E"/>
    <w:rsid w:val="00D758D5"/>
    <w:rsid w:val="00D75E60"/>
    <w:rsid w:val="00D76C4D"/>
    <w:rsid w:val="00D76E95"/>
    <w:rsid w:val="00D77E54"/>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17FC"/>
    <w:rsid w:val="00DA1F76"/>
    <w:rsid w:val="00DA2E43"/>
    <w:rsid w:val="00DA3E8D"/>
    <w:rsid w:val="00DA4245"/>
    <w:rsid w:val="00DA48A4"/>
    <w:rsid w:val="00DA7679"/>
    <w:rsid w:val="00DB007A"/>
    <w:rsid w:val="00DB0095"/>
    <w:rsid w:val="00DB021F"/>
    <w:rsid w:val="00DB16BF"/>
    <w:rsid w:val="00DB3FE7"/>
    <w:rsid w:val="00DB4379"/>
    <w:rsid w:val="00DB5559"/>
    <w:rsid w:val="00DB590F"/>
    <w:rsid w:val="00DC13A9"/>
    <w:rsid w:val="00DC14F7"/>
    <w:rsid w:val="00DC2DA3"/>
    <w:rsid w:val="00DC39DD"/>
    <w:rsid w:val="00DC47EF"/>
    <w:rsid w:val="00DC4AE9"/>
    <w:rsid w:val="00DC52AC"/>
    <w:rsid w:val="00DC5A57"/>
    <w:rsid w:val="00DC6092"/>
    <w:rsid w:val="00DC60C3"/>
    <w:rsid w:val="00DC6749"/>
    <w:rsid w:val="00DC6806"/>
    <w:rsid w:val="00DC6956"/>
    <w:rsid w:val="00DC6E68"/>
    <w:rsid w:val="00DC7E30"/>
    <w:rsid w:val="00DC7E82"/>
    <w:rsid w:val="00DD06D5"/>
    <w:rsid w:val="00DD0FAB"/>
    <w:rsid w:val="00DD12C6"/>
    <w:rsid w:val="00DD1C69"/>
    <w:rsid w:val="00DD3662"/>
    <w:rsid w:val="00DD5F70"/>
    <w:rsid w:val="00DD7120"/>
    <w:rsid w:val="00DE1584"/>
    <w:rsid w:val="00DE2143"/>
    <w:rsid w:val="00DE2AB9"/>
    <w:rsid w:val="00DE3903"/>
    <w:rsid w:val="00DE5DAD"/>
    <w:rsid w:val="00DE717B"/>
    <w:rsid w:val="00DE7B20"/>
    <w:rsid w:val="00DF1458"/>
    <w:rsid w:val="00DF2217"/>
    <w:rsid w:val="00DF22FD"/>
    <w:rsid w:val="00DF316B"/>
    <w:rsid w:val="00DF3175"/>
    <w:rsid w:val="00DF427C"/>
    <w:rsid w:val="00DF48F4"/>
    <w:rsid w:val="00DF4F4D"/>
    <w:rsid w:val="00DF4F92"/>
    <w:rsid w:val="00DF5903"/>
    <w:rsid w:val="00DF650C"/>
    <w:rsid w:val="00E0046F"/>
    <w:rsid w:val="00E00E69"/>
    <w:rsid w:val="00E026E9"/>
    <w:rsid w:val="00E02BC5"/>
    <w:rsid w:val="00E02C64"/>
    <w:rsid w:val="00E02E42"/>
    <w:rsid w:val="00E03D51"/>
    <w:rsid w:val="00E04B6C"/>
    <w:rsid w:val="00E05AE1"/>
    <w:rsid w:val="00E065BF"/>
    <w:rsid w:val="00E10CAF"/>
    <w:rsid w:val="00E110F1"/>
    <w:rsid w:val="00E12259"/>
    <w:rsid w:val="00E124ED"/>
    <w:rsid w:val="00E137D3"/>
    <w:rsid w:val="00E143D7"/>
    <w:rsid w:val="00E16B37"/>
    <w:rsid w:val="00E17A57"/>
    <w:rsid w:val="00E200D8"/>
    <w:rsid w:val="00E201DF"/>
    <w:rsid w:val="00E2141C"/>
    <w:rsid w:val="00E22F8D"/>
    <w:rsid w:val="00E24AA7"/>
    <w:rsid w:val="00E24CFD"/>
    <w:rsid w:val="00E25495"/>
    <w:rsid w:val="00E25580"/>
    <w:rsid w:val="00E314E3"/>
    <w:rsid w:val="00E31AF2"/>
    <w:rsid w:val="00E31E0D"/>
    <w:rsid w:val="00E33819"/>
    <w:rsid w:val="00E3425A"/>
    <w:rsid w:val="00E34C13"/>
    <w:rsid w:val="00E3683B"/>
    <w:rsid w:val="00E37216"/>
    <w:rsid w:val="00E37886"/>
    <w:rsid w:val="00E4000B"/>
    <w:rsid w:val="00E4063E"/>
    <w:rsid w:val="00E40D8A"/>
    <w:rsid w:val="00E41118"/>
    <w:rsid w:val="00E42169"/>
    <w:rsid w:val="00E42EC3"/>
    <w:rsid w:val="00E4323B"/>
    <w:rsid w:val="00E44458"/>
    <w:rsid w:val="00E44C4C"/>
    <w:rsid w:val="00E4503F"/>
    <w:rsid w:val="00E464F8"/>
    <w:rsid w:val="00E467F8"/>
    <w:rsid w:val="00E4761E"/>
    <w:rsid w:val="00E50BF2"/>
    <w:rsid w:val="00E50C85"/>
    <w:rsid w:val="00E50DB7"/>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5674"/>
    <w:rsid w:val="00E668DB"/>
    <w:rsid w:val="00E66AF8"/>
    <w:rsid w:val="00E66D06"/>
    <w:rsid w:val="00E67DD4"/>
    <w:rsid w:val="00E67F84"/>
    <w:rsid w:val="00E71876"/>
    <w:rsid w:val="00E72135"/>
    <w:rsid w:val="00E727E1"/>
    <w:rsid w:val="00E731D5"/>
    <w:rsid w:val="00E7441B"/>
    <w:rsid w:val="00E76E69"/>
    <w:rsid w:val="00E7708B"/>
    <w:rsid w:val="00E80364"/>
    <w:rsid w:val="00E807A8"/>
    <w:rsid w:val="00E8165C"/>
    <w:rsid w:val="00E8190A"/>
    <w:rsid w:val="00E81FD3"/>
    <w:rsid w:val="00E82078"/>
    <w:rsid w:val="00E83566"/>
    <w:rsid w:val="00E83A78"/>
    <w:rsid w:val="00E83E67"/>
    <w:rsid w:val="00E841FC"/>
    <w:rsid w:val="00E84291"/>
    <w:rsid w:val="00E8432C"/>
    <w:rsid w:val="00E84B53"/>
    <w:rsid w:val="00E84F12"/>
    <w:rsid w:val="00E854D0"/>
    <w:rsid w:val="00E87576"/>
    <w:rsid w:val="00E87E5F"/>
    <w:rsid w:val="00E90910"/>
    <w:rsid w:val="00E90F71"/>
    <w:rsid w:val="00E912B0"/>
    <w:rsid w:val="00E91BCE"/>
    <w:rsid w:val="00E921E4"/>
    <w:rsid w:val="00E92980"/>
    <w:rsid w:val="00E92AD1"/>
    <w:rsid w:val="00E92C69"/>
    <w:rsid w:val="00E939AB"/>
    <w:rsid w:val="00E93A76"/>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0"/>
    <w:rsid w:val="00EA6D7A"/>
    <w:rsid w:val="00EA79CE"/>
    <w:rsid w:val="00EB19DA"/>
    <w:rsid w:val="00EB27FF"/>
    <w:rsid w:val="00EB29DB"/>
    <w:rsid w:val="00EB3B76"/>
    <w:rsid w:val="00EB4259"/>
    <w:rsid w:val="00EB575D"/>
    <w:rsid w:val="00EB5C03"/>
    <w:rsid w:val="00EB6B15"/>
    <w:rsid w:val="00EB6E4A"/>
    <w:rsid w:val="00EB7B78"/>
    <w:rsid w:val="00EC02E4"/>
    <w:rsid w:val="00EC0755"/>
    <w:rsid w:val="00EC3D3A"/>
    <w:rsid w:val="00EC4205"/>
    <w:rsid w:val="00EC435C"/>
    <w:rsid w:val="00EC5839"/>
    <w:rsid w:val="00EC5A7F"/>
    <w:rsid w:val="00EC6648"/>
    <w:rsid w:val="00EC6DD8"/>
    <w:rsid w:val="00EC744B"/>
    <w:rsid w:val="00ED0A80"/>
    <w:rsid w:val="00ED1BB2"/>
    <w:rsid w:val="00ED1BFD"/>
    <w:rsid w:val="00ED4B17"/>
    <w:rsid w:val="00ED4C27"/>
    <w:rsid w:val="00ED4C7C"/>
    <w:rsid w:val="00ED5697"/>
    <w:rsid w:val="00ED5814"/>
    <w:rsid w:val="00ED5B3B"/>
    <w:rsid w:val="00ED5EED"/>
    <w:rsid w:val="00ED6814"/>
    <w:rsid w:val="00ED681B"/>
    <w:rsid w:val="00ED68E0"/>
    <w:rsid w:val="00ED7CD8"/>
    <w:rsid w:val="00EE0272"/>
    <w:rsid w:val="00EE07CC"/>
    <w:rsid w:val="00EE0A47"/>
    <w:rsid w:val="00EE171A"/>
    <w:rsid w:val="00EE3119"/>
    <w:rsid w:val="00EE50E8"/>
    <w:rsid w:val="00EE68B1"/>
    <w:rsid w:val="00EF144B"/>
    <w:rsid w:val="00EF1917"/>
    <w:rsid w:val="00EF3EE1"/>
    <w:rsid w:val="00EF4519"/>
    <w:rsid w:val="00EF5218"/>
    <w:rsid w:val="00EF56FF"/>
    <w:rsid w:val="00EF5CE6"/>
    <w:rsid w:val="00EF6E48"/>
    <w:rsid w:val="00EF71F3"/>
    <w:rsid w:val="00EF7EB6"/>
    <w:rsid w:val="00F00049"/>
    <w:rsid w:val="00F010EB"/>
    <w:rsid w:val="00F02B64"/>
    <w:rsid w:val="00F03898"/>
    <w:rsid w:val="00F03ABD"/>
    <w:rsid w:val="00F040AB"/>
    <w:rsid w:val="00F04CE5"/>
    <w:rsid w:val="00F06632"/>
    <w:rsid w:val="00F079FF"/>
    <w:rsid w:val="00F07FC8"/>
    <w:rsid w:val="00F11428"/>
    <w:rsid w:val="00F13F4D"/>
    <w:rsid w:val="00F143D1"/>
    <w:rsid w:val="00F15A03"/>
    <w:rsid w:val="00F16447"/>
    <w:rsid w:val="00F16E1F"/>
    <w:rsid w:val="00F17627"/>
    <w:rsid w:val="00F200B3"/>
    <w:rsid w:val="00F20ABF"/>
    <w:rsid w:val="00F21018"/>
    <w:rsid w:val="00F2145E"/>
    <w:rsid w:val="00F22741"/>
    <w:rsid w:val="00F22BF7"/>
    <w:rsid w:val="00F24431"/>
    <w:rsid w:val="00F244C9"/>
    <w:rsid w:val="00F24C71"/>
    <w:rsid w:val="00F2535D"/>
    <w:rsid w:val="00F2668B"/>
    <w:rsid w:val="00F30094"/>
    <w:rsid w:val="00F3088B"/>
    <w:rsid w:val="00F30CC6"/>
    <w:rsid w:val="00F31AAC"/>
    <w:rsid w:val="00F31F43"/>
    <w:rsid w:val="00F31F4C"/>
    <w:rsid w:val="00F324AC"/>
    <w:rsid w:val="00F32EDA"/>
    <w:rsid w:val="00F334B4"/>
    <w:rsid w:val="00F34383"/>
    <w:rsid w:val="00F34B4F"/>
    <w:rsid w:val="00F354A5"/>
    <w:rsid w:val="00F355D6"/>
    <w:rsid w:val="00F35CA4"/>
    <w:rsid w:val="00F36AFC"/>
    <w:rsid w:val="00F37315"/>
    <w:rsid w:val="00F40DB8"/>
    <w:rsid w:val="00F44B81"/>
    <w:rsid w:val="00F44F1D"/>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75CAA"/>
    <w:rsid w:val="00F816FE"/>
    <w:rsid w:val="00F81BEA"/>
    <w:rsid w:val="00F824BB"/>
    <w:rsid w:val="00F827A6"/>
    <w:rsid w:val="00F847BF"/>
    <w:rsid w:val="00F847F0"/>
    <w:rsid w:val="00F84AAA"/>
    <w:rsid w:val="00F913CA"/>
    <w:rsid w:val="00F92137"/>
    <w:rsid w:val="00F92B72"/>
    <w:rsid w:val="00F92F11"/>
    <w:rsid w:val="00F94727"/>
    <w:rsid w:val="00F948CD"/>
    <w:rsid w:val="00F94B89"/>
    <w:rsid w:val="00F969D6"/>
    <w:rsid w:val="00FA0E01"/>
    <w:rsid w:val="00FA206E"/>
    <w:rsid w:val="00FA2D71"/>
    <w:rsid w:val="00FA37EC"/>
    <w:rsid w:val="00FA3A7C"/>
    <w:rsid w:val="00FA44ED"/>
    <w:rsid w:val="00FA5D21"/>
    <w:rsid w:val="00FA6B30"/>
    <w:rsid w:val="00FA6B57"/>
    <w:rsid w:val="00FA6E69"/>
    <w:rsid w:val="00FA73B6"/>
    <w:rsid w:val="00FA7EC5"/>
    <w:rsid w:val="00FB022D"/>
    <w:rsid w:val="00FB1E27"/>
    <w:rsid w:val="00FB257F"/>
    <w:rsid w:val="00FB25D8"/>
    <w:rsid w:val="00FB2C46"/>
    <w:rsid w:val="00FB2D33"/>
    <w:rsid w:val="00FB4F0F"/>
    <w:rsid w:val="00FB6212"/>
    <w:rsid w:val="00FB6AC5"/>
    <w:rsid w:val="00FB6E8C"/>
    <w:rsid w:val="00FB7268"/>
    <w:rsid w:val="00FB72A9"/>
    <w:rsid w:val="00FB739B"/>
    <w:rsid w:val="00FB7798"/>
    <w:rsid w:val="00FC006C"/>
    <w:rsid w:val="00FC2253"/>
    <w:rsid w:val="00FC474D"/>
    <w:rsid w:val="00FC5354"/>
    <w:rsid w:val="00FC63CE"/>
    <w:rsid w:val="00FC754B"/>
    <w:rsid w:val="00FD0D04"/>
    <w:rsid w:val="00FD0DC2"/>
    <w:rsid w:val="00FD1A33"/>
    <w:rsid w:val="00FD1E45"/>
    <w:rsid w:val="00FD2C1E"/>
    <w:rsid w:val="00FD2CEA"/>
    <w:rsid w:val="00FD2E92"/>
    <w:rsid w:val="00FD3C38"/>
    <w:rsid w:val="00FD4027"/>
    <w:rsid w:val="00FD4262"/>
    <w:rsid w:val="00FD4C64"/>
    <w:rsid w:val="00FD616B"/>
    <w:rsid w:val="00FD668A"/>
    <w:rsid w:val="00FD6CFE"/>
    <w:rsid w:val="00FE05E7"/>
    <w:rsid w:val="00FE1C84"/>
    <w:rsid w:val="00FE1F23"/>
    <w:rsid w:val="00FE2040"/>
    <w:rsid w:val="00FE406C"/>
    <w:rsid w:val="00FE5788"/>
    <w:rsid w:val="00FE62D2"/>
    <w:rsid w:val="00FE64AE"/>
    <w:rsid w:val="00FE7C08"/>
    <w:rsid w:val="00FE7D69"/>
    <w:rsid w:val="00FF02A8"/>
    <w:rsid w:val="00FF05CA"/>
    <w:rsid w:val="00FF0FD2"/>
    <w:rsid w:val="00FF3019"/>
    <w:rsid w:val="00FF3227"/>
    <w:rsid w:val="00FF3992"/>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 w:type="character" w:styleId="PlaceholderText">
    <w:name w:val="Placeholder Text"/>
    <w:basedOn w:val="DefaultParagraphFont"/>
    <w:uiPriority w:val="99"/>
    <w:semiHidden/>
    <w:rsid w:val="00BA7C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725296440">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E60D86-5713-CE47-A5FA-A1AB1625E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33916</Words>
  <Characters>193327</Characters>
  <Application>Microsoft Macintosh Word</Application>
  <DocSecurity>0</DocSecurity>
  <Lines>1611</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2017-10-24T22:33:00Z</cp:lastPrinted>
  <dcterms:created xsi:type="dcterms:W3CDTF">2017-11-27T00:11:00Z</dcterms:created>
  <dcterms:modified xsi:type="dcterms:W3CDTF">2017-11-27T00:11:00Z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