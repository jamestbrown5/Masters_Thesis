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2C28CC" w:rsidRDefault="00295E26" w:rsidP="00295E26">
      <w:pPr>
        <w:spacing w:line="480" w:lineRule="auto"/>
        <w:ind w:firstLine="720"/>
        <w:jc w:val="center"/>
        <w:rPr>
          <w:b/>
          <w:color w:val="auto"/>
          <w:sz w:val="48"/>
          <w:szCs w:val="48"/>
        </w:rPr>
      </w:pPr>
      <w:r w:rsidRPr="002C28CC">
        <w:rPr>
          <w:b/>
          <w:color w:val="auto"/>
          <w:sz w:val="48"/>
          <w:szCs w:val="48"/>
        </w:rPr>
        <w:t>Mechanisms Mediating the Descent into Diapause: The relationship between stored resources and diapause timing.</w:t>
      </w:r>
    </w:p>
    <w:p w14:paraId="0B2B8701" w14:textId="77777777" w:rsidR="00295E26" w:rsidRPr="002C28CC" w:rsidRDefault="00295E26" w:rsidP="00295E26">
      <w:pPr>
        <w:spacing w:line="480" w:lineRule="auto"/>
        <w:ind w:firstLine="720"/>
        <w:jc w:val="center"/>
        <w:rPr>
          <w:color w:val="auto"/>
        </w:rPr>
      </w:pPr>
    </w:p>
    <w:p w14:paraId="1FE6E3A4" w14:textId="77777777" w:rsidR="00295E26" w:rsidRPr="002C28CC" w:rsidRDefault="00295E26" w:rsidP="00295E26">
      <w:pPr>
        <w:spacing w:line="480" w:lineRule="auto"/>
        <w:ind w:firstLine="720"/>
        <w:jc w:val="center"/>
        <w:rPr>
          <w:color w:val="auto"/>
        </w:rPr>
      </w:pPr>
    </w:p>
    <w:p w14:paraId="77B7DFD8" w14:textId="77777777" w:rsidR="00295E26" w:rsidRPr="002C28CC" w:rsidRDefault="00295E26" w:rsidP="00295E26">
      <w:pPr>
        <w:spacing w:line="480" w:lineRule="auto"/>
        <w:ind w:firstLine="720"/>
        <w:jc w:val="center"/>
        <w:rPr>
          <w:color w:val="auto"/>
        </w:rPr>
      </w:pPr>
    </w:p>
    <w:p w14:paraId="6413566E" w14:textId="77777777" w:rsidR="00295E26" w:rsidRPr="002C28CC" w:rsidRDefault="00295E26" w:rsidP="00295E26">
      <w:pPr>
        <w:spacing w:line="480" w:lineRule="auto"/>
        <w:ind w:firstLine="720"/>
        <w:jc w:val="center"/>
        <w:rPr>
          <w:color w:val="auto"/>
        </w:rPr>
      </w:pPr>
    </w:p>
    <w:p w14:paraId="54E7A8A1" w14:textId="77777777" w:rsidR="00295E26" w:rsidRPr="002C28CC" w:rsidRDefault="00295E26" w:rsidP="00295E26">
      <w:pPr>
        <w:spacing w:line="480" w:lineRule="auto"/>
        <w:ind w:firstLine="720"/>
        <w:jc w:val="center"/>
        <w:rPr>
          <w:color w:val="auto"/>
        </w:rPr>
      </w:pPr>
    </w:p>
    <w:p w14:paraId="563D0D31"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James T. Brown</w:t>
      </w:r>
    </w:p>
    <w:p w14:paraId="7F2FEF6F"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MS Thesis Proposal</w:t>
      </w:r>
    </w:p>
    <w:p w14:paraId="6D015EF8"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Advisor: Dr. Dan Hahn</w:t>
      </w:r>
    </w:p>
    <w:p w14:paraId="68A554CA" w14:textId="77777777" w:rsidR="00295E26" w:rsidRPr="002C28CC" w:rsidRDefault="00295E26" w:rsidP="00295E26">
      <w:pPr>
        <w:spacing w:line="480" w:lineRule="auto"/>
        <w:ind w:firstLine="720"/>
        <w:jc w:val="center"/>
        <w:outlineLvl w:val="0"/>
        <w:rPr>
          <w:color w:val="auto"/>
        </w:rPr>
      </w:pPr>
      <w:r w:rsidRPr="002C28CC">
        <w:rPr>
          <w:b/>
          <w:color w:val="auto"/>
          <w:sz w:val="32"/>
          <w:szCs w:val="32"/>
        </w:rPr>
        <w:t>Committee Member: Dr. John Beck</w:t>
      </w:r>
    </w:p>
    <w:p w14:paraId="29B2BD99" w14:textId="77777777" w:rsidR="00295E26" w:rsidRPr="002C28CC" w:rsidRDefault="00295E26" w:rsidP="00295E26">
      <w:pPr>
        <w:spacing w:line="480" w:lineRule="auto"/>
        <w:ind w:firstLine="720"/>
        <w:rPr>
          <w:rFonts w:asciiTheme="minorHAnsi" w:hAnsiTheme="minorHAnsi"/>
          <w:color w:val="auto"/>
        </w:rPr>
      </w:pPr>
    </w:p>
    <w:p w14:paraId="492065DB" w14:textId="77777777" w:rsidR="00295E26" w:rsidRPr="002C28CC" w:rsidRDefault="00295E26" w:rsidP="00295E26">
      <w:pPr>
        <w:spacing w:line="480" w:lineRule="auto"/>
        <w:ind w:firstLine="720"/>
        <w:rPr>
          <w:rFonts w:asciiTheme="minorHAnsi" w:hAnsiTheme="minorHAnsi"/>
          <w:color w:val="auto"/>
        </w:rPr>
      </w:pPr>
    </w:p>
    <w:p w14:paraId="7AF06323" w14:textId="77777777" w:rsidR="00295E26" w:rsidRPr="002C28CC" w:rsidRDefault="00295E26" w:rsidP="00295E26">
      <w:pPr>
        <w:spacing w:line="480" w:lineRule="auto"/>
        <w:ind w:firstLine="720"/>
        <w:rPr>
          <w:rFonts w:asciiTheme="minorHAnsi" w:hAnsiTheme="minorHAnsi"/>
          <w:color w:val="auto"/>
        </w:rPr>
      </w:pPr>
    </w:p>
    <w:p w14:paraId="73183B16" w14:textId="77777777" w:rsidR="00295E26" w:rsidRPr="002C28CC" w:rsidRDefault="00295E26" w:rsidP="00295E26">
      <w:pPr>
        <w:spacing w:line="480" w:lineRule="auto"/>
        <w:ind w:firstLine="720"/>
        <w:rPr>
          <w:rFonts w:asciiTheme="minorHAnsi" w:hAnsiTheme="minorHAnsi"/>
          <w:color w:val="auto"/>
        </w:rPr>
      </w:pPr>
    </w:p>
    <w:p w14:paraId="039FA120" w14:textId="77777777" w:rsidR="00295E26" w:rsidRPr="002C28CC" w:rsidRDefault="00295E26" w:rsidP="00295E26">
      <w:pPr>
        <w:spacing w:line="480" w:lineRule="auto"/>
        <w:ind w:firstLine="720"/>
        <w:rPr>
          <w:rFonts w:asciiTheme="minorHAnsi" w:hAnsiTheme="minorHAnsi"/>
          <w:color w:val="auto"/>
        </w:rPr>
      </w:pPr>
    </w:p>
    <w:p w14:paraId="1DF4EBEB" w14:textId="77777777" w:rsidR="00295E26" w:rsidRPr="002C28CC" w:rsidRDefault="00295E26" w:rsidP="00295E26">
      <w:pPr>
        <w:spacing w:line="480" w:lineRule="auto"/>
        <w:rPr>
          <w:rFonts w:asciiTheme="minorHAnsi" w:hAnsiTheme="minorHAnsi"/>
          <w:color w:val="auto"/>
        </w:rPr>
      </w:pPr>
    </w:p>
    <w:p w14:paraId="588F7229" w14:textId="4A95735F"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C</w:t>
      </w:r>
      <w:r w:rsidRPr="004D669F">
        <w:rPr>
          <w:rFonts w:asciiTheme="minorHAnsi" w:hAnsiTheme="minorHAnsi"/>
          <w:color w:val="auto"/>
        </w:rPr>
        <w:t>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xml:space="preserve">. </w:t>
      </w:r>
      <w:commentRangeStart w:id="0"/>
      <w:commentRangeStart w:id="1"/>
      <w:r w:rsidRPr="004D669F">
        <w:rPr>
          <w:rFonts w:asciiTheme="minorHAnsi" w:hAnsiTheme="minorHAnsi"/>
          <w:color w:val="auto"/>
        </w:rPr>
        <w:t xml:space="preserve">Seasonal temperature averages in the United States during 2016 echoed this upward trend </w:t>
      </w:r>
      <w:r>
        <w:rPr>
          <w:rFonts w:asciiTheme="minorHAnsi" w:hAnsiTheme="minorHAnsi"/>
          <w:color w:val="auto"/>
        </w:rPr>
        <w:t>for all four seasons surpassing</w:t>
      </w:r>
      <w:r w:rsidRPr="004D669F">
        <w:rPr>
          <w:rFonts w:asciiTheme="minorHAnsi" w:hAnsiTheme="minorHAnsi"/>
          <w:color w:val="auto"/>
        </w:rPr>
        <w:t xml:space="preserve"> </w:t>
      </w:r>
      <w:r>
        <w:rPr>
          <w:rFonts w:asciiTheme="minorHAnsi" w:hAnsiTheme="minorHAnsi"/>
          <w:color w:val="auto"/>
        </w:rPr>
        <w:t>all previously recorded</w:t>
      </w:r>
      <w:r w:rsidRPr="004D669F">
        <w:rPr>
          <w:rFonts w:asciiTheme="minorHAnsi" w:hAnsiTheme="minorHAnsi"/>
          <w:color w:val="auto"/>
        </w:rPr>
        <w:t xml:space="preserve"> temperature averages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commentRangeEnd w:id="0"/>
      <w:r>
        <w:rPr>
          <w:rStyle w:val="CommentReference"/>
        </w:rPr>
        <w:commentReference w:id="0"/>
      </w:r>
      <w:commentRangeEnd w:id="1"/>
      <w:r>
        <w:rPr>
          <w:rStyle w:val="CommentReference"/>
        </w:rPr>
        <w:commentReference w:id="1"/>
      </w:r>
      <w:r>
        <w:rPr>
          <w:rFonts w:asciiTheme="minorHAnsi" w:hAnsiTheme="minorHAnsi"/>
          <w:color w:val="auto"/>
        </w:rPr>
        <w:t>Warmer temperatures will</w:t>
      </w:r>
      <w:commentRangeStart w:id="2"/>
      <w:r>
        <w:rPr>
          <w:rFonts w:asciiTheme="minorHAnsi" w:hAnsiTheme="minorHAnsi"/>
          <w:color w:val="auto"/>
        </w:rPr>
        <w:t xml:space="preserve"> effectively increase the duration of the warm growing season as fall, winter, and spring temperatures increase</w:t>
      </w:r>
      <w:r w:rsidRPr="004D669F">
        <w:rPr>
          <w:rFonts w:asciiTheme="minorHAnsi" w:hAnsiTheme="minorHAnsi"/>
          <w:color w:val="auto"/>
        </w:rPr>
        <w:t xml:space="preserve"> </w:t>
      </w:r>
      <w:commentRangeEnd w:id="2"/>
      <w:r>
        <w:rPr>
          <w:rStyle w:val="CommentReference"/>
        </w:rPr>
        <w:commentReference w:id="2"/>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Generally, ectotherm metabolic rate corresponds to the environmental temperature it experiences. Higher temperatures increase metabolic rate and lower temperatures reduce metabolic rate.</w:t>
      </w:r>
      <w:commentRangeStart w:id="3"/>
      <w:commentRangeStart w:id="4"/>
      <w:commentRangeStart w:id="5"/>
      <w:commentRangeStart w:id="6"/>
      <w:r w:rsidRPr="004D669F">
        <w:rPr>
          <w:rFonts w:asciiTheme="minorHAnsi" w:hAnsiTheme="minorHAnsi"/>
          <w:color w:val="auto"/>
        </w:rPr>
        <w:t xml:space="preserve"> </w:t>
      </w:r>
      <w:commentRangeEnd w:id="3"/>
      <w:r>
        <w:rPr>
          <w:rStyle w:val="CommentReference"/>
        </w:rPr>
        <w:commentReference w:id="3"/>
      </w:r>
      <w:commentRangeEnd w:id="5"/>
      <w:r>
        <w:rPr>
          <w:rStyle w:val="CommentReference"/>
        </w:rPr>
        <w:commentReference w:id="5"/>
      </w:r>
      <w:r>
        <w:rPr>
          <w:rFonts w:asciiTheme="minorHAnsi" w:hAnsiTheme="minorHAnsi"/>
          <w:color w:val="auto"/>
        </w:rPr>
        <w:t xml:space="preserve">Increased growing season temperatures for ectothermic insects </w:t>
      </w:r>
      <w:r w:rsidRPr="004D669F">
        <w:rPr>
          <w:rFonts w:asciiTheme="minorHAnsi" w:hAnsiTheme="minorHAnsi"/>
          <w:color w:val="auto"/>
        </w:rPr>
        <w:t xml:space="preserve">could </w:t>
      </w:r>
      <w:r>
        <w:rPr>
          <w:rFonts w:asciiTheme="minorHAnsi" w:hAnsiTheme="minorHAnsi"/>
          <w:color w:val="auto"/>
        </w:rPr>
        <w:t xml:space="preserve">increase their metabolic rate, speed up their growth, and possibly shorten the development time to reproductive maturity. Mature adults that occur earlier in the growing season could increase adult </w:t>
      </w:r>
      <w:r w:rsidRPr="004D669F">
        <w:rPr>
          <w:rFonts w:asciiTheme="minorHAnsi" w:hAnsiTheme="minorHAnsi"/>
          <w:color w:val="auto"/>
        </w:rPr>
        <w:t xml:space="preserve">population sizes and even </w:t>
      </w:r>
      <w:r>
        <w:rPr>
          <w:rFonts w:asciiTheme="minorHAnsi" w:hAnsiTheme="minorHAnsi"/>
          <w:color w:val="auto"/>
        </w:rPr>
        <w:t>increase the number</w:t>
      </w:r>
      <w:r w:rsidRPr="004D669F">
        <w:rPr>
          <w:rFonts w:asciiTheme="minorHAnsi" w:hAnsiTheme="minorHAnsi"/>
          <w:color w:val="auto"/>
        </w:rPr>
        <w:t xml:space="preserve"> of generations each year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Bradshaw and Holzapfel 2006, Hahn and Denlinger 2011, Scriber 2014)</w:t>
      </w:r>
      <w:r w:rsidRPr="004D669F">
        <w:rPr>
          <w:rFonts w:asciiTheme="minorHAnsi" w:hAnsiTheme="minorHAnsi"/>
          <w:color w:val="auto"/>
        </w:rPr>
        <w:fldChar w:fldCharType="end"/>
      </w:r>
      <w:commentRangeEnd w:id="4"/>
      <w:r>
        <w:rPr>
          <w:rStyle w:val="CommentReference"/>
        </w:rPr>
        <w:commentReference w:id="4"/>
      </w:r>
      <w:commentRangeEnd w:id="6"/>
      <w:r>
        <w:rPr>
          <w:rStyle w:val="CommentReference"/>
        </w:rPr>
        <w:commentReference w:id="6"/>
      </w:r>
      <w:r w:rsidRPr="004D669F">
        <w:rPr>
          <w:rFonts w:asciiTheme="minorHAnsi" w:hAnsiTheme="minorHAnsi"/>
          <w:color w:val="auto"/>
        </w:rPr>
        <w:t xml:space="preserve">. For </w:t>
      </w:r>
      <w:commentRangeStart w:id="7"/>
      <w:commentRangeStart w:id="8"/>
      <w:r w:rsidRPr="004D669F">
        <w:rPr>
          <w:rFonts w:asciiTheme="minorHAnsi" w:hAnsiTheme="minorHAnsi"/>
          <w:color w:val="auto"/>
        </w:rPr>
        <w:t>insect pests</w:t>
      </w:r>
      <w:commentRangeEnd w:id="7"/>
      <w:r>
        <w:rPr>
          <w:rStyle w:val="CommentReference"/>
        </w:rPr>
        <w:commentReference w:id="7"/>
      </w:r>
      <w:commentRangeEnd w:id="8"/>
      <w:r>
        <w:rPr>
          <w:rStyle w:val="CommentReference"/>
        </w:rPr>
        <w:commentReference w:id="8"/>
      </w:r>
      <w:r w:rsidRPr="004D669F">
        <w:rPr>
          <w:rFonts w:asciiTheme="minorHAnsi" w:hAnsiTheme="minorHAnsi"/>
          <w:color w:val="auto"/>
        </w:rPr>
        <w:t>,</w:t>
      </w:r>
      <w:r>
        <w:rPr>
          <w:rFonts w:asciiTheme="minorHAnsi" w:hAnsiTheme="minorHAnsi"/>
          <w:color w:val="auto"/>
        </w:rPr>
        <w:t xml:space="preserve"> warmer temperatures introduce the possibility of larger pest populations causing more damage to economically important crops. Managing these indirect effects of climate change</w:t>
      </w:r>
      <w:r w:rsidRPr="004D669F">
        <w:rPr>
          <w:rFonts w:asciiTheme="minorHAnsi" w:hAnsiTheme="minorHAnsi"/>
          <w:color w:val="auto"/>
        </w:rPr>
        <w:t xml:space="preserve"> will require an integrated approach and likely increased use </w:t>
      </w:r>
      <w:r w:rsidRPr="004D669F">
        <w:rPr>
          <w:rFonts w:asciiTheme="minorHAnsi" w:hAnsiTheme="minorHAnsi"/>
          <w:color w:val="auto"/>
        </w:rPr>
        <w:lastRenderedPageBreak/>
        <w:t>of chemical insecticides.</w:t>
      </w:r>
    </w:p>
    <w:p w14:paraId="121B7FF7" w14:textId="3BA2AA92" w:rsidR="00EF71F3" w:rsidRPr="004D669F" w:rsidRDefault="00EF71F3" w:rsidP="00EF71F3">
      <w:pPr>
        <w:spacing w:line="480" w:lineRule="auto"/>
        <w:ind w:firstLine="720"/>
        <w:rPr>
          <w:rFonts w:asciiTheme="minorHAnsi" w:hAnsiTheme="minorHAnsi"/>
          <w:color w:val="auto"/>
        </w:rPr>
      </w:pPr>
      <w:r w:rsidRPr="004D669F">
        <w:rPr>
          <w:rFonts w:asciiTheme="minorHAnsi" w:hAnsiTheme="minorHAnsi"/>
          <w:color w:val="auto"/>
        </w:rPr>
        <w:t>Crop loss</w:t>
      </w:r>
      <w:ins w:id="9" w:author="Boardman, Leigh" w:date="2017-10-05T18:23:00Z">
        <w:r>
          <w:rPr>
            <w:rFonts w:asciiTheme="minorHAnsi" w:hAnsiTheme="minorHAnsi"/>
            <w:color w:val="auto"/>
          </w:rPr>
          <w:t>es</w:t>
        </w:r>
      </w:ins>
      <w:r w:rsidRPr="004D669F">
        <w:rPr>
          <w:rFonts w:asciiTheme="minorHAnsi" w:hAnsiTheme="minorHAnsi"/>
          <w:color w:val="auto"/>
        </w:rPr>
        <w:t xml:space="preserve">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(Pimentel and Burgess 2014)</w:t>
      </w:r>
      <w:r w:rsidRPr="004D669F">
        <w:rPr>
          <w:rFonts w:asciiTheme="minorHAnsi" w:hAnsiTheme="minorHAnsi"/>
          <w:color w:val="auto"/>
        </w:rPr>
        <w:fldChar w:fldCharType="end"/>
      </w:r>
      <w:r w:rsidRPr="004D669F">
        <w:rPr>
          <w:rFonts w:asciiTheme="minorHAnsi" w:hAnsiTheme="minorHAnsi"/>
          <w:color w:val="auto"/>
        </w:rPr>
        <w:t xml:space="preserve">. Insecticide use can manage insect pest populations, but even under </w:t>
      </w:r>
      <w:r>
        <w:rPr>
          <w:rFonts w:asciiTheme="minorHAnsi" w:hAnsiTheme="minorHAnsi"/>
          <w:color w:val="auto"/>
        </w:rPr>
        <w:t>careful monitoring and systematic</w:t>
      </w:r>
      <w:commentRangeStart w:id="10"/>
      <w:commentRangeStart w:id="11"/>
      <w:r w:rsidRPr="004D669F">
        <w:rPr>
          <w:rFonts w:asciiTheme="minorHAnsi" w:hAnsiTheme="minorHAnsi"/>
          <w:color w:val="auto"/>
        </w:rPr>
        <w:t xml:space="preserve"> </w:t>
      </w:r>
      <w:commentRangeEnd w:id="10"/>
      <w:r>
        <w:rPr>
          <w:rStyle w:val="CommentReference"/>
        </w:rPr>
        <w:commentReference w:id="10"/>
      </w:r>
      <w:commentRangeEnd w:id="11"/>
      <w:r>
        <w:rPr>
          <w:rStyle w:val="CommentReference"/>
        </w:rPr>
        <w:commentReference w:id="11"/>
      </w:r>
      <w:r w:rsidRPr="004D669F">
        <w:rPr>
          <w:rFonts w:asciiTheme="minorHAnsi" w:hAnsiTheme="minorHAnsi"/>
          <w:color w:val="auto"/>
        </w:rPr>
        <w:t>application regimens</w:t>
      </w:r>
      <w:r>
        <w:rPr>
          <w:rFonts w:asciiTheme="minorHAnsi" w:hAnsiTheme="minorHAnsi"/>
          <w:color w:val="auto"/>
        </w:rPr>
        <w:t xml:space="preserve"> pest</w:t>
      </w:r>
      <w:r w:rsidRPr="004D669F">
        <w:rPr>
          <w:rFonts w:asciiTheme="minorHAnsi" w:hAnsiTheme="minorHAnsi"/>
          <w:color w:val="auto"/>
        </w:rPr>
        <w:t xml:space="preserve"> insects </w:t>
      </w:r>
      <w:r>
        <w:rPr>
          <w:rFonts w:asciiTheme="minorHAnsi" w:hAnsiTheme="minorHAnsi"/>
          <w:color w:val="auto"/>
        </w:rPr>
        <w:t xml:space="preserve">can </w:t>
      </w:r>
      <w:r w:rsidRPr="004D669F">
        <w:rPr>
          <w:rFonts w:asciiTheme="minorHAnsi" w:hAnsiTheme="minorHAnsi"/>
          <w:color w:val="auto"/>
        </w:rPr>
        <w:t>significantly reduce crop yields. Under current climate conditions</w:t>
      </w:r>
      <w:r>
        <w:rPr>
          <w:rFonts w:asciiTheme="minorHAnsi" w:hAnsiTheme="minorHAnsi"/>
          <w:color w:val="auto"/>
        </w:rPr>
        <w:t xml:space="preserve"> and pest pressure</w:t>
      </w:r>
      <w:r w:rsidRPr="004D669F">
        <w:rPr>
          <w:rFonts w:asciiTheme="minorHAnsi" w:hAnsiTheme="minorHAnsi"/>
          <w:color w:val="auto"/>
        </w:rPr>
        <w:t xml:space="preserve">, yield reductions in chemically managed, pre-harvest crops due to arthropods is estimated </w:t>
      </w:r>
      <w:ins w:id="12" w:author="Boardman, Leigh" w:date="2017-10-05T18:23:00Z">
        <w:r>
          <w:rPr>
            <w:rFonts w:asciiTheme="minorHAnsi" w:hAnsiTheme="minorHAnsi"/>
            <w:color w:val="auto"/>
          </w:rPr>
          <w:t xml:space="preserve">to be </w:t>
        </w:r>
      </w:ins>
      <w:r w:rsidRPr="004D669F">
        <w:rPr>
          <w:rFonts w:asciiTheme="minorHAnsi" w:hAnsiTheme="minorHAnsi"/>
          <w:color w:val="auto"/>
        </w:rPr>
        <w:t xml:space="preserve">between 13%-16% annually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(Oerke 2006)</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w:t>
      </w:r>
      <w:r>
        <w:rPr>
          <w:rFonts w:asciiTheme="minorHAnsi" w:hAnsiTheme="minorHAnsi"/>
          <w:color w:val="auto"/>
        </w:rPr>
        <w:t>L</w:t>
      </w:r>
      <w:r w:rsidRPr="004D669F">
        <w:rPr>
          <w:rFonts w:asciiTheme="minorHAnsi" w:hAnsiTheme="minorHAnsi"/>
          <w:color w:val="auto"/>
        </w:rPr>
        <w:t>ower crop yields due to</w:t>
      </w:r>
      <w:r>
        <w:rPr>
          <w:rFonts w:asciiTheme="minorHAnsi" w:hAnsiTheme="minorHAnsi"/>
          <w:color w:val="auto"/>
        </w:rPr>
        <w:t xml:space="preserve"> increased pest </w:t>
      </w:r>
      <w:r w:rsidRPr="004D669F">
        <w:rPr>
          <w:rFonts w:asciiTheme="minorHAnsi" w:hAnsiTheme="minorHAnsi"/>
          <w:color w:val="auto"/>
        </w:rPr>
        <w:t xml:space="preserve">damage will endanger access to safe nutrient-rich foods for </w:t>
      </w:r>
      <w:r>
        <w:rPr>
          <w:rFonts w:asciiTheme="minorHAnsi" w:hAnsiTheme="minorHAnsi"/>
          <w:color w:val="auto"/>
        </w:rPr>
        <w:t xml:space="preserve">growing populations </w:t>
      </w:r>
      <w:r w:rsidRPr="004D669F">
        <w:rPr>
          <w:rFonts w:asciiTheme="minorHAnsi" w:hAnsiTheme="minorHAnsi"/>
          <w:color w:val="auto"/>
        </w:rPr>
        <w:t xml:space="preserve">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xml:space="preserve">. </w:t>
      </w:r>
      <w:commentRangeStart w:id="13"/>
      <w:commentRangeStart w:id="14"/>
      <w:r w:rsidRPr="004D669F">
        <w:rPr>
          <w:rFonts w:asciiTheme="minorHAnsi" w:hAnsiTheme="minorHAnsi"/>
          <w:color w:val="auto"/>
        </w:rPr>
        <w:t xml:space="preserve">Investigating the responses of pest insect populations to </w:t>
      </w:r>
      <w:commentRangeStart w:id="15"/>
      <w:commentRangeStart w:id="16"/>
      <w:del w:id="17" w:author="Boardman, Leigh" w:date="2017-10-05T18:23:00Z">
        <w:r w:rsidRPr="004D669F" w:rsidDel="00A10404">
          <w:rPr>
            <w:rFonts w:asciiTheme="minorHAnsi" w:hAnsiTheme="minorHAnsi"/>
            <w:color w:val="auto"/>
          </w:rPr>
          <w:delText>increases in</w:delText>
        </w:r>
      </w:del>
      <w:ins w:id="18" w:author="Boardman, Leigh" w:date="2017-10-05T18:23:00Z">
        <w:r>
          <w:rPr>
            <w:rFonts w:asciiTheme="minorHAnsi" w:hAnsiTheme="minorHAnsi"/>
            <w:color w:val="auto"/>
          </w:rPr>
          <w:t>increasing</w:t>
        </w:r>
      </w:ins>
      <w:r w:rsidRPr="004D669F">
        <w:rPr>
          <w:rFonts w:asciiTheme="minorHAnsi" w:hAnsiTheme="minorHAnsi"/>
          <w:color w:val="auto"/>
        </w:rPr>
        <w:t xml:space="preserve"> </w:t>
      </w:r>
      <w:commentRangeEnd w:id="15"/>
      <w:r>
        <w:rPr>
          <w:rStyle w:val="CommentReference"/>
        </w:rPr>
        <w:commentReference w:id="15"/>
      </w:r>
      <w:commentRangeEnd w:id="16"/>
      <w:r>
        <w:rPr>
          <w:rStyle w:val="CommentReference"/>
        </w:rPr>
        <w:commentReference w:id="16"/>
      </w:r>
      <w:r w:rsidRPr="004D669F">
        <w:rPr>
          <w:rFonts w:asciiTheme="minorHAnsi" w:hAnsiTheme="minorHAnsi"/>
          <w:color w:val="auto"/>
        </w:rPr>
        <w:t xml:space="preserve">temperature is an opportunity to understand and predict how climate </w:t>
      </w:r>
      <w:r>
        <w:rPr>
          <w:rFonts w:asciiTheme="minorHAnsi" w:hAnsiTheme="minorHAnsi"/>
          <w:color w:val="auto"/>
        </w:rPr>
        <w:t>change could affect these pests.</w:t>
      </w:r>
      <w:r w:rsidRPr="004D669F">
        <w:rPr>
          <w:rFonts w:asciiTheme="minorHAnsi" w:hAnsiTheme="minorHAnsi"/>
          <w:color w:val="auto"/>
        </w:rPr>
        <w:t xml:space="preserve"> </w:t>
      </w:r>
      <w:r>
        <w:rPr>
          <w:rFonts w:asciiTheme="minorHAnsi" w:hAnsiTheme="minorHAnsi"/>
          <w:color w:val="auto"/>
        </w:rPr>
        <w:t>The results of such an investigation could be used to mitigate their damage</w:t>
      </w:r>
      <w:r w:rsidRPr="004D669F">
        <w:rPr>
          <w:rFonts w:asciiTheme="minorHAnsi" w:hAnsiTheme="minorHAnsi"/>
          <w:color w:val="auto"/>
        </w:rPr>
        <w:t xml:space="preserve"> and ensure the security of our nation’s food as populations increase.</w:t>
      </w:r>
      <w:commentRangeEnd w:id="13"/>
      <w:r>
        <w:rPr>
          <w:rStyle w:val="CommentReference"/>
        </w:rPr>
        <w:commentReference w:id="13"/>
      </w:r>
      <w:commentRangeEnd w:id="14"/>
      <w:r>
        <w:rPr>
          <w:rStyle w:val="CommentReference"/>
        </w:rPr>
        <w:commentReference w:id="14"/>
      </w:r>
    </w:p>
    <w:p w14:paraId="4408DDE1" w14:textId="77777777" w:rsidR="00EF71F3" w:rsidRPr="004D669F" w:rsidRDefault="00EF71F3" w:rsidP="00EF71F3">
      <w:pPr>
        <w:spacing w:line="480" w:lineRule="auto"/>
        <w:rPr>
          <w:rFonts w:asciiTheme="minorHAnsi" w:hAnsiTheme="minorHAnsi"/>
          <w:b/>
          <w:color w:val="auto"/>
        </w:rPr>
      </w:pPr>
    </w:p>
    <w:p w14:paraId="2334CE97" w14:textId="77777777" w:rsidR="00EF71F3" w:rsidRPr="004D669F" w:rsidRDefault="00EF71F3" w:rsidP="00EF71F3">
      <w:pPr>
        <w:spacing w:line="480" w:lineRule="auto"/>
        <w:rPr>
          <w:rFonts w:asciiTheme="minorHAnsi" w:hAnsiTheme="minorHAnsi"/>
          <w:b/>
          <w:color w:val="auto"/>
        </w:rPr>
      </w:pPr>
    </w:p>
    <w:p w14:paraId="3BE64621" w14:textId="3A9D8EF4"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Responses to Climate Change: </w:t>
      </w:r>
      <w:del w:id="19" w:author="Boardman, Leigh" w:date="2017-10-05T18:24:00Z">
        <w:r w:rsidRPr="004D669F" w:rsidDel="00132AF5">
          <w:rPr>
            <w:rFonts w:asciiTheme="minorHAnsi" w:hAnsiTheme="minorHAnsi"/>
            <w:color w:val="auto"/>
          </w:rPr>
          <w:delText>Because the performance of all animals</w:delText>
        </w:r>
      </w:del>
      <w:ins w:id="20" w:author="Boardman, Leigh" w:date="2017-10-05T18:24:00Z">
        <w:r>
          <w:rPr>
            <w:rFonts w:asciiTheme="minorHAnsi" w:hAnsiTheme="minorHAnsi"/>
            <w:color w:val="auto"/>
          </w:rPr>
          <w:t>Animal performance</w:t>
        </w:r>
      </w:ins>
      <w:r w:rsidRPr="004D669F">
        <w:rPr>
          <w:rFonts w:asciiTheme="minorHAnsi" w:hAnsiTheme="minorHAnsi"/>
          <w:color w:val="auto"/>
        </w:rPr>
        <w:t xml:space="preserve"> is influenced by the thermal conditions they ex</w:t>
      </w:r>
      <w:r w:rsidR="001C1A36">
        <w:rPr>
          <w:rFonts w:asciiTheme="minorHAnsi" w:hAnsiTheme="minorHAnsi"/>
          <w:color w:val="auto"/>
        </w:rPr>
        <w:t xml:space="preserve">perience in their environments and </w:t>
      </w:r>
      <w:r w:rsidRPr="004D669F">
        <w:rPr>
          <w:rFonts w:asciiTheme="minorHAnsi" w:hAnsiTheme="minorHAnsi"/>
          <w:color w:val="auto"/>
        </w:rPr>
        <w:t xml:space="preserve">increased temperatures could affect animals either </w:t>
      </w:r>
      <w:r w:rsidRPr="004D669F">
        <w:rPr>
          <w:rFonts w:asciiTheme="minorHAnsi" w:hAnsiTheme="minorHAnsi"/>
          <w:color w:val="auto"/>
        </w:rPr>
        <w:lastRenderedPageBreak/>
        <w:t xml:space="preserve">positively or negatively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(Huey and Stevenson 1979, Chown 2007)</w:t>
      </w:r>
      <w:r w:rsidRPr="004D669F">
        <w:rPr>
          <w:rFonts w:asciiTheme="minorHAnsi" w:hAnsiTheme="minorHAnsi"/>
          <w:color w:val="auto"/>
        </w:rPr>
        <w:fldChar w:fldCharType="end"/>
      </w:r>
      <w:r w:rsidRPr="004D669F">
        <w:rPr>
          <w:rFonts w:asciiTheme="minorHAnsi" w:hAnsiTheme="minorHAnsi"/>
          <w:color w:val="auto"/>
        </w:rPr>
        <w:t xml:space="preserve">. An insect’s body temperature directly affects its </w:t>
      </w:r>
      <w:commentRangeStart w:id="21"/>
      <w:commentRangeStart w:id="22"/>
      <w:r w:rsidRPr="004D669F">
        <w:rPr>
          <w:rFonts w:asciiTheme="minorHAnsi" w:hAnsiTheme="minorHAnsi"/>
          <w:color w:val="auto"/>
        </w:rPr>
        <w:t>performance,</w:t>
      </w:r>
      <w:commentRangeEnd w:id="21"/>
      <w:r>
        <w:rPr>
          <w:rStyle w:val="CommentReference"/>
        </w:rPr>
        <w:commentReference w:id="21"/>
      </w:r>
      <w:commentRangeEnd w:id="22"/>
      <w:r>
        <w:rPr>
          <w:rStyle w:val="CommentReference"/>
        </w:rPr>
        <w:commentReference w:id="22"/>
      </w:r>
      <w:r w:rsidRPr="004D669F">
        <w:rPr>
          <w:rFonts w:asciiTheme="minorHAnsi" w:hAnsiTheme="minorHAnsi"/>
          <w:color w:val="auto"/>
        </w:rPr>
        <w:t xml:space="preserve"> and the effect of body temperature on performance can be described using a </w:t>
      </w:r>
      <w:commentRangeStart w:id="23"/>
      <w:commentRangeStart w:id="24"/>
      <w:r w:rsidRPr="004D669F">
        <w:rPr>
          <w:rFonts w:asciiTheme="minorHAnsi" w:hAnsiTheme="minorHAnsi"/>
          <w:color w:val="auto"/>
        </w:rPr>
        <w:t xml:space="preserve">thermal performance curve </w:t>
      </w:r>
      <w:commentRangeEnd w:id="23"/>
      <w:r>
        <w:rPr>
          <w:rStyle w:val="CommentReference"/>
        </w:rPr>
        <w:commentReference w:id="23"/>
      </w:r>
      <w:commentRangeEnd w:id="24"/>
      <w:r>
        <w:rPr>
          <w:rStyle w:val="CommentReference"/>
        </w:rPr>
        <w:commentReference w:id="24"/>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(Huey and Stevenson 1979)</w:t>
      </w:r>
      <w:r w:rsidRPr="004D669F">
        <w:rPr>
          <w:rFonts w:asciiTheme="minorHAnsi" w:hAnsiTheme="minorHAnsi"/>
          <w:color w:val="auto"/>
        </w:rPr>
        <w:fldChar w:fldCharType="end"/>
      </w:r>
      <w:r w:rsidRPr="004D669F">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t>
      </w:r>
      <w:r>
        <w:rPr>
          <w:rFonts w:asciiTheme="minorHAnsi" w:hAnsiTheme="minorHAnsi"/>
          <w:color w:val="auto"/>
        </w:rPr>
        <w:t>within which</w:t>
      </w:r>
      <w:r w:rsidRPr="004D669F">
        <w:rPr>
          <w:rFonts w:asciiTheme="minorHAnsi" w:hAnsiTheme="minorHAnsi"/>
          <w:color w:val="auto"/>
        </w:rPr>
        <w:t xml:space="preserve"> </w:t>
      </w:r>
      <w:r w:rsidR="0066463F">
        <w:rPr>
          <w:rFonts w:asciiTheme="minorHAnsi" w:hAnsiTheme="minorHAnsi"/>
          <w:color w:val="auto"/>
        </w:rPr>
        <w:t xml:space="preserve">any </w:t>
      </w:r>
      <w:commentRangeStart w:id="25"/>
      <w:commentRangeStart w:id="26"/>
      <w:r w:rsidRPr="004D669F">
        <w:rPr>
          <w:rFonts w:asciiTheme="minorHAnsi" w:hAnsiTheme="minorHAnsi"/>
          <w:color w:val="auto"/>
        </w:rPr>
        <w:t xml:space="preserve">performance </w:t>
      </w:r>
      <w:r w:rsidR="0066463F">
        <w:rPr>
          <w:rFonts w:asciiTheme="minorHAnsi" w:hAnsiTheme="minorHAnsi"/>
          <w:color w:val="auto"/>
        </w:rPr>
        <w:t>is</w:t>
      </w:r>
      <w:r>
        <w:rPr>
          <w:rFonts w:asciiTheme="minorHAnsi" w:hAnsiTheme="minorHAnsi"/>
          <w:color w:val="auto"/>
        </w:rPr>
        <w:t xml:space="preserve"> permitted</w:t>
      </w:r>
      <w:r w:rsidRPr="004D669F">
        <w:rPr>
          <w:rFonts w:asciiTheme="minorHAnsi" w:hAnsiTheme="minorHAnsi"/>
          <w:color w:val="auto"/>
        </w:rPr>
        <w:t xml:space="preserve"> </w:t>
      </w:r>
      <w:commentRangeEnd w:id="25"/>
      <w:r>
        <w:rPr>
          <w:rStyle w:val="CommentReference"/>
        </w:rPr>
        <w:commentReference w:id="25"/>
      </w:r>
      <w:commentRangeEnd w:id="26"/>
      <w:r>
        <w:rPr>
          <w:rStyle w:val="CommentReference"/>
        </w:rPr>
        <w:commentReference w:id="26"/>
      </w:r>
      <w:r w:rsidRPr="004D669F">
        <w:rPr>
          <w:rFonts w:asciiTheme="minorHAnsi" w:hAnsiTheme="minorHAnsi"/>
          <w:color w:val="auto"/>
        </w:rPr>
        <w:t xml:space="preserve">is an insect’s </w:t>
      </w:r>
      <w:r w:rsidR="00523A70">
        <w:rPr>
          <w:rFonts w:asciiTheme="minorHAnsi" w:hAnsiTheme="minorHAnsi"/>
          <w:color w:val="auto"/>
        </w:rPr>
        <w:t>thermal tolerance range. T</w:t>
      </w:r>
      <w:r w:rsidRPr="004D669F">
        <w:rPr>
          <w:rFonts w:asciiTheme="minorHAnsi" w:hAnsiTheme="minorHAnsi"/>
          <w:color w:val="auto"/>
        </w:rPr>
        <w:t xml:space="preserve">emperatures at the edge of an </w:t>
      </w:r>
      <w:commentRangeStart w:id="27"/>
      <w:r w:rsidRPr="004D669F">
        <w:rPr>
          <w:rFonts w:asciiTheme="minorHAnsi" w:hAnsiTheme="minorHAnsi"/>
          <w:color w:val="auto"/>
        </w:rPr>
        <w:t xml:space="preserve">insects thermal tolerance are termed the critical thermal maximum and critical thermal minimum, respectively </w:t>
      </w:r>
      <w:commentRangeEnd w:id="27"/>
      <w:r>
        <w:rPr>
          <w:rStyle w:val="CommentReference"/>
        </w:rPr>
        <w:commentReference w:id="27"/>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Huey et al. 2012, Sinclair et al. 2016)</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As climate changes, i</w:t>
      </w:r>
      <w:commentRangeStart w:id="28"/>
      <w:commentRangeStart w:id="29"/>
      <w:r w:rsidRPr="004D669F">
        <w:rPr>
          <w:rFonts w:asciiTheme="minorHAnsi" w:hAnsiTheme="minorHAnsi"/>
          <w:color w:val="auto"/>
        </w:rPr>
        <w:t xml:space="preserve">nsects whose populations are impacted negatively by </w:t>
      </w:r>
      <w:r>
        <w:rPr>
          <w:rFonts w:asciiTheme="minorHAnsi" w:hAnsiTheme="minorHAnsi"/>
          <w:color w:val="auto"/>
        </w:rPr>
        <w:t>those</w:t>
      </w:r>
      <w:r w:rsidRPr="004D669F">
        <w:rPr>
          <w:rFonts w:asciiTheme="minorHAnsi" w:hAnsiTheme="minorHAnsi"/>
          <w:color w:val="auto"/>
        </w:rPr>
        <w:t xml:space="preserve"> change</w:t>
      </w:r>
      <w:r>
        <w:rPr>
          <w:rFonts w:asciiTheme="minorHAnsi" w:hAnsiTheme="minorHAnsi"/>
          <w:color w:val="auto"/>
        </w:rPr>
        <w:t>s</w:t>
      </w:r>
      <w:r w:rsidRPr="004D669F">
        <w:rPr>
          <w:rFonts w:asciiTheme="minorHAnsi" w:hAnsiTheme="minorHAnsi"/>
          <w:color w:val="auto"/>
        </w:rPr>
        <w:t xml:space="preserve"> can be colloquially termed “losers” and those impacted positively can be termed “winners”. </w:t>
      </w:r>
      <w:commentRangeEnd w:id="28"/>
      <w:r>
        <w:rPr>
          <w:rStyle w:val="CommentReference"/>
        </w:rPr>
        <w:commentReference w:id="28"/>
      </w:r>
      <w:commentRangeEnd w:id="29"/>
      <w:r>
        <w:rPr>
          <w:rStyle w:val="CommentReference"/>
        </w:rPr>
        <w:commentReference w:id="29"/>
      </w:r>
      <w:r w:rsidRPr="004D669F">
        <w:rPr>
          <w:rFonts w:asciiTheme="minorHAnsi" w:hAnsiTheme="minorHAnsi"/>
          <w:color w:val="auto"/>
        </w:rPr>
        <w:t xml:space="preserve">The direct and indirect interactions between temperature and the resulting </w:t>
      </w:r>
      <w:r>
        <w:rPr>
          <w:rFonts w:asciiTheme="minorHAnsi" w:hAnsiTheme="minorHAnsi"/>
          <w:color w:val="auto"/>
        </w:rPr>
        <w:t xml:space="preserve">winners could lead to </w:t>
      </w:r>
      <w:r w:rsidR="0066463F">
        <w:rPr>
          <w:rFonts w:asciiTheme="minorHAnsi" w:hAnsiTheme="minorHAnsi"/>
          <w:color w:val="auto"/>
        </w:rPr>
        <w:t xml:space="preserve">expanded </w:t>
      </w:r>
      <w:ins w:id="30" w:author="Leigh" w:date="2017-10-05T23:27:00Z">
        <w:r w:rsidR="0066463F">
          <w:rPr>
            <w:rFonts w:asciiTheme="minorHAnsi" w:hAnsiTheme="minorHAnsi"/>
            <w:color w:val="auto"/>
          </w:rPr>
          <w:t xml:space="preserve">geographic </w:t>
        </w:r>
      </w:ins>
      <w:r w:rsidR="0066463F" w:rsidRPr="004D669F">
        <w:rPr>
          <w:rFonts w:asciiTheme="minorHAnsi" w:hAnsiTheme="minorHAnsi"/>
          <w:color w:val="auto"/>
        </w:rPr>
        <w:t>ranges</w:t>
      </w:r>
      <w:r w:rsidR="0066463F">
        <w:rPr>
          <w:rFonts w:asciiTheme="minorHAnsi" w:hAnsiTheme="minorHAnsi"/>
          <w:color w:val="auto"/>
        </w:rPr>
        <w:t>, increased</w:t>
      </w:r>
      <w:r w:rsidR="0066463F" w:rsidRPr="004D669F">
        <w:rPr>
          <w:rFonts w:asciiTheme="minorHAnsi" w:hAnsiTheme="minorHAnsi"/>
          <w:color w:val="auto"/>
        </w:rPr>
        <w:t xml:space="preserve"> </w:t>
      </w:r>
      <w:r w:rsidR="0066463F" w:rsidRPr="004D669F">
        <w:rPr>
          <w:rFonts w:asciiTheme="minorHAnsi" w:hAnsiTheme="minorHAnsi"/>
          <w:color w:val="auto"/>
        </w:rPr>
        <w:t>population</w:t>
      </w:r>
      <w:ins w:id="31" w:author="Leigh" w:date="2017-10-05T23:27:00Z">
        <w:r w:rsidR="0066463F">
          <w:rPr>
            <w:rFonts w:asciiTheme="minorHAnsi" w:hAnsiTheme="minorHAnsi"/>
            <w:color w:val="auto"/>
          </w:rPr>
          <w:t xml:space="preserve"> size</w:t>
        </w:r>
      </w:ins>
      <w:r w:rsidR="0066463F">
        <w:rPr>
          <w:rFonts w:asciiTheme="minorHAnsi" w:hAnsiTheme="minorHAnsi"/>
          <w:color w:val="auto"/>
        </w:rPr>
        <w:t>, or increased temperature tolerance</w:t>
      </w:r>
      <w:del w:id="32" w:author="Leigh" w:date="2017-10-05T23:27:00Z">
        <w:r w:rsidRPr="004D669F" w:rsidDel="00340132">
          <w:rPr>
            <w:rFonts w:asciiTheme="minorHAnsi" w:hAnsiTheme="minorHAnsi"/>
            <w:color w:val="auto"/>
          </w:rPr>
          <w:delText>s</w:delText>
        </w:r>
      </w:del>
      <w:r w:rsidR="0066463F">
        <w:rPr>
          <w:rFonts w:asciiTheme="minorHAnsi" w:hAnsiTheme="minorHAnsi"/>
          <w:color w:val="auto"/>
        </w:rPr>
        <w:t xml:space="preserv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Some winners c</w:t>
      </w:r>
      <w:r w:rsidRPr="004D669F">
        <w:rPr>
          <w:rFonts w:asciiTheme="minorHAnsi" w:hAnsiTheme="minorHAnsi"/>
          <w:color w:val="auto"/>
        </w:rPr>
        <w:t xml:space="preserve">ould adjust to warmer temperatures through plasticity or adaptation. </w:t>
      </w:r>
    </w:p>
    <w:p w14:paraId="0C1D4093" w14:textId="17EC87CD" w:rsidR="00EF71F3" w:rsidRDefault="00EF71F3" w:rsidP="00EF71F3">
      <w:pPr>
        <w:spacing w:line="480" w:lineRule="auto"/>
        <w:ind w:firstLine="720"/>
        <w:rPr>
          <w:rFonts w:asciiTheme="minorHAnsi" w:hAnsiTheme="minorHAnsi"/>
          <w:color w:val="auto"/>
        </w:rPr>
      </w:pPr>
      <w:r>
        <w:rPr>
          <w:rFonts w:asciiTheme="minorHAnsi" w:hAnsiTheme="minorHAnsi"/>
          <w:color w:val="auto"/>
        </w:rPr>
        <w:t>Warmer days arriving earlier in the spring and ending later in the fall will extend the duration of the warm growing season in temperate regions.</w:t>
      </w:r>
      <w:r w:rsidRPr="004D669F">
        <w:rPr>
          <w:rFonts w:asciiTheme="minorHAnsi" w:hAnsiTheme="minorHAnsi"/>
          <w:color w:val="auto"/>
        </w:rPr>
        <w:t xml:space="preserve"> In effect, </w:t>
      </w:r>
      <w:r>
        <w:rPr>
          <w:rFonts w:asciiTheme="minorHAnsi" w:hAnsiTheme="minorHAnsi"/>
          <w:color w:val="auto"/>
        </w:rPr>
        <w:t>the</w:t>
      </w:r>
      <w:r w:rsidRPr="004D669F">
        <w:rPr>
          <w:rFonts w:asciiTheme="minorHAnsi" w:hAnsiTheme="minorHAnsi"/>
          <w:color w:val="auto"/>
        </w:rPr>
        <w:t xml:space="preserve"> seasonal temperatures</w:t>
      </w:r>
      <w:r>
        <w:rPr>
          <w:rFonts w:asciiTheme="minorHAnsi" w:hAnsiTheme="minorHAnsi"/>
          <w:color w:val="auto"/>
        </w:rPr>
        <w:t xml:space="preserve"> experienced</w:t>
      </w:r>
      <w:r w:rsidRPr="004D669F">
        <w:rPr>
          <w:rFonts w:asciiTheme="minorHAnsi" w:hAnsiTheme="minorHAnsi"/>
          <w:color w:val="auto"/>
        </w:rPr>
        <w:t xml:space="preserve"> in northern latitudes will resemble the seasonal temperatures of</w:t>
      </w:r>
      <w:r>
        <w:rPr>
          <w:rFonts w:asciiTheme="minorHAnsi" w:hAnsiTheme="minorHAnsi"/>
          <w:color w:val="auto"/>
        </w:rPr>
        <w:t xml:space="preserve"> the</w:t>
      </w:r>
      <w:r w:rsidRPr="004D669F">
        <w:rPr>
          <w:rFonts w:asciiTheme="minorHAnsi" w:hAnsiTheme="minorHAnsi"/>
          <w:color w:val="auto"/>
        </w:rPr>
        <w:t xml:space="preserve">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Insects that are unable to shift their geographic range of their population or unable to</w:t>
      </w:r>
      <w:r w:rsidRPr="004D669F">
        <w:rPr>
          <w:rFonts w:asciiTheme="minorHAnsi" w:hAnsiTheme="minorHAnsi"/>
          <w:color w:val="auto"/>
        </w:rPr>
        <w:t xml:space="preserve"> tolerate increasing temperatures in their current environment</w:t>
      </w:r>
      <w:r>
        <w:rPr>
          <w:rFonts w:asciiTheme="minorHAnsi" w:hAnsiTheme="minorHAnsi"/>
          <w:color w:val="auto"/>
        </w:rPr>
        <w:t xml:space="preserve"> </w:t>
      </w:r>
      <w:r w:rsidRPr="004D669F">
        <w:rPr>
          <w:rFonts w:asciiTheme="minorHAnsi" w:hAnsiTheme="minorHAnsi"/>
          <w:color w:val="auto"/>
        </w:rPr>
        <w:lastRenderedPageBreak/>
        <w:t>could lose.</w:t>
      </w:r>
      <w:r>
        <w:rPr>
          <w:rFonts w:asciiTheme="minorHAnsi" w:hAnsiTheme="minorHAnsi"/>
          <w:color w:val="auto"/>
        </w:rPr>
        <w:t xml:space="preserve"> </w:t>
      </w:r>
      <w:r w:rsidR="0066463F">
        <w:rPr>
          <w:rFonts w:asciiTheme="minorHAnsi" w:hAnsiTheme="minorHAnsi"/>
          <w:color w:val="auto"/>
        </w:rPr>
        <w:t>W</w:t>
      </w:r>
      <w:bookmarkStart w:id="33" w:name="_GoBack"/>
      <w:bookmarkEnd w:id="33"/>
      <w:r w:rsidRPr="004D669F">
        <w:rPr>
          <w:rFonts w:asciiTheme="minorHAnsi" w:hAnsiTheme="minorHAnsi"/>
          <w:color w:val="auto"/>
        </w:rPr>
        <w:t>armer daily and seasonal temperatures could</w:t>
      </w:r>
      <w:r>
        <w:rPr>
          <w:rFonts w:asciiTheme="minorHAnsi" w:hAnsiTheme="minorHAnsi"/>
          <w:color w:val="auto"/>
        </w:rPr>
        <w:t xml:space="preserve"> shrink the southern distribution of their population reducing their population size. For other losers, warmer temperatures could</w:t>
      </w:r>
      <w:r w:rsidRPr="004D669F">
        <w:rPr>
          <w:rFonts w:asciiTheme="minorHAnsi" w:hAnsiTheme="minorHAnsi"/>
          <w:color w:val="auto"/>
        </w:rPr>
        <w:t xml:space="preserve"> reduce their performance by exceeding their thermal breadth</w:t>
      </w:r>
      <w:r>
        <w:rPr>
          <w:rFonts w:asciiTheme="minorHAnsi" w:hAnsiTheme="minorHAnsi"/>
          <w:color w:val="auto"/>
        </w:rPr>
        <w:t xml:space="preserve"> and c</w:t>
      </w:r>
      <w:r w:rsidRPr="004D669F">
        <w:rPr>
          <w:rFonts w:asciiTheme="minorHAnsi" w:hAnsiTheme="minorHAnsi"/>
          <w:color w:val="auto"/>
        </w:rPr>
        <w:t xml:space="preserve">ontinued increases for these insects could be lethal </w:t>
      </w:r>
      <w:r>
        <w:rPr>
          <w:rFonts w:asciiTheme="minorHAnsi" w:hAnsiTheme="minorHAnsi"/>
          <w:color w:val="auto"/>
        </w:rPr>
        <w:t>by</w:t>
      </w:r>
      <w:r w:rsidRPr="004D669F">
        <w:rPr>
          <w:rFonts w:asciiTheme="minorHAnsi" w:hAnsiTheme="minorHAnsi"/>
          <w:color w:val="auto"/>
        </w:rPr>
        <w:t xml:space="preserve"> exceeding their critical thermal maximu</w:t>
      </w:r>
      <w:r>
        <w:rPr>
          <w:rFonts w:asciiTheme="minorHAnsi" w:hAnsiTheme="minorHAnsi"/>
          <w:color w:val="auto"/>
        </w:rPr>
        <w:t xml:space="preserve">m. </w:t>
      </w:r>
    </w:p>
    <w:p w14:paraId="02E226D1" w14:textId="77777777" w:rsidR="00F37315" w:rsidRDefault="00EF71F3" w:rsidP="00F37315">
      <w:pPr>
        <w:spacing w:line="480" w:lineRule="auto"/>
        <w:ind w:firstLine="720"/>
        <w:rPr>
          <w:rFonts w:asciiTheme="minorHAnsi" w:hAnsiTheme="minorHAnsi"/>
          <w:color w:val="auto"/>
        </w:rPr>
      </w:pPr>
      <w:r>
        <w:rPr>
          <w:rFonts w:asciiTheme="minorHAnsi" w:hAnsiTheme="minorHAnsi"/>
          <w:color w:val="auto"/>
        </w:rPr>
        <w:t>Alternatively,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experience a net increase in both population size and geographical distribution with more individuals spread across more geography.</w:t>
      </w:r>
      <w:r>
        <w:rPr>
          <w:rFonts w:asciiTheme="minorHAnsi" w:hAnsiTheme="minorHAnsi"/>
          <w:color w:val="auto"/>
        </w:rPr>
        <w:t xml:space="preserve">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w:t>
      </w:r>
      <w:r>
        <w:rPr>
          <w:rFonts w:asciiTheme="minorHAnsi" w:hAnsiTheme="minorHAnsi"/>
          <w:color w:val="auto"/>
        </w:rPr>
        <w:t xml:space="preserve">also </w:t>
      </w:r>
      <w:r w:rsidRPr="004D669F">
        <w:rPr>
          <w:rFonts w:asciiTheme="minorHAnsi" w:hAnsiTheme="minorHAnsi"/>
          <w:color w:val="auto"/>
        </w:rPr>
        <w:t xml:space="preserve">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r>
        <w:rPr>
          <w:rFonts w:asciiTheme="minorHAnsi" w:hAnsiTheme="minorHAnsi"/>
          <w:color w:val="auto"/>
        </w:rPr>
        <w:t xml:space="preserve">Other winners </w:t>
      </w:r>
      <w:r w:rsidRPr="004D669F">
        <w:rPr>
          <w:rFonts w:asciiTheme="minorHAnsi" w:hAnsiTheme="minorHAnsi"/>
          <w:color w:val="auto"/>
        </w:rPr>
        <w:t>could</w:t>
      </w:r>
      <w:r>
        <w:rPr>
          <w:rFonts w:asciiTheme="minorHAnsi" w:hAnsiTheme="minorHAnsi"/>
          <w:color w:val="auto"/>
        </w:rPr>
        <w:t xml:space="preserve"> have a wider thermal breadth and</w:t>
      </w:r>
      <w:r w:rsidRPr="004D669F">
        <w:rPr>
          <w:rFonts w:asciiTheme="minorHAnsi" w:hAnsiTheme="minorHAnsi"/>
          <w:color w:val="auto"/>
        </w:rPr>
        <w:t xml:space="preserve"> tolerate warmer temperatures. </w:t>
      </w:r>
      <w:r>
        <w:rPr>
          <w:rFonts w:asciiTheme="minorHAnsi" w:hAnsiTheme="minorHAnsi"/>
          <w:color w:val="auto"/>
        </w:rPr>
        <w:t>W</w:t>
      </w:r>
      <w:r w:rsidRPr="004D669F">
        <w:rPr>
          <w:rFonts w:asciiTheme="minorHAnsi" w:hAnsiTheme="minorHAnsi"/>
          <w:color w:val="auto"/>
        </w:rPr>
        <w:t>inners</w:t>
      </w:r>
      <w:r>
        <w:rPr>
          <w:rFonts w:asciiTheme="minorHAnsi" w:hAnsiTheme="minorHAnsi"/>
          <w:color w:val="auto"/>
        </w:rPr>
        <w:t>,</w:t>
      </w:r>
      <w:r w:rsidRPr="004D669F">
        <w:rPr>
          <w:rFonts w:asciiTheme="minorHAnsi" w:hAnsiTheme="minorHAnsi"/>
          <w:color w:val="auto"/>
        </w:rPr>
        <w:t xml:space="preserve"> whose thermal environment is currently below their thermal optimum</w:t>
      </w:r>
      <w:r>
        <w:rPr>
          <w:rFonts w:asciiTheme="minorHAnsi" w:hAnsiTheme="minorHAnsi"/>
          <w:color w:val="auto"/>
        </w:rPr>
        <w:t>, could</w:t>
      </w:r>
      <w:r w:rsidRPr="004D669F">
        <w:rPr>
          <w:rFonts w:asciiTheme="minorHAnsi" w:hAnsiTheme="minorHAnsi"/>
          <w:color w:val="auto"/>
        </w:rPr>
        <w:t xml:space="preserve">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w:t>
      </w:r>
      <w:r w:rsidRPr="004D669F">
        <w:rPr>
          <w:rFonts w:asciiTheme="minorHAnsi" w:hAnsiTheme="minorHAnsi"/>
          <w:color w:val="auto"/>
        </w:rPr>
        <w:lastRenderedPageBreak/>
        <w:t xml:space="preserve">thermal maximum compared to the representative taxa from tropical latitudes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w:t>
      </w:r>
      <w:del w:id="34" w:author="Leigh" w:date="2017-10-05T23:34:00Z">
        <w:r w:rsidRPr="004D669F" w:rsidDel="002600DE">
          <w:rPr>
            <w:rFonts w:asciiTheme="minorHAnsi" w:hAnsiTheme="minorHAnsi"/>
            <w:color w:val="auto"/>
          </w:rPr>
          <w:delText xml:space="preserve">work </w:delText>
        </w:r>
      </w:del>
      <w:r w:rsidRPr="004D669F">
        <w:rPr>
          <w:rFonts w:asciiTheme="minorHAnsi" w:hAnsiTheme="minorHAnsi"/>
          <w:color w:val="auto"/>
        </w:rPr>
        <w:t xml:space="preserve">suggests that tropical insects already </w:t>
      </w:r>
      <w:r>
        <w:rPr>
          <w:rFonts w:asciiTheme="minorHAnsi" w:hAnsiTheme="minorHAnsi"/>
          <w:color w:val="auto"/>
        </w:rPr>
        <w:t>liv</w:t>
      </w:r>
      <w:commentRangeStart w:id="35"/>
      <w:commentRangeStart w:id="36"/>
      <w:r w:rsidRPr="004D669F">
        <w:rPr>
          <w:rFonts w:asciiTheme="minorHAnsi" w:hAnsiTheme="minorHAnsi"/>
          <w:color w:val="auto"/>
        </w:rPr>
        <w:t>e</w:t>
      </w:r>
      <w:commentRangeEnd w:id="35"/>
      <w:r>
        <w:rPr>
          <w:rStyle w:val="CommentReference"/>
        </w:rPr>
        <w:commentReference w:id="35"/>
      </w:r>
      <w:commentRangeEnd w:id="36"/>
      <w:r>
        <w:rPr>
          <w:rStyle w:val="CommentReference"/>
        </w:rPr>
        <w:commentReference w:id="36"/>
      </w:r>
      <w:r w:rsidRPr="004D669F">
        <w:rPr>
          <w:rFonts w:asciiTheme="minorHAnsi" w:hAnsiTheme="minorHAnsi"/>
          <w:color w:val="auto"/>
        </w:rPr>
        <w:t xml:space="preserve">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 xml:space="preserve">as climate </w:t>
      </w:r>
      <w:commentRangeStart w:id="37"/>
      <w:r w:rsidRPr="004D669F">
        <w:rPr>
          <w:rFonts w:asciiTheme="minorHAnsi" w:hAnsiTheme="minorHAnsi"/>
          <w:color w:val="auto"/>
        </w:rPr>
        <w:t>warms</w:t>
      </w:r>
      <w:commentRangeEnd w:id="37"/>
      <w:r>
        <w:rPr>
          <w:rStyle w:val="CommentReference"/>
        </w:rPr>
        <w:commentReference w:id="37"/>
      </w:r>
      <w:r w:rsidRPr="004D669F">
        <w:rPr>
          <w:rFonts w:asciiTheme="minorHAnsi" w:hAnsiTheme="minorHAnsi"/>
          <w:color w:val="auto"/>
        </w:rPr>
        <w:t>.</w:t>
      </w:r>
      <w:r w:rsidR="00F37315">
        <w:rPr>
          <w:rFonts w:asciiTheme="minorHAnsi" w:hAnsiTheme="minorHAnsi"/>
          <w:color w:val="auto"/>
        </w:rPr>
        <w:t xml:space="preserve"> </w:t>
      </w:r>
    </w:p>
    <w:p w14:paraId="6BD92CA8" w14:textId="75E3576F" w:rsidR="00AF5740" w:rsidRDefault="00EF71F3" w:rsidP="00924EF3">
      <w:pPr>
        <w:spacing w:line="480" w:lineRule="auto"/>
        <w:ind w:firstLine="720"/>
        <w:rPr>
          <w:rFonts w:asciiTheme="minorHAnsi" w:hAnsiTheme="minorHAnsi"/>
          <w:color w:val="auto"/>
        </w:rPr>
      </w:pPr>
      <w:r w:rsidRPr="004D669F">
        <w:rPr>
          <w:rFonts w:asciiTheme="minorHAnsi" w:hAnsiTheme="minorHAnsi"/>
          <w:color w:val="auto"/>
        </w:rPr>
        <w:t xml:space="preserve">Seasonal changes in temperature are cyclic and correspondingly can delimit the availability of resources (like host plants for phytophagous insects). </w:t>
      </w:r>
      <w:moveFromRangeStart w:id="38" w:author="Leigh" w:date="2017-10-05T23:37:00Z" w:name="move495009959"/>
      <w:moveFrom w:id="39" w:author="Leigh" w:date="2017-10-05T23:37:00Z">
        <w:r w:rsidRPr="004D669F" w:rsidDel="00874065">
          <w:rPr>
            <w:rFonts w:asciiTheme="minorHAnsi" w:hAnsiTheme="minorHAnsi"/>
            <w:color w:val="auto"/>
          </w:rPr>
          <w:t xml:space="preserve">Being able to reliably predict seasonal changes is probably one of the most important challenges all organisms encounter. </w:t>
        </w:r>
      </w:moveFrom>
      <w:moveFromRangeEnd w:id="38"/>
      <w:r w:rsidRPr="004D669F">
        <w:rPr>
          <w:rFonts w:asciiTheme="minorHAnsi" w:hAnsiTheme="minorHAnsi"/>
          <w:color w:val="auto"/>
        </w:rPr>
        <w:t xml:space="preserve">For plants and animals alike, temperature has a strong influence on their growth and performance, but daily temperatures can fluctuate from year to year. </w:t>
      </w:r>
      <w:moveToRangeStart w:id="40" w:author="Leigh" w:date="2017-10-05T23:37:00Z" w:name="move495009959"/>
      <w:moveTo w:id="41" w:author="Leigh" w:date="2017-10-05T23:37:00Z">
        <w:r w:rsidRPr="004D669F">
          <w:rPr>
            <w:rFonts w:asciiTheme="minorHAnsi" w:hAnsiTheme="minorHAnsi"/>
            <w:color w:val="auto"/>
          </w:rPr>
          <w:t>Being able to reliably predict seasonal changes is probably one of the most important challenges all organisms encounter.</w:t>
        </w:r>
      </w:moveTo>
      <w:moveToRangeEnd w:id="40"/>
      <w:ins w:id="42" w:author="Leigh" w:date="2017-10-05T23:37:00Z">
        <w:r>
          <w:rPr>
            <w:rFonts w:asciiTheme="minorHAnsi" w:hAnsiTheme="minorHAnsi"/>
            <w:color w:val="auto"/>
          </w:rPr>
          <w:t xml:space="preserve"> </w:t>
        </w:r>
      </w:ins>
      <w:r w:rsidRPr="004D669F">
        <w:rPr>
          <w:rFonts w:asciiTheme="minorHAnsi" w:hAnsiTheme="minorHAnsi"/>
          <w:color w:val="auto"/>
        </w:rPr>
        <w:t xml:space="preserve">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each year </w:t>
      </w:r>
      <w:r w:rsidR="00237D92">
        <w:rPr>
          <w:rFonts w:asciiTheme="minorHAnsi" w:hAnsiTheme="minorHAnsi"/>
          <w:color w:val="auto"/>
        </w:rPr>
        <w:t>as</w:t>
      </w:r>
      <w:r w:rsidRPr="004D669F">
        <w:rPr>
          <w:rFonts w:asciiTheme="minorHAnsi" w:hAnsiTheme="minorHAnsi"/>
          <w:color w:val="auto"/>
        </w:rPr>
        <w:t xml:space="preserve"> climate change</w:t>
      </w:r>
      <w:r w:rsidR="00237D92">
        <w:rPr>
          <w:rFonts w:asciiTheme="minorHAnsi" w:hAnsiTheme="minorHAnsi"/>
          <w:color w:val="auto"/>
        </w:rPr>
        <w:t>s</w:t>
      </w:r>
      <w:r w:rsidRPr="004D669F">
        <w:rPr>
          <w:rFonts w:asciiTheme="minorHAnsi" w:hAnsiTheme="minorHAnsi"/>
          <w:color w:val="auto"/>
        </w:rPr>
        <w:t xml:space="preserve">, a hypothetical photoperiod of 13 hours that previously indicated the average beginning of the growing season could, as temperatures increase, indicate on average </w:t>
      </w:r>
      <w:r w:rsidRPr="004D669F">
        <w:rPr>
          <w:rFonts w:asciiTheme="minorHAnsi" w:hAnsiTheme="minorHAnsi"/>
          <w:color w:val="auto"/>
        </w:rPr>
        <w:lastRenderedPageBreak/>
        <w:t xml:space="preserve">the second week of the growing season instead. </w:t>
      </w:r>
      <w:r>
        <w:rPr>
          <w:rFonts w:asciiTheme="minorHAnsi" w:hAnsiTheme="minorHAnsi"/>
          <w:color w:val="auto"/>
        </w:rPr>
        <w:t xml:space="preserve">Warmer seasonal temperatures </w:t>
      </w:r>
      <w:r w:rsidRPr="004D669F">
        <w:rPr>
          <w:rFonts w:asciiTheme="minorHAnsi" w:hAnsiTheme="minorHAnsi"/>
          <w:color w:val="auto"/>
        </w:rPr>
        <w:t xml:space="preserve">will </w:t>
      </w:r>
      <w:r>
        <w:rPr>
          <w:rFonts w:asciiTheme="minorHAnsi" w:hAnsiTheme="minorHAnsi"/>
          <w:color w:val="auto"/>
        </w:rPr>
        <w:t>uncouple photoperiod</w:t>
      </w:r>
      <w:r w:rsidRPr="004D669F">
        <w:rPr>
          <w:rFonts w:asciiTheme="minorHAnsi" w:hAnsiTheme="minorHAnsi"/>
          <w:color w:val="auto"/>
        </w:rPr>
        <w:t xml:space="preserve"> from seasonal changes in temperature and resource availability. </w:t>
      </w:r>
      <w:del w:id="43" w:author="Leigh" w:date="2017-10-05T23:37:00Z">
        <w:r w:rsidRPr="004D669F" w:rsidDel="00874065">
          <w:rPr>
            <w:rFonts w:asciiTheme="minorHAnsi" w:hAnsiTheme="minorHAnsi"/>
            <w:color w:val="auto"/>
          </w:rPr>
          <w:delText>Those i</w:delText>
        </w:r>
      </w:del>
      <w:ins w:id="44" w:author="Leigh" w:date="2017-10-05T23:37:00Z">
        <w:r>
          <w:rPr>
            <w:rFonts w:asciiTheme="minorHAnsi" w:hAnsiTheme="minorHAnsi"/>
            <w:color w:val="auto"/>
          </w:rPr>
          <w:t>I</w:t>
        </w:r>
      </w:ins>
      <w:r w:rsidRPr="004D669F">
        <w:rPr>
          <w:rFonts w:asciiTheme="minorHAnsi" w:hAnsiTheme="minorHAnsi"/>
          <w:color w:val="auto"/>
        </w:rPr>
        <w:t xml:space="preserve">nsects that depend on photoperiod to make life history decisions, but </w:t>
      </w:r>
      <w:del w:id="45" w:author="Leigh" w:date="2017-10-05T23:37:00Z">
        <w:r w:rsidRPr="004D669F" w:rsidDel="00874065">
          <w:rPr>
            <w:rFonts w:asciiTheme="minorHAnsi" w:hAnsiTheme="minorHAnsi"/>
            <w:color w:val="auto"/>
          </w:rPr>
          <w:delText>are unable to</w:delText>
        </w:r>
      </w:del>
      <w:ins w:id="46" w:author="Leigh" w:date="2017-10-05T23:37:00Z">
        <w:r>
          <w:rPr>
            <w:rFonts w:asciiTheme="minorHAnsi" w:hAnsiTheme="minorHAnsi"/>
            <w:color w:val="auto"/>
          </w:rPr>
          <w:t>cannot</w:t>
        </w:r>
      </w:ins>
      <w:r w:rsidRPr="004D669F">
        <w:rPr>
          <w:rFonts w:asciiTheme="minorHAnsi" w:hAnsiTheme="minorHAnsi"/>
          <w:color w:val="auto"/>
        </w:rPr>
        <w:t xml:space="preserve"> adjust to the warmer temperatures approximated by photoperiod, could lose. </w:t>
      </w:r>
    </w:p>
    <w:p w14:paraId="5F080CEA" w14:textId="77777777" w:rsidR="00F37315" w:rsidRPr="004D669F" w:rsidRDefault="00F37315" w:rsidP="00F37315">
      <w:pPr>
        <w:spacing w:line="480" w:lineRule="auto"/>
        <w:ind w:firstLine="720"/>
        <w:rPr>
          <w:rFonts w:asciiTheme="minorHAnsi" w:hAnsiTheme="minorHAnsi"/>
          <w:color w:val="auto"/>
        </w:rPr>
      </w:pPr>
      <w:commentRangeStart w:id="47"/>
      <w:commentRangeStart w:id="48"/>
      <w:r w:rsidRPr="004D669F">
        <w:rPr>
          <w:rFonts w:asciiTheme="minorHAnsi" w:hAnsiTheme="minorHAnsi"/>
          <w:color w:val="auto"/>
        </w:rPr>
        <w:t xml:space="preserve">Photoperiod, like temperature, is an important environmental </w:t>
      </w:r>
      <w:commentRangeEnd w:id="47"/>
      <w:r>
        <w:rPr>
          <w:rStyle w:val="CommentReference"/>
        </w:rPr>
        <w:commentReference w:id="47"/>
      </w:r>
      <w:commentRangeEnd w:id="48"/>
      <w:r>
        <w:rPr>
          <w:rStyle w:val="CommentReference"/>
        </w:rPr>
        <w:commentReference w:id="48"/>
      </w:r>
      <w:r w:rsidRPr="004D669F">
        <w:rPr>
          <w:rFonts w:asciiTheme="minorHAnsi" w:hAnsiTheme="minorHAnsi"/>
          <w:color w:val="auto"/>
        </w:rPr>
        <w:t>cue that insects use to make life history decisions.</w:t>
      </w:r>
      <w:r>
        <w:rPr>
          <w:rFonts w:asciiTheme="minorHAnsi" w:hAnsiTheme="minorHAnsi"/>
          <w:color w:val="auto"/>
        </w:rPr>
        <w:t xml:space="preserve"> While w</w:t>
      </w:r>
      <w:r w:rsidRPr="004D669F">
        <w:rPr>
          <w:rFonts w:asciiTheme="minorHAnsi" w:hAnsiTheme="minorHAnsi"/>
          <w:color w:val="auto"/>
        </w:rPr>
        <w:t xml:space="preserve">arming northern latitudes do offer winning insects the opportunity to shift their population distributions. </w:t>
      </w:r>
      <w:r>
        <w:rPr>
          <w:rFonts w:asciiTheme="minorHAnsi" w:hAnsiTheme="minorHAnsi"/>
          <w:color w:val="auto"/>
        </w:rPr>
        <w:t>T</w:t>
      </w:r>
      <w:r w:rsidRPr="004D669F">
        <w:rPr>
          <w:rFonts w:asciiTheme="minorHAnsi" w:hAnsiTheme="minorHAnsi"/>
          <w:color w:val="auto"/>
        </w:rPr>
        <w:t xml:space="preserve">hose insects that experience </w:t>
      </w:r>
      <w:r>
        <w:rPr>
          <w:rFonts w:asciiTheme="minorHAnsi" w:hAnsiTheme="minorHAnsi"/>
          <w:color w:val="auto"/>
        </w:rPr>
        <w:t>distribution shifts</w:t>
      </w:r>
      <w:r w:rsidRPr="004D669F">
        <w:rPr>
          <w:rFonts w:asciiTheme="minorHAnsi" w:hAnsiTheme="minorHAnsi"/>
          <w:color w:val="auto"/>
        </w:rPr>
        <w:t xml:space="preserve"> will be exposed to environmental cues, like photoperiod, that are intrinsic to these northern latitudes. Failure to adjust to the photoperiods of these warmer northern latitudes could negatively impact the timing of life history events for those shifted populations, turning winners into losers. </w:t>
      </w:r>
    </w:p>
    <w:p w14:paraId="76A0E9EF" w14:textId="6BCC3374" w:rsidR="00AA4FE8" w:rsidRPr="004D669F" w:rsidRDefault="00DB4379" w:rsidP="00AA4FE8">
      <w:pPr>
        <w:spacing w:line="480" w:lineRule="auto"/>
        <w:ind w:firstLine="720"/>
        <w:rPr>
          <w:rFonts w:asciiTheme="minorHAnsi" w:hAnsiTheme="minorHAnsi"/>
          <w:color w:val="auto"/>
        </w:rPr>
      </w:pPr>
      <w:r>
        <w:rPr>
          <w:rFonts w:asciiTheme="minorHAnsi" w:hAnsiTheme="minorHAnsi"/>
          <w:color w:val="auto"/>
        </w:rPr>
        <w:t xml:space="preserve">Rising </w:t>
      </w:r>
      <w:r w:rsidR="008C0398">
        <w:rPr>
          <w:rFonts w:asciiTheme="minorHAnsi" w:hAnsiTheme="minorHAnsi"/>
          <w:color w:val="auto"/>
        </w:rPr>
        <w:t xml:space="preserve">winter </w:t>
      </w:r>
      <w:r w:rsidR="00EF71F3" w:rsidRPr="004D669F">
        <w:rPr>
          <w:rFonts w:asciiTheme="minorHAnsi" w:hAnsiTheme="minorHAnsi"/>
          <w:color w:val="auto"/>
        </w:rPr>
        <w:t>temperatures</w:t>
      </w:r>
      <w:r w:rsidR="008C0398">
        <w:rPr>
          <w:rFonts w:asciiTheme="minorHAnsi" w:hAnsiTheme="minorHAnsi"/>
          <w:color w:val="auto"/>
        </w:rPr>
        <w:t xml:space="preserve"> </w:t>
      </w:r>
      <w:r w:rsidR="00EF71F3" w:rsidRPr="004D669F">
        <w:rPr>
          <w:rFonts w:asciiTheme="minorHAnsi" w:hAnsiTheme="minorHAnsi"/>
          <w:color w:val="auto"/>
        </w:rPr>
        <w:t xml:space="preserve">can directly affect the performance of insects. </w:t>
      </w:r>
      <w:r w:rsidR="00237D92">
        <w:rPr>
          <w:rFonts w:asciiTheme="minorHAnsi" w:hAnsiTheme="minorHAnsi"/>
          <w:color w:val="auto"/>
        </w:rPr>
        <w:t xml:space="preserve">For active insects, warmer </w:t>
      </w:r>
      <w:r w:rsidR="00336B09">
        <w:rPr>
          <w:rFonts w:asciiTheme="minorHAnsi" w:hAnsiTheme="minorHAnsi"/>
          <w:color w:val="auto"/>
        </w:rPr>
        <w:t>summer</w:t>
      </w:r>
      <w:r w:rsidR="00237D92">
        <w:rPr>
          <w:rFonts w:asciiTheme="minorHAnsi" w:hAnsiTheme="minorHAnsi"/>
          <w:color w:val="auto"/>
        </w:rPr>
        <w:t xml:space="preserve"> temperatures could exceed their</w:t>
      </w:r>
      <w:r w:rsidR="00EF71F3" w:rsidRPr="004D669F">
        <w:rPr>
          <w:rFonts w:asciiTheme="minorHAnsi" w:hAnsiTheme="minorHAnsi"/>
          <w:color w:val="auto"/>
        </w:rPr>
        <w:t xml:space="preserve"> thermal maximum</w:t>
      </w:r>
      <w:r>
        <w:rPr>
          <w:rFonts w:asciiTheme="minorHAnsi" w:hAnsiTheme="minorHAnsi"/>
          <w:color w:val="auto"/>
        </w:rPr>
        <w:t>s in</w:t>
      </w:r>
      <w:r w:rsidR="00EF71F3" w:rsidRPr="004D669F">
        <w:rPr>
          <w:rFonts w:asciiTheme="minorHAnsi" w:hAnsiTheme="minorHAnsi"/>
          <w:color w:val="auto"/>
        </w:rPr>
        <w:t>hibiting activity, development, and eventually causing mortality</w:t>
      </w:r>
      <w:r>
        <w:rPr>
          <w:rFonts w:asciiTheme="minorHAnsi" w:hAnsiTheme="minorHAnsi"/>
          <w:color w:val="auto"/>
        </w:rPr>
        <w:t xml:space="preserve">. </w:t>
      </w:r>
      <w:r w:rsidR="00237D92">
        <w:rPr>
          <w:rFonts w:asciiTheme="minorHAnsi" w:hAnsiTheme="minorHAnsi"/>
          <w:color w:val="auto"/>
        </w:rPr>
        <w:t>For diapausing insects, w</w:t>
      </w:r>
      <w:r>
        <w:rPr>
          <w:rFonts w:asciiTheme="minorHAnsi" w:hAnsiTheme="minorHAnsi"/>
          <w:color w:val="auto"/>
        </w:rPr>
        <w:t xml:space="preserve">armer winter temperatures </w:t>
      </w:r>
      <w:r w:rsidR="00D72541">
        <w:rPr>
          <w:rFonts w:asciiTheme="minorHAnsi" w:hAnsiTheme="minorHAnsi"/>
          <w:color w:val="auto"/>
        </w:rPr>
        <w:t>could</w:t>
      </w:r>
      <w:r w:rsidR="00237D92">
        <w:rPr>
          <w:rFonts w:asciiTheme="minorHAnsi" w:hAnsiTheme="minorHAnsi"/>
          <w:color w:val="auto"/>
        </w:rPr>
        <w:t xml:space="preserve"> increase the activity of their suppressed metabolism. </w:t>
      </w:r>
      <w:r w:rsidR="007C4173">
        <w:rPr>
          <w:rFonts w:asciiTheme="minorHAnsi" w:hAnsiTheme="minorHAnsi"/>
          <w:color w:val="auto"/>
        </w:rPr>
        <w:t xml:space="preserve">Consequently, </w:t>
      </w:r>
      <w:r w:rsidR="00237D92">
        <w:rPr>
          <w:rFonts w:asciiTheme="minorHAnsi" w:hAnsiTheme="minorHAnsi"/>
          <w:color w:val="auto"/>
        </w:rPr>
        <w:t xml:space="preserve">an </w:t>
      </w:r>
      <w:r w:rsidR="007C4173">
        <w:rPr>
          <w:rFonts w:asciiTheme="minorHAnsi" w:hAnsiTheme="minorHAnsi"/>
          <w:color w:val="auto"/>
        </w:rPr>
        <w:t xml:space="preserve">elevated </w:t>
      </w:r>
      <w:r w:rsidR="00237D92">
        <w:rPr>
          <w:rFonts w:asciiTheme="minorHAnsi" w:hAnsiTheme="minorHAnsi"/>
          <w:color w:val="auto"/>
        </w:rPr>
        <w:t>metabolic rate</w:t>
      </w:r>
      <w:r w:rsidR="007C4173">
        <w:rPr>
          <w:rFonts w:asciiTheme="minorHAnsi" w:hAnsiTheme="minorHAnsi"/>
          <w:color w:val="auto"/>
        </w:rPr>
        <w:t xml:space="preserve"> would</w:t>
      </w:r>
      <w:r w:rsidR="00AA4FE8">
        <w:rPr>
          <w:rFonts w:asciiTheme="minorHAnsi" w:hAnsiTheme="minorHAnsi"/>
          <w:color w:val="auto"/>
        </w:rPr>
        <w:t xml:space="preserve"> require more energy </w:t>
      </w:r>
      <w:r w:rsidR="007C4173">
        <w:rPr>
          <w:rFonts w:asciiTheme="minorHAnsi" w:hAnsiTheme="minorHAnsi"/>
          <w:color w:val="auto"/>
        </w:rPr>
        <w:t xml:space="preserve">to fuel </w:t>
      </w:r>
      <w:r w:rsidR="00AA4FE8">
        <w:rPr>
          <w:rFonts w:asciiTheme="minorHAnsi" w:hAnsiTheme="minorHAnsi"/>
          <w:color w:val="auto"/>
        </w:rPr>
        <w:t>possibly depleting</w:t>
      </w:r>
      <w:r w:rsidR="007C4173">
        <w:rPr>
          <w:rFonts w:asciiTheme="minorHAnsi" w:hAnsiTheme="minorHAnsi"/>
          <w:color w:val="auto"/>
        </w:rPr>
        <w:t xml:space="preserve"> the</w:t>
      </w:r>
      <w:r w:rsidR="00AA4FE8">
        <w:rPr>
          <w:rFonts w:asciiTheme="minorHAnsi" w:hAnsiTheme="minorHAnsi"/>
          <w:color w:val="auto"/>
        </w:rPr>
        <w:t>ir</w:t>
      </w:r>
      <w:r w:rsidR="007C4173">
        <w:rPr>
          <w:rFonts w:asciiTheme="minorHAnsi" w:hAnsiTheme="minorHAnsi"/>
          <w:color w:val="auto"/>
        </w:rPr>
        <w:t xml:space="preserve"> energetic budget. </w:t>
      </w:r>
      <w:r w:rsidR="00AA4FE8">
        <w:rPr>
          <w:rFonts w:asciiTheme="minorHAnsi" w:hAnsiTheme="minorHAnsi"/>
          <w:color w:val="auto"/>
        </w:rPr>
        <w:t xml:space="preserve">Winners </w:t>
      </w:r>
      <w:commentRangeStart w:id="49"/>
      <w:commentRangeStart w:id="50"/>
      <w:r w:rsidR="00AA4FE8" w:rsidRPr="004D669F">
        <w:rPr>
          <w:rFonts w:asciiTheme="minorHAnsi" w:hAnsiTheme="minorHAnsi"/>
          <w:color w:val="auto"/>
        </w:rPr>
        <w:t>could be pre-adju</w:t>
      </w:r>
      <w:r w:rsidR="00AA4FE8">
        <w:rPr>
          <w:rFonts w:asciiTheme="minorHAnsi" w:hAnsiTheme="minorHAnsi"/>
          <w:color w:val="auto"/>
        </w:rPr>
        <w:t xml:space="preserve">sted to warmer temperatures or </w:t>
      </w:r>
      <w:r w:rsidR="00AA4FE8" w:rsidRPr="004D669F">
        <w:rPr>
          <w:rFonts w:asciiTheme="minorHAnsi" w:hAnsiTheme="minorHAnsi"/>
          <w:color w:val="auto"/>
        </w:rPr>
        <w:t xml:space="preserve">they could gain the ability to adjust </w:t>
      </w:r>
      <w:r w:rsidR="00AA4FE8">
        <w:rPr>
          <w:rFonts w:asciiTheme="minorHAnsi" w:hAnsiTheme="minorHAnsi"/>
          <w:color w:val="auto"/>
        </w:rPr>
        <w:t xml:space="preserve">as climate changes </w:t>
      </w:r>
      <w:r w:rsidR="00AA4FE8" w:rsidRPr="004D669F">
        <w:rPr>
          <w:rFonts w:asciiTheme="minorHAnsi" w:hAnsiTheme="minorHAnsi"/>
          <w:color w:val="auto"/>
        </w:rPr>
        <w:fldChar w:fldCharType="begin" w:fldLock="1"/>
      </w:r>
      <w:r w:rsidR="00AA4FE8">
        <w:rPr>
          <w:rFonts w:asciiTheme="minorHAnsi" w:hAnsiTheme="minorHAnsi"/>
          <w:color w:val="auto"/>
        </w:rPr>
        <w:instrText>ADDIN CSL_CITATION { "citationItems" : [ { "id" : "ITEM-1",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AA4FE8" w:rsidRPr="004D669F">
        <w:rPr>
          <w:rFonts w:asciiTheme="minorHAnsi" w:hAnsiTheme="minorHAnsi"/>
          <w:color w:val="auto"/>
        </w:rPr>
        <w:fldChar w:fldCharType="separate"/>
      </w:r>
      <w:r w:rsidR="00AA4FE8" w:rsidRPr="004D669F">
        <w:rPr>
          <w:rFonts w:asciiTheme="minorHAnsi" w:hAnsiTheme="minorHAnsi"/>
          <w:noProof/>
          <w:color w:val="auto"/>
        </w:rPr>
        <w:t>(Williams et al. 2008)</w:t>
      </w:r>
      <w:r w:rsidR="00AA4FE8" w:rsidRPr="004D669F">
        <w:rPr>
          <w:rFonts w:asciiTheme="minorHAnsi" w:hAnsiTheme="minorHAnsi"/>
          <w:color w:val="auto"/>
        </w:rPr>
        <w:fldChar w:fldCharType="end"/>
      </w:r>
      <w:r w:rsidR="00AA4FE8" w:rsidRPr="004D669F">
        <w:rPr>
          <w:rFonts w:asciiTheme="minorHAnsi" w:hAnsiTheme="minorHAnsi"/>
          <w:color w:val="auto"/>
        </w:rPr>
        <w:t xml:space="preserve">. </w:t>
      </w:r>
      <w:commentRangeEnd w:id="49"/>
      <w:r w:rsidR="00AA4FE8">
        <w:rPr>
          <w:rStyle w:val="CommentReference"/>
        </w:rPr>
        <w:commentReference w:id="49"/>
      </w:r>
      <w:commentRangeEnd w:id="50"/>
      <w:r w:rsidR="00AA4FE8">
        <w:rPr>
          <w:rStyle w:val="CommentReference"/>
        </w:rPr>
        <w:commentReference w:id="50"/>
      </w:r>
      <w:r w:rsidR="00AA4FE8" w:rsidRPr="004D669F">
        <w:rPr>
          <w:rFonts w:asciiTheme="minorHAnsi" w:hAnsiTheme="minorHAnsi"/>
          <w:color w:val="auto"/>
        </w:rPr>
        <w:t>The capacity to adjust to these photoperiodic changes could be the result of phenotypic plasticity or evolutionary adaptations.</w:t>
      </w:r>
    </w:p>
    <w:p w14:paraId="7914620D" w14:textId="52550447" w:rsidR="003978C6" w:rsidRPr="002C28CC" w:rsidRDefault="00EF71F3" w:rsidP="00EF71F3">
      <w:pPr>
        <w:spacing w:line="480" w:lineRule="auto"/>
        <w:ind w:firstLine="720"/>
        <w:rPr>
          <w:rFonts w:asciiTheme="minorHAnsi" w:hAnsiTheme="minorHAnsi"/>
          <w:color w:val="auto"/>
        </w:rPr>
      </w:pPr>
      <w:commentRangeStart w:id="51"/>
      <w:commentRangeStart w:id="52"/>
      <w:r w:rsidRPr="004D669F">
        <w:rPr>
          <w:rFonts w:asciiTheme="minorHAnsi" w:hAnsiTheme="minorHAnsi"/>
          <w:color w:val="auto"/>
        </w:rPr>
        <w:t>Winning insects could</w:t>
      </w:r>
      <w:r>
        <w:rPr>
          <w:rFonts w:asciiTheme="minorHAnsi" w:hAnsiTheme="minorHAnsi"/>
          <w:color w:val="auto"/>
        </w:rPr>
        <w:t xml:space="preserve"> be pre-</w:t>
      </w:r>
      <w:r w:rsidRPr="004D669F">
        <w:rPr>
          <w:rFonts w:asciiTheme="minorHAnsi" w:hAnsiTheme="minorHAnsi"/>
          <w:color w:val="auto"/>
        </w:rPr>
        <w:t>adjust</w:t>
      </w:r>
      <w:r>
        <w:rPr>
          <w:rFonts w:asciiTheme="minorHAnsi" w:hAnsiTheme="minorHAnsi"/>
          <w:color w:val="auto"/>
        </w:rPr>
        <w:t>ed</w:t>
      </w:r>
      <w:r w:rsidRPr="004D669F">
        <w:rPr>
          <w:rFonts w:asciiTheme="minorHAnsi" w:hAnsiTheme="minorHAnsi"/>
          <w:color w:val="auto"/>
        </w:rPr>
        <w:t xml:space="preserve"> to these cyclic changes in their environment through phenotypic plasticity</w:t>
      </w:r>
      <w:commentRangeEnd w:id="51"/>
      <w:r w:rsidRPr="004D669F">
        <w:rPr>
          <w:rStyle w:val="CommentReference"/>
          <w:color w:val="auto"/>
        </w:rPr>
        <w:commentReference w:id="51"/>
      </w:r>
      <w:commentRangeEnd w:id="52"/>
      <w:r w:rsidRPr="004D669F">
        <w:rPr>
          <w:rStyle w:val="CommentReference"/>
          <w:color w:val="auto"/>
        </w:rPr>
        <w:commentReference w:id="52"/>
      </w:r>
      <w:r w:rsidRPr="004D669F">
        <w:rPr>
          <w:rFonts w:asciiTheme="minorHAnsi" w:hAnsiTheme="minorHAnsi"/>
          <w:color w:val="auto"/>
        </w:rPr>
        <w:t xml:space="preserve">. Phenotypic plasticity is defined as the capacity of a single </w:t>
      </w:r>
      <w:r w:rsidRPr="004D669F">
        <w:rPr>
          <w:rFonts w:asciiTheme="minorHAnsi" w:hAnsiTheme="minorHAnsi"/>
          <w:color w:val="auto"/>
        </w:rPr>
        <w:lastRenderedPageBreak/>
        <w:t xml:space="preserve">genotype to express multiple, different phenotypes as a function of the environmental conditions that the genotype encounters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(Agrawal 2001)</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w:t>
      </w:r>
      <w:r w:rsidR="00A137D4">
        <w:rPr>
          <w:rFonts w:asciiTheme="minorHAnsi" w:hAnsiTheme="minorHAnsi"/>
          <w:color w:val="auto"/>
        </w:rPr>
        <w:t xml:space="preserve">Evolutionary adaptations </w:t>
      </w:r>
      <w:r w:rsidR="004345ED">
        <w:rPr>
          <w:rFonts w:asciiTheme="minorHAnsi" w:hAnsiTheme="minorHAnsi"/>
          <w:color w:val="auto"/>
        </w:rPr>
        <w:t xml:space="preserve">are genetic changes that occur within populations due to selection </w:t>
      </w:r>
      <w:r w:rsidR="004345ED">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4345ED">
        <w:rPr>
          <w:rFonts w:asciiTheme="minorHAnsi" w:hAnsiTheme="minorHAnsi"/>
          <w:color w:val="auto"/>
        </w:rPr>
        <w:fldChar w:fldCharType="separate"/>
      </w:r>
      <w:r w:rsidR="004345ED" w:rsidRPr="004345ED">
        <w:rPr>
          <w:rFonts w:asciiTheme="minorHAnsi" w:hAnsiTheme="minorHAnsi"/>
          <w:noProof/>
          <w:color w:val="auto"/>
        </w:rPr>
        <w:t>(Lee 2002)</w:t>
      </w:r>
      <w:r w:rsidR="004345ED">
        <w:rPr>
          <w:rFonts w:asciiTheme="minorHAnsi" w:hAnsiTheme="minorHAnsi"/>
          <w:color w:val="auto"/>
        </w:rPr>
        <w:fldChar w:fldCharType="end"/>
      </w:r>
      <w:r w:rsidR="004345ED">
        <w:rPr>
          <w:rFonts w:asciiTheme="minorHAnsi" w:hAnsiTheme="minorHAnsi"/>
          <w:color w:val="auto"/>
        </w:rPr>
        <w:t>.</w:t>
      </w:r>
    </w:p>
    <w:p w14:paraId="20BFCE41" w14:textId="6D579034" w:rsidR="003978C6" w:rsidRPr="002C28CC" w:rsidRDefault="003978C6" w:rsidP="00EF71F3">
      <w:pPr>
        <w:spacing w:line="480" w:lineRule="auto"/>
        <w:ind w:firstLine="720"/>
        <w:rPr>
          <w:rFonts w:asciiTheme="minorHAnsi" w:hAnsiTheme="minorHAnsi"/>
          <w:color w:val="auto"/>
        </w:rPr>
      </w:pPr>
      <w:r w:rsidRPr="002C28CC">
        <w:rPr>
          <w:rFonts w:asciiTheme="minorHAnsi" w:hAnsiTheme="minorHAnsi"/>
          <w:color w:val="auto"/>
        </w:rPr>
        <w:t xml:space="preserve">In temperate regions, insect phenology tracks seasonal changes in temperature because these seasonal changes determine the availability of resources. To predict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in the context of photoperiod as a seasonal cue. Some insects could adjust to these changes through evolutionary adaptation. Evolutionary adaptation can be described as a product of natural selection changing the frequency of heritable traits within a population whereby genotypes within a population that are better suited for a given environment increase in frequency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(Lee 2002)</w:t>
      </w:r>
      <w:r w:rsidRPr="002C28CC">
        <w:rPr>
          <w:rFonts w:asciiTheme="minorHAnsi" w:hAnsiTheme="minorHAnsi"/>
          <w:color w:val="auto"/>
        </w:rPr>
        <w:fldChar w:fldCharType="end"/>
      </w:r>
      <w:r w:rsidRPr="002C28CC">
        <w:rPr>
          <w:rFonts w:asciiTheme="minorHAnsi" w:hAnsiTheme="minorHAnsi"/>
          <w:color w:val="auto"/>
        </w:rPr>
        <w:t>. As temperatures warm, insects with genotypes that enable them to adjust to the warmer temperatures predicted by photoperiod could migrate into these changing northern regions that now have more southern thermal conditions</w:t>
      </w:r>
      <w:r w:rsidR="00FF4EF5">
        <w:rPr>
          <w:rFonts w:asciiTheme="minorHAnsi" w:hAnsiTheme="minorHAnsi"/>
          <w:color w:val="auto"/>
        </w:rPr>
        <w:t xml:space="preserve"> could be climate change winners.</w:t>
      </w:r>
      <w:r w:rsidR="00EF71F3" w:rsidRPr="004D669F">
        <w:rPr>
          <w:rFonts w:asciiTheme="minorHAnsi" w:hAnsiTheme="minorHAnsi"/>
          <w:color w:val="auto"/>
        </w:rPr>
        <w:t xml:space="preserve"> </w:t>
      </w:r>
    </w:p>
    <w:p w14:paraId="589F9ADE" w14:textId="303D1EEF" w:rsidR="00792752" w:rsidRPr="002C28CC" w:rsidRDefault="00EF71F3" w:rsidP="00621765">
      <w:pPr>
        <w:spacing w:line="480" w:lineRule="auto"/>
        <w:ind w:firstLine="720"/>
        <w:rPr>
          <w:rFonts w:asciiTheme="minorHAnsi" w:hAnsiTheme="minorHAnsi"/>
          <w:color w:val="auto"/>
        </w:rPr>
      </w:pPr>
      <w:r w:rsidRPr="004D669F">
        <w:rPr>
          <w:rFonts w:asciiTheme="minorHAnsi" w:hAnsiTheme="minorHAnsi"/>
          <w:color w:val="auto"/>
        </w:rPr>
        <w:t xml:space="preserve">The relatively consistent nature of photoperiod makes it a reliable cue insects can use to approximate </w:t>
      </w:r>
      <w:r>
        <w:rPr>
          <w:rFonts w:asciiTheme="minorHAnsi" w:hAnsiTheme="minorHAnsi"/>
          <w:color w:val="auto"/>
        </w:rPr>
        <w:t>seasonal changes</w:t>
      </w:r>
      <w:r w:rsidRPr="004D669F">
        <w:rPr>
          <w:rFonts w:asciiTheme="minorHAnsi" w:hAnsiTheme="minorHAnsi"/>
          <w:color w:val="auto"/>
        </w:rPr>
        <w:t xml:space="preserve">. If winning insects are to take </w:t>
      </w:r>
      <w:commentRangeStart w:id="53"/>
      <w:r w:rsidRPr="004D669F">
        <w:rPr>
          <w:rFonts w:asciiTheme="minorHAnsi" w:hAnsiTheme="minorHAnsi"/>
          <w:color w:val="auto"/>
        </w:rPr>
        <w:t>advantage</w:t>
      </w:r>
      <w:commentRangeEnd w:id="53"/>
      <w:r>
        <w:rPr>
          <w:rStyle w:val="CommentReference"/>
        </w:rPr>
        <w:commentReference w:id="53"/>
      </w:r>
      <w:r w:rsidRPr="004D669F">
        <w:rPr>
          <w:rFonts w:asciiTheme="minorHAnsi" w:hAnsiTheme="minorHAnsi"/>
          <w:color w:val="auto"/>
        </w:rPr>
        <w:t xml:space="preserve"> of t</w:t>
      </w:r>
      <w:commentRangeStart w:id="54"/>
      <w:commentRangeStart w:id="55"/>
      <w:r w:rsidRPr="004D669F">
        <w:rPr>
          <w:rFonts w:asciiTheme="minorHAnsi" w:hAnsiTheme="minorHAnsi"/>
          <w:color w:val="auto"/>
        </w:rPr>
        <w:t>he</w:t>
      </w:r>
      <w:commentRangeEnd w:id="54"/>
      <w:r w:rsidRPr="004D669F">
        <w:rPr>
          <w:rStyle w:val="CommentReference"/>
          <w:color w:val="auto"/>
        </w:rPr>
        <w:commentReference w:id="54"/>
      </w:r>
      <w:commentRangeEnd w:id="55"/>
      <w:r>
        <w:rPr>
          <w:rStyle w:val="CommentReference"/>
        </w:rPr>
        <w:commentReference w:id="55"/>
      </w:r>
      <w:r w:rsidRPr="004D669F">
        <w:rPr>
          <w:rFonts w:asciiTheme="minorHAnsi" w:hAnsiTheme="minorHAnsi"/>
          <w:color w:val="auto"/>
        </w:rPr>
        <w:t xml:space="preserve"> warmer</w:t>
      </w:r>
      <w:r>
        <w:rPr>
          <w:rFonts w:asciiTheme="minorHAnsi" w:hAnsiTheme="minorHAnsi"/>
          <w:color w:val="auto"/>
        </w:rPr>
        <w:t xml:space="preserve">, longer </w:t>
      </w:r>
      <w:r w:rsidR="00DA48A4" w:rsidRPr="002C28CC">
        <w:rPr>
          <w:rFonts w:asciiTheme="minorHAnsi" w:hAnsiTheme="minorHAnsi"/>
          <w:color w:val="auto"/>
        </w:rPr>
        <w:t>growing</w:t>
      </w:r>
      <w:r w:rsidR="00621765" w:rsidRPr="002C28CC">
        <w:rPr>
          <w:rFonts w:asciiTheme="minorHAnsi" w:hAnsiTheme="minorHAnsi"/>
          <w:color w:val="auto"/>
        </w:rPr>
        <w:t xml:space="preserve"> periods, they will need to adjust their life history by shifting their response to photoperiod cues through plasticity or evolutionary adaptation. </w:t>
      </w:r>
      <w:commentRangeStart w:id="56"/>
      <w:commentRangeStart w:id="57"/>
      <w:r w:rsidR="00621765" w:rsidRPr="002C28CC">
        <w:rPr>
          <w:rFonts w:asciiTheme="minorHAnsi" w:hAnsiTheme="minorHAnsi"/>
          <w:color w:val="auto"/>
        </w:rPr>
        <w:t>Phenotypic plasticity and/or</w:t>
      </w:r>
      <w:r w:rsidR="00292C4A" w:rsidRPr="002C28CC">
        <w:rPr>
          <w:rFonts w:asciiTheme="minorHAnsi" w:hAnsiTheme="minorHAnsi"/>
          <w:color w:val="auto"/>
        </w:rPr>
        <w:t xml:space="preserve"> </w:t>
      </w:r>
      <w:r w:rsidR="00292C4A" w:rsidRPr="002C28CC">
        <w:rPr>
          <w:rFonts w:asciiTheme="minorHAnsi" w:hAnsiTheme="minorHAnsi"/>
          <w:color w:val="auto"/>
        </w:rPr>
        <w:lastRenderedPageBreak/>
        <w:t xml:space="preserve">evolutionary adaptation </w:t>
      </w:r>
      <w:r w:rsidR="00DA48A4" w:rsidRPr="002C28CC">
        <w:rPr>
          <w:rFonts w:asciiTheme="minorHAnsi" w:hAnsiTheme="minorHAnsi"/>
          <w:color w:val="auto"/>
        </w:rPr>
        <w:t>could be how some insects adjust to</w:t>
      </w:r>
      <w:r w:rsidR="00AF4C24" w:rsidRPr="002C28CC">
        <w:rPr>
          <w:rFonts w:asciiTheme="minorHAnsi" w:hAnsiTheme="minorHAnsi"/>
          <w:color w:val="auto"/>
        </w:rPr>
        <w:t xml:space="preserve"> the changing climate</w:t>
      </w:r>
      <w:r w:rsidR="00DA48A4" w:rsidRPr="002C28CC">
        <w:rPr>
          <w:rFonts w:asciiTheme="minorHAnsi" w:hAnsiTheme="minorHAnsi"/>
          <w:color w:val="auto"/>
        </w:rPr>
        <w:t>.</w:t>
      </w:r>
      <w:r w:rsidR="00621765" w:rsidRPr="002C28CC">
        <w:rPr>
          <w:rFonts w:asciiTheme="minorHAnsi" w:hAnsiTheme="minorHAnsi"/>
          <w:color w:val="auto"/>
        </w:rPr>
        <w:t xml:space="preserve"> </w:t>
      </w:r>
      <w:commentRangeEnd w:id="56"/>
      <w:r w:rsidR="00621765" w:rsidRPr="002C28CC">
        <w:rPr>
          <w:rStyle w:val="CommentReference"/>
          <w:color w:val="auto"/>
        </w:rPr>
        <w:commentReference w:id="56"/>
      </w:r>
      <w:commentRangeEnd w:id="57"/>
      <w:r w:rsidR="00AF4C24" w:rsidRPr="002C28CC">
        <w:rPr>
          <w:rStyle w:val="CommentReference"/>
        </w:rPr>
        <w:commentReference w:id="57"/>
      </w:r>
      <w:commentRangeStart w:id="58"/>
      <w:r w:rsidR="00621765" w:rsidRPr="002C28CC">
        <w:rPr>
          <w:rFonts w:asciiTheme="minorHAnsi" w:hAnsiTheme="minorHAnsi"/>
          <w:color w:val="auto"/>
        </w:rPr>
        <w:t>A warmer climate means growing seasons will become longer and it will be those insects that are synchronized with these extended growing seasons that will have the advantage and could win.</w:t>
      </w:r>
      <w:commentRangeEnd w:id="58"/>
      <w:r w:rsidR="00621765" w:rsidRPr="002C28CC">
        <w:rPr>
          <w:rStyle w:val="CommentReference"/>
          <w:color w:val="auto"/>
        </w:rPr>
        <w:commentReference w:id="58"/>
      </w:r>
    </w:p>
    <w:p w14:paraId="5BA43008" w14:textId="77777777" w:rsidR="00AE3713" w:rsidRPr="002C28CC" w:rsidRDefault="00AE3713" w:rsidP="00AE3713">
      <w:pPr>
        <w:spacing w:line="480" w:lineRule="auto"/>
        <w:rPr>
          <w:rFonts w:asciiTheme="minorHAnsi" w:hAnsiTheme="minorHAnsi"/>
          <w:color w:val="auto"/>
        </w:rPr>
      </w:pPr>
    </w:p>
    <w:p w14:paraId="4CCEDACE" w14:textId="2B86C709"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Adjusting through Dormancy: </w:t>
      </w:r>
      <w:r w:rsidRPr="004D669F">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w:t>
      </w:r>
      <w:proofErr w:type="gramStart"/>
      <w:r w:rsidRPr="004D669F">
        <w:rPr>
          <w:rFonts w:asciiTheme="minorHAnsi" w:hAnsiTheme="minorHAnsi"/>
          <w:color w:val="auto"/>
        </w:rPr>
        <w:t xml:space="preserve">be considered </w:t>
      </w:r>
      <w:ins w:id="59" w:author="Leigh" w:date="2017-10-06T10:55:00Z">
        <w:r>
          <w:rPr>
            <w:rFonts w:asciiTheme="minorHAnsi" w:hAnsiTheme="minorHAnsi"/>
            <w:color w:val="auto"/>
          </w:rPr>
          <w:t>to be</w:t>
        </w:r>
        <w:proofErr w:type="gramEnd"/>
        <w:r>
          <w:rPr>
            <w:rFonts w:asciiTheme="minorHAnsi" w:hAnsiTheme="minorHAnsi"/>
            <w:color w:val="auto"/>
          </w:rPr>
          <w:t xml:space="preserve"> </w:t>
        </w:r>
      </w:ins>
      <w:r w:rsidRPr="004D669F">
        <w:rPr>
          <w:rFonts w:asciiTheme="minorHAnsi" w:hAnsiTheme="minorHAnsi"/>
          <w:color w:val="auto"/>
        </w:rPr>
        <w:t xml:space="preserve">any condition that, if encountered, could impact </w:t>
      </w:r>
      <w:del w:id="60" w:author="Leigh" w:date="2017-10-06T10:55:00Z">
        <w:r w:rsidRPr="004D669F" w:rsidDel="00810D6B">
          <w:rPr>
            <w:rFonts w:asciiTheme="minorHAnsi" w:hAnsiTheme="minorHAnsi"/>
            <w:color w:val="auto"/>
          </w:rPr>
          <w:delText xml:space="preserve">the </w:delText>
        </w:r>
      </w:del>
      <w:r w:rsidRPr="004D669F">
        <w:rPr>
          <w:rFonts w:asciiTheme="minorHAnsi" w:hAnsiTheme="minorHAnsi"/>
          <w:color w:val="auto"/>
        </w:rPr>
        <w:t xml:space="preserve">growth, reproduction, or survival. Common environmental stresses for insects include extreme temperatures, </w:t>
      </w:r>
      <w:r w:rsidR="00C271D8">
        <w:rPr>
          <w:rFonts w:asciiTheme="minorHAnsi" w:hAnsiTheme="minorHAnsi"/>
          <w:color w:val="auto"/>
        </w:rPr>
        <w:t xml:space="preserve">Ice, </w:t>
      </w:r>
      <w:r w:rsidR="006C1BF4">
        <w:rPr>
          <w:rFonts w:asciiTheme="minorHAnsi" w:hAnsiTheme="minorHAnsi"/>
          <w:color w:val="auto"/>
        </w:rPr>
        <w:t>desiccation</w:t>
      </w:r>
      <w:r w:rsidRPr="004D669F">
        <w:rPr>
          <w:rFonts w:asciiTheme="minorHAnsi" w:hAnsiTheme="minorHAnsi"/>
          <w:color w:val="auto"/>
        </w:rPr>
        <w:t xml:space="preserve">, </w:t>
      </w:r>
      <w:r>
        <w:rPr>
          <w:rStyle w:val="CommentReference"/>
        </w:rPr>
        <w:commentReference w:id="61"/>
      </w:r>
      <w:r w:rsidR="00C271D8">
        <w:rPr>
          <w:rStyle w:val="CommentReference"/>
        </w:rPr>
        <w:commentReference w:id="62"/>
      </w:r>
      <w:r w:rsidRPr="004D669F">
        <w:rPr>
          <w:rFonts w:asciiTheme="minorHAnsi" w:hAnsiTheme="minorHAnsi"/>
          <w:color w:val="auto"/>
        </w:rPr>
        <w:t xml:space="preserve">and reductions in the availability of food. Environmental stress that occurs and over a relatively short period of time can be categorized as acute stress. While stress that occurs </w:t>
      </w:r>
      <w:r w:rsidRPr="004D669F">
        <w:rPr>
          <w:rStyle w:val="CommentReference"/>
          <w:color w:val="auto"/>
        </w:rPr>
        <w:commentReference w:id="63"/>
      </w:r>
      <w:r>
        <w:rPr>
          <w:rStyle w:val="CommentReference"/>
        </w:rPr>
        <w:commentReference w:id="64"/>
      </w:r>
      <w:r w:rsidRPr="004D669F">
        <w:rPr>
          <w:rFonts w:asciiTheme="minorHAnsi" w:hAnsiTheme="minorHAnsi"/>
          <w:color w:val="auto"/>
        </w:rPr>
        <w:t xml:space="preserve">over a relatively prolonged period can be considered chronically stressful. Generally, dormancy is a state of metabolic and developmental suppression used by many insects to mitigate the effects of both acute and chronic stress they encounter in their environment </w:t>
      </w:r>
      <w:commentRangeStart w:id="65"/>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w:t>
      </w:r>
      <w:commentRangeEnd w:id="65"/>
      <w:r>
        <w:rPr>
          <w:rStyle w:val="CommentReference"/>
        </w:rPr>
        <w:commentReference w:id="65"/>
      </w:r>
      <w:r w:rsidRPr="004D669F">
        <w:rPr>
          <w:rFonts w:asciiTheme="minorHAnsi" w:hAnsiTheme="minorHAnsi"/>
          <w:color w:val="auto"/>
        </w:rPr>
        <w:t xml:space="preserve"> Insects are ectotherms and are readily susceptible to thermal stress. As temperatures rise, winning insects could adjust to stressful temperatures using dormancy. </w:t>
      </w:r>
    </w:p>
    <w:p w14:paraId="49034696" w14:textId="3B557749" w:rsidR="00621765" w:rsidRPr="002C28CC" w:rsidRDefault="00621765" w:rsidP="00467087">
      <w:pPr>
        <w:spacing w:line="480" w:lineRule="auto"/>
        <w:ind w:firstLine="720"/>
        <w:rPr>
          <w:rFonts w:asciiTheme="minorHAnsi" w:hAnsiTheme="minorHAnsi"/>
          <w:color w:val="auto"/>
        </w:rPr>
      </w:pPr>
      <w:commentRangeStart w:id="66"/>
      <w:commentRangeStart w:id="67"/>
      <w:r w:rsidRPr="002C28CC">
        <w:rPr>
          <w:rFonts w:asciiTheme="minorHAnsi" w:hAnsiTheme="minorHAnsi"/>
          <w:color w:val="auto"/>
        </w:rPr>
        <w:t xml:space="preserve">As acute stress is perceived, some insects use quiescence to quickly respond to relatively short-term, stressful conditions. Quiescence is a transient state of reduced activity that insects can use to temporarily protect themselves from acute environmental stress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w:t>
      </w:r>
      <w:r w:rsidR="00EA1DC3" w:rsidRPr="002C28CC">
        <w:rPr>
          <w:rFonts w:asciiTheme="minorHAnsi" w:hAnsiTheme="minorHAnsi"/>
          <w:color w:val="auto"/>
        </w:rPr>
        <w:t>O</w:t>
      </w:r>
      <w:r w:rsidRPr="002C28CC">
        <w:rPr>
          <w:rFonts w:asciiTheme="minorHAnsi" w:hAnsiTheme="minorHAnsi"/>
          <w:color w:val="auto"/>
        </w:rPr>
        <w:t xml:space="preserve">nce the stress is relieved (provided the exposure was not too extreme) quiescence is </w:t>
      </w:r>
      <w:r w:rsidRPr="002C28CC">
        <w:rPr>
          <w:rFonts w:asciiTheme="minorHAnsi" w:hAnsiTheme="minorHAnsi"/>
          <w:color w:val="auto"/>
        </w:rPr>
        <w:lastRenderedPageBreak/>
        <w:t xml:space="preserve">reversed and the insect’s activity can quickly resume. Insects also monitor their environment for chronic stress and </w:t>
      </w:r>
      <w:commentRangeEnd w:id="66"/>
      <w:r w:rsidRPr="002C28CC">
        <w:rPr>
          <w:rStyle w:val="CommentReference"/>
          <w:color w:val="auto"/>
        </w:rPr>
        <w:commentReference w:id="66"/>
      </w:r>
      <w:commentRangeEnd w:id="67"/>
      <w:r w:rsidR="00EA1DC3" w:rsidRPr="002C28CC">
        <w:rPr>
          <w:rStyle w:val="CommentReference"/>
        </w:rPr>
        <w:commentReference w:id="67"/>
      </w:r>
      <w:r w:rsidRPr="002C28CC">
        <w:rPr>
          <w:rFonts w:asciiTheme="minorHAnsi" w:hAnsiTheme="minorHAnsi"/>
          <w:color w:val="auto"/>
        </w:rPr>
        <w:t xml:space="preserve">some insects use diapause to avoid or mitigate </w:t>
      </w:r>
      <w:r w:rsidR="00EA1DC3" w:rsidRPr="002C28CC">
        <w:rPr>
          <w:rFonts w:asciiTheme="minorHAnsi" w:hAnsiTheme="minorHAnsi"/>
          <w:color w:val="auto"/>
        </w:rPr>
        <w:t>prolonged environmental stress</w:t>
      </w:r>
      <w:r w:rsidRPr="002C28CC">
        <w:rPr>
          <w:rFonts w:asciiTheme="minorHAnsi" w:hAnsiTheme="minorHAnsi"/>
          <w:color w:val="auto"/>
        </w:rPr>
        <w:t xml:space="preserve">. </w:t>
      </w:r>
      <w:r w:rsidR="00242E29" w:rsidRPr="002C28CC">
        <w:rPr>
          <w:rFonts w:asciiTheme="minorHAnsi" w:hAnsiTheme="minorHAnsi"/>
          <w:color w:val="auto"/>
        </w:rPr>
        <w:t xml:space="preserve">Diapause is an endogenously regulated type of dormancy used by insects in response to predictable seasonal stress encountered in their environments </w:t>
      </w:r>
      <w:r w:rsidR="00242E29" w:rsidRPr="002C28CC">
        <w:rPr>
          <w:rFonts w:asciiTheme="minorHAnsi" w:hAnsiTheme="minorHAnsi"/>
          <w:color w:val="auto"/>
        </w:rPr>
        <w:fldChar w:fldCharType="begin" w:fldLock="1"/>
      </w:r>
      <w:r w:rsidR="00242E29"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(Koštál 2006)</w:t>
      </w:r>
      <w:r w:rsidR="00242E29" w:rsidRPr="002C28CC">
        <w:rPr>
          <w:rFonts w:asciiTheme="minorHAnsi" w:hAnsiTheme="minorHAnsi"/>
          <w:color w:val="auto"/>
        </w:rPr>
        <w:fldChar w:fldCharType="end"/>
      </w:r>
      <w:r w:rsidR="00242E29" w:rsidRPr="002C28CC">
        <w:rPr>
          <w:rFonts w:asciiTheme="minorHAnsi" w:hAnsiTheme="minorHAnsi"/>
          <w:color w:val="auto"/>
        </w:rPr>
        <w:t xml:space="preserve">. Seasonal temperature change is a common stress insects typically encounter that can indirectly affect </w:t>
      </w:r>
      <w:r w:rsidR="00EF71F3" w:rsidRPr="004D669F">
        <w:rPr>
          <w:rFonts w:asciiTheme="minorHAnsi" w:hAnsiTheme="minorHAnsi"/>
          <w:color w:val="auto"/>
        </w:rPr>
        <w:t xml:space="preserve">resource availability in their environment. For most temperate insects, as temperatures decrease </w:t>
      </w:r>
      <w:r w:rsidR="00EF71F3">
        <w:rPr>
          <w:rFonts w:asciiTheme="minorHAnsi" w:hAnsiTheme="minorHAnsi"/>
          <w:color w:val="auto"/>
        </w:rPr>
        <w:t xml:space="preserve">maintaining </w:t>
      </w:r>
      <w:commentRangeStart w:id="68"/>
      <w:commentRangeStart w:id="69"/>
      <w:r w:rsidR="00EF71F3" w:rsidRPr="004D669F">
        <w:rPr>
          <w:rFonts w:asciiTheme="minorHAnsi" w:hAnsiTheme="minorHAnsi"/>
          <w:color w:val="auto"/>
        </w:rPr>
        <w:t>a</w:t>
      </w:r>
      <w:r w:rsidR="00EF71F3">
        <w:rPr>
          <w:rFonts w:asciiTheme="minorHAnsi" w:hAnsiTheme="minorHAnsi"/>
          <w:color w:val="auto"/>
        </w:rPr>
        <w:t xml:space="preserve"> suitable</w:t>
      </w:r>
      <w:r w:rsidR="00EF71F3" w:rsidRPr="004D669F">
        <w:rPr>
          <w:rFonts w:asciiTheme="minorHAnsi" w:hAnsiTheme="minorHAnsi"/>
          <w:color w:val="auto"/>
        </w:rPr>
        <w:t xml:space="preserve"> metabolic rate </w:t>
      </w:r>
      <w:commentRangeEnd w:id="68"/>
      <w:r w:rsidR="00EF71F3">
        <w:rPr>
          <w:rStyle w:val="CommentReference"/>
        </w:rPr>
        <w:commentReference w:id="68"/>
      </w:r>
      <w:commentRangeEnd w:id="69"/>
      <w:r w:rsidR="00C271D8">
        <w:rPr>
          <w:rStyle w:val="CommentReference"/>
        </w:rPr>
        <w:commentReference w:id="69"/>
      </w:r>
      <w:r w:rsidR="00EF71F3" w:rsidRPr="004D669F">
        <w:rPr>
          <w:rFonts w:asciiTheme="minorHAnsi" w:hAnsiTheme="minorHAnsi"/>
          <w:color w:val="auto"/>
        </w:rPr>
        <w:t>for continued development</w:t>
      </w:r>
      <w:r w:rsidR="00EF71F3">
        <w:rPr>
          <w:rFonts w:asciiTheme="minorHAnsi" w:hAnsiTheme="minorHAnsi"/>
          <w:color w:val="auto"/>
        </w:rPr>
        <w:t xml:space="preserve"> becomes challenging</w:t>
      </w:r>
      <w:r w:rsidR="00EF71F3" w:rsidRPr="004D669F">
        <w:rPr>
          <w:rFonts w:asciiTheme="minorHAnsi" w:hAnsiTheme="minorHAnsi"/>
          <w:color w:val="auto"/>
        </w:rPr>
        <w:t>.</w:t>
      </w:r>
      <w:r w:rsidR="007237A8" w:rsidRPr="002C28CC">
        <w:rPr>
          <w:rFonts w:asciiTheme="minorHAnsi" w:hAnsiTheme="minorHAnsi"/>
          <w:color w:val="auto"/>
        </w:rPr>
        <w:t xml:space="preserve"> Further,</w:t>
      </w:r>
      <w:r w:rsidR="00242E29" w:rsidRPr="002C28CC">
        <w:rPr>
          <w:rFonts w:asciiTheme="minorHAnsi" w:hAnsiTheme="minorHAnsi"/>
          <w:color w:val="auto"/>
        </w:rPr>
        <w:t xml:space="preserve"> as resource availability declines</w:t>
      </w:r>
      <w:r w:rsidR="007237A8" w:rsidRPr="002C28CC">
        <w:rPr>
          <w:rFonts w:asciiTheme="minorHAnsi" w:hAnsiTheme="minorHAnsi"/>
          <w:color w:val="auto"/>
        </w:rPr>
        <w:t>,</w:t>
      </w:r>
      <w:r w:rsidR="00242E29" w:rsidRPr="002C28CC">
        <w:rPr>
          <w:rFonts w:asciiTheme="minorHAnsi" w:hAnsiTheme="minorHAnsi"/>
          <w:color w:val="auto"/>
        </w:rPr>
        <w:t xml:space="preserve"> they struggle to acquire enough energy to fuel their metabolism. Diapause is one way insects can protect themselves from these chronic seasonal stresses. However, unlike quiescence, diapause is generally induced preemptively well before the</w:t>
      </w:r>
      <w:r w:rsidR="00AC6721" w:rsidRPr="002C28CC">
        <w:rPr>
          <w:rFonts w:asciiTheme="minorHAnsi" w:hAnsiTheme="minorHAnsi"/>
          <w:color w:val="auto"/>
        </w:rPr>
        <w:t xml:space="preserve"> environment </w:t>
      </w:r>
      <w:r w:rsidR="00242E29" w:rsidRPr="002C28CC">
        <w:rPr>
          <w:rFonts w:asciiTheme="minorHAnsi" w:hAnsiTheme="minorHAnsi"/>
          <w:color w:val="auto"/>
        </w:rPr>
        <w:t xml:space="preserve">degrades </w:t>
      </w:r>
      <w:r w:rsidR="00AC6721" w:rsidRPr="002C28CC">
        <w:rPr>
          <w:rFonts w:asciiTheme="minorHAnsi" w:hAnsiTheme="minorHAnsi"/>
          <w:color w:val="auto"/>
        </w:rPr>
        <w:t xml:space="preserve">and becomes </w:t>
      </w:r>
      <w:r w:rsidR="00242E29" w:rsidRPr="002C28CC">
        <w:rPr>
          <w:rFonts w:asciiTheme="minorHAnsi" w:hAnsiTheme="minorHAnsi"/>
          <w:color w:val="auto"/>
        </w:rPr>
        <w:t xml:space="preserve">stressful. </w:t>
      </w:r>
      <w:r w:rsidR="001416C7" w:rsidRPr="002C28CC">
        <w:rPr>
          <w:rFonts w:asciiTheme="minorHAnsi" w:hAnsiTheme="minorHAnsi"/>
          <w:color w:val="auto"/>
        </w:rPr>
        <w:t>By monitoring environmentally consistent cues, like photoperiod in temperate regions, insects can reliably predict seasonal changes in temperature and other stressors, protecting themselves by entering diapause.</w:t>
      </w:r>
      <w:r w:rsidR="00242E29" w:rsidRPr="002C28CC">
        <w:rPr>
          <w:rFonts w:asciiTheme="minorHAnsi" w:hAnsiTheme="minorHAnsi"/>
          <w:color w:val="auto"/>
        </w:rPr>
        <w:t xml:space="preserve"> </w:t>
      </w:r>
    </w:p>
    <w:p w14:paraId="0F337415" w14:textId="1F7B6A40" w:rsidR="00242E29" w:rsidRPr="002C28CC" w:rsidRDefault="00621765" w:rsidP="00621765">
      <w:pPr>
        <w:spacing w:line="480" w:lineRule="auto"/>
        <w:ind w:firstLine="720"/>
        <w:rPr>
          <w:rFonts w:asciiTheme="minorHAnsi" w:hAnsiTheme="minorHAnsi"/>
          <w:color w:val="auto"/>
        </w:rPr>
      </w:pPr>
      <w:commentRangeStart w:id="70"/>
      <w:commentRangeStart w:id="71"/>
      <w:r w:rsidRPr="002C28CC">
        <w:rPr>
          <w:rFonts w:asciiTheme="minorHAnsi" w:hAnsiTheme="minorHAnsi"/>
          <w:color w:val="auto"/>
        </w:rPr>
        <w:t>A</w:t>
      </w:r>
      <w:commentRangeEnd w:id="70"/>
      <w:r w:rsidRPr="002C28CC">
        <w:rPr>
          <w:rStyle w:val="CommentReference"/>
          <w:color w:val="auto"/>
        </w:rPr>
        <w:commentReference w:id="70"/>
      </w:r>
      <w:commentRangeEnd w:id="71"/>
      <w:r w:rsidR="00EA1DC3" w:rsidRPr="002C28CC">
        <w:rPr>
          <w:rStyle w:val="CommentReference"/>
        </w:rPr>
        <w:commentReference w:id="71"/>
      </w:r>
      <w:r w:rsidRPr="002C28CC">
        <w:rPr>
          <w:rFonts w:asciiTheme="minorHAnsi" w:hAnsiTheme="minorHAnsi"/>
          <w:color w:val="auto"/>
        </w:rPr>
        <w:t xml:space="preserve">dditionally, diapause synchronizes an insect’s life history with seasonal resource availability. In temperate regions, warm temperatures persist in the spring and summer. During </w:t>
      </w:r>
      <w:commentRangeStart w:id="72"/>
      <w:commentRangeStart w:id="73"/>
      <w:r w:rsidRPr="002C28CC">
        <w:rPr>
          <w:rFonts w:asciiTheme="minorHAnsi" w:hAnsiTheme="minorHAnsi"/>
          <w:color w:val="auto"/>
        </w:rPr>
        <w:t>t</w:t>
      </w:r>
      <w:r w:rsidR="00EA1DC3" w:rsidRPr="002C28CC">
        <w:rPr>
          <w:rFonts w:asciiTheme="minorHAnsi" w:hAnsiTheme="minorHAnsi"/>
          <w:color w:val="auto"/>
        </w:rPr>
        <w:t>he spring and summer</w:t>
      </w:r>
      <w:r w:rsidRPr="002C28CC">
        <w:rPr>
          <w:rFonts w:asciiTheme="minorHAnsi" w:hAnsiTheme="minorHAnsi"/>
          <w:color w:val="auto"/>
        </w:rPr>
        <w:t xml:space="preserve"> </w:t>
      </w:r>
      <w:commentRangeEnd w:id="72"/>
      <w:r w:rsidRPr="002C28CC">
        <w:rPr>
          <w:rStyle w:val="CommentReference"/>
          <w:color w:val="auto"/>
        </w:rPr>
        <w:commentReference w:id="72"/>
      </w:r>
      <w:commentRangeEnd w:id="73"/>
      <w:r w:rsidR="00EA1DC3" w:rsidRPr="002C28CC">
        <w:rPr>
          <w:rStyle w:val="CommentReference"/>
        </w:rPr>
        <w:commentReference w:id="73"/>
      </w:r>
      <w:r w:rsidRPr="002C28CC">
        <w:rPr>
          <w:rFonts w:asciiTheme="minorHAnsi" w:hAnsiTheme="minorHAnsi"/>
          <w:color w:val="auto"/>
        </w:rPr>
        <w:t xml:space="preserve">food and water are available and insects utilize these resources to develop and reproduce. </w:t>
      </w:r>
      <w:commentRangeStart w:id="74"/>
      <w:r w:rsidR="00EF71F3" w:rsidRPr="004D669F">
        <w:rPr>
          <w:rFonts w:asciiTheme="minorHAnsi" w:hAnsiTheme="minorHAnsi"/>
          <w:color w:val="auto"/>
        </w:rPr>
        <w:t>As</w:t>
      </w:r>
      <w:commentRangeEnd w:id="74"/>
      <w:r w:rsidR="00EF71F3">
        <w:rPr>
          <w:rStyle w:val="CommentReference"/>
        </w:rPr>
        <w:commentReference w:id="74"/>
      </w:r>
      <w:r w:rsidR="00EF71F3" w:rsidRPr="004D669F">
        <w:rPr>
          <w:rFonts w:asciiTheme="minorHAnsi" w:hAnsiTheme="minorHAnsi"/>
          <w:color w:val="auto"/>
        </w:rPr>
        <w:t xml:space="preserve"> </w:t>
      </w:r>
      <w:r w:rsidRPr="002C28CC">
        <w:rPr>
          <w:rFonts w:asciiTheme="minorHAnsi" w:hAnsiTheme="minorHAnsi"/>
          <w:color w:val="auto"/>
        </w:rPr>
        <w:t xml:space="preserve">temperatures decline in the fall and winter, resource availability declines. For insects in </w:t>
      </w:r>
      <w:commentRangeStart w:id="75"/>
      <w:commentRangeStart w:id="76"/>
      <w:r w:rsidRPr="002C28CC">
        <w:rPr>
          <w:rFonts w:asciiTheme="minorHAnsi" w:hAnsiTheme="minorHAnsi"/>
          <w:color w:val="auto"/>
        </w:rPr>
        <w:t>t</w:t>
      </w:r>
      <w:r w:rsidR="00EA1DC3" w:rsidRPr="002C28CC">
        <w:rPr>
          <w:rFonts w:asciiTheme="minorHAnsi" w:hAnsiTheme="minorHAnsi"/>
          <w:color w:val="auto"/>
        </w:rPr>
        <w:t>emperate</w:t>
      </w:r>
      <w:r w:rsidRPr="002C28CC">
        <w:rPr>
          <w:rFonts w:asciiTheme="minorHAnsi" w:hAnsiTheme="minorHAnsi"/>
          <w:color w:val="auto"/>
        </w:rPr>
        <w:t xml:space="preserve"> regions</w:t>
      </w:r>
      <w:commentRangeEnd w:id="75"/>
      <w:r w:rsidRPr="002C28CC">
        <w:rPr>
          <w:rStyle w:val="CommentReference"/>
          <w:color w:val="auto"/>
        </w:rPr>
        <w:commentReference w:id="75"/>
      </w:r>
      <w:commentRangeEnd w:id="76"/>
      <w:r w:rsidR="00EA1DC3" w:rsidRPr="002C28CC">
        <w:rPr>
          <w:rStyle w:val="CommentReference"/>
        </w:rPr>
        <w:commentReference w:id="76"/>
      </w:r>
      <w:r w:rsidRPr="002C28CC">
        <w:rPr>
          <w:rFonts w:asciiTheme="minorHAnsi" w:hAnsiTheme="minorHAnsi"/>
          <w:color w:val="auto"/>
        </w:rPr>
        <w:t xml:space="preserve">, remaining active at low temperatures can </w:t>
      </w:r>
      <w:r w:rsidR="007F556E" w:rsidRPr="002C28CC">
        <w:rPr>
          <w:rFonts w:asciiTheme="minorHAnsi" w:hAnsiTheme="minorHAnsi"/>
          <w:color w:val="auto"/>
        </w:rPr>
        <w:t>greatly reduce metabolic activity. Consequently, low metabolic activity reduces growth and can eventually cause mortality</w:t>
      </w:r>
      <w:commentRangeStart w:id="77"/>
      <w:commentRangeStart w:id="78"/>
      <w:r w:rsidR="0007513E" w:rsidRPr="002C28CC">
        <w:rPr>
          <w:rFonts w:asciiTheme="minorHAnsi" w:hAnsiTheme="minorHAnsi"/>
          <w:color w:val="auto"/>
        </w:rPr>
        <w:t>.</w:t>
      </w:r>
      <w:r w:rsidR="00C7190B" w:rsidRPr="002C28CC">
        <w:rPr>
          <w:rFonts w:asciiTheme="minorHAnsi" w:hAnsiTheme="minorHAnsi"/>
          <w:color w:val="auto"/>
        </w:rPr>
        <w:t xml:space="preserve"> </w:t>
      </w:r>
      <w:r w:rsidRPr="002C28CC">
        <w:rPr>
          <w:rFonts w:asciiTheme="minorHAnsi" w:hAnsiTheme="minorHAnsi"/>
          <w:color w:val="auto"/>
        </w:rPr>
        <w:t xml:space="preserve">Diapause is one strategy insects use to avoid the </w:t>
      </w:r>
      <w:r w:rsidR="007F556E" w:rsidRPr="002C28CC">
        <w:rPr>
          <w:rFonts w:asciiTheme="minorHAnsi" w:hAnsiTheme="minorHAnsi"/>
          <w:color w:val="auto"/>
        </w:rPr>
        <w:t xml:space="preserve">stress of prolonged seasonal stress </w:t>
      </w:r>
      <w:r w:rsidRPr="002C28CC">
        <w:rPr>
          <w:rFonts w:asciiTheme="minorHAnsi" w:hAnsiTheme="minorHAnsi"/>
          <w:color w:val="auto"/>
        </w:rPr>
        <w:t xml:space="preserve">in their environments. </w:t>
      </w:r>
      <w:commentRangeEnd w:id="77"/>
      <w:r w:rsidRPr="002C28CC">
        <w:rPr>
          <w:rStyle w:val="CommentReference"/>
          <w:color w:val="auto"/>
        </w:rPr>
        <w:commentReference w:id="77"/>
      </w:r>
      <w:commentRangeEnd w:id="78"/>
      <w:r w:rsidR="0007513E" w:rsidRPr="002C28CC">
        <w:rPr>
          <w:rStyle w:val="CommentReference"/>
        </w:rPr>
        <w:commentReference w:id="78"/>
      </w:r>
    </w:p>
    <w:p w14:paraId="0279475F" w14:textId="0A0947EB" w:rsidR="00F648D9" w:rsidRPr="002C28CC" w:rsidRDefault="00242E29" w:rsidP="00415F4F">
      <w:pPr>
        <w:spacing w:line="480" w:lineRule="auto"/>
        <w:ind w:firstLine="720"/>
        <w:rPr>
          <w:rFonts w:asciiTheme="minorHAnsi" w:hAnsiTheme="minorHAnsi"/>
          <w:color w:val="auto"/>
        </w:rPr>
      </w:pPr>
      <w:r w:rsidRPr="002C28CC">
        <w:rPr>
          <w:rFonts w:asciiTheme="minorHAnsi" w:hAnsiTheme="minorHAnsi"/>
          <w:color w:val="auto"/>
        </w:rPr>
        <w:lastRenderedPageBreak/>
        <w:t xml:space="preserve">Diapause is a genetically regulated, environmentally influenced alternative developmental trajectory that is usually marked by metabolic suppression and arrested development in a specific life stage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The start of diapause usually precedes the chronic seasonal environmental stress, and the end of diapause does not necessarily correspond directly with the end of the environmental stress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w:t>
      </w:r>
      <w:r w:rsidR="00EF71F3">
        <w:rPr>
          <w:rFonts w:asciiTheme="minorHAnsi" w:hAnsiTheme="minorHAnsi"/>
          <w:color w:val="auto"/>
        </w:rPr>
        <w:t xml:space="preserve">Diapause </w:t>
      </w:r>
      <w:r w:rsidRPr="002C28CC">
        <w:rPr>
          <w:rFonts w:asciiTheme="minorHAnsi" w:hAnsiTheme="minorHAnsi"/>
          <w:color w:val="auto"/>
        </w:rPr>
        <w:t>can be “obligatory” as observed in univoltine insect species</w:t>
      </w:r>
      <w:r w:rsidR="005F13DA" w:rsidRPr="002C28CC">
        <w:rPr>
          <w:rFonts w:asciiTheme="minorHAnsi" w:hAnsiTheme="minorHAnsi"/>
          <w:color w:val="auto"/>
        </w:rPr>
        <w:t xml:space="preserve">. </w:t>
      </w:r>
      <w:r w:rsidR="00F57521" w:rsidRPr="002C28CC">
        <w:rPr>
          <w:rFonts w:asciiTheme="minorHAnsi" w:hAnsiTheme="minorHAnsi"/>
          <w:color w:val="auto"/>
        </w:rPr>
        <w:t>U</w:t>
      </w:r>
      <w:r w:rsidR="005F13DA" w:rsidRPr="002C28CC">
        <w:rPr>
          <w:rFonts w:asciiTheme="minorHAnsi" w:hAnsiTheme="minorHAnsi"/>
          <w:color w:val="auto"/>
        </w:rPr>
        <w:t xml:space="preserve">nivoltine insects experience environmental conditions that restrict reproduction to one generation each growing season. </w:t>
      </w:r>
      <w:r w:rsidR="001416C7" w:rsidRPr="002C28CC">
        <w:rPr>
          <w:rFonts w:asciiTheme="minorHAnsi" w:hAnsiTheme="minorHAnsi"/>
          <w:color w:val="auto"/>
        </w:rPr>
        <w:t xml:space="preserve">Or diapause can be “facultative” as observed in multivoltine insect species. </w:t>
      </w:r>
      <w:r w:rsidR="005F13DA" w:rsidRPr="002C28CC">
        <w:rPr>
          <w:rFonts w:asciiTheme="minorHAnsi" w:hAnsiTheme="minorHAnsi"/>
          <w:color w:val="auto"/>
        </w:rPr>
        <w:t>The environmental conditions m</w:t>
      </w:r>
      <w:r w:rsidR="001416C7" w:rsidRPr="002C28CC">
        <w:rPr>
          <w:rFonts w:asciiTheme="minorHAnsi" w:hAnsiTheme="minorHAnsi"/>
          <w:color w:val="auto"/>
        </w:rPr>
        <w:t xml:space="preserve">ultivoltine insects </w:t>
      </w:r>
      <w:r w:rsidR="005F13DA" w:rsidRPr="002C28CC">
        <w:rPr>
          <w:rFonts w:asciiTheme="minorHAnsi" w:hAnsiTheme="minorHAnsi"/>
          <w:color w:val="auto"/>
        </w:rPr>
        <w:t xml:space="preserve">experience </w:t>
      </w:r>
      <w:r w:rsidR="00F57521" w:rsidRPr="002C28CC">
        <w:rPr>
          <w:rFonts w:asciiTheme="minorHAnsi" w:hAnsiTheme="minorHAnsi"/>
          <w:color w:val="auto"/>
        </w:rPr>
        <w:t xml:space="preserve">permit more than one generation each growing </w:t>
      </w:r>
      <w:commentRangeStart w:id="79"/>
      <w:r w:rsidR="00EF71F3" w:rsidRPr="004D669F">
        <w:rPr>
          <w:rFonts w:asciiTheme="minorHAnsi" w:hAnsiTheme="minorHAnsi"/>
          <w:color w:val="auto"/>
        </w:rPr>
        <w:t>season</w:t>
      </w:r>
      <w:commentRangeEnd w:id="79"/>
      <w:r w:rsidR="00EF71F3">
        <w:rPr>
          <w:rStyle w:val="CommentReference"/>
        </w:rPr>
        <w:commentReference w:id="79"/>
      </w:r>
      <w:r w:rsidR="001416C7" w:rsidRPr="002C28CC">
        <w:rPr>
          <w:rFonts w:asciiTheme="minorHAnsi" w:hAnsiTheme="minorHAnsi"/>
          <w:color w:val="auto"/>
        </w:rPr>
        <w:t xml:space="preserve">. </w:t>
      </w:r>
    </w:p>
    <w:p w14:paraId="179C5856" w14:textId="77777777" w:rsidR="00EF71F3" w:rsidRDefault="00621765" w:rsidP="00EF71F3">
      <w:pPr>
        <w:spacing w:line="480" w:lineRule="auto"/>
        <w:ind w:firstLine="720"/>
        <w:rPr>
          <w:rFonts w:asciiTheme="minorHAnsi" w:hAnsiTheme="minorHAnsi"/>
          <w:color w:val="auto"/>
        </w:rPr>
      </w:pPr>
      <w:r w:rsidRPr="002C28CC">
        <w:rPr>
          <w:rFonts w:asciiTheme="minorHAnsi" w:hAnsiTheme="minorHAnsi"/>
          <w:color w:val="auto"/>
        </w:rPr>
        <w:t xml:space="preserve">In general, insects that use diapause as a life history strategy depend on the timing of diapause to synchronize their life history decisions with resource availability. Using diapause to synchronize an insect’s life history with resources is crucial. </w:t>
      </w:r>
      <w:commentRangeStart w:id="80"/>
      <w:r w:rsidRPr="002C28C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commentRangeEnd w:id="80"/>
      <w:r w:rsidRPr="002C28CC">
        <w:rPr>
          <w:rStyle w:val="CommentReference"/>
          <w:color w:val="auto"/>
        </w:rPr>
        <w:commentReference w:id="80"/>
      </w:r>
      <w:r w:rsidRPr="002C28CC">
        <w:rPr>
          <w:rFonts w:asciiTheme="minorHAnsi" w:hAnsiTheme="minorHAnsi"/>
          <w:color w:val="auto"/>
        </w:rPr>
        <w:t xml:space="preserve">Diapause is an alternative life history trajectory that requires an insect to monitor environmental cues, halt their development and suppress metabolic activity. </w:t>
      </w:r>
      <w:r w:rsidR="007F556E" w:rsidRPr="002C28CC">
        <w:rPr>
          <w:rFonts w:asciiTheme="minorHAnsi" w:hAnsiTheme="minorHAnsi"/>
          <w:color w:val="auto"/>
        </w:rPr>
        <w:t>Developmental arrest and metabolic suppression</w:t>
      </w:r>
      <w:r w:rsidRPr="002C28CC">
        <w:rPr>
          <w:rStyle w:val="CommentReference"/>
          <w:color w:val="auto"/>
        </w:rPr>
        <w:commentReference w:id="81"/>
      </w:r>
      <w:r w:rsidR="007F556E" w:rsidRPr="002C28CC">
        <w:rPr>
          <w:rStyle w:val="CommentReference"/>
        </w:rPr>
        <w:commentReference w:id="82"/>
      </w:r>
      <w:r w:rsidRPr="002C28CC">
        <w:rPr>
          <w:rFonts w:asciiTheme="minorHAnsi" w:hAnsiTheme="minorHAnsi"/>
          <w:color w:val="auto"/>
        </w:rPr>
        <w:t xml:space="preserve"> can produce profound behavioral and </w:t>
      </w:r>
      <w:r w:rsidR="006542D1" w:rsidRPr="002C28CC">
        <w:rPr>
          <w:rFonts w:asciiTheme="minorHAnsi" w:hAnsiTheme="minorHAnsi"/>
          <w:color w:val="auto"/>
        </w:rPr>
        <w:t xml:space="preserve">physiological changes and </w:t>
      </w:r>
      <w:r w:rsidR="007F556E" w:rsidRPr="002C28CC">
        <w:rPr>
          <w:rFonts w:asciiTheme="minorHAnsi" w:hAnsiTheme="minorHAnsi"/>
          <w:color w:val="auto"/>
        </w:rPr>
        <w:t xml:space="preserve">the mechanisms controlling these changes </w:t>
      </w:r>
      <w:r w:rsidR="006542D1" w:rsidRPr="002C28CC">
        <w:rPr>
          <w:rFonts w:asciiTheme="minorHAnsi" w:hAnsiTheme="minorHAnsi"/>
          <w:color w:val="auto"/>
        </w:rPr>
        <w:t>are regulated differently between different species</w:t>
      </w:r>
      <w:r w:rsidR="001416C7" w:rsidRPr="002C28CC">
        <w:rPr>
          <w:rFonts w:asciiTheme="minorHAnsi" w:hAnsiTheme="minorHAnsi"/>
          <w:color w:val="auto"/>
        </w:rPr>
        <w:t xml:space="preserve">. </w:t>
      </w:r>
      <w:r w:rsidR="00D5292C" w:rsidRPr="002C28CC">
        <w:rPr>
          <w:rFonts w:asciiTheme="minorHAnsi" w:hAnsiTheme="minorHAnsi"/>
          <w:color w:val="auto"/>
        </w:rPr>
        <w:t xml:space="preserve">Within a species, the traits that mark diapause are genetically determined and highly heritable, but diapause timing and development does </w:t>
      </w:r>
      <w:r w:rsidR="00D5292C" w:rsidRPr="002C28CC">
        <w:rPr>
          <w:rFonts w:asciiTheme="minorHAnsi" w:hAnsiTheme="minorHAnsi"/>
          <w:color w:val="auto"/>
        </w:rPr>
        <w:lastRenderedPageBreak/>
        <w:t xml:space="preserve">vary from species to species. Within a single insect species the environmental cues that stimulate diapause, the life stages sensitive to those cues, and the resulting diapause phenotype are typically consistent </w:t>
      </w:r>
      <w:r w:rsidR="00D5292C" w:rsidRPr="002C28CC">
        <w:rPr>
          <w:rFonts w:asciiTheme="minorHAnsi" w:hAnsiTheme="minorHAnsi"/>
          <w:color w:val="auto"/>
        </w:rPr>
        <w:fldChar w:fldCharType="begin" w:fldLock="1"/>
      </w:r>
      <w:r w:rsidR="00D5292C" w:rsidRPr="002C28C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5292C" w:rsidRPr="002C28CC">
        <w:rPr>
          <w:rFonts w:asciiTheme="minorHAnsi" w:hAnsiTheme="minorHAnsi"/>
          <w:color w:val="auto"/>
        </w:rPr>
        <w:fldChar w:fldCharType="separate"/>
      </w:r>
      <w:r w:rsidR="00D5292C" w:rsidRPr="002C28CC">
        <w:rPr>
          <w:rFonts w:asciiTheme="minorHAnsi" w:hAnsiTheme="minorHAnsi"/>
          <w:noProof/>
          <w:color w:val="auto"/>
        </w:rPr>
        <w:t>(Bale and Hayward 2010)</w:t>
      </w:r>
      <w:r w:rsidR="00D5292C" w:rsidRPr="002C28CC">
        <w:rPr>
          <w:rFonts w:asciiTheme="minorHAnsi" w:hAnsiTheme="minorHAnsi"/>
          <w:color w:val="auto"/>
        </w:rPr>
        <w:fldChar w:fldCharType="end"/>
      </w:r>
      <w:r w:rsidR="00D5292C" w:rsidRPr="002C28CC">
        <w:rPr>
          <w:rFonts w:asciiTheme="minorHAnsi" w:hAnsiTheme="minorHAnsi"/>
          <w:color w:val="auto"/>
        </w:rPr>
        <w:t>. The diapause developmental trajectory has three distinct stages; pre-diapause, diapause, and post-diapause. Before diapause can be induced in an individual, that individual must reach a genetically determined sensitive period. During an insect’s sensitive period, it can perceive the environmental cue or cues that induce diapause and it is physiologically competent to respond to that cue or cues. During pre-diapause, the sensitive stage perceives the necessary environmental cue or cues, there is a shift away from continuous development and towards the diapause developmental trajectory</w:t>
      </w:r>
      <w:r w:rsidR="00EF71F3" w:rsidRPr="004D669F">
        <w:rPr>
          <w:rFonts w:asciiTheme="minorHAnsi" w:hAnsiTheme="minorHAnsi"/>
          <w:color w:val="auto"/>
        </w:rPr>
        <w:t xml:space="preserve">. </w:t>
      </w:r>
      <w:r w:rsidR="00EF71F3">
        <w:rPr>
          <w:rFonts w:asciiTheme="minorHAnsi" w:hAnsiTheme="minorHAnsi"/>
          <w:color w:val="auto"/>
        </w:rPr>
        <w:t xml:space="preserve">During diapause, </w:t>
      </w:r>
      <w:commentRangeStart w:id="83"/>
      <w:r w:rsidR="00EF71F3">
        <w:rPr>
          <w:rFonts w:asciiTheme="minorHAnsi" w:hAnsiTheme="minorHAnsi"/>
          <w:color w:val="auto"/>
        </w:rPr>
        <w:t>m</w:t>
      </w:r>
      <w:commentRangeStart w:id="84"/>
      <w:commentRangeStart w:id="85"/>
      <w:r w:rsidR="00EF71F3" w:rsidRPr="004D669F">
        <w:rPr>
          <w:rFonts w:asciiTheme="minorHAnsi" w:hAnsiTheme="minorHAnsi"/>
          <w:color w:val="auto"/>
        </w:rPr>
        <w:t>ost insects do not feed</w:t>
      </w:r>
      <w:r w:rsidR="00EF71F3">
        <w:rPr>
          <w:rFonts w:asciiTheme="minorHAnsi" w:hAnsiTheme="minorHAnsi"/>
          <w:color w:val="auto"/>
        </w:rPr>
        <w:t xml:space="preserve"> however, they insects must continue meet the energy requirements of their metabolism</w:t>
      </w:r>
      <w:commentRangeEnd w:id="84"/>
      <w:r w:rsidR="00EF71F3" w:rsidRPr="004D669F">
        <w:rPr>
          <w:rStyle w:val="CommentReference"/>
          <w:color w:val="auto"/>
        </w:rPr>
        <w:commentReference w:id="84"/>
      </w:r>
      <w:commentRangeEnd w:id="85"/>
      <w:r w:rsidR="00EF71F3">
        <w:rPr>
          <w:rStyle w:val="CommentReference"/>
        </w:rPr>
        <w:commentReference w:id="85"/>
      </w:r>
      <w:commentRangeEnd w:id="83"/>
      <w:r w:rsidR="00EF71F3">
        <w:rPr>
          <w:rStyle w:val="CommentReference"/>
        </w:rPr>
        <w:commentReference w:id="83"/>
      </w:r>
      <w:r w:rsidR="00EF71F3" w:rsidRPr="004D669F">
        <w:rPr>
          <w:rFonts w:asciiTheme="minorHAnsi" w:hAnsiTheme="minorHAnsi"/>
          <w:color w:val="auto"/>
        </w:rPr>
        <w:t xml:space="preserve">. </w:t>
      </w:r>
    </w:p>
    <w:p w14:paraId="3F31C970" w14:textId="63F5A4D2" w:rsidR="00621765" w:rsidRPr="002C28CC" w:rsidRDefault="00EF71F3" w:rsidP="00EF71F3">
      <w:pPr>
        <w:spacing w:line="480" w:lineRule="auto"/>
        <w:ind w:firstLine="720"/>
        <w:rPr>
          <w:rFonts w:asciiTheme="minorHAnsi" w:hAnsiTheme="minorHAnsi"/>
          <w:color w:val="auto"/>
        </w:rPr>
      </w:pPr>
      <w:r w:rsidRPr="004D669F">
        <w:rPr>
          <w:rFonts w:asciiTheme="minorHAnsi" w:hAnsiTheme="minorHAnsi"/>
          <w:color w:val="auto"/>
        </w:rPr>
        <w:t xml:space="preserve">During pre-diapause, insects </w:t>
      </w:r>
      <w:r>
        <w:rPr>
          <w:rFonts w:asciiTheme="minorHAnsi" w:hAnsiTheme="minorHAnsi"/>
          <w:color w:val="auto"/>
        </w:rPr>
        <w:t>accumulate and store resources in preparation</w:t>
      </w:r>
      <w:r w:rsidRPr="004D669F">
        <w:rPr>
          <w:rFonts w:asciiTheme="minorHAnsi" w:hAnsiTheme="minorHAnsi"/>
          <w:color w:val="auto"/>
        </w:rPr>
        <w:t xml:space="preserve"> for</w:t>
      </w:r>
      <w:r>
        <w:rPr>
          <w:rFonts w:asciiTheme="minorHAnsi" w:hAnsiTheme="minorHAnsi"/>
          <w:color w:val="auto"/>
        </w:rPr>
        <w:t xml:space="preserve"> the stress</w:t>
      </w:r>
      <w:commentRangeStart w:id="86"/>
      <w:commentRangeStart w:id="87"/>
      <w:r w:rsidRPr="004D669F">
        <w:rPr>
          <w:rFonts w:asciiTheme="minorHAnsi" w:hAnsiTheme="minorHAnsi"/>
          <w:color w:val="auto"/>
        </w:rPr>
        <w:t xml:space="preserve"> </w:t>
      </w:r>
      <w:commentRangeEnd w:id="86"/>
      <w:r w:rsidRPr="004D669F">
        <w:rPr>
          <w:rStyle w:val="CommentReference"/>
          <w:color w:val="auto"/>
        </w:rPr>
        <w:commentReference w:id="86"/>
      </w:r>
      <w:commentRangeEnd w:id="87"/>
      <w:r>
        <w:rPr>
          <w:rStyle w:val="CommentReference"/>
        </w:rPr>
        <w:commentReference w:id="87"/>
      </w:r>
      <w:r w:rsidRPr="004D669F">
        <w:rPr>
          <w:rFonts w:asciiTheme="minorHAnsi" w:hAnsiTheme="minorHAnsi"/>
          <w:color w:val="auto"/>
        </w:rPr>
        <w:t xml:space="preserve">they will </w:t>
      </w:r>
      <w:r>
        <w:rPr>
          <w:rFonts w:asciiTheme="minorHAnsi" w:hAnsiTheme="minorHAnsi"/>
          <w:color w:val="auto"/>
        </w:rPr>
        <w:t>encounter</w:t>
      </w:r>
      <w:r w:rsidRPr="004D669F">
        <w:rPr>
          <w:rFonts w:asciiTheme="minorHAnsi" w:hAnsiTheme="minorHAnsi"/>
          <w:color w:val="auto"/>
        </w:rPr>
        <w:t xml:space="preserve"> during and after diapause</w:t>
      </w:r>
      <w:r>
        <w:rPr>
          <w:rFonts w:asciiTheme="minorHAnsi" w:hAnsiTheme="minorHAnsi"/>
          <w:color w:val="auto"/>
        </w:rPr>
        <w:t xml:space="preserve"> to include cold temperatures, </w:t>
      </w:r>
      <w:commentRangeStart w:id="88"/>
      <w:r>
        <w:rPr>
          <w:rFonts w:asciiTheme="minorHAnsi" w:hAnsiTheme="minorHAnsi"/>
          <w:color w:val="auto"/>
        </w:rPr>
        <w:t>reduced access to food, ice, and desiccation</w:t>
      </w:r>
      <w:commentRangeEnd w:id="88"/>
      <w:r>
        <w:rPr>
          <w:rStyle w:val="CommentReference"/>
        </w:rPr>
        <w:commentReference w:id="88"/>
      </w:r>
      <w:r>
        <w:rPr>
          <w:rFonts w:asciiTheme="minorHAnsi" w:hAnsiTheme="minorHAnsi"/>
          <w:color w:val="auto"/>
        </w:rPr>
        <w:t>.</w:t>
      </w:r>
      <w:r w:rsidRPr="004D669F">
        <w:rPr>
          <w:rFonts w:asciiTheme="minorHAnsi" w:hAnsiTheme="minorHAnsi"/>
          <w:color w:val="auto"/>
        </w:rPr>
        <w:t xml:space="preserve"> </w:t>
      </w:r>
      <w:r w:rsidR="00621765" w:rsidRPr="002C28CC">
        <w:rPr>
          <w:rFonts w:asciiTheme="minorHAnsi" w:hAnsiTheme="minorHAnsi"/>
          <w:color w:val="auto"/>
        </w:rPr>
        <w:t xml:space="preserve">The induction of diapause preempts seasonal changes and gives insects the opportunity to accumulate the resources they will need to survive diapause while those resources are available </w:t>
      </w:r>
      <w:r w:rsidR="00621765" w:rsidRPr="002C28CC">
        <w:rPr>
          <w:rFonts w:asciiTheme="minorHAnsi" w:hAnsiTheme="minorHAnsi"/>
          <w:color w:val="auto"/>
        </w:rPr>
        <w:fldChar w:fldCharType="begin" w:fldLock="1"/>
      </w:r>
      <w:r w:rsidR="00621765"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(Koštál 2006)</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For many insects, the physiological changes that occur during pre-diapause can have substantial effects on their survival during diapause and even potentially affect post-diapause outcomes. In preparation for diapause, many insects accumulate and store resources in the form of lipids, proteins, and carbohydrates as sources of energy to fuel metabolism during diapause. It is imperative that insects accumulate enough resources to meet the energetic and anabolic requirements for development, metamorphosis, </w:t>
      </w:r>
      <w:r w:rsidR="00621765" w:rsidRPr="002C28CC">
        <w:rPr>
          <w:rFonts w:asciiTheme="minorHAnsi" w:hAnsiTheme="minorHAnsi"/>
          <w:color w:val="auto"/>
        </w:rPr>
        <w:lastRenderedPageBreak/>
        <w:t xml:space="preserve">repair, and reproduction after diapause ends </w:t>
      </w:r>
      <w:r w:rsidR="0062176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(Hahn and Denlinger 2007, Sinclair 2015)</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 Following the successful completion of pre-diapause, insects enter diapause, progressing through three distinct stages; initiation, maintenance, and termination. </w:t>
      </w:r>
    </w:p>
    <w:p w14:paraId="3F4D4716" w14:textId="6BE75024" w:rsidR="00415F4F" w:rsidRPr="002C28CC" w:rsidRDefault="00EF71F3" w:rsidP="00415F4F">
      <w:pPr>
        <w:spacing w:line="480" w:lineRule="auto"/>
        <w:ind w:firstLine="720"/>
        <w:rPr>
          <w:rFonts w:asciiTheme="minorHAnsi" w:hAnsiTheme="minorHAnsi"/>
          <w:color w:val="auto"/>
        </w:rPr>
      </w:pPr>
      <w:r w:rsidRPr="004D669F">
        <w:rPr>
          <w:rFonts w:asciiTheme="minorHAnsi" w:hAnsiTheme="minorHAnsi"/>
          <w:color w:val="auto"/>
        </w:rPr>
        <w:t xml:space="preserve">Diapause initiation is generally marked by the </w:t>
      </w:r>
      <w:commentRangeStart w:id="89"/>
      <w:r w:rsidRPr="004D669F">
        <w:rPr>
          <w:rFonts w:asciiTheme="minorHAnsi" w:hAnsiTheme="minorHAnsi"/>
          <w:color w:val="auto"/>
        </w:rPr>
        <w:t>suspension of conti</w:t>
      </w:r>
      <w:r w:rsidR="00B568C8">
        <w:rPr>
          <w:rFonts w:asciiTheme="minorHAnsi" w:hAnsiTheme="minorHAnsi"/>
          <w:color w:val="auto"/>
        </w:rPr>
        <w:t>nuous development and suppression of</w:t>
      </w:r>
      <w:r w:rsidRPr="004D669F">
        <w:rPr>
          <w:rFonts w:asciiTheme="minorHAnsi" w:hAnsiTheme="minorHAnsi"/>
          <w:color w:val="auto"/>
        </w:rPr>
        <w:t xml:space="preserve"> metabolic activit</w:t>
      </w:r>
      <w:commentRangeEnd w:id="89"/>
      <w:r>
        <w:rPr>
          <w:rStyle w:val="CommentReference"/>
        </w:rPr>
        <w:commentReference w:id="89"/>
      </w:r>
      <w:r w:rsidR="00B568C8">
        <w:rPr>
          <w:rFonts w:asciiTheme="minorHAnsi" w:hAnsiTheme="minorHAnsi"/>
          <w:color w:val="auto"/>
        </w:rPr>
        <w:t>y and insects</w:t>
      </w:r>
      <w:r w:rsidR="003958C3" w:rsidRPr="002C28CC">
        <w:rPr>
          <w:rFonts w:asciiTheme="minorHAnsi" w:hAnsiTheme="minorHAnsi"/>
          <w:color w:val="auto"/>
        </w:rPr>
        <w:t xml:space="preserve"> </w:t>
      </w:r>
      <w:r w:rsidR="00B568C8">
        <w:rPr>
          <w:rFonts w:asciiTheme="minorHAnsi" w:hAnsiTheme="minorHAnsi"/>
          <w:color w:val="auto"/>
        </w:rPr>
        <w:t xml:space="preserve">stop </w:t>
      </w:r>
      <w:r w:rsidR="003958C3" w:rsidRPr="002C28CC">
        <w:rPr>
          <w:rFonts w:asciiTheme="minorHAnsi" w:hAnsiTheme="minorHAnsi"/>
          <w:color w:val="auto"/>
        </w:rPr>
        <w:t>feed</w:t>
      </w:r>
      <w:r w:rsidR="00B568C8">
        <w:rPr>
          <w:rFonts w:asciiTheme="minorHAnsi" w:hAnsiTheme="minorHAnsi"/>
          <w:color w:val="auto"/>
        </w:rPr>
        <w:t>ing</w:t>
      </w:r>
      <w:r w:rsidR="003958C3" w:rsidRPr="002C28CC">
        <w:rPr>
          <w:rFonts w:asciiTheme="minorHAnsi" w:hAnsiTheme="minorHAnsi"/>
          <w:color w:val="auto"/>
        </w:rPr>
        <w:t xml:space="preserve"> </w:t>
      </w:r>
      <w:r w:rsidR="003958C3" w:rsidRPr="002C28CC">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003958C3" w:rsidRPr="002C28CC">
        <w:rPr>
          <w:rFonts w:asciiTheme="minorHAnsi" w:hAnsiTheme="minorHAnsi"/>
          <w:color w:val="auto"/>
        </w:rPr>
        <w:fldChar w:fldCharType="separate"/>
      </w:r>
      <w:r w:rsidR="003958C3" w:rsidRPr="003958C3">
        <w:rPr>
          <w:rFonts w:asciiTheme="minorHAnsi" w:hAnsiTheme="minorHAnsi"/>
          <w:noProof/>
          <w:color w:val="auto"/>
        </w:rPr>
        <w:t>(Tauber and Tauber 1981, Koštál 2006, Hahn and Denlinger 2007, Sinclair 2015)</w:t>
      </w:r>
      <w:r w:rsidR="003958C3" w:rsidRPr="002C28CC">
        <w:rPr>
          <w:rFonts w:asciiTheme="minorHAnsi" w:hAnsiTheme="minorHAnsi"/>
          <w:color w:val="auto"/>
        </w:rPr>
        <w:fldChar w:fldCharType="end"/>
      </w:r>
      <w:r w:rsidR="003958C3" w:rsidRPr="002C28CC">
        <w:rPr>
          <w:rFonts w:asciiTheme="minorHAnsi" w:hAnsiTheme="minorHAnsi"/>
          <w:color w:val="auto"/>
        </w:rPr>
        <w:t xml:space="preserve">. </w:t>
      </w:r>
      <w:r w:rsidRPr="004D669F">
        <w:rPr>
          <w:rFonts w:asciiTheme="minorHAnsi" w:hAnsiTheme="minorHAnsi"/>
          <w:color w:val="auto"/>
        </w:rPr>
        <w:t xml:space="preserve">During diapause maintenance the endogenous mechanisms </w:t>
      </w:r>
      <w:r w:rsidR="000F2204" w:rsidRPr="002C28CC">
        <w:rPr>
          <w:rFonts w:asciiTheme="minorHAnsi" w:hAnsiTheme="minorHAnsi"/>
          <w:color w:val="auto"/>
        </w:rPr>
        <w:t xml:space="preserve">that support the diapause phenotype persist and diapause continues </w:t>
      </w:r>
      <w:r w:rsidR="000F2204" w:rsidRPr="002C28CC">
        <w:rPr>
          <w:rFonts w:asciiTheme="minorHAnsi" w:hAnsiTheme="minorHAnsi"/>
          <w:color w:val="auto"/>
        </w:rPr>
        <w:fldChar w:fldCharType="begin" w:fldLock="1"/>
      </w:r>
      <w:r w:rsidR="000F2204"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2204" w:rsidRPr="002C28CC">
        <w:rPr>
          <w:rFonts w:asciiTheme="minorHAnsi" w:hAnsiTheme="minorHAnsi"/>
          <w:color w:val="auto"/>
        </w:rPr>
        <w:fldChar w:fldCharType="separate"/>
      </w:r>
      <w:r w:rsidR="000F2204" w:rsidRPr="002C28CC">
        <w:rPr>
          <w:rFonts w:asciiTheme="minorHAnsi" w:hAnsiTheme="minorHAnsi"/>
          <w:noProof/>
          <w:color w:val="auto"/>
        </w:rPr>
        <w:t>(Koštál 2006)</w:t>
      </w:r>
      <w:r w:rsidR="000F2204" w:rsidRPr="002C28CC">
        <w:rPr>
          <w:rFonts w:asciiTheme="minorHAnsi" w:hAnsiTheme="minorHAnsi"/>
          <w:color w:val="auto"/>
        </w:rPr>
        <w:fldChar w:fldCharType="end"/>
      </w:r>
      <w:r w:rsidR="000F2204" w:rsidRPr="002C28C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000F2204" w:rsidRPr="002C28CC">
        <w:rPr>
          <w:rFonts w:asciiTheme="minorHAnsi" w:hAnsiTheme="minorHAnsi"/>
          <w:color w:val="auto"/>
        </w:rPr>
        <w:fldChar w:fldCharType="begin" w:fldLock="1"/>
      </w:r>
      <w:r w:rsidR="000F2204"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2204" w:rsidRPr="002C28CC">
        <w:rPr>
          <w:rFonts w:asciiTheme="minorHAnsi" w:hAnsiTheme="minorHAnsi"/>
          <w:color w:val="auto"/>
        </w:rPr>
        <w:fldChar w:fldCharType="separate"/>
      </w:r>
      <w:r w:rsidR="000F2204" w:rsidRPr="002C28CC">
        <w:rPr>
          <w:rFonts w:asciiTheme="minorHAnsi" w:hAnsiTheme="minorHAnsi"/>
          <w:noProof/>
          <w:color w:val="auto"/>
        </w:rPr>
        <w:t>(Koštál 2006)</w:t>
      </w:r>
      <w:r w:rsidR="000F2204" w:rsidRPr="002C28CC">
        <w:rPr>
          <w:rFonts w:asciiTheme="minorHAnsi" w:hAnsiTheme="minorHAnsi"/>
          <w:color w:val="auto"/>
        </w:rPr>
        <w:fldChar w:fldCharType="end"/>
      </w:r>
      <w:r w:rsidR="000F2204" w:rsidRPr="002C28CC">
        <w:rPr>
          <w:rFonts w:asciiTheme="minorHAnsi" w:hAnsiTheme="minorHAnsi"/>
          <w:color w:val="auto"/>
        </w:rPr>
        <w:t xml:space="preserve">. </w:t>
      </w:r>
      <w:r w:rsidR="00242E29" w:rsidRPr="002C28CC">
        <w:rPr>
          <w:rFonts w:asciiTheme="minorHAnsi" w:hAnsiTheme="minorHAnsi"/>
          <w:color w:val="auto"/>
        </w:rPr>
        <w:t xml:space="preserve">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sidR="00242E29" w:rsidRPr="002C28CC">
        <w:rPr>
          <w:rFonts w:asciiTheme="minorHAnsi" w:hAnsiTheme="minorHAnsi"/>
          <w:color w:val="auto"/>
        </w:rPr>
        <w:fldChar w:fldCharType="begin" w:fldLock="1"/>
      </w:r>
      <w:r w:rsidR="00242E29"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(Koštál 2006)</w:t>
      </w:r>
      <w:r w:rsidR="00242E29" w:rsidRPr="002C28CC">
        <w:rPr>
          <w:rFonts w:asciiTheme="minorHAnsi" w:hAnsiTheme="minorHAnsi"/>
          <w:color w:val="auto"/>
        </w:rPr>
        <w:fldChar w:fldCharType="end"/>
      </w:r>
      <w:r w:rsidR="00242E29" w:rsidRPr="002C28CC">
        <w:rPr>
          <w:rFonts w:asciiTheme="minorHAnsi" w:hAnsiTheme="minorHAnsi"/>
          <w:color w:val="auto"/>
        </w:rPr>
        <w:t xml:space="preserve">. </w:t>
      </w:r>
    </w:p>
    <w:p w14:paraId="1B7F9532" w14:textId="50236FD6" w:rsidR="00415F4F" w:rsidRPr="002C28CC" w:rsidRDefault="00621765" w:rsidP="000F2204">
      <w:pPr>
        <w:spacing w:line="480" w:lineRule="auto"/>
        <w:ind w:firstLine="720"/>
        <w:rPr>
          <w:rFonts w:asciiTheme="minorHAnsi" w:hAnsiTheme="minorHAnsi"/>
          <w:color w:val="auto"/>
        </w:rPr>
      </w:pPr>
      <w:commentRangeStart w:id="90"/>
      <w:commentRangeStart w:id="91"/>
      <w:r w:rsidRPr="002C28CC">
        <w:rPr>
          <w:rFonts w:asciiTheme="minorHAnsi" w:hAnsiTheme="minorHAnsi"/>
          <w:color w:val="auto"/>
        </w:rPr>
        <w:t xml:space="preserve">As </w:t>
      </w:r>
      <w:commentRangeEnd w:id="90"/>
      <w:commentRangeEnd w:id="91"/>
      <w:r w:rsidR="00957E5A" w:rsidRPr="002C28CC">
        <w:rPr>
          <w:rFonts w:asciiTheme="minorHAnsi" w:hAnsiTheme="minorHAnsi"/>
          <w:color w:val="auto"/>
        </w:rPr>
        <w:t>climate changes and average seasonal temperatures increase</w:t>
      </w:r>
      <w:r w:rsidRPr="002C28CC">
        <w:rPr>
          <w:rStyle w:val="CommentReference"/>
          <w:color w:val="auto"/>
        </w:rPr>
        <w:commentReference w:id="90"/>
      </w:r>
      <w:r w:rsidR="00957E5A" w:rsidRPr="002C28CC">
        <w:rPr>
          <w:rStyle w:val="CommentReference"/>
        </w:rPr>
        <w:commentReference w:id="91"/>
      </w:r>
      <w:r w:rsidR="00EF71F3">
        <w:rPr>
          <w:rFonts w:asciiTheme="minorHAnsi" w:hAnsiTheme="minorHAnsi"/>
          <w:color w:val="auto"/>
        </w:rPr>
        <w:t>,</w:t>
      </w:r>
      <w:r w:rsidR="00EF71F3" w:rsidRPr="004D669F">
        <w:rPr>
          <w:rFonts w:asciiTheme="minorHAnsi" w:hAnsiTheme="minorHAnsi"/>
          <w:color w:val="auto"/>
        </w:rPr>
        <w:t xml:space="preserve"> </w:t>
      </w:r>
      <w:commentRangeStart w:id="92"/>
      <w:r w:rsidR="00EF71F3" w:rsidRPr="004D669F">
        <w:rPr>
          <w:rFonts w:asciiTheme="minorHAnsi" w:hAnsiTheme="minorHAnsi"/>
          <w:color w:val="auto"/>
        </w:rPr>
        <w:t>some</w:t>
      </w:r>
      <w:commentRangeEnd w:id="92"/>
      <w:r w:rsidR="00EF71F3">
        <w:rPr>
          <w:rStyle w:val="CommentReference"/>
        </w:rPr>
        <w:commentReference w:id="92"/>
      </w:r>
      <w:r w:rsidR="00EF71F3" w:rsidRPr="004D669F">
        <w:rPr>
          <w:rFonts w:asciiTheme="minorHAnsi" w:hAnsiTheme="minorHAnsi"/>
          <w:color w:val="auto"/>
        </w:rPr>
        <w:t xml:space="preserve"> </w:t>
      </w:r>
      <w:r w:rsidR="00957E5A" w:rsidRPr="002C28CC">
        <w:rPr>
          <w:rFonts w:asciiTheme="minorHAnsi" w:hAnsiTheme="minorHAnsi"/>
          <w:color w:val="auto"/>
        </w:rPr>
        <w:t xml:space="preserve">of the </w:t>
      </w:r>
      <w:r w:rsidRPr="002C28CC">
        <w:rPr>
          <w:rFonts w:asciiTheme="minorHAnsi" w:hAnsiTheme="minorHAnsi"/>
          <w:color w:val="auto"/>
        </w:rPr>
        <w:t xml:space="preserve">seasonal cues insects use to predict changes in their </w:t>
      </w:r>
      <w:r w:rsidR="000F2204" w:rsidRPr="002C28CC">
        <w:rPr>
          <w:rFonts w:asciiTheme="minorHAnsi" w:hAnsiTheme="minorHAnsi"/>
          <w:color w:val="auto"/>
        </w:rPr>
        <w:t xml:space="preserve">environment, like photoperiod, </w:t>
      </w:r>
      <w:r w:rsidR="004421BE" w:rsidRPr="002C28CC">
        <w:rPr>
          <w:rFonts w:asciiTheme="minorHAnsi" w:hAnsiTheme="minorHAnsi"/>
          <w:color w:val="auto"/>
        </w:rPr>
        <w:t>may</w:t>
      </w:r>
      <w:r w:rsidR="000F2204" w:rsidRPr="002C28CC">
        <w:rPr>
          <w:rFonts w:asciiTheme="minorHAnsi" w:hAnsiTheme="minorHAnsi"/>
          <w:color w:val="auto"/>
        </w:rPr>
        <w:t xml:space="preserve"> remain relatively consistent as warm growing seasons begin earlier and end later. Longer growing seasons will decouple the predictions of environmental cues and seasonal changes. The </w:t>
      </w:r>
      <w:r w:rsidR="00930E8D" w:rsidRPr="004D669F">
        <w:rPr>
          <w:rFonts w:asciiTheme="minorHAnsi" w:hAnsiTheme="minorHAnsi"/>
          <w:color w:val="auto"/>
        </w:rPr>
        <w:t xml:space="preserve">environmental cues that previously signaled the end of the growing season </w:t>
      </w:r>
      <w:commentRangeStart w:id="93"/>
      <w:r w:rsidR="00930E8D" w:rsidRPr="004D669F">
        <w:rPr>
          <w:rFonts w:asciiTheme="minorHAnsi" w:hAnsiTheme="minorHAnsi"/>
          <w:color w:val="auto"/>
        </w:rPr>
        <w:t xml:space="preserve">will begin </w:t>
      </w:r>
      <w:commentRangeEnd w:id="93"/>
      <w:r w:rsidR="00930E8D">
        <w:rPr>
          <w:rStyle w:val="CommentReference"/>
        </w:rPr>
        <w:commentReference w:id="93"/>
      </w:r>
      <w:r w:rsidR="00930E8D" w:rsidRPr="004D669F">
        <w:rPr>
          <w:rFonts w:asciiTheme="minorHAnsi" w:hAnsiTheme="minorHAnsi"/>
          <w:color w:val="auto"/>
        </w:rPr>
        <w:t xml:space="preserve">to </w:t>
      </w:r>
      <w:r w:rsidR="000F2204" w:rsidRPr="002C28CC">
        <w:rPr>
          <w:rFonts w:asciiTheme="minorHAnsi" w:hAnsiTheme="minorHAnsi"/>
          <w:color w:val="auto"/>
        </w:rPr>
        <w:t xml:space="preserve">underestimate the end of the growing season. Those insects that adjust to these underestimated predictions </w:t>
      </w:r>
      <w:r w:rsidR="00DC60C3" w:rsidRPr="002C28CC">
        <w:rPr>
          <w:rFonts w:asciiTheme="minorHAnsi" w:hAnsiTheme="minorHAnsi"/>
          <w:color w:val="auto"/>
        </w:rPr>
        <w:t xml:space="preserve">to resynchronize their lifecycles with the growing season, </w:t>
      </w:r>
      <w:r w:rsidR="000F2204" w:rsidRPr="002C28CC">
        <w:rPr>
          <w:rFonts w:asciiTheme="minorHAnsi" w:hAnsiTheme="minorHAnsi"/>
          <w:color w:val="auto"/>
        </w:rPr>
        <w:t xml:space="preserve">either by </w:t>
      </w:r>
      <w:r w:rsidR="000F2204" w:rsidRPr="002C28CC">
        <w:rPr>
          <w:rFonts w:asciiTheme="minorHAnsi" w:hAnsiTheme="minorHAnsi"/>
          <w:color w:val="auto"/>
        </w:rPr>
        <w:lastRenderedPageBreak/>
        <w:t>evolutionary adaptations or phenotypic plast</w:t>
      </w:r>
      <w:r w:rsidR="0079789B" w:rsidRPr="002C28CC">
        <w:rPr>
          <w:rFonts w:asciiTheme="minorHAnsi" w:hAnsiTheme="minorHAnsi"/>
          <w:color w:val="auto"/>
        </w:rPr>
        <w:t>icity in their response to these shifting environmental cues</w:t>
      </w:r>
      <w:r w:rsidR="000F2204" w:rsidRPr="002C28CC">
        <w:rPr>
          <w:rFonts w:asciiTheme="minorHAnsi" w:hAnsiTheme="minorHAnsi"/>
          <w:color w:val="auto"/>
        </w:rPr>
        <w:t xml:space="preserve"> could win as climate changes.</w:t>
      </w:r>
    </w:p>
    <w:p w14:paraId="08A0A672" w14:textId="0EA2A3A1" w:rsidR="00415F4F" w:rsidRPr="002C28CC" w:rsidRDefault="00242E29" w:rsidP="00415F4F">
      <w:pPr>
        <w:spacing w:line="480" w:lineRule="auto"/>
        <w:ind w:firstLine="720"/>
        <w:rPr>
          <w:rFonts w:asciiTheme="minorHAnsi" w:hAnsiTheme="minorHAnsi"/>
          <w:color w:val="auto"/>
        </w:rPr>
      </w:pPr>
      <w:r w:rsidRPr="002C28CC">
        <w:rPr>
          <w:rFonts w:asciiTheme="minorHAnsi" w:hAnsiTheme="minorHAnsi"/>
          <w:color w:val="auto"/>
        </w:rPr>
        <w:t xml:space="preserve">The pitcher plant mosquito, </w:t>
      </w:r>
      <w:r w:rsidRPr="002C28CC">
        <w:rPr>
          <w:rFonts w:asciiTheme="minorHAnsi" w:hAnsiTheme="minorHAnsi"/>
          <w:i/>
          <w:color w:val="auto"/>
        </w:rPr>
        <w:t>Wyeomii smithii,</w:t>
      </w:r>
      <w:r w:rsidRPr="002C28CC">
        <w:rPr>
          <w:rFonts w:asciiTheme="minorHAnsi" w:hAnsiTheme="minorHAnsi"/>
          <w:color w:val="auto"/>
        </w:rPr>
        <w:t xml:space="preserve"> </w:t>
      </w:r>
      <w:r w:rsidR="003A1DD0" w:rsidRPr="002C28CC">
        <w:rPr>
          <w:rFonts w:asciiTheme="minorHAnsi" w:hAnsiTheme="minorHAnsi"/>
          <w:color w:val="auto"/>
        </w:rPr>
        <w:t>illustrates how expanding</w:t>
      </w:r>
      <w:r w:rsidRPr="002C28CC">
        <w:rPr>
          <w:rFonts w:asciiTheme="minorHAnsi" w:hAnsiTheme="minorHAnsi"/>
          <w:color w:val="auto"/>
        </w:rPr>
        <w:t xml:space="preserve"> growing seasons can lead to evolutionary changes</w:t>
      </w:r>
      <w:r w:rsidR="003A1DD0" w:rsidRPr="002C28CC">
        <w:rPr>
          <w:rFonts w:asciiTheme="minorHAnsi" w:hAnsiTheme="minorHAnsi"/>
          <w:color w:val="auto"/>
        </w:rPr>
        <w:t xml:space="preserve"> in the timing of diapause initiation and termination </w:t>
      </w:r>
      <w:r w:rsidRPr="002C28CC">
        <w:rPr>
          <w:rFonts w:asciiTheme="minorHAnsi" w:hAnsiTheme="minorHAnsi"/>
          <w:color w:val="auto"/>
        </w:rPr>
        <w:t xml:space="preserve">within populations over time. </w:t>
      </w:r>
      <w:r w:rsidR="00590F72" w:rsidRPr="002C28CC">
        <w:rPr>
          <w:rFonts w:asciiTheme="minorHAnsi" w:hAnsiTheme="minorHAnsi"/>
          <w:color w:val="auto"/>
        </w:rPr>
        <w:t>Pitcher plant mosquitos spend their entire pre-adult life growing in the water-filled leaves of pitcher plants</w:t>
      </w:r>
      <w:r w:rsidRPr="002C28C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2C28CC">
        <w:rPr>
          <w:rFonts w:asciiTheme="minorHAnsi" w:hAnsiTheme="minorHAnsi"/>
          <w:color w:val="auto"/>
        </w:rPr>
        <w:t xml:space="preserve"> </w:t>
      </w:r>
      <w:r w:rsidRPr="002C28CC">
        <w:rPr>
          <w:rFonts w:asciiTheme="minorHAnsi" w:hAnsiTheme="minorHAnsi"/>
          <w:color w:val="auto"/>
        </w:rPr>
        <w:t xml:space="preserve">At the end of the warm growing season, </w:t>
      </w:r>
      <w:r w:rsidR="006C1C15" w:rsidRPr="002C28CC">
        <w:rPr>
          <w:rFonts w:asciiTheme="minorHAnsi" w:hAnsiTheme="minorHAnsi"/>
          <w:color w:val="auto"/>
        </w:rPr>
        <w:t>photoperiod gets shorter</w:t>
      </w:r>
      <w:r w:rsidR="0050077C" w:rsidRPr="002C28CC">
        <w:rPr>
          <w:rFonts w:asciiTheme="minorHAnsi" w:hAnsiTheme="minorHAnsi"/>
          <w:color w:val="auto"/>
        </w:rPr>
        <w:t xml:space="preserve">. </w:t>
      </w:r>
      <w:r w:rsidR="00590F72" w:rsidRPr="002C28CC">
        <w:rPr>
          <w:rFonts w:asciiTheme="minorHAnsi" w:hAnsiTheme="minorHAnsi"/>
          <w:color w:val="auto"/>
        </w:rPr>
        <w:t xml:space="preserve">Once photoperiod drops below a genetically determined number of light hours, larvae perceive that cue and </w:t>
      </w:r>
      <w:r w:rsidR="00590F72" w:rsidRPr="002C28CC">
        <w:rPr>
          <w:rStyle w:val="CommentReference"/>
          <w:color w:val="auto"/>
          <w:sz w:val="24"/>
          <w:szCs w:val="24"/>
        </w:rPr>
        <w:t xml:space="preserve">these larvae </w:t>
      </w:r>
      <w:r w:rsidR="00957E5A" w:rsidRPr="002C28CC">
        <w:rPr>
          <w:rStyle w:val="CommentReference"/>
          <w:color w:val="auto"/>
          <w:sz w:val="24"/>
          <w:szCs w:val="24"/>
        </w:rPr>
        <w:t>enter the</w:t>
      </w:r>
      <w:r w:rsidR="00590F72" w:rsidRPr="002C28CC">
        <w:rPr>
          <w:rStyle w:val="CommentReference"/>
          <w:color w:val="auto"/>
          <w:sz w:val="24"/>
          <w:szCs w:val="24"/>
        </w:rPr>
        <w:t xml:space="preserve"> larval </w:t>
      </w:r>
      <w:r w:rsidR="00930E8D" w:rsidRPr="004D669F">
        <w:rPr>
          <w:rStyle w:val="CommentReference"/>
          <w:color w:val="auto"/>
          <w:sz w:val="24"/>
          <w:szCs w:val="24"/>
        </w:rPr>
        <w:t>diapause developmental trajectory</w:t>
      </w:r>
      <w:r w:rsidR="00930E8D" w:rsidRPr="004D669F">
        <w:rPr>
          <w:rFonts w:asciiTheme="minorHAnsi" w:hAnsiTheme="minorHAnsi"/>
          <w:color w:val="auto"/>
        </w:rPr>
        <w:t xml:space="preserve">. </w:t>
      </w:r>
      <w:commentRangeStart w:id="94"/>
      <w:r w:rsidR="00930E8D" w:rsidRPr="004D669F">
        <w:rPr>
          <w:rFonts w:asciiTheme="minorHAnsi" w:hAnsiTheme="minorHAnsi"/>
          <w:color w:val="auto"/>
        </w:rPr>
        <w:t xml:space="preserve">Critical photoperiod is the </w:t>
      </w:r>
      <w:commentRangeEnd w:id="94"/>
      <w:r w:rsidR="00930E8D">
        <w:rPr>
          <w:rStyle w:val="CommentReference"/>
        </w:rPr>
        <w:commentReference w:id="94"/>
      </w:r>
      <w:r w:rsidR="00930E8D" w:rsidRPr="004D669F">
        <w:rPr>
          <w:rFonts w:asciiTheme="minorHAnsi" w:hAnsiTheme="minorHAnsi"/>
          <w:color w:val="auto"/>
        </w:rPr>
        <w:t xml:space="preserve">number of light hours required </w:t>
      </w:r>
      <w:r w:rsidR="00B1509B" w:rsidRPr="002C28CC">
        <w:rPr>
          <w:rFonts w:asciiTheme="minorHAnsi" w:hAnsiTheme="minorHAnsi"/>
          <w:color w:val="auto"/>
        </w:rPr>
        <w:t xml:space="preserve">to induce </w:t>
      </w:r>
      <w:r w:rsidR="00224DB8" w:rsidRPr="002C28CC">
        <w:rPr>
          <w:rFonts w:asciiTheme="minorHAnsi" w:hAnsiTheme="minorHAnsi"/>
          <w:color w:val="auto"/>
        </w:rPr>
        <w:t>diapause</w:t>
      </w:r>
      <w:r w:rsidR="00B1509B" w:rsidRPr="002C28CC">
        <w:rPr>
          <w:rFonts w:asciiTheme="minorHAnsi" w:hAnsiTheme="minorHAnsi"/>
          <w:color w:val="auto"/>
        </w:rPr>
        <w:t xml:space="preserve"> in 50% of a population. </w:t>
      </w:r>
      <w:r w:rsidRPr="002C28CC">
        <w:rPr>
          <w:rFonts w:asciiTheme="minorHAnsi" w:hAnsiTheme="minorHAnsi"/>
          <w:color w:val="auto"/>
        </w:rPr>
        <w:t xml:space="preserve">In </w:t>
      </w:r>
      <w:r w:rsidRPr="002C28CC">
        <w:rPr>
          <w:rFonts w:asciiTheme="minorHAnsi" w:hAnsiTheme="minorHAnsi"/>
          <w:i/>
          <w:color w:val="auto"/>
        </w:rPr>
        <w:t>W. smithii</w:t>
      </w:r>
      <w:r w:rsidRPr="002C28CC">
        <w:rPr>
          <w:rFonts w:asciiTheme="minorHAnsi" w:hAnsiTheme="minorHAnsi"/>
          <w:color w:val="auto"/>
        </w:rPr>
        <w:t xml:space="preserve"> critical photoperiod for diapause induction is highly heritable. </w:t>
      </w:r>
      <w:r w:rsidR="00100EF8" w:rsidRPr="002C28CC">
        <w:rPr>
          <w:rFonts w:asciiTheme="minorHAnsi" w:hAnsiTheme="minorHAnsi"/>
          <w:color w:val="auto"/>
        </w:rPr>
        <w:t>Bradshaw and Holzapfel (2001) sampled s</w:t>
      </w:r>
      <w:r w:rsidRPr="002C28CC">
        <w:rPr>
          <w:rFonts w:asciiTheme="minorHAnsi" w:hAnsiTheme="minorHAnsi"/>
          <w:color w:val="auto"/>
        </w:rPr>
        <w:t xml:space="preserve">everal populations of </w:t>
      </w:r>
      <w:r w:rsidRPr="002C28CC">
        <w:rPr>
          <w:rFonts w:asciiTheme="minorHAnsi" w:hAnsiTheme="minorHAnsi"/>
          <w:i/>
          <w:color w:val="auto"/>
        </w:rPr>
        <w:t>W. smithii</w:t>
      </w:r>
      <w:r w:rsidRPr="002C28CC">
        <w:rPr>
          <w:rFonts w:asciiTheme="minorHAnsi" w:hAnsiTheme="minorHAnsi"/>
          <w:color w:val="auto"/>
        </w:rPr>
        <w:t xml:space="preserve"> larvae </w:t>
      </w:r>
      <w:r w:rsidR="00100EF8" w:rsidRPr="002C28CC">
        <w:rPr>
          <w:rFonts w:asciiTheme="minorHAnsi" w:hAnsiTheme="minorHAnsi"/>
          <w:color w:val="auto"/>
        </w:rPr>
        <w:t xml:space="preserve">from </w:t>
      </w:r>
      <w:r w:rsidRPr="002C28CC">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(Bradshaw and Holzapfel 2001)</w:t>
      </w:r>
      <w:r w:rsidRPr="002C28CC">
        <w:rPr>
          <w:rFonts w:asciiTheme="minorHAnsi" w:hAnsiTheme="minorHAnsi"/>
          <w:color w:val="auto"/>
        </w:rPr>
        <w:fldChar w:fldCharType="end"/>
      </w:r>
      <w:r w:rsidRPr="002C28CC">
        <w:rPr>
          <w:rFonts w:asciiTheme="minorHAnsi" w:hAnsiTheme="minorHAnsi"/>
          <w:color w:val="auto"/>
        </w:rPr>
        <w:t>. In 1972, the critical photoperiod of larvae populations collected at 50</w:t>
      </w:r>
      <w:r w:rsidRPr="002C28CC">
        <w:rPr>
          <w:color w:val="auto"/>
        </w:rPr>
        <w:t>°</w:t>
      </w:r>
      <w:r w:rsidRPr="002C28CC">
        <w:rPr>
          <w:rFonts w:asciiTheme="minorHAnsi" w:hAnsiTheme="minorHAnsi"/>
          <w:color w:val="auto"/>
        </w:rPr>
        <w:t xml:space="preserve">N, averaged 15.79 hours while the critical photoperiod of larvae populations collected in 1996 at the same latitude averaged 15.19 hours. Because of the rigor with which these experiments were conducted and the highly heritable </w:t>
      </w:r>
      <w:r w:rsidRPr="002C28CC">
        <w:rPr>
          <w:rFonts w:asciiTheme="minorHAnsi" w:hAnsiTheme="minorHAnsi"/>
          <w:color w:val="auto"/>
        </w:rPr>
        <w:lastRenderedPageBreak/>
        <w:t xml:space="preserve">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 xml:space="preserve">. </w:t>
      </w:r>
      <w:r w:rsidR="00B718B7" w:rsidRPr="002C28CC">
        <w:rPr>
          <w:rFonts w:asciiTheme="minorHAnsi" w:hAnsiTheme="minorHAnsi"/>
          <w:color w:val="auto"/>
        </w:rPr>
        <w:t xml:space="preserve">Delayed diapause initiation could be evolutionary adaptive. </w:t>
      </w:r>
      <w:r w:rsidR="00B06B39" w:rsidRPr="002C28CC">
        <w:rPr>
          <w:rFonts w:asciiTheme="minorHAnsi" w:hAnsiTheme="minorHAnsi"/>
          <w:color w:val="auto"/>
        </w:rPr>
        <w:t>For these insects, warmer temperatures are i</w:t>
      </w:r>
      <w:r w:rsidR="0079789B" w:rsidRPr="002C28CC">
        <w:rPr>
          <w:rFonts w:asciiTheme="minorHAnsi" w:hAnsiTheme="minorHAnsi"/>
          <w:color w:val="auto"/>
        </w:rPr>
        <w:t>ndirect</w:t>
      </w:r>
      <w:r w:rsidR="00B06B39" w:rsidRPr="002C28CC">
        <w:rPr>
          <w:rFonts w:asciiTheme="minorHAnsi" w:hAnsiTheme="minorHAnsi"/>
          <w:color w:val="auto"/>
        </w:rPr>
        <w:t>ly</w:t>
      </w:r>
      <w:r w:rsidR="0079789B" w:rsidRPr="002C28CC">
        <w:rPr>
          <w:rFonts w:asciiTheme="minorHAnsi" w:hAnsiTheme="minorHAnsi"/>
          <w:color w:val="auto"/>
        </w:rPr>
        <w:t xml:space="preserve"> </w:t>
      </w:r>
      <w:r w:rsidR="00B06B39" w:rsidRPr="002C28CC">
        <w:rPr>
          <w:rFonts w:asciiTheme="minorHAnsi" w:hAnsiTheme="minorHAnsi"/>
          <w:color w:val="auto"/>
        </w:rPr>
        <w:t>responsible for the increased availability of environmental resources</w:t>
      </w:r>
      <w:r w:rsidR="0079789B" w:rsidRPr="002C28CC">
        <w:rPr>
          <w:rFonts w:asciiTheme="minorHAnsi" w:hAnsiTheme="minorHAnsi"/>
          <w:color w:val="auto"/>
        </w:rPr>
        <w:t xml:space="preserve"> these insects need to grow and develop. </w:t>
      </w:r>
      <w:r w:rsidR="00B718B7" w:rsidRPr="002C28CC">
        <w:rPr>
          <w:rFonts w:asciiTheme="minorHAnsi" w:hAnsiTheme="minorHAnsi"/>
          <w:color w:val="auto"/>
        </w:rPr>
        <w:t xml:space="preserve"> The mosquitoes that delay diapause initiation </w:t>
      </w:r>
      <w:r w:rsidR="00B31BC9" w:rsidRPr="002C28CC">
        <w:rPr>
          <w:rFonts w:asciiTheme="minorHAnsi" w:hAnsiTheme="minorHAnsi"/>
          <w:color w:val="auto"/>
        </w:rPr>
        <w:t>could</w:t>
      </w:r>
      <w:r w:rsidR="00B718B7" w:rsidRPr="002C28CC">
        <w:rPr>
          <w:rFonts w:asciiTheme="minorHAnsi" w:hAnsiTheme="minorHAnsi"/>
          <w:color w:val="auto"/>
        </w:rPr>
        <w:t xml:space="preserve"> access those resources and continue to grow, develop, and reproduce for an additional 9 days. </w:t>
      </w:r>
    </w:p>
    <w:p w14:paraId="7EAFF771" w14:textId="5E6F9E8E" w:rsidR="00242E29" w:rsidRPr="002C28CC" w:rsidRDefault="00957E5A" w:rsidP="00415F4F">
      <w:pPr>
        <w:spacing w:line="480" w:lineRule="auto"/>
        <w:ind w:firstLine="720"/>
        <w:rPr>
          <w:rFonts w:asciiTheme="minorHAnsi" w:hAnsiTheme="minorHAnsi"/>
          <w:color w:val="auto"/>
        </w:rPr>
      </w:pPr>
      <w:r w:rsidRPr="002C28CC">
        <w:rPr>
          <w:rFonts w:asciiTheme="minorHAnsi" w:hAnsiTheme="minorHAnsi"/>
          <w:color w:val="auto"/>
        </w:rPr>
        <w:t xml:space="preserve">Bradshaw and </w:t>
      </w:r>
      <w:proofErr w:type="spellStart"/>
      <w:r w:rsidRPr="002C28CC">
        <w:rPr>
          <w:rFonts w:asciiTheme="minorHAnsi" w:hAnsiTheme="minorHAnsi"/>
          <w:color w:val="auto"/>
        </w:rPr>
        <w:t>Holzapfel’s</w:t>
      </w:r>
      <w:proofErr w:type="spellEnd"/>
      <w:r w:rsidRPr="002C28CC">
        <w:rPr>
          <w:rFonts w:asciiTheme="minorHAnsi" w:hAnsiTheme="minorHAnsi"/>
          <w:color w:val="auto"/>
        </w:rPr>
        <w:t xml:space="preserve"> (2001)</w:t>
      </w:r>
      <w:commentRangeStart w:id="95"/>
      <w:commentRangeStart w:id="96"/>
      <w:r w:rsidR="00DC60C3" w:rsidRPr="002C28CC">
        <w:rPr>
          <w:rFonts w:asciiTheme="minorHAnsi" w:hAnsiTheme="minorHAnsi"/>
          <w:color w:val="auto"/>
        </w:rPr>
        <w:t xml:space="preserve"> </w:t>
      </w:r>
      <w:r w:rsidRPr="002C28CC">
        <w:rPr>
          <w:rFonts w:asciiTheme="minorHAnsi" w:hAnsiTheme="minorHAnsi"/>
          <w:color w:val="auto"/>
        </w:rPr>
        <w:t>work</w:t>
      </w:r>
      <w:r w:rsidR="00DC60C3" w:rsidRPr="002C28CC">
        <w:rPr>
          <w:rFonts w:asciiTheme="minorHAnsi" w:hAnsiTheme="minorHAnsi"/>
          <w:color w:val="auto"/>
        </w:rPr>
        <w:t xml:space="preserve"> </w:t>
      </w:r>
      <w:commentRangeEnd w:id="95"/>
      <w:r w:rsidR="00DC60C3" w:rsidRPr="002C28CC">
        <w:rPr>
          <w:rStyle w:val="CommentReference"/>
          <w:color w:val="auto"/>
        </w:rPr>
        <w:commentReference w:id="95"/>
      </w:r>
      <w:commentRangeEnd w:id="96"/>
      <w:r w:rsidRPr="002C28CC">
        <w:rPr>
          <w:rStyle w:val="CommentReference"/>
        </w:rPr>
        <w:commentReference w:id="96"/>
      </w:r>
      <w:r w:rsidRPr="002C28CC">
        <w:rPr>
          <w:rFonts w:asciiTheme="minorHAnsi" w:hAnsiTheme="minorHAnsi"/>
          <w:color w:val="auto"/>
        </w:rPr>
        <w:t>concerning</w:t>
      </w:r>
      <w:r w:rsidR="00DC60C3" w:rsidRPr="002C28CC">
        <w:rPr>
          <w:rFonts w:asciiTheme="minorHAnsi" w:hAnsiTheme="minorHAnsi"/>
          <w:color w:val="auto"/>
        </w:rPr>
        <w:t xml:space="preserve"> diapause adaptation through critical photoperiod shifts in </w:t>
      </w:r>
      <w:r w:rsidR="00DC60C3" w:rsidRPr="002C28CC">
        <w:rPr>
          <w:rFonts w:asciiTheme="minorHAnsi" w:hAnsiTheme="minorHAnsi"/>
          <w:i/>
          <w:color w:val="auto"/>
        </w:rPr>
        <w:t xml:space="preserve">W. smithii </w:t>
      </w:r>
      <w:r w:rsidR="00DC60C3" w:rsidRPr="002C28CC">
        <w:rPr>
          <w:rFonts w:asciiTheme="minorHAnsi" w:hAnsiTheme="minorHAnsi"/>
          <w:color w:val="auto"/>
        </w:rPr>
        <w:t>provide one example of how insects could adjust to the increase in the number of warmer days, and longer growing seasons through genetic adaptation as temperat</w:t>
      </w:r>
      <w:r w:rsidRPr="002C28CC">
        <w:rPr>
          <w:rFonts w:asciiTheme="minorHAnsi" w:hAnsiTheme="minorHAnsi"/>
          <w:color w:val="auto"/>
        </w:rPr>
        <w:t>ures increase. For some insects,</w:t>
      </w:r>
      <w:commentRangeStart w:id="97"/>
      <w:r w:rsidR="00DC60C3" w:rsidRPr="002C28CC">
        <w:rPr>
          <w:rStyle w:val="CommentReference"/>
          <w:color w:val="auto"/>
        </w:rPr>
        <w:commentReference w:id="98"/>
      </w:r>
      <w:commentRangeEnd w:id="97"/>
      <w:r w:rsidRPr="002C28CC">
        <w:rPr>
          <w:rStyle w:val="CommentReference"/>
        </w:rPr>
        <w:commentReference w:id="97"/>
      </w:r>
      <w:r w:rsidR="00DC60C3" w:rsidRPr="002C28CC">
        <w:rPr>
          <w:rFonts w:asciiTheme="minorHAnsi" w:hAnsiTheme="minorHAnsi"/>
          <w:color w:val="auto"/>
        </w:rPr>
        <w:t xml:space="preserve"> warmer</w:t>
      </w:r>
      <w:r w:rsidRPr="002C28CC">
        <w:rPr>
          <w:rFonts w:asciiTheme="minorHAnsi" w:hAnsiTheme="minorHAnsi"/>
          <w:color w:val="auto"/>
        </w:rPr>
        <w:t xml:space="preserve"> seasonal</w:t>
      </w:r>
      <w:r w:rsidR="00DC60C3" w:rsidRPr="002C28CC">
        <w:rPr>
          <w:rFonts w:asciiTheme="minorHAnsi" w:hAnsiTheme="minorHAnsi"/>
          <w:color w:val="auto"/>
        </w:rPr>
        <w:t xml:space="preserve"> temperatures and </w:t>
      </w:r>
      <w:r w:rsidRPr="002C28CC">
        <w:rPr>
          <w:rFonts w:asciiTheme="minorHAnsi" w:hAnsiTheme="minorHAnsi"/>
          <w:color w:val="auto"/>
        </w:rPr>
        <w:t>longer</w:t>
      </w:r>
      <w:r w:rsidR="00DC60C3" w:rsidRPr="002C28CC">
        <w:rPr>
          <w:rFonts w:asciiTheme="minorHAnsi" w:hAnsiTheme="minorHAnsi"/>
          <w:color w:val="auto"/>
        </w:rPr>
        <w:t xml:space="preserve"> growing seasons</w:t>
      </w:r>
      <w:r w:rsidRPr="002C28CC">
        <w:rPr>
          <w:rFonts w:asciiTheme="minorHAnsi" w:hAnsiTheme="minorHAnsi"/>
          <w:color w:val="auto"/>
        </w:rPr>
        <w:t xml:space="preserve"> will</w:t>
      </w:r>
      <w:r w:rsidR="00DC60C3" w:rsidRPr="002C28CC">
        <w:rPr>
          <w:rFonts w:asciiTheme="minorHAnsi" w:hAnsiTheme="minorHAnsi"/>
          <w:color w:val="auto"/>
        </w:rPr>
        <w:t xml:space="preserve"> increase the duration of resource availability. Those insects that can adjust to longer growing seasons without compromising the protection of diapause could be winners as climates change.</w:t>
      </w:r>
    </w:p>
    <w:p w14:paraId="25CBE179" w14:textId="5FEB8D96" w:rsidR="00590F72" w:rsidRPr="002C28CC" w:rsidRDefault="00590F72" w:rsidP="00590F72">
      <w:pPr>
        <w:spacing w:line="480" w:lineRule="auto"/>
        <w:rPr>
          <w:rFonts w:asciiTheme="minorHAnsi" w:hAnsiTheme="minorHAnsi"/>
          <w:b/>
          <w:color w:val="auto"/>
        </w:rPr>
      </w:pPr>
    </w:p>
    <w:p w14:paraId="5DDC33B6" w14:textId="7ACCF129" w:rsidR="00DC60C3" w:rsidRPr="002C28CC" w:rsidRDefault="00DC60C3" w:rsidP="00B568C8">
      <w:pPr>
        <w:spacing w:line="480" w:lineRule="auto"/>
        <w:rPr>
          <w:rFonts w:asciiTheme="minorHAnsi" w:hAnsiTheme="minorHAnsi"/>
          <w:color w:val="auto"/>
        </w:rPr>
      </w:pPr>
      <w:r w:rsidRPr="002C28CC">
        <w:rPr>
          <w:rFonts w:asciiTheme="minorHAnsi" w:hAnsiTheme="minorHAnsi"/>
          <w:b/>
          <w:color w:val="auto"/>
        </w:rPr>
        <w:t xml:space="preserve">Stored Resources and the Descent into Diapause: </w:t>
      </w:r>
      <w:r w:rsidR="00B568C8">
        <w:rPr>
          <w:rFonts w:asciiTheme="minorHAnsi" w:hAnsiTheme="minorHAnsi"/>
          <w:color w:val="auto"/>
        </w:rPr>
        <w:t xml:space="preserve">Insects avoiding low winter temperatures in temperate regions, must </w:t>
      </w:r>
      <w:r w:rsidRPr="002C28CC">
        <w:rPr>
          <w:rFonts w:asciiTheme="minorHAnsi" w:hAnsiTheme="minorHAnsi"/>
          <w:color w:val="auto"/>
        </w:rPr>
        <w:t xml:space="preserve">meet </w:t>
      </w:r>
      <w:commentRangeStart w:id="99"/>
      <w:r w:rsidRPr="002C28CC">
        <w:rPr>
          <w:rFonts w:asciiTheme="minorHAnsi" w:hAnsiTheme="minorHAnsi"/>
          <w:color w:val="auto"/>
        </w:rPr>
        <w:t>the</w:t>
      </w:r>
      <w:commentRangeEnd w:id="99"/>
      <w:r w:rsidRPr="002C28CC">
        <w:rPr>
          <w:rStyle w:val="CommentReference"/>
          <w:color w:val="auto"/>
        </w:rPr>
        <w:commentReference w:id="99"/>
      </w:r>
      <w:r w:rsidRPr="002C28CC">
        <w:rPr>
          <w:rFonts w:asciiTheme="minorHAnsi" w:hAnsiTheme="minorHAnsi"/>
          <w:color w:val="auto"/>
        </w:rPr>
        <w:t xml:space="preserve"> </w:t>
      </w:r>
      <w:r w:rsidR="00B568C8">
        <w:rPr>
          <w:rFonts w:asciiTheme="minorHAnsi" w:hAnsiTheme="minorHAnsi"/>
          <w:color w:val="auto"/>
        </w:rPr>
        <w:t>metabolic</w:t>
      </w:r>
      <w:r w:rsidR="004858FE" w:rsidRPr="002C28CC">
        <w:rPr>
          <w:rFonts w:asciiTheme="minorHAnsi" w:hAnsiTheme="minorHAnsi"/>
          <w:color w:val="auto"/>
        </w:rPr>
        <w:t xml:space="preserve"> </w:t>
      </w:r>
      <w:r w:rsidRPr="002C28CC">
        <w:rPr>
          <w:rFonts w:asciiTheme="minorHAnsi" w:hAnsiTheme="minorHAnsi"/>
          <w:color w:val="auto"/>
        </w:rPr>
        <w:t>demands</w:t>
      </w:r>
      <w:r w:rsidR="004858FE" w:rsidRPr="002C28CC">
        <w:rPr>
          <w:rFonts w:asciiTheme="minorHAnsi" w:hAnsiTheme="minorHAnsi"/>
          <w:color w:val="auto"/>
        </w:rPr>
        <w:t xml:space="preserve"> </w:t>
      </w:r>
      <w:r w:rsidR="00B568C8">
        <w:rPr>
          <w:rFonts w:asciiTheme="minorHAnsi" w:hAnsiTheme="minorHAnsi"/>
          <w:color w:val="auto"/>
        </w:rPr>
        <w:t>during and after diapause. I</w:t>
      </w:r>
      <w:r w:rsidR="004858FE" w:rsidRPr="002C28CC">
        <w:rPr>
          <w:rFonts w:asciiTheme="minorHAnsi" w:hAnsiTheme="minorHAnsi"/>
          <w:color w:val="auto"/>
        </w:rPr>
        <w:t>n preparation for diapause,</w:t>
      </w:r>
      <w:r w:rsidRPr="002C28CC">
        <w:rPr>
          <w:rFonts w:asciiTheme="minorHAnsi" w:hAnsiTheme="minorHAnsi"/>
          <w:color w:val="auto"/>
        </w:rPr>
        <w:t xml:space="preserve"> </w:t>
      </w:r>
      <w:r w:rsidR="00B568C8">
        <w:rPr>
          <w:rFonts w:asciiTheme="minorHAnsi" w:hAnsiTheme="minorHAnsi"/>
          <w:color w:val="auto"/>
        </w:rPr>
        <w:t xml:space="preserve">some insects can </w:t>
      </w:r>
      <w:r w:rsidRPr="002C28CC">
        <w:rPr>
          <w:rFonts w:asciiTheme="minorHAnsi" w:hAnsiTheme="minorHAnsi"/>
          <w:color w:val="auto"/>
        </w:rPr>
        <w:t>accumulate large amounts of lipids, amino acids, and or carbohydrates. Lipids, specifically triglycerides, are the predominant source of m</w:t>
      </w:r>
      <w:r w:rsidR="00B568C8">
        <w:rPr>
          <w:rFonts w:asciiTheme="minorHAnsi" w:hAnsiTheme="minorHAnsi"/>
          <w:color w:val="auto"/>
        </w:rPr>
        <w:t xml:space="preserve">etabolic </w:t>
      </w:r>
      <w:r w:rsidR="00B568C8">
        <w:rPr>
          <w:rFonts w:asciiTheme="minorHAnsi" w:hAnsiTheme="minorHAnsi"/>
          <w:color w:val="auto"/>
        </w:rPr>
        <w:lastRenderedPageBreak/>
        <w:t xml:space="preserve">energy during diapause </w:t>
      </w:r>
      <w:ins w:id="100" w:author="Leigh" w:date="2017-10-06T11:10:00Z">
        <w:r w:rsidR="00B568C8">
          <w:rPr>
            <w:rFonts w:asciiTheme="minorHAnsi" w:hAnsiTheme="minorHAnsi"/>
            <w:color w:val="auto"/>
          </w:rPr>
          <w:t>(need a ref for this type of statement)</w:t>
        </w:r>
      </w:ins>
      <w:r w:rsidR="00B568C8">
        <w:rPr>
          <w:rFonts w:asciiTheme="minorHAnsi" w:hAnsiTheme="minorHAnsi"/>
          <w:color w:val="auto"/>
        </w:rPr>
        <w:t>.</w:t>
      </w:r>
      <w:r w:rsidRPr="002C28CC">
        <w:rPr>
          <w:rFonts w:asciiTheme="minorHAnsi" w:hAnsiTheme="minorHAnsi"/>
          <w:color w:val="auto"/>
        </w:rPr>
        <w:t xml:space="preserve"> Triglycerides can be accumulated directly from an insects diet or synthesized in the fat body from amino acids or carbohydrate intermediates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(Hahn and Denlinger 2007, Arrese and Soulages 2010)</w:t>
      </w:r>
      <w:r w:rsidRPr="002C28CC">
        <w:rPr>
          <w:rFonts w:asciiTheme="minorHAnsi" w:hAnsiTheme="minorHAnsi"/>
          <w:color w:val="auto"/>
        </w:rPr>
        <w:fldChar w:fldCharType="end"/>
      </w:r>
      <w:r w:rsidRPr="002C28CC">
        <w:rPr>
          <w:rFonts w:asciiTheme="minorHAnsi" w:hAnsiTheme="minorHAnsi"/>
          <w:color w:val="auto"/>
        </w:rPr>
        <w:t xml:space="preserve">. Amino acids are generally stored as hexamerins. These specialized proteins build up in the insect fat body or hemolymph prior to diapause. During diapause, these proteins function as amino acid reservoirs used to repair or replace damaged proteins. </w:t>
      </w:r>
      <w:commentRangeStart w:id="101"/>
      <w:commentRangeStart w:id="102"/>
      <w:r w:rsidRPr="002C28CC">
        <w:rPr>
          <w:rFonts w:asciiTheme="minorHAnsi" w:hAnsiTheme="minorHAnsi"/>
          <w:color w:val="auto"/>
        </w:rPr>
        <w:t>A</w:t>
      </w:r>
      <w:r w:rsidR="004858FE" w:rsidRPr="002C28CC">
        <w:rPr>
          <w:rFonts w:asciiTheme="minorHAnsi" w:hAnsiTheme="minorHAnsi"/>
          <w:color w:val="auto"/>
        </w:rPr>
        <w:t>fter diapause, hexamerin proteins</w:t>
      </w:r>
      <w:r w:rsidRPr="002C28CC">
        <w:rPr>
          <w:rFonts w:asciiTheme="minorHAnsi" w:hAnsiTheme="minorHAnsi"/>
          <w:color w:val="auto"/>
        </w:rPr>
        <w:t xml:space="preserve"> can be catabolized </w:t>
      </w:r>
      <w:r w:rsidR="004858FE" w:rsidRPr="002C28CC">
        <w:rPr>
          <w:rFonts w:asciiTheme="minorHAnsi" w:hAnsiTheme="minorHAnsi"/>
          <w:color w:val="auto"/>
        </w:rPr>
        <w:t xml:space="preserve">into its constituent amino acids </w:t>
      </w:r>
      <w:r w:rsidRPr="002C28CC">
        <w:rPr>
          <w:rFonts w:asciiTheme="minorHAnsi" w:hAnsiTheme="minorHAnsi"/>
          <w:color w:val="auto"/>
        </w:rPr>
        <w:t xml:space="preserve">and the resulting amino acids </w:t>
      </w:r>
      <w:r w:rsidR="004858FE" w:rsidRPr="002C28CC">
        <w:rPr>
          <w:rFonts w:asciiTheme="minorHAnsi" w:hAnsiTheme="minorHAnsi"/>
          <w:color w:val="auto"/>
        </w:rPr>
        <w:t xml:space="preserve">can be </w:t>
      </w:r>
      <w:r w:rsidRPr="002C28CC">
        <w:rPr>
          <w:rFonts w:asciiTheme="minorHAnsi" w:hAnsiTheme="minorHAnsi"/>
          <w:color w:val="auto"/>
        </w:rPr>
        <w:t xml:space="preserve">used to build exoskeleton, repair damaged proteins, and build new tissues during morphogenesis. </w:t>
      </w:r>
      <w:commentRangeEnd w:id="101"/>
      <w:r w:rsidRPr="002C28CC">
        <w:rPr>
          <w:rStyle w:val="CommentReference"/>
          <w:color w:val="auto"/>
        </w:rPr>
        <w:commentReference w:id="101"/>
      </w:r>
      <w:commentRangeEnd w:id="102"/>
      <w:r w:rsidR="004858FE" w:rsidRPr="002C28CC">
        <w:rPr>
          <w:rStyle w:val="CommentReference"/>
        </w:rPr>
        <w:commentReference w:id="102"/>
      </w:r>
      <w:r w:rsidRPr="002C28CC">
        <w:rPr>
          <w:rFonts w:asciiTheme="minorHAnsi" w:hAnsiTheme="minorHAnsi"/>
          <w:color w:val="auto"/>
        </w:rPr>
        <w:t xml:space="preserve">Carbohydrates are polymerized and stored as glycogen in the fat body or as trehalose in the hemolymph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(Hahn and Denlinger 2007, Arrese and Soulages 2010)</w:t>
      </w:r>
      <w:r w:rsidRPr="002C28CC">
        <w:rPr>
          <w:rFonts w:asciiTheme="minorHAnsi" w:hAnsiTheme="minorHAnsi"/>
          <w:color w:val="auto"/>
        </w:rPr>
        <w:fldChar w:fldCharType="end"/>
      </w:r>
      <w:r w:rsidRPr="002C28CC">
        <w:rPr>
          <w:rFonts w:asciiTheme="minorHAnsi" w:hAnsiTheme="minorHAnsi"/>
          <w:color w:val="auto"/>
        </w:rPr>
        <w:t xml:space="preserve">. </w:t>
      </w:r>
    </w:p>
    <w:p w14:paraId="63B8BABC" w14:textId="0BA153D0" w:rsidR="00DC60C3" w:rsidRPr="002C28CC" w:rsidRDefault="00DC60C3" w:rsidP="00DC60C3">
      <w:pPr>
        <w:spacing w:line="480" w:lineRule="auto"/>
        <w:ind w:firstLine="360"/>
        <w:rPr>
          <w:rFonts w:asciiTheme="minorHAnsi" w:hAnsiTheme="minorHAnsi"/>
          <w:color w:val="auto"/>
        </w:rPr>
      </w:pPr>
      <w:r w:rsidRPr="002C28CC">
        <w:rPr>
          <w:rFonts w:asciiTheme="minorHAnsi" w:hAnsiTheme="minorHAnsi"/>
          <w:color w:val="auto"/>
        </w:rPr>
        <w:t xml:space="preserve">In preparation for </w:t>
      </w:r>
      <w:r w:rsidR="00DF316B" w:rsidRPr="002C28CC">
        <w:rPr>
          <w:rFonts w:asciiTheme="minorHAnsi" w:hAnsiTheme="minorHAnsi"/>
          <w:color w:val="auto"/>
        </w:rPr>
        <w:t>prolonged low temperatures and the absence of environmental resources</w:t>
      </w:r>
      <w:r w:rsidRPr="002C28CC">
        <w:rPr>
          <w:rStyle w:val="CommentReference"/>
          <w:color w:val="auto"/>
        </w:rPr>
        <w:commentReference w:id="103"/>
      </w:r>
      <w:r w:rsidR="00DF316B" w:rsidRPr="002C28CC">
        <w:rPr>
          <w:rStyle w:val="CommentReference"/>
        </w:rPr>
        <w:commentReference w:id="104"/>
      </w:r>
      <w:r w:rsidRPr="002C28CC">
        <w:rPr>
          <w:rFonts w:asciiTheme="minorHAnsi" w:hAnsiTheme="minorHAnsi"/>
          <w:color w:val="auto"/>
        </w:rPr>
        <w:t>, some insects accumulate and store more lipids</w:t>
      </w:r>
      <w:r w:rsidR="00DF316B" w:rsidRPr="002C28CC">
        <w:rPr>
          <w:rFonts w:asciiTheme="minorHAnsi" w:hAnsiTheme="minorHAnsi"/>
          <w:color w:val="auto"/>
        </w:rPr>
        <w:t xml:space="preserve"> to fuel their metabolism</w:t>
      </w:r>
      <w:r w:rsidRPr="002C28CC">
        <w:rPr>
          <w:rFonts w:asciiTheme="minorHAnsi" w:hAnsiTheme="minorHAnsi"/>
          <w:color w:val="auto"/>
        </w:rPr>
        <w:t xml:space="preserve">. For example, diapausing </w:t>
      </w:r>
      <w:r w:rsidRPr="002C28CC">
        <w:rPr>
          <w:rFonts w:asciiTheme="minorHAnsi" w:hAnsiTheme="minorHAnsi"/>
          <w:i/>
          <w:color w:val="auto"/>
        </w:rPr>
        <w:t xml:space="preserve">Culex pippens </w:t>
      </w:r>
      <w:r w:rsidRPr="002C28CC">
        <w:rPr>
          <w:rFonts w:asciiTheme="minorHAnsi" w:hAnsiTheme="minorHAnsi"/>
          <w:color w:val="auto"/>
        </w:rPr>
        <w:t>female mosquitos reared at 22</w:t>
      </w:r>
      <w:r w:rsidRPr="002C28CC">
        <w:rPr>
          <w:color w:val="auto"/>
        </w:rPr>
        <w:t>°</w:t>
      </w:r>
      <w:r w:rsidRPr="002C28CC">
        <w:rPr>
          <w:rFonts w:asciiTheme="minorHAnsi" w:hAnsiTheme="minorHAnsi"/>
          <w:color w:val="auto"/>
        </w:rPr>
        <w:t xml:space="preserve">C and under a 14-hour photoperiod accumulate significantly more lipids in preparation for diapause relative to their non-diapausing conspecifics reared at the same temperature and under a 9-hour photoperiod. These stored lipids are utilized as a source of energy during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(Mitchell and Briegel 1989)</w:t>
      </w:r>
      <w:r w:rsidRPr="002C28CC">
        <w:rPr>
          <w:rFonts w:asciiTheme="minorHAnsi" w:hAnsiTheme="minorHAnsi"/>
          <w:color w:val="auto"/>
        </w:rPr>
        <w:fldChar w:fldCharType="end"/>
      </w:r>
      <w:r w:rsidRPr="002C28CC">
        <w:rPr>
          <w:rFonts w:asciiTheme="minorHAnsi" w:hAnsiTheme="minorHAnsi"/>
          <w:color w:val="auto"/>
        </w:rPr>
        <w:t xml:space="preserve">. In other insects, diapause preparation can lead to an increase in hexamerin storage, like </w:t>
      </w:r>
      <w:r w:rsidR="00B568C8" w:rsidRPr="004D669F">
        <w:rPr>
          <w:rFonts w:asciiTheme="minorHAnsi" w:hAnsiTheme="minorHAnsi"/>
          <w:color w:val="auto"/>
        </w:rPr>
        <w:t xml:space="preserve">the </w:t>
      </w:r>
      <w:commentRangeStart w:id="105"/>
      <w:r w:rsidR="00B568C8" w:rsidRPr="004D669F">
        <w:rPr>
          <w:rFonts w:asciiTheme="minorHAnsi" w:hAnsiTheme="minorHAnsi"/>
          <w:color w:val="auto"/>
        </w:rPr>
        <w:t>Colorado potato beetle,</w:t>
      </w:r>
      <w:r w:rsidR="00B568C8" w:rsidRPr="004D669F">
        <w:rPr>
          <w:color w:val="auto"/>
        </w:rPr>
        <w:t xml:space="preserve"> </w:t>
      </w:r>
      <w:r w:rsidR="00B568C8" w:rsidRPr="004D669F">
        <w:rPr>
          <w:rFonts w:asciiTheme="minorHAnsi" w:hAnsiTheme="minorHAnsi"/>
          <w:i/>
          <w:color w:val="auto"/>
        </w:rPr>
        <w:t>Leptinotarsa decimlineata</w:t>
      </w:r>
      <w:commentRangeEnd w:id="105"/>
      <w:r w:rsidR="00B568C8">
        <w:rPr>
          <w:rStyle w:val="CommentReference"/>
        </w:rPr>
        <w:commentReference w:id="105"/>
      </w:r>
      <w:r w:rsidR="00B568C8" w:rsidRPr="004D669F">
        <w:rPr>
          <w:rFonts w:asciiTheme="minorHAnsi" w:hAnsiTheme="minorHAnsi"/>
          <w:color w:val="auto"/>
        </w:rPr>
        <w:t xml:space="preserve">. </w:t>
      </w:r>
      <w:r w:rsidR="00B568C8">
        <w:rPr>
          <w:rFonts w:asciiTheme="minorHAnsi" w:hAnsiTheme="minorHAnsi"/>
          <w:color w:val="auto"/>
        </w:rPr>
        <w:t xml:space="preserve">For this experiment, Colorado potato </w:t>
      </w:r>
      <w:r w:rsidR="00DF316B" w:rsidRPr="002C28CC">
        <w:rPr>
          <w:rFonts w:asciiTheme="minorHAnsi" w:hAnsiTheme="minorHAnsi"/>
          <w:color w:val="auto"/>
        </w:rPr>
        <w:t>b</w:t>
      </w:r>
      <w:commentRangeStart w:id="106"/>
      <w:r w:rsidRPr="002C28CC">
        <w:rPr>
          <w:rFonts w:asciiTheme="minorHAnsi" w:hAnsiTheme="minorHAnsi"/>
          <w:color w:val="auto"/>
        </w:rPr>
        <w:t xml:space="preserve">eetles </w:t>
      </w:r>
      <w:r w:rsidR="00DF316B" w:rsidRPr="002C28CC">
        <w:rPr>
          <w:rFonts w:asciiTheme="minorHAnsi" w:hAnsiTheme="minorHAnsi"/>
          <w:color w:val="auto"/>
        </w:rPr>
        <w:t>were brought into the lab and reared under a 10-hour photoperiod to induce diapause</w:t>
      </w:r>
      <w:r w:rsidRPr="002C28CC">
        <w:rPr>
          <w:rFonts w:asciiTheme="minorHAnsi" w:hAnsiTheme="minorHAnsi"/>
          <w:color w:val="auto"/>
        </w:rPr>
        <w:t xml:space="preserve"> and an 18-hour photoperiod to bypass diapause. </w:t>
      </w:r>
      <w:commentRangeEnd w:id="106"/>
      <w:r w:rsidRPr="002C28CC">
        <w:rPr>
          <w:rStyle w:val="CommentReference"/>
          <w:color w:val="auto"/>
        </w:rPr>
        <w:commentReference w:id="106"/>
      </w:r>
      <w:r w:rsidR="00DF316B" w:rsidRPr="002C28CC">
        <w:rPr>
          <w:rFonts w:asciiTheme="minorHAnsi" w:hAnsiTheme="minorHAnsi"/>
          <w:color w:val="auto"/>
        </w:rPr>
        <w:t>From each of these treatments d</w:t>
      </w:r>
      <w:r w:rsidR="00DF316B" w:rsidRPr="002C28CC">
        <w:rPr>
          <w:rStyle w:val="CommentReference"/>
        </w:rPr>
        <w:commentReference w:id="107"/>
      </w:r>
      <w:r w:rsidR="00DF316B" w:rsidRPr="002C28CC">
        <w:rPr>
          <w:rFonts w:asciiTheme="minorHAnsi" w:hAnsiTheme="minorHAnsi"/>
          <w:color w:val="auto"/>
        </w:rPr>
        <w:t xml:space="preserve">iapause protein 1 mRNA </w:t>
      </w:r>
      <w:r w:rsidRPr="002C28CC">
        <w:rPr>
          <w:rFonts w:asciiTheme="minorHAnsi" w:hAnsiTheme="minorHAnsi"/>
          <w:color w:val="auto"/>
        </w:rPr>
        <w:t>(</w:t>
      </w:r>
      <w:r w:rsidR="00DF316B" w:rsidRPr="002C28CC">
        <w:rPr>
          <w:rFonts w:asciiTheme="minorHAnsi" w:hAnsiTheme="minorHAnsi"/>
          <w:color w:val="auto"/>
        </w:rPr>
        <w:t xml:space="preserve">the gene transcript that codes for </w:t>
      </w:r>
      <w:r w:rsidRPr="002C28CC">
        <w:rPr>
          <w:rFonts w:asciiTheme="minorHAnsi" w:hAnsiTheme="minorHAnsi"/>
          <w:color w:val="auto"/>
        </w:rPr>
        <w:t xml:space="preserve">a hexamerin storage protein) was extracted </w:t>
      </w:r>
      <w:r w:rsidRPr="002C28CC">
        <w:rPr>
          <w:rFonts w:asciiTheme="minorHAnsi" w:hAnsiTheme="minorHAnsi"/>
          <w:color w:val="auto"/>
        </w:rPr>
        <w:lastRenderedPageBreak/>
        <w:t>from</w:t>
      </w:r>
      <w:r w:rsidR="00DF316B" w:rsidRPr="002C28CC">
        <w:rPr>
          <w:rFonts w:asciiTheme="minorHAnsi" w:hAnsiTheme="minorHAnsi"/>
          <w:color w:val="auto"/>
        </w:rPr>
        <w:t xml:space="preserve"> these</w:t>
      </w:r>
      <w:r w:rsidRPr="002C28CC">
        <w:rPr>
          <w:rFonts w:asciiTheme="minorHAnsi" w:hAnsiTheme="minorHAnsi"/>
          <w:color w:val="auto"/>
        </w:rPr>
        <w:t xml:space="preserve"> adult beetles</w:t>
      </w:r>
      <w:r w:rsidR="00DF316B" w:rsidRPr="002C28CC">
        <w:rPr>
          <w:rFonts w:asciiTheme="minorHAnsi" w:hAnsiTheme="minorHAnsi"/>
          <w:color w:val="auto"/>
        </w:rPr>
        <w:t xml:space="preserve"> and its concentrations compared</w:t>
      </w:r>
      <w:r w:rsidRPr="002C28CC">
        <w:rPr>
          <w:rFonts w:asciiTheme="minorHAnsi" w:hAnsiTheme="minorHAnsi"/>
          <w:color w:val="auto"/>
        </w:rPr>
        <w:t xml:space="preserve">. Beetles under diapause conditions were sampled on day 4 and day 6 after adult emergence, and 2 months into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While mRNA from beetles not exposed to diapause conditions was extracted on day 1 and day 4 after adult emergence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Northern blot analysis comparison of hexamerin mRNA between diapause and non-diapause </w:t>
      </w:r>
      <w:r w:rsidRPr="002C28CC">
        <w:rPr>
          <w:rFonts w:asciiTheme="minorHAnsi" w:hAnsiTheme="minorHAnsi"/>
          <w:i/>
          <w:color w:val="auto"/>
        </w:rPr>
        <w:t xml:space="preserve">L. </w:t>
      </w:r>
      <w:r w:rsidR="00B568C8" w:rsidRPr="004D669F">
        <w:rPr>
          <w:rFonts w:asciiTheme="minorHAnsi" w:hAnsiTheme="minorHAnsi"/>
          <w:i/>
          <w:color w:val="auto"/>
        </w:rPr>
        <w:t>decimlineata</w:t>
      </w:r>
      <w:r w:rsidR="00B568C8" w:rsidRPr="004D669F">
        <w:rPr>
          <w:rFonts w:asciiTheme="minorHAnsi" w:hAnsiTheme="minorHAnsi"/>
          <w:color w:val="auto"/>
        </w:rPr>
        <w:t xml:space="preserve"> beetles shows a </w:t>
      </w:r>
      <w:commentRangeStart w:id="108"/>
      <w:r w:rsidR="00B568C8" w:rsidRPr="004D669F">
        <w:rPr>
          <w:rFonts w:asciiTheme="minorHAnsi" w:hAnsiTheme="minorHAnsi"/>
          <w:color w:val="auto"/>
        </w:rPr>
        <w:t xml:space="preserve">significant difference </w:t>
      </w:r>
      <w:commentRangeEnd w:id="108"/>
      <w:r w:rsidR="00B568C8">
        <w:rPr>
          <w:rStyle w:val="CommentReference"/>
        </w:rPr>
        <w:commentReference w:id="108"/>
      </w:r>
      <w:r w:rsidR="00B568C8" w:rsidRPr="004D669F">
        <w:rPr>
          <w:rFonts w:asciiTheme="minorHAnsi" w:hAnsiTheme="minorHAnsi"/>
          <w:color w:val="auto"/>
        </w:rPr>
        <w:t xml:space="preserve">in the accumulation of this hexamerin </w:t>
      </w:r>
      <w:r w:rsidR="00B568C8" w:rsidRPr="004D669F">
        <w:rPr>
          <w:rFonts w:asciiTheme="minorHAnsi" w:hAnsiTheme="minorHAnsi"/>
          <w:color w:val="auto"/>
        </w:rPr>
        <w:fldChar w:fldCharType="begin" w:fldLock="1"/>
      </w:r>
      <w:r w:rsidR="00B568C8" w:rsidRPr="004D669F">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B568C8" w:rsidRPr="004D669F">
        <w:rPr>
          <w:rFonts w:asciiTheme="minorHAnsi" w:hAnsiTheme="minorHAnsi"/>
          <w:color w:val="auto"/>
        </w:rPr>
        <w:fldChar w:fldCharType="separate"/>
      </w:r>
      <w:r w:rsidR="00B568C8" w:rsidRPr="004D669F">
        <w:rPr>
          <w:rFonts w:asciiTheme="minorHAnsi" w:hAnsiTheme="minorHAnsi"/>
          <w:noProof/>
          <w:color w:val="auto"/>
        </w:rPr>
        <w:t>(De Kort and Koopmanschap 1994)</w:t>
      </w:r>
      <w:r w:rsidR="00B568C8" w:rsidRPr="004D669F">
        <w:rPr>
          <w:rFonts w:asciiTheme="minorHAnsi" w:hAnsiTheme="minorHAnsi"/>
          <w:color w:val="auto"/>
        </w:rPr>
        <w:fldChar w:fldCharType="end"/>
      </w:r>
      <w:r w:rsidRPr="002C28CC">
        <w:rPr>
          <w:rFonts w:asciiTheme="minorHAnsi" w:hAnsiTheme="minorHAnsi"/>
          <w:color w:val="auto"/>
        </w:rPr>
        <w:t>.</w:t>
      </w:r>
    </w:p>
    <w:p w14:paraId="554CBC18" w14:textId="40E0B489" w:rsidR="00157E2B" w:rsidRPr="002C28CC" w:rsidRDefault="00DC60C3" w:rsidP="00DC60C3">
      <w:pPr>
        <w:spacing w:line="480" w:lineRule="auto"/>
        <w:rPr>
          <w:rFonts w:asciiTheme="minorHAnsi" w:hAnsiTheme="minorHAnsi"/>
          <w:color w:val="auto"/>
        </w:rPr>
      </w:pPr>
      <w:r w:rsidRPr="002C28CC">
        <w:rPr>
          <w:rFonts w:asciiTheme="minorHAnsi" w:hAnsiTheme="minorHAnsi"/>
          <w:color w:val="auto"/>
        </w:rPr>
        <w:t>As temperatures rise, insects will be specifically taxed as their metabolic rate is proportional to external temperatures. Increase their metabolic rate and could allow these insects to grow faster during the warm season but how will an increased metabolism effect pre-diapause preparations and ultimately diapause survival? Losing insects could be morphologically or physiologically unable to accumulate and store enough nutrients during pre-diapause to meet their increased metabolic needs at increased temperatures. Losing insects could have fixed physical limits to their morphology, making the accumulation and storage of more nutrients unattainable. Or these losers could be metabolically limited, unable to metabolize enough of the resources they do accumulate into storage at a biologically acceptable rate. These losing insects could enter diapause with an energy deficit, unable to properly fuel their metabolism these insects may not survive. However, insects that are capable of accumulating, and storing more nutrients during pre-diapause to support their increased metabolism could win as temperatures increase and climate changes.</w:t>
      </w:r>
    </w:p>
    <w:p w14:paraId="6ED03F2D" w14:textId="77777777" w:rsidR="004D669F" w:rsidRPr="002C28CC" w:rsidRDefault="004D669F" w:rsidP="00DC60C3">
      <w:pPr>
        <w:spacing w:line="480" w:lineRule="auto"/>
        <w:rPr>
          <w:rFonts w:asciiTheme="minorHAnsi" w:hAnsiTheme="minorHAnsi"/>
          <w:color w:val="auto"/>
        </w:rPr>
      </w:pPr>
    </w:p>
    <w:p w14:paraId="65EB7203" w14:textId="7FE21EE9" w:rsidR="00353908" w:rsidRPr="002C28CC" w:rsidRDefault="009F6BF9" w:rsidP="00157E2B">
      <w:pPr>
        <w:spacing w:line="480" w:lineRule="auto"/>
        <w:rPr>
          <w:rFonts w:asciiTheme="minorHAnsi" w:hAnsiTheme="minorHAnsi"/>
          <w:color w:val="auto"/>
        </w:rPr>
      </w:pPr>
      <w:r w:rsidRPr="002C28CC">
        <w:rPr>
          <w:rFonts w:asciiTheme="minorHAnsi" w:hAnsiTheme="minorHAnsi"/>
          <w:b/>
          <w:color w:val="auto"/>
        </w:rPr>
        <w:lastRenderedPageBreak/>
        <w:t>European corn borer</w:t>
      </w:r>
      <w:r w:rsidR="005D7075" w:rsidRPr="002C28CC">
        <w:rPr>
          <w:rFonts w:asciiTheme="minorHAnsi" w:hAnsiTheme="minorHAnsi"/>
          <w:b/>
          <w:color w:val="auto"/>
        </w:rPr>
        <w:t xml:space="preserve"> as a model</w:t>
      </w:r>
      <w:r w:rsidRPr="002C28CC">
        <w:rPr>
          <w:rFonts w:asciiTheme="minorHAnsi" w:hAnsiTheme="minorHAnsi"/>
          <w:b/>
          <w:color w:val="auto"/>
        </w:rPr>
        <w:t xml:space="preserve">: </w:t>
      </w:r>
      <w:r w:rsidR="00147489" w:rsidRPr="002C28CC">
        <w:rPr>
          <w:rFonts w:asciiTheme="minorHAnsi" w:hAnsiTheme="minorHAnsi"/>
          <w:color w:val="auto"/>
        </w:rPr>
        <w:t xml:space="preserve">European corn borer, </w:t>
      </w:r>
      <w:r w:rsidR="00147489" w:rsidRPr="002C28CC">
        <w:rPr>
          <w:rFonts w:asciiTheme="minorHAnsi" w:hAnsiTheme="minorHAnsi"/>
          <w:i/>
          <w:color w:val="auto"/>
        </w:rPr>
        <w:t>Ostrinia nubilalis,</w:t>
      </w:r>
      <w:r w:rsidR="00147489" w:rsidRPr="002C28CC">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2C28CC">
        <w:rPr>
          <w:rFonts w:asciiTheme="minorHAnsi" w:hAnsiTheme="minorHAnsi"/>
          <w:color w:val="auto"/>
        </w:rPr>
        <w:t xml:space="preserve"> (cite)</w:t>
      </w:r>
      <w:r w:rsidR="00147489" w:rsidRPr="002C28CC">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r w:rsidR="00353908" w:rsidRPr="002C28CC">
        <w:rPr>
          <w:rFonts w:asciiTheme="minorHAnsi" w:hAnsiTheme="minorHAnsi"/>
          <w:color w:val="auto"/>
        </w:rPr>
        <w:t>A changing climate will affect the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1481CFF5" w14:textId="77777777" w:rsidR="00353908" w:rsidRPr="002C28CC" w:rsidRDefault="00353908" w:rsidP="00353908">
      <w:pPr>
        <w:spacing w:line="480" w:lineRule="auto"/>
        <w:ind w:firstLine="720"/>
        <w:jc w:val="center"/>
        <w:rPr>
          <w:rFonts w:asciiTheme="minorHAnsi" w:hAnsiTheme="minorHAnsi"/>
          <w:b/>
          <w:color w:val="auto"/>
        </w:rPr>
      </w:pPr>
      <w:r w:rsidRPr="002C28CC">
        <w:rPr>
          <w:rFonts w:asciiTheme="minorHAnsi" w:hAnsiTheme="minorHAnsi"/>
          <w:color w:val="auto"/>
        </w:rPr>
        <w:t>Extended growing seasons in the context of a changing climate could extend the duration of the environmental resources insects need to accumulate to survive diapause.</w:t>
      </w:r>
    </w:p>
    <w:p w14:paraId="5313AEF0" w14:textId="77777777" w:rsidR="00353908" w:rsidRPr="002C28CC" w:rsidRDefault="00353908" w:rsidP="00353908">
      <w:pPr>
        <w:pStyle w:val="ListParagraph"/>
        <w:widowControl/>
        <w:numPr>
          <w:ilvl w:val="1"/>
          <w:numId w:val="15"/>
        </w:numPr>
        <w:rPr>
          <w:rFonts w:asciiTheme="minorHAnsi" w:hAnsiTheme="minorHAnsi"/>
          <w:color w:val="auto"/>
        </w:rPr>
      </w:pPr>
      <w:r w:rsidRPr="002C28CC">
        <w:rPr>
          <w:color w:val="auto"/>
        </w:rPr>
        <w:t xml:space="preserve">Pest control </w:t>
      </w:r>
      <w:r w:rsidRPr="002C28CC">
        <w:rPr>
          <w:color w:val="auto"/>
        </w:rPr>
        <w:sym w:font="Wingdings" w:char="F0E0"/>
      </w:r>
      <w:r w:rsidRPr="002C28CC">
        <w:rPr>
          <w:color w:val="auto"/>
        </w:rPr>
        <w:t xml:space="preserve"> exploit traits to disrupt diapause phenotype</w:t>
      </w:r>
    </w:p>
    <w:p w14:paraId="2CA58BA8" w14:textId="77777777" w:rsidR="00353908" w:rsidRPr="002C28CC" w:rsidRDefault="00353908" w:rsidP="00B00A50">
      <w:pPr>
        <w:spacing w:line="480" w:lineRule="auto"/>
        <w:rPr>
          <w:rFonts w:asciiTheme="minorHAnsi" w:hAnsiTheme="minorHAnsi"/>
          <w:color w:val="auto"/>
        </w:rPr>
      </w:pPr>
    </w:p>
    <w:p w14:paraId="67A0801B" w14:textId="27EE9206" w:rsidR="00B00A50" w:rsidRPr="002C28CC" w:rsidRDefault="00B00A50" w:rsidP="00B00A50">
      <w:pPr>
        <w:pStyle w:val="ListParagraph"/>
        <w:widowControl/>
        <w:numPr>
          <w:ilvl w:val="1"/>
          <w:numId w:val="15"/>
        </w:numPr>
        <w:rPr>
          <w:color w:val="auto"/>
        </w:rPr>
      </w:pPr>
      <w:r w:rsidRPr="002C28CC">
        <w:rPr>
          <w:color w:val="auto"/>
        </w:rPr>
        <w:t>Current pest</w:t>
      </w:r>
    </w:p>
    <w:p w14:paraId="135F72D7" w14:textId="14E388A8" w:rsidR="00B00A50" w:rsidRPr="002C28CC" w:rsidRDefault="00B00A50" w:rsidP="00B00A50">
      <w:pPr>
        <w:pStyle w:val="ListParagraph"/>
        <w:widowControl/>
        <w:numPr>
          <w:ilvl w:val="1"/>
          <w:numId w:val="15"/>
        </w:numPr>
        <w:rPr>
          <w:color w:val="auto"/>
        </w:rPr>
      </w:pPr>
      <w:proofErr w:type="spellStart"/>
      <w:r w:rsidRPr="002C28CC">
        <w:rPr>
          <w:color w:val="auto"/>
        </w:rPr>
        <w:t>Clinal</w:t>
      </w:r>
      <w:proofErr w:type="spellEnd"/>
      <w:r w:rsidRPr="002C28CC">
        <w:rPr>
          <w:color w:val="auto"/>
        </w:rPr>
        <w:t xml:space="preserve"> distribution indicative of </w:t>
      </w:r>
      <w:proofErr w:type="spellStart"/>
      <w:r w:rsidRPr="002C28CC">
        <w:rPr>
          <w:color w:val="auto"/>
        </w:rPr>
        <w:t>adaptative</w:t>
      </w:r>
      <w:proofErr w:type="spellEnd"/>
      <w:r w:rsidRPr="002C28CC">
        <w:rPr>
          <w:color w:val="auto"/>
        </w:rPr>
        <w:t xml:space="preserve"> radiation and response to increased temps directly and indirectly</w:t>
      </w:r>
    </w:p>
    <w:p w14:paraId="6582B347" w14:textId="35A40376" w:rsidR="00E52C90" w:rsidRPr="002C28CC" w:rsidRDefault="00B00A50" w:rsidP="00B00A50">
      <w:pPr>
        <w:pStyle w:val="ListParagraph"/>
        <w:widowControl/>
        <w:numPr>
          <w:ilvl w:val="1"/>
          <w:numId w:val="15"/>
        </w:numPr>
        <w:rPr>
          <w:color w:val="auto"/>
        </w:rPr>
      </w:pPr>
      <w:r w:rsidRPr="002C28CC">
        <w:rPr>
          <w:color w:val="auto"/>
        </w:rPr>
        <w:t>Genetically distinct diapause phenotypes</w:t>
      </w:r>
    </w:p>
    <w:p w14:paraId="45F9B23B" w14:textId="703FDFE3" w:rsidR="00B00A50" w:rsidRPr="002C28CC" w:rsidRDefault="00B00A50" w:rsidP="00B00A50">
      <w:pPr>
        <w:pStyle w:val="ListParagraph"/>
        <w:widowControl/>
        <w:numPr>
          <w:ilvl w:val="2"/>
          <w:numId w:val="15"/>
        </w:numPr>
        <w:rPr>
          <w:color w:val="auto"/>
        </w:rPr>
      </w:pPr>
      <w:r w:rsidRPr="002C28CC">
        <w:rPr>
          <w:color w:val="auto"/>
        </w:rPr>
        <w:t xml:space="preserve">Because diapausing phenology and genotype are heritable, ECB can </w:t>
      </w:r>
    </w:p>
    <w:p w14:paraId="54947C89" w14:textId="6B4897D3" w:rsidR="00B00A50" w:rsidRPr="002C28CC" w:rsidRDefault="00B00A50" w:rsidP="00B00A50">
      <w:pPr>
        <w:pStyle w:val="ListParagraph"/>
        <w:widowControl/>
        <w:numPr>
          <w:ilvl w:val="1"/>
          <w:numId w:val="15"/>
        </w:numPr>
        <w:rPr>
          <w:color w:val="auto"/>
        </w:rPr>
      </w:pPr>
      <w:r w:rsidRPr="002C28CC">
        <w:rPr>
          <w:color w:val="auto"/>
        </w:rPr>
        <w:t xml:space="preserve">Modeling evolution of species </w:t>
      </w:r>
    </w:p>
    <w:p w14:paraId="2501E3FF" w14:textId="77777777" w:rsidR="00B00A50" w:rsidRPr="002C28CC" w:rsidRDefault="00B00A50" w:rsidP="00147489">
      <w:pPr>
        <w:spacing w:line="480" w:lineRule="auto"/>
        <w:rPr>
          <w:rFonts w:asciiTheme="minorHAnsi" w:hAnsiTheme="minorHAnsi"/>
          <w:b/>
          <w:color w:val="auto"/>
        </w:rPr>
      </w:pPr>
    </w:p>
    <w:p w14:paraId="06F37362" w14:textId="4D487DA9" w:rsidR="00B00A50" w:rsidRPr="002C28CC" w:rsidRDefault="00E52C90" w:rsidP="0015212A">
      <w:pPr>
        <w:spacing w:line="480" w:lineRule="auto"/>
        <w:rPr>
          <w:rFonts w:asciiTheme="minorHAnsi" w:hAnsiTheme="minorHAnsi"/>
          <w:color w:val="auto"/>
        </w:rPr>
      </w:pPr>
      <w:r w:rsidRPr="002C28CC">
        <w:rPr>
          <w:rFonts w:asciiTheme="minorHAnsi" w:hAnsiTheme="minorHAnsi"/>
          <w:b/>
          <w:color w:val="auto"/>
        </w:rPr>
        <w:t xml:space="preserve">Agricultural: </w:t>
      </w:r>
      <w:r w:rsidR="00147489" w:rsidRPr="002C28CC">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w:t>
      </w:r>
      <w:r w:rsidR="00147489" w:rsidRPr="002C28CC">
        <w:rPr>
          <w:rFonts w:asciiTheme="minorHAnsi" w:hAnsiTheme="minorHAnsi"/>
          <w:color w:val="auto"/>
        </w:rPr>
        <w:lastRenderedPageBreak/>
        <w:t xml:space="preserve">how the climate affects those populations. </w:t>
      </w:r>
      <w:r w:rsidR="00663AEE" w:rsidRPr="002C28CC">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sidRPr="002C28CC">
        <w:rPr>
          <w:rFonts w:asciiTheme="minorHAnsi" w:hAnsiTheme="minorHAnsi"/>
          <w:b/>
          <w:color w:val="auto"/>
        </w:rPr>
        <w:t xml:space="preserve">Agriculture BT: </w:t>
      </w:r>
      <w:r w:rsidRPr="002C28CC">
        <w:rPr>
          <w:rFonts w:asciiTheme="minorHAnsi" w:hAnsiTheme="minorHAnsi"/>
          <w:color w:val="auto"/>
        </w:rPr>
        <w:t xml:space="preserve">Here in the United States, 92 percent of all the corn acreage is planted with a genetically engineered corn crop that expresses </w:t>
      </w:r>
      <w:r w:rsidRPr="002C28CC">
        <w:rPr>
          <w:rFonts w:asciiTheme="minorHAnsi" w:hAnsiTheme="minorHAnsi"/>
          <w:i/>
          <w:color w:val="auto"/>
        </w:rPr>
        <w:t xml:space="preserve">Bacillus </w:t>
      </w:r>
      <w:proofErr w:type="spellStart"/>
      <w:r w:rsidRPr="002C28CC">
        <w:rPr>
          <w:rFonts w:asciiTheme="minorHAnsi" w:hAnsiTheme="minorHAnsi"/>
          <w:i/>
          <w:color w:val="auto"/>
        </w:rPr>
        <w:t>thurengensis</w:t>
      </w:r>
      <w:proofErr w:type="spellEnd"/>
      <w:r w:rsidRPr="002C28CC">
        <w:rPr>
          <w:rFonts w:asciiTheme="minorHAnsi" w:hAnsiTheme="minorHAnsi"/>
          <w:i/>
          <w:color w:val="auto"/>
        </w:rPr>
        <w:t xml:space="preserve"> </w:t>
      </w:r>
      <w:r w:rsidRPr="002C28CC">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"10.2139/ssrn.2502986", "ISSN" : "1556-5068", "abstract" : "Fernan", "author" : [ { "dropping-particle" : "", "family" : "Fernandez-Cornejo", "given" : "Jorge", "non-dropping-particle" : "", "parse-names" : false, "suffix" : "" }, { "dropping-particle" : "", "family" : "Vialou", "given" : "Alex", "non-dropping-particle" : "", "parse-names" : false, "suffix" : "" } ], "container-title" : "USDA Economic Information Bulletin", "id" : "ITEM-1", "issued" : { "date-parts" : [ [ "2014" ] ] }, "page" : "80", "title" : "Pesticide Use in U. S. Agriculture: 21 Selected Crops, 1960-2008", "type" : "article-journal" }, "uris" : [ "http://www.mendeley.com/documents/?uuid=520ba452-b4bb-30a3-9608-f5a517c78260" ] } ], "mendeley" : { "formattedCitation" : "(Fernandez-Cornejo and Vialou 2014)", "plainTextFormattedCitation" : "(Fernandez-Cornejo and Vialou 2014)", "previouslyFormattedCitation" : "(Fernandez-Cornejo and Vialou 2014)"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(Fernandez-Cornejo and Vialou 2014)</w:t>
      </w:r>
      <w:r w:rsidRPr="002C28CC">
        <w:rPr>
          <w:rFonts w:asciiTheme="minorHAnsi" w:hAnsiTheme="minorHAnsi"/>
          <w:color w:val="auto"/>
        </w:rPr>
        <w:fldChar w:fldCharType="end"/>
      </w:r>
      <w:r w:rsidRPr="002C28CC">
        <w:rPr>
          <w:rFonts w:asciiTheme="minorHAnsi" w:hAnsiTheme="minorHAnsi"/>
          <w:color w:val="auto"/>
        </w:rPr>
        <w:t xml:space="preserve">. </w:t>
      </w:r>
    </w:p>
    <w:p w14:paraId="0BF82F56" w14:textId="77777777" w:rsidR="005D7075" w:rsidRPr="002C28CC" w:rsidRDefault="005D7075" w:rsidP="00147489">
      <w:pPr>
        <w:spacing w:line="480" w:lineRule="auto"/>
        <w:outlineLvl w:val="0"/>
        <w:rPr>
          <w:rFonts w:asciiTheme="minorHAnsi" w:hAnsiTheme="minorHAnsi"/>
          <w:b/>
          <w:color w:val="auto"/>
        </w:rPr>
      </w:pPr>
    </w:p>
    <w:p w14:paraId="47B57C2F" w14:textId="228C7523" w:rsidR="00147489" w:rsidRPr="002C28CC" w:rsidRDefault="003F083F" w:rsidP="00147489">
      <w:pPr>
        <w:spacing w:line="480" w:lineRule="auto"/>
        <w:outlineLvl w:val="0"/>
        <w:rPr>
          <w:rFonts w:asciiTheme="minorHAnsi" w:hAnsiTheme="minorHAnsi"/>
          <w:b/>
          <w:color w:val="auto"/>
        </w:rPr>
      </w:pPr>
      <w:r w:rsidRPr="002C28CC">
        <w:rPr>
          <w:rFonts w:asciiTheme="minorHAnsi" w:hAnsiTheme="minorHAnsi"/>
          <w:b/>
          <w:color w:val="auto"/>
        </w:rPr>
        <w:t>OBJECTIVE</w:t>
      </w:r>
    </w:p>
    <w:p w14:paraId="00697C96" w14:textId="77777777"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The objective of this study will be to quantify and compare energy stores between two genotypically different strains of </w:t>
      </w:r>
      <w:r w:rsidRPr="002C28CC">
        <w:rPr>
          <w:rFonts w:asciiTheme="minorHAnsi" w:hAnsiTheme="minorHAnsi"/>
          <w:i/>
          <w:color w:val="auto"/>
        </w:rPr>
        <w:t xml:space="preserve">Ostrinia nubilalis, </w:t>
      </w:r>
      <w:r w:rsidRPr="002C28CC">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(Denlinger 2008)</w:t>
      </w:r>
      <w:r w:rsidRPr="002C28CC">
        <w:rPr>
          <w:rFonts w:asciiTheme="minorHAnsi" w:hAnsiTheme="minorHAnsi"/>
          <w:color w:val="auto"/>
        </w:rPr>
        <w:fldChar w:fldCharType="end"/>
      </w:r>
      <w:r w:rsidRPr="002C28CC">
        <w:rPr>
          <w:rFonts w:asciiTheme="minorHAnsi" w:hAnsiTheme="minorHAnsi"/>
          <w:color w:val="auto"/>
        </w:rPr>
        <w:t xml:space="preserve">. </w:t>
      </w:r>
    </w:p>
    <w:p w14:paraId="69DD47C1" w14:textId="77777777" w:rsidR="003F083F" w:rsidRPr="002C28CC" w:rsidRDefault="003F083F">
      <w:pPr>
        <w:spacing w:line="480" w:lineRule="auto"/>
        <w:ind w:firstLine="720"/>
        <w:rPr>
          <w:rFonts w:asciiTheme="minorHAnsi" w:hAnsiTheme="minorHAnsi"/>
          <w:b/>
          <w:color w:val="auto"/>
        </w:rPr>
      </w:pPr>
      <w:r w:rsidRPr="002C28CC">
        <w:rPr>
          <w:rFonts w:asciiTheme="minorHAnsi" w:hAnsiTheme="minorHAnsi"/>
          <w:color w:val="auto"/>
        </w:rPr>
        <w:t xml:space="preserve">These Higher than average temperatures can lead to increased feeding, mating, and generation output. (example in corn) With climate being unpredictable and allow some insect pests to produce more generations during the season and Crop pests are able to produce more </w:t>
      </w:r>
      <w:r w:rsidRPr="002C28CC">
        <w:rPr>
          <w:rFonts w:asciiTheme="minorHAnsi" w:hAnsiTheme="minorHAnsi"/>
          <w:color w:val="auto"/>
        </w:rPr>
        <w:lastRenderedPageBreak/>
        <w:t xml:space="preserve">generations not only extend the growing season for plants it also extend </w:t>
      </w:r>
      <w:proofErr w:type="gramStart"/>
      <w:r w:rsidRPr="002C28CC">
        <w:rPr>
          <w:rFonts w:asciiTheme="minorHAnsi" w:hAnsiTheme="minorHAnsi"/>
          <w:color w:val="auto"/>
        </w:rPr>
        <w:t>the  amplify</w:t>
      </w:r>
      <w:proofErr w:type="gramEnd"/>
      <w:r w:rsidRPr="002C28CC">
        <w:rPr>
          <w:rFonts w:asciiTheme="minorHAnsi" w:hAnsiTheme="minorHAnsi"/>
          <w:color w:val="auto"/>
        </w:rPr>
        <w:t xml:space="preserve"> the destructive effects of insect pests can  is amplified and insect move into new regions or as   especially those invasions that hold ecological or agricultural importance. (define invasions in significant terms and provide an agricultural example in corn). The largest threat posed by corn insect pests is in part a function of population turnover.</w:t>
      </w:r>
    </w:p>
    <w:p w14:paraId="691698F8" w14:textId="3E59E541"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I hypothesize that the amount of </w:t>
      </w:r>
      <w:r w:rsidR="00FF3227" w:rsidRPr="002C28CC">
        <w:rPr>
          <w:rFonts w:asciiTheme="minorHAnsi" w:hAnsiTheme="minorHAnsi"/>
          <w:color w:val="auto"/>
        </w:rPr>
        <w:t>lipids the</w:t>
      </w:r>
      <w:r w:rsidRPr="002C28CC">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sidRPr="002C28CC">
        <w:rPr>
          <w:rFonts w:asciiTheme="minorHAnsi" w:hAnsiTheme="minorHAnsi"/>
          <w:color w:val="auto"/>
        </w:rPr>
        <w:t>-</w:t>
      </w:r>
      <w:r w:rsidRPr="002C28CC">
        <w:rPr>
          <w:rFonts w:asciiTheme="minorHAnsi" w:hAnsiTheme="minorHAnsi"/>
          <w:color w:val="auto"/>
        </w:rPr>
        <w:t>h</w:t>
      </w:r>
      <w:r w:rsidR="00E52C90" w:rsidRPr="002C28CC">
        <w:rPr>
          <w:rFonts w:asciiTheme="minorHAnsi" w:hAnsiTheme="minorHAnsi"/>
          <w:color w:val="auto"/>
        </w:rPr>
        <w:t>our photoperiod</w:t>
      </w:r>
      <w:r w:rsidRPr="002C28CC">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w:t>
      </w:r>
      <w:r w:rsidRPr="002C28CC">
        <w:rPr>
          <w:rFonts w:asciiTheme="minorHAnsi" w:hAnsiTheme="minorHAnsi"/>
          <w:color w:val="auto"/>
        </w:rPr>
        <w:lastRenderedPageBreak/>
        <w:t xml:space="preserve">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2C28CC">
        <w:rPr>
          <w:rFonts w:asciiTheme="minorHAnsi" w:hAnsiTheme="minorHAnsi"/>
          <w:color w:val="auto"/>
        </w:rPr>
        <w:t>end</w:t>
      </w:r>
      <w:proofErr w:type="gramEnd"/>
      <w:r w:rsidRPr="002C28CC">
        <w:rPr>
          <w:rFonts w:asciiTheme="minorHAnsi" w:hAnsiTheme="minorHAnsi"/>
          <w:color w:val="auto"/>
        </w:rPr>
        <w:t xml:space="preserve"> I will</w:t>
      </w:r>
    </w:p>
    <w:p w14:paraId="0532A9ED" w14:textId="77777777"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1A0E95FA"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Approximately, $10 billion dollars is spent annually on chemical insecticides to control the damaging effects of insect pests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"http://www.mendeley.com/documents/?uuid=309dc1e3-a165-32d9-9fca-49bcb54cb71c"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(Pimentel and Burgess 2014)</w:t>
      </w:r>
      <w:r w:rsidRPr="002C28CC">
        <w:rPr>
          <w:rFonts w:asciiTheme="minorHAnsi" w:hAnsiTheme="minorHAnsi"/>
          <w:color w:val="auto"/>
        </w:rPr>
        <w:fldChar w:fldCharType="end"/>
      </w:r>
      <w:r w:rsidRPr="002C28CC">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2C28CC">
        <w:rPr>
          <w:rFonts w:asciiTheme="minorHAnsi" w:hAnsiTheme="minorHAnsi"/>
          <w:i/>
          <w:color w:val="auto"/>
        </w:rPr>
        <w:t xml:space="preserve">. </w:t>
      </w:r>
      <w:r w:rsidRPr="002C28CC">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w:t>
      </w:r>
      <w:r w:rsidRPr="002C28CC">
        <w:rPr>
          <w:rFonts w:asciiTheme="minorHAnsi" w:hAnsiTheme="minorHAnsi"/>
          <w:color w:val="auto"/>
        </w:rPr>
        <w:lastRenderedPageBreak/>
        <w:t xml:space="preserve">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2C28CC" w:rsidRDefault="003F083F" w:rsidP="005D7075">
      <w:pPr>
        <w:spacing w:line="480" w:lineRule="auto"/>
        <w:ind w:firstLine="720"/>
        <w:rPr>
          <w:rFonts w:asciiTheme="minorHAnsi" w:hAnsiTheme="minorHAnsi"/>
          <w:color w:val="auto"/>
        </w:rPr>
      </w:pPr>
      <w:r w:rsidRPr="002C28CC">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778E6036" w14:textId="77777777" w:rsidR="00166A77" w:rsidRPr="002C28CC" w:rsidRDefault="00166A77" w:rsidP="00E60FC5">
      <w:pPr>
        <w:spacing w:line="480" w:lineRule="auto"/>
        <w:outlineLvl w:val="0"/>
        <w:rPr>
          <w:rFonts w:asciiTheme="minorHAnsi" w:hAnsiTheme="minorHAnsi"/>
          <w:b/>
          <w:color w:val="auto"/>
        </w:rPr>
      </w:pPr>
    </w:p>
    <w:p w14:paraId="41EFEEA3" w14:textId="77777777" w:rsidR="003F083F" w:rsidRPr="002C28CC" w:rsidRDefault="003F083F" w:rsidP="00E60FC5">
      <w:pPr>
        <w:spacing w:line="480" w:lineRule="auto"/>
        <w:outlineLvl w:val="0"/>
        <w:rPr>
          <w:rFonts w:asciiTheme="minorHAnsi" w:hAnsiTheme="minorHAnsi"/>
          <w:b/>
          <w:color w:val="auto"/>
        </w:rPr>
      </w:pPr>
      <w:r w:rsidRPr="002C28CC">
        <w:rPr>
          <w:rFonts w:asciiTheme="minorHAnsi" w:hAnsiTheme="minorHAnsi"/>
          <w:b/>
          <w:color w:val="auto"/>
        </w:rPr>
        <w:t>PROPOSED METHODOLOGY</w:t>
      </w:r>
    </w:p>
    <w:p w14:paraId="2CA2C1DA" w14:textId="1655D3E9" w:rsidR="003F083F" w:rsidRPr="002C28CC" w:rsidRDefault="003F083F">
      <w:pPr>
        <w:spacing w:line="480" w:lineRule="auto"/>
        <w:rPr>
          <w:rFonts w:asciiTheme="minorHAnsi" w:hAnsiTheme="minorHAnsi"/>
          <w:color w:val="auto"/>
        </w:rPr>
      </w:pPr>
      <w:r w:rsidRPr="002C28CC">
        <w:rPr>
          <w:rFonts w:asciiTheme="minorHAnsi" w:hAnsiTheme="minorHAnsi"/>
          <w:b/>
          <w:color w:val="auto"/>
        </w:rPr>
        <w:t>Origin and H</w:t>
      </w:r>
      <w:r w:rsidR="00C17895" w:rsidRPr="002C28CC">
        <w:rPr>
          <w:rFonts w:asciiTheme="minorHAnsi" w:hAnsiTheme="minorHAnsi"/>
          <w:b/>
          <w:color w:val="auto"/>
        </w:rPr>
        <w:t xml:space="preserve">usbandry of European Corn Corer: </w:t>
      </w:r>
      <w:r w:rsidRPr="002C28CC">
        <w:rPr>
          <w:rFonts w:asciiTheme="minorHAnsi" w:hAnsiTheme="minorHAnsi"/>
          <w:color w:val="auto"/>
        </w:rPr>
        <w:t xml:space="preserve">The </w:t>
      </w:r>
      <w:r w:rsidR="00852646" w:rsidRPr="002C28CC">
        <w:rPr>
          <w:rFonts w:asciiTheme="minorHAnsi" w:hAnsiTheme="minorHAnsi"/>
          <w:color w:val="auto"/>
        </w:rPr>
        <w:t>U</w:t>
      </w:r>
      <w:r w:rsidRPr="002C28CC">
        <w:rPr>
          <w:rFonts w:asciiTheme="minorHAnsi" w:hAnsiTheme="minorHAnsi"/>
          <w:color w:val="auto"/>
        </w:rPr>
        <w:t>nivoltine</w:t>
      </w:r>
      <w:r w:rsidR="00852646" w:rsidRPr="002C28CC">
        <w:rPr>
          <w:rFonts w:asciiTheme="minorHAnsi" w:hAnsiTheme="minorHAnsi"/>
          <w:color w:val="auto"/>
        </w:rPr>
        <w:t>-Z</w:t>
      </w:r>
      <w:r w:rsidRPr="002C28CC">
        <w:rPr>
          <w:rFonts w:asciiTheme="minorHAnsi" w:hAnsiTheme="minorHAnsi"/>
          <w:color w:val="auto"/>
        </w:rPr>
        <w:t xml:space="preserve"> (UZ) and </w:t>
      </w:r>
      <w:r w:rsidR="00852646" w:rsidRPr="002C28CC">
        <w:rPr>
          <w:rFonts w:asciiTheme="minorHAnsi" w:hAnsiTheme="minorHAnsi"/>
          <w:color w:val="auto"/>
        </w:rPr>
        <w:t>B</w:t>
      </w:r>
      <w:r w:rsidRPr="002C28CC">
        <w:rPr>
          <w:rFonts w:asciiTheme="minorHAnsi" w:hAnsiTheme="minorHAnsi"/>
          <w:color w:val="auto"/>
        </w:rPr>
        <w:t>ivoltine</w:t>
      </w:r>
      <w:r w:rsidR="00852646" w:rsidRPr="002C28CC">
        <w:rPr>
          <w:rFonts w:asciiTheme="minorHAnsi" w:hAnsiTheme="minorHAnsi"/>
          <w:color w:val="auto"/>
        </w:rPr>
        <w:t>-E</w:t>
      </w:r>
      <w:r w:rsidRPr="002C28CC">
        <w:rPr>
          <w:rFonts w:asciiTheme="minorHAnsi" w:hAnsiTheme="minorHAnsi"/>
          <w:color w:val="auto"/>
        </w:rPr>
        <w:t xml:space="preserve"> (BE) strains of European corn borer (ECB)</w:t>
      </w:r>
      <w:r w:rsidR="0040656E" w:rsidRPr="002C28CC">
        <w:rPr>
          <w:rFonts w:asciiTheme="minorHAnsi" w:hAnsiTheme="minorHAnsi"/>
          <w:color w:val="auto"/>
        </w:rPr>
        <w:t xml:space="preserve"> that will be</w:t>
      </w:r>
      <w:r w:rsidR="00E90F71" w:rsidRPr="002C28CC">
        <w:rPr>
          <w:rFonts w:asciiTheme="minorHAnsi" w:hAnsiTheme="minorHAnsi"/>
          <w:color w:val="auto"/>
        </w:rPr>
        <w:t xml:space="preserve"> used in this experiment were collected by members </w:t>
      </w:r>
      <w:r w:rsidR="005756AF" w:rsidRPr="002C28CC">
        <w:rPr>
          <w:rFonts w:asciiTheme="minorHAnsi" w:hAnsiTheme="minorHAnsi"/>
          <w:color w:val="auto"/>
        </w:rPr>
        <w:t xml:space="preserve">of the </w:t>
      </w:r>
      <w:r w:rsidRPr="002C28CC">
        <w:rPr>
          <w:rFonts w:asciiTheme="minorHAnsi" w:hAnsiTheme="minorHAnsi"/>
          <w:color w:val="auto"/>
        </w:rPr>
        <w:t>Dr. Dopman laboratory at Tufts University.</w:t>
      </w:r>
      <w:r w:rsidR="005756AF" w:rsidRPr="002C28CC">
        <w:rPr>
          <w:rFonts w:asciiTheme="minorHAnsi" w:hAnsiTheme="minorHAnsi"/>
          <w:color w:val="auto"/>
        </w:rPr>
        <w:t xml:space="preserve"> </w:t>
      </w:r>
      <w:r w:rsidR="006105B1" w:rsidRPr="002C28CC">
        <w:rPr>
          <w:rFonts w:asciiTheme="minorHAnsi" w:hAnsiTheme="minorHAnsi"/>
          <w:color w:val="auto"/>
        </w:rPr>
        <w:t xml:space="preserve">Strain identity was determined genotypically using the </w:t>
      </w:r>
      <w:proofErr w:type="spellStart"/>
      <w:r w:rsidR="006105B1" w:rsidRPr="002C28CC">
        <w:rPr>
          <w:rFonts w:asciiTheme="minorHAnsi" w:hAnsiTheme="minorHAnsi"/>
          <w:color w:val="auto"/>
        </w:rPr>
        <w:t>pgFAR</w:t>
      </w:r>
      <w:proofErr w:type="spellEnd"/>
      <w:r w:rsidR="009411AA" w:rsidRPr="002C28CC">
        <w:rPr>
          <w:rFonts w:asciiTheme="minorHAnsi" w:hAnsiTheme="minorHAnsi"/>
          <w:color w:val="auto"/>
        </w:rPr>
        <w:t xml:space="preserve"> autosomal gene, this gene codes an important enzyme</w:t>
      </w:r>
      <w:r w:rsidR="005756AF" w:rsidRPr="002C28CC">
        <w:rPr>
          <w:rFonts w:asciiTheme="minorHAnsi" w:hAnsiTheme="minorHAnsi"/>
          <w:color w:val="auto"/>
        </w:rPr>
        <w:t xml:space="preserve"> </w:t>
      </w:r>
      <w:r w:rsidR="0040656E" w:rsidRPr="002C28CC">
        <w:rPr>
          <w:rFonts w:asciiTheme="minorHAnsi" w:hAnsiTheme="minorHAnsi"/>
          <w:color w:val="auto"/>
        </w:rPr>
        <w:t>involved in determining</w:t>
      </w:r>
      <w:r w:rsidR="005756AF" w:rsidRPr="002C28CC">
        <w:rPr>
          <w:rFonts w:asciiTheme="minorHAnsi" w:hAnsiTheme="minorHAnsi"/>
          <w:color w:val="auto"/>
        </w:rPr>
        <w:t xml:space="preserve"> the female sex-pheromone blend</w:t>
      </w:r>
      <w:r w:rsidR="0040656E" w:rsidRPr="002C28CC">
        <w:rPr>
          <w:rFonts w:asciiTheme="minorHAnsi" w:hAnsiTheme="minorHAnsi"/>
          <w:color w:val="auto"/>
        </w:rPr>
        <w:t>, and is partly responsible for the strain differences</w:t>
      </w:r>
      <w:r w:rsidR="005756AF" w:rsidRPr="002C28CC">
        <w:rPr>
          <w:rFonts w:asciiTheme="minorHAnsi" w:hAnsiTheme="minorHAnsi"/>
          <w:color w:val="auto"/>
        </w:rPr>
        <w:t xml:space="preserve"> </w:t>
      </w:r>
      <w:r w:rsidR="0081609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2C28CC">
        <w:rPr>
          <w:rFonts w:asciiTheme="minorHAnsi" w:hAnsiTheme="minorHAnsi"/>
          <w:color w:val="auto"/>
        </w:rPr>
        <w:fldChar w:fldCharType="separate"/>
      </w:r>
      <w:r w:rsidR="00816093" w:rsidRPr="002C28CC">
        <w:rPr>
          <w:rFonts w:asciiTheme="minorHAnsi" w:hAnsiTheme="minorHAnsi"/>
          <w:noProof/>
          <w:color w:val="auto"/>
        </w:rPr>
        <w:t>(Lassance et al. 2010)</w:t>
      </w:r>
      <w:r w:rsidR="00816093" w:rsidRPr="002C28CC">
        <w:rPr>
          <w:rFonts w:asciiTheme="minorHAnsi" w:hAnsiTheme="minorHAnsi"/>
          <w:color w:val="auto"/>
        </w:rPr>
        <w:fldChar w:fldCharType="end"/>
      </w:r>
      <w:r w:rsidR="00816093" w:rsidRPr="002C28CC">
        <w:rPr>
          <w:rFonts w:asciiTheme="minorHAnsi" w:hAnsiTheme="minorHAnsi"/>
          <w:color w:val="auto"/>
        </w:rPr>
        <w:t>.</w:t>
      </w:r>
      <w:r w:rsidRPr="002C28CC">
        <w:rPr>
          <w:rFonts w:asciiTheme="minorHAnsi" w:hAnsiTheme="minorHAnsi"/>
          <w:color w:val="auto"/>
        </w:rPr>
        <w:t xml:space="preserve"> </w:t>
      </w:r>
      <w:r w:rsidR="00C17895" w:rsidRPr="002C28CC">
        <w:rPr>
          <w:rFonts w:asciiTheme="minorHAnsi" w:hAnsiTheme="minorHAnsi"/>
          <w:color w:val="auto"/>
        </w:rPr>
        <w:t xml:space="preserve">Both strains </w:t>
      </w:r>
      <w:r w:rsidRPr="002C28CC">
        <w:rPr>
          <w:rFonts w:asciiTheme="minorHAnsi" w:hAnsiTheme="minorHAnsi"/>
          <w:color w:val="auto"/>
        </w:rPr>
        <w:t xml:space="preserve">were </w:t>
      </w:r>
      <w:r w:rsidR="00C17895" w:rsidRPr="002C28CC">
        <w:rPr>
          <w:rFonts w:asciiTheme="minorHAnsi" w:hAnsiTheme="minorHAnsi"/>
          <w:color w:val="auto"/>
        </w:rPr>
        <w:t xml:space="preserve">collected </w:t>
      </w:r>
      <w:r w:rsidRPr="002C28CC">
        <w:rPr>
          <w:rFonts w:asciiTheme="minorHAnsi" w:hAnsiTheme="minorHAnsi"/>
          <w:color w:val="auto"/>
        </w:rPr>
        <w:t>as larvae</w:t>
      </w:r>
      <w:r w:rsidR="00C17895" w:rsidRPr="002C28CC">
        <w:rPr>
          <w:rFonts w:asciiTheme="minorHAnsi" w:hAnsiTheme="minorHAnsi"/>
          <w:color w:val="auto"/>
        </w:rPr>
        <w:t xml:space="preserve">, pupae and adults from New York state prior to 2015 </w:t>
      </w:r>
      <w:r w:rsidR="00C1789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2C28CC">
        <w:rPr>
          <w:rFonts w:asciiTheme="minorHAnsi" w:hAnsiTheme="minorHAnsi"/>
          <w:color w:val="auto"/>
        </w:rPr>
        <w:fldChar w:fldCharType="separate"/>
      </w:r>
      <w:r w:rsidR="00C17895" w:rsidRPr="002C28CC">
        <w:rPr>
          <w:rFonts w:asciiTheme="minorHAnsi" w:hAnsiTheme="minorHAnsi"/>
          <w:noProof/>
          <w:color w:val="auto"/>
        </w:rPr>
        <w:t>(Wadsworth et al. 2015)</w:t>
      </w:r>
      <w:r w:rsidR="00C17895" w:rsidRPr="002C28CC">
        <w:rPr>
          <w:rFonts w:asciiTheme="minorHAnsi" w:hAnsiTheme="minorHAnsi"/>
          <w:color w:val="auto"/>
        </w:rPr>
        <w:fldChar w:fldCharType="end"/>
      </w:r>
      <w:r w:rsidRPr="002C28CC">
        <w:rPr>
          <w:rFonts w:asciiTheme="minorHAnsi" w:hAnsiTheme="minorHAnsi"/>
          <w:color w:val="auto"/>
        </w:rPr>
        <w:t xml:space="preserve">. </w:t>
      </w:r>
      <w:r w:rsidR="0040656E" w:rsidRPr="002C28CC">
        <w:rPr>
          <w:rFonts w:asciiTheme="minorHAnsi" w:hAnsiTheme="minorHAnsi"/>
          <w:color w:val="auto"/>
        </w:rPr>
        <w:t>For the duration of the experiment, each</w:t>
      </w:r>
      <w:r w:rsidR="00816093" w:rsidRPr="002C28CC">
        <w:rPr>
          <w:rFonts w:asciiTheme="minorHAnsi" w:hAnsiTheme="minorHAnsi"/>
          <w:color w:val="auto"/>
        </w:rPr>
        <w:t xml:space="preserve"> strain will be continuously mass reared</w:t>
      </w:r>
      <w:r w:rsidRPr="002C28CC">
        <w:rPr>
          <w:rFonts w:asciiTheme="minorHAnsi" w:hAnsiTheme="minorHAnsi"/>
          <w:color w:val="auto"/>
        </w:rPr>
        <w:t xml:space="preserve"> at 26</w:t>
      </w:r>
      <w:r w:rsidR="00737225"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under a 16-hour photoperiod.</w:t>
      </w:r>
      <w:r w:rsidRPr="002C28CC">
        <w:rPr>
          <w:rFonts w:asciiTheme="minorHAnsi" w:hAnsiTheme="minorHAnsi"/>
          <w:color w:val="auto"/>
        </w:rPr>
        <w:t xml:space="preserve"> To compare the differences in </w:t>
      </w:r>
      <w:r w:rsidR="0076506B" w:rsidRPr="002C28CC">
        <w:rPr>
          <w:rFonts w:asciiTheme="minorHAnsi" w:hAnsiTheme="minorHAnsi"/>
          <w:color w:val="auto"/>
        </w:rPr>
        <w:t xml:space="preserve">stored </w:t>
      </w:r>
      <w:r w:rsidR="0051526B" w:rsidRPr="002C28CC">
        <w:rPr>
          <w:rFonts w:asciiTheme="minorHAnsi" w:hAnsiTheme="minorHAnsi"/>
          <w:color w:val="auto"/>
        </w:rPr>
        <w:t xml:space="preserve">triglycerides and storage proteins between diapause </w:t>
      </w:r>
      <w:r w:rsidRPr="002C28CC">
        <w:rPr>
          <w:rFonts w:asciiTheme="minorHAnsi" w:hAnsiTheme="minorHAnsi"/>
          <w:color w:val="auto"/>
        </w:rPr>
        <w:t xml:space="preserve">and </w:t>
      </w:r>
      <w:r w:rsidR="0051526B" w:rsidRPr="002C28CC">
        <w:rPr>
          <w:rFonts w:asciiTheme="minorHAnsi" w:hAnsiTheme="minorHAnsi"/>
          <w:color w:val="auto"/>
        </w:rPr>
        <w:t>non-</w:t>
      </w:r>
      <w:r w:rsidRPr="002C28CC">
        <w:rPr>
          <w:rFonts w:asciiTheme="minorHAnsi" w:hAnsiTheme="minorHAnsi"/>
          <w:color w:val="auto"/>
        </w:rPr>
        <w:t>diapause larvae, newly hatched larvae from e</w:t>
      </w:r>
      <w:r w:rsidR="0051526B" w:rsidRPr="002C28CC">
        <w:rPr>
          <w:rFonts w:asciiTheme="minorHAnsi" w:hAnsiTheme="minorHAnsi"/>
          <w:color w:val="auto"/>
        </w:rPr>
        <w:t>ach strain will be reared at 23</w:t>
      </w:r>
      <w:r w:rsidR="0051526B"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 xml:space="preserve">under conditions that </w:t>
      </w:r>
      <w:r w:rsidR="00B568C8" w:rsidRPr="004D669F">
        <w:rPr>
          <w:rFonts w:asciiTheme="minorHAnsi" w:hAnsiTheme="minorHAnsi"/>
          <w:color w:val="auto"/>
        </w:rPr>
        <w:lastRenderedPageBreak/>
        <w:t xml:space="preserve">either </w:t>
      </w:r>
      <w:commentRangeStart w:id="109"/>
      <w:r w:rsidR="00B568C8" w:rsidRPr="004D669F">
        <w:rPr>
          <w:rFonts w:asciiTheme="minorHAnsi" w:hAnsiTheme="minorHAnsi"/>
          <w:color w:val="auto"/>
        </w:rPr>
        <w:t>induce diapause or non-diapause</w:t>
      </w:r>
      <w:commentRangeEnd w:id="109"/>
      <w:r w:rsidR="00B568C8">
        <w:rPr>
          <w:rStyle w:val="CommentReference"/>
        </w:rPr>
        <w:commentReference w:id="109"/>
      </w:r>
      <w:r w:rsidR="00B568C8" w:rsidRPr="004D669F">
        <w:rPr>
          <w:rFonts w:asciiTheme="minorHAnsi" w:hAnsiTheme="minorHAnsi"/>
          <w:color w:val="auto"/>
        </w:rPr>
        <w:t xml:space="preserve">. Those larvae treated under diapause inducing </w:t>
      </w:r>
      <w:r w:rsidR="0051526B" w:rsidRPr="002C28CC">
        <w:rPr>
          <w:rFonts w:asciiTheme="minorHAnsi" w:hAnsiTheme="minorHAnsi"/>
          <w:color w:val="auto"/>
        </w:rPr>
        <w:t xml:space="preserve">conditions from the UZ and BE strains </w:t>
      </w:r>
      <w:r w:rsidRPr="002C28CC">
        <w:rPr>
          <w:rFonts w:asciiTheme="minorHAnsi" w:hAnsiTheme="minorHAnsi"/>
          <w:color w:val="auto"/>
        </w:rPr>
        <w:t>will be lab</w:t>
      </w:r>
      <w:r w:rsidR="0051526B" w:rsidRPr="002C28CC">
        <w:rPr>
          <w:rFonts w:asciiTheme="minorHAnsi" w:hAnsiTheme="minorHAnsi"/>
          <w:color w:val="auto"/>
        </w:rPr>
        <w:t>eled UZ12 and BE12 respectively and t</w:t>
      </w:r>
      <w:r w:rsidRPr="002C28CC">
        <w:rPr>
          <w:rFonts w:asciiTheme="minorHAnsi" w:hAnsiTheme="minorHAnsi"/>
          <w:color w:val="auto"/>
        </w:rPr>
        <w:t xml:space="preserve">hose </w:t>
      </w:r>
      <w:r w:rsidR="0051526B" w:rsidRPr="002C28CC">
        <w:rPr>
          <w:rFonts w:asciiTheme="minorHAnsi" w:hAnsiTheme="minorHAnsi"/>
          <w:color w:val="auto"/>
        </w:rPr>
        <w:t xml:space="preserve">treated under </w:t>
      </w:r>
      <w:r w:rsidRPr="002C28CC">
        <w:rPr>
          <w:rFonts w:asciiTheme="minorHAnsi" w:hAnsiTheme="minorHAnsi"/>
          <w:color w:val="auto"/>
        </w:rPr>
        <w:t xml:space="preserve">diapause avoiding conditions will be labeled UZ16 and BE16 respectively. </w:t>
      </w:r>
    </w:p>
    <w:p w14:paraId="35E2778D" w14:textId="77777777" w:rsidR="0083044B" w:rsidRPr="002C28CC" w:rsidRDefault="0083044B" w:rsidP="00E84291">
      <w:pPr>
        <w:spacing w:line="480" w:lineRule="auto"/>
        <w:rPr>
          <w:rFonts w:asciiTheme="minorHAnsi" w:hAnsiTheme="minorHAnsi"/>
          <w:b/>
          <w:color w:val="auto"/>
        </w:rPr>
      </w:pPr>
    </w:p>
    <w:p w14:paraId="517D3277" w14:textId="6D123B6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Sampling Wandering Larvae. </w:t>
      </w:r>
      <w:r w:rsidRPr="002C28CC">
        <w:rPr>
          <w:rFonts w:asciiTheme="minorHAnsi" w:hAnsiTheme="minorHAnsi"/>
          <w:color w:val="auto"/>
        </w:rPr>
        <w:t>European corn borer eggs</w:t>
      </w:r>
      <w:r w:rsidR="0040656E" w:rsidRPr="002C28CC">
        <w:rPr>
          <w:rFonts w:asciiTheme="minorHAnsi" w:hAnsiTheme="minorHAnsi"/>
          <w:color w:val="auto"/>
        </w:rPr>
        <w:t>, intended for treatment,</w:t>
      </w:r>
      <w:r w:rsidRPr="002C28CC">
        <w:rPr>
          <w:rFonts w:asciiTheme="minorHAnsi" w:hAnsiTheme="minorHAnsi"/>
          <w:color w:val="auto"/>
        </w:rPr>
        <w:t xml:space="preserve"> from the UZ and BE strains will be hatched at 23</w:t>
      </w:r>
      <w:r w:rsidRPr="002C28CC">
        <w:rPr>
          <w:color w:val="auto"/>
        </w:rPr>
        <w:t>°</w:t>
      </w:r>
      <w:r w:rsidR="0040656E" w:rsidRPr="002C28CC">
        <w:rPr>
          <w:rFonts w:asciiTheme="minorHAnsi" w:hAnsiTheme="minorHAnsi"/>
          <w:color w:val="auto"/>
        </w:rPr>
        <w:t>C and 65% relative humidity. These h</w:t>
      </w:r>
      <w:r w:rsidRPr="002C28CC">
        <w:rPr>
          <w:rFonts w:asciiTheme="minorHAnsi" w:hAnsiTheme="minorHAnsi"/>
          <w:color w:val="auto"/>
        </w:rPr>
        <w:t xml:space="preserve">atched larvae will be </w:t>
      </w:r>
      <w:r w:rsidR="0040656E" w:rsidRPr="002C28CC">
        <w:rPr>
          <w:rFonts w:asciiTheme="minorHAnsi" w:hAnsiTheme="minorHAnsi"/>
          <w:color w:val="auto"/>
        </w:rPr>
        <w:t>provided</w:t>
      </w:r>
      <w:r w:rsidR="00F2535D" w:rsidRPr="002C28CC">
        <w:rPr>
          <w:rFonts w:asciiTheme="minorHAnsi" w:hAnsiTheme="minorHAnsi"/>
          <w:color w:val="auto"/>
        </w:rPr>
        <w:t xml:space="preserve"> European corn borer </w:t>
      </w:r>
      <w:r w:rsidRPr="002C28CC">
        <w:rPr>
          <w:rFonts w:asciiTheme="minorHAnsi" w:hAnsiTheme="minorHAnsi"/>
          <w:color w:val="auto"/>
        </w:rPr>
        <w:t>diet</w:t>
      </w:r>
      <w:r w:rsidR="00F2535D" w:rsidRPr="002C28CC">
        <w:rPr>
          <w:rFonts w:asciiTheme="minorHAnsi" w:hAnsiTheme="minorHAnsi"/>
          <w:color w:val="auto"/>
        </w:rPr>
        <w:t>, purchased</w:t>
      </w:r>
      <w:r w:rsidRPr="002C28CC">
        <w:rPr>
          <w:rFonts w:asciiTheme="minorHAnsi" w:hAnsiTheme="minorHAnsi"/>
          <w:color w:val="auto"/>
        </w:rPr>
        <w:t xml:space="preserve"> </w:t>
      </w:r>
      <w:r w:rsidR="00F2535D" w:rsidRPr="002C28CC">
        <w:rPr>
          <w:rFonts w:asciiTheme="minorHAnsi" w:hAnsiTheme="minorHAnsi"/>
          <w:color w:val="auto"/>
        </w:rPr>
        <w:t xml:space="preserve">from Frontier Agricultural Sciences, </w:t>
      </w:r>
      <w:r w:rsidR="0040656E" w:rsidRPr="002C28CC">
        <w:rPr>
          <w:rFonts w:asciiTheme="minorHAnsi" w:hAnsiTheme="minorHAnsi"/>
          <w:color w:val="auto"/>
        </w:rPr>
        <w:t xml:space="preserve">ad </w:t>
      </w:r>
      <w:r w:rsidRPr="002C28CC">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2C28CC">
        <w:rPr>
          <w:rFonts w:asciiTheme="minorHAnsi" w:hAnsiTheme="minorHAnsi"/>
          <w:color w:val="auto"/>
        </w:rPr>
        <w:t xml:space="preserve"> </w:t>
      </w:r>
      <w:r w:rsidRPr="002C28CC">
        <w:rPr>
          <w:rFonts w:asciiTheme="minorHAnsi" w:hAnsiTheme="minorHAnsi"/>
          <w:color w:val="auto"/>
        </w:rPr>
        <w:t>At the beginning of the fifth instar, larvae will be separated</w:t>
      </w:r>
      <w:r w:rsidR="0040656E" w:rsidRPr="002C28CC">
        <w:rPr>
          <w:rFonts w:asciiTheme="minorHAnsi" w:hAnsiTheme="minorHAnsi"/>
          <w:color w:val="auto"/>
        </w:rPr>
        <w:t xml:space="preserve"> into </w:t>
      </w:r>
      <w:r w:rsidR="00737225" w:rsidRPr="002C28CC">
        <w:rPr>
          <w:rFonts w:asciiTheme="minorHAnsi" w:hAnsiTheme="minorHAnsi"/>
          <w:color w:val="auto"/>
        </w:rPr>
        <w:t>32-</w:t>
      </w:r>
      <w:r w:rsidR="001F7608" w:rsidRPr="002C28CC">
        <w:rPr>
          <w:rFonts w:asciiTheme="minorHAnsi" w:hAnsiTheme="minorHAnsi"/>
          <w:color w:val="auto"/>
        </w:rPr>
        <w:t>well bioassay trays purchased from Frontier Agricultural Sciences</w:t>
      </w:r>
      <w:r w:rsidR="0040656E" w:rsidRPr="002C28CC">
        <w:rPr>
          <w:rFonts w:asciiTheme="minorHAnsi" w:hAnsiTheme="minorHAnsi"/>
          <w:color w:val="auto"/>
        </w:rPr>
        <w:t>, these trays</w:t>
      </w:r>
      <w:r w:rsidR="001F7608" w:rsidRPr="002C28CC">
        <w:rPr>
          <w:rFonts w:asciiTheme="minorHAnsi" w:hAnsiTheme="minorHAnsi"/>
          <w:color w:val="auto"/>
        </w:rPr>
        <w:t xml:space="preserve"> will serve as individual arenas. Once larvae </w:t>
      </w:r>
      <w:r w:rsidRPr="002C28CC">
        <w:rPr>
          <w:rFonts w:asciiTheme="minorHAnsi" w:hAnsiTheme="minorHAnsi"/>
          <w:color w:val="auto"/>
        </w:rPr>
        <w:t>reach the end of the fifth instar</w:t>
      </w:r>
      <w:r w:rsidR="001F7608" w:rsidRPr="002C28CC">
        <w:rPr>
          <w:rFonts w:asciiTheme="minorHAnsi" w:hAnsiTheme="minorHAnsi"/>
          <w:color w:val="auto"/>
        </w:rPr>
        <w:t>, they will be assayed to determine if they have entered the wandering phase</w:t>
      </w:r>
      <w:r w:rsidRPr="002C28CC">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Hayes 1982)</w:t>
      </w:r>
      <w:r w:rsidRPr="002C28CC">
        <w:rPr>
          <w:rFonts w:asciiTheme="minorHAnsi" w:hAnsiTheme="minorHAnsi"/>
          <w:color w:val="auto"/>
        </w:rPr>
        <w:fldChar w:fldCharType="end"/>
      </w:r>
      <w:r w:rsidRPr="002C28CC">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sidRPr="002C28CC">
        <w:rPr>
          <w:rFonts w:asciiTheme="minorHAnsi" w:hAnsiTheme="minorHAnsi"/>
          <w:color w:val="auto"/>
        </w:rPr>
        <w:t>30 minutes</w:t>
      </w:r>
      <w:commentRangeStart w:id="110"/>
      <w:r w:rsidRPr="002C28CC">
        <w:rPr>
          <w:rStyle w:val="CommentReference"/>
          <w:color w:val="auto"/>
        </w:rPr>
        <w:commentReference w:id="111"/>
      </w:r>
      <w:commentRangeEnd w:id="110"/>
      <w:r w:rsidR="00FA206E" w:rsidRPr="002C28CC">
        <w:rPr>
          <w:rStyle w:val="CommentReference"/>
          <w:color w:val="auto"/>
        </w:rPr>
        <w:commentReference w:id="110"/>
      </w:r>
      <w:r w:rsidRPr="002C28CC">
        <w:rPr>
          <w:rFonts w:asciiTheme="minorHAnsi" w:hAnsiTheme="minorHAnsi"/>
          <w:color w:val="auto"/>
        </w:rPr>
        <w:t xml:space="preserve">. Those larvae whose gut is not clear will produce frass will be placed back into their arenas and those </w:t>
      </w:r>
      <w:r w:rsidRPr="002C28CC">
        <w:rPr>
          <w:rFonts w:asciiTheme="minorHAnsi" w:hAnsiTheme="minorHAnsi"/>
          <w:color w:val="auto"/>
        </w:rPr>
        <w:lastRenderedPageBreak/>
        <w:t xml:space="preserve">that do not produce frass will be </w:t>
      </w:r>
      <w:r w:rsidR="00DC52AC" w:rsidRPr="002C28CC">
        <w:rPr>
          <w:rFonts w:asciiTheme="minorHAnsi" w:hAnsiTheme="minorHAnsi"/>
          <w:color w:val="auto"/>
        </w:rPr>
        <w:t>charac</w:t>
      </w:r>
      <w:r w:rsidRPr="002C28CC">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2C28CC" w:rsidDel="00D17757">
        <w:rPr>
          <w:rFonts w:asciiTheme="minorHAnsi" w:hAnsiTheme="minorHAnsi"/>
          <w:color w:val="auto"/>
        </w:rPr>
        <w:t xml:space="preserve"> </w:t>
      </w:r>
    </w:p>
    <w:p w14:paraId="4B05E00A" w14:textId="77777777" w:rsidR="00E84291" w:rsidRPr="002C28CC" w:rsidRDefault="00E84291" w:rsidP="00E84291">
      <w:pPr>
        <w:spacing w:line="480" w:lineRule="auto"/>
        <w:rPr>
          <w:rFonts w:asciiTheme="minorHAnsi" w:hAnsiTheme="minorHAnsi"/>
          <w:b/>
          <w:color w:val="auto"/>
        </w:rPr>
      </w:pPr>
    </w:p>
    <w:p w14:paraId="1CF76641" w14:textId="7E78E45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Protein Extraction and Quantification: </w:t>
      </w:r>
      <w:r w:rsidRPr="002C28CC">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"10.1016/0300-9629(83)90339-0", "ISSN" : "03009629", "abstract" : "1. 1. Haemolymph ecdysteroid titers of nondiapause-bound European corn borers (LD 16: 8, 30\u00b0C) were low at the beginning of the fifth (last) instar, increased gradually between days 2 and 4 and peaked sharply (4400 pg/\u03bcl) just before pharate pupal formation. 2. 2. Time of day influenced prepupal ecdysteroid titers in that levels rose sharply between 14:00 and 24:00 hr AZT (arbitrary Zeitgeber time) in nondiapause-bound animals. 3. 3. Haemolymph ecdysteroid titers decreased in pharate and new pupae, peaked in 2-day pupae (26,000 pg/\u03bcl) just before pharate adult formation and then fell more gradually in 3-5-day pupae. 4. 4. In diapause-bound and diapausing 5th instars haemolymph ecdysteroid titers were relatively low, 11-25 pg/\u03bcl 5. 5. HPLC followed by RIA of 5th stage larval and pupal haemolymph revealed the presence of a polar peak, 2 small peaks following the polar peak, material that comigrated with 20-hydroxyecdysone and ecdysone, and in 2- and 3-day pupae, material that comigrated with 26-hydroxyecdysone. 6. 6. Before formation of the pharate pupa and pharate adult, ecdysone levels were relatively low as compared to 20-hydroxyecdysone levels. \u00a9 1983.", "author" : [ { "dropping-particle" : "", "family" : "Gelman", "given" : "Dale B.", "non-dropping-particle" : "", "parse-names" : false, "suffix" : "" }, { "dropping-particle" : "", "family" : "Woods", "given" : "Charles W.", "non-dropping-particle" : "", "parse-names" : false, "suffix" : "" } ], "container-title" : "Comparative Biochemistry and Physiology -- Part A: Physiology", "id" : "ITEM-1", "issue" : "2", "issued" : { "date-parts" : [ [ "1983" ] ] }, "page" : "367-375", "title" : "Haemolymph ecdysteroid titers of diapause- and nondiapause-bound fifth instars and pupae of the European corn borer, Ostrinia nubilalis (H\u00fcbner)", "type" : "article-journal", "volume" : "76"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Woods 1983)</w:t>
      </w:r>
      <w:r w:rsidRPr="002C28CC">
        <w:rPr>
          <w:rFonts w:asciiTheme="minorHAnsi" w:hAnsiTheme="minorHAnsi"/>
          <w:color w:val="auto"/>
        </w:rPr>
        <w:fldChar w:fldCharType="end"/>
      </w:r>
      <w:r w:rsidRPr="002C28CC">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2C28CC">
        <w:rPr>
          <w:color w:val="auto"/>
        </w:rPr>
        <w:t>°</w:t>
      </w:r>
      <w:r w:rsidRPr="002C28CC">
        <w:rPr>
          <w:rFonts w:asciiTheme="minorHAnsi" w:hAnsiTheme="minorHAnsi"/>
          <w:color w:val="auto"/>
        </w:rPr>
        <w:t xml:space="preserve">C. After collecting lymph from larvae across each of the four treatments, </w:t>
      </w:r>
      <w:commentRangeStart w:id="112"/>
      <w:commentRangeStart w:id="113"/>
      <w:r w:rsidRPr="002C28CC">
        <w:rPr>
          <w:rFonts w:asciiTheme="minorHAnsi" w:hAnsiTheme="minorHAnsi"/>
          <w:color w:val="auto"/>
        </w:rPr>
        <w:t>samples will be grouped into cohorts</w:t>
      </w:r>
      <w:r w:rsidR="00FA206E" w:rsidRPr="002C28CC">
        <w:rPr>
          <w:rFonts w:asciiTheme="minorHAnsi" w:hAnsiTheme="minorHAnsi"/>
          <w:color w:val="auto"/>
        </w:rPr>
        <w:t>, a sample of hemolymph will be taken from each individual larvae</w:t>
      </w:r>
      <w:r w:rsidRPr="002C28CC">
        <w:rPr>
          <w:rFonts w:asciiTheme="minorHAnsi" w:hAnsiTheme="minorHAnsi"/>
          <w:color w:val="auto"/>
        </w:rPr>
        <w:t xml:space="preserve"> and total protein concentration will be quantified</w:t>
      </w:r>
      <w:r w:rsidR="000C0F27" w:rsidRPr="002C28CC">
        <w:rPr>
          <w:rFonts w:asciiTheme="minorHAnsi" w:hAnsiTheme="minorHAnsi"/>
          <w:color w:val="auto"/>
        </w:rPr>
        <w:t>, separately</w:t>
      </w:r>
      <w:r w:rsidRPr="002C28CC">
        <w:rPr>
          <w:rFonts w:asciiTheme="minorHAnsi" w:hAnsiTheme="minorHAnsi"/>
          <w:color w:val="auto"/>
        </w:rPr>
        <w:t xml:space="preserve">. A cohort will consist of equal numbers of larvae from each strain, and from each photoperiod treatment. </w:t>
      </w:r>
      <w:commentRangeEnd w:id="112"/>
      <w:r w:rsidR="00642B1C" w:rsidRPr="002C28CC">
        <w:rPr>
          <w:rStyle w:val="CommentReference"/>
          <w:color w:val="auto"/>
        </w:rPr>
        <w:commentReference w:id="112"/>
      </w:r>
      <w:commentRangeEnd w:id="113"/>
      <w:r w:rsidR="000C0F27" w:rsidRPr="002C28CC">
        <w:rPr>
          <w:rStyle w:val="CommentReference"/>
          <w:color w:val="auto"/>
        </w:rPr>
        <w:commentReference w:id="113"/>
      </w:r>
      <w:r w:rsidR="0083044B" w:rsidRPr="002C28CC">
        <w:rPr>
          <w:rFonts w:asciiTheme="minorHAnsi" w:hAnsiTheme="minorHAnsi"/>
          <w:color w:val="auto"/>
        </w:rPr>
        <w:t>Hemolymph proteins will be quantified in relation to a standard curve</w:t>
      </w:r>
      <w:r w:rsidRPr="002C28CC">
        <w:rPr>
          <w:rFonts w:asciiTheme="minorHAnsi" w:hAnsiTheme="minorHAnsi"/>
          <w:color w:val="auto"/>
        </w:rPr>
        <w:t xml:space="preserve"> </w:t>
      </w:r>
      <w:r w:rsidR="00642B1C" w:rsidRPr="002C28CC">
        <w:rPr>
          <w:rFonts w:asciiTheme="minorHAnsi" w:hAnsiTheme="minorHAnsi"/>
          <w:color w:val="auto"/>
        </w:rPr>
        <w:t xml:space="preserve">of bovine serum albumin (BSA) </w:t>
      </w:r>
      <w:r w:rsidRPr="002C28CC">
        <w:rPr>
          <w:rFonts w:asciiTheme="minorHAnsi" w:hAnsiTheme="minorHAnsi"/>
          <w:color w:val="auto"/>
        </w:rPr>
        <w:t>using the Pierce™ Coomassie (Bradford) Protein Assay</w:t>
      </w:r>
      <w:r w:rsidR="0083044B" w:rsidRPr="002C28CC">
        <w:rPr>
          <w:rFonts w:asciiTheme="minorHAnsi" w:hAnsiTheme="minorHAnsi"/>
          <w:color w:val="auto"/>
        </w:rPr>
        <w:t>.</w:t>
      </w:r>
      <w:r w:rsidRPr="002C28CC">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2C28CC">
        <w:rPr>
          <w:rFonts w:asciiTheme="minorHAnsi" w:hAnsiTheme="minorHAnsi"/>
          <w:color w:val="auto"/>
        </w:rPr>
        <w:t xml:space="preserve">protein standard </w:t>
      </w:r>
      <w:r w:rsidR="00754593" w:rsidRPr="002C28CC">
        <w:rPr>
          <w:rFonts w:asciiTheme="minorHAnsi" w:hAnsiTheme="minorHAnsi"/>
          <w:color w:val="auto"/>
        </w:rPr>
        <w:lastRenderedPageBreak/>
        <w:t>at known</w:t>
      </w:r>
      <w:r w:rsidRPr="002C28CC">
        <w:rPr>
          <w:rFonts w:asciiTheme="minorHAnsi" w:hAnsiTheme="minorHAnsi"/>
          <w:color w:val="auto"/>
        </w:rPr>
        <w:t xml:space="preserve"> concentration</w:t>
      </w:r>
      <w:r w:rsidR="00754593" w:rsidRPr="002C28CC">
        <w:rPr>
          <w:rFonts w:asciiTheme="minorHAnsi" w:hAnsiTheme="minorHAnsi"/>
          <w:color w:val="auto"/>
        </w:rPr>
        <w:t>s</w:t>
      </w:r>
      <w:r w:rsidRPr="002C28CC">
        <w:rPr>
          <w:rFonts w:asciiTheme="minorHAnsi" w:hAnsiTheme="minorHAnsi"/>
          <w:color w:val="auto"/>
        </w:rPr>
        <w:t xml:space="preserve"> can be quantified using a spectrophotometer. </w:t>
      </w:r>
      <w:r w:rsidR="004D08DE" w:rsidRPr="002C28CC">
        <w:rPr>
          <w:rFonts w:asciiTheme="minorHAnsi" w:hAnsiTheme="minorHAnsi"/>
          <w:color w:val="auto"/>
        </w:rPr>
        <w:t xml:space="preserve">The </w:t>
      </w:r>
      <w:r w:rsidRPr="002C28CC">
        <w:rPr>
          <w:rFonts w:asciiTheme="minorHAnsi" w:hAnsiTheme="minorHAnsi"/>
          <w:color w:val="auto"/>
        </w:rPr>
        <w:t>relationship between the</w:t>
      </w:r>
      <w:r w:rsidR="004D08DE" w:rsidRPr="002C28CC">
        <w:rPr>
          <w:rFonts w:asciiTheme="minorHAnsi" w:hAnsiTheme="minorHAnsi"/>
          <w:color w:val="auto"/>
        </w:rPr>
        <w:t xml:space="preserve"> wavelength of light absorbed by </w:t>
      </w:r>
      <w:r w:rsidRPr="002C28CC">
        <w:rPr>
          <w:rFonts w:asciiTheme="minorHAnsi" w:hAnsiTheme="minorHAnsi"/>
          <w:color w:val="auto"/>
        </w:rPr>
        <w:t>coomassie</w:t>
      </w:r>
      <w:r w:rsidR="004D08DE" w:rsidRPr="002C28CC">
        <w:rPr>
          <w:rFonts w:asciiTheme="minorHAnsi" w:hAnsiTheme="minorHAnsi"/>
          <w:color w:val="auto"/>
        </w:rPr>
        <w:t>-</w:t>
      </w:r>
      <w:r w:rsidRPr="002C28CC">
        <w:rPr>
          <w:rFonts w:asciiTheme="minorHAnsi" w:hAnsiTheme="minorHAnsi"/>
          <w:color w:val="auto"/>
        </w:rPr>
        <w:t>dye</w:t>
      </w:r>
      <w:r w:rsidR="004D08DE" w:rsidRPr="002C28CC">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2C28CC" w:rsidDel="005466AF">
        <w:rPr>
          <w:rFonts w:asciiTheme="minorHAnsi" w:hAnsiTheme="minorHAnsi"/>
          <w:color w:val="auto"/>
        </w:rPr>
        <w:t xml:space="preserve"> </w:t>
      </w:r>
    </w:p>
    <w:p w14:paraId="5A1A7CFD" w14:textId="77777777" w:rsidR="00E84291" w:rsidRPr="002C28CC" w:rsidRDefault="00E84291" w:rsidP="00E84291">
      <w:pPr>
        <w:spacing w:line="480" w:lineRule="auto"/>
        <w:rPr>
          <w:rFonts w:asciiTheme="minorHAnsi" w:hAnsiTheme="minorHAnsi"/>
          <w:color w:val="auto"/>
        </w:rPr>
      </w:pPr>
    </w:p>
    <w:p w14:paraId="4539EAA6" w14:textId="4F8A7861"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Storage Protein Separation and Quantification: </w:t>
      </w:r>
      <w:r w:rsidRPr="002C28CC">
        <w:rPr>
          <w:rFonts w:asciiTheme="minorHAnsi" w:hAnsiTheme="minorHAnsi"/>
          <w:color w:val="auto"/>
        </w:rPr>
        <w:t xml:space="preserve">Storage proteins are multimers composed of six identical or similar subunits and each subunit weights approximately 80kDa each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(Burmester 1999, Pick et al. 2009)</w:t>
      </w:r>
      <w:r w:rsidRPr="002C28CC">
        <w:rPr>
          <w:rFonts w:asciiTheme="minorHAnsi" w:hAnsiTheme="minorHAnsi"/>
          <w:color w:val="auto"/>
        </w:rPr>
        <w:fldChar w:fldCharType="end"/>
      </w:r>
      <w:r w:rsidRPr="002C28CC">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2C28CC">
        <w:rPr>
          <w:rFonts w:asciiTheme="minorHAnsi" w:hAnsiTheme="minorHAnsi"/>
          <w:color w:val="auto"/>
        </w:rPr>
        <w:t xml:space="preserve">pulls them </w:t>
      </w:r>
      <w:r w:rsidRPr="002C28CC">
        <w:rPr>
          <w:rFonts w:asciiTheme="minorHAnsi" w:hAnsiTheme="minorHAnsi"/>
          <w:color w:val="auto"/>
        </w:rPr>
        <w:t xml:space="preserve">through the </w:t>
      </w:r>
      <w:r w:rsidR="00891FD1" w:rsidRPr="002C28CC">
        <w:rPr>
          <w:rFonts w:asciiTheme="minorHAnsi" w:hAnsiTheme="minorHAnsi"/>
          <w:color w:val="auto"/>
        </w:rPr>
        <w:t xml:space="preserve">pores of the </w:t>
      </w:r>
      <w:r w:rsidRPr="002C28CC">
        <w:rPr>
          <w:rFonts w:asciiTheme="minorHAnsi" w:hAnsiTheme="minorHAnsi"/>
          <w:color w:val="auto"/>
        </w:rPr>
        <w:t xml:space="preserve">gel matrix based upon size. To visualize the ending location of the protein on the gel, Bio-Safe™ Coomassie Stain will bind proteins nonspecifically and the resulting color </w:t>
      </w:r>
      <w:r w:rsidR="006A7763" w:rsidRPr="002C28CC">
        <w:rPr>
          <w:rFonts w:asciiTheme="minorHAnsi" w:hAnsiTheme="minorHAnsi"/>
          <w:color w:val="auto"/>
        </w:rPr>
        <w:t>will</w:t>
      </w:r>
      <w:r w:rsidRPr="002C28CC">
        <w:rPr>
          <w:rFonts w:asciiTheme="minorHAnsi" w:hAnsiTheme="minorHAnsi"/>
          <w:color w:val="auto"/>
        </w:rPr>
        <w:t xml:space="preserve"> be photographed and analyzed using the NIH </w:t>
      </w:r>
      <w:r w:rsidR="00663AEE" w:rsidRPr="002C28CC">
        <w:rPr>
          <w:rFonts w:asciiTheme="minorHAnsi" w:hAnsiTheme="minorHAnsi"/>
          <w:color w:val="auto"/>
        </w:rPr>
        <w:t>ImageJ</w:t>
      </w:r>
      <w:r w:rsidRPr="002C28CC">
        <w:rPr>
          <w:rFonts w:asciiTheme="minorHAnsi" w:hAnsiTheme="minorHAnsi"/>
          <w:color w:val="auto"/>
        </w:rPr>
        <w:t xml:space="preserve"> software.</w:t>
      </w:r>
      <w:r w:rsidRPr="002C28CC">
        <w:rPr>
          <w:rFonts w:asciiTheme="minorHAnsi" w:hAnsiTheme="minorHAnsi"/>
          <w:b/>
          <w:color w:val="auto"/>
        </w:rPr>
        <w:t xml:space="preserve"> </w:t>
      </w:r>
    </w:p>
    <w:p w14:paraId="22060791" w14:textId="77777777" w:rsidR="003F083F" w:rsidRPr="002C28CC" w:rsidRDefault="003F083F" w:rsidP="00E84291">
      <w:pPr>
        <w:spacing w:line="480" w:lineRule="auto"/>
        <w:rPr>
          <w:rFonts w:asciiTheme="minorHAnsi" w:hAnsiTheme="minorHAnsi"/>
          <w:b/>
          <w:color w:val="auto"/>
        </w:rPr>
      </w:pPr>
    </w:p>
    <w:p w14:paraId="19D0A087" w14:textId="413BDDDE" w:rsidR="008875DE" w:rsidRPr="002C28CC" w:rsidRDefault="008875DE" w:rsidP="00427D96">
      <w:pPr>
        <w:spacing w:line="480" w:lineRule="auto"/>
        <w:rPr>
          <w:rFonts w:asciiTheme="minorHAnsi" w:hAnsiTheme="minorHAnsi"/>
          <w:color w:val="auto"/>
        </w:rPr>
      </w:pPr>
      <w:r w:rsidRPr="002C28CC">
        <w:rPr>
          <w:rFonts w:asciiTheme="minorHAnsi" w:hAnsiTheme="minorHAnsi"/>
          <w:b/>
          <w:color w:val="auto"/>
        </w:rPr>
        <w:lastRenderedPageBreak/>
        <w:t xml:space="preserve">Lipid Extraction, Separation and Quantification: </w:t>
      </w:r>
      <w:r w:rsidRPr="002C28CC">
        <w:rPr>
          <w:rFonts w:asciiTheme="minorHAnsi" w:hAnsiTheme="minorHAnsi"/>
          <w:color w:val="auto"/>
        </w:rPr>
        <w:t xml:space="preserve">The total lipid content from </w:t>
      </w:r>
      <w:r w:rsidR="00017150" w:rsidRPr="002C28CC">
        <w:rPr>
          <w:rFonts w:asciiTheme="minorHAnsi" w:hAnsiTheme="minorHAnsi"/>
          <w:color w:val="auto"/>
        </w:rPr>
        <w:t>each</w:t>
      </w:r>
      <w:r w:rsidRPr="002C28CC">
        <w:rPr>
          <w:rFonts w:asciiTheme="minorHAnsi" w:hAnsiTheme="minorHAnsi"/>
          <w:color w:val="auto"/>
        </w:rPr>
        <w:t xml:space="preserve"> larva will be extracted and quantified individually. </w:t>
      </w:r>
      <w:r w:rsidR="00E731D5" w:rsidRPr="002C28CC">
        <w:rPr>
          <w:rFonts w:asciiTheme="minorHAnsi" w:hAnsiTheme="minorHAnsi"/>
          <w:color w:val="auto"/>
        </w:rPr>
        <w:t xml:space="preserve">First, larval dry mass will be determined by removing water from the larval sample </w:t>
      </w:r>
      <w:r w:rsidR="00642B1C" w:rsidRPr="002C28CC">
        <w:rPr>
          <w:rFonts w:asciiTheme="minorHAnsi" w:hAnsiTheme="minorHAnsi"/>
          <w:color w:val="auto"/>
        </w:rPr>
        <w:t>by freeze-drying them</w:t>
      </w:r>
      <w:r w:rsidRPr="002C28CC">
        <w:rPr>
          <w:rFonts w:asciiTheme="minorHAnsi" w:hAnsiTheme="minorHAnsi"/>
          <w:color w:val="auto"/>
        </w:rPr>
        <w:t xml:space="preserve"> </w:t>
      </w:r>
      <w:r w:rsidR="00E731D5" w:rsidRPr="002C28CC">
        <w:rPr>
          <w:rFonts w:asciiTheme="minorHAnsi" w:hAnsiTheme="minorHAnsi"/>
          <w:color w:val="auto"/>
        </w:rPr>
        <w:t>in</w:t>
      </w:r>
      <w:r w:rsidRPr="002C28CC">
        <w:rPr>
          <w:rFonts w:asciiTheme="minorHAnsi" w:hAnsiTheme="minorHAnsi"/>
          <w:color w:val="auto"/>
        </w:rPr>
        <w:t xml:space="preserve"> a vacuum at -80</w:t>
      </w:r>
      <w:r w:rsidRPr="002C28CC">
        <w:rPr>
          <w:color w:val="auto"/>
        </w:rPr>
        <w:t>°</w:t>
      </w:r>
      <w:r w:rsidRPr="002C28CC">
        <w:rPr>
          <w:rFonts w:asciiTheme="minorHAnsi" w:hAnsiTheme="minorHAnsi"/>
          <w:color w:val="auto"/>
        </w:rPr>
        <w:t>C until their dry weight varies by less than 1% over a 24-hour period. Once dry, lipids will be separated from the larva</w:t>
      </w:r>
      <w:r w:rsidR="00642B1C" w:rsidRPr="002C28CC">
        <w:rPr>
          <w:rFonts w:asciiTheme="minorHAnsi" w:hAnsiTheme="minorHAnsi"/>
          <w:color w:val="auto"/>
        </w:rPr>
        <w:t>l tissues</w:t>
      </w:r>
      <w:r w:rsidRPr="002C28CC">
        <w:rPr>
          <w:rFonts w:asciiTheme="minorHAnsi" w:hAnsiTheme="minorHAnsi"/>
          <w:color w:val="auto"/>
        </w:rPr>
        <w:t xml:space="preserve"> using </w:t>
      </w:r>
      <w:r w:rsidR="00E731D5" w:rsidRPr="002C28CC">
        <w:rPr>
          <w:rFonts w:asciiTheme="minorHAnsi" w:hAnsiTheme="minorHAnsi"/>
          <w:color w:val="auto"/>
        </w:rPr>
        <w:t>a slightly modified</w:t>
      </w:r>
      <w:r w:rsidRPr="002C28CC">
        <w:rPr>
          <w:rFonts w:asciiTheme="minorHAnsi" w:hAnsiTheme="minorHAnsi"/>
          <w:color w:val="auto"/>
        </w:rPr>
        <w:t xml:space="preserve"> Folch method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(Gossert et al. 2011)</w:t>
      </w:r>
      <w:r w:rsidRPr="002C28CC">
        <w:rPr>
          <w:rFonts w:asciiTheme="minorHAnsi" w:hAnsiTheme="minorHAnsi"/>
          <w:color w:val="auto"/>
        </w:rPr>
        <w:fldChar w:fldCharType="end"/>
      </w:r>
      <w:r w:rsidRPr="002C28CC">
        <w:rPr>
          <w:rFonts w:asciiTheme="minorHAnsi" w:hAnsiTheme="minorHAnsi"/>
          <w:color w:val="auto"/>
        </w:rPr>
        <w:t xml:space="preserve">. </w:t>
      </w:r>
      <w:r w:rsidR="000109E7" w:rsidRPr="002C28CC">
        <w:rPr>
          <w:rFonts w:asciiTheme="minorHAnsi" w:hAnsiTheme="minorHAnsi"/>
          <w:color w:val="auto"/>
        </w:rPr>
        <w:t>This method takes advantage of the</w:t>
      </w:r>
      <w:r w:rsidR="00427D96" w:rsidRPr="002C28CC">
        <w:rPr>
          <w:rFonts w:asciiTheme="minorHAnsi" w:hAnsiTheme="minorHAnsi"/>
          <w:color w:val="auto"/>
        </w:rPr>
        <w:t xml:space="preserve"> polarity and density differences between chloroform and methanol</w:t>
      </w:r>
      <w:r w:rsidR="00C95E25" w:rsidRPr="002C28CC">
        <w:rPr>
          <w:rFonts w:asciiTheme="minorHAnsi" w:hAnsiTheme="minorHAnsi"/>
          <w:color w:val="auto"/>
        </w:rPr>
        <w:t xml:space="preserve"> that allow each</w:t>
      </w:r>
      <w:r w:rsidR="00A229F2" w:rsidRPr="002C28CC">
        <w:rPr>
          <w:rFonts w:asciiTheme="minorHAnsi" w:hAnsiTheme="minorHAnsi"/>
          <w:color w:val="auto"/>
        </w:rPr>
        <w:t xml:space="preserve"> solvent to selectively solubilize molecules of similar polarity</w:t>
      </w:r>
      <w:r w:rsidR="00427D96" w:rsidRPr="002C28CC">
        <w:rPr>
          <w:rFonts w:asciiTheme="minorHAnsi" w:hAnsiTheme="minorHAnsi"/>
          <w:color w:val="auto"/>
        </w:rPr>
        <w:t xml:space="preserve"> </w:t>
      </w:r>
      <w:r w:rsidR="00A229F2" w:rsidRPr="002C28CC">
        <w:rPr>
          <w:rFonts w:asciiTheme="minorHAnsi" w:hAnsiTheme="minorHAnsi"/>
          <w:color w:val="auto"/>
        </w:rPr>
        <w:t xml:space="preserve">and to produce </w:t>
      </w:r>
      <w:r w:rsidR="00427D96" w:rsidRPr="002C28CC">
        <w:rPr>
          <w:rFonts w:asciiTheme="minorHAnsi" w:hAnsiTheme="minorHAnsi"/>
          <w:color w:val="auto"/>
        </w:rPr>
        <w:t xml:space="preserve">distinct layers </w:t>
      </w:r>
      <w:r w:rsidR="00A229F2" w:rsidRPr="002C28CC">
        <w:rPr>
          <w:rFonts w:asciiTheme="minorHAnsi" w:hAnsiTheme="minorHAnsi"/>
          <w:color w:val="auto"/>
        </w:rPr>
        <w:t>when mixed together</w:t>
      </w:r>
      <w:r w:rsidR="00427D96" w:rsidRPr="002C28CC">
        <w:rPr>
          <w:rFonts w:asciiTheme="minorHAnsi" w:hAnsiTheme="minorHAnsi"/>
          <w:color w:val="auto"/>
        </w:rPr>
        <w:t>.</w:t>
      </w:r>
      <w:r w:rsidRPr="002C28CC">
        <w:rPr>
          <w:rFonts w:asciiTheme="minorHAnsi" w:hAnsiTheme="minorHAnsi"/>
          <w:color w:val="auto"/>
        </w:rPr>
        <w:t xml:space="preserve"> When a larval sample is solubilized in this solvent mixture, the </w:t>
      </w:r>
      <w:r w:rsidR="00427D96" w:rsidRPr="002C28CC">
        <w:rPr>
          <w:rFonts w:asciiTheme="minorHAnsi" w:hAnsiTheme="minorHAnsi"/>
          <w:color w:val="auto"/>
        </w:rPr>
        <w:t xml:space="preserve">less polar lipids are captured </w:t>
      </w:r>
      <w:r w:rsidR="00C95E25" w:rsidRPr="002C28CC">
        <w:rPr>
          <w:rFonts w:asciiTheme="minorHAnsi" w:hAnsiTheme="minorHAnsi"/>
          <w:color w:val="auto"/>
        </w:rPr>
        <w:t>in</w:t>
      </w:r>
      <w:r w:rsidR="00427D96" w:rsidRPr="002C28CC">
        <w:rPr>
          <w:rFonts w:asciiTheme="minorHAnsi" w:hAnsiTheme="minorHAnsi"/>
          <w:color w:val="auto"/>
        </w:rPr>
        <w:t xml:space="preserve"> the </w:t>
      </w:r>
      <w:r w:rsidR="008C7C69" w:rsidRPr="002C28CC">
        <w:rPr>
          <w:rFonts w:asciiTheme="minorHAnsi" w:hAnsiTheme="minorHAnsi"/>
          <w:color w:val="auto"/>
        </w:rPr>
        <w:t>less polar chloroform</w:t>
      </w:r>
      <w:r w:rsidR="00C95E25" w:rsidRPr="002C28CC">
        <w:rPr>
          <w:rFonts w:asciiTheme="minorHAnsi" w:hAnsiTheme="minorHAnsi"/>
          <w:color w:val="auto"/>
        </w:rPr>
        <w:t xml:space="preserve"> layer. This</w:t>
      </w:r>
      <w:r w:rsidR="00215842" w:rsidRPr="002C28CC">
        <w:rPr>
          <w:rFonts w:asciiTheme="minorHAnsi" w:hAnsiTheme="minorHAnsi"/>
          <w:color w:val="auto"/>
        </w:rPr>
        <w:t xml:space="preserve"> </w:t>
      </w:r>
      <w:r w:rsidR="008C7C69" w:rsidRPr="002C28CC">
        <w:rPr>
          <w:rFonts w:asciiTheme="minorHAnsi" w:hAnsiTheme="minorHAnsi"/>
          <w:color w:val="auto"/>
        </w:rPr>
        <w:t xml:space="preserve">layer </w:t>
      </w:r>
      <w:r w:rsidR="006A7763" w:rsidRPr="002C28CC">
        <w:rPr>
          <w:rFonts w:asciiTheme="minorHAnsi" w:hAnsiTheme="minorHAnsi"/>
          <w:color w:val="auto"/>
        </w:rPr>
        <w:t>will</w:t>
      </w:r>
      <w:r w:rsidR="008C7C69" w:rsidRPr="002C28CC">
        <w:rPr>
          <w:rFonts w:asciiTheme="minorHAnsi" w:hAnsiTheme="minorHAnsi"/>
          <w:color w:val="auto"/>
        </w:rPr>
        <w:t xml:space="preserve"> be decanted away from the remainder of the sample, the solvent removed and the total amount of lipids </w:t>
      </w:r>
      <w:r w:rsidR="00215842" w:rsidRPr="002C28CC">
        <w:rPr>
          <w:rFonts w:asciiTheme="minorHAnsi" w:hAnsiTheme="minorHAnsi"/>
          <w:color w:val="auto"/>
        </w:rPr>
        <w:t>extracted from the sample can be quantified gravimetrically.</w:t>
      </w:r>
      <w:r w:rsidR="008C7C69" w:rsidRPr="002C28CC">
        <w:rPr>
          <w:rFonts w:asciiTheme="minorHAnsi" w:hAnsiTheme="minorHAnsi"/>
          <w:color w:val="auto"/>
        </w:rPr>
        <w:t xml:space="preserve"> </w:t>
      </w:r>
      <w:r w:rsidR="0043652E" w:rsidRPr="002C28CC">
        <w:rPr>
          <w:rFonts w:asciiTheme="minorHAnsi" w:hAnsiTheme="minorHAnsi"/>
          <w:color w:val="auto"/>
        </w:rPr>
        <w:t>T</w:t>
      </w:r>
      <w:r w:rsidRPr="002C28CC">
        <w:rPr>
          <w:rFonts w:asciiTheme="minorHAnsi" w:hAnsiTheme="minorHAnsi"/>
          <w:color w:val="auto"/>
        </w:rPr>
        <w:t>he total lipid content</w:t>
      </w:r>
      <w:r w:rsidR="0043652E" w:rsidRPr="002C28CC">
        <w:rPr>
          <w:rFonts w:asciiTheme="minorHAnsi" w:hAnsiTheme="minorHAnsi"/>
          <w:color w:val="auto"/>
        </w:rPr>
        <w:t xml:space="preserve"> extracted</w:t>
      </w:r>
      <w:r w:rsidRPr="002C28CC">
        <w:rPr>
          <w:rFonts w:asciiTheme="minorHAnsi" w:hAnsiTheme="minorHAnsi"/>
          <w:color w:val="auto"/>
        </w:rPr>
        <w:t xml:space="preserve"> from each larval sample</w:t>
      </w:r>
      <w:r w:rsidR="0043652E" w:rsidRPr="002C28CC">
        <w:rPr>
          <w:rFonts w:asciiTheme="minorHAnsi" w:hAnsiTheme="minorHAnsi"/>
          <w:color w:val="auto"/>
        </w:rPr>
        <w:t xml:space="preserve"> contains</w:t>
      </w:r>
      <w:r w:rsidRPr="002C28CC">
        <w:rPr>
          <w:rFonts w:asciiTheme="minorHAnsi" w:hAnsiTheme="minorHAnsi"/>
          <w:color w:val="auto"/>
        </w:rPr>
        <w:t xml:space="preserve"> a mixture of different </w:t>
      </w:r>
      <w:r w:rsidR="0043652E" w:rsidRPr="002C28CC">
        <w:rPr>
          <w:rFonts w:asciiTheme="minorHAnsi" w:hAnsiTheme="minorHAnsi"/>
          <w:color w:val="auto"/>
        </w:rPr>
        <w:t>lipid classes</w:t>
      </w:r>
      <w:r w:rsidRPr="002C28CC">
        <w:rPr>
          <w:rFonts w:asciiTheme="minorHAnsi" w:hAnsiTheme="minorHAnsi"/>
          <w:color w:val="auto"/>
        </w:rPr>
        <w:t xml:space="preserve"> from which triglycerides will need to be separated</w:t>
      </w:r>
      <w:r w:rsidR="0043652E" w:rsidRPr="002C28CC">
        <w:rPr>
          <w:rFonts w:asciiTheme="minorHAnsi" w:hAnsiTheme="minorHAnsi"/>
          <w:color w:val="auto"/>
        </w:rPr>
        <w:t xml:space="preserve"> and quantified</w:t>
      </w:r>
      <w:r w:rsidRPr="002C28CC">
        <w:rPr>
          <w:rFonts w:asciiTheme="minorHAnsi" w:hAnsiTheme="minorHAnsi"/>
          <w:color w:val="auto"/>
        </w:rPr>
        <w:t xml:space="preserve">. </w:t>
      </w:r>
      <w:r w:rsidR="0043652E" w:rsidRPr="002C28CC">
        <w:rPr>
          <w:rFonts w:asciiTheme="minorHAnsi" w:hAnsiTheme="minorHAnsi"/>
          <w:color w:val="auto"/>
        </w:rPr>
        <w:t>Separating and quantifying</w:t>
      </w:r>
      <w:r w:rsidRPr="002C28C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2C28CC">
        <w:rPr>
          <w:rFonts w:asciiTheme="minorHAnsi" w:hAnsiTheme="minorHAnsi"/>
          <w:color w:val="auto"/>
        </w:rPr>
        <w:t xml:space="preserve">. </w:t>
      </w:r>
      <w:r w:rsidR="00320BF2" w:rsidRPr="002C28CC">
        <w:rPr>
          <w:rFonts w:asciiTheme="minorHAnsi" w:hAnsiTheme="minorHAnsi"/>
          <w:color w:val="auto"/>
        </w:rPr>
        <w:t>LC</w:t>
      </w:r>
      <w:r w:rsidR="00935BC1" w:rsidRPr="002C28CC">
        <w:rPr>
          <w:rFonts w:asciiTheme="minorHAnsi" w:hAnsiTheme="minorHAnsi"/>
          <w:color w:val="auto"/>
        </w:rPr>
        <w:t xml:space="preserve"> </w:t>
      </w:r>
      <w:r w:rsidR="00B62C9C" w:rsidRPr="002C28CC">
        <w:rPr>
          <w:rFonts w:asciiTheme="minorHAnsi" w:hAnsiTheme="minorHAnsi"/>
          <w:color w:val="auto"/>
        </w:rPr>
        <w:t xml:space="preserve">takes advantage </w:t>
      </w:r>
      <w:r w:rsidR="00C95E25" w:rsidRPr="002C28CC">
        <w:rPr>
          <w:rFonts w:asciiTheme="minorHAnsi" w:hAnsiTheme="minorHAnsi"/>
          <w:color w:val="auto"/>
        </w:rPr>
        <w:t xml:space="preserve">the physical properties </w:t>
      </w:r>
      <w:r w:rsidR="00B62C9C" w:rsidRPr="002C28CC">
        <w:rPr>
          <w:rFonts w:asciiTheme="minorHAnsi" w:hAnsiTheme="minorHAnsi"/>
          <w:color w:val="auto"/>
        </w:rPr>
        <w:t xml:space="preserve">of </w:t>
      </w:r>
      <w:r w:rsidR="00A2281F" w:rsidRPr="002C28CC">
        <w:rPr>
          <w:rFonts w:asciiTheme="minorHAnsi" w:hAnsiTheme="minorHAnsi"/>
          <w:color w:val="auto"/>
        </w:rPr>
        <w:t xml:space="preserve">lipid molecules </w:t>
      </w:r>
      <w:r w:rsidR="0059613E" w:rsidRPr="002C28CC">
        <w:rPr>
          <w:rFonts w:asciiTheme="minorHAnsi" w:hAnsiTheme="minorHAnsi"/>
          <w:color w:val="auto"/>
        </w:rPr>
        <w:t>to adsorb</w:t>
      </w:r>
      <w:r w:rsidR="00A2281F" w:rsidRPr="002C28CC">
        <w:rPr>
          <w:rFonts w:asciiTheme="minorHAnsi" w:hAnsiTheme="minorHAnsi"/>
          <w:color w:val="auto"/>
        </w:rPr>
        <w:t xml:space="preserve"> t</w:t>
      </w:r>
      <w:r w:rsidR="0059613E" w:rsidRPr="002C28CC">
        <w:rPr>
          <w:rFonts w:asciiTheme="minorHAnsi" w:hAnsiTheme="minorHAnsi"/>
          <w:color w:val="auto"/>
        </w:rPr>
        <w:t>o</w:t>
      </w:r>
      <w:r w:rsidR="006F0EEF" w:rsidRPr="002C28C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2C28CC">
        <w:rPr>
          <w:rFonts w:asciiTheme="minorHAnsi" w:hAnsiTheme="minorHAnsi"/>
          <w:color w:val="auto"/>
        </w:rPr>
        <w:t xml:space="preserve"> 0.1% a</w:t>
      </w:r>
      <w:r w:rsidR="006F0EEF" w:rsidRPr="002C28CC">
        <w:rPr>
          <w:rFonts w:asciiTheme="minorHAnsi" w:hAnsiTheme="minorHAnsi"/>
          <w:color w:val="auto"/>
        </w:rPr>
        <w:t xml:space="preserve">cetic </w:t>
      </w:r>
      <w:r w:rsidR="00D63D7C" w:rsidRPr="002C28CC">
        <w:rPr>
          <w:rFonts w:asciiTheme="minorHAnsi" w:hAnsiTheme="minorHAnsi"/>
          <w:color w:val="auto"/>
        </w:rPr>
        <w:t>acid in m</w:t>
      </w:r>
      <w:r w:rsidR="006F0EEF" w:rsidRPr="002C28CC">
        <w:rPr>
          <w:rFonts w:asciiTheme="minorHAnsi" w:hAnsiTheme="minorHAnsi"/>
          <w:color w:val="auto"/>
        </w:rPr>
        <w:t>ethanol mixture and mobile phase B is 40%</w:t>
      </w:r>
      <w:r w:rsidR="00D63D7C" w:rsidRPr="002C28CC">
        <w:rPr>
          <w:rFonts w:asciiTheme="minorHAnsi" w:hAnsiTheme="minorHAnsi"/>
          <w:color w:val="auto"/>
        </w:rPr>
        <w:t xml:space="preserve"> h</w:t>
      </w:r>
      <w:r w:rsidR="006F0EEF" w:rsidRPr="002C28CC">
        <w:rPr>
          <w:rFonts w:asciiTheme="minorHAnsi" w:hAnsiTheme="minorHAnsi"/>
          <w:color w:val="auto"/>
        </w:rPr>
        <w:t xml:space="preserve">exanes </w:t>
      </w:r>
      <w:r w:rsidR="00D63D7C" w:rsidRPr="002C28CC">
        <w:rPr>
          <w:rFonts w:asciiTheme="minorHAnsi" w:hAnsiTheme="minorHAnsi"/>
          <w:color w:val="auto"/>
        </w:rPr>
        <w:t>in 2-p</w:t>
      </w:r>
      <w:r w:rsidR="006F0EEF" w:rsidRPr="002C28CC">
        <w:rPr>
          <w:rFonts w:asciiTheme="minorHAnsi" w:hAnsiTheme="minorHAnsi"/>
          <w:color w:val="auto"/>
        </w:rPr>
        <w:t>ropanol. Samples are injected onto the column and the c</w:t>
      </w:r>
      <w:r w:rsidR="00D63D7C" w:rsidRPr="002C28CC">
        <w:rPr>
          <w:rFonts w:asciiTheme="minorHAnsi" w:hAnsiTheme="minorHAnsi"/>
          <w:color w:val="auto"/>
        </w:rPr>
        <w:t>ontained lipids adsorb to the C:</w:t>
      </w:r>
      <w:r w:rsidR="006F0EEF" w:rsidRPr="002C28CC">
        <w:rPr>
          <w:rFonts w:asciiTheme="minorHAnsi" w:hAnsiTheme="minorHAnsi"/>
          <w:color w:val="auto"/>
        </w:rPr>
        <w:t>18 silica matrix. Over time</w:t>
      </w:r>
      <w:r w:rsidR="00D63D7C" w:rsidRPr="002C28CC">
        <w:rPr>
          <w:rFonts w:asciiTheme="minorHAnsi" w:hAnsiTheme="minorHAnsi"/>
          <w:color w:val="auto"/>
        </w:rPr>
        <w:t>,</w:t>
      </w:r>
      <w:r w:rsidR="006F0EEF" w:rsidRPr="002C28CC">
        <w:rPr>
          <w:rFonts w:asciiTheme="minorHAnsi" w:hAnsiTheme="minorHAnsi"/>
          <w:color w:val="auto"/>
        </w:rPr>
        <w:t xml:space="preserve"> the </w:t>
      </w:r>
      <w:r w:rsidR="00D63D7C" w:rsidRPr="002C28CC">
        <w:rPr>
          <w:rFonts w:asciiTheme="minorHAnsi" w:hAnsiTheme="minorHAnsi"/>
          <w:color w:val="auto"/>
        </w:rPr>
        <w:t>concentration of the mobile phase shifts from 100% A to 100% B</w:t>
      </w:r>
      <w:commentRangeStart w:id="114"/>
      <w:commentRangeStart w:id="115"/>
      <w:r w:rsidR="00D63D7C" w:rsidRPr="002C28CC">
        <w:rPr>
          <w:rFonts w:asciiTheme="minorHAnsi" w:hAnsiTheme="minorHAnsi"/>
          <w:color w:val="auto"/>
        </w:rPr>
        <w:t>.</w:t>
      </w:r>
      <w:commentRangeEnd w:id="114"/>
      <w:r w:rsidR="000E6FC0" w:rsidRPr="002C28CC">
        <w:rPr>
          <w:rStyle w:val="CommentReference"/>
          <w:color w:val="auto"/>
        </w:rPr>
        <w:commentReference w:id="114"/>
      </w:r>
      <w:commentRangeEnd w:id="115"/>
      <w:r w:rsidR="00D63D7C" w:rsidRPr="002C28CC">
        <w:rPr>
          <w:rFonts w:asciiTheme="minorHAnsi" w:hAnsiTheme="minorHAnsi"/>
          <w:color w:val="auto"/>
        </w:rPr>
        <w:t xml:space="preserve"> </w:t>
      </w:r>
      <w:r w:rsidR="00742077" w:rsidRPr="002C28CC">
        <w:rPr>
          <w:rStyle w:val="CommentReference"/>
          <w:color w:val="auto"/>
        </w:rPr>
        <w:commentReference w:id="115"/>
      </w:r>
      <w:r w:rsidR="00A2281F" w:rsidRPr="002C28CC">
        <w:rPr>
          <w:rFonts w:asciiTheme="minorHAnsi" w:hAnsiTheme="minorHAnsi"/>
          <w:color w:val="auto"/>
        </w:rPr>
        <w:t xml:space="preserve">As the </w:t>
      </w:r>
      <w:r w:rsidR="00D63D7C" w:rsidRPr="002C28CC">
        <w:rPr>
          <w:rFonts w:asciiTheme="minorHAnsi" w:hAnsiTheme="minorHAnsi"/>
          <w:color w:val="auto"/>
        </w:rPr>
        <w:t xml:space="preserve">gradient changes, classes of </w:t>
      </w:r>
      <w:r w:rsidR="00C95E25" w:rsidRPr="002C28CC">
        <w:rPr>
          <w:rFonts w:asciiTheme="minorHAnsi" w:hAnsiTheme="minorHAnsi"/>
          <w:color w:val="auto"/>
        </w:rPr>
        <w:t>lipid</w:t>
      </w:r>
      <w:r w:rsidR="00A2281F" w:rsidRPr="002C28CC">
        <w:rPr>
          <w:rFonts w:asciiTheme="minorHAnsi" w:hAnsiTheme="minorHAnsi"/>
          <w:color w:val="auto"/>
        </w:rPr>
        <w:t xml:space="preserve"> molecules in the sample desorb from the column</w:t>
      </w:r>
      <w:r w:rsidR="00C95E25" w:rsidRPr="002C28CC">
        <w:rPr>
          <w:rFonts w:asciiTheme="minorHAnsi" w:hAnsiTheme="minorHAnsi"/>
          <w:color w:val="auto"/>
        </w:rPr>
        <w:t xml:space="preserve"> </w:t>
      </w:r>
      <w:r w:rsidR="00A2281F" w:rsidRPr="002C28CC">
        <w:rPr>
          <w:rFonts w:asciiTheme="minorHAnsi" w:hAnsiTheme="minorHAnsi"/>
          <w:color w:val="auto"/>
        </w:rPr>
        <w:t xml:space="preserve">flow into the ELSD </w:t>
      </w:r>
      <w:r w:rsidR="00A2281F" w:rsidRPr="002C28CC">
        <w:rPr>
          <w:rFonts w:asciiTheme="minorHAnsi" w:hAnsiTheme="minorHAnsi"/>
          <w:color w:val="auto"/>
        </w:rPr>
        <w:lastRenderedPageBreak/>
        <w:t>wher</w:t>
      </w:r>
      <w:r w:rsidR="008C2228" w:rsidRPr="002C28CC">
        <w:rPr>
          <w:rFonts w:asciiTheme="minorHAnsi" w:hAnsiTheme="minorHAnsi"/>
          <w:color w:val="auto"/>
        </w:rPr>
        <w:t>e they are nebulized, the solvent is evaporated and the amount of light scattered i</w:t>
      </w:r>
      <w:r w:rsidR="00C95E25" w:rsidRPr="002C28C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16"/>
      <w:commentRangeStart w:id="117"/>
      <w:r w:rsidR="00C95E25" w:rsidRPr="002C28CC">
        <w:rPr>
          <w:rFonts w:asciiTheme="minorHAnsi" w:hAnsiTheme="minorHAnsi"/>
          <w:color w:val="auto"/>
        </w:rPr>
        <w:t>triglycerides.</w:t>
      </w:r>
      <w:commentRangeEnd w:id="116"/>
      <w:r w:rsidR="000E6FC0" w:rsidRPr="002C28CC">
        <w:rPr>
          <w:rStyle w:val="CommentReference"/>
          <w:color w:val="auto"/>
        </w:rPr>
        <w:commentReference w:id="116"/>
      </w:r>
      <w:commentRangeEnd w:id="117"/>
      <w:r w:rsidR="000C0F27" w:rsidRPr="002C28CC">
        <w:rPr>
          <w:rStyle w:val="CommentReference"/>
          <w:color w:val="auto"/>
        </w:rPr>
        <w:commentReference w:id="117"/>
      </w:r>
      <w:r w:rsidR="000C0F27" w:rsidRPr="002C28CC">
        <w:rPr>
          <w:rFonts w:asciiTheme="minorHAnsi" w:hAnsiTheme="minorHAnsi"/>
          <w:color w:val="auto"/>
        </w:rPr>
        <w:t xml:space="preserve"> The</w:t>
      </w:r>
      <w:r w:rsidR="006A7763" w:rsidRPr="002C28CC">
        <w:rPr>
          <w:rFonts w:asciiTheme="minorHAnsi" w:hAnsiTheme="minorHAnsi"/>
          <w:color w:val="auto"/>
        </w:rPr>
        <w:t xml:space="preserve"> triglycerides used to prepare the</w:t>
      </w:r>
      <w:r w:rsidR="000C0F27" w:rsidRPr="002C28CC">
        <w:rPr>
          <w:rFonts w:asciiTheme="minorHAnsi" w:hAnsiTheme="minorHAnsi"/>
          <w:color w:val="auto"/>
        </w:rPr>
        <w:t xml:space="preserve"> standardized mixture </w:t>
      </w:r>
      <w:r w:rsidR="006A7763" w:rsidRPr="002C28CC">
        <w:rPr>
          <w:rFonts w:asciiTheme="minorHAnsi" w:hAnsiTheme="minorHAnsi"/>
          <w:color w:val="auto"/>
        </w:rPr>
        <w:t>are</w:t>
      </w:r>
      <w:r w:rsidR="000C0F27" w:rsidRPr="002C28CC">
        <w:rPr>
          <w:rFonts w:asciiTheme="minorHAnsi" w:hAnsiTheme="minorHAnsi"/>
          <w:color w:val="auto"/>
        </w:rPr>
        <w:t xml:space="preserve"> commercially available. </w:t>
      </w:r>
      <w:proofErr w:type="spellStart"/>
      <w:r w:rsidR="000C0F27" w:rsidRPr="002C28CC">
        <w:rPr>
          <w:rFonts w:asciiTheme="minorHAnsi" w:hAnsiTheme="minorHAnsi"/>
          <w:color w:val="auto"/>
        </w:rPr>
        <w:t>Tristeric</w:t>
      </w:r>
      <w:proofErr w:type="spellEnd"/>
      <w:r w:rsidR="000C0F27" w:rsidRPr="002C28CC">
        <w:rPr>
          <w:rFonts w:asciiTheme="minorHAnsi" w:hAnsiTheme="minorHAnsi"/>
          <w:color w:val="auto"/>
        </w:rPr>
        <w:t xml:space="preserve"> acid and </w:t>
      </w:r>
      <w:proofErr w:type="spellStart"/>
      <w:r w:rsidR="000C0F27" w:rsidRPr="002C28CC">
        <w:rPr>
          <w:rFonts w:asciiTheme="minorHAnsi" w:hAnsiTheme="minorHAnsi"/>
          <w:color w:val="auto"/>
        </w:rPr>
        <w:t>tripalmitic</w:t>
      </w:r>
      <w:proofErr w:type="spellEnd"/>
      <w:r w:rsidR="000C0F27" w:rsidRPr="002C28CC">
        <w:rPr>
          <w:rFonts w:asciiTheme="minorHAnsi" w:hAnsiTheme="minorHAnsi"/>
          <w:color w:val="auto"/>
        </w:rPr>
        <w:t xml:space="preserve"> acid </w:t>
      </w:r>
      <w:r w:rsidR="006A7763" w:rsidRPr="002C28CC">
        <w:rPr>
          <w:rFonts w:asciiTheme="minorHAnsi" w:hAnsiTheme="minorHAnsi"/>
          <w:color w:val="auto"/>
        </w:rPr>
        <w:t>will be</w:t>
      </w:r>
      <w:r w:rsidR="000C0F27" w:rsidRPr="002C28CC">
        <w:rPr>
          <w:rFonts w:asciiTheme="minorHAnsi" w:hAnsiTheme="minorHAnsi"/>
          <w:color w:val="auto"/>
        </w:rPr>
        <w:t xml:space="preserve"> purchased from Sigma Millipore and </w:t>
      </w:r>
      <w:proofErr w:type="spellStart"/>
      <w:r w:rsidR="000C0F27" w:rsidRPr="002C28CC">
        <w:rPr>
          <w:rFonts w:asciiTheme="minorHAnsi" w:hAnsiTheme="minorHAnsi"/>
          <w:color w:val="auto"/>
        </w:rPr>
        <w:t>triheptadecanoic</w:t>
      </w:r>
      <w:proofErr w:type="spellEnd"/>
      <w:r w:rsidR="000C0F27" w:rsidRPr="002C28CC">
        <w:rPr>
          <w:rFonts w:asciiTheme="minorHAnsi" w:hAnsiTheme="minorHAnsi"/>
          <w:color w:val="auto"/>
        </w:rPr>
        <w:t xml:space="preserve"> acid from VWR.</w:t>
      </w:r>
    </w:p>
    <w:p w14:paraId="6DD9C2C3" w14:textId="77777777" w:rsidR="00845FD5" w:rsidRPr="002C28CC" w:rsidRDefault="00845FD5" w:rsidP="00845FD5">
      <w:pPr>
        <w:spacing w:line="480" w:lineRule="auto"/>
        <w:rPr>
          <w:rFonts w:asciiTheme="minorHAnsi" w:hAnsiTheme="minorHAnsi"/>
          <w:b/>
          <w:color w:val="auto"/>
        </w:rPr>
      </w:pPr>
    </w:p>
    <w:p w14:paraId="2E3B596D" w14:textId="5FA33F49" w:rsidR="0083044B" w:rsidRPr="002C28CC" w:rsidRDefault="00845FD5">
      <w:pPr>
        <w:spacing w:line="480" w:lineRule="auto"/>
        <w:rPr>
          <w:rFonts w:asciiTheme="minorHAnsi" w:hAnsiTheme="minorHAnsi"/>
          <w:color w:val="auto"/>
        </w:rPr>
      </w:pPr>
      <w:r w:rsidRPr="002C28CC">
        <w:rPr>
          <w:rFonts w:asciiTheme="minorHAnsi" w:hAnsiTheme="minorHAnsi"/>
          <w:b/>
          <w:color w:val="auto"/>
        </w:rPr>
        <w:t xml:space="preserve">Lipid Identification: </w:t>
      </w:r>
      <w:r w:rsidRPr="002C28CC">
        <w:rPr>
          <w:rFonts w:asciiTheme="minorHAnsi" w:hAnsiTheme="minorHAnsi"/>
          <w:color w:val="auto"/>
        </w:rPr>
        <w:t xml:space="preserve">To identify the </w:t>
      </w:r>
      <w:r w:rsidR="000E6FC0" w:rsidRPr="002C28CC">
        <w:rPr>
          <w:rFonts w:asciiTheme="minorHAnsi" w:hAnsiTheme="minorHAnsi"/>
          <w:color w:val="auto"/>
        </w:rPr>
        <w:t xml:space="preserve">fatty acid components of the </w:t>
      </w:r>
      <w:r w:rsidRPr="002C28CC">
        <w:rPr>
          <w:rFonts w:asciiTheme="minorHAnsi" w:hAnsiTheme="minorHAnsi"/>
          <w:color w:val="auto"/>
        </w:rPr>
        <w:t xml:space="preserve">triglycerides </w:t>
      </w:r>
      <w:r w:rsidR="00294841" w:rsidRPr="002C28CC">
        <w:rPr>
          <w:rFonts w:asciiTheme="minorHAnsi" w:hAnsiTheme="minorHAnsi"/>
          <w:color w:val="auto"/>
        </w:rPr>
        <w:t>quantified by LC-ELSD</w:t>
      </w:r>
      <w:r w:rsidRPr="002C28CC">
        <w:rPr>
          <w:rFonts w:asciiTheme="minorHAnsi" w:hAnsiTheme="minorHAnsi"/>
          <w:color w:val="auto"/>
        </w:rPr>
        <w:t xml:space="preserve">, the triglycerides in the </w:t>
      </w:r>
      <w:r w:rsidR="00C95E25" w:rsidRPr="002C28CC">
        <w:rPr>
          <w:rFonts w:asciiTheme="minorHAnsi" w:hAnsiTheme="minorHAnsi"/>
          <w:color w:val="auto"/>
        </w:rPr>
        <w:t>total</w:t>
      </w:r>
      <w:r w:rsidRPr="002C28CC">
        <w:rPr>
          <w:rFonts w:asciiTheme="minorHAnsi" w:hAnsiTheme="minorHAnsi"/>
          <w:color w:val="auto"/>
        </w:rPr>
        <w:t xml:space="preserve"> lipid extract will</w:t>
      </w:r>
      <w:r w:rsidR="00C95E25" w:rsidRPr="002C28CC">
        <w:rPr>
          <w:rFonts w:asciiTheme="minorHAnsi" w:hAnsiTheme="minorHAnsi"/>
          <w:color w:val="auto"/>
        </w:rPr>
        <w:t xml:space="preserve"> need to first</w:t>
      </w:r>
      <w:r w:rsidRPr="002C28CC">
        <w:rPr>
          <w:rFonts w:asciiTheme="minorHAnsi" w:hAnsiTheme="minorHAnsi"/>
          <w:color w:val="auto"/>
        </w:rPr>
        <w:t xml:space="preserve"> be converted </w:t>
      </w:r>
      <w:r w:rsidR="00C95E25" w:rsidRPr="002C28CC">
        <w:rPr>
          <w:rFonts w:asciiTheme="minorHAnsi" w:hAnsiTheme="minorHAnsi"/>
          <w:color w:val="auto"/>
        </w:rPr>
        <w:t>in</w:t>
      </w:r>
      <w:r w:rsidR="00294841" w:rsidRPr="002C28CC">
        <w:rPr>
          <w:rFonts w:asciiTheme="minorHAnsi" w:hAnsiTheme="minorHAnsi"/>
          <w:color w:val="auto"/>
        </w:rPr>
        <w:t>to</w:t>
      </w:r>
      <w:r w:rsidRPr="002C28CC">
        <w:rPr>
          <w:rFonts w:asciiTheme="minorHAnsi" w:hAnsiTheme="minorHAnsi"/>
          <w:color w:val="auto"/>
        </w:rPr>
        <w:t xml:space="preserve"> fatty acid methyl esters (FAME</w:t>
      </w:r>
      <w:r w:rsidR="00294841" w:rsidRPr="002C28CC">
        <w:rPr>
          <w:rFonts w:asciiTheme="minorHAnsi" w:hAnsiTheme="minorHAnsi"/>
          <w:color w:val="auto"/>
        </w:rPr>
        <w:t>s</w:t>
      </w:r>
      <w:r w:rsidRPr="002C28CC">
        <w:rPr>
          <w:rFonts w:asciiTheme="minorHAnsi" w:hAnsiTheme="minorHAnsi"/>
          <w:color w:val="auto"/>
        </w:rPr>
        <w:t>).</w:t>
      </w:r>
      <w:r w:rsidR="00871BC3" w:rsidRPr="002C28CC">
        <w:rPr>
          <w:rFonts w:asciiTheme="minorHAnsi" w:hAnsiTheme="minorHAnsi"/>
          <w:color w:val="auto"/>
        </w:rPr>
        <w:t xml:space="preserve"> </w:t>
      </w:r>
      <w:r w:rsidR="0021223B" w:rsidRPr="002C28CC">
        <w:rPr>
          <w:rFonts w:asciiTheme="minorHAnsi" w:hAnsiTheme="minorHAnsi"/>
          <w:color w:val="auto"/>
        </w:rPr>
        <w:t>Each cohort will consist of lipid samples from 12 individual larvae, 4 from each treatment</w:t>
      </w:r>
      <w:commentRangeStart w:id="118"/>
      <w:commentRangeStart w:id="119"/>
      <w:r w:rsidR="0021223B" w:rsidRPr="002C28CC">
        <w:rPr>
          <w:rFonts w:asciiTheme="minorHAnsi" w:hAnsiTheme="minorHAnsi"/>
          <w:color w:val="auto"/>
        </w:rPr>
        <w:t>.</w:t>
      </w:r>
      <w:commentRangeEnd w:id="118"/>
      <w:commentRangeEnd w:id="119"/>
      <w:r w:rsidR="0021223B" w:rsidRPr="002C28CC">
        <w:rPr>
          <w:rStyle w:val="CommentReference"/>
          <w:color w:val="auto"/>
        </w:rPr>
        <w:t xml:space="preserve"> </w:t>
      </w:r>
      <w:r w:rsidR="000E6FC0" w:rsidRPr="002C28CC">
        <w:rPr>
          <w:rStyle w:val="CommentReference"/>
          <w:color w:val="auto"/>
        </w:rPr>
        <w:commentReference w:id="118"/>
      </w:r>
      <w:r w:rsidR="0021223B" w:rsidRPr="002C28CC">
        <w:rPr>
          <w:rStyle w:val="CommentReference"/>
          <w:color w:val="auto"/>
        </w:rPr>
        <w:commentReference w:id="119"/>
      </w:r>
      <w:r w:rsidR="00C95E25" w:rsidRPr="002C28CC">
        <w:rPr>
          <w:rFonts w:asciiTheme="minorHAnsi" w:hAnsiTheme="minorHAnsi"/>
          <w:color w:val="auto"/>
        </w:rPr>
        <w:t xml:space="preserve"> </w:t>
      </w:r>
      <w:r w:rsidR="0021223B" w:rsidRPr="002C28CC">
        <w:rPr>
          <w:rFonts w:asciiTheme="minorHAnsi" w:hAnsiTheme="minorHAnsi"/>
          <w:color w:val="auto"/>
        </w:rPr>
        <w:t xml:space="preserve">Larvae </w:t>
      </w:r>
      <w:r w:rsidR="00C95E25" w:rsidRPr="002C28CC">
        <w:rPr>
          <w:rFonts w:asciiTheme="minorHAnsi" w:hAnsiTheme="minorHAnsi"/>
          <w:color w:val="auto"/>
        </w:rPr>
        <w:t>samples</w:t>
      </w:r>
      <w:r w:rsidR="00871BC3" w:rsidRPr="002C28CC">
        <w:rPr>
          <w:rFonts w:asciiTheme="minorHAnsi" w:hAnsiTheme="minorHAnsi"/>
          <w:color w:val="auto"/>
        </w:rPr>
        <w:t xml:space="preserve"> from </w:t>
      </w:r>
      <w:r w:rsidR="006A7763" w:rsidRPr="002C28CC">
        <w:rPr>
          <w:rFonts w:asciiTheme="minorHAnsi" w:hAnsiTheme="minorHAnsi"/>
          <w:color w:val="auto"/>
        </w:rPr>
        <w:t>within</w:t>
      </w:r>
      <w:r w:rsidR="00871BC3" w:rsidRPr="002C28CC">
        <w:rPr>
          <w:rFonts w:asciiTheme="minorHAnsi" w:hAnsiTheme="minorHAnsi"/>
          <w:color w:val="auto"/>
        </w:rPr>
        <w:t xml:space="preserve"> </w:t>
      </w:r>
      <w:r w:rsidR="006A7763" w:rsidRPr="002C28CC">
        <w:rPr>
          <w:rFonts w:asciiTheme="minorHAnsi" w:hAnsiTheme="minorHAnsi"/>
          <w:color w:val="auto"/>
        </w:rPr>
        <w:t>cohort</w:t>
      </w:r>
      <w:r w:rsidR="00871BC3" w:rsidRPr="002C28CC">
        <w:rPr>
          <w:rFonts w:asciiTheme="minorHAnsi" w:hAnsiTheme="minorHAnsi"/>
          <w:color w:val="auto"/>
        </w:rPr>
        <w:t xml:space="preserve"> will be</w:t>
      </w:r>
      <w:r w:rsidR="0021223B" w:rsidRPr="002C28CC">
        <w:rPr>
          <w:rFonts w:asciiTheme="minorHAnsi" w:hAnsiTheme="minorHAnsi"/>
          <w:color w:val="auto"/>
        </w:rPr>
        <w:t xml:space="preserve"> </w:t>
      </w:r>
      <w:r w:rsidR="00871BC3" w:rsidRPr="002C28CC">
        <w:rPr>
          <w:rFonts w:asciiTheme="minorHAnsi" w:hAnsiTheme="minorHAnsi"/>
          <w:color w:val="auto"/>
        </w:rPr>
        <w:t xml:space="preserve">esterified </w:t>
      </w:r>
      <w:r w:rsidR="006A7763" w:rsidRPr="002C28CC">
        <w:rPr>
          <w:rFonts w:asciiTheme="minorHAnsi" w:hAnsiTheme="minorHAnsi"/>
          <w:color w:val="auto"/>
        </w:rPr>
        <w:t xml:space="preserve">and analyzed individually. </w:t>
      </w:r>
      <w:r w:rsidR="0021223B" w:rsidRPr="002C28CC">
        <w:rPr>
          <w:rFonts w:asciiTheme="minorHAnsi" w:hAnsiTheme="minorHAnsi"/>
          <w:color w:val="auto"/>
        </w:rPr>
        <w:t>Blanks will be used</w:t>
      </w:r>
      <w:r w:rsidR="00871BC3" w:rsidRPr="002C28CC">
        <w:rPr>
          <w:rFonts w:asciiTheme="minorHAnsi" w:hAnsiTheme="minorHAnsi"/>
          <w:color w:val="auto"/>
        </w:rPr>
        <w:t xml:space="preserve"> </w:t>
      </w:r>
      <w:r w:rsidR="0021223B" w:rsidRPr="002C28CC">
        <w:rPr>
          <w:rFonts w:asciiTheme="minorHAnsi" w:hAnsiTheme="minorHAnsi"/>
          <w:color w:val="auto"/>
        </w:rPr>
        <w:t xml:space="preserve">to qualify the </w:t>
      </w:r>
      <w:r w:rsidR="006A7763" w:rsidRPr="002C28CC">
        <w:rPr>
          <w:rFonts w:asciiTheme="minorHAnsi" w:hAnsiTheme="minorHAnsi"/>
          <w:color w:val="auto"/>
        </w:rPr>
        <w:t xml:space="preserve">background </w:t>
      </w:r>
      <w:r w:rsidR="0021223B" w:rsidRPr="002C28CC">
        <w:rPr>
          <w:rFonts w:asciiTheme="minorHAnsi" w:hAnsiTheme="minorHAnsi"/>
          <w:color w:val="auto"/>
        </w:rPr>
        <w:t xml:space="preserve">effect of </w:t>
      </w:r>
      <w:r w:rsidR="006A7763" w:rsidRPr="002C28CC">
        <w:rPr>
          <w:rFonts w:asciiTheme="minorHAnsi" w:hAnsiTheme="minorHAnsi"/>
          <w:color w:val="auto"/>
        </w:rPr>
        <w:t xml:space="preserve">the </w:t>
      </w:r>
      <w:r w:rsidR="0021223B" w:rsidRPr="002C28CC">
        <w:rPr>
          <w:rFonts w:asciiTheme="minorHAnsi" w:hAnsiTheme="minorHAnsi"/>
          <w:color w:val="auto"/>
        </w:rPr>
        <w:t>esterification.</w:t>
      </w:r>
      <w:r w:rsidR="000E6FC0" w:rsidRPr="002C28CC">
        <w:rPr>
          <w:rFonts w:asciiTheme="minorHAnsi" w:hAnsiTheme="minorHAnsi"/>
          <w:color w:val="auto"/>
        </w:rPr>
        <w:t xml:space="preserve"> </w:t>
      </w:r>
      <w:r w:rsidR="00871BC3" w:rsidRPr="002C28CC">
        <w:rPr>
          <w:rFonts w:asciiTheme="minorHAnsi" w:hAnsiTheme="minorHAnsi"/>
          <w:color w:val="auto"/>
        </w:rPr>
        <w:t xml:space="preserve">The efficiency of the esterification will be determined using </w:t>
      </w:r>
      <w:proofErr w:type="spellStart"/>
      <w:r w:rsidR="00871BC3" w:rsidRPr="002C28CC">
        <w:rPr>
          <w:rFonts w:asciiTheme="minorHAnsi" w:hAnsiTheme="minorHAnsi"/>
          <w:color w:val="auto"/>
        </w:rPr>
        <w:t>triheptadecanoic</w:t>
      </w:r>
      <w:proofErr w:type="spellEnd"/>
      <w:r w:rsidR="00871BC3" w:rsidRPr="002C28CC">
        <w:rPr>
          <w:rFonts w:asciiTheme="minorHAnsi" w:hAnsiTheme="minorHAnsi"/>
          <w:color w:val="auto"/>
        </w:rPr>
        <w:t xml:space="preserve"> acid, a spike-in standard obtained from Sigma Millipore. Triglycerides in the total </w:t>
      </w:r>
      <w:r w:rsidRPr="002C28CC">
        <w:rPr>
          <w:rFonts w:asciiTheme="minorHAnsi" w:hAnsiTheme="minorHAnsi"/>
          <w:color w:val="auto"/>
        </w:rPr>
        <w:t>lipid extract will be methylated via base-catalyzed esterification</w:t>
      </w:r>
      <w:r w:rsidR="00871BC3" w:rsidRPr="002C28CC">
        <w:rPr>
          <w:rFonts w:asciiTheme="minorHAnsi" w:hAnsiTheme="minorHAnsi"/>
          <w:color w:val="auto"/>
        </w:rPr>
        <w:t xml:space="preserve"> with an acid catalyzed work-up</w:t>
      </w:r>
      <w:r w:rsidRPr="002C28CC">
        <w:rPr>
          <w:rFonts w:asciiTheme="minorHAnsi" w:hAnsiTheme="minorHAnsi"/>
          <w:color w:val="auto"/>
        </w:rPr>
        <w:t xml:space="preserve"> </w:t>
      </w:r>
      <w:r w:rsidR="00294841"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2C28CC">
        <w:rPr>
          <w:rFonts w:asciiTheme="minorHAnsi" w:hAnsiTheme="minorHAnsi"/>
          <w:color w:val="auto"/>
        </w:rPr>
        <w:fldChar w:fldCharType="separate"/>
      </w:r>
      <w:r w:rsidR="004345ED" w:rsidRPr="004345ED">
        <w:rPr>
          <w:rFonts w:asciiTheme="minorHAnsi" w:hAnsiTheme="minorHAnsi"/>
          <w:noProof/>
          <w:color w:val="auto"/>
        </w:rPr>
        <w:t>(Christie 1993, Liu 1994)</w:t>
      </w:r>
      <w:r w:rsidR="00294841" w:rsidRPr="002C28CC">
        <w:rPr>
          <w:rFonts w:asciiTheme="minorHAnsi" w:hAnsiTheme="minorHAnsi"/>
          <w:color w:val="auto"/>
        </w:rPr>
        <w:fldChar w:fldCharType="end"/>
      </w:r>
      <w:r w:rsidR="00EA08D8" w:rsidRPr="002C28CC">
        <w:rPr>
          <w:rFonts w:asciiTheme="minorHAnsi" w:hAnsiTheme="minorHAnsi"/>
          <w:color w:val="auto"/>
        </w:rPr>
        <w:t>.</w:t>
      </w:r>
      <w:r w:rsidRPr="002C28CC">
        <w:rPr>
          <w:rFonts w:asciiTheme="minorHAnsi" w:hAnsiTheme="minorHAnsi"/>
          <w:color w:val="auto"/>
        </w:rPr>
        <w:t xml:space="preserve"> </w:t>
      </w:r>
      <w:r w:rsidR="006D1A7B" w:rsidRPr="002C28CC">
        <w:rPr>
          <w:rFonts w:asciiTheme="minorHAnsi" w:hAnsiTheme="minorHAnsi"/>
          <w:color w:val="auto"/>
        </w:rPr>
        <w:t>E</w:t>
      </w:r>
      <w:r w:rsidR="00EA08D8" w:rsidRPr="002C28CC">
        <w:rPr>
          <w:rFonts w:asciiTheme="minorHAnsi" w:hAnsiTheme="minorHAnsi"/>
          <w:color w:val="auto"/>
        </w:rPr>
        <w:t>xtracted lipids</w:t>
      </w:r>
      <w:r w:rsidR="006D1A7B" w:rsidRPr="002C28CC">
        <w:rPr>
          <w:rFonts w:asciiTheme="minorHAnsi" w:hAnsiTheme="minorHAnsi"/>
          <w:color w:val="auto"/>
        </w:rPr>
        <w:t xml:space="preserve"> </w:t>
      </w:r>
      <w:r w:rsidR="00C95E25" w:rsidRPr="002C28CC">
        <w:rPr>
          <w:rFonts w:asciiTheme="minorHAnsi" w:hAnsiTheme="minorHAnsi"/>
          <w:color w:val="auto"/>
        </w:rPr>
        <w:t>will be</w:t>
      </w:r>
      <w:r w:rsidR="006D1A7B" w:rsidRPr="002C28CC">
        <w:rPr>
          <w:rFonts w:asciiTheme="minorHAnsi" w:hAnsiTheme="minorHAnsi"/>
          <w:color w:val="auto"/>
        </w:rPr>
        <w:t xml:space="preserve"> mixed in a solution of 10M </w:t>
      </w:r>
      <w:proofErr w:type="spellStart"/>
      <w:r w:rsidR="006D1A7B" w:rsidRPr="002C28CC">
        <w:rPr>
          <w:rFonts w:asciiTheme="minorHAnsi" w:hAnsiTheme="minorHAnsi"/>
          <w:color w:val="auto"/>
        </w:rPr>
        <w:t>m</w:t>
      </w:r>
      <w:r w:rsidRPr="002C28CC">
        <w:rPr>
          <w:rFonts w:asciiTheme="minorHAnsi" w:hAnsiTheme="minorHAnsi"/>
          <w:color w:val="auto"/>
        </w:rPr>
        <w:t>ethan</w:t>
      </w:r>
      <w:r w:rsidR="006D1A7B" w:rsidRPr="002C28CC">
        <w:rPr>
          <w:rFonts w:asciiTheme="minorHAnsi" w:hAnsiTheme="minorHAnsi"/>
          <w:color w:val="auto"/>
        </w:rPr>
        <w:t>olic</w:t>
      </w:r>
      <w:proofErr w:type="spellEnd"/>
      <w:r w:rsidR="006D1A7B" w:rsidRPr="002C28CC">
        <w:rPr>
          <w:rFonts w:asciiTheme="minorHAnsi" w:hAnsiTheme="minorHAnsi"/>
          <w:color w:val="auto"/>
        </w:rPr>
        <w:t xml:space="preserve"> potassium h</w:t>
      </w:r>
      <w:r w:rsidRPr="002C28CC">
        <w:rPr>
          <w:rFonts w:asciiTheme="minorHAnsi" w:hAnsiTheme="minorHAnsi"/>
          <w:color w:val="auto"/>
        </w:rPr>
        <w:t xml:space="preserve">ydroxide </w:t>
      </w:r>
      <w:r w:rsidR="006D1A7B" w:rsidRPr="002C28CC">
        <w:rPr>
          <w:rFonts w:asciiTheme="minorHAnsi" w:hAnsiTheme="minorHAnsi"/>
          <w:color w:val="auto"/>
        </w:rPr>
        <w:t>at 55</w:t>
      </w:r>
      <w:r w:rsidR="006D1A7B" w:rsidRPr="002C28CC">
        <w:rPr>
          <w:color w:val="auto"/>
        </w:rPr>
        <w:t>°</w:t>
      </w:r>
      <w:r w:rsidR="006D1A7B" w:rsidRPr="002C28CC">
        <w:rPr>
          <w:rFonts w:asciiTheme="minorHAnsi" w:hAnsiTheme="minorHAnsi"/>
          <w:color w:val="auto"/>
        </w:rPr>
        <w:t xml:space="preserve">C </w:t>
      </w:r>
      <w:r w:rsidRPr="002C28CC">
        <w:rPr>
          <w:rFonts w:asciiTheme="minorHAnsi" w:hAnsiTheme="minorHAnsi"/>
          <w:color w:val="auto"/>
        </w:rPr>
        <w:t xml:space="preserve">for </w:t>
      </w:r>
      <w:r w:rsidR="00166A5E" w:rsidRPr="002C28CC">
        <w:rPr>
          <w:rFonts w:asciiTheme="minorHAnsi" w:hAnsiTheme="minorHAnsi"/>
          <w:color w:val="auto"/>
        </w:rPr>
        <w:t>thirty</w:t>
      </w:r>
      <w:r w:rsidR="006D1A7B" w:rsidRPr="002C28CC">
        <w:rPr>
          <w:rFonts w:asciiTheme="minorHAnsi" w:hAnsiTheme="minorHAnsi"/>
          <w:color w:val="auto"/>
        </w:rPr>
        <w:t xml:space="preserve"> minutes in a </w:t>
      </w:r>
      <w:r w:rsidR="000B27B9" w:rsidRPr="002C28CC">
        <w:rPr>
          <w:rFonts w:asciiTheme="minorHAnsi" w:hAnsiTheme="minorHAnsi"/>
          <w:color w:val="auto"/>
        </w:rPr>
        <w:t>capped</w:t>
      </w:r>
      <w:r w:rsidR="006D1A7B" w:rsidRPr="002C28CC">
        <w:rPr>
          <w:rFonts w:asciiTheme="minorHAnsi" w:hAnsiTheme="minorHAnsi"/>
          <w:color w:val="auto"/>
        </w:rPr>
        <w:t xml:space="preserve"> vial. </w:t>
      </w:r>
      <w:r w:rsidR="000B27B9" w:rsidRPr="002C28CC">
        <w:rPr>
          <w:rFonts w:asciiTheme="minorHAnsi" w:hAnsiTheme="minorHAnsi"/>
          <w:color w:val="auto"/>
        </w:rPr>
        <w:t>T</w:t>
      </w:r>
      <w:r w:rsidRPr="002C28CC">
        <w:rPr>
          <w:rFonts w:asciiTheme="minorHAnsi" w:hAnsiTheme="minorHAnsi"/>
          <w:color w:val="auto"/>
        </w:rPr>
        <w:t xml:space="preserve">he </w:t>
      </w:r>
      <w:r w:rsidR="000B27B9" w:rsidRPr="002C28CC">
        <w:rPr>
          <w:rFonts w:asciiTheme="minorHAnsi" w:hAnsiTheme="minorHAnsi"/>
          <w:color w:val="auto"/>
        </w:rPr>
        <w:t xml:space="preserve">capped and </w:t>
      </w:r>
      <w:r w:rsidR="006D1A7B" w:rsidRPr="002C28CC">
        <w:rPr>
          <w:rFonts w:asciiTheme="minorHAnsi" w:hAnsiTheme="minorHAnsi"/>
          <w:color w:val="auto"/>
        </w:rPr>
        <w:t xml:space="preserve">heated </w:t>
      </w:r>
      <w:r w:rsidRPr="002C28CC">
        <w:rPr>
          <w:rFonts w:asciiTheme="minorHAnsi" w:hAnsiTheme="minorHAnsi"/>
          <w:color w:val="auto"/>
        </w:rPr>
        <w:t xml:space="preserve">solution </w:t>
      </w:r>
      <w:r w:rsidR="00C95E25" w:rsidRPr="002C28CC">
        <w:rPr>
          <w:rFonts w:asciiTheme="minorHAnsi" w:hAnsiTheme="minorHAnsi"/>
          <w:color w:val="auto"/>
        </w:rPr>
        <w:t xml:space="preserve">will be </w:t>
      </w:r>
      <w:r w:rsidRPr="002C28CC">
        <w:rPr>
          <w:rFonts w:asciiTheme="minorHAnsi" w:hAnsiTheme="minorHAnsi"/>
          <w:color w:val="auto"/>
        </w:rPr>
        <w:t xml:space="preserve">vortexed </w:t>
      </w:r>
      <w:r w:rsidR="006D1A7B" w:rsidRPr="002C28CC">
        <w:rPr>
          <w:rFonts w:asciiTheme="minorHAnsi" w:hAnsiTheme="minorHAnsi"/>
          <w:color w:val="auto"/>
        </w:rPr>
        <w:t>for two minutes</w:t>
      </w:r>
      <w:r w:rsidR="000E6FC0" w:rsidRPr="002C28CC">
        <w:rPr>
          <w:rFonts w:asciiTheme="minorHAnsi" w:hAnsiTheme="minorHAnsi"/>
          <w:color w:val="auto"/>
        </w:rPr>
        <w:t>, then</w:t>
      </w:r>
      <w:r w:rsidRPr="002C28CC">
        <w:rPr>
          <w:rFonts w:asciiTheme="minorHAnsi" w:hAnsiTheme="minorHAnsi"/>
          <w:color w:val="auto"/>
        </w:rPr>
        <w:t xml:space="preserve"> cooled on ice</w:t>
      </w:r>
      <w:r w:rsidR="006D1A7B" w:rsidRPr="002C28CC">
        <w:rPr>
          <w:rFonts w:asciiTheme="minorHAnsi" w:hAnsiTheme="minorHAnsi"/>
          <w:color w:val="auto"/>
        </w:rPr>
        <w:t xml:space="preserve"> for five minutes</w:t>
      </w:r>
      <w:r w:rsidRPr="002C28CC">
        <w:rPr>
          <w:rFonts w:asciiTheme="minorHAnsi" w:hAnsiTheme="minorHAnsi"/>
          <w:color w:val="auto"/>
        </w:rPr>
        <w:t>. While still on ice,</w:t>
      </w:r>
      <w:r w:rsidR="006D1A7B" w:rsidRPr="002C28CC">
        <w:rPr>
          <w:rFonts w:asciiTheme="minorHAnsi" w:hAnsiTheme="minorHAnsi"/>
          <w:color w:val="auto"/>
        </w:rPr>
        <w:t xml:space="preserve"> the vial </w:t>
      </w:r>
      <w:r w:rsidR="00C95E25" w:rsidRPr="002C28CC">
        <w:rPr>
          <w:rFonts w:asciiTheme="minorHAnsi" w:hAnsiTheme="minorHAnsi"/>
          <w:color w:val="auto"/>
        </w:rPr>
        <w:t>will then be</w:t>
      </w:r>
      <w:r w:rsidR="006D1A7B" w:rsidRPr="002C28CC">
        <w:rPr>
          <w:rFonts w:asciiTheme="minorHAnsi" w:hAnsiTheme="minorHAnsi"/>
          <w:color w:val="auto"/>
        </w:rPr>
        <w:t xml:space="preserve"> uncapped and</w:t>
      </w:r>
      <w:r w:rsidRPr="002C28CC">
        <w:rPr>
          <w:rFonts w:asciiTheme="minorHAnsi" w:hAnsiTheme="minorHAnsi"/>
          <w:color w:val="auto"/>
        </w:rPr>
        <w:t xml:space="preserve"> 12M sulfuric acid </w:t>
      </w:r>
      <w:r w:rsidR="000E6FC0" w:rsidRPr="002C28CC">
        <w:rPr>
          <w:rFonts w:asciiTheme="minorHAnsi" w:hAnsiTheme="minorHAnsi"/>
          <w:color w:val="auto"/>
        </w:rPr>
        <w:t xml:space="preserve">will be </w:t>
      </w:r>
      <w:r w:rsidR="006D1A7B" w:rsidRPr="002C28CC">
        <w:rPr>
          <w:rFonts w:asciiTheme="minorHAnsi" w:hAnsiTheme="minorHAnsi"/>
          <w:color w:val="auto"/>
        </w:rPr>
        <w:t>added to neutralize the KOH and terminate the reaction.</w:t>
      </w:r>
      <w:r w:rsidR="00166A5E" w:rsidRPr="002C28CC">
        <w:rPr>
          <w:rFonts w:asciiTheme="minorHAnsi" w:hAnsiTheme="minorHAnsi"/>
          <w:color w:val="auto"/>
        </w:rPr>
        <w:t xml:space="preserve"> After the reaction is terminated 3</w:t>
      </w:r>
      <w:r w:rsidRPr="002C28CC">
        <w:rPr>
          <w:rFonts w:asciiTheme="minorHAnsi" w:hAnsiTheme="minorHAnsi"/>
          <w:color w:val="auto"/>
        </w:rPr>
        <w:t xml:space="preserve"> mL of hexanes will be added</w:t>
      </w:r>
      <w:r w:rsidR="00166A5E" w:rsidRPr="002C28CC">
        <w:rPr>
          <w:rFonts w:asciiTheme="minorHAnsi" w:hAnsiTheme="minorHAnsi"/>
          <w:color w:val="auto"/>
        </w:rPr>
        <w:t xml:space="preserve"> into the reaction vial to solubilize the FAMEs. The hexane layer will then be decanted</w:t>
      </w:r>
      <w:r w:rsidR="000808EF" w:rsidRPr="002C28CC">
        <w:rPr>
          <w:rFonts w:asciiTheme="minorHAnsi" w:hAnsiTheme="minorHAnsi"/>
          <w:color w:val="auto"/>
        </w:rPr>
        <w:t xml:space="preserve"> and any water species formed by </w:t>
      </w:r>
      <w:r w:rsidR="000808EF" w:rsidRPr="002C28CC">
        <w:rPr>
          <w:rFonts w:asciiTheme="minorHAnsi" w:hAnsiTheme="minorHAnsi"/>
          <w:color w:val="auto"/>
        </w:rPr>
        <w:lastRenderedPageBreak/>
        <w:t xml:space="preserve">the esterification procedure will be precipitated out of solution using </w:t>
      </w:r>
      <w:r w:rsidRPr="002C28CC">
        <w:rPr>
          <w:rFonts w:asciiTheme="minorHAnsi" w:hAnsiTheme="minorHAnsi"/>
          <w:color w:val="auto"/>
        </w:rPr>
        <w:t>sodium sulfate</w:t>
      </w:r>
      <w:r w:rsidR="000808EF" w:rsidRPr="002C28CC">
        <w:rPr>
          <w:rFonts w:asciiTheme="minorHAnsi" w:hAnsiTheme="minorHAnsi"/>
          <w:color w:val="auto"/>
        </w:rPr>
        <w:t xml:space="preserve">. Identification of the methyl ester species will be accomplished using Gas-Liquid Chromatography (GC) coupled with a Flame Ionization Detector (FID). </w:t>
      </w:r>
      <w:r w:rsidRPr="002C28CC">
        <w:rPr>
          <w:rFonts w:asciiTheme="minorHAnsi" w:hAnsiTheme="minorHAnsi"/>
          <w:color w:val="auto"/>
        </w:rPr>
        <w:t>GC-FID</w:t>
      </w:r>
      <w:r w:rsidR="000808EF" w:rsidRPr="002C28CC">
        <w:rPr>
          <w:rFonts w:asciiTheme="minorHAnsi" w:hAnsiTheme="minorHAnsi"/>
          <w:color w:val="auto"/>
        </w:rPr>
        <w:t xml:space="preserve"> separates each FAME by taking advantage of the</w:t>
      </w:r>
      <w:r w:rsidR="00820F22" w:rsidRPr="002C28CC">
        <w:rPr>
          <w:rFonts w:asciiTheme="minorHAnsi" w:hAnsiTheme="minorHAnsi"/>
          <w:color w:val="auto"/>
        </w:rPr>
        <w:t xml:space="preserve"> specific interactions between different </w:t>
      </w:r>
      <w:r w:rsidR="000808EF" w:rsidRPr="002C28CC">
        <w:rPr>
          <w:rFonts w:asciiTheme="minorHAnsi" w:hAnsiTheme="minorHAnsi"/>
          <w:color w:val="auto"/>
        </w:rPr>
        <w:t xml:space="preserve">FAMEs </w:t>
      </w:r>
      <w:r w:rsidR="00820F22" w:rsidRPr="002C28CC">
        <w:rPr>
          <w:rFonts w:asciiTheme="minorHAnsi" w:hAnsiTheme="minorHAnsi"/>
          <w:color w:val="auto"/>
        </w:rPr>
        <w:t xml:space="preserve">and </w:t>
      </w:r>
      <w:r w:rsidR="001D3B27" w:rsidRPr="002C28CC">
        <w:rPr>
          <w:rFonts w:asciiTheme="minorHAnsi" w:hAnsiTheme="minorHAnsi"/>
          <w:color w:val="auto"/>
        </w:rPr>
        <w:t xml:space="preserve">the packing material </w:t>
      </w:r>
      <w:r w:rsidR="00820F22" w:rsidRPr="002C28CC">
        <w:rPr>
          <w:rFonts w:asciiTheme="minorHAnsi" w:hAnsiTheme="minorHAnsi"/>
          <w:color w:val="auto"/>
        </w:rPr>
        <w:t xml:space="preserve">in </w:t>
      </w:r>
      <w:r w:rsidR="001D3B27" w:rsidRPr="002C28CC">
        <w:rPr>
          <w:rFonts w:asciiTheme="minorHAnsi" w:hAnsiTheme="minorHAnsi"/>
          <w:color w:val="auto"/>
        </w:rPr>
        <w:t>a DB-WAX capillary</w:t>
      </w:r>
      <w:r w:rsidR="000808EF" w:rsidRPr="002C28CC">
        <w:rPr>
          <w:rFonts w:asciiTheme="minorHAnsi" w:hAnsiTheme="minorHAnsi"/>
          <w:color w:val="auto"/>
        </w:rPr>
        <w:t xml:space="preserve"> column.</w:t>
      </w:r>
      <w:r w:rsidR="001D3B27" w:rsidRPr="002C28CC">
        <w:rPr>
          <w:rFonts w:asciiTheme="minorHAnsi" w:hAnsiTheme="minorHAnsi"/>
          <w:color w:val="auto"/>
        </w:rPr>
        <w:t xml:space="preserve"> The </w:t>
      </w:r>
      <w:r w:rsidR="00820F22" w:rsidRPr="002C28CC">
        <w:rPr>
          <w:rFonts w:asciiTheme="minorHAnsi" w:hAnsiTheme="minorHAnsi"/>
          <w:color w:val="auto"/>
        </w:rPr>
        <w:t>FAMEs in the sample adsorb</w:t>
      </w:r>
      <w:r w:rsidR="001D3B27" w:rsidRPr="002C28CC">
        <w:rPr>
          <w:rFonts w:asciiTheme="minorHAnsi" w:hAnsiTheme="minorHAnsi"/>
          <w:color w:val="auto"/>
        </w:rPr>
        <w:t xml:space="preserve"> onto the column and inert g</w:t>
      </w:r>
      <w:r w:rsidR="00820F22" w:rsidRPr="002C28CC">
        <w:rPr>
          <w:rFonts w:asciiTheme="minorHAnsi" w:hAnsiTheme="minorHAnsi"/>
          <w:color w:val="auto"/>
        </w:rPr>
        <w:t xml:space="preserve">as flows through the column. Over time, </w:t>
      </w:r>
      <w:r w:rsidR="001D3B27" w:rsidRPr="002C28CC">
        <w:rPr>
          <w:rFonts w:asciiTheme="minorHAnsi" w:hAnsiTheme="minorHAnsi"/>
          <w:color w:val="auto"/>
        </w:rPr>
        <w:t xml:space="preserve">the column temperature increases </w:t>
      </w:r>
      <w:r w:rsidR="00820F22" w:rsidRPr="002C28CC">
        <w:rPr>
          <w:rFonts w:asciiTheme="minorHAnsi" w:hAnsiTheme="minorHAnsi"/>
          <w:color w:val="auto"/>
        </w:rPr>
        <w:t xml:space="preserve">and </w:t>
      </w:r>
      <w:r w:rsidR="001D3B27" w:rsidRPr="002C28CC">
        <w:rPr>
          <w:rFonts w:asciiTheme="minorHAnsi" w:hAnsiTheme="minorHAnsi"/>
          <w:color w:val="auto"/>
        </w:rPr>
        <w:t>the FAME m</w:t>
      </w:r>
      <w:r w:rsidR="00820F22" w:rsidRPr="002C28CC">
        <w:rPr>
          <w:rFonts w:asciiTheme="minorHAnsi" w:hAnsiTheme="minorHAnsi"/>
          <w:color w:val="auto"/>
        </w:rPr>
        <w:t>olecules desorb from the column</w:t>
      </w:r>
      <w:r w:rsidR="001D3B27" w:rsidRPr="002C28CC">
        <w:rPr>
          <w:rFonts w:asciiTheme="minorHAnsi" w:hAnsiTheme="minorHAnsi"/>
          <w:color w:val="auto"/>
        </w:rPr>
        <w:t xml:space="preserve"> based on their molecular composition and the inert gas carries them to the detector. At the detector</w:t>
      </w:r>
      <w:r w:rsidR="00704FF5" w:rsidRPr="002C28CC">
        <w:rPr>
          <w:rFonts w:asciiTheme="minorHAnsi" w:hAnsiTheme="minorHAnsi"/>
          <w:color w:val="auto"/>
        </w:rPr>
        <w:t>,</w:t>
      </w:r>
      <w:r w:rsidR="001D3B27" w:rsidRPr="002C28CC">
        <w:rPr>
          <w:rFonts w:asciiTheme="minorHAnsi" w:hAnsiTheme="minorHAnsi"/>
          <w:color w:val="auto"/>
        </w:rPr>
        <w:t xml:space="preserve"> </w:t>
      </w:r>
      <w:r w:rsidR="00704FF5" w:rsidRPr="002C28CC">
        <w:rPr>
          <w:rFonts w:asciiTheme="minorHAnsi" w:hAnsiTheme="minorHAnsi"/>
          <w:color w:val="auto"/>
        </w:rPr>
        <w:t xml:space="preserve">retention time is recorded and </w:t>
      </w:r>
      <w:r w:rsidR="00820F22" w:rsidRPr="002C28CC">
        <w:rPr>
          <w:rFonts w:asciiTheme="minorHAnsi" w:hAnsiTheme="minorHAnsi"/>
          <w:color w:val="auto"/>
        </w:rPr>
        <w:t xml:space="preserve">each FAME molecule is ionized and the intensity </w:t>
      </w:r>
      <w:r w:rsidR="00704FF5" w:rsidRPr="002C28CC">
        <w:rPr>
          <w:rFonts w:asciiTheme="minorHAnsi" w:hAnsiTheme="minorHAnsi"/>
          <w:color w:val="auto"/>
        </w:rPr>
        <w:t xml:space="preserve">of ionization is recorded as a peak area. FAMEs will be </w:t>
      </w:r>
      <w:r w:rsidR="001A7151" w:rsidRPr="002C28CC">
        <w:rPr>
          <w:rFonts w:asciiTheme="minorHAnsi" w:hAnsiTheme="minorHAnsi"/>
          <w:color w:val="auto"/>
        </w:rPr>
        <w:t>i</w:t>
      </w:r>
      <w:r w:rsidR="00704FF5" w:rsidRPr="002C28CC">
        <w:rPr>
          <w:rFonts w:asciiTheme="minorHAnsi" w:hAnsiTheme="minorHAnsi"/>
          <w:color w:val="auto"/>
        </w:rPr>
        <w:t>dentified in comparison to a 37 Component FAME Mix purchased from Sigma Millipore.</w:t>
      </w:r>
    </w:p>
    <w:p w14:paraId="1D4C889B" w14:textId="77777777" w:rsidR="00845FD5" w:rsidRPr="002C28CC" w:rsidRDefault="00845FD5">
      <w:pPr>
        <w:spacing w:line="480" w:lineRule="auto"/>
        <w:rPr>
          <w:rFonts w:asciiTheme="minorHAnsi" w:hAnsiTheme="minorHAnsi"/>
          <w:color w:val="auto"/>
        </w:rPr>
      </w:pPr>
    </w:p>
    <w:p w14:paraId="3466E99C" w14:textId="07790B54" w:rsidR="00D440A4" w:rsidRPr="002C28CC" w:rsidRDefault="00D977FB" w:rsidP="00737225">
      <w:pPr>
        <w:spacing w:line="480" w:lineRule="auto"/>
        <w:rPr>
          <w:rFonts w:asciiTheme="minorHAnsi" w:hAnsiTheme="minorHAnsi"/>
          <w:color w:val="auto"/>
        </w:rPr>
      </w:pPr>
      <w:r w:rsidRPr="002C28CC">
        <w:rPr>
          <w:rFonts w:asciiTheme="minorHAnsi" w:hAnsiTheme="minorHAnsi"/>
          <w:b/>
          <w:color w:val="auto"/>
        </w:rPr>
        <w:t>Data Analysis:</w:t>
      </w:r>
      <w:r w:rsidR="00157E2B" w:rsidRPr="002C28CC">
        <w:rPr>
          <w:rFonts w:asciiTheme="minorHAnsi" w:hAnsiTheme="minorHAnsi"/>
          <w:b/>
          <w:color w:val="auto"/>
        </w:rPr>
        <w:t xml:space="preserve"> </w:t>
      </w:r>
      <w:r w:rsidR="00555E55" w:rsidRPr="002C28CC">
        <w:rPr>
          <w:rFonts w:asciiTheme="minorHAnsi" w:hAnsiTheme="minorHAnsi"/>
          <w:color w:val="auto"/>
        </w:rPr>
        <w:t>Using the technique</w:t>
      </w:r>
      <w:r w:rsidR="006606E6" w:rsidRPr="002C28CC">
        <w:rPr>
          <w:rFonts w:asciiTheme="minorHAnsi" w:hAnsiTheme="minorHAnsi"/>
          <w:color w:val="auto"/>
        </w:rPr>
        <w:t>s</w:t>
      </w:r>
      <w:r w:rsidR="00555E55" w:rsidRPr="002C28CC">
        <w:rPr>
          <w:rFonts w:asciiTheme="minorHAnsi" w:hAnsiTheme="minorHAnsi"/>
          <w:color w:val="auto"/>
        </w:rPr>
        <w:t xml:space="preserve"> </w:t>
      </w:r>
      <w:r w:rsidR="00EF5CE6" w:rsidRPr="002C28CC">
        <w:rPr>
          <w:rFonts w:asciiTheme="minorHAnsi" w:hAnsiTheme="minorHAnsi"/>
          <w:color w:val="auto"/>
        </w:rPr>
        <w:t xml:space="preserve">mentioned above, </w:t>
      </w:r>
      <w:r w:rsidR="005004D5" w:rsidRPr="002C28CC">
        <w:rPr>
          <w:rFonts w:asciiTheme="minorHAnsi" w:hAnsiTheme="minorHAnsi"/>
          <w:color w:val="auto"/>
        </w:rPr>
        <w:t>we predict that</w:t>
      </w:r>
      <w:r w:rsidR="00555E55" w:rsidRPr="002C28CC">
        <w:rPr>
          <w:rFonts w:asciiTheme="minorHAnsi" w:hAnsiTheme="minorHAnsi"/>
          <w:color w:val="auto"/>
        </w:rPr>
        <w:t xml:space="preserve"> larvae exposed to a 12-hour photoperiod will accumulate more triglycerides and more storage proteins in preparation for</w:t>
      </w:r>
      <w:r w:rsidR="006606E6" w:rsidRPr="002C28CC">
        <w:rPr>
          <w:rFonts w:asciiTheme="minorHAnsi" w:hAnsiTheme="minorHAnsi"/>
          <w:color w:val="auto"/>
        </w:rPr>
        <w:t xml:space="preserve"> diapause. Additionally,</w:t>
      </w:r>
      <w:r w:rsidR="00EF5CE6" w:rsidRPr="002C28CC">
        <w:rPr>
          <w:rFonts w:asciiTheme="minorHAnsi" w:hAnsiTheme="minorHAnsi"/>
          <w:color w:val="auto"/>
        </w:rPr>
        <w:t xml:space="preserve"> between</w:t>
      </w:r>
      <w:r w:rsidR="006606E6" w:rsidRPr="002C28CC">
        <w:rPr>
          <w:rFonts w:asciiTheme="minorHAnsi" w:hAnsiTheme="minorHAnsi"/>
          <w:color w:val="auto"/>
        </w:rPr>
        <w:t xml:space="preserve"> </w:t>
      </w:r>
      <w:r w:rsidR="00EF5CE6" w:rsidRPr="002C28CC">
        <w:rPr>
          <w:rFonts w:asciiTheme="minorHAnsi" w:hAnsiTheme="minorHAnsi"/>
          <w:color w:val="auto"/>
        </w:rPr>
        <w:t xml:space="preserve">diapausing larvae the </w:t>
      </w:r>
      <w:r w:rsidR="006606E6" w:rsidRPr="002C28CC">
        <w:rPr>
          <w:rFonts w:asciiTheme="minorHAnsi" w:hAnsiTheme="minorHAnsi"/>
          <w:color w:val="auto"/>
        </w:rPr>
        <w:t>univoltine</w:t>
      </w:r>
      <w:r w:rsidR="00EF5CE6" w:rsidRPr="002C28CC">
        <w:rPr>
          <w:rFonts w:asciiTheme="minorHAnsi" w:hAnsiTheme="minorHAnsi"/>
          <w:color w:val="auto"/>
        </w:rPr>
        <w:t>-Z strain</w:t>
      </w:r>
      <w:r w:rsidR="006606E6" w:rsidRPr="002C28CC">
        <w:rPr>
          <w:rFonts w:asciiTheme="minorHAnsi" w:hAnsiTheme="minorHAnsi"/>
          <w:color w:val="auto"/>
        </w:rPr>
        <w:t xml:space="preserve"> larvae should accumulate more </w:t>
      </w:r>
      <w:r w:rsidR="00EF5CE6" w:rsidRPr="002C28CC">
        <w:rPr>
          <w:rFonts w:asciiTheme="minorHAnsi" w:hAnsiTheme="minorHAnsi"/>
          <w:color w:val="auto"/>
        </w:rPr>
        <w:t>proteins and triglycerides over</w:t>
      </w:r>
      <w:r w:rsidR="006606E6" w:rsidRPr="002C28CC">
        <w:rPr>
          <w:rFonts w:asciiTheme="minorHAnsi" w:hAnsiTheme="minorHAnsi"/>
          <w:color w:val="auto"/>
        </w:rPr>
        <w:t xml:space="preserve"> </w:t>
      </w:r>
      <w:r w:rsidR="00EF5CE6" w:rsidRPr="002C28CC">
        <w:rPr>
          <w:rFonts w:asciiTheme="minorHAnsi" w:hAnsiTheme="minorHAnsi"/>
          <w:color w:val="auto"/>
        </w:rPr>
        <w:t xml:space="preserve">bivoltine-E strain larvae. </w:t>
      </w:r>
      <w:r w:rsidR="00407F7E" w:rsidRPr="002C28CC">
        <w:rPr>
          <w:rFonts w:asciiTheme="minorHAnsi" w:hAnsiTheme="minorHAnsi"/>
          <w:color w:val="auto"/>
        </w:rPr>
        <w:t>P</w:t>
      </w:r>
      <w:r w:rsidR="00BE7B13" w:rsidRPr="002C28CC">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2C28CC">
        <w:rPr>
          <w:rFonts w:asciiTheme="minorHAnsi" w:hAnsiTheme="minorHAnsi"/>
          <w:color w:val="auto"/>
        </w:rPr>
        <w:t>significant difference between the total lipid content of diapausing and non-diapausing larvae (</w:t>
      </w:r>
      <w:proofErr w:type="spellStart"/>
      <w:r w:rsidR="00FA6B57" w:rsidRPr="002C28CC">
        <w:rPr>
          <w:rFonts w:asciiTheme="minorHAnsi" w:hAnsiTheme="minorHAnsi"/>
          <w:color w:val="auto"/>
        </w:rPr>
        <w:t>Df</w:t>
      </w:r>
      <w:proofErr w:type="spellEnd"/>
      <w:r w:rsidR="00FA6B57" w:rsidRPr="002C28CC">
        <w:rPr>
          <w:rFonts w:asciiTheme="minorHAnsi" w:hAnsiTheme="minorHAnsi"/>
          <w:color w:val="auto"/>
        </w:rPr>
        <w:t xml:space="preserve"> = 1, p = 1.06x10</w:t>
      </w:r>
      <w:r w:rsidR="00FA6B57" w:rsidRPr="002C28CC">
        <w:rPr>
          <w:rFonts w:asciiTheme="minorHAnsi" w:hAnsiTheme="minorHAnsi"/>
          <w:color w:val="auto"/>
          <w:vertAlign w:val="superscript"/>
        </w:rPr>
        <w:t>-7</w:t>
      </w:r>
      <w:r w:rsidR="00257CF5" w:rsidRPr="002C28CC">
        <w:rPr>
          <w:rFonts w:asciiTheme="minorHAnsi" w:hAnsiTheme="minorHAnsi"/>
          <w:color w:val="auto"/>
        </w:rPr>
        <w:t>)</w:t>
      </w:r>
      <w:r w:rsidR="00AA73DB" w:rsidRPr="002C28CC">
        <w:rPr>
          <w:rFonts w:asciiTheme="minorHAnsi" w:hAnsiTheme="minorHAnsi"/>
          <w:color w:val="auto"/>
        </w:rPr>
        <w:t xml:space="preserve">. </w:t>
      </w:r>
      <w:r w:rsidR="004C2050" w:rsidRPr="002C28CC">
        <w:rPr>
          <w:rFonts w:asciiTheme="minorHAnsi" w:hAnsiTheme="minorHAnsi"/>
          <w:color w:val="auto"/>
        </w:rPr>
        <w:t xml:space="preserve">One interpretation of this data could be that as these larvae perceive photoperiod changes in their environment they experience </w:t>
      </w:r>
      <w:r w:rsidR="00407F7E" w:rsidRPr="002C28CC">
        <w:rPr>
          <w:rFonts w:asciiTheme="minorHAnsi" w:hAnsiTheme="minorHAnsi"/>
          <w:color w:val="auto"/>
        </w:rPr>
        <w:t>changes</w:t>
      </w:r>
      <w:r w:rsidR="004C2050" w:rsidRPr="002C28CC">
        <w:rPr>
          <w:rFonts w:asciiTheme="minorHAnsi" w:hAnsiTheme="minorHAnsi"/>
          <w:color w:val="auto"/>
        </w:rPr>
        <w:t xml:space="preserve"> in their </w:t>
      </w:r>
      <w:r w:rsidR="00407F7E" w:rsidRPr="002C28CC">
        <w:rPr>
          <w:rFonts w:asciiTheme="minorHAnsi" w:hAnsiTheme="minorHAnsi"/>
          <w:color w:val="auto"/>
        </w:rPr>
        <w:t>physiology to</w:t>
      </w:r>
      <w:r w:rsidR="00786A50" w:rsidRPr="002C28CC">
        <w:rPr>
          <w:rFonts w:asciiTheme="minorHAnsi" w:hAnsiTheme="minorHAnsi"/>
          <w:color w:val="auto"/>
        </w:rPr>
        <w:t xml:space="preserve"> </w:t>
      </w:r>
      <w:r w:rsidR="00407F7E" w:rsidRPr="002C28CC">
        <w:rPr>
          <w:rFonts w:asciiTheme="minorHAnsi" w:hAnsiTheme="minorHAnsi"/>
          <w:color w:val="auto"/>
        </w:rPr>
        <w:t xml:space="preserve">increase their lean mass </w:t>
      </w:r>
      <w:r w:rsidR="00786A50" w:rsidRPr="002C28CC">
        <w:rPr>
          <w:rFonts w:asciiTheme="minorHAnsi" w:hAnsiTheme="minorHAnsi"/>
          <w:color w:val="auto"/>
        </w:rPr>
        <w:t>to support additional resource storage</w:t>
      </w:r>
      <w:r w:rsidR="00257CF5" w:rsidRPr="002C28CC">
        <w:rPr>
          <w:rFonts w:asciiTheme="minorHAnsi" w:hAnsiTheme="minorHAnsi"/>
          <w:color w:val="auto"/>
        </w:rPr>
        <w:t xml:space="preserve"> in preparation for diapause</w:t>
      </w:r>
      <w:r w:rsidR="00786A50" w:rsidRPr="002C28CC">
        <w:rPr>
          <w:rFonts w:asciiTheme="minorHAnsi" w:hAnsiTheme="minorHAnsi"/>
          <w:color w:val="auto"/>
        </w:rPr>
        <w:t>.</w:t>
      </w:r>
      <w:r w:rsidR="004C2050" w:rsidRPr="002C28CC">
        <w:rPr>
          <w:rFonts w:asciiTheme="minorHAnsi" w:hAnsiTheme="minorHAnsi"/>
          <w:color w:val="auto"/>
        </w:rPr>
        <w:t xml:space="preserve"> </w:t>
      </w:r>
      <w:r w:rsidR="00FA6B57" w:rsidRPr="002C28CC">
        <w:rPr>
          <w:rFonts w:asciiTheme="minorHAnsi" w:hAnsiTheme="minorHAnsi"/>
          <w:color w:val="auto"/>
        </w:rPr>
        <w:t xml:space="preserve">To </w:t>
      </w:r>
      <w:r w:rsidR="00FA6B57" w:rsidRPr="002C28CC">
        <w:rPr>
          <w:rFonts w:asciiTheme="minorHAnsi" w:hAnsiTheme="minorHAnsi"/>
          <w:color w:val="auto"/>
        </w:rPr>
        <w:lastRenderedPageBreak/>
        <w:t xml:space="preserve">support this initial result, replications of these experiments will need to be conducted. </w:t>
      </w:r>
      <w:r w:rsidR="00407F7E" w:rsidRPr="002C28CC">
        <w:rPr>
          <w:rFonts w:asciiTheme="minorHAnsi" w:hAnsiTheme="minorHAnsi"/>
          <w:color w:val="auto"/>
        </w:rPr>
        <w:t xml:space="preserve">These and future </w:t>
      </w:r>
      <w:r w:rsidR="00257CF5" w:rsidRPr="002C28CC">
        <w:rPr>
          <w:rFonts w:asciiTheme="minorHAnsi" w:hAnsiTheme="minorHAnsi"/>
          <w:color w:val="auto"/>
        </w:rPr>
        <w:t>measurements</w:t>
      </w:r>
      <w:r w:rsidR="00407F7E" w:rsidRPr="002C28CC">
        <w:rPr>
          <w:rFonts w:asciiTheme="minorHAnsi" w:hAnsiTheme="minorHAnsi"/>
          <w:color w:val="auto"/>
        </w:rPr>
        <w:t xml:space="preserve"> of s</w:t>
      </w:r>
      <w:commentRangeStart w:id="120"/>
      <w:commentRangeStart w:id="121"/>
      <w:r w:rsidR="00820F22" w:rsidRPr="002C28CC">
        <w:rPr>
          <w:rFonts w:asciiTheme="minorHAnsi" w:hAnsiTheme="minorHAnsi"/>
          <w:color w:val="auto"/>
        </w:rPr>
        <w:t xml:space="preserve">torage protein </w:t>
      </w:r>
      <w:commentRangeEnd w:id="120"/>
      <w:r w:rsidR="00926E5A" w:rsidRPr="002C28CC">
        <w:rPr>
          <w:rStyle w:val="CommentReference"/>
          <w:color w:val="auto"/>
        </w:rPr>
        <w:commentReference w:id="120"/>
      </w:r>
      <w:commentRangeEnd w:id="121"/>
      <w:r w:rsidR="000C0F27" w:rsidRPr="002C28CC">
        <w:rPr>
          <w:rStyle w:val="CommentReference"/>
          <w:color w:val="auto"/>
        </w:rPr>
        <w:commentReference w:id="121"/>
      </w:r>
      <w:r w:rsidR="00820F22" w:rsidRPr="002C28CC">
        <w:rPr>
          <w:rFonts w:asciiTheme="minorHAnsi" w:hAnsiTheme="minorHAnsi"/>
          <w:color w:val="auto"/>
        </w:rPr>
        <w:t>and triglyceride</w:t>
      </w:r>
      <w:r w:rsidR="00407F7E" w:rsidRPr="002C28CC">
        <w:rPr>
          <w:rFonts w:asciiTheme="minorHAnsi" w:hAnsiTheme="minorHAnsi"/>
          <w:color w:val="auto"/>
        </w:rPr>
        <w:t xml:space="preserve"> </w:t>
      </w:r>
      <w:r w:rsidR="00153328" w:rsidRPr="002C28CC">
        <w:rPr>
          <w:rFonts w:asciiTheme="minorHAnsi" w:hAnsiTheme="minorHAnsi"/>
          <w:color w:val="auto"/>
        </w:rPr>
        <w:t xml:space="preserve">from each of the four treatments </w:t>
      </w:r>
      <w:r w:rsidR="00F53772" w:rsidRPr="002C28CC">
        <w:rPr>
          <w:rFonts w:asciiTheme="minorHAnsi" w:hAnsiTheme="minorHAnsi"/>
          <w:color w:val="auto"/>
        </w:rPr>
        <w:t>will be expressed</w:t>
      </w:r>
      <w:r w:rsidR="00555E55" w:rsidRPr="002C28CC">
        <w:rPr>
          <w:rFonts w:asciiTheme="minorHAnsi" w:hAnsiTheme="minorHAnsi"/>
          <w:color w:val="auto"/>
        </w:rPr>
        <w:t xml:space="preserve"> as </w:t>
      </w:r>
      <w:r w:rsidR="00F53772" w:rsidRPr="002C28CC">
        <w:rPr>
          <w:rFonts w:asciiTheme="minorHAnsi" w:hAnsiTheme="minorHAnsi"/>
          <w:color w:val="auto"/>
        </w:rPr>
        <w:t>concentration</w:t>
      </w:r>
      <w:r w:rsidR="00555E55" w:rsidRPr="002C28CC">
        <w:rPr>
          <w:rFonts w:asciiTheme="minorHAnsi" w:hAnsiTheme="minorHAnsi"/>
          <w:color w:val="auto"/>
        </w:rPr>
        <w:t>s.</w:t>
      </w:r>
      <w:r w:rsidR="00F53772" w:rsidRPr="002C28CC">
        <w:rPr>
          <w:rFonts w:asciiTheme="minorHAnsi" w:hAnsiTheme="minorHAnsi"/>
          <w:color w:val="auto"/>
        </w:rPr>
        <w:t xml:space="preserve"> </w:t>
      </w:r>
      <w:r w:rsidR="00802F4F" w:rsidRPr="002C28CC">
        <w:rPr>
          <w:rFonts w:asciiTheme="minorHAnsi" w:hAnsiTheme="minorHAnsi"/>
          <w:color w:val="auto"/>
        </w:rPr>
        <w:t>The initial hemolymph</w:t>
      </w:r>
      <w:r w:rsidR="00F53772" w:rsidRPr="002C28CC">
        <w:rPr>
          <w:rFonts w:asciiTheme="minorHAnsi" w:hAnsiTheme="minorHAnsi"/>
          <w:color w:val="auto"/>
        </w:rPr>
        <w:t xml:space="preserve"> protein</w:t>
      </w:r>
      <w:r w:rsidR="00802F4F" w:rsidRPr="002C28CC">
        <w:rPr>
          <w:rFonts w:asciiTheme="minorHAnsi" w:hAnsiTheme="minorHAnsi"/>
          <w:color w:val="auto"/>
        </w:rPr>
        <w:t xml:space="preserve"> concentration and putative storage protein</w:t>
      </w:r>
      <w:r w:rsidR="00F53772" w:rsidRPr="002C28CC">
        <w:rPr>
          <w:rFonts w:asciiTheme="minorHAnsi" w:hAnsiTheme="minorHAnsi"/>
          <w:color w:val="auto"/>
        </w:rPr>
        <w:t xml:space="preserve"> concentration</w:t>
      </w:r>
      <w:r w:rsidR="00802F4F" w:rsidRPr="002C28CC">
        <w:rPr>
          <w:rFonts w:asciiTheme="minorHAnsi" w:hAnsiTheme="minorHAnsi"/>
          <w:color w:val="auto"/>
        </w:rPr>
        <w:t>s wi</w:t>
      </w:r>
      <w:r w:rsidR="00820F22" w:rsidRPr="002C28CC">
        <w:rPr>
          <w:rFonts w:asciiTheme="minorHAnsi" w:hAnsiTheme="minorHAnsi"/>
          <w:color w:val="auto"/>
        </w:rPr>
        <w:t>ll be determined</w:t>
      </w:r>
      <w:r w:rsidR="00802F4F" w:rsidRPr="002C28CC">
        <w:rPr>
          <w:rFonts w:asciiTheme="minorHAnsi" w:hAnsiTheme="minorHAnsi"/>
          <w:color w:val="auto"/>
        </w:rPr>
        <w:t xml:space="preserve"> relative to an external standard of known proteins and at known concentrations. Total lipid concentration will be determined</w:t>
      </w:r>
      <w:r w:rsidR="00B749DE" w:rsidRPr="002C28CC">
        <w:rPr>
          <w:rFonts w:asciiTheme="minorHAnsi" w:hAnsiTheme="minorHAnsi"/>
          <w:color w:val="auto"/>
        </w:rPr>
        <w:t xml:space="preserve"> as the </w:t>
      </w:r>
      <w:r w:rsidR="00B4176F" w:rsidRPr="002C28CC">
        <w:rPr>
          <w:rFonts w:asciiTheme="minorHAnsi" w:hAnsiTheme="minorHAnsi"/>
          <w:color w:val="auto"/>
        </w:rPr>
        <w:t xml:space="preserve">total </w:t>
      </w:r>
      <w:r w:rsidR="00B749DE" w:rsidRPr="002C28CC">
        <w:rPr>
          <w:rFonts w:asciiTheme="minorHAnsi" w:hAnsiTheme="minorHAnsi"/>
          <w:color w:val="auto"/>
        </w:rPr>
        <w:t>sum of the triglyceride peak area</w:t>
      </w:r>
      <w:r w:rsidR="00B4176F" w:rsidRPr="002C28CC">
        <w:rPr>
          <w:rFonts w:asciiTheme="minorHAnsi" w:hAnsiTheme="minorHAnsi"/>
          <w:color w:val="auto"/>
        </w:rPr>
        <w:t>s</w:t>
      </w:r>
      <w:r w:rsidR="00B749DE" w:rsidRPr="002C28CC">
        <w:rPr>
          <w:rFonts w:asciiTheme="minorHAnsi" w:hAnsiTheme="minorHAnsi"/>
          <w:color w:val="auto"/>
        </w:rPr>
        <w:t xml:space="preserve"> in relation to </w:t>
      </w:r>
      <w:r w:rsidR="00B4176F" w:rsidRPr="002C28CC">
        <w:rPr>
          <w:rFonts w:asciiTheme="minorHAnsi" w:hAnsiTheme="minorHAnsi"/>
          <w:color w:val="auto"/>
        </w:rPr>
        <w:t xml:space="preserve">the peak area </w:t>
      </w:r>
      <w:r w:rsidR="00926E5A" w:rsidRPr="002C28CC">
        <w:rPr>
          <w:rFonts w:asciiTheme="minorHAnsi" w:hAnsiTheme="minorHAnsi"/>
          <w:color w:val="auto"/>
        </w:rPr>
        <w:t xml:space="preserve">of </w:t>
      </w:r>
      <w:r w:rsidR="00B749DE" w:rsidRPr="002C28CC">
        <w:rPr>
          <w:rFonts w:asciiTheme="minorHAnsi" w:hAnsiTheme="minorHAnsi"/>
          <w:color w:val="auto"/>
        </w:rPr>
        <w:t>an external standard of known triglycerides at known concentrations</w:t>
      </w:r>
      <w:r w:rsidR="0073553C" w:rsidRPr="002C28CC">
        <w:rPr>
          <w:rFonts w:asciiTheme="minorHAnsi" w:hAnsiTheme="minorHAnsi"/>
          <w:color w:val="auto"/>
        </w:rPr>
        <w:t xml:space="preserve">. </w:t>
      </w:r>
      <w:commentRangeStart w:id="122"/>
      <w:commentRangeStart w:id="123"/>
      <w:r w:rsidR="00FD4027" w:rsidRPr="002C28CC">
        <w:rPr>
          <w:rFonts w:asciiTheme="minorHAnsi" w:hAnsiTheme="minorHAnsi"/>
          <w:color w:val="auto"/>
        </w:rPr>
        <w:t>A multivariate analysis of accumulated lipids and storage proteins will be used to explore the</w:t>
      </w:r>
      <w:r w:rsidR="00555E55" w:rsidRPr="002C28CC">
        <w:rPr>
          <w:rFonts w:asciiTheme="minorHAnsi" w:hAnsiTheme="minorHAnsi"/>
          <w:color w:val="auto"/>
        </w:rPr>
        <w:t xml:space="preserve"> significance of</w:t>
      </w:r>
      <w:r w:rsidR="00FD4027" w:rsidRPr="002C28CC">
        <w:rPr>
          <w:rFonts w:asciiTheme="minorHAnsi" w:hAnsiTheme="minorHAnsi"/>
          <w:color w:val="auto"/>
        </w:rPr>
        <w:t xml:space="preserve"> interactions between</w:t>
      </w:r>
      <w:r w:rsidR="00DA7679" w:rsidRPr="002C28CC">
        <w:rPr>
          <w:rFonts w:asciiTheme="minorHAnsi" w:hAnsiTheme="minorHAnsi"/>
          <w:color w:val="auto"/>
        </w:rPr>
        <w:t xml:space="preserve"> </w:t>
      </w:r>
      <w:r w:rsidR="00555E55" w:rsidRPr="002C28CC">
        <w:rPr>
          <w:rFonts w:asciiTheme="minorHAnsi" w:hAnsiTheme="minorHAnsi"/>
          <w:color w:val="auto"/>
        </w:rPr>
        <w:t>measured parameters. Some of these parameters include larval wet mass, lean mass, and dry mass, total lipid mass</w:t>
      </w:r>
      <w:r w:rsidR="006606E6" w:rsidRPr="002C28CC">
        <w:rPr>
          <w:rFonts w:asciiTheme="minorHAnsi" w:hAnsiTheme="minorHAnsi"/>
          <w:color w:val="auto"/>
        </w:rPr>
        <w:t>, temperature, and photoperiod</w:t>
      </w:r>
      <w:r w:rsidR="00555E55" w:rsidRPr="002C28CC">
        <w:rPr>
          <w:rFonts w:asciiTheme="minorHAnsi" w:hAnsiTheme="minorHAnsi"/>
          <w:color w:val="auto"/>
        </w:rPr>
        <w:t>. Investigating these interactions determine if there are interesting patterns and could help explain the variation we see in the lab and nature</w:t>
      </w:r>
      <w:r w:rsidR="00FD4027" w:rsidRPr="002C28CC">
        <w:rPr>
          <w:rFonts w:asciiTheme="minorHAnsi" w:hAnsiTheme="minorHAnsi"/>
          <w:color w:val="auto"/>
        </w:rPr>
        <w:t>.</w:t>
      </w:r>
      <w:commentRangeEnd w:id="122"/>
      <w:r w:rsidR="00926E5A" w:rsidRPr="002C28CC">
        <w:rPr>
          <w:rStyle w:val="CommentReference"/>
          <w:color w:val="auto"/>
        </w:rPr>
        <w:commentReference w:id="122"/>
      </w:r>
      <w:commentRangeEnd w:id="123"/>
      <w:r w:rsidR="006A7763" w:rsidRPr="002C28CC">
        <w:rPr>
          <w:rStyle w:val="CommentReference"/>
          <w:color w:val="auto"/>
        </w:rPr>
        <w:commentReference w:id="123"/>
      </w:r>
    </w:p>
    <w:p w14:paraId="63BEBA8E" w14:textId="77777777" w:rsidR="00737225" w:rsidRPr="002C28C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2C28CC" w:rsidRDefault="00C83A27" w:rsidP="00F2535D">
      <w:pPr>
        <w:spacing w:before="100" w:beforeAutospacing="1" w:after="100" w:afterAutospacing="1"/>
        <w:ind w:left="475" w:hanging="475"/>
        <w:outlineLvl w:val="0"/>
        <w:rPr>
          <w:b/>
          <w:color w:val="auto"/>
          <w:sz w:val="22"/>
          <w:szCs w:val="22"/>
        </w:rPr>
      </w:pPr>
      <w:r w:rsidRPr="002C28CC">
        <w:rPr>
          <w:b/>
          <w:color w:val="auto"/>
          <w:sz w:val="22"/>
          <w:szCs w:val="22"/>
        </w:rPr>
        <w:t>REFERENCES:</w:t>
      </w:r>
    </w:p>
    <w:p w14:paraId="2BECC508" w14:textId="1E22ADB8" w:rsidR="003958C3" w:rsidRPr="003958C3" w:rsidRDefault="00C83A27" w:rsidP="003958C3">
      <w:pPr>
        <w:autoSpaceDE w:val="0"/>
        <w:autoSpaceDN w:val="0"/>
        <w:adjustRightInd w:val="0"/>
        <w:spacing w:before="100" w:after="100"/>
        <w:ind w:left="480" w:hanging="480"/>
        <w:rPr>
          <w:rFonts w:eastAsia="Times New Roman" w:cs="Times New Roman"/>
          <w:noProof/>
          <w:sz w:val="22"/>
        </w:rPr>
      </w:pPr>
      <w:r w:rsidRPr="002C28CC">
        <w:rPr>
          <w:color w:val="auto"/>
          <w:sz w:val="22"/>
          <w:szCs w:val="22"/>
        </w:rPr>
        <w:fldChar w:fldCharType="begin" w:fldLock="1"/>
      </w:r>
      <w:r w:rsidRPr="002C28CC">
        <w:rPr>
          <w:color w:val="auto"/>
          <w:sz w:val="22"/>
          <w:szCs w:val="22"/>
        </w:rPr>
        <w:instrText xml:space="preserve">ADDIN Mendeley Bibliography CSL_BIBLIOGRAPHY </w:instrText>
      </w:r>
      <w:r w:rsidRPr="002C28CC">
        <w:rPr>
          <w:color w:val="auto"/>
          <w:sz w:val="22"/>
          <w:szCs w:val="22"/>
        </w:rPr>
        <w:fldChar w:fldCharType="separate"/>
      </w:r>
      <w:r w:rsidR="003958C3" w:rsidRPr="003958C3">
        <w:rPr>
          <w:rFonts w:eastAsia="Times New Roman" w:cs="Times New Roman"/>
          <w:b/>
          <w:bCs/>
          <w:noProof/>
          <w:sz w:val="22"/>
        </w:rPr>
        <w:t>Agrawal, A. A.</w:t>
      </w:r>
      <w:r w:rsidR="003958C3" w:rsidRPr="003958C3">
        <w:rPr>
          <w:rFonts w:eastAsia="Times New Roman" w:cs="Times New Roman"/>
          <w:noProof/>
          <w:sz w:val="22"/>
        </w:rPr>
        <w:t xml:space="preserve"> </w:t>
      </w:r>
      <w:r w:rsidR="003958C3" w:rsidRPr="003958C3">
        <w:rPr>
          <w:rFonts w:eastAsia="Times New Roman" w:cs="Times New Roman"/>
          <w:b/>
          <w:bCs/>
          <w:noProof/>
          <w:sz w:val="22"/>
        </w:rPr>
        <w:t>2001</w:t>
      </w:r>
      <w:r w:rsidR="003958C3" w:rsidRPr="003958C3">
        <w:rPr>
          <w:rFonts w:eastAsia="Times New Roman" w:cs="Times New Roman"/>
          <w:noProof/>
          <w:sz w:val="22"/>
        </w:rPr>
        <w:t>. Phenotypic Plasticity in the Interactions and Evolution of Species. Science (80-. ). 294: 321–326.</w:t>
      </w:r>
    </w:p>
    <w:p w14:paraId="354F95E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Arrese, E. L., and J. L. Soulages</w:t>
      </w:r>
      <w:r w:rsidRPr="003958C3">
        <w:rPr>
          <w:rFonts w:eastAsia="Times New Roman" w:cs="Times New Roman"/>
          <w:noProof/>
          <w:sz w:val="22"/>
        </w:rPr>
        <w:t xml:space="preserve">. </w:t>
      </w:r>
      <w:r w:rsidRPr="003958C3">
        <w:rPr>
          <w:rFonts w:eastAsia="Times New Roman" w:cs="Times New Roman"/>
          <w:b/>
          <w:bCs/>
          <w:noProof/>
          <w:sz w:val="22"/>
        </w:rPr>
        <w:t>2010</w:t>
      </w:r>
      <w:r w:rsidRPr="003958C3">
        <w:rPr>
          <w:rFonts w:eastAsia="Times New Roman" w:cs="Times New Roman"/>
          <w:noProof/>
          <w:sz w:val="22"/>
        </w:rPr>
        <w:t>. Insect Fat Body: Energy, Metabolism, and Regulation. Annu. Rev. Entomol. 55: 207–225.</w:t>
      </w:r>
    </w:p>
    <w:p w14:paraId="4935A7A3"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Bale, J. S., and S. A. L. Hayward</w:t>
      </w:r>
      <w:r w:rsidRPr="003958C3">
        <w:rPr>
          <w:rFonts w:eastAsia="Times New Roman" w:cs="Times New Roman"/>
          <w:noProof/>
          <w:sz w:val="22"/>
        </w:rPr>
        <w:t xml:space="preserve">. </w:t>
      </w:r>
      <w:r w:rsidRPr="003958C3">
        <w:rPr>
          <w:rFonts w:eastAsia="Times New Roman" w:cs="Times New Roman"/>
          <w:b/>
          <w:bCs/>
          <w:noProof/>
          <w:sz w:val="22"/>
        </w:rPr>
        <w:t>2010</w:t>
      </w:r>
      <w:r w:rsidRPr="003958C3">
        <w:rPr>
          <w:rFonts w:eastAsia="Times New Roman" w:cs="Times New Roman"/>
          <w:noProof/>
          <w:sz w:val="22"/>
        </w:rPr>
        <w:t>. Insect overwintering in a changing climate. J. Exp. Biol. 213: 980–994.</w:t>
      </w:r>
    </w:p>
    <w:p w14:paraId="2A6CFC5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958C3">
        <w:rPr>
          <w:rFonts w:eastAsia="Times New Roman" w:cs="Times New Roman"/>
          <w:noProof/>
          <w:sz w:val="22"/>
        </w:rPr>
        <w:t xml:space="preserve">. </w:t>
      </w:r>
      <w:r w:rsidRPr="003958C3">
        <w:rPr>
          <w:rFonts w:eastAsia="Times New Roman" w:cs="Times New Roman"/>
          <w:b/>
          <w:bCs/>
          <w:noProof/>
          <w:sz w:val="22"/>
        </w:rPr>
        <w:t>2002</w:t>
      </w:r>
      <w:r w:rsidRPr="003958C3">
        <w:rPr>
          <w:rFonts w:eastAsia="Times New Roman" w:cs="Times New Roman"/>
          <w:noProof/>
          <w:sz w:val="22"/>
        </w:rPr>
        <w:t>. Herbivory in global climate change research: Direct effects of rising temperature on insect herbivores. Glob. Chang. Biol. 8: 1–16.</w:t>
      </w:r>
    </w:p>
    <w:p w14:paraId="3218A30B"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Bradshaw, W. E., and C. M. Holzapfel</w:t>
      </w:r>
      <w:r w:rsidRPr="003958C3">
        <w:rPr>
          <w:rFonts w:eastAsia="Times New Roman" w:cs="Times New Roman"/>
          <w:noProof/>
          <w:sz w:val="22"/>
        </w:rPr>
        <w:t xml:space="preserve">. </w:t>
      </w:r>
      <w:r w:rsidRPr="003958C3">
        <w:rPr>
          <w:rFonts w:eastAsia="Times New Roman" w:cs="Times New Roman"/>
          <w:b/>
          <w:bCs/>
          <w:noProof/>
          <w:sz w:val="22"/>
        </w:rPr>
        <w:t>2001</w:t>
      </w:r>
      <w:r w:rsidRPr="003958C3">
        <w:rPr>
          <w:rFonts w:eastAsia="Times New Roman" w:cs="Times New Roman"/>
          <w:noProof/>
          <w:sz w:val="22"/>
        </w:rPr>
        <w:t>. Genetic shift in photoperiodic response correlated with global warming. Proc. Natl. Acad. Sci. U. S. A. 98: 14509–14511.</w:t>
      </w:r>
    </w:p>
    <w:p w14:paraId="76339AE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Bradshaw, W. E., and C. M. Holzapfel</w:t>
      </w:r>
      <w:r w:rsidRPr="003958C3">
        <w:rPr>
          <w:rFonts w:eastAsia="Times New Roman" w:cs="Times New Roman"/>
          <w:noProof/>
          <w:sz w:val="22"/>
        </w:rPr>
        <w:t xml:space="preserve">. </w:t>
      </w:r>
      <w:r w:rsidRPr="003958C3">
        <w:rPr>
          <w:rFonts w:eastAsia="Times New Roman" w:cs="Times New Roman"/>
          <w:b/>
          <w:bCs/>
          <w:noProof/>
          <w:sz w:val="22"/>
        </w:rPr>
        <w:t>2006</w:t>
      </w:r>
      <w:r w:rsidRPr="003958C3">
        <w:rPr>
          <w:rFonts w:eastAsia="Times New Roman" w:cs="Times New Roman"/>
          <w:noProof/>
          <w:sz w:val="22"/>
        </w:rPr>
        <w:t>. Evolutionary response to rapid climate change. Science (80-. ). 312: 1477–1478.</w:t>
      </w:r>
    </w:p>
    <w:p w14:paraId="34C9D1A7"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lastRenderedPageBreak/>
        <w:t>Breed, G. A., S. Stichter, and E. E. Crone</w:t>
      </w:r>
      <w:r w:rsidRPr="003958C3">
        <w:rPr>
          <w:rFonts w:eastAsia="Times New Roman" w:cs="Times New Roman"/>
          <w:noProof/>
          <w:sz w:val="22"/>
        </w:rPr>
        <w:t xml:space="preserve">. </w:t>
      </w:r>
      <w:r w:rsidRPr="003958C3">
        <w:rPr>
          <w:rFonts w:eastAsia="Times New Roman" w:cs="Times New Roman"/>
          <w:b/>
          <w:bCs/>
          <w:noProof/>
          <w:sz w:val="22"/>
        </w:rPr>
        <w:t>2012</w:t>
      </w:r>
      <w:r w:rsidRPr="003958C3">
        <w:rPr>
          <w:rFonts w:eastAsia="Times New Roman" w:cs="Times New Roman"/>
          <w:noProof/>
          <w:sz w:val="22"/>
        </w:rPr>
        <w:t>. Climate-driven changes in northeastern US butterfly communities. Nat. Clim. Chang. 3: 142–145.</w:t>
      </w:r>
    </w:p>
    <w:p w14:paraId="3D7CCFC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Burmester, T.</w:t>
      </w:r>
      <w:r w:rsidRPr="003958C3">
        <w:rPr>
          <w:rFonts w:eastAsia="Times New Roman" w:cs="Times New Roman"/>
          <w:noProof/>
          <w:sz w:val="22"/>
        </w:rPr>
        <w:t xml:space="preserve"> </w:t>
      </w:r>
      <w:r w:rsidRPr="003958C3">
        <w:rPr>
          <w:rFonts w:eastAsia="Times New Roman" w:cs="Times New Roman"/>
          <w:b/>
          <w:bCs/>
          <w:noProof/>
          <w:sz w:val="22"/>
        </w:rPr>
        <w:t>1999</w:t>
      </w:r>
      <w:r w:rsidRPr="003958C3">
        <w:rPr>
          <w:rFonts w:eastAsia="Times New Roman" w:cs="Times New Roman"/>
          <w:noProof/>
          <w:sz w:val="22"/>
        </w:rPr>
        <w:t>. Evolution and function of the insect hexamerins.pdf. Eur. J. Entomol. 96: 213–225.</w:t>
      </w:r>
    </w:p>
    <w:p w14:paraId="783B0204"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Chown, S. L.</w:t>
      </w:r>
      <w:r w:rsidRPr="003958C3">
        <w:rPr>
          <w:rFonts w:eastAsia="Times New Roman" w:cs="Times New Roman"/>
          <w:noProof/>
          <w:sz w:val="22"/>
        </w:rPr>
        <w:t xml:space="preserve"> </w:t>
      </w:r>
      <w:r w:rsidRPr="003958C3">
        <w:rPr>
          <w:rFonts w:eastAsia="Times New Roman" w:cs="Times New Roman"/>
          <w:b/>
          <w:bCs/>
          <w:noProof/>
          <w:sz w:val="22"/>
        </w:rPr>
        <w:t>2007</w:t>
      </w:r>
      <w:r w:rsidRPr="003958C3">
        <w:rPr>
          <w:rFonts w:eastAsia="Times New Roman" w:cs="Times New Roman"/>
          <w:noProof/>
          <w:sz w:val="22"/>
        </w:rPr>
        <w:t>. Physiological diversity in insects:ecology and evolutionary contexts. Adv. In Insect Phys. 33: 50–152.</w:t>
      </w:r>
    </w:p>
    <w:p w14:paraId="0AC94AAB"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Christie, W. W.</w:t>
      </w:r>
      <w:r w:rsidRPr="003958C3">
        <w:rPr>
          <w:rFonts w:eastAsia="Times New Roman" w:cs="Times New Roman"/>
          <w:noProof/>
          <w:sz w:val="22"/>
        </w:rPr>
        <w:t xml:space="preserve"> </w:t>
      </w:r>
      <w:r w:rsidRPr="003958C3">
        <w:rPr>
          <w:rFonts w:eastAsia="Times New Roman" w:cs="Times New Roman"/>
          <w:b/>
          <w:bCs/>
          <w:noProof/>
          <w:sz w:val="22"/>
        </w:rPr>
        <w:t>1993</w:t>
      </w:r>
      <w:r w:rsidRPr="003958C3">
        <w:rPr>
          <w:rFonts w:eastAsia="Times New Roman" w:cs="Times New Roman"/>
          <w:noProof/>
          <w:sz w:val="22"/>
        </w:rPr>
        <w:t>. Preparation of Ester Derivatives of Fatty Acids for Chromatographic Analysis. Adv. Lipid Methodol. 69–111.</w:t>
      </w:r>
    </w:p>
    <w:p w14:paraId="6742354C"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DeLucia, E. H., C. L. Casteel, P. D. Nabity, and B. F. O’Neill</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Insects take a bigger bite out of plants in a warmer, higher carbon dioxide world. Proc. Natl. Acad. Sci. 105: 1781–1782.</w:t>
      </w:r>
    </w:p>
    <w:p w14:paraId="720380C5"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Denlinger, D. L.</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Why study diapause? Entomol. Res. 38: 1–9.</w:t>
      </w:r>
    </w:p>
    <w:p w14:paraId="0B6FEF7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Deutsch, C. A., J. J. Tewksbury, R. B. Huey, K. S. Sheldon, C. K. Ghalambor, D. C. Haak, and P. R. Martin</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Impacts of climate warming on terrestrial ectotherms across latitude. Proc. Natl. Acad. Sci. 105: 6668–6672.</w:t>
      </w:r>
    </w:p>
    <w:p w14:paraId="60418ED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Fernandez-Cornejo, J., and A. Vialou</w:t>
      </w:r>
      <w:r w:rsidRPr="003958C3">
        <w:rPr>
          <w:rFonts w:eastAsia="Times New Roman" w:cs="Times New Roman"/>
          <w:noProof/>
          <w:sz w:val="22"/>
        </w:rPr>
        <w:t xml:space="preserve">. </w:t>
      </w:r>
      <w:r w:rsidRPr="003958C3">
        <w:rPr>
          <w:rFonts w:eastAsia="Times New Roman" w:cs="Times New Roman"/>
          <w:b/>
          <w:bCs/>
          <w:noProof/>
          <w:sz w:val="22"/>
        </w:rPr>
        <w:t>2014</w:t>
      </w:r>
      <w:r w:rsidRPr="003958C3">
        <w:rPr>
          <w:rFonts w:eastAsia="Times New Roman" w:cs="Times New Roman"/>
          <w:noProof/>
          <w:sz w:val="22"/>
        </w:rPr>
        <w:t>. Pesticide Use in U. S. Agriculture: 21 Selected Crops, 1960-2008. USDA Econ. Inf. Bull. 80.</w:t>
      </w:r>
    </w:p>
    <w:p w14:paraId="4E12220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Garcia, A.</w:t>
      </w:r>
      <w:r w:rsidRPr="003958C3">
        <w:rPr>
          <w:rFonts w:eastAsia="Times New Roman" w:cs="Times New Roman"/>
          <w:noProof/>
          <w:sz w:val="22"/>
        </w:rPr>
        <w:t xml:space="preserve"> </w:t>
      </w:r>
      <w:r w:rsidRPr="003958C3">
        <w:rPr>
          <w:rFonts w:eastAsia="Times New Roman" w:cs="Times New Roman"/>
          <w:b/>
          <w:bCs/>
          <w:noProof/>
          <w:sz w:val="22"/>
        </w:rPr>
        <w:t>2011</w:t>
      </w:r>
      <w:r w:rsidRPr="003958C3">
        <w:rPr>
          <w:rFonts w:eastAsia="Times New Roman" w:cs="Times New Roman"/>
          <w:noProof/>
          <w:sz w:val="22"/>
        </w:rPr>
        <w:t>. Mobilité Universitaire et Circulation Internationale des Idées. Le Cas du Brésil Contemporain, Rev. Synth.</w:t>
      </w:r>
    </w:p>
    <w:p w14:paraId="28AF4DE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Gelman, D. B., and D. K. Hayes</w:t>
      </w:r>
      <w:r w:rsidRPr="003958C3">
        <w:rPr>
          <w:rFonts w:eastAsia="Times New Roman" w:cs="Times New Roman"/>
          <w:noProof/>
          <w:sz w:val="22"/>
        </w:rPr>
        <w:t xml:space="preserve">. </w:t>
      </w:r>
      <w:r w:rsidRPr="003958C3">
        <w:rPr>
          <w:rFonts w:eastAsia="Times New Roman" w:cs="Times New Roman"/>
          <w:b/>
          <w:bCs/>
          <w:noProof/>
          <w:sz w:val="22"/>
        </w:rPr>
        <w:t>1982</w:t>
      </w:r>
      <w:r w:rsidRPr="003958C3">
        <w:rPr>
          <w:rFonts w:eastAsia="Times New Roman" w:cs="Times New Roman"/>
          <w:noProof/>
          <w:sz w:val="22"/>
        </w:rPr>
        <w:t>. Methods and Markers for Synchronizing Maturation of Fifth-Stage Larvae and Pupae of the European Corn Borer , Ostrinia nubilalis. Ann. Entomol. Soc. 75: 485–493.</w:t>
      </w:r>
    </w:p>
    <w:p w14:paraId="684CE3C5"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Gelman, D. B., and C. W. Woods</w:t>
      </w:r>
      <w:r w:rsidRPr="003958C3">
        <w:rPr>
          <w:rFonts w:eastAsia="Times New Roman" w:cs="Times New Roman"/>
          <w:noProof/>
          <w:sz w:val="22"/>
        </w:rPr>
        <w:t xml:space="preserve">. </w:t>
      </w:r>
      <w:r w:rsidRPr="003958C3">
        <w:rPr>
          <w:rFonts w:eastAsia="Times New Roman" w:cs="Times New Roman"/>
          <w:b/>
          <w:bCs/>
          <w:noProof/>
          <w:sz w:val="22"/>
        </w:rPr>
        <w:t>1983</w:t>
      </w:r>
      <w:r w:rsidRPr="003958C3">
        <w:rPr>
          <w:rFonts w:eastAsia="Times New Roman" w:cs="Times New Roman"/>
          <w:noProof/>
          <w:sz w:val="22"/>
        </w:rPr>
        <w:t>. Haemolymph ecdysteroid titers of diapause- and nondiapause-bound fifth instars and pupae of the European corn borer, Ostrinia nubilalis (Hübner). Comp. Biochem. Physiol. -- Part A Physiol. 76: 367–375.</w:t>
      </w:r>
    </w:p>
    <w:p w14:paraId="68CAEDA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Gossert, A. D., A. Hinniger, S. Gutmann, W. Jahnke, A. Strauss, and C. Fernández</w:t>
      </w:r>
      <w:r w:rsidRPr="003958C3">
        <w:rPr>
          <w:rFonts w:eastAsia="Times New Roman" w:cs="Times New Roman"/>
          <w:noProof/>
          <w:sz w:val="22"/>
        </w:rPr>
        <w:t xml:space="preserve">. </w:t>
      </w:r>
      <w:r w:rsidRPr="003958C3">
        <w:rPr>
          <w:rFonts w:eastAsia="Times New Roman" w:cs="Times New Roman"/>
          <w:b/>
          <w:bCs/>
          <w:noProof/>
          <w:sz w:val="22"/>
        </w:rPr>
        <w:t>2011</w:t>
      </w:r>
      <w:r w:rsidRPr="003958C3">
        <w:rPr>
          <w:rFonts w:eastAsia="Times New Roman" w:cs="Times New Roman"/>
          <w:noProof/>
          <w:sz w:val="22"/>
        </w:rPr>
        <w:t>. A simple protocol for amino acid type selective isotope labeling in insect cells with improved yields and high reproducibility. J. Biomol. NMR.</w:t>
      </w:r>
    </w:p>
    <w:p w14:paraId="4C0B3D5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Hahn, D. A., and D. L. Denlinger</w:t>
      </w:r>
      <w:r w:rsidRPr="003958C3">
        <w:rPr>
          <w:rFonts w:eastAsia="Times New Roman" w:cs="Times New Roman"/>
          <w:noProof/>
          <w:sz w:val="22"/>
        </w:rPr>
        <w:t xml:space="preserve">. </w:t>
      </w:r>
      <w:r w:rsidRPr="003958C3">
        <w:rPr>
          <w:rFonts w:eastAsia="Times New Roman" w:cs="Times New Roman"/>
          <w:b/>
          <w:bCs/>
          <w:noProof/>
          <w:sz w:val="22"/>
        </w:rPr>
        <w:t>2007</w:t>
      </w:r>
      <w:r w:rsidRPr="003958C3">
        <w:rPr>
          <w:rFonts w:eastAsia="Times New Roman" w:cs="Times New Roman"/>
          <w:noProof/>
          <w:sz w:val="22"/>
        </w:rPr>
        <w:t>. Meeting the energetic demands of insect diapause: Nutrient storage and utilization. J. Insect Physiol. 53: 760–773.</w:t>
      </w:r>
    </w:p>
    <w:p w14:paraId="663DE6A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Hahn, D. A., and D. L. Denlinger</w:t>
      </w:r>
      <w:r w:rsidRPr="003958C3">
        <w:rPr>
          <w:rFonts w:eastAsia="Times New Roman" w:cs="Times New Roman"/>
          <w:noProof/>
          <w:sz w:val="22"/>
        </w:rPr>
        <w:t xml:space="preserve">. </w:t>
      </w:r>
      <w:r w:rsidRPr="003958C3">
        <w:rPr>
          <w:rFonts w:eastAsia="Times New Roman" w:cs="Times New Roman"/>
          <w:b/>
          <w:bCs/>
          <w:noProof/>
          <w:sz w:val="22"/>
        </w:rPr>
        <w:t>2011</w:t>
      </w:r>
      <w:r w:rsidRPr="003958C3">
        <w:rPr>
          <w:rFonts w:eastAsia="Times New Roman" w:cs="Times New Roman"/>
          <w:noProof/>
          <w:sz w:val="22"/>
        </w:rPr>
        <w:t>. Energetics of Insect Diapause. Annu. Rev. Entomol. 56: 103–121.</w:t>
      </w:r>
    </w:p>
    <w:p w14:paraId="6FC5CA7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Huey, R. B., M. R. Kearney, A. Krockenberger, J. A. M. Holtum, M. Jess, and S. E. Williams</w:t>
      </w:r>
      <w:r w:rsidRPr="003958C3">
        <w:rPr>
          <w:rFonts w:eastAsia="Times New Roman" w:cs="Times New Roman"/>
          <w:noProof/>
          <w:sz w:val="22"/>
        </w:rPr>
        <w:t xml:space="preserve">. </w:t>
      </w:r>
      <w:r w:rsidRPr="003958C3">
        <w:rPr>
          <w:rFonts w:eastAsia="Times New Roman" w:cs="Times New Roman"/>
          <w:b/>
          <w:bCs/>
          <w:noProof/>
          <w:sz w:val="22"/>
        </w:rPr>
        <w:t>2012</w:t>
      </w:r>
      <w:r w:rsidRPr="003958C3">
        <w:rPr>
          <w:rFonts w:eastAsia="Times New Roman" w:cs="Times New Roman"/>
          <w:noProof/>
          <w:sz w:val="22"/>
        </w:rPr>
        <w:t>. Predicting organismal vulnerability to climate warming: roles of behaviour, physiology and adaptation. Philos. Trans. R. Soc. B Biol. Sci. 367: 1665–1679.</w:t>
      </w:r>
    </w:p>
    <w:p w14:paraId="11F5FDFF"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Huey, R. B., and R. D. Stevenson</w:t>
      </w:r>
      <w:r w:rsidRPr="003958C3">
        <w:rPr>
          <w:rFonts w:eastAsia="Times New Roman" w:cs="Times New Roman"/>
          <w:noProof/>
          <w:sz w:val="22"/>
        </w:rPr>
        <w:t xml:space="preserve">. </w:t>
      </w:r>
      <w:r w:rsidRPr="003958C3">
        <w:rPr>
          <w:rFonts w:eastAsia="Times New Roman" w:cs="Times New Roman"/>
          <w:b/>
          <w:bCs/>
          <w:noProof/>
          <w:sz w:val="22"/>
        </w:rPr>
        <w:t>1979</w:t>
      </w:r>
      <w:r w:rsidRPr="003958C3">
        <w:rPr>
          <w:rFonts w:eastAsia="Times New Roman" w:cs="Times New Roman"/>
          <w:noProof/>
          <w:sz w:val="22"/>
        </w:rPr>
        <w:t>. Integrating thermal physiology and ecology of ectotherms: A discussion of approaches. Integr. Comp. Biol. 19: 357–366.</w:t>
      </w:r>
    </w:p>
    <w:p w14:paraId="251DD85C"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Hughes, L.</w:t>
      </w:r>
      <w:r w:rsidRPr="003958C3">
        <w:rPr>
          <w:rFonts w:eastAsia="Times New Roman" w:cs="Times New Roman"/>
          <w:noProof/>
          <w:sz w:val="22"/>
        </w:rPr>
        <w:t xml:space="preserve"> </w:t>
      </w:r>
      <w:r w:rsidRPr="003958C3">
        <w:rPr>
          <w:rFonts w:eastAsia="Times New Roman" w:cs="Times New Roman"/>
          <w:b/>
          <w:bCs/>
          <w:noProof/>
          <w:sz w:val="22"/>
        </w:rPr>
        <w:t>2000</w:t>
      </w:r>
      <w:r w:rsidRPr="003958C3">
        <w:rPr>
          <w:rFonts w:eastAsia="Times New Roman" w:cs="Times New Roman"/>
          <w:noProof/>
          <w:sz w:val="22"/>
        </w:rPr>
        <w:t>. Biological consequences of global warming: Is the signal already apparent? Trends Ecol. Evol. 15: 56–61.</w:t>
      </w:r>
    </w:p>
    <w:p w14:paraId="05020828"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Hut, R. A., S. Paolucci, R. Dor, C. P. Kyriacou, and S. Daan</w:t>
      </w:r>
      <w:r w:rsidRPr="003958C3">
        <w:rPr>
          <w:rFonts w:eastAsia="Times New Roman" w:cs="Times New Roman"/>
          <w:noProof/>
          <w:sz w:val="22"/>
        </w:rPr>
        <w:t xml:space="preserve">. </w:t>
      </w:r>
      <w:r w:rsidRPr="003958C3">
        <w:rPr>
          <w:rFonts w:eastAsia="Times New Roman" w:cs="Times New Roman"/>
          <w:b/>
          <w:bCs/>
          <w:noProof/>
          <w:sz w:val="22"/>
        </w:rPr>
        <w:t>2013</w:t>
      </w:r>
      <w:r w:rsidRPr="003958C3">
        <w:rPr>
          <w:rFonts w:eastAsia="Times New Roman" w:cs="Times New Roman"/>
          <w:noProof/>
          <w:sz w:val="22"/>
        </w:rPr>
        <w:t>. Latitudinal clines: an evolutionary view on biological rhythms. Proc. R. Soc. B Biol. Sci. 280: 20130433–20130433.</w:t>
      </w:r>
    </w:p>
    <w:p w14:paraId="39FFABF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IPCC</w:t>
      </w:r>
      <w:r w:rsidRPr="003958C3">
        <w:rPr>
          <w:rFonts w:eastAsia="Times New Roman" w:cs="Times New Roman"/>
          <w:noProof/>
          <w:sz w:val="22"/>
        </w:rPr>
        <w:t xml:space="preserve">. </w:t>
      </w:r>
      <w:r w:rsidRPr="003958C3">
        <w:rPr>
          <w:rFonts w:eastAsia="Times New Roman" w:cs="Times New Roman"/>
          <w:b/>
          <w:bCs/>
          <w:noProof/>
          <w:sz w:val="22"/>
        </w:rPr>
        <w:t>2013</w:t>
      </w:r>
      <w:r w:rsidRPr="003958C3">
        <w:rPr>
          <w:rFonts w:eastAsia="Times New Roman" w:cs="Times New Roman"/>
          <w:noProof/>
          <w:sz w:val="22"/>
        </w:rPr>
        <w:t xml:space="preserve">. Summary for Policymakers. In: Climate Change 2013: The Physical Science Basis. Contribution of Working Group I to the Fifth Assessment Report of the Intergovernmental Panel on </w:t>
      </w:r>
      <w:r w:rsidRPr="003958C3">
        <w:rPr>
          <w:rFonts w:eastAsia="Times New Roman" w:cs="Times New Roman"/>
          <w:noProof/>
          <w:sz w:val="22"/>
        </w:rPr>
        <w:lastRenderedPageBreak/>
        <w:t>Climate Change, CEUR Workshop Proc. Cambridge University Press, Cambridge.</w:t>
      </w:r>
    </w:p>
    <w:p w14:paraId="2075F15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 Kort, C. A. D., and A. B. Koopmanschap</w:t>
      </w:r>
      <w:r w:rsidRPr="003958C3">
        <w:rPr>
          <w:rFonts w:eastAsia="Times New Roman" w:cs="Times New Roman"/>
          <w:noProof/>
          <w:sz w:val="22"/>
        </w:rPr>
        <w:t xml:space="preserve">. </w:t>
      </w:r>
      <w:r w:rsidRPr="003958C3">
        <w:rPr>
          <w:rFonts w:eastAsia="Times New Roman" w:cs="Times New Roman"/>
          <w:b/>
          <w:bCs/>
          <w:noProof/>
          <w:sz w:val="22"/>
        </w:rPr>
        <w:t>1994</w:t>
      </w:r>
      <w:r w:rsidRPr="003958C3">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67B93834"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Koštál, V.</w:t>
      </w:r>
      <w:r w:rsidRPr="003958C3">
        <w:rPr>
          <w:rFonts w:eastAsia="Times New Roman" w:cs="Times New Roman"/>
          <w:noProof/>
          <w:sz w:val="22"/>
        </w:rPr>
        <w:t xml:space="preserve"> </w:t>
      </w:r>
      <w:r w:rsidRPr="003958C3">
        <w:rPr>
          <w:rFonts w:eastAsia="Times New Roman" w:cs="Times New Roman"/>
          <w:b/>
          <w:bCs/>
          <w:noProof/>
          <w:sz w:val="22"/>
        </w:rPr>
        <w:t>2006</w:t>
      </w:r>
      <w:r w:rsidRPr="003958C3">
        <w:rPr>
          <w:rFonts w:eastAsia="Times New Roman" w:cs="Times New Roman"/>
          <w:noProof/>
          <w:sz w:val="22"/>
        </w:rPr>
        <w:t>. Eco-physiological phases of insect diapause. J. Insect Physiol. 52: 113–127.</w:t>
      </w:r>
    </w:p>
    <w:p w14:paraId="47ADFE4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Lassance, J.-M., A. T. Groot, M. A. Liénard, B. Antony, C. Borgwardt, F. Andersson, E. Hedenström, D. G. Heckel, and C. Löfstedt</w:t>
      </w:r>
      <w:r w:rsidRPr="003958C3">
        <w:rPr>
          <w:rFonts w:eastAsia="Times New Roman" w:cs="Times New Roman"/>
          <w:noProof/>
          <w:sz w:val="22"/>
        </w:rPr>
        <w:t xml:space="preserve">. </w:t>
      </w:r>
      <w:r w:rsidRPr="003958C3">
        <w:rPr>
          <w:rFonts w:eastAsia="Times New Roman" w:cs="Times New Roman"/>
          <w:b/>
          <w:bCs/>
          <w:noProof/>
          <w:sz w:val="22"/>
        </w:rPr>
        <w:t>2010</w:t>
      </w:r>
      <w:r w:rsidRPr="003958C3">
        <w:rPr>
          <w:rFonts w:eastAsia="Times New Roman" w:cs="Times New Roman"/>
          <w:noProof/>
          <w:sz w:val="22"/>
        </w:rPr>
        <w:t>. Allelic variation in a fatty-acyl reductase gene causes divergence in moth sex pheromones. Nature. 466: 486–489.</w:t>
      </w:r>
    </w:p>
    <w:p w14:paraId="7901C0E3"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Lee, C. E.</w:t>
      </w:r>
      <w:r w:rsidRPr="003958C3">
        <w:rPr>
          <w:rFonts w:eastAsia="Times New Roman" w:cs="Times New Roman"/>
          <w:noProof/>
          <w:sz w:val="22"/>
        </w:rPr>
        <w:t xml:space="preserve"> </w:t>
      </w:r>
      <w:r w:rsidRPr="003958C3">
        <w:rPr>
          <w:rFonts w:eastAsia="Times New Roman" w:cs="Times New Roman"/>
          <w:b/>
          <w:bCs/>
          <w:noProof/>
          <w:sz w:val="22"/>
        </w:rPr>
        <w:t>2002</w:t>
      </w:r>
      <w:r w:rsidRPr="003958C3">
        <w:rPr>
          <w:rFonts w:eastAsia="Times New Roman" w:cs="Times New Roman"/>
          <w:noProof/>
          <w:sz w:val="22"/>
        </w:rPr>
        <w:t>. Evolutionary genetics of invasive species. Trends Ecol. Evol. 17: 386–391.</w:t>
      </w:r>
    </w:p>
    <w:p w14:paraId="5351BA67"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Liu, K. S.</w:t>
      </w:r>
      <w:r w:rsidRPr="003958C3">
        <w:rPr>
          <w:rFonts w:eastAsia="Times New Roman" w:cs="Times New Roman"/>
          <w:noProof/>
          <w:sz w:val="22"/>
        </w:rPr>
        <w:t xml:space="preserve"> </w:t>
      </w:r>
      <w:r w:rsidRPr="003958C3">
        <w:rPr>
          <w:rFonts w:eastAsia="Times New Roman" w:cs="Times New Roman"/>
          <w:b/>
          <w:bCs/>
          <w:noProof/>
          <w:sz w:val="22"/>
        </w:rPr>
        <w:t>1994</w:t>
      </w:r>
      <w:r w:rsidRPr="003958C3">
        <w:rPr>
          <w:rFonts w:eastAsia="Times New Roman" w:cs="Times New Roman"/>
          <w:noProof/>
          <w:sz w:val="22"/>
        </w:rPr>
        <w:t>. Preparation of fatty acid methyl esters for gas-chromatographic analysis of lipids in biological materials. J. Am. Oil Chem. Soc. 71: 1179–1187.</w:t>
      </w:r>
    </w:p>
    <w:p w14:paraId="0168D7A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Melorose, J., R. Perroy, and S. Careas</w:t>
      </w:r>
      <w:r w:rsidRPr="003958C3">
        <w:rPr>
          <w:rFonts w:eastAsia="Times New Roman" w:cs="Times New Roman"/>
          <w:noProof/>
          <w:sz w:val="22"/>
        </w:rPr>
        <w:t xml:space="preserve">. </w:t>
      </w:r>
      <w:r w:rsidRPr="003958C3">
        <w:rPr>
          <w:rFonts w:eastAsia="Times New Roman" w:cs="Times New Roman"/>
          <w:b/>
          <w:bCs/>
          <w:noProof/>
          <w:sz w:val="22"/>
        </w:rPr>
        <w:t>2015</w:t>
      </w:r>
      <w:r w:rsidRPr="003958C3">
        <w:rPr>
          <w:rFonts w:eastAsia="Times New Roman" w:cs="Times New Roman"/>
          <w:noProof/>
          <w:sz w:val="22"/>
        </w:rPr>
        <w:t>. World population prospects ( No. ESA/P/WP.241), United Nations.</w:t>
      </w:r>
    </w:p>
    <w:p w14:paraId="2E264ADC"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Mitchell, C. J., and H. Briegel</w:t>
      </w:r>
      <w:r w:rsidRPr="003958C3">
        <w:rPr>
          <w:rFonts w:eastAsia="Times New Roman" w:cs="Times New Roman"/>
          <w:noProof/>
          <w:sz w:val="22"/>
        </w:rPr>
        <w:t xml:space="preserve">. </w:t>
      </w:r>
      <w:r w:rsidRPr="003958C3">
        <w:rPr>
          <w:rFonts w:eastAsia="Times New Roman" w:cs="Times New Roman"/>
          <w:b/>
          <w:bCs/>
          <w:noProof/>
          <w:sz w:val="22"/>
        </w:rPr>
        <w:t>1989</w:t>
      </w:r>
      <w:r w:rsidRPr="003958C3">
        <w:rPr>
          <w:rFonts w:eastAsia="Times New Roman" w:cs="Times New Roman"/>
          <w:noProof/>
          <w:sz w:val="22"/>
        </w:rPr>
        <w:t>. Inability of diapausing Culex pipiens (Diptera: Culicidae) to use blood for producing lipid reserves for overwinter survival. J. Med. Entomol. 26: 318–26.</w:t>
      </w:r>
    </w:p>
    <w:p w14:paraId="0E1292F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NOAA National Centers for Environmental Information</w:t>
      </w:r>
      <w:r w:rsidRPr="003958C3">
        <w:rPr>
          <w:rFonts w:eastAsia="Times New Roman" w:cs="Times New Roman"/>
          <w:noProof/>
          <w:sz w:val="22"/>
        </w:rPr>
        <w:t xml:space="preserve">. </w:t>
      </w:r>
      <w:r w:rsidRPr="003958C3">
        <w:rPr>
          <w:rFonts w:eastAsia="Times New Roman" w:cs="Times New Roman"/>
          <w:b/>
          <w:bCs/>
          <w:noProof/>
          <w:sz w:val="22"/>
        </w:rPr>
        <w:t>2017</w:t>
      </w:r>
      <w:r w:rsidRPr="003958C3">
        <w:rPr>
          <w:rFonts w:eastAsia="Times New Roman" w:cs="Times New Roman"/>
          <w:noProof/>
          <w:sz w:val="22"/>
        </w:rPr>
        <w:t>. State of the Climate: Global Climate Report for Annual 2016. January. (https://www.ncdc.noaa.gov/sotc/global/201613).</w:t>
      </w:r>
    </w:p>
    <w:p w14:paraId="799C15A8"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Oerke, E.-C.</w:t>
      </w:r>
      <w:r w:rsidRPr="003958C3">
        <w:rPr>
          <w:rFonts w:eastAsia="Times New Roman" w:cs="Times New Roman"/>
          <w:noProof/>
          <w:sz w:val="22"/>
        </w:rPr>
        <w:t xml:space="preserve"> </w:t>
      </w:r>
      <w:r w:rsidRPr="003958C3">
        <w:rPr>
          <w:rFonts w:eastAsia="Times New Roman" w:cs="Times New Roman"/>
          <w:b/>
          <w:bCs/>
          <w:noProof/>
          <w:sz w:val="22"/>
        </w:rPr>
        <w:t>2006</w:t>
      </w:r>
      <w:r w:rsidRPr="003958C3">
        <w:rPr>
          <w:rFonts w:eastAsia="Times New Roman" w:cs="Times New Roman"/>
          <w:noProof/>
          <w:sz w:val="22"/>
        </w:rPr>
        <w:t xml:space="preserve">. Crop losses to pests, p. 31. </w:t>
      </w:r>
      <w:r w:rsidRPr="003958C3">
        <w:rPr>
          <w:rFonts w:eastAsia="Times New Roman" w:cs="Times New Roman"/>
          <w:i/>
          <w:iCs/>
          <w:noProof/>
          <w:sz w:val="22"/>
        </w:rPr>
        <w:t>In</w:t>
      </w:r>
      <w:r w:rsidRPr="003958C3">
        <w:rPr>
          <w:rFonts w:eastAsia="Times New Roman" w:cs="Times New Roman"/>
          <w:noProof/>
          <w:sz w:val="22"/>
        </w:rPr>
        <w:t xml:space="preserve"> J. Agric. Sci.</w:t>
      </w:r>
    </w:p>
    <w:p w14:paraId="73F7B804"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Parmesan, C., N. Ryrholm, C. Stefanescu, J. K. Hill, C. D. Thomas, H. Descimon, B. Huntley, L. Kaila, J. Kullberg, T. Tammaru, W. J. Tennent, J. a Thomas, and M. Warren</w:t>
      </w:r>
      <w:r w:rsidRPr="003958C3">
        <w:rPr>
          <w:rFonts w:eastAsia="Times New Roman" w:cs="Times New Roman"/>
          <w:noProof/>
          <w:sz w:val="22"/>
        </w:rPr>
        <w:t xml:space="preserve">. </w:t>
      </w:r>
      <w:r w:rsidRPr="003958C3">
        <w:rPr>
          <w:rFonts w:eastAsia="Times New Roman" w:cs="Times New Roman"/>
          <w:b/>
          <w:bCs/>
          <w:noProof/>
          <w:sz w:val="22"/>
        </w:rPr>
        <w:t>1999</w:t>
      </w:r>
      <w:r w:rsidRPr="003958C3">
        <w:rPr>
          <w:rFonts w:eastAsia="Times New Roman" w:cs="Times New Roman"/>
          <w:noProof/>
          <w:sz w:val="22"/>
        </w:rPr>
        <w:t>. Poleward shifts in geographical ranges of butterfly species associated with regional warming. Nature. 399: 579–583.</w:t>
      </w:r>
    </w:p>
    <w:p w14:paraId="015B5BE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Pick, C., M. Schneuer, and T. Burmester</w:t>
      </w:r>
      <w:r w:rsidRPr="003958C3">
        <w:rPr>
          <w:rFonts w:eastAsia="Times New Roman" w:cs="Times New Roman"/>
          <w:noProof/>
          <w:sz w:val="22"/>
        </w:rPr>
        <w:t xml:space="preserve">. </w:t>
      </w:r>
      <w:r w:rsidRPr="003958C3">
        <w:rPr>
          <w:rFonts w:eastAsia="Times New Roman" w:cs="Times New Roman"/>
          <w:b/>
          <w:bCs/>
          <w:noProof/>
          <w:sz w:val="22"/>
        </w:rPr>
        <w:t>2009</w:t>
      </w:r>
      <w:r w:rsidRPr="003958C3">
        <w:rPr>
          <w:rFonts w:eastAsia="Times New Roman" w:cs="Times New Roman"/>
          <w:noProof/>
          <w:sz w:val="22"/>
        </w:rPr>
        <w:t>. The occurrence of hemocyanin in Hexapoda. FEBS J. 276: 1930–1941.</w:t>
      </w:r>
    </w:p>
    <w:p w14:paraId="28E27149"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Pimentel, D., and M. Burgess</w:t>
      </w:r>
      <w:r w:rsidRPr="003958C3">
        <w:rPr>
          <w:rFonts w:eastAsia="Times New Roman" w:cs="Times New Roman"/>
          <w:noProof/>
          <w:sz w:val="22"/>
        </w:rPr>
        <w:t xml:space="preserve">. </w:t>
      </w:r>
      <w:r w:rsidRPr="003958C3">
        <w:rPr>
          <w:rFonts w:eastAsia="Times New Roman" w:cs="Times New Roman"/>
          <w:b/>
          <w:bCs/>
          <w:noProof/>
          <w:sz w:val="22"/>
        </w:rPr>
        <w:t>2014</w:t>
      </w:r>
      <w:r w:rsidRPr="003958C3">
        <w:rPr>
          <w:rFonts w:eastAsia="Times New Roman" w:cs="Times New Roman"/>
          <w:noProof/>
          <w:sz w:val="22"/>
        </w:rPr>
        <w:t>. Environmental and economic costs of the application of pesticides primarily in the United States. Integr. Pest Manag. 3: 47–71.</w:t>
      </w:r>
    </w:p>
    <w:p w14:paraId="1220BD5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Scriber, J. M.</w:t>
      </w:r>
      <w:r w:rsidRPr="003958C3">
        <w:rPr>
          <w:rFonts w:eastAsia="Times New Roman" w:cs="Times New Roman"/>
          <w:noProof/>
          <w:sz w:val="22"/>
        </w:rPr>
        <w:t xml:space="preserve"> </w:t>
      </w:r>
      <w:r w:rsidRPr="003958C3">
        <w:rPr>
          <w:rFonts w:eastAsia="Times New Roman" w:cs="Times New Roman"/>
          <w:b/>
          <w:bCs/>
          <w:noProof/>
          <w:sz w:val="22"/>
        </w:rPr>
        <w:t>2014</w:t>
      </w:r>
      <w:r w:rsidRPr="003958C3">
        <w:rPr>
          <w:rFonts w:eastAsia="Times New Roman" w:cs="Times New Roman"/>
          <w:noProof/>
          <w:sz w:val="22"/>
        </w:rPr>
        <w:t>. Climate-driven reshuffling of species and genes: Potential conservation roles for species translocations and recombinant hybrid genotypes, Insects.</w:t>
      </w:r>
    </w:p>
    <w:p w14:paraId="0D0D4E7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Sinclair, B. J.</w:t>
      </w:r>
      <w:r w:rsidRPr="003958C3">
        <w:rPr>
          <w:rFonts w:eastAsia="Times New Roman" w:cs="Times New Roman"/>
          <w:noProof/>
          <w:sz w:val="22"/>
        </w:rPr>
        <w:t xml:space="preserve"> </w:t>
      </w:r>
      <w:r w:rsidRPr="003958C3">
        <w:rPr>
          <w:rFonts w:eastAsia="Times New Roman" w:cs="Times New Roman"/>
          <w:b/>
          <w:bCs/>
          <w:noProof/>
          <w:sz w:val="22"/>
        </w:rPr>
        <w:t>2015</w:t>
      </w:r>
      <w:r w:rsidRPr="003958C3">
        <w:rPr>
          <w:rFonts w:eastAsia="Times New Roman" w:cs="Times New Roman"/>
          <w:noProof/>
          <w:sz w:val="22"/>
        </w:rPr>
        <w:t>. Linking energetics and overwintering in temperate insects. J. Therm. Biol. 54: 5–11.</w:t>
      </w:r>
    </w:p>
    <w:p w14:paraId="5288443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Sinclair, B. J., K. E. Marshall, M. A. Sewell, D. L. Levesque, C. S. Willett, S. Slotsbo, Y. Dong, C. D. G. Harley, D. J. Marshall, B. S. Helmuth, and R. B. Huey</w:t>
      </w:r>
      <w:r w:rsidRPr="003958C3">
        <w:rPr>
          <w:rFonts w:eastAsia="Times New Roman" w:cs="Times New Roman"/>
          <w:noProof/>
          <w:sz w:val="22"/>
        </w:rPr>
        <w:t xml:space="preserve">. </w:t>
      </w:r>
      <w:r w:rsidRPr="003958C3">
        <w:rPr>
          <w:rFonts w:eastAsia="Times New Roman" w:cs="Times New Roman"/>
          <w:b/>
          <w:bCs/>
          <w:noProof/>
          <w:sz w:val="22"/>
        </w:rPr>
        <w:t>2016</w:t>
      </w:r>
      <w:r w:rsidRPr="003958C3">
        <w:rPr>
          <w:rFonts w:eastAsia="Times New Roman" w:cs="Times New Roman"/>
          <w:noProof/>
          <w:sz w:val="22"/>
        </w:rPr>
        <w:t>. Can we predict ectotherm responses to climate change using thermal performance curves and body temperatures? Ecol. Lett. 19: 1372–1385.</w:t>
      </w:r>
    </w:p>
    <w:p w14:paraId="50AD184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Tauber, C. A., and M. J. Tauber</w:t>
      </w:r>
      <w:r w:rsidRPr="003958C3">
        <w:rPr>
          <w:rFonts w:eastAsia="Times New Roman" w:cs="Times New Roman"/>
          <w:noProof/>
          <w:sz w:val="22"/>
        </w:rPr>
        <w:t xml:space="preserve">. </w:t>
      </w:r>
      <w:r w:rsidRPr="003958C3">
        <w:rPr>
          <w:rFonts w:eastAsia="Times New Roman" w:cs="Times New Roman"/>
          <w:b/>
          <w:bCs/>
          <w:noProof/>
          <w:sz w:val="22"/>
        </w:rPr>
        <w:t>1981</w:t>
      </w:r>
      <w:r w:rsidRPr="003958C3">
        <w:rPr>
          <w:rFonts w:eastAsia="Times New Roman" w:cs="Times New Roman"/>
          <w:noProof/>
          <w:sz w:val="22"/>
        </w:rPr>
        <w:t>. Insect seasonal cycles: genetics and evolution ,~4195. 12: 281–308.</w:t>
      </w:r>
    </w:p>
    <w:p w14:paraId="1B884EE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Wadsworth, C. B., X. Li, and E. B. Dopman</w:t>
      </w:r>
      <w:r w:rsidRPr="003958C3">
        <w:rPr>
          <w:rFonts w:eastAsia="Times New Roman" w:cs="Times New Roman"/>
          <w:noProof/>
          <w:sz w:val="22"/>
        </w:rPr>
        <w:t xml:space="preserve">. </w:t>
      </w:r>
      <w:r w:rsidRPr="003958C3">
        <w:rPr>
          <w:rFonts w:eastAsia="Times New Roman" w:cs="Times New Roman"/>
          <w:b/>
          <w:bCs/>
          <w:noProof/>
          <w:sz w:val="22"/>
        </w:rPr>
        <w:t>2015</w:t>
      </w:r>
      <w:r w:rsidRPr="003958C3">
        <w:rPr>
          <w:rFonts w:eastAsia="Times New Roman" w:cs="Times New Roman"/>
          <w:noProof/>
          <w:sz w:val="22"/>
        </w:rPr>
        <w:t>. A recombination suppressor contributes to ecological speciation in OSTRINIA moths. Heredity (Edinb). 114: 593–600.</w:t>
      </w:r>
    </w:p>
    <w:p w14:paraId="5748C7B7" w14:textId="77777777" w:rsidR="003958C3" w:rsidRPr="003958C3" w:rsidRDefault="003958C3" w:rsidP="003958C3">
      <w:pPr>
        <w:autoSpaceDE w:val="0"/>
        <w:autoSpaceDN w:val="0"/>
        <w:adjustRightInd w:val="0"/>
        <w:spacing w:before="100" w:after="100"/>
        <w:ind w:left="480" w:hanging="480"/>
        <w:rPr>
          <w:noProof/>
          <w:sz w:val="22"/>
        </w:rPr>
      </w:pPr>
      <w:r w:rsidRPr="003958C3">
        <w:rPr>
          <w:rFonts w:eastAsia="Times New Roman" w:cs="Times New Roman"/>
          <w:b/>
          <w:bCs/>
          <w:noProof/>
          <w:sz w:val="22"/>
        </w:rPr>
        <w:t>Williams, S. E., L. P. Shoo, J. L. Isaac, A. A. Hoffmann, and G. Langham</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Towards an Integrated Framework for Assessing the Vulnerability of Species to Climate Change. PLoS Biol. 6: e325.</w:t>
      </w:r>
    </w:p>
    <w:p w14:paraId="3746C36B" w14:textId="0D1D5A01" w:rsidR="00C83A27" w:rsidRPr="004D669F" w:rsidRDefault="00C83A27" w:rsidP="003958C3">
      <w:pPr>
        <w:autoSpaceDE w:val="0"/>
        <w:autoSpaceDN w:val="0"/>
        <w:adjustRightInd w:val="0"/>
        <w:spacing w:before="100" w:after="100"/>
        <w:ind w:left="480" w:hanging="480"/>
        <w:rPr>
          <w:color w:val="auto"/>
          <w:sz w:val="20"/>
          <w:szCs w:val="20"/>
        </w:rPr>
      </w:pPr>
      <w:r w:rsidRPr="002C28CC">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ardman, Leigh" w:date="2017-10-05T18:11:00Z" w:initials="BL">
    <w:p w14:paraId="20F37398" w14:textId="77777777" w:rsidR="00EF71F3" w:rsidRDefault="00EF71F3" w:rsidP="00EF71F3">
      <w:pPr>
        <w:pStyle w:val="CommentText"/>
      </w:pPr>
      <w:r>
        <w:rPr>
          <w:rStyle w:val="CommentReference"/>
        </w:rPr>
        <w:annotationRef/>
      </w:r>
      <w:r>
        <w:t xml:space="preserve">This is very </w:t>
      </w:r>
      <w:proofErr w:type="gramStart"/>
      <w:r>
        <w:t>similar to</w:t>
      </w:r>
      <w:proofErr w:type="gramEnd"/>
      <w:r>
        <w:t xml:space="preserve"> 1</w:t>
      </w:r>
      <w:r w:rsidRPr="003C7621">
        <w:rPr>
          <w:vertAlign w:val="superscript"/>
        </w:rPr>
        <w:t>st</w:t>
      </w:r>
      <w:r>
        <w:t xml:space="preserve"> sentence. I suggest removing the overlapping “20</w:t>
      </w:r>
      <w:r w:rsidRPr="003C7621">
        <w:rPr>
          <w:vertAlign w:val="superscript"/>
        </w:rPr>
        <w:t>th</w:t>
      </w:r>
      <w:r>
        <w:t xml:space="preserve"> century…” repetition. </w:t>
      </w:r>
    </w:p>
    <w:p w14:paraId="36A64FA2" w14:textId="77777777" w:rsidR="00EF71F3" w:rsidRDefault="00EF71F3" w:rsidP="00EF71F3">
      <w:pPr>
        <w:pStyle w:val="CommentText"/>
      </w:pPr>
    </w:p>
    <w:p w14:paraId="2549C349" w14:textId="77777777" w:rsidR="00EF71F3" w:rsidRDefault="00EF71F3" w:rsidP="00EF71F3">
      <w:pPr>
        <w:pStyle w:val="CommentText"/>
      </w:pPr>
      <w:r>
        <w:t xml:space="preserve">May say something like: US seasonal averages have also increased, with 2016 average temperatures for all four seasons exceeding expected averages???? </w:t>
      </w:r>
    </w:p>
  </w:comment>
  <w:comment w:id="1" w:author="Brown,James T" w:date="2017-10-07T16:48:00Z" w:initials="BT">
    <w:p w14:paraId="19D57B4C" w14:textId="77777777" w:rsidR="00EF71F3" w:rsidRDefault="00EF71F3" w:rsidP="00EF71F3">
      <w:pPr>
        <w:pStyle w:val="CommentText"/>
      </w:pPr>
      <w:r>
        <w:rPr>
          <w:rStyle w:val="CommentReference"/>
        </w:rPr>
        <w:annotationRef/>
      </w:r>
      <w:r>
        <w:t>understood</w:t>
      </w:r>
    </w:p>
  </w:comment>
  <w:comment w:id="2" w:author="Boardman, Leigh" w:date="2017-10-05T18:16:00Z" w:initials="BL">
    <w:p w14:paraId="2DE7D9CB" w14:textId="77777777" w:rsidR="00EF71F3" w:rsidRDefault="00EF71F3" w:rsidP="00EF71F3">
      <w:pPr>
        <w:pStyle w:val="CommentText"/>
      </w:pPr>
      <w:r>
        <w:rPr>
          <w:rStyle w:val="CommentReference"/>
        </w:rPr>
        <w:annotationRef/>
      </w:r>
      <w:r>
        <w:t xml:space="preserve">I think you say this too many times in this doc… </w:t>
      </w:r>
    </w:p>
    <w:p w14:paraId="329B09A7" w14:textId="77777777" w:rsidR="00EF71F3" w:rsidRDefault="00EF71F3" w:rsidP="00EF71F3">
      <w:pPr>
        <w:pStyle w:val="CommentText"/>
      </w:pPr>
    </w:p>
    <w:p w14:paraId="00CE1B65" w14:textId="77777777" w:rsidR="00EF71F3" w:rsidRDefault="00EF71F3" w:rsidP="00EF71F3">
      <w:pPr>
        <w:pStyle w:val="CommentText"/>
      </w:pPr>
      <w:r>
        <w:t>Similar info needs to be put together. Nothing wrong with re-emphasizing later when needed, but watch out for unnecessary repetition that makes your writing “woolly”</w:t>
      </w:r>
    </w:p>
  </w:comment>
  <w:comment w:id="3" w:author="Boardman, Leigh" w:date="2017-10-05T18:19:00Z" w:initials="BL">
    <w:p w14:paraId="7DFDAF5B" w14:textId="77777777" w:rsidR="00EF71F3" w:rsidRDefault="00EF71F3" w:rsidP="00EF71F3">
      <w:pPr>
        <w:pStyle w:val="CommentText"/>
      </w:pPr>
      <w:r>
        <w:rPr>
          <w:rStyle w:val="CommentReference"/>
        </w:rPr>
        <w:annotationRef/>
      </w:r>
      <w:r>
        <w:t xml:space="preserve">Why not just say, “for </w:t>
      </w:r>
      <w:proofErr w:type="gramStart"/>
      <w:r>
        <w:t>insects”</w:t>
      </w:r>
      <w:proofErr w:type="gramEnd"/>
    </w:p>
  </w:comment>
  <w:comment w:id="5" w:author="Brown,James T" w:date="2017-10-07T17:06:00Z" w:initials="BT">
    <w:p w14:paraId="083D22B6" w14:textId="77777777" w:rsidR="00EF71F3" w:rsidRDefault="00EF71F3" w:rsidP="00EF71F3">
      <w:pPr>
        <w:pStyle w:val="CommentText"/>
      </w:pPr>
      <w:r>
        <w:rPr>
          <w:rStyle w:val="CommentReference"/>
        </w:rPr>
        <w:annotationRef/>
      </w:r>
      <w:r>
        <w:t>Understood</w:t>
      </w:r>
    </w:p>
  </w:comment>
  <w:comment w:id="4" w:author="Boardman, Leigh" w:date="2017-10-05T18:18:00Z" w:initials="BL">
    <w:p w14:paraId="2C69474E" w14:textId="77777777" w:rsidR="00EF71F3" w:rsidRDefault="00EF71F3" w:rsidP="00EF71F3">
      <w:pPr>
        <w:pStyle w:val="CommentText"/>
      </w:pPr>
      <w:r>
        <w:rPr>
          <w:rStyle w:val="CommentReference"/>
        </w:rPr>
        <w:annotationRef/>
      </w:r>
      <w:r>
        <w:t>You may want to first introduce the fact that insects are ectotherms… so environmental temp is close to insect temp.</w:t>
      </w:r>
    </w:p>
  </w:comment>
  <w:comment w:id="6" w:author="Brown,James T" w:date="2017-10-07T18:03:00Z" w:initials="BT">
    <w:p w14:paraId="5DE15519" w14:textId="77777777" w:rsidR="00EF71F3" w:rsidRDefault="00EF71F3" w:rsidP="00EF71F3">
      <w:pPr>
        <w:pStyle w:val="CommentText"/>
      </w:pPr>
      <w:r>
        <w:rPr>
          <w:rStyle w:val="CommentReference"/>
        </w:rPr>
        <w:annotationRef/>
      </w:r>
      <w:r>
        <w:t>understood</w:t>
      </w:r>
    </w:p>
  </w:comment>
  <w:comment w:id="7" w:author="Boardman, Leigh" w:date="2017-10-05T18:19:00Z" w:initials="BL">
    <w:p w14:paraId="288A9127" w14:textId="77777777" w:rsidR="00EF71F3" w:rsidRDefault="00EF71F3" w:rsidP="00EF71F3">
      <w:pPr>
        <w:pStyle w:val="CommentText"/>
      </w:pPr>
      <w:r>
        <w:rPr>
          <w:rStyle w:val="CommentReference"/>
        </w:rPr>
        <w:annotationRef/>
      </w:r>
      <w:r>
        <w:t>Rearrange these sections to follow a logical pattern of this pest info:</w:t>
      </w:r>
    </w:p>
    <w:p w14:paraId="66EF3C50" w14:textId="77777777" w:rsidR="00EF71F3" w:rsidRDefault="00EF71F3" w:rsidP="00EF71F3">
      <w:pPr>
        <w:pStyle w:val="CommentText"/>
      </w:pPr>
    </w:p>
    <w:p w14:paraId="02E9BD48" w14:textId="77777777" w:rsidR="00EF71F3" w:rsidRDefault="00EF71F3" w:rsidP="00EF71F3">
      <w:pPr>
        <w:pStyle w:val="CommentText"/>
      </w:pPr>
      <w:r>
        <w:t>1. Increase growing season</w:t>
      </w:r>
    </w:p>
    <w:p w14:paraId="5C0F1C11" w14:textId="77777777" w:rsidR="00EF71F3" w:rsidRDefault="00EF71F3" w:rsidP="00EF71F3">
      <w:pPr>
        <w:pStyle w:val="CommentText"/>
      </w:pPr>
      <w:r>
        <w:t>2. Increases pest population</w:t>
      </w:r>
    </w:p>
    <w:p w14:paraId="4AB498C3" w14:textId="77777777" w:rsidR="00EF71F3" w:rsidRDefault="00EF71F3" w:rsidP="00EF71F3">
      <w:pPr>
        <w:pStyle w:val="CommentText"/>
      </w:pPr>
      <w:r>
        <w:t>3. Increased damage (or risk thereof)</w:t>
      </w:r>
    </w:p>
    <w:p w14:paraId="0D55407E" w14:textId="77777777" w:rsidR="00EF71F3" w:rsidRDefault="00EF71F3" w:rsidP="00EF71F3">
      <w:pPr>
        <w:pStyle w:val="CommentText"/>
      </w:pPr>
      <w:r>
        <w:t>4. Increased need to pest management</w:t>
      </w:r>
    </w:p>
    <w:p w14:paraId="1A97D879" w14:textId="77777777" w:rsidR="00EF71F3" w:rsidRDefault="00EF71F3" w:rsidP="00EF71F3">
      <w:pPr>
        <w:pStyle w:val="CommentText"/>
      </w:pPr>
    </w:p>
    <w:p w14:paraId="4E58645C" w14:textId="77777777" w:rsidR="00EF71F3" w:rsidRDefault="00EF71F3" w:rsidP="00EF71F3">
      <w:pPr>
        <w:pStyle w:val="CommentText"/>
      </w:pPr>
      <w:proofErr w:type="gramStart"/>
      <w:r>
        <w:t>Also</w:t>
      </w:r>
      <w:proofErr w:type="gramEnd"/>
      <w:r>
        <w:t xml:space="preserve"> later in this section, when discussing climate effects… start with past, then cover present, and lastly future.</w:t>
      </w:r>
    </w:p>
  </w:comment>
  <w:comment w:id="8" w:author="Brown,James T" w:date="2017-10-07T18:03:00Z" w:initials="BT">
    <w:p w14:paraId="300F056C" w14:textId="77777777" w:rsidR="00EF71F3" w:rsidRDefault="00EF71F3" w:rsidP="00EF71F3">
      <w:pPr>
        <w:pStyle w:val="CommentText"/>
      </w:pPr>
      <w:r>
        <w:rPr>
          <w:rStyle w:val="CommentReference"/>
        </w:rPr>
        <w:annotationRef/>
      </w:r>
      <w:r>
        <w:t>understood</w:t>
      </w:r>
    </w:p>
  </w:comment>
  <w:comment w:id="10" w:author="Boardman, Leigh" w:date="2017-10-05T18:21:00Z" w:initials="BL">
    <w:p w14:paraId="4B4FDE92" w14:textId="77777777" w:rsidR="00EF71F3" w:rsidRDefault="00EF71F3" w:rsidP="00EF71F3">
      <w:pPr>
        <w:pStyle w:val="CommentText"/>
      </w:pPr>
      <w:r>
        <w:rPr>
          <w:rStyle w:val="CommentReference"/>
        </w:rPr>
        <w:annotationRef/>
      </w:r>
      <w:r>
        <w:t>As in heavy use? Careful monitoring?</w:t>
      </w:r>
    </w:p>
  </w:comment>
  <w:comment w:id="11" w:author="Brown,James T" w:date="2017-10-07T17:09:00Z" w:initials="BT">
    <w:p w14:paraId="521A54D0" w14:textId="77777777" w:rsidR="00EF71F3" w:rsidRDefault="00EF71F3" w:rsidP="00EF71F3">
      <w:pPr>
        <w:pStyle w:val="CommentText"/>
      </w:pPr>
      <w:r>
        <w:rPr>
          <w:rStyle w:val="CommentReference"/>
        </w:rPr>
        <w:annotationRef/>
      </w:r>
      <w:r>
        <w:t>Understood.</w:t>
      </w:r>
    </w:p>
  </w:comment>
  <w:comment w:id="15" w:author="Boardman, Leigh" w:date="2017-10-05T18:23:00Z" w:initials="BL">
    <w:p w14:paraId="57349E3B" w14:textId="77777777" w:rsidR="00EF71F3" w:rsidRDefault="00EF71F3" w:rsidP="00EF71F3">
      <w:pPr>
        <w:pStyle w:val="CommentText"/>
      </w:pPr>
      <w:r>
        <w:rPr>
          <w:rStyle w:val="CommentReference"/>
        </w:rPr>
        <w:annotationRef/>
      </w:r>
      <w:r>
        <w:t>Check your writing for these type of “shortcuts” where 1 word can replace two</w:t>
      </w:r>
    </w:p>
  </w:comment>
  <w:comment w:id="16" w:author="Brown,James T" w:date="2017-10-07T18:04:00Z" w:initials="BT">
    <w:p w14:paraId="18A72224" w14:textId="77777777" w:rsidR="00EF71F3" w:rsidRDefault="00EF71F3" w:rsidP="00EF71F3">
      <w:pPr>
        <w:pStyle w:val="CommentText"/>
      </w:pPr>
      <w:r>
        <w:rPr>
          <w:rStyle w:val="CommentReference"/>
        </w:rPr>
        <w:annotationRef/>
      </w:r>
      <w:r>
        <w:t>Understood.</w:t>
      </w:r>
    </w:p>
  </w:comment>
  <w:comment w:id="13" w:author="Boardman, Leigh" w:date="2017-10-05T18:24:00Z" w:initials="BL">
    <w:p w14:paraId="5ED57759" w14:textId="77777777" w:rsidR="00EF71F3" w:rsidRDefault="00EF71F3" w:rsidP="00EF71F3">
      <w:pPr>
        <w:pStyle w:val="CommentText"/>
      </w:pPr>
      <w:r>
        <w:rPr>
          <w:rStyle w:val="CommentReference"/>
        </w:rPr>
        <w:annotationRef/>
      </w:r>
      <w:r>
        <w:t>Considering splitting these 2 ideas into 2 clear sentences</w:t>
      </w:r>
    </w:p>
  </w:comment>
  <w:comment w:id="14" w:author="Brown,James T" w:date="2017-10-07T18:07:00Z" w:initials="BT">
    <w:p w14:paraId="3E507AFB" w14:textId="77777777" w:rsidR="00EF71F3" w:rsidRDefault="00EF71F3" w:rsidP="00EF71F3">
      <w:pPr>
        <w:pStyle w:val="CommentText"/>
      </w:pPr>
      <w:r>
        <w:rPr>
          <w:rStyle w:val="CommentReference"/>
        </w:rPr>
        <w:annotationRef/>
      </w:r>
      <w:r>
        <w:t>Understood.</w:t>
      </w:r>
    </w:p>
  </w:comment>
  <w:comment w:id="21" w:author="Leigh" w:date="2017-10-05T23:27:00Z" w:initials="L">
    <w:p w14:paraId="308ACD5F" w14:textId="77777777" w:rsidR="00EF71F3" w:rsidRDefault="00EF71F3" w:rsidP="00EF71F3">
      <w:pPr>
        <w:pStyle w:val="CommentText"/>
      </w:pPr>
      <w:r>
        <w:rPr>
          <w:rStyle w:val="CommentReference"/>
        </w:rPr>
        <w:annotationRef/>
      </w:r>
      <w:r>
        <w:t>I think this section on performance should be earlier – perhaps at the start of this section before talking about increase in seasonal temps</w:t>
      </w:r>
    </w:p>
  </w:comment>
  <w:comment w:id="22" w:author="Brown,James T" w:date="2017-10-07T18:19:00Z" w:initials="BT">
    <w:p w14:paraId="57F57559" w14:textId="77777777" w:rsidR="00EF71F3" w:rsidRDefault="00EF71F3" w:rsidP="00EF71F3">
      <w:pPr>
        <w:pStyle w:val="CommentText"/>
      </w:pPr>
      <w:r>
        <w:rPr>
          <w:rStyle w:val="CommentReference"/>
        </w:rPr>
        <w:annotationRef/>
      </w:r>
      <w:r>
        <w:t>Agreed.</w:t>
      </w:r>
    </w:p>
  </w:comment>
  <w:comment w:id="23" w:author="Leigh" w:date="2017-10-05T23:29:00Z" w:initials="L">
    <w:p w14:paraId="7EA3CE3D" w14:textId="77777777" w:rsidR="00EF71F3" w:rsidRDefault="00EF71F3" w:rsidP="00EF71F3">
      <w:pPr>
        <w:pStyle w:val="CommentText"/>
      </w:pPr>
      <w:r>
        <w:rPr>
          <w:rStyle w:val="CommentReference"/>
        </w:rPr>
        <w:annotationRef/>
      </w:r>
      <w:r>
        <w:t>Have you considered putting this info in as a figure?</w:t>
      </w:r>
    </w:p>
  </w:comment>
  <w:comment w:id="24" w:author="Brown,James T" w:date="2017-10-07T18:18:00Z" w:initials="BT">
    <w:p w14:paraId="6D2C047A" w14:textId="77777777" w:rsidR="00EF71F3" w:rsidRDefault="00EF71F3" w:rsidP="00EF71F3">
      <w:pPr>
        <w:pStyle w:val="CommentText"/>
      </w:pPr>
      <w:r>
        <w:rPr>
          <w:rStyle w:val="CommentReference"/>
        </w:rPr>
        <w:annotationRef/>
      </w:r>
      <w:r>
        <w:t>Hmmm.</w:t>
      </w:r>
    </w:p>
  </w:comment>
  <w:comment w:id="25" w:author="Leigh" w:date="2017-10-05T23:29:00Z" w:initials="L">
    <w:p w14:paraId="4CB4A226" w14:textId="77777777" w:rsidR="00EF71F3" w:rsidRDefault="00EF71F3" w:rsidP="00EF71F3">
      <w:pPr>
        <w:pStyle w:val="CommentText"/>
      </w:pPr>
      <w:r>
        <w:rPr>
          <w:rStyle w:val="CommentReference"/>
        </w:rPr>
        <w:annotationRef/>
      </w:r>
      <w:r>
        <w:t xml:space="preserve">I know what you mean here, but this would be difficult for a non-thermal person to understand…. Unless you add a figure </w:t>
      </w:r>
      <w:r>
        <w:sym w:font="Wingdings" w:char="F04A"/>
      </w:r>
    </w:p>
  </w:comment>
  <w:comment w:id="26" w:author="Brown,James T" w:date="2017-10-07T18:21:00Z" w:initials="BT">
    <w:p w14:paraId="48BD5FF3" w14:textId="77777777" w:rsidR="00EF71F3" w:rsidRDefault="00EF71F3" w:rsidP="00EF71F3">
      <w:pPr>
        <w:pStyle w:val="CommentText"/>
      </w:pPr>
      <w:r>
        <w:rPr>
          <w:rStyle w:val="CommentReference"/>
        </w:rPr>
        <w:annotationRef/>
      </w:r>
      <w:r>
        <w:t>Understood.</w:t>
      </w:r>
    </w:p>
  </w:comment>
  <w:comment w:id="27" w:author="Leigh" w:date="2017-10-05T23:30:00Z" w:initials="L">
    <w:p w14:paraId="2416C672" w14:textId="77777777" w:rsidR="00EF71F3" w:rsidRDefault="00EF71F3" w:rsidP="00EF71F3">
      <w:pPr>
        <w:pStyle w:val="CommentText"/>
      </w:pPr>
      <w:r>
        <w:rPr>
          <w:rStyle w:val="CommentReference"/>
        </w:rPr>
        <w:annotationRef/>
      </w:r>
      <w:r>
        <w:t xml:space="preserve">I also suggest stating that these CTs do not equal death – </w:t>
      </w:r>
      <w:proofErr w:type="spellStart"/>
      <w:r>
        <w:t>esp</w:t>
      </w:r>
      <w:proofErr w:type="spellEnd"/>
      <w:r>
        <w:t xml:space="preserve"> at low temperatures</w:t>
      </w:r>
    </w:p>
  </w:comment>
  <w:comment w:id="28" w:author="Leigh" w:date="2017-10-05T23:26:00Z" w:initials="L">
    <w:p w14:paraId="18C7BCBD" w14:textId="77777777" w:rsidR="00EF71F3" w:rsidRDefault="00EF71F3" w:rsidP="00EF71F3">
      <w:pPr>
        <w:pStyle w:val="CommentText"/>
      </w:pPr>
      <w:r>
        <w:rPr>
          <w:rStyle w:val="CommentReference"/>
        </w:rPr>
        <w:annotationRef/>
      </w:r>
      <w:r>
        <w:t>I like this analogy… but I don’t like the use of “winning insects” or “losing insects” that follows in the paper. It sounds strange to me. Consider sticking to just winners and losers?</w:t>
      </w:r>
    </w:p>
  </w:comment>
  <w:comment w:id="29" w:author="Brown,James T" w:date="2017-10-07T18:07:00Z" w:initials="BT">
    <w:p w14:paraId="41A0506A" w14:textId="77777777" w:rsidR="00EF71F3" w:rsidRDefault="00EF71F3" w:rsidP="00EF71F3">
      <w:pPr>
        <w:pStyle w:val="CommentText"/>
      </w:pPr>
      <w:r>
        <w:rPr>
          <w:rStyle w:val="CommentReference"/>
        </w:rPr>
        <w:annotationRef/>
      </w:r>
      <w:r>
        <w:t>Understood.</w:t>
      </w:r>
    </w:p>
  </w:comment>
  <w:comment w:id="35" w:author="Leigh" w:date="2017-10-05T23:34:00Z" w:initials="L">
    <w:p w14:paraId="3E39BD5D" w14:textId="77777777" w:rsidR="00EF71F3" w:rsidRDefault="00EF71F3" w:rsidP="00EF71F3">
      <w:pPr>
        <w:pStyle w:val="CommentText"/>
      </w:pPr>
      <w:r>
        <w:rPr>
          <w:rStyle w:val="CommentReference"/>
        </w:rPr>
        <w:annotationRef/>
      </w:r>
      <w:r>
        <w:t>Live may be a better word. Exist makes me think that they’re just there, biding their time. Not growing, reproducing, etc.</w:t>
      </w:r>
    </w:p>
  </w:comment>
  <w:comment w:id="36" w:author="Brown,James T" w:date="2017-10-07T18:15:00Z" w:initials="BT">
    <w:p w14:paraId="48225DDE" w14:textId="77777777" w:rsidR="00EF71F3" w:rsidRDefault="00EF71F3" w:rsidP="00EF71F3">
      <w:pPr>
        <w:pStyle w:val="CommentText"/>
      </w:pPr>
      <w:r>
        <w:rPr>
          <w:rStyle w:val="CommentReference"/>
        </w:rPr>
        <w:annotationRef/>
      </w:r>
      <w:r>
        <w:t>understood</w:t>
      </w:r>
    </w:p>
  </w:comment>
  <w:comment w:id="37" w:author="Leigh" w:date="2017-10-05T23:31:00Z" w:initials="L">
    <w:p w14:paraId="6977F99E" w14:textId="77777777" w:rsidR="00EF71F3" w:rsidRDefault="00EF71F3" w:rsidP="00EF71F3">
      <w:pPr>
        <w:pStyle w:val="CommentText"/>
      </w:pPr>
      <w:r>
        <w:rPr>
          <w:rStyle w:val="CommentReference"/>
        </w:rPr>
        <w:annotationRef/>
      </w:r>
      <w:r>
        <w:t xml:space="preserve">In this previous </w:t>
      </w:r>
      <w:proofErr w:type="gramStart"/>
      <w:r>
        <w:t>paragraph</w:t>
      </w:r>
      <w:proofErr w:type="gramEnd"/>
      <w:r>
        <w:t xml:space="preserve"> I think you need some reordering. Put all winner stuff together, and then all loser stuff (or vice versa). And group cold and hot within that.</w:t>
      </w:r>
    </w:p>
    <w:p w14:paraId="3AB018C9" w14:textId="77777777" w:rsidR="00EF71F3" w:rsidRDefault="00EF71F3" w:rsidP="00EF71F3">
      <w:pPr>
        <w:pStyle w:val="CommentText"/>
      </w:pPr>
    </w:p>
    <w:p w14:paraId="10B3B090" w14:textId="77777777" w:rsidR="00EF71F3" w:rsidRDefault="00EF71F3" w:rsidP="00EF71F3">
      <w:pPr>
        <w:pStyle w:val="CommentText"/>
      </w:pPr>
      <w:r>
        <w:t>Or do cold and hot, with winners and losers within.</w:t>
      </w:r>
    </w:p>
    <w:p w14:paraId="58893A1C" w14:textId="77777777" w:rsidR="00EF71F3" w:rsidRDefault="00EF71F3" w:rsidP="00EF71F3">
      <w:pPr>
        <w:pStyle w:val="CommentText"/>
      </w:pPr>
    </w:p>
    <w:p w14:paraId="23872E0C" w14:textId="77777777" w:rsidR="00EF71F3" w:rsidRDefault="00EF71F3" w:rsidP="00EF71F3">
      <w:pPr>
        <w:pStyle w:val="CommentText"/>
      </w:pPr>
      <w:r>
        <w:t>Either way, keep similar info together!</w:t>
      </w:r>
    </w:p>
  </w:comment>
  <w:comment w:id="47" w:author="Leigh" w:date="2017-10-05T23:35:00Z" w:initials="L">
    <w:p w14:paraId="52E447D2" w14:textId="77777777" w:rsidR="00F37315" w:rsidRDefault="00F37315" w:rsidP="00F37315">
      <w:pPr>
        <w:pStyle w:val="CommentText"/>
      </w:pPr>
      <w:r>
        <w:rPr>
          <w:rStyle w:val="CommentReference"/>
        </w:rPr>
        <w:annotationRef/>
      </w:r>
      <w:r>
        <w:t>This is key info. I don’t think it should be hidden in the middle of a paragraph.</w:t>
      </w:r>
    </w:p>
  </w:comment>
  <w:comment w:id="48" w:author="Brown,James T" w:date="2017-10-07T21:19:00Z" w:initials="BT">
    <w:p w14:paraId="1AA422D3" w14:textId="77777777" w:rsidR="00F37315" w:rsidRDefault="00F37315" w:rsidP="00F37315">
      <w:pPr>
        <w:pStyle w:val="CommentText"/>
      </w:pPr>
      <w:r>
        <w:rPr>
          <w:rStyle w:val="CommentReference"/>
        </w:rPr>
        <w:annotationRef/>
      </w:r>
      <w:r>
        <w:t>Understood.</w:t>
      </w:r>
    </w:p>
  </w:comment>
  <w:comment w:id="49" w:author="Leigh" w:date="2017-10-05T23:40:00Z" w:initials="L">
    <w:p w14:paraId="163B7043" w14:textId="77777777" w:rsidR="00AA4FE8" w:rsidRDefault="00AA4FE8" w:rsidP="00AA4FE8">
      <w:pPr>
        <w:pStyle w:val="CommentText"/>
      </w:pPr>
      <w:r>
        <w:rPr>
          <w:rStyle w:val="CommentReference"/>
        </w:rPr>
        <w:annotationRef/>
      </w:r>
      <w:r>
        <w:t>This sentence is fluffy</w:t>
      </w:r>
    </w:p>
  </w:comment>
  <w:comment w:id="50" w:author="Brown,James T" w:date="2017-10-07T20:31:00Z" w:initials="BT">
    <w:p w14:paraId="014E6654" w14:textId="77777777" w:rsidR="00AA4FE8" w:rsidRDefault="00AA4FE8" w:rsidP="00AA4FE8">
      <w:pPr>
        <w:pStyle w:val="CommentText"/>
      </w:pPr>
      <w:r>
        <w:rPr>
          <w:rStyle w:val="CommentReference"/>
        </w:rPr>
        <w:annotationRef/>
      </w:r>
      <w:r>
        <w:t>Understood.</w:t>
      </w:r>
    </w:p>
  </w:comment>
  <w:comment w:id="51" w:author="Dan Hahn" w:date="2017-10-02T14:35:00Z" w:initials="DH">
    <w:p w14:paraId="2A02DFC3" w14:textId="77777777" w:rsidR="00EF71F3" w:rsidRDefault="00EF71F3" w:rsidP="00EF71F3">
      <w:pPr>
        <w:pStyle w:val="CommentText"/>
      </w:pPr>
      <w:r>
        <w:rPr>
          <w:rStyle w:val="CommentReference"/>
        </w:rPr>
        <w:annotationRef/>
      </w:r>
      <w:r>
        <w:t xml:space="preserve">Why smash these two ideas together, just go with cyclic. </w:t>
      </w:r>
    </w:p>
  </w:comment>
  <w:comment w:id="52" w:author="Brown,James T" w:date="2017-10-02T19:39:00Z" w:initials="BT">
    <w:p w14:paraId="4B4F0798" w14:textId="77777777" w:rsidR="00EF71F3" w:rsidRDefault="00EF71F3" w:rsidP="00EF71F3">
      <w:pPr>
        <w:pStyle w:val="CommentText"/>
      </w:pPr>
      <w:r>
        <w:rPr>
          <w:rStyle w:val="CommentReference"/>
        </w:rPr>
        <w:annotationRef/>
      </w:r>
      <w:r>
        <w:t>Understood.</w:t>
      </w:r>
    </w:p>
  </w:comment>
  <w:comment w:id="53" w:author="Leigh" w:date="2017-10-05T23:44:00Z" w:initials="L">
    <w:p w14:paraId="33D881AE" w14:textId="77777777" w:rsidR="00EF71F3" w:rsidRDefault="00EF71F3" w:rsidP="00EF71F3">
      <w:pPr>
        <w:pStyle w:val="CommentText"/>
      </w:pPr>
      <w:r>
        <w:rPr>
          <w:rStyle w:val="CommentReference"/>
        </w:rPr>
        <w:annotationRef/>
      </w:r>
      <w:r>
        <w:t>Repetition in this section??? It’s all sounding the same…</w:t>
      </w:r>
    </w:p>
  </w:comment>
  <w:comment w:id="54" w:author="Dan Hahn" w:date="2017-10-02T14:38:00Z" w:initials="DH">
    <w:p w14:paraId="13F3B54C" w14:textId="77777777" w:rsidR="00EF71F3" w:rsidRDefault="00EF71F3" w:rsidP="00EF71F3">
      <w:pPr>
        <w:pStyle w:val="CommentText"/>
      </w:pPr>
      <w:r>
        <w:rPr>
          <w:rStyle w:val="CommentReference"/>
        </w:rPr>
        <w:annotationRef/>
      </w:r>
      <w:r>
        <w:t>What warmer periods? Be specific!</w:t>
      </w:r>
    </w:p>
  </w:comment>
  <w:comment w:id="55" w:author="Brown,James T" w:date="2017-10-02T20:00:00Z" w:initials="BT">
    <w:p w14:paraId="077EEA39" w14:textId="77777777" w:rsidR="00EF71F3" w:rsidRDefault="00EF71F3" w:rsidP="00EF71F3">
      <w:pPr>
        <w:pStyle w:val="CommentText"/>
      </w:pPr>
      <w:r>
        <w:rPr>
          <w:rStyle w:val="CommentReference"/>
        </w:rPr>
        <w:annotationRef/>
      </w:r>
      <w:r>
        <w:t>This statement was reworded.</w:t>
      </w:r>
    </w:p>
  </w:comment>
  <w:comment w:id="56" w:author="Dan Hahn" w:date="2017-10-02T14:38:00Z" w:initials="DH">
    <w:p w14:paraId="7A5B92D4" w14:textId="77777777" w:rsidR="005E066D" w:rsidRDefault="005E066D" w:rsidP="00621765">
      <w:pPr>
        <w:pStyle w:val="CommentText"/>
      </w:pPr>
      <w:r>
        <w:rPr>
          <w:rStyle w:val="CommentReference"/>
        </w:rPr>
        <w:annotationRef/>
      </w:r>
      <w:r>
        <w:t xml:space="preserve">Please say this more simply. </w:t>
      </w:r>
    </w:p>
  </w:comment>
  <w:comment w:id="57" w:author="Brown,James T" w:date="2017-10-02T20:12:00Z" w:initials="BT">
    <w:p w14:paraId="38A91BEB" w14:textId="529E488B" w:rsidR="005E066D" w:rsidRDefault="005E066D">
      <w:pPr>
        <w:pStyle w:val="CommentText"/>
      </w:pPr>
      <w:r>
        <w:rPr>
          <w:rStyle w:val="CommentReference"/>
        </w:rPr>
        <w:annotationRef/>
      </w:r>
      <w:r>
        <w:rPr>
          <w:rStyle w:val="CommentReference"/>
        </w:rPr>
        <w:t>This statement was reworded to more clearly state the point.</w:t>
      </w:r>
    </w:p>
  </w:comment>
  <w:comment w:id="58" w:author="Dan Hahn" w:date="2017-10-02T14:39:00Z" w:initials="DH">
    <w:p w14:paraId="261CC206" w14:textId="77777777" w:rsidR="005E066D" w:rsidRDefault="005E066D" w:rsidP="00621765">
      <w:pPr>
        <w:pStyle w:val="CommentText"/>
      </w:pPr>
      <w:r>
        <w:rPr>
          <w:rStyle w:val="CommentReference"/>
        </w:rPr>
        <w:annotationRef/>
      </w:r>
      <w:r>
        <w:t xml:space="preserve">Yes! This is the kind of clear, concise, and directional statement that I want to see. </w:t>
      </w:r>
    </w:p>
  </w:comment>
  <w:comment w:id="61" w:author="Leigh" w:date="2017-10-06T10:56:00Z" w:initials="L">
    <w:p w14:paraId="23015D08" w14:textId="77777777" w:rsidR="00EF71F3" w:rsidRDefault="00EF71F3" w:rsidP="00EF71F3">
      <w:pPr>
        <w:pStyle w:val="CommentText"/>
      </w:pPr>
      <w:r>
        <w:rPr>
          <w:rStyle w:val="CommentReference"/>
        </w:rPr>
        <w:annotationRef/>
      </w:r>
      <w:r>
        <w:t>Ice stress = cold and desiccation</w:t>
      </w:r>
    </w:p>
  </w:comment>
  <w:comment w:id="62" w:author="Brown,James T" w:date="2017-10-07T21:56:00Z" w:initials="BT">
    <w:p w14:paraId="6C8E75DD" w14:textId="2DC9FCF8" w:rsidR="00C271D8" w:rsidRDefault="00C271D8">
      <w:pPr>
        <w:pStyle w:val="CommentText"/>
      </w:pPr>
      <w:r>
        <w:rPr>
          <w:rStyle w:val="CommentReference"/>
        </w:rPr>
        <w:annotationRef/>
      </w:r>
      <w:r>
        <w:t>Understood.</w:t>
      </w:r>
    </w:p>
  </w:comment>
  <w:comment w:id="63" w:author="Dan Hahn" w:date="2017-10-02T14:40:00Z" w:initials="DH">
    <w:p w14:paraId="065AB2C2" w14:textId="77777777" w:rsidR="00EF71F3" w:rsidRDefault="00EF71F3" w:rsidP="00EF71F3">
      <w:pPr>
        <w:pStyle w:val="CommentText"/>
      </w:pPr>
      <w:r>
        <w:rPr>
          <w:rStyle w:val="CommentReference"/>
        </w:rPr>
        <w:annotationRef/>
      </w:r>
      <w:r>
        <w:t>Predictability does not describe acute or chronic!</w:t>
      </w:r>
    </w:p>
  </w:comment>
  <w:comment w:id="64" w:author="Brown,James T" w:date="2017-10-02T20:14:00Z" w:initials="BT">
    <w:p w14:paraId="60886E74" w14:textId="77777777" w:rsidR="00EF71F3" w:rsidRDefault="00EF71F3" w:rsidP="00EF71F3">
      <w:pPr>
        <w:pStyle w:val="CommentText"/>
      </w:pPr>
      <w:r>
        <w:rPr>
          <w:rStyle w:val="CommentReference"/>
        </w:rPr>
        <w:annotationRef/>
      </w:r>
      <w:r>
        <w:t>Agreed.</w:t>
      </w:r>
    </w:p>
  </w:comment>
  <w:comment w:id="65" w:author="Leigh" w:date="2017-10-06T10:57:00Z" w:initials="L">
    <w:p w14:paraId="6D0237E6" w14:textId="77777777" w:rsidR="00EF71F3" w:rsidRDefault="00EF71F3" w:rsidP="00EF71F3">
      <w:pPr>
        <w:pStyle w:val="CommentText"/>
      </w:pPr>
      <w:r>
        <w:rPr>
          <w:rStyle w:val="CommentReference"/>
        </w:rPr>
        <w:annotationRef/>
      </w:r>
      <w:r>
        <w:t xml:space="preserve">An academic comment: I think you are relying too much on this reference. 1 ref for two pages of text seems to be under-referenced. </w:t>
      </w:r>
    </w:p>
    <w:p w14:paraId="092751A4" w14:textId="77777777" w:rsidR="00EF71F3" w:rsidRDefault="00EF71F3" w:rsidP="00EF71F3">
      <w:pPr>
        <w:pStyle w:val="CommentText"/>
      </w:pPr>
    </w:p>
    <w:p w14:paraId="4473C763" w14:textId="77777777" w:rsidR="00EF71F3" w:rsidRDefault="00EF71F3" w:rsidP="00EF71F3">
      <w:pPr>
        <w:pStyle w:val="CommentText"/>
      </w:pPr>
      <w:r>
        <w:t xml:space="preserve">Without knowing the DP literature extensively, the Lee and </w:t>
      </w:r>
      <w:proofErr w:type="spellStart"/>
      <w:r>
        <w:t>Denlinger</w:t>
      </w:r>
      <w:proofErr w:type="spellEnd"/>
      <w:r>
        <w:t xml:space="preserve"> book on cold may be useful. And possibly also Harrison, Woods, Roberts book (it’s a green one in lab). These should help cover general environ stress concepts and allow you to mix up the refs. </w:t>
      </w:r>
    </w:p>
  </w:comment>
  <w:comment w:id="66" w:author="Dan Hahn" w:date="2017-10-02T14:41:00Z" w:initials="DH">
    <w:p w14:paraId="2C90C5DC" w14:textId="77777777" w:rsidR="005E066D" w:rsidRDefault="005E066D" w:rsidP="00621765">
      <w:pPr>
        <w:pStyle w:val="CommentText"/>
      </w:pPr>
      <w:r>
        <w:rPr>
          <w:rStyle w:val="CommentReference"/>
        </w:rPr>
        <w:annotationRef/>
      </w:r>
      <w:r>
        <w:t xml:space="preserve">Again, you are still misusing acute vs chronic to describe </w:t>
      </w:r>
      <w:proofErr w:type="spellStart"/>
      <w:r>
        <w:t>predicatbaility</w:t>
      </w:r>
      <w:proofErr w:type="spellEnd"/>
      <w:r>
        <w:t xml:space="preserve">. </w:t>
      </w:r>
    </w:p>
  </w:comment>
  <w:comment w:id="67" w:author="Brown,James T" w:date="2017-10-02T20:17:00Z" w:initials="BT">
    <w:p w14:paraId="09B6B0D0" w14:textId="7CB78B56" w:rsidR="005E066D" w:rsidRDefault="005E066D">
      <w:pPr>
        <w:pStyle w:val="CommentText"/>
      </w:pPr>
      <w:r>
        <w:rPr>
          <w:rStyle w:val="CommentReference"/>
        </w:rPr>
        <w:annotationRef/>
      </w:r>
      <w:r>
        <w:t>Agreed and corrected.</w:t>
      </w:r>
    </w:p>
  </w:comment>
  <w:comment w:id="68" w:author="Leigh" w:date="2017-10-06T11:00:00Z" w:initials="L">
    <w:p w14:paraId="58CE0176" w14:textId="77777777" w:rsidR="00EF71F3" w:rsidRDefault="00EF71F3" w:rsidP="00EF71F3">
      <w:pPr>
        <w:pStyle w:val="CommentText"/>
      </w:pPr>
      <w:r>
        <w:rPr>
          <w:rStyle w:val="CommentReference"/>
        </w:rPr>
        <w:annotationRef/>
      </w:r>
      <w:r>
        <w:t>Try and avoid personification of the insects</w:t>
      </w:r>
    </w:p>
  </w:comment>
  <w:comment w:id="69" w:author="Brown,James T" w:date="2017-10-07T21:57:00Z" w:initials="BT">
    <w:p w14:paraId="38FA8538" w14:textId="1D101A75" w:rsidR="00C271D8" w:rsidRDefault="00C271D8">
      <w:pPr>
        <w:pStyle w:val="CommentText"/>
      </w:pPr>
      <w:r>
        <w:rPr>
          <w:rStyle w:val="CommentReference"/>
        </w:rPr>
        <w:annotationRef/>
      </w:r>
      <w:r>
        <w:t>Understood.</w:t>
      </w:r>
    </w:p>
  </w:comment>
  <w:comment w:id="70" w:author="Dan Hahn" w:date="2017-10-02T14:43:00Z" w:initials="DH">
    <w:p w14:paraId="2D22B547" w14:textId="77777777" w:rsidR="005E066D" w:rsidRDefault="005E066D" w:rsidP="00621765">
      <w:pPr>
        <w:pStyle w:val="CommentText"/>
      </w:pPr>
      <w:r>
        <w:rPr>
          <w:rStyle w:val="CommentReference"/>
        </w:rPr>
        <w:annotationRef/>
      </w:r>
      <w:r>
        <w:t xml:space="preserve">I started a new paragraph here because the last one got too long. </w:t>
      </w:r>
    </w:p>
  </w:comment>
  <w:comment w:id="71" w:author="Brown,James T" w:date="2017-10-02T20:18:00Z" w:initials="BT">
    <w:p w14:paraId="286956C2" w14:textId="4E440865" w:rsidR="005E066D" w:rsidRDefault="005E066D">
      <w:pPr>
        <w:pStyle w:val="CommentText"/>
      </w:pPr>
      <w:r>
        <w:rPr>
          <w:rStyle w:val="CommentReference"/>
        </w:rPr>
        <w:annotationRef/>
      </w:r>
      <w:r>
        <w:t>Understood.</w:t>
      </w:r>
    </w:p>
  </w:comment>
  <w:comment w:id="72" w:author="Dan Hahn" w:date="2017-10-02T14:43:00Z" w:initials="DH">
    <w:p w14:paraId="27912F33" w14:textId="77777777" w:rsidR="005E066D" w:rsidRDefault="005E066D" w:rsidP="00621765">
      <w:pPr>
        <w:pStyle w:val="CommentText"/>
      </w:pPr>
      <w:r>
        <w:rPr>
          <w:rStyle w:val="CommentReference"/>
        </w:rPr>
        <w:annotationRef/>
      </w:r>
      <w:r>
        <w:t>What seasons-be specific!</w:t>
      </w:r>
    </w:p>
  </w:comment>
  <w:comment w:id="73" w:author="Brown,James T" w:date="2017-10-02T20:18:00Z" w:initials="BT">
    <w:p w14:paraId="0F96CEB8" w14:textId="742DF803" w:rsidR="005E066D" w:rsidRDefault="005E066D">
      <w:pPr>
        <w:pStyle w:val="CommentText"/>
      </w:pPr>
      <w:r>
        <w:rPr>
          <w:rStyle w:val="CommentReference"/>
        </w:rPr>
        <w:annotationRef/>
      </w:r>
      <w:r>
        <w:t>Understood and corrected.</w:t>
      </w:r>
    </w:p>
  </w:comment>
  <w:comment w:id="74" w:author="Leigh" w:date="2017-10-06T11:01:00Z" w:initials="L">
    <w:p w14:paraId="5CA7EED1" w14:textId="77777777" w:rsidR="00EF71F3" w:rsidRDefault="00EF71F3" w:rsidP="00EF71F3">
      <w:pPr>
        <w:pStyle w:val="CommentText"/>
      </w:pPr>
      <w:r>
        <w:rPr>
          <w:rStyle w:val="CommentReference"/>
        </w:rPr>
        <w:annotationRef/>
      </w:r>
      <w:r>
        <w:t>I’m sensing repetition again in this section???</w:t>
      </w:r>
    </w:p>
  </w:comment>
  <w:comment w:id="75" w:author="Dan Hahn" w:date="2017-10-02T14:44:00Z" w:initials="DH">
    <w:p w14:paraId="07CC792B" w14:textId="77777777" w:rsidR="005E066D" w:rsidRDefault="005E066D" w:rsidP="00621765">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76" w:author="Brown,James T" w:date="2017-10-02T20:19:00Z" w:initials="BT">
    <w:p w14:paraId="224751F5" w14:textId="185E91F5" w:rsidR="005E066D" w:rsidRDefault="005E066D">
      <w:pPr>
        <w:pStyle w:val="CommentText"/>
      </w:pPr>
      <w:r>
        <w:rPr>
          <w:rStyle w:val="CommentReference"/>
        </w:rPr>
        <w:annotationRef/>
      </w:r>
      <w:r>
        <w:t>Understood. I will go on a “</w:t>
      </w:r>
      <w:proofErr w:type="spellStart"/>
      <w:r>
        <w:t>these</w:t>
      </w:r>
      <w:proofErr w:type="spellEnd"/>
      <w:r>
        <w:t>” “they” and “those” hunt.</w:t>
      </w:r>
    </w:p>
  </w:comment>
  <w:comment w:id="77" w:author="Dan Hahn" w:date="2017-10-02T14:45:00Z" w:initials="DH">
    <w:p w14:paraId="5DEE50F1" w14:textId="77777777" w:rsidR="005E066D" w:rsidRDefault="005E066D" w:rsidP="00621765">
      <w:pPr>
        <w:pStyle w:val="CommentText"/>
      </w:pPr>
      <w:r>
        <w:rPr>
          <w:rStyle w:val="CommentReference"/>
        </w:rPr>
        <w:annotationRef/>
      </w:r>
      <w:r>
        <w:t xml:space="preserve">These two statements do not fit with the rest of the paragraph. Please step back and rewrite these ideas linearly. </w:t>
      </w:r>
    </w:p>
  </w:comment>
  <w:comment w:id="78" w:author="Brown,James T" w:date="2017-10-02T20:38:00Z" w:initials="BT">
    <w:p w14:paraId="49E25D9D" w14:textId="222BC666" w:rsidR="005E066D" w:rsidRDefault="005E066D">
      <w:pPr>
        <w:pStyle w:val="CommentText"/>
      </w:pPr>
      <w:r>
        <w:rPr>
          <w:rStyle w:val="CommentReference"/>
        </w:rPr>
        <w:annotationRef/>
      </w:r>
      <w:r>
        <w:t>I tried linking the final statements of this paragraph together more logically.</w:t>
      </w:r>
    </w:p>
  </w:comment>
  <w:comment w:id="79" w:author="Leigh" w:date="2017-10-06T11:02:00Z" w:initials="L">
    <w:p w14:paraId="2118BB65" w14:textId="77777777" w:rsidR="00EF71F3" w:rsidRDefault="00EF71F3" w:rsidP="00EF71F3">
      <w:pPr>
        <w:pStyle w:val="CommentText"/>
      </w:pPr>
      <w:r>
        <w:rPr>
          <w:rStyle w:val="CommentReference"/>
        </w:rPr>
        <w:annotationRef/>
      </w:r>
      <w:r>
        <w:t>I would suggest introducing diapause concepts, before discussing the effects of changing climate on diapause.</w:t>
      </w:r>
    </w:p>
  </w:comment>
  <w:comment w:id="80" w:author="Dan Hahn" w:date="2017-10-02T14:46:00Z" w:initials="DH">
    <w:p w14:paraId="4EDD6975" w14:textId="77777777" w:rsidR="005E066D" w:rsidRDefault="005E066D" w:rsidP="00621765">
      <w:pPr>
        <w:pStyle w:val="CommentText"/>
      </w:pPr>
      <w:r>
        <w:rPr>
          <w:rStyle w:val="CommentReference"/>
        </w:rPr>
        <w:annotationRef/>
      </w:r>
      <w:r>
        <w:t xml:space="preserve">Good, this is the more detailed follow-up I was looking for. </w:t>
      </w:r>
    </w:p>
  </w:comment>
  <w:comment w:id="81" w:author="Dan Hahn" w:date="2017-10-02T14:47:00Z" w:initials="DH">
    <w:p w14:paraId="1F23A012" w14:textId="77777777" w:rsidR="005E066D" w:rsidRDefault="005E066D" w:rsidP="00621765">
      <w:pPr>
        <w:pStyle w:val="CommentText"/>
      </w:pPr>
      <w:r>
        <w:rPr>
          <w:rStyle w:val="CommentReference"/>
        </w:rPr>
        <w:annotationRef/>
      </w:r>
      <w:r>
        <w:t>BE SPECIFIC!</w:t>
      </w:r>
    </w:p>
  </w:comment>
  <w:comment w:id="82" w:author="Brown,James T" w:date="2017-10-02T20:45:00Z" w:initials="BT">
    <w:p w14:paraId="4B8FA74D" w14:textId="0B5F23CB" w:rsidR="005E066D" w:rsidRDefault="005E066D">
      <w:pPr>
        <w:pStyle w:val="CommentText"/>
      </w:pPr>
      <w:r>
        <w:rPr>
          <w:rStyle w:val="CommentReference"/>
        </w:rPr>
        <w:annotationRef/>
      </w:r>
      <w:r>
        <w:t>Understood.</w:t>
      </w:r>
    </w:p>
  </w:comment>
  <w:comment w:id="84" w:author="Dan Hahn" w:date="2017-10-02T14:48:00Z" w:initials="DH">
    <w:p w14:paraId="61C0F45D" w14:textId="77777777" w:rsidR="00EF71F3" w:rsidRDefault="00EF71F3" w:rsidP="00EF71F3">
      <w:pPr>
        <w:pStyle w:val="CommentText"/>
      </w:pPr>
      <w:r>
        <w:rPr>
          <w:rStyle w:val="CommentReference"/>
        </w:rPr>
        <w:annotationRef/>
      </w:r>
      <w:r>
        <w:t xml:space="preserve">Please rewrite this confusing and poorly worded sentence. </w:t>
      </w:r>
    </w:p>
  </w:comment>
  <w:comment w:id="85" w:author="Brown,James T" w:date="2017-10-02T20:55:00Z" w:initials="BT">
    <w:p w14:paraId="426B7917" w14:textId="77777777" w:rsidR="00EF71F3" w:rsidRDefault="00EF71F3" w:rsidP="00EF71F3">
      <w:pPr>
        <w:pStyle w:val="CommentText"/>
      </w:pPr>
      <w:r>
        <w:rPr>
          <w:rStyle w:val="CommentReference"/>
        </w:rPr>
        <w:annotationRef/>
      </w:r>
      <w:r>
        <w:t>Understood and reworded.</w:t>
      </w:r>
    </w:p>
  </w:comment>
  <w:comment w:id="83" w:author="Leigh" w:date="2017-10-06T11:03:00Z" w:initials="L">
    <w:p w14:paraId="30113103" w14:textId="77777777" w:rsidR="00EF71F3" w:rsidRDefault="00EF71F3" w:rsidP="00EF71F3">
      <w:pPr>
        <w:pStyle w:val="CommentText"/>
      </w:pPr>
      <w:r>
        <w:rPr>
          <w:rStyle w:val="CommentReference"/>
        </w:rPr>
        <w:annotationRef/>
      </w:r>
      <w:r>
        <w:t xml:space="preserve">Would this sentence not work better by switching it </w:t>
      </w:r>
      <w:proofErr w:type="gramStart"/>
      <w:r>
        <w:t>round.</w:t>
      </w:r>
      <w:proofErr w:type="gramEnd"/>
      <w:r>
        <w:t xml:space="preserve"> … meet energy requirements… do not feed…</w:t>
      </w:r>
    </w:p>
  </w:comment>
  <w:comment w:id="86" w:author="Dan Hahn" w:date="2017-10-02T14:48:00Z" w:initials="DH">
    <w:p w14:paraId="1E9208C6" w14:textId="77777777" w:rsidR="00EF71F3" w:rsidRDefault="00EF71F3" w:rsidP="00EF71F3">
      <w:pPr>
        <w:pStyle w:val="CommentText"/>
      </w:pPr>
      <w:r>
        <w:rPr>
          <w:rStyle w:val="CommentReference"/>
        </w:rPr>
        <w:annotationRef/>
      </w:r>
      <w:r>
        <w:t xml:space="preserve">What kind of challenges are important to consider for nutrient storage&gt; Why not be specific and list them here? </w:t>
      </w:r>
    </w:p>
  </w:comment>
  <w:comment w:id="87" w:author="Brown,James T" w:date="2017-10-02T20:56:00Z" w:initials="BT">
    <w:p w14:paraId="63674EBF" w14:textId="77777777" w:rsidR="00EF71F3" w:rsidRDefault="00EF71F3" w:rsidP="00EF71F3">
      <w:pPr>
        <w:pStyle w:val="CommentText"/>
      </w:pPr>
      <w:r>
        <w:rPr>
          <w:rStyle w:val="CommentReference"/>
        </w:rPr>
        <w:annotationRef/>
      </w:r>
      <w:r>
        <w:t>Understood.</w:t>
      </w:r>
    </w:p>
  </w:comment>
  <w:comment w:id="88" w:author="Leigh" w:date="2017-10-06T11:04:00Z" w:initials="L">
    <w:p w14:paraId="0D44E5C8" w14:textId="77777777" w:rsidR="00EF71F3" w:rsidRDefault="00EF71F3" w:rsidP="00EF71F3">
      <w:pPr>
        <w:pStyle w:val="CommentText"/>
      </w:pPr>
      <w:r>
        <w:rPr>
          <w:rStyle w:val="CommentReference"/>
        </w:rPr>
        <w:annotationRef/>
      </w:r>
      <w:r>
        <w:t>Rephrase. It COULD read like ice and desiccation access also reduced.</w:t>
      </w:r>
    </w:p>
  </w:comment>
  <w:comment w:id="89" w:author="Leigh" w:date="2017-10-06T11:06:00Z" w:initials="L">
    <w:p w14:paraId="671FF993" w14:textId="77777777" w:rsidR="00EF71F3" w:rsidRDefault="00EF71F3" w:rsidP="00EF71F3">
      <w:pPr>
        <w:pStyle w:val="CommentText"/>
      </w:pPr>
      <w:r>
        <w:rPr>
          <w:rStyle w:val="CommentReference"/>
        </w:rPr>
        <w:annotationRef/>
      </w:r>
      <w:r>
        <w:t>Words should “match”:</w:t>
      </w:r>
    </w:p>
    <w:p w14:paraId="50B65E7C" w14:textId="77777777" w:rsidR="00EF71F3" w:rsidRDefault="00EF71F3" w:rsidP="00EF71F3">
      <w:pPr>
        <w:pStyle w:val="CommentText"/>
      </w:pPr>
      <w:r>
        <w:t xml:space="preserve">Use suspended and suppressed, OR suspension and </w:t>
      </w:r>
      <w:proofErr w:type="spellStart"/>
      <w:r>
        <w:t>suppresssion</w:t>
      </w:r>
      <w:proofErr w:type="spellEnd"/>
    </w:p>
  </w:comment>
  <w:comment w:id="90" w:author="Dan Hahn" w:date="2017-10-02T14:51:00Z" w:initials="DH">
    <w:p w14:paraId="4F3F74DC" w14:textId="77777777" w:rsidR="005E066D" w:rsidRDefault="005E066D" w:rsidP="00621765">
      <w:pPr>
        <w:pStyle w:val="CommentText"/>
      </w:pPr>
      <w:r>
        <w:rPr>
          <w:rStyle w:val="CommentReference"/>
        </w:rPr>
        <w:annotationRef/>
      </w:r>
      <w:r>
        <w:t xml:space="preserve">Make sure to be specific. When you </w:t>
      </w:r>
      <w:proofErr w:type="gramStart"/>
      <w:r>
        <w:t>say</w:t>
      </w:r>
      <w:proofErr w:type="gramEnd"/>
      <w:r>
        <w:t xml:space="preserve"> temperatures rise, you mean a shift in temperature and seasonality associated with climate change, not the normal increase in temperature during the spring. </w:t>
      </w:r>
    </w:p>
  </w:comment>
  <w:comment w:id="91" w:author="Brown,James T" w:date="2017-10-02T21:03:00Z" w:initials="BT">
    <w:p w14:paraId="358B6457" w14:textId="6F258F24" w:rsidR="00957E5A" w:rsidRDefault="00957E5A">
      <w:pPr>
        <w:pStyle w:val="CommentText"/>
      </w:pPr>
      <w:r>
        <w:rPr>
          <w:rStyle w:val="CommentReference"/>
        </w:rPr>
        <w:annotationRef/>
      </w:r>
      <w:r>
        <w:t>Understood.</w:t>
      </w:r>
    </w:p>
  </w:comment>
  <w:comment w:id="92" w:author="Leigh" w:date="2017-10-06T11:07:00Z" w:initials="L">
    <w:p w14:paraId="4D18E0E8" w14:textId="77777777" w:rsidR="00EF71F3" w:rsidRDefault="00EF71F3" w:rsidP="00EF71F3">
      <w:pPr>
        <w:pStyle w:val="CommentText"/>
      </w:pPr>
      <w:r>
        <w:rPr>
          <w:rStyle w:val="CommentReference"/>
        </w:rPr>
        <w:annotationRef/>
      </w:r>
      <w:r>
        <w:t>Which ones?</w:t>
      </w:r>
    </w:p>
  </w:comment>
  <w:comment w:id="93" w:author="Leigh" w:date="2017-10-06T11:08:00Z" w:initials="L">
    <w:p w14:paraId="7A8646D2" w14:textId="77777777" w:rsidR="00930E8D" w:rsidRDefault="00930E8D" w:rsidP="00930E8D">
      <w:pPr>
        <w:pStyle w:val="CommentText"/>
      </w:pPr>
      <w:r>
        <w:rPr>
          <w:rStyle w:val="CommentReference"/>
        </w:rPr>
        <w:annotationRef/>
      </w:r>
      <w:r>
        <w:t>Would?</w:t>
      </w:r>
    </w:p>
  </w:comment>
  <w:comment w:id="94" w:author="Leigh" w:date="2017-10-06T11:08:00Z" w:initials="L">
    <w:p w14:paraId="106C0EDD" w14:textId="77777777" w:rsidR="00930E8D" w:rsidRDefault="00930E8D" w:rsidP="00930E8D">
      <w:pPr>
        <w:pStyle w:val="CommentText"/>
      </w:pPr>
      <w:r>
        <w:rPr>
          <w:rStyle w:val="CommentReference"/>
        </w:rPr>
        <w:annotationRef/>
      </w:r>
      <w:r>
        <w:t>Maybe move this concept earlier?</w:t>
      </w:r>
    </w:p>
  </w:comment>
  <w:comment w:id="95" w:author="Dan Hahn" w:date="2017-10-02T14:53:00Z" w:initials="DH">
    <w:p w14:paraId="6C0584F7" w14:textId="77777777" w:rsidR="005E066D" w:rsidRDefault="005E066D" w:rsidP="00DC60C3">
      <w:pPr>
        <w:pStyle w:val="CommentText"/>
      </w:pPr>
      <w:r>
        <w:rPr>
          <w:rStyle w:val="CommentReference"/>
        </w:rPr>
        <w:annotationRef/>
      </w:r>
      <w:r>
        <w:t>Be specific!</w:t>
      </w:r>
    </w:p>
  </w:comment>
  <w:comment w:id="96" w:author="Brown,James T" w:date="2017-10-02T21:05:00Z" w:initials="BT">
    <w:p w14:paraId="438AB088" w14:textId="0DD7E46D" w:rsidR="00957E5A" w:rsidRDefault="00957E5A">
      <w:pPr>
        <w:pStyle w:val="CommentText"/>
      </w:pPr>
      <w:r>
        <w:rPr>
          <w:rStyle w:val="CommentReference"/>
        </w:rPr>
        <w:annotationRef/>
      </w:r>
      <w:r>
        <w:t>Understood.</w:t>
      </w:r>
    </w:p>
  </w:comment>
  <w:comment w:id="98" w:author="Dan Hahn" w:date="2017-10-02T14:53:00Z" w:initials="DH">
    <w:p w14:paraId="2ACADE75" w14:textId="77777777" w:rsidR="005E066D" w:rsidRDefault="005E066D" w:rsidP="00DC60C3">
      <w:pPr>
        <w:pStyle w:val="CommentText"/>
      </w:pPr>
      <w:r>
        <w:rPr>
          <w:rStyle w:val="CommentReference"/>
        </w:rPr>
        <w:annotationRef/>
      </w:r>
      <w:r>
        <w:t xml:space="preserve">Please just stop using the word “these” unless </w:t>
      </w:r>
      <w:proofErr w:type="gramStart"/>
      <w:r>
        <w:t>absolutely necessary</w:t>
      </w:r>
      <w:proofErr w:type="gramEnd"/>
      <w:r>
        <w:t xml:space="preserve">. </w:t>
      </w:r>
    </w:p>
  </w:comment>
  <w:comment w:id="97" w:author="Brown,James T" w:date="2017-10-02T21:05:00Z" w:initials="BT">
    <w:p w14:paraId="2E62F31B" w14:textId="280ABDF0" w:rsidR="00957E5A" w:rsidRDefault="00957E5A">
      <w:pPr>
        <w:pStyle w:val="CommentText"/>
      </w:pPr>
      <w:r>
        <w:rPr>
          <w:rStyle w:val="CommentReference"/>
        </w:rPr>
        <w:annotationRef/>
      </w:r>
      <w:r>
        <w:t>Understood.</w:t>
      </w:r>
    </w:p>
  </w:comment>
  <w:comment w:id="99" w:author="Dan Hahn" w:date="2017-10-02T15:03:00Z" w:initials="DH">
    <w:p w14:paraId="2E41BCD6" w14:textId="77777777" w:rsidR="005E066D" w:rsidRDefault="005E066D" w:rsidP="00DC60C3">
      <w:pPr>
        <w:pStyle w:val="CommentText"/>
      </w:pPr>
      <w:r>
        <w:rPr>
          <w:rStyle w:val="CommentReference"/>
        </w:rPr>
        <w:annotationRef/>
      </w:r>
      <w:r>
        <w:t>Be specific!</w:t>
      </w:r>
    </w:p>
  </w:comment>
  <w:comment w:id="101" w:author="Dan Hahn" w:date="2017-10-02T15:04:00Z" w:initials="DH">
    <w:p w14:paraId="720FD5F3" w14:textId="77777777" w:rsidR="005E066D" w:rsidRDefault="005E066D" w:rsidP="00DC60C3">
      <w:pPr>
        <w:pStyle w:val="CommentText"/>
      </w:pPr>
      <w:r>
        <w:rPr>
          <w:rStyle w:val="CommentReference"/>
        </w:rPr>
        <w:annotationRef/>
      </w:r>
      <w:r>
        <w:t xml:space="preserve">Why are these two redundant sentences here? </w:t>
      </w:r>
    </w:p>
  </w:comment>
  <w:comment w:id="102" w:author="Brown,James T" w:date="2017-10-02T21:10:00Z" w:initials="BT">
    <w:p w14:paraId="14EAB528" w14:textId="123D9CD6" w:rsidR="004858FE" w:rsidRDefault="004858FE">
      <w:pPr>
        <w:pStyle w:val="CommentText"/>
      </w:pPr>
      <w:r>
        <w:rPr>
          <w:rStyle w:val="CommentReference"/>
        </w:rPr>
        <w:annotationRef/>
      </w:r>
      <w:r>
        <w:t>Editing mistake.</w:t>
      </w:r>
    </w:p>
  </w:comment>
  <w:comment w:id="103" w:author="Dan Hahn" w:date="2017-10-02T15:05:00Z" w:initials="DH">
    <w:p w14:paraId="1DCE5178" w14:textId="77777777" w:rsidR="005E066D" w:rsidRDefault="005E066D" w:rsidP="00DC60C3">
      <w:pPr>
        <w:pStyle w:val="CommentText"/>
      </w:pPr>
      <w:r>
        <w:rPr>
          <w:rStyle w:val="CommentReference"/>
        </w:rPr>
        <w:annotationRef/>
      </w:r>
      <w:r>
        <w:t xml:space="preserve">Why not be specific? What challenge are diapausing insects trying to overcome by storing more reserves? </w:t>
      </w:r>
    </w:p>
  </w:comment>
  <w:comment w:id="104" w:author="Brown,James T" w:date="2017-10-02T21:14:00Z" w:initials="BT">
    <w:p w14:paraId="0BC3D17F" w14:textId="312D5627" w:rsidR="00DF316B" w:rsidRDefault="00DF316B">
      <w:pPr>
        <w:pStyle w:val="CommentText"/>
      </w:pPr>
      <w:r>
        <w:rPr>
          <w:rStyle w:val="CommentReference"/>
        </w:rPr>
        <w:annotationRef/>
      </w:r>
      <w:r>
        <w:t>Understood.</w:t>
      </w:r>
    </w:p>
  </w:comment>
  <w:comment w:id="105" w:author="Leigh" w:date="2017-10-06T11:10:00Z" w:initials="L">
    <w:p w14:paraId="259702F6" w14:textId="77777777" w:rsidR="00B568C8" w:rsidRDefault="00B568C8" w:rsidP="00B568C8">
      <w:pPr>
        <w:pStyle w:val="CommentText"/>
      </w:pPr>
      <w:r>
        <w:rPr>
          <w:rStyle w:val="CommentReference"/>
        </w:rPr>
        <w:annotationRef/>
      </w:r>
      <w:r>
        <w:t xml:space="preserve">Careful of wording… this suggests that CPB is an example of hexamerin </w:t>
      </w:r>
      <w:proofErr w:type="gramStart"/>
      <w:r>
        <w:t>storage :P</w:t>
      </w:r>
      <w:proofErr w:type="gramEnd"/>
      <w:r>
        <w:t xml:space="preserve"> </w:t>
      </w:r>
    </w:p>
  </w:comment>
  <w:comment w:id="106" w:author="Dan Hahn" w:date="2017-10-02T15:06:00Z" w:initials="DH">
    <w:p w14:paraId="5EC0D19E" w14:textId="77777777" w:rsidR="005E066D" w:rsidRDefault="005E066D" w:rsidP="00DC60C3">
      <w:pPr>
        <w:pStyle w:val="CommentText"/>
      </w:pPr>
      <w:r>
        <w:rPr>
          <w:rStyle w:val="CommentReference"/>
        </w:rPr>
        <w:annotationRef/>
      </w:r>
      <w:r>
        <w:t xml:space="preserve">This sentence is still </w:t>
      </w:r>
      <w:proofErr w:type="spellStart"/>
      <w:r>
        <w:t>porrly</w:t>
      </w:r>
      <w:proofErr w:type="spellEnd"/>
      <w:r>
        <w:t xml:space="preserve"> written rephrase. </w:t>
      </w:r>
    </w:p>
  </w:comment>
  <w:comment w:id="107" w:author="Brown,James T" w:date="2017-10-02T21:14:00Z" w:initials="BT">
    <w:p w14:paraId="76A9CC08" w14:textId="77777777" w:rsidR="00DF316B" w:rsidRDefault="00DF316B" w:rsidP="00DF316B">
      <w:pPr>
        <w:pStyle w:val="CommentText"/>
      </w:pPr>
      <w:r>
        <w:rPr>
          <w:rStyle w:val="CommentReference"/>
        </w:rPr>
        <w:annotationRef/>
      </w:r>
      <w:r>
        <w:rPr>
          <w:rStyle w:val="CommentReference"/>
        </w:rPr>
        <w:t>I have made changes to this statement for clarity.</w:t>
      </w:r>
    </w:p>
  </w:comment>
  <w:comment w:id="108" w:author="Leigh" w:date="2017-10-06T11:11:00Z" w:initials="L">
    <w:p w14:paraId="471913CA" w14:textId="77777777" w:rsidR="00B568C8" w:rsidRDefault="00B568C8" w:rsidP="00B568C8">
      <w:pPr>
        <w:pStyle w:val="CommentText"/>
      </w:pPr>
      <w:r>
        <w:rPr>
          <w:rStyle w:val="CommentReference"/>
        </w:rPr>
        <w:annotationRef/>
      </w:r>
      <w:r>
        <w:t xml:space="preserve">Give directions for this type of statement. As in X accumulates </w:t>
      </w:r>
      <w:proofErr w:type="spellStart"/>
      <w:r>
        <w:t>signif</w:t>
      </w:r>
      <w:proofErr w:type="spellEnd"/>
      <w:r>
        <w:t xml:space="preserve"> more hexamerin than Y.</w:t>
      </w:r>
    </w:p>
  </w:comment>
  <w:comment w:id="109" w:author="Leigh" w:date="2017-10-06T11:13:00Z" w:initials="L">
    <w:p w14:paraId="75AF4112" w14:textId="77777777" w:rsidR="00B568C8" w:rsidRDefault="00B568C8" w:rsidP="00B568C8">
      <w:pPr>
        <w:pStyle w:val="CommentText"/>
      </w:pPr>
      <w:r>
        <w:rPr>
          <w:rStyle w:val="CommentReference"/>
        </w:rPr>
        <w:annotationRef/>
      </w:r>
      <w:r>
        <w:t>Give actual conditions</w:t>
      </w:r>
    </w:p>
  </w:comment>
  <w:comment w:id="111" w:author="Dan Hahn" w:date="2017-08-25T13:30:00Z" w:initials="DH">
    <w:p w14:paraId="5F41D568" w14:textId="77777777" w:rsidR="005E066D" w:rsidRDefault="005E066D"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110" w:author="Brown,James T" w:date="2017-09-21T00:51:00Z" w:initials="BT">
    <w:p w14:paraId="6F7DD9D3" w14:textId="65D1097D" w:rsidR="005E066D" w:rsidRDefault="005E066D">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112" w:author="Dan Hahn" w:date="2017-08-28T13:26:00Z" w:initials="DH">
    <w:p w14:paraId="079B9DF9" w14:textId="4E821D9D" w:rsidR="005E066D" w:rsidRDefault="005E066D">
      <w:pPr>
        <w:pStyle w:val="CommentText"/>
      </w:pPr>
      <w:r>
        <w:rPr>
          <w:rStyle w:val="CommentReference"/>
        </w:rPr>
        <w:annotationRef/>
      </w:r>
      <w:r>
        <w:t xml:space="preserve">Could you clarify this? Do you mean to day that each sample will be a pool of the hemolymph of multiple individuals? </w:t>
      </w:r>
    </w:p>
  </w:comment>
  <w:comment w:id="113" w:author="Brown,James T" w:date="2017-09-21T01:00:00Z" w:initials="BT">
    <w:p w14:paraId="4D657F89" w14:textId="554F7EA3" w:rsidR="005E066D" w:rsidRDefault="005E066D">
      <w:pPr>
        <w:pStyle w:val="CommentText"/>
      </w:pPr>
      <w:r>
        <w:rPr>
          <w:rStyle w:val="CommentReference"/>
        </w:rPr>
        <w:annotationRef/>
      </w:r>
      <w:r>
        <w:t>Understood. I quantify protein concentrations for each individual larva. I tried to make that clearer by rewording that sentence</w:t>
      </w:r>
    </w:p>
  </w:comment>
  <w:comment w:id="114" w:author="Dan Hahn" w:date="2017-08-28T13:31:00Z" w:initials="DH">
    <w:p w14:paraId="7820D8D8" w14:textId="6135E85E" w:rsidR="005E066D" w:rsidRDefault="005E066D">
      <w:pPr>
        <w:pStyle w:val="CommentText"/>
      </w:pPr>
      <w:r>
        <w:rPr>
          <w:rStyle w:val="CommentReference"/>
        </w:rPr>
        <w:annotationRef/>
      </w:r>
      <w:r>
        <w:t xml:space="preserve">Please rewrite the concept of a solvent gradient, and specifically the gradient you use, for clarity and conciseness. </w:t>
      </w:r>
    </w:p>
  </w:comment>
  <w:comment w:id="115" w:author="Brown,James T" w:date="2017-09-30T22:15:00Z" w:initials="BT">
    <w:p w14:paraId="39CAF559" w14:textId="77CBEADF" w:rsidR="005E066D" w:rsidRDefault="005E066D">
      <w:pPr>
        <w:pStyle w:val="CommentText"/>
      </w:pPr>
      <w:r>
        <w:rPr>
          <w:rStyle w:val="CommentReference"/>
        </w:rPr>
        <w:annotationRef/>
      </w:r>
      <w:r>
        <w:t xml:space="preserve">Understood. </w:t>
      </w:r>
    </w:p>
  </w:comment>
  <w:comment w:id="116" w:author="Dan Hahn" w:date="2017-08-28T13:31:00Z" w:initials="DH">
    <w:p w14:paraId="6C203C68" w14:textId="425EF588" w:rsidR="005E066D" w:rsidRDefault="005E066D">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117" w:author="Brown,James T" w:date="2017-09-21T01:08:00Z" w:initials="BT">
    <w:p w14:paraId="07BE5987" w14:textId="388B4E51" w:rsidR="005E066D" w:rsidRDefault="005E066D">
      <w:pPr>
        <w:pStyle w:val="CommentText"/>
      </w:pPr>
      <w:r>
        <w:rPr>
          <w:rStyle w:val="CommentReference"/>
        </w:rPr>
        <w:annotationRef/>
      </w:r>
      <w:r>
        <w:t>Understood.</w:t>
      </w:r>
    </w:p>
  </w:comment>
  <w:comment w:id="118" w:author="Dan Hahn" w:date="2017-08-28T13:32:00Z" w:initials="DH">
    <w:p w14:paraId="646EB02E" w14:textId="0D261B32" w:rsidR="005E066D" w:rsidRDefault="005E066D">
      <w:pPr>
        <w:pStyle w:val="CommentText"/>
      </w:pPr>
      <w:r>
        <w:rPr>
          <w:rStyle w:val="CommentReference"/>
        </w:rPr>
        <w:annotationRef/>
      </w:r>
      <w:r>
        <w:t xml:space="preserve">What does this mean, do you mean a pool or block? </w:t>
      </w:r>
    </w:p>
  </w:comment>
  <w:comment w:id="119" w:author="Brown,James T" w:date="2017-09-30T22:35:00Z" w:initials="BT">
    <w:p w14:paraId="22189144" w14:textId="727EC1C1" w:rsidR="005E066D" w:rsidRDefault="005E066D">
      <w:pPr>
        <w:pStyle w:val="CommentText"/>
      </w:pPr>
      <w:r>
        <w:rPr>
          <w:rStyle w:val="CommentReference"/>
        </w:rPr>
        <w:annotationRef/>
      </w:r>
      <w:r>
        <w:t>Reworded for clarity</w:t>
      </w:r>
    </w:p>
  </w:comment>
  <w:comment w:id="120" w:author="Dan Hahn" w:date="2017-08-28T13:36:00Z" w:initials="DH">
    <w:p w14:paraId="4B348DF3" w14:textId="7BA06CB2" w:rsidR="005E066D" w:rsidRDefault="005E066D">
      <w:pPr>
        <w:pStyle w:val="CommentText"/>
      </w:pPr>
      <w:r>
        <w:rPr>
          <w:rStyle w:val="CommentReference"/>
        </w:rPr>
        <w:annotationRef/>
      </w:r>
      <w:r>
        <w:t xml:space="preserve">It would be useful to provide some predictions here. Also, where will you include your current preliminary data? </w:t>
      </w:r>
    </w:p>
  </w:comment>
  <w:comment w:id="121" w:author="Brown,James T" w:date="2017-09-21T01:09:00Z" w:initials="BT">
    <w:p w14:paraId="0A076005" w14:textId="5DD17B05" w:rsidR="005E066D" w:rsidRDefault="005E066D">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122" w:author="Dan Hahn" w:date="2017-08-28T13:37:00Z" w:initials="DH">
    <w:p w14:paraId="72294EE0" w14:textId="33733A4F" w:rsidR="005E066D" w:rsidRDefault="005E066D">
      <w:pPr>
        <w:pStyle w:val="CommentText"/>
      </w:pPr>
      <w:r>
        <w:rPr>
          <w:rStyle w:val="CommentReference"/>
        </w:rPr>
        <w:annotationRef/>
      </w:r>
      <w:r>
        <w:t xml:space="preserve">More details are needed here. </w:t>
      </w:r>
    </w:p>
  </w:comment>
  <w:comment w:id="123" w:author="Brown,James T" w:date="2017-09-30T22:47:00Z" w:initials="BT">
    <w:p w14:paraId="0C91EBFB" w14:textId="61F35CDA" w:rsidR="005E066D" w:rsidRDefault="005E066D">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9C349" w15:done="0"/>
  <w15:commentEx w15:paraId="19D57B4C" w15:paraIdParent="2549C349" w15:done="0"/>
  <w15:commentEx w15:paraId="00CE1B65" w15:done="0"/>
  <w15:commentEx w15:paraId="7DFDAF5B" w15:done="0"/>
  <w15:commentEx w15:paraId="083D22B6" w15:paraIdParent="7DFDAF5B" w15:done="0"/>
  <w15:commentEx w15:paraId="2C69474E" w15:done="0"/>
  <w15:commentEx w15:paraId="5DE15519" w15:paraIdParent="2C69474E" w15:done="0"/>
  <w15:commentEx w15:paraId="4E58645C" w15:done="0"/>
  <w15:commentEx w15:paraId="300F056C" w15:paraIdParent="4E58645C" w15:done="0"/>
  <w15:commentEx w15:paraId="4B4FDE92" w15:done="0"/>
  <w15:commentEx w15:paraId="521A54D0" w15:paraIdParent="4B4FDE92" w15:done="0"/>
  <w15:commentEx w15:paraId="57349E3B" w15:done="0"/>
  <w15:commentEx w15:paraId="18A72224" w15:paraIdParent="57349E3B" w15:done="0"/>
  <w15:commentEx w15:paraId="5ED57759" w15:done="0"/>
  <w15:commentEx w15:paraId="3E507AFB" w15:paraIdParent="5ED57759" w15:done="0"/>
  <w15:commentEx w15:paraId="308ACD5F" w15:done="0"/>
  <w15:commentEx w15:paraId="57F57559" w15:paraIdParent="308ACD5F" w15:done="0"/>
  <w15:commentEx w15:paraId="7EA3CE3D" w15:done="0"/>
  <w15:commentEx w15:paraId="6D2C047A" w15:paraIdParent="7EA3CE3D" w15:done="0"/>
  <w15:commentEx w15:paraId="4CB4A226" w15:done="0"/>
  <w15:commentEx w15:paraId="48BD5FF3" w15:paraIdParent="4CB4A226" w15:done="0"/>
  <w15:commentEx w15:paraId="2416C672" w15:done="0"/>
  <w15:commentEx w15:paraId="18C7BCBD" w15:done="0"/>
  <w15:commentEx w15:paraId="41A0506A" w15:paraIdParent="18C7BCBD" w15:done="0"/>
  <w15:commentEx w15:paraId="3E39BD5D" w15:done="0"/>
  <w15:commentEx w15:paraId="48225DDE" w15:paraIdParent="3E39BD5D" w15:done="0"/>
  <w15:commentEx w15:paraId="23872E0C" w15:done="0"/>
  <w15:commentEx w15:paraId="52E447D2" w15:done="0"/>
  <w15:commentEx w15:paraId="1AA422D3" w15:paraIdParent="52E447D2" w15:done="0"/>
  <w15:commentEx w15:paraId="163B7043" w15:done="0"/>
  <w15:commentEx w15:paraId="014E6654" w15:paraIdParent="163B7043" w15:done="0"/>
  <w15:commentEx w15:paraId="2A02DFC3" w15:done="0"/>
  <w15:commentEx w15:paraId="4B4F0798" w15:paraIdParent="2A02DFC3" w15:done="0"/>
  <w15:commentEx w15:paraId="33D881AE" w15:done="0"/>
  <w15:commentEx w15:paraId="13F3B54C" w15:done="0"/>
  <w15:commentEx w15:paraId="077EEA39" w15:paraIdParent="13F3B54C" w15:done="0"/>
  <w15:commentEx w15:paraId="7A5B92D4" w15:done="0"/>
  <w15:commentEx w15:paraId="38A91BEB" w15:paraIdParent="7A5B92D4" w15:done="0"/>
  <w15:commentEx w15:paraId="261CC206" w15:done="0"/>
  <w15:commentEx w15:paraId="23015D08" w15:done="0"/>
  <w15:commentEx w15:paraId="6C8E75DD" w15:paraIdParent="23015D08" w15:done="0"/>
  <w15:commentEx w15:paraId="065AB2C2" w15:done="0"/>
  <w15:commentEx w15:paraId="60886E74" w15:paraIdParent="065AB2C2" w15:done="0"/>
  <w15:commentEx w15:paraId="4473C763" w15:done="0"/>
  <w15:commentEx w15:paraId="2C90C5DC" w15:done="0"/>
  <w15:commentEx w15:paraId="09B6B0D0" w15:paraIdParent="2C90C5DC" w15:done="0"/>
  <w15:commentEx w15:paraId="58CE0176" w15:done="0"/>
  <w15:commentEx w15:paraId="38FA8538" w15:paraIdParent="58CE0176" w15:done="0"/>
  <w15:commentEx w15:paraId="2D22B547" w15:done="0"/>
  <w15:commentEx w15:paraId="286956C2" w15:paraIdParent="2D22B547" w15:done="0"/>
  <w15:commentEx w15:paraId="27912F33" w15:done="0"/>
  <w15:commentEx w15:paraId="0F96CEB8" w15:paraIdParent="27912F33" w15:done="0"/>
  <w15:commentEx w15:paraId="5CA7EED1" w15:done="0"/>
  <w15:commentEx w15:paraId="07CC792B" w15:done="0"/>
  <w15:commentEx w15:paraId="224751F5" w15:paraIdParent="07CC792B" w15:done="0"/>
  <w15:commentEx w15:paraId="5DEE50F1" w15:done="0"/>
  <w15:commentEx w15:paraId="49E25D9D" w15:paraIdParent="5DEE50F1" w15:done="0"/>
  <w15:commentEx w15:paraId="2118BB65" w15:done="0"/>
  <w15:commentEx w15:paraId="4EDD6975" w15:done="0"/>
  <w15:commentEx w15:paraId="1F23A012" w15:done="0"/>
  <w15:commentEx w15:paraId="4B8FA74D" w15:paraIdParent="1F23A012" w15:done="0"/>
  <w15:commentEx w15:paraId="61C0F45D" w15:done="0"/>
  <w15:commentEx w15:paraId="426B7917" w15:paraIdParent="61C0F45D" w15:done="0"/>
  <w15:commentEx w15:paraId="30113103" w15:done="0"/>
  <w15:commentEx w15:paraId="1E9208C6" w15:done="0"/>
  <w15:commentEx w15:paraId="63674EBF" w15:paraIdParent="1E9208C6" w15:done="0"/>
  <w15:commentEx w15:paraId="0D44E5C8" w15:done="0"/>
  <w15:commentEx w15:paraId="50B65E7C" w15:done="0"/>
  <w15:commentEx w15:paraId="4F3F74DC" w15:done="0"/>
  <w15:commentEx w15:paraId="358B6457" w15:paraIdParent="4F3F74DC" w15:done="0"/>
  <w15:commentEx w15:paraId="4D18E0E8" w15:done="0"/>
  <w15:commentEx w15:paraId="7A8646D2" w15:done="0"/>
  <w15:commentEx w15:paraId="106C0EDD" w15:done="0"/>
  <w15:commentEx w15:paraId="6C0584F7" w15:done="0"/>
  <w15:commentEx w15:paraId="438AB088" w15:paraIdParent="6C0584F7" w15:done="0"/>
  <w15:commentEx w15:paraId="2ACADE75" w15:done="0"/>
  <w15:commentEx w15:paraId="2E62F31B" w15:paraIdParent="2ACADE75" w15:done="0"/>
  <w15:commentEx w15:paraId="2E41BCD6" w15:done="0"/>
  <w15:commentEx w15:paraId="720FD5F3" w15:done="0"/>
  <w15:commentEx w15:paraId="14EAB528" w15:paraIdParent="720FD5F3" w15:done="0"/>
  <w15:commentEx w15:paraId="1DCE5178" w15:done="0"/>
  <w15:commentEx w15:paraId="0BC3D17F" w15:paraIdParent="1DCE5178" w15:done="0"/>
  <w15:commentEx w15:paraId="259702F6" w15:done="0"/>
  <w15:commentEx w15:paraId="5EC0D19E" w15:done="0"/>
  <w15:commentEx w15:paraId="76A9CC08" w15:paraIdParent="5EC0D19E" w15:done="0"/>
  <w15:commentEx w15:paraId="471913CA" w15:done="0"/>
  <w15:commentEx w15:paraId="75AF4112"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E8A27" w14:textId="77777777" w:rsidR="00A90294" w:rsidRDefault="00A90294">
      <w:r>
        <w:separator/>
      </w:r>
    </w:p>
  </w:endnote>
  <w:endnote w:type="continuationSeparator" w:id="0">
    <w:p w14:paraId="75010473" w14:textId="77777777" w:rsidR="00A90294" w:rsidRDefault="00A9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E066D" w:rsidRDefault="005E066D">
    <w:pPr>
      <w:tabs>
        <w:tab w:val="center" w:pos="4680"/>
        <w:tab w:val="right" w:pos="9360"/>
      </w:tabs>
      <w:jc w:val="center"/>
    </w:pPr>
    <w:r>
      <w:fldChar w:fldCharType="begin"/>
    </w:r>
    <w:r>
      <w:instrText>PAGE</w:instrText>
    </w:r>
    <w:r>
      <w:fldChar w:fldCharType="separate"/>
    </w:r>
    <w:r w:rsidR="003604B3">
      <w:rPr>
        <w:noProof/>
      </w:rPr>
      <w:t>30</w:t>
    </w:r>
    <w:r>
      <w:fldChar w:fldCharType="end"/>
    </w:r>
  </w:p>
  <w:p w14:paraId="10AEF5E5" w14:textId="77777777" w:rsidR="005E066D" w:rsidRDefault="005E066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573EA" w14:textId="77777777" w:rsidR="00A90294" w:rsidRDefault="00A90294">
      <w:r>
        <w:separator/>
      </w:r>
    </w:p>
  </w:footnote>
  <w:footnote w:type="continuationSeparator" w:id="0">
    <w:p w14:paraId="59B88160" w14:textId="77777777" w:rsidR="00A90294" w:rsidRDefault="00A902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ardman, Leigh">
    <w15:presenceInfo w15:providerId="AD" w15:userId="S-1-5-21-1308237860-4193317556-336787646-1848910"/>
  </w15:person>
  <w15:person w15:author="Brown,James T">
    <w15:presenceInfo w15:providerId="None" w15:userId="Brown,James T"/>
  </w15:person>
  <w15:person w15:author="Leigh">
    <w15:presenceInfo w15:providerId="None" w15:userId="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332C"/>
    <w:rsid w:val="00064CA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71598"/>
    <w:rsid w:val="00171E45"/>
    <w:rsid w:val="00172533"/>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A36"/>
    <w:rsid w:val="001C1B2F"/>
    <w:rsid w:val="001C2917"/>
    <w:rsid w:val="001C4E9B"/>
    <w:rsid w:val="001C52DA"/>
    <w:rsid w:val="001C5D37"/>
    <w:rsid w:val="001C6576"/>
    <w:rsid w:val="001C668F"/>
    <w:rsid w:val="001D1416"/>
    <w:rsid w:val="001D1E62"/>
    <w:rsid w:val="001D229C"/>
    <w:rsid w:val="001D3B27"/>
    <w:rsid w:val="001D511B"/>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37D92"/>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F75"/>
    <w:rsid w:val="00265673"/>
    <w:rsid w:val="00265C55"/>
    <w:rsid w:val="00265E8A"/>
    <w:rsid w:val="00266BAF"/>
    <w:rsid w:val="00270A77"/>
    <w:rsid w:val="00271371"/>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908"/>
    <w:rsid w:val="00355CC8"/>
    <w:rsid w:val="00356061"/>
    <w:rsid w:val="003604B3"/>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38F8"/>
    <w:rsid w:val="004345ED"/>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65A2"/>
    <w:rsid w:val="004D66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9CC"/>
    <w:rsid w:val="004F7A34"/>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5DD7"/>
    <w:rsid w:val="00516ADA"/>
    <w:rsid w:val="00521DAD"/>
    <w:rsid w:val="005231F6"/>
    <w:rsid w:val="00523A70"/>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56F0"/>
    <w:rsid w:val="006B6DC0"/>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AB1"/>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A0985"/>
    <w:rsid w:val="00AA09F5"/>
    <w:rsid w:val="00AA0D22"/>
    <w:rsid w:val="00AA1B3A"/>
    <w:rsid w:val="00AA316F"/>
    <w:rsid w:val="00AA4078"/>
    <w:rsid w:val="00AA40AF"/>
    <w:rsid w:val="00AA4FE8"/>
    <w:rsid w:val="00AA73DB"/>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3F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218B"/>
    <w:rsid w:val="00B83346"/>
    <w:rsid w:val="00B838BB"/>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2032B"/>
    <w:rsid w:val="00C20DC3"/>
    <w:rsid w:val="00C20F0C"/>
    <w:rsid w:val="00C2122A"/>
    <w:rsid w:val="00C21902"/>
    <w:rsid w:val="00C22C20"/>
    <w:rsid w:val="00C235F5"/>
    <w:rsid w:val="00C237DA"/>
    <w:rsid w:val="00C23E0E"/>
    <w:rsid w:val="00C24A09"/>
    <w:rsid w:val="00C2523B"/>
    <w:rsid w:val="00C25B7D"/>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137B"/>
    <w:rsid w:val="00D72541"/>
    <w:rsid w:val="00D7378E"/>
    <w:rsid w:val="00D758D5"/>
    <w:rsid w:val="00D75E60"/>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E0272"/>
    <w:rsid w:val="00EE07CC"/>
    <w:rsid w:val="00EE0A47"/>
    <w:rsid w:val="00EE171A"/>
    <w:rsid w:val="00EE3119"/>
    <w:rsid w:val="00EE50E8"/>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37315"/>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1E9024-6B84-8F4A-A301-B04A9B9D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32340</Words>
  <Characters>184341</Characters>
  <Application>Microsoft Macintosh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2017-10-09T19:20:00Z</cp:lastPrinted>
  <dcterms:created xsi:type="dcterms:W3CDTF">2017-10-10T11:12:00Z</dcterms:created>
  <dcterms:modified xsi:type="dcterms:W3CDTF">2017-10-10T11:12:00Z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