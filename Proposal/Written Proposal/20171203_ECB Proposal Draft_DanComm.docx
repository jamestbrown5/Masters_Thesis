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1DA40F" w14:textId="0315A108" w:rsidR="00295E26" w:rsidRDefault="00D06C03" w:rsidP="00295E26">
      <w:pPr>
        <w:spacing w:line="480" w:lineRule="auto"/>
        <w:ind w:firstLine="720"/>
        <w:jc w:val="center"/>
        <w:rPr>
          <w:b/>
          <w:color w:val="auto"/>
          <w:sz w:val="48"/>
          <w:szCs w:val="48"/>
        </w:rPr>
      </w:pPr>
      <w:r>
        <w:rPr>
          <w:b/>
          <w:color w:val="auto"/>
          <w:sz w:val="48"/>
          <w:szCs w:val="48"/>
        </w:rPr>
        <w:t>“</w:t>
      </w:r>
      <w:r w:rsidR="00486257">
        <w:rPr>
          <w:b/>
          <w:color w:val="auto"/>
          <w:sz w:val="48"/>
          <w:szCs w:val="48"/>
        </w:rPr>
        <w:t>Resource Reservoir and the Decision to Diapause</w:t>
      </w:r>
      <w:commentRangeStart w:id="0"/>
      <w:commentRangeStart w:id="1"/>
      <w:r w:rsidR="00295E26" w:rsidRPr="00A4103C">
        <w:rPr>
          <w:b/>
          <w:color w:val="auto"/>
          <w:sz w:val="48"/>
          <w:szCs w:val="48"/>
        </w:rPr>
        <w:t xml:space="preserve">: </w:t>
      </w:r>
      <w:commentRangeEnd w:id="0"/>
      <w:r w:rsidR="003C4FD6">
        <w:rPr>
          <w:rStyle w:val="CommentReference"/>
        </w:rPr>
        <w:commentReference w:id="0"/>
      </w:r>
      <w:commentRangeEnd w:id="1"/>
      <w:r w:rsidR="00996EEF">
        <w:rPr>
          <w:rStyle w:val="CommentReference"/>
        </w:rPr>
        <w:commentReference w:id="1"/>
      </w:r>
      <w:r w:rsidR="00295E26" w:rsidRPr="00A4103C">
        <w:rPr>
          <w:b/>
          <w:color w:val="auto"/>
          <w:sz w:val="48"/>
          <w:szCs w:val="48"/>
        </w:rPr>
        <w:t>The relationship between stored resources and diapause timin</w:t>
      </w:r>
      <w:commentRangeStart w:id="2"/>
      <w:r w:rsidR="00295E26" w:rsidRPr="00A4103C">
        <w:rPr>
          <w:b/>
          <w:color w:val="auto"/>
          <w:sz w:val="48"/>
          <w:szCs w:val="48"/>
        </w:rPr>
        <w:t>g.</w:t>
      </w:r>
      <w:r>
        <w:rPr>
          <w:b/>
          <w:color w:val="auto"/>
          <w:sz w:val="48"/>
          <w:szCs w:val="48"/>
        </w:rPr>
        <w:t>”</w:t>
      </w:r>
      <w:commentRangeEnd w:id="2"/>
      <w:r w:rsidR="005266CE">
        <w:rPr>
          <w:rStyle w:val="CommentReference"/>
        </w:rPr>
        <w:commentReference w:id="2"/>
      </w:r>
    </w:p>
    <w:p w14:paraId="0801C396" w14:textId="46B8F7B5" w:rsidR="00D06C03" w:rsidRPr="00A4103C" w:rsidRDefault="00D06C03" w:rsidP="00295E26">
      <w:pPr>
        <w:spacing w:line="480" w:lineRule="auto"/>
        <w:ind w:firstLine="720"/>
        <w:jc w:val="center"/>
        <w:rPr>
          <w:b/>
          <w:color w:val="auto"/>
          <w:sz w:val="48"/>
          <w:szCs w:val="48"/>
        </w:rPr>
      </w:pPr>
      <w:r>
        <w:rPr>
          <w:b/>
          <w:color w:val="auto"/>
          <w:sz w:val="48"/>
          <w:szCs w:val="48"/>
        </w:rPr>
        <w:t>or</w:t>
      </w:r>
    </w:p>
    <w:p w14:paraId="034FB794" w14:textId="03990EF0" w:rsidR="00D06C03" w:rsidRDefault="00D06C03" w:rsidP="00D06C03">
      <w:pPr>
        <w:spacing w:line="480" w:lineRule="auto"/>
        <w:ind w:firstLine="720"/>
        <w:jc w:val="center"/>
        <w:rPr>
          <w:b/>
          <w:color w:val="auto"/>
          <w:sz w:val="48"/>
          <w:szCs w:val="48"/>
        </w:rPr>
      </w:pPr>
      <w:r>
        <w:rPr>
          <w:b/>
          <w:color w:val="auto"/>
          <w:sz w:val="48"/>
          <w:szCs w:val="48"/>
        </w:rPr>
        <w:t>“</w:t>
      </w:r>
      <w:r w:rsidR="00486257">
        <w:rPr>
          <w:b/>
          <w:color w:val="auto"/>
          <w:sz w:val="48"/>
          <w:szCs w:val="48"/>
        </w:rPr>
        <w:t xml:space="preserve">Reserved Resources and the Demands of </w:t>
      </w:r>
      <w:r w:rsidRPr="00A4103C">
        <w:rPr>
          <w:b/>
          <w:color w:val="auto"/>
          <w:sz w:val="48"/>
          <w:szCs w:val="48"/>
        </w:rPr>
        <w:t xml:space="preserve">Diapause: The relationship between stored resources and diapause </w:t>
      </w:r>
      <w:r>
        <w:rPr>
          <w:b/>
          <w:color w:val="auto"/>
          <w:sz w:val="48"/>
          <w:szCs w:val="48"/>
        </w:rPr>
        <w:t>preparation</w:t>
      </w:r>
      <w:r w:rsidRPr="00A4103C">
        <w:rPr>
          <w:b/>
          <w:color w:val="auto"/>
          <w:sz w:val="48"/>
          <w:szCs w:val="48"/>
        </w:rPr>
        <w:t>.</w:t>
      </w:r>
      <w:r>
        <w:rPr>
          <w:b/>
          <w:color w:val="auto"/>
          <w:sz w:val="48"/>
          <w:szCs w:val="48"/>
        </w:rPr>
        <w:t>”</w:t>
      </w:r>
    </w:p>
    <w:p w14:paraId="4103A6A8" w14:textId="0DCF8E5D" w:rsidR="00D06C03" w:rsidRDefault="00D06C03" w:rsidP="00D06C03">
      <w:pPr>
        <w:spacing w:line="480" w:lineRule="auto"/>
        <w:ind w:firstLine="720"/>
        <w:jc w:val="center"/>
        <w:rPr>
          <w:b/>
          <w:color w:val="auto"/>
          <w:sz w:val="48"/>
          <w:szCs w:val="48"/>
        </w:rPr>
      </w:pPr>
      <w:r>
        <w:rPr>
          <w:b/>
          <w:color w:val="auto"/>
          <w:sz w:val="48"/>
          <w:szCs w:val="48"/>
        </w:rPr>
        <w:t>or</w:t>
      </w:r>
    </w:p>
    <w:p w14:paraId="6E95508C" w14:textId="0391F5DA" w:rsidR="00D06C03" w:rsidRPr="00A4103C" w:rsidRDefault="006402EF" w:rsidP="00D06C03">
      <w:pPr>
        <w:spacing w:line="480" w:lineRule="auto"/>
        <w:ind w:firstLine="720"/>
        <w:jc w:val="center"/>
        <w:rPr>
          <w:b/>
          <w:color w:val="auto"/>
          <w:sz w:val="48"/>
          <w:szCs w:val="48"/>
        </w:rPr>
      </w:pPr>
      <w:r>
        <w:rPr>
          <w:b/>
          <w:color w:val="auto"/>
          <w:sz w:val="48"/>
          <w:szCs w:val="48"/>
        </w:rPr>
        <w:t>“Extra Energy and the Decision to Diapause:</w:t>
      </w:r>
      <w:r w:rsidR="00D06C03" w:rsidRPr="00A4103C">
        <w:rPr>
          <w:b/>
          <w:color w:val="auto"/>
          <w:sz w:val="48"/>
          <w:szCs w:val="48"/>
        </w:rPr>
        <w:t xml:space="preserve"> The relationship between stored resources and diapause timing.</w:t>
      </w:r>
      <w:r>
        <w:rPr>
          <w:b/>
          <w:color w:val="auto"/>
          <w:sz w:val="48"/>
          <w:szCs w:val="48"/>
        </w:rPr>
        <w:t>”</w:t>
      </w:r>
    </w:p>
    <w:p w14:paraId="441D54F2" w14:textId="77777777" w:rsidR="00D06C03" w:rsidRPr="00A4103C" w:rsidRDefault="00D06C03" w:rsidP="00D06C03">
      <w:pPr>
        <w:spacing w:line="480" w:lineRule="auto"/>
        <w:ind w:firstLine="720"/>
        <w:jc w:val="center"/>
        <w:rPr>
          <w:b/>
          <w:color w:val="auto"/>
          <w:sz w:val="48"/>
          <w:szCs w:val="48"/>
        </w:rPr>
      </w:pP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Default="00295E26" w:rsidP="00295E26">
      <w:pPr>
        <w:spacing w:line="480" w:lineRule="auto"/>
        <w:ind w:firstLine="720"/>
        <w:rPr>
          <w:rFonts w:asciiTheme="minorHAnsi" w:hAnsiTheme="minorHAnsi"/>
          <w:color w:val="auto"/>
        </w:rPr>
      </w:pPr>
    </w:p>
    <w:p w14:paraId="6F490CFC" w14:textId="77777777" w:rsidR="00996EEF" w:rsidRDefault="00996EEF" w:rsidP="00295E26">
      <w:pPr>
        <w:spacing w:line="480" w:lineRule="auto"/>
        <w:ind w:firstLine="720"/>
        <w:rPr>
          <w:rFonts w:asciiTheme="minorHAnsi" w:hAnsiTheme="minorHAnsi"/>
          <w:color w:val="auto"/>
        </w:rPr>
      </w:pPr>
    </w:p>
    <w:p w14:paraId="57037610" w14:textId="77777777" w:rsidR="00996EEF" w:rsidRDefault="00996EEF" w:rsidP="00295E26">
      <w:pPr>
        <w:spacing w:line="480" w:lineRule="auto"/>
        <w:ind w:firstLine="720"/>
        <w:rPr>
          <w:rFonts w:asciiTheme="minorHAnsi" w:hAnsiTheme="minorHAnsi"/>
          <w:color w:val="auto"/>
        </w:rPr>
      </w:pPr>
    </w:p>
    <w:p w14:paraId="3AD51D81" w14:textId="77777777" w:rsidR="00996EEF" w:rsidRPr="00A4103C" w:rsidRDefault="00996EEF"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040390BB"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w:t>
      </w:r>
      <w:r w:rsidR="009F4CB8">
        <w:rPr>
          <w:rFonts w:asciiTheme="minorHAnsi" w:hAnsiTheme="minorHAnsi"/>
          <w:color w:val="auto"/>
        </w:rPr>
        <w:t xml:space="preserve"> °</w:t>
      </w:r>
      <w:r w:rsidRPr="00A4103C">
        <w:rPr>
          <w:rFonts w:asciiTheme="minorHAnsi" w:hAnsiTheme="minorHAnsi"/>
          <w:color w:val="auto"/>
        </w:rPr>
        <w:t>C and 1.86</w:t>
      </w:r>
      <w:r w:rsidR="009F4CB8">
        <w:rPr>
          <w:rFonts w:asciiTheme="minorHAnsi" w:hAnsiTheme="minorHAnsi"/>
          <w:color w:val="auto"/>
        </w:rPr>
        <w:t xml:space="preserve"> °</w:t>
      </w:r>
      <w:r w:rsidRPr="00A4103C">
        <w:rPr>
          <w:rFonts w:asciiTheme="minorHAnsi" w:hAnsiTheme="minorHAnsi"/>
          <w:color w:val="auto"/>
        </w:rPr>
        <w:t>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sidR="00767C81">
        <w:rPr>
          <w:rFonts w:asciiTheme="minorHAnsi" w:hAnsiTheme="minorHAnsi"/>
          <w:color w:val="auto"/>
        </w:rPr>
        <w:t>,</w:t>
      </w:r>
      <w:r w:rsidRPr="00A4103C">
        <w:rPr>
          <w:rFonts w:asciiTheme="minorHAnsi" w:hAnsiTheme="minorHAnsi"/>
          <w:color w:val="auto"/>
        </w:rPr>
        <w:t xml:space="preserve">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w:t>
      </w:r>
      <w:r w:rsidR="009F4CB8">
        <w:rPr>
          <w:rFonts w:asciiTheme="minorHAnsi" w:hAnsiTheme="minorHAnsi"/>
          <w:color w:val="auto"/>
        </w:rPr>
        <w:t xml:space="preserve"> °</w:t>
      </w:r>
      <w:r w:rsidRPr="00A4103C">
        <w:rPr>
          <w:rFonts w:asciiTheme="minorHAnsi" w:hAnsiTheme="minorHAnsi"/>
          <w:color w:val="auto"/>
        </w:rPr>
        <w:t>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w:t>
      </w:r>
      <w:r w:rsidR="007F39FB">
        <w:rPr>
          <w:rFonts w:asciiTheme="minorHAnsi" w:hAnsiTheme="minorHAnsi"/>
          <w:color w:val="auto"/>
        </w:rPr>
        <w:t xml:space="preserve"> with temperatures continuing to</w:t>
      </w:r>
      <w:r w:rsidRPr="00A4103C">
        <w:rPr>
          <w:rFonts w:asciiTheme="minorHAnsi" w:hAnsiTheme="minorHAnsi"/>
          <w:color w:val="auto"/>
        </w:rPr>
        <w:t xml:space="preserve">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Generally, ectotherm metabolic rate</w:t>
      </w:r>
      <w:r w:rsidR="00493EB5">
        <w:rPr>
          <w:rFonts w:asciiTheme="minorHAnsi" w:hAnsiTheme="minorHAnsi"/>
          <w:color w:val="auto"/>
        </w:rPr>
        <w:t>s</w:t>
      </w:r>
      <w:r w:rsidRPr="00A4103C">
        <w:rPr>
          <w:rFonts w:asciiTheme="minorHAnsi" w:hAnsiTheme="minorHAnsi"/>
          <w:color w:val="auto"/>
        </w:rPr>
        <w:t xml:space="preserve"> correspond to the environmental temperature</w:t>
      </w:r>
      <w:r w:rsidR="00493EB5">
        <w:rPr>
          <w:rFonts w:asciiTheme="minorHAnsi" w:hAnsiTheme="minorHAnsi"/>
          <w:color w:val="auto"/>
        </w:rPr>
        <w:t>s</w:t>
      </w:r>
      <w:r w:rsidRPr="00A4103C">
        <w:rPr>
          <w:rFonts w:asciiTheme="minorHAnsi" w:hAnsiTheme="minorHAnsi"/>
          <w:color w:val="auto"/>
        </w:rPr>
        <w:t xml:space="preserve"> </w:t>
      </w:r>
      <w:r w:rsidR="00493EB5">
        <w:rPr>
          <w:rFonts w:asciiTheme="minorHAnsi" w:hAnsiTheme="minorHAnsi"/>
          <w:color w:val="auto"/>
        </w:rPr>
        <w:t>they</w:t>
      </w:r>
      <w:r w:rsidRPr="00A4103C">
        <w:rPr>
          <w:rFonts w:asciiTheme="minorHAnsi" w:hAnsiTheme="minorHAnsi"/>
          <w:color w:val="auto"/>
        </w:rPr>
        <w:t xml:space="preserve"> experience. Higher temperatures increase metabolic rate</w:t>
      </w:r>
      <w:r w:rsidR="00493EB5">
        <w:rPr>
          <w:rFonts w:asciiTheme="minorHAnsi" w:hAnsiTheme="minorHAnsi"/>
          <w:color w:val="auto"/>
        </w:rPr>
        <w:t>s</w:t>
      </w:r>
      <w:r w:rsidRPr="00A4103C">
        <w:rPr>
          <w:rFonts w:asciiTheme="minorHAnsi" w:hAnsiTheme="minorHAnsi"/>
          <w:color w:val="auto"/>
        </w:rPr>
        <w:t xml:space="preserve"> and lower temperatures reduce metabolic rate</w:t>
      </w:r>
      <w:r w:rsidR="00493EB5">
        <w:rPr>
          <w:rFonts w:asciiTheme="minorHAnsi" w:hAnsiTheme="minorHAnsi"/>
          <w:color w:val="auto"/>
        </w:rPr>
        <w:t>s</w:t>
      </w:r>
      <w:r w:rsidRPr="00A4103C">
        <w:rPr>
          <w:rFonts w:asciiTheme="minorHAnsi" w:hAnsiTheme="minorHAnsi"/>
          <w:color w:val="auto"/>
        </w:rPr>
        <w:t>. Increased growing season temperatures for ectothermic insects could increase their metabolic rate</w:t>
      </w:r>
      <w:r w:rsidR="00493EB5">
        <w:rPr>
          <w:rFonts w:asciiTheme="minorHAnsi" w:hAnsiTheme="minorHAnsi"/>
          <w:color w:val="auto"/>
        </w:rPr>
        <w:t>s</w:t>
      </w:r>
      <w:r w:rsidRPr="00A4103C">
        <w:rPr>
          <w:rFonts w:asciiTheme="minorHAnsi" w:hAnsiTheme="minorHAnsi"/>
          <w:color w:val="auto"/>
        </w:rPr>
        <w:t xml:space="preserve">, speed up their growth, and possibly shorten development time to reproductive maturity. Mature adults that occur earlier in the growing season could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For insect pests, warmer temperatures introduce the possibility of larger pest populations causing more damage to economically important crops. Managing these indirect effects of climate change will require an integrated approach</w:t>
      </w:r>
      <w:r w:rsidR="00493EB5">
        <w:rPr>
          <w:rFonts w:asciiTheme="minorHAnsi" w:hAnsiTheme="minorHAnsi"/>
          <w:color w:val="auto"/>
        </w:rPr>
        <w:t>,</w:t>
      </w:r>
      <w:r w:rsidRPr="00A4103C">
        <w:rPr>
          <w:rFonts w:asciiTheme="minorHAnsi" w:hAnsiTheme="minorHAnsi"/>
          <w:color w:val="auto"/>
        </w:rPr>
        <w:t xml:space="preserve"> and likely increased use of </w:t>
      </w:r>
      <w:r w:rsidR="00493EB5">
        <w:rPr>
          <w:rFonts w:asciiTheme="minorHAnsi" w:hAnsiTheme="minorHAnsi"/>
          <w:color w:val="auto"/>
        </w:rPr>
        <w:t xml:space="preserve">costly </w:t>
      </w:r>
      <w:r w:rsidRPr="00A4103C">
        <w:rPr>
          <w:rFonts w:asciiTheme="minorHAnsi" w:hAnsiTheme="minorHAnsi"/>
          <w:color w:val="auto"/>
        </w:rPr>
        <w:t>chemical insecticides.</w:t>
      </w:r>
    </w:p>
    <w:p w14:paraId="4408DDE1" w14:textId="3017129A" w:rsidR="00EF71F3" w:rsidRPr="00FA5D21" w:rsidRDefault="00EF71F3" w:rsidP="00FA5D21">
      <w:pPr>
        <w:spacing w:line="480" w:lineRule="auto"/>
        <w:ind w:firstLine="720"/>
        <w:rPr>
          <w:rFonts w:asciiTheme="minorHAnsi" w:hAnsiTheme="minorHAnsi"/>
          <w:color w:val="auto"/>
        </w:rPr>
      </w:pPr>
      <w:r w:rsidRPr="00A4103C">
        <w:rPr>
          <w:rFonts w:asciiTheme="minorHAnsi" w:hAnsiTheme="minorHAnsi"/>
          <w:color w:val="auto"/>
        </w:rPr>
        <w:lastRenderedPageBreak/>
        <w:t>Crop losses due to insect pest insect damage here in the United States from 1945 to 2000 ha</w:t>
      </w:r>
      <w:r w:rsidR="00493EB5">
        <w:rPr>
          <w:rFonts w:asciiTheme="minorHAnsi" w:hAnsiTheme="minorHAnsi"/>
          <w:color w:val="auto"/>
        </w:rPr>
        <w:t>ve</w:t>
      </w:r>
      <w:r w:rsidRPr="00A4103C">
        <w:rPr>
          <w:rFonts w:asciiTheme="minorHAnsi" w:hAnsiTheme="minorHAnsi"/>
          <w:color w:val="auto"/>
        </w:rPr>
        <w:t xml:space="preserve"> nearly doubled from 7% to 13%</w:t>
      </w:r>
      <w:r w:rsidR="00493EB5">
        <w:rPr>
          <w:rFonts w:asciiTheme="minorHAnsi" w:hAnsiTheme="minorHAnsi"/>
          <w:color w:val="auto"/>
        </w:rPr>
        <w:t>,</w:t>
      </w:r>
      <w:r w:rsidRPr="00A4103C">
        <w:rPr>
          <w:rFonts w:asciiTheme="minorHAnsi" w:hAnsiTheme="minorHAnsi"/>
          <w:color w:val="auto"/>
        </w:rPr>
        <w:t xml:space="preserve">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w:t>
      </w:r>
      <w:r w:rsidR="00FA5D21">
        <w:rPr>
          <w:rFonts w:asciiTheme="minorHAnsi" w:hAnsiTheme="minorHAnsi"/>
          <w:color w:val="auto"/>
        </w:rPr>
        <w:t>with</w:t>
      </w:r>
      <w:r w:rsidRPr="00A4103C">
        <w:rPr>
          <w:rFonts w:asciiTheme="minorHAnsi" w:hAnsiTheme="minorHAnsi"/>
          <w:color w:val="auto"/>
        </w:rPr>
        <w:t xml:space="preserve"> careful monitoring and systematic application regimens</w:t>
      </w:r>
      <w:r w:rsidR="00493EB5">
        <w:rPr>
          <w:rFonts w:asciiTheme="minorHAnsi" w:hAnsiTheme="minorHAnsi"/>
          <w:color w:val="auto"/>
        </w:rPr>
        <w:t>,</w:t>
      </w:r>
      <w:r w:rsidRPr="00A4103C">
        <w:rPr>
          <w:rFonts w:asciiTheme="minorHAnsi" w:hAnsiTheme="minorHAnsi"/>
          <w:color w:val="auto"/>
        </w:rPr>
        <w:t xml:space="preserve">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w:t>
      </w:r>
      <w:r w:rsidR="006F578E">
        <w:rPr>
          <w:rFonts w:asciiTheme="minorHAnsi" w:hAnsiTheme="minorHAnsi"/>
          <w:color w:val="auto"/>
        </w:rPr>
        <w:t>the</w:t>
      </w:r>
      <w:r w:rsidRPr="00A4103C">
        <w:rPr>
          <w:rFonts w:asciiTheme="minorHAnsi" w:hAnsiTheme="minorHAnsi"/>
          <w:color w:val="auto"/>
        </w:rPr>
        <w:t xml:space="preserve"> population is predicted to exceed 450 million by the year 2100 and this population increase will </w:t>
      </w:r>
      <w:r w:rsidR="006F578E">
        <w:rPr>
          <w:rFonts w:asciiTheme="minorHAnsi" w:hAnsiTheme="minorHAnsi"/>
          <w:color w:val="auto"/>
        </w:rPr>
        <w:t>require</w:t>
      </w:r>
      <w:r w:rsidRPr="00A4103C">
        <w:rPr>
          <w:rFonts w:asciiTheme="minorHAnsi" w:hAnsiTheme="minorHAnsi"/>
          <w:color w:val="auto"/>
        </w:rPr>
        <w:t xml:space="preserve">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w:t>
      </w:r>
      <w:r w:rsidRPr="00A4103C">
        <w:rPr>
          <w:rFonts w:asciiTheme="minorHAnsi" w:hAnsiTheme="minorHAnsi"/>
          <w:color w:val="auto"/>
        </w:rPr>
        <w:lastRenderedPageBreak/>
        <w:t xml:space="preserve">“losers”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60D841F2"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lastRenderedPageBreak/>
        <w:t xml:space="preserve">with more individuals spread across more geography. Winners could also experience a northern shift of their entire geographical </w:t>
      </w:r>
      <w:r w:rsidR="00395F28">
        <w:rPr>
          <w:rFonts w:asciiTheme="minorHAnsi" w:hAnsiTheme="minorHAnsi"/>
          <w:color w:val="auto"/>
        </w:rPr>
        <w:t>range</w:t>
      </w:r>
      <w:r w:rsidRPr="00A4103C">
        <w:rPr>
          <w:rFonts w:asciiTheme="minorHAnsi" w:hAnsiTheme="minorHAnsi"/>
          <w:color w:val="auto"/>
        </w:rPr>
        <w:t xml:space="preserve"> with no change in population size. In Europe, changes in range</w:t>
      </w:r>
      <w:r w:rsidR="00395F28">
        <w:rPr>
          <w:rFonts w:asciiTheme="minorHAnsi" w:hAnsiTheme="minorHAnsi"/>
          <w:color w:val="auto"/>
        </w:rPr>
        <w:t>s</w:t>
      </w:r>
      <w:r w:rsidRPr="00A4103C">
        <w:rPr>
          <w:rFonts w:asciiTheme="minorHAnsi" w:hAnsiTheme="minorHAnsi"/>
          <w:color w:val="auto"/>
        </w:rPr>
        <w:t xml:space="preserve">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2F982210" w14:textId="7B41BFCD" w:rsidR="006B4DFC" w:rsidRPr="00A4103C" w:rsidRDefault="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w:t>
      </w:r>
      <w:r w:rsidR="00395F28">
        <w:rPr>
          <w:rFonts w:asciiTheme="minorHAnsi" w:hAnsiTheme="minorHAnsi"/>
          <w:color w:val="auto"/>
        </w:rPr>
        <w:t xml:space="preserve">losing </w:t>
      </w:r>
      <w:r w:rsidR="00EF71F3" w:rsidRPr="00A4103C">
        <w:rPr>
          <w:rFonts w:asciiTheme="minorHAnsi" w:hAnsiTheme="minorHAnsi"/>
          <w:color w:val="auto"/>
        </w:rPr>
        <w:t xml:space="preserve">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w:t>
      </w:r>
      <w:r w:rsidR="00395F28">
        <w:rPr>
          <w:rFonts w:asciiTheme="minorHAnsi" w:hAnsiTheme="minorHAnsi"/>
          <w:color w:val="auto"/>
        </w:rPr>
        <w:t xml:space="preserve">in contrast </w:t>
      </w:r>
      <w:r w:rsidR="00EF71F3" w:rsidRPr="00A4103C">
        <w:rPr>
          <w:rFonts w:asciiTheme="minorHAnsi" w:hAnsiTheme="minorHAnsi"/>
          <w:color w:val="auto"/>
        </w:rPr>
        <w:t>could have wider thermal breadth</w:t>
      </w:r>
      <w:r w:rsidR="00395F28">
        <w:rPr>
          <w:rFonts w:asciiTheme="minorHAnsi" w:hAnsiTheme="minorHAnsi"/>
          <w:color w:val="auto"/>
        </w:rPr>
        <w:t>s</w:t>
      </w:r>
      <w:r w:rsidR="00EF71F3" w:rsidRPr="00A4103C">
        <w:rPr>
          <w:rFonts w:asciiTheme="minorHAnsi" w:hAnsiTheme="minorHAnsi"/>
          <w:color w:val="auto"/>
        </w:rPr>
        <w:t xml:space="preserve"> and tolerate warmer temperatures. 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F71F3"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F71F3" w:rsidRPr="00A4103C">
        <w:rPr>
          <w:rFonts w:asciiTheme="minorHAnsi" w:hAnsiTheme="minorHAnsi"/>
          <w:color w:val="auto"/>
        </w:rPr>
        <w:fldChar w:fldCharType="separate"/>
      </w:r>
      <w:r w:rsidR="00EF71F3" w:rsidRPr="00A4103C">
        <w:rPr>
          <w:rFonts w:asciiTheme="minorHAnsi" w:hAnsiTheme="minorHAnsi"/>
          <w:noProof/>
          <w:color w:val="auto"/>
        </w:rPr>
        <w:t>(Deutsch et al. 2008)</w:t>
      </w:r>
      <w:r w:rsidR="00EF71F3" w:rsidRPr="00A4103C">
        <w:rPr>
          <w:rFonts w:asciiTheme="minorHAnsi" w:hAnsiTheme="minorHAnsi"/>
          <w:color w:val="auto"/>
        </w:rPr>
        <w:fldChar w:fldCharType="end"/>
      </w:r>
      <w:r w:rsidR="00EF71F3" w:rsidRPr="00A4103C">
        <w:rPr>
          <w:rFonts w:asciiTheme="minorHAnsi" w:hAnsiTheme="minorHAnsi"/>
          <w:color w:val="auto"/>
        </w:rPr>
        <w:t xml:space="preserve">. In the tropics, environmental temperatures vary little relative to temperatures in temperate regions and insects in tropical regions experience temperatures </w:t>
      </w:r>
      <w:r w:rsidR="00EF71F3" w:rsidRPr="00A4103C">
        <w:rPr>
          <w:rFonts w:asciiTheme="minorHAnsi" w:hAnsiTheme="minorHAnsi"/>
          <w:color w:val="auto"/>
        </w:rPr>
        <w:lastRenderedPageBreak/>
        <w:t>that tend to be closer to their optimum temperature relative to temperate insects whose environment tends to be cooler than optimum. This suggests that tropical insects already live near their thermal limits and thus could quickly become losers</w:t>
      </w:r>
      <w:r w:rsidR="00EF71F3" w:rsidRPr="00A4103C" w:rsidDel="00FC5354">
        <w:rPr>
          <w:rFonts w:asciiTheme="minorHAnsi" w:hAnsiTheme="minorHAnsi"/>
          <w:color w:val="auto"/>
        </w:rPr>
        <w:t xml:space="preserve"> </w:t>
      </w:r>
      <w:r w:rsidR="00EF71F3"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134CD9EE"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Seasonal changes in temperature are cyclic and correspondingly can delimit the availability of resources</w:t>
      </w:r>
      <w:r w:rsidR="00395F28">
        <w:rPr>
          <w:rFonts w:asciiTheme="minorHAnsi" w:hAnsiTheme="minorHAnsi"/>
          <w:color w:val="auto"/>
        </w:rPr>
        <w:t xml:space="preserve">, </w:t>
      </w:r>
      <w:r w:rsidRPr="00A4103C">
        <w:rPr>
          <w:rFonts w:asciiTheme="minorHAnsi" w:hAnsiTheme="minorHAnsi"/>
          <w:color w:val="auto"/>
        </w:rPr>
        <w:t xml:space="preserve">like host plants for phytophagous insects. For plants and animals alike, temperature has a strong influence on their growth and performance, but daily temperatures can fluctuate from year to year. </w:t>
      </w:r>
      <w:del w:id="3" w:author="Dan Hahn" w:date="2017-12-04T17:41:00Z">
        <w:r w:rsidRPr="00A4103C" w:rsidDel="00A32F0A">
          <w:rPr>
            <w:rFonts w:asciiTheme="minorHAnsi" w:hAnsiTheme="minorHAnsi"/>
            <w:color w:val="auto"/>
          </w:rPr>
          <w:delText>Being able</w:delText>
        </w:r>
      </w:del>
      <w:ins w:id="4" w:author="Dan Hahn" w:date="2017-12-04T17:41:00Z">
        <w:r w:rsidR="00A32F0A">
          <w:rPr>
            <w:rFonts w:asciiTheme="minorHAnsi" w:hAnsiTheme="minorHAnsi"/>
            <w:color w:val="auto"/>
          </w:rPr>
          <w:t>The ability</w:t>
        </w:r>
      </w:ins>
      <w:r w:rsidRPr="00A4103C">
        <w:rPr>
          <w:rFonts w:asciiTheme="minorHAnsi" w:hAnsiTheme="minorHAnsi"/>
          <w:color w:val="auto"/>
        </w:rPr>
        <w:t xml:space="preserv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w:t>
      </w:r>
      <w:r w:rsidRPr="00A4103C">
        <w:rPr>
          <w:rFonts w:asciiTheme="minorHAnsi" w:hAnsiTheme="minorHAnsi"/>
          <w:color w:val="auto"/>
        </w:rPr>
        <w:lastRenderedPageBreak/>
        <w:t>decisions, but cannot adjust to the warmer temperatures approximated by photoperiod, could lose.</w:t>
      </w:r>
      <w:r w:rsidR="00613B1C" w:rsidRPr="00A4103C">
        <w:rPr>
          <w:rFonts w:asciiTheme="minorHAnsi" w:hAnsiTheme="minorHAnsi"/>
          <w:color w:val="auto"/>
        </w:rPr>
        <w:t xml:space="preserve"> </w:t>
      </w:r>
    </w:p>
    <w:p w14:paraId="2BFE767C" w14:textId="080E8B2A"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Photoperiod, like temperature, is an important environmental cue that insects use to make life history decisions. While warming northern latitudes do offer climate change winners the opportunity to shift their population distributions</w:t>
      </w:r>
      <w:r w:rsidR="00395F28">
        <w:rPr>
          <w:rFonts w:asciiTheme="minorHAnsi" w:hAnsiTheme="minorHAnsi"/>
          <w:color w:val="auto"/>
        </w:rPr>
        <w:t xml:space="preserve"> and ranges</w:t>
      </w:r>
      <w:r w:rsidRPr="00A4103C">
        <w:rPr>
          <w:rFonts w:asciiTheme="minorHAnsi" w:hAnsiTheme="minorHAnsi"/>
          <w:color w:val="auto"/>
        </w:rPr>
        <w:t xml:space="preserve">. Those insects that experience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t xml:space="preserve">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58899466"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r w:rsidR="0027615E">
        <w:rPr>
          <w:rFonts w:asciiTheme="minorHAnsi" w:hAnsiTheme="minorHAnsi"/>
          <w:color w:val="auto"/>
        </w:rPr>
        <w:t xml:space="preserve">both </w:t>
      </w:r>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00996EEF">
        <w:rPr>
          <w:rFonts w:asciiTheme="minorHAnsi" w:hAnsiTheme="minorHAnsi"/>
          <w:color w:val="auto"/>
        </w:rPr>
        <w:t>as well as</w:t>
      </w:r>
      <w:r w:rsidRPr="00A4103C">
        <w:rPr>
          <w:rFonts w:asciiTheme="minorHAnsi" w:hAnsiTheme="minorHAnsi"/>
          <w:color w:val="auto"/>
        </w:rPr>
        <w:t xml:space="preserve">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environments as they occur. </w:t>
      </w:r>
      <w:r w:rsidR="0027615E">
        <w:rPr>
          <w:rFonts w:asciiTheme="minorHAnsi" w:hAnsiTheme="minorHAnsi"/>
          <w:color w:val="auto"/>
        </w:rPr>
        <w:t>Insects</w:t>
      </w:r>
      <w:r w:rsidR="0027615E" w:rsidRPr="00A4103C">
        <w:rPr>
          <w:rFonts w:asciiTheme="minorHAnsi" w:hAnsiTheme="minorHAnsi"/>
          <w:color w:val="auto"/>
        </w:rPr>
        <w:t xml:space="preserve"> </w:t>
      </w:r>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27615E">
        <w:rPr>
          <w:rFonts w:asciiTheme="minorHAnsi" w:hAnsiTheme="minorHAnsi"/>
          <w:color w:val="auto"/>
        </w:rPr>
        <w:t>,</w:t>
      </w:r>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w:t>
      </w:r>
      <w:r w:rsidRPr="00A4103C">
        <w:rPr>
          <w:rFonts w:asciiTheme="minorHAnsi" w:hAnsiTheme="minorHAnsi"/>
          <w:color w:val="auto"/>
        </w:rPr>
        <w:lastRenderedPageBreak/>
        <w:t xml:space="preserve">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w:t>
      </w:r>
      <w:r w:rsidR="00395F28">
        <w:rPr>
          <w:rFonts w:asciiTheme="minorHAnsi" w:hAnsiTheme="minorHAnsi"/>
          <w:color w:val="auto"/>
        </w:rPr>
        <w:t>al</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0DBB2068"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w:t>
      </w:r>
      <w:r w:rsidR="00521FB8">
        <w:rPr>
          <w:rFonts w:asciiTheme="minorHAnsi" w:hAnsiTheme="minorHAnsi"/>
          <w:color w:val="auto"/>
        </w:rPr>
        <w:t>ensive</w:t>
      </w:r>
      <w:r w:rsidR="00621765" w:rsidRPr="00A4103C">
        <w:rPr>
          <w:rFonts w:asciiTheme="minorHAnsi" w:hAnsiTheme="minorHAnsi"/>
          <w:color w:val="auto"/>
        </w:rPr>
        <w:t>)</w:t>
      </w:r>
      <w:ins w:id="5" w:author="Dan Hahn" w:date="2017-12-04T17:44:00Z">
        <w:r w:rsidR="00DC0038">
          <w:rPr>
            <w:rFonts w:asciiTheme="minorHAnsi" w:hAnsiTheme="minorHAnsi"/>
            <w:color w:val="auto"/>
          </w:rPr>
          <w:t>,</w:t>
        </w:r>
      </w:ins>
      <w:r w:rsidR="00621765" w:rsidRPr="00A4103C">
        <w:rPr>
          <w:rFonts w:asciiTheme="minorHAnsi" w:hAnsiTheme="minorHAnsi"/>
          <w:color w:val="auto"/>
        </w:rPr>
        <w:t xml:space="preserve"> quiescence is reversed and the insect’s activity can resume</w:t>
      </w:r>
      <w:r w:rsidR="00521FB8">
        <w:rPr>
          <w:rFonts w:asciiTheme="minorHAnsi" w:hAnsiTheme="minorHAnsi"/>
          <w:color w:val="auto"/>
        </w:rPr>
        <w:t xml:space="preserve"> after some period of recovery</w:t>
      </w:r>
      <w:r w:rsidR="00621765" w:rsidRPr="00A4103C">
        <w:rPr>
          <w:rFonts w:asciiTheme="minorHAnsi" w:hAnsiTheme="minorHAnsi"/>
          <w:color w:val="auto"/>
        </w:rPr>
        <w:t>.</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r w:rsidR="0027615E">
        <w:rPr>
          <w:rFonts w:asciiTheme="minorHAnsi" w:hAnsiTheme="minorHAnsi"/>
          <w:color w:val="auto"/>
        </w:rPr>
        <w:t xml:space="preserve">that </w:t>
      </w:r>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521FB8">
        <w:rPr>
          <w:rFonts w:asciiTheme="minorHAnsi" w:hAnsiTheme="minorHAnsi"/>
          <w:color w:val="auto"/>
        </w:rPr>
        <w:t xml:space="preserve">predictable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521FB8">
        <w:rPr>
          <w:rFonts w:asciiTheme="minorHAnsi" w:hAnsiTheme="minorHAnsi"/>
          <w:color w:val="auto"/>
        </w:rPr>
        <w:t>,</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r w:rsidR="0027615E">
        <w:rPr>
          <w:rFonts w:asciiTheme="minorHAnsi" w:hAnsiTheme="minorHAnsi"/>
          <w:color w:val="auto"/>
        </w:rPr>
        <w:t xml:space="preserve">that </w:t>
      </w:r>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xml:space="preserve">. </w:t>
      </w:r>
      <w:r w:rsidR="004122C2" w:rsidRPr="00A4103C">
        <w:rPr>
          <w:rFonts w:asciiTheme="minorHAnsi" w:hAnsiTheme="minorHAnsi"/>
          <w:color w:val="auto"/>
        </w:rPr>
        <w:lastRenderedPageBreak/>
        <w:t>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r w:rsidR="0027615E">
        <w:rPr>
          <w:rFonts w:asciiTheme="minorHAnsi" w:hAnsiTheme="minorHAnsi"/>
          <w:color w:val="auto"/>
        </w:rPr>
        <w:t xml:space="preserve"> by inducing diapa</w:t>
      </w:r>
      <w:r w:rsidR="006B1FDA">
        <w:rPr>
          <w:rFonts w:asciiTheme="minorHAnsi" w:hAnsiTheme="minorHAnsi"/>
          <w:color w:val="auto"/>
        </w:rPr>
        <w:t>u</w:t>
      </w:r>
      <w:r w:rsidR="0027615E">
        <w:rPr>
          <w:rFonts w:asciiTheme="minorHAnsi" w:hAnsiTheme="minorHAnsi"/>
          <w:color w:val="auto"/>
        </w:rPr>
        <w:t>se</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5ED6DDDE"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ins w:id="6" w:author="Dan Hahn" w:date="2017-12-04T17:45:00Z">
        <w:r w:rsidR="00DC0038">
          <w:rPr>
            <w:rFonts w:asciiTheme="minorHAnsi" w:hAnsiTheme="minorHAnsi"/>
            <w:color w:val="auto"/>
          </w:rPr>
          <w:t>are</w:t>
        </w:r>
      </w:ins>
      <w:del w:id="7" w:author="Dan Hahn" w:date="2017-12-04T17:45:00Z">
        <w:r w:rsidR="00C26647" w:rsidRPr="00A4103C" w:rsidDel="00DC0038">
          <w:rPr>
            <w:rFonts w:asciiTheme="minorHAnsi" w:hAnsiTheme="minorHAnsi"/>
            <w:color w:val="auto"/>
          </w:rPr>
          <w:delText>is</w:delText>
        </w:r>
      </w:del>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genetically determined and</w:t>
      </w:r>
      <w:del w:id="8" w:author="Dan Hahn" w:date="2017-12-04T17:45:00Z">
        <w:r w:rsidR="00431EB0" w:rsidRPr="00A4103C" w:rsidDel="00DC0038">
          <w:rPr>
            <w:rFonts w:asciiTheme="minorHAnsi" w:hAnsiTheme="minorHAnsi"/>
            <w:color w:val="auto"/>
          </w:rPr>
          <w:delText xml:space="preserve"> </w:delText>
        </w:r>
        <w:r w:rsidR="001150DD" w:rsidDel="00DC0038">
          <w:rPr>
            <w:rFonts w:asciiTheme="minorHAnsi" w:hAnsiTheme="minorHAnsi"/>
            <w:color w:val="auto"/>
          </w:rPr>
          <w:delText>are</w:delText>
        </w:r>
      </w:del>
      <w:r w:rsidR="001150DD">
        <w:rPr>
          <w:rFonts w:asciiTheme="minorHAnsi" w:hAnsiTheme="minorHAnsi"/>
          <w:color w:val="auto"/>
        </w:rPr>
        <w:t xml:space="preserve"> </w:t>
      </w:r>
      <w:r w:rsidR="00431EB0" w:rsidRPr="00A4103C">
        <w:rPr>
          <w:rFonts w:asciiTheme="minorHAnsi" w:hAnsiTheme="minorHAnsi"/>
          <w:color w:val="auto"/>
        </w:rPr>
        <w:t>highly heritable</w:t>
      </w:r>
      <w:r w:rsidR="00C26647">
        <w:rPr>
          <w:rFonts w:asciiTheme="minorHAnsi" w:hAnsiTheme="minorHAnsi"/>
          <w:color w:val="auto"/>
        </w:rPr>
        <w:t>.</w:t>
      </w:r>
      <w:r w:rsidR="001150DD">
        <w:rPr>
          <w:rFonts w:asciiTheme="minorHAnsi" w:hAnsiTheme="minorHAnsi"/>
          <w:color w:val="auto"/>
        </w:rPr>
        <w:t xml:space="preserve"> </w:t>
      </w:r>
      <w:r w:rsidR="00C26647">
        <w:rPr>
          <w:rFonts w:asciiTheme="minorHAnsi" w:hAnsiTheme="minorHAnsi"/>
          <w:color w:val="auto"/>
        </w:rPr>
        <w:t>T</w:t>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r w:rsidR="0027615E">
        <w:rPr>
          <w:rFonts w:asciiTheme="minorHAnsi" w:hAnsiTheme="minorHAnsi"/>
          <w:color w:val="auto"/>
        </w:rPr>
        <w:t xml:space="preserve">in diapause life stage </w:t>
      </w:r>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 xml:space="preserve">has three </w:t>
      </w:r>
      <w:r w:rsidR="00521FB8">
        <w:rPr>
          <w:rFonts w:asciiTheme="minorHAnsi" w:hAnsiTheme="minorHAnsi"/>
          <w:color w:val="auto"/>
        </w:rPr>
        <w:t>sequential</w:t>
      </w:r>
      <w:r w:rsidRPr="00A4103C">
        <w:rPr>
          <w:rFonts w:asciiTheme="minorHAnsi" w:hAnsiTheme="minorHAnsi"/>
          <w:color w:val="auto"/>
        </w:rPr>
        <w:t xml:space="preserve">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r w:rsidR="0027615E">
        <w:rPr>
          <w:rFonts w:asciiTheme="minorHAnsi" w:hAnsiTheme="minorHAnsi"/>
          <w:color w:val="auto"/>
        </w:rPr>
        <w:t>,</w:t>
      </w:r>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3325B1F9"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r w:rsidR="001D1234">
        <w:rPr>
          <w:rFonts w:asciiTheme="minorHAnsi" w:hAnsiTheme="minorHAnsi"/>
          <w:color w:val="auto"/>
        </w:rPr>
        <w:t>. H</w:t>
      </w:r>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lastRenderedPageBreak/>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w:t>
      </w:r>
      <w:r w:rsidR="00521FB8">
        <w:rPr>
          <w:rFonts w:asciiTheme="minorHAnsi" w:hAnsiTheme="minorHAnsi"/>
          <w:color w:val="auto"/>
        </w:rPr>
        <w:t>post-diapause activities</w:t>
      </w:r>
      <w:del w:id="9" w:author="Dan Hahn" w:date="2017-12-04T17:47:00Z">
        <w:r w:rsidR="00521FB8" w:rsidDel="0009515D">
          <w:rPr>
            <w:rFonts w:asciiTheme="minorHAnsi" w:hAnsiTheme="minorHAnsi"/>
            <w:color w:val="auto"/>
          </w:rPr>
          <w:delText>,</w:delText>
        </w:r>
      </w:del>
      <w:r w:rsidR="00521FB8">
        <w:rPr>
          <w:rFonts w:asciiTheme="minorHAnsi" w:hAnsiTheme="minorHAnsi"/>
          <w:color w:val="auto"/>
        </w:rPr>
        <w:t xml:space="preserve"> like </w:t>
      </w:r>
      <w:r w:rsidRPr="00A4103C">
        <w:rPr>
          <w:rFonts w:asciiTheme="minorHAnsi" w:hAnsiTheme="minorHAnsi"/>
          <w:color w:val="auto"/>
        </w:rPr>
        <w:t xml:space="preserve">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insects enter diapause, progressing through three distinct stages</w:t>
      </w:r>
      <w:r w:rsidR="001D1234">
        <w:rPr>
          <w:rFonts w:asciiTheme="minorHAnsi" w:hAnsiTheme="minorHAnsi"/>
          <w:color w:val="auto"/>
        </w:rPr>
        <w:t>:</w:t>
      </w:r>
      <w:r w:rsidRPr="00A4103C">
        <w:rPr>
          <w:rFonts w:asciiTheme="minorHAnsi" w:hAnsiTheme="minorHAnsi"/>
          <w:color w:val="auto"/>
        </w:rPr>
        <w:t xml:space="preserve"> initiation, maintenance, and termination. </w:t>
      </w:r>
    </w:p>
    <w:p w14:paraId="0267E7CB" w14:textId="482AD938"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r w:rsidR="001D1234">
        <w:rPr>
          <w:rFonts w:asciiTheme="minorHAnsi" w:hAnsiTheme="minorHAnsi"/>
          <w:color w:val="auto"/>
        </w:rPr>
        <w:t xml:space="preserve">a reduction in </w:t>
      </w:r>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r w:rsidR="001D1234">
        <w:rPr>
          <w:rFonts w:asciiTheme="minorHAnsi" w:hAnsiTheme="minorHAnsi"/>
          <w:color w:val="auto"/>
        </w:rPr>
        <w:t>under non-permissive conditions, post-diapause</w:t>
      </w:r>
      <w:r w:rsidR="001D1234" w:rsidRPr="00A4103C">
        <w:rPr>
          <w:rFonts w:asciiTheme="minorHAnsi" w:hAnsiTheme="minorHAnsi"/>
          <w:color w:val="auto"/>
        </w:rPr>
        <w:t xml:space="preserve"> </w:t>
      </w:r>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r w:rsidR="001D1234">
        <w:rPr>
          <w:rFonts w:asciiTheme="minorHAnsi" w:hAnsiTheme="minorHAnsi"/>
          <w:color w:val="auto"/>
        </w:rPr>
        <w:t xml:space="preserve">is </w:t>
      </w:r>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xml:space="preserve">. When the exogenous factors permissive to </w:t>
      </w:r>
      <w:r w:rsidR="000F548F">
        <w:rPr>
          <w:rFonts w:asciiTheme="minorHAnsi" w:hAnsiTheme="minorHAnsi"/>
          <w:color w:val="auto"/>
        </w:rPr>
        <w:lastRenderedPageBreak/>
        <w:t>growth become available development 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Diapause is an alternative life history trajectory that requires an insect to monitor 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r w:rsidR="001D1234">
        <w:rPr>
          <w:rFonts w:asciiTheme="minorHAnsi" w:hAnsiTheme="minorHAnsi"/>
          <w:color w:val="auto"/>
        </w:rPr>
        <w:t xml:space="preserve">because </w:t>
      </w:r>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r w:rsidR="00C24308">
        <w:rPr>
          <w:rFonts w:asciiTheme="minorHAnsi" w:hAnsiTheme="minorHAnsi"/>
          <w:color w:val="auto"/>
        </w:rPr>
        <w:t xml:space="preserve">diapause timing as an </w:t>
      </w:r>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0CCE7C56"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Insects in temperate regions generally predict the seasonal change</w:t>
      </w:r>
      <w:r w:rsidR="001119E0">
        <w:rPr>
          <w:rFonts w:asciiTheme="minorHAnsi" w:hAnsiTheme="minorHAnsi"/>
          <w:color w:val="auto"/>
        </w:rPr>
        <w:t xml:space="preserve"> </w:t>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229D6E3E"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r w:rsidR="006E2BF5">
        <w:rPr>
          <w:rFonts w:asciiTheme="minorHAnsi" w:hAnsiTheme="minorHAnsi"/>
          <w:color w:val="auto"/>
        </w:rPr>
        <w:t>is expected to</w:t>
      </w:r>
      <w:r w:rsidR="006E2BF5" w:rsidRPr="00A4103C">
        <w:rPr>
          <w:rFonts w:asciiTheme="minorHAnsi" w:hAnsiTheme="minorHAnsi"/>
          <w:color w:val="auto"/>
        </w:rPr>
        <w:t xml:space="preserve"> </w:t>
      </w:r>
      <w:r w:rsidR="00E71876" w:rsidRPr="00A4103C">
        <w:rPr>
          <w:rFonts w:asciiTheme="minorHAnsi" w:hAnsiTheme="minorHAnsi"/>
          <w:color w:val="auto"/>
        </w:rPr>
        <w:t xml:space="preserve">increase. With growing seasons beginning earlier and </w:t>
      </w:r>
      <w:r w:rsidR="00E71876" w:rsidRPr="00A4103C">
        <w:rPr>
          <w:rFonts w:asciiTheme="minorHAnsi" w:hAnsiTheme="minorHAnsi"/>
          <w:color w:val="auto"/>
        </w:rPr>
        <w:lastRenderedPageBreak/>
        <w:t>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r w:rsidR="006C66F7">
        <w:rPr>
          <w:rFonts w:asciiTheme="minorHAnsi" w:hAnsiTheme="minorHAnsi"/>
          <w:color w:val="auto"/>
        </w:rPr>
        <w:t>not change</w:t>
      </w:r>
      <w:r w:rsidR="000F2204" w:rsidRPr="00A4103C">
        <w:rPr>
          <w:rFonts w:asciiTheme="minorHAnsi" w:hAnsiTheme="minorHAnsi"/>
          <w:color w:val="auto"/>
        </w:rPr>
        <w:t xml:space="preserve">. </w:t>
      </w:r>
      <w:r w:rsidR="00193C67">
        <w:rPr>
          <w:rFonts w:asciiTheme="minorHAnsi" w:hAnsiTheme="minorHAnsi"/>
          <w:color w:val="auto"/>
        </w:rPr>
        <w:t xml:space="preserve">In time, the predictions of </w:t>
      </w:r>
      <w:r w:rsidR="006C66F7">
        <w:rPr>
          <w:rFonts w:asciiTheme="minorHAnsi" w:hAnsiTheme="minorHAnsi"/>
          <w:color w:val="auto"/>
        </w:rPr>
        <w:t xml:space="preserve">those unchanged </w:t>
      </w:r>
      <w:r w:rsidR="00193C67">
        <w:rPr>
          <w:rFonts w:asciiTheme="minorHAnsi" w:hAnsiTheme="minorHAnsi"/>
          <w:color w:val="auto"/>
        </w:rPr>
        <w:t xml:space="preserve">environmental cues will become decoupled from </w:t>
      </w:r>
      <w:r w:rsidR="006C66F7">
        <w:rPr>
          <w:rFonts w:asciiTheme="minorHAnsi" w:hAnsiTheme="minorHAnsi"/>
          <w:color w:val="auto"/>
        </w:rPr>
        <w:t xml:space="preserve">actual </w:t>
      </w:r>
      <w:r w:rsidR="00193C67">
        <w:rPr>
          <w:rFonts w:asciiTheme="minorHAnsi" w:hAnsiTheme="minorHAnsi"/>
          <w:color w:val="auto"/>
        </w:rPr>
        <w:t>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underestimate the end of the</w:t>
      </w:r>
      <w:r w:rsidR="00B454B6">
        <w:rPr>
          <w:rFonts w:asciiTheme="minorHAnsi" w:hAnsiTheme="minorHAnsi"/>
          <w:color w:val="auto"/>
        </w:rPr>
        <w:t xml:space="preserve"> longer</w:t>
      </w:r>
      <w:r w:rsidR="000F2204" w:rsidRPr="00A4103C">
        <w:rPr>
          <w:rFonts w:asciiTheme="minorHAnsi" w:hAnsiTheme="minorHAnsi"/>
          <w:color w:val="auto"/>
        </w:rPr>
        <w:t xml:space="preserve"> growing season. </w:t>
      </w:r>
      <w:r w:rsidR="000F2204" w:rsidRPr="006402EF">
        <w:rPr>
          <w:rFonts w:asciiTheme="minorHAnsi" w:hAnsiTheme="minorHAnsi"/>
          <w:color w:val="auto"/>
        </w:rPr>
        <w:t xml:space="preserve">Those insects that adjust to these underestimated predictions </w:t>
      </w:r>
      <w:r w:rsidR="00DC60C3" w:rsidRPr="006402EF">
        <w:rPr>
          <w:rFonts w:asciiTheme="minorHAnsi" w:hAnsiTheme="minorHAnsi"/>
          <w:color w:val="auto"/>
        </w:rPr>
        <w:t xml:space="preserve">to resynchronize their lifecycles with the growing season, </w:t>
      </w:r>
      <w:r w:rsidR="000F2204" w:rsidRPr="006402EF">
        <w:rPr>
          <w:rFonts w:asciiTheme="minorHAnsi" w:hAnsiTheme="minorHAnsi"/>
          <w:color w:val="auto"/>
        </w:rPr>
        <w:t>either</w:t>
      </w:r>
      <w:r w:rsidR="000F2204" w:rsidRPr="00A4103C">
        <w:rPr>
          <w:rFonts w:asciiTheme="minorHAnsi" w:hAnsiTheme="minorHAnsi"/>
          <w:color w:val="auto"/>
        </w:rPr>
        <w:t xml:space="preserve">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2EDC053F"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proofErr w:type="spellStart"/>
      <w:r w:rsidR="004301A8">
        <w:rPr>
          <w:rFonts w:asciiTheme="minorHAnsi" w:hAnsiTheme="minorHAnsi"/>
          <w:i/>
          <w:color w:val="auto"/>
        </w:rPr>
        <w:t>W</w:t>
      </w:r>
      <w:r w:rsidR="004301A8" w:rsidRPr="004301A8">
        <w:rPr>
          <w:rFonts w:asciiTheme="minorHAnsi" w:hAnsiTheme="minorHAnsi"/>
          <w:i/>
          <w:color w:val="auto"/>
        </w:rPr>
        <w:t>yeomyia</w:t>
      </w:r>
      <w:proofErr w:type="spellEnd"/>
      <w:r w:rsidR="006E2BF5" w:rsidRPr="00A4103C">
        <w:rPr>
          <w:rFonts w:asciiTheme="minorHAnsi" w:hAnsiTheme="minorHAnsi"/>
          <w:i/>
          <w:color w:val="auto"/>
        </w:rPr>
        <w:t xml:space="preserve">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w:t>
      </w:r>
      <w:r w:rsidR="00590F72" w:rsidRPr="00A4103C">
        <w:rPr>
          <w:rFonts w:asciiTheme="minorHAnsi" w:hAnsiTheme="minorHAnsi"/>
          <w:color w:val="auto"/>
        </w:rPr>
        <w:lastRenderedPageBreak/>
        <w:t xml:space="preserve">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17CA494C"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w:t>
      </w:r>
      <w:commentRangeStart w:id="10"/>
      <w:r w:rsidR="00242E29" w:rsidRPr="00A4103C">
        <w:rPr>
          <w:rFonts w:asciiTheme="minorHAnsi" w:hAnsiTheme="minorHAnsi"/>
          <w:color w:val="auto"/>
        </w:rPr>
        <w:t>1993</w:t>
      </w:r>
      <w:ins w:id="11" w:author="Dan Hahn" w:date="2017-12-05T09:05:00Z">
        <w:r w:rsidR="005F743A">
          <w:rPr>
            <w:rFonts w:asciiTheme="minorHAnsi" w:hAnsiTheme="minorHAnsi"/>
            <w:color w:val="auto"/>
          </w:rPr>
          <w:t>,</w:t>
        </w:r>
      </w:ins>
      <w:r w:rsidR="00242E29" w:rsidRPr="00A4103C">
        <w:rPr>
          <w:rFonts w:asciiTheme="minorHAnsi" w:hAnsiTheme="minorHAnsi"/>
          <w:color w:val="auto"/>
        </w:rPr>
        <w:t xml:space="preserve"> and </w:t>
      </w:r>
      <w:commentRangeEnd w:id="10"/>
      <w:r w:rsidR="005F743A">
        <w:rPr>
          <w:rStyle w:val="CommentReference"/>
        </w:rPr>
        <w:commentReference w:id="10"/>
      </w:r>
      <w:r w:rsidR="00242E29" w:rsidRPr="00A4103C">
        <w:rPr>
          <w:rFonts w:asciiTheme="minorHAnsi" w:hAnsiTheme="minorHAnsi"/>
          <w:color w:val="auto"/>
        </w:rPr>
        <w:t xml:space="preserve">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9F4CB8">
        <w:rPr>
          <w:color w:val="auto"/>
        </w:rPr>
        <w:t xml:space="preserve"> °</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9C21BCD"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w:t>
      </w:r>
      <w:r w:rsidR="00521FB8">
        <w:rPr>
          <w:rFonts w:asciiTheme="minorHAnsi" w:hAnsiTheme="minorHAnsi"/>
          <w:color w:val="auto"/>
        </w:rPr>
        <w:t>critical photoperiod</w:t>
      </w:r>
      <w:r w:rsidRPr="00A4103C">
        <w:rPr>
          <w:rFonts w:asciiTheme="minorHAnsi" w:hAnsiTheme="minorHAnsi"/>
          <w:color w:val="auto"/>
        </w:rPr>
        <w:t xml:space="preserv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Delayed diapause initiation could be evolutionar</w:t>
      </w:r>
      <w:r w:rsidR="004301A8">
        <w:rPr>
          <w:rFonts w:asciiTheme="minorHAnsi" w:hAnsiTheme="minorHAnsi"/>
          <w:color w:val="auto"/>
        </w:rPr>
        <w:t>il</w:t>
      </w:r>
      <w:r w:rsidR="00B718B7" w:rsidRPr="00A4103C">
        <w:rPr>
          <w:rFonts w:asciiTheme="minorHAnsi" w:hAnsiTheme="minorHAnsi"/>
          <w:color w:val="auto"/>
        </w:rPr>
        <w:t xml:space="preserve">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w:t>
      </w:r>
      <w:r w:rsidR="00DC60C3" w:rsidRPr="00A4103C">
        <w:rPr>
          <w:rFonts w:asciiTheme="minorHAnsi" w:hAnsiTheme="minorHAnsi"/>
          <w:color w:val="auto"/>
        </w:rPr>
        <w:lastRenderedPageBreak/>
        <w:t xml:space="preserve">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663F3D9D" w:rsidR="00DC60C3" w:rsidRPr="00A4103C" w:rsidRDefault="009F4CB8" w:rsidP="00B568C8">
      <w:pPr>
        <w:spacing w:line="480" w:lineRule="auto"/>
        <w:rPr>
          <w:rFonts w:asciiTheme="minorHAnsi" w:hAnsiTheme="minorHAnsi"/>
          <w:color w:val="auto"/>
        </w:rPr>
      </w:pPr>
      <w:r>
        <w:rPr>
          <w:rFonts w:asciiTheme="minorHAnsi" w:hAnsiTheme="minorHAnsi"/>
          <w:b/>
          <w:color w:val="auto"/>
        </w:rPr>
        <w:t>Measuring</w:t>
      </w:r>
      <w:r w:rsidR="002752FA" w:rsidRPr="00A4103C">
        <w:rPr>
          <w:rFonts w:asciiTheme="minorHAnsi" w:hAnsiTheme="minorHAnsi"/>
          <w:b/>
          <w:color w:val="auto"/>
        </w:rPr>
        <w:t xml:space="preserve">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w:t>
      </w:r>
      <w:r w:rsidR="00C0162C">
        <w:rPr>
          <w:rFonts w:asciiTheme="minorHAnsi" w:hAnsiTheme="minorHAnsi"/>
          <w:color w:val="auto"/>
        </w:rPr>
        <w:t>,</w:t>
      </w:r>
      <w:r w:rsidR="004A783E">
        <w:rPr>
          <w:rFonts w:asciiTheme="minorHAnsi" w:hAnsiTheme="minorHAnsi"/>
          <w:color w:val="auto"/>
        </w:rPr>
        <w:t xml:space="preserve"> temperatures are low and metabolic activity may be suppressed</w:t>
      </w:r>
      <w:r w:rsidR="00C0162C">
        <w:rPr>
          <w:rFonts w:asciiTheme="minorHAnsi" w:hAnsiTheme="minorHAnsi"/>
          <w:color w:val="auto"/>
        </w:rPr>
        <w:t>.</w:t>
      </w:r>
      <w:r w:rsidR="00C17183">
        <w:rPr>
          <w:rFonts w:asciiTheme="minorHAnsi" w:hAnsiTheme="minorHAnsi"/>
          <w:color w:val="auto"/>
        </w:rPr>
        <w:t xml:space="preserve"> </w:t>
      </w:r>
      <w:r w:rsidR="00C0162C">
        <w:rPr>
          <w:rFonts w:asciiTheme="minorHAnsi" w:hAnsiTheme="minorHAnsi"/>
          <w:color w:val="auto"/>
        </w:rPr>
        <w:t>H</w:t>
      </w:r>
      <w:r w:rsidR="00C17183">
        <w:rPr>
          <w:rFonts w:asciiTheme="minorHAnsi" w:hAnsiTheme="minorHAnsi"/>
          <w:color w:val="auto"/>
        </w:rPr>
        <w:t xml:space="preserve">owever, insects </w:t>
      </w:r>
      <w:r w:rsidR="00B06FA3">
        <w:rPr>
          <w:rFonts w:asciiTheme="minorHAnsi" w:hAnsiTheme="minorHAnsi"/>
          <w:color w:val="auto"/>
        </w:rPr>
        <w:t xml:space="preserve">can metabolize considerable </w:t>
      </w:r>
      <w:r w:rsidR="00C0162C">
        <w:rPr>
          <w:rFonts w:asciiTheme="minorHAnsi" w:hAnsiTheme="minorHAnsi"/>
          <w:color w:val="auto"/>
        </w:rPr>
        <w:t>quantities</w:t>
      </w:r>
      <w:r w:rsidR="00B06FA3">
        <w:rPr>
          <w:rFonts w:asciiTheme="minorHAnsi" w:hAnsiTheme="minorHAnsi"/>
          <w:color w:val="auto"/>
        </w:rPr>
        <w:t xml:space="preserve"> of </w:t>
      </w:r>
      <w:r w:rsidR="00C17183">
        <w:rPr>
          <w:rFonts w:asciiTheme="minorHAnsi" w:hAnsiTheme="minorHAnsi"/>
          <w:color w:val="auto"/>
        </w:rPr>
        <w:t>nutrients</w:t>
      </w:r>
      <w:r w:rsidR="00B06FA3">
        <w:rPr>
          <w:rFonts w:asciiTheme="minorHAnsi" w:hAnsiTheme="minorHAnsi"/>
          <w:color w:val="auto"/>
        </w:rPr>
        <w:t xml:space="preserve"> </w:t>
      </w:r>
      <w:r w:rsidR="00C17183">
        <w:rPr>
          <w:rFonts w:asciiTheme="minorHAnsi" w:hAnsiTheme="minorHAnsi"/>
          <w:color w:val="auto"/>
        </w:rPr>
        <w:t>during this period</w:t>
      </w:r>
      <w:r w:rsidR="00B06FA3">
        <w:rPr>
          <w:rFonts w:asciiTheme="minorHAnsi" w:hAnsiTheme="minorHAnsi"/>
          <w:color w:val="auto"/>
        </w:rPr>
        <w:t>.</w:t>
      </w:r>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 xml:space="preserve">accumulate large </w:t>
      </w:r>
      <w:r w:rsidR="00C0162C">
        <w:rPr>
          <w:rFonts w:asciiTheme="minorHAnsi" w:hAnsiTheme="minorHAnsi"/>
          <w:color w:val="auto"/>
        </w:rPr>
        <w:t>quantities</w:t>
      </w:r>
      <w:r w:rsidR="00C0162C" w:rsidRPr="00A4103C">
        <w:rPr>
          <w:rFonts w:asciiTheme="minorHAnsi" w:hAnsiTheme="minorHAnsi"/>
          <w:color w:val="auto"/>
        </w:rPr>
        <w:t xml:space="preserve"> </w:t>
      </w:r>
      <w:r w:rsidR="00703191" w:rsidRPr="00A4103C">
        <w:rPr>
          <w:rFonts w:asciiTheme="minorHAnsi" w:hAnsiTheme="minorHAnsi"/>
          <w:color w:val="auto"/>
        </w:rPr>
        <w:t>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E00E69">
        <w:rPr>
          <w:rFonts w:asciiTheme="minorHAnsi" w:hAnsiTheme="minorHAnsi"/>
          <w:color w:val="auto"/>
        </w:rPr>
        <w:t xml:space="preserve"> in most species</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r w:rsidR="00E00E69">
        <w:rPr>
          <w:rFonts w:asciiTheme="minorHAnsi" w:hAnsiTheme="minorHAnsi"/>
          <w:color w:val="auto"/>
        </w:rPr>
        <w:t>,</w:t>
      </w:r>
      <w:r w:rsidR="00A34959" w:rsidRPr="00A4103C">
        <w:rPr>
          <w:rFonts w:asciiTheme="minorHAnsi" w:hAnsiTheme="minorHAnsi"/>
          <w:color w:val="auto"/>
        </w:rPr>
        <w:t xml:space="preserve"> as metabolic proteins accumulate damage or are destroyed, the amino acids in hexamerins c</w:t>
      </w:r>
      <w:r w:rsidR="00C0162C">
        <w:rPr>
          <w:rFonts w:asciiTheme="minorHAnsi" w:hAnsiTheme="minorHAnsi"/>
          <w:color w:val="auto"/>
        </w:rPr>
        <w:t>ould</w:t>
      </w:r>
      <w:r w:rsidR="00A34959" w:rsidRPr="00A4103C">
        <w:rPr>
          <w:rFonts w:asciiTheme="minorHAnsi" w:hAnsiTheme="minorHAnsi"/>
          <w:color w:val="auto"/>
        </w:rPr>
        <w:t xml:space="preserve">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w:t>
      </w:r>
      <w:r w:rsidR="00C0162C">
        <w:rPr>
          <w:rFonts w:asciiTheme="minorHAnsi" w:hAnsiTheme="minorHAnsi"/>
          <w:color w:val="auto"/>
        </w:rPr>
        <w:t>ould</w:t>
      </w:r>
      <w:r w:rsidR="00DC60C3" w:rsidRPr="00A4103C">
        <w:rPr>
          <w:rFonts w:asciiTheme="minorHAnsi" w:hAnsiTheme="minorHAnsi"/>
          <w:color w:val="auto"/>
        </w:rPr>
        <w:t xml:space="preserve">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lastRenderedPageBreak/>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715DF784"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r w:rsidR="009F4CB8">
        <w:rPr>
          <w:color w:val="auto"/>
        </w:rPr>
        <w:t xml:space="preserve"> °</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r w:rsidR="00555B8F">
        <w:rPr>
          <w:rFonts w:asciiTheme="minorHAnsi" w:hAnsiTheme="minorHAnsi"/>
          <w:color w:val="auto"/>
        </w:rPr>
        <w:t xml:space="preserve">has been shown to </w:t>
      </w:r>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713E5018"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22234B">
        <w:rPr>
          <w:rFonts w:asciiTheme="minorHAnsi" w:hAnsiTheme="minorHAnsi"/>
          <w:color w:val="auto"/>
        </w:rPr>
        <w:t>, including dormant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r w:rsidR="0022234B">
        <w:rPr>
          <w:rFonts w:asciiTheme="minorHAnsi" w:hAnsiTheme="minorHAnsi"/>
          <w:color w:val="auto"/>
        </w:rPr>
        <w:t xml:space="preserve">metabolism due </w:t>
      </w:r>
      <w:r w:rsidR="0022234B">
        <w:rPr>
          <w:rFonts w:asciiTheme="minorHAnsi" w:hAnsiTheme="minorHAnsi"/>
          <w:color w:val="auto"/>
        </w:rPr>
        <w:lastRenderedPageBreak/>
        <w:t xml:space="preserve">to increased environmental </w:t>
      </w:r>
      <w:r w:rsidR="0022234B" w:rsidRPr="0015699F">
        <w:rPr>
          <w:rFonts w:asciiTheme="minorHAnsi" w:hAnsiTheme="minorHAnsi"/>
          <w:color w:val="auto"/>
        </w:rPr>
        <w:t>temperatures</w:t>
      </w:r>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r w:rsidR="0022234B" w:rsidRPr="0015699F">
        <w:rPr>
          <w:rStyle w:val="CommentReference"/>
          <w:sz w:val="24"/>
          <w:szCs w:val="24"/>
        </w:rPr>
        <w:t>potentially</w:t>
      </w:r>
      <w:r w:rsidR="0022234B" w:rsidRPr="0015699F">
        <w:rPr>
          <w:rFonts w:asciiTheme="minorHAnsi" w:hAnsiTheme="minorHAnsi"/>
          <w:color w:val="auto"/>
        </w:rPr>
        <w:t xml:space="preserve"> </w:t>
      </w:r>
      <w:r w:rsidR="00740325" w:rsidRPr="0015699F">
        <w:rPr>
          <w:rFonts w:asciiTheme="minorHAnsi" w:hAnsiTheme="minorHAnsi"/>
          <w:color w:val="auto"/>
        </w:rPr>
        <w:t>affect</w:t>
      </w:r>
      <w:r w:rsidR="00641BE6" w:rsidRPr="0015699F">
        <w:rPr>
          <w:rFonts w:asciiTheme="minorHAnsi" w:hAnsiTheme="minorHAnsi"/>
          <w:color w:val="auto"/>
        </w:rPr>
        <w:t xml:space="preserve"> </w:t>
      </w:r>
      <w:r w:rsidR="0022234B" w:rsidRPr="0015699F">
        <w:rPr>
          <w:rFonts w:asciiTheme="minorHAnsi" w:hAnsiTheme="minorHAnsi"/>
          <w:color w:val="auto"/>
        </w:rPr>
        <w:t>both</w:t>
      </w:r>
      <w:r w:rsidR="0022234B">
        <w:rPr>
          <w:rFonts w:asciiTheme="minorHAnsi" w:hAnsiTheme="minorHAnsi"/>
          <w:color w:val="auto"/>
        </w:rPr>
        <w:t xml:space="preserve"> survival through </w:t>
      </w:r>
      <w:r w:rsidR="00DF22FD" w:rsidRPr="00A4103C">
        <w:rPr>
          <w:rFonts w:asciiTheme="minorHAnsi" w:hAnsiTheme="minorHAnsi"/>
          <w:color w:val="auto"/>
        </w:rPr>
        <w:t xml:space="preserve">diapause </w:t>
      </w:r>
      <w:r w:rsidR="0022234B">
        <w:rPr>
          <w:rFonts w:asciiTheme="minorHAnsi" w:hAnsiTheme="minorHAnsi"/>
          <w:color w:val="auto"/>
        </w:rPr>
        <w:t>and</w:t>
      </w:r>
      <w:r w:rsidR="00CD43B9">
        <w:rPr>
          <w:rFonts w:asciiTheme="minorHAnsi" w:hAnsiTheme="minorHAnsi"/>
          <w:color w:val="auto"/>
        </w:rPr>
        <w:t xml:space="preserve">/or </w:t>
      </w:r>
      <w:r w:rsidR="0022234B">
        <w:rPr>
          <w:rFonts w:asciiTheme="minorHAnsi" w:hAnsiTheme="minorHAnsi"/>
          <w:color w:val="auto"/>
        </w:rPr>
        <w:t>post-diapause performance</w:t>
      </w:r>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r w:rsidR="0022234B">
        <w:rPr>
          <w:rFonts w:asciiTheme="minorHAnsi" w:hAnsiTheme="minorHAnsi"/>
          <w:color w:val="auto"/>
        </w:rPr>
        <w:t>s</w:t>
      </w:r>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 xml:space="preserve">metabolic demand for nutrient </w:t>
      </w:r>
      <w:commentRangeStart w:id="12"/>
      <w:commentRangeStart w:id="13"/>
      <w:r w:rsidR="00B9035C">
        <w:rPr>
          <w:rFonts w:asciiTheme="minorHAnsi" w:hAnsiTheme="minorHAnsi"/>
          <w:color w:val="auto"/>
        </w:rPr>
        <w:t>storage</w:t>
      </w:r>
      <w:r w:rsidR="00F816FE">
        <w:rPr>
          <w:rFonts w:asciiTheme="minorHAnsi" w:hAnsiTheme="minorHAnsi"/>
          <w:color w:val="auto"/>
        </w:rPr>
        <w:t xml:space="preserve"> </w:t>
      </w:r>
      <w:r w:rsidR="00B708DC">
        <w:rPr>
          <w:rFonts w:asciiTheme="minorHAnsi" w:hAnsiTheme="minorHAnsi"/>
          <w:color w:val="auto"/>
        </w:rPr>
        <w:t xml:space="preserve">in preparation for </w:t>
      </w:r>
      <w:commentRangeStart w:id="14"/>
      <w:r w:rsidR="00F816FE">
        <w:rPr>
          <w:rFonts w:asciiTheme="minorHAnsi" w:hAnsiTheme="minorHAnsi"/>
          <w:color w:val="auto"/>
        </w:rPr>
        <w:t>dia</w:t>
      </w:r>
      <w:r w:rsidR="00B9035C">
        <w:rPr>
          <w:rFonts w:asciiTheme="minorHAnsi" w:hAnsiTheme="minorHAnsi"/>
          <w:color w:val="auto"/>
        </w:rPr>
        <w:t>pause</w:t>
      </w:r>
      <w:r w:rsidR="00786271">
        <w:rPr>
          <w:rFonts w:asciiTheme="minorHAnsi" w:hAnsiTheme="minorHAnsi"/>
          <w:color w:val="auto"/>
        </w:rPr>
        <w:t xml:space="preserve"> </w:t>
      </w:r>
      <w:commentRangeEnd w:id="14"/>
      <w:r w:rsidR="0022234B">
        <w:rPr>
          <w:rStyle w:val="CommentReference"/>
        </w:rPr>
        <w:commentReference w:id="14"/>
      </w:r>
      <w:r w:rsidR="009D458B">
        <w:rPr>
          <w:rFonts w:asciiTheme="minorHAnsi" w:hAnsiTheme="minorHAnsi"/>
          <w:color w:val="auto"/>
        </w:rPr>
        <w:t xml:space="preserve">as a </w:t>
      </w:r>
      <w:commentRangeEnd w:id="12"/>
      <w:r w:rsidR="00C0162C">
        <w:rPr>
          <w:rStyle w:val="CommentReference"/>
        </w:rPr>
        <w:commentReference w:id="12"/>
      </w:r>
      <w:commentRangeEnd w:id="13"/>
      <w:r w:rsidR="00B708DC">
        <w:rPr>
          <w:rStyle w:val="CommentReference"/>
        </w:rPr>
        <w:commentReference w:id="13"/>
      </w:r>
      <w:r w:rsidR="009D458B">
        <w:rPr>
          <w:rFonts w:asciiTheme="minorHAnsi" w:hAnsiTheme="minorHAnsi"/>
          <w:color w:val="auto"/>
        </w:rPr>
        <w:t>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C0162C">
        <w:rPr>
          <w:rFonts w:asciiTheme="minorHAnsi" w:hAnsiTheme="minorHAnsi"/>
          <w:color w:val="auto"/>
        </w:rPr>
        <w:t xml:space="preserve"> in duration</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377AD651"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w:t>
      </w:r>
      <w:del w:id="15" w:author="Dan Hahn" w:date="2017-12-05T09:08:00Z">
        <w:r w:rsidR="00C91EAF" w:rsidRPr="00A4103C" w:rsidDel="005F743A">
          <w:rPr>
            <w:rFonts w:asciiTheme="minorHAnsi" w:hAnsiTheme="minorHAnsi"/>
            <w:color w:val="auto"/>
          </w:rPr>
          <w:delText xml:space="preserve">distributed </w:delText>
        </w:r>
      </w:del>
      <w:ins w:id="16" w:author="Dan Hahn" w:date="2017-12-05T09:08:00Z">
        <w:r w:rsidR="005F743A">
          <w:rPr>
            <w:rFonts w:asciiTheme="minorHAnsi" w:hAnsiTheme="minorHAnsi"/>
            <w:color w:val="auto"/>
          </w:rPr>
          <w:t>that occurs</w:t>
        </w:r>
        <w:r w:rsidR="005F743A" w:rsidRPr="00A4103C">
          <w:rPr>
            <w:rFonts w:asciiTheme="minorHAnsi" w:hAnsiTheme="minorHAnsi"/>
            <w:color w:val="auto"/>
          </w:rPr>
          <w:t xml:space="preserve"> </w:t>
        </w:r>
      </w:ins>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w:t>
      </w:r>
      <w:r w:rsidR="002037BB">
        <w:rPr>
          <w:rFonts w:asciiTheme="minorHAnsi" w:hAnsiTheme="minorHAnsi"/>
          <w:color w:val="auto"/>
        </w:rPr>
        <w:t>ECB</w:t>
      </w:r>
      <w:r w:rsidR="007F30CF" w:rsidRPr="00A4103C">
        <w:rPr>
          <w:rFonts w:asciiTheme="minorHAnsi" w:hAnsiTheme="minorHAnsi"/>
          <w:color w:val="auto"/>
        </w:rPr>
        <w:t xml:space="preserve"> populations are categorized into strains characterized by voltinism</w:t>
      </w:r>
      <w:r w:rsidR="00C0162C">
        <w:rPr>
          <w:rFonts w:asciiTheme="minorHAnsi" w:hAnsiTheme="minorHAnsi"/>
          <w:color w:val="auto"/>
        </w:rPr>
        <w:t xml:space="preserve"> and pheromone composition</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its</w:t>
      </w:r>
      <w:r w:rsidR="00666790">
        <w:rPr>
          <w:rFonts w:asciiTheme="minorHAnsi" w:hAnsiTheme="minorHAnsi"/>
          <w:color w:val="auto"/>
        </w:rPr>
        <w:t xml:space="preserve"> geographical</w:t>
      </w:r>
      <w:r w:rsidR="00DD7120" w:rsidRPr="00A4103C">
        <w:rPr>
          <w:rFonts w:asciiTheme="minorHAnsi" w:hAnsiTheme="minorHAnsi"/>
          <w:color w:val="auto"/>
        </w:rPr>
        <w:t xml:space="preserve">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w:t>
      </w:r>
      <w:r w:rsidR="00666790">
        <w:rPr>
          <w:rFonts w:asciiTheme="minorHAnsi" w:hAnsiTheme="minorHAnsi"/>
          <w:color w:val="auto"/>
        </w:rPr>
        <w:t>l</w:t>
      </w:r>
      <w:r w:rsidR="001D6AFF" w:rsidRPr="00A4103C">
        <w:rPr>
          <w:rFonts w:asciiTheme="minorHAnsi" w:hAnsiTheme="minorHAnsi"/>
          <w:color w:val="auto"/>
        </w:rPr>
        <w:t>y</w:t>
      </w:r>
      <w:proofErr w:type="spellEnd"/>
      <w:r w:rsidR="00666790">
        <w:rPr>
          <w:rFonts w:asciiTheme="minorHAnsi" w:hAnsiTheme="minorHAnsi"/>
          <w:color w:val="auto"/>
        </w:rPr>
        <w:t xml:space="preserve"> </w:t>
      </w:r>
      <w:r w:rsidR="001D6AFF" w:rsidRPr="00A4103C">
        <w:rPr>
          <w:rFonts w:asciiTheme="minorHAnsi" w:hAnsiTheme="minorHAnsi"/>
          <w:color w:val="auto"/>
        </w:rPr>
        <w:t xml:space="preserve">with voltinism </w:t>
      </w:r>
      <w:r w:rsidR="001D6AFF" w:rsidRPr="00A4103C">
        <w:rPr>
          <w:rFonts w:asciiTheme="minorHAnsi" w:hAnsiTheme="minorHAnsi"/>
          <w:color w:val="auto"/>
        </w:rPr>
        <w:lastRenderedPageBreak/>
        <w:t>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naturally segregating z-chromosome </w:t>
      </w:r>
      <w:r w:rsidR="00C0162C">
        <w:rPr>
          <w:rFonts w:asciiTheme="minorHAnsi" w:hAnsiTheme="minorHAnsi"/>
          <w:color w:val="auto"/>
        </w:rPr>
        <w:t xml:space="preserve">genetic </w:t>
      </w:r>
      <w:r w:rsidR="00FF3992">
        <w:rPr>
          <w:rFonts w:asciiTheme="minorHAnsi" w:hAnsiTheme="minorHAnsi"/>
          <w:color w:val="auto"/>
        </w:rPr>
        <w:t>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3458DEC6"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r w:rsidR="00EC02E4">
        <w:rPr>
          <w:rFonts w:asciiTheme="minorHAnsi" w:hAnsiTheme="minorHAnsi"/>
          <w:color w:val="auto"/>
        </w:rPr>
        <w:t xml:space="preserve">a </w:t>
      </w:r>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During the larval stage, ECB predict</w:t>
      </w:r>
      <w:r w:rsidR="0091007C">
        <w:rPr>
          <w:rFonts w:asciiTheme="minorHAnsi" w:hAnsiTheme="minorHAnsi"/>
          <w:color w:val="auto"/>
        </w:rPr>
        <w:t>s</w:t>
      </w:r>
      <w:r w:rsidRPr="00A4103C">
        <w:rPr>
          <w:rFonts w:asciiTheme="minorHAnsi" w:hAnsiTheme="minorHAnsi"/>
          <w:color w:val="auto"/>
        </w:rPr>
        <w:t xml:space="preserve">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w:t>
      </w:r>
      <w:r w:rsidR="00CC7B81">
        <w:rPr>
          <w:rFonts w:asciiTheme="minorHAnsi" w:hAnsiTheme="minorHAnsi"/>
          <w:color w:val="auto"/>
        </w:rPr>
        <w:lastRenderedPageBreak/>
        <w:t>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r w:rsidR="00EC02E4">
        <w:rPr>
          <w:rFonts w:asciiTheme="minorHAnsi" w:hAnsiTheme="minorHAnsi"/>
          <w:color w:val="auto"/>
        </w:rPr>
        <w:t xml:space="preserve">is </w:t>
      </w:r>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02C12A81"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European corn borer</w:t>
      </w:r>
      <w:r w:rsidR="00EC02E4">
        <w:rPr>
          <w:rFonts w:asciiTheme="minorHAnsi" w:hAnsiTheme="minorHAnsi"/>
          <w:color w:val="auto"/>
        </w:rPr>
        <w:t>s</w:t>
      </w:r>
      <w:r w:rsidRPr="00A4103C">
        <w:rPr>
          <w:rFonts w:asciiTheme="minorHAnsi" w:hAnsiTheme="minorHAnsi"/>
          <w:color w:val="auto"/>
        </w:rPr>
        <w:t xml:space="preserve">, in preparation for the additional stress of diapause, </w:t>
      </w:r>
      <w:r w:rsidR="00EC02E4">
        <w:rPr>
          <w:rFonts w:asciiTheme="minorHAnsi" w:hAnsiTheme="minorHAnsi"/>
          <w:color w:val="auto"/>
        </w:rPr>
        <w:t>will</w:t>
      </w:r>
      <w:r w:rsidR="00EC02E4" w:rsidRPr="00A4103C">
        <w:rPr>
          <w:rFonts w:asciiTheme="minorHAnsi" w:hAnsiTheme="minorHAnsi"/>
          <w:color w:val="auto"/>
        </w:rPr>
        <w:t xml:space="preserve"> </w:t>
      </w:r>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r w:rsidR="00EC02E4">
        <w:rPr>
          <w:rFonts w:asciiTheme="minorHAnsi" w:hAnsiTheme="minorHAnsi"/>
          <w:color w:val="auto"/>
        </w:rPr>
        <w:t xml:space="preserve">Specifically, </w:t>
      </w:r>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r w:rsidR="00EC02E4">
        <w:rPr>
          <w:rFonts w:asciiTheme="minorHAnsi" w:hAnsiTheme="minorHAnsi"/>
          <w:color w:val="auto"/>
        </w:rPr>
        <w:t xml:space="preserve"> that</w:t>
      </w:r>
      <w:r w:rsidR="0091007C">
        <w:rPr>
          <w:rFonts w:asciiTheme="minorHAnsi" w:hAnsiTheme="minorHAnsi"/>
          <w:color w:val="auto"/>
        </w:rPr>
        <w:t xml:space="preserve"> non-</w:t>
      </w:r>
      <w:r w:rsidR="00B43C43">
        <w:rPr>
          <w:rFonts w:asciiTheme="minorHAnsi" w:hAnsiTheme="minorHAnsi"/>
          <w:color w:val="auto"/>
        </w:rPr>
        <w:t xml:space="preserve">diapausing larvae </w:t>
      </w:r>
      <w:r w:rsidR="00B43C43" w:rsidRPr="00A4103C">
        <w:rPr>
          <w:rFonts w:asciiTheme="minorHAnsi" w:hAnsiTheme="minorHAnsi"/>
          <w:color w:val="auto"/>
        </w:rPr>
        <w:t xml:space="preserve">will store </w:t>
      </w:r>
      <w:r w:rsidR="0091007C">
        <w:rPr>
          <w:rFonts w:asciiTheme="minorHAnsi" w:hAnsiTheme="minorHAnsi"/>
          <w:color w:val="auto"/>
        </w:rPr>
        <w:t>fewer</w:t>
      </w:r>
      <w:r w:rsidR="00B43C43" w:rsidRPr="00A4103C">
        <w:rPr>
          <w:rFonts w:asciiTheme="minorHAnsi" w:hAnsiTheme="minorHAnsi"/>
          <w:color w:val="auto"/>
        </w:rPr>
        <w:t xml:space="preserve"> </w:t>
      </w:r>
      <w:r w:rsidR="00B43C43">
        <w:rPr>
          <w:rFonts w:asciiTheme="minorHAnsi" w:hAnsiTheme="minorHAnsi"/>
          <w:color w:val="auto"/>
        </w:rPr>
        <w:t xml:space="preserve">triglycerides than diapausing larvae within </w:t>
      </w:r>
      <w:r w:rsidR="00EC02E4">
        <w:rPr>
          <w:rFonts w:asciiTheme="minorHAnsi" w:hAnsiTheme="minorHAnsi"/>
          <w:color w:val="auto"/>
        </w:rPr>
        <w:t>each</w:t>
      </w:r>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630D6455"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w:t>
      </w:r>
      <w:del w:id="17" w:author="Dan Hahn" w:date="2017-12-05T09:27:00Z">
        <w:r w:rsidRPr="00A4103C" w:rsidDel="007B1176">
          <w:rPr>
            <w:rFonts w:asciiTheme="minorHAnsi" w:hAnsiTheme="minorHAnsi"/>
            <w:color w:val="auto"/>
          </w:rPr>
          <w:delText>These conditions</w:delText>
        </w:r>
      </w:del>
      <w:ins w:id="18" w:author="Dan Hahn" w:date="2017-12-05T09:27:00Z">
        <w:r w:rsidR="007B1176">
          <w:rPr>
            <w:rFonts w:asciiTheme="minorHAnsi" w:hAnsiTheme="minorHAnsi"/>
            <w:color w:val="auto"/>
          </w:rPr>
          <w:t>Longer and warmer growing seasons</w:t>
        </w:r>
      </w:ins>
      <w:r w:rsidRPr="00A4103C">
        <w:rPr>
          <w:rFonts w:asciiTheme="minorHAnsi" w:hAnsiTheme="minorHAnsi"/>
          <w:color w:val="auto"/>
        </w:rPr>
        <w:t xml:space="preserve">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 xml:space="preserve">insect </w:t>
      </w:r>
      <w:r w:rsidRPr="00A4103C">
        <w:rPr>
          <w:rFonts w:asciiTheme="minorHAnsi" w:hAnsiTheme="minorHAnsi"/>
          <w:color w:val="auto"/>
        </w:rPr>
        <w:lastRenderedPageBreak/>
        <w:t>populations</w:t>
      </w:r>
      <w:ins w:id="19" w:author="Dan Hahn" w:date="2017-12-05T09:28:00Z">
        <w:r w:rsidR="007B1176">
          <w:rPr>
            <w:rFonts w:asciiTheme="minorHAnsi" w:hAnsiTheme="minorHAnsi"/>
            <w:color w:val="auto"/>
          </w:rPr>
          <w:t>,</w:t>
        </w:r>
      </w:ins>
      <w:r w:rsidRPr="00A4103C">
        <w:rPr>
          <w:rFonts w:asciiTheme="minorHAnsi" w:hAnsiTheme="minorHAnsi"/>
          <w:color w:val="auto"/>
        </w:rPr>
        <w:t xml:space="preserve">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12DD3657"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w:t>
      </w:r>
      <w:r w:rsidR="002037BB">
        <w:rPr>
          <w:rFonts w:asciiTheme="minorHAnsi" w:hAnsiTheme="minorHAnsi"/>
          <w:color w:val="auto"/>
        </w:rPr>
        <w:t xml:space="preserve">ins of ECB </w:t>
      </w:r>
      <w:r w:rsidR="0040656E" w:rsidRPr="00A4103C">
        <w:rPr>
          <w:rFonts w:asciiTheme="minorHAnsi" w:hAnsiTheme="minorHAnsi"/>
          <w:color w:val="auto"/>
        </w:rPr>
        <w:t>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proofErr w:type="spellStart"/>
      <w:r w:rsidRPr="00A4103C">
        <w:rPr>
          <w:rFonts w:asciiTheme="minorHAnsi" w:hAnsiTheme="minorHAnsi"/>
          <w:color w:val="auto"/>
        </w:rPr>
        <w:t>Dopman</w:t>
      </w:r>
      <w:r w:rsidR="00E65674">
        <w:rPr>
          <w:rFonts w:asciiTheme="minorHAnsi" w:hAnsiTheme="minorHAnsi"/>
          <w:color w:val="auto"/>
        </w:rPr>
        <w:t>’s</w:t>
      </w:r>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proofErr w:type="spellStart"/>
      <w:r w:rsidR="006105B1" w:rsidRPr="00C342B2">
        <w:rPr>
          <w:rFonts w:asciiTheme="minorHAnsi" w:hAnsiTheme="minorHAnsi"/>
          <w: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w:t>
      </w:r>
      <w:r w:rsidR="00C17895" w:rsidRPr="00A4103C">
        <w:rPr>
          <w:rFonts w:asciiTheme="minorHAnsi" w:hAnsiTheme="minorHAnsi"/>
          <w:color w:val="auto"/>
        </w:rPr>
        <w:lastRenderedPageBreak/>
        <w:t xml:space="preserve">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9F4CB8">
        <w:rPr>
          <w:color w:val="auto"/>
        </w:rPr>
        <w:t xml:space="preserve"> °</w:t>
      </w:r>
      <w:r w:rsidRPr="00A4103C">
        <w:rPr>
          <w:rFonts w:asciiTheme="minorHAnsi" w:hAnsiTheme="minorHAnsi"/>
          <w:color w:val="auto"/>
        </w:rPr>
        <w:t xml:space="preserve">C </w:t>
      </w:r>
      <w:r w:rsidR="0051526B" w:rsidRPr="00A4103C">
        <w:rPr>
          <w:rFonts w:asciiTheme="minorHAnsi" w:hAnsiTheme="minorHAnsi"/>
          <w:color w:val="auto"/>
        </w:rPr>
        <w:t xml:space="preserve">under a </w:t>
      </w:r>
      <w:commentRangeStart w:id="20"/>
      <w:r w:rsidR="0051526B" w:rsidRPr="00A4103C">
        <w:rPr>
          <w:rFonts w:asciiTheme="minorHAnsi" w:hAnsiTheme="minorHAnsi"/>
          <w:color w:val="auto"/>
        </w:rPr>
        <w:t>16-hour photoperiod</w:t>
      </w:r>
      <w:r w:rsidR="008626A2" w:rsidRPr="00A4103C">
        <w:rPr>
          <w:rFonts w:asciiTheme="minorHAnsi" w:hAnsiTheme="minorHAnsi"/>
          <w:color w:val="auto"/>
        </w:rPr>
        <w:t xml:space="preserve"> </w:t>
      </w:r>
      <w:commentRangeEnd w:id="20"/>
      <w:r w:rsidR="007B1176">
        <w:rPr>
          <w:rStyle w:val="CommentReference"/>
        </w:rPr>
        <w:commentReference w:id="20"/>
      </w:r>
      <w:r w:rsidR="00924421">
        <w:rPr>
          <w:rFonts w:asciiTheme="minorHAnsi" w:hAnsiTheme="minorHAnsi"/>
          <w:color w:val="auto"/>
        </w:rPr>
        <w:t>to promote</w:t>
      </w:r>
      <w:r w:rsidR="008626A2" w:rsidRPr="00A4103C">
        <w:rPr>
          <w:rFonts w:asciiTheme="minorHAnsi" w:hAnsiTheme="minorHAnsi"/>
          <w:color w:val="auto"/>
        </w:rPr>
        <w:t xml:space="preserve">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00081652">
        <w:rPr>
          <w:rFonts w:asciiTheme="minorHAnsi" w:hAnsiTheme="minorHAnsi"/>
          <w:color w:val="auto"/>
        </w:rPr>
        <w:t xml:space="preserve"> </w:t>
      </w:r>
      <w:r w:rsidRPr="00A4103C">
        <w:rPr>
          <w:rFonts w:asciiTheme="minorHAnsi" w:hAnsiTheme="minorHAnsi"/>
          <w:color w:val="auto"/>
        </w:rPr>
        <w:t xml:space="preserve">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triglycerides between</w:t>
      </w:r>
      <w:r w:rsidR="00081652">
        <w:rPr>
          <w:rFonts w:asciiTheme="minorHAnsi" w:hAnsiTheme="minorHAnsi"/>
          <w:color w:val="auto"/>
        </w:rPr>
        <w:t xml:space="preserve"> t</w:t>
      </w:r>
      <w:r w:rsidR="00E82078">
        <w:rPr>
          <w:rFonts w:asciiTheme="minorHAnsi" w:hAnsiTheme="minorHAnsi"/>
          <w:color w:val="auto"/>
        </w:rPr>
        <w:t>he</w:t>
      </w:r>
      <w:r w:rsidR="0051526B" w:rsidRPr="00A4103C">
        <w:rPr>
          <w:rFonts w:asciiTheme="minorHAnsi" w:hAnsiTheme="minorHAnsi"/>
          <w:color w:val="auto"/>
        </w:rPr>
        <w:t xml:space="preserve">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9F4CB8">
        <w:rPr>
          <w:color w:val="auto"/>
        </w:rPr>
        <w:t xml:space="preserve"> °</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Those larvae treated under diapause</w:t>
      </w:r>
      <w:r w:rsidR="00E82078">
        <w:rPr>
          <w:rFonts w:asciiTheme="minorHAnsi" w:hAnsiTheme="minorHAnsi"/>
          <w:color w:val="auto"/>
        </w:rPr>
        <w:t>-</w:t>
      </w:r>
      <w:r w:rsidR="00B568C8" w:rsidRPr="00A4103C">
        <w:rPr>
          <w:rFonts w:asciiTheme="minorHAnsi" w:hAnsiTheme="minorHAnsi"/>
          <w:color w:val="auto"/>
        </w:rPr>
        <w:t xml:space="preserve">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02DCB70"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00F521CE">
        <w:rPr>
          <w:rFonts w:asciiTheme="minorHAnsi" w:hAnsiTheme="minorHAnsi"/>
          <w:color w:val="auto"/>
        </w:rPr>
        <w:t xml:space="preserve"> </w:t>
      </w:r>
      <w:r w:rsidR="009F4CB8">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081652">
        <w:rPr>
          <w:rFonts w:asciiTheme="minorHAnsi" w:hAnsiTheme="minorHAnsi"/>
          <w:color w:val="auto"/>
        </w:rPr>
        <w:t xml:space="preserve">artificial </w:t>
      </w:r>
      <w:r w:rsidR="002037BB">
        <w:rPr>
          <w:rFonts w:asciiTheme="minorHAnsi" w:hAnsiTheme="minorHAnsi"/>
          <w:color w:val="auto"/>
        </w:rPr>
        <w:t>ECB</w:t>
      </w:r>
      <w:r w:rsidR="00F2535D" w:rsidRPr="00A4103C">
        <w:rPr>
          <w:rFonts w:asciiTheme="minorHAnsi" w:hAnsiTheme="minorHAnsi"/>
          <w:color w:val="auto"/>
        </w:rPr>
        <w:t xml:space="preserve"> </w:t>
      </w:r>
      <w:r w:rsidRPr="00A4103C">
        <w:rPr>
          <w:rFonts w:asciiTheme="minorHAnsi" w:hAnsiTheme="minorHAnsi"/>
          <w:color w:val="auto"/>
        </w:rPr>
        <w:t>diet</w:t>
      </w:r>
      <w:r w:rsidR="00081652">
        <w:rPr>
          <w:rFonts w:asciiTheme="minorHAnsi" w:hAnsiTheme="minorHAnsi"/>
          <w:color w:val="auto"/>
        </w:rPr>
        <w:t xml:space="preserve"> </w:t>
      </w:r>
      <w:r w:rsidR="00081652" w:rsidRPr="00A4103C">
        <w:rPr>
          <w:rFonts w:asciiTheme="minorHAnsi" w:hAnsiTheme="minorHAnsi"/>
          <w:color w:val="auto"/>
        </w:rPr>
        <w:t>ad libitum</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from</w:t>
      </w:r>
      <w:r w:rsidR="00081652">
        <w:rPr>
          <w:rFonts w:asciiTheme="minorHAnsi" w:hAnsiTheme="minorHAnsi"/>
          <w:color w:val="auto"/>
        </w:rPr>
        <w:t xml:space="preserve"> Frontier Agricultural Sciences</w:t>
      </w:r>
      <w:r w:rsidRPr="00A4103C">
        <w:rPr>
          <w:rFonts w:asciiTheme="minorHAnsi" w:hAnsiTheme="minorHAnsi"/>
          <w:color w:val="auto"/>
        </w:rPr>
        <w:t xml:space="preserve">. </w:t>
      </w:r>
      <w:r w:rsidR="00381645">
        <w:rPr>
          <w:rFonts w:asciiTheme="minorHAnsi" w:hAnsiTheme="minorHAnsi"/>
          <w:color w:val="auto"/>
        </w:rPr>
        <w:t>After hatching, n</w:t>
      </w:r>
      <w:r w:rsidRPr="00A4103C">
        <w:rPr>
          <w:rFonts w:asciiTheme="minorHAnsi" w:hAnsiTheme="minorHAnsi"/>
          <w:color w:val="auto"/>
        </w:rPr>
        <w:t xml:space="preserve">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w:t>
      </w:r>
      <w:r w:rsidR="00381645">
        <w:rPr>
          <w:rFonts w:asciiTheme="minorHAnsi" w:hAnsiTheme="minorHAnsi"/>
          <w:color w:val="auto"/>
        </w:rPr>
        <w:t>be reared under a</w:t>
      </w:r>
      <w:r w:rsidRPr="00A4103C">
        <w:rPr>
          <w:rFonts w:asciiTheme="minorHAnsi" w:hAnsiTheme="minorHAnsi"/>
          <w:color w:val="auto"/>
        </w:rPr>
        <w:t xml:space="preserve">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w:t>
      </w:r>
      <w:r w:rsidR="00787290">
        <w:rPr>
          <w:rFonts w:asciiTheme="minorHAnsi" w:hAnsiTheme="minorHAnsi"/>
          <w:color w:val="auto"/>
        </w:rPr>
        <w:t>e beginning of the fifth instar</w:t>
      </w:r>
      <w:r w:rsidR="00E82078">
        <w:rPr>
          <w:rFonts w:asciiTheme="minorHAnsi" w:hAnsiTheme="minorHAnsi"/>
          <w:color w:val="auto"/>
        </w:rPr>
        <w:t>,</w:t>
      </w:r>
      <w:r w:rsidRPr="00A4103C">
        <w:rPr>
          <w:rFonts w:asciiTheme="minorHAnsi" w:hAnsiTheme="minorHAnsi"/>
          <w:color w:val="auto"/>
        </w:rPr>
        <w:t xml:space="preserve"> larvae will be separated</w:t>
      </w:r>
      <w:r w:rsidR="0040656E" w:rsidRPr="00A4103C">
        <w:rPr>
          <w:rFonts w:asciiTheme="minorHAnsi" w:hAnsiTheme="minorHAnsi"/>
          <w:color w:val="auto"/>
        </w:rPr>
        <w:t xml:space="preserve"> into</w:t>
      </w:r>
      <w:r w:rsidR="00787290">
        <w:rPr>
          <w:rFonts w:asciiTheme="minorHAnsi" w:hAnsiTheme="minorHAnsi"/>
          <w:color w:val="auto"/>
        </w:rPr>
        <w:t xml:space="preserve"> individual arenas</w:t>
      </w:r>
      <w:r w:rsidR="00E82078">
        <w:rPr>
          <w:rFonts w:asciiTheme="minorHAnsi" w:hAnsiTheme="minorHAnsi"/>
          <w:color w:val="auto"/>
        </w:rPr>
        <w:t xml:space="preserve"> within</w:t>
      </w:r>
      <w:r w:rsidR="0040656E" w:rsidRPr="00A4103C">
        <w:rPr>
          <w:rFonts w:asciiTheme="minorHAnsi" w:hAnsiTheme="minorHAnsi"/>
          <w:color w:val="auto"/>
        </w:rPr>
        <w:t xml:space="preserve">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787290">
        <w:rPr>
          <w:rFonts w:asciiTheme="minorHAnsi" w:hAnsiTheme="minorHAnsi"/>
          <w:color w:val="auto"/>
        </w:rPr>
        <w:t>.</w:t>
      </w:r>
      <w:r w:rsidR="001F7608" w:rsidRPr="00A4103C">
        <w:rPr>
          <w:rFonts w:asciiTheme="minorHAnsi" w:hAnsiTheme="minorHAnsi"/>
          <w:color w:val="auto"/>
        </w:rPr>
        <w:t xml:space="preserve">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w:t>
      </w:r>
      <w:r w:rsidR="00AF100A">
        <w:rPr>
          <w:rFonts w:asciiTheme="minorHAnsi" w:hAnsiTheme="minorHAnsi"/>
          <w:color w:val="auto"/>
        </w:rPr>
        <w:t>,</w:t>
      </w:r>
      <w:r w:rsidRPr="00A4103C">
        <w:rPr>
          <w:rFonts w:asciiTheme="minorHAnsi" w:hAnsiTheme="minorHAnsi"/>
          <w:color w:val="auto"/>
        </w:rPr>
        <w:t xml:space="preserve"> larvae discontinue feeding, empty the </w:t>
      </w:r>
      <w:r w:rsidRPr="00A4103C">
        <w:rPr>
          <w:rFonts w:asciiTheme="minorHAnsi" w:hAnsiTheme="minorHAnsi"/>
          <w:color w:val="auto"/>
        </w:rPr>
        <w:lastRenderedPageBreak/>
        <w:t>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w:t>
      </w:r>
      <w:r w:rsidR="002037BB">
        <w:rPr>
          <w:rFonts w:asciiTheme="minorHAnsi" w:hAnsiTheme="minorHAnsi"/>
          <w:color w:val="auto"/>
        </w:rPr>
        <w:t>ECB</w:t>
      </w:r>
      <w:r w:rsidRPr="00A4103C">
        <w:rPr>
          <w:rFonts w:asciiTheme="minorHAnsi" w:hAnsiTheme="minorHAnsi"/>
          <w:color w:val="auto"/>
        </w:rPr>
        <w:t xml:space="preserve"> larvae undergo in preparation for either diapause or </w:t>
      </w:r>
      <w:r w:rsidR="00C20AD8">
        <w:rPr>
          <w:rFonts w:asciiTheme="minorHAnsi" w:hAnsiTheme="minorHAnsi"/>
          <w:color w:val="auto"/>
        </w:rPr>
        <w:t>larval-pupal</w:t>
      </w:r>
      <w:r w:rsidRPr="00A4103C">
        <w:rPr>
          <w:rFonts w:asciiTheme="minorHAnsi" w:hAnsiTheme="minorHAnsi"/>
          <w:color w:val="auto"/>
        </w:rPr>
        <w:t xml:space="preserve">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C20AD8">
        <w:rPr>
          <w:rFonts w:asciiTheme="minorHAnsi" w:hAnsiTheme="minorHAnsi"/>
          <w:color w:val="auto"/>
        </w:rPr>
        <w:t xml:space="preserve"> Wandering larvae</w:t>
      </w:r>
      <w:r w:rsidR="003D5201" w:rsidRPr="00A4103C">
        <w:rPr>
          <w:rFonts w:asciiTheme="minorHAnsi" w:hAnsiTheme="minorHAnsi"/>
          <w:color w:val="auto"/>
        </w:rPr>
        <w:t xml:space="preserve"> terminate feeding</w:t>
      </w:r>
      <w:r w:rsidR="00C20AD8">
        <w:rPr>
          <w:rFonts w:asciiTheme="minorHAnsi" w:hAnsiTheme="minorHAnsi"/>
          <w:color w:val="auto"/>
        </w:rPr>
        <w:t xml:space="preserve"> and frass production ends.</w:t>
      </w:r>
      <w:r w:rsidR="003D5201" w:rsidRPr="00A4103C">
        <w:rPr>
          <w:rFonts w:asciiTheme="minorHAnsi" w:hAnsiTheme="minorHAnsi"/>
          <w:color w:val="auto"/>
        </w:rPr>
        <w:t xml:space="preserve"> </w:t>
      </w:r>
      <w:r w:rsidR="00C20AD8">
        <w:rPr>
          <w:rFonts w:asciiTheme="minorHAnsi" w:hAnsiTheme="minorHAnsi"/>
          <w:color w:val="auto"/>
        </w:rPr>
        <w:t>The</w:t>
      </w:r>
      <w:r w:rsidR="00603B1C">
        <w:rPr>
          <w:rFonts w:asciiTheme="minorHAnsi" w:hAnsiTheme="minorHAnsi"/>
          <w:color w:val="auto"/>
        </w:rPr>
        <w:t xml:space="preserve">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20AD8">
        <w:rPr>
          <w:rFonts w:asciiTheme="minorHAnsi" w:hAnsiTheme="minorHAnsi"/>
          <w:color w:val="auto"/>
        </w:rPr>
        <w:t>Samples of 6</w:t>
      </w:r>
      <w:r w:rsidR="00CD43B9">
        <w:rPr>
          <w:rFonts w:asciiTheme="minorHAnsi" w:hAnsiTheme="minorHAnsi"/>
          <w:color w:val="auto"/>
        </w:rPr>
        <w:t>0 larvae will be collected</w:t>
      </w:r>
      <w:r w:rsidRPr="00A4103C">
        <w:rPr>
          <w:rFonts w:asciiTheme="minorHAnsi" w:hAnsiTheme="minorHAnsi"/>
          <w:color w:val="auto"/>
        </w:rPr>
        <w:t xml:space="preserve"> from </w:t>
      </w:r>
      <w:r w:rsidR="005E03D8">
        <w:rPr>
          <w:rFonts w:asciiTheme="minorHAnsi" w:hAnsiTheme="minorHAnsi"/>
          <w:color w:val="auto"/>
        </w:rPr>
        <w:t>each photoperiod regime (diapause and non-diapause)</w:t>
      </w:r>
      <w:r w:rsidR="00C20AD8">
        <w:rPr>
          <w:rFonts w:asciiTheme="minorHAnsi" w:hAnsiTheme="minorHAnsi"/>
          <w:color w:val="auto"/>
        </w:rPr>
        <w:t xml:space="preserve"> consisting of 30 larvae from each </w:t>
      </w:r>
      <w:r w:rsidR="00CD43B9">
        <w:rPr>
          <w:rFonts w:asciiTheme="minorHAnsi" w:hAnsiTheme="minorHAnsi"/>
          <w:color w:val="auto"/>
        </w:rPr>
        <w:t>strain (UZ and BE)</w:t>
      </w:r>
      <w:r w:rsidR="005E03D8">
        <w:rPr>
          <w:rFonts w:asciiTheme="minorHAnsi" w:hAnsiTheme="minorHAnsi"/>
          <w:color w:val="auto"/>
        </w:rPr>
        <w:t>. Each collected larva will be</w:t>
      </w:r>
      <w:r w:rsidRPr="00A4103C">
        <w:rPr>
          <w:rFonts w:asciiTheme="minorHAnsi" w:hAnsiTheme="minorHAnsi"/>
          <w:color w:val="auto"/>
        </w:rPr>
        <w:t xml:space="preserve"> access</w:t>
      </w:r>
      <w:r w:rsidR="00AF100A">
        <w:rPr>
          <w:rFonts w:asciiTheme="minorHAnsi" w:hAnsiTheme="minorHAnsi"/>
          <w:color w:val="auto"/>
        </w:rPr>
        <w:t>ioned</w:t>
      </w:r>
      <w:r w:rsidRPr="00A4103C">
        <w:rPr>
          <w:rFonts w:asciiTheme="minorHAnsi" w:hAnsiTheme="minorHAnsi"/>
          <w:color w:val="auto"/>
        </w:rPr>
        <w:t xml:space="preserve">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317AEDC6"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Lipid Extraction, Separation</w:t>
      </w:r>
      <w:r w:rsidR="00AF100A">
        <w:rPr>
          <w:rFonts w:asciiTheme="minorHAnsi" w:hAnsiTheme="minorHAnsi"/>
          <w:b/>
          <w:color w:val="auto"/>
        </w:rPr>
        <w:t>,</w:t>
      </w:r>
      <w:r w:rsidRPr="00A4103C">
        <w:rPr>
          <w:rFonts w:asciiTheme="minorHAnsi" w:hAnsiTheme="minorHAnsi"/>
          <w:b/>
          <w:color w:val="auto"/>
        </w:rPr>
        <w:t xml:space="preserve">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w:t>
      </w:r>
      <w:r w:rsidR="00C20AD8">
        <w:rPr>
          <w:rFonts w:asciiTheme="minorHAnsi" w:hAnsiTheme="minorHAnsi"/>
          <w:color w:val="auto"/>
        </w:rPr>
        <w:t xml:space="preserve">each </w:t>
      </w:r>
      <w:r w:rsidR="00E82078">
        <w:rPr>
          <w:rFonts w:asciiTheme="minorHAnsi" w:hAnsiTheme="minorHAnsi"/>
          <w:color w:val="auto"/>
        </w:rPr>
        <w:t xml:space="preserve">frozen </w:t>
      </w:r>
      <w:r w:rsidR="00E731D5" w:rsidRPr="00A4103C">
        <w:rPr>
          <w:rFonts w:asciiTheme="minorHAnsi" w:hAnsiTheme="minorHAnsi"/>
          <w:color w:val="auto"/>
        </w:rPr>
        <w:t>larval sample</w:t>
      </w:r>
      <w:r w:rsidR="00011E9B">
        <w:rPr>
          <w:rFonts w:asciiTheme="minorHAnsi" w:hAnsiTheme="minorHAnsi"/>
          <w:color w:val="auto"/>
        </w:rPr>
        <w:t xml:space="preserve"> will be lyophi</w:t>
      </w:r>
      <w:r w:rsidR="00C20AD8">
        <w:rPr>
          <w:rFonts w:asciiTheme="minorHAnsi" w:hAnsiTheme="minorHAnsi"/>
          <w:color w:val="auto"/>
        </w:rPr>
        <w:t>lized</w:t>
      </w:r>
      <w:r w:rsidRPr="00A4103C">
        <w:rPr>
          <w:rFonts w:asciiTheme="minorHAnsi" w:hAnsiTheme="minorHAnsi"/>
          <w:color w:val="auto"/>
        </w:rPr>
        <w:t xml:space="preserve"> </w:t>
      </w:r>
      <w:r w:rsidR="00011E9B">
        <w:rPr>
          <w:rFonts w:asciiTheme="minorHAnsi" w:hAnsiTheme="minorHAnsi"/>
          <w:color w:val="auto"/>
        </w:rPr>
        <w:t>under</w:t>
      </w:r>
      <w:r w:rsidRPr="00A4103C">
        <w:rPr>
          <w:rFonts w:asciiTheme="minorHAnsi" w:hAnsiTheme="minorHAnsi"/>
          <w:color w:val="auto"/>
        </w:rPr>
        <w:t xml:space="preserve"> vacuum</w:t>
      </w:r>
      <w:r w:rsidR="00011E9B">
        <w:rPr>
          <w:rFonts w:asciiTheme="minorHAnsi" w:hAnsiTheme="minorHAnsi"/>
          <w:color w:val="auto"/>
        </w:rPr>
        <w:t xml:space="preserve"> </w:t>
      </w:r>
      <w:del w:id="21" w:author="Dan Hahn" w:date="2017-12-05T09:31:00Z">
        <w:r w:rsidR="00011E9B" w:rsidDel="0083519D">
          <w:rPr>
            <w:rFonts w:asciiTheme="minorHAnsi" w:hAnsiTheme="minorHAnsi"/>
            <w:color w:val="auto"/>
          </w:rPr>
          <w:delText>pressure</w:delText>
        </w:r>
        <w:r w:rsidRPr="00A4103C" w:rsidDel="0083519D">
          <w:rPr>
            <w:rFonts w:asciiTheme="minorHAnsi" w:hAnsiTheme="minorHAnsi"/>
            <w:color w:val="auto"/>
          </w:rPr>
          <w:delText xml:space="preserve"> </w:delText>
        </w:r>
      </w:del>
      <w:r w:rsidRPr="00A4103C">
        <w:rPr>
          <w:rFonts w:asciiTheme="minorHAnsi" w:hAnsiTheme="minorHAnsi"/>
          <w:color w:val="auto"/>
        </w:rPr>
        <w:t>at -80</w:t>
      </w:r>
      <w:r w:rsidR="009F4CB8">
        <w:rPr>
          <w:color w:val="auto"/>
        </w:rPr>
        <w:t xml:space="preserve"> °</w:t>
      </w:r>
      <w:r w:rsidRPr="00A4103C">
        <w:rPr>
          <w:rFonts w:asciiTheme="minorHAnsi" w:hAnsiTheme="minorHAnsi"/>
          <w:color w:val="auto"/>
        </w:rPr>
        <w:t>C</w:t>
      </w:r>
      <w:r w:rsidR="00C20AD8">
        <w:rPr>
          <w:rFonts w:asciiTheme="minorHAnsi" w:hAnsiTheme="minorHAnsi"/>
          <w:color w:val="auto"/>
        </w:rPr>
        <w:t>. When the larval weight</w:t>
      </w:r>
      <w:r w:rsidRPr="00A4103C">
        <w:rPr>
          <w:rFonts w:asciiTheme="minorHAnsi" w:hAnsiTheme="minorHAnsi"/>
          <w:color w:val="auto"/>
        </w:rPr>
        <w:t xml:space="preserve"> v</w:t>
      </w:r>
      <w:r w:rsidR="00011E9B">
        <w:rPr>
          <w:rFonts w:asciiTheme="minorHAnsi" w:hAnsiTheme="minorHAnsi"/>
          <w:color w:val="auto"/>
        </w:rPr>
        <w:t>aries by less than 1% over a 24</w:t>
      </w:r>
      <w:ins w:id="22" w:author="Dan Hahn" w:date="2017-12-05T09:32:00Z">
        <w:r w:rsidR="0083519D">
          <w:rPr>
            <w:rFonts w:asciiTheme="minorHAnsi" w:hAnsiTheme="minorHAnsi"/>
            <w:color w:val="auto"/>
          </w:rPr>
          <w:t>-</w:t>
        </w:r>
      </w:ins>
      <w:del w:id="23" w:author="Dan Hahn" w:date="2017-12-05T09:32:00Z">
        <w:r w:rsidR="00011E9B" w:rsidDel="0083519D">
          <w:rPr>
            <w:rFonts w:asciiTheme="minorHAnsi" w:hAnsiTheme="minorHAnsi"/>
            <w:color w:val="auto"/>
          </w:rPr>
          <w:delText xml:space="preserve"> </w:delText>
        </w:r>
      </w:del>
      <w:r w:rsidRPr="00A4103C">
        <w:rPr>
          <w:rFonts w:asciiTheme="minorHAnsi" w:hAnsiTheme="minorHAnsi"/>
          <w:color w:val="auto"/>
        </w:rPr>
        <w:t>hour period</w:t>
      </w:r>
      <w:r w:rsidR="00C20AD8">
        <w:rPr>
          <w:rFonts w:asciiTheme="minorHAnsi" w:hAnsiTheme="minorHAnsi"/>
          <w:color w:val="auto"/>
        </w:rPr>
        <w:t>,</w:t>
      </w:r>
      <w:r w:rsidR="00C20AD8" w:rsidRPr="00C20AD8">
        <w:rPr>
          <w:rFonts w:asciiTheme="minorHAnsi" w:hAnsiTheme="minorHAnsi"/>
          <w:color w:val="auto"/>
        </w:rPr>
        <w:t xml:space="preserve"> </w:t>
      </w:r>
      <w:r w:rsidR="00C20AD8" w:rsidRPr="00A4103C">
        <w:rPr>
          <w:rFonts w:asciiTheme="minorHAnsi" w:hAnsiTheme="minorHAnsi"/>
          <w:color w:val="auto"/>
        </w:rPr>
        <w:t xml:space="preserve">larval dry mass will be </w:t>
      </w:r>
      <w:r w:rsidR="00C20AD8">
        <w:rPr>
          <w:rFonts w:asciiTheme="minorHAnsi" w:hAnsiTheme="minorHAnsi"/>
          <w:color w:val="auto"/>
        </w:rPr>
        <w:t>recorded</w:t>
      </w:r>
      <w:r w:rsidRPr="00A4103C">
        <w:rPr>
          <w:rFonts w:asciiTheme="minorHAnsi" w:hAnsiTheme="minorHAnsi"/>
          <w:color w:val="auto"/>
        </w:rPr>
        <w:t xml:space="preserve">. </w:t>
      </w:r>
      <w:r w:rsidR="00C20AD8">
        <w:rPr>
          <w:rFonts w:asciiTheme="minorHAnsi" w:hAnsiTheme="minorHAnsi"/>
          <w:color w:val="auto"/>
        </w:rPr>
        <w:t>L</w:t>
      </w:r>
      <w:r w:rsidRPr="00A4103C">
        <w:rPr>
          <w:rFonts w:asciiTheme="minorHAnsi" w:hAnsiTheme="minorHAnsi"/>
          <w:color w:val="auto"/>
        </w:rPr>
        <w:t>ipids</w:t>
      </w:r>
      <w:del w:id="24" w:author="Dan Hahn" w:date="2017-12-05T09:32:00Z">
        <w:r w:rsidR="00C20AD8" w:rsidDel="0083519D">
          <w:rPr>
            <w:rFonts w:asciiTheme="minorHAnsi" w:hAnsiTheme="minorHAnsi"/>
            <w:color w:val="auto"/>
          </w:rPr>
          <w:delText>,</w:delText>
        </w:r>
      </w:del>
      <w:r w:rsidR="00C20AD8">
        <w:rPr>
          <w:rFonts w:asciiTheme="minorHAnsi" w:hAnsiTheme="minorHAnsi"/>
          <w:color w:val="auto"/>
        </w:rPr>
        <w:t xml:space="preserve"> from each larvae</w:t>
      </w:r>
      <w:del w:id="25" w:author="Dan Hahn" w:date="2017-12-05T09:32:00Z">
        <w:r w:rsidR="00C20AD8" w:rsidDel="0083519D">
          <w:rPr>
            <w:rFonts w:asciiTheme="minorHAnsi" w:hAnsiTheme="minorHAnsi"/>
            <w:color w:val="auto"/>
          </w:rPr>
          <w:delText>,</w:delText>
        </w:r>
      </w:del>
      <w:r w:rsidRPr="00A4103C">
        <w:rPr>
          <w:rFonts w:asciiTheme="minorHAnsi" w:hAnsiTheme="minorHAnsi"/>
          <w:color w:val="auto"/>
        </w:rPr>
        <w:t xml:space="preserve">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w:t>
      </w:r>
      <w:r w:rsidR="00B813D1">
        <w:rPr>
          <w:rFonts w:asciiTheme="minorHAnsi" w:hAnsiTheme="minorHAnsi"/>
          <w:color w:val="auto"/>
        </w:rPr>
        <w:t>hexanes</w:t>
      </w:r>
      <w:r w:rsidR="00427D96" w:rsidRPr="00A4103C">
        <w:rPr>
          <w:rFonts w:asciiTheme="minorHAnsi" w:hAnsiTheme="minorHAnsi"/>
          <w:color w:val="auto"/>
        </w:rPr>
        <w:t xml:space="preserve">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 xml:space="preserve">when mixed </w:t>
      </w:r>
      <w:r w:rsidR="00A229F2" w:rsidRPr="00A4103C">
        <w:rPr>
          <w:rFonts w:asciiTheme="minorHAnsi" w:hAnsiTheme="minorHAnsi"/>
          <w:color w:val="auto"/>
        </w:rPr>
        <w:lastRenderedPageBreak/>
        <w:t>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w:t>
      </w:r>
      <w:r w:rsidR="00C20AD8">
        <w:rPr>
          <w:rFonts w:asciiTheme="minorHAnsi" w:hAnsiTheme="minorHAnsi"/>
          <w:color w:val="auto"/>
        </w:rPr>
        <w:t>will be</w:t>
      </w:r>
      <w:r w:rsidR="00427D96" w:rsidRPr="00A4103C">
        <w:rPr>
          <w:rFonts w:asciiTheme="minorHAnsi" w:hAnsiTheme="minorHAnsi"/>
          <w:color w:val="auto"/>
        </w:rPr>
        <w:t xml:space="preserv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 xml:space="preserve">less polar </w:t>
      </w:r>
      <w:r w:rsidR="00A45F7D">
        <w:rPr>
          <w:rFonts w:asciiTheme="minorHAnsi" w:hAnsiTheme="minorHAnsi"/>
          <w:color w:val="auto"/>
        </w:rPr>
        <w:t>hexanes</w:t>
      </w:r>
      <w:r w:rsidR="00C95E25" w:rsidRPr="00A4103C">
        <w:rPr>
          <w:rFonts w:asciiTheme="minorHAnsi" w:hAnsiTheme="minorHAnsi"/>
          <w:color w:val="auto"/>
        </w:rPr>
        <w:t xml:space="preserve"> layer. </w:t>
      </w:r>
      <w:r w:rsidR="00C20AD8">
        <w:rPr>
          <w:rFonts w:asciiTheme="minorHAnsi" w:hAnsiTheme="minorHAnsi"/>
          <w:color w:val="auto"/>
        </w:rPr>
        <w:t xml:space="preserve">The </w:t>
      </w:r>
      <w:r w:rsidR="00A45F7D">
        <w:rPr>
          <w:rFonts w:asciiTheme="minorHAnsi" w:hAnsiTheme="minorHAnsi"/>
          <w:color w:val="auto"/>
        </w:rPr>
        <w:t>hexanes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2037BB">
        <w:rPr>
          <w:rFonts w:asciiTheme="minorHAnsi" w:hAnsiTheme="minorHAnsi"/>
          <w:color w:val="auto"/>
        </w:rPr>
        <w:t>is</w:t>
      </w:r>
      <w:r w:rsidR="008C7C69" w:rsidRPr="00A4103C">
        <w:rPr>
          <w:rFonts w:asciiTheme="minorHAnsi" w:hAnsiTheme="minorHAnsi"/>
          <w:color w:val="auto"/>
        </w:rPr>
        <w:t xml:space="preserve"> </w:t>
      </w:r>
      <w:r w:rsidR="002037BB">
        <w:rPr>
          <w:rFonts w:asciiTheme="minorHAnsi" w:hAnsiTheme="minorHAnsi"/>
          <w:color w:val="auto"/>
        </w:rPr>
        <w:t>then</w:t>
      </w:r>
      <w:r w:rsidR="008C7C69" w:rsidRPr="00A4103C">
        <w:rPr>
          <w:rFonts w:asciiTheme="minorHAnsi" w:hAnsiTheme="minorHAnsi"/>
          <w:color w:val="auto"/>
        </w:rPr>
        <w:t xml:space="preserve"> </w:t>
      </w:r>
      <w:r w:rsidR="002037BB">
        <w:rPr>
          <w:rFonts w:asciiTheme="minorHAnsi" w:hAnsiTheme="minorHAnsi"/>
          <w:color w:val="auto"/>
        </w:rPr>
        <w:t xml:space="preserve">removed using a Pasteur pipette </w:t>
      </w:r>
      <w:r w:rsidR="008C7C69" w:rsidRPr="00A4103C">
        <w:rPr>
          <w:rFonts w:asciiTheme="minorHAnsi" w:hAnsiTheme="minorHAnsi"/>
          <w:color w:val="auto"/>
        </w:rPr>
        <w:t xml:space="preserve">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 xml:space="preserve">he </w:t>
      </w:r>
      <w:r w:rsidR="000B6924">
        <w:rPr>
          <w:rFonts w:asciiTheme="minorHAnsi" w:hAnsiTheme="minorHAnsi"/>
          <w:color w:val="auto"/>
        </w:rPr>
        <w:t xml:space="preserve">extracted </w:t>
      </w:r>
      <w:r w:rsidRPr="00A4103C">
        <w:rPr>
          <w:rFonts w:asciiTheme="minorHAnsi" w:hAnsiTheme="minorHAnsi"/>
          <w:color w:val="auto"/>
        </w:rPr>
        <w:t>lipid</w:t>
      </w:r>
      <w:r w:rsidR="000B6924">
        <w:rPr>
          <w:rFonts w:asciiTheme="minorHAnsi" w:hAnsiTheme="minorHAnsi"/>
          <w:color w:val="auto"/>
        </w:rPr>
        <w:t>s</w:t>
      </w:r>
      <w:r w:rsidR="0043652E" w:rsidRPr="00A4103C">
        <w:rPr>
          <w:rFonts w:asciiTheme="minorHAnsi" w:hAnsiTheme="minorHAnsi"/>
          <w:color w:val="auto"/>
        </w:rPr>
        <w:t xml:space="preserve"> </w:t>
      </w:r>
      <w:r w:rsidR="000B6924">
        <w:rPr>
          <w:rFonts w:asciiTheme="minorHAnsi" w:hAnsiTheme="minorHAnsi"/>
          <w:color w:val="auto"/>
        </w:rPr>
        <w:t>will contain</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w:t>
      </w:r>
      <w:r w:rsidR="000B6924">
        <w:rPr>
          <w:rFonts w:asciiTheme="minorHAnsi" w:hAnsiTheme="minorHAnsi"/>
          <w:color w:val="auto"/>
        </w:rPr>
        <w:t>including</w:t>
      </w:r>
      <w:r w:rsidRPr="00A4103C">
        <w:rPr>
          <w:rFonts w:asciiTheme="minorHAnsi" w:hAnsiTheme="minorHAnsi"/>
          <w:color w:val="auto"/>
        </w:rPr>
        <w:t xml:space="preserve"> triglycerides</w:t>
      </w:r>
      <w:r w:rsidR="000B6924">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w:t>
      </w:r>
      <w:r w:rsidR="000B6924">
        <w:rPr>
          <w:rFonts w:asciiTheme="minorHAnsi" w:hAnsiTheme="minorHAnsi"/>
          <w:color w:val="auto"/>
        </w:rPr>
        <w:t>from</w:t>
      </w:r>
      <w:r w:rsidRPr="00A4103C">
        <w:rPr>
          <w:rFonts w:asciiTheme="minorHAnsi" w:hAnsiTheme="minorHAnsi"/>
          <w:color w:val="auto"/>
        </w:rPr>
        <w:t xml:space="preserve"> the total extract</w:t>
      </w:r>
      <w:r w:rsidR="000B6924">
        <w:rPr>
          <w:rFonts w:asciiTheme="minorHAnsi" w:hAnsiTheme="minorHAnsi"/>
          <w:color w:val="auto"/>
        </w:rPr>
        <w:t>ed lipids</w:t>
      </w:r>
      <w:r w:rsidRPr="00A4103C">
        <w:rPr>
          <w:rFonts w:asciiTheme="minorHAnsi" w:hAnsiTheme="minorHAnsi"/>
          <w:color w:val="auto"/>
        </w:rPr>
        <w:t xml:space="preserve"> will be accomplished using </w:t>
      </w:r>
      <w:r w:rsidR="005F1425">
        <w:rPr>
          <w:rFonts w:asciiTheme="minorHAnsi" w:hAnsiTheme="minorHAnsi"/>
          <w:color w:val="auto"/>
        </w:rPr>
        <w:t>ultra performance liquid c</w:t>
      </w:r>
      <w:r w:rsidRPr="00A4103C">
        <w:rPr>
          <w:rFonts w:asciiTheme="minorHAnsi" w:hAnsiTheme="minorHAnsi"/>
          <w:color w:val="auto"/>
        </w:rPr>
        <w:t>hromatography (</w:t>
      </w:r>
      <w:r w:rsidR="005F1425">
        <w:rPr>
          <w:rFonts w:asciiTheme="minorHAnsi" w:hAnsiTheme="minorHAnsi"/>
          <w:color w:val="auto"/>
        </w:rPr>
        <w:t>UPLC) coupled with an evaporative light scattering d</w:t>
      </w:r>
      <w:r w:rsidRPr="00A4103C">
        <w:rPr>
          <w:rFonts w:asciiTheme="minorHAnsi" w:hAnsiTheme="minorHAnsi"/>
          <w:color w:val="auto"/>
        </w:rPr>
        <w:t>etector (ELSD)</w:t>
      </w:r>
      <w:r w:rsidR="00C768FD">
        <w:rPr>
          <w:rFonts w:asciiTheme="minorHAnsi" w:hAnsiTheme="minorHAnsi"/>
          <w:color w:val="auto"/>
        </w:rPr>
        <w:t xml:space="preserve"> and an Agilent Zorbax Eclipse XBD C18 column</w:t>
      </w:r>
      <w:r w:rsidR="0043652E" w:rsidRPr="00A4103C">
        <w:rPr>
          <w:rFonts w:asciiTheme="minorHAnsi" w:hAnsiTheme="minorHAnsi"/>
          <w:color w:val="auto"/>
        </w:rPr>
        <w:t xml:space="preserve">. </w:t>
      </w:r>
      <w:r w:rsidR="005F1425">
        <w:rPr>
          <w:rFonts w:asciiTheme="minorHAnsi" w:hAnsiTheme="minorHAnsi"/>
          <w:color w:val="auto"/>
        </w:rPr>
        <w:t>UP</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5F1425">
        <w:rPr>
          <w:rFonts w:asciiTheme="minorHAnsi" w:hAnsiTheme="minorHAnsi"/>
          <w:color w:val="auto"/>
        </w:rPr>
        <w:t xml:space="preserve">of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w:t>
      </w:r>
      <w:r w:rsidR="00C768FD">
        <w:rPr>
          <w:rFonts w:asciiTheme="minorHAnsi" w:hAnsiTheme="minorHAnsi"/>
          <w:color w:val="auto"/>
        </w:rPr>
        <w:t xml:space="preserve">column’s </w:t>
      </w:r>
      <w:r w:rsidR="006F0EEF" w:rsidRPr="00A4103C">
        <w:rPr>
          <w:rFonts w:asciiTheme="minorHAnsi" w:hAnsiTheme="minorHAnsi"/>
          <w:color w:val="auto"/>
        </w:rPr>
        <w:t>stat</w:t>
      </w:r>
      <w:r w:rsidR="00C768FD">
        <w:rPr>
          <w:rFonts w:asciiTheme="minorHAnsi" w:hAnsiTheme="minorHAnsi"/>
          <w:color w:val="auto"/>
        </w:rPr>
        <w:t>ionary phase is a matrix of proprietary</w:t>
      </w:r>
      <w:r w:rsidR="006F0EEF" w:rsidRPr="00A4103C">
        <w:rPr>
          <w:rFonts w:asciiTheme="minorHAnsi" w:hAnsiTheme="minorHAnsi"/>
          <w:color w:val="auto"/>
        </w:rPr>
        <w:t xml:space="preserve"> silica gel</w:t>
      </w:r>
      <w:r w:rsidR="00C768FD">
        <w:rPr>
          <w:rFonts w:asciiTheme="minorHAnsi" w:hAnsiTheme="minorHAnsi"/>
          <w:color w:val="auto"/>
        </w:rPr>
        <w:t xml:space="preserve"> backbone</w:t>
      </w:r>
      <w:r w:rsidR="000A1C3E">
        <w:rPr>
          <w:rFonts w:asciiTheme="minorHAnsi" w:hAnsiTheme="minorHAnsi"/>
          <w:color w:val="auto"/>
        </w:rPr>
        <w:t xml:space="preserve"> </w:t>
      </w:r>
      <w:r w:rsidR="00561E1B">
        <w:rPr>
          <w:rFonts w:asciiTheme="minorHAnsi" w:hAnsiTheme="minorHAnsi"/>
          <w:color w:val="auto"/>
        </w:rPr>
        <w:t>bound</w:t>
      </w:r>
      <w:r w:rsidR="000A1C3E">
        <w:rPr>
          <w:rFonts w:asciiTheme="minorHAnsi" w:hAnsiTheme="minorHAnsi"/>
          <w:color w:val="auto"/>
        </w:rPr>
        <w:t xml:space="preserve"> with </w:t>
      </w:r>
      <w:r w:rsidR="00561E1B" w:rsidRPr="00561E1B">
        <w:rPr>
          <w:rFonts w:asciiTheme="minorHAnsi" w:hAnsiTheme="minorHAnsi"/>
          <w:color w:val="auto"/>
        </w:rPr>
        <w:t xml:space="preserve">dense monolayer of dimethyl-n-octadecylsilane </w:t>
      </w:r>
      <w:r w:rsidR="00561E1B">
        <w:rPr>
          <w:rFonts w:asciiTheme="minorHAnsi" w:hAnsiTheme="minorHAnsi"/>
          <w:color w:val="auto"/>
        </w:rPr>
        <w:t xml:space="preserve">(C18) </w:t>
      </w:r>
      <w:r w:rsidR="000A1C3E">
        <w:rPr>
          <w:rFonts w:asciiTheme="minorHAnsi" w:hAnsiTheme="minorHAnsi"/>
          <w:color w:val="auto"/>
        </w:rPr>
        <w:t>moieties</w:t>
      </w:r>
      <w:r w:rsidR="006F0EEF" w:rsidRPr="00A4103C">
        <w:rPr>
          <w:rFonts w:asciiTheme="minorHAnsi" w:hAnsiTheme="minorHAnsi"/>
          <w:color w:val="auto"/>
        </w:rPr>
        <w:t>.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011E9B">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gradient changes,</w:t>
      </w:r>
      <w:r w:rsidR="003C5C2B">
        <w:rPr>
          <w:rFonts w:asciiTheme="minorHAnsi" w:hAnsiTheme="minorHAnsi"/>
          <w:color w:val="auto"/>
        </w:rPr>
        <w:t xml:space="preserve"> different</w:t>
      </w:r>
      <w:r w:rsidR="00D63D7C" w:rsidRPr="00A4103C">
        <w:rPr>
          <w:rFonts w:asciiTheme="minorHAnsi" w:hAnsiTheme="minorHAnsi"/>
          <w:color w:val="auto"/>
        </w:rPr>
        <w:t xml:space="preserve">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3C5C2B">
        <w:rPr>
          <w:rFonts w:asciiTheme="minorHAnsi" w:hAnsiTheme="minorHAnsi"/>
          <w:color w:val="auto"/>
        </w:rPr>
        <w:t>will</w:t>
      </w:r>
      <w:r w:rsidR="00A2281F" w:rsidRPr="00A4103C">
        <w:rPr>
          <w:rFonts w:asciiTheme="minorHAnsi" w:hAnsiTheme="minorHAnsi"/>
          <w:color w:val="auto"/>
        </w:rPr>
        <w:t xml:space="preserv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 xml:space="preserve">e they are nebulized, the </w:t>
      </w:r>
      <w:r w:rsidR="00F75CAA">
        <w:rPr>
          <w:rFonts w:asciiTheme="minorHAnsi" w:hAnsiTheme="minorHAnsi"/>
          <w:color w:val="auto"/>
        </w:rPr>
        <w:t>mobile phase</w:t>
      </w:r>
      <w:r w:rsidR="008C2228" w:rsidRPr="00A4103C">
        <w:rPr>
          <w:rFonts w:asciiTheme="minorHAnsi" w:hAnsiTheme="minorHAnsi"/>
          <w:color w:val="auto"/>
        </w:rPr>
        <w:t xml:space="preserve"> is evaporated</w:t>
      </w:r>
      <w:r w:rsidR="003C5C2B">
        <w:rPr>
          <w:rFonts w:asciiTheme="minorHAnsi" w:hAnsiTheme="minorHAnsi"/>
          <w:color w:val="auto"/>
        </w:rPr>
        <w:t>,</w:t>
      </w:r>
      <w:r w:rsidR="008C2228" w:rsidRPr="00A4103C">
        <w:rPr>
          <w:rFonts w:asciiTheme="minorHAnsi" w:hAnsiTheme="minorHAnsi"/>
          <w:color w:val="auto"/>
        </w:rPr>
        <w:t xml:space="preserve"> and the</w:t>
      </w:r>
      <w:r w:rsidR="00690A50">
        <w:rPr>
          <w:rFonts w:asciiTheme="minorHAnsi" w:hAnsiTheme="minorHAnsi"/>
          <w:color w:val="auto"/>
        </w:rPr>
        <w:t xml:space="preserve"> lipids</w:t>
      </w:r>
      <w:r w:rsidR="00F75CAA">
        <w:rPr>
          <w:rFonts w:asciiTheme="minorHAnsi" w:hAnsiTheme="minorHAnsi"/>
          <w:color w:val="auto"/>
        </w:rPr>
        <w:t xml:space="preserve"> in the sample scatter light emitted by the detector. As the amount of light scattered by the lipids is detected</w:t>
      </w:r>
      <w:ins w:id="26" w:author="Dan Hahn" w:date="2017-12-05T11:53:00Z">
        <w:r w:rsidR="003D2045">
          <w:rPr>
            <w:rFonts w:asciiTheme="minorHAnsi" w:hAnsiTheme="minorHAnsi"/>
            <w:color w:val="auto"/>
          </w:rPr>
          <w:t>,</w:t>
        </w:r>
      </w:ins>
      <w:r w:rsidR="00F75CAA">
        <w:rPr>
          <w:rFonts w:asciiTheme="minorHAnsi" w:hAnsiTheme="minorHAnsi"/>
          <w:color w:val="auto"/>
        </w:rPr>
        <w:t xml:space="preserve"> a response is generated that corresponds to the amount of lipids </w:t>
      </w:r>
      <w:del w:id="27" w:author="Dan Hahn" w:date="2017-12-05T11:53:00Z">
        <w:r w:rsidR="00F75CAA" w:rsidDel="003D2045">
          <w:rPr>
            <w:rFonts w:asciiTheme="minorHAnsi" w:hAnsiTheme="minorHAnsi"/>
            <w:color w:val="auto"/>
          </w:rPr>
          <w:delText>detected</w:delText>
        </w:r>
      </w:del>
      <w:ins w:id="28" w:author="Dan Hahn" w:date="2017-12-05T11:53:00Z">
        <w:r w:rsidR="003D2045">
          <w:rPr>
            <w:rFonts w:asciiTheme="minorHAnsi" w:hAnsiTheme="minorHAnsi"/>
            <w:color w:val="auto"/>
          </w:rPr>
          <w:t>present</w:t>
        </w:r>
      </w:ins>
      <w:r w:rsidR="00C95E25" w:rsidRPr="00A4103C">
        <w:rPr>
          <w:rFonts w:asciiTheme="minorHAnsi" w:hAnsiTheme="minorHAnsi"/>
          <w:color w:val="auto"/>
        </w:rPr>
        <w:t xml:space="preserve">. The response output of the ELSD can then be quantified by comparing it to the response </w:t>
      </w:r>
      <w:r w:rsidR="00F75CAA">
        <w:rPr>
          <w:rFonts w:asciiTheme="minorHAnsi" w:hAnsiTheme="minorHAnsi"/>
          <w:color w:val="auto"/>
        </w:rPr>
        <w:t>output</w:t>
      </w:r>
      <w:r w:rsidR="00C95E25" w:rsidRPr="00A4103C">
        <w:rPr>
          <w:rFonts w:asciiTheme="minorHAnsi" w:hAnsiTheme="minorHAnsi"/>
          <w:color w:val="auto"/>
        </w:rPr>
        <w:t xml:space="preserve"> of a standard concentration of triglycerides.</w:t>
      </w:r>
      <w:r w:rsidR="000C0F27" w:rsidRPr="00A4103C">
        <w:rPr>
          <w:rFonts w:asciiTheme="minorHAnsi" w:hAnsiTheme="minorHAnsi"/>
          <w:color w:val="auto"/>
        </w:rPr>
        <w:t xml:space="preserve"> </w:t>
      </w:r>
      <w:proofErr w:type="spellStart"/>
      <w:r w:rsidR="00F75CAA">
        <w:rPr>
          <w:rFonts w:asciiTheme="minorHAnsi" w:hAnsiTheme="minorHAnsi"/>
          <w:color w:val="auto"/>
        </w:rPr>
        <w:t>T</w:t>
      </w:r>
      <w:r w:rsidR="00173DAC">
        <w:rPr>
          <w:rFonts w:asciiTheme="minorHAnsi" w:hAnsiTheme="minorHAnsi"/>
          <w:color w:val="auto"/>
        </w:rPr>
        <w:t>risterin</w:t>
      </w:r>
      <w:proofErr w:type="spellEnd"/>
      <w:r w:rsidR="00173DAC">
        <w:rPr>
          <w:rFonts w:asciiTheme="minorHAnsi" w:hAnsiTheme="minorHAnsi"/>
          <w:color w:val="auto"/>
        </w:rPr>
        <w:t xml:space="preserve"> and </w:t>
      </w:r>
      <w:proofErr w:type="spellStart"/>
      <w:r w:rsidR="00173DAC">
        <w:rPr>
          <w:rFonts w:asciiTheme="minorHAnsi" w:hAnsiTheme="minorHAnsi"/>
          <w:color w:val="auto"/>
        </w:rPr>
        <w:t>tripalmitin</w:t>
      </w:r>
      <w:proofErr w:type="spellEnd"/>
      <w:r w:rsidR="000C0F27" w:rsidRPr="00A4103C">
        <w:rPr>
          <w:rFonts w:asciiTheme="minorHAnsi" w:hAnsiTheme="minorHAnsi"/>
          <w:color w:val="auto"/>
        </w:rPr>
        <w:t xml:space="preserve"> acid </w:t>
      </w:r>
      <w:r w:rsidR="00F75CAA">
        <w:rPr>
          <w:rFonts w:asciiTheme="minorHAnsi" w:hAnsiTheme="minorHAnsi"/>
          <w:color w:val="auto"/>
        </w:rPr>
        <w:lastRenderedPageBreak/>
        <w:t xml:space="preserve">(purchased from Sigma Millipore) </w:t>
      </w:r>
      <w:r w:rsidR="00173DAC">
        <w:rPr>
          <w:rFonts w:asciiTheme="minorHAnsi" w:hAnsiTheme="minorHAnsi"/>
          <w:color w:val="auto"/>
        </w:rPr>
        <w:t xml:space="preserve">and </w:t>
      </w:r>
      <w:proofErr w:type="spellStart"/>
      <w:r w:rsidR="00173DAC">
        <w:rPr>
          <w:rFonts w:asciiTheme="minorHAnsi" w:hAnsiTheme="minorHAnsi"/>
          <w:color w:val="auto"/>
        </w:rPr>
        <w:t>triheptadecanoin</w:t>
      </w:r>
      <w:proofErr w:type="spellEnd"/>
      <w:r w:rsidR="000C0F27" w:rsidRPr="00A4103C">
        <w:rPr>
          <w:rFonts w:asciiTheme="minorHAnsi" w:hAnsiTheme="minorHAnsi"/>
          <w:color w:val="auto"/>
        </w:rPr>
        <w:t xml:space="preserve"> </w:t>
      </w:r>
      <w:r w:rsidR="00F75CAA">
        <w:rPr>
          <w:rFonts w:asciiTheme="minorHAnsi" w:hAnsiTheme="minorHAnsi"/>
          <w:color w:val="auto"/>
        </w:rPr>
        <w:t xml:space="preserve">(purchased </w:t>
      </w:r>
      <w:r w:rsidR="000C0F27" w:rsidRPr="00A4103C">
        <w:rPr>
          <w:rFonts w:asciiTheme="minorHAnsi" w:hAnsiTheme="minorHAnsi"/>
          <w:color w:val="auto"/>
        </w:rPr>
        <w:t>from VWR</w:t>
      </w:r>
      <w:r w:rsidR="00F75CAA">
        <w:rPr>
          <w:rFonts w:asciiTheme="minorHAnsi" w:hAnsiTheme="minorHAnsi"/>
          <w:color w:val="auto"/>
        </w:rPr>
        <w:t xml:space="preserve">) will be </w:t>
      </w:r>
      <w:r w:rsidR="00F75CAA" w:rsidRPr="00A4103C">
        <w:rPr>
          <w:rFonts w:asciiTheme="minorHAnsi" w:hAnsiTheme="minorHAnsi"/>
          <w:color w:val="auto"/>
        </w:rPr>
        <w:t xml:space="preserve">used to </w:t>
      </w:r>
      <w:commentRangeStart w:id="29"/>
      <w:r w:rsidR="00F75CAA" w:rsidRPr="00A4103C">
        <w:rPr>
          <w:rFonts w:asciiTheme="minorHAnsi" w:hAnsiTheme="minorHAnsi"/>
          <w:color w:val="auto"/>
        </w:rPr>
        <w:t>prepare the standardized mixture</w:t>
      </w:r>
      <w:r w:rsidR="00F75CAA">
        <w:rPr>
          <w:rFonts w:asciiTheme="minorHAnsi" w:hAnsiTheme="minorHAnsi"/>
          <w:color w:val="auto"/>
        </w:rPr>
        <w:t xml:space="preserve"> of triglycerides</w:t>
      </w:r>
      <w:commentRangeEnd w:id="29"/>
      <w:r w:rsidR="003D2045">
        <w:rPr>
          <w:rStyle w:val="CommentReference"/>
        </w:rPr>
        <w:commentReference w:id="29"/>
      </w:r>
      <w:r w:rsidR="000C0F27" w:rsidRPr="00A4103C">
        <w:rPr>
          <w:rFonts w:asciiTheme="minorHAnsi" w:hAnsiTheme="minorHAnsi"/>
          <w:color w:val="auto"/>
        </w:rPr>
        <w:t>.</w:t>
      </w:r>
    </w:p>
    <w:p w14:paraId="6DD9C2C3" w14:textId="77777777" w:rsidR="00845FD5" w:rsidRPr="00A4103C" w:rsidRDefault="00845FD5" w:rsidP="00845FD5">
      <w:pPr>
        <w:spacing w:line="480" w:lineRule="auto"/>
        <w:rPr>
          <w:rFonts w:asciiTheme="minorHAnsi" w:hAnsiTheme="minorHAnsi"/>
          <w:b/>
          <w:color w:val="auto"/>
        </w:rPr>
      </w:pPr>
    </w:p>
    <w:p w14:paraId="2E3B596D" w14:textId="6DD62641"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 xml:space="preserve">quantified by </w:t>
      </w:r>
      <w:r w:rsidR="00C768FD">
        <w:rPr>
          <w:rFonts w:asciiTheme="minorHAnsi" w:hAnsiTheme="minorHAnsi"/>
          <w:color w:val="auto"/>
        </w:rPr>
        <w:t>UP</w:t>
      </w:r>
      <w:r w:rsidR="00294841" w:rsidRPr="00A4103C">
        <w:rPr>
          <w:rFonts w:asciiTheme="minorHAnsi" w:hAnsiTheme="minorHAnsi"/>
          <w:color w:val="auto"/>
        </w:rPr>
        <w:t>LC-ELSD</w:t>
      </w:r>
      <w:r w:rsidRPr="00A4103C">
        <w:rPr>
          <w:rFonts w:asciiTheme="minorHAnsi" w:hAnsiTheme="minorHAnsi"/>
          <w:color w:val="auto"/>
        </w:rPr>
        <w:t xml:space="preserve">, the triglycerides will be </w:t>
      </w:r>
      <w:r w:rsidR="00F75CAA">
        <w:rPr>
          <w:rFonts w:asciiTheme="minorHAnsi" w:hAnsiTheme="minorHAnsi"/>
          <w:color w:val="auto"/>
        </w:rPr>
        <w:t>esterified</w:t>
      </w:r>
      <w:r w:rsidRPr="00A4103C">
        <w:rPr>
          <w:rFonts w:asciiTheme="minorHAnsi" w:hAnsiTheme="minorHAnsi"/>
          <w:color w:val="auto"/>
        </w:rPr>
        <w:t xml:space="preserve">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3B09D7">
        <w:rPr>
          <w:rFonts w:asciiTheme="minorHAnsi" w:hAnsiTheme="minorHAnsi"/>
          <w:color w:val="auto"/>
        </w:rPr>
        <w:t>Triglycerides will be methylated via b</w:t>
      </w:r>
      <w:r w:rsidRPr="00A4103C">
        <w:rPr>
          <w:rFonts w:asciiTheme="minorHAnsi" w:hAnsiTheme="minorHAnsi"/>
          <w:color w:val="auto"/>
        </w:rPr>
        <w:t>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9F4CB8">
        <w:rPr>
          <w:color w:val="auto"/>
        </w:rPr>
        <w:t xml:space="preserve"> °</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3B09D7">
        <w:rPr>
          <w:rFonts w:asciiTheme="minorHAnsi" w:hAnsiTheme="minorHAnsi"/>
          <w:color w:val="auto"/>
        </w:rPr>
        <w:t xml:space="preserve">The </w:t>
      </w:r>
      <w:r w:rsidR="006D1A7B" w:rsidRPr="00A4103C">
        <w:rPr>
          <w:rFonts w:asciiTheme="minorHAnsi" w:hAnsiTheme="minorHAnsi"/>
          <w:color w:val="auto"/>
        </w:rPr>
        <w:t xml:space="preserve">heated </w:t>
      </w:r>
      <w:r w:rsidR="003B09D7">
        <w:rPr>
          <w:rFonts w:asciiTheme="minorHAnsi" w:hAnsiTheme="minorHAnsi"/>
          <w:color w:val="auto"/>
        </w:rPr>
        <w:t xml:space="preserve">sample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3B09D7">
        <w:rPr>
          <w:rFonts w:asciiTheme="minorHAnsi" w:hAnsiTheme="minorHAnsi"/>
          <w:color w:val="auto"/>
        </w:rPr>
        <w:t xml:space="preserve"> and</w:t>
      </w:r>
      <w:r w:rsidR="000E6FC0" w:rsidRPr="00A4103C">
        <w:rPr>
          <w:rFonts w:asciiTheme="minorHAnsi" w:hAnsiTheme="minorHAnsi"/>
          <w:color w:val="auto"/>
        </w:rPr>
        <w:t xml:space="preserve">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003B09D7">
        <w:rPr>
          <w:rFonts w:asciiTheme="minorHAnsi" w:hAnsiTheme="minorHAnsi"/>
          <w:color w:val="auto"/>
        </w:rPr>
        <w:t>. While still on ice</w:t>
      </w:r>
      <w:r w:rsidR="00E82078">
        <w:rPr>
          <w:rFonts w:asciiTheme="minorHAnsi" w:hAnsiTheme="minorHAnsi"/>
          <w:color w:val="auto"/>
        </w:rPr>
        <w:t>,</w:t>
      </w:r>
      <w:r w:rsidR="006D1A7B" w:rsidRPr="00A4103C">
        <w:rPr>
          <w:rFonts w:asciiTheme="minorHAnsi" w:hAnsiTheme="minorHAnsi"/>
          <w:color w:val="auto"/>
        </w:rPr>
        <w:t xml:space="preserve"> </w:t>
      </w:r>
      <w:r w:rsidRPr="00A4103C">
        <w:rPr>
          <w:rFonts w:asciiTheme="minorHAnsi" w:hAnsiTheme="minorHAnsi"/>
          <w:color w:val="auto"/>
        </w:rPr>
        <w:t xml:space="preserve">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73DAC">
        <w:rPr>
          <w:rFonts w:asciiTheme="minorHAnsi" w:hAnsiTheme="minorHAnsi"/>
          <w:color w:val="auto"/>
        </w:rPr>
        <w:t xml:space="preserve"> </w:t>
      </w:r>
      <w:r w:rsidR="00166A5E" w:rsidRPr="00A4103C">
        <w:rPr>
          <w:rFonts w:asciiTheme="minorHAnsi" w:hAnsiTheme="minorHAnsi"/>
          <w:color w:val="auto"/>
        </w:rPr>
        <w:t xml:space="preserve">to the reaction vial to solubilize the FAMEs. The </w:t>
      </w:r>
      <w:r w:rsidR="00A45F7D">
        <w:rPr>
          <w:rFonts w:asciiTheme="minorHAnsi" w:hAnsiTheme="minorHAnsi"/>
          <w:color w:val="auto"/>
        </w:rPr>
        <w:t>hexanes</w:t>
      </w:r>
      <w:r w:rsidR="00166A5E" w:rsidRPr="00A4103C">
        <w:rPr>
          <w:rFonts w:asciiTheme="minorHAnsi" w:hAnsiTheme="minorHAnsi"/>
          <w:color w:val="auto"/>
        </w:rPr>
        <w:t xml:space="preserve"> layer</w:t>
      </w:r>
      <w:r w:rsidR="00FB07F1">
        <w:rPr>
          <w:rFonts w:asciiTheme="minorHAnsi" w:hAnsiTheme="minorHAnsi"/>
          <w:color w:val="auto"/>
        </w:rPr>
        <w:t xml:space="preserve"> containing the </w:t>
      </w:r>
      <w:r w:rsidR="002037BB">
        <w:rPr>
          <w:rFonts w:asciiTheme="minorHAnsi" w:hAnsiTheme="minorHAnsi"/>
          <w:color w:val="auto"/>
        </w:rPr>
        <w:t>esterified</w:t>
      </w:r>
      <w:r w:rsidR="00FB07F1">
        <w:rPr>
          <w:rFonts w:asciiTheme="minorHAnsi" w:hAnsiTheme="minorHAnsi"/>
          <w:color w:val="auto"/>
        </w:rPr>
        <w:t xml:space="preserve"> lipids,</w:t>
      </w:r>
      <w:r w:rsidR="00166A5E" w:rsidRPr="00A4103C">
        <w:rPr>
          <w:rFonts w:asciiTheme="minorHAnsi" w:hAnsiTheme="minorHAnsi"/>
          <w:color w:val="auto"/>
        </w:rPr>
        <w:t xml:space="preserve"> will then be</w:t>
      </w:r>
      <w:r w:rsidR="00FB07F1">
        <w:rPr>
          <w:rFonts w:asciiTheme="minorHAnsi" w:hAnsiTheme="minorHAnsi"/>
          <w:color w:val="auto"/>
        </w:rPr>
        <w:t xml:space="preserve"> removed using a </w:t>
      </w:r>
      <w:r w:rsidR="002037BB">
        <w:rPr>
          <w:rFonts w:asciiTheme="minorHAnsi" w:hAnsiTheme="minorHAnsi"/>
          <w:color w:val="auto"/>
        </w:rPr>
        <w:t>Pasteur</w:t>
      </w:r>
      <w:r w:rsidR="00FB07F1">
        <w:rPr>
          <w:rFonts w:asciiTheme="minorHAnsi" w:hAnsiTheme="minorHAnsi"/>
          <w:color w:val="auto"/>
        </w:rPr>
        <w:t xml:space="preserve"> pipette</w:t>
      </w:r>
      <w:r w:rsidR="00166A5E" w:rsidRPr="00A4103C">
        <w:rPr>
          <w:rFonts w:asciiTheme="minorHAnsi" w:hAnsiTheme="minorHAnsi"/>
          <w:color w:val="auto"/>
        </w:rPr>
        <w:t xml:space="preserve"> </w:t>
      </w:r>
      <w:r w:rsidR="000808EF" w:rsidRPr="00A4103C">
        <w:rPr>
          <w:rFonts w:asciiTheme="minorHAnsi" w:hAnsiTheme="minorHAnsi"/>
          <w:color w:val="auto"/>
        </w:rPr>
        <w:t xml:space="preserve">and any water species formed by the esterification procedure will be </w:t>
      </w:r>
      <w:r w:rsidR="002037BB">
        <w:rPr>
          <w:rFonts w:asciiTheme="minorHAnsi" w:hAnsiTheme="minorHAnsi"/>
          <w:color w:val="auto"/>
        </w:rPr>
        <w:t xml:space="preserve">removed </w:t>
      </w:r>
      <w:r w:rsidR="000808EF" w:rsidRPr="00A4103C">
        <w:rPr>
          <w:rFonts w:asciiTheme="minorHAnsi" w:hAnsiTheme="minorHAnsi"/>
          <w:color w:val="auto"/>
        </w:rPr>
        <w:t xml:space="preserve">using </w:t>
      </w:r>
      <w:r w:rsidRPr="00A4103C">
        <w:rPr>
          <w:rFonts w:asciiTheme="minorHAnsi" w:hAnsiTheme="minorHAnsi"/>
          <w:color w:val="auto"/>
        </w:rPr>
        <w:t>sodium sulfate</w:t>
      </w:r>
      <w:r w:rsidR="000808EF" w:rsidRPr="00A4103C">
        <w:rPr>
          <w:rFonts w:asciiTheme="minorHAnsi" w:hAnsiTheme="minorHAnsi"/>
          <w:color w:val="auto"/>
        </w:rPr>
        <w:t>. Identification of the methyl</w:t>
      </w:r>
      <w:r w:rsidR="00E82078">
        <w:rPr>
          <w:rFonts w:asciiTheme="minorHAnsi" w:hAnsiTheme="minorHAnsi"/>
          <w:color w:val="auto"/>
        </w:rPr>
        <w:t>-</w:t>
      </w:r>
      <w:r w:rsidR="000808EF" w:rsidRPr="00A4103C">
        <w:rPr>
          <w:rFonts w:asciiTheme="minorHAnsi" w:hAnsiTheme="minorHAnsi"/>
          <w:color w:val="auto"/>
        </w:rPr>
        <w:t>ester species</w:t>
      </w:r>
      <w:r w:rsidR="00C768FD">
        <w:rPr>
          <w:rFonts w:asciiTheme="minorHAnsi" w:hAnsiTheme="minorHAnsi"/>
          <w:color w:val="auto"/>
        </w:rPr>
        <w:t xml:space="preserve"> will be accomplished using gas c</w:t>
      </w:r>
      <w:r w:rsidR="000808EF" w:rsidRPr="00A4103C">
        <w:rPr>
          <w:rFonts w:asciiTheme="minorHAnsi" w:hAnsiTheme="minorHAnsi"/>
          <w:color w:val="auto"/>
        </w:rPr>
        <w:t>hromatography (GC)</w:t>
      </w:r>
      <w:r w:rsidR="00C768FD">
        <w:rPr>
          <w:rFonts w:asciiTheme="minorHAnsi" w:hAnsiTheme="minorHAnsi"/>
          <w:color w:val="auto"/>
        </w:rPr>
        <w:t xml:space="preserve"> coupled with a flame ionization d</w:t>
      </w:r>
      <w:r w:rsidR="000808EF" w:rsidRPr="00A4103C">
        <w:rPr>
          <w:rFonts w:asciiTheme="minorHAnsi" w:hAnsiTheme="minorHAnsi"/>
          <w:color w:val="auto"/>
        </w:rPr>
        <w:t xml:space="preserve">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the column temperature increases</w:t>
      </w:r>
      <w:r w:rsidR="00C768FD">
        <w:rPr>
          <w:rFonts w:asciiTheme="minorHAnsi" w:hAnsiTheme="minorHAnsi"/>
          <w:color w:val="auto"/>
        </w:rPr>
        <w:t xml:space="preserve">, the compounds volatilize,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w:t>
      </w:r>
      <w:r w:rsidR="003B09D7">
        <w:rPr>
          <w:rFonts w:asciiTheme="minorHAnsi" w:hAnsiTheme="minorHAnsi"/>
          <w:color w:val="auto"/>
        </w:rPr>
        <w:t>interaction with the column packing material</w:t>
      </w:r>
      <w:r w:rsidR="001D3B27" w:rsidRPr="00A4103C">
        <w:rPr>
          <w:rFonts w:asciiTheme="minorHAnsi" w:hAnsiTheme="minorHAnsi"/>
          <w:color w:val="auto"/>
        </w:rPr>
        <w:t xml:space="preserve">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w:t>
      </w:r>
      <w:r w:rsidR="00704FF5" w:rsidRPr="00A4103C">
        <w:rPr>
          <w:rFonts w:asciiTheme="minorHAnsi" w:hAnsiTheme="minorHAnsi"/>
          <w:color w:val="auto"/>
        </w:rPr>
        <w:lastRenderedPageBreak/>
        <w:t xml:space="preserve">is recorded </w:t>
      </w:r>
      <w:r w:rsidR="00C768FD">
        <w:rPr>
          <w:rFonts w:asciiTheme="minorHAnsi" w:hAnsiTheme="minorHAnsi"/>
          <w:color w:val="auto"/>
        </w:rPr>
        <w:t>as</w:t>
      </w:r>
      <w:r w:rsidR="00704FF5" w:rsidRPr="00A4103C">
        <w:rPr>
          <w:rFonts w:asciiTheme="minorHAnsi" w:hAnsiTheme="minorHAnsi"/>
          <w:color w:val="auto"/>
        </w:rPr>
        <w:t xml:space="preserve"> </w:t>
      </w:r>
      <w:r w:rsidR="00820F22" w:rsidRPr="00A4103C">
        <w:rPr>
          <w:rFonts w:asciiTheme="minorHAnsi" w:hAnsiTheme="minorHAnsi"/>
          <w:color w:val="auto"/>
        </w:rPr>
        <w:t xml:space="preserve">each FAME molecule is ionized </w:t>
      </w:r>
      <w:r w:rsidR="00C768FD">
        <w:rPr>
          <w:rFonts w:asciiTheme="minorHAnsi" w:hAnsiTheme="minorHAnsi"/>
          <w:color w:val="auto"/>
        </w:rPr>
        <w:t xml:space="preserve">by flame </w:t>
      </w:r>
      <w:r w:rsidR="00820F22" w:rsidRPr="00A4103C">
        <w:rPr>
          <w:rFonts w:asciiTheme="minorHAnsi" w:hAnsiTheme="minorHAnsi"/>
          <w:color w:val="auto"/>
        </w:rPr>
        <w:t xml:space="preserve">and the intensity </w:t>
      </w:r>
      <w:r w:rsidR="00704FF5" w:rsidRPr="00A4103C">
        <w:rPr>
          <w:rFonts w:asciiTheme="minorHAnsi" w:hAnsiTheme="minorHAnsi"/>
          <w:color w:val="auto"/>
        </w:rPr>
        <w:t xml:space="preserve">of ionization is recorded as a </w:t>
      </w:r>
      <w:r w:rsidR="008A0FAE">
        <w:rPr>
          <w:rFonts w:asciiTheme="minorHAnsi" w:hAnsiTheme="minorHAnsi"/>
          <w:color w:val="auto"/>
        </w:rPr>
        <w:t>response output</w:t>
      </w:r>
      <w:r w:rsidR="00704FF5" w:rsidRPr="00A4103C">
        <w:rPr>
          <w:rFonts w:asciiTheme="minorHAnsi" w:hAnsiTheme="minorHAnsi"/>
          <w:color w:val="auto"/>
        </w:rPr>
        <w:t xml:space="preserve">.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p>
    <w:p w14:paraId="1D4C889B" w14:textId="77777777" w:rsidR="00845FD5" w:rsidRPr="00A4103C" w:rsidRDefault="00845FD5">
      <w:pPr>
        <w:spacing w:line="480" w:lineRule="auto"/>
        <w:rPr>
          <w:rFonts w:asciiTheme="minorHAnsi" w:hAnsiTheme="minorHAnsi"/>
          <w:color w:val="auto"/>
        </w:rPr>
      </w:pPr>
    </w:p>
    <w:p w14:paraId="3466E99C" w14:textId="04207E45"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011E9B">
        <w:rPr>
          <w:rFonts w:asciiTheme="minorHAnsi" w:hAnsiTheme="minorHAnsi"/>
          <w:color w:val="auto"/>
        </w:rPr>
        <w:t xml:space="preserve"> larvae exposed to a 12 </w:t>
      </w:r>
      <w:r w:rsidR="00555E55" w:rsidRPr="00A4103C">
        <w:rPr>
          <w:rFonts w:asciiTheme="minorHAnsi" w:hAnsiTheme="minorHAnsi"/>
          <w:color w:val="auto"/>
        </w:rPr>
        <w:t xml:space="preserve">hour photoperiod will accumulate more triglycerides in preparation </w:t>
      </w:r>
      <w:commentRangeStart w:id="30"/>
      <w:commentRangeStart w:id="31"/>
      <w:r w:rsidR="00555E55" w:rsidRPr="00A4103C">
        <w:rPr>
          <w:rFonts w:asciiTheme="minorHAnsi" w:hAnsiTheme="minorHAnsi"/>
          <w:color w:val="auto"/>
        </w:rPr>
        <w:t>for</w:t>
      </w:r>
      <w:r w:rsidR="006606E6" w:rsidRPr="00A4103C">
        <w:rPr>
          <w:rFonts w:asciiTheme="minorHAnsi" w:hAnsiTheme="minorHAnsi"/>
          <w:color w:val="auto"/>
        </w:rPr>
        <w:t xml:space="preserve"> diapause</w:t>
      </w:r>
      <w:commentRangeEnd w:id="30"/>
      <w:r w:rsidR="00E82078">
        <w:rPr>
          <w:rStyle w:val="CommentReference"/>
        </w:rPr>
        <w:commentReference w:id="30"/>
      </w:r>
      <w:commentRangeEnd w:id="31"/>
      <w:r w:rsidR="00582A05">
        <w:rPr>
          <w:rStyle w:val="CommentReference"/>
        </w:rPr>
        <w:commentReference w:id="31"/>
      </w:r>
      <w:r w:rsidR="00582A05">
        <w:rPr>
          <w:rFonts w:asciiTheme="minorHAnsi" w:hAnsiTheme="minorHAnsi"/>
          <w:color w:val="auto"/>
        </w:rPr>
        <w:t xml:space="preserve"> com</w:t>
      </w:r>
      <w:r w:rsidR="00011E9B">
        <w:rPr>
          <w:rFonts w:asciiTheme="minorHAnsi" w:hAnsiTheme="minorHAnsi"/>
          <w:color w:val="auto"/>
        </w:rPr>
        <w:t xml:space="preserve">pared to </w:t>
      </w:r>
      <w:ins w:id="32" w:author="Dan Hahn" w:date="2017-12-05T11:56:00Z">
        <w:r w:rsidR="003D2045">
          <w:rPr>
            <w:rFonts w:asciiTheme="minorHAnsi" w:hAnsiTheme="minorHAnsi"/>
            <w:color w:val="auto"/>
          </w:rPr>
          <w:t>continuously</w:t>
        </w:r>
        <w:bookmarkStart w:id="33" w:name="_GoBack"/>
        <w:bookmarkEnd w:id="33"/>
        <w:r w:rsidR="003D2045">
          <w:rPr>
            <w:rFonts w:asciiTheme="minorHAnsi" w:hAnsiTheme="minorHAnsi"/>
            <w:color w:val="auto"/>
          </w:rPr>
          <w:t xml:space="preserve"> developing </w:t>
        </w:r>
      </w:ins>
      <w:r w:rsidR="00011E9B">
        <w:rPr>
          <w:rFonts w:asciiTheme="minorHAnsi" w:hAnsiTheme="minorHAnsi"/>
          <w:color w:val="auto"/>
        </w:rPr>
        <w:t xml:space="preserve">larvae exposed to a 16 </w:t>
      </w:r>
      <w:r w:rsidR="00582A05">
        <w:rPr>
          <w:rFonts w:asciiTheme="minorHAnsi" w:hAnsiTheme="minorHAnsi"/>
          <w:color w:val="auto"/>
        </w:rPr>
        <w:t>hour photoperiod.</w:t>
      </w:r>
      <w:r w:rsidR="006606E6" w:rsidRPr="00A4103C">
        <w:rPr>
          <w:rFonts w:asciiTheme="minorHAnsi" w:hAnsiTheme="minorHAnsi"/>
          <w:color w:val="auto"/>
        </w:rPr>
        <w:t xml:space="preserve"> Additionally,</w:t>
      </w:r>
      <w:r w:rsidR="00582A05">
        <w:rPr>
          <w:rFonts w:asciiTheme="minorHAnsi" w:hAnsiTheme="minorHAnsi"/>
          <w:color w:val="auto"/>
        </w:rPr>
        <w:t xml:space="preserve"> the longer </w:t>
      </w:r>
      <w:r w:rsidR="00EF5CE6" w:rsidRPr="00A4103C">
        <w:rPr>
          <w:rFonts w:asciiTheme="minorHAnsi" w:hAnsiTheme="minorHAnsi"/>
          <w:color w:val="auto"/>
        </w:rPr>
        <w:t xml:space="preserve">diapausing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than</w:t>
      </w:r>
      <w:r w:rsidR="00173DAC">
        <w:rPr>
          <w:rFonts w:asciiTheme="minorHAnsi" w:hAnsiTheme="minorHAnsi"/>
          <w:color w:val="auto"/>
        </w:rPr>
        <w:t xml:space="preserve"> </w:t>
      </w:r>
      <w:r w:rsidR="00582A05">
        <w:rPr>
          <w:rFonts w:asciiTheme="minorHAnsi" w:hAnsiTheme="minorHAnsi"/>
          <w:color w:val="auto"/>
        </w:rPr>
        <w:t xml:space="preserve">the shorter </w:t>
      </w:r>
      <w:r w:rsidR="00173DAC">
        <w:rPr>
          <w:rFonts w:asciiTheme="minorHAnsi" w:hAnsiTheme="minorHAnsi"/>
          <w:color w:val="auto"/>
        </w:rPr>
        <w:t>diapausing</w:t>
      </w:r>
      <w:r w:rsidR="005F739E">
        <w:rPr>
          <w:rFonts w:asciiTheme="minorHAnsi" w:hAnsiTheme="minorHAnsi"/>
          <w:color w:val="auto"/>
        </w:rPr>
        <w:t xml:space="preserve"> </w:t>
      </w:r>
      <w:r w:rsidR="00EF5CE6" w:rsidRPr="00A4103C">
        <w:rPr>
          <w:rFonts w:asciiTheme="minorHAnsi" w:hAnsiTheme="minorHAnsi"/>
          <w:color w:val="auto"/>
        </w:rPr>
        <w:t xml:space="preserve">bivoltine-E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w:t>
      </w:r>
      <w:r w:rsidR="00D7126D">
        <w:rPr>
          <w:rFonts w:asciiTheme="minorHAnsi" w:hAnsiTheme="minorHAnsi"/>
          <w:color w:val="auto"/>
        </w:rPr>
        <w:t>ese</w:t>
      </w:r>
      <w:r w:rsidR="004C2050" w:rsidRPr="00A4103C">
        <w:rPr>
          <w:rFonts w:asciiTheme="minorHAnsi" w:hAnsiTheme="minorHAnsi"/>
          <w:color w:val="auto"/>
        </w:rPr>
        <w:t xml:space="preserve"> data could be that as these larvae perceive</w:t>
      </w:r>
      <w:r w:rsidR="00011E9B">
        <w:rPr>
          <w:rFonts w:asciiTheme="minorHAnsi" w:hAnsiTheme="minorHAnsi"/>
          <w:color w:val="auto"/>
        </w:rPr>
        <w:t xml:space="preserve"> a </w:t>
      </w:r>
      <w:proofErr w:type="gramStart"/>
      <w:r w:rsidR="00011E9B">
        <w:rPr>
          <w:rFonts w:asciiTheme="minorHAnsi" w:hAnsiTheme="minorHAnsi"/>
          <w:color w:val="auto"/>
        </w:rPr>
        <w:t xml:space="preserve">12 </w:t>
      </w:r>
      <w:r w:rsidR="00CE4D37">
        <w:rPr>
          <w:rFonts w:asciiTheme="minorHAnsi" w:hAnsiTheme="minorHAnsi"/>
          <w:color w:val="auto"/>
        </w:rPr>
        <w:t>hour</w:t>
      </w:r>
      <w:proofErr w:type="gramEnd"/>
      <w:r w:rsidR="00CE4D37">
        <w:rPr>
          <w:rFonts w:asciiTheme="minorHAnsi" w:hAnsiTheme="minorHAnsi"/>
          <w:color w:val="auto"/>
        </w:rPr>
        <w:t xml:space="preserve">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 xml:space="preserve">A multivariate analysis of </w:t>
      </w:r>
      <w:r w:rsidR="00FD4027" w:rsidRPr="00A4103C">
        <w:rPr>
          <w:rFonts w:asciiTheme="minorHAnsi" w:hAnsiTheme="minorHAnsi"/>
          <w:color w:val="auto"/>
        </w:rPr>
        <w:lastRenderedPageBreak/>
        <w:t>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597646">
        <w:rPr>
          <w:rFonts w:asciiTheme="minorHAnsi" w:hAnsiTheme="minorHAnsi"/>
          <w:color w:val="auto"/>
        </w:rPr>
        <w:t xml:space="preserve"> Measured </w:t>
      </w:r>
      <w:r w:rsidR="00597646" w:rsidRPr="00A4103C">
        <w:rPr>
          <w:rFonts w:asciiTheme="minorHAnsi" w:hAnsiTheme="minorHAnsi"/>
          <w:color w:val="auto"/>
        </w:rPr>
        <w:t>parameters include</w:t>
      </w:r>
      <w:r w:rsidR="00597646">
        <w:rPr>
          <w:rFonts w:asciiTheme="minorHAnsi" w:hAnsiTheme="minorHAnsi"/>
          <w:color w:val="auto"/>
        </w:rPr>
        <w:t>:</w:t>
      </w:r>
      <w:r w:rsidR="00597646" w:rsidRPr="00A4103C">
        <w:rPr>
          <w:rFonts w:asciiTheme="minorHAnsi" w:hAnsiTheme="minorHAnsi"/>
          <w:color w:val="auto"/>
        </w:rPr>
        <w:t xml:space="preserve"> larval wet mass, lean mass, and dry mass, total lipid mass, temperature,</w:t>
      </w:r>
      <w:r w:rsidR="00597646">
        <w:rPr>
          <w:rFonts w:asciiTheme="minorHAnsi" w:hAnsiTheme="minorHAnsi"/>
          <w:color w:val="auto"/>
        </w:rPr>
        <w:t xml:space="preserve"> analysis block,</w:t>
      </w:r>
      <w:r w:rsidR="00597646" w:rsidRPr="00A4103C">
        <w:rPr>
          <w:rFonts w:asciiTheme="minorHAnsi" w:hAnsiTheme="minorHAnsi"/>
          <w:color w:val="auto"/>
        </w:rPr>
        <w:t xml:space="preserve"> and photoperiod</w:t>
      </w:r>
      <w:r w:rsidR="00597646">
        <w:rPr>
          <w:rFonts w:asciiTheme="minorHAnsi" w:hAnsiTheme="minorHAnsi"/>
          <w:color w:val="auto"/>
        </w:rPr>
        <w:t>.</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r w:rsidR="008E65BC">
        <w:rPr>
          <w:rFonts w:asciiTheme="minorHAnsi" w:hAnsiTheme="minorHAnsi"/>
          <w:color w:val="auto"/>
        </w:rPr>
        <w:t xml:space="preserve"> </w:t>
      </w:r>
      <w:r w:rsidR="00D52BD3">
        <w:rPr>
          <w:rFonts w:asciiTheme="minorHAnsi" w:hAnsiTheme="minorHAnsi"/>
          <w:color w:val="auto"/>
        </w:rPr>
        <w:t xml:space="preserve">mixed linear </w:t>
      </w:r>
      <w:r w:rsidR="00D77E54">
        <w:rPr>
          <w:rFonts w:asciiTheme="minorHAnsi" w:hAnsiTheme="minorHAnsi"/>
          <w:color w:val="auto"/>
        </w:rPr>
        <w:t>model</w:t>
      </w:r>
      <w:r w:rsidR="008E65BC">
        <w:rPr>
          <w:rFonts w:asciiTheme="minorHAnsi" w:hAnsiTheme="minorHAnsi"/>
          <w:color w:val="auto"/>
        </w:rPr>
        <w:t xml:space="preserve"> 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commentRangeStart w:id="34"/>
      <w:commentRangeStart w:id="35"/>
      <w:r w:rsidR="0071516C">
        <w:rPr>
          <w:rFonts w:asciiTheme="minorHAnsi" w:hAnsiTheme="minorHAnsi"/>
          <w:color w:val="auto"/>
        </w:rPr>
        <w:t xml:space="preserve"> </w:t>
      </w:r>
      <w:r w:rsidR="00597646">
        <w:rPr>
          <w:rFonts w:asciiTheme="minorHAnsi" w:hAnsiTheme="minorHAnsi"/>
          <w:color w:val="auto"/>
        </w:rPr>
        <w:t xml:space="preserve">Within the mixed model </w:t>
      </w:r>
      <w:r w:rsidR="0071516C">
        <w:rPr>
          <w:rFonts w:asciiTheme="minorHAnsi" w:hAnsiTheme="minorHAnsi"/>
          <w:color w:val="auto"/>
        </w:rPr>
        <w:t xml:space="preserve">ECB strain, </w:t>
      </w:r>
      <w:r w:rsidR="00597646">
        <w:rPr>
          <w:rFonts w:asciiTheme="minorHAnsi" w:hAnsiTheme="minorHAnsi"/>
          <w:color w:val="auto"/>
        </w:rPr>
        <w:t>photoperiod, and cohort will be designated as fixed factors, lean mass will be designated as a covariate, and each analysis block will be defined as a random factor.</w:t>
      </w:r>
      <w:r w:rsidR="00555E55" w:rsidRPr="00A4103C">
        <w:rPr>
          <w:rFonts w:asciiTheme="minorHAnsi" w:hAnsiTheme="minorHAnsi"/>
          <w:color w:val="auto"/>
        </w:rPr>
        <w:t xml:space="preserve"> </w:t>
      </w:r>
      <w:commentRangeEnd w:id="34"/>
      <w:r w:rsidR="00D7126D">
        <w:rPr>
          <w:rStyle w:val="CommentReference"/>
        </w:rPr>
        <w:commentReference w:id="34"/>
      </w:r>
      <w:commentRangeEnd w:id="35"/>
      <w:r w:rsidR="00011E9B">
        <w:rPr>
          <w:rStyle w:val="CommentReference"/>
        </w:rPr>
        <w:commentReference w:id="35"/>
      </w:r>
      <w:r w:rsidR="00555E55" w:rsidRPr="00A4103C">
        <w:rPr>
          <w:rFonts w:asciiTheme="minorHAnsi" w:hAnsiTheme="minorHAnsi"/>
          <w:color w:val="auto"/>
        </w:rPr>
        <w:t>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449FFAC8" w14:textId="37E544FA" w:rsidR="003F67A1" w:rsidRPr="003F67A1" w:rsidRDefault="00C83A27" w:rsidP="003F67A1">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3F67A1" w:rsidRPr="003F67A1">
        <w:rPr>
          <w:rFonts w:eastAsia="Times New Roman" w:cs="Times New Roman"/>
          <w:b/>
          <w:bCs/>
          <w:noProof/>
          <w:sz w:val="22"/>
        </w:rPr>
        <w:t>Agrawal, A. A.</w:t>
      </w:r>
      <w:r w:rsidR="003F67A1" w:rsidRPr="003F67A1">
        <w:rPr>
          <w:rFonts w:eastAsia="Times New Roman" w:cs="Times New Roman"/>
          <w:noProof/>
          <w:sz w:val="22"/>
        </w:rPr>
        <w:t xml:space="preserve"> </w:t>
      </w:r>
      <w:r w:rsidR="003F67A1" w:rsidRPr="003F67A1">
        <w:rPr>
          <w:rFonts w:eastAsia="Times New Roman" w:cs="Times New Roman"/>
          <w:b/>
          <w:bCs/>
          <w:noProof/>
          <w:sz w:val="22"/>
        </w:rPr>
        <w:t>2001</w:t>
      </w:r>
      <w:r w:rsidR="003F67A1" w:rsidRPr="003F67A1">
        <w:rPr>
          <w:rFonts w:eastAsia="Times New Roman" w:cs="Times New Roman"/>
          <w:noProof/>
          <w:sz w:val="22"/>
        </w:rPr>
        <w:t>. Phenotypic Plasticity in the Interactions and Evolution of Species. Science (80-. ). 294: 321–326.</w:t>
      </w:r>
    </w:p>
    <w:p w14:paraId="4864B25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Arrese, E. L., and J. L. Soulages</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Fat Body: Energy, Metabolism, and Regulation. Annu. Rev. Entomol. 55: 207–225.</w:t>
      </w:r>
    </w:p>
    <w:p w14:paraId="5A1B35E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and S. A. L. Hayward</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overwintering in a changing climate. J. Exp. Biol. 213: 980–994.</w:t>
      </w:r>
    </w:p>
    <w:p w14:paraId="60EEFD5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Herbivory in global climate change research: Direct effects of rising temperature on insect herbivores. Glob. Chang. Biol. 8: 1–16.</w:t>
      </w:r>
    </w:p>
    <w:p w14:paraId="4B7A9F98" w14:textId="3B6826E6"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Beck, S. D., and J. W. Apple</w:t>
      </w:r>
      <w:r w:rsidRPr="003F67A1">
        <w:rPr>
          <w:rFonts w:eastAsia="Times New Roman" w:cs="Times New Roman"/>
          <w:noProof/>
          <w:sz w:val="22"/>
        </w:rPr>
        <w:t xml:space="preserve">. </w:t>
      </w:r>
      <w:r w:rsidRPr="003F67A1">
        <w:rPr>
          <w:rFonts w:eastAsia="Times New Roman" w:cs="Times New Roman"/>
          <w:b/>
          <w:bCs/>
          <w:noProof/>
          <w:sz w:val="22"/>
        </w:rPr>
        <w:t>1961</w:t>
      </w:r>
      <w:r w:rsidRPr="003F67A1">
        <w:rPr>
          <w:rFonts w:eastAsia="Times New Roman" w:cs="Times New Roman"/>
          <w:noProof/>
          <w:sz w:val="22"/>
        </w:rPr>
        <w:t xml:space="preserve">. Effects of Temperature and Photoperiod on Voltinism of Geographical Populations of the </w:t>
      </w:r>
      <w:r w:rsidR="00E53FDC">
        <w:rPr>
          <w:rFonts w:eastAsia="Times New Roman" w:cs="Times New Roman"/>
          <w:noProof/>
          <w:sz w:val="22"/>
        </w:rPr>
        <w:t>f</w:t>
      </w:r>
      <w:r w:rsidRPr="003F67A1">
        <w:rPr>
          <w:rFonts w:eastAsia="Times New Roman" w:cs="Times New Roman"/>
          <w:noProof/>
          <w:sz w:val="22"/>
        </w:rPr>
        <w:t>, Pyrausta nubilalis. J. Econ. Entomol. 54: 550–558.</w:t>
      </w:r>
    </w:p>
    <w:p w14:paraId="3A4956A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Bohnenblust, E., and J. Tooker</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European Corn Borer in Field Corn.</w:t>
      </w:r>
    </w:p>
    <w:p w14:paraId="2A8DDC4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2001</w:t>
      </w:r>
      <w:r w:rsidRPr="003F67A1">
        <w:rPr>
          <w:rFonts w:eastAsia="Times New Roman" w:cs="Times New Roman"/>
          <w:noProof/>
          <w:sz w:val="22"/>
        </w:rPr>
        <w:t>. Genetic shift in photoperiodic response correlated with global warming. Proc. Natl. Acad. Sci. U. S. A. 98: 14509–14511.</w:t>
      </w:r>
    </w:p>
    <w:p w14:paraId="1F48253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Evolutionary response to rapid climate change. Science (80-. ). 312: 1477–1478.</w:t>
      </w:r>
    </w:p>
    <w:p w14:paraId="2DC8D39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lastRenderedPageBreak/>
        <w:t>Breed, G. A., S. Stichter, and E. E. Crone</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Climate-driven changes in northeastern US butterfly communities. Nat. Clim. Chang. 3: 142–145.</w:t>
      </w:r>
    </w:p>
    <w:p w14:paraId="0C6A70E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Evolution and function of the insect hexamerins.pdf. Eur. J. Entomol. 96: 213–225.</w:t>
      </w:r>
    </w:p>
    <w:p w14:paraId="6A79D2A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 and K. Scheller</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Ligands and receptors: Common theme in insect storage protein transport. Naturwissenschaften. 86: 468–474.</w:t>
      </w:r>
    </w:p>
    <w:p w14:paraId="5E92A21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Capinera, J. L. (Entomology and N. D.</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European corn borer scientific name : Ostrinia nubilalis ( Hübner ) ( Insecta : Lepidoptera : Pyralidae ).</w:t>
      </w:r>
    </w:p>
    <w:p w14:paraId="3A601A67" w14:textId="7193FD63"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Chown, S. L.</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Physiological diversity in insects:</w:t>
      </w:r>
      <w:r>
        <w:rPr>
          <w:rFonts w:eastAsia="Times New Roman" w:cs="Times New Roman"/>
          <w:noProof/>
          <w:sz w:val="22"/>
        </w:rPr>
        <w:t xml:space="preserve"> </w:t>
      </w:r>
      <w:r w:rsidRPr="003F67A1">
        <w:rPr>
          <w:rFonts w:eastAsia="Times New Roman" w:cs="Times New Roman"/>
          <w:noProof/>
          <w:sz w:val="22"/>
        </w:rPr>
        <w:t>ecology and evolutionary contexts. Adv. In Insect Phys. 33: 50–152.</w:t>
      </w:r>
    </w:p>
    <w:p w14:paraId="13E1AC0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Christie, W. W.</w:t>
      </w:r>
      <w:r w:rsidRPr="003F67A1">
        <w:rPr>
          <w:rFonts w:eastAsia="Times New Roman" w:cs="Times New Roman"/>
          <w:noProof/>
          <w:sz w:val="22"/>
        </w:rPr>
        <w:t xml:space="preserve"> </w:t>
      </w:r>
      <w:r w:rsidRPr="003F67A1">
        <w:rPr>
          <w:rFonts w:eastAsia="Times New Roman" w:cs="Times New Roman"/>
          <w:b/>
          <w:bCs/>
          <w:noProof/>
          <w:sz w:val="22"/>
        </w:rPr>
        <w:t>1993</w:t>
      </w:r>
      <w:r w:rsidRPr="003F67A1">
        <w:rPr>
          <w:rFonts w:eastAsia="Times New Roman" w:cs="Times New Roman"/>
          <w:noProof/>
          <w:sz w:val="22"/>
        </w:rPr>
        <w:t>. Preparation of Ester Derivatives of Fatty Acids for Chromatographic Analysis. Adv. Lipid Methodol. 69–111.</w:t>
      </w:r>
    </w:p>
    <w:p w14:paraId="53921EE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DeLucia, E. H., C. L. Casteel, P. D. Nabity, and B. F. O’Neill</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Insects take a bigger bite out of plants in a warmer, higher carbon dioxide world. Proc. Natl. Acad. Sci. 105: 1781–1782.</w:t>
      </w:r>
    </w:p>
    <w:p w14:paraId="27B855E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Deutsch, C. A., J. J. Tewksbury, R. B. Huey, K. S. Sheldon, C. K. Ghalambor, D. C. Haak, and P. R. Martin</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Impacts of climate warming on terrestrial ectotherms across latitude. Proc. Natl. Acad. Sci. 105: 6668–6672.</w:t>
      </w:r>
    </w:p>
    <w:p w14:paraId="65C3DAB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Dopman, E. B., L. Perez, S. M. Bogdanowicz, and R. G. Harrison</w:t>
      </w:r>
      <w:r w:rsidRPr="003F67A1">
        <w:rPr>
          <w:rFonts w:eastAsia="Times New Roman" w:cs="Times New Roman"/>
          <w:noProof/>
          <w:sz w:val="22"/>
        </w:rPr>
        <w:t xml:space="preserve">. </w:t>
      </w:r>
      <w:r w:rsidRPr="003F67A1">
        <w:rPr>
          <w:rFonts w:eastAsia="Times New Roman" w:cs="Times New Roman"/>
          <w:b/>
          <w:bCs/>
          <w:noProof/>
          <w:sz w:val="22"/>
        </w:rPr>
        <w:t>2005</w:t>
      </w:r>
      <w:r w:rsidRPr="003F67A1">
        <w:rPr>
          <w:rFonts w:eastAsia="Times New Roman" w:cs="Times New Roman"/>
          <w:noProof/>
          <w:sz w:val="22"/>
        </w:rPr>
        <w:t>. Consequences of reproductive barriers for genealogical discordance in the European corn borer. Proc. Natl. Acad. Sci. 102: 14706–14711.</w:t>
      </w:r>
    </w:p>
    <w:p w14:paraId="25AAF5AD" w14:textId="48E5DB3F"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Gelman, D. B., and D. K. Hayes</w:t>
      </w:r>
      <w:r w:rsidRPr="003F67A1">
        <w:rPr>
          <w:rFonts w:eastAsia="Times New Roman" w:cs="Times New Roman"/>
          <w:noProof/>
          <w:sz w:val="22"/>
        </w:rPr>
        <w:t xml:space="preserve">. </w:t>
      </w:r>
      <w:r w:rsidRPr="003F67A1">
        <w:rPr>
          <w:rFonts w:eastAsia="Times New Roman" w:cs="Times New Roman"/>
          <w:b/>
          <w:bCs/>
          <w:noProof/>
          <w:sz w:val="22"/>
        </w:rPr>
        <w:t>1982</w:t>
      </w:r>
      <w:r w:rsidRPr="003F67A1">
        <w:rPr>
          <w:rFonts w:eastAsia="Times New Roman" w:cs="Times New Roman"/>
          <w:noProof/>
          <w:sz w:val="22"/>
        </w:rPr>
        <w:t>. Methods and Markers for Synchronizing Maturation of Fifth-Stage Larvae and P</w:t>
      </w:r>
      <w:r>
        <w:rPr>
          <w:rFonts w:eastAsia="Times New Roman" w:cs="Times New Roman"/>
          <w:noProof/>
          <w:sz w:val="22"/>
        </w:rPr>
        <w:t>upae of the European Corn Borer</w:t>
      </w:r>
      <w:r w:rsidRPr="003F67A1">
        <w:rPr>
          <w:rFonts w:eastAsia="Times New Roman" w:cs="Times New Roman"/>
          <w:noProof/>
          <w:sz w:val="22"/>
        </w:rPr>
        <w:t>, Ostrinia nubilalis. Ann. Entomol. Soc. 75: 485–493.</w:t>
      </w:r>
    </w:p>
    <w:p w14:paraId="2A9FBB1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Gossert, A. D., A. Hinniger, S. Gutmann, W. Jahnke, A. Strauss, and C. Fernández</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A simple protocol for amino acid type selective isotope labeling in insect cells with improved yields and high reproducibility. J. Biomol. NMR.</w:t>
      </w:r>
    </w:p>
    <w:p w14:paraId="4CD9925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Meeting the energetic demands of insect diapause: Nutrient storage and utilization. J. Insect Physiol. 53: 760–773.</w:t>
      </w:r>
    </w:p>
    <w:p w14:paraId="51CFC86E"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Energetics of Insect Diapause. Annu. Rev. Entomol. 56: 103–121.</w:t>
      </w:r>
    </w:p>
    <w:p w14:paraId="2B48FFF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M. R. Kearney, A. Krockenberger, J. A. M. Holtum, M. Jess, and S. E. Williams</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Predicting organismal vulnerability to climate warming: roles of behaviour, physiology and adaptation. Philos. Trans. R. Soc. B Biol. Sci. 367: 1665–1679.</w:t>
      </w:r>
    </w:p>
    <w:p w14:paraId="2A90CF6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and R. D. Stevenson</w:t>
      </w:r>
      <w:r w:rsidRPr="003F67A1">
        <w:rPr>
          <w:rFonts w:eastAsia="Times New Roman" w:cs="Times New Roman"/>
          <w:noProof/>
          <w:sz w:val="22"/>
        </w:rPr>
        <w:t xml:space="preserve">. </w:t>
      </w:r>
      <w:r w:rsidRPr="003F67A1">
        <w:rPr>
          <w:rFonts w:eastAsia="Times New Roman" w:cs="Times New Roman"/>
          <w:b/>
          <w:bCs/>
          <w:noProof/>
          <w:sz w:val="22"/>
        </w:rPr>
        <w:t>1979</w:t>
      </w:r>
      <w:r w:rsidRPr="003F67A1">
        <w:rPr>
          <w:rFonts w:eastAsia="Times New Roman" w:cs="Times New Roman"/>
          <w:noProof/>
          <w:sz w:val="22"/>
        </w:rPr>
        <w:t>. Integrating thermal physiology and ecology of ectotherms: A discussion of approaches. Integr. Comp. Biol. 19: 357–366.</w:t>
      </w:r>
    </w:p>
    <w:p w14:paraId="10712AA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Hughes, L.</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Biological consequences of global warming: Is the signal already apparent? Trends Ecol. Evol. 15: 56–61.</w:t>
      </w:r>
    </w:p>
    <w:p w14:paraId="607E6E7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Hut, R. A., S. Paolucci, R. Dor, C. P. Kyriacou, and S. Daan</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Latitudinal clines: an evolutionary view on biological rhythms. Proc. R. Soc. B Biol. Sci. 280: 20130433–20130433.</w:t>
      </w:r>
    </w:p>
    <w:p w14:paraId="6D6163C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Hyde, J., M. A. Martin, P. V Preckel, and C. R. Edwards</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xml:space="preserve">. The economics of Bt corn: valuing </w:t>
      </w:r>
      <w:r w:rsidRPr="003F67A1">
        <w:rPr>
          <w:rFonts w:eastAsia="Times New Roman" w:cs="Times New Roman"/>
          <w:noProof/>
          <w:sz w:val="22"/>
        </w:rPr>
        <w:lastRenderedPageBreak/>
        <w:t>protection from the European Corn Borer. Rev. Agric. Econ. 21: 442–454.</w:t>
      </w:r>
    </w:p>
    <w:p w14:paraId="4C3D0C1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IPCC</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D0525D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 Kort, C. A. D., and A. B. Koopmanschap</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2988B8D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Koštál, V.</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Eco-physiological phases of insect diapause. J. Insect Physiol. 52: 113–127.</w:t>
      </w:r>
    </w:p>
    <w:p w14:paraId="7D28CC6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Lassance, J.-M., A. T. Groot, M. A. Liénard, B. Antony, C. Borgwardt, F. Andersson, E. Hedenström, D. G. Heckel, and C. Löfstedt</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Allelic variation in a fatty-acyl reductase gene causes divergence in moth sex pheromones. Nature. 466: 486–489.</w:t>
      </w:r>
    </w:p>
    <w:p w14:paraId="213573C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Lee, C. E.</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Evolutionary genetics of invasive species. Trends Ecol. Evol. 17: 386–391.</w:t>
      </w:r>
    </w:p>
    <w:p w14:paraId="1AA6E77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Liu, K. S.</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Preparation of fatty acid methyl esters for gas-chromatographic analysis of lipids in biological materials. J. Am. Oil Chem. Soc. 71: 1179–1187.</w:t>
      </w:r>
    </w:p>
    <w:p w14:paraId="100AA21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Melorose, J., R. Perroy, and S. Careas</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World population prospects ( No. ESA/P/WP.241), United Nations.</w:t>
      </w:r>
    </w:p>
    <w:p w14:paraId="02F90861" w14:textId="1DC000FB"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Mitchell, C. J., and H. Briegel</w:t>
      </w:r>
      <w:r w:rsidRPr="003F67A1">
        <w:rPr>
          <w:rFonts w:eastAsia="Times New Roman" w:cs="Times New Roman"/>
          <w:noProof/>
          <w:sz w:val="22"/>
        </w:rPr>
        <w:t xml:space="preserve">. </w:t>
      </w:r>
      <w:r w:rsidRPr="003F67A1">
        <w:rPr>
          <w:rFonts w:eastAsia="Times New Roman" w:cs="Times New Roman"/>
          <w:b/>
          <w:bCs/>
          <w:noProof/>
          <w:sz w:val="22"/>
        </w:rPr>
        <w:t>1989</w:t>
      </w:r>
      <w:r w:rsidRPr="003F67A1">
        <w:rPr>
          <w:rFonts w:eastAsia="Times New Roman" w:cs="Times New Roman"/>
          <w:noProof/>
          <w:sz w:val="22"/>
        </w:rPr>
        <w:t>. Inability of diapausing Culex pipiens (Diptera: Culicidae) to use blood for producing lipid reserves for overwinter survival. J. Med. Entomol. 26: 318–26.</w:t>
      </w:r>
    </w:p>
    <w:p w14:paraId="26C3114F"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NOAA National Centers for Environmental Information</w:t>
      </w:r>
      <w:r w:rsidRPr="003F67A1">
        <w:rPr>
          <w:rFonts w:eastAsia="Times New Roman" w:cs="Times New Roman"/>
          <w:noProof/>
          <w:sz w:val="22"/>
        </w:rPr>
        <w:t xml:space="preserve">. </w:t>
      </w:r>
      <w:r w:rsidRPr="003F67A1">
        <w:rPr>
          <w:rFonts w:eastAsia="Times New Roman" w:cs="Times New Roman"/>
          <w:b/>
          <w:bCs/>
          <w:noProof/>
          <w:sz w:val="22"/>
        </w:rPr>
        <w:t>2017</w:t>
      </w:r>
      <w:r w:rsidRPr="003F67A1">
        <w:rPr>
          <w:rFonts w:eastAsia="Times New Roman" w:cs="Times New Roman"/>
          <w:noProof/>
          <w:sz w:val="22"/>
        </w:rPr>
        <w:t>. State of the Climate: Global Climate Report for Annual 2016. January. (https://www.ncdc.noaa.gov/sotc/global/201613).</w:t>
      </w:r>
    </w:p>
    <w:p w14:paraId="247BD3A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Oerke, E.-C.</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xml:space="preserve">. Crop losses to pests, p. 31. </w:t>
      </w:r>
      <w:r w:rsidRPr="003F67A1">
        <w:rPr>
          <w:rFonts w:eastAsia="Times New Roman" w:cs="Times New Roman"/>
          <w:i/>
          <w:iCs/>
          <w:noProof/>
          <w:sz w:val="22"/>
        </w:rPr>
        <w:t>In</w:t>
      </w:r>
      <w:r w:rsidRPr="003F67A1">
        <w:rPr>
          <w:rFonts w:eastAsia="Times New Roman" w:cs="Times New Roman"/>
          <w:noProof/>
          <w:sz w:val="22"/>
        </w:rPr>
        <w:t xml:space="preserve"> J. Agric. Sci.</w:t>
      </w:r>
    </w:p>
    <w:p w14:paraId="3D7370E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Parmesan, C., N. Ryrholm, C. Stefanescu, J. K. Hill, C. D. Thomas, H. Descimon, B. Huntley, L. Kaila, J. Kullberg, T. Tammaru, W. J. Tennent, J. a Thomas, and M. Warren</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Poleward shifts in geographical ranges of butterfly species associated with regional warming. Nature. 399: 579–583.</w:t>
      </w:r>
    </w:p>
    <w:p w14:paraId="10BE3EF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Pimentel, D., and M. Burgess</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Environmental and economic costs of the application of pesticides primarily in the United States. Integr. Pest Manag. 3: 47–71.</w:t>
      </w:r>
    </w:p>
    <w:p w14:paraId="6D8200F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Scriber, J. M.</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Climate-driven reshuffling of species and genes: Potential conservation roles for species translocations and recombinant hybrid genotypes, Insects.</w:t>
      </w:r>
    </w:p>
    <w:p w14:paraId="2F6BD3E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Linking energetics and overwintering in temperate insects. J. Therm. Biol. 54: 5–11.</w:t>
      </w:r>
    </w:p>
    <w:p w14:paraId="56AD2C8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 K. E. Marshall, M. A. Sewell, D. L. Levesque, C. S. Willett, S. Slotsbo, Y. Dong, C. D. G. Harley, D. J. Marshall, B. S. Helmuth, and R. B. Huey</w:t>
      </w:r>
      <w:r w:rsidRPr="003F67A1">
        <w:rPr>
          <w:rFonts w:eastAsia="Times New Roman" w:cs="Times New Roman"/>
          <w:noProof/>
          <w:sz w:val="22"/>
        </w:rPr>
        <w:t xml:space="preserve">. </w:t>
      </w:r>
      <w:r w:rsidRPr="003F67A1">
        <w:rPr>
          <w:rFonts w:eastAsia="Times New Roman" w:cs="Times New Roman"/>
          <w:b/>
          <w:bCs/>
          <w:noProof/>
          <w:sz w:val="22"/>
        </w:rPr>
        <w:t>2016</w:t>
      </w:r>
      <w:r w:rsidRPr="003F67A1">
        <w:rPr>
          <w:rFonts w:eastAsia="Times New Roman" w:cs="Times New Roman"/>
          <w:noProof/>
          <w:sz w:val="22"/>
        </w:rPr>
        <w:t>. Can we predict ectotherm responses to climate change using thermal performance curves and body temperatures? Ecol. Lett. 19: 1372–1385.</w:t>
      </w:r>
    </w:p>
    <w:p w14:paraId="4C92B25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Tauber, C. A., and M. J. Tauber</w:t>
      </w:r>
      <w:r w:rsidRPr="003F67A1">
        <w:rPr>
          <w:rFonts w:eastAsia="Times New Roman" w:cs="Times New Roman"/>
          <w:noProof/>
          <w:sz w:val="22"/>
        </w:rPr>
        <w:t xml:space="preserve">. </w:t>
      </w:r>
      <w:r w:rsidRPr="003F67A1">
        <w:rPr>
          <w:rFonts w:eastAsia="Times New Roman" w:cs="Times New Roman"/>
          <w:b/>
          <w:bCs/>
          <w:noProof/>
          <w:sz w:val="22"/>
        </w:rPr>
        <w:t>1981</w:t>
      </w:r>
      <w:r w:rsidRPr="003F67A1">
        <w:rPr>
          <w:rFonts w:eastAsia="Times New Roman" w:cs="Times New Roman"/>
          <w:noProof/>
          <w:sz w:val="22"/>
        </w:rPr>
        <w:t>. Insect seasonal cycles: genetics and evolution ,~4195. 12: 281–308.</w:t>
      </w:r>
    </w:p>
    <w:p w14:paraId="32D1091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Wadsworth, C. B., X. Li, and E. B. Dopman</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A recombination suppressor contributes to ecological speciation in OSTRINIA moths. Heredity (Edinb). 114: 593–600.</w:t>
      </w:r>
    </w:p>
    <w:p w14:paraId="18560AB3" w14:textId="77777777" w:rsidR="003F67A1" w:rsidRPr="003F67A1" w:rsidRDefault="003F67A1" w:rsidP="003F67A1">
      <w:pPr>
        <w:autoSpaceDE w:val="0"/>
        <w:autoSpaceDN w:val="0"/>
        <w:adjustRightInd w:val="0"/>
        <w:spacing w:before="100" w:after="100"/>
        <w:ind w:left="480" w:hanging="480"/>
        <w:rPr>
          <w:noProof/>
          <w:sz w:val="22"/>
        </w:rPr>
      </w:pPr>
      <w:r w:rsidRPr="003F67A1">
        <w:rPr>
          <w:rFonts w:eastAsia="Times New Roman" w:cs="Times New Roman"/>
          <w:b/>
          <w:bCs/>
          <w:noProof/>
          <w:sz w:val="22"/>
        </w:rPr>
        <w:lastRenderedPageBreak/>
        <w:t>Williams, S. E., L. P. Shoo, J. L. Isaac, A. A. Hoffmann, and G. Langham</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Towards an Integrated Framework for Assessing the Vulnerability of Species to Climate Change. PLoS Biol. 6: e325.</w:t>
      </w:r>
    </w:p>
    <w:p w14:paraId="3746C36B" w14:textId="46EC338A" w:rsidR="00C83A27" w:rsidRPr="004D669F" w:rsidRDefault="00C83A27" w:rsidP="003F67A1">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 Hahn" w:date="2017-11-21T09:32:00Z" w:initials="DH">
    <w:p w14:paraId="32D452C9" w14:textId="36D33335" w:rsidR="005F743A" w:rsidRDefault="005F743A">
      <w:pPr>
        <w:pStyle w:val="CommentText"/>
      </w:pPr>
      <w:r>
        <w:rPr>
          <w:rStyle w:val="CommentReference"/>
        </w:rPr>
        <w:annotationRef/>
      </w:r>
      <w:r>
        <w:t xml:space="preserve">I love the alliteration, but your work does not really address the mechanisms that mediate the descent into diapause, instead you address the nutrient reserve correlates of entering into diapause. Start this with something about stored resources, energy demand, or some such idea. Then make sure that you hit the main idea, namely comparing the two pheromone races. </w:t>
      </w:r>
    </w:p>
  </w:comment>
  <w:comment w:id="1" w:author="Brown,James T" w:date="2017-12-03T17:47:00Z" w:initials="BT">
    <w:p w14:paraId="310EEF5D" w14:textId="45EEA552" w:rsidR="005F743A" w:rsidRDefault="005F743A">
      <w:pPr>
        <w:pStyle w:val="CommentText"/>
      </w:pPr>
      <w:r>
        <w:rPr>
          <w:rStyle w:val="CommentReference"/>
        </w:rPr>
        <w:annotationRef/>
      </w:r>
      <w:r>
        <w:t xml:space="preserve">I am trying out some different titles that could more specifically describe my research. </w:t>
      </w:r>
    </w:p>
  </w:comment>
  <w:comment w:id="2" w:author="Dan Hahn" w:date="2017-12-04T17:31:00Z" w:initials="DH">
    <w:p w14:paraId="310ED4F8" w14:textId="08E850AD" w:rsidR="005F743A" w:rsidRDefault="005F743A">
      <w:pPr>
        <w:pStyle w:val="CommentText"/>
      </w:pPr>
      <w:r>
        <w:rPr>
          <w:rStyle w:val="CommentReference"/>
        </w:rPr>
        <w:annotationRef/>
      </w:r>
      <w:r>
        <w:t xml:space="preserve">Nice change. I like the firs tone best. </w:t>
      </w:r>
    </w:p>
  </w:comment>
  <w:comment w:id="10" w:author="Dan Hahn" w:date="2017-12-05T09:05:00Z" w:initials="DH">
    <w:p w14:paraId="466AA2FA" w14:textId="587D6616" w:rsidR="005F743A" w:rsidRDefault="005F743A">
      <w:pPr>
        <w:pStyle w:val="CommentText"/>
      </w:pPr>
      <w:r>
        <w:rPr>
          <w:rStyle w:val="CommentReference"/>
        </w:rPr>
        <w:annotationRef/>
      </w:r>
      <w:r>
        <w:t>I strongly prefer use of the Oxford comma</w:t>
      </w:r>
    </w:p>
  </w:comment>
  <w:comment w:id="14" w:author="Dan Hahn" w:date="2017-11-09T12:53:00Z" w:initials="DH">
    <w:p w14:paraId="25774E8D" w14:textId="25EB962F" w:rsidR="005F743A" w:rsidRDefault="005F743A">
      <w:pPr>
        <w:pStyle w:val="CommentText"/>
      </w:pPr>
      <w:r>
        <w:rPr>
          <w:rStyle w:val="CommentReference"/>
        </w:rPr>
        <w:annotationRef/>
      </w:r>
      <w:r>
        <w:t xml:space="preserve">Why does this </w:t>
      </w:r>
      <w:proofErr w:type="gramStart"/>
      <w:r>
        <w:t>say  during</w:t>
      </w:r>
      <w:proofErr w:type="gramEnd"/>
      <w:r>
        <w:t xml:space="preserve"> diapause preparations? </w:t>
      </w:r>
    </w:p>
  </w:comment>
  <w:comment w:id="12" w:author="Dan Hahn" w:date="2017-11-21T10:29:00Z" w:initials="DH">
    <w:p w14:paraId="3BEC03CC" w14:textId="7C2FC30F" w:rsidR="005F743A" w:rsidRDefault="005F743A">
      <w:pPr>
        <w:pStyle w:val="CommentText"/>
      </w:pPr>
      <w:r>
        <w:rPr>
          <w:rStyle w:val="CommentReference"/>
        </w:rPr>
        <w:annotationRef/>
      </w:r>
      <w:r>
        <w:t xml:space="preserve">Could you address this question and reply? </w:t>
      </w:r>
    </w:p>
  </w:comment>
  <w:comment w:id="13" w:author="Brown,James T" w:date="2017-11-26T19:59:00Z" w:initials="BT">
    <w:p w14:paraId="7E93A339" w14:textId="22A9DA6E" w:rsidR="005F743A" w:rsidRDefault="005F743A">
      <w:pPr>
        <w:pStyle w:val="CommentText"/>
      </w:pPr>
      <w:r>
        <w:rPr>
          <w:rStyle w:val="CommentReference"/>
        </w:rPr>
        <w:annotationRef/>
      </w:r>
      <w:r>
        <w:t>It was not my intention to leave the word during in the last draft I sent to you. I understood your initial comment but simply neglected to correct the mistake.</w:t>
      </w:r>
    </w:p>
  </w:comment>
  <w:comment w:id="20" w:author="Dan Hahn" w:date="2017-12-05T09:30:00Z" w:initials="DH">
    <w:p w14:paraId="13CF0ED6" w14:textId="68A853E3" w:rsidR="007B1176" w:rsidRDefault="007B1176">
      <w:pPr>
        <w:pStyle w:val="CommentText"/>
      </w:pPr>
      <w:r>
        <w:rPr>
          <w:rStyle w:val="CommentReference"/>
        </w:rPr>
        <w:annotationRef/>
      </w:r>
      <w:r>
        <w:t>Please change this to specify the light hours to dark hours “16L</w:t>
      </w:r>
      <w:proofErr w:type="gramStart"/>
      <w:r>
        <w:t>:8D</w:t>
      </w:r>
      <w:proofErr w:type="gramEnd"/>
      <w:r>
        <w:t xml:space="preserve"> photoperiod”, and please change it throughout. </w:t>
      </w:r>
    </w:p>
  </w:comment>
  <w:comment w:id="29" w:author="Dan Hahn" w:date="2017-12-05T11:55:00Z" w:initials="DH">
    <w:p w14:paraId="54009819" w14:textId="2F0C9CDE" w:rsidR="003D2045" w:rsidRDefault="003D2045">
      <w:pPr>
        <w:pStyle w:val="CommentText"/>
      </w:pPr>
      <w:r>
        <w:rPr>
          <w:rStyle w:val="CommentReference"/>
        </w:rPr>
        <w:annotationRef/>
      </w:r>
      <w:r>
        <w:t xml:space="preserve">Just out of curiosity, what would happen if you ran a standard curve of mixed triglycerides say from cooking oil side by side? No need to put it into the proposal, I’m just thinking about your internal QC process here. </w:t>
      </w:r>
    </w:p>
  </w:comment>
  <w:comment w:id="30" w:author="Dan Hahn" w:date="2017-11-21T10:44:00Z" w:initials="DH">
    <w:p w14:paraId="0777430C" w14:textId="010ACE02" w:rsidR="005F743A" w:rsidRDefault="005F743A">
      <w:pPr>
        <w:pStyle w:val="CommentText"/>
      </w:pPr>
      <w:r>
        <w:rPr>
          <w:rStyle w:val="CommentReference"/>
        </w:rPr>
        <w:annotationRef/>
      </w:r>
      <w:r>
        <w:t xml:space="preserve">Finish this incomplete thought. 12h larvae will accumulate more lipids than who and why will they do it? </w:t>
      </w:r>
    </w:p>
  </w:comment>
  <w:comment w:id="31" w:author="Brown,James T" w:date="2017-11-26T20:04:00Z" w:initials="BT">
    <w:p w14:paraId="4BBB3AFC" w14:textId="368F9CB9" w:rsidR="005F743A" w:rsidRDefault="005F743A">
      <w:pPr>
        <w:pStyle w:val="CommentText"/>
      </w:pPr>
      <w:r>
        <w:rPr>
          <w:rStyle w:val="CommentReference"/>
        </w:rPr>
        <w:annotationRef/>
      </w:r>
      <w:r>
        <w:t>Understood, comparison made.</w:t>
      </w:r>
    </w:p>
  </w:comment>
  <w:comment w:id="34" w:author="Dan Hahn" w:date="2017-11-21T10:46:00Z" w:initials="DH">
    <w:p w14:paraId="0DBF2A43" w14:textId="14921511" w:rsidR="005F743A" w:rsidRDefault="005F743A">
      <w:pPr>
        <w:pStyle w:val="CommentText"/>
      </w:pPr>
      <w:r>
        <w:rPr>
          <w:rStyle w:val="CommentReference"/>
        </w:rPr>
        <w:annotationRef/>
      </w:r>
      <w:r>
        <w:t xml:space="preserve">If you are going to talk about your model as a mixed model, then you should designate what factors are fixed and what are random. </w:t>
      </w:r>
    </w:p>
  </w:comment>
  <w:comment w:id="35" w:author="Brown,James T" w:date="2017-12-03T17:15:00Z" w:initials="BT">
    <w:p w14:paraId="6C26A8E2" w14:textId="50BD72EB" w:rsidR="005F743A" w:rsidRDefault="005F743A">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452C9" w15:done="0"/>
  <w15:commentEx w15:paraId="310EEF5D" w15:paraIdParent="32D452C9" w15:done="0"/>
  <w15:commentEx w15:paraId="25774E8D" w15:done="0"/>
  <w15:commentEx w15:paraId="3BEC03CC" w15:done="0"/>
  <w15:commentEx w15:paraId="7E93A339" w15:paraIdParent="3BEC03CC" w15:done="0"/>
  <w15:commentEx w15:paraId="0777430C" w15:done="0"/>
  <w15:commentEx w15:paraId="4BBB3AFC" w15:paraIdParent="0777430C" w15:done="0"/>
  <w15:commentEx w15:paraId="0DBF2A43" w15:done="0"/>
  <w15:commentEx w15:paraId="6C26A8E2" w15:paraIdParent="0DBF2A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3FC3E" w14:textId="77777777" w:rsidR="005F743A" w:rsidRDefault="005F743A">
      <w:r>
        <w:separator/>
      </w:r>
    </w:p>
  </w:endnote>
  <w:endnote w:type="continuationSeparator" w:id="0">
    <w:p w14:paraId="409BFF7C" w14:textId="77777777" w:rsidR="005F743A" w:rsidRDefault="005F7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94A94" w14:textId="77777777" w:rsidR="005F743A" w:rsidRDefault="005F743A">
    <w:pPr>
      <w:tabs>
        <w:tab w:val="center" w:pos="4680"/>
        <w:tab w:val="right" w:pos="9360"/>
      </w:tabs>
      <w:jc w:val="center"/>
    </w:pPr>
    <w:r>
      <w:fldChar w:fldCharType="begin"/>
    </w:r>
    <w:r>
      <w:instrText>PAGE</w:instrText>
    </w:r>
    <w:r>
      <w:fldChar w:fldCharType="separate"/>
    </w:r>
    <w:r w:rsidR="003D2045">
      <w:rPr>
        <w:noProof/>
      </w:rPr>
      <w:t>25</w:t>
    </w:r>
    <w:r>
      <w:fldChar w:fldCharType="end"/>
    </w:r>
  </w:p>
  <w:p w14:paraId="10AEF5E5" w14:textId="77777777" w:rsidR="005F743A" w:rsidRDefault="005F743A">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82A4" w14:textId="77777777" w:rsidR="005F743A" w:rsidRDefault="005F743A">
      <w:r>
        <w:separator/>
      </w:r>
    </w:p>
  </w:footnote>
  <w:footnote w:type="continuationSeparator" w:id="0">
    <w:p w14:paraId="3CA8D64D" w14:textId="77777777" w:rsidR="005F743A" w:rsidRDefault="005F74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237B"/>
    <w:rsid w:val="000047C8"/>
    <w:rsid w:val="0000698C"/>
    <w:rsid w:val="00006DD8"/>
    <w:rsid w:val="00006FEE"/>
    <w:rsid w:val="00007CCC"/>
    <w:rsid w:val="0001086E"/>
    <w:rsid w:val="0001098C"/>
    <w:rsid w:val="000109E7"/>
    <w:rsid w:val="00010A5C"/>
    <w:rsid w:val="00011657"/>
    <w:rsid w:val="00011E9B"/>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1652"/>
    <w:rsid w:val="00082B2A"/>
    <w:rsid w:val="00083414"/>
    <w:rsid w:val="00084B17"/>
    <w:rsid w:val="0008521B"/>
    <w:rsid w:val="00091515"/>
    <w:rsid w:val="00093124"/>
    <w:rsid w:val="0009515D"/>
    <w:rsid w:val="000955E3"/>
    <w:rsid w:val="000966FC"/>
    <w:rsid w:val="0009727C"/>
    <w:rsid w:val="000A1041"/>
    <w:rsid w:val="000A1C3E"/>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B6924"/>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3DAC"/>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37BB"/>
    <w:rsid w:val="00204371"/>
    <w:rsid w:val="00206CC8"/>
    <w:rsid w:val="00207E1A"/>
    <w:rsid w:val="00210CA5"/>
    <w:rsid w:val="00210E53"/>
    <w:rsid w:val="0021223B"/>
    <w:rsid w:val="00212D85"/>
    <w:rsid w:val="002135D5"/>
    <w:rsid w:val="00215842"/>
    <w:rsid w:val="00216D46"/>
    <w:rsid w:val="0021727C"/>
    <w:rsid w:val="00220935"/>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64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5F28"/>
    <w:rsid w:val="00396423"/>
    <w:rsid w:val="003978C6"/>
    <w:rsid w:val="003A0A49"/>
    <w:rsid w:val="003A1DD0"/>
    <w:rsid w:val="003A200F"/>
    <w:rsid w:val="003A2D49"/>
    <w:rsid w:val="003A306F"/>
    <w:rsid w:val="003A3C19"/>
    <w:rsid w:val="003A4D4B"/>
    <w:rsid w:val="003A5551"/>
    <w:rsid w:val="003A6FD8"/>
    <w:rsid w:val="003A6FFA"/>
    <w:rsid w:val="003B09D7"/>
    <w:rsid w:val="003B1163"/>
    <w:rsid w:val="003B17AD"/>
    <w:rsid w:val="003B4E82"/>
    <w:rsid w:val="003B572B"/>
    <w:rsid w:val="003B63D4"/>
    <w:rsid w:val="003B6FE7"/>
    <w:rsid w:val="003B70EA"/>
    <w:rsid w:val="003B7B43"/>
    <w:rsid w:val="003B7D01"/>
    <w:rsid w:val="003C0480"/>
    <w:rsid w:val="003C1AD7"/>
    <w:rsid w:val="003C34C9"/>
    <w:rsid w:val="003C41B4"/>
    <w:rsid w:val="003C4FD6"/>
    <w:rsid w:val="003C5C2B"/>
    <w:rsid w:val="003C5D15"/>
    <w:rsid w:val="003C6A60"/>
    <w:rsid w:val="003C7149"/>
    <w:rsid w:val="003C78ED"/>
    <w:rsid w:val="003C7E97"/>
    <w:rsid w:val="003D02B1"/>
    <w:rsid w:val="003D130C"/>
    <w:rsid w:val="003D1D39"/>
    <w:rsid w:val="003D2045"/>
    <w:rsid w:val="003D341B"/>
    <w:rsid w:val="003D3AC9"/>
    <w:rsid w:val="003D3E11"/>
    <w:rsid w:val="003D47F8"/>
    <w:rsid w:val="003D5201"/>
    <w:rsid w:val="003D5AF6"/>
    <w:rsid w:val="003D6F93"/>
    <w:rsid w:val="003E00CB"/>
    <w:rsid w:val="003E2B80"/>
    <w:rsid w:val="003E2FC2"/>
    <w:rsid w:val="003E47CD"/>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7A1"/>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01A8"/>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57FF2"/>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257"/>
    <w:rsid w:val="00486477"/>
    <w:rsid w:val="00486E0B"/>
    <w:rsid w:val="00487347"/>
    <w:rsid w:val="00490B13"/>
    <w:rsid w:val="00490D77"/>
    <w:rsid w:val="004918C1"/>
    <w:rsid w:val="00491BD4"/>
    <w:rsid w:val="00491FB1"/>
    <w:rsid w:val="004920CA"/>
    <w:rsid w:val="00493BC9"/>
    <w:rsid w:val="00493EB5"/>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0B26"/>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17C9F"/>
    <w:rsid w:val="00521DAD"/>
    <w:rsid w:val="00521FB8"/>
    <w:rsid w:val="005231F6"/>
    <w:rsid w:val="00523A70"/>
    <w:rsid w:val="00523C86"/>
    <w:rsid w:val="00524353"/>
    <w:rsid w:val="00524F2F"/>
    <w:rsid w:val="005257E9"/>
    <w:rsid w:val="005259F9"/>
    <w:rsid w:val="005266CE"/>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1E12"/>
    <w:rsid w:val="00552491"/>
    <w:rsid w:val="0055256C"/>
    <w:rsid w:val="00552917"/>
    <w:rsid w:val="00555B8F"/>
    <w:rsid w:val="00555E55"/>
    <w:rsid w:val="00556B8D"/>
    <w:rsid w:val="005577DE"/>
    <w:rsid w:val="00561E1B"/>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05"/>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97646"/>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0988"/>
    <w:rsid w:val="005F13DA"/>
    <w:rsid w:val="005F1425"/>
    <w:rsid w:val="005F2C96"/>
    <w:rsid w:val="005F2D84"/>
    <w:rsid w:val="005F4051"/>
    <w:rsid w:val="005F739E"/>
    <w:rsid w:val="005F743A"/>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5BAA"/>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2EF"/>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790"/>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0A50"/>
    <w:rsid w:val="006930D1"/>
    <w:rsid w:val="00693BC3"/>
    <w:rsid w:val="00693F49"/>
    <w:rsid w:val="00694411"/>
    <w:rsid w:val="006946C3"/>
    <w:rsid w:val="006966E8"/>
    <w:rsid w:val="006A00B1"/>
    <w:rsid w:val="006A01A3"/>
    <w:rsid w:val="006A07A2"/>
    <w:rsid w:val="006A182B"/>
    <w:rsid w:val="006A1A47"/>
    <w:rsid w:val="006A1F15"/>
    <w:rsid w:val="006A28BB"/>
    <w:rsid w:val="006A414D"/>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66F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78E"/>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516C"/>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67C81"/>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8729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176"/>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39FB"/>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19D"/>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0FAE"/>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0D2"/>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07C"/>
    <w:rsid w:val="00910256"/>
    <w:rsid w:val="00911C93"/>
    <w:rsid w:val="00912806"/>
    <w:rsid w:val="00912F6C"/>
    <w:rsid w:val="00913726"/>
    <w:rsid w:val="00914614"/>
    <w:rsid w:val="00916232"/>
    <w:rsid w:val="009168C1"/>
    <w:rsid w:val="00920710"/>
    <w:rsid w:val="00921B91"/>
    <w:rsid w:val="009227E7"/>
    <w:rsid w:val="00922A01"/>
    <w:rsid w:val="0092442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6EEF"/>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4CB8"/>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2F0A"/>
    <w:rsid w:val="00A34959"/>
    <w:rsid w:val="00A34FAF"/>
    <w:rsid w:val="00A3540D"/>
    <w:rsid w:val="00A35A30"/>
    <w:rsid w:val="00A37394"/>
    <w:rsid w:val="00A379B9"/>
    <w:rsid w:val="00A40329"/>
    <w:rsid w:val="00A4103C"/>
    <w:rsid w:val="00A421FD"/>
    <w:rsid w:val="00A432ED"/>
    <w:rsid w:val="00A441A6"/>
    <w:rsid w:val="00A45F7D"/>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1831"/>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3ECC"/>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00A"/>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3DDE"/>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4B6"/>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8DC"/>
    <w:rsid w:val="00B70ADE"/>
    <w:rsid w:val="00B70BC2"/>
    <w:rsid w:val="00B718B7"/>
    <w:rsid w:val="00B71C3C"/>
    <w:rsid w:val="00B744A0"/>
    <w:rsid w:val="00B749DE"/>
    <w:rsid w:val="00B74C6D"/>
    <w:rsid w:val="00B75BF8"/>
    <w:rsid w:val="00B777EC"/>
    <w:rsid w:val="00B77B8A"/>
    <w:rsid w:val="00B80146"/>
    <w:rsid w:val="00B813D1"/>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4367"/>
    <w:rsid w:val="00BA5CDB"/>
    <w:rsid w:val="00BA6942"/>
    <w:rsid w:val="00BA6C16"/>
    <w:rsid w:val="00BA7CE6"/>
    <w:rsid w:val="00BA7F51"/>
    <w:rsid w:val="00BB112A"/>
    <w:rsid w:val="00BB14C1"/>
    <w:rsid w:val="00BB4672"/>
    <w:rsid w:val="00BB621D"/>
    <w:rsid w:val="00BB6765"/>
    <w:rsid w:val="00BB6A1A"/>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62C"/>
    <w:rsid w:val="00C01FB7"/>
    <w:rsid w:val="00C02846"/>
    <w:rsid w:val="00C03D6E"/>
    <w:rsid w:val="00C07F02"/>
    <w:rsid w:val="00C11D56"/>
    <w:rsid w:val="00C13F30"/>
    <w:rsid w:val="00C16511"/>
    <w:rsid w:val="00C17183"/>
    <w:rsid w:val="00C17895"/>
    <w:rsid w:val="00C17A92"/>
    <w:rsid w:val="00C2032B"/>
    <w:rsid w:val="00C20AD8"/>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29"/>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68FD"/>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6C03"/>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2BD3"/>
    <w:rsid w:val="00D53E60"/>
    <w:rsid w:val="00D545AB"/>
    <w:rsid w:val="00D55C3E"/>
    <w:rsid w:val="00D56820"/>
    <w:rsid w:val="00D56910"/>
    <w:rsid w:val="00D56ED4"/>
    <w:rsid w:val="00D57DD7"/>
    <w:rsid w:val="00D60BAD"/>
    <w:rsid w:val="00D6143C"/>
    <w:rsid w:val="00D62084"/>
    <w:rsid w:val="00D6287F"/>
    <w:rsid w:val="00D62E4B"/>
    <w:rsid w:val="00D63D7C"/>
    <w:rsid w:val="00D659BC"/>
    <w:rsid w:val="00D65D9B"/>
    <w:rsid w:val="00D6621A"/>
    <w:rsid w:val="00D66470"/>
    <w:rsid w:val="00D66B11"/>
    <w:rsid w:val="00D7056F"/>
    <w:rsid w:val="00D7126D"/>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0038"/>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D777C"/>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3FDC"/>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2078"/>
    <w:rsid w:val="00E83566"/>
    <w:rsid w:val="00E83A78"/>
    <w:rsid w:val="00E83E67"/>
    <w:rsid w:val="00E841FC"/>
    <w:rsid w:val="00E84291"/>
    <w:rsid w:val="00E8432C"/>
    <w:rsid w:val="00E84B53"/>
    <w:rsid w:val="00E84F12"/>
    <w:rsid w:val="00E854D0"/>
    <w:rsid w:val="00E87576"/>
    <w:rsid w:val="00E87E5F"/>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4BB7"/>
    <w:rsid w:val="00EF5218"/>
    <w:rsid w:val="00EF56FF"/>
    <w:rsid w:val="00EF5CE6"/>
    <w:rsid w:val="00EF6E48"/>
    <w:rsid w:val="00EF71F3"/>
    <w:rsid w:val="00EF7EB6"/>
    <w:rsid w:val="00F00049"/>
    <w:rsid w:val="00F010EB"/>
    <w:rsid w:val="00F02AE1"/>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88C"/>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21CE"/>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75CAA"/>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5D21"/>
    <w:rsid w:val="00FA6B30"/>
    <w:rsid w:val="00FA6B57"/>
    <w:rsid w:val="00FA6E69"/>
    <w:rsid w:val="00FA73B6"/>
    <w:rsid w:val="00FA7EC5"/>
    <w:rsid w:val="00FB022D"/>
    <w:rsid w:val="00FB07F1"/>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47E"/>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08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1940141337">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CE9A30-1B11-5C41-8C33-76E85321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29</Pages>
  <Words>33999</Words>
  <Characters>193796</Characters>
  <Application>Microsoft Macintosh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Dan Hahn</cp:lastModifiedBy>
  <cp:revision>7</cp:revision>
  <cp:lastPrinted>2017-10-24T22:33:00Z</cp:lastPrinted>
  <dcterms:created xsi:type="dcterms:W3CDTF">2017-12-04T22:31:00Z</dcterms:created>
  <dcterms:modified xsi:type="dcterms:W3CDTF">2017-12-05T16:58:00Z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