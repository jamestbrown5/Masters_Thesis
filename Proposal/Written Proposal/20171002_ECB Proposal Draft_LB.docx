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B1DA40F" w14:textId="77777777" w:rsidR="00295E26" w:rsidRPr="004D669F" w:rsidRDefault="00295E26" w:rsidP="00295E26">
      <w:pPr>
        <w:spacing w:line="480" w:lineRule="auto"/>
        <w:ind w:firstLine="720"/>
        <w:jc w:val="center"/>
        <w:rPr>
          <w:b/>
          <w:color w:val="auto"/>
          <w:sz w:val="48"/>
          <w:szCs w:val="48"/>
        </w:rPr>
      </w:pPr>
      <w:bookmarkStart w:id="0" w:name="_GoBack"/>
      <w:bookmarkEnd w:id="0"/>
      <w:r w:rsidRPr="004D669F">
        <w:rPr>
          <w:b/>
          <w:color w:val="auto"/>
          <w:sz w:val="48"/>
          <w:szCs w:val="48"/>
        </w:rPr>
        <w:t>Mechanisms Mediating the Descent into Diapause: The relationship between stored resources and diapause timing.</w:t>
      </w:r>
    </w:p>
    <w:p w14:paraId="0B2B8701" w14:textId="77777777" w:rsidR="00295E26" w:rsidRPr="004D669F" w:rsidRDefault="00295E26" w:rsidP="00295E26">
      <w:pPr>
        <w:spacing w:line="480" w:lineRule="auto"/>
        <w:ind w:firstLine="720"/>
        <w:jc w:val="center"/>
        <w:rPr>
          <w:color w:val="auto"/>
        </w:rPr>
      </w:pPr>
    </w:p>
    <w:p w14:paraId="1FE6E3A4" w14:textId="77777777" w:rsidR="00295E26" w:rsidRPr="004D669F" w:rsidRDefault="00295E26" w:rsidP="00295E26">
      <w:pPr>
        <w:spacing w:line="480" w:lineRule="auto"/>
        <w:ind w:firstLine="720"/>
        <w:jc w:val="center"/>
        <w:rPr>
          <w:color w:val="auto"/>
        </w:rPr>
      </w:pPr>
    </w:p>
    <w:p w14:paraId="77B7DFD8" w14:textId="77777777" w:rsidR="00295E26" w:rsidRPr="004D669F" w:rsidRDefault="00295E26" w:rsidP="00295E26">
      <w:pPr>
        <w:spacing w:line="480" w:lineRule="auto"/>
        <w:ind w:firstLine="720"/>
        <w:jc w:val="center"/>
        <w:rPr>
          <w:color w:val="auto"/>
        </w:rPr>
      </w:pPr>
    </w:p>
    <w:p w14:paraId="6413566E" w14:textId="77777777" w:rsidR="00295E26" w:rsidRPr="004D669F" w:rsidRDefault="00295E26" w:rsidP="00295E26">
      <w:pPr>
        <w:spacing w:line="480" w:lineRule="auto"/>
        <w:ind w:firstLine="720"/>
        <w:jc w:val="center"/>
        <w:rPr>
          <w:color w:val="auto"/>
        </w:rPr>
      </w:pPr>
    </w:p>
    <w:p w14:paraId="54E7A8A1" w14:textId="77777777" w:rsidR="00295E26" w:rsidRPr="004D669F" w:rsidRDefault="00295E26" w:rsidP="00295E26">
      <w:pPr>
        <w:spacing w:line="480" w:lineRule="auto"/>
        <w:ind w:firstLine="720"/>
        <w:jc w:val="center"/>
        <w:rPr>
          <w:color w:val="auto"/>
        </w:rPr>
      </w:pPr>
    </w:p>
    <w:p w14:paraId="563D0D31" w14:textId="77777777" w:rsidR="00295E26" w:rsidRPr="004D669F" w:rsidRDefault="00295E26" w:rsidP="00295E26">
      <w:pPr>
        <w:spacing w:line="480" w:lineRule="auto"/>
        <w:ind w:firstLine="720"/>
        <w:jc w:val="center"/>
        <w:outlineLvl w:val="0"/>
        <w:rPr>
          <w:b/>
          <w:color w:val="auto"/>
          <w:sz w:val="32"/>
          <w:szCs w:val="32"/>
        </w:rPr>
      </w:pPr>
      <w:r w:rsidRPr="004D669F">
        <w:rPr>
          <w:b/>
          <w:color w:val="auto"/>
          <w:sz w:val="32"/>
          <w:szCs w:val="32"/>
        </w:rPr>
        <w:t>James T. Brown</w:t>
      </w:r>
    </w:p>
    <w:p w14:paraId="7F2FEF6F" w14:textId="77777777" w:rsidR="00295E26" w:rsidRPr="004D669F" w:rsidRDefault="00295E26" w:rsidP="00295E26">
      <w:pPr>
        <w:spacing w:line="480" w:lineRule="auto"/>
        <w:ind w:firstLine="720"/>
        <w:jc w:val="center"/>
        <w:outlineLvl w:val="0"/>
        <w:rPr>
          <w:b/>
          <w:color w:val="auto"/>
          <w:sz w:val="32"/>
          <w:szCs w:val="32"/>
        </w:rPr>
      </w:pPr>
      <w:r w:rsidRPr="004D669F">
        <w:rPr>
          <w:b/>
          <w:color w:val="auto"/>
          <w:sz w:val="32"/>
          <w:szCs w:val="32"/>
        </w:rPr>
        <w:t>MS Thesis Proposal</w:t>
      </w:r>
    </w:p>
    <w:p w14:paraId="6D015EF8" w14:textId="77777777" w:rsidR="00295E26" w:rsidRPr="004D669F" w:rsidRDefault="00295E26" w:rsidP="00295E26">
      <w:pPr>
        <w:spacing w:line="480" w:lineRule="auto"/>
        <w:ind w:firstLine="720"/>
        <w:jc w:val="center"/>
        <w:outlineLvl w:val="0"/>
        <w:rPr>
          <w:b/>
          <w:color w:val="auto"/>
          <w:sz w:val="32"/>
          <w:szCs w:val="32"/>
        </w:rPr>
      </w:pPr>
      <w:r w:rsidRPr="004D669F">
        <w:rPr>
          <w:b/>
          <w:color w:val="auto"/>
          <w:sz w:val="32"/>
          <w:szCs w:val="32"/>
        </w:rPr>
        <w:t>Advisor: Dr. Dan Hahn</w:t>
      </w:r>
    </w:p>
    <w:p w14:paraId="68A554CA" w14:textId="77777777" w:rsidR="00295E26" w:rsidRPr="004D669F" w:rsidRDefault="00295E26" w:rsidP="00295E26">
      <w:pPr>
        <w:spacing w:line="480" w:lineRule="auto"/>
        <w:ind w:firstLine="720"/>
        <w:jc w:val="center"/>
        <w:outlineLvl w:val="0"/>
        <w:rPr>
          <w:color w:val="auto"/>
        </w:rPr>
      </w:pPr>
      <w:r w:rsidRPr="004D669F">
        <w:rPr>
          <w:b/>
          <w:color w:val="auto"/>
          <w:sz w:val="32"/>
          <w:szCs w:val="32"/>
        </w:rPr>
        <w:t>Committee Member: Dr. John Beck</w:t>
      </w:r>
    </w:p>
    <w:p w14:paraId="29B2BD99" w14:textId="77777777" w:rsidR="00295E26" w:rsidRPr="004D669F" w:rsidRDefault="00295E26" w:rsidP="00295E26">
      <w:pPr>
        <w:spacing w:line="480" w:lineRule="auto"/>
        <w:ind w:firstLine="720"/>
        <w:rPr>
          <w:rFonts w:asciiTheme="minorHAnsi" w:hAnsiTheme="minorHAnsi"/>
          <w:color w:val="auto"/>
        </w:rPr>
      </w:pPr>
    </w:p>
    <w:p w14:paraId="492065DB" w14:textId="77777777" w:rsidR="00295E26" w:rsidRPr="004D669F" w:rsidRDefault="00295E26" w:rsidP="00295E26">
      <w:pPr>
        <w:spacing w:line="480" w:lineRule="auto"/>
        <w:ind w:firstLine="720"/>
        <w:rPr>
          <w:rFonts w:asciiTheme="minorHAnsi" w:hAnsiTheme="minorHAnsi"/>
          <w:color w:val="auto"/>
        </w:rPr>
      </w:pPr>
    </w:p>
    <w:p w14:paraId="7AF06323" w14:textId="77777777" w:rsidR="00295E26" w:rsidRPr="004D669F" w:rsidRDefault="00295E26" w:rsidP="00295E26">
      <w:pPr>
        <w:spacing w:line="480" w:lineRule="auto"/>
        <w:ind w:firstLine="720"/>
        <w:rPr>
          <w:rFonts w:asciiTheme="minorHAnsi" w:hAnsiTheme="minorHAnsi"/>
          <w:color w:val="auto"/>
        </w:rPr>
      </w:pPr>
    </w:p>
    <w:p w14:paraId="73183B16" w14:textId="77777777" w:rsidR="00295E26" w:rsidRPr="004D669F" w:rsidRDefault="00295E26" w:rsidP="00295E26">
      <w:pPr>
        <w:spacing w:line="480" w:lineRule="auto"/>
        <w:ind w:firstLine="720"/>
        <w:rPr>
          <w:rFonts w:asciiTheme="minorHAnsi" w:hAnsiTheme="minorHAnsi"/>
          <w:color w:val="auto"/>
        </w:rPr>
      </w:pPr>
    </w:p>
    <w:p w14:paraId="039FA120" w14:textId="77777777" w:rsidR="00295E26" w:rsidRPr="004D669F" w:rsidRDefault="00295E26" w:rsidP="00295E26">
      <w:pPr>
        <w:spacing w:line="480" w:lineRule="auto"/>
        <w:ind w:firstLine="720"/>
        <w:rPr>
          <w:rFonts w:asciiTheme="minorHAnsi" w:hAnsiTheme="minorHAnsi"/>
          <w:color w:val="auto"/>
        </w:rPr>
      </w:pPr>
    </w:p>
    <w:p w14:paraId="1DF4EBEB" w14:textId="77777777" w:rsidR="00295E26" w:rsidRPr="004D669F" w:rsidRDefault="00295E26" w:rsidP="00295E26">
      <w:pPr>
        <w:spacing w:line="480" w:lineRule="auto"/>
        <w:rPr>
          <w:rFonts w:asciiTheme="minorHAnsi" w:hAnsiTheme="minorHAnsi"/>
          <w:color w:val="auto"/>
        </w:rPr>
      </w:pPr>
    </w:p>
    <w:p w14:paraId="0436E0A3" w14:textId="2C8D5989" w:rsidR="00792752" w:rsidRPr="004D669F" w:rsidRDefault="00792752" w:rsidP="00792752">
      <w:pPr>
        <w:spacing w:line="480" w:lineRule="auto"/>
        <w:rPr>
          <w:rFonts w:asciiTheme="minorHAnsi" w:hAnsiTheme="minorHAnsi"/>
          <w:color w:val="auto"/>
        </w:rPr>
      </w:pPr>
      <w:r w:rsidRPr="004D669F">
        <w:rPr>
          <w:rFonts w:asciiTheme="minorHAnsi" w:hAnsiTheme="minorHAnsi"/>
          <w:b/>
          <w:color w:val="auto"/>
        </w:rPr>
        <w:lastRenderedPageBreak/>
        <w:t xml:space="preserve">Changing Climate: </w:t>
      </w:r>
      <w:r w:rsidRPr="004D669F">
        <w:rPr>
          <w:rFonts w:asciiTheme="minorHAnsi" w:hAnsiTheme="minorHAnsi"/>
          <w:color w:val="auto"/>
        </w:rPr>
        <w:t>Earth’s climate is warming. According to the National Oceanic and Atmospheric Administration, 2016 was the warmest year on the record with global surface temperatures and North American land surface temperatures averaging 0.94°C and 1.86°C above the 20</w:t>
      </w:r>
      <w:r w:rsidRPr="004D669F">
        <w:rPr>
          <w:rFonts w:asciiTheme="minorHAnsi" w:hAnsiTheme="minorHAnsi"/>
          <w:color w:val="auto"/>
          <w:vertAlign w:val="superscript"/>
        </w:rPr>
        <w:t>th</w:t>
      </w:r>
      <w:r w:rsidRPr="004D669F">
        <w:rPr>
          <w:rFonts w:asciiTheme="minorHAnsi" w:hAnsiTheme="minorHAnsi"/>
          <w:color w:val="auto"/>
        </w:rPr>
        <w:t xml:space="preserve"> century averages respectively </w:t>
      </w:r>
      <w:r w:rsidRPr="004D669F">
        <w:rPr>
          <w:rFonts w:asciiTheme="minorHAnsi" w:hAnsiTheme="minorHAnsi"/>
          <w:color w:val="auto"/>
        </w:rPr>
        <w:fldChar w:fldCharType="begin" w:fldLock="1"/>
      </w:r>
      <w:r w:rsidRPr="004D669F">
        <w:rPr>
          <w:rFonts w:asciiTheme="minorHAnsi" w:hAnsiTheme="minorHAnsi"/>
          <w:color w:val="auto"/>
        </w:rPr>
        <w:instrText>ADDIN CSL_CITATION { "citationItems" : [ { "id" : "ITEM-1", "itemData" : { "URL" : "https://www.ncdc.noaa.gov/sotc/national/201613", "accessed" : { "date-parts" : [ [ "2017", "5", "23" ] ] }, "author" : [ { "dropping-particle" : "", "family" : "NOAA National Centers for Environmental Information", "given" : "", "non-dropping-particle" : "", "parse-names" : false, "suffix" : "" } ], "id" : "ITEM-1", "issued" : { "date-parts" : [ [ "2017" ] ] }, "title" : "State of the Climate: Global Climate Report for Annual 2016", "type" : "webpage" }, "uris" : [ "http://www.mendeley.com/documents/?uuid=53955169-0009-30fb-af35-c43fbdde454f" ] } ], "mendeley" : { "formattedCitation" : "(NOAA National Centers for Environmental Information 2017)", "plainTextFormattedCitation" : "(NOAA National Centers for Environmental Information 2017)", "previouslyFormattedCitation" : "(NOAA National Centers for Environmental Information 2017)" }, "properties" : { "noteIndex" : 0 }, "schema" : "https://github.com/citation-style-language/schema/raw/master/csl-citation.json" }</w:instrText>
      </w:r>
      <w:r w:rsidRPr="004D669F">
        <w:rPr>
          <w:rFonts w:asciiTheme="minorHAnsi" w:hAnsiTheme="minorHAnsi"/>
          <w:color w:val="auto"/>
        </w:rPr>
        <w:fldChar w:fldCharType="separate"/>
      </w:r>
      <w:r w:rsidRPr="004D669F">
        <w:rPr>
          <w:rFonts w:asciiTheme="minorHAnsi" w:hAnsiTheme="minorHAnsi"/>
          <w:noProof/>
          <w:color w:val="auto"/>
        </w:rPr>
        <w:t>(NOAA National Centers for Environmental Information 2017)</w:t>
      </w:r>
      <w:r w:rsidRPr="004D669F">
        <w:rPr>
          <w:rFonts w:asciiTheme="minorHAnsi" w:hAnsiTheme="minorHAnsi"/>
          <w:color w:val="auto"/>
        </w:rPr>
        <w:fldChar w:fldCharType="end"/>
      </w:r>
      <w:r w:rsidRPr="004D669F">
        <w:rPr>
          <w:rFonts w:asciiTheme="minorHAnsi" w:hAnsiTheme="minorHAnsi"/>
          <w:color w:val="auto"/>
        </w:rPr>
        <w:t xml:space="preserve">. </w:t>
      </w:r>
      <w:commentRangeStart w:id="1"/>
      <w:r w:rsidRPr="004D669F">
        <w:rPr>
          <w:rFonts w:asciiTheme="minorHAnsi" w:hAnsiTheme="minorHAnsi"/>
          <w:color w:val="auto"/>
        </w:rPr>
        <w:t xml:space="preserve">Additionally, </w:t>
      </w:r>
      <w:commentRangeEnd w:id="1"/>
      <w:r w:rsidR="003C7621">
        <w:rPr>
          <w:rStyle w:val="CommentReference"/>
        </w:rPr>
        <w:commentReference w:id="1"/>
      </w:r>
      <w:r w:rsidRPr="004D669F">
        <w:rPr>
          <w:rFonts w:asciiTheme="minorHAnsi" w:hAnsiTheme="minorHAnsi"/>
          <w:color w:val="auto"/>
        </w:rPr>
        <w:t>conservative projections of future temperatures estimate at least a 1.5°C increase in global surface temperature by the end of the 21</w:t>
      </w:r>
      <w:r w:rsidRPr="004D669F">
        <w:rPr>
          <w:rFonts w:asciiTheme="minorHAnsi" w:hAnsiTheme="minorHAnsi"/>
          <w:color w:val="auto"/>
          <w:vertAlign w:val="superscript"/>
        </w:rPr>
        <w:t>st</w:t>
      </w:r>
      <w:r w:rsidRPr="004D669F">
        <w:rPr>
          <w:rFonts w:asciiTheme="minorHAnsi" w:hAnsiTheme="minorHAnsi"/>
          <w:color w:val="auto"/>
        </w:rPr>
        <w:t xml:space="preserve"> century that will continue to increase thereafter </w:t>
      </w:r>
      <w:r w:rsidRPr="004D669F">
        <w:rPr>
          <w:rFonts w:asciiTheme="minorHAnsi" w:hAnsiTheme="minorHAnsi"/>
          <w:color w:val="auto"/>
        </w:rPr>
        <w:fldChar w:fldCharType="begin" w:fldLock="1"/>
      </w:r>
      <w:r w:rsidRPr="004D669F">
        <w:rPr>
          <w:rFonts w:asciiTheme="minorHAnsi" w:hAnsiTheme="minorHAnsi"/>
          <w:color w:val="auto"/>
        </w:rPr>
        <w:instrText>ADDIN CSL_CITATION { "citationItems" : [ { "id" : "ITEM-1", "itemData" : { "DOI" : "10.1073/pnas.0712056105", "ISBN" : "0027-8424", "ISSN" : "0027-8424", "PMID" : "18256185", "abstract" : "Carbon dioxide is a potent greenhouse gas. The dramatic increase in its concentration in the atmosphere as a result of human activities, beginning with accelerated fossil fuels combustion in the late 18th century, and perhaps even earlier, with modern agricultural expansion 8,000 years ago (1, 2), is driving a striking rise in global temperature (3). For the past 650,000 years, until relatively recently, the concentration of CO2 in the atmosphere was 280 ppm or less; however, the current concentration exceeds 380 ppm and, on its present trajectory, will surpass 550 ppm by 2050 (3). The accumulation of CO2 and other greenhouse gases in the atmosphere is forcing an elevation of global mean temperature; during the lifetime of child born today, the average temperature of the earth will increase by as much as 6C (3). Working in concert, elevated temperature and CO2 are redistributing plant and animal communities on the surface of the earth (4). Because of the direct effect of CO2 and temperature on global food supplies, the influence of these changes on plant physiology and ecology is being actively studied (47). How these elements of global change may alter the interactions between plants and the insects that feed on them is relatively unknown. By bringing to light secrets contained in the fossil record, Currano et al. (8), published in this issue of PNAS, found that the amount and diversity of insect damage to plants increased in association with an abrupt rise in atmospheric CO2 and global temperature that occurred &gt;55 million years ago. If the past is indeed a window to the future, their findings suggest that increased insect herbivory will be one more unpleasant surprise arising from anthropogenic climate change.", "author" : [ { "dropping-particle" : "", "family" : "DeLucia", "given" : "E. H.", "non-dropping-particle" : "", "parse-names" : false, "suffix" : "" }, { "dropping-particle" : "", "family" : "Casteel", "given" : "C. L.", "non-dropping-particle" : "", "parse-names" : false, "suffix" : "" }, { "dropping-particle" : "", "family" : "Nabity", "given" : "P. D.", "non-dropping-particle" : "", "parse-names" : false, "suffix" : "" }, { "dropping-particle" : "", "family" : "O'Neill", "given" : "B. F.", "non-dropping-particle" : "", "parse-names" : false, "suffix" : "" } ], "container-title" : "Proceedings of the National Academy of Sciences", "id" : "ITEM-1", "issue" : "6", "issued" : { "date-parts" : [ [ "2008" ] ] }, "page" : "1781-1782", "title" : "Insects take a bigger bite out of plants in a warmer, higher carbon dioxide world", "type" : "article-journal", "volume" : "105" }, "uris" : [ "http://www.mendeley.com/documents/?uuid=4a685c63-6876-46e1-afd5-1d6b646b62ca" ] }, { "id" : "ITEM-2", "itemData" : { "DOI" : "10.1017/CBO9781107415324.004", "ISBN" : "9788578110796", "ISSN" : "16130073", "PMID" : "25246403", "abstract" : "Predicting the binding mode of flexible polypeptides to proteins is an important task that falls outside the domain of applicability of most small molecule and protein\u2212protein docking tools. Here, we test the small molecule flexible ligand docking program Glide on a set of 19 non-\u03b1-helical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\u2264 2.0 \u00c5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 "author" : [ { "dropping-particle" : "", "family" : "Stocker", "given" : "", "non-dropping-particle" : "", "parse-names" : false, "suffix" : "" }, { "dropping-particle" : "", "family" : "T.F., D. Qin, G.-K. Plattner, M. Tignor, S.K. Allen, J. Boschung, A. Nauels, Y. Xia", "given" : "V. Bex and P.M. Midgley (eds.)", "non-dropping-particle" : "", "parse-names" : false, "suffix" : "" } ], "container-title" : "Climate Change 2013 - The Physical Science Basis", "editor" : [ { "dropping-particle" : "", "family" : "Intergovernmental Panel on Climate Change", "given" : "", "non-dropping-particle" : "", "parse-names" : false, "suffix" : "" } ], "id" : "ITEM-2", "issued" : { "date-parts" : [ [ "2015" ] ] }, "page" : "1-30", "publisher" : "Cambridge University Press", "publisher-place" : "Cambridge", "title" : "Summary for Policymakers", "type" : "article-journal", "volume" : "1542" }, "uris" : [ "http://www.mendeley.com/documents/?uuid=09715d79-f2a7-4087-9e52-dee463d53332" ] } ], "mendeley" : { "formattedCitation" : "(DeLucia et al. 2008, Stocker and T.F., D. Qin, G.-K. Plattner, M. Tignor, S.K. Allen, J. Boschung, A. Nauels, Y. Xia 2015)", "manualFormatting" : "(DeLucia et al. 2008, Stocker et al. 2015)", "plainTextFormattedCitation" : "(DeLucia et al. 2008, Stocker and T.F., D. Qin, G.-K. Plattner, M. Tignor, S.K. Allen, J. Boschung, A. Nauels, Y. Xia 2015)", "previouslyFormattedCitation" : "(DeLucia et al. 2008, Stocker and T.F., D. Qin, G.-K. Plattner, M. Tignor, S.K. Allen, J. Boschung, A. Nauels, Y. Xia 2015)" }, "properties" : { "noteIndex" : 0 }, "schema" : "https://github.com/citation-style-language/schema/raw/master/csl-citation.json" }</w:instrText>
      </w:r>
      <w:r w:rsidRPr="004D669F">
        <w:rPr>
          <w:rFonts w:asciiTheme="minorHAnsi" w:hAnsiTheme="minorHAnsi"/>
          <w:color w:val="auto"/>
        </w:rPr>
        <w:fldChar w:fldCharType="separate"/>
      </w:r>
      <w:r w:rsidRPr="004D669F">
        <w:rPr>
          <w:rFonts w:asciiTheme="minorHAnsi" w:hAnsiTheme="minorHAnsi"/>
          <w:noProof/>
          <w:color w:val="auto"/>
        </w:rPr>
        <w:t>(DeLucia et al. 2008, Stocker et al. 2015)</w:t>
      </w:r>
      <w:r w:rsidRPr="004D669F">
        <w:rPr>
          <w:rFonts w:asciiTheme="minorHAnsi" w:hAnsiTheme="minorHAnsi"/>
          <w:color w:val="auto"/>
        </w:rPr>
        <w:fldChar w:fldCharType="end"/>
      </w:r>
      <w:r w:rsidRPr="004D669F">
        <w:rPr>
          <w:rFonts w:asciiTheme="minorHAnsi" w:hAnsiTheme="minorHAnsi"/>
          <w:color w:val="auto"/>
        </w:rPr>
        <w:t xml:space="preserve">. </w:t>
      </w:r>
      <w:commentRangeStart w:id="2"/>
      <w:r w:rsidRPr="004D669F">
        <w:rPr>
          <w:rFonts w:asciiTheme="minorHAnsi" w:hAnsiTheme="minorHAnsi"/>
          <w:color w:val="auto"/>
        </w:rPr>
        <w:t>Seasonal temperature averages in the United States during 2016 echoed this upward trend and average temperatures for spring, summer, fall, and winter all surpassed 20</w:t>
      </w:r>
      <w:r w:rsidRPr="004D669F">
        <w:rPr>
          <w:rFonts w:asciiTheme="minorHAnsi" w:hAnsiTheme="minorHAnsi"/>
          <w:color w:val="auto"/>
          <w:vertAlign w:val="superscript"/>
        </w:rPr>
        <w:t>th</w:t>
      </w:r>
      <w:r w:rsidRPr="004D669F">
        <w:rPr>
          <w:rFonts w:asciiTheme="minorHAnsi" w:hAnsiTheme="minorHAnsi"/>
          <w:color w:val="auto"/>
        </w:rPr>
        <w:t xml:space="preserve">-century temperature averages </w:t>
      </w:r>
      <w:r w:rsidRPr="004D669F">
        <w:rPr>
          <w:rFonts w:asciiTheme="minorHAnsi" w:hAnsiTheme="minorHAnsi"/>
          <w:color w:val="auto"/>
        </w:rPr>
        <w:fldChar w:fldCharType="begin" w:fldLock="1"/>
      </w:r>
      <w:r w:rsidRPr="004D669F">
        <w:rPr>
          <w:rFonts w:asciiTheme="minorHAnsi" w:hAnsiTheme="minorHAnsi"/>
          <w:color w:val="auto"/>
        </w:rPr>
        <w:instrText>ADDIN CSL_CITATION { "citationItems" : [ { "id" : "ITEM-1", "itemData" : { "URL" : "https://www.ncdc.noaa.gov/sotc/national/201613", "accessed" : { "date-parts" : [ [ "2017", "5", "23" ] ] }, "author" : [ { "dropping-particle" : "", "family" : "NOAA National Centers for Environmental Information", "given" : "", "non-dropping-particle" : "", "parse-names" : false, "suffix" : "" } ], "id" : "ITEM-1", "issued" : { "date-parts" : [ [ "2017" ] ] }, "title" : "State of the Climate: Global Climate Report for Annual 2016", "type" : "webpage" }, "uris" : [ "http://www.mendeley.com/documents/?uuid=53955169-0009-30fb-af35-c43fbdde454f" ] } ], "mendeley" : { "formattedCitation" : "(NOAA National Centers for Environmental Information 2017)", "plainTextFormattedCitation" : "(NOAA National Centers for Environmental Information 2017)", "previouslyFormattedCitation" : "(NOAA National Centers for Environmental Information 2017)" }, "properties" : { "noteIndex" : 0 }, "schema" : "https://github.com/citation-style-language/schema/raw/master/csl-citation.json" }</w:instrText>
      </w:r>
      <w:r w:rsidRPr="004D669F">
        <w:rPr>
          <w:rFonts w:asciiTheme="minorHAnsi" w:hAnsiTheme="minorHAnsi"/>
          <w:color w:val="auto"/>
        </w:rPr>
        <w:fldChar w:fldCharType="separate"/>
      </w:r>
      <w:r w:rsidRPr="004D669F">
        <w:rPr>
          <w:rFonts w:asciiTheme="minorHAnsi" w:hAnsiTheme="minorHAnsi"/>
          <w:noProof/>
          <w:color w:val="auto"/>
        </w:rPr>
        <w:t>(NOAA National Centers for Environmental Information 2017)</w:t>
      </w:r>
      <w:r w:rsidRPr="004D669F">
        <w:rPr>
          <w:rFonts w:asciiTheme="minorHAnsi" w:hAnsiTheme="minorHAnsi"/>
          <w:color w:val="auto"/>
        </w:rPr>
        <w:fldChar w:fldCharType="end"/>
      </w:r>
      <w:r w:rsidRPr="004D669F">
        <w:rPr>
          <w:rFonts w:asciiTheme="minorHAnsi" w:hAnsiTheme="minorHAnsi"/>
          <w:color w:val="auto"/>
        </w:rPr>
        <w:t xml:space="preserve">. </w:t>
      </w:r>
      <w:commentRangeEnd w:id="2"/>
      <w:r w:rsidR="003C7621">
        <w:rPr>
          <w:rStyle w:val="CommentReference"/>
        </w:rPr>
        <w:commentReference w:id="2"/>
      </w:r>
      <w:commentRangeStart w:id="3"/>
      <w:r w:rsidRPr="004D669F">
        <w:rPr>
          <w:rFonts w:asciiTheme="minorHAnsi" w:hAnsiTheme="minorHAnsi"/>
          <w:color w:val="auto"/>
        </w:rPr>
        <w:t xml:space="preserve">In north temperate regions of the continuous United States, for example in Maine, annual temperatures can peak in the summer around 24°C and in the winter temperatures frequently </w:t>
      </w:r>
      <w:del w:id="4" w:author="Boardman, Leigh" w:date="2017-10-05T18:16:00Z">
        <w:r w:rsidRPr="004D669F" w:rsidDel="003C7621">
          <w:rPr>
            <w:rFonts w:asciiTheme="minorHAnsi" w:hAnsiTheme="minorHAnsi"/>
            <w:color w:val="auto"/>
          </w:rPr>
          <w:delText xml:space="preserve">dip </w:delText>
        </w:r>
      </w:del>
      <w:ins w:id="5" w:author="Boardman, Leigh" w:date="2017-10-05T18:16:00Z">
        <w:r w:rsidR="003C7621">
          <w:rPr>
            <w:rFonts w:asciiTheme="minorHAnsi" w:hAnsiTheme="minorHAnsi"/>
            <w:color w:val="auto"/>
          </w:rPr>
          <w:t>fall</w:t>
        </w:r>
        <w:r w:rsidR="003C7621" w:rsidRPr="004D669F">
          <w:rPr>
            <w:rFonts w:asciiTheme="minorHAnsi" w:hAnsiTheme="minorHAnsi"/>
            <w:color w:val="auto"/>
          </w:rPr>
          <w:t xml:space="preserve"> </w:t>
        </w:r>
      </w:ins>
      <w:r w:rsidRPr="004D669F">
        <w:rPr>
          <w:rFonts w:asciiTheme="minorHAnsi" w:hAnsiTheme="minorHAnsi"/>
          <w:color w:val="auto"/>
        </w:rPr>
        <w:t>below freezing</w:t>
      </w:r>
      <w:commentRangeEnd w:id="3"/>
      <w:r w:rsidR="003C7621">
        <w:rPr>
          <w:rStyle w:val="CommentReference"/>
        </w:rPr>
        <w:commentReference w:id="3"/>
      </w:r>
      <w:r w:rsidRPr="004D669F">
        <w:rPr>
          <w:rFonts w:asciiTheme="minorHAnsi" w:hAnsiTheme="minorHAnsi"/>
          <w:color w:val="auto"/>
        </w:rPr>
        <w:t xml:space="preserve">. </w:t>
      </w:r>
      <w:commentRangeStart w:id="6"/>
      <w:r w:rsidRPr="004D669F">
        <w:rPr>
          <w:rFonts w:asciiTheme="minorHAnsi" w:hAnsiTheme="minorHAnsi"/>
          <w:color w:val="auto"/>
        </w:rPr>
        <w:t xml:space="preserve">As annual temperatures continue to increase, warmer days will begin earlier in the year and end later in the year, reducing the number of cool days in the spring and fall, effectively increasing the duration of the summer growing season </w:t>
      </w:r>
      <w:commentRangeEnd w:id="6"/>
      <w:r w:rsidR="003C7621">
        <w:rPr>
          <w:rStyle w:val="CommentReference"/>
        </w:rPr>
        <w:commentReference w:id="6"/>
      </w:r>
      <w:r w:rsidRPr="004D669F">
        <w:rPr>
          <w:rFonts w:asciiTheme="minorHAnsi" w:hAnsiTheme="minorHAnsi"/>
          <w:color w:val="auto"/>
        </w:rPr>
        <w:fldChar w:fldCharType="begin" w:fldLock="1"/>
      </w:r>
      <w:r w:rsidRPr="004D669F">
        <w:rPr>
          <w:rFonts w:asciiTheme="minorHAnsi" w:hAnsiTheme="minorHAnsi"/>
          <w:color w:val="auto"/>
        </w:rPr>
        <w:instrText>ADDIN CSL_CITATION { "citationItems" : [ { "id" : "ITEM-1", "itemData" : { "author" : [ { "dropping-particle" : "", "family" : "Bradshaw", "given" : "W", "non-dropping-particle" : "", "parse-names" : false, "suffix" : "" }, { "dropping-particle" : "", "family" : "Holzapfel", "given" : "C", "non-dropping-particle" : "", "parse-names" : false, "suffix" : "" } ], "container-title" : "Science", "id" : "ITEM-1", "issue" : "5779", "issued" : { "date-parts" : [ [ "2006" ] ] }, "page" : "1477-1478", "title" : "Evolutionary Response to Rapid Climate Change", "type" : "article-journal", "volume" : "312" }, "uris" : [ "http://www.mendeley.com/documents/?uuid=e160a984-1c88-44d7-b022-f5de3b55b33b" ] }, { "id" : "ITEM-2", "itemData" : { "DOI" : "10.1146/annurev-ento-112408-085436", "ISBN" : "1545-4487 (Electronic)\\r0066-4170 (Linking)", "ISSN" : "0066-4170", "PMID" : "20690828", "abstract" : "Managing metabolic resources is critical for insects during diapause when food sources are limited or unavailable. Insects accumulate reserves prior to diapause, and metabolic depression during diapause promotes reserve conservation. Sufficient reserves must be sequestered to both survive the diapause period and enable postdiapause development that may involve metabolically expensive functions such as metamorphosis or long-distance flight. Nutrient utilization during diapause is a dynamic process, and insects appear capable of sensing their energy reserves and using this information to regulate whether to enter diapause and how long to remain in diapause. Overwintering insects on a tight energy budget are likely to be especially vulnerable to increased temperatures associated with climate change. Molecular mechanisms involved in diapause nutrient regulation remain poorly known, but insulin signaling is likely a major player. We also discuss other possible candidates for diapause-associated nutrient regula...", "author" : [ { "dropping-particle" : "", "family" : "Hahn", "given" : "Daniel A.", "non-dropping-particle" : "", "parse-names" : false, "suffix" : "" }, { "dropping-particle" : "", "family" : "Denlinger", "given" : "David L.", "non-dropping-particle" : "", "parse-names" : false, "suffix" : "" } ], "container-title" : "Annual Review of Entomology", "id" : "ITEM-2", "issue" : "1", "issued" : { "date-parts" : [ [ "2011" ] ] }, "page" : "103-121", "title" : "Energetics of Insect Diapause", "type" : "article-journal", "volume" : "56" }, "uris" : [ "http://www.mendeley.com/documents/?uuid=2f5c6df6-1fe1-4289-89e6-4e00bf14561e" ] }, { "id" : "ITEM-3", "itemData" : { "DOI" : "10.3390/insects5010001", "ISBN" : "1517432197", "ISSN" : "20754450", "PMID" : "26462579", "abstract" : "Comprising 50%-75% of the world's fauna, insects are a prominent part of biodiversity in communities and ecosystems globally. Biodiversity across all levels of biological classifications is fundamentally based on genetic diversity. However, the integration of genomics and phylogenetics into conservation management may not be as rapid as climate change. The genetics of hybrid introgression as a source of novel variation for ecological divergence and evolutionary speciation (and resilience) may generate adaptive potential and diversity fast enough to respond to locally-altered environmental conditions. Major plant and herbivore hybrid zones with associated communities deserve conservation consideration. This review addresses functional genetics across multi-trophic-level interactions including \"invasive species\" in various ecosystems as they may become disrupted in different ways by rapid climate change. \"Invasive genes\" (into new species and populations) need to be recognized for their positive creative potential and addressed in conservation programs. \"Genetic rescue\" via hybrid translocations may provide needed adaptive flexibility for rapid adaptation to environmental change. While concerns persist for some conservationists, this review emphasizes the positive aspects of hybrids and hybridization. Specific implications of natural genetic introgression are addressed with a few examples from butterflies, including transgressive phenotypes and climate-driven homoploid recombinant hybrid speciation. Some specific examples illustrate these points using the swallowtail butterflies (Papilionidae) with their long-term historical data base (phylogeographical diversity changes) and recent (3-decade) climate-driven temporal and genetic divergence in recombinant homoploid hybrids and relatively recent hybrid speciation of Papilio appalachiensis in North America. Climate-induced \"reshuffling\" (recombinations) of species composition, genotypes, and genomes may become increasingly ecologically and evolutionarily predictable, but future conservation management programs are more likely to remain constrained by human behavior than by lack of academic knowledge.", "author" : [ { "dropping-particle" : "", "family" : "Scriber", "given" : "Jon Mark", "non-dropping-particle" : "", "parse-names" : false, "suffix" : "" } ], "container-title" : "Insects", "id" : "ITEM-3", "issue" : "1", "issued" : { "date-parts" : [ [ "2014" ] ] }, "number-of-pages" : "1-61", "title" : "Climate-driven reshuffling of species and genes: Potential conservation roles for species translocations and recombinant hybrid genotypes", "type" : "book", "volume" : "5" }, "uris" : [ "http://www.mendeley.com/documents/?uuid=38c270c5-b9d4-43c1-a8ce-5f1727737570" ] } ], "mendeley" : { "formattedCitation" : "(Bradshaw and Holzapfel 2006, Hahn and Denlinger 2011, Scriber 2014)", "plainTextFormattedCitation" : "(Bradshaw and Holzapfel 2006, Hahn and Denlinger 2011, Scriber 2014)", "previouslyFormattedCitation" : "(Bradshaw and Holzapfel 2006, Hahn and Denlinger 2011, Scriber 2014)" }, "properties" : { "noteIndex" : 0 }, "schema" : "https://github.com/citation-style-language/schema/raw/master/csl-citation.json" }</w:instrText>
      </w:r>
      <w:r w:rsidRPr="004D669F">
        <w:rPr>
          <w:rFonts w:asciiTheme="minorHAnsi" w:hAnsiTheme="minorHAnsi"/>
          <w:color w:val="auto"/>
        </w:rPr>
        <w:fldChar w:fldCharType="separate"/>
      </w:r>
      <w:r w:rsidRPr="004D669F">
        <w:rPr>
          <w:rFonts w:asciiTheme="minorHAnsi" w:hAnsiTheme="minorHAnsi"/>
          <w:noProof/>
          <w:color w:val="auto"/>
        </w:rPr>
        <w:t>(Bradshaw and Holzapfel 2006, Hahn and Denlinger 2011, Scriber 2014)</w:t>
      </w:r>
      <w:r w:rsidRPr="004D669F">
        <w:rPr>
          <w:rFonts w:asciiTheme="minorHAnsi" w:hAnsiTheme="minorHAnsi"/>
          <w:color w:val="auto"/>
        </w:rPr>
        <w:fldChar w:fldCharType="end"/>
      </w:r>
      <w:r w:rsidRPr="004D669F">
        <w:rPr>
          <w:rFonts w:asciiTheme="minorHAnsi" w:hAnsiTheme="minorHAnsi"/>
          <w:color w:val="auto"/>
        </w:rPr>
        <w:t xml:space="preserve">. For many organisms, warmer temperatures generally increase development, and for these organisms more frequent warmer days during the year could favor development during these longer warmer seasons. </w:t>
      </w:r>
      <w:commentRangeStart w:id="7"/>
      <w:commentRangeStart w:id="8"/>
      <w:r w:rsidRPr="004D669F">
        <w:rPr>
          <w:rFonts w:asciiTheme="minorHAnsi" w:hAnsiTheme="minorHAnsi"/>
          <w:color w:val="auto"/>
        </w:rPr>
        <w:t xml:space="preserve">As it relates to insects </w:t>
      </w:r>
      <w:commentRangeEnd w:id="7"/>
      <w:r w:rsidR="003C7621">
        <w:rPr>
          <w:rStyle w:val="CommentReference"/>
        </w:rPr>
        <w:commentReference w:id="7"/>
      </w:r>
      <w:r w:rsidRPr="004D669F">
        <w:rPr>
          <w:rFonts w:asciiTheme="minorHAnsi" w:hAnsiTheme="minorHAnsi"/>
          <w:color w:val="auto"/>
        </w:rPr>
        <w:t xml:space="preserve">these longer, warmer growing seasons could provide more time for development that could be directed towards more resource gathering, mate finding, or reproduction possibly leading to increased population sizes and even greater numbers of generations each year </w:t>
      </w:r>
      <w:r w:rsidRPr="004D669F">
        <w:rPr>
          <w:rFonts w:asciiTheme="minorHAnsi" w:hAnsiTheme="minorHAnsi"/>
          <w:color w:val="auto"/>
        </w:rPr>
        <w:fldChar w:fldCharType="begin" w:fldLock="1"/>
      </w:r>
      <w:r w:rsidRPr="004D669F">
        <w:rPr>
          <w:rFonts w:asciiTheme="minorHAnsi" w:hAnsiTheme="minorHAnsi"/>
          <w:color w:val="auto"/>
        </w:rPr>
        <w:instrText>ADDIN CSL_CITATION { "citationItems" : [ { "id" : "ITEM-1", "itemData" : { "author" : [ { "dropping-particle" : "", "family" : "Bradshaw", "given" : "W", "non-dropping-particle" : "", "parse-names" : false, "suffix" : "" }, { "dropping-particle" : "", "family" : "Holzapfel", "given" : "C", "non-dropping-particle" : "", "parse-names" : false, "suffix" : "" } ], "container-title" : "Science", "id" : "ITEM-1", "issue" : "5779", "issued" : { "date-parts" : [ [ "2006" ] ] }, "page" : "1477-1478", "title" : "Evolutionary Response to Rapid Climate Change", "type" : "article-journal", "volume" : "312" }, "uris" : [ "http://www.mendeley.com/documents/?uuid=e160a984-1c88-44d7-b022-f5de3b55b33b" ] }, { "id" : "ITEM-2", "itemData" : { "DOI" : "10.1146/annurev-ento-112408-085436", "ISBN" : "1545-4487 (Electronic)\\r0066-4170 (Linking)", "ISSN" : "0066-4170", "PMID" : "20690828", "abstract" : "Managing metabolic resources is critical for insects during diapause when food sources are limited or unavailable. Insects accumulate reserves prior to diapause, and metabolic depression during diapause promotes reserve conservation. Sufficient reserves must be sequestered to both survive the diapause period and enable postdiapause development that may involve metabolically expensive functions such as metamorphosis or long-distance flight. Nutrient utilization during diapause is a dynamic process, and insects appear capable of sensing their energy reserves and using this information to regulate whether to enter diapause and how long to remain in diapause. Overwintering insects on a tight energy budget are likely to be especially vulnerable to increased temperatures associated with climate change. Molecular mechanisms involved in diapause nutrient regulation remain poorly known, but insulin signaling is likely a major player. We also discuss other possible candidates for diapause-associated nutrient regula...", "author" : [ { "dropping-particle" : "", "family" : "Hahn", "given" : "Daniel A.", "non-dropping-particle" : "", "parse-names" : false, "suffix" : "" }, { "dropping-particle" : "", "family" : "Denlinger", "given" : "David L.", "non-dropping-particle" : "", "parse-names" : false, "suffix" : "" } ], "container-title" : "Annual Review of Entomology", "id" : "ITEM-2", "issue" : "1", "issued" : { "date-parts" : [ [ "2011" ] ] }, "page" : "103-121", "title" : "Energetics of Insect Diapause", "type" : "article-journal", "volume" : "56" }, "uris" : [ "http://www.mendeley.com/documents/?uuid=2f5c6df6-1fe1-4289-89e6-4e00bf14561e" ] }, { "id" : "ITEM-3", "itemData" : { "DOI" : "10.3390/insects5010001", "ISBN" : "1517432197", "ISSN" : "20754450", "PMID" : "26462579", "abstract" : "Comprising 50%-75% of the world's fauna, insects are a prominent part of biodiversity in communities and ecosystems globally. Biodiversity across all levels of biological classifications is fundamentally based on genetic diversity. However, the integration of genomics and phylogenetics into conservation management may not be as rapid as climate change. The genetics of hybrid introgression as a source of novel variation for ecological divergence and evolutionary speciation (and resilience) may generate adaptive potential and diversity fast enough to respond to locally-altered environmental conditions. Major plant and herbivore hybrid zones with associated communities deserve conservation consideration. This review addresses functional genetics across multi-trophic-level interactions including \"invasive species\" in various ecosystems as they may become disrupted in different ways by rapid climate change. \"Invasive genes\" (into new species and populations) need to be recognized for their positive creative potential and addressed in conservation programs. \"Genetic rescue\" via hybrid translocations may provide needed adaptive flexibility for rapid adaptation to environmental change. While concerns persist for some conservationists, this review emphasizes the positive aspects of hybrids and hybridization. Specific implications of natural genetic introgression are addressed with a few examples from butterflies, including transgressive phenotypes and climate-driven homoploid recombinant hybrid speciation. Some specific examples illustrate these points using the swallowtail butterflies (Papilionidae) with their long-term historical data base (phylogeographical diversity changes) and recent (3-decade) climate-driven temporal and genetic divergence in recombinant homoploid hybrids and relatively recent hybrid speciation of Papilio appalachiensis in North America. Climate-induced \"reshuffling\" (recombinations) of species composition, genotypes, and genomes may become increasingly ecologically and evolutionarily predictable, but future conservation management programs are more likely to remain constrained by human behavior than by lack of academic knowledge.", "author" : [ { "dropping-particle" : "", "family" : "Scriber", "given" : "Jon Mark", "non-dropping-particle" : "", "parse-names" : false, "suffix" : "" } ], "container-title" : "Insects", "id" : "ITEM-3", "issue" : "1", "issued" : { "date-parts" : [ [ "2014" ] ] }, "number-of-pages" : "1-61", "title" : "Climate-driven reshuffling of species and genes: Potential conservation roles for species translocations and recombinant hybrid genotypes", "type" : "book", "volume" : "5" }, "uris" : [ "http://www.mendeley.com/documents/?uuid=38c270c5-b9d4-43c1-a8ce-5f1727737570" ] }, { "id" : "ITEM-4", "itemData" : { "DOI" : "10.1046/j.1365-2486.2002.00451.x", "ISBN" : "1365-2486", "ISSN" : "13541013", "PMID" : "2940", "abstract" : "This review examines the direct effects of climate change on insect herbivores. Temperature is identified as the dominant abiotic factor directly affecting herbivorous insects. There is little evidence of any direct effects of CO2 or UVB. Direct impacts of precipitation have been largely neglected in current research on climate change. Temperature directly affects development, survival, range and abundance. Species with a large geographical range will tend to be less affected. The main effect of temperature in temperate regions is to influence winter survival; at more northerly latitudes, higher temperatures extend the summer season, increasing the available thermal budget for growth and reproduction. Photoperiod is the dominant cue for the seasonal synchrony of temperate insects, but their thermal requirements may differ at different times of year. Interactions between photoperiod and temperature determine phenology; the two factors do not necessarily operate in tandem. Insect herbivores show a number of distinct life-history strategies to exploit plants with different growth forms and strategies, which will be differentially affected by climate warming. There are still many challenges facing biologists in predicting and monitoring the impacts of climate change. Future research needs to consider insect herbivore phenotypic and genotypic flexibility, their responses to global change parameters operating in concert, and awareness that some patterns may only become apparent in the longer term.", "author" : [ { "dropping-particle" : "", "family" : "Bale", "given" : "Jeffery S.", "non-dropping-particle" : "", "parse-names" : false, "suffix" : "" }, { "dropping-particle" : "", "family" : "Masters", "given" : "Gregory J.", "non-dropping-particle" : "", "parse-names" : false, "suffix" : "" }, { "dropping-particle" : "", "family" : "Hodkinson", "given" : "Ian D.", "non-dropping-particle" : "", "parse-names" : false, "suffix" : "" }, { "dropping-particle" : "", "family" : "Awmack", "given" : "Caroline", "non-dropping-particle" : "", "parse-names" : false, "suffix" : "" }, { "dropping-particle" : "", "family" : "Bezemer", "given" : "T. Martijn", "non-dropping-particle" : "", "parse-names" : false, "suffix" : "" }, { "dropping-particle" : "", "family" : "Brown", "given" : "Valerie K.", "non-dropping-particle" : "", "parse-names" : false, "suffix" : "" }, { "dropping-particle" : "", "family" : "Butterfield", "given" : "Jennifer", "non-dropping-particle" : "", "parse-names" : false, "suffix" : "" }, { "dropping-particle" : "", "family" : "Buse", "given" : "Alan", "non-dropping-particle" : "", "parse-names" : false, "suffix" : "" }, { "dropping-particle" : "", "family" : "Coulson", "given" : "John C.", "non-dropping-particle" : "", "parse-names" : false, "suffix" : "" }, { "dropping-particle" : "", "family" : "Farrar", "given" : "John", "non-dropping-particle" : "", "parse-names" : false, "suffix" : "" }, { "dropping-particle" : "", "family" : "Good", "given" : "John E G", "non-dropping-particle" : "", "parse-names" : false, "suffix" : "" }, { "dropping-particle" : "", "family" : "Harrington", "given" : "Richard", "non-dropping-particle" : "", "parse-names" : false, "suffix" : "" }, { "dropping-particle" : "", "family" : "Hartley", "given" : "Susane", "non-dropping-particle" : "", "parse-names" : false, "suffix" : "" }, { "dropping-particle" : "", "family" : "Jones", "given" : "T. Hefin", "non-dropping-particle" : "", "parse-names" : false, "suffix" : "" }, { "dropping-particle" : "", "family" : "Lindroth", "given" : "Richard L.", "non-dropping-particle" : "", "parse-names" : false, "suffix" : "" }, { "dropping-particle" : "", "family" : "Press", "given" : "Malcolm C.", "non-dropping-particle" : "", "parse-names" : false, "suffix" : "" }, { "dropping-particle" : "", "family" : "Symrnioudis", "given" : "Ilias", "non-dropping-particle" : "", "parse-names" : false, "suffix" : "" }, { "dropping-particle" : "", "family" : "Watt", "given" : "Allan D.", "non-dropping-particle" : "", "parse-names" : false, "suffix" : "" }, { "dropping-particle" : "", "family" : "Whittaker", "given" : "John B.", "non-dropping-particle" : "", "parse-names" : false, "suffix" : "" } ], "container-title" : "Global Change Biology", "id" : "ITEM-4", "issue" : "1", "issued" : { "date-parts" : [ [ "2002" ] ] }, "page" : "1-16", "title" : "Herbivory in global climate change research: Direct effects of rising temperature on insect herbivores", "type" : "article-journal", "volume" : "8" }, "uris" : [ "http://www.mendeley.com/documents/?uuid=a678acaf-e246-4604-a321-4764aa1ed436" ] } ], "mendeley" : { "formattedCitation" : "(Bale et al. 2002, Bradshaw and Holzapfel 2006, Hahn and Denlinger 2011, Scriber 2014)", "plainTextFormattedCitation" : "(Bale et al. 2002, Bradshaw and Holzapfel 2006, Hahn and Denlinger 2011, Scriber 2014)", "previouslyFormattedCitation" : "(Bale et al. 2002, Bradshaw and Holzapfel 2006, Hahn and Denlinger 2011, Scriber 2014)" }, "properties" : { "noteIndex" : 0 }, "schema" : "https://github.com/citation-style-language/schema/raw/master/csl-citation.json" }</w:instrText>
      </w:r>
      <w:r w:rsidRPr="004D669F">
        <w:rPr>
          <w:rFonts w:asciiTheme="minorHAnsi" w:hAnsiTheme="minorHAnsi"/>
          <w:color w:val="auto"/>
        </w:rPr>
        <w:fldChar w:fldCharType="separate"/>
      </w:r>
      <w:r w:rsidRPr="004D669F">
        <w:rPr>
          <w:rFonts w:asciiTheme="minorHAnsi" w:hAnsiTheme="minorHAnsi"/>
          <w:noProof/>
          <w:color w:val="auto"/>
        </w:rPr>
        <w:t xml:space="preserve">(Bale et al. 2002, </w:t>
      </w:r>
      <w:r w:rsidRPr="004D669F">
        <w:rPr>
          <w:rFonts w:asciiTheme="minorHAnsi" w:hAnsiTheme="minorHAnsi"/>
          <w:noProof/>
          <w:color w:val="auto"/>
        </w:rPr>
        <w:lastRenderedPageBreak/>
        <w:t>Bradshaw and Holzapfel 2006, Hahn and Denlinger 2011, Scriber 2014)</w:t>
      </w:r>
      <w:r w:rsidRPr="004D669F">
        <w:rPr>
          <w:rFonts w:asciiTheme="minorHAnsi" w:hAnsiTheme="minorHAnsi"/>
          <w:color w:val="auto"/>
        </w:rPr>
        <w:fldChar w:fldCharType="end"/>
      </w:r>
      <w:commentRangeEnd w:id="8"/>
      <w:r w:rsidR="003C7621">
        <w:rPr>
          <w:rStyle w:val="CommentReference"/>
        </w:rPr>
        <w:commentReference w:id="8"/>
      </w:r>
      <w:r w:rsidRPr="004D669F">
        <w:rPr>
          <w:rFonts w:asciiTheme="minorHAnsi" w:hAnsiTheme="minorHAnsi"/>
          <w:color w:val="auto"/>
        </w:rPr>
        <w:t xml:space="preserve">. For </w:t>
      </w:r>
      <w:commentRangeStart w:id="9"/>
      <w:r w:rsidRPr="004D669F">
        <w:rPr>
          <w:rFonts w:asciiTheme="minorHAnsi" w:hAnsiTheme="minorHAnsi"/>
          <w:color w:val="auto"/>
        </w:rPr>
        <w:t>insect pests</w:t>
      </w:r>
      <w:commentRangeEnd w:id="9"/>
      <w:r w:rsidR="003C7621">
        <w:rPr>
          <w:rStyle w:val="CommentReference"/>
        </w:rPr>
        <w:commentReference w:id="9"/>
      </w:r>
      <w:r w:rsidRPr="004D669F">
        <w:rPr>
          <w:rFonts w:asciiTheme="minorHAnsi" w:hAnsiTheme="minorHAnsi"/>
          <w:color w:val="auto"/>
        </w:rPr>
        <w:t>, managing the potentially damaging effects caused by larger insect pest populations that last longer into the growing season will require an integrated approach and likely increased use of chemical insecticides.</w:t>
      </w:r>
    </w:p>
    <w:p w14:paraId="48546F28" w14:textId="5B6CC57F" w:rsidR="00792752" w:rsidRPr="004D669F" w:rsidRDefault="00792752" w:rsidP="00792752">
      <w:pPr>
        <w:spacing w:line="480" w:lineRule="auto"/>
        <w:ind w:firstLine="720"/>
        <w:rPr>
          <w:rFonts w:asciiTheme="minorHAnsi" w:hAnsiTheme="minorHAnsi"/>
          <w:color w:val="auto"/>
        </w:rPr>
      </w:pPr>
      <w:r w:rsidRPr="004D669F">
        <w:rPr>
          <w:rFonts w:asciiTheme="minorHAnsi" w:hAnsiTheme="minorHAnsi"/>
          <w:color w:val="auto"/>
        </w:rPr>
        <w:t xml:space="preserve">Insecticide use can manage insect pest populations, but even under </w:t>
      </w:r>
      <w:commentRangeStart w:id="10"/>
      <w:r w:rsidRPr="004D669F">
        <w:rPr>
          <w:rFonts w:asciiTheme="minorHAnsi" w:hAnsiTheme="minorHAnsi"/>
          <w:color w:val="auto"/>
        </w:rPr>
        <w:t xml:space="preserve">strict </w:t>
      </w:r>
      <w:commentRangeEnd w:id="10"/>
      <w:r w:rsidR="00C15E64">
        <w:rPr>
          <w:rStyle w:val="CommentReference"/>
        </w:rPr>
        <w:commentReference w:id="10"/>
      </w:r>
      <w:r w:rsidRPr="004D669F">
        <w:rPr>
          <w:rFonts w:asciiTheme="minorHAnsi" w:hAnsiTheme="minorHAnsi"/>
          <w:color w:val="auto"/>
        </w:rPr>
        <w:t xml:space="preserve">application regimens insects can significantly reduce crop yields. Under current climate conditions, yield reductions in chemically managed, pre-harvest crops due to arthropods is estimated </w:t>
      </w:r>
      <w:ins w:id="11" w:author="Boardman, Leigh" w:date="2017-10-05T18:23:00Z">
        <w:r w:rsidR="00A10404">
          <w:rPr>
            <w:rFonts w:asciiTheme="minorHAnsi" w:hAnsiTheme="minorHAnsi"/>
            <w:color w:val="auto"/>
          </w:rPr>
          <w:t xml:space="preserve">to be </w:t>
        </w:r>
      </w:ins>
      <w:r w:rsidRPr="004D669F">
        <w:rPr>
          <w:rFonts w:asciiTheme="minorHAnsi" w:hAnsiTheme="minorHAnsi"/>
          <w:color w:val="auto"/>
        </w:rPr>
        <w:t xml:space="preserve">between 13%-16% annually </w:t>
      </w:r>
      <w:r w:rsidRPr="004D669F">
        <w:rPr>
          <w:rFonts w:asciiTheme="minorHAnsi" w:hAnsiTheme="minorHAnsi"/>
          <w:color w:val="auto"/>
        </w:rPr>
        <w:fldChar w:fldCharType="begin" w:fldLock="1"/>
      </w:r>
      <w:r w:rsidRPr="004D669F">
        <w:rPr>
          <w:rFonts w:asciiTheme="minorHAnsi" w:hAnsiTheme="minorHAnsi"/>
          <w:color w:val="auto"/>
        </w:rPr>
        <w:instrText>ADDIN CSL_CITATION { "citationItems" : [ { "id" : "ITEM-1", "itemData" : { "DOI" : "DOI 10.1007/978-94-007-7796-5_8,", "author" : [ { "dropping-particle" : "", "family" : "Culliney", "given" : "Thomas W.", "non-dropping-particle" : "", "parse-names" : false, "suffix" : "" } ], "container-title" : "Integrated Pest Management. Vol 3", "id" : "ITEM-1", "issued" : { "date-parts" : [ [ "2014" ] ] }, "page" : "201-226", "title" : "Crop Losses to Arthropod Pests", "type" : "chapter" }, "uris" : [ "http://www.mendeley.com/documents/?uuid=7c750339-23b9-32e6-a037-ab3d5068b98b" ] } ], "mendeley" : { "formattedCitation" : "(Culliney 2014)", "plainTextFormattedCitation" : "(Culliney 2014)", "previouslyFormattedCitation" : "(Culliney 2014)" }, "properties" : { "noteIndex" : 0 }, "schema" : "https://github.com/citation-style-language/schema/raw/master/csl-citation.json" }</w:instrText>
      </w:r>
      <w:r w:rsidRPr="004D669F">
        <w:rPr>
          <w:rFonts w:asciiTheme="minorHAnsi" w:hAnsiTheme="minorHAnsi"/>
          <w:color w:val="auto"/>
        </w:rPr>
        <w:fldChar w:fldCharType="separate"/>
      </w:r>
      <w:r w:rsidRPr="004D669F">
        <w:rPr>
          <w:rFonts w:asciiTheme="minorHAnsi" w:hAnsiTheme="minorHAnsi"/>
          <w:noProof/>
          <w:color w:val="auto"/>
        </w:rPr>
        <w:t>(Culliney 2014)</w:t>
      </w:r>
      <w:r w:rsidRPr="004D669F">
        <w:rPr>
          <w:rFonts w:asciiTheme="minorHAnsi" w:hAnsiTheme="minorHAnsi"/>
          <w:color w:val="auto"/>
        </w:rPr>
        <w:fldChar w:fldCharType="end"/>
      </w:r>
      <w:r w:rsidRPr="004D669F">
        <w:rPr>
          <w:rFonts w:asciiTheme="minorHAnsi" w:hAnsiTheme="minorHAnsi"/>
          <w:color w:val="auto"/>
        </w:rPr>
        <w:t>. Crop loss</w:t>
      </w:r>
      <w:ins w:id="12" w:author="Boardman, Leigh" w:date="2017-10-05T18:23:00Z">
        <w:r w:rsidR="00A10404">
          <w:rPr>
            <w:rFonts w:asciiTheme="minorHAnsi" w:hAnsiTheme="minorHAnsi"/>
            <w:color w:val="auto"/>
          </w:rPr>
          <w:t>es</w:t>
        </w:r>
      </w:ins>
      <w:r w:rsidRPr="004D669F">
        <w:rPr>
          <w:rFonts w:asciiTheme="minorHAnsi" w:hAnsiTheme="minorHAnsi"/>
          <w:color w:val="auto"/>
        </w:rPr>
        <w:t xml:space="preserve"> due to insect pest insect damage here in the United States from 1945 to 2000, has nearly doubled from 7% to 13% while insecticide use has increased 10-fold </w:t>
      </w:r>
      <w:r w:rsidRPr="004D669F">
        <w:rPr>
          <w:rFonts w:asciiTheme="minorHAnsi" w:hAnsiTheme="minorHAnsi"/>
          <w:color w:val="auto"/>
        </w:rPr>
        <w:fldChar w:fldCharType="begin" w:fldLock="1"/>
      </w:r>
      <w:r w:rsidRPr="004D669F">
        <w:rPr>
          <w:rFonts w:asciiTheme="minorHAnsi" w:hAnsiTheme="minorHAnsi"/>
          <w:color w:val="auto"/>
        </w:rPr>
        <w:instrText>ADDIN CSL_CITATION { "citationItems" : [ { "id" : "ITEM-1", "itemData" : { "DOI" : "10.1007/978-94-007-7796-5_2", "ISBN" : "9789400777965", "ISSN" : "1387585X", "PMID" : "24302673", "abstract" : "The book deals with the present state and problems of integrated pest management as relating to stakeholder acceptance of IPM and how integrated pest management can become a sustainable practice. The discussions include using less pesticides and the possibility of eliminating pesticides from agricultural practice.", "author" : [ { "dropping-particle" : "", "family" : "Pimentel", "given" : "David", "non-dropping-particle" : "", "parse-names" : false, "suffix" : "" }, { "dropping-particle" : "", "family" : "Burgess", "given" : "Michael", "non-dropping-particle" : "", "parse-names" : false, "suffix" : "" } ], "container-title" : "Integrated Pest Management", "id" : "ITEM-1", "issued" : { "date-parts" : [ [ "2005" ] ] }, "page" : "47-71", "title" : "Environmental and economic costs of the application of pesticides primarily in the United States", "type" : "article-journal", "volume" : "3" }, "uris" : [ "http://www.mendeley.com/documents/?uuid=0f2ce3b1-c451-4cc1-8071-59afc4d8942b" ] } ], "mendeley" : { "formattedCitation" : "(Pimentel and Burgess 2005)", "plainTextFormattedCitation" : "(Pimentel and Burgess 2005)", "previouslyFormattedCitation" : "(Pimentel and Burgess 2005)" }, "properties" : { "noteIndex" : 0 }, "schema" : "https://github.com/citation-style-language/schema/raw/master/csl-citation.json" }</w:instrText>
      </w:r>
      <w:r w:rsidRPr="004D669F">
        <w:rPr>
          <w:rFonts w:asciiTheme="minorHAnsi" w:hAnsiTheme="minorHAnsi"/>
          <w:color w:val="auto"/>
        </w:rPr>
        <w:fldChar w:fldCharType="separate"/>
      </w:r>
      <w:r w:rsidRPr="004D669F">
        <w:rPr>
          <w:rFonts w:asciiTheme="minorHAnsi" w:hAnsiTheme="minorHAnsi"/>
          <w:noProof/>
          <w:color w:val="auto"/>
        </w:rPr>
        <w:t>(Pimentel and Burgess 2005)</w:t>
      </w:r>
      <w:r w:rsidRPr="004D669F">
        <w:rPr>
          <w:rFonts w:asciiTheme="minorHAnsi" w:hAnsiTheme="minorHAnsi"/>
          <w:color w:val="auto"/>
        </w:rPr>
        <w:fldChar w:fldCharType="end"/>
      </w:r>
      <w:r w:rsidRPr="004D669F">
        <w:rPr>
          <w:rFonts w:asciiTheme="minorHAnsi" w:hAnsiTheme="minorHAnsi"/>
          <w:color w:val="auto"/>
        </w:rPr>
        <w:t xml:space="preserve">. As warmer temperatures begin earlier in the year and end later, larger pest insect populations could lead to lower crop yields and the cost to manage these potentially larger and earlier occurring pest populations using chemical insecticides is likely to increase. As temperatures continue to rise, lower crop yields due to insect damage will endanger access to safe nutrient-rich foods for people in developed and developing countries around the world. Here in the United States, our population is predicted to exceed 450 million by the year 2100 and this population increase will demand sustained or even increased crop yields </w:t>
      </w:r>
      <w:r w:rsidRPr="004D669F">
        <w:rPr>
          <w:rFonts w:asciiTheme="minorHAnsi" w:hAnsiTheme="minorHAnsi"/>
          <w:color w:val="auto"/>
        </w:rPr>
        <w:fldChar w:fldCharType="begin" w:fldLock="1"/>
      </w:r>
      <w:r w:rsidRPr="004D669F">
        <w:rPr>
          <w:rFonts w:asciiTheme="minorHAnsi" w:hAnsiTheme="minorHAnsi"/>
          <w:color w:val="auto"/>
        </w:rPr>
        <w:instrText>ADDIN CSL_CITATION { "citationItems" : [ { "id" : "ITEM-1", "itemData" : { "DOI" : "10.1017/CBO9781107415324.004", "ISBN" : "9788578110796", "ISSN" : "1098-6596", "PMID" : "25246403", "abstract" : "Almost universally, women with higher levels of education have fewer children. Better education is associated with lower mortality, better health, and different migration patterns. Hence, the global population outlook depends greatly on further progress in education, particularly of young women. By 2050, the highest and lowest education scenarios--assuming identical education-specific fertility rates--result in world population sizes of 8.9 and 10.0 billion, respectively. Better education also matters for human development, including health, economic growth, and democracy. Existing methods of multi-state demography can quantitatively integrate education into standard demographic analysis, thus adding the \"quality\" dimension.", "author" : [ { "dropping-particle" : "", "family" : "Melorose", "given" : "J.", "non-dropping-particle" : "", "parse-names" : false, "suffix" : "" }, { "dropping-particle" : "", "family" : "Perroy", "given" : "R.", "non-dropping-particle" : "", "parse-names" : false, "suffix" : "" }, { "dropping-particle" : "", "family" : "Careas", "given" : "S.", "non-dropping-particle" : "", "parse-names" : false, "suffix" : "" } ], "container-title" : "United Nations, Department of Economic and Social Affairs, Population Division", "id" : "ITEM-1", "issued" : { "date-parts" : [ [ "2015" ] ] }, "number-of-pages" : "1-59", "title" : "World Population Prospects: The 2015 Revision, Key Findings and Advance Tables. Working Paper No. ESA/P/WP.241.", "type" : "report", "volume" : "1" }, "uris" : [ "http://www.mendeley.com/documents/?uuid=3be02cdf-39e3-363e-984d-b732efd32b79" ] } ], "mendeley" : { "formattedCitation" : "(Melorose et al. 2015)", "plainTextFormattedCitation" : "(Melorose et al. 2015)", "previouslyFormattedCitation" : "(Melorose et al. 2015)" }, "properties" : { "noteIndex" : 0 }, "schema" : "https://github.com/citation-style-language/schema/raw/master/csl-citation.json" }</w:instrText>
      </w:r>
      <w:r w:rsidRPr="004D669F">
        <w:rPr>
          <w:rFonts w:asciiTheme="minorHAnsi" w:hAnsiTheme="minorHAnsi"/>
          <w:color w:val="auto"/>
        </w:rPr>
        <w:fldChar w:fldCharType="separate"/>
      </w:r>
      <w:r w:rsidRPr="004D669F">
        <w:rPr>
          <w:rFonts w:asciiTheme="minorHAnsi" w:hAnsiTheme="minorHAnsi"/>
          <w:noProof/>
          <w:color w:val="auto"/>
        </w:rPr>
        <w:t>(Melorose et al. 2015)</w:t>
      </w:r>
      <w:r w:rsidRPr="004D669F">
        <w:rPr>
          <w:rFonts w:asciiTheme="minorHAnsi" w:hAnsiTheme="minorHAnsi"/>
          <w:color w:val="auto"/>
        </w:rPr>
        <w:fldChar w:fldCharType="end"/>
      </w:r>
      <w:r w:rsidRPr="004D669F">
        <w:rPr>
          <w:rFonts w:asciiTheme="minorHAnsi" w:hAnsiTheme="minorHAnsi"/>
          <w:color w:val="auto"/>
        </w:rPr>
        <w:t xml:space="preserve">. </w:t>
      </w:r>
      <w:commentRangeStart w:id="13"/>
      <w:r w:rsidRPr="004D669F">
        <w:rPr>
          <w:rFonts w:asciiTheme="minorHAnsi" w:hAnsiTheme="minorHAnsi"/>
          <w:color w:val="auto"/>
        </w:rPr>
        <w:t xml:space="preserve">Investigating the responses of pest insect populations to </w:t>
      </w:r>
      <w:commentRangeStart w:id="14"/>
      <w:del w:id="15" w:author="Boardman, Leigh" w:date="2017-10-05T18:23:00Z">
        <w:r w:rsidRPr="004D669F" w:rsidDel="00A10404">
          <w:rPr>
            <w:rFonts w:asciiTheme="minorHAnsi" w:hAnsiTheme="minorHAnsi"/>
            <w:color w:val="auto"/>
          </w:rPr>
          <w:delText>increases in</w:delText>
        </w:r>
      </w:del>
      <w:ins w:id="16" w:author="Boardman, Leigh" w:date="2017-10-05T18:23:00Z">
        <w:r w:rsidR="00A10404">
          <w:rPr>
            <w:rFonts w:asciiTheme="minorHAnsi" w:hAnsiTheme="minorHAnsi"/>
            <w:color w:val="auto"/>
          </w:rPr>
          <w:t>increasing</w:t>
        </w:r>
      </w:ins>
      <w:r w:rsidRPr="004D669F">
        <w:rPr>
          <w:rFonts w:asciiTheme="minorHAnsi" w:hAnsiTheme="minorHAnsi"/>
          <w:color w:val="auto"/>
        </w:rPr>
        <w:t xml:space="preserve"> </w:t>
      </w:r>
      <w:commentRangeEnd w:id="14"/>
      <w:r w:rsidR="00A10404">
        <w:rPr>
          <w:rStyle w:val="CommentReference"/>
        </w:rPr>
        <w:commentReference w:id="14"/>
      </w:r>
      <w:r w:rsidRPr="004D669F">
        <w:rPr>
          <w:rFonts w:asciiTheme="minorHAnsi" w:hAnsiTheme="minorHAnsi"/>
          <w:color w:val="auto"/>
        </w:rPr>
        <w:t>temperature is an opportunity to better understand and predict how climate change could affect these pests, and use those predictions to mitigate their damaging effects and ensure the security of our nation’s food as populations increase.</w:t>
      </w:r>
      <w:commentRangeEnd w:id="13"/>
      <w:r w:rsidR="00A10404">
        <w:rPr>
          <w:rStyle w:val="CommentReference"/>
        </w:rPr>
        <w:commentReference w:id="13"/>
      </w:r>
    </w:p>
    <w:p w14:paraId="6A39363C" w14:textId="77777777" w:rsidR="00792752" w:rsidRPr="004D669F" w:rsidRDefault="00792752" w:rsidP="00792752">
      <w:pPr>
        <w:spacing w:line="480" w:lineRule="auto"/>
        <w:rPr>
          <w:rFonts w:asciiTheme="minorHAnsi" w:hAnsiTheme="minorHAnsi"/>
          <w:b/>
          <w:color w:val="auto"/>
        </w:rPr>
      </w:pPr>
    </w:p>
    <w:p w14:paraId="2FE27A6F" w14:textId="77777777" w:rsidR="00792752" w:rsidRPr="004D669F" w:rsidRDefault="00792752" w:rsidP="00792752">
      <w:pPr>
        <w:spacing w:line="480" w:lineRule="auto"/>
        <w:rPr>
          <w:rFonts w:asciiTheme="minorHAnsi" w:hAnsiTheme="minorHAnsi"/>
          <w:b/>
          <w:color w:val="auto"/>
        </w:rPr>
      </w:pPr>
    </w:p>
    <w:p w14:paraId="1E7FB79D" w14:textId="08A4E74A" w:rsidR="00792752" w:rsidRPr="004D669F" w:rsidRDefault="00792752" w:rsidP="00792752">
      <w:pPr>
        <w:spacing w:line="480" w:lineRule="auto"/>
        <w:rPr>
          <w:rFonts w:asciiTheme="minorHAnsi" w:hAnsiTheme="minorHAnsi"/>
          <w:color w:val="auto"/>
        </w:rPr>
      </w:pPr>
      <w:r w:rsidRPr="004D669F">
        <w:rPr>
          <w:rFonts w:asciiTheme="minorHAnsi" w:hAnsiTheme="minorHAnsi"/>
          <w:b/>
          <w:color w:val="auto"/>
        </w:rPr>
        <w:t xml:space="preserve">Responses to Climate Change: </w:t>
      </w:r>
      <w:del w:id="17" w:author="Boardman, Leigh" w:date="2017-10-05T18:24:00Z">
        <w:r w:rsidRPr="004D669F" w:rsidDel="00132AF5">
          <w:rPr>
            <w:rFonts w:asciiTheme="minorHAnsi" w:hAnsiTheme="minorHAnsi"/>
            <w:color w:val="auto"/>
          </w:rPr>
          <w:delText>Because the performance of all animals</w:delText>
        </w:r>
      </w:del>
      <w:ins w:id="18" w:author="Boardman, Leigh" w:date="2017-10-05T18:24:00Z">
        <w:r w:rsidR="00132AF5">
          <w:rPr>
            <w:rFonts w:asciiTheme="minorHAnsi" w:hAnsiTheme="minorHAnsi"/>
            <w:color w:val="auto"/>
          </w:rPr>
          <w:t>Animal performance</w:t>
        </w:r>
      </w:ins>
      <w:r w:rsidRPr="004D669F">
        <w:rPr>
          <w:rFonts w:asciiTheme="minorHAnsi" w:hAnsiTheme="minorHAnsi"/>
          <w:color w:val="auto"/>
        </w:rPr>
        <w:t xml:space="preserve"> is influenced by the thermal conditions they experience in their environments, increased temperatures could affect animals either positively or negatively </w:t>
      </w:r>
      <w:r w:rsidRPr="004D669F">
        <w:rPr>
          <w:rFonts w:asciiTheme="minorHAnsi" w:hAnsiTheme="minorHAnsi"/>
          <w:color w:val="auto"/>
        </w:rPr>
        <w:fldChar w:fldCharType="begin" w:fldLock="1"/>
      </w:r>
      <w:r w:rsidRPr="004D669F">
        <w:rPr>
          <w:rFonts w:asciiTheme="minorHAnsi" w:hAnsiTheme="minorHAnsi"/>
          <w:color w:val="auto"/>
        </w:rPr>
        <w:instrText>ADDIN CSL_CITATION { "citationItems" : [ { "id" : "ITEM-1", "itemData" : { "DOI" : "doi:10.1016/S0065-2806(06)33002-0", "author" : [ { "dropping-particle" : "", "family" : "Chown", "given" : "Steven L", "non-dropping-particle" : "", "parse-names" : false, "suffix" : "" }, { "dropping-particle" : "", "family" : "Terblanche", "given" : "John S", "non-dropping-particle" : "", "parse-names" : false, "suffix" : "" } ], "container-title" : "Advances in Insect Physiology", "id" : "ITEM-1", "issued" : { "date-parts" : [ [ "2006" ] ] }, "page" : "50-152", "title" : "Physiological Diversity in Insects: Ecological and Evolutionary Contexts", "type" : "article-journal", "volume" : "33" }, "uris" : [ "http://www.mendeley.com/documents/?uuid=784b9b56-70fe-4a55-9fd9-313e406f124d" ] }, { "id" : "ITEM-2", "itemData" : { "DOI" : "10.1093/icb/19.1.357", "ISBN" : "0003-1569", "ISSN" : "15407063", "PMID" : "16", "abstract" : "Abstract An understanding of interactions between the thermal physiology and ecology of ectotherms remains elusive, partly because information on the relative performance of whole- animal physiological systems at ecologically relevant body temperatures is limited. After ...\\n", "author" : [ { "dropping-particle" : "", "family" : "Huey", "given" : "Raymond B", "non-dropping-particle" : "", "parse-names" : false, "suffix" : "" }, { "dropping-particle" : "", "family" : "Stevenson", "given" : "R D", "non-dropping-particle" : "", "parse-names" : false, "suffix" : "" } ], "container-title" : "American Zoologist", "id" : "ITEM-2", "issue" : "1", "issued" : { "date-parts" : [ [ "1979" ] ] }, "page" : "357-366", "title" : "Intergrating thermal physiology and ecology of ecotherms: a discussion of approaches", "type" : "article-journal", "volume" : "19" }, "uris" : [ "http://www.mendeley.com/documents/?uuid=357edc07-26dc-3b7e-8f00-4413cd5b1943" ] } ], "mendeley" : { "formattedCitation" : "(Huey and Stevenson 1979, Chown and Terblanche 2006)", "plainTextFormattedCitation" : "(Huey and Stevenson 1979, Chown and Terblanche 2006)", "previouslyFormattedCitation" : "(Huey and Stevenson 1979, Chown and Terblanche 2006)" }, "properties" : { "noteIndex" : 0 }, "schema" : "https://github.com/citation-style-language/schema/raw/master/csl-citation.json" }</w:instrText>
      </w:r>
      <w:r w:rsidRPr="004D669F">
        <w:rPr>
          <w:rFonts w:asciiTheme="minorHAnsi" w:hAnsiTheme="minorHAnsi"/>
          <w:color w:val="auto"/>
        </w:rPr>
        <w:fldChar w:fldCharType="separate"/>
      </w:r>
      <w:r w:rsidRPr="004D669F">
        <w:rPr>
          <w:rFonts w:asciiTheme="minorHAnsi" w:hAnsiTheme="minorHAnsi"/>
          <w:noProof/>
          <w:color w:val="auto"/>
        </w:rPr>
        <w:t>(Huey and Stevenson 1979, Chown and Terblanche 2006)</w:t>
      </w:r>
      <w:r w:rsidRPr="004D669F">
        <w:rPr>
          <w:rFonts w:asciiTheme="minorHAnsi" w:hAnsiTheme="minorHAnsi"/>
          <w:color w:val="auto"/>
        </w:rPr>
        <w:fldChar w:fldCharType="end"/>
      </w:r>
      <w:r w:rsidRPr="004D669F">
        <w:rPr>
          <w:rFonts w:asciiTheme="minorHAnsi" w:hAnsiTheme="minorHAnsi"/>
          <w:color w:val="auto"/>
        </w:rPr>
        <w:t xml:space="preserve">. </w:t>
      </w:r>
      <w:commentRangeStart w:id="19"/>
      <w:r w:rsidRPr="004D669F">
        <w:rPr>
          <w:rFonts w:asciiTheme="minorHAnsi" w:hAnsiTheme="minorHAnsi"/>
          <w:color w:val="auto"/>
        </w:rPr>
        <w:t>A</w:t>
      </w:r>
      <w:ins w:id="20" w:author="Leigh" w:date="2017-10-05T23:25:00Z">
        <w:r w:rsidR="00340132">
          <w:rPr>
            <w:rFonts w:asciiTheme="minorHAnsi" w:hAnsiTheme="minorHAnsi"/>
            <w:color w:val="auto"/>
          </w:rPr>
          <w:t xml:space="preserve">n increase </w:t>
        </w:r>
        <w:proofErr w:type="spellStart"/>
        <w:r w:rsidR="00340132">
          <w:rPr>
            <w:rFonts w:asciiTheme="minorHAnsi" w:hAnsiTheme="minorHAnsi"/>
            <w:color w:val="auto"/>
          </w:rPr>
          <w:t>in</w:t>
        </w:r>
      </w:ins>
      <w:del w:id="21" w:author="Leigh" w:date="2017-10-05T23:25:00Z">
        <w:r w:rsidRPr="004D669F" w:rsidDel="00340132">
          <w:rPr>
            <w:rFonts w:asciiTheme="minorHAnsi" w:hAnsiTheme="minorHAnsi"/>
            <w:color w:val="auto"/>
          </w:rPr>
          <w:delText xml:space="preserve">s </w:delText>
        </w:r>
      </w:del>
      <w:r w:rsidRPr="004D669F">
        <w:rPr>
          <w:rFonts w:asciiTheme="minorHAnsi" w:hAnsiTheme="minorHAnsi"/>
          <w:color w:val="auto"/>
        </w:rPr>
        <w:t>seasonal</w:t>
      </w:r>
      <w:proofErr w:type="spellEnd"/>
      <w:r w:rsidRPr="004D669F">
        <w:rPr>
          <w:rFonts w:asciiTheme="minorHAnsi" w:hAnsiTheme="minorHAnsi"/>
          <w:color w:val="auto"/>
        </w:rPr>
        <w:t xml:space="preserve"> temperatures </w:t>
      </w:r>
      <w:del w:id="22" w:author="Leigh" w:date="2017-10-05T23:25:00Z">
        <w:r w:rsidRPr="004D669F" w:rsidDel="00340132">
          <w:rPr>
            <w:rFonts w:asciiTheme="minorHAnsi" w:hAnsiTheme="minorHAnsi"/>
            <w:color w:val="auto"/>
          </w:rPr>
          <w:delText xml:space="preserve">increase </w:delText>
        </w:r>
      </w:del>
      <w:r w:rsidRPr="004D669F">
        <w:rPr>
          <w:rFonts w:asciiTheme="minorHAnsi" w:hAnsiTheme="minorHAnsi"/>
          <w:color w:val="auto"/>
        </w:rPr>
        <w:t>in temperate regions</w:t>
      </w:r>
      <w:ins w:id="23" w:author="Leigh" w:date="2017-10-05T23:25:00Z">
        <w:r w:rsidR="00340132">
          <w:rPr>
            <w:rFonts w:asciiTheme="minorHAnsi" w:hAnsiTheme="minorHAnsi"/>
            <w:color w:val="auto"/>
          </w:rPr>
          <w:t xml:space="preserve"> will extend</w:t>
        </w:r>
      </w:ins>
      <w:del w:id="24" w:author="Leigh" w:date="2017-10-05T23:25:00Z">
        <w:r w:rsidRPr="004D669F" w:rsidDel="00340132">
          <w:rPr>
            <w:rFonts w:asciiTheme="minorHAnsi" w:hAnsiTheme="minorHAnsi"/>
            <w:color w:val="auto"/>
          </w:rPr>
          <w:delText>,</w:delText>
        </w:r>
      </w:del>
      <w:r w:rsidRPr="004D669F">
        <w:rPr>
          <w:rFonts w:asciiTheme="minorHAnsi" w:hAnsiTheme="minorHAnsi"/>
          <w:color w:val="auto"/>
        </w:rPr>
        <w:t xml:space="preserve"> the duration of the warm growing season</w:t>
      </w:r>
      <w:ins w:id="25" w:author="Leigh" w:date="2017-10-05T23:25:00Z">
        <w:r w:rsidR="00340132">
          <w:rPr>
            <w:rFonts w:asciiTheme="minorHAnsi" w:hAnsiTheme="minorHAnsi"/>
            <w:color w:val="auto"/>
          </w:rPr>
          <w:t xml:space="preserve">, </w:t>
        </w:r>
      </w:ins>
      <w:del w:id="26" w:author="Leigh" w:date="2017-10-05T23:25:00Z">
        <w:r w:rsidRPr="004D669F" w:rsidDel="00340132">
          <w:rPr>
            <w:rFonts w:asciiTheme="minorHAnsi" w:hAnsiTheme="minorHAnsi"/>
            <w:color w:val="auto"/>
          </w:rPr>
          <w:delText xml:space="preserve"> will increase </w:delText>
        </w:r>
      </w:del>
      <w:r w:rsidRPr="004D669F">
        <w:rPr>
          <w:rFonts w:asciiTheme="minorHAnsi" w:hAnsiTheme="minorHAnsi"/>
          <w:color w:val="auto"/>
        </w:rPr>
        <w:t>with warmer days that arrive earlier in the spring and end later into fall.</w:t>
      </w:r>
      <w:commentRangeEnd w:id="19"/>
      <w:r w:rsidR="00340132">
        <w:rPr>
          <w:rStyle w:val="CommentReference"/>
        </w:rPr>
        <w:commentReference w:id="19"/>
      </w:r>
      <w:r w:rsidRPr="004D669F">
        <w:rPr>
          <w:rFonts w:asciiTheme="minorHAnsi" w:hAnsiTheme="minorHAnsi"/>
          <w:color w:val="auto"/>
        </w:rPr>
        <w:t xml:space="preserve">  In effect, warmer seasonal temperatures in northern latitudes will resemble the seasonal temperatures of adjacent southern latitudes, increasing the geographic distribution of warmer environments </w:t>
      </w:r>
      <w:r w:rsidRPr="004D669F">
        <w:rPr>
          <w:rFonts w:asciiTheme="minorHAnsi" w:hAnsiTheme="minorHAnsi"/>
          <w:color w:val="auto"/>
        </w:rPr>
        <w:fldChar w:fldCharType="begin" w:fldLock="1"/>
      </w:r>
      <w:r w:rsidRPr="004D669F">
        <w:rPr>
          <w:rFonts w:asciiTheme="minorHAnsi" w:hAnsiTheme="minorHAnsi"/>
          <w:color w:val="auto"/>
        </w:rPr>
        <w:instrText>ADDIN CSL_CITATION { "citationItems" : [ { "id" : "ITEM-1",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"ITEM-1", "issue" : "June", "issued" : { "date-parts" : [ [ "1999" ] ] }, "page" : "579-583", "title" : "Poleward shifts in geographical ranges of butterfly species associated with regional warming", "type" : "article-journal", "volume" : "399" }, "uris" : [ "http://www.mendeley.com/documents/?uuid=43b8b89d-d47f-4adc-8caa-887a9d0f4d11" ] }, { "id" : "ITEM-2", "itemData" : { "DOI" : "10.1038/nclimate1663", "ISBN" : "1758-678X", "ISSN" : "1758-678X", "abstract" : "Climate warming is expected to change the distribution and abundance ofmany species1\u20133. Range shifts have been detected in a number of European taxa for which long-term government- initiated or organized-survey data are available4\u20138. In North America, well-organized long-term data needed to document such shifts are much less common. Opportunistic observations madeby citizen scientist groupsmay be an excellent alternative to systematic surveys9. From 1992 to 2010, 19,779 butterfly surveys were made by amateur naturalists in Massachusetts, a geographically small state located at the convergence of northern and southern bioclimatic zones in eastern North America. From these data, we estimated population trends for nearly all butterfly species (100 of 116 species present) using list-length analysis10,11. Population trajectories indicate increases of many species near their northern range limits and declines in nearly all species (17 of 21) near their southern range limits. Certain life-history traits, especially overwintering stage, were strongly associated with declines. Our results suggest that a major, climate-induced shift of North American butterflies, characterized by northward expansions of warm-adapted and retreat of cold-adapted species, is underway", "author" : [ { "dropping-particle" : "", "family" : "Breed", "given" : "Greg A.", "non-dropping-particle" : "", "parse-names" : false, "suffix" : "" }, { "dropping-particle" : "", "family" : "Stichter", "given" : "Sharon", "non-dropping-particle" : "", "parse-names" : false, "suffix" : "" }, { "dropping-particle" : "", "family" : "Crone", "given" : "Elizabeth E.", "non-dropping-particle" : "", "parse-names" : false, "suffix" : "" } ], "container-title" : "Nature Climate Change", "id" : "ITEM-2", "issue" : "2", "issued" : { "date-parts" : [ [ "2012" ] ] }, "page" : "142-145", "title" : "Climate-driven changes in northeastern US butterfly communities", "type" : "article-journal", "volume" : "3" }, "uris" : [ "http://www.mendeley.com/documents/?uuid=04cbab4d-3912-479f-9733-7fe32fbd0977" ] } ], "mendeley" : { "formattedCitation" : "(Parmesan et al. 1999, Breed et al. 2012)", "plainTextFormattedCitation" : "(Parmesan et al. 1999, Breed et al. 2012)", "previouslyFormattedCitation" : "(Parmesan et al. 1999, Breed et al. 2012)" }, "properties" : { "noteIndex" : 0 }, "schema" : "https://github.com/citation-style-language/schema/raw/master/csl-citation.json" }</w:instrText>
      </w:r>
      <w:r w:rsidRPr="004D669F">
        <w:rPr>
          <w:rFonts w:asciiTheme="minorHAnsi" w:hAnsiTheme="minorHAnsi"/>
          <w:color w:val="auto"/>
        </w:rPr>
        <w:fldChar w:fldCharType="separate"/>
      </w:r>
      <w:r w:rsidRPr="004D669F">
        <w:rPr>
          <w:rFonts w:asciiTheme="minorHAnsi" w:hAnsiTheme="minorHAnsi"/>
          <w:noProof/>
          <w:color w:val="auto"/>
        </w:rPr>
        <w:t>(Parmesan et al. 1999, Breed et al. 2012)</w:t>
      </w:r>
      <w:r w:rsidRPr="004D669F">
        <w:rPr>
          <w:rFonts w:asciiTheme="minorHAnsi" w:hAnsiTheme="minorHAnsi"/>
          <w:color w:val="auto"/>
        </w:rPr>
        <w:fldChar w:fldCharType="end"/>
      </w:r>
      <w:r w:rsidRPr="004D669F">
        <w:rPr>
          <w:rFonts w:asciiTheme="minorHAnsi" w:hAnsiTheme="minorHAnsi"/>
          <w:color w:val="auto"/>
        </w:rPr>
        <w:t xml:space="preserve">. </w:t>
      </w:r>
      <w:commentRangeStart w:id="27"/>
      <w:r w:rsidRPr="004D669F">
        <w:rPr>
          <w:rFonts w:asciiTheme="minorHAnsi" w:hAnsiTheme="minorHAnsi"/>
          <w:color w:val="auto"/>
        </w:rPr>
        <w:t xml:space="preserve">Insects whose populations are impacted negatively by climate change can be colloquially termed “losers” and those impacted positively can be termed “winners”. </w:t>
      </w:r>
      <w:commentRangeEnd w:id="27"/>
      <w:r w:rsidR="00340132">
        <w:rPr>
          <w:rStyle w:val="CommentReference"/>
        </w:rPr>
        <w:commentReference w:id="27"/>
      </w:r>
      <w:r w:rsidRPr="004D669F">
        <w:rPr>
          <w:rFonts w:asciiTheme="minorHAnsi" w:hAnsiTheme="minorHAnsi"/>
          <w:color w:val="auto"/>
        </w:rPr>
        <w:t>The direct and indirect interactions between temperature and the resulting winners could lead to increased temperature tolerance, increasing population</w:t>
      </w:r>
      <w:ins w:id="28" w:author="Leigh" w:date="2017-10-05T23:27:00Z">
        <w:r w:rsidR="00340132">
          <w:rPr>
            <w:rFonts w:asciiTheme="minorHAnsi" w:hAnsiTheme="minorHAnsi"/>
            <w:color w:val="auto"/>
          </w:rPr>
          <w:t xml:space="preserve"> size?</w:t>
        </w:r>
      </w:ins>
      <w:del w:id="29" w:author="Leigh" w:date="2017-10-05T23:27:00Z">
        <w:r w:rsidRPr="004D669F" w:rsidDel="00340132">
          <w:rPr>
            <w:rFonts w:asciiTheme="minorHAnsi" w:hAnsiTheme="minorHAnsi"/>
            <w:color w:val="auto"/>
          </w:rPr>
          <w:delText>s</w:delText>
        </w:r>
      </w:del>
      <w:r w:rsidRPr="004D669F">
        <w:rPr>
          <w:rFonts w:asciiTheme="minorHAnsi" w:hAnsiTheme="minorHAnsi"/>
          <w:color w:val="auto"/>
        </w:rPr>
        <w:t xml:space="preserve">, or expanding </w:t>
      </w:r>
      <w:ins w:id="30" w:author="Leigh" w:date="2017-10-05T23:27:00Z">
        <w:r w:rsidR="00340132">
          <w:rPr>
            <w:rFonts w:asciiTheme="minorHAnsi" w:hAnsiTheme="minorHAnsi"/>
            <w:color w:val="auto"/>
          </w:rPr>
          <w:t xml:space="preserve">geographic </w:t>
        </w:r>
      </w:ins>
      <w:r w:rsidRPr="004D669F">
        <w:rPr>
          <w:rFonts w:asciiTheme="minorHAnsi" w:hAnsiTheme="minorHAnsi"/>
          <w:color w:val="auto"/>
        </w:rPr>
        <w:t xml:space="preserve">ranges </w:t>
      </w:r>
      <w:r w:rsidRPr="004D669F">
        <w:rPr>
          <w:rFonts w:asciiTheme="minorHAnsi" w:hAnsiTheme="minorHAnsi"/>
          <w:color w:val="auto"/>
        </w:rPr>
        <w:fldChar w:fldCharType="begin" w:fldLock="1"/>
      </w:r>
      <w:r w:rsidRPr="004D669F">
        <w:rPr>
          <w:rFonts w:asciiTheme="minorHAnsi" w:hAnsiTheme="minorHAnsi"/>
          <w:color w:val="auto"/>
        </w:rPr>
        <w:instrText>ADDIN CSL_CITATION { "citationItems" : [ { "id" : "ITEM-1", "itemData" : { "DOI" : "10.1016/S0169-5347(99)01764-4", "ISBN" : "0169-5347", "ISSN" : "01695347", "PMID" : "10652556", "abstract" : "Increasing greenhouse gas concentrations are expected to have significant impacts on the world\u2019s climate on a timescale of decades to centuries. Evidence from long-term monitoring studies is now accumulating and suggests that the climate of the past few decades is anomalous compared with past climate variation, and that recent climatic and atmospheric trends are already affecting species physiology, distribution and phenology.", "author" : [ { "dropping-particle" : "", "family" : "Hughes", "given" : "Lesley", "non-dropping-particle" : "", "parse-names" : false, "suffix" : "" } ], "container-title" : "Trends in Ecology &amp; Evolution", "id" : "ITEM-1", "issue" : "2", "issued" : { "date-parts" : [ [ "2000" ] ] }, "page" : "56-61", "title" : "Biological consequences of global warming: is the signal already apparent?", "type" : "article-journal", "volume" : "15" }, "uris" : [ "http://www.mendeley.com/documents/?uuid=c005d592-e7f0-3a50-b0e3-0a29da198d4e" ] }, { "id" : "ITEM-2", "itemData" : { "DOI" : "10.1371/journal.pbio.0060325", "ISBN" : "1545-7885", "ISSN" : "1545-7885", "PMID" : "19108608", "abstract" : "Copyright:{\\textcopyright} 2008 Williams et al. This is an open-access article distributed under the terms of the Creative Commons Attribution License, which permits unrestricted use, distribution, and reproduction in any medium, provided the original author and source are credited.\\n", "author" : [ { "dropping-particle" : "", "family" : "Williams", "given" : "Stephen E", "non-dropping-particle" : "", "parse-names" : false, "suffix" : "" }, { "dropping-particle" : "", "family" : "Moritz", "given" : "Craig", "non-dropping-particle" : "", "parse-names" : false, "suffix" : "" }, { "dropping-particle" : "", "family" : "Shoo", "given" : "Luke P", "non-dropping-particle" : "", "parse-names" : false, "suffix" : "" }, { "dropping-particle" : "", "family" : "Isaac", "given" : "Joanne L", "non-dropping-particle" : "", "parse-names" : false, "suffix" : "" }, { "dropping-particle" : "", "family" : "Hoffmann", "given" : "Ary a", "non-dropping-particle" : "", "parse-names" : false, "suffix" : "" }, { "dropping-particle" : "", "family" : "Langham", "given" : "Gary", "non-dropping-particle" : "", "parse-names" : false, "suffix" : "" } ], "container-title" : "PLoS Biol", "id" : "ITEM-2", "issue" : "12", "issued" : { "date-parts" : [ [ "2008" ] ] }, "page" : "e325", "title" : "Towards an Integrated Framework for Assessing the Vulnerability of Species to Climate Change", "type" : "article-journal", "volume" : "6" }, "uris" : [ "http://www.mendeley.com/documents/?uuid=b2fad298-8d5b-3a62-9681-b1e1082b5653" ] } ], "mendeley" : { "formattedCitation" : "(Hughes 2000, Williams et al. 2008)", "plainTextFormattedCitation" : "(Hughes 2000, Williams et al. 2008)", "previouslyFormattedCitation" : "(Hughes 2000, Williams et al. 2008)" }, "properties" : { "noteIndex" : 0 }, "schema" : "https://github.com/citation-style-language/schema/raw/master/csl-citation.json" }</w:instrText>
      </w:r>
      <w:r w:rsidRPr="004D669F">
        <w:rPr>
          <w:rFonts w:asciiTheme="minorHAnsi" w:hAnsiTheme="minorHAnsi"/>
          <w:color w:val="auto"/>
        </w:rPr>
        <w:fldChar w:fldCharType="separate"/>
      </w:r>
      <w:r w:rsidRPr="004D669F">
        <w:rPr>
          <w:rFonts w:asciiTheme="minorHAnsi" w:hAnsiTheme="minorHAnsi"/>
          <w:noProof/>
          <w:color w:val="auto"/>
        </w:rPr>
        <w:t>(Hughes 2000, Williams et al. 2008)</w:t>
      </w:r>
      <w:r w:rsidRPr="004D669F">
        <w:rPr>
          <w:rFonts w:asciiTheme="minorHAnsi" w:hAnsiTheme="minorHAnsi"/>
          <w:color w:val="auto"/>
        </w:rPr>
        <w:fldChar w:fldCharType="end"/>
      </w:r>
      <w:r w:rsidRPr="004D669F">
        <w:rPr>
          <w:rFonts w:asciiTheme="minorHAnsi" w:hAnsiTheme="minorHAnsi"/>
          <w:color w:val="auto"/>
        </w:rPr>
        <w:t xml:space="preserve">. Winning insects could adjust to warmer temperatures through plasticity or adaptation. Understanding how climate change might increase insect populations and expand population distributions, or how insects could adjust to warmer temperatures could help predict some of the damaging effects these winning pest insects could have on agricultural crops. </w:t>
      </w:r>
    </w:p>
    <w:p w14:paraId="24B3B9DC" w14:textId="6CD0317A" w:rsidR="00792752" w:rsidRPr="004D669F" w:rsidRDefault="00792752" w:rsidP="00792752">
      <w:pPr>
        <w:spacing w:line="480" w:lineRule="auto"/>
        <w:ind w:firstLine="720"/>
        <w:rPr>
          <w:rFonts w:asciiTheme="minorHAnsi" w:hAnsiTheme="minorHAnsi"/>
          <w:color w:val="auto"/>
        </w:rPr>
      </w:pPr>
      <w:r w:rsidRPr="004D669F">
        <w:rPr>
          <w:rFonts w:asciiTheme="minorHAnsi" w:hAnsiTheme="minorHAnsi"/>
          <w:color w:val="auto"/>
        </w:rPr>
        <w:t xml:space="preserve">An insect’s body temperature directly affects its </w:t>
      </w:r>
      <w:commentRangeStart w:id="31"/>
      <w:r w:rsidRPr="004D669F">
        <w:rPr>
          <w:rFonts w:asciiTheme="minorHAnsi" w:hAnsiTheme="minorHAnsi"/>
          <w:color w:val="auto"/>
        </w:rPr>
        <w:t>performance,</w:t>
      </w:r>
      <w:commentRangeEnd w:id="31"/>
      <w:r w:rsidR="00340132">
        <w:rPr>
          <w:rStyle w:val="CommentReference"/>
        </w:rPr>
        <w:commentReference w:id="31"/>
      </w:r>
      <w:r w:rsidRPr="004D669F">
        <w:rPr>
          <w:rFonts w:asciiTheme="minorHAnsi" w:hAnsiTheme="minorHAnsi"/>
          <w:color w:val="auto"/>
        </w:rPr>
        <w:t xml:space="preserve"> and the effect of body temperature on performance can be described using a </w:t>
      </w:r>
      <w:commentRangeStart w:id="32"/>
      <w:r w:rsidRPr="004D669F">
        <w:rPr>
          <w:rFonts w:asciiTheme="minorHAnsi" w:hAnsiTheme="minorHAnsi"/>
          <w:color w:val="auto"/>
        </w:rPr>
        <w:t xml:space="preserve">thermal performance curve </w:t>
      </w:r>
      <w:commentRangeEnd w:id="32"/>
      <w:r w:rsidR="00340132">
        <w:rPr>
          <w:rStyle w:val="CommentReference"/>
        </w:rPr>
        <w:commentReference w:id="32"/>
      </w:r>
      <w:r w:rsidRPr="004D669F">
        <w:rPr>
          <w:rFonts w:asciiTheme="minorHAnsi" w:hAnsiTheme="minorHAnsi"/>
          <w:color w:val="auto"/>
        </w:rPr>
        <w:fldChar w:fldCharType="begin" w:fldLock="1"/>
      </w:r>
      <w:r w:rsidRPr="004D669F">
        <w:rPr>
          <w:rFonts w:asciiTheme="minorHAnsi" w:hAnsiTheme="minorHAnsi"/>
          <w:color w:val="auto"/>
        </w:rPr>
        <w:instrText>ADDIN CSL_CITATION { "citationItems" : [ { "id" : "ITEM-1", "itemData" : { "DOI" : "10.1093/icb/19.1.357", "ISBN" : "0003-1569", "ISSN" : "15407063", "PMID" : "16", "abstract" : "Abstract An understanding of interactions between the thermal physiology and ecology of ectotherms remains elusive, partly because information on the relative performance of whole- animal physiological systems at ecologically relevant body temperatures is limited. After ...\\n", "author" : [ { "dropping-particle" : "", "family" : "Huey", "given" : "Raymond B", "non-dropping-particle" : "", "parse-names" : false, "suffix" : "" }, { "dropping-particle" : "", "family" : "Stevenson", "given" : "R D", "non-dropping-particle" : "", "parse-names" : false, "suffix" : "" } ], "container-title" : "American Zoologist", "id" : "ITEM-1", "issue" : "1", "issued" : { "date-parts" : [ [ "1979" ] ] }, "page" : "357-366", "title" : "Intergrating thermal physiology and ecology of ecotherms: a discussion of approaches", "type" : "article-journal", "volume" : "19" }, "uris" : [ "http://www.mendeley.com/documents/?uuid=357edc07-26dc-3b7e-8f00-4413cd5b1943" ] } ], "mendeley" : { "formattedCitation" : "(Huey and Stevenson 1979)", "plainTextFormattedCitation" : "(Huey and Stevenson 1979)", "previouslyFormattedCitation" : "(Huey and Stevenson 1979)" }, "properties" : { "noteIndex" : 0 }, "schema" : "https://github.com/citation-style-language/schema/raw/master/csl-citation.json" }</w:instrText>
      </w:r>
      <w:r w:rsidRPr="004D669F">
        <w:rPr>
          <w:rFonts w:asciiTheme="minorHAnsi" w:hAnsiTheme="minorHAnsi"/>
          <w:color w:val="auto"/>
        </w:rPr>
        <w:fldChar w:fldCharType="separate"/>
      </w:r>
      <w:r w:rsidRPr="004D669F">
        <w:rPr>
          <w:rFonts w:asciiTheme="minorHAnsi" w:hAnsiTheme="minorHAnsi"/>
          <w:noProof/>
          <w:color w:val="auto"/>
        </w:rPr>
        <w:t>(Huey and Stevenson 1979)</w:t>
      </w:r>
      <w:r w:rsidRPr="004D669F">
        <w:rPr>
          <w:rFonts w:asciiTheme="minorHAnsi" w:hAnsiTheme="minorHAnsi"/>
          <w:color w:val="auto"/>
        </w:rPr>
        <w:fldChar w:fldCharType="end"/>
      </w:r>
      <w:r w:rsidRPr="004D669F">
        <w:rPr>
          <w:rFonts w:asciiTheme="minorHAnsi" w:hAnsiTheme="minorHAnsi"/>
          <w:color w:val="auto"/>
        </w:rPr>
        <w:t xml:space="preserve">. At the peak of this curve is an insect’s thermal optimum, this is the temperature where performance is maximized. The range of temperatures where the </w:t>
      </w:r>
      <w:r w:rsidRPr="004D669F">
        <w:rPr>
          <w:rFonts w:asciiTheme="minorHAnsi" w:hAnsiTheme="minorHAnsi"/>
          <w:color w:val="auto"/>
        </w:rPr>
        <w:lastRenderedPageBreak/>
        <w:t xml:space="preserve">performance of an insect is half of the thermal optimum represents the thermal breadth. Finally, the range of temperatures where </w:t>
      </w:r>
      <w:commentRangeStart w:id="33"/>
      <w:r w:rsidRPr="004D669F">
        <w:rPr>
          <w:rFonts w:asciiTheme="minorHAnsi" w:hAnsiTheme="minorHAnsi"/>
          <w:color w:val="auto"/>
        </w:rPr>
        <w:t xml:space="preserve">performance is positive </w:t>
      </w:r>
      <w:commentRangeEnd w:id="33"/>
      <w:r w:rsidR="00340132">
        <w:rPr>
          <w:rStyle w:val="CommentReference"/>
        </w:rPr>
        <w:commentReference w:id="33"/>
      </w:r>
      <w:r w:rsidRPr="004D669F">
        <w:rPr>
          <w:rFonts w:asciiTheme="minorHAnsi" w:hAnsiTheme="minorHAnsi"/>
          <w:color w:val="auto"/>
        </w:rPr>
        <w:t xml:space="preserve">is an insect’s thermal tolerance range. Those temperatures at the edge of an </w:t>
      </w:r>
      <w:commentRangeStart w:id="34"/>
      <w:r w:rsidRPr="004D669F">
        <w:rPr>
          <w:rFonts w:asciiTheme="minorHAnsi" w:hAnsiTheme="minorHAnsi"/>
          <w:color w:val="auto"/>
        </w:rPr>
        <w:t xml:space="preserve">insects thermal tolerance are termed the critical thermal maximum and critical thermal minimum, respectively </w:t>
      </w:r>
      <w:commentRangeEnd w:id="34"/>
      <w:r w:rsidR="00957BC2">
        <w:rPr>
          <w:rStyle w:val="CommentReference"/>
        </w:rPr>
        <w:commentReference w:id="34"/>
      </w:r>
      <w:r w:rsidRPr="004D669F">
        <w:rPr>
          <w:rFonts w:asciiTheme="minorHAnsi" w:hAnsiTheme="minorHAnsi"/>
          <w:color w:val="auto"/>
        </w:rPr>
        <w:fldChar w:fldCharType="begin" w:fldLock="1"/>
      </w:r>
      <w:r w:rsidRPr="004D669F">
        <w:rPr>
          <w:rFonts w:asciiTheme="minorHAnsi" w:hAnsiTheme="minorHAnsi"/>
          <w:color w:val="auto"/>
        </w:rPr>
        <w:instrText>ADDIN CSL_CITATION { "citationItems" : [ { "id" : "ITEM-1", "itemData" : { "DOI" : "10.1046/j.1365-2486.2002.00451.x", "ISBN" : "1365-2486", "ISSN" : "13541013", "PMID" : "2940", "abstract" : "This review examines the direct effects of climate change on insect herbivores. Temperature is identified as the dominant abiotic factor directly affecting herbivorous insects. There is little evidence of any direct effects of CO2 or UVB. Direct impacts of precipitation have been largely neglected in current research on climate change. Temperature directly affects development, survival, range and abundance. Species with a large geographical range will tend to be less affected. The main effect of temperature in temperate regions is to influence winter survival; at more northerly latitudes, higher temperatures extend the summer season, increasing the available thermal budget for growth and reproduction. Photoperiod is the dominant cue for the seasonal synchrony of temperate insects, but their thermal requirements may differ at different times of year. Interactions between photoperiod and temperature determine phenology; the two factors do not necessarily operate in tandem. Insect herbivores show a number of distinct life-history strategies to exploit plants with different growth forms and strategies, which will be differentially affected by climate warming. There are still many challenges facing biologists in predicting and monitoring the impacts of climate change. Future research needs to consider insect herbivore phenotypic and genotypic flexibility, their responses to global change parameters operating in concert, and awareness that some patterns may only become apparent in the longer term.", "author" : [ { "dropping-particle" : "", "family" : "Bale", "given" : "Jeffery S.", "non-dropping-particle" : "", "parse-names" : false, "suffix" : "" }, { "dropping-particle" : "", "family" : "Masters", "given" : "Gregory J.", "non-dropping-particle" : "", "parse-names" : false, "suffix" : "" }, { "dropping-particle" : "", "family" : "Hodkinson", "given" : "Ian D.", "non-dropping-particle" : "", "parse-names" : false, "suffix" : "" }, { "dropping-particle" : "", "family" : "Awmack", "given" : "Caroline", "non-dropping-particle" : "", "parse-names" : false, "suffix" : "" }, { "dropping-particle" : "", "family" : "Bezemer", "given" : "T. Martijn", "non-dropping-particle" : "", "parse-names" : false, "suffix" : "" }, { "dropping-particle" : "", "family" : "Brown", "given" : "Valerie K.", "non-dropping-particle" : "", "parse-names" : false, "suffix" : "" }, { "dropping-particle" : "", "family" : "Butterfield", "given" : "Jennifer", "non-dropping-particle" : "", "parse-names" : false, "suffix" : "" }, { "dropping-particle" : "", "family" : "Buse", "given" : "Alan", "non-dropping-particle" : "", "parse-names" : false, "suffix" : "" }, { "dropping-particle" : "", "family" : "Coulson", "given" : "John C.", "non-dropping-particle" : "", "parse-names" : false, "suffix" : "" }, { "dropping-particle" : "", "family" : "Farrar", "given" : "John", "non-dropping-particle" : "", "parse-names" : false, "suffix" : "" }, { "dropping-particle" : "", "family" : "Good", "given" : "John E G", "non-dropping-particle" : "", "parse-names" : false, "suffix" : "" }, { "dropping-particle" : "", "family" : "Harrington", "given" : "Richard", "non-dropping-particle" : "", "parse-names" : false, "suffix" : "" }, { "dropping-particle" : "", "family" : "Hartley", "given" : "Susane", "non-dropping-particle" : "", "parse-names" : false, "suffix" : "" }, { "dropping-particle" : "", "family" : "Jones", "given" : "T. Hefin", "non-dropping-particle" : "", "parse-names" : false, "suffix" : "" }, { "dropping-particle" : "", "family" : "Lindroth", "given" : "Richard L.", "non-dropping-particle" : "", "parse-names" : false, "suffix" : "" }, { "dropping-particle" : "", "family" : "Press", "given" : "Malcolm C.", "non-dropping-particle" : "", "parse-names" : false, "suffix" : "" }, { "dropping-particle" : "", "family" : "Symrnioudis", "given" : "Ilias", "non-dropping-particle" : "", "parse-names" : false, "suffix" : "" }, { "dropping-particle" : "", "family" : "Watt", "given" : "Allan D.", "non-dropping-particle" : "", "parse-names" : false, "suffix" : "" }, { "dropping-particle" : "", "family" : "Whittaker", "given" : "John B.", "non-dropping-particle" : "", "parse-names" : false, "suffix" : "" } ], "container-title" : "Global Change Biology", "id" : "ITEM-1", "issue" : "1", "issued" : { "date-parts" : [ [ "2002" ] ] }, "page" : "1-16", "title" : "Herbivory in global climate change research: Direct effects of rising temperature on insect herbivores", "type" : "article-journal", "volume" : "8" }, "uris" : [ "http://www.mendeley.com/documents/?uuid=a678acaf-e246-4604-a321-4764aa1ed436" ] }, { "id" : "ITEM-2", "itemData" : { "DOI" : "10.1098/rstb.2012.0005", "ISBN" : "0962-8436", "ISSN" : "1471-2970", "PMID" : "22566674", "abstract" : "A recently developed integrative framework proposes that the vulnerability of a species to environmental change depends on the species' exposure and sensitivity to environmental change, its resilience to perturbations and its potential to adapt to change. These vulnerability criteria require behavioural, physiological and genetic data. With this information in hand, biologists can predict organisms most at risk from environmental change. Biologists and managers can then target organisms and habitats most at risk. Unfortunately, the required data (e.g. optimal physiological temperatures) are rarely available. Here, we evaluate the reliability of potential proxies (e.g. critical temperatures) that are often available for some groups. Several proxies for ectotherms are promising, but analogous ones for endotherms are lacking. We also develop a simple graphical model of how behavioural thermoregulation, acclimation and adaptation may interact to influence vulnerability over time. After considering this model together with the proxies available for physiological sensitivity to climate change, we conclude that ectotherms sharing vulnerability traits seem concentrated in lowland tropical forests. Their vulnerability may be exacerbated by negative biotic interactions. Whether tropical forest (or other) species can adapt to warming environments is unclear, as genetic and selective data are scant. Nevertheless, the prospects for tropical forest ectotherms appear grim.", "author" : [ { "dropping-particle" : "", "family" : "Huey", "given" : "Raymond B", "non-dropping-particle" : "", "parse-names" : false, "suffix" : "" }, { "dropping-particle" : "", "family" : "Kearney", "given" : "Michael R", "non-dropping-particle" : "", "parse-names" : false, "suffix" : "" }, { "dropping-particle" : "", "family" : "Krockenberger", "given" : "Andrew", "non-dropping-particle" : "", "parse-names" : false, "suffix" : "" }, { "dropping-particle" : "", "family" : "Holtum", "given" : "Joseph a M", "non-dropping-particle" : "", "parse-names" : false, "suffix" : "" }, { "dropping-particle" : "", "family" : "Jess", "given" : "Mellissa", "non-dropping-particle" : "", "parse-names" : false, "suffix" : "" }, { "dropping-particle" : "", "family" : "Williams", "given" : "Stephen E", "non-dropping-particle" : "", "parse-names" : false, "suffix" : "" } ], "container-title" : "Philosophical transactions of the Royal Society of London. Series B, Biological sciences", "id" : "ITEM-2", "issue" : "1596", "issued" : { "date-parts" : [ [ "2012" ] ] }, "page" : "1665-79", "title" : "Predicting organismal vulnerability to climate warming: roles of behaviour, physiology and adaptation.", "type" : "article-journal", "volume" : "367" }, "uris" : [ "http://www.mendeley.com/documents/?uuid=5bc09526-a758-4db8-a6de-fbae7615e822" ] }, { "id" : "ITEM-3", "itemData" : { "DOI" : "10.1111/ele.12686", "ISBN" : "1461-0248", "ISSN" : "14610248", "PMID" : "27667778", "abstract" : "Thermal performance curves (TPCs), which quantify how an ectotherm's body temperature (Tb) affects its performance or fitness, are often used in an attempt to predict organismal responses to climate change. Here, we examine the key \u2013 but often biologically unreasonable \u2013 assumptions underlying this approach; for example, that physiology and thermal regimes are invariant over ontogeny, space and time, and also that TPCs are independent of previously experienced Tb. We show how a critical consideration of these assumptions can lead to biologically useful hypotheses and experimental designs. For example, rather than assuming that TPCs are fixed during ontogeny, one can measure TPCs for each major life stage and incorporate these into stage-specific ecological models to reveal the life stage most likely to be vulnerable to climate change. Our overall goal is to explicitly examine the assumptions underlying the integration of TPCs with Tb, to develop a framework within which empiricists can place their work within these limitations, and to facilitate the application of thermal physiology to understanding the biological implications of climate change.", "author" : [ { "dropping-particle" : "", "family" : "Sinclair", "given" : "Brent J.", "non-dropping-particle" : "", "parse-names" : false, "suffix" : "" }, { "dropping-particle" : "", "family" : "Marshall", "given" : "Katie E.", "non-dropping-particle" : "", "parse-names" : false, "suffix" : "" }, { "dropping-particle" : "", "family" : "Sewell", "given" : "Mary A.", "non-dropping-particle" : "", "parse-names" : false, "suffix" : "" }, { "dropping-particle" : "", "family" : "Levesque", "given" : "Danielle L.", "non-dropping-particle" : "", "parse-names" : false, "suffix" : "" }, { "dropping-particle" : "", "family" : "Willett", "given" : "Christopher S.", "non-dropping-particle" : "", "parse-names" : false, "suffix" : "" }, { "dropping-particle" : "", "family" : "Slotsbo", "given" : "Stine", "non-dropping-particle" : "", "parse-names" : false, "suffix" : "" }, { "dropping-particle" : "", "family" : "Dong", "given" : "Yunwei", "non-dropping-particle" : "", "parse-names" : false, "suffix" : "" }, { "dropping-particle" : "", "family" : "Harley", "given" : "Christopher D.G.", "non-dropping-particle" : "", "parse-names" : false, "suffix" : "" }, { "dropping-particle" : "", "family" : "Marshall", "given" : "David J.", "non-dropping-particle" : "", "parse-names" : false, "suffix" : "" }, { "dropping-particle" : "", "family" : "Helmuth", "given" : "Brian S.", "non-dropping-particle" : "", "parse-names" : false, "suffix" : "" }, { "dropping-particle" : "", "family" : "Huey", "given" : "Raymond B.", "non-dropping-particle" : "", "parse-names" : false, "suffix" : "" } ], "container-title" : "Ecology Letters", "id" : "ITEM-3", "issue" : "11", "issued" : { "date-parts" : [ [ "2016" ] ] }, "page" : "1372-1385", "title" : "Can we predict ectotherm responses to climate change using thermal performance curves and body temperatures?", "type" : "article-journal", "volume" : "19" }, "uris" : [ "http://www.mendeley.com/documents/?uuid=9a1f2ab4-b942-4c57-98b7-afff2db1e7d1" ] } ], "mendeley" : { "formattedCitation" : "(Bale et al. 2002, Huey et al. 2012, Sinclair et al. 2016)", "plainTextFormattedCitation" : "(Bale et al. 2002, Huey et al. 2012, Sinclair et al. 2016)", "previouslyFormattedCitation" : "(Bale et al. 2002, Huey et al. 2012, Sinclair et al. 2016)" }, "properties" : { "noteIndex" : 0 }, "schema" : "https://github.com/citation-style-language/schema/raw/master/csl-citation.json" }</w:instrText>
      </w:r>
      <w:r w:rsidRPr="004D669F">
        <w:rPr>
          <w:rFonts w:asciiTheme="minorHAnsi" w:hAnsiTheme="minorHAnsi"/>
          <w:color w:val="auto"/>
        </w:rPr>
        <w:fldChar w:fldCharType="separate"/>
      </w:r>
      <w:r w:rsidRPr="004D669F">
        <w:rPr>
          <w:rFonts w:asciiTheme="minorHAnsi" w:hAnsiTheme="minorHAnsi"/>
          <w:noProof/>
          <w:color w:val="auto"/>
        </w:rPr>
        <w:t>(Bale et al. 2002, Huey et al. 2012, Sinclair et al. 2016)</w:t>
      </w:r>
      <w:r w:rsidRPr="004D669F">
        <w:rPr>
          <w:rFonts w:asciiTheme="minorHAnsi" w:hAnsiTheme="minorHAnsi"/>
          <w:color w:val="auto"/>
        </w:rPr>
        <w:fldChar w:fldCharType="end"/>
      </w:r>
      <w:r w:rsidRPr="004D669F">
        <w:rPr>
          <w:rFonts w:asciiTheme="minorHAnsi" w:hAnsiTheme="minorHAnsi"/>
          <w:color w:val="auto"/>
        </w:rPr>
        <w:t xml:space="preserve">. As warmer days begin earlier in the year and last longer, losing insects could be unable to tolerate these changes due to narrow thermal breadth. For these losing insects, warmer daily and seasonal temperatures could reduce their performance by exceeding their thermal breadth earlier in the day or earlier in the season. Continued increases in temperatures for these insects could be lethal by exceeding their critical thermal maximum. Winning insects, in contrast, could tolerate warmer temperatures due to a wider thermal breadth. Additionally, some winners whose thermal environment is currently below their thermal optimum experience increased performance as temperatures increase towards their thermal optimum. In a review of the effects of thermal conditions on population fitness (with fitness defined as the intrinsic population growth of r-strategy insects), Deutsch et al. (2008) tracked and compared population size between 38 representative insect species from temperate and tropical latitudes.  For those representative species across temperate latitudes, the thermal breadth of these insects tended to be wider and the thermal conditions experienced in these locations, on average, tended to be further away from their critical thermal maximum compared to the representative taxa from tropical latitudes </w:t>
      </w:r>
      <w:r w:rsidRPr="004D669F">
        <w:rPr>
          <w:rFonts w:asciiTheme="minorHAnsi" w:hAnsiTheme="minorHAnsi"/>
          <w:color w:val="auto"/>
        </w:rPr>
        <w:fldChar w:fldCharType="begin" w:fldLock="1"/>
      </w:r>
      <w:r w:rsidRPr="004D669F">
        <w:rPr>
          <w:rFonts w:asciiTheme="minorHAnsi" w:hAnsiTheme="minorHAnsi"/>
          <w:color w:val="auto"/>
        </w:rPr>
        <w:instrText>ADDIN CSL_CITATION { "citationItems" : [ { "id" : "ITEM-1", "itemData" : { "DOI" : "10.1073/pnas.0709472105", "ISBN" : "0027-8424", "ISSN" : "0027-8424", "PMID" : "18458348", "abstract" : "The impact of anthropogenic climate change on terrestrial organisms is often predicted to increase with latitude, in parallel with the rate of warming. Yet the biological impact of rising temperatures also depends on the physiological sensitivity of organisms to temperature change. We integrate empirical fitness curves describing the thermal tolerance of terrestrial insects from around the world with the projected geographic distribution of climate change for the next century to estimate the direct impact of warming on insect fitness across latitude. The results show that warming in the tropics, although relatively small in magnitude, is likely to have the most deleterious consequences because tropical insects are relatively sensitive to temperature change and are currently living very close to their optimal temperature. In contrast, species at higher latitudes have broader thermal tolerance and are living in climates that are currently cooler than their physiological optima, so that warming may even enhance their fitness. Available thermal tolerance data for several vertebrate taxa exhibit similar patterns, suggesting that these results are general for terrestrial ectotherms. Our analyses imply that, in the absence of ameliorating factors such as migration and adaptation, the greatest extinction risks from global warming may be in the tropics, where biological diversity is also greatest.", "author" : [ { "dropping-particle" : "", "family" : "Deutsch", "given" : "Curtis A", "non-dropping-particle" : "", "parse-names" : false, "suffix" : "" }, { "dropping-particle" : "", "family" : "Tewksbury", "given" : "Joshua J", "non-dropping-particle" : "", "parse-names" : false, "suffix" : "" }, { "dropping-particle" : "", "family" : "Huey", "given" : "Raymond B", "non-dropping-particle" : "", "parse-names" : false, "suffix" : "" }, { "dropping-particle" : "", "family" : "Sheldon", "given" : "Kimberly S", "non-dropping-particle" : "", "parse-names" : false, "suffix" : "" }, { "dropping-particle" : "", "family" : "Ghalambor", "given" : "Cameron K", "non-dropping-particle" : "", "parse-names" : false, "suffix" : "" }, { "dropping-particle" : "", "family" : "Haak", "given" : "David C", "non-dropping-particle" : "", "parse-names" : false, "suffix" : "" }, { "dropping-particle" : "", "family" : "Martin", "given" : "Paul R", "non-dropping-particle" : "", "parse-names" : false, "suffix" : "" } ], "container-title" : "Proceedings of the National Academy of Sciences of the United States of America", "id" : "ITEM-1", "issue" : "18", "issued" : { "date-parts" : [ [ "2008" ] ] }, "page" : "6668-6672", "title" : "Impacts of climate warming on terrestrial ectotherms across latitude", "type" : "article-journal", "volume" : "105" }, "uris" : [ "http://www.mendeley.com/documents/?uuid=86bac499-15f2-3898-9116-ae97314a422d" ] } ], "mendeley" : { "formattedCitation" : "(Deutsch et al. 2008)", "plainTextFormattedCitation" : "(Deutsch et al. 2008)", "previouslyFormattedCitation" : "(Deutsch et al. 2008)" }, "properties" : { "noteIndex" : 0 }, "schema" : "https://github.com/citation-style-language/schema/raw/master/csl-citation.json" }</w:instrText>
      </w:r>
      <w:r w:rsidRPr="004D669F">
        <w:rPr>
          <w:rFonts w:asciiTheme="minorHAnsi" w:hAnsiTheme="minorHAnsi"/>
          <w:color w:val="auto"/>
        </w:rPr>
        <w:fldChar w:fldCharType="separate"/>
      </w:r>
      <w:r w:rsidRPr="004D669F">
        <w:rPr>
          <w:rFonts w:asciiTheme="minorHAnsi" w:hAnsiTheme="minorHAnsi"/>
          <w:noProof/>
          <w:color w:val="auto"/>
        </w:rPr>
        <w:t>(Deutsch et al. 2008)</w:t>
      </w:r>
      <w:r w:rsidRPr="004D669F">
        <w:rPr>
          <w:rFonts w:asciiTheme="minorHAnsi" w:hAnsiTheme="minorHAnsi"/>
          <w:color w:val="auto"/>
        </w:rPr>
        <w:fldChar w:fldCharType="end"/>
      </w:r>
      <w:r w:rsidRPr="004D669F">
        <w:rPr>
          <w:rFonts w:asciiTheme="minorHAnsi" w:hAnsiTheme="minorHAnsi"/>
          <w:color w:val="auto"/>
        </w:rPr>
        <w:t xml:space="preserve">. In the tropics, environmental temperatures vary little relative to temperatures in temperate regions and insects in tropical regions experience temperatures that tend to be </w:t>
      </w:r>
      <w:r w:rsidRPr="004D669F">
        <w:rPr>
          <w:rFonts w:asciiTheme="minorHAnsi" w:hAnsiTheme="minorHAnsi"/>
          <w:color w:val="auto"/>
        </w:rPr>
        <w:lastRenderedPageBreak/>
        <w:t xml:space="preserve">closer to their optimum temperature relative to temperate insects whose environment tends to be cooler than optimum. This </w:t>
      </w:r>
      <w:del w:id="35" w:author="Leigh" w:date="2017-10-05T23:34:00Z">
        <w:r w:rsidRPr="004D669F" w:rsidDel="002600DE">
          <w:rPr>
            <w:rFonts w:asciiTheme="minorHAnsi" w:hAnsiTheme="minorHAnsi"/>
            <w:color w:val="auto"/>
          </w:rPr>
          <w:delText xml:space="preserve">work </w:delText>
        </w:r>
      </w:del>
      <w:r w:rsidRPr="004D669F">
        <w:rPr>
          <w:rFonts w:asciiTheme="minorHAnsi" w:hAnsiTheme="minorHAnsi"/>
          <w:color w:val="auto"/>
        </w:rPr>
        <w:t xml:space="preserve">suggests that tropical insects already </w:t>
      </w:r>
      <w:commentRangeStart w:id="36"/>
      <w:r w:rsidRPr="004D669F">
        <w:rPr>
          <w:rFonts w:asciiTheme="minorHAnsi" w:hAnsiTheme="minorHAnsi"/>
          <w:color w:val="auto"/>
        </w:rPr>
        <w:t>exist</w:t>
      </w:r>
      <w:commentRangeEnd w:id="36"/>
      <w:r w:rsidR="002600DE">
        <w:rPr>
          <w:rStyle w:val="CommentReference"/>
        </w:rPr>
        <w:commentReference w:id="36"/>
      </w:r>
      <w:r w:rsidRPr="004D669F">
        <w:rPr>
          <w:rFonts w:asciiTheme="minorHAnsi" w:hAnsiTheme="minorHAnsi"/>
          <w:color w:val="auto"/>
        </w:rPr>
        <w:t xml:space="preserve"> near their thermal limits and thus could quickly become losers</w:t>
      </w:r>
      <w:r w:rsidRPr="004D669F" w:rsidDel="00FC5354">
        <w:rPr>
          <w:rFonts w:asciiTheme="minorHAnsi" w:hAnsiTheme="minorHAnsi"/>
          <w:color w:val="auto"/>
        </w:rPr>
        <w:t xml:space="preserve"> </w:t>
      </w:r>
      <w:r w:rsidRPr="004D669F">
        <w:rPr>
          <w:rFonts w:asciiTheme="minorHAnsi" w:hAnsiTheme="minorHAnsi"/>
          <w:color w:val="auto"/>
        </w:rPr>
        <w:t xml:space="preserve">as climate </w:t>
      </w:r>
      <w:commentRangeStart w:id="37"/>
      <w:r w:rsidRPr="004D669F">
        <w:rPr>
          <w:rFonts w:asciiTheme="minorHAnsi" w:hAnsiTheme="minorHAnsi"/>
          <w:color w:val="auto"/>
        </w:rPr>
        <w:t>warms</w:t>
      </w:r>
      <w:commentRangeEnd w:id="37"/>
      <w:r w:rsidR="00957BC2">
        <w:rPr>
          <w:rStyle w:val="CommentReference"/>
        </w:rPr>
        <w:commentReference w:id="37"/>
      </w:r>
      <w:r w:rsidRPr="004D669F">
        <w:rPr>
          <w:rFonts w:asciiTheme="minorHAnsi" w:hAnsiTheme="minorHAnsi"/>
          <w:color w:val="auto"/>
        </w:rPr>
        <w:t>.</w:t>
      </w:r>
    </w:p>
    <w:p w14:paraId="1DEDECC3" w14:textId="77777777" w:rsidR="00792752" w:rsidRPr="004D669F" w:rsidRDefault="00792752" w:rsidP="00792752">
      <w:pPr>
        <w:spacing w:line="480" w:lineRule="auto"/>
        <w:ind w:firstLine="720"/>
        <w:rPr>
          <w:rFonts w:asciiTheme="minorHAnsi" w:hAnsiTheme="minorHAnsi"/>
          <w:color w:val="auto"/>
        </w:rPr>
      </w:pPr>
      <w:commentRangeStart w:id="38"/>
      <w:r w:rsidRPr="004D669F">
        <w:rPr>
          <w:rFonts w:asciiTheme="minorHAnsi" w:hAnsiTheme="minorHAnsi"/>
          <w:color w:val="auto"/>
        </w:rPr>
        <w:t xml:space="preserve">As temperatures rise, the growing season in northern latitudes </w:t>
      </w:r>
      <w:commentRangeEnd w:id="38"/>
      <w:r w:rsidR="002600DE">
        <w:rPr>
          <w:rStyle w:val="CommentReference"/>
        </w:rPr>
        <w:commentReference w:id="38"/>
      </w:r>
      <w:r w:rsidRPr="004D669F">
        <w:rPr>
          <w:rFonts w:asciiTheme="minorHAnsi" w:hAnsiTheme="minorHAnsi"/>
          <w:color w:val="auto"/>
        </w:rPr>
        <w:t xml:space="preserve">will resemble adjacent southern latitudes with growing seasons that begin earlier in the year and end later. For losing insects that cannot tolerate increasing temperatures in their current environment, occupying these north-shifting thermal conditions through changes in the geographic range of the population could allow them to win, and those insects unable to shift their geographic rage could lose. Winning insects could experience a net increase in both population size and geographical distribution with more individuals spread across more geography. Winning insects might also experience a northern shift of their entire geographical distribution with no change in population size. In Europe, changes in range distributions have been observed in 35 species of non-migratory butterfly species. Of these butterflies, 63% were observed to have a distribution shift northward and 3% were observed to have a distribution shift southward </w:t>
      </w:r>
      <w:r w:rsidRPr="004D669F">
        <w:rPr>
          <w:rFonts w:asciiTheme="minorHAnsi" w:hAnsiTheme="minorHAnsi"/>
          <w:color w:val="auto"/>
        </w:rPr>
        <w:fldChar w:fldCharType="begin" w:fldLock="1"/>
      </w:r>
      <w:r w:rsidRPr="004D669F">
        <w:rPr>
          <w:rFonts w:asciiTheme="minorHAnsi" w:hAnsiTheme="minorHAnsi"/>
          <w:color w:val="auto"/>
        </w:rPr>
        <w:instrText>ADDIN CSL_CITATION { "citationItems" : [ { "id" : "ITEM-1",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"ITEM-1", "issue" : "June", "issued" : { "date-parts" : [ [ "1999" ] ] }, "page" : "579-583", "title" : "Poleward shifts in geographical ranges of butterfly species associated with regional warming", "type" : "article-journal", "volume" : "399" }, "uris" : [ "http://www.mendeley.com/documents/?uuid=43b8b89d-d47f-4adc-8caa-887a9d0f4d11" ] } ], "mendeley" : { "formattedCitation" : "(Parmesan et al. 1999)", "plainTextFormattedCitation" : "(Parmesan et al. 1999)", "previouslyFormattedCitation" : "(Parmesan et al. 1999)" }, "properties" : { "noteIndex" : 0 }, "schema" : "https://github.com/citation-style-language/schema/raw/master/csl-citation.json" }</w:instrText>
      </w:r>
      <w:r w:rsidRPr="004D669F">
        <w:rPr>
          <w:rFonts w:asciiTheme="minorHAnsi" w:hAnsiTheme="minorHAnsi"/>
          <w:color w:val="auto"/>
        </w:rPr>
        <w:fldChar w:fldCharType="separate"/>
      </w:r>
      <w:r w:rsidRPr="004D669F">
        <w:rPr>
          <w:rFonts w:asciiTheme="minorHAnsi" w:hAnsiTheme="minorHAnsi"/>
          <w:noProof/>
          <w:color w:val="auto"/>
        </w:rPr>
        <w:t>(Parmesan et al. 1999)</w:t>
      </w:r>
      <w:r w:rsidRPr="004D669F">
        <w:rPr>
          <w:rFonts w:asciiTheme="minorHAnsi" w:hAnsiTheme="minorHAnsi"/>
          <w:color w:val="auto"/>
        </w:rPr>
        <w:fldChar w:fldCharType="end"/>
      </w:r>
      <w:r w:rsidRPr="004D669F">
        <w:rPr>
          <w:rFonts w:asciiTheme="minorHAnsi" w:hAnsiTheme="minorHAnsi"/>
          <w:color w:val="auto"/>
        </w:rPr>
        <w:t xml:space="preserve">. As favorable thermal conditions for winning insects shift farther north and warmer days increase in frequency and duration, the spatial distribution of winning insects could track those favorable temperatures. Warming northern latitudes do offer winning insects the opportunity to shift their population distributions. However, those insects that experience shifted distributions will be exposed to environmental cues, like photoperiod, that are intrinsic to these northern latitudes. </w:t>
      </w:r>
      <w:commentRangeStart w:id="39"/>
      <w:r w:rsidRPr="004D669F">
        <w:rPr>
          <w:rFonts w:asciiTheme="minorHAnsi" w:hAnsiTheme="minorHAnsi"/>
          <w:color w:val="auto"/>
        </w:rPr>
        <w:t xml:space="preserve">Photoperiod, like temperature, is an important environmental </w:t>
      </w:r>
      <w:commentRangeEnd w:id="39"/>
      <w:r w:rsidR="002600DE">
        <w:rPr>
          <w:rStyle w:val="CommentReference"/>
        </w:rPr>
        <w:commentReference w:id="39"/>
      </w:r>
      <w:r w:rsidRPr="004D669F">
        <w:rPr>
          <w:rFonts w:asciiTheme="minorHAnsi" w:hAnsiTheme="minorHAnsi"/>
          <w:color w:val="auto"/>
        </w:rPr>
        <w:t xml:space="preserve">cue that insects use to make life history decisions. Failure to adjust to the photoperiods of these </w:t>
      </w:r>
      <w:r w:rsidRPr="004D669F">
        <w:rPr>
          <w:rFonts w:asciiTheme="minorHAnsi" w:hAnsiTheme="minorHAnsi"/>
          <w:color w:val="auto"/>
        </w:rPr>
        <w:lastRenderedPageBreak/>
        <w:t xml:space="preserve">warmer northern latitudes could negatively impact the timing of life history events for those shifted populations, turning winners into losers. </w:t>
      </w:r>
    </w:p>
    <w:p w14:paraId="4BA0C563" w14:textId="5891A466" w:rsidR="00792752" w:rsidRPr="004D669F" w:rsidRDefault="00792752" w:rsidP="00792752">
      <w:pPr>
        <w:spacing w:line="480" w:lineRule="auto"/>
        <w:ind w:firstLine="720"/>
        <w:rPr>
          <w:rFonts w:asciiTheme="minorHAnsi" w:hAnsiTheme="minorHAnsi"/>
          <w:color w:val="auto"/>
        </w:rPr>
      </w:pPr>
      <w:r w:rsidRPr="004D669F">
        <w:rPr>
          <w:rFonts w:asciiTheme="minorHAnsi" w:hAnsiTheme="minorHAnsi"/>
          <w:color w:val="auto"/>
        </w:rPr>
        <w:t xml:space="preserve">Seasonal changes in temperature are cyclic and correspondingly can delimit the availability of resources (like host plants for phytophagous insects). </w:t>
      </w:r>
      <w:moveFromRangeStart w:id="40" w:author="Leigh" w:date="2017-10-05T23:37:00Z" w:name="move495009959"/>
      <w:moveFrom w:id="41" w:author="Leigh" w:date="2017-10-05T23:37:00Z">
        <w:r w:rsidRPr="004D669F" w:rsidDel="00874065">
          <w:rPr>
            <w:rFonts w:asciiTheme="minorHAnsi" w:hAnsiTheme="minorHAnsi"/>
            <w:color w:val="auto"/>
          </w:rPr>
          <w:t xml:space="preserve">Being able to reliably predict seasonal changes is probably one of the most important challenges all organisms encounter. </w:t>
        </w:r>
      </w:moveFrom>
      <w:moveFromRangeEnd w:id="40"/>
      <w:r w:rsidRPr="004D669F">
        <w:rPr>
          <w:rFonts w:asciiTheme="minorHAnsi" w:hAnsiTheme="minorHAnsi"/>
          <w:color w:val="auto"/>
        </w:rPr>
        <w:t xml:space="preserve">For plants and animals alike, temperature has a strong influence on their growth and performance, but daily temperatures can fluctuate from year to year. </w:t>
      </w:r>
      <w:moveToRangeStart w:id="42" w:author="Leigh" w:date="2017-10-05T23:37:00Z" w:name="move495009959"/>
      <w:moveTo w:id="43" w:author="Leigh" w:date="2017-10-05T23:37:00Z">
        <w:r w:rsidR="00874065" w:rsidRPr="004D669F">
          <w:rPr>
            <w:rFonts w:asciiTheme="minorHAnsi" w:hAnsiTheme="minorHAnsi"/>
            <w:color w:val="auto"/>
          </w:rPr>
          <w:t>Being able to reliably predict seasonal changes is probably one of the most important challenges all organisms encounter.</w:t>
        </w:r>
      </w:moveTo>
      <w:moveToRangeEnd w:id="42"/>
      <w:ins w:id="44" w:author="Leigh" w:date="2017-10-05T23:37:00Z">
        <w:r w:rsidR="00874065">
          <w:rPr>
            <w:rFonts w:asciiTheme="minorHAnsi" w:hAnsiTheme="minorHAnsi"/>
            <w:color w:val="auto"/>
          </w:rPr>
          <w:t xml:space="preserve"> </w:t>
        </w:r>
      </w:ins>
      <w:r w:rsidRPr="004D669F">
        <w:rPr>
          <w:rFonts w:asciiTheme="minorHAnsi" w:hAnsiTheme="minorHAnsi"/>
          <w:color w:val="auto"/>
        </w:rPr>
        <w:t xml:space="preserve">To prepare for seasonal changes in temperature, many plants and animals synchronize their development using other environmental cues that consistently cycle with these changes in seasons. In the temperate regions farther from the equator, photoperiod consistently changes incrementally by latitude and season </w:t>
      </w:r>
      <w:r w:rsidRPr="004D669F">
        <w:rPr>
          <w:rFonts w:asciiTheme="minorHAnsi" w:hAnsiTheme="minorHAnsi"/>
          <w:color w:val="auto"/>
        </w:rPr>
        <w:fldChar w:fldCharType="begin" w:fldLock="1"/>
      </w:r>
      <w:r w:rsidRPr="004D669F">
        <w:rPr>
          <w:rFonts w:asciiTheme="minorHAnsi" w:hAnsiTheme="minorHAnsi"/>
          <w:color w:val="auto"/>
        </w:rPr>
        <w:instrText>ADDIN CSL_CITATION { "citationItems" : [ { "id" : "ITEM-1", "itemData" : { "DOI" : "10.1098/rspb.2013.0433", "ISBN" : "0962-8452", "ISSN" : "1471-2954", "PMID" : "23825204", "abstract" : "Properties of the circadian and annual timing systems are expected to vary systematically with latitude on the basis of different annual light and temperature patterns at higher latitudes, creating specific selection pressures. We review literature with respect to latitudinal clines in circadian phenotypes as well as in polymorphisms of circadian clock genes and their possible association with annual timing. The use of latitudinal (and altitudinal) clines in identifying selective forces acting on biological rhythms is discussed, and we evaluate how these studies can reveal novel molecular and physiological components of these rhythms.", "author" : [ { "dropping-particle" : "", "family" : "Hut", "given" : "Roelof A", "non-dropping-particle" : "", "parse-names" : false, "suffix" : "" }, { "dropping-particle" : "", "family" : "Paolucci", "given" : "Silvia", "non-dropping-particle" : "", "parse-names" : false, "suffix" : "" }, { "dropping-particle" : "", "family" : "Dor", "given" : "Roi", "non-dropping-particle" : "", "parse-names" : false, "suffix" : "" }, { "dropping-particle" : "", "family" : "Kyriacou", "given" : "Charalambos P", "non-dropping-particle" : "", "parse-names" : false, "suffix" : "" }, { "dropping-particle" : "", "family" : "Daan", "given" : "Serge", "non-dropping-particle" : "", "parse-names" : false, "suffix" : "" } ], "container-title" : "Proceedings. Biological sciences / The Royal Society", "id" : "ITEM-1", "issue" : "1765", "issued" : { "date-parts" : [ [ "2013" ] ] }, "page" : "20130433", "title" : "Latitudinal clines: an evolutionary view on biological rhythms.", "type" : "article-journal", "volume" : "280" }, "uris" : [ "http://www.mendeley.com/documents/?uuid=94b95dcf-6624-42a9-949e-41487424866e" ] } ], "mendeley" : { "formattedCitation" : "(Hut et al. 2013)", "plainTextFormattedCitation" : "(Hut et al. 2013)", "previouslyFormattedCitation" : "(Hut et al. 2013)" }, "properties" : { "noteIndex" : 0 }, "schema" : "https://github.com/citation-style-language/schema/raw/master/csl-citation.json" }</w:instrText>
      </w:r>
      <w:r w:rsidRPr="004D669F">
        <w:rPr>
          <w:rFonts w:asciiTheme="minorHAnsi" w:hAnsiTheme="minorHAnsi"/>
          <w:color w:val="auto"/>
        </w:rPr>
        <w:fldChar w:fldCharType="separate"/>
      </w:r>
      <w:r w:rsidRPr="004D669F">
        <w:rPr>
          <w:rFonts w:asciiTheme="minorHAnsi" w:hAnsiTheme="minorHAnsi"/>
          <w:noProof/>
          <w:color w:val="auto"/>
        </w:rPr>
        <w:t>(Hut et al. 2013)</w:t>
      </w:r>
      <w:r w:rsidRPr="004D669F">
        <w:rPr>
          <w:rFonts w:asciiTheme="minorHAnsi" w:hAnsiTheme="minorHAnsi"/>
          <w:color w:val="auto"/>
        </w:rPr>
        <w:fldChar w:fldCharType="end"/>
      </w:r>
      <w:r w:rsidRPr="004D669F">
        <w:rPr>
          <w:rFonts w:asciiTheme="minorHAnsi" w:hAnsiTheme="minorHAnsi"/>
          <w:color w:val="auto"/>
        </w:rPr>
        <w:t xml:space="preserve">. During the summer, photoperiod is long and increases as latitude increases; while in the winter, photoperiod is short and decreases as latitude increases. Insects in temperate regions use these consistent, incremental changes in photoperiod at specific latitudes to synchronize their life histories with the availability of resources in their environment. With growing seasons beginning earlier and ending later in each year with climate change, a hypothetical photoperiod of 13 hours that previously indicated the average beginning of the growing season could, as temperatures increase, indicate on average the second week of the growing season instead. As temperatures increase, photoperiod will become uncoupled from seasonal changes in temperature and resource availability. </w:t>
      </w:r>
      <w:del w:id="45" w:author="Leigh" w:date="2017-10-05T23:37:00Z">
        <w:r w:rsidRPr="004D669F" w:rsidDel="00874065">
          <w:rPr>
            <w:rFonts w:asciiTheme="minorHAnsi" w:hAnsiTheme="minorHAnsi"/>
            <w:color w:val="auto"/>
          </w:rPr>
          <w:delText>Those i</w:delText>
        </w:r>
      </w:del>
      <w:ins w:id="46" w:author="Leigh" w:date="2017-10-05T23:37:00Z">
        <w:r w:rsidR="00874065">
          <w:rPr>
            <w:rFonts w:asciiTheme="minorHAnsi" w:hAnsiTheme="minorHAnsi"/>
            <w:color w:val="auto"/>
          </w:rPr>
          <w:t>I</w:t>
        </w:r>
      </w:ins>
      <w:r w:rsidRPr="004D669F">
        <w:rPr>
          <w:rFonts w:asciiTheme="minorHAnsi" w:hAnsiTheme="minorHAnsi"/>
          <w:color w:val="auto"/>
        </w:rPr>
        <w:t xml:space="preserve">nsects that depend on photoperiod to make life history decisions, but </w:t>
      </w:r>
      <w:del w:id="47" w:author="Leigh" w:date="2017-10-05T23:37:00Z">
        <w:r w:rsidRPr="004D669F" w:rsidDel="00874065">
          <w:rPr>
            <w:rFonts w:asciiTheme="minorHAnsi" w:hAnsiTheme="minorHAnsi"/>
            <w:color w:val="auto"/>
          </w:rPr>
          <w:delText>are unable to</w:delText>
        </w:r>
      </w:del>
      <w:ins w:id="48" w:author="Leigh" w:date="2017-10-05T23:37:00Z">
        <w:r w:rsidR="00874065">
          <w:rPr>
            <w:rFonts w:asciiTheme="minorHAnsi" w:hAnsiTheme="minorHAnsi"/>
            <w:color w:val="auto"/>
          </w:rPr>
          <w:t>cannot</w:t>
        </w:r>
      </w:ins>
      <w:r w:rsidRPr="004D669F">
        <w:rPr>
          <w:rFonts w:asciiTheme="minorHAnsi" w:hAnsiTheme="minorHAnsi"/>
          <w:color w:val="auto"/>
        </w:rPr>
        <w:t xml:space="preserve"> adjust to the warmer temperatures approximated by photoperiod, could lose. </w:t>
      </w:r>
      <w:commentRangeStart w:id="49"/>
      <w:r w:rsidRPr="004D669F">
        <w:rPr>
          <w:rFonts w:asciiTheme="minorHAnsi" w:hAnsiTheme="minorHAnsi"/>
          <w:color w:val="auto"/>
        </w:rPr>
        <w:t xml:space="preserve">Winning insect </w:t>
      </w:r>
      <w:r w:rsidRPr="004D669F">
        <w:rPr>
          <w:rFonts w:asciiTheme="minorHAnsi" w:hAnsiTheme="minorHAnsi"/>
          <w:color w:val="auto"/>
        </w:rPr>
        <w:lastRenderedPageBreak/>
        <w:t xml:space="preserve">populations could be pre-adjusted to warmer temperatures or, as temperatures rise, they could gain the ability to adjust to the warmer predictions of photoperiod </w:t>
      </w:r>
      <w:r w:rsidRPr="004D669F">
        <w:rPr>
          <w:rFonts w:asciiTheme="minorHAnsi" w:hAnsiTheme="minorHAnsi"/>
          <w:color w:val="auto"/>
        </w:rPr>
        <w:fldChar w:fldCharType="begin" w:fldLock="1"/>
      </w:r>
      <w:r w:rsidRPr="004D669F">
        <w:rPr>
          <w:rFonts w:asciiTheme="minorHAnsi" w:hAnsiTheme="minorHAnsi"/>
          <w:color w:val="auto"/>
        </w:rPr>
        <w:instrText>ADDIN CSL_CITATION { "citationItems" : [ { "id" : "ITEM-1", "itemData" : { "DOI" : "10.1371/journal.pbio.0060325", "ISBN" : "1545-7885", "ISSN" : "1545-7885", "PMID" : "19108608", "abstract" : "Copyright:{\\textcopyright} 2008 Williams et al. This is an open-access article distributed under the terms of the Creative Commons Attribution License, which permits unrestricted use, distribution, and reproduction in any medium, provided the original author and source are credited.\\n", "author" : [ { "dropping-particle" : "", "family" : "Williams", "given" : "Stephen E", "non-dropping-particle" : "", "parse-names" : false, "suffix" : "" }, { "dropping-particle" : "", "family" : "Moritz", "given" : "Craig", "non-dropping-particle" : "", "parse-names" : false, "suffix" : "" }, { "dropping-particle" : "", "family" : "Shoo", "given" : "Luke P", "non-dropping-particle" : "", "parse-names" : false, "suffix" : "" }, { "dropping-particle" : "", "family" : "Isaac", "given" : "Joanne L", "non-dropping-particle" : "", "parse-names" : false, "suffix" : "" }, { "dropping-particle" : "", "family" : "Hoffmann", "given" : "Ary a", "non-dropping-particle" : "", "parse-names" : false, "suffix" : "" }, { "dropping-particle" : "", "family" : "Langham", "given" : "Gary", "non-dropping-particle" : "", "parse-names" : false, "suffix" : "" } ], "container-title" : "PLoS Biol", "id" : "ITEM-1", "issue" : "12", "issued" : { "date-parts" : [ [ "2008" ] ] }, "page" : "e325", "title" : "Towards an Integrated Framework for Assessing the Vulnerability of Species to Climate Change", "type" : "article-journal", "volume" : "6" }, "uris" : [ "http://www.mendeley.com/documents/?uuid=1f4c2ef5-aba3-31ea-870d-0ad139780a93" ] } ], "mendeley" : { "formattedCitation" : "(Williams et al. 2008)", "plainTextFormattedCitation" : "(Williams et al. 2008)", "previouslyFormattedCitation" : "(Williams et al. 2008)" }, "properties" : { "noteIndex" : 0 }, "schema" : "https://github.com/citation-style-language/schema/raw/master/csl-citation.json" }</w:instrText>
      </w:r>
      <w:r w:rsidRPr="004D669F">
        <w:rPr>
          <w:rFonts w:asciiTheme="minorHAnsi" w:hAnsiTheme="minorHAnsi"/>
          <w:color w:val="auto"/>
        </w:rPr>
        <w:fldChar w:fldCharType="separate"/>
      </w:r>
      <w:r w:rsidRPr="004D669F">
        <w:rPr>
          <w:rFonts w:asciiTheme="minorHAnsi" w:hAnsiTheme="minorHAnsi"/>
          <w:noProof/>
          <w:color w:val="auto"/>
        </w:rPr>
        <w:t>(Williams et al. 2008)</w:t>
      </w:r>
      <w:r w:rsidRPr="004D669F">
        <w:rPr>
          <w:rFonts w:asciiTheme="minorHAnsi" w:hAnsiTheme="minorHAnsi"/>
          <w:color w:val="auto"/>
        </w:rPr>
        <w:fldChar w:fldCharType="end"/>
      </w:r>
      <w:r w:rsidRPr="004D669F">
        <w:rPr>
          <w:rFonts w:asciiTheme="minorHAnsi" w:hAnsiTheme="minorHAnsi"/>
          <w:color w:val="auto"/>
        </w:rPr>
        <w:t xml:space="preserve">. </w:t>
      </w:r>
      <w:commentRangeEnd w:id="49"/>
      <w:r w:rsidR="009E645A">
        <w:rPr>
          <w:rStyle w:val="CommentReference"/>
        </w:rPr>
        <w:commentReference w:id="49"/>
      </w:r>
      <w:r w:rsidRPr="004D669F">
        <w:rPr>
          <w:rFonts w:asciiTheme="minorHAnsi" w:hAnsiTheme="minorHAnsi"/>
          <w:color w:val="auto"/>
        </w:rPr>
        <w:t>The capacity to adjust to these photoperiodic changes could be the result of phenotypic plasticity or evolutionary adaptations.</w:t>
      </w:r>
    </w:p>
    <w:p w14:paraId="7914620D" w14:textId="3AE089AE" w:rsidR="003978C6" w:rsidRPr="004D669F" w:rsidRDefault="00792752" w:rsidP="003978C6">
      <w:pPr>
        <w:spacing w:line="480" w:lineRule="auto"/>
        <w:ind w:firstLine="720"/>
        <w:rPr>
          <w:rFonts w:asciiTheme="minorHAnsi" w:hAnsiTheme="minorHAnsi"/>
          <w:color w:val="auto"/>
        </w:rPr>
      </w:pPr>
      <w:r w:rsidRPr="004D669F">
        <w:rPr>
          <w:rFonts w:asciiTheme="minorHAnsi" w:hAnsiTheme="minorHAnsi"/>
          <w:color w:val="auto"/>
        </w:rPr>
        <w:t xml:space="preserve">As temperatures rise, it can directly affect the performance of insects. When environmental temperatures are too high, they can exceed the </w:t>
      </w:r>
      <w:commentRangeStart w:id="50"/>
      <w:r w:rsidRPr="004D669F">
        <w:rPr>
          <w:rFonts w:asciiTheme="minorHAnsi" w:hAnsiTheme="minorHAnsi"/>
          <w:color w:val="auto"/>
        </w:rPr>
        <w:t xml:space="preserve">thermal maximum of insects </w:t>
      </w:r>
      <w:commentRangeEnd w:id="50"/>
      <w:r w:rsidR="009E645A">
        <w:rPr>
          <w:rStyle w:val="CommentReference"/>
        </w:rPr>
        <w:commentReference w:id="50"/>
      </w:r>
      <w:r w:rsidRPr="004D669F">
        <w:rPr>
          <w:rFonts w:asciiTheme="minorHAnsi" w:hAnsiTheme="minorHAnsi"/>
          <w:color w:val="auto"/>
        </w:rPr>
        <w:t xml:space="preserve">by inhibiting activity, development, and eventually causing mortality. </w:t>
      </w:r>
      <w:commentRangeStart w:id="51"/>
      <w:r w:rsidRPr="004D669F">
        <w:rPr>
          <w:rFonts w:asciiTheme="minorHAnsi" w:hAnsiTheme="minorHAnsi"/>
          <w:color w:val="auto"/>
        </w:rPr>
        <w:t>However, warmer and less predictable seasonal temperatures can also have indirect effects on insect performance by i</w:t>
      </w:r>
      <w:r w:rsidR="000F2204" w:rsidRPr="004D669F">
        <w:rPr>
          <w:rFonts w:asciiTheme="minorHAnsi" w:hAnsiTheme="minorHAnsi"/>
          <w:color w:val="auto"/>
        </w:rPr>
        <w:t>ncreasing environmental stress</w:t>
      </w:r>
      <w:r w:rsidR="003978C6" w:rsidRPr="004D669F">
        <w:rPr>
          <w:rFonts w:asciiTheme="minorHAnsi" w:hAnsiTheme="minorHAnsi"/>
          <w:color w:val="auto"/>
        </w:rPr>
        <w:t xml:space="preserve">. </w:t>
      </w:r>
      <w:r w:rsidR="00ED6814" w:rsidRPr="004D669F">
        <w:rPr>
          <w:rFonts w:asciiTheme="minorHAnsi" w:hAnsiTheme="minorHAnsi"/>
          <w:color w:val="auto"/>
        </w:rPr>
        <w:t>Warmer and less predictable temperatures could</w:t>
      </w:r>
      <w:r w:rsidR="003C34C9" w:rsidRPr="004D669F">
        <w:rPr>
          <w:rFonts w:asciiTheme="minorHAnsi" w:hAnsiTheme="minorHAnsi"/>
          <w:color w:val="auto"/>
        </w:rPr>
        <w:t xml:space="preserve"> </w:t>
      </w:r>
      <w:r w:rsidR="000A5729" w:rsidRPr="004D669F">
        <w:rPr>
          <w:rFonts w:asciiTheme="minorHAnsi" w:hAnsiTheme="minorHAnsi"/>
          <w:color w:val="auto"/>
        </w:rPr>
        <w:t xml:space="preserve">lead to </w:t>
      </w:r>
      <w:r w:rsidR="00B14831" w:rsidRPr="004D669F">
        <w:rPr>
          <w:rFonts w:asciiTheme="minorHAnsi" w:hAnsiTheme="minorHAnsi"/>
          <w:color w:val="auto"/>
        </w:rPr>
        <w:t xml:space="preserve">prolonged and intermittent </w:t>
      </w:r>
      <w:r w:rsidR="00A717F6" w:rsidRPr="004D669F">
        <w:rPr>
          <w:rFonts w:asciiTheme="minorHAnsi" w:hAnsiTheme="minorHAnsi"/>
          <w:color w:val="auto"/>
        </w:rPr>
        <w:t>changes in resource availability. Additionally, increased temperatures generally increase</w:t>
      </w:r>
      <w:r w:rsidR="00B14831" w:rsidRPr="004D669F">
        <w:rPr>
          <w:rFonts w:asciiTheme="minorHAnsi" w:hAnsiTheme="minorHAnsi"/>
          <w:color w:val="auto"/>
        </w:rPr>
        <w:t xml:space="preserve"> </w:t>
      </w:r>
      <w:r w:rsidR="000A5729" w:rsidRPr="004D669F">
        <w:rPr>
          <w:rFonts w:asciiTheme="minorHAnsi" w:hAnsiTheme="minorHAnsi"/>
          <w:color w:val="auto"/>
        </w:rPr>
        <w:t>metabolic activity</w:t>
      </w:r>
      <w:r w:rsidR="00A717F6" w:rsidRPr="004D669F">
        <w:rPr>
          <w:rFonts w:asciiTheme="minorHAnsi" w:hAnsiTheme="minorHAnsi"/>
          <w:color w:val="auto"/>
        </w:rPr>
        <w:t xml:space="preserve"> in insects</w:t>
      </w:r>
      <w:r w:rsidR="005A6A98" w:rsidRPr="004D669F">
        <w:rPr>
          <w:rFonts w:asciiTheme="minorHAnsi" w:hAnsiTheme="minorHAnsi"/>
          <w:color w:val="auto"/>
        </w:rPr>
        <w:t xml:space="preserve">. </w:t>
      </w:r>
      <w:r w:rsidR="00B14831" w:rsidRPr="004D669F">
        <w:rPr>
          <w:rFonts w:asciiTheme="minorHAnsi" w:hAnsiTheme="minorHAnsi"/>
          <w:color w:val="auto"/>
        </w:rPr>
        <w:t xml:space="preserve">As their metabolic rate increases, insects </w:t>
      </w:r>
      <w:r w:rsidR="00A717F6" w:rsidRPr="004D669F">
        <w:rPr>
          <w:rFonts w:asciiTheme="minorHAnsi" w:hAnsiTheme="minorHAnsi"/>
          <w:color w:val="auto"/>
        </w:rPr>
        <w:t xml:space="preserve">will </w:t>
      </w:r>
      <w:r w:rsidR="00B14831" w:rsidRPr="004D669F">
        <w:rPr>
          <w:rFonts w:asciiTheme="minorHAnsi" w:hAnsiTheme="minorHAnsi"/>
          <w:color w:val="auto"/>
        </w:rPr>
        <w:t xml:space="preserve">require access to </w:t>
      </w:r>
      <w:r w:rsidR="00A717F6" w:rsidRPr="004D669F">
        <w:rPr>
          <w:rFonts w:asciiTheme="minorHAnsi" w:hAnsiTheme="minorHAnsi"/>
          <w:color w:val="auto"/>
        </w:rPr>
        <w:t xml:space="preserve">more </w:t>
      </w:r>
      <w:r w:rsidR="00B14831" w:rsidRPr="004D669F">
        <w:rPr>
          <w:rFonts w:asciiTheme="minorHAnsi" w:hAnsiTheme="minorHAnsi"/>
          <w:color w:val="auto"/>
        </w:rPr>
        <w:t xml:space="preserve">resources </w:t>
      </w:r>
      <w:r w:rsidR="00A717F6" w:rsidRPr="004D669F">
        <w:rPr>
          <w:rFonts w:asciiTheme="minorHAnsi" w:hAnsiTheme="minorHAnsi"/>
          <w:color w:val="auto"/>
        </w:rPr>
        <w:t>to fuel their elevated metabolism or they could starve</w:t>
      </w:r>
      <w:commentRangeEnd w:id="51"/>
      <w:r w:rsidR="009E645A">
        <w:rPr>
          <w:rStyle w:val="CommentReference"/>
        </w:rPr>
        <w:commentReference w:id="51"/>
      </w:r>
      <w:r w:rsidR="003978C6" w:rsidRPr="004D669F">
        <w:rPr>
          <w:rFonts w:asciiTheme="minorHAnsi" w:hAnsiTheme="minorHAnsi"/>
          <w:color w:val="auto"/>
        </w:rPr>
        <w:t>.</w:t>
      </w:r>
      <w:r w:rsidR="00621765" w:rsidRPr="004D669F">
        <w:rPr>
          <w:rFonts w:asciiTheme="minorHAnsi" w:hAnsiTheme="minorHAnsi"/>
          <w:color w:val="auto"/>
        </w:rPr>
        <w:t xml:space="preserve"> </w:t>
      </w:r>
      <w:commentRangeStart w:id="52"/>
      <w:commentRangeStart w:id="53"/>
      <w:r w:rsidR="00621765" w:rsidRPr="004D669F">
        <w:rPr>
          <w:rFonts w:asciiTheme="minorHAnsi" w:hAnsiTheme="minorHAnsi"/>
          <w:color w:val="auto"/>
        </w:rPr>
        <w:t>Winning insects could adjust to these cyclic and stochastic changes in their environment through phenotypic plasticity</w:t>
      </w:r>
      <w:commentRangeEnd w:id="52"/>
      <w:r w:rsidR="00621765" w:rsidRPr="004D669F">
        <w:rPr>
          <w:rStyle w:val="CommentReference"/>
          <w:color w:val="auto"/>
        </w:rPr>
        <w:commentReference w:id="52"/>
      </w:r>
      <w:commentRangeEnd w:id="53"/>
      <w:r w:rsidR="00DC4AE9" w:rsidRPr="004D669F">
        <w:rPr>
          <w:rStyle w:val="CommentReference"/>
          <w:color w:val="auto"/>
        </w:rPr>
        <w:commentReference w:id="53"/>
      </w:r>
      <w:r w:rsidR="00621765" w:rsidRPr="004D669F">
        <w:rPr>
          <w:rFonts w:asciiTheme="minorHAnsi" w:hAnsiTheme="minorHAnsi"/>
          <w:color w:val="auto"/>
        </w:rPr>
        <w:t xml:space="preserve">. Phenotypic plasticity is defined as the capacity of a single genotype to express multiple, different phenotypes as a function of the environmental conditions that the genotype encounters </w:t>
      </w:r>
      <w:r w:rsidR="00621765" w:rsidRPr="004D669F">
        <w:rPr>
          <w:rFonts w:asciiTheme="minorHAnsi" w:hAnsiTheme="minorHAnsi"/>
          <w:color w:val="auto"/>
        </w:rPr>
        <w:fldChar w:fldCharType="begin" w:fldLock="1"/>
      </w:r>
      <w:r w:rsidR="00621765" w:rsidRPr="004D669F">
        <w:rPr>
          <w:rFonts w:asciiTheme="minorHAnsi" w:hAnsiTheme="minorHAnsi"/>
          <w:color w:val="auto"/>
        </w:rPr>
        <w:instrText>ADDIN CSL_CITATION { "citationItems" : [ { "id" : "ITEM-1", "itemData" : { "DOI" : "10.1126/science.1060701", "ISBN" : "00030147", "ISSN" : "00368075", "PMID" : "11598291", "abstract" : "When individuals of two species interact, they can adjust their phenotypes in response to their respective partner, be they antagonists or mutualists. The reciprocal phenotypic change between individuals of interacting species can reflect an evolutionary response to spatial and temporal variation in species interactions and ecologically result in the structuring of food chains. The evolution of adaptive phenotypic plasticity has led to the success of organisms in novel habitats, and potentially contributes to genetic differentiation and speciation. Taken together, phenotypic responses in species interactions represent modifications that can lead to reciprocal change in ecological time, altered community patterns, and expanded evolutionary potential of species.", "author" : [ { "dropping-particle" : "", "family" : "Agrawal", "given" : "Anurag A", "non-dropping-particle" : "", "parse-names" : false, "suffix" : "" } ], "container-title" : "Science", "id" : "ITEM-1", "issue" : "5541", "issued" : { "date-parts" : [ [ "2001" ] ] }, "page" : "321-326", "title" : "Phenotypic Plasticity in the Interactions and Evolution of Species", "type" : "article-journal", "volume" : "294" }, "uris" : [ "http://www.mendeley.com/documents/?uuid=69f98f44-9146-3a15-955f-b97f3fab1a40" ] } ], "mendeley" : { "formattedCitation" : "(Agrawal 2001)", "plainTextFormattedCitation" : "(Agrawal 2001)", "previouslyFormattedCitation" : "(Agrawal 2001)" }, "properties" : { "noteIndex" : 0 }, "schema" : "https://github.com/citation-style-language/schema/raw/master/csl-citation.json" }</w:instrText>
      </w:r>
      <w:r w:rsidR="00621765" w:rsidRPr="004D669F">
        <w:rPr>
          <w:rFonts w:asciiTheme="minorHAnsi" w:hAnsiTheme="minorHAnsi"/>
          <w:color w:val="auto"/>
        </w:rPr>
        <w:fldChar w:fldCharType="separate"/>
      </w:r>
      <w:r w:rsidR="00621765" w:rsidRPr="004D669F">
        <w:rPr>
          <w:rFonts w:asciiTheme="minorHAnsi" w:hAnsiTheme="minorHAnsi"/>
          <w:noProof/>
          <w:color w:val="auto"/>
        </w:rPr>
        <w:t>(Agrawal 2001)</w:t>
      </w:r>
      <w:r w:rsidR="00621765" w:rsidRPr="004D669F">
        <w:rPr>
          <w:rFonts w:asciiTheme="minorHAnsi" w:hAnsiTheme="minorHAnsi"/>
          <w:color w:val="auto"/>
        </w:rPr>
        <w:fldChar w:fldCharType="end"/>
      </w:r>
      <w:r w:rsidR="00621765" w:rsidRPr="004D669F">
        <w:rPr>
          <w:rFonts w:asciiTheme="minorHAnsi" w:hAnsiTheme="minorHAnsi"/>
          <w:color w:val="auto"/>
        </w:rPr>
        <w:t xml:space="preserve">. </w:t>
      </w:r>
      <w:r w:rsidR="003C34C9" w:rsidRPr="004D669F">
        <w:rPr>
          <w:rFonts w:asciiTheme="minorHAnsi" w:hAnsiTheme="minorHAnsi"/>
          <w:color w:val="auto"/>
        </w:rPr>
        <w:t xml:space="preserve"> </w:t>
      </w:r>
      <w:commentRangeStart w:id="54"/>
      <w:r w:rsidR="00570560" w:rsidRPr="004D669F">
        <w:rPr>
          <w:rFonts w:asciiTheme="minorHAnsi" w:hAnsiTheme="minorHAnsi"/>
          <w:color w:val="auto"/>
        </w:rPr>
        <w:t xml:space="preserve">For example, phenotypically plastic insects could express traits that reduce their metabolic rate as temperatures increase. </w:t>
      </w:r>
      <w:r w:rsidR="003978C6" w:rsidRPr="004D669F">
        <w:rPr>
          <w:rFonts w:asciiTheme="minorHAnsi" w:hAnsiTheme="minorHAnsi"/>
          <w:color w:val="auto"/>
        </w:rPr>
        <w:t>This phenotypic plasticity could mediate the effects of reduced resources</w:t>
      </w:r>
      <w:r w:rsidR="00570560" w:rsidRPr="004D669F">
        <w:rPr>
          <w:rFonts w:asciiTheme="minorHAnsi" w:hAnsiTheme="minorHAnsi"/>
          <w:color w:val="auto"/>
        </w:rPr>
        <w:t xml:space="preserve"> increased temperatures</w:t>
      </w:r>
      <w:r w:rsidR="003978C6" w:rsidRPr="004D669F">
        <w:rPr>
          <w:rFonts w:asciiTheme="minorHAnsi" w:hAnsiTheme="minorHAnsi"/>
          <w:color w:val="auto"/>
        </w:rPr>
        <w:t xml:space="preserve"> by expressing phenotypes better suited to tolerate environmental stress.</w:t>
      </w:r>
      <w:r w:rsidRPr="004D669F">
        <w:rPr>
          <w:rFonts w:asciiTheme="minorHAnsi" w:hAnsiTheme="minorHAnsi"/>
          <w:color w:val="auto"/>
        </w:rPr>
        <w:t xml:space="preserve"> In a recent survey of phenotypic plasticity, researchers investigated the response of eight </w:t>
      </w:r>
      <w:proofErr w:type="spellStart"/>
      <w:r w:rsidRPr="004D669F">
        <w:rPr>
          <w:rFonts w:asciiTheme="minorHAnsi" w:hAnsiTheme="minorHAnsi"/>
          <w:color w:val="auto"/>
        </w:rPr>
        <w:t>clinally</w:t>
      </w:r>
      <w:proofErr w:type="spellEnd"/>
      <w:r w:rsidRPr="004D669F">
        <w:rPr>
          <w:rFonts w:asciiTheme="minorHAnsi" w:hAnsiTheme="minorHAnsi"/>
          <w:color w:val="auto"/>
        </w:rPr>
        <w:t xml:space="preserve"> distinct </w:t>
      </w:r>
      <w:r w:rsidRPr="004D669F">
        <w:rPr>
          <w:rFonts w:asciiTheme="minorHAnsi" w:hAnsiTheme="minorHAnsi"/>
          <w:i/>
          <w:color w:val="auto"/>
        </w:rPr>
        <w:t xml:space="preserve">Drosophila melanogaster </w:t>
      </w:r>
      <w:r w:rsidRPr="004D669F">
        <w:rPr>
          <w:rFonts w:asciiTheme="minorHAnsi" w:hAnsiTheme="minorHAnsi"/>
          <w:color w:val="auto"/>
        </w:rPr>
        <w:t xml:space="preserve">populations to determine if </w:t>
      </w:r>
      <w:r w:rsidR="00AE3713" w:rsidRPr="004D669F">
        <w:rPr>
          <w:rFonts w:asciiTheme="minorHAnsi" w:hAnsiTheme="minorHAnsi"/>
          <w:color w:val="auto"/>
        </w:rPr>
        <w:t>phenotypic</w:t>
      </w:r>
      <w:r w:rsidRPr="004D669F">
        <w:rPr>
          <w:rFonts w:asciiTheme="minorHAnsi" w:hAnsiTheme="minorHAnsi"/>
          <w:color w:val="auto"/>
        </w:rPr>
        <w:t xml:space="preserve"> plasticity could increase their resistance </w:t>
      </w:r>
      <w:r w:rsidRPr="004D669F">
        <w:rPr>
          <w:rFonts w:asciiTheme="minorHAnsi" w:hAnsiTheme="minorHAnsi"/>
          <w:color w:val="auto"/>
        </w:rPr>
        <w:lastRenderedPageBreak/>
        <w:t>to starvation</w:t>
      </w:r>
      <w:r w:rsidR="00AE3713" w:rsidRPr="004D669F">
        <w:rPr>
          <w:rFonts w:asciiTheme="minorHAnsi" w:hAnsiTheme="minorHAnsi"/>
          <w:color w:val="auto"/>
        </w:rPr>
        <w:t xml:space="preserve"> </w:t>
      </w:r>
      <w:r w:rsidR="00AE3713" w:rsidRPr="004D669F">
        <w:rPr>
          <w:rFonts w:asciiTheme="minorHAnsi" w:hAnsiTheme="minorHAnsi"/>
          <w:color w:val="auto"/>
        </w:rPr>
        <w:fldChar w:fldCharType="begin" w:fldLock="1"/>
      </w:r>
      <w:r w:rsidR="00BE4FDF" w:rsidRPr="004D669F">
        <w:rPr>
          <w:rFonts w:asciiTheme="minorHAnsi" w:hAnsiTheme="minorHAnsi"/>
          <w:color w:val="auto"/>
        </w:rPr>
        <w:instrText>ADDIN CSL_CITATION { "citationItems" : [ { "id" : "ITEM-1", "itemData" : { "DOI" : "10.1038/nature09670", "ISBN" : "1476-4687 (Electronic)\\r0028-0836 (Linking)", "ISSN" : "0028-0836", "PMID" : "21350480", "abstract" : "Evolutionary adaptation can be rapid and potentially help species counter stressful conditions or realize ecological opportunities arising from climate change. The challenges are to understand when evolution will occur and to identify potential evolutionary winners as well as losers, such as species lacking adaptive capacity living near physiological limits. Evolutionary processes also need to be incorporated into management programmes designed to minimize biodiversity loss under rapid climate change. These challenges can be met through realistic models of evolutionary change linked to experimental data across a range of taxa.", "author" : [ { "dropping-particle" : "", "family" : "Hoffmann", "given" : "A.A.", "non-dropping-particle" : "", "parse-names" : false, "suffix" : "" }, { "dropping-particle" : "", "family" : "Sgr\u00f2", "given" : "C.", "non-dropping-particle" : "", "parse-names" : false, "suffix" : "" }, { "dropping-particle" : "", "family" : "M.", "given" : "", "non-dropping-particle" : "", "parse-names" : false, "suffix" : "" } ], "container-title" : "Nature", "id" : "ITEM-1", "issue" : "7335", "issued" : { "date-parts" : [ [ "2011" ] ] }, "page" : "479-485", "title" : "Climate change and evolutionary adaptation.", "type" : "article-journal", "volume" : "470" }, "uris" : [ "http://www.mendeley.com/documents/?uuid=cebc4946-24fb-3a55-a4cb-a73652534b67" ] } ], "mendeley" : { "formattedCitation" : "(Hoffmann et al. 2011)", "plainTextFormattedCitation" : "(Hoffmann et al. 2011)", "previouslyFormattedCitation" : "(Hoffmann et al. 2011)" }, "properties" : { "noteIndex" : 0 }, "schema" : "https://github.com/citation-style-language/schema/raw/master/csl-citation.json" }</w:instrText>
      </w:r>
      <w:r w:rsidR="00AE3713" w:rsidRPr="004D669F">
        <w:rPr>
          <w:rFonts w:asciiTheme="minorHAnsi" w:hAnsiTheme="minorHAnsi"/>
          <w:color w:val="auto"/>
        </w:rPr>
        <w:fldChar w:fldCharType="separate"/>
      </w:r>
      <w:r w:rsidR="00AE3713" w:rsidRPr="004D669F">
        <w:rPr>
          <w:rFonts w:asciiTheme="minorHAnsi" w:hAnsiTheme="minorHAnsi"/>
          <w:noProof/>
          <w:color w:val="auto"/>
        </w:rPr>
        <w:t>(Hoffmann et al. 2011)</w:t>
      </w:r>
      <w:r w:rsidR="00AE3713" w:rsidRPr="004D669F">
        <w:rPr>
          <w:rFonts w:asciiTheme="minorHAnsi" w:hAnsiTheme="minorHAnsi"/>
          <w:color w:val="auto"/>
        </w:rPr>
        <w:fldChar w:fldCharType="end"/>
      </w:r>
      <w:r w:rsidRPr="004D669F">
        <w:rPr>
          <w:rFonts w:asciiTheme="minorHAnsi" w:hAnsiTheme="minorHAnsi"/>
          <w:color w:val="auto"/>
        </w:rPr>
        <w:t>. These populations were reared under temperature regimes that fluctuated daily, similar to</w:t>
      </w:r>
      <w:r w:rsidR="004F79CC" w:rsidRPr="004D669F">
        <w:rPr>
          <w:rFonts w:asciiTheme="minorHAnsi" w:hAnsiTheme="minorHAnsi"/>
          <w:color w:val="auto"/>
        </w:rPr>
        <w:t xml:space="preserve"> the</w:t>
      </w:r>
      <w:r w:rsidRPr="004D669F">
        <w:rPr>
          <w:rFonts w:asciiTheme="minorHAnsi" w:hAnsiTheme="minorHAnsi"/>
          <w:color w:val="auto"/>
        </w:rPr>
        <w:t xml:space="preserve"> </w:t>
      </w:r>
      <w:r w:rsidR="004F79CC" w:rsidRPr="004D669F">
        <w:rPr>
          <w:rFonts w:asciiTheme="minorHAnsi" w:hAnsiTheme="minorHAnsi"/>
          <w:color w:val="auto"/>
        </w:rPr>
        <w:t xml:space="preserve">daily </w:t>
      </w:r>
      <w:r w:rsidRPr="004D669F">
        <w:rPr>
          <w:rFonts w:asciiTheme="minorHAnsi" w:hAnsiTheme="minorHAnsi"/>
          <w:color w:val="auto"/>
        </w:rPr>
        <w:t xml:space="preserve">average summer and winter temperatures for 6 days with a spike in temperature for 5 hours on day 7. After day 7, the flies were treated under starvation conditions and mortality was tracked. </w:t>
      </w:r>
      <w:r w:rsidR="003978C6" w:rsidRPr="004D669F">
        <w:rPr>
          <w:rFonts w:asciiTheme="minorHAnsi" w:hAnsiTheme="minorHAnsi"/>
          <w:color w:val="auto"/>
        </w:rPr>
        <w:t xml:space="preserve">In each of the populations, starvation resistance was significantly increased in those fly treatments exposed to summer temperature regimens compared to winter </w:t>
      </w:r>
      <w:r w:rsidR="003978C6" w:rsidRPr="004D669F">
        <w:rPr>
          <w:rFonts w:asciiTheme="minorHAnsi" w:hAnsiTheme="minorHAnsi"/>
          <w:color w:val="auto"/>
        </w:rPr>
        <w:fldChar w:fldCharType="begin" w:fldLock="1"/>
      </w:r>
      <w:r w:rsidR="003978C6" w:rsidRPr="004D669F">
        <w:rPr>
          <w:rFonts w:asciiTheme="minorHAnsi" w:hAnsiTheme="minorHAnsi"/>
          <w:color w:val="auto"/>
        </w:rPr>
        <w:instrText>ADDIN CSL_CITATION { "citationItems" : [ { "id" : "ITEM-1", "itemData" : { "DOI" : "10.1111/j.1365-2435.2005.00959.x", "ISBN" : "02698463", "ISSN" : "02698463", "abstract" : "1. Heritable clinal patterns for stress resistance traits have been described in a number of invertebrate species but patterns are usually characterized on populations reared under constant conditions. Here we examined the impact of simulated seasonal variation in temperature/photoperiod as well as constant conditions on stress resistance in eight Drosophila melanogaster populations from eastern Australia across a latitude range of 27 degrees. 2. Desiccation resistance was relatively higher under summer compared with winter/constant conditions, but this trait and starvation resistance did not exhibit clinal variation. Winter conditions increased cold resistance as measured by chill coma recovery time, and decreased heat resistance as measured by time to knock down in a vial. 3. Clinal patterns were evident for the thermal resistance traits regardless of conditions, and involved increased heat resistance and decreased cold resistance in tropical populations. Latitudinal patterns were steeper for cold resistance than for heat resistance. 4. To compare the relative impact of plastic vs genetic changes along the cline, differences in trait means were expressed relative to differences between populations from cline ends. For cold and heat resistance, differences between environmental conditions were approximately 1.5x greater than the heritable differences.", "author" : [ { "dropping-particle" : "", "family" : "Hoffmann", "given" : "A. A.", "non-dropping-particle" : "", "parse-names" : false, "suffix" : "" }, { "dropping-particle" : "", "family" : "Shirriffs", "given" : "J.", "non-dropping-particle" : "", "parse-names" : false, "suffix" : "" }, { "dropping-particle" : "", "family" : "Scott", "given" : "M.", "non-dropping-particle" : "", "parse-names" : false, "suffix" : "" } ], "container-title" : "Functional Ecology", "id" : "ITEM-1", "issue" : "2", "issued" : { "date-parts" : [ [ "2005", "4", "1" ] ] }, "page" : "222-227", "publisher" : "Blackwell Science Ltd", "title" : "Relative importance of plastic vs genetic factors in adaptive differentiation: Geographical variation for stress resistance in Drosophila melanogaster from eastern Australia", "type" : "article-journal", "volume" : "19" }, "uris" : [ "http://www.mendeley.com/documents/?uuid=a55473e6-08df-35e4-a5af-69c188e2dfdb" ] } ], "mendeley" : { "formattedCitation" : "(Hoffmann et al. 2005)", "plainTextFormattedCitation" : "(Hoffmann et al. 2005)", "previouslyFormattedCitation" : "(Hoffmann et al. 2005)" }, "properties" : { "noteIndex" : 0 }, "schema" : "https://github.com/citation-style-language/schema/raw/master/csl-citation.json" }</w:instrText>
      </w:r>
      <w:r w:rsidR="003978C6" w:rsidRPr="004D669F">
        <w:rPr>
          <w:rFonts w:asciiTheme="minorHAnsi" w:hAnsiTheme="minorHAnsi"/>
          <w:color w:val="auto"/>
        </w:rPr>
        <w:fldChar w:fldCharType="separate"/>
      </w:r>
      <w:r w:rsidR="003978C6" w:rsidRPr="004D669F">
        <w:rPr>
          <w:rFonts w:asciiTheme="minorHAnsi" w:hAnsiTheme="minorHAnsi"/>
          <w:noProof/>
          <w:color w:val="auto"/>
        </w:rPr>
        <w:t>(Hoffmann et al. 2005)</w:t>
      </w:r>
      <w:r w:rsidR="003978C6" w:rsidRPr="004D669F">
        <w:rPr>
          <w:rFonts w:asciiTheme="minorHAnsi" w:hAnsiTheme="minorHAnsi"/>
          <w:color w:val="auto"/>
        </w:rPr>
        <w:fldChar w:fldCharType="end"/>
      </w:r>
      <w:r w:rsidR="003978C6" w:rsidRPr="004D669F">
        <w:rPr>
          <w:rFonts w:asciiTheme="minorHAnsi" w:hAnsiTheme="minorHAnsi"/>
          <w:color w:val="auto"/>
        </w:rPr>
        <w:t xml:space="preserve">. </w:t>
      </w:r>
      <w:r w:rsidR="00BF1C8B" w:rsidRPr="004D669F">
        <w:rPr>
          <w:rFonts w:asciiTheme="minorHAnsi" w:hAnsiTheme="minorHAnsi"/>
          <w:color w:val="auto"/>
        </w:rPr>
        <w:t>T</w:t>
      </w:r>
      <w:r w:rsidR="00EC5839" w:rsidRPr="004D669F">
        <w:rPr>
          <w:rFonts w:asciiTheme="minorHAnsi" w:hAnsiTheme="minorHAnsi"/>
          <w:color w:val="auto"/>
        </w:rPr>
        <w:t>emperature</w:t>
      </w:r>
      <w:r w:rsidR="00BF1C8B" w:rsidRPr="004D669F">
        <w:rPr>
          <w:rFonts w:asciiTheme="minorHAnsi" w:hAnsiTheme="minorHAnsi"/>
          <w:color w:val="auto"/>
        </w:rPr>
        <w:t xml:space="preserve"> spikes</w:t>
      </w:r>
      <w:r w:rsidR="00EC5839" w:rsidRPr="004D669F">
        <w:rPr>
          <w:rFonts w:asciiTheme="minorHAnsi" w:hAnsiTheme="minorHAnsi"/>
          <w:color w:val="auto"/>
        </w:rPr>
        <w:t>,</w:t>
      </w:r>
      <w:r w:rsidR="008E21E8" w:rsidRPr="004D669F">
        <w:rPr>
          <w:rFonts w:asciiTheme="minorHAnsi" w:hAnsiTheme="minorHAnsi"/>
          <w:color w:val="auto"/>
        </w:rPr>
        <w:t xml:space="preserve"> for these flies</w:t>
      </w:r>
      <w:r w:rsidR="00EC5839" w:rsidRPr="004D669F">
        <w:rPr>
          <w:rFonts w:asciiTheme="minorHAnsi" w:hAnsiTheme="minorHAnsi"/>
          <w:color w:val="auto"/>
        </w:rPr>
        <w:t>,</w:t>
      </w:r>
      <w:r w:rsidR="008E21E8" w:rsidRPr="004D669F">
        <w:rPr>
          <w:rFonts w:asciiTheme="minorHAnsi" w:hAnsiTheme="minorHAnsi"/>
          <w:color w:val="auto"/>
        </w:rPr>
        <w:t xml:space="preserve"> </w:t>
      </w:r>
      <w:r w:rsidR="00AC52E8" w:rsidRPr="004D669F">
        <w:rPr>
          <w:rFonts w:asciiTheme="minorHAnsi" w:hAnsiTheme="minorHAnsi"/>
          <w:color w:val="auto"/>
        </w:rPr>
        <w:t xml:space="preserve">reduces their reliance on environmental resources and increases their resistance to starvation. </w:t>
      </w:r>
      <w:r w:rsidR="00BF1C8B" w:rsidRPr="004D669F">
        <w:rPr>
          <w:rFonts w:asciiTheme="minorHAnsi" w:hAnsiTheme="minorHAnsi"/>
          <w:color w:val="auto"/>
        </w:rPr>
        <w:t>The phenotypically plastic response of</w:t>
      </w:r>
      <w:r w:rsidR="00AC52E8" w:rsidRPr="004D669F">
        <w:rPr>
          <w:rFonts w:asciiTheme="minorHAnsi" w:hAnsiTheme="minorHAnsi"/>
          <w:color w:val="auto"/>
        </w:rPr>
        <w:t xml:space="preserve"> flies </w:t>
      </w:r>
      <w:r w:rsidR="00BF1C8B" w:rsidRPr="004D669F">
        <w:rPr>
          <w:rFonts w:asciiTheme="minorHAnsi" w:hAnsiTheme="minorHAnsi"/>
          <w:color w:val="auto"/>
        </w:rPr>
        <w:t>to express</w:t>
      </w:r>
      <w:r w:rsidR="00AC52E8" w:rsidRPr="004D669F">
        <w:rPr>
          <w:rFonts w:asciiTheme="minorHAnsi" w:hAnsiTheme="minorHAnsi"/>
          <w:color w:val="auto"/>
        </w:rPr>
        <w:t xml:space="preserve"> traits that </w:t>
      </w:r>
      <w:r w:rsidR="00BF1C8B" w:rsidRPr="004D669F">
        <w:rPr>
          <w:rFonts w:asciiTheme="minorHAnsi" w:hAnsiTheme="minorHAnsi"/>
          <w:color w:val="auto"/>
        </w:rPr>
        <w:t>modulate the rate of their metabolism could help these insects win as climate change</w:t>
      </w:r>
      <w:r w:rsidR="00A7486F" w:rsidRPr="004D669F">
        <w:rPr>
          <w:rFonts w:asciiTheme="minorHAnsi" w:hAnsiTheme="minorHAnsi"/>
          <w:color w:val="auto"/>
        </w:rPr>
        <w:t>s and environmental resource availability fluctuates.</w:t>
      </w:r>
      <w:commentRangeEnd w:id="54"/>
      <w:r w:rsidR="00DC4AE9" w:rsidRPr="004D669F">
        <w:rPr>
          <w:rStyle w:val="CommentReference"/>
          <w:color w:val="auto"/>
        </w:rPr>
        <w:commentReference w:id="54"/>
      </w:r>
      <w:r w:rsidR="00A7486F" w:rsidRPr="004D669F">
        <w:rPr>
          <w:rFonts w:asciiTheme="minorHAnsi" w:hAnsiTheme="minorHAnsi"/>
          <w:color w:val="auto"/>
        </w:rPr>
        <w:t xml:space="preserve"> </w:t>
      </w:r>
      <w:r w:rsidR="00EC5839" w:rsidRPr="004D669F">
        <w:rPr>
          <w:rFonts w:asciiTheme="minorHAnsi" w:hAnsiTheme="minorHAnsi"/>
          <w:color w:val="auto"/>
        </w:rPr>
        <w:t xml:space="preserve"> </w:t>
      </w:r>
      <w:r w:rsidR="003978C6" w:rsidRPr="004D669F">
        <w:rPr>
          <w:rFonts w:asciiTheme="minorHAnsi" w:hAnsiTheme="minorHAnsi"/>
          <w:color w:val="auto"/>
        </w:rPr>
        <w:t xml:space="preserve"> </w:t>
      </w:r>
    </w:p>
    <w:p w14:paraId="20BFCE41" w14:textId="0B4E77BF" w:rsidR="003978C6" w:rsidRPr="004D669F" w:rsidRDefault="003978C6" w:rsidP="003978C6">
      <w:pPr>
        <w:spacing w:line="480" w:lineRule="auto"/>
        <w:ind w:firstLine="720"/>
        <w:rPr>
          <w:rFonts w:asciiTheme="minorHAnsi" w:hAnsiTheme="minorHAnsi"/>
          <w:color w:val="auto"/>
        </w:rPr>
      </w:pPr>
      <w:r w:rsidRPr="004D669F">
        <w:rPr>
          <w:rFonts w:asciiTheme="minorHAnsi" w:hAnsiTheme="minorHAnsi"/>
          <w:color w:val="auto"/>
        </w:rPr>
        <w:t xml:space="preserve">In temperate regions, insect phenology tracks seasonal changes in temperature because these seasonal changes determine the availability of resources. To predict seasonal changes in resource availability, many insects depend on photoperiod to synchronize their life history and maximize their development. As temperatures rise, the thermal conditions experienced in northern latitudes will begin to resemble adjacent southern latitudes, however, photoperiod in these latitudes will remain consistent.  If insects are to win, they will need to adjust how they respond to the warmer temperatures in the context of photoperiod as a seasonal cue. Some insects could adjust to these changes through evolutionary adaptation. Evolutionary adaptation can be described as a product of natural selection changing the frequency of heritable traits within a population whereby genotypes within a population that are better suited for a given environment increase in frequency </w:t>
      </w:r>
      <w:r w:rsidRPr="004D669F">
        <w:rPr>
          <w:rFonts w:asciiTheme="minorHAnsi" w:hAnsiTheme="minorHAnsi"/>
          <w:color w:val="auto"/>
        </w:rPr>
        <w:fldChar w:fldCharType="begin" w:fldLock="1"/>
      </w:r>
      <w:r w:rsidRPr="004D669F">
        <w:rPr>
          <w:rFonts w:asciiTheme="minorHAnsi" w:hAnsiTheme="minorHAnsi"/>
          <w:color w:val="auto"/>
        </w:rPr>
        <w:instrText>ADDIN CSL_CITATION { "citationItems" : [ { "id" : "ITEM-1", "itemData" : { "DOI" : "10.1016/S0169-5347(02)02554-5", "ISBN" : "0169-5347", "ISSN" : "01695347", "PMID" : "40", "abstract" : "The evolutionary genetics of invasive species has been relatively unexplored, but could offer insights into mechanisms of invasions. Recent studies suggest that the invasion success of many species might depend more heavily on their ability to respond to natural selection than on broad physiological tolerance or plasticity. Thus, these studies stress the importance of genetic architecture, selection upon which could result in evolutionary adaptations and possibly speciation. For instance, epistatic interactions and the action of a few genes could facilitate invasion success. These findings emphasize the utility of genomic approaches for determining invasion mechanisms, through analysis of gene expression, gene interactions, and genomic rearrangements that are associated with invasion events.", "author" : [ { "dropping-particle" : "", "family" : "Lee", "given" : "C.E. E", "non-dropping-particle" : "", "parse-names" : false, "suffix" : "" } ], "container-title" : "Trends in Ecology &amp; Evolution", "id" : "ITEM-1", "issue" : "8", "issued" : { "date-parts" : [ [ "2002" ] ] }, "page" : "386\u2013391", "title" : "Evolutionary genetics of invasive species", "type" : "article-journal", "volume" : "17" }, "uris" : [ "http://www.mendeley.com/documents/?uuid=2775ce46-7aae-31b2-954f-ca58963b832e" ] } ], "mendeley" : { "formattedCitation" : "(Lee 2002)", "plainTextFormattedCitation" : "(Lee 2002)", "previouslyFormattedCitation" : "(Lee 2002)" }, "properties" : { "noteIndex" : 0 }, "schema" : "https://github.com/citation-style-language/schema/raw/master/csl-citation.json" }</w:instrText>
      </w:r>
      <w:r w:rsidRPr="004D669F">
        <w:rPr>
          <w:rFonts w:asciiTheme="minorHAnsi" w:hAnsiTheme="minorHAnsi"/>
          <w:color w:val="auto"/>
        </w:rPr>
        <w:fldChar w:fldCharType="separate"/>
      </w:r>
      <w:r w:rsidRPr="004D669F">
        <w:rPr>
          <w:rFonts w:asciiTheme="minorHAnsi" w:hAnsiTheme="minorHAnsi"/>
          <w:noProof/>
          <w:color w:val="auto"/>
        </w:rPr>
        <w:t>(Lee 2002)</w:t>
      </w:r>
      <w:r w:rsidRPr="004D669F">
        <w:rPr>
          <w:rFonts w:asciiTheme="minorHAnsi" w:hAnsiTheme="minorHAnsi"/>
          <w:color w:val="auto"/>
        </w:rPr>
        <w:fldChar w:fldCharType="end"/>
      </w:r>
      <w:r w:rsidRPr="004D669F">
        <w:rPr>
          <w:rFonts w:asciiTheme="minorHAnsi" w:hAnsiTheme="minorHAnsi"/>
          <w:color w:val="auto"/>
        </w:rPr>
        <w:t xml:space="preserve">. As temperatures warm, insects with genotypes </w:t>
      </w:r>
      <w:r w:rsidRPr="004D669F">
        <w:rPr>
          <w:rFonts w:asciiTheme="minorHAnsi" w:hAnsiTheme="minorHAnsi"/>
          <w:color w:val="auto"/>
        </w:rPr>
        <w:lastRenderedPageBreak/>
        <w:t xml:space="preserve">that enable them to adjust to the warmer temperatures predicted by photoperiod could migrate into these changing northern regions that now have more southern thermal conditions, </w:t>
      </w:r>
      <w:del w:id="55" w:author="Leigh" w:date="2017-10-05T23:43:00Z">
        <w:r w:rsidRPr="004D669F" w:rsidDel="00EA4E18">
          <w:rPr>
            <w:rFonts w:asciiTheme="minorHAnsi" w:hAnsiTheme="minorHAnsi"/>
            <w:color w:val="auto"/>
          </w:rPr>
          <w:delText>and win</w:delText>
        </w:r>
      </w:del>
      <w:ins w:id="56" w:author="Leigh" w:date="2017-10-05T23:43:00Z">
        <w:r w:rsidR="00EA4E18">
          <w:rPr>
            <w:rFonts w:asciiTheme="minorHAnsi" w:hAnsiTheme="minorHAnsi"/>
            <w:color w:val="auto"/>
          </w:rPr>
          <w:t>becoming climate change winners? Or</w:t>
        </w:r>
        <w:r w:rsidR="004247D6">
          <w:rPr>
            <w:rFonts w:asciiTheme="minorHAnsi" w:hAnsiTheme="minorHAnsi"/>
            <w:color w:val="auto"/>
          </w:rPr>
          <w:t xml:space="preserve"> something similar</w:t>
        </w:r>
      </w:ins>
      <w:r w:rsidRPr="004D669F">
        <w:rPr>
          <w:rFonts w:asciiTheme="minorHAnsi" w:hAnsiTheme="minorHAnsi"/>
          <w:color w:val="auto"/>
        </w:rPr>
        <w:t xml:space="preserve">. </w:t>
      </w:r>
    </w:p>
    <w:p w14:paraId="589F9ADE" w14:textId="5533A0B5" w:rsidR="00792752" w:rsidRPr="004D669F" w:rsidRDefault="00621765" w:rsidP="00621765">
      <w:pPr>
        <w:spacing w:line="480" w:lineRule="auto"/>
        <w:ind w:firstLine="720"/>
        <w:rPr>
          <w:rFonts w:asciiTheme="minorHAnsi" w:hAnsiTheme="minorHAnsi"/>
          <w:color w:val="auto"/>
        </w:rPr>
      </w:pPr>
      <w:r w:rsidRPr="004D669F">
        <w:rPr>
          <w:rFonts w:asciiTheme="minorHAnsi" w:hAnsiTheme="minorHAnsi"/>
          <w:color w:val="auto"/>
        </w:rPr>
        <w:t xml:space="preserve">The relatively consistent nature of photoperiod makes it a reliable cue insects can use to approximate </w:t>
      </w:r>
      <w:r w:rsidR="0073028D">
        <w:rPr>
          <w:rFonts w:asciiTheme="minorHAnsi" w:hAnsiTheme="minorHAnsi"/>
          <w:color w:val="auto"/>
        </w:rPr>
        <w:t>seasonal changes</w:t>
      </w:r>
      <w:r w:rsidRPr="004D669F">
        <w:rPr>
          <w:rFonts w:asciiTheme="minorHAnsi" w:hAnsiTheme="minorHAnsi"/>
          <w:color w:val="auto"/>
        </w:rPr>
        <w:t xml:space="preserve">. If winning insects are to take </w:t>
      </w:r>
      <w:commentRangeStart w:id="57"/>
      <w:r w:rsidRPr="004D669F">
        <w:rPr>
          <w:rFonts w:asciiTheme="minorHAnsi" w:hAnsiTheme="minorHAnsi"/>
          <w:color w:val="auto"/>
        </w:rPr>
        <w:t>advantage</w:t>
      </w:r>
      <w:commentRangeEnd w:id="57"/>
      <w:r w:rsidR="004247D6">
        <w:rPr>
          <w:rStyle w:val="CommentReference"/>
        </w:rPr>
        <w:commentReference w:id="57"/>
      </w:r>
      <w:r w:rsidRPr="004D669F">
        <w:rPr>
          <w:rFonts w:asciiTheme="minorHAnsi" w:hAnsiTheme="minorHAnsi"/>
          <w:color w:val="auto"/>
        </w:rPr>
        <w:t xml:space="preserve"> of t</w:t>
      </w:r>
      <w:commentRangeStart w:id="58"/>
      <w:commentRangeStart w:id="59"/>
      <w:r w:rsidRPr="004D669F">
        <w:rPr>
          <w:rFonts w:asciiTheme="minorHAnsi" w:hAnsiTheme="minorHAnsi"/>
          <w:color w:val="auto"/>
        </w:rPr>
        <w:t>he</w:t>
      </w:r>
      <w:commentRangeEnd w:id="58"/>
      <w:r w:rsidRPr="004D669F">
        <w:rPr>
          <w:rStyle w:val="CommentReference"/>
          <w:color w:val="auto"/>
        </w:rPr>
        <w:commentReference w:id="58"/>
      </w:r>
      <w:commentRangeEnd w:id="59"/>
      <w:r w:rsidR="00DA48A4">
        <w:rPr>
          <w:rStyle w:val="CommentReference"/>
        </w:rPr>
        <w:commentReference w:id="59"/>
      </w:r>
      <w:r w:rsidRPr="004D669F">
        <w:rPr>
          <w:rFonts w:asciiTheme="minorHAnsi" w:hAnsiTheme="minorHAnsi"/>
          <w:color w:val="auto"/>
        </w:rPr>
        <w:t xml:space="preserve"> warmer</w:t>
      </w:r>
      <w:r w:rsidR="00DA48A4">
        <w:rPr>
          <w:rFonts w:asciiTheme="minorHAnsi" w:hAnsiTheme="minorHAnsi"/>
          <w:color w:val="auto"/>
        </w:rPr>
        <w:t>, longer growing</w:t>
      </w:r>
      <w:r w:rsidRPr="004D669F">
        <w:rPr>
          <w:rFonts w:asciiTheme="minorHAnsi" w:hAnsiTheme="minorHAnsi"/>
          <w:color w:val="auto"/>
        </w:rPr>
        <w:t xml:space="preserve"> periods, they will need to adjust their life history by shifting their response to photoperiod cues through plasticity or evolutionary adaptation. </w:t>
      </w:r>
      <w:commentRangeStart w:id="60"/>
      <w:commentRangeStart w:id="61"/>
      <w:r w:rsidRPr="004D669F">
        <w:rPr>
          <w:rFonts w:asciiTheme="minorHAnsi" w:hAnsiTheme="minorHAnsi"/>
          <w:color w:val="auto"/>
        </w:rPr>
        <w:t>Phenotypic plasticity and/or</w:t>
      </w:r>
      <w:r w:rsidR="00292C4A">
        <w:rPr>
          <w:rFonts w:asciiTheme="minorHAnsi" w:hAnsiTheme="minorHAnsi"/>
          <w:color w:val="auto"/>
        </w:rPr>
        <w:t xml:space="preserve"> evolutionary adaptation </w:t>
      </w:r>
      <w:r w:rsidR="00DA48A4">
        <w:rPr>
          <w:rFonts w:asciiTheme="minorHAnsi" w:hAnsiTheme="minorHAnsi"/>
          <w:color w:val="auto"/>
        </w:rPr>
        <w:t>could be how some insects adjust to</w:t>
      </w:r>
      <w:r w:rsidR="00AF4C24">
        <w:rPr>
          <w:rFonts w:asciiTheme="minorHAnsi" w:hAnsiTheme="minorHAnsi"/>
          <w:color w:val="auto"/>
        </w:rPr>
        <w:t xml:space="preserve"> the changing climate</w:t>
      </w:r>
      <w:r w:rsidR="00DA48A4">
        <w:rPr>
          <w:rFonts w:asciiTheme="minorHAnsi" w:hAnsiTheme="minorHAnsi"/>
          <w:color w:val="auto"/>
        </w:rPr>
        <w:t>.</w:t>
      </w:r>
      <w:r w:rsidRPr="004D669F">
        <w:rPr>
          <w:rFonts w:asciiTheme="minorHAnsi" w:hAnsiTheme="minorHAnsi"/>
          <w:color w:val="auto"/>
        </w:rPr>
        <w:t xml:space="preserve"> </w:t>
      </w:r>
      <w:commentRangeEnd w:id="60"/>
      <w:r w:rsidRPr="004D669F">
        <w:rPr>
          <w:rStyle w:val="CommentReference"/>
          <w:color w:val="auto"/>
        </w:rPr>
        <w:commentReference w:id="60"/>
      </w:r>
      <w:commentRangeEnd w:id="61"/>
      <w:r w:rsidR="00AF4C24">
        <w:rPr>
          <w:rStyle w:val="CommentReference"/>
        </w:rPr>
        <w:commentReference w:id="61"/>
      </w:r>
      <w:commentRangeStart w:id="62"/>
      <w:r w:rsidRPr="004D669F">
        <w:rPr>
          <w:rFonts w:asciiTheme="minorHAnsi" w:hAnsiTheme="minorHAnsi"/>
          <w:color w:val="auto"/>
        </w:rPr>
        <w:t>A warmer climate means growing seasons will become longer and it will be those insects that are synchronized with these extended growing seasons that will have the advantage and could win.</w:t>
      </w:r>
      <w:commentRangeEnd w:id="62"/>
      <w:r w:rsidRPr="004D669F">
        <w:rPr>
          <w:rStyle w:val="CommentReference"/>
          <w:color w:val="auto"/>
        </w:rPr>
        <w:commentReference w:id="62"/>
      </w:r>
    </w:p>
    <w:p w14:paraId="5BA43008" w14:textId="77777777" w:rsidR="00AE3713" w:rsidRPr="004D669F" w:rsidRDefault="00AE3713" w:rsidP="00AE3713">
      <w:pPr>
        <w:spacing w:line="480" w:lineRule="auto"/>
        <w:rPr>
          <w:rFonts w:asciiTheme="minorHAnsi" w:hAnsiTheme="minorHAnsi"/>
          <w:color w:val="auto"/>
        </w:rPr>
      </w:pPr>
    </w:p>
    <w:p w14:paraId="16B03A6B" w14:textId="0A90D64A" w:rsidR="00621765" w:rsidRPr="004D669F" w:rsidRDefault="00621765" w:rsidP="00621765">
      <w:pPr>
        <w:spacing w:line="480" w:lineRule="auto"/>
        <w:rPr>
          <w:rFonts w:asciiTheme="minorHAnsi" w:hAnsiTheme="minorHAnsi"/>
          <w:color w:val="auto"/>
        </w:rPr>
      </w:pPr>
      <w:r w:rsidRPr="004D669F">
        <w:rPr>
          <w:rFonts w:asciiTheme="minorHAnsi" w:hAnsiTheme="minorHAnsi"/>
          <w:b/>
          <w:color w:val="auto"/>
        </w:rPr>
        <w:t xml:space="preserve">Adjusting through Dormancy: </w:t>
      </w:r>
      <w:r w:rsidRPr="004D669F">
        <w:rPr>
          <w:rFonts w:asciiTheme="minorHAnsi" w:hAnsiTheme="minorHAnsi"/>
          <w:color w:val="auto"/>
        </w:rPr>
        <w:t xml:space="preserve">To ensure their survival, organisms must monitor their internal and external environments and respond to changes in those environments as they occur. They must actively work to avoid conditions that become too stressful and take advantage of conditions that are favorable. Stress in an insect’s natural environment could be considered </w:t>
      </w:r>
      <w:ins w:id="63" w:author="Leigh" w:date="2017-10-06T10:55:00Z">
        <w:r w:rsidR="00810D6B">
          <w:rPr>
            <w:rFonts w:asciiTheme="minorHAnsi" w:hAnsiTheme="minorHAnsi"/>
            <w:color w:val="auto"/>
          </w:rPr>
          <w:t xml:space="preserve">to be </w:t>
        </w:r>
      </w:ins>
      <w:r w:rsidRPr="004D669F">
        <w:rPr>
          <w:rFonts w:asciiTheme="minorHAnsi" w:hAnsiTheme="minorHAnsi"/>
          <w:color w:val="auto"/>
        </w:rPr>
        <w:t xml:space="preserve">any condition that, if encountered, could impact </w:t>
      </w:r>
      <w:del w:id="64" w:author="Leigh" w:date="2017-10-06T10:55:00Z">
        <w:r w:rsidRPr="004D669F" w:rsidDel="00810D6B">
          <w:rPr>
            <w:rFonts w:asciiTheme="minorHAnsi" w:hAnsiTheme="minorHAnsi"/>
            <w:color w:val="auto"/>
          </w:rPr>
          <w:delText xml:space="preserve">the </w:delText>
        </w:r>
      </w:del>
      <w:r w:rsidRPr="004D669F">
        <w:rPr>
          <w:rFonts w:asciiTheme="minorHAnsi" w:hAnsiTheme="minorHAnsi"/>
          <w:color w:val="auto"/>
        </w:rPr>
        <w:t xml:space="preserve">growth, reproduction, or survival. Common environmental stresses for insects include extreme temperatures, </w:t>
      </w:r>
      <w:commentRangeStart w:id="65"/>
      <w:r w:rsidRPr="004D669F">
        <w:rPr>
          <w:rFonts w:asciiTheme="minorHAnsi" w:hAnsiTheme="minorHAnsi"/>
          <w:color w:val="auto"/>
        </w:rPr>
        <w:t>drought</w:t>
      </w:r>
      <w:commentRangeEnd w:id="65"/>
      <w:r w:rsidR="00810D6B">
        <w:rPr>
          <w:rStyle w:val="CommentReference"/>
        </w:rPr>
        <w:commentReference w:id="65"/>
      </w:r>
      <w:r w:rsidRPr="004D669F">
        <w:rPr>
          <w:rFonts w:asciiTheme="minorHAnsi" w:hAnsiTheme="minorHAnsi"/>
          <w:color w:val="auto"/>
        </w:rPr>
        <w:t xml:space="preserve">, </w:t>
      </w:r>
      <w:commentRangeStart w:id="66"/>
      <w:r w:rsidRPr="004D669F">
        <w:rPr>
          <w:rFonts w:asciiTheme="minorHAnsi" w:hAnsiTheme="minorHAnsi"/>
          <w:color w:val="auto"/>
        </w:rPr>
        <w:t>ice,</w:t>
      </w:r>
      <w:commentRangeEnd w:id="66"/>
      <w:r w:rsidR="00810D6B">
        <w:rPr>
          <w:rStyle w:val="CommentReference"/>
        </w:rPr>
        <w:commentReference w:id="66"/>
      </w:r>
      <w:r w:rsidRPr="004D669F">
        <w:rPr>
          <w:rFonts w:asciiTheme="minorHAnsi" w:hAnsiTheme="minorHAnsi"/>
          <w:color w:val="auto"/>
        </w:rPr>
        <w:t xml:space="preserve"> and reductions in the availability of food. Environmental stress that occurs and over a relatively short period of time can be categorized as acute stress. While stress that occurs </w:t>
      </w:r>
      <w:r w:rsidRPr="004D669F">
        <w:rPr>
          <w:rStyle w:val="CommentReference"/>
          <w:color w:val="auto"/>
        </w:rPr>
        <w:commentReference w:id="67"/>
      </w:r>
      <w:r w:rsidR="00AF4C24">
        <w:rPr>
          <w:rStyle w:val="CommentReference"/>
        </w:rPr>
        <w:commentReference w:id="68"/>
      </w:r>
      <w:r w:rsidRPr="004D669F">
        <w:rPr>
          <w:rFonts w:asciiTheme="minorHAnsi" w:hAnsiTheme="minorHAnsi"/>
          <w:color w:val="auto"/>
        </w:rPr>
        <w:t xml:space="preserve">over a relatively prolonged period can be considered chronically stressful. Generally, dormancy is a state of metabolic and developmental suppression used by many insects to mitigate the effects of both acute and </w:t>
      </w:r>
      <w:r w:rsidRPr="004D669F">
        <w:rPr>
          <w:rFonts w:asciiTheme="minorHAnsi" w:hAnsiTheme="minorHAnsi"/>
          <w:color w:val="auto"/>
        </w:rPr>
        <w:lastRenderedPageBreak/>
        <w:t xml:space="preserve">chronic stress they encounter in their environment </w:t>
      </w:r>
      <w:commentRangeStart w:id="69"/>
      <w:r w:rsidRPr="004D669F">
        <w:rPr>
          <w:rFonts w:asciiTheme="minorHAnsi" w:hAnsiTheme="minorHAnsi"/>
          <w:color w:val="auto"/>
        </w:rPr>
        <w:fldChar w:fldCharType="begin" w:fldLock="1"/>
      </w:r>
      <w:r w:rsidRPr="004D669F">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Pr="004D669F">
        <w:rPr>
          <w:rFonts w:asciiTheme="minorHAnsi" w:hAnsiTheme="minorHAnsi"/>
          <w:color w:val="auto"/>
        </w:rPr>
        <w:fldChar w:fldCharType="separate"/>
      </w:r>
      <w:r w:rsidRPr="004D669F">
        <w:rPr>
          <w:rFonts w:asciiTheme="minorHAnsi" w:hAnsiTheme="minorHAnsi"/>
          <w:noProof/>
          <w:color w:val="auto"/>
        </w:rPr>
        <w:t>(Koštál 2006)</w:t>
      </w:r>
      <w:r w:rsidRPr="004D669F">
        <w:rPr>
          <w:rFonts w:asciiTheme="minorHAnsi" w:hAnsiTheme="minorHAnsi"/>
          <w:color w:val="auto"/>
        </w:rPr>
        <w:fldChar w:fldCharType="end"/>
      </w:r>
      <w:r w:rsidRPr="004D669F">
        <w:rPr>
          <w:rFonts w:asciiTheme="minorHAnsi" w:hAnsiTheme="minorHAnsi"/>
          <w:color w:val="auto"/>
        </w:rPr>
        <w:t>.</w:t>
      </w:r>
      <w:commentRangeEnd w:id="69"/>
      <w:r w:rsidR="00810D6B">
        <w:rPr>
          <w:rStyle w:val="CommentReference"/>
        </w:rPr>
        <w:commentReference w:id="69"/>
      </w:r>
      <w:r w:rsidRPr="004D669F">
        <w:rPr>
          <w:rFonts w:asciiTheme="minorHAnsi" w:hAnsiTheme="minorHAnsi"/>
          <w:color w:val="auto"/>
        </w:rPr>
        <w:t xml:space="preserve"> Insects are ectotherms and are readily susceptible to thermal stress. As temperatures rise, winning insects could adjust to stressful temperatures using dormancy. </w:t>
      </w:r>
    </w:p>
    <w:p w14:paraId="49034696" w14:textId="3E8B8694" w:rsidR="00621765" w:rsidRPr="004D669F" w:rsidRDefault="00621765" w:rsidP="00467087">
      <w:pPr>
        <w:spacing w:line="480" w:lineRule="auto"/>
        <w:ind w:firstLine="720"/>
        <w:rPr>
          <w:rFonts w:asciiTheme="minorHAnsi" w:hAnsiTheme="minorHAnsi"/>
          <w:color w:val="auto"/>
        </w:rPr>
      </w:pPr>
      <w:commentRangeStart w:id="70"/>
      <w:commentRangeStart w:id="71"/>
      <w:r w:rsidRPr="004D669F">
        <w:rPr>
          <w:rFonts w:asciiTheme="minorHAnsi" w:hAnsiTheme="minorHAnsi"/>
          <w:color w:val="auto"/>
        </w:rPr>
        <w:t xml:space="preserve">As acute stress is perceived, some insects use quiescence to quickly respond to relatively short-term, stressful conditions. Quiescence is a transient state of reduced activity that insects can use to temporarily protect themselves from acute environmental stress </w:t>
      </w:r>
      <w:r w:rsidRPr="004D669F">
        <w:rPr>
          <w:rFonts w:asciiTheme="minorHAnsi" w:hAnsiTheme="minorHAnsi"/>
          <w:color w:val="auto"/>
        </w:rPr>
        <w:fldChar w:fldCharType="begin" w:fldLock="1"/>
      </w:r>
      <w:r w:rsidRPr="004D669F">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Pr="004D669F">
        <w:rPr>
          <w:rFonts w:asciiTheme="minorHAnsi" w:hAnsiTheme="minorHAnsi"/>
          <w:color w:val="auto"/>
        </w:rPr>
        <w:fldChar w:fldCharType="separate"/>
      </w:r>
      <w:r w:rsidRPr="004D669F">
        <w:rPr>
          <w:rFonts w:asciiTheme="minorHAnsi" w:hAnsiTheme="minorHAnsi"/>
          <w:noProof/>
          <w:color w:val="auto"/>
        </w:rPr>
        <w:t>(Koštál 2006)</w:t>
      </w:r>
      <w:r w:rsidRPr="004D669F">
        <w:rPr>
          <w:rFonts w:asciiTheme="minorHAnsi" w:hAnsiTheme="minorHAnsi"/>
          <w:color w:val="auto"/>
        </w:rPr>
        <w:fldChar w:fldCharType="end"/>
      </w:r>
      <w:r w:rsidRPr="004D669F">
        <w:rPr>
          <w:rFonts w:asciiTheme="minorHAnsi" w:hAnsiTheme="minorHAnsi"/>
          <w:color w:val="auto"/>
        </w:rPr>
        <w:t xml:space="preserve">. </w:t>
      </w:r>
      <w:r w:rsidR="00EA1DC3">
        <w:rPr>
          <w:rFonts w:asciiTheme="minorHAnsi" w:hAnsiTheme="minorHAnsi"/>
          <w:color w:val="auto"/>
        </w:rPr>
        <w:t>O</w:t>
      </w:r>
      <w:r w:rsidRPr="004D669F">
        <w:rPr>
          <w:rFonts w:asciiTheme="minorHAnsi" w:hAnsiTheme="minorHAnsi"/>
          <w:color w:val="auto"/>
        </w:rPr>
        <w:t xml:space="preserve">nce the stress is relieved (provided the exposure was not too extreme) quiescence is reversed and the insect’s activity can quickly resume. Insects also monitor their environment for chronic stress and </w:t>
      </w:r>
      <w:commentRangeEnd w:id="70"/>
      <w:r w:rsidRPr="004D669F">
        <w:rPr>
          <w:rStyle w:val="CommentReference"/>
          <w:color w:val="auto"/>
        </w:rPr>
        <w:commentReference w:id="70"/>
      </w:r>
      <w:commentRangeEnd w:id="71"/>
      <w:r w:rsidR="00EA1DC3">
        <w:rPr>
          <w:rStyle w:val="CommentReference"/>
        </w:rPr>
        <w:commentReference w:id="71"/>
      </w:r>
      <w:r w:rsidRPr="004D669F">
        <w:rPr>
          <w:rFonts w:asciiTheme="minorHAnsi" w:hAnsiTheme="minorHAnsi"/>
          <w:color w:val="auto"/>
        </w:rPr>
        <w:t xml:space="preserve">some insects use diapause to avoid or mitigate </w:t>
      </w:r>
      <w:r w:rsidR="00EA1DC3">
        <w:rPr>
          <w:rFonts w:asciiTheme="minorHAnsi" w:hAnsiTheme="minorHAnsi"/>
          <w:color w:val="auto"/>
        </w:rPr>
        <w:t>prolonged environmental stress</w:t>
      </w:r>
      <w:r w:rsidRPr="004D669F">
        <w:rPr>
          <w:rFonts w:asciiTheme="minorHAnsi" w:hAnsiTheme="minorHAnsi"/>
          <w:color w:val="auto"/>
        </w:rPr>
        <w:t xml:space="preserve">. </w:t>
      </w:r>
      <w:r w:rsidR="00242E29" w:rsidRPr="004D669F">
        <w:rPr>
          <w:rFonts w:asciiTheme="minorHAnsi" w:hAnsiTheme="minorHAnsi"/>
          <w:color w:val="auto"/>
        </w:rPr>
        <w:t xml:space="preserve">Diapause is an endogenously regulated type of dormancy used by insects in response to predictable seasonal stress encountered in their environments </w:t>
      </w:r>
      <w:r w:rsidR="00242E29" w:rsidRPr="004D669F">
        <w:rPr>
          <w:rFonts w:asciiTheme="minorHAnsi" w:hAnsiTheme="minorHAnsi"/>
          <w:color w:val="auto"/>
        </w:rPr>
        <w:fldChar w:fldCharType="begin" w:fldLock="1"/>
      </w:r>
      <w:r w:rsidR="00242E29" w:rsidRPr="004D669F">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00242E29" w:rsidRPr="004D669F">
        <w:rPr>
          <w:rFonts w:asciiTheme="minorHAnsi" w:hAnsiTheme="minorHAnsi"/>
          <w:color w:val="auto"/>
        </w:rPr>
        <w:fldChar w:fldCharType="separate"/>
      </w:r>
      <w:r w:rsidR="00242E29" w:rsidRPr="004D669F">
        <w:rPr>
          <w:rFonts w:asciiTheme="minorHAnsi" w:hAnsiTheme="minorHAnsi"/>
          <w:noProof/>
          <w:color w:val="auto"/>
        </w:rPr>
        <w:t>(Koštál 2006)</w:t>
      </w:r>
      <w:r w:rsidR="00242E29" w:rsidRPr="004D669F">
        <w:rPr>
          <w:rFonts w:asciiTheme="minorHAnsi" w:hAnsiTheme="minorHAnsi"/>
          <w:color w:val="auto"/>
        </w:rPr>
        <w:fldChar w:fldCharType="end"/>
      </w:r>
      <w:r w:rsidR="00242E29" w:rsidRPr="004D669F">
        <w:rPr>
          <w:rFonts w:asciiTheme="minorHAnsi" w:hAnsiTheme="minorHAnsi"/>
          <w:color w:val="auto"/>
        </w:rPr>
        <w:t xml:space="preserve">. Seasonal temperature change is a common stress insects typically encounter that can indirectly affect resource availability in their environment. For most temperate insects, as temperatures decrease </w:t>
      </w:r>
      <w:commentRangeStart w:id="72"/>
      <w:r w:rsidR="00242E29" w:rsidRPr="004D669F">
        <w:rPr>
          <w:rFonts w:asciiTheme="minorHAnsi" w:hAnsiTheme="minorHAnsi"/>
          <w:color w:val="auto"/>
        </w:rPr>
        <w:t>their physiology struggles to maintain a metabolic rate sui</w:t>
      </w:r>
      <w:r w:rsidR="00BF08C5" w:rsidRPr="004D669F">
        <w:rPr>
          <w:rFonts w:asciiTheme="minorHAnsi" w:hAnsiTheme="minorHAnsi"/>
          <w:color w:val="auto"/>
        </w:rPr>
        <w:t xml:space="preserve">table </w:t>
      </w:r>
      <w:commentRangeEnd w:id="72"/>
      <w:r w:rsidR="00810D6B">
        <w:rPr>
          <w:rStyle w:val="CommentReference"/>
        </w:rPr>
        <w:commentReference w:id="72"/>
      </w:r>
      <w:r w:rsidR="00BF08C5" w:rsidRPr="004D669F">
        <w:rPr>
          <w:rFonts w:asciiTheme="minorHAnsi" w:hAnsiTheme="minorHAnsi"/>
          <w:color w:val="auto"/>
        </w:rPr>
        <w:t>for continued development</w:t>
      </w:r>
      <w:r w:rsidR="007237A8" w:rsidRPr="004D669F">
        <w:rPr>
          <w:rFonts w:asciiTheme="minorHAnsi" w:hAnsiTheme="minorHAnsi"/>
          <w:color w:val="auto"/>
        </w:rPr>
        <w:t>. Further,</w:t>
      </w:r>
      <w:r w:rsidR="00242E29" w:rsidRPr="004D669F">
        <w:rPr>
          <w:rFonts w:asciiTheme="minorHAnsi" w:hAnsiTheme="minorHAnsi"/>
          <w:color w:val="auto"/>
        </w:rPr>
        <w:t xml:space="preserve"> as resource availability declines</w:t>
      </w:r>
      <w:r w:rsidR="007237A8" w:rsidRPr="004D669F">
        <w:rPr>
          <w:rFonts w:asciiTheme="minorHAnsi" w:hAnsiTheme="minorHAnsi"/>
          <w:color w:val="auto"/>
        </w:rPr>
        <w:t>,</w:t>
      </w:r>
      <w:r w:rsidR="00242E29" w:rsidRPr="004D669F">
        <w:rPr>
          <w:rFonts w:asciiTheme="minorHAnsi" w:hAnsiTheme="minorHAnsi"/>
          <w:color w:val="auto"/>
        </w:rPr>
        <w:t xml:space="preserve"> they struggle to acquire enough energy to fuel their metabolism. Diapause is one way insects can protect themselves from these chronic seasonal stresses. However, unlike quiescence, diapause is generally induced preemptively well before the</w:t>
      </w:r>
      <w:r w:rsidR="00AC6721" w:rsidRPr="004D669F">
        <w:rPr>
          <w:rFonts w:asciiTheme="minorHAnsi" w:hAnsiTheme="minorHAnsi"/>
          <w:color w:val="auto"/>
        </w:rPr>
        <w:t xml:space="preserve"> environment </w:t>
      </w:r>
      <w:r w:rsidR="00242E29" w:rsidRPr="004D669F">
        <w:rPr>
          <w:rFonts w:asciiTheme="minorHAnsi" w:hAnsiTheme="minorHAnsi"/>
          <w:color w:val="auto"/>
        </w:rPr>
        <w:t xml:space="preserve">degrades </w:t>
      </w:r>
      <w:r w:rsidR="00AC6721" w:rsidRPr="004D669F">
        <w:rPr>
          <w:rFonts w:asciiTheme="minorHAnsi" w:hAnsiTheme="minorHAnsi"/>
          <w:color w:val="auto"/>
        </w:rPr>
        <w:t xml:space="preserve">and becomes </w:t>
      </w:r>
      <w:r w:rsidR="00242E29" w:rsidRPr="004D669F">
        <w:rPr>
          <w:rFonts w:asciiTheme="minorHAnsi" w:hAnsiTheme="minorHAnsi"/>
          <w:color w:val="auto"/>
        </w:rPr>
        <w:t xml:space="preserve">stressful. </w:t>
      </w:r>
      <w:r w:rsidR="001416C7" w:rsidRPr="004D669F">
        <w:rPr>
          <w:rFonts w:asciiTheme="minorHAnsi" w:hAnsiTheme="minorHAnsi"/>
          <w:color w:val="auto"/>
        </w:rPr>
        <w:t>By monitoring environmentally consistent cues, like photoperiod in temperate regions, insects can reliably predict seasonal changes in temperature and other stressors, protecting themselves by entering diapause.</w:t>
      </w:r>
      <w:r w:rsidR="00242E29" w:rsidRPr="004D669F">
        <w:rPr>
          <w:rFonts w:asciiTheme="minorHAnsi" w:hAnsiTheme="minorHAnsi"/>
          <w:color w:val="auto"/>
        </w:rPr>
        <w:t xml:space="preserve"> </w:t>
      </w:r>
    </w:p>
    <w:p w14:paraId="0F337415" w14:textId="37B71AC5" w:rsidR="00242E29" w:rsidRPr="004D669F" w:rsidRDefault="00621765" w:rsidP="00621765">
      <w:pPr>
        <w:spacing w:line="480" w:lineRule="auto"/>
        <w:ind w:firstLine="720"/>
        <w:rPr>
          <w:rFonts w:asciiTheme="minorHAnsi" w:hAnsiTheme="minorHAnsi"/>
          <w:color w:val="auto"/>
        </w:rPr>
      </w:pPr>
      <w:commentRangeStart w:id="73"/>
      <w:commentRangeStart w:id="74"/>
      <w:r w:rsidRPr="004D669F">
        <w:rPr>
          <w:rFonts w:asciiTheme="minorHAnsi" w:hAnsiTheme="minorHAnsi"/>
          <w:color w:val="auto"/>
        </w:rPr>
        <w:lastRenderedPageBreak/>
        <w:t>A</w:t>
      </w:r>
      <w:commentRangeEnd w:id="73"/>
      <w:r w:rsidRPr="004D669F">
        <w:rPr>
          <w:rStyle w:val="CommentReference"/>
          <w:color w:val="auto"/>
        </w:rPr>
        <w:commentReference w:id="73"/>
      </w:r>
      <w:commentRangeEnd w:id="74"/>
      <w:r w:rsidR="00EA1DC3">
        <w:rPr>
          <w:rStyle w:val="CommentReference"/>
        </w:rPr>
        <w:commentReference w:id="74"/>
      </w:r>
      <w:r w:rsidRPr="004D669F">
        <w:rPr>
          <w:rFonts w:asciiTheme="minorHAnsi" w:hAnsiTheme="minorHAnsi"/>
          <w:color w:val="auto"/>
        </w:rPr>
        <w:t xml:space="preserve">dditionally, diapause synchronizes an insect’s life history with seasonal resource availability. In temperate regions, warm temperatures persist in the spring and summer. During </w:t>
      </w:r>
      <w:commentRangeStart w:id="75"/>
      <w:commentRangeStart w:id="76"/>
      <w:r w:rsidRPr="004D669F">
        <w:rPr>
          <w:rFonts w:asciiTheme="minorHAnsi" w:hAnsiTheme="minorHAnsi"/>
          <w:color w:val="auto"/>
        </w:rPr>
        <w:t>t</w:t>
      </w:r>
      <w:r w:rsidR="00EA1DC3">
        <w:rPr>
          <w:rFonts w:asciiTheme="minorHAnsi" w:hAnsiTheme="minorHAnsi"/>
          <w:color w:val="auto"/>
        </w:rPr>
        <w:t>he spring and summer</w:t>
      </w:r>
      <w:r w:rsidRPr="004D669F">
        <w:rPr>
          <w:rFonts w:asciiTheme="minorHAnsi" w:hAnsiTheme="minorHAnsi"/>
          <w:color w:val="auto"/>
        </w:rPr>
        <w:t xml:space="preserve"> </w:t>
      </w:r>
      <w:commentRangeEnd w:id="75"/>
      <w:r w:rsidRPr="004D669F">
        <w:rPr>
          <w:rStyle w:val="CommentReference"/>
          <w:color w:val="auto"/>
        </w:rPr>
        <w:commentReference w:id="75"/>
      </w:r>
      <w:commentRangeEnd w:id="76"/>
      <w:r w:rsidR="00EA1DC3">
        <w:rPr>
          <w:rStyle w:val="CommentReference"/>
        </w:rPr>
        <w:commentReference w:id="76"/>
      </w:r>
      <w:r w:rsidRPr="004D669F">
        <w:rPr>
          <w:rFonts w:asciiTheme="minorHAnsi" w:hAnsiTheme="minorHAnsi"/>
          <w:color w:val="auto"/>
        </w:rPr>
        <w:t xml:space="preserve">food and water are available and insects utilize these resources to develop and reproduce. </w:t>
      </w:r>
      <w:commentRangeStart w:id="77"/>
      <w:r w:rsidRPr="004D669F">
        <w:rPr>
          <w:rFonts w:asciiTheme="minorHAnsi" w:hAnsiTheme="minorHAnsi"/>
          <w:color w:val="auto"/>
        </w:rPr>
        <w:t>As</w:t>
      </w:r>
      <w:commentRangeEnd w:id="77"/>
      <w:r w:rsidR="00810D6B">
        <w:rPr>
          <w:rStyle w:val="CommentReference"/>
        </w:rPr>
        <w:commentReference w:id="77"/>
      </w:r>
      <w:r w:rsidRPr="004D669F">
        <w:rPr>
          <w:rFonts w:asciiTheme="minorHAnsi" w:hAnsiTheme="minorHAnsi"/>
          <w:color w:val="auto"/>
        </w:rPr>
        <w:t xml:space="preserve"> temperatures decline in the fall and winter, resource availability declines. For insects in </w:t>
      </w:r>
      <w:commentRangeStart w:id="78"/>
      <w:commentRangeStart w:id="79"/>
      <w:r w:rsidRPr="004D669F">
        <w:rPr>
          <w:rFonts w:asciiTheme="minorHAnsi" w:hAnsiTheme="minorHAnsi"/>
          <w:color w:val="auto"/>
        </w:rPr>
        <w:t>t</w:t>
      </w:r>
      <w:r w:rsidR="00EA1DC3">
        <w:rPr>
          <w:rFonts w:asciiTheme="minorHAnsi" w:hAnsiTheme="minorHAnsi"/>
          <w:color w:val="auto"/>
        </w:rPr>
        <w:t>emperate</w:t>
      </w:r>
      <w:r w:rsidRPr="004D669F">
        <w:rPr>
          <w:rFonts w:asciiTheme="minorHAnsi" w:hAnsiTheme="minorHAnsi"/>
          <w:color w:val="auto"/>
        </w:rPr>
        <w:t xml:space="preserve"> regions</w:t>
      </w:r>
      <w:commentRangeEnd w:id="78"/>
      <w:r w:rsidRPr="004D669F">
        <w:rPr>
          <w:rStyle w:val="CommentReference"/>
          <w:color w:val="auto"/>
        </w:rPr>
        <w:commentReference w:id="78"/>
      </w:r>
      <w:commentRangeEnd w:id="79"/>
      <w:r w:rsidR="00EA1DC3">
        <w:rPr>
          <w:rStyle w:val="CommentReference"/>
        </w:rPr>
        <w:commentReference w:id="79"/>
      </w:r>
      <w:r w:rsidRPr="004D669F">
        <w:rPr>
          <w:rFonts w:asciiTheme="minorHAnsi" w:hAnsiTheme="minorHAnsi"/>
          <w:color w:val="auto"/>
        </w:rPr>
        <w:t xml:space="preserve">, remaining active at low temperatures can </w:t>
      </w:r>
      <w:r w:rsidR="007F556E">
        <w:rPr>
          <w:rFonts w:asciiTheme="minorHAnsi" w:hAnsiTheme="minorHAnsi"/>
          <w:color w:val="auto"/>
        </w:rPr>
        <w:t>greatly reduce metabolic activity. Consequently, low metabolic activity reduces growth and can eventually cause mortality</w:t>
      </w:r>
      <w:commentRangeStart w:id="80"/>
      <w:commentRangeStart w:id="81"/>
      <w:r w:rsidR="0007513E">
        <w:rPr>
          <w:rFonts w:asciiTheme="minorHAnsi" w:hAnsiTheme="minorHAnsi"/>
          <w:color w:val="auto"/>
        </w:rPr>
        <w:t>.</w:t>
      </w:r>
      <w:r w:rsidR="00C7190B">
        <w:rPr>
          <w:rFonts w:asciiTheme="minorHAnsi" w:hAnsiTheme="minorHAnsi"/>
          <w:color w:val="auto"/>
        </w:rPr>
        <w:t xml:space="preserve"> </w:t>
      </w:r>
      <w:r w:rsidRPr="004D669F">
        <w:rPr>
          <w:rFonts w:asciiTheme="minorHAnsi" w:hAnsiTheme="minorHAnsi"/>
          <w:color w:val="auto"/>
        </w:rPr>
        <w:t xml:space="preserve">Diapause is one strategy insects use to avoid the </w:t>
      </w:r>
      <w:r w:rsidR="007F556E">
        <w:rPr>
          <w:rFonts w:asciiTheme="minorHAnsi" w:hAnsiTheme="minorHAnsi"/>
          <w:color w:val="auto"/>
        </w:rPr>
        <w:t xml:space="preserve">stress of prolonged seasonal stress </w:t>
      </w:r>
      <w:r w:rsidRPr="004D669F">
        <w:rPr>
          <w:rFonts w:asciiTheme="minorHAnsi" w:hAnsiTheme="minorHAnsi"/>
          <w:color w:val="auto"/>
        </w:rPr>
        <w:t xml:space="preserve">in their environments. </w:t>
      </w:r>
      <w:commentRangeEnd w:id="80"/>
      <w:r w:rsidRPr="004D669F">
        <w:rPr>
          <w:rStyle w:val="CommentReference"/>
          <w:color w:val="auto"/>
        </w:rPr>
        <w:commentReference w:id="80"/>
      </w:r>
      <w:commentRangeEnd w:id="81"/>
      <w:r w:rsidR="0007513E">
        <w:rPr>
          <w:rStyle w:val="CommentReference"/>
        </w:rPr>
        <w:commentReference w:id="81"/>
      </w:r>
    </w:p>
    <w:p w14:paraId="0279475F" w14:textId="77777777" w:rsidR="00F648D9" w:rsidRPr="004D669F" w:rsidRDefault="00242E29" w:rsidP="00415F4F">
      <w:pPr>
        <w:spacing w:line="480" w:lineRule="auto"/>
        <w:ind w:firstLine="720"/>
        <w:rPr>
          <w:rFonts w:asciiTheme="minorHAnsi" w:hAnsiTheme="minorHAnsi"/>
          <w:color w:val="auto"/>
        </w:rPr>
      </w:pPr>
      <w:r w:rsidRPr="004D669F">
        <w:rPr>
          <w:rFonts w:asciiTheme="minorHAnsi" w:hAnsiTheme="minorHAnsi"/>
          <w:color w:val="auto"/>
        </w:rPr>
        <w:t xml:space="preserve">Diapause is a genetically regulated, environmentally influenced alternative developmental trajectory that is usually marked by metabolic suppression and arrested development in a specific life stage </w:t>
      </w:r>
      <w:r w:rsidRPr="004D669F">
        <w:rPr>
          <w:rFonts w:asciiTheme="minorHAnsi" w:hAnsiTheme="minorHAnsi"/>
          <w:color w:val="auto"/>
        </w:rPr>
        <w:fldChar w:fldCharType="begin" w:fldLock="1"/>
      </w:r>
      <w:r w:rsidRPr="004D669F">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Pr="004D669F">
        <w:rPr>
          <w:rFonts w:asciiTheme="minorHAnsi" w:hAnsiTheme="minorHAnsi"/>
          <w:color w:val="auto"/>
        </w:rPr>
        <w:fldChar w:fldCharType="separate"/>
      </w:r>
      <w:r w:rsidRPr="004D669F">
        <w:rPr>
          <w:rFonts w:asciiTheme="minorHAnsi" w:hAnsiTheme="minorHAnsi"/>
          <w:noProof/>
          <w:color w:val="auto"/>
        </w:rPr>
        <w:t>(Koštál 2006)</w:t>
      </w:r>
      <w:r w:rsidRPr="004D669F">
        <w:rPr>
          <w:rFonts w:asciiTheme="minorHAnsi" w:hAnsiTheme="minorHAnsi"/>
          <w:color w:val="auto"/>
        </w:rPr>
        <w:fldChar w:fldCharType="end"/>
      </w:r>
      <w:r w:rsidRPr="004D669F">
        <w:rPr>
          <w:rFonts w:asciiTheme="minorHAnsi" w:hAnsiTheme="minorHAnsi"/>
          <w:color w:val="auto"/>
        </w:rPr>
        <w:t xml:space="preserve">. The start of diapause usually precedes the chronic seasonal environmental stress, and the end of diapause does not necessarily correspond directly with the end of the environmental stress </w:t>
      </w:r>
      <w:r w:rsidRPr="004D669F">
        <w:rPr>
          <w:rFonts w:asciiTheme="minorHAnsi" w:hAnsiTheme="minorHAnsi"/>
          <w:color w:val="auto"/>
        </w:rPr>
        <w:fldChar w:fldCharType="begin" w:fldLock="1"/>
      </w:r>
      <w:r w:rsidRPr="004D669F">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Pr="004D669F">
        <w:rPr>
          <w:rFonts w:asciiTheme="minorHAnsi" w:hAnsiTheme="minorHAnsi"/>
          <w:color w:val="auto"/>
        </w:rPr>
        <w:fldChar w:fldCharType="separate"/>
      </w:r>
      <w:r w:rsidRPr="004D669F">
        <w:rPr>
          <w:rFonts w:asciiTheme="minorHAnsi" w:hAnsiTheme="minorHAnsi"/>
          <w:noProof/>
          <w:color w:val="auto"/>
        </w:rPr>
        <w:t>(Koštál 2006)</w:t>
      </w:r>
      <w:r w:rsidRPr="004D669F">
        <w:rPr>
          <w:rFonts w:asciiTheme="minorHAnsi" w:hAnsiTheme="minorHAnsi"/>
          <w:color w:val="auto"/>
        </w:rPr>
        <w:fldChar w:fldCharType="end"/>
      </w:r>
      <w:r w:rsidRPr="004D669F">
        <w:rPr>
          <w:rFonts w:asciiTheme="minorHAnsi" w:hAnsiTheme="minorHAnsi"/>
          <w:color w:val="auto"/>
        </w:rPr>
        <w:t xml:space="preserve">. </w:t>
      </w:r>
      <w:commentRangeStart w:id="82"/>
      <w:r w:rsidRPr="004D669F">
        <w:rPr>
          <w:rFonts w:asciiTheme="minorHAnsi" w:hAnsiTheme="minorHAnsi"/>
          <w:color w:val="auto"/>
        </w:rPr>
        <w:t xml:space="preserve">This life history phase </w:t>
      </w:r>
      <w:commentRangeEnd w:id="82"/>
      <w:r w:rsidR="00810D6B">
        <w:rPr>
          <w:rStyle w:val="CommentReference"/>
        </w:rPr>
        <w:commentReference w:id="82"/>
      </w:r>
      <w:r w:rsidRPr="004D669F">
        <w:rPr>
          <w:rFonts w:asciiTheme="minorHAnsi" w:hAnsiTheme="minorHAnsi"/>
          <w:color w:val="auto"/>
        </w:rPr>
        <w:t>can be “obligatory” as observed in univoltine insect species</w:t>
      </w:r>
      <w:r w:rsidR="005F13DA" w:rsidRPr="004D669F">
        <w:rPr>
          <w:rFonts w:asciiTheme="minorHAnsi" w:hAnsiTheme="minorHAnsi"/>
          <w:color w:val="auto"/>
        </w:rPr>
        <w:t xml:space="preserve">. </w:t>
      </w:r>
      <w:r w:rsidR="00F57521" w:rsidRPr="004D669F">
        <w:rPr>
          <w:rFonts w:asciiTheme="minorHAnsi" w:hAnsiTheme="minorHAnsi"/>
          <w:color w:val="auto"/>
        </w:rPr>
        <w:t>U</w:t>
      </w:r>
      <w:r w:rsidR="005F13DA" w:rsidRPr="004D669F">
        <w:rPr>
          <w:rFonts w:asciiTheme="minorHAnsi" w:hAnsiTheme="minorHAnsi"/>
          <w:color w:val="auto"/>
        </w:rPr>
        <w:t xml:space="preserve">nivoltine insects experience environmental conditions that restrict reproduction to one generation each growing season. </w:t>
      </w:r>
      <w:r w:rsidR="001416C7" w:rsidRPr="004D669F">
        <w:rPr>
          <w:rFonts w:asciiTheme="minorHAnsi" w:hAnsiTheme="minorHAnsi"/>
          <w:color w:val="auto"/>
        </w:rPr>
        <w:t xml:space="preserve">Or diapause can be “facultative” as observed in multivoltine insect species. </w:t>
      </w:r>
      <w:r w:rsidR="005F13DA" w:rsidRPr="004D669F">
        <w:rPr>
          <w:rFonts w:asciiTheme="minorHAnsi" w:hAnsiTheme="minorHAnsi"/>
          <w:color w:val="auto"/>
        </w:rPr>
        <w:t>The environmental conditions m</w:t>
      </w:r>
      <w:r w:rsidR="001416C7" w:rsidRPr="004D669F">
        <w:rPr>
          <w:rFonts w:asciiTheme="minorHAnsi" w:hAnsiTheme="minorHAnsi"/>
          <w:color w:val="auto"/>
        </w:rPr>
        <w:t xml:space="preserve">ultivoltine insects </w:t>
      </w:r>
      <w:r w:rsidR="005F13DA" w:rsidRPr="004D669F">
        <w:rPr>
          <w:rFonts w:asciiTheme="minorHAnsi" w:hAnsiTheme="minorHAnsi"/>
          <w:color w:val="auto"/>
        </w:rPr>
        <w:t xml:space="preserve">experience </w:t>
      </w:r>
      <w:r w:rsidR="00F57521" w:rsidRPr="004D669F">
        <w:rPr>
          <w:rFonts w:asciiTheme="minorHAnsi" w:hAnsiTheme="minorHAnsi"/>
          <w:color w:val="auto"/>
        </w:rPr>
        <w:t xml:space="preserve">permit more than one generation each growing </w:t>
      </w:r>
      <w:commentRangeStart w:id="83"/>
      <w:r w:rsidR="00F57521" w:rsidRPr="004D669F">
        <w:rPr>
          <w:rFonts w:asciiTheme="minorHAnsi" w:hAnsiTheme="minorHAnsi"/>
          <w:color w:val="auto"/>
        </w:rPr>
        <w:t>season</w:t>
      </w:r>
      <w:commentRangeEnd w:id="83"/>
      <w:r w:rsidR="00810D6B">
        <w:rPr>
          <w:rStyle w:val="CommentReference"/>
        </w:rPr>
        <w:commentReference w:id="83"/>
      </w:r>
      <w:r w:rsidR="001416C7" w:rsidRPr="004D669F">
        <w:rPr>
          <w:rFonts w:asciiTheme="minorHAnsi" w:hAnsiTheme="minorHAnsi"/>
          <w:color w:val="auto"/>
        </w:rPr>
        <w:t xml:space="preserve">. </w:t>
      </w:r>
    </w:p>
    <w:p w14:paraId="313C94E2" w14:textId="7E6559B3" w:rsidR="005E066D" w:rsidRDefault="00621765" w:rsidP="005E066D">
      <w:pPr>
        <w:spacing w:line="480" w:lineRule="auto"/>
        <w:ind w:firstLine="720"/>
        <w:rPr>
          <w:rFonts w:asciiTheme="minorHAnsi" w:hAnsiTheme="minorHAnsi"/>
          <w:color w:val="auto"/>
        </w:rPr>
      </w:pPr>
      <w:r w:rsidRPr="004D669F">
        <w:rPr>
          <w:rFonts w:asciiTheme="minorHAnsi" w:hAnsiTheme="minorHAnsi"/>
          <w:color w:val="auto"/>
        </w:rPr>
        <w:t xml:space="preserve">In general, insects that use diapause as a life history strategy depend on the timing of diapause to synchronize their life history decisions with resource availability. Using diapause to synchronize an insect’s life history with resources is crucial. </w:t>
      </w:r>
      <w:commentRangeStart w:id="84"/>
      <w:r w:rsidRPr="004D669F">
        <w:rPr>
          <w:rFonts w:asciiTheme="minorHAnsi" w:hAnsiTheme="minorHAnsi"/>
          <w:color w:val="auto"/>
        </w:rPr>
        <w:t xml:space="preserve">If an insect enters diapause too late </w:t>
      </w:r>
      <w:r w:rsidRPr="004D669F">
        <w:rPr>
          <w:rFonts w:asciiTheme="minorHAnsi" w:hAnsiTheme="minorHAnsi"/>
          <w:color w:val="auto"/>
        </w:rPr>
        <w:lastRenderedPageBreak/>
        <w:t xml:space="preserve">they could expose themselves to stressful environmental conditions and if diapause ends too soon the environment may not be suitable for that insect’s growth and development, or mates may not be available for reproduction.  </w:t>
      </w:r>
      <w:commentRangeEnd w:id="84"/>
      <w:r w:rsidRPr="004D669F">
        <w:rPr>
          <w:rStyle w:val="CommentReference"/>
          <w:color w:val="auto"/>
        </w:rPr>
        <w:commentReference w:id="84"/>
      </w:r>
      <w:r w:rsidRPr="004D669F">
        <w:rPr>
          <w:rFonts w:asciiTheme="minorHAnsi" w:hAnsiTheme="minorHAnsi"/>
          <w:color w:val="auto"/>
        </w:rPr>
        <w:t xml:space="preserve">Diapause is an alternative life history trajectory that requires an insect to monitor environmental cues, halt their development and suppress metabolic activity. </w:t>
      </w:r>
      <w:r w:rsidR="007F556E">
        <w:rPr>
          <w:rFonts w:asciiTheme="minorHAnsi" w:hAnsiTheme="minorHAnsi"/>
          <w:color w:val="auto"/>
        </w:rPr>
        <w:t>Developmental arrest and metabolic suppression</w:t>
      </w:r>
      <w:r w:rsidRPr="004D669F">
        <w:rPr>
          <w:rStyle w:val="CommentReference"/>
          <w:color w:val="auto"/>
        </w:rPr>
        <w:commentReference w:id="85"/>
      </w:r>
      <w:r w:rsidR="007F556E">
        <w:rPr>
          <w:rStyle w:val="CommentReference"/>
        </w:rPr>
        <w:commentReference w:id="86"/>
      </w:r>
      <w:r w:rsidRPr="004D669F">
        <w:rPr>
          <w:rFonts w:asciiTheme="minorHAnsi" w:hAnsiTheme="minorHAnsi"/>
          <w:color w:val="auto"/>
        </w:rPr>
        <w:t xml:space="preserve"> can produce profound behavioral and </w:t>
      </w:r>
      <w:r w:rsidR="006542D1" w:rsidRPr="004D669F">
        <w:rPr>
          <w:rFonts w:asciiTheme="minorHAnsi" w:hAnsiTheme="minorHAnsi"/>
          <w:color w:val="auto"/>
        </w:rPr>
        <w:t xml:space="preserve">physiological changes and </w:t>
      </w:r>
      <w:r w:rsidR="007F556E">
        <w:rPr>
          <w:rFonts w:asciiTheme="minorHAnsi" w:hAnsiTheme="minorHAnsi"/>
          <w:color w:val="auto"/>
        </w:rPr>
        <w:t xml:space="preserve">the mechanisms controlling these changes </w:t>
      </w:r>
      <w:r w:rsidR="006542D1" w:rsidRPr="004D669F">
        <w:rPr>
          <w:rFonts w:asciiTheme="minorHAnsi" w:hAnsiTheme="minorHAnsi"/>
          <w:color w:val="auto"/>
        </w:rPr>
        <w:t>are regulated differently between different species</w:t>
      </w:r>
      <w:r w:rsidR="001416C7" w:rsidRPr="004D669F">
        <w:rPr>
          <w:rFonts w:asciiTheme="minorHAnsi" w:hAnsiTheme="minorHAnsi"/>
          <w:color w:val="auto"/>
        </w:rPr>
        <w:t xml:space="preserve">. </w:t>
      </w:r>
      <w:r w:rsidR="00D5292C" w:rsidRPr="004D669F">
        <w:rPr>
          <w:rFonts w:asciiTheme="minorHAnsi" w:hAnsiTheme="minorHAnsi"/>
          <w:color w:val="auto"/>
        </w:rPr>
        <w:t xml:space="preserve">Within a species, the traits that mark diapause are genetically determined and highly heritable, but diapause timing and development does vary from species to species. Within a single insect species the environmental cues that stimulate diapause, the life stages sensitive to those cues, and the resulting diapause phenotype are typically consistent </w:t>
      </w:r>
      <w:r w:rsidR="00D5292C" w:rsidRPr="004D669F">
        <w:rPr>
          <w:rFonts w:asciiTheme="minorHAnsi" w:hAnsiTheme="minorHAnsi"/>
          <w:color w:val="auto"/>
        </w:rPr>
        <w:fldChar w:fldCharType="begin" w:fldLock="1"/>
      </w:r>
      <w:r w:rsidR="00D5292C" w:rsidRPr="004D669F">
        <w:rPr>
          <w:rFonts w:asciiTheme="minorHAnsi" w:hAnsiTheme="minorHAnsi"/>
          <w:color w:val="auto"/>
        </w:rPr>
        <w:instrText>ADDIN CSL_CITATION { "citationItems" : [ { "id" : "ITEM-1", "itemData" : { "DOI" : "10.1242/jeb.037911", "ISBN" : "1477-9145 (Electronic)\\r0022-0949 (Linking)", "ISSN" : "0022-0949", "PMID" : "20190123", "abstract" : "Insects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'pos\u2026", "author" : [ { "dropping-particle" : "", "family" : "Bale", "given" : "J. S.", "non-dropping-particle" : "", "parse-names" : false, "suffix" : "" }, { "dropping-particle" : "", "family" : "Hayward", "given" : "S. A. L.", "non-dropping-particle" : "", "parse-names" : false, "suffix" : "" } ], "container-title" : "Journal of Experimental Biology", "id" : "ITEM-1", "issue" : "6", "issued" : { "date-parts" : [ [ "2010" ] ] }, "page" : "980-994", "title" : "Insect overwintering in a changing climate", "type" : "article-journal", "volume" : "213" }, "uris" : [ "http://www.mendeley.com/documents/?uuid=9229b358-e33d-4f8b-93bc-fd9cfd7efc0f" ] } ], "mendeley" : { "formattedCitation" : "(Bale and Hayward 2010)", "plainTextFormattedCitation" : "(Bale and Hayward 2010)", "previouslyFormattedCitation" : "(Bale and Hayward 2010)" }, "properties" : { "noteIndex" : 0 }, "schema" : "https://github.com/citation-style-language/schema/raw/master/csl-citation.json" }</w:instrText>
      </w:r>
      <w:r w:rsidR="00D5292C" w:rsidRPr="004D669F">
        <w:rPr>
          <w:rFonts w:asciiTheme="minorHAnsi" w:hAnsiTheme="minorHAnsi"/>
          <w:color w:val="auto"/>
        </w:rPr>
        <w:fldChar w:fldCharType="separate"/>
      </w:r>
      <w:r w:rsidR="00D5292C" w:rsidRPr="004D669F">
        <w:rPr>
          <w:rFonts w:asciiTheme="minorHAnsi" w:hAnsiTheme="minorHAnsi"/>
          <w:noProof/>
          <w:color w:val="auto"/>
        </w:rPr>
        <w:t>(Bale and Hayward 2010)</w:t>
      </w:r>
      <w:r w:rsidR="00D5292C" w:rsidRPr="004D669F">
        <w:rPr>
          <w:rFonts w:asciiTheme="minorHAnsi" w:hAnsiTheme="minorHAnsi"/>
          <w:color w:val="auto"/>
        </w:rPr>
        <w:fldChar w:fldCharType="end"/>
      </w:r>
      <w:r w:rsidR="00D5292C" w:rsidRPr="004D669F">
        <w:rPr>
          <w:rFonts w:asciiTheme="minorHAnsi" w:hAnsiTheme="minorHAnsi"/>
          <w:color w:val="auto"/>
        </w:rPr>
        <w:t xml:space="preserve">. The diapause developmental trajectory has three distinct stages; pre-diapause, diapause, and post-diapause. Before diapause can be induced in an individual, that individual must reach a genetically determined sensitive period. During an insect’s sensitive period, it can perceive the environmental cue or cues that induce diapause and it is physiologically competent to respond to that cue or cues. During pre-diapause, the sensitive stage perceives the necessary environmental cue or cues, there is a shift away from continuous development and towards the diapause developmental trajectory. </w:t>
      </w:r>
      <w:r w:rsidR="005E066D">
        <w:rPr>
          <w:rFonts w:asciiTheme="minorHAnsi" w:hAnsiTheme="minorHAnsi"/>
          <w:color w:val="auto"/>
        </w:rPr>
        <w:t>During diapause,</w:t>
      </w:r>
      <w:r w:rsidR="00C5490A">
        <w:rPr>
          <w:rFonts w:asciiTheme="minorHAnsi" w:hAnsiTheme="minorHAnsi"/>
          <w:color w:val="auto"/>
        </w:rPr>
        <w:t xml:space="preserve"> </w:t>
      </w:r>
      <w:commentRangeStart w:id="87"/>
      <w:r w:rsidR="00C5490A">
        <w:rPr>
          <w:rFonts w:asciiTheme="minorHAnsi" w:hAnsiTheme="minorHAnsi"/>
          <w:color w:val="auto"/>
        </w:rPr>
        <w:t>m</w:t>
      </w:r>
      <w:commentRangeStart w:id="88"/>
      <w:commentRangeStart w:id="89"/>
      <w:r w:rsidRPr="004D669F">
        <w:rPr>
          <w:rFonts w:asciiTheme="minorHAnsi" w:hAnsiTheme="minorHAnsi"/>
          <w:color w:val="auto"/>
        </w:rPr>
        <w:t>ost insects do not feed</w:t>
      </w:r>
      <w:r w:rsidR="005E066D">
        <w:rPr>
          <w:rFonts w:asciiTheme="minorHAnsi" w:hAnsiTheme="minorHAnsi"/>
          <w:color w:val="auto"/>
        </w:rPr>
        <w:t xml:space="preserve"> however, they insects must continue meet the energy requirements of their metabolism</w:t>
      </w:r>
      <w:commentRangeEnd w:id="88"/>
      <w:r w:rsidRPr="004D669F">
        <w:rPr>
          <w:rStyle w:val="CommentReference"/>
          <w:color w:val="auto"/>
        </w:rPr>
        <w:commentReference w:id="88"/>
      </w:r>
      <w:commentRangeEnd w:id="89"/>
      <w:r w:rsidR="005E066D">
        <w:rPr>
          <w:rStyle w:val="CommentReference"/>
        </w:rPr>
        <w:commentReference w:id="89"/>
      </w:r>
      <w:commentRangeEnd w:id="87"/>
      <w:r w:rsidR="00774D19">
        <w:rPr>
          <w:rStyle w:val="CommentReference"/>
        </w:rPr>
        <w:commentReference w:id="87"/>
      </w:r>
      <w:r w:rsidRPr="004D669F">
        <w:rPr>
          <w:rFonts w:asciiTheme="minorHAnsi" w:hAnsiTheme="minorHAnsi"/>
          <w:color w:val="auto"/>
        </w:rPr>
        <w:t xml:space="preserve">. </w:t>
      </w:r>
    </w:p>
    <w:p w14:paraId="3F31C970" w14:textId="76F0F2B7" w:rsidR="00621765" w:rsidRPr="004D669F" w:rsidRDefault="00621765" w:rsidP="005E066D">
      <w:pPr>
        <w:spacing w:line="480" w:lineRule="auto"/>
        <w:ind w:firstLine="720"/>
        <w:rPr>
          <w:rFonts w:asciiTheme="minorHAnsi" w:hAnsiTheme="minorHAnsi"/>
          <w:color w:val="auto"/>
        </w:rPr>
      </w:pPr>
      <w:r w:rsidRPr="004D669F">
        <w:rPr>
          <w:rFonts w:asciiTheme="minorHAnsi" w:hAnsiTheme="minorHAnsi"/>
          <w:color w:val="auto"/>
        </w:rPr>
        <w:t xml:space="preserve">During pre-diapause, insects </w:t>
      </w:r>
      <w:r w:rsidR="00957E5A">
        <w:rPr>
          <w:rFonts w:asciiTheme="minorHAnsi" w:hAnsiTheme="minorHAnsi"/>
          <w:color w:val="auto"/>
        </w:rPr>
        <w:t>accumulate and store resources in preparation</w:t>
      </w:r>
      <w:r w:rsidRPr="004D669F">
        <w:rPr>
          <w:rFonts w:asciiTheme="minorHAnsi" w:hAnsiTheme="minorHAnsi"/>
          <w:color w:val="auto"/>
        </w:rPr>
        <w:t xml:space="preserve"> for</w:t>
      </w:r>
      <w:r w:rsidR="00957E5A">
        <w:rPr>
          <w:rFonts w:asciiTheme="minorHAnsi" w:hAnsiTheme="minorHAnsi"/>
          <w:color w:val="auto"/>
        </w:rPr>
        <w:t xml:space="preserve"> the stress</w:t>
      </w:r>
      <w:commentRangeStart w:id="90"/>
      <w:commentRangeStart w:id="91"/>
      <w:r w:rsidRPr="004D669F">
        <w:rPr>
          <w:rFonts w:asciiTheme="minorHAnsi" w:hAnsiTheme="minorHAnsi"/>
          <w:color w:val="auto"/>
        </w:rPr>
        <w:t xml:space="preserve"> </w:t>
      </w:r>
      <w:commentRangeEnd w:id="90"/>
      <w:r w:rsidRPr="004D669F">
        <w:rPr>
          <w:rStyle w:val="CommentReference"/>
          <w:color w:val="auto"/>
        </w:rPr>
        <w:commentReference w:id="90"/>
      </w:r>
      <w:commentRangeEnd w:id="91"/>
      <w:r w:rsidR="005E066D">
        <w:rPr>
          <w:rStyle w:val="CommentReference"/>
        </w:rPr>
        <w:commentReference w:id="91"/>
      </w:r>
      <w:r w:rsidRPr="004D669F">
        <w:rPr>
          <w:rFonts w:asciiTheme="minorHAnsi" w:hAnsiTheme="minorHAnsi"/>
          <w:color w:val="auto"/>
        </w:rPr>
        <w:t xml:space="preserve">they will </w:t>
      </w:r>
      <w:r w:rsidR="00957E5A">
        <w:rPr>
          <w:rFonts w:asciiTheme="minorHAnsi" w:hAnsiTheme="minorHAnsi"/>
          <w:color w:val="auto"/>
        </w:rPr>
        <w:t>encounter</w:t>
      </w:r>
      <w:r w:rsidRPr="004D669F">
        <w:rPr>
          <w:rFonts w:asciiTheme="minorHAnsi" w:hAnsiTheme="minorHAnsi"/>
          <w:color w:val="auto"/>
        </w:rPr>
        <w:t xml:space="preserve"> during and after diapause</w:t>
      </w:r>
      <w:r w:rsidR="00957E5A">
        <w:rPr>
          <w:rFonts w:asciiTheme="minorHAnsi" w:hAnsiTheme="minorHAnsi"/>
          <w:color w:val="auto"/>
        </w:rPr>
        <w:t xml:space="preserve"> to include cold temperatures, </w:t>
      </w:r>
      <w:commentRangeStart w:id="92"/>
      <w:r w:rsidR="00957E5A">
        <w:rPr>
          <w:rFonts w:asciiTheme="minorHAnsi" w:hAnsiTheme="minorHAnsi"/>
          <w:color w:val="auto"/>
        </w:rPr>
        <w:t xml:space="preserve">reduced </w:t>
      </w:r>
      <w:r w:rsidR="00957E5A">
        <w:rPr>
          <w:rFonts w:asciiTheme="minorHAnsi" w:hAnsiTheme="minorHAnsi"/>
          <w:color w:val="auto"/>
        </w:rPr>
        <w:lastRenderedPageBreak/>
        <w:t>access to food, ice, and desiccation</w:t>
      </w:r>
      <w:commentRangeEnd w:id="92"/>
      <w:r w:rsidR="00774D19">
        <w:rPr>
          <w:rStyle w:val="CommentReference"/>
        </w:rPr>
        <w:commentReference w:id="92"/>
      </w:r>
      <w:r w:rsidR="00957E5A">
        <w:rPr>
          <w:rFonts w:asciiTheme="minorHAnsi" w:hAnsiTheme="minorHAnsi"/>
          <w:color w:val="auto"/>
        </w:rPr>
        <w:t>.</w:t>
      </w:r>
      <w:r w:rsidRPr="004D669F">
        <w:rPr>
          <w:rFonts w:asciiTheme="minorHAnsi" w:hAnsiTheme="minorHAnsi"/>
          <w:color w:val="auto"/>
        </w:rPr>
        <w:t xml:space="preserve"> The induction of diapause preempts seasonal changes and gives insects the opportunity to accumulate the resources they will need to survive diapause while those resources are available </w:t>
      </w:r>
      <w:r w:rsidRPr="004D669F">
        <w:rPr>
          <w:rFonts w:asciiTheme="minorHAnsi" w:hAnsiTheme="minorHAnsi"/>
          <w:color w:val="auto"/>
        </w:rPr>
        <w:fldChar w:fldCharType="begin" w:fldLock="1"/>
      </w:r>
      <w:r w:rsidRPr="004D669F">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Pr="004D669F">
        <w:rPr>
          <w:rFonts w:asciiTheme="minorHAnsi" w:hAnsiTheme="minorHAnsi"/>
          <w:color w:val="auto"/>
        </w:rPr>
        <w:fldChar w:fldCharType="separate"/>
      </w:r>
      <w:r w:rsidRPr="004D669F">
        <w:rPr>
          <w:rFonts w:asciiTheme="minorHAnsi" w:hAnsiTheme="minorHAnsi"/>
          <w:noProof/>
          <w:color w:val="auto"/>
        </w:rPr>
        <w:t>(Koštál 2006)</w:t>
      </w:r>
      <w:r w:rsidRPr="004D669F">
        <w:rPr>
          <w:rFonts w:asciiTheme="minorHAnsi" w:hAnsiTheme="minorHAnsi"/>
          <w:color w:val="auto"/>
        </w:rPr>
        <w:fldChar w:fldCharType="end"/>
      </w:r>
      <w:r w:rsidRPr="004D669F">
        <w:rPr>
          <w:rFonts w:asciiTheme="minorHAnsi" w:hAnsiTheme="minorHAnsi"/>
          <w:color w:val="auto"/>
        </w:rPr>
        <w:t xml:space="preserve">. For many insects, the physiological changes that occur during pre-diapause can have substantial effects on their survival during diapause and even potentially affect post-diapause outcomes. In preparation for diapause, many insects accumulate and store resources in the form of lipids, proteins, and carbohydrates as sources of energy to fuel metabolism during diapause. It is imperative that insects accumulate enough resources to meet the energetic and anabolic requirements for development, metamorphosis, repair, and reproduction after diapause ends </w:t>
      </w:r>
      <w:r w:rsidRPr="004D669F">
        <w:rPr>
          <w:rFonts w:asciiTheme="minorHAnsi" w:hAnsiTheme="minorHAnsi"/>
          <w:color w:val="auto"/>
        </w:rPr>
        <w:fldChar w:fldCharType="begin" w:fldLock="1"/>
      </w:r>
      <w:r w:rsidRPr="004D669F">
        <w:rPr>
          <w:rFonts w:asciiTheme="minorHAnsi" w:hAnsiTheme="minorHAnsi"/>
          <w:color w:val="auto"/>
        </w:rPr>
        <w:instrText>ADDIN CSL_CITATION { "citationItems" : [ { "id" : "ITEM-1",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"ITEM-1", "issue" : "8", "issued" : { "date-parts" : [ [ "2007" ] ] }, "page" : "760-773", "title" : "Meeting the energetic demands of insect diapause: Nutrient storage and utilization", "type" : "article-journal", "volume" : "53" }, "uris" : [ "http://www.mendeley.com/documents/?uuid=1a4fadb4-147b-4867-b662-68709845f48a" ] }, { "id" : "ITEM-2", "itemData" : { "DOI" : "10.1016/j.jtherbio.2014.07.007", "ISBN" : "5196613935", "ISSN" : "18790992", "PMID" : "26615721", "abstract" : "Overwintering insects cannot feed, and energy they take into winter must therefore fuel energy demands during autumn, overwintering, warm periods prior to resumption of development in spring, and subsequent activity. Insects primarily consume lipids during winter, but may also use carbohydrate and proteins as fuel. Because they are ectotherms, the metabolic rate of insects is temperature-dependent, and the curvilinear nature of the metabolic rate-temperature relationship means that warm temperatures are disproportionately important to overwinter energy use. This energy use may be reduced physiologically, by reducing the slope or elevation of the metabolic rate-temperature relationship, or because of threshold changes, such as metabolic suppression upon freezing. Insects may also choose microhabitats or life history stages that reduce the impact of overwinter energy drain. There is considerable capacity for overwinter energy drain to affect insect survival and performance both directly (via starvation) or indirectly (for example, through a trade-off with cryoprotection), but this has not been well-explored. Likewise, the impact of overwinter energy drain on growing-season performance is not well understood. I conclude that overwinter energetics provides a useful lens through which to link physiology and ecology and winter and summer in studies of insect responses to their environment.", "author" : [ { "dropping-particle" : "", "family" : "Sinclair", "given" : "Brent J.", "non-dropping-particle" : "", "parse-names" : false, "suffix" : "" } ], "container-title" : "Journal of Thermal Biology", "id" : "ITEM-2", "issued" : { "date-parts" : [ [ "2015" ] ] }, "page" : "5-11", "publisher" : "Elsevier", "title" : "Linking energetics and overwintering in temperate insects", "type" : "article-journal", "volume" : "54" }, "uris" : [ "http://www.mendeley.com/documents/?uuid=d5844a8c-979b-4905-bf14-8328cb090471" ] } ], "mendeley" : { "formattedCitation" : "(Hahn and Denlinger 2007, Sinclair 2015)", "plainTextFormattedCitation" : "(Hahn and Denlinger 2007, Sinclair 2015)", "previouslyFormattedCitation" : "(Hahn and Denlinger 2007, Sinclair 2015)" }, "properties" : { "noteIndex" : 0 }, "schema" : "https://github.com/citation-style-language/schema/raw/master/csl-citation.json" }</w:instrText>
      </w:r>
      <w:r w:rsidRPr="004D669F">
        <w:rPr>
          <w:rFonts w:asciiTheme="minorHAnsi" w:hAnsiTheme="minorHAnsi"/>
          <w:color w:val="auto"/>
        </w:rPr>
        <w:fldChar w:fldCharType="separate"/>
      </w:r>
      <w:r w:rsidRPr="004D669F">
        <w:rPr>
          <w:rFonts w:asciiTheme="minorHAnsi" w:hAnsiTheme="minorHAnsi"/>
          <w:noProof/>
          <w:color w:val="auto"/>
        </w:rPr>
        <w:t>(Hahn and Denlinger 2007, Sinclair 2015)</w:t>
      </w:r>
      <w:r w:rsidRPr="004D669F">
        <w:rPr>
          <w:rFonts w:asciiTheme="minorHAnsi" w:hAnsiTheme="minorHAnsi"/>
          <w:color w:val="auto"/>
        </w:rPr>
        <w:fldChar w:fldCharType="end"/>
      </w:r>
      <w:r w:rsidRPr="004D669F">
        <w:rPr>
          <w:rFonts w:asciiTheme="minorHAnsi" w:hAnsiTheme="minorHAnsi"/>
          <w:color w:val="auto"/>
        </w:rPr>
        <w:t xml:space="preserve"> . Following the successful completion of pre-diapause, insects enter diapause, progressing through three distinct stages; initiation, maintenance, and termination. </w:t>
      </w:r>
    </w:p>
    <w:p w14:paraId="3F4D4716" w14:textId="687DDA6F" w:rsidR="00415F4F" w:rsidRPr="004D669F" w:rsidRDefault="000F2204" w:rsidP="00415F4F">
      <w:pPr>
        <w:spacing w:line="480" w:lineRule="auto"/>
        <w:ind w:firstLine="720"/>
        <w:rPr>
          <w:rFonts w:asciiTheme="minorHAnsi" w:hAnsiTheme="minorHAnsi"/>
          <w:color w:val="auto"/>
        </w:rPr>
      </w:pPr>
      <w:r w:rsidRPr="004D669F">
        <w:rPr>
          <w:rFonts w:asciiTheme="minorHAnsi" w:hAnsiTheme="minorHAnsi"/>
          <w:color w:val="auto"/>
        </w:rPr>
        <w:t xml:space="preserve">Diapause initiation is generally marked by the </w:t>
      </w:r>
      <w:commentRangeStart w:id="93"/>
      <w:r w:rsidRPr="004D669F">
        <w:rPr>
          <w:rFonts w:asciiTheme="minorHAnsi" w:hAnsiTheme="minorHAnsi"/>
          <w:color w:val="auto"/>
        </w:rPr>
        <w:t>suspension of continuous development and suppressed metabolic activit</w:t>
      </w:r>
      <w:commentRangeEnd w:id="93"/>
      <w:r w:rsidR="00774D19">
        <w:rPr>
          <w:rStyle w:val="CommentReference"/>
        </w:rPr>
        <w:commentReference w:id="93"/>
      </w:r>
      <w:r w:rsidRPr="004D669F">
        <w:rPr>
          <w:rFonts w:asciiTheme="minorHAnsi" w:hAnsiTheme="minorHAnsi"/>
          <w:color w:val="auto"/>
        </w:rPr>
        <w:t xml:space="preserve">y. During diapause maintenance the endogenous mechanisms that support the diapause phenotype persist and diapause continues </w:t>
      </w:r>
      <w:r w:rsidRPr="004D669F">
        <w:rPr>
          <w:rFonts w:asciiTheme="minorHAnsi" w:hAnsiTheme="minorHAnsi"/>
          <w:color w:val="auto"/>
        </w:rPr>
        <w:fldChar w:fldCharType="begin" w:fldLock="1"/>
      </w:r>
      <w:r w:rsidRPr="004D669F">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Pr="004D669F">
        <w:rPr>
          <w:rFonts w:asciiTheme="minorHAnsi" w:hAnsiTheme="minorHAnsi"/>
          <w:color w:val="auto"/>
        </w:rPr>
        <w:fldChar w:fldCharType="separate"/>
      </w:r>
      <w:r w:rsidRPr="004D669F">
        <w:rPr>
          <w:rFonts w:asciiTheme="minorHAnsi" w:hAnsiTheme="minorHAnsi"/>
          <w:noProof/>
          <w:color w:val="auto"/>
        </w:rPr>
        <w:t>(Koštál 2006)</w:t>
      </w:r>
      <w:r w:rsidRPr="004D669F">
        <w:rPr>
          <w:rFonts w:asciiTheme="minorHAnsi" w:hAnsiTheme="minorHAnsi"/>
          <w:color w:val="auto"/>
        </w:rPr>
        <w:fldChar w:fldCharType="end"/>
      </w:r>
      <w:r w:rsidRPr="004D669F">
        <w:rPr>
          <w:rFonts w:asciiTheme="minorHAnsi" w:hAnsiTheme="minorHAnsi"/>
          <w:color w:val="auto"/>
        </w:rPr>
        <w:t xml:space="preserve">. Diapause termination is marked by the relief of those endogenous factors that initiate and maintain diapause, allowing development to resume under permissive conditions </w:t>
      </w:r>
      <w:r w:rsidRPr="004D669F">
        <w:rPr>
          <w:rFonts w:asciiTheme="minorHAnsi" w:hAnsiTheme="minorHAnsi"/>
          <w:color w:val="auto"/>
        </w:rPr>
        <w:fldChar w:fldCharType="begin" w:fldLock="1"/>
      </w:r>
      <w:r w:rsidRPr="004D669F">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Pr="004D669F">
        <w:rPr>
          <w:rFonts w:asciiTheme="minorHAnsi" w:hAnsiTheme="minorHAnsi"/>
          <w:color w:val="auto"/>
        </w:rPr>
        <w:fldChar w:fldCharType="separate"/>
      </w:r>
      <w:r w:rsidRPr="004D669F">
        <w:rPr>
          <w:rFonts w:asciiTheme="minorHAnsi" w:hAnsiTheme="minorHAnsi"/>
          <w:noProof/>
          <w:color w:val="auto"/>
        </w:rPr>
        <w:t>(Koštál 2006)</w:t>
      </w:r>
      <w:r w:rsidRPr="004D669F">
        <w:rPr>
          <w:rFonts w:asciiTheme="minorHAnsi" w:hAnsiTheme="minorHAnsi"/>
          <w:color w:val="auto"/>
        </w:rPr>
        <w:fldChar w:fldCharType="end"/>
      </w:r>
      <w:r w:rsidRPr="004D669F">
        <w:rPr>
          <w:rFonts w:asciiTheme="minorHAnsi" w:hAnsiTheme="minorHAnsi"/>
          <w:color w:val="auto"/>
        </w:rPr>
        <w:t xml:space="preserve">. </w:t>
      </w:r>
      <w:r w:rsidR="00242E29" w:rsidRPr="004D669F">
        <w:rPr>
          <w:rFonts w:asciiTheme="minorHAnsi" w:hAnsiTheme="minorHAnsi"/>
          <w:color w:val="auto"/>
        </w:rPr>
        <w:t xml:space="preserve">After diapause is terminated, the potential to resume development exists, however, many insects do not immediately resume direct development. Instead, these insects remain quiescent with their development arrested by environmental factors like low temperatures after diapause is terminated so they are ready to resume development as soon as environmental temperatures become favorable to do so </w:t>
      </w:r>
      <w:r w:rsidR="00242E29" w:rsidRPr="004D669F">
        <w:rPr>
          <w:rFonts w:asciiTheme="minorHAnsi" w:hAnsiTheme="minorHAnsi"/>
          <w:color w:val="auto"/>
        </w:rPr>
        <w:fldChar w:fldCharType="begin" w:fldLock="1"/>
      </w:r>
      <w:r w:rsidR="00242E29" w:rsidRPr="004D669F">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00242E29" w:rsidRPr="004D669F">
        <w:rPr>
          <w:rFonts w:asciiTheme="minorHAnsi" w:hAnsiTheme="minorHAnsi"/>
          <w:color w:val="auto"/>
        </w:rPr>
        <w:fldChar w:fldCharType="separate"/>
      </w:r>
      <w:r w:rsidR="00242E29" w:rsidRPr="004D669F">
        <w:rPr>
          <w:rFonts w:asciiTheme="minorHAnsi" w:hAnsiTheme="minorHAnsi"/>
          <w:noProof/>
          <w:color w:val="auto"/>
        </w:rPr>
        <w:t>(Koštál 2006)</w:t>
      </w:r>
      <w:r w:rsidR="00242E29" w:rsidRPr="004D669F">
        <w:rPr>
          <w:rFonts w:asciiTheme="minorHAnsi" w:hAnsiTheme="minorHAnsi"/>
          <w:color w:val="auto"/>
        </w:rPr>
        <w:fldChar w:fldCharType="end"/>
      </w:r>
      <w:r w:rsidR="00242E29" w:rsidRPr="004D669F">
        <w:rPr>
          <w:rFonts w:asciiTheme="minorHAnsi" w:hAnsiTheme="minorHAnsi"/>
          <w:color w:val="auto"/>
        </w:rPr>
        <w:t xml:space="preserve">. </w:t>
      </w:r>
    </w:p>
    <w:p w14:paraId="1B7F9532" w14:textId="2E600ACF" w:rsidR="00415F4F" w:rsidRPr="004D669F" w:rsidRDefault="00621765" w:rsidP="000F2204">
      <w:pPr>
        <w:spacing w:line="480" w:lineRule="auto"/>
        <w:ind w:firstLine="720"/>
        <w:rPr>
          <w:rFonts w:asciiTheme="minorHAnsi" w:hAnsiTheme="minorHAnsi"/>
          <w:color w:val="auto"/>
        </w:rPr>
      </w:pPr>
      <w:commentRangeStart w:id="94"/>
      <w:commentRangeStart w:id="95"/>
      <w:r w:rsidRPr="004D669F">
        <w:rPr>
          <w:rFonts w:asciiTheme="minorHAnsi" w:hAnsiTheme="minorHAnsi"/>
          <w:color w:val="auto"/>
        </w:rPr>
        <w:lastRenderedPageBreak/>
        <w:t xml:space="preserve">As </w:t>
      </w:r>
      <w:commentRangeEnd w:id="94"/>
      <w:commentRangeEnd w:id="95"/>
      <w:r w:rsidR="00957E5A">
        <w:rPr>
          <w:rFonts w:asciiTheme="minorHAnsi" w:hAnsiTheme="minorHAnsi"/>
          <w:color w:val="auto"/>
        </w:rPr>
        <w:t>climate changes and average seasonal temperatures increase</w:t>
      </w:r>
      <w:r w:rsidRPr="004D669F">
        <w:rPr>
          <w:rStyle w:val="CommentReference"/>
          <w:color w:val="auto"/>
        </w:rPr>
        <w:commentReference w:id="94"/>
      </w:r>
      <w:r w:rsidR="00957E5A">
        <w:rPr>
          <w:rStyle w:val="CommentReference"/>
        </w:rPr>
        <w:commentReference w:id="95"/>
      </w:r>
      <w:r w:rsidRPr="004D669F">
        <w:rPr>
          <w:rFonts w:asciiTheme="minorHAnsi" w:hAnsiTheme="minorHAnsi"/>
          <w:color w:val="auto"/>
        </w:rPr>
        <w:t xml:space="preserve">, </w:t>
      </w:r>
      <w:commentRangeStart w:id="96"/>
      <w:r w:rsidRPr="004D669F">
        <w:rPr>
          <w:rFonts w:asciiTheme="minorHAnsi" w:hAnsiTheme="minorHAnsi"/>
          <w:color w:val="auto"/>
        </w:rPr>
        <w:t>some</w:t>
      </w:r>
      <w:commentRangeEnd w:id="96"/>
      <w:r w:rsidR="0009165C">
        <w:rPr>
          <w:rStyle w:val="CommentReference"/>
        </w:rPr>
        <w:commentReference w:id="96"/>
      </w:r>
      <w:r w:rsidRPr="004D669F">
        <w:rPr>
          <w:rFonts w:asciiTheme="minorHAnsi" w:hAnsiTheme="minorHAnsi"/>
          <w:color w:val="auto"/>
        </w:rPr>
        <w:t xml:space="preserve"> </w:t>
      </w:r>
      <w:r w:rsidR="00957E5A">
        <w:rPr>
          <w:rFonts w:asciiTheme="minorHAnsi" w:hAnsiTheme="minorHAnsi"/>
          <w:color w:val="auto"/>
        </w:rPr>
        <w:t xml:space="preserve">of the </w:t>
      </w:r>
      <w:r w:rsidRPr="004D669F">
        <w:rPr>
          <w:rFonts w:asciiTheme="minorHAnsi" w:hAnsiTheme="minorHAnsi"/>
          <w:color w:val="auto"/>
        </w:rPr>
        <w:t xml:space="preserve">seasonal cues insects use to predict changes in their </w:t>
      </w:r>
      <w:r w:rsidR="000F2204" w:rsidRPr="004D669F">
        <w:rPr>
          <w:rFonts w:asciiTheme="minorHAnsi" w:hAnsiTheme="minorHAnsi"/>
          <w:color w:val="auto"/>
        </w:rPr>
        <w:t xml:space="preserve">environment, like photoperiod, </w:t>
      </w:r>
      <w:r w:rsidR="004421BE" w:rsidRPr="004D669F">
        <w:rPr>
          <w:rFonts w:asciiTheme="minorHAnsi" w:hAnsiTheme="minorHAnsi"/>
          <w:color w:val="auto"/>
        </w:rPr>
        <w:t>may</w:t>
      </w:r>
      <w:r w:rsidR="000F2204" w:rsidRPr="004D669F">
        <w:rPr>
          <w:rFonts w:asciiTheme="minorHAnsi" w:hAnsiTheme="minorHAnsi"/>
          <w:color w:val="auto"/>
        </w:rPr>
        <w:t xml:space="preserve"> remain relatively consistent as warm growing seasons begin earlier and end later. Longer growing seasons will decouple the predictions of environmental cues and seasonal changes. The environmental cues that previously signaled the end of the growing season </w:t>
      </w:r>
      <w:commentRangeStart w:id="97"/>
      <w:r w:rsidR="000F2204" w:rsidRPr="004D669F">
        <w:rPr>
          <w:rFonts w:asciiTheme="minorHAnsi" w:hAnsiTheme="minorHAnsi"/>
          <w:color w:val="auto"/>
        </w:rPr>
        <w:t xml:space="preserve">will begin </w:t>
      </w:r>
      <w:commentRangeEnd w:id="97"/>
      <w:r w:rsidR="0009165C">
        <w:rPr>
          <w:rStyle w:val="CommentReference"/>
        </w:rPr>
        <w:commentReference w:id="97"/>
      </w:r>
      <w:r w:rsidR="000F2204" w:rsidRPr="004D669F">
        <w:rPr>
          <w:rFonts w:asciiTheme="minorHAnsi" w:hAnsiTheme="minorHAnsi"/>
          <w:color w:val="auto"/>
        </w:rPr>
        <w:t xml:space="preserve">to underestimate the end of the growing season. Those insects that adjust to these underestimated predictions </w:t>
      </w:r>
      <w:r w:rsidR="00DC60C3" w:rsidRPr="004D669F">
        <w:rPr>
          <w:rFonts w:asciiTheme="minorHAnsi" w:hAnsiTheme="minorHAnsi"/>
          <w:color w:val="auto"/>
        </w:rPr>
        <w:t xml:space="preserve">to resynchronize their lifecycles with the growing season, </w:t>
      </w:r>
      <w:r w:rsidR="000F2204" w:rsidRPr="004D669F">
        <w:rPr>
          <w:rFonts w:asciiTheme="minorHAnsi" w:hAnsiTheme="minorHAnsi"/>
          <w:color w:val="auto"/>
        </w:rPr>
        <w:t>either by evolutionary adaptations or phenotypic plast</w:t>
      </w:r>
      <w:r w:rsidR="0079789B" w:rsidRPr="004D669F">
        <w:rPr>
          <w:rFonts w:asciiTheme="minorHAnsi" w:hAnsiTheme="minorHAnsi"/>
          <w:color w:val="auto"/>
        </w:rPr>
        <w:t>icity in their response to these shifting environmental cues</w:t>
      </w:r>
      <w:r w:rsidR="000F2204" w:rsidRPr="004D669F">
        <w:rPr>
          <w:rFonts w:asciiTheme="minorHAnsi" w:hAnsiTheme="minorHAnsi"/>
          <w:color w:val="auto"/>
        </w:rPr>
        <w:t xml:space="preserve"> could win as climate changes.</w:t>
      </w:r>
    </w:p>
    <w:p w14:paraId="08A0A672" w14:textId="5C758CA9" w:rsidR="00415F4F" w:rsidRPr="004D669F" w:rsidRDefault="00242E29" w:rsidP="00415F4F">
      <w:pPr>
        <w:spacing w:line="480" w:lineRule="auto"/>
        <w:ind w:firstLine="720"/>
        <w:rPr>
          <w:rFonts w:asciiTheme="minorHAnsi" w:hAnsiTheme="minorHAnsi"/>
          <w:color w:val="auto"/>
        </w:rPr>
      </w:pPr>
      <w:r w:rsidRPr="004D669F">
        <w:rPr>
          <w:rFonts w:asciiTheme="minorHAnsi" w:hAnsiTheme="minorHAnsi"/>
          <w:color w:val="auto"/>
        </w:rPr>
        <w:t xml:space="preserve">The pitcher plant mosquito, </w:t>
      </w:r>
      <w:r w:rsidRPr="004D669F">
        <w:rPr>
          <w:rFonts w:asciiTheme="minorHAnsi" w:hAnsiTheme="minorHAnsi"/>
          <w:i/>
          <w:color w:val="auto"/>
        </w:rPr>
        <w:t>Wyeomii smithii,</w:t>
      </w:r>
      <w:r w:rsidRPr="004D669F">
        <w:rPr>
          <w:rFonts w:asciiTheme="minorHAnsi" w:hAnsiTheme="minorHAnsi"/>
          <w:color w:val="auto"/>
        </w:rPr>
        <w:t xml:space="preserve"> </w:t>
      </w:r>
      <w:r w:rsidR="003A1DD0" w:rsidRPr="004D669F">
        <w:rPr>
          <w:rFonts w:asciiTheme="minorHAnsi" w:hAnsiTheme="minorHAnsi"/>
          <w:color w:val="auto"/>
        </w:rPr>
        <w:t>illustrates how expanding</w:t>
      </w:r>
      <w:r w:rsidRPr="004D669F">
        <w:rPr>
          <w:rFonts w:asciiTheme="minorHAnsi" w:hAnsiTheme="minorHAnsi"/>
          <w:color w:val="auto"/>
        </w:rPr>
        <w:t xml:space="preserve"> growing seasons can lead to evolutionary changes</w:t>
      </w:r>
      <w:r w:rsidR="003A1DD0" w:rsidRPr="004D669F">
        <w:rPr>
          <w:rFonts w:asciiTheme="minorHAnsi" w:hAnsiTheme="minorHAnsi"/>
          <w:color w:val="auto"/>
        </w:rPr>
        <w:t xml:space="preserve"> in the timing of diapause initiation and termination </w:t>
      </w:r>
      <w:r w:rsidRPr="004D669F">
        <w:rPr>
          <w:rFonts w:asciiTheme="minorHAnsi" w:hAnsiTheme="minorHAnsi"/>
          <w:color w:val="auto"/>
        </w:rPr>
        <w:t xml:space="preserve">within populations over time. </w:t>
      </w:r>
      <w:r w:rsidR="00590F72" w:rsidRPr="004D669F">
        <w:rPr>
          <w:rFonts w:asciiTheme="minorHAnsi" w:hAnsiTheme="minorHAnsi"/>
          <w:color w:val="auto"/>
        </w:rPr>
        <w:t>Pitcher plant mosquitos spend their entire pre-adult life growing in the water-filled leaves of pitcher plants</w:t>
      </w:r>
      <w:r w:rsidRPr="004D669F">
        <w:rPr>
          <w:rFonts w:asciiTheme="minorHAnsi" w:hAnsiTheme="minorHAnsi"/>
          <w:color w:val="auto"/>
        </w:rPr>
        <w:t>. These mosquitos inhabit temperate regions as far south as the Gulf of Mexico and as far north as northern Canada. Across this wide latitudinal range, these insects experience their longest growing seasons at the southern end of their range and increasingly shorter growing seasons at more northern latitudes.</w:t>
      </w:r>
      <w:r w:rsidR="00B1509B" w:rsidRPr="004D669F">
        <w:rPr>
          <w:rFonts w:asciiTheme="minorHAnsi" w:hAnsiTheme="minorHAnsi"/>
          <w:color w:val="auto"/>
        </w:rPr>
        <w:t xml:space="preserve"> </w:t>
      </w:r>
      <w:r w:rsidRPr="004D669F">
        <w:rPr>
          <w:rFonts w:asciiTheme="minorHAnsi" w:hAnsiTheme="minorHAnsi"/>
          <w:color w:val="auto"/>
        </w:rPr>
        <w:t xml:space="preserve">At the end of the warm growing season, </w:t>
      </w:r>
      <w:r w:rsidR="006C1C15" w:rsidRPr="004D669F">
        <w:rPr>
          <w:rFonts w:asciiTheme="minorHAnsi" w:hAnsiTheme="minorHAnsi"/>
          <w:color w:val="auto"/>
        </w:rPr>
        <w:t>photoperiod gets shorter</w:t>
      </w:r>
      <w:r w:rsidR="0050077C" w:rsidRPr="004D669F">
        <w:rPr>
          <w:rFonts w:asciiTheme="minorHAnsi" w:hAnsiTheme="minorHAnsi"/>
          <w:color w:val="auto"/>
        </w:rPr>
        <w:t xml:space="preserve">. </w:t>
      </w:r>
      <w:r w:rsidR="00590F72" w:rsidRPr="004D669F">
        <w:rPr>
          <w:rFonts w:asciiTheme="minorHAnsi" w:hAnsiTheme="minorHAnsi"/>
          <w:color w:val="auto"/>
        </w:rPr>
        <w:t xml:space="preserve">Once photoperiod drops below a genetically determined number of light hours, larvae perceive that cue and </w:t>
      </w:r>
      <w:r w:rsidR="00590F72" w:rsidRPr="004D669F">
        <w:rPr>
          <w:rStyle w:val="CommentReference"/>
          <w:color w:val="auto"/>
          <w:sz w:val="24"/>
          <w:szCs w:val="24"/>
        </w:rPr>
        <w:t xml:space="preserve">these larvae </w:t>
      </w:r>
      <w:r w:rsidR="00957E5A" w:rsidRPr="004D669F">
        <w:rPr>
          <w:rStyle w:val="CommentReference"/>
          <w:color w:val="auto"/>
          <w:sz w:val="24"/>
          <w:szCs w:val="24"/>
        </w:rPr>
        <w:t>enter the</w:t>
      </w:r>
      <w:r w:rsidR="00590F72" w:rsidRPr="004D669F">
        <w:rPr>
          <w:rStyle w:val="CommentReference"/>
          <w:color w:val="auto"/>
          <w:sz w:val="24"/>
          <w:szCs w:val="24"/>
        </w:rPr>
        <w:t xml:space="preserve"> larval diapause developmental trajectory</w:t>
      </w:r>
      <w:r w:rsidR="00590F72" w:rsidRPr="004D669F">
        <w:rPr>
          <w:rFonts w:asciiTheme="minorHAnsi" w:hAnsiTheme="minorHAnsi"/>
          <w:color w:val="auto"/>
        </w:rPr>
        <w:t>.</w:t>
      </w:r>
      <w:r w:rsidRPr="004D669F">
        <w:rPr>
          <w:rFonts w:asciiTheme="minorHAnsi" w:hAnsiTheme="minorHAnsi"/>
          <w:color w:val="auto"/>
        </w:rPr>
        <w:t xml:space="preserve"> </w:t>
      </w:r>
      <w:commentRangeStart w:id="98"/>
      <w:r w:rsidR="00B1509B" w:rsidRPr="004D669F">
        <w:rPr>
          <w:rFonts w:asciiTheme="minorHAnsi" w:hAnsiTheme="minorHAnsi"/>
          <w:color w:val="auto"/>
        </w:rPr>
        <w:t xml:space="preserve">Critical photoperiod is the </w:t>
      </w:r>
      <w:commentRangeEnd w:id="98"/>
      <w:r w:rsidR="0009165C">
        <w:rPr>
          <w:rStyle w:val="CommentReference"/>
        </w:rPr>
        <w:commentReference w:id="98"/>
      </w:r>
      <w:r w:rsidR="00B1509B" w:rsidRPr="004D669F">
        <w:rPr>
          <w:rFonts w:asciiTheme="minorHAnsi" w:hAnsiTheme="minorHAnsi"/>
          <w:color w:val="auto"/>
        </w:rPr>
        <w:t xml:space="preserve">number of light hours required to induce </w:t>
      </w:r>
      <w:r w:rsidR="00224DB8" w:rsidRPr="004D669F">
        <w:rPr>
          <w:rFonts w:asciiTheme="minorHAnsi" w:hAnsiTheme="minorHAnsi"/>
          <w:color w:val="auto"/>
        </w:rPr>
        <w:t>diapause</w:t>
      </w:r>
      <w:r w:rsidR="00B1509B" w:rsidRPr="004D669F">
        <w:rPr>
          <w:rFonts w:asciiTheme="minorHAnsi" w:hAnsiTheme="minorHAnsi"/>
          <w:color w:val="auto"/>
        </w:rPr>
        <w:t xml:space="preserve"> in 50% of a population. </w:t>
      </w:r>
      <w:r w:rsidRPr="004D669F">
        <w:rPr>
          <w:rFonts w:asciiTheme="minorHAnsi" w:hAnsiTheme="minorHAnsi"/>
          <w:color w:val="auto"/>
        </w:rPr>
        <w:t xml:space="preserve">In </w:t>
      </w:r>
      <w:r w:rsidRPr="004D669F">
        <w:rPr>
          <w:rFonts w:asciiTheme="minorHAnsi" w:hAnsiTheme="minorHAnsi"/>
          <w:i/>
          <w:color w:val="auto"/>
        </w:rPr>
        <w:t>W. smithii</w:t>
      </w:r>
      <w:r w:rsidRPr="004D669F">
        <w:rPr>
          <w:rFonts w:asciiTheme="minorHAnsi" w:hAnsiTheme="minorHAnsi"/>
          <w:color w:val="auto"/>
        </w:rPr>
        <w:t xml:space="preserve"> critical photoperiod for diapause induction is highly heritable. </w:t>
      </w:r>
      <w:r w:rsidR="00100EF8" w:rsidRPr="004D669F">
        <w:rPr>
          <w:rFonts w:asciiTheme="minorHAnsi" w:hAnsiTheme="minorHAnsi"/>
          <w:color w:val="auto"/>
        </w:rPr>
        <w:t>Bradshaw and Holzapfel (2001) sampled s</w:t>
      </w:r>
      <w:r w:rsidRPr="004D669F">
        <w:rPr>
          <w:rFonts w:asciiTheme="minorHAnsi" w:hAnsiTheme="minorHAnsi"/>
          <w:color w:val="auto"/>
        </w:rPr>
        <w:t xml:space="preserve">everal populations of </w:t>
      </w:r>
      <w:r w:rsidRPr="004D669F">
        <w:rPr>
          <w:rFonts w:asciiTheme="minorHAnsi" w:hAnsiTheme="minorHAnsi"/>
          <w:i/>
          <w:color w:val="auto"/>
        </w:rPr>
        <w:t xml:space="preserve">W. </w:t>
      </w:r>
      <w:r w:rsidRPr="004D669F">
        <w:rPr>
          <w:rFonts w:asciiTheme="minorHAnsi" w:hAnsiTheme="minorHAnsi"/>
          <w:i/>
          <w:color w:val="auto"/>
        </w:rPr>
        <w:lastRenderedPageBreak/>
        <w:t>smithii</w:t>
      </w:r>
      <w:r w:rsidRPr="004D669F">
        <w:rPr>
          <w:rFonts w:asciiTheme="minorHAnsi" w:hAnsiTheme="minorHAnsi"/>
          <w:color w:val="auto"/>
        </w:rPr>
        <w:t xml:space="preserve"> larvae </w:t>
      </w:r>
      <w:r w:rsidR="00100EF8" w:rsidRPr="004D669F">
        <w:rPr>
          <w:rFonts w:asciiTheme="minorHAnsi" w:hAnsiTheme="minorHAnsi"/>
          <w:color w:val="auto"/>
        </w:rPr>
        <w:t xml:space="preserve">from </w:t>
      </w:r>
      <w:r w:rsidRPr="004D669F">
        <w:rPr>
          <w:rFonts w:asciiTheme="minorHAnsi" w:hAnsiTheme="minorHAnsi"/>
          <w:color w:val="auto"/>
        </w:rPr>
        <w:t xml:space="preserve">latitudes between Florida and Canada in the years 1972, 1988, 1993 and 1996 and reared in a common garden laboratory setting under strict environmental control. Populations collected in 1972 and 1996 were exposed to incrementally different photoperiods to determine their critical photoperiod </w:t>
      </w:r>
      <w:r w:rsidRPr="004D669F">
        <w:rPr>
          <w:rFonts w:asciiTheme="minorHAnsi" w:hAnsiTheme="minorHAnsi"/>
          <w:color w:val="auto"/>
        </w:rPr>
        <w:fldChar w:fldCharType="begin" w:fldLock="1"/>
      </w:r>
      <w:r w:rsidRPr="004D669F">
        <w:rPr>
          <w:rFonts w:asciiTheme="minorHAnsi" w:hAnsiTheme="minorHAnsi"/>
          <w:color w:val="auto"/>
        </w:rPr>
        <w:instrText>ADDIN CSL_CITATION { "citationItems" : [ { "id" : "ITEM-1", "itemData" : { "DOI" : "10.1073/pnas.241391498", "ISBN" : "0027-8424", "ISSN" : "0027-8424", "PMID" : "11698659", "abstract" : "To date, all altered patterns of seasonal interactions observed in insects, birds, amphibians, and plants associated with global warming during the latter half of the 20th century are explicable as variable expressions of plastic phenotypes. Over the last 30 years, the genetically controlled photoperiodic response of the pitcher-plant mosquito, Wyeomyia smithii, has shifted toward shorter, more southern daylengths as growing seasons have become longer. This shift is detectable over a time interval as short as 5 years. Faster evolutionary response has occurred in northern populations where selection is stronger and genetic variation is greater than in southern populations. W. smithii represents an example of actual genetic differentiation of a seasonality trait that is consistent with an adaptive evolutionary response to recent global warming.", "author" : [ { "dropping-particle" : "", "family" : "Bradshaw", "given" : "W. E.", "non-dropping-particle" : "", "parse-names" : false, "suffix" : "" }, { "dropping-particle" : "", "family" : "Holzapfel", "given" : "C. M.", "non-dropping-particle" : "", "parse-names" : false, "suffix" : "" } ], "container-title" : "Proceedings of the National Academy of Sciences", "id" : "ITEM-1", "issue" : "25", "issued" : { "date-parts" : [ [ "2001" ] ] }, "page" : "14509-14511", "title" : "Genetic shift in photoperiodic response correlated with global warming", "type" : "article-journal", "volume" : "98" }, "uris" : [ "http://www.mendeley.com/documents/?uuid=84d8aeea-2795-4761-b7af-7cd5e94b3997" ] } ], "mendeley" : { "formattedCitation" : "(Bradshaw and Holzapfel 2001)", "plainTextFormattedCitation" : "(Bradshaw and Holzapfel 2001)", "previouslyFormattedCitation" : "(Bradshaw and Holzapfel 2001)" }, "properties" : { "noteIndex" : 0 }, "schema" : "https://github.com/citation-style-language/schema/raw/master/csl-citation.json" }</w:instrText>
      </w:r>
      <w:r w:rsidRPr="004D669F">
        <w:rPr>
          <w:rFonts w:asciiTheme="minorHAnsi" w:hAnsiTheme="minorHAnsi"/>
          <w:color w:val="auto"/>
        </w:rPr>
        <w:fldChar w:fldCharType="separate"/>
      </w:r>
      <w:r w:rsidRPr="004D669F">
        <w:rPr>
          <w:rFonts w:asciiTheme="minorHAnsi" w:hAnsiTheme="minorHAnsi"/>
          <w:noProof/>
          <w:color w:val="auto"/>
        </w:rPr>
        <w:t>(Bradshaw and Holzapfel 2001)</w:t>
      </w:r>
      <w:r w:rsidRPr="004D669F">
        <w:rPr>
          <w:rFonts w:asciiTheme="minorHAnsi" w:hAnsiTheme="minorHAnsi"/>
          <w:color w:val="auto"/>
        </w:rPr>
        <w:fldChar w:fldCharType="end"/>
      </w:r>
      <w:r w:rsidRPr="004D669F">
        <w:rPr>
          <w:rFonts w:asciiTheme="minorHAnsi" w:hAnsiTheme="minorHAnsi"/>
          <w:color w:val="auto"/>
        </w:rPr>
        <w:t>. In 1972, the critical photoperiod of larvae populations collected at 50</w:t>
      </w:r>
      <w:r w:rsidRPr="004D669F">
        <w:rPr>
          <w:color w:val="auto"/>
        </w:rPr>
        <w:t>°</w:t>
      </w:r>
      <w:r w:rsidRPr="004D669F">
        <w:rPr>
          <w:rFonts w:asciiTheme="minorHAnsi" w:hAnsiTheme="minorHAnsi"/>
          <w:color w:val="auto"/>
        </w:rPr>
        <w:t xml:space="preserve">N, averaged 15.79 hours while the critical photoperiod of larvae populations collected in 1996 at the same latitude averaged 15.19 hours. Because of the rigor with which these experiments were conducted and the highly heritable nature of diapause genotype within this species, these results suggest the populations collected in 1996 have evolved and are now genetically different than those collected in 1972. These northern mosquitoes, on average, are delaying diapause by approximately 9 days and this shift correlates with the average increase in the number of warmer days experienced in this region </w:t>
      </w:r>
      <w:r w:rsidRPr="004D669F">
        <w:rPr>
          <w:rFonts w:asciiTheme="minorHAnsi" w:hAnsiTheme="minorHAnsi"/>
          <w:color w:val="auto"/>
        </w:rPr>
        <w:fldChar w:fldCharType="begin" w:fldLock="1"/>
      </w:r>
      <w:r w:rsidRPr="004D669F">
        <w:rPr>
          <w:rFonts w:asciiTheme="minorHAnsi" w:hAnsiTheme="minorHAnsi"/>
          <w:color w:val="auto"/>
        </w:rPr>
        <w:instrText>ADDIN CSL_CITATION { "citationItems" : [ { "id" : "ITEM-1", "itemData" : { "DOI" : "10.1242/jeb.037911", "ISBN" : "1477-9145 (Electronic)\\r0022-0949 (Linking)", "ISSN" : "0022-0949", "PMID" : "20190123", "abstract" : "Insects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'pos\u2026", "author" : [ { "dropping-particle" : "", "family" : "Bale", "given" : "J. S.", "non-dropping-particle" : "", "parse-names" : false, "suffix" : "" }, { "dropping-particle" : "", "family" : "Hayward", "given" : "S. A. L.", "non-dropping-particle" : "", "parse-names" : false, "suffix" : "" } ], "container-title" : "Journal of Experimental Biology", "id" : "ITEM-1", "issue" : "6", "issued" : { "date-parts" : [ [ "2010" ] ] }, "page" : "980-994", "title" : "Insect overwintering in a changing climate", "type" : "article-journal", "volume" : "213" }, "uris" : [ "http://www.mendeley.com/documents/?uuid=9229b358-e33d-4f8b-93bc-fd9cfd7efc0f" ] } ], "mendeley" : { "formattedCitation" : "(Bale and Hayward 2010)", "plainTextFormattedCitation" : "(Bale and Hayward 2010)" }, "properties" : { "noteIndex" : 0 }, "schema" : "https://github.com/citation-style-language/schema/raw/master/csl-citation.json" }</w:instrText>
      </w:r>
      <w:r w:rsidRPr="004D669F">
        <w:rPr>
          <w:rFonts w:asciiTheme="minorHAnsi" w:hAnsiTheme="minorHAnsi"/>
          <w:color w:val="auto"/>
        </w:rPr>
        <w:fldChar w:fldCharType="separate"/>
      </w:r>
      <w:r w:rsidRPr="004D669F">
        <w:rPr>
          <w:rFonts w:asciiTheme="minorHAnsi" w:hAnsiTheme="minorHAnsi"/>
          <w:noProof/>
          <w:color w:val="auto"/>
        </w:rPr>
        <w:t>(Bale and Hayward 2010)</w:t>
      </w:r>
      <w:r w:rsidRPr="004D669F">
        <w:rPr>
          <w:rFonts w:asciiTheme="minorHAnsi" w:hAnsiTheme="minorHAnsi"/>
          <w:color w:val="auto"/>
        </w:rPr>
        <w:fldChar w:fldCharType="end"/>
      </w:r>
      <w:r w:rsidRPr="004D669F">
        <w:rPr>
          <w:rFonts w:asciiTheme="minorHAnsi" w:hAnsiTheme="minorHAnsi"/>
          <w:color w:val="auto"/>
        </w:rPr>
        <w:t xml:space="preserve">. </w:t>
      </w:r>
      <w:r w:rsidR="00B718B7" w:rsidRPr="004D669F">
        <w:rPr>
          <w:rFonts w:asciiTheme="minorHAnsi" w:hAnsiTheme="minorHAnsi"/>
          <w:color w:val="auto"/>
        </w:rPr>
        <w:t xml:space="preserve">Delayed diapause initiation could be evolutionary adaptive. </w:t>
      </w:r>
      <w:r w:rsidR="00B06B39" w:rsidRPr="004D669F">
        <w:rPr>
          <w:rFonts w:asciiTheme="minorHAnsi" w:hAnsiTheme="minorHAnsi"/>
          <w:color w:val="auto"/>
        </w:rPr>
        <w:t>For these insects, warmer temperatures are i</w:t>
      </w:r>
      <w:r w:rsidR="0079789B" w:rsidRPr="004D669F">
        <w:rPr>
          <w:rFonts w:asciiTheme="minorHAnsi" w:hAnsiTheme="minorHAnsi"/>
          <w:color w:val="auto"/>
        </w:rPr>
        <w:t>ndirect</w:t>
      </w:r>
      <w:r w:rsidR="00B06B39" w:rsidRPr="004D669F">
        <w:rPr>
          <w:rFonts w:asciiTheme="minorHAnsi" w:hAnsiTheme="minorHAnsi"/>
          <w:color w:val="auto"/>
        </w:rPr>
        <w:t>ly</w:t>
      </w:r>
      <w:r w:rsidR="0079789B" w:rsidRPr="004D669F">
        <w:rPr>
          <w:rFonts w:asciiTheme="minorHAnsi" w:hAnsiTheme="minorHAnsi"/>
          <w:color w:val="auto"/>
        </w:rPr>
        <w:t xml:space="preserve"> </w:t>
      </w:r>
      <w:r w:rsidR="00B06B39" w:rsidRPr="004D669F">
        <w:rPr>
          <w:rFonts w:asciiTheme="minorHAnsi" w:hAnsiTheme="minorHAnsi"/>
          <w:color w:val="auto"/>
        </w:rPr>
        <w:t>responsible for the increased availability of environmental resources</w:t>
      </w:r>
      <w:r w:rsidR="0079789B" w:rsidRPr="004D669F">
        <w:rPr>
          <w:rFonts w:asciiTheme="minorHAnsi" w:hAnsiTheme="minorHAnsi"/>
          <w:color w:val="auto"/>
        </w:rPr>
        <w:t xml:space="preserve"> these insects need to grow and develop. </w:t>
      </w:r>
      <w:r w:rsidR="00B718B7" w:rsidRPr="004D669F">
        <w:rPr>
          <w:rFonts w:asciiTheme="minorHAnsi" w:hAnsiTheme="minorHAnsi"/>
          <w:color w:val="auto"/>
        </w:rPr>
        <w:t xml:space="preserve"> The mosquitoes that delay diapause initiation </w:t>
      </w:r>
      <w:r w:rsidR="00B31BC9" w:rsidRPr="004D669F">
        <w:rPr>
          <w:rFonts w:asciiTheme="minorHAnsi" w:hAnsiTheme="minorHAnsi"/>
          <w:color w:val="auto"/>
        </w:rPr>
        <w:t>could</w:t>
      </w:r>
      <w:r w:rsidR="00B718B7" w:rsidRPr="004D669F">
        <w:rPr>
          <w:rFonts w:asciiTheme="minorHAnsi" w:hAnsiTheme="minorHAnsi"/>
          <w:color w:val="auto"/>
        </w:rPr>
        <w:t xml:space="preserve"> access those resources and continue to grow, develop, and reproduce for an additional 9 days. </w:t>
      </w:r>
    </w:p>
    <w:p w14:paraId="7EAFF771" w14:textId="5E6F9E8E" w:rsidR="00242E29" w:rsidRPr="004D669F" w:rsidRDefault="00957E5A" w:rsidP="00415F4F">
      <w:pPr>
        <w:spacing w:line="480" w:lineRule="auto"/>
        <w:ind w:firstLine="720"/>
        <w:rPr>
          <w:rFonts w:asciiTheme="minorHAnsi" w:hAnsiTheme="minorHAnsi"/>
          <w:color w:val="auto"/>
        </w:rPr>
      </w:pPr>
      <w:r w:rsidRPr="004D669F">
        <w:rPr>
          <w:rFonts w:asciiTheme="minorHAnsi" w:hAnsiTheme="minorHAnsi"/>
          <w:color w:val="auto"/>
        </w:rPr>
        <w:t xml:space="preserve">Bradshaw and </w:t>
      </w:r>
      <w:proofErr w:type="spellStart"/>
      <w:r w:rsidRPr="004D669F">
        <w:rPr>
          <w:rFonts w:asciiTheme="minorHAnsi" w:hAnsiTheme="minorHAnsi"/>
          <w:color w:val="auto"/>
        </w:rPr>
        <w:t>Holzapfel</w:t>
      </w:r>
      <w:r>
        <w:rPr>
          <w:rFonts w:asciiTheme="minorHAnsi" w:hAnsiTheme="minorHAnsi"/>
          <w:color w:val="auto"/>
        </w:rPr>
        <w:t>’s</w:t>
      </w:r>
      <w:proofErr w:type="spellEnd"/>
      <w:r w:rsidRPr="004D669F">
        <w:rPr>
          <w:rFonts w:asciiTheme="minorHAnsi" w:hAnsiTheme="minorHAnsi"/>
          <w:color w:val="auto"/>
        </w:rPr>
        <w:t xml:space="preserve"> (2001)</w:t>
      </w:r>
      <w:commentRangeStart w:id="99"/>
      <w:commentRangeStart w:id="100"/>
      <w:r w:rsidR="00DC60C3" w:rsidRPr="004D669F">
        <w:rPr>
          <w:rFonts w:asciiTheme="minorHAnsi" w:hAnsiTheme="minorHAnsi"/>
          <w:color w:val="auto"/>
        </w:rPr>
        <w:t xml:space="preserve"> </w:t>
      </w:r>
      <w:r>
        <w:rPr>
          <w:rFonts w:asciiTheme="minorHAnsi" w:hAnsiTheme="minorHAnsi"/>
          <w:color w:val="auto"/>
        </w:rPr>
        <w:t>work</w:t>
      </w:r>
      <w:r w:rsidR="00DC60C3" w:rsidRPr="004D669F">
        <w:rPr>
          <w:rFonts w:asciiTheme="minorHAnsi" w:hAnsiTheme="minorHAnsi"/>
          <w:color w:val="auto"/>
        </w:rPr>
        <w:t xml:space="preserve"> </w:t>
      </w:r>
      <w:commentRangeEnd w:id="99"/>
      <w:r w:rsidR="00DC60C3" w:rsidRPr="004D669F">
        <w:rPr>
          <w:rStyle w:val="CommentReference"/>
          <w:color w:val="auto"/>
        </w:rPr>
        <w:commentReference w:id="99"/>
      </w:r>
      <w:commentRangeEnd w:id="100"/>
      <w:r>
        <w:rPr>
          <w:rStyle w:val="CommentReference"/>
        </w:rPr>
        <w:commentReference w:id="100"/>
      </w:r>
      <w:r>
        <w:rPr>
          <w:rFonts w:asciiTheme="minorHAnsi" w:hAnsiTheme="minorHAnsi"/>
          <w:color w:val="auto"/>
        </w:rPr>
        <w:t>concerning</w:t>
      </w:r>
      <w:r w:rsidR="00DC60C3" w:rsidRPr="004D669F">
        <w:rPr>
          <w:rFonts w:asciiTheme="minorHAnsi" w:hAnsiTheme="minorHAnsi"/>
          <w:color w:val="auto"/>
        </w:rPr>
        <w:t xml:space="preserve"> diapause adaptation through critical photoperiod shifts in </w:t>
      </w:r>
      <w:r w:rsidR="00DC60C3" w:rsidRPr="004D669F">
        <w:rPr>
          <w:rFonts w:asciiTheme="minorHAnsi" w:hAnsiTheme="minorHAnsi"/>
          <w:i/>
          <w:color w:val="auto"/>
        </w:rPr>
        <w:t xml:space="preserve">W. smithii </w:t>
      </w:r>
      <w:r w:rsidR="00DC60C3" w:rsidRPr="004D669F">
        <w:rPr>
          <w:rFonts w:asciiTheme="minorHAnsi" w:hAnsiTheme="minorHAnsi"/>
          <w:color w:val="auto"/>
        </w:rPr>
        <w:t>provide one example of how insects could adjust to the increase in the number of warmer days, and longer growing seasons through genetic adaptation as temperat</w:t>
      </w:r>
      <w:r>
        <w:rPr>
          <w:rFonts w:asciiTheme="minorHAnsi" w:hAnsiTheme="minorHAnsi"/>
          <w:color w:val="auto"/>
        </w:rPr>
        <w:t>ures increase. For some insects,</w:t>
      </w:r>
      <w:commentRangeStart w:id="101"/>
      <w:r w:rsidR="00DC60C3" w:rsidRPr="004D669F">
        <w:rPr>
          <w:rStyle w:val="CommentReference"/>
          <w:color w:val="auto"/>
        </w:rPr>
        <w:commentReference w:id="102"/>
      </w:r>
      <w:commentRangeEnd w:id="101"/>
      <w:r>
        <w:rPr>
          <w:rStyle w:val="CommentReference"/>
        </w:rPr>
        <w:commentReference w:id="101"/>
      </w:r>
      <w:r w:rsidR="00DC60C3" w:rsidRPr="004D669F">
        <w:rPr>
          <w:rFonts w:asciiTheme="minorHAnsi" w:hAnsiTheme="minorHAnsi"/>
          <w:color w:val="auto"/>
        </w:rPr>
        <w:t xml:space="preserve"> warmer</w:t>
      </w:r>
      <w:r>
        <w:rPr>
          <w:rFonts w:asciiTheme="minorHAnsi" w:hAnsiTheme="minorHAnsi"/>
          <w:color w:val="auto"/>
        </w:rPr>
        <w:t xml:space="preserve"> seasonal</w:t>
      </w:r>
      <w:r w:rsidR="00DC60C3" w:rsidRPr="004D669F">
        <w:rPr>
          <w:rFonts w:asciiTheme="minorHAnsi" w:hAnsiTheme="minorHAnsi"/>
          <w:color w:val="auto"/>
        </w:rPr>
        <w:t xml:space="preserve"> temperatures and </w:t>
      </w:r>
      <w:r>
        <w:rPr>
          <w:rFonts w:asciiTheme="minorHAnsi" w:hAnsiTheme="minorHAnsi"/>
          <w:color w:val="auto"/>
        </w:rPr>
        <w:t>longer</w:t>
      </w:r>
      <w:r w:rsidR="00DC60C3" w:rsidRPr="004D669F">
        <w:rPr>
          <w:rFonts w:asciiTheme="minorHAnsi" w:hAnsiTheme="minorHAnsi"/>
          <w:color w:val="auto"/>
        </w:rPr>
        <w:t xml:space="preserve"> growing seasons</w:t>
      </w:r>
      <w:r>
        <w:rPr>
          <w:rFonts w:asciiTheme="minorHAnsi" w:hAnsiTheme="minorHAnsi"/>
          <w:color w:val="auto"/>
        </w:rPr>
        <w:t xml:space="preserve"> will</w:t>
      </w:r>
      <w:r w:rsidR="00DC60C3" w:rsidRPr="004D669F">
        <w:rPr>
          <w:rFonts w:asciiTheme="minorHAnsi" w:hAnsiTheme="minorHAnsi"/>
          <w:color w:val="auto"/>
        </w:rPr>
        <w:t xml:space="preserve"> increase the duration of resource availability. Those insects that can </w:t>
      </w:r>
      <w:r w:rsidR="00DC60C3" w:rsidRPr="004D669F">
        <w:rPr>
          <w:rFonts w:asciiTheme="minorHAnsi" w:hAnsiTheme="minorHAnsi"/>
          <w:color w:val="auto"/>
        </w:rPr>
        <w:lastRenderedPageBreak/>
        <w:t>adjust to longer growing seasons without compromising the protection of diapause could be winners as climates change.</w:t>
      </w:r>
    </w:p>
    <w:p w14:paraId="25CBE179" w14:textId="5FEB8D96" w:rsidR="00590F72" w:rsidRPr="004D669F" w:rsidRDefault="00590F72" w:rsidP="00590F72">
      <w:pPr>
        <w:spacing w:line="480" w:lineRule="auto"/>
        <w:rPr>
          <w:rFonts w:asciiTheme="minorHAnsi" w:hAnsiTheme="minorHAnsi"/>
          <w:b/>
          <w:color w:val="auto"/>
        </w:rPr>
      </w:pPr>
    </w:p>
    <w:p w14:paraId="5DDC33B6" w14:textId="375E8066" w:rsidR="00DC60C3" w:rsidRPr="004D669F" w:rsidRDefault="00DC60C3" w:rsidP="00DC60C3">
      <w:pPr>
        <w:spacing w:line="480" w:lineRule="auto"/>
        <w:rPr>
          <w:rFonts w:asciiTheme="minorHAnsi" w:hAnsiTheme="minorHAnsi"/>
          <w:color w:val="auto"/>
        </w:rPr>
      </w:pPr>
      <w:r w:rsidRPr="004D669F">
        <w:rPr>
          <w:rFonts w:asciiTheme="minorHAnsi" w:hAnsiTheme="minorHAnsi"/>
          <w:b/>
          <w:color w:val="auto"/>
        </w:rPr>
        <w:t xml:space="preserve">Stored Resources and the Descent into Diapause: </w:t>
      </w:r>
      <w:r w:rsidRPr="004D669F">
        <w:rPr>
          <w:rFonts w:asciiTheme="minorHAnsi" w:hAnsiTheme="minorHAnsi"/>
          <w:color w:val="auto"/>
        </w:rPr>
        <w:t xml:space="preserve">In temperate regions, seasonal temperatures are </w:t>
      </w:r>
      <w:commentRangeStart w:id="103"/>
      <w:r w:rsidRPr="004D669F">
        <w:rPr>
          <w:rFonts w:asciiTheme="minorHAnsi" w:hAnsiTheme="minorHAnsi"/>
          <w:color w:val="auto"/>
        </w:rPr>
        <w:t xml:space="preserve">geographically widespread </w:t>
      </w:r>
      <w:commentRangeEnd w:id="103"/>
      <w:r w:rsidRPr="004D669F">
        <w:rPr>
          <w:rStyle w:val="CommentReference"/>
          <w:color w:val="auto"/>
        </w:rPr>
        <w:commentReference w:id="103"/>
      </w:r>
      <w:r w:rsidRPr="004D669F">
        <w:rPr>
          <w:rFonts w:asciiTheme="minorHAnsi" w:hAnsiTheme="minorHAnsi"/>
          <w:color w:val="auto"/>
        </w:rPr>
        <w:t xml:space="preserve">and they predictably cycle between warm summers and cold winters. </w:t>
      </w:r>
      <w:commentRangeStart w:id="104"/>
      <w:r w:rsidRPr="004D669F">
        <w:rPr>
          <w:rFonts w:asciiTheme="minorHAnsi" w:hAnsiTheme="minorHAnsi"/>
          <w:color w:val="auto"/>
        </w:rPr>
        <w:t xml:space="preserve">When temperatures are warm and resources like food and water persist, insects can grow, develop, and reproduce. When temperatures are low, environmental resources become limited and insect activity during the winter declines or is directly prohibited be cool </w:t>
      </w:r>
      <w:commentRangeEnd w:id="104"/>
      <w:r w:rsidR="00E8774E">
        <w:rPr>
          <w:rStyle w:val="CommentReference"/>
        </w:rPr>
        <w:commentReference w:id="104"/>
      </w:r>
      <w:r w:rsidRPr="004D669F">
        <w:rPr>
          <w:rFonts w:asciiTheme="minorHAnsi" w:hAnsiTheme="minorHAnsi"/>
          <w:color w:val="auto"/>
        </w:rPr>
        <w:t xml:space="preserve">temperatures. </w:t>
      </w:r>
      <w:commentRangeStart w:id="105"/>
      <w:r w:rsidRPr="004D669F">
        <w:rPr>
          <w:rFonts w:asciiTheme="minorHAnsi" w:hAnsiTheme="minorHAnsi"/>
          <w:color w:val="auto"/>
        </w:rPr>
        <w:t xml:space="preserve">To avoid the prolonged stress of winter, many temperate insects use diapause. </w:t>
      </w:r>
      <w:commentRangeEnd w:id="105"/>
      <w:r w:rsidRPr="004D669F">
        <w:rPr>
          <w:rStyle w:val="CommentReference"/>
          <w:color w:val="auto"/>
        </w:rPr>
        <w:commentReference w:id="105"/>
      </w:r>
      <w:commentRangeStart w:id="106"/>
      <w:r w:rsidRPr="004D669F">
        <w:rPr>
          <w:rFonts w:asciiTheme="minorHAnsi" w:hAnsiTheme="minorHAnsi"/>
          <w:color w:val="auto"/>
        </w:rPr>
        <w:t xml:space="preserve">During diapause, insects generally experience suppressed metabolic activity, arrested development, and do not feed </w:t>
      </w:r>
      <w:r w:rsidRPr="004D669F">
        <w:rPr>
          <w:rFonts w:asciiTheme="minorHAnsi" w:hAnsiTheme="minorHAnsi"/>
          <w:color w:val="auto"/>
        </w:rPr>
        <w:fldChar w:fldCharType="begin" w:fldLock="1"/>
      </w:r>
      <w:r w:rsidRPr="004D669F">
        <w:rPr>
          <w:rFonts w:asciiTheme="minorHAnsi" w:hAnsiTheme="minorHAnsi"/>
          <w:color w:val="auto"/>
        </w:rPr>
        <w:instrText>ADDIN CSL_CITATION { "citationItems" : [ { "id" : "ITEM-1", "itemData" : { "DOI" : "10.1007/s11873-011-0171-2", "ISBN" : "0195036352", "ISSN" : "00351776", "PMID" : "22109089", "abstract" : "1. Introduction 2. Insect Adaptations to Environmental Changes 3. The Course of Diapause 4. The Diapause Syndrome 5. Environmental Regulation of Seasonal Cycles 6. Seasonal Adaptations - Special Cases 7. Variability and Genetics of Seasonal Adaptations 8. Evolution of Seasonal Cycles 9. Seasonality, the Evolution of Life History, and Speciation 10. Seasonality and Insect Pest Management Bibliography Author Index Species Index Subject Index", "author" : [ { "dropping-particle" : "", "family" : "Tauber", "given" : "M J", "non-dropping-particle" : "", "parse-names" : false, "suffix" : "" }, { "dropping-particle" : "", "family" : "Tauber", "given" : "C A", "non-dropping-particle" : "", "parse-names" : false, "suffix" : "" }, { "dropping-particle" : "", "family" : "Masaki", "given" : "S", "non-dropping-particle" : "", "parse-names" : false, "suffix" : "" } ], "container-title" : "Ecology", "id" : "ITEM-1", "issued" : { "date-parts" : [ [ "1986" ] ] }, "number-of-pages" : "411", "title" : "Seasonal adaptations of insects", "type" : "book", "volume" : "132" }, "uris" : [ "http://www.mendeley.com/documents/?uuid=333241ac-54e1-4d34-96f8-d0c0c3f234ed" ] }, { "id" : "ITEM-2", "itemData" : { "DOI" : "10.1016/j.jtherbio.2014.07.007", "ISBN" : "5196613935", "ISSN" : "18790992", "PMID" : "26615721", "abstract" : "Overwintering insects cannot feed, and energy they take into winter must therefore fuel energy demands during autumn, overwintering, warm periods prior to resumption of development in spring, and subsequent activity. Insects primarily consume lipids during winter, but may also use carbohydrate and proteins as fuel. Because they are ectotherms, the metabolic rate of insects is temperature-dependent, and the curvilinear nature of the metabolic rate-temperature relationship means that warm temperatures are disproportionately important to overwinter energy use. This energy use may be reduced physiologically, by reducing the slope or elevation of the metabolic rate-temperature relationship, or because of threshold changes, such as metabolic suppression upon freezing. Insects may also choose microhabitats or life history stages that reduce the impact of overwinter energy drain. There is considerable capacity for overwinter energy drain to affect insect survival and performance both directly (via starvation) or indirectly (for example, through a trade-off with cryoprotection), but this has not been well-explored. Likewise, the impact of overwinter energy drain on growing-season performance is not well understood. I conclude that overwinter energetics provides a useful lens through which to link physiology and ecology and winter and summer in studies of insect responses to their environment.", "author" : [ { "dropping-particle" : "", "family" : "Sinclair", "given" : "Brent J.", "non-dropping-particle" : "", "parse-names" : false, "suffix" : "" } ], "container-title" : "Journal of Thermal Biology", "id" : "ITEM-2", "issued" : { "date-parts" : [ [ "2015" ] ] }, "page" : "5-11", "publisher" : "Elsevier", "title" : "Linking energetics and overwintering in temperate insects", "type" : "article-journal", "volume" : "54" }, "uris" : [ "http://www.mendeley.com/documents/?uuid=d5844a8c-979b-4905-bf14-8328cb090471" ] }, { "id" : "ITEM-3",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"ITEM-3", "issue" : "8", "issued" : { "date-parts" : [ [ "2007" ] ] }, "page" : "760-773", "title" : "Meeting the energetic demands of insect diapause: Nutrient storage and utilization", "type" : "article-journal", "volume" : "53" }, "uris" : [ "http://www.mendeley.com/documents/?uuid=1a4fadb4-147b-4867-b662-68709845f48a" ] }, { "id" : "ITEM-4",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"ITEM-4", "issue" : "2", "issued" : { "date-parts" : [ [ "2006" ] ] }, "page" : "113-127", "title" : "Eco-physiological phases of insect diapause", "type" : "article-journal", "volume" : "52" }, "uris" : [ "http://www.mendeley.com/documents/?uuid=0a17510b-e832-4dd9-9029-f5db210a638e" ] } ], "mendeley" : { "formattedCitation" : "(Tauber et al. 1986, Ko\u0161t\u00e1l 2006, Hahn and Denlinger 2007, Sinclair 2015)", "plainTextFormattedCitation" : "(Tauber et al. 1986, Ko\u0161t\u00e1l 2006, Hahn and Denlinger 2007, Sinclair 2015)", "previouslyFormattedCitation" : "(Tauber et al. 1986, Ko\u0161t\u00e1l 2006, Hahn and Denlinger 2007, Sinclair 2015)" }, "properties" : { "noteIndex" : 0 }, "schema" : "https://github.com/citation-style-language/schema/raw/master/csl-citation.json" }</w:instrText>
      </w:r>
      <w:r w:rsidRPr="004D669F">
        <w:rPr>
          <w:rFonts w:asciiTheme="minorHAnsi" w:hAnsiTheme="minorHAnsi"/>
          <w:color w:val="auto"/>
        </w:rPr>
        <w:fldChar w:fldCharType="separate"/>
      </w:r>
      <w:r w:rsidRPr="004D669F">
        <w:rPr>
          <w:rFonts w:asciiTheme="minorHAnsi" w:hAnsiTheme="minorHAnsi"/>
          <w:noProof/>
          <w:color w:val="auto"/>
        </w:rPr>
        <w:t>(Tauber et al. 1986, Koštál 2006, Hahn and Denlinger 2007, Sinclair 2015)</w:t>
      </w:r>
      <w:r w:rsidRPr="004D669F">
        <w:rPr>
          <w:rFonts w:asciiTheme="minorHAnsi" w:hAnsiTheme="minorHAnsi"/>
          <w:color w:val="auto"/>
        </w:rPr>
        <w:fldChar w:fldCharType="end"/>
      </w:r>
      <w:r w:rsidRPr="004D669F">
        <w:rPr>
          <w:rFonts w:asciiTheme="minorHAnsi" w:hAnsiTheme="minorHAnsi"/>
          <w:color w:val="auto"/>
        </w:rPr>
        <w:t xml:space="preserve">. Surviving diapause requires insects to protect themselves from stressful abiotic conditions like low temperatures and prolonged water loss. Additionally, insects must budget the energy they have accumulated and stored to fuel metabolism throughout the diapause period, which lasts months in many cases </w:t>
      </w:r>
      <w:r w:rsidRPr="004D669F">
        <w:rPr>
          <w:rFonts w:asciiTheme="minorHAnsi" w:hAnsiTheme="minorHAnsi"/>
          <w:color w:val="auto"/>
        </w:rPr>
        <w:fldChar w:fldCharType="begin" w:fldLock="1"/>
      </w:r>
      <w:r w:rsidRPr="004D669F">
        <w:rPr>
          <w:rFonts w:asciiTheme="minorHAnsi" w:hAnsiTheme="minorHAnsi"/>
          <w:color w:val="auto"/>
        </w:rPr>
        <w:instrText>ADDIN CSL_CITATION { "citationItems" : [ { "id" : "ITEM-1", "itemData" : { "DOI" : "10.1016/j.jtherbio.2014.07.007", "ISBN" : "5196613935", "ISSN" : "18790992", "PMID" : "26615721", "abstract" : "Overwintering insects cannot feed, and energy they take into winter must therefore fuel energy demands during autumn, overwintering, warm periods prior to resumption of development in spring, and subsequent activity. Insects primarily consume lipids during winter, but may also use carbohydrate and proteins as fuel. Because they are ectotherms, the metabolic rate of insects is temperature-dependent, and the curvilinear nature of the metabolic rate-temperature relationship means that warm temperatures are disproportionately important to overwinter energy use. This energy use may be reduced physiologically, by reducing the slope or elevation of the metabolic rate-temperature relationship, or because of threshold changes, such as metabolic suppression upon freezing. Insects may also choose microhabitats or life history stages that reduce the impact of overwinter energy drain. There is considerable capacity for overwinter energy drain to affect insect survival and performance both directly (via starvation) or indirectly (for example, through a trade-off with cryoprotection), but this has not been well-explored. Likewise, the impact of overwinter energy drain on growing-season performance is not well understood. I conclude that overwinter energetics provides a useful lens through which to link physiology and ecology and winter and summer in studies of insect responses to their environment.", "author" : [ { "dropping-particle" : "", "family" : "Sinclair", "given" : "Brent J.", "non-dropping-particle" : "", "parse-names" : false, "suffix" : "" } ], "container-title" : "Journal of Thermal Biology", "id" : "ITEM-1", "issued" : { "date-parts" : [ [ "2015" ] ] }, "page" : "5-11", "publisher" : "Elsevier", "title" : "Linking energetics and overwintering in temperate insects", "type" : "article-journal", "volume" : "54" }, "uris" : [ "http://www.mendeley.com/documents/?uuid=d5844a8c-979b-4905-bf14-8328cb090471" ] } ], "mendeley" : { "formattedCitation" : "(Sinclair 2015)", "plainTextFormattedCitation" : "(Sinclair 2015)", "previouslyFormattedCitation" : "(Sinclair 2015)" }, "properties" : { "noteIndex" : 0 }, "schema" : "https://github.com/citation-style-language/schema/raw/master/csl-citation.json" }</w:instrText>
      </w:r>
      <w:r w:rsidRPr="004D669F">
        <w:rPr>
          <w:rFonts w:asciiTheme="minorHAnsi" w:hAnsiTheme="minorHAnsi"/>
          <w:color w:val="auto"/>
        </w:rPr>
        <w:fldChar w:fldCharType="separate"/>
      </w:r>
      <w:r w:rsidRPr="004D669F">
        <w:rPr>
          <w:rFonts w:asciiTheme="minorHAnsi" w:hAnsiTheme="minorHAnsi"/>
          <w:noProof/>
          <w:color w:val="auto"/>
        </w:rPr>
        <w:t>(Sinclair 2015)</w:t>
      </w:r>
      <w:r w:rsidRPr="004D669F">
        <w:rPr>
          <w:rFonts w:asciiTheme="minorHAnsi" w:hAnsiTheme="minorHAnsi"/>
          <w:color w:val="auto"/>
        </w:rPr>
        <w:fldChar w:fldCharType="end"/>
      </w:r>
      <w:r w:rsidRPr="004D669F">
        <w:rPr>
          <w:rFonts w:asciiTheme="minorHAnsi" w:hAnsiTheme="minorHAnsi"/>
          <w:color w:val="auto"/>
        </w:rPr>
        <w:t xml:space="preserve">. </w:t>
      </w:r>
      <w:commentRangeEnd w:id="106"/>
      <w:r w:rsidR="00E8774E">
        <w:rPr>
          <w:rStyle w:val="CommentReference"/>
        </w:rPr>
        <w:commentReference w:id="106"/>
      </w:r>
      <w:r w:rsidRPr="004D669F">
        <w:rPr>
          <w:rFonts w:asciiTheme="minorHAnsi" w:hAnsiTheme="minorHAnsi"/>
          <w:color w:val="auto"/>
        </w:rPr>
        <w:t xml:space="preserve">To meet </w:t>
      </w:r>
      <w:commentRangeStart w:id="107"/>
      <w:r w:rsidRPr="004D669F">
        <w:rPr>
          <w:rFonts w:asciiTheme="minorHAnsi" w:hAnsiTheme="minorHAnsi"/>
          <w:color w:val="auto"/>
        </w:rPr>
        <w:t>the</w:t>
      </w:r>
      <w:commentRangeEnd w:id="107"/>
      <w:r w:rsidRPr="004D669F">
        <w:rPr>
          <w:rStyle w:val="CommentReference"/>
          <w:color w:val="auto"/>
        </w:rPr>
        <w:commentReference w:id="107"/>
      </w:r>
      <w:r w:rsidRPr="004D669F">
        <w:rPr>
          <w:rFonts w:asciiTheme="minorHAnsi" w:hAnsiTheme="minorHAnsi"/>
          <w:color w:val="auto"/>
        </w:rPr>
        <w:t xml:space="preserve"> </w:t>
      </w:r>
      <w:r w:rsidR="004858FE">
        <w:rPr>
          <w:rFonts w:asciiTheme="minorHAnsi" w:hAnsiTheme="minorHAnsi"/>
          <w:color w:val="auto"/>
        </w:rPr>
        <w:t xml:space="preserve">energetic </w:t>
      </w:r>
      <w:r w:rsidRPr="004D669F">
        <w:rPr>
          <w:rFonts w:asciiTheme="minorHAnsi" w:hAnsiTheme="minorHAnsi"/>
          <w:color w:val="auto"/>
        </w:rPr>
        <w:t>demands</w:t>
      </w:r>
      <w:r w:rsidR="004858FE">
        <w:rPr>
          <w:rFonts w:asciiTheme="minorHAnsi" w:hAnsiTheme="minorHAnsi"/>
          <w:color w:val="auto"/>
        </w:rPr>
        <w:t xml:space="preserve"> of diapause and the time after diapause</w:t>
      </w:r>
      <w:r w:rsidRPr="004D669F">
        <w:rPr>
          <w:rFonts w:asciiTheme="minorHAnsi" w:hAnsiTheme="minorHAnsi"/>
          <w:color w:val="auto"/>
        </w:rPr>
        <w:t>, some insects</w:t>
      </w:r>
      <w:r w:rsidR="004858FE">
        <w:rPr>
          <w:rFonts w:asciiTheme="minorHAnsi" w:hAnsiTheme="minorHAnsi"/>
          <w:color w:val="auto"/>
        </w:rPr>
        <w:t>, in preparation for diapause,</w:t>
      </w:r>
      <w:r w:rsidRPr="004D669F">
        <w:rPr>
          <w:rFonts w:asciiTheme="minorHAnsi" w:hAnsiTheme="minorHAnsi"/>
          <w:color w:val="auto"/>
        </w:rPr>
        <w:t xml:space="preserve"> accumulate large amounts of lipids, amino acids, and or carbohydrates. Lipids, specifically triglycerides, are the predominant source of metabolic energy during diapause</w:t>
      </w:r>
      <w:ins w:id="108" w:author="Leigh" w:date="2017-10-06T11:10:00Z">
        <w:r w:rsidR="00E8774E">
          <w:rPr>
            <w:rFonts w:asciiTheme="minorHAnsi" w:hAnsiTheme="minorHAnsi"/>
            <w:color w:val="auto"/>
          </w:rPr>
          <w:t xml:space="preserve"> (need a ref for this type of statement)</w:t>
        </w:r>
      </w:ins>
      <w:r w:rsidRPr="004D669F">
        <w:rPr>
          <w:rFonts w:asciiTheme="minorHAnsi" w:hAnsiTheme="minorHAnsi"/>
          <w:color w:val="auto"/>
        </w:rPr>
        <w:t xml:space="preserve">. Triglycerides can be accumulated directly from an insects diet or synthesized in the fat body from amino acids or carbohydrate intermediates </w:t>
      </w:r>
      <w:r w:rsidRPr="004D669F">
        <w:rPr>
          <w:rFonts w:asciiTheme="minorHAnsi" w:hAnsiTheme="minorHAnsi"/>
          <w:color w:val="auto"/>
        </w:rPr>
        <w:fldChar w:fldCharType="begin" w:fldLock="1"/>
      </w:r>
      <w:r w:rsidRPr="004D669F">
        <w:rPr>
          <w:rFonts w:asciiTheme="minorHAnsi" w:hAnsiTheme="minorHAnsi"/>
          <w:color w:val="auto"/>
        </w:rPr>
        <w:instrText>ADDIN CSL_CITATION { "citationItems" : [ { "id" : "ITEM-1",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"ITEM-1", "issue" : "8", "issued" : { "date-parts" : [ [ "2007" ] ] }, "page" : "760-773", "title" : "Meeting the energetic demands of insect diapause: Nutrient storage and utilization", "type" : "article-journal", "volume" : "53" }, "uris" : [ "http://www.mendeley.com/documents/?uuid=1a4fadb4-147b-4867-b662-68709845f48a" ] }, { "id" : "ITEM-2", "itemData" : { "DOI" : "10.1146/annurev-ento-112408-085356", "ISBN" : "1545-4487 (Electronic)\\r0066-4170 (Linking)", "ISSN" : "0066-4170", "PMID" : "19725772", "abstract" : "The fat body plays major roles in the life of insects. It is a dynamic tissue involved in multiple metabolic functions. One of these functions is to store and release energy in response to the energy demands of the insect. Insects store energy reserves in the form of glycogen and triglycerides in the adipocytes, the main fat body cell. Insect adipocytes can store a great amount of lipid reserves as cytoplasmic lipid droplets. Lipid metabolism is essential for growth and reproduction and provides energy needed during extended nonfeeding periods. This review focuses on energy storage and release and summarizes current understanding of the mechanisms underlying these processes in insects.", "author" : [ { "dropping-particle" : "", "family" : "Arrese", "given" : "Estela L.", "non-dropping-particle" : "", "parse-names" : false, "suffix" : "" }, { "dropping-particle" : "", "family" : "Soulages", "given" : "Jose L.", "non-dropping-particle" : "", "parse-names" : false, "suffix" : "" } ], "container-title" : "Annual Review of Entomology", "id" : "ITEM-2", "issue" : "1", "issued" : { "date-parts" : [ [ "2010" ] ] }, "page" : "207-225", "title" : "Insect Fat Body: Energy, Metabolism, and Regulation", "type" : "article-journal", "volume" : "55" }, "uris" : [ "http://www.mendeley.com/documents/?uuid=f48dce33-5620-4dee-92b7-055c2a96bb9b" ] } ], "mendeley" : { "formattedCitation" : "(Hahn and Denlinger 2007, Arrese and Soulages 2010)", "plainTextFormattedCitation" : "(Hahn and Denlinger 2007, Arrese and Soulages 2010)", "previouslyFormattedCitation" : "(Hahn and Denlinger 2007, Arrese and Soulages 2010)" }, "properties" : { "noteIndex" : 0 }, "schema" : "https://github.com/citation-style-language/schema/raw/master/csl-citation.json" }</w:instrText>
      </w:r>
      <w:r w:rsidRPr="004D669F">
        <w:rPr>
          <w:rFonts w:asciiTheme="minorHAnsi" w:hAnsiTheme="minorHAnsi"/>
          <w:color w:val="auto"/>
        </w:rPr>
        <w:fldChar w:fldCharType="separate"/>
      </w:r>
      <w:r w:rsidRPr="004D669F">
        <w:rPr>
          <w:rFonts w:asciiTheme="minorHAnsi" w:hAnsiTheme="minorHAnsi"/>
          <w:noProof/>
          <w:color w:val="auto"/>
        </w:rPr>
        <w:t>(Hahn and Denlinger 2007, Arrese and Soulages 2010)</w:t>
      </w:r>
      <w:r w:rsidRPr="004D669F">
        <w:rPr>
          <w:rFonts w:asciiTheme="minorHAnsi" w:hAnsiTheme="minorHAnsi"/>
          <w:color w:val="auto"/>
        </w:rPr>
        <w:fldChar w:fldCharType="end"/>
      </w:r>
      <w:r w:rsidRPr="004D669F">
        <w:rPr>
          <w:rFonts w:asciiTheme="minorHAnsi" w:hAnsiTheme="minorHAnsi"/>
          <w:color w:val="auto"/>
        </w:rPr>
        <w:t xml:space="preserve">. Amino acids are generally stored as hexamerins. These specialized proteins </w:t>
      </w:r>
      <w:r w:rsidRPr="004D669F">
        <w:rPr>
          <w:rFonts w:asciiTheme="minorHAnsi" w:hAnsiTheme="minorHAnsi"/>
          <w:color w:val="auto"/>
        </w:rPr>
        <w:lastRenderedPageBreak/>
        <w:t xml:space="preserve">build up in the insect fat body or hemolymph prior to diapause. During diapause, these proteins function as amino acid reservoirs used to repair or replace damaged proteins. </w:t>
      </w:r>
      <w:commentRangeStart w:id="109"/>
      <w:commentRangeStart w:id="110"/>
      <w:r w:rsidRPr="004D669F">
        <w:rPr>
          <w:rFonts w:asciiTheme="minorHAnsi" w:hAnsiTheme="minorHAnsi"/>
          <w:color w:val="auto"/>
        </w:rPr>
        <w:t>A</w:t>
      </w:r>
      <w:r w:rsidR="004858FE">
        <w:rPr>
          <w:rFonts w:asciiTheme="minorHAnsi" w:hAnsiTheme="minorHAnsi"/>
          <w:color w:val="auto"/>
        </w:rPr>
        <w:t>fter diapause, hexamerin proteins</w:t>
      </w:r>
      <w:r w:rsidRPr="004D669F">
        <w:rPr>
          <w:rFonts w:asciiTheme="minorHAnsi" w:hAnsiTheme="minorHAnsi"/>
          <w:color w:val="auto"/>
        </w:rPr>
        <w:t xml:space="preserve"> can be catabolized </w:t>
      </w:r>
      <w:r w:rsidR="004858FE">
        <w:rPr>
          <w:rFonts w:asciiTheme="minorHAnsi" w:hAnsiTheme="minorHAnsi"/>
          <w:color w:val="auto"/>
        </w:rPr>
        <w:t xml:space="preserve">into its constituent amino acids </w:t>
      </w:r>
      <w:r w:rsidRPr="004D669F">
        <w:rPr>
          <w:rFonts w:asciiTheme="minorHAnsi" w:hAnsiTheme="minorHAnsi"/>
          <w:color w:val="auto"/>
        </w:rPr>
        <w:t xml:space="preserve">and the resulting amino acids </w:t>
      </w:r>
      <w:r w:rsidR="004858FE">
        <w:rPr>
          <w:rFonts w:asciiTheme="minorHAnsi" w:hAnsiTheme="minorHAnsi"/>
          <w:color w:val="auto"/>
        </w:rPr>
        <w:t xml:space="preserve">can be </w:t>
      </w:r>
      <w:r w:rsidRPr="004D669F">
        <w:rPr>
          <w:rFonts w:asciiTheme="minorHAnsi" w:hAnsiTheme="minorHAnsi"/>
          <w:color w:val="auto"/>
        </w:rPr>
        <w:t xml:space="preserve">used to build exoskeleton, repair damaged proteins, and build new tissues during morphogenesis. </w:t>
      </w:r>
      <w:commentRangeEnd w:id="109"/>
      <w:r w:rsidRPr="004D669F">
        <w:rPr>
          <w:rStyle w:val="CommentReference"/>
          <w:color w:val="auto"/>
        </w:rPr>
        <w:commentReference w:id="109"/>
      </w:r>
      <w:commentRangeEnd w:id="110"/>
      <w:r w:rsidR="004858FE">
        <w:rPr>
          <w:rStyle w:val="CommentReference"/>
        </w:rPr>
        <w:commentReference w:id="110"/>
      </w:r>
      <w:r w:rsidRPr="004D669F">
        <w:rPr>
          <w:rFonts w:asciiTheme="minorHAnsi" w:hAnsiTheme="minorHAnsi"/>
          <w:color w:val="auto"/>
        </w:rPr>
        <w:t xml:space="preserve">Carbohydrates are polymerized and stored as glycogen in the fat body or as trehalose in the hemolymph </w:t>
      </w:r>
      <w:r w:rsidRPr="004D669F">
        <w:rPr>
          <w:rFonts w:asciiTheme="minorHAnsi" w:hAnsiTheme="minorHAnsi"/>
          <w:color w:val="auto"/>
        </w:rPr>
        <w:fldChar w:fldCharType="begin" w:fldLock="1"/>
      </w:r>
      <w:r w:rsidRPr="004D669F">
        <w:rPr>
          <w:rFonts w:asciiTheme="minorHAnsi" w:hAnsiTheme="minorHAnsi"/>
          <w:color w:val="auto"/>
        </w:rPr>
        <w:instrText>ADDIN CSL_CITATION { "citationItems" : [ { "id" : "ITEM-1",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"ITEM-1", "issue" : "8", "issued" : { "date-parts" : [ [ "2007" ] ] }, "page" : "760-773", "title" : "Meeting the energetic demands of insect diapause: Nutrient storage and utilization", "type" : "article-journal", "volume" : "53" }, "uris" : [ "http://www.mendeley.com/documents/?uuid=1a4fadb4-147b-4867-b662-68709845f48a" ] }, { "id" : "ITEM-2", "itemData" : { "DOI" : "10.1146/annurev-ento-112408-085356", "ISBN" : "1545-4487 (Electronic)\\r0066-4170 (Linking)", "ISSN" : "0066-4170", "PMID" : "19725772", "abstract" : "The fat body plays major roles in the life of insects. It is a dynamic tissue involved in multiple metabolic functions. One of these functions is to store and release energy in response to the energy demands of the insect. Insects store energy reserves in the form of glycogen and triglycerides in the adipocytes, the main fat body cell. Insect adipocytes can store a great amount of lipid reserves as cytoplasmic lipid droplets. Lipid metabolism is essential for growth and reproduction and provides energy needed during extended nonfeeding periods. This review focuses on energy storage and release and summarizes current understanding of the mechanisms underlying these processes in insects.", "author" : [ { "dropping-particle" : "", "family" : "Arrese", "given" : "Estela L.", "non-dropping-particle" : "", "parse-names" : false, "suffix" : "" }, { "dropping-particle" : "", "family" : "Soulages", "given" : "Jose L.", "non-dropping-particle" : "", "parse-names" : false, "suffix" : "" } ], "container-title" : "Annual Review of Entomology", "id" : "ITEM-2", "issue" : "1", "issued" : { "date-parts" : [ [ "2010" ] ] }, "page" : "207-225", "title" : "Insect Fat Body: Energy, Metabolism, and Regulation", "type" : "article-journal", "volume" : "55" }, "uris" : [ "http://www.mendeley.com/documents/?uuid=f48dce33-5620-4dee-92b7-055c2a96bb9b" ] } ], "mendeley" : { "formattedCitation" : "(Hahn and Denlinger 2007, Arrese and Soulages 2010)", "plainTextFormattedCitation" : "(Hahn and Denlinger 2007, Arrese and Soulages 2010)", "previouslyFormattedCitation" : "(Hahn and Denlinger 2007, Arrese and Soulages 2010)" }, "properties" : { "noteIndex" : 0 }, "schema" : "https://github.com/citation-style-language/schema/raw/master/csl-citation.json" }</w:instrText>
      </w:r>
      <w:r w:rsidRPr="004D669F">
        <w:rPr>
          <w:rFonts w:asciiTheme="minorHAnsi" w:hAnsiTheme="minorHAnsi"/>
          <w:color w:val="auto"/>
        </w:rPr>
        <w:fldChar w:fldCharType="separate"/>
      </w:r>
      <w:r w:rsidRPr="004D669F">
        <w:rPr>
          <w:rFonts w:asciiTheme="minorHAnsi" w:hAnsiTheme="minorHAnsi"/>
          <w:noProof/>
          <w:color w:val="auto"/>
        </w:rPr>
        <w:t>(Hahn and Denlinger 2007, Arrese and Soulages 2010)</w:t>
      </w:r>
      <w:r w:rsidRPr="004D669F">
        <w:rPr>
          <w:rFonts w:asciiTheme="minorHAnsi" w:hAnsiTheme="minorHAnsi"/>
          <w:color w:val="auto"/>
        </w:rPr>
        <w:fldChar w:fldCharType="end"/>
      </w:r>
      <w:r w:rsidRPr="004D669F">
        <w:rPr>
          <w:rFonts w:asciiTheme="minorHAnsi" w:hAnsiTheme="minorHAnsi"/>
          <w:color w:val="auto"/>
        </w:rPr>
        <w:t xml:space="preserve">. </w:t>
      </w:r>
    </w:p>
    <w:p w14:paraId="63B8BABC" w14:textId="74A1E708" w:rsidR="00DC60C3" w:rsidRPr="004D669F" w:rsidRDefault="00DC60C3" w:rsidP="00DC60C3">
      <w:pPr>
        <w:spacing w:line="480" w:lineRule="auto"/>
        <w:ind w:firstLine="360"/>
        <w:rPr>
          <w:rFonts w:asciiTheme="minorHAnsi" w:hAnsiTheme="minorHAnsi"/>
          <w:color w:val="auto"/>
        </w:rPr>
      </w:pPr>
      <w:r w:rsidRPr="004D669F">
        <w:rPr>
          <w:rFonts w:asciiTheme="minorHAnsi" w:hAnsiTheme="minorHAnsi"/>
          <w:color w:val="auto"/>
        </w:rPr>
        <w:t xml:space="preserve">In preparation for </w:t>
      </w:r>
      <w:r w:rsidR="00DF316B">
        <w:rPr>
          <w:rFonts w:asciiTheme="minorHAnsi" w:hAnsiTheme="minorHAnsi"/>
          <w:color w:val="auto"/>
        </w:rPr>
        <w:t>prolonged low temperatures and the absence of environmental resources</w:t>
      </w:r>
      <w:r w:rsidRPr="004D669F">
        <w:rPr>
          <w:rStyle w:val="CommentReference"/>
          <w:color w:val="auto"/>
        </w:rPr>
        <w:commentReference w:id="111"/>
      </w:r>
      <w:r w:rsidR="00DF316B">
        <w:rPr>
          <w:rStyle w:val="CommentReference"/>
        </w:rPr>
        <w:commentReference w:id="112"/>
      </w:r>
      <w:r w:rsidRPr="004D669F">
        <w:rPr>
          <w:rFonts w:asciiTheme="minorHAnsi" w:hAnsiTheme="minorHAnsi"/>
          <w:color w:val="auto"/>
        </w:rPr>
        <w:t>, some insects accumulate and store more lipids</w:t>
      </w:r>
      <w:r w:rsidR="00DF316B">
        <w:rPr>
          <w:rFonts w:asciiTheme="minorHAnsi" w:hAnsiTheme="minorHAnsi"/>
          <w:color w:val="auto"/>
        </w:rPr>
        <w:t xml:space="preserve"> to fuel their metabolism</w:t>
      </w:r>
      <w:r w:rsidRPr="004D669F">
        <w:rPr>
          <w:rFonts w:asciiTheme="minorHAnsi" w:hAnsiTheme="minorHAnsi"/>
          <w:color w:val="auto"/>
        </w:rPr>
        <w:t xml:space="preserve">. For example, diapausing </w:t>
      </w:r>
      <w:r w:rsidRPr="004D669F">
        <w:rPr>
          <w:rFonts w:asciiTheme="minorHAnsi" w:hAnsiTheme="minorHAnsi"/>
          <w:i/>
          <w:color w:val="auto"/>
        </w:rPr>
        <w:t xml:space="preserve">Culex pippens </w:t>
      </w:r>
      <w:r w:rsidRPr="004D669F">
        <w:rPr>
          <w:rFonts w:asciiTheme="minorHAnsi" w:hAnsiTheme="minorHAnsi"/>
          <w:color w:val="auto"/>
        </w:rPr>
        <w:t>female mosquitos reared at 22</w:t>
      </w:r>
      <w:r w:rsidRPr="004D669F">
        <w:rPr>
          <w:color w:val="auto"/>
        </w:rPr>
        <w:t>°</w:t>
      </w:r>
      <w:r w:rsidRPr="004D669F">
        <w:rPr>
          <w:rFonts w:asciiTheme="minorHAnsi" w:hAnsiTheme="minorHAnsi"/>
          <w:color w:val="auto"/>
        </w:rPr>
        <w:t xml:space="preserve">C and under a 14-hour photoperiod accumulate significantly more lipids in preparation for diapause relative to their non-diapausing conspecifics reared at the same temperature and under a 9-hour photoperiod. These stored lipids are utilized as a source of energy during diapause </w:t>
      </w:r>
      <w:r w:rsidRPr="004D669F">
        <w:rPr>
          <w:rFonts w:asciiTheme="minorHAnsi" w:hAnsiTheme="minorHAnsi"/>
          <w:color w:val="auto"/>
        </w:rPr>
        <w:fldChar w:fldCharType="begin" w:fldLock="1"/>
      </w:r>
      <w:r w:rsidRPr="004D669F">
        <w:rPr>
          <w:rFonts w:asciiTheme="minorHAnsi" w:hAnsiTheme="minorHAnsi"/>
          <w:color w:val="auto"/>
        </w:rPr>
        <w:instrText>ADDIN CSL_CITATION { "citationItems" : [ { "id" : "ITEM-1", "itemData" : { "DOI" : "10.1093/jmedent/26.4.318", "ISBN" : "0022-2585 (Print)\\r0022-2585 (Linking)", "ISSN" : "0022-2585", "PMID" : "2769712", "abstract" : "Diapausing Culex pipiens L. females fed 10% sucrose for 7 d following eclosion contained significantly more lipids (P less than 0.05) than nondiapausing females reared and maintained at the same temperature (22 degrees C) but at a longer photophase (14:10 [L:D] instead of 9:15). Diapausing females with limited lipid reserves failed to increase their reserves after blood feeding. The average lipid content of 56 females tested decreased significantly (P less than 0.05) by day 6 after feeding and there was no correlation (r = -0.06) between lipid content at this time and original bloodmeal volumes of individual females. These results refute the contention that blood meals taken by diapausing Cx. pipiens result in fat body development when females are incubated at 18 degrees C during bloodmeal digestion. Diapausing Cx. pipiens with limited lipid reserves were unable to obtain sufficient energy from a single blood meal to survive extended hibernation. Although none became gravid, only 50% remained alive after 20 d in hibernation. In contrast, nonblood-fed females fed only 10% sucrose for 7 to 10 d before being placed in hibernation on a water diet survived for 6 mo with only 50% mortality. There was no evidence for gonotrophic dissociation. Failure of blood-fed, diapausing females to initiate vitellogenesis was correlated with the significantly smaller blood meals taken by most diapausing females and not with hypertrophy of the fat body or temperature during digestion.", "author" : [ { "dropping-particle" : "", "family" : "Mitchell", "given" : "Carl J", "non-dropping-particle" : "", "parse-names" : false, "suffix" : "" }, { "dropping-particle" : "", "family" : "Briegel", "given" : "Hans", "non-dropping-particle" : "", "parse-names" : false, "suffix" : "" } ], "container-title" : "Journal of medical entomology", "id" : "ITEM-1", "issue" : "4", "issued" : { "date-parts" : [ [ "1989" ] ] }, "page" : "318-26", "title" : "Inability of diapausing Culex pipiens (Diptera: Culicidae) to use blood for producing lipid reserves for overwinter survival.", "type" : "article-journal", "volume" : "26" }, "uris" : [ "http://www.mendeley.com/documents/?uuid=140745d6-8d80-3e0f-a8f4-8f698258aa56" ] } ], "mendeley" : { "formattedCitation" : "(Mitchell and Briegel 1989)", "plainTextFormattedCitation" : "(Mitchell and Briegel 1989)", "previouslyFormattedCitation" : "(Mitchell and Briegel 1989)" }, "properties" : { "noteIndex" : 0 }, "schema" : "https://github.com/citation-style-language/schema/raw/master/csl-citation.json" }</w:instrText>
      </w:r>
      <w:r w:rsidRPr="004D669F">
        <w:rPr>
          <w:rFonts w:asciiTheme="minorHAnsi" w:hAnsiTheme="minorHAnsi"/>
          <w:color w:val="auto"/>
        </w:rPr>
        <w:fldChar w:fldCharType="separate"/>
      </w:r>
      <w:r w:rsidRPr="004D669F">
        <w:rPr>
          <w:rFonts w:asciiTheme="minorHAnsi" w:hAnsiTheme="minorHAnsi"/>
          <w:noProof/>
          <w:color w:val="auto"/>
        </w:rPr>
        <w:t>(Mitchell and Briegel 1989)</w:t>
      </w:r>
      <w:r w:rsidRPr="004D669F">
        <w:rPr>
          <w:rFonts w:asciiTheme="minorHAnsi" w:hAnsiTheme="minorHAnsi"/>
          <w:color w:val="auto"/>
        </w:rPr>
        <w:fldChar w:fldCharType="end"/>
      </w:r>
      <w:r w:rsidRPr="004D669F">
        <w:rPr>
          <w:rFonts w:asciiTheme="minorHAnsi" w:hAnsiTheme="minorHAnsi"/>
          <w:color w:val="auto"/>
        </w:rPr>
        <w:t xml:space="preserve">. In other insects, diapause preparation can lead to an increase in hexamerin storage, like the </w:t>
      </w:r>
      <w:commentRangeStart w:id="113"/>
      <w:r w:rsidRPr="004D669F">
        <w:rPr>
          <w:rFonts w:asciiTheme="minorHAnsi" w:hAnsiTheme="minorHAnsi"/>
          <w:color w:val="auto"/>
        </w:rPr>
        <w:t>Colorado potato beetle,</w:t>
      </w:r>
      <w:r w:rsidRPr="004D669F">
        <w:rPr>
          <w:color w:val="auto"/>
        </w:rPr>
        <w:t xml:space="preserve"> </w:t>
      </w:r>
      <w:r w:rsidRPr="004D669F">
        <w:rPr>
          <w:rFonts w:asciiTheme="minorHAnsi" w:hAnsiTheme="minorHAnsi"/>
          <w:i/>
          <w:color w:val="auto"/>
        </w:rPr>
        <w:t>Leptinotarsa decimlineata</w:t>
      </w:r>
      <w:commentRangeEnd w:id="113"/>
      <w:r w:rsidR="00E8774E">
        <w:rPr>
          <w:rStyle w:val="CommentReference"/>
        </w:rPr>
        <w:commentReference w:id="113"/>
      </w:r>
      <w:r w:rsidRPr="004D669F">
        <w:rPr>
          <w:rFonts w:asciiTheme="minorHAnsi" w:hAnsiTheme="minorHAnsi"/>
          <w:color w:val="auto"/>
        </w:rPr>
        <w:t xml:space="preserve">. </w:t>
      </w:r>
      <w:r w:rsidR="00DF316B">
        <w:rPr>
          <w:rFonts w:asciiTheme="minorHAnsi" w:hAnsiTheme="minorHAnsi"/>
          <w:color w:val="auto"/>
        </w:rPr>
        <w:t>For this experiment, Colorado potato b</w:t>
      </w:r>
      <w:commentRangeStart w:id="114"/>
      <w:r w:rsidRPr="004D669F">
        <w:rPr>
          <w:rFonts w:asciiTheme="minorHAnsi" w:hAnsiTheme="minorHAnsi"/>
          <w:color w:val="auto"/>
        </w:rPr>
        <w:t xml:space="preserve">eetles </w:t>
      </w:r>
      <w:r w:rsidR="00DF316B">
        <w:rPr>
          <w:rFonts w:asciiTheme="minorHAnsi" w:hAnsiTheme="minorHAnsi"/>
          <w:color w:val="auto"/>
        </w:rPr>
        <w:t>were brought into the lab and reared under a 10-hour photoperiod to induce diapause</w:t>
      </w:r>
      <w:r w:rsidRPr="004D669F">
        <w:rPr>
          <w:rFonts w:asciiTheme="minorHAnsi" w:hAnsiTheme="minorHAnsi"/>
          <w:color w:val="auto"/>
        </w:rPr>
        <w:t xml:space="preserve"> and an 18-hour photoperiod to bypass diapause. </w:t>
      </w:r>
      <w:commentRangeEnd w:id="114"/>
      <w:r w:rsidRPr="004D669F">
        <w:rPr>
          <w:rStyle w:val="CommentReference"/>
          <w:color w:val="auto"/>
        </w:rPr>
        <w:commentReference w:id="114"/>
      </w:r>
      <w:r w:rsidR="00DF316B">
        <w:rPr>
          <w:rFonts w:asciiTheme="minorHAnsi" w:hAnsiTheme="minorHAnsi"/>
          <w:color w:val="auto"/>
        </w:rPr>
        <w:t>From each of these treatments d</w:t>
      </w:r>
      <w:r w:rsidR="00DF316B">
        <w:rPr>
          <w:rStyle w:val="CommentReference"/>
        </w:rPr>
        <w:commentReference w:id="115"/>
      </w:r>
      <w:r w:rsidR="00DF316B">
        <w:rPr>
          <w:rFonts w:asciiTheme="minorHAnsi" w:hAnsiTheme="minorHAnsi"/>
          <w:color w:val="auto"/>
        </w:rPr>
        <w:t xml:space="preserve">iapause protein 1 mRNA </w:t>
      </w:r>
      <w:r w:rsidRPr="004D669F">
        <w:rPr>
          <w:rFonts w:asciiTheme="minorHAnsi" w:hAnsiTheme="minorHAnsi"/>
          <w:color w:val="auto"/>
        </w:rPr>
        <w:t>(</w:t>
      </w:r>
      <w:r w:rsidR="00DF316B">
        <w:rPr>
          <w:rFonts w:asciiTheme="minorHAnsi" w:hAnsiTheme="minorHAnsi"/>
          <w:color w:val="auto"/>
        </w:rPr>
        <w:t xml:space="preserve">the gene transcript that codes for </w:t>
      </w:r>
      <w:r w:rsidRPr="004D669F">
        <w:rPr>
          <w:rFonts w:asciiTheme="minorHAnsi" w:hAnsiTheme="minorHAnsi"/>
          <w:color w:val="auto"/>
        </w:rPr>
        <w:t>a hexamerin storage protein) was extracted from</w:t>
      </w:r>
      <w:r w:rsidR="00DF316B">
        <w:rPr>
          <w:rFonts w:asciiTheme="minorHAnsi" w:hAnsiTheme="minorHAnsi"/>
          <w:color w:val="auto"/>
        </w:rPr>
        <w:t xml:space="preserve"> these</w:t>
      </w:r>
      <w:r w:rsidRPr="004D669F">
        <w:rPr>
          <w:rFonts w:asciiTheme="minorHAnsi" w:hAnsiTheme="minorHAnsi"/>
          <w:color w:val="auto"/>
        </w:rPr>
        <w:t xml:space="preserve"> adult beetles</w:t>
      </w:r>
      <w:r w:rsidR="00DF316B">
        <w:rPr>
          <w:rFonts w:asciiTheme="minorHAnsi" w:hAnsiTheme="minorHAnsi"/>
          <w:color w:val="auto"/>
        </w:rPr>
        <w:t xml:space="preserve"> and its concentrations compared</w:t>
      </w:r>
      <w:r w:rsidRPr="004D669F">
        <w:rPr>
          <w:rFonts w:asciiTheme="minorHAnsi" w:hAnsiTheme="minorHAnsi"/>
          <w:color w:val="auto"/>
        </w:rPr>
        <w:t xml:space="preserve">. Beetles under diapause conditions were sampled on day 4 and day 6 after adult emergence, and 2 months into diapause </w:t>
      </w:r>
      <w:r w:rsidRPr="004D669F">
        <w:rPr>
          <w:rFonts w:asciiTheme="minorHAnsi" w:hAnsiTheme="minorHAnsi"/>
          <w:color w:val="auto"/>
        </w:rPr>
        <w:fldChar w:fldCharType="begin" w:fldLock="1"/>
      </w:r>
      <w:r w:rsidRPr="004D669F">
        <w:rPr>
          <w:rFonts w:asciiTheme="minorHAnsi" w:hAnsiTheme="minorHAnsi"/>
          <w:color w:val="auto"/>
        </w:rPr>
        <w:instrText>ADDIN CSL_CITATION { "citationItems" : [ { "id" : "ITEM-1", "itemData" : { "DOI" : "10.1016/0022-1910(94)90126-0", "ISSN" : "00221910", "abstract" : "Several clones encoding diapause protein 1 have been isolated by immunoscreening a cDNA library, constructed from poly(A)RNA of whole Colorado potato beetles reared under short-day conditions. The clones contained overlapping DNA sequences, but none contained the complete sequence of the protein. The nucleotide and deduced amino acid sequence of the longest clone (Dp19) is presented. This clone encodes 670 amino acids; the first five were similar to the last five of the 20 N-terminal amino acids determined by protein sequencing. Thus, the subunit of diapause protein 1 is composed of 685 amino acids with a predicted molecular weight of 81,317. The deduced amino acid composition revealed that the proportion of tyrosine/phenylalanine is 16.6%, which suggests that the protein is an arylphorin-type storage hexamer. Hybridization experiments with total RNA and poly(A)RNA from larvae and adults revealed that the gene is expressed in last instar larvae and in adults reared under short-day conditions but not in third-instar larvae and long-day adults. Topical application of pyriproxyfen suppresses the transcrip-tion of the messenger. This suggests that the gene for diapause protein 1 is transcribed only under conditions of low juvenile hormone titres. Southern blot experiments showed that the gene for diapause protein 1 occurs only once in the haploid genome of the Colorado potato beetle.", "author" : [ { "dropping-particle" : "", "family" : "Kort", "given" : "C.a.D.", "non-dropping-particle" : "De", "parse-names" : false, "suffix" : "" }, { "dropping-particle" : "", "family" : "Koopmanschap", "given" : "A.B.", "non-dropping-particle" : "", "parse-names" : false, "suffix" : "" } ], "container-title" : "Journal of Insect Physiology", "id" : "ITEM-1", "issue" : "6", "issued" : { "date-parts" : [ [ "1994" ] ] }, "page" : "527-535", "title" : "Nucleotide and deduced amino acid sequence of a cDNA clone encoding diapause protein 1, an arylphorin-type storage hexamer of the Colorado potato beetle", "type" : "article-journal", "volume" : "40" }, "uris" : [ "http://www.mendeley.com/documents/?uuid=532138cc-72e3-37f5-bff4-a08800029c73" ] } ], "mendeley" : { "formattedCitation" : "(De Kort and Koopmanschap 1994)", "plainTextFormattedCitation" : "(De Kort and Koopmanschap 1994)", "previouslyFormattedCitation" : "(De Kort and Koopmanschap 1994)" }, "properties" : { "noteIndex" : 0 }, "schema" : "https://github.com/citation-style-language/schema/raw/master/csl-citation.json" }</w:instrText>
      </w:r>
      <w:r w:rsidRPr="004D669F">
        <w:rPr>
          <w:rFonts w:asciiTheme="minorHAnsi" w:hAnsiTheme="minorHAnsi"/>
          <w:color w:val="auto"/>
        </w:rPr>
        <w:fldChar w:fldCharType="separate"/>
      </w:r>
      <w:r w:rsidRPr="004D669F">
        <w:rPr>
          <w:rFonts w:asciiTheme="minorHAnsi" w:hAnsiTheme="minorHAnsi"/>
          <w:noProof/>
          <w:color w:val="auto"/>
        </w:rPr>
        <w:t>(De Kort and Koopmanschap 1994)</w:t>
      </w:r>
      <w:r w:rsidRPr="004D669F">
        <w:rPr>
          <w:rFonts w:asciiTheme="minorHAnsi" w:hAnsiTheme="minorHAnsi"/>
          <w:color w:val="auto"/>
        </w:rPr>
        <w:fldChar w:fldCharType="end"/>
      </w:r>
      <w:r w:rsidRPr="004D669F">
        <w:rPr>
          <w:rFonts w:asciiTheme="minorHAnsi" w:hAnsiTheme="minorHAnsi"/>
          <w:color w:val="auto"/>
        </w:rPr>
        <w:t xml:space="preserve">. While mRNA from beetles not exposed to diapause conditions was extracted on day 1 and day 4 after adult emergence </w:t>
      </w:r>
      <w:r w:rsidRPr="004D669F">
        <w:rPr>
          <w:rFonts w:asciiTheme="minorHAnsi" w:hAnsiTheme="minorHAnsi"/>
          <w:color w:val="auto"/>
        </w:rPr>
        <w:fldChar w:fldCharType="begin" w:fldLock="1"/>
      </w:r>
      <w:r w:rsidRPr="004D669F">
        <w:rPr>
          <w:rFonts w:asciiTheme="minorHAnsi" w:hAnsiTheme="minorHAnsi"/>
          <w:color w:val="auto"/>
        </w:rPr>
        <w:instrText>ADDIN CSL_CITATION { "citationItems" : [ { "id" : "ITEM-1", "itemData" : { "DOI" : "10.1016/0022-1910(94)90126-0", "ISSN" : "00221910", "abstract" : "Several clones encoding diapause protein 1 have been isolated by immunoscreening a cDNA library, constructed from poly(A)RNA of whole Colorado potato beetles reared under short-day conditions. The clones contained overlapping DNA sequences, but none contained the complete sequence of the protein. The nucleotide and deduced amino acid sequence of the longest clone (Dp19) is presented. This clone encodes 670 amino acids; the first five were similar to the last five of the 20 N-terminal amino acids determined by protein sequencing. Thus, the subunit of diapause protein 1 is composed of 685 amino acids with a predicted molecular weight of 81,317. The deduced amino acid composition revealed that the proportion of tyrosine/phenylalanine is 16.6%, which suggests that the protein is an arylphorin-type storage hexamer. Hybridization experiments with total RNA and poly(A)RNA from larvae and adults revealed that the gene is expressed in last instar larvae and in adults reared under short-day conditions but not in third-instar larvae and long-day adults. Topical application of pyriproxyfen suppresses the transcrip-tion of the messenger. This suggests that the gene for diapause protein 1 is transcribed only under conditions of low juvenile hormone titres. Southern blot experiments showed that the gene for diapause protein 1 occurs only once in the haploid genome of the Colorado potato beetle.", "author" : [ { "dropping-particle" : "", "family" : "Kort", "given" : "C.a.D.", "non-dropping-particle" : "De", "parse-names" : false, "suffix" : "" }, { "dropping-particle" : "", "family" : "Koopmanschap", "given" : "A.B.", "non-dropping-particle" : "", "parse-names" : false, "suffix" : "" } ], "container-title" : "Journal of Insect Physiology", "id" : "ITEM-1", "issue" : "6", "issued" : { "date-parts" : [ [ "1994" ] ] }, "page" : "527-535", "title" : "Nucleotide and deduced amino acid sequence of a cDNA clone encoding diapause protein 1, an arylphorin-type storage hexamer of the Colorado potato beetle", "type" : "article-journal", "volume" : "40" }, "uris" : [ "http://www.mendeley.com/documents/?uuid=532138cc-72e3-37f5-bff4-a08800029c73" ] } ], "mendeley" : { "formattedCitation" : "(De Kort and Koopmanschap 1994)", "plainTextFormattedCitation" : "(De Kort and Koopmanschap 1994)", "previouslyFormattedCitation" : "(De Kort and Koopmanschap 1994)" }, "properties" : { "noteIndex" : 0 }, "schema" : "https://github.com/citation-style-language/schema/raw/master/csl-citation.json" }</w:instrText>
      </w:r>
      <w:r w:rsidRPr="004D669F">
        <w:rPr>
          <w:rFonts w:asciiTheme="minorHAnsi" w:hAnsiTheme="minorHAnsi"/>
          <w:color w:val="auto"/>
        </w:rPr>
        <w:fldChar w:fldCharType="separate"/>
      </w:r>
      <w:r w:rsidRPr="004D669F">
        <w:rPr>
          <w:rFonts w:asciiTheme="minorHAnsi" w:hAnsiTheme="minorHAnsi"/>
          <w:noProof/>
          <w:color w:val="auto"/>
        </w:rPr>
        <w:t>(De Kort and Koopmanschap 1994)</w:t>
      </w:r>
      <w:r w:rsidRPr="004D669F">
        <w:rPr>
          <w:rFonts w:asciiTheme="minorHAnsi" w:hAnsiTheme="minorHAnsi"/>
          <w:color w:val="auto"/>
        </w:rPr>
        <w:fldChar w:fldCharType="end"/>
      </w:r>
      <w:r w:rsidRPr="004D669F">
        <w:rPr>
          <w:rFonts w:asciiTheme="minorHAnsi" w:hAnsiTheme="minorHAnsi"/>
          <w:color w:val="auto"/>
        </w:rPr>
        <w:t xml:space="preserve">. </w:t>
      </w:r>
      <w:r w:rsidRPr="004D669F">
        <w:rPr>
          <w:rFonts w:asciiTheme="minorHAnsi" w:hAnsiTheme="minorHAnsi"/>
          <w:color w:val="auto"/>
        </w:rPr>
        <w:lastRenderedPageBreak/>
        <w:t xml:space="preserve">Northern blot analysis comparison of hexamerin mRNA between diapause and non-diapause </w:t>
      </w:r>
      <w:r w:rsidRPr="004D669F">
        <w:rPr>
          <w:rFonts w:asciiTheme="minorHAnsi" w:hAnsiTheme="minorHAnsi"/>
          <w:i/>
          <w:color w:val="auto"/>
        </w:rPr>
        <w:t>L. decimlineata</w:t>
      </w:r>
      <w:r w:rsidRPr="004D669F">
        <w:rPr>
          <w:rFonts w:asciiTheme="minorHAnsi" w:hAnsiTheme="minorHAnsi"/>
          <w:color w:val="auto"/>
        </w:rPr>
        <w:t xml:space="preserve"> beetles shows a </w:t>
      </w:r>
      <w:commentRangeStart w:id="116"/>
      <w:r w:rsidRPr="004D669F">
        <w:rPr>
          <w:rFonts w:asciiTheme="minorHAnsi" w:hAnsiTheme="minorHAnsi"/>
          <w:color w:val="auto"/>
        </w:rPr>
        <w:t xml:space="preserve">significant difference </w:t>
      </w:r>
      <w:commentRangeEnd w:id="116"/>
      <w:r w:rsidR="00E8774E">
        <w:rPr>
          <w:rStyle w:val="CommentReference"/>
        </w:rPr>
        <w:commentReference w:id="116"/>
      </w:r>
      <w:r w:rsidRPr="004D669F">
        <w:rPr>
          <w:rFonts w:asciiTheme="minorHAnsi" w:hAnsiTheme="minorHAnsi"/>
          <w:color w:val="auto"/>
        </w:rPr>
        <w:t xml:space="preserve">in the accumulation of this hexamerin </w:t>
      </w:r>
      <w:r w:rsidRPr="004D669F">
        <w:rPr>
          <w:rFonts w:asciiTheme="minorHAnsi" w:hAnsiTheme="minorHAnsi"/>
          <w:color w:val="auto"/>
        </w:rPr>
        <w:fldChar w:fldCharType="begin" w:fldLock="1"/>
      </w:r>
      <w:r w:rsidRPr="004D669F">
        <w:rPr>
          <w:rFonts w:asciiTheme="minorHAnsi" w:hAnsiTheme="minorHAnsi"/>
          <w:color w:val="auto"/>
        </w:rPr>
        <w:instrText>ADDIN CSL_CITATION { "citationItems" : [ { "id" : "ITEM-1", "itemData" : { "DOI" : "10.1016/0022-1910(94)90126-0", "ISSN" : "00221910", "abstract" : "Several clones encoding diapause protein 1 have been isolated by immunoscreening a cDNA library, constructed from poly(A)RNA of whole Colorado potato beetles reared under short-day conditions. The clones contained overlapping DNA sequences, but none contained the complete sequence of the protein. The nucleotide and deduced amino acid sequence of the longest clone (Dp19) is presented. This clone encodes 670 amino acids; the first five were similar to the last five of the 20 N-terminal amino acids determined by protein sequencing. Thus, the subunit of diapause protein 1 is composed of 685 amino acids with a predicted molecular weight of 81,317. The deduced amino acid composition revealed that the proportion of tyrosine/phenylalanine is 16.6%, which suggests that the protein is an arylphorin-type storage hexamer. Hybridization experiments with total RNA and poly(A)RNA from larvae and adults revealed that the gene is expressed in last instar larvae and in adults reared under short-day conditions but not in third-instar larvae and long-day adults. Topical application of pyriproxyfen suppresses the transcrip-tion of the messenger. This suggests that the gene for diapause protein 1 is transcribed only under conditions of low juvenile hormone titres. Southern blot experiments showed that the gene for diapause protein 1 occurs only once in the haploid genome of the Colorado potato beetle.", "author" : [ { "dropping-particle" : "", "family" : "Kort", "given" : "C.a.D.", "non-dropping-particle" : "De", "parse-names" : false, "suffix" : "" }, { "dropping-particle" : "", "family" : "Koopmanschap", "given" : "A.B.", "non-dropping-particle" : "", "parse-names" : false, "suffix" : "" } ], "container-title" : "Journal of Insect Physiology", "id" : "ITEM-1", "issue" : "6", "issued" : { "date-parts" : [ [ "1994" ] ] }, "page" : "527-535", "title" : "Nucleotide and deduced amino acid sequence of a cDNA clone encoding diapause protein 1, an arylphorin-type storage hexamer of the Colorado potato beetle", "type" : "article-journal", "volume" : "40" }, "uris" : [ "http://www.mendeley.com/documents/?uuid=532138cc-72e3-37f5-bff4-a08800029c73" ] } ], "mendeley" : { "formattedCitation" : "(De Kort and Koopmanschap 1994)", "plainTextFormattedCitation" : "(De Kort and Koopmanschap 1994)", "previouslyFormattedCitation" : "(De Kort and Koopmanschap 1994)" }, "properties" : { "noteIndex" : 0 }, "schema" : "https://github.com/citation-style-language/schema/raw/master/csl-citation.json" }</w:instrText>
      </w:r>
      <w:r w:rsidRPr="004D669F">
        <w:rPr>
          <w:rFonts w:asciiTheme="minorHAnsi" w:hAnsiTheme="minorHAnsi"/>
          <w:color w:val="auto"/>
        </w:rPr>
        <w:fldChar w:fldCharType="separate"/>
      </w:r>
      <w:r w:rsidRPr="004D669F">
        <w:rPr>
          <w:rFonts w:asciiTheme="minorHAnsi" w:hAnsiTheme="minorHAnsi"/>
          <w:noProof/>
          <w:color w:val="auto"/>
        </w:rPr>
        <w:t>(De Kort and Koopmanschap 1994)</w:t>
      </w:r>
      <w:r w:rsidRPr="004D669F">
        <w:rPr>
          <w:rFonts w:asciiTheme="minorHAnsi" w:hAnsiTheme="minorHAnsi"/>
          <w:color w:val="auto"/>
        </w:rPr>
        <w:fldChar w:fldCharType="end"/>
      </w:r>
      <w:r w:rsidRPr="004D669F">
        <w:rPr>
          <w:rFonts w:asciiTheme="minorHAnsi" w:hAnsiTheme="minorHAnsi"/>
          <w:color w:val="auto"/>
        </w:rPr>
        <w:t>.</w:t>
      </w:r>
    </w:p>
    <w:p w14:paraId="554CBC18" w14:textId="40E0B489" w:rsidR="00157E2B" w:rsidRPr="004D669F" w:rsidRDefault="00DC60C3" w:rsidP="00DC60C3">
      <w:pPr>
        <w:spacing w:line="480" w:lineRule="auto"/>
        <w:rPr>
          <w:rFonts w:asciiTheme="minorHAnsi" w:hAnsiTheme="minorHAnsi"/>
          <w:color w:val="auto"/>
        </w:rPr>
      </w:pPr>
      <w:r w:rsidRPr="004D669F">
        <w:rPr>
          <w:rFonts w:asciiTheme="minorHAnsi" w:hAnsiTheme="minorHAnsi"/>
          <w:color w:val="auto"/>
        </w:rPr>
        <w:t>As temperatures rise, insects will be specifically taxed as their metabolic rate is proportional to external temperatures. Increase their metabolic rate and could allow these insects to grow faster during the warm season but how will an increased metabolism effect pre-diapause preparations and ultimately diapause survival? Losing insects could be morphologically or physiologically unable to accumulate and store enough nutrients during pre-diapause to meet their increased metabolic needs at increased temperatures. Losing insects could have fixed physical limits to their morphology, making the accumulation and storage of more nutrients unattainable. Or these losers could be metabolically limited, unable to metabolize enough of the resources they do accumulate into storage at a biologically acceptable rate. These losing insects could enter diapause with an energy deficit, unable to properly fuel their metabolism these insects may not survive. However, insects that are capable of accumulating, and storing more nutrients during pre-diapause to support their increased metabolism could win as temperatures increase and climate changes.</w:t>
      </w:r>
    </w:p>
    <w:p w14:paraId="6ED03F2D" w14:textId="77777777" w:rsidR="004D669F" w:rsidRPr="004D669F" w:rsidRDefault="004D669F" w:rsidP="00DC60C3">
      <w:pPr>
        <w:spacing w:line="480" w:lineRule="auto"/>
        <w:rPr>
          <w:rFonts w:asciiTheme="minorHAnsi" w:hAnsiTheme="minorHAnsi"/>
          <w:color w:val="auto"/>
        </w:rPr>
      </w:pPr>
    </w:p>
    <w:p w14:paraId="65EB7203" w14:textId="7FE21EE9" w:rsidR="00353908" w:rsidRPr="00DF316B" w:rsidRDefault="009F6BF9" w:rsidP="00157E2B">
      <w:pPr>
        <w:spacing w:line="480" w:lineRule="auto"/>
        <w:rPr>
          <w:rFonts w:asciiTheme="minorHAnsi" w:hAnsiTheme="minorHAnsi"/>
          <w:color w:val="auto"/>
          <w:highlight w:val="yellow"/>
        </w:rPr>
      </w:pPr>
      <w:commentRangeStart w:id="117"/>
      <w:r w:rsidRPr="00DF316B">
        <w:rPr>
          <w:rFonts w:asciiTheme="minorHAnsi" w:hAnsiTheme="minorHAnsi"/>
          <w:b/>
          <w:color w:val="auto"/>
          <w:highlight w:val="yellow"/>
        </w:rPr>
        <w:t>European corn borer</w:t>
      </w:r>
      <w:r w:rsidR="005D7075" w:rsidRPr="00DF316B">
        <w:rPr>
          <w:rFonts w:asciiTheme="minorHAnsi" w:hAnsiTheme="minorHAnsi"/>
          <w:b/>
          <w:color w:val="auto"/>
          <w:highlight w:val="yellow"/>
        </w:rPr>
        <w:t xml:space="preserve"> as a model</w:t>
      </w:r>
      <w:commentRangeEnd w:id="117"/>
      <w:r w:rsidR="00E8774E">
        <w:rPr>
          <w:rStyle w:val="CommentReference"/>
        </w:rPr>
        <w:commentReference w:id="117"/>
      </w:r>
      <w:r w:rsidRPr="00DF316B">
        <w:rPr>
          <w:rFonts w:asciiTheme="minorHAnsi" w:hAnsiTheme="minorHAnsi"/>
          <w:b/>
          <w:color w:val="auto"/>
          <w:highlight w:val="yellow"/>
        </w:rPr>
        <w:t xml:space="preserve">: </w:t>
      </w:r>
      <w:r w:rsidR="00147489" w:rsidRPr="00DF316B">
        <w:rPr>
          <w:rFonts w:asciiTheme="minorHAnsi" w:hAnsiTheme="minorHAnsi"/>
          <w:color w:val="auto"/>
          <w:highlight w:val="yellow"/>
        </w:rPr>
        <w:t xml:space="preserve">European corn borer, </w:t>
      </w:r>
      <w:r w:rsidR="00147489" w:rsidRPr="00DF316B">
        <w:rPr>
          <w:rFonts w:asciiTheme="minorHAnsi" w:hAnsiTheme="minorHAnsi"/>
          <w:i/>
          <w:color w:val="auto"/>
          <w:highlight w:val="yellow"/>
        </w:rPr>
        <w:t>Ostrinia nubilalis,</w:t>
      </w:r>
      <w:r w:rsidR="00147489" w:rsidRPr="00DF316B">
        <w:rPr>
          <w:rFonts w:asciiTheme="minorHAnsi" w:hAnsiTheme="minorHAnsi"/>
          <w:color w:val="auto"/>
          <w:highlight w:val="yellow"/>
        </w:rPr>
        <w:t xml:space="preserve"> is an important agricultural pest here in the United States, its range extends from the Atlantic coast to the Rocky mountain range, as far north as Canada and as far south as Florida</w:t>
      </w:r>
      <w:r w:rsidR="00D45C65" w:rsidRPr="00DF316B">
        <w:rPr>
          <w:rFonts w:asciiTheme="minorHAnsi" w:hAnsiTheme="minorHAnsi"/>
          <w:color w:val="auto"/>
          <w:highlight w:val="yellow"/>
        </w:rPr>
        <w:t xml:space="preserve"> (cite)</w:t>
      </w:r>
      <w:r w:rsidR="00147489" w:rsidRPr="00DF316B">
        <w:rPr>
          <w:rFonts w:asciiTheme="minorHAnsi" w:hAnsiTheme="minorHAnsi"/>
          <w:color w:val="auto"/>
          <w:highlight w:val="yellow"/>
        </w:rPr>
        <w:t xml:space="preserve">. its diapause phenotype is facultative induced by both photoperiod and temperature. During its ultimate </w:t>
      </w:r>
      <w:r w:rsidR="00147489" w:rsidRPr="00DF316B">
        <w:rPr>
          <w:rFonts w:asciiTheme="minorHAnsi" w:hAnsiTheme="minorHAnsi"/>
          <w:color w:val="auto"/>
          <w:highlight w:val="yellow"/>
        </w:rPr>
        <w:lastRenderedPageBreak/>
        <w:t xml:space="preserve">larval stage, and photoperiod. seasonal climates and global food security are tenuously bound making a comprehensive approach to dealing with these changes imperative. </w:t>
      </w:r>
      <w:r w:rsidR="00353908" w:rsidRPr="00DF316B">
        <w:rPr>
          <w:rFonts w:asciiTheme="minorHAnsi" w:hAnsiTheme="minorHAnsi"/>
          <w:color w:val="auto"/>
          <w:highlight w:val="yellow"/>
        </w:rPr>
        <w:t>A changing climate will affect the However, as temperatures increase and insect pests “win” the tools we currently use to manage these pests will be additionally stressed. An unlucky scenario would be that increased temperatures could distribute insect pests into new agricultural geography or those warmer temperatures would increase the phenology of these pests, producing more crop damaging generations annually.</w:t>
      </w:r>
    </w:p>
    <w:p w14:paraId="1481CFF5" w14:textId="77777777" w:rsidR="00353908" w:rsidRPr="00DF316B" w:rsidRDefault="00353908" w:rsidP="00353908">
      <w:pPr>
        <w:spacing w:line="480" w:lineRule="auto"/>
        <w:ind w:firstLine="720"/>
        <w:jc w:val="center"/>
        <w:rPr>
          <w:rFonts w:asciiTheme="minorHAnsi" w:hAnsiTheme="minorHAnsi"/>
          <w:b/>
          <w:color w:val="auto"/>
          <w:highlight w:val="yellow"/>
        </w:rPr>
      </w:pPr>
      <w:r w:rsidRPr="00DF316B">
        <w:rPr>
          <w:rFonts w:asciiTheme="minorHAnsi" w:hAnsiTheme="minorHAnsi"/>
          <w:color w:val="auto"/>
          <w:highlight w:val="yellow"/>
        </w:rPr>
        <w:t>Extended growing seasons in the context of a changing climate could extend the duration of the environmental resources insects need to accumulate to survive diapause.</w:t>
      </w:r>
    </w:p>
    <w:p w14:paraId="5313AEF0" w14:textId="77777777" w:rsidR="00353908" w:rsidRPr="00DF316B" w:rsidRDefault="00353908" w:rsidP="00353908">
      <w:pPr>
        <w:pStyle w:val="ListParagraph"/>
        <w:widowControl/>
        <w:numPr>
          <w:ilvl w:val="1"/>
          <w:numId w:val="15"/>
        </w:numPr>
        <w:rPr>
          <w:rFonts w:asciiTheme="minorHAnsi" w:hAnsiTheme="minorHAnsi"/>
          <w:color w:val="auto"/>
          <w:highlight w:val="yellow"/>
        </w:rPr>
      </w:pPr>
      <w:r w:rsidRPr="00DF316B">
        <w:rPr>
          <w:color w:val="auto"/>
          <w:highlight w:val="yellow"/>
        </w:rPr>
        <w:t xml:space="preserve">Pest control </w:t>
      </w:r>
      <w:r w:rsidRPr="00DF316B">
        <w:rPr>
          <w:color w:val="auto"/>
          <w:highlight w:val="yellow"/>
        </w:rPr>
        <w:sym w:font="Wingdings" w:char="F0E0"/>
      </w:r>
      <w:r w:rsidRPr="00DF316B">
        <w:rPr>
          <w:color w:val="auto"/>
          <w:highlight w:val="yellow"/>
        </w:rPr>
        <w:t xml:space="preserve"> exploit traits to disrupt diapause phenotype</w:t>
      </w:r>
    </w:p>
    <w:p w14:paraId="2CA58BA8" w14:textId="77777777" w:rsidR="00353908" w:rsidRPr="00DF316B" w:rsidRDefault="00353908" w:rsidP="00B00A50">
      <w:pPr>
        <w:spacing w:line="480" w:lineRule="auto"/>
        <w:rPr>
          <w:rFonts w:asciiTheme="minorHAnsi" w:hAnsiTheme="minorHAnsi"/>
          <w:color w:val="auto"/>
          <w:highlight w:val="yellow"/>
        </w:rPr>
      </w:pPr>
    </w:p>
    <w:p w14:paraId="67A0801B" w14:textId="27EE9206" w:rsidR="00B00A50" w:rsidRPr="00DF316B" w:rsidRDefault="00B00A50" w:rsidP="00B00A50">
      <w:pPr>
        <w:pStyle w:val="ListParagraph"/>
        <w:widowControl/>
        <w:numPr>
          <w:ilvl w:val="1"/>
          <w:numId w:val="15"/>
        </w:numPr>
        <w:rPr>
          <w:color w:val="auto"/>
          <w:highlight w:val="yellow"/>
        </w:rPr>
      </w:pPr>
      <w:r w:rsidRPr="00DF316B">
        <w:rPr>
          <w:color w:val="auto"/>
          <w:highlight w:val="yellow"/>
        </w:rPr>
        <w:t>Current pest</w:t>
      </w:r>
    </w:p>
    <w:p w14:paraId="135F72D7" w14:textId="14E388A8" w:rsidR="00B00A50" w:rsidRPr="00DF316B" w:rsidRDefault="00B00A50" w:rsidP="00B00A50">
      <w:pPr>
        <w:pStyle w:val="ListParagraph"/>
        <w:widowControl/>
        <w:numPr>
          <w:ilvl w:val="1"/>
          <w:numId w:val="15"/>
        </w:numPr>
        <w:rPr>
          <w:color w:val="auto"/>
          <w:highlight w:val="yellow"/>
        </w:rPr>
      </w:pPr>
      <w:proofErr w:type="spellStart"/>
      <w:r w:rsidRPr="00DF316B">
        <w:rPr>
          <w:color w:val="auto"/>
          <w:highlight w:val="yellow"/>
        </w:rPr>
        <w:t>Clinal</w:t>
      </w:r>
      <w:proofErr w:type="spellEnd"/>
      <w:r w:rsidRPr="00DF316B">
        <w:rPr>
          <w:color w:val="auto"/>
          <w:highlight w:val="yellow"/>
        </w:rPr>
        <w:t xml:space="preserve"> distribution indicative of </w:t>
      </w:r>
      <w:proofErr w:type="spellStart"/>
      <w:r w:rsidRPr="00DF316B">
        <w:rPr>
          <w:color w:val="auto"/>
          <w:highlight w:val="yellow"/>
        </w:rPr>
        <w:t>adaptative</w:t>
      </w:r>
      <w:proofErr w:type="spellEnd"/>
      <w:r w:rsidRPr="00DF316B">
        <w:rPr>
          <w:color w:val="auto"/>
          <w:highlight w:val="yellow"/>
        </w:rPr>
        <w:t xml:space="preserve"> radiation and response to increased temps directly and indirectly</w:t>
      </w:r>
    </w:p>
    <w:p w14:paraId="6582B347" w14:textId="35A40376" w:rsidR="00E52C90" w:rsidRPr="00DF316B" w:rsidRDefault="00B00A50" w:rsidP="00B00A50">
      <w:pPr>
        <w:pStyle w:val="ListParagraph"/>
        <w:widowControl/>
        <w:numPr>
          <w:ilvl w:val="1"/>
          <w:numId w:val="15"/>
        </w:numPr>
        <w:rPr>
          <w:color w:val="auto"/>
          <w:highlight w:val="yellow"/>
        </w:rPr>
      </w:pPr>
      <w:r w:rsidRPr="00DF316B">
        <w:rPr>
          <w:color w:val="auto"/>
          <w:highlight w:val="yellow"/>
        </w:rPr>
        <w:t>Genetically distinct diapause phenotypes</w:t>
      </w:r>
    </w:p>
    <w:p w14:paraId="45F9B23B" w14:textId="703FDFE3" w:rsidR="00B00A50" w:rsidRPr="00DF316B" w:rsidRDefault="00B00A50" w:rsidP="00B00A50">
      <w:pPr>
        <w:pStyle w:val="ListParagraph"/>
        <w:widowControl/>
        <w:numPr>
          <w:ilvl w:val="2"/>
          <w:numId w:val="15"/>
        </w:numPr>
        <w:rPr>
          <w:color w:val="auto"/>
          <w:highlight w:val="yellow"/>
        </w:rPr>
      </w:pPr>
      <w:r w:rsidRPr="00DF316B">
        <w:rPr>
          <w:color w:val="auto"/>
          <w:highlight w:val="yellow"/>
        </w:rPr>
        <w:t xml:space="preserve">Because diapausing phenology and genotype are heritable, ECB can </w:t>
      </w:r>
    </w:p>
    <w:p w14:paraId="54947C89" w14:textId="6B4897D3" w:rsidR="00B00A50" w:rsidRPr="00DF316B" w:rsidRDefault="00B00A50" w:rsidP="00B00A50">
      <w:pPr>
        <w:pStyle w:val="ListParagraph"/>
        <w:widowControl/>
        <w:numPr>
          <w:ilvl w:val="1"/>
          <w:numId w:val="15"/>
        </w:numPr>
        <w:rPr>
          <w:color w:val="auto"/>
          <w:highlight w:val="yellow"/>
        </w:rPr>
      </w:pPr>
      <w:r w:rsidRPr="00DF316B">
        <w:rPr>
          <w:color w:val="auto"/>
          <w:highlight w:val="yellow"/>
        </w:rPr>
        <w:t xml:space="preserve">Modeling evolution of species </w:t>
      </w:r>
    </w:p>
    <w:p w14:paraId="2501E3FF" w14:textId="77777777" w:rsidR="00B00A50" w:rsidRPr="00DF316B" w:rsidRDefault="00B00A50" w:rsidP="00147489">
      <w:pPr>
        <w:spacing w:line="480" w:lineRule="auto"/>
        <w:rPr>
          <w:rFonts w:asciiTheme="minorHAnsi" w:hAnsiTheme="minorHAnsi"/>
          <w:b/>
          <w:color w:val="auto"/>
          <w:highlight w:val="yellow"/>
        </w:rPr>
      </w:pPr>
    </w:p>
    <w:p w14:paraId="06F37362" w14:textId="4FA4BC37" w:rsidR="00B00A50" w:rsidRPr="00DF316B" w:rsidRDefault="00E52C90" w:rsidP="0015212A">
      <w:pPr>
        <w:spacing w:line="480" w:lineRule="auto"/>
        <w:rPr>
          <w:rFonts w:asciiTheme="minorHAnsi" w:hAnsiTheme="minorHAnsi"/>
          <w:color w:val="auto"/>
          <w:highlight w:val="yellow"/>
        </w:rPr>
      </w:pPr>
      <w:r w:rsidRPr="00DF316B">
        <w:rPr>
          <w:rFonts w:asciiTheme="minorHAnsi" w:hAnsiTheme="minorHAnsi"/>
          <w:b/>
          <w:color w:val="auto"/>
          <w:highlight w:val="yellow"/>
        </w:rPr>
        <w:t xml:space="preserve">Agricultural: </w:t>
      </w:r>
      <w:r w:rsidR="00147489" w:rsidRPr="00DF316B">
        <w:rPr>
          <w:rFonts w:asciiTheme="minorHAnsi" w:hAnsiTheme="minorHAnsi"/>
          <w:color w:val="auto"/>
          <w:highlight w:val="yellow"/>
        </w:rPr>
        <w:t xml:space="preserve">Farmers and growers must be able to make short-term and long-term management decisions concerning methods, timing, and tools to utilize when planning pest control strategies and climate patterns are an important part of that calculus. with based upon how the climate affects those populations. </w:t>
      </w:r>
      <w:r w:rsidR="00663AEE" w:rsidRPr="00DF316B">
        <w:rPr>
          <w:rFonts w:asciiTheme="minorHAnsi" w:hAnsiTheme="minorHAnsi"/>
          <w:color w:val="auto"/>
          <w:highlight w:val="yellow"/>
        </w:rPr>
        <w:t xml:space="preserve">Agricultural systems are currently under perennial pressure from a throng of phytophagous pests that damage crops and reduce yields and to manage these populations, growers utilize a combination of, cultural, biological, and chemical tools to minimize the effects of these pests. </w:t>
      </w:r>
      <w:r w:rsidRPr="00DF316B">
        <w:rPr>
          <w:rFonts w:asciiTheme="minorHAnsi" w:hAnsiTheme="minorHAnsi"/>
          <w:b/>
          <w:color w:val="auto"/>
          <w:highlight w:val="yellow"/>
        </w:rPr>
        <w:t xml:space="preserve">Agriculture BT: </w:t>
      </w:r>
      <w:r w:rsidRPr="00DF316B">
        <w:rPr>
          <w:rFonts w:asciiTheme="minorHAnsi" w:hAnsiTheme="minorHAnsi"/>
          <w:color w:val="auto"/>
          <w:highlight w:val="yellow"/>
        </w:rPr>
        <w:t xml:space="preserve">Here in the United States, 92 </w:t>
      </w:r>
      <w:r w:rsidRPr="00DF316B">
        <w:rPr>
          <w:rFonts w:asciiTheme="minorHAnsi" w:hAnsiTheme="minorHAnsi"/>
          <w:color w:val="auto"/>
          <w:highlight w:val="yellow"/>
        </w:rPr>
        <w:lastRenderedPageBreak/>
        <w:t xml:space="preserve">percent of all the corn acreage is planted with a genetically engineered corn crop that expresses </w:t>
      </w:r>
      <w:r w:rsidRPr="00DF316B">
        <w:rPr>
          <w:rFonts w:asciiTheme="minorHAnsi" w:hAnsiTheme="minorHAnsi"/>
          <w:i/>
          <w:color w:val="auto"/>
          <w:highlight w:val="yellow"/>
        </w:rPr>
        <w:t xml:space="preserve">Bacillus </w:t>
      </w:r>
      <w:proofErr w:type="spellStart"/>
      <w:r w:rsidRPr="00DF316B">
        <w:rPr>
          <w:rFonts w:asciiTheme="minorHAnsi" w:hAnsiTheme="minorHAnsi"/>
          <w:i/>
          <w:color w:val="auto"/>
          <w:highlight w:val="yellow"/>
        </w:rPr>
        <w:t>thurengensis</w:t>
      </w:r>
      <w:proofErr w:type="spellEnd"/>
      <w:r w:rsidRPr="00DF316B">
        <w:rPr>
          <w:rFonts w:asciiTheme="minorHAnsi" w:hAnsiTheme="minorHAnsi"/>
          <w:i/>
          <w:color w:val="auto"/>
          <w:highlight w:val="yellow"/>
        </w:rPr>
        <w:t xml:space="preserve"> </w:t>
      </w:r>
      <w:r w:rsidRPr="00DF316B">
        <w:rPr>
          <w:rFonts w:asciiTheme="minorHAnsi" w:hAnsiTheme="minorHAnsi"/>
          <w:color w:val="auto"/>
          <w:highlight w:val="yellow"/>
        </w:rPr>
        <w:t xml:space="preserve">(Bt) crystalline protein toxin. Bt toxin was developed agriculturally to assist in managing European corn borer corn pest. pressure manage the that can be done to corn by an infestation of European corn borer. For this technology to be effective, farmers need to predict European corn borer infestations </w:t>
      </w:r>
      <w:r w:rsidRPr="00DF316B">
        <w:rPr>
          <w:rFonts w:asciiTheme="minorHAnsi" w:hAnsiTheme="minorHAnsi"/>
          <w:color w:val="auto"/>
          <w:highlight w:val="yellow"/>
        </w:rPr>
        <w:fldChar w:fldCharType="begin" w:fldLock="1"/>
      </w:r>
      <w:r w:rsidRPr="00DF316B">
        <w:rPr>
          <w:rFonts w:asciiTheme="minorHAnsi" w:hAnsiTheme="minorHAnsi"/>
          <w:color w:val="auto"/>
          <w:highlight w:val="yellow"/>
        </w:rPr>
        <w:instrText>ADDIN CSL_CITATION { "citationItems" : [ { "id" : "ITEM-1", "itemData" : { "abstract" : "What Is the Issue? Pesticides\u2014including herbicides, insecticides, and fungicides\u2014have contributed to substantial increases in crop yields over the past five decades. Properly applied, pesticides contribute to higher yields and improved product quality by controlling weeds, insects, nematodes, and plant pathogens. In addition, herbicides reduce the amount of labor, machinery, and fuel used for mechanical weed control. However, because pesticides may possess toxic properties, their use often prompts concern about human health and environmental consequences. The examination of pesticide use trends is critical for informed pesticide policy debate and science-based decisions. This report analyzes pesticide use trends using a new pesticide database compiled from USDA and proprietary data, focusing on 21 crops. What Did the Study Find? Total pesticide use, as well as the specific active ingredients used (for example, with novel target sites of action or improved toxicological profiles), has changed considerably over the past five decades. Pesticide use on the 21 crops analyzed in this report rose rapidly from 196 million pounds of active ingredient (a.i.) in 1960 to 632 million pounds in 1981, largely because of the increased share of planted acres treated with herbicides to control weeds. In addition, the total planted acreage of corn, wheat, and, in particular, soybeans increased from the early 1960s to early 1980s, which further increased herbicide use. Most acres planted with major crops (particularly corn and soybeans) were already being treated with herbicides by 1980, so total pesticide use has since trended slightly downward driven by other factors, to 516 million pounds in 2008 (the most recent year for which we have enough complete data). The rapid adoption of herbicides was mainly driven by relative price declines that helped reduce the cost of herbicides relative to other pest control practices and encouraged substitution of herbi-cides for labor, fuel, and machinery use in mechanical weed control. The fluctuations in pesticide use over 1982-2008 were driven by several factors, including changes in planted acreage, crop and input prices, weather, pesticide regulations, and the introduction of new pesticides and genetically engineered (GE) seed. Changes in the acreages of corn, cotton, soybeans, potatoes, and wheat contributed to fluctuations in pesticide use from 1981 to 2008, with many high and low years in herbicide and pesticide use coinciding w\u2026", "author" : [ { "dropping-particle" : "", "family" : "Fernandez-Cornejo", "given" : "Jorge", "non-dropping-particle" : "", "parse-names" : false, "suffix" : "" }, { "dropping-particle" : "", "family" : "Nehring", "given" : "Richard", "non-dropping-particle" : "", "parse-names" : false, "suffix" : "" }, { "dropping-particle" : "", "family" : "Osteen", "given" : "Craig", "non-dropping-particle" : "", "parse-names" : false, "suffix" : "" }, { "dropping-particle" : "", "family" : "Wechsler", "given" : "Seth", "non-dropping-particle" : "", "parse-names" : false, "suffix" : "" }, { "dropping-particle" : "", "family" : "Martin", "given" : "Andrew", "non-dropping-particle" : "", "parse-names" : false, "suffix" : "" }, { "dropping-particle" : "", "family" : "Vialou", "given" : "Alex", "non-dropping-particle" : "", "parse-names" : false, "suffix" : "" } ], "id" : "ITEM-1", "issued" : { "date-parts" : [ [ "2014" ] ] }, "title" : "Pesticide Use in U.S. Agriculture: 21 Selected Crops, 1960-2008", "type" : "article-journal" }, "uris" : [ "http://www.mendeley.com/documents/?uuid=520ba452-b4bb-30a3-9608-f5a517c78260" ] } ], "mendeley" : { "formattedCitation" : "(Fernandez-Cornejo et al. 2014)", "plainTextFormattedCitation" : "(Fernandez-Cornejo et al. 2014)", "previouslyFormattedCitation" : "(Fernandez-Cornejo et al. 2014)" }, "properties" : { "noteIndex" : 0 }, "schema" : "https://github.com/citation-style-language/schema/raw/master/csl-citation.json" }</w:instrText>
      </w:r>
      <w:r w:rsidRPr="00DF316B">
        <w:rPr>
          <w:rFonts w:asciiTheme="minorHAnsi" w:hAnsiTheme="minorHAnsi"/>
          <w:color w:val="auto"/>
          <w:highlight w:val="yellow"/>
        </w:rPr>
        <w:fldChar w:fldCharType="separate"/>
      </w:r>
      <w:r w:rsidRPr="00DF316B">
        <w:rPr>
          <w:rFonts w:asciiTheme="minorHAnsi" w:hAnsiTheme="minorHAnsi"/>
          <w:noProof/>
          <w:color w:val="auto"/>
          <w:highlight w:val="yellow"/>
        </w:rPr>
        <w:t>(Fernandez-Cornejo et al. 2014)</w:t>
      </w:r>
      <w:r w:rsidRPr="00DF316B">
        <w:rPr>
          <w:rFonts w:asciiTheme="minorHAnsi" w:hAnsiTheme="minorHAnsi"/>
          <w:color w:val="auto"/>
          <w:highlight w:val="yellow"/>
        </w:rPr>
        <w:fldChar w:fldCharType="end"/>
      </w:r>
      <w:r w:rsidRPr="00DF316B">
        <w:rPr>
          <w:rFonts w:asciiTheme="minorHAnsi" w:hAnsiTheme="minorHAnsi"/>
          <w:color w:val="auto"/>
          <w:highlight w:val="yellow"/>
        </w:rPr>
        <w:t xml:space="preserve">. </w:t>
      </w:r>
    </w:p>
    <w:p w14:paraId="0BF82F56" w14:textId="77777777" w:rsidR="005D7075" w:rsidRPr="00DF316B" w:rsidRDefault="005D7075" w:rsidP="00147489">
      <w:pPr>
        <w:spacing w:line="480" w:lineRule="auto"/>
        <w:outlineLvl w:val="0"/>
        <w:rPr>
          <w:rFonts w:asciiTheme="minorHAnsi" w:hAnsiTheme="minorHAnsi"/>
          <w:b/>
          <w:color w:val="auto"/>
          <w:highlight w:val="yellow"/>
        </w:rPr>
      </w:pPr>
    </w:p>
    <w:p w14:paraId="47B57C2F" w14:textId="228C7523" w:rsidR="00147489" w:rsidRPr="00DF316B" w:rsidRDefault="003F083F" w:rsidP="00147489">
      <w:pPr>
        <w:spacing w:line="480" w:lineRule="auto"/>
        <w:outlineLvl w:val="0"/>
        <w:rPr>
          <w:rFonts w:asciiTheme="minorHAnsi" w:hAnsiTheme="minorHAnsi"/>
          <w:b/>
          <w:color w:val="auto"/>
          <w:highlight w:val="yellow"/>
        </w:rPr>
      </w:pPr>
      <w:r w:rsidRPr="00DF316B">
        <w:rPr>
          <w:rFonts w:asciiTheme="minorHAnsi" w:hAnsiTheme="minorHAnsi"/>
          <w:b/>
          <w:color w:val="auto"/>
          <w:highlight w:val="yellow"/>
        </w:rPr>
        <w:t>OBJECTIVE</w:t>
      </w:r>
    </w:p>
    <w:p w14:paraId="00697C96" w14:textId="77777777" w:rsidR="003F083F" w:rsidRPr="00DF316B" w:rsidRDefault="003F083F">
      <w:pPr>
        <w:spacing w:line="480" w:lineRule="auto"/>
        <w:ind w:firstLine="720"/>
        <w:rPr>
          <w:rFonts w:asciiTheme="minorHAnsi" w:hAnsiTheme="minorHAnsi"/>
          <w:color w:val="auto"/>
          <w:highlight w:val="yellow"/>
        </w:rPr>
      </w:pPr>
      <w:r w:rsidRPr="00DF316B">
        <w:rPr>
          <w:rFonts w:asciiTheme="minorHAnsi" w:hAnsiTheme="minorHAnsi"/>
          <w:color w:val="auto"/>
          <w:highlight w:val="yellow"/>
        </w:rPr>
        <w:t xml:space="preserve">The objective of this study will be to quantify and compare energy stores between two genotypically different strains of </w:t>
      </w:r>
      <w:r w:rsidRPr="00DF316B">
        <w:rPr>
          <w:rFonts w:asciiTheme="minorHAnsi" w:hAnsiTheme="minorHAnsi"/>
          <w:i/>
          <w:color w:val="auto"/>
          <w:highlight w:val="yellow"/>
        </w:rPr>
        <w:t xml:space="preserve">Ostrinia nubilalis, </w:t>
      </w:r>
      <w:r w:rsidRPr="00DF316B">
        <w:rPr>
          <w:rFonts w:asciiTheme="minorHAnsi" w:hAnsiTheme="minorHAnsi"/>
          <w:color w:val="auto"/>
          <w:highlight w:val="yellow"/>
        </w:rPr>
        <w:t xml:space="preserve">the European corn borer. Further, European corn borer (ECB) destined for diapause and ECB avoiding diapause will be compared within each strain. Characterizing the energy stores of ECB destined for diapause, has yet to be capitulated in ECB and is necessary to understanding diapause biology and usefulness as a model system, managing it as an agricultural pest, and predicting its behavior as seasonal climates become less predictable </w:t>
      </w:r>
      <w:r w:rsidRPr="00DF316B">
        <w:rPr>
          <w:rFonts w:asciiTheme="minorHAnsi" w:hAnsiTheme="minorHAnsi"/>
          <w:color w:val="auto"/>
          <w:highlight w:val="yellow"/>
        </w:rPr>
        <w:fldChar w:fldCharType="begin" w:fldLock="1"/>
      </w:r>
      <w:r w:rsidRPr="00DF316B">
        <w:rPr>
          <w:rFonts w:asciiTheme="minorHAnsi" w:hAnsiTheme="minorHAnsi"/>
          <w:color w:val="auto"/>
          <w:highlight w:val="yellow"/>
        </w:rPr>
        <w:instrText>ADDIN CSL_CITATION { "citationItems" : [ { "id" : "ITEM-1", "itemData" : { "DOI" : "10.1111/j.1748-5967.2008.00139.x", "ISBN" : "1738-2297\\r1748-5967", "ISSN" : "17382297", "abstract" : "This review highlights a number of reasons why insect diapause merits attention. Knowledge of diapause is essential for understanding the seasonal biology of an insect species, and such information is also required for the development of effective pest management strategies; manipulating domesticated species used in pollination and silk production; developing accurate predictive models used to forecast periods of pest abundance; and increasing the shelf-life of parasitoids and predatory mites used in the biological control industry. Mechanisms used by diapausing insects to survive low temperature may provide tips for cryopreserving insect stocks, a vital need within the research community. Diapause also presents an interesting model for probing fundamental questions in development, and we are indebted to diapause studies for early insights into insect hormones. In addition, I argue that insect diapause may provide insights into questions on aging, obesity and disease transmission, and diapausing insects offer a potentially rich source of pharmaceutical agents that may contribute to improvement of human health.", "author" : [ { "dropping-particle" : "", "family" : "Denlinger", "given" : "David L.", "non-dropping-particle" : "", "parse-names" : false, "suffix" : "" } ], "container-title" : "Entomological Research", "id" : "ITEM-1", "issue" : "1", "issued" : { "date-parts" : [ [ "2008" ] ] }, "page" : "1-9", "title" : "Why study diapause?", "type" : "article-journal", "volume" : "38" }, "uris" : [ "http://www.mendeley.com/documents/?uuid=1769ab4e-aa7c-4514-b050-c68a944b846d" ] } ], "mendeley" : { "formattedCitation" : "(Denlinger 2008)", "plainTextFormattedCitation" : "(Denlinger 2008)", "previouslyFormattedCitation" : "(Denlinger 2008)" }, "properties" : { "noteIndex" : 0 }, "schema" : "https://github.com/citation-style-language/schema/raw/master/csl-citation.json" }</w:instrText>
      </w:r>
      <w:r w:rsidRPr="00DF316B">
        <w:rPr>
          <w:rFonts w:asciiTheme="minorHAnsi" w:hAnsiTheme="minorHAnsi"/>
          <w:color w:val="auto"/>
          <w:highlight w:val="yellow"/>
        </w:rPr>
        <w:fldChar w:fldCharType="separate"/>
      </w:r>
      <w:r w:rsidRPr="00DF316B">
        <w:rPr>
          <w:rFonts w:asciiTheme="minorHAnsi" w:hAnsiTheme="minorHAnsi"/>
          <w:noProof/>
          <w:color w:val="auto"/>
          <w:highlight w:val="yellow"/>
        </w:rPr>
        <w:t>(Denlinger 2008)</w:t>
      </w:r>
      <w:r w:rsidRPr="00DF316B">
        <w:rPr>
          <w:rFonts w:asciiTheme="minorHAnsi" w:hAnsiTheme="minorHAnsi"/>
          <w:color w:val="auto"/>
          <w:highlight w:val="yellow"/>
        </w:rPr>
        <w:fldChar w:fldCharType="end"/>
      </w:r>
      <w:r w:rsidRPr="00DF316B">
        <w:rPr>
          <w:rFonts w:asciiTheme="minorHAnsi" w:hAnsiTheme="minorHAnsi"/>
          <w:color w:val="auto"/>
          <w:highlight w:val="yellow"/>
        </w:rPr>
        <w:t xml:space="preserve">. </w:t>
      </w:r>
    </w:p>
    <w:p w14:paraId="69DD47C1" w14:textId="77777777" w:rsidR="003F083F" w:rsidRPr="00DF316B" w:rsidRDefault="003F083F">
      <w:pPr>
        <w:spacing w:line="480" w:lineRule="auto"/>
        <w:ind w:firstLine="720"/>
        <w:rPr>
          <w:rFonts w:asciiTheme="minorHAnsi" w:hAnsiTheme="minorHAnsi"/>
          <w:b/>
          <w:color w:val="auto"/>
          <w:highlight w:val="yellow"/>
        </w:rPr>
      </w:pPr>
      <w:r w:rsidRPr="00DF316B">
        <w:rPr>
          <w:rFonts w:asciiTheme="minorHAnsi" w:hAnsiTheme="minorHAnsi"/>
          <w:color w:val="auto"/>
          <w:highlight w:val="yellow"/>
        </w:rPr>
        <w:t xml:space="preserve">These Higher than average temperatures can lead to increased feeding, mating, and generation output. (example in corn) With climate being unpredictable and allow some insect pests to produce more generations during the season and Crop pests are able to produce more generations not only extend the growing season for plants it also extend </w:t>
      </w:r>
      <w:proofErr w:type="gramStart"/>
      <w:r w:rsidRPr="00DF316B">
        <w:rPr>
          <w:rFonts w:asciiTheme="minorHAnsi" w:hAnsiTheme="minorHAnsi"/>
          <w:color w:val="auto"/>
          <w:highlight w:val="yellow"/>
        </w:rPr>
        <w:t>the  amplify</w:t>
      </w:r>
      <w:proofErr w:type="gramEnd"/>
      <w:r w:rsidRPr="00DF316B">
        <w:rPr>
          <w:rFonts w:asciiTheme="minorHAnsi" w:hAnsiTheme="minorHAnsi"/>
          <w:color w:val="auto"/>
          <w:highlight w:val="yellow"/>
        </w:rPr>
        <w:t xml:space="preserve"> the destructive effects of insect pests can  is amplified and insect move into new regions or as   especially those invasions that hold ecological or agricultural importance. (define invasions in significant terms and provide an agricultural example in corn). The largest threat posed by corn </w:t>
      </w:r>
      <w:r w:rsidRPr="00DF316B">
        <w:rPr>
          <w:rFonts w:asciiTheme="minorHAnsi" w:hAnsiTheme="minorHAnsi"/>
          <w:color w:val="auto"/>
          <w:highlight w:val="yellow"/>
        </w:rPr>
        <w:lastRenderedPageBreak/>
        <w:t>insect pests is in part a function of population turnover.</w:t>
      </w:r>
    </w:p>
    <w:p w14:paraId="691698F8" w14:textId="3E59E541" w:rsidR="003F083F" w:rsidRPr="00DF316B" w:rsidRDefault="003F083F">
      <w:pPr>
        <w:spacing w:line="480" w:lineRule="auto"/>
        <w:ind w:firstLine="720"/>
        <w:rPr>
          <w:rFonts w:asciiTheme="minorHAnsi" w:hAnsiTheme="minorHAnsi"/>
          <w:color w:val="auto"/>
          <w:highlight w:val="yellow"/>
        </w:rPr>
      </w:pPr>
      <w:r w:rsidRPr="00DF316B">
        <w:rPr>
          <w:rFonts w:asciiTheme="minorHAnsi" w:hAnsiTheme="minorHAnsi"/>
          <w:color w:val="auto"/>
          <w:highlight w:val="yellow"/>
        </w:rPr>
        <w:t xml:space="preserve">I hypothesize that the amount of </w:t>
      </w:r>
      <w:r w:rsidR="00FF3227" w:rsidRPr="00DF316B">
        <w:rPr>
          <w:rFonts w:asciiTheme="minorHAnsi" w:hAnsiTheme="minorHAnsi"/>
          <w:color w:val="auto"/>
          <w:highlight w:val="yellow"/>
        </w:rPr>
        <w:t>lipids the</w:t>
      </w:r>
      <w:r w:rsidRPr="00DF316B">
        <w:rPr>
          <w:rFonts w:asciiTheme="minorHAnsi" w:hAnsiTheme="minorHAnsi"/>
          <w:color w:val="auto"/>
          <w:highlight w:val="yellow"/>
        </w:rPr>
        <w:t xml:space="preserve"> European corn borer stores in preparation for the additional stress of diapause, can be a direct proxy in understanding how it performs during diapause. Specifically, diapause destined individuals will increase their storage of triglycerides and storage proteins at a specific rate, in relation to the length of time they will spend in diapause. The ECB strain preparing for a long period of diapause will store more energy than their shorter diapausing and diapause avoiding counterpart. Diapausing ECB may be storing energy in different ratios than diapause avoiders. Higher levels of triglycerides may be used to supplement water and protect against desiccation while higher protein stores could be used to rebuild damaged or depleted enzymes. </w:t>
      </w:r>
    </w:p>
    <w:p w14:paraId="22F752DD" w14:textId="358211F4" w:rsidR="003F083F" w:rsidRPr="00DF316B" w:rsidRDefault="003F083F">
      <w:pPr>
        <w:spacing w:line="480" w:lineRule="auto"/>
        <w:ind w:firstLine="720"/>
        <w:rPr>
          <w:rFonts w:asciiTheme="minorHAnsi" w:hAnsiTheme="minorHAnsi"/>
          <w:color w:val="auto"/>
          <w:highlight w:val="yellow"/>
        </w:rPr>
      </w:pPr>
      <w:r w:rsidRPr="00DF316B">
        <w:rPr>
          <w:rFonts w:asciiTheme="minorHAnsi" w:hAnsiTheme="minorHAnsi"/>
          <w:color w:val="auto"/>
          <w:highlight w:val="yellow"/>
        </w:rPr>
        <w:t>European corn borer model is well suited for this type of study. Within the species there are of 2 distinct genotypes that differentially express the diapause phenotype. The univoltine-Z (UZ) genotype expresses a long diapause phenotype, while the bivoltine-E (BE) genotype expresses a shorter diapause phenotype. Further, the expression of the diapause phenotype is facultative. When exposed to a photoperiod of 12</w:t>
      </w:r>
      <w:r w:rsidR="00E52C90" w:rsidRPr="00DF316B">
        <w:rPr>
          <w:rFonts w:asciiTheme="minorHAnsi" w:hAnsiTheme="minorHAnsi"/>
          <w:color w:val="auto"/>
          <w:highlight w:val="yellow"/>
        </w:rPr>
        <w:t>-</w:t>
      </w:r>
      <w:r w:rsidRPr="00DF316B">
        <w:rPr>
          <w:rFonts w:asciiTheme="minorHAnsi" w:hAnsiTheme="minorHAnsi"/>
          <w:color w:val="auto"/>
          <w:highlight w:val="yellow"/>
        </w:rPr>
        <w:t>h</w:t>
      </w:r>
      <w:r w:rsidR="00E52C90" w:rsidRPr="00DF316B">
        <w:rPr>
          <w:rFonts w:asciiTheme="minorHAnsi" w:hAnsiTheme="minorHAnsi"/>
          <w:color w:val="auto"/>
          <w:highlight w:val="yellow"/>
        </w:rPr>
        <w:t>our photoperiod</w:t>
      </w:r>
      <w:r w:rsidRPr="00DF316B">
        <w:rPr>
          <w:rFonts w:asciiTheme="minorHAnsi" w:hAnsiTheme="minorHAnsi"/>
          <w:color w:val="auto"/>
          <w:highlight w:val="yellow"/>
        </w:rPr>
        <w:t xml:space="preserve"> the diapause phenotype is expressed, photoperiods of 16:8 suppress the diapause phenotype. The strains of ECB persist as inbred siblings, originating from naturally occurring populations genotype can either express or avoid. ECB preparing for a longer period of diapause will store more energy in the form of fats and protein, while ECB preparing for shorter period of diapause should store relatively less energy in the form of fats and proteins. there is a direct relationship between the amount of energy stored when feeding ends and the length of time an individual spends in the diapause </w:t>
      </w:r>
      <w:r w:rsidRPr="00DF316B">
        <w:rPr>
          <w:rFonts w:asciiTheme="minorHAnsi" w:hAnsiTheme="minorHAnsi"/>
          <w:color w:val="auto"/>
          <w:highlight w:val="yellow"/>
        </w:rPr>
        <w:lastRenderedPageBreak/>
        <w:t>state. Such that ECB destined for a longer period of diapause will store more energy than ECB destined for a shorter diapause. Further, the larvae destined for diapause will differentially store more energy than those larvae that are avoiding. To that end I will</w:t>
      </w:r>
    </w:p>
    <w:p w14:paraId="0532A9ED" w14:textId="77777777" w:rsidR="003F083F" w:rsidRPr="00DF316B" w:rsidRDefault="003F083F">
      <w:pPr>
        <w:spacing w:line="480" w:lineRule="auto"/>
        <w:ind w:firstLine="720"/>
        <w:rPr>
          <w:rFonts w:asciiTheme="minorHAnsi" w:hAnsiTheme="minorHAnsi"/>
          <w:color w:val="auto"/>
          <w:highlight w:val="yellow"/>
        </w:rPr>
      </w:pPr>
      <w:r w:rsidRPr="00DF316B">
        <w:rPr>
          <w:rFonts w:asciiTheme="minorHAnsi" w:hAnsiTheme="minorHAnsi"/>
          <w:color w:val="auto"/>
          <w:highlight w:val="yellow"/>
        </w:rPr>
        <w:t xml:space="preserve">Characterizing these metabolic intermediates is intended to approximate the amount of energy an individual has reserved after feeding ends. European corn borer was chosen as the model for these experiments due to their facultative diapause life history strategy, differing genotypes and physiologies, and their different phenotypes. When either strain is exposed to the same photoperiodic and thermal cues in the laboratory, their specific response can be reproducibly observed but the physiological link between genotype and phenotype has not yet been described. </w:t>
      </w:r>
    </w:p>
    <w:p w14:paraId="03ADA113" w14:textId="77777777" w:rsidR="003F083F" w:rsidRPr="00DF316B" w:rsidRDefault="003F083F">
      <w:pPr>
        <w:spacing w:line="480" w:lineRule="auto"/>
        <w:ind w:firstLine="720"/>
        <w:rPr>
          <w:rFonts w:asciiTheme="minorHAnsi" w:hAnsiTheme="minorHAnsi"/>
          <w:color w:val="auto"/>
          <w:highlight w:val="yellow"/>
        </w:rPr>
      </w:pPr>
      <w:r w:rsidRPr="00DF316B">
        <w:rPr>
          <w:rFonts w:asciiTheme="minorHAnsi" w:hAnsiTheme="minorHAnsi"/>
          <w:color w:val="auto"/>
          <w:highlight w:val="yellow"/>
        </w:rPr>
        <w:t xml:space="preserve">Approximately, $10 billion dollars is spent annually on chemical insecticides to control the damaging effects of insect pests </w:t>
      </w:r>
      <w:r w:rsidRPr="00DF316B">
        <w:rPr>
          <w:rFonts w:asciiTheme="minorHAnsi" w:hAnsiTheme="minorHAnsi"/>
          <w:color w:val="auto"/>
          <w:highlight w:val="yellow"/>
        </w:rPr>
        <w:fldChar w:fldCharType="begin" w:fldLock="1"/>
      </w:r>
      <w:r w:rsidRPr="00DF316B">
        <w:rPr>
          <w:rFonts w:asciiTheme="minorHAnsi" w:hAnsiTheme="minorHAnsi"/>
          <w:color w:val="auto"/>
          <w:highlight w:val="yellow"/>
        </w:rPr>
        <w:instrText>ADDIN CSL_CITATION { "citationItems" : [ { "id" : "ITEM-1", "itemData" : { "DOI" : "10.1007/978-1-4020-8992-3_4", "ISBN" : "978-1-4020-8992-3", "ISSN" : "1387-585X", "PMID" : "24302673", "abstract" : "An obvious need for an update and comprehensive study prompted this investigation of the complex environmental costs resulting from the nation\u2019s dependence on pesticides. Included in this assessment of an estimated $12 billion in environmental and societal damages are analysis of pesticide impacts on public health; livestock and livestock product losses; increased control expenses resulting from pesticide-related destruction of natural enemies and from the development of pesticide resistance in pests; crop pollination problems and honeybee losses; crop and crop product losses; bird, fish, and other wildlife losses; and governmental expenditures to reduce the environmental and social costs of the recommended application of pesticides. The major economic and environmental losses due to the application of pesticides in the USA were: public health, $1.1 billion year-1; pesticide resistance in pests, $1.5 billion; crop losses caused by pesticides, $1.1 billion; bird losses due to pesticides, $2.2 billion; and ground water contamination, $2.0 billion.", "author" : [ { "dropping-particle" : "", "family" : "Pimentel", "given" : "David", "non-dropping-particle" : "", "parse-names" : false, "suffix" : "" } ], "container-title" : "Environment, Development and Sustainability", "id" : "ITEM-1", "issued" : { "date-parts" : [ [ "2005" ] ] }, "page" : "229-252", "title" : "Environmental and economic costs of the application of pesticides primarily in the United States In Integrated Pest Management: Innovation-Development Process", "type" : "article-journal", "volume" : "7" }, "uris" : [ "http://www.mendeley.com/documents/?uuid=309dc1e3-a165-32d9-9fca-49bcb54cb71c" ] } ], "mendeley" : { "formattedCitation" : "(Pimentel 2005)", "plainTextFormattedCitation" : "(Pimentel 2005)", "previouslyFormattedCitation" : "(Pimentel 2005)" }, "properties" : { "noteIndex" : 0 }, "schema" : "https://github.com/citation-style-language/schema/raw/master/csl-citation.json" }</w:instrText>
      </w:r>
      <w:r w:rsidRPr="00DF316B">
        <w:rPr>
          <w:rFonts w:asciiTheme="minorHAnsi" w:hAnsiTheme="minorHAnsi"/>
          <w:color w:val="auto"/>
          <w:highlight w:val="yellow"/>
        </w:rPr>
        <w:fldChar w:fldCharType="separate"/>
      </w:r>
      <w:r w:rsidRPr="00DF316B">
        <w:rPr>
          <w:rFonts w:asciiTheme="minorHAnsi" w:hAnsiTheme="minorHAnsi"/>
          <w:noProof/>
          <w:color w:val="auto"/>
          <w:highlight w:val="yellow"/>
        </w:rPr>
        <w:t>(Pimentel 2005)</w:t>
      </w:r>
      <w:r w:rsidRPr="00DF316B">
        <w:rPr>
          <w:rFonts w:asciiTheme="minorHAnsi" w:hAnsiTheme="minorHAnsi"/>
          <w:color w:val="auto"/>
          <w:highlight w:val="yellow"/>
        </w:rPr>
        <w:fldChar w:fldCharType="end"/>
      </w:r>
      <w:r w:rsidRPr="00DF316B">
        <w:rPr>
          <w:rFonts w:asciiTheme="minorHAnsi" w:hAnsiTheme="minorHAnsi"/>
          <w:color w:val="auto"/>
          <w:highlight w:val="yellow"/>
        </w:rPr>
        <w:t>. Corn is an incredibly valuable crop in the United States and protecting it from actively feeding phytophagous insects includes the dynamic use of chemicals and biotechnology. To control the ephemeral outbreaks of ECB, farmers in the US spend approximately $10 billion dollars on chemical pesticides</w:t>
      </w:r>
      <w:r w:rsidRPr="00DF316B">
        <w:rPr>
          <w:rFonts w:asciiTheme="minorHAnsi" w:hAnsiTheme="minorHAnsi"/>
          <w:i/>
          <w:color w:val="auto"/>
          <w:highlight w:val="yellow"/>
        </w:rPr>
        <w:t xml:space="preserve">. </w:t>
      </w:r>
      <w:r w:rsidRPr="00DF316B">
        <w:rPr>
          <w:rFonts w:asciiTheme="minorHAnsi" w:hAnsiTheme="minorHAnsi"/>
          <w:color w:val="auto"/>
          <w:highlight w:val="yellow"/>
        </w:rPr>
        <w:t xml:space="preserve">In 2016, 92% of the corn acreage in the US was planted with BT corn. This type of pest management is a very powerful tool due to its specificity for phytophagous insects. However, the widespread use of this toxin pressurizes competition in the population. Those individuals in that can survive the toxic effects are given a mating advantage over its less advantaged, or dead, peers. Combined with the ability of ECB to produce one or two large generations a year, resistance across populations can be quickly amplified.   </w:t>
      </w:r>
    </w:p>
    <w:p w14:paraId="6EEAD4BB" w14:textId="0CA5E1F5" w:rsidR="003F083F" w:rsidRPr="004D669F" w:rsidRDefault="003F083F" w:rsidP="005D7075">
      <w:pPr>
        <w:spacing w:line="480" w:lineRule="auto"/>
        <w:ind w:firstLine="720"/>
        <w:rPr>
          <w:rFonts w:asciiTheme="minorHAnsi" w:hAnsiTheme="minorHAnsi"/>
          <w:color w:val="auto"/>
        </w:rPr>
      </w:pPr>
      <w:r w:rsidRPr="00DF316B">
        <w:rPr>
          <w:rFonts w:asciiTheme="minorHAnsi" w:hAnsiTheme="minorHAnsi"/>
          <w:color w:val="auto"/>
          <w:highlight w:val="yellow"/>
        </w:rPr>
        <w:lastRenderedPageBreak/>
        <w:t>Investigating the physiological requirements of this tenuous life history decision will expose diapause phenology to being controlled. Strategies that can precisely affect the progression of the ECB through diapause could be valuable. Perturbing the corn borers ability to survive diapause by affecting how it allocates resources could be used as an added layer of pest management.</w:t>
      </w:r>
      <w:r w:rsidRPr="004D669F">
        <w:rPr>
          <w:rFonts w:asciiTheme="minorHAnsi" w:hAnsiTheme="minorHAnsi"/>
          <w:color w:val="auto"/>
        </w:rPr>
        <w:t xml:space="preserve"> </w:t>
      </w:r>
    </w:p>
    <w:p w14:paraId="778E6036" w14:textId="77777777" w:rsidR="00166A77" w:rsidRPr="004D669F" w:rsidRDefault="00166A77" w:rsidP="00E60FC5">
      <w:pPr>
        <w:spacing w:line="480" w:lineRule="auto"/>
        <w:outlineLvl w:val="0"/>
        <w:rPr>
          <w:rFonts w:asciiTheme="minorHAnsi" w:hAnsiTheme="minorHAnsi"/>
          <w:b/>
          <w:color w:val="auto"/>
        </w:rPr>
      </w:pPr>
    </w:p>
    <w:p w14:paraId="41EFEEA3" w14:textId="77777777" w:rsidR="003F083F" w:rsidRPr="004D669F" w:rsidRDefault="003F083F" w:rsidP="00E60FC5">
      <w:pPr>
        <w:spacing w:line="480" w:lineRule="auto"/>
        <w:outlineLvl w:val="0"/>
        <w:rPr>
          <w:rFonts w:asciiTheme="minorHAnsi" w:hAnsiTheme="minorHAnsi"/>
          <w:b/>
          <w:color w:val="auto"/>
        </w:rPr>
      </w:pPr>
      <w:r w:rsidRPr="004D669F">
        <w:rPr>
          <w:rFonts w:asciiTheme="minorHAnsi" w:hAnsiTheme="minorHAnsi"/>
          <w:b/>
          <w:color w:val="auto"/>
        </w:rPr>
        <w:t>PROPOSED METHODOLOGY</w:t>
      </w:r>
    </w:p>
    <w:p w14:paraId="2CA2C1DA" w14:textId="4AAB4F32" w:rsidR="003F083F" w:rsidRPr="004D669F" w:rsidRDefault="003F083F">
      <w:pPr>
        <w:spacing w:line="480" w:lineRule="auto"/>
        <w:rPr>
          <w:rFonts w:asciiTheme="minorHAnsi" w:hAnsiTheme="minorHAnsi"/>
          <w:color w:val="auto"/>
        </w:rPr>
      </w:pPr>
      <w:r w:rsidRPr="004D669F">
        <w:rPr>
          <w:rFonts w:asciiTheme="minorHAnsi" w:hAnsiTheme="minorHAnsi"/>
          <w:b/>
          <w:color w:val="auto"/>
        </w:rPr>
        <w:t>Origin and H</w:t>
      </w:r>
      <w:r w:rsidR="00C17895" w:rsidRPr="004D669F">
        <w:rPr>
          <w:rFonts w:asciiTheme="minorHAnsi" w:hAnsiTheme="minorHAnsi"/>
          <w:b/>
          <w:color w:val="auto"/>
        </w:rPr>
        <w:t xml:space="preserve">usbandry of European Corn Corer: </w:t>
      </w:r>
      <w:r w:rsidRPr="004D669F">
        <w:rPr>
          <w:rFonts w:asciiTheme="minorHAnsi" w:hAnsiTheme="minorHAnsi"/>
          <w:color w:val="auto"/>
        </w:rPr>
        <w:t xml:space="preserve">The </w:t>
      </w:r>
      <w:r w:rsidR="00852646" w:rsidRPr="004D669F">
        <w:rPr>
          <w:rFonts w:asciiTheme="minorHAnsi" w:hAnsiTheme="minorHAnsi"/>
          <w:color w:val="auto"/>
        </w:rPr>
        <w:t>U</w:t>
      </w:r>
      <w:r w:rsidRPr="004D669F">
        <w:rPr>
          <w:rFonts w:asciiTheme="minorHAnsi" w:hAnsiTheme="minorHAnsi"/>
          <w:color w:val="auto"/>
        </w:rPr>
        <w:t>nivoltine</w:t>
      </w:r>
      <w:r w:rsidR="00852646" w:rsidRPr="004D669F">
        <w:rPr>
          <w:rFonts w:asciiTheme="minorHAnsi" w:hAnsiTheme="minorHAnsi"/>
          <w:color w:val="auto"/>
        </w:rPr>
        <w:t>-Z</w:t>
      </w:r>
      <w:r w:rsidRPr="004D669F">
        <w:rPr>
          <w:rFonts w:asciiTheme="minorHAnsi" w:hAnsiTheme="minorHAnsi"/>
          <w:color w:val="auto"/>
        </w:rPr>
        <w:t xml:space="preserve"> (UZ) and </w:t>
      </w:r>
      <w:r w:rsidR="00852646" w:rsidRPr="004D669F">
        <w:rPr>
          <w:rFonts w:asciiTheme="minorHAnsi" w:hAnsiTheme="minorHAnsi"/>
          <w:color w:val="auto"/>
        </w:rPr>
        <w:t>B</w:t>
      </w:r>
      <w:r w:rsidRPr="004D669F">
        <w:rPr>
          <w:rFonts w:asciiTheme="minorHAnsi" w:hAnsiTheme="minorHAnsi"/>
          <w:color w:val="auto"/>
        </w:rPr>
        <w:t>ivoltine</w:t>
      </w:r>
      <w:r w:rsidR="00852646" w:rsidRPr="004D669F">
        <w:rPr>
          <w:rFonts w:asciiTheme="minorHAnsi" w:hAnsiTheme="minorHAnsi"/>
          <w:color w:val="auto"/>
        </w:rPr>
        <w:t>-E</w:t>
      </w:r>
      <w:r w:rsidRPr="004D669F">
        <w:rPr>
          <w:rFonts w:asciiTheme="minorHAnsi" w:hAnsiTheme="minorHAnsi"/>
          <w:color w:val="auto"/>
        </w:rPr>
        <w:t xml:space="preserve"> (BE) strains of European corn borer (ECB)</w:t>
      </w:r>
      <w:r w:rsidR="0040656E" w:rsidRPr="004D669F">
        <w:rPr>
          <w:rFonts w:asciiTheme="minorHAnsi" w:hAnsiTheme="minorHAnsi"/>
          <w:color w:val="auto"/>
        </w:rPr>
        <w:t xml:space="preserve"> that will be</w:t>
      </w:r>
      <w:r w:rsidR="00E90F71" w:rsidRPr="004D669F">
        <w:rPr>
          <w:rFonts w:asciiTheme="minorHAnsi" w:hAnsiTheme="minorHAnsi"/>
          <w:color w:val="auto"/>
        </w:rPr>
        <w:t xml:space="preserve"> used in this experiment were collected by members </w:t>
      </w:r>
      <w:r w:rsidR="005756AF" w:rsidRPr="004D669F">
        <w:rPr>
          <w:rFonts w:asciiTheme="minorHAnsi" w:hAnsiTheme="minorHAnsi"/>
          <w:color w:val="auto"/>
        </w:rPr>
        <w:t xml:space="preserve">of the </w:t>
      </w:r>
      <w:r w:rsidRPr="004D669F">
        <w:rPr>
          <w:rFonts w:asciiTheme="minorHAnsi" w:hAnsiTheme="minorHAnsi"/>
          <w:color w:val="auto"/>
        </w:rPr>
        <w:t>Dr. Dopman laboratory at Tufts University.</w:t>
      </w:r>
      <w:r w:rsidR="005756AF" w:rsidRPr="004D669F">
        <w:rPr>
          <w:rFonts w:asciiTheme="minorHAnsi" w:hAnsiTheme="minorHAnsi"/>
          <w:color w:val="auto"/>
        </w:rPr>
        <w:t xml:space="preserve"> </w:t>
      </w:r>
      <w:r w:rsidR="006105B1" w:rsidRPr="004D669F">
        <w:rPr>
          <w:rFonts w:asciiTheme="minorHAnsi" w:hAnsiTheme="minorHAnsi"/>
          <w:color w:val="auto"/>
        </w:rPr>
        <w:t xml:space="preserve">Strain identity was determined genotypically using the </w:t>
      </w:r>
      <w:proofErr w:type="spellStart"/>
      <w:r w:rsidR="006105B1" w:rsidRPr="004D669F">
        <w:rPr>
          <w:rFonts w:asciiTheme="minorHAnsi" w:hAnsiTheme="minorHAnsi"/>
          <w:color w:val="auto"/>
        </w:rPr>
        <w:t>pgFAR</w:t>
      </w:r>
      <w:proofErr w:type="spellEnd"/>
      <w:r w:rsidR="009411AA" w:rsidRPr="004D669F">
        <w:rPr>
          <w:rFonts w:asciiTheme="minorHAnsi" w:hAnsiTheme="minorHAnsi"/>
          <w:color w:val="auto"/>
        </w:rPr>
        <w:t xml:space="preserve"> autosomal gene, this gene codes an important enzyme</w:t>
      </w:r>
      <w:r w:rsidR="005756AF" w:rsidRPr="004D669F">
        <w:rPr>
          <w:rFonts w:asciiTheme="minorHAnsi" w:hAnsiTheme="minorHAnsi"/>
          <w:color w:val="auto"/>
        </w:rPr>
        <w:t xml:space="preserve"> </w:t>
      </w:r>
      <w:r w:rsidR="0040656E" w:rsidRPr="004D669F">
        <w:rPr>
          <w:rFonts w:asciiTheme="minorHAnsi" w:hAnsiTheme="minorHAnsi"/>
          <w:color w:val="auto"/>
        </w:rPr>
        <w:t>involved in determining</w:t>
      </w:r>
      <w:r w:rsidR="005756AF" w:rsidRPr="004D669F">
        <w:rPr>
          <w:rFonts w:asciiTheme="minorHAnsi" w:hAnsiTheme="minorHAnsi"/>
          <w:color w:val="auto"/>
        </w:rPr>
        <w:t xml:space="preserve"> the female sex-pheromone blend</w:t>
      </w:r>
      <w:r w:rsidR="0040656E" w:rsidRPr="004D669F">
        <w:rPr>
          <w:rFonts w:asciiTheme="minorHAnsi" w:hAnsiTheme="minorHAnsi"/>
          <w:color w:val="auto"/>
        </w:rPr>
        <w:t>, and is partly responsible for the strain differences</w:t>
      </w:r>
      <w:r w:rsidR="005756AF" w:rsidRPr="004D669F">
        <w:rPr>
          <w:rFonts w:asciiTheme="minorHAnsi" w:hAnsiTheme="minorHAnsi"/>
          <w:color w:val="auto"/>
        </w:rPr>
        <w:t xml:space="preserve"> </w:t>
      </w:r>
      <w:r w:rsidR="00816093" w:rsidRPr="004D669F">
        <w:rPr>
          <w:rFonts w:asciiTheme="minorHAnsi" w:hAnsiTheme="minorHAnsi"/>
          <w:color w:val="auto"/>
        </w:rPr>
        <w:fldChar w:fldCharType="begin" w:fldLock="1"/>
      </w:r>
      <w:r w:rsidR="00A57C6F" w:rsidRPr="004D669F">
        <w:rPr>
          <w:rFonts w:asciiTheme="minorHAnsi" w:hAnsiTheme="minorHAnsi"/>
          <w:color w:val="auto"/>
        </w:rPr>
        <w:instrText>ADDIN CSL_CITATION { "citationItems" : [ { "id" : "ITEM-1", "itemData" : { "DOI" : "Doi 10.1038/Nature09058", "ISBN" : "0028-0836", "ISSN" : "0028-0836", "PMID" : "20592730", "abstract" : "Pheromone-based behaviours are crucial in animals from insects to mammals(1,2), and reproductive isolation is often based on pheromone differences(1-4). However, the genetic mechanisms by which pheromone signals change during the evolution of new species are largely unknown(4). In the sexual communication system of moths (Insecta: Lepidoptera), females emit a species-specific pheromone blend that attracts males over long distances(1,2,4). The European corn borer, Ostrinia nubilalis, consists of two sex pheromone races, Z and E, that use different ratios of the cis and trans isomers of acetate pheromone components(5). This subtle difference leads to strong reproductive isolation in the field between the two races(6,7), which could represent a first step in speciation. Female sex pheromone production and male behavioural response are under the control of different major genes(8,9), but the identity of these genes is unknown. Here we show that allelic variation in a fatty-acyl reductase gene essential for pheromone biosynthesis accounts for the phenotypic variation in female pheromone production, leading to race-specific signals. Both the cis and trans isomers of the pheromone precursors are produced by both races, but the precursors are differentially reduced to yield opposite ratios in the final pheromone blend as a result of the substrate specificity of the enzymes encoded by the Z and E alleles. This is the first functional characterization of a gene contributing to intraspecific behavioural reproductive isolation in moths, highlighting the importance of evolutionary diversification in a lepidopteran-specific family of reductases. Accumulation of substitutions in the coding region of a single biosynthetic enzyme can produce pheromone differences resulting in reproductive isolation, with speciation as a potential end result.", "author" : [ { "dropping-particle" : "", "family" : "Lassance", "given" : "J M", "non-dropping-particle" : "", "parse-names" : false, "suffix" : "" }, { "dropping-particle" : "", "family" : "Groot", "given" : "A T", "non-dropping-particle" : "", "parse-names" : false, "suffix" : "" }, { "dropping-particle" : "", "family" : "Lienard", "given" : "M A", "non-dropping-particle" : "", "parse-names" : false, "suffix" : "" }, { "dropping-particle" : "", "family" : "Antony", "given" : "B", "non-dropping-particle" : "", "parse-names" : false, "suffix" : "" }, { "dropping-particle" : "", "family" : "Borgwardt", "given" : "C", "non-dropping-particle" : "", "parse-names" : false, "suffix" : "" }, { "dropping-particle" : "", "family" : "Andersson", "given" : "F", "non-dropping-particle" : "", "parse-names" : false, "suffix" : "" }, { "dropping-particle" : "", "family" : "Hedenstrom", "given" : "E", "non-dropping-particle" : "", "parse-names" : false, "suffix" : "" }, { "dropping-particle" : "", "family" : "Heckel", "given" : "D G", "non-dropping-particle" : "", "parse-names" : false, "suffix" : "" }, { "dropping-particle" : "", "family" : "Lofstedt", "given" : "C", "non-dropping-particle" : "", "parse-names" : false, "suffix" : "" } ], "container-title" : "Nature", "id" : "ITEM-1", "issue" : "7305", "issued" : { "date-parts" : [ [ "2010" ] ] }, "page" : "486-491", "title" : "Allelic variation in a fatty-acyl reductase gene causes divergence in moth sex pheromones", "type" : "article-journal", "volume" : "466" }, "uris" : [ "http://www.mendeley.com/documents/?uuid=efedbe99-c966-4743-86b9-ff1ff43ee529" ] } ], "mendeley" : { "formattedCitation" : "(Lassance et al. 2010)", "plainTextFormattedCitation" : "(Lassance et al. 2010)", "previouslyFormattedCitation" : "(Lassance et al. 2010)" }, "properties" : { "noteIndex" : 0 }, "schema" : "https://github.com/citation-style-language/schema/raw/master/csl-citation.json" }</w:instrText>
      </w:r>
      <w:r w:rsidR="00816093" w:rsidRPr="004D669F">
        <w:rPr>
          <w:rFonts w:asciiTheme="minorHAnsi" w:hAnsiTheme="minorHAnsi"/>
          <w:color w:val="auto"/>
        </w:rPr>
        <w:fldChar w:fldCharType="separate"/>
      </w:r>
      <w:r w:rsidR="00816093" w:rsidRPr="004D669F">
        <w:rPr>
          <w:rFonts w:asciiTheme="minorHAnsi" w:hAnsiTheme="minorHAnsi"/>
          <w:noProof/>
          <w:color w:val="auto"/>
        </w:rPr>
        <w:t>(Lassance et al. 2010)</w:t>
      </w:r>
      <w:r w:rsidR="00816093" w:rsidRPr="004D669F">
        <w:rPr>
          <w:rFonts w:asciiTheme="minorHAnsi" w:hAnsiTheme="minorHAnsi"/>
          <w:color w:val="auto"/>
        </w:rPr>
        <w:fldChar w:fldCharType="end"/>
      </w:r>
      <w:r w:rsidR="00816093" w:rsidRPr="004D669F">
        <w:rPr>
          <w:rFonts w:asciiTheme="minorHAnsi" w:hAnsiTheme="minorHAnsi"/>
          <w:color w:val="auto"/>
        </w:rPr>
        <w:t>.</w:t>
      </w:r>
      <w:r w:rsidRPr="004D669F">
        <w:rPr>
          <w:rFonts w:asciiTheme="minorHAnsi" w:hAnsiTheme="minorHAnsi"/>
          <w:color w:val="auto"/>
        </w:rPr>
        <w:t xml:space="preserve"> </w:t>
      </w:r>
      <w:r w:rsidR="00C17895" w:rsidRPr="004D669F">
        <w:rPr>
          <w:rFonts w:asciiTheme="minorHAnsi" w:hAnsiTheme="minorHAnsi"/>
          <w:color w:val="auto"/>
        </w:rPr>
        <w:t xml:space="preserve">Both strains </w:t>
      </w:r>
      <w:r w:rsidRPr="004D669F">
        <w:rPr>
          <w:rFonts w:asciiTheme="minorHAnsi" w:hAnsiTheme="minorHAnsi"/>
          <w:color w:val="auto"/>
        </w:rPr>
        <w:t xml:space="preserve">were </w:t>
      </w:r>
      <w:r w:rsidR="00C17895" w:rsidRPr="004D669F">
        <w:rPr>
          <w:rFonts w:asciiTheme="minorHAnsi" w:hAnsiTheme="minorHAnsi"/>
          <w:color w:val="auto"/>
        </w:rPr>
        <w:t xml:space="preserve">collected </w:t>
      </w:r>
      <w:r w:rsidRPr="004D669F">
        <w:rPr>
          <w:rFonts w:asciiTheme="minorHAnsi" w:hAnsiTheme="minorHAnsi"/>
          <w:color w:val="auto"/>
        </w:rPr>
        <w:t>as larvae</w:t>
      </w:r>
      <w:r w:rsidR="00C17895" w:rsidRPr="004D669F">
        <w:rPr>
          <w:rFonts w:asciiTheme="minorHAnsi" w:hAnsiTheme="minorHAnsi"/>
          <w:color w:val="auto"/>
        </w:rPr>
        <w:t xml:space="preserve">, pupae and adults from New York state prior to 2015 </w:t>
      </w:r>
      <w:r w:rsidR="00C17895" w:rsidRPr="004D669F">
        <w:rPr>
          <w:rFonts w:asciiTheme="minorHAnsi" w:hAnsiTheme="minorHAnsi"/>
          <w:color w:val="auto"/>
        </w:rPr>
        <w:fldChar w:fldCharType="begin" w:fldLock="1"/>
      </w:r>
      <w:r w:rsidR="00816093" w:rsidRPr="004D669F">
        <w:rPr>
          <w:rFonts w:asciiTheme="minorHAnsi" w:hAnsiTheme="minorHAnsi"/>
          <w:color w:val="auto"/>
        </w:rPr>
        <w:instrText>ADDIN CSL_CITATION { "citationItems" : [ { "id" : "ITEM-1", "itemData" : { "DOI" : "10.1038/hdy.2014.128", "ISSN" : "1365-2540", "PMID" : "25626887", "abstract" : "Despite unparalleled access to species' genomes in our post-genomic age, we often lack adequate biological explanations for a major hallmark of the speciation process-genetic divergence. In the presence of gene flow, chromosomal rearrangements such as inversions are thought to promote divergence and facilitate speciation by suppressing recombination. Using a combination of genetic crosses, phenotyping of a trait underlying ecological isolation, and population genetic analysis of wild populations, we set out to determine whether evidence supports a role for recombination suppressors during speciation between the Z and E strains of European corn borer moth (Ostrinia nubilalis). Our results are consistent with the presence of an inversion that has contributed to accumulation of ecologically adaptive alleles and genetic differentiation across roughly 20% of the Ostrinia sex chromosome (~4 Mb). Patterns in Ostrinia suggest that chromosomal divergence may involve two separate phases-one driving its transient origin through local adaptation and one determining its stable persistence through differential introgression. As the evolutionary rate of rearrangements in lepidopteran genomes appears to be one of the fastest among eukaryotes, structural mutations may have had a disproportionate role during adaptive divergence and speciation in Ostrinia and in other moths and butterflies.", "author" : [ { "dropping-particle" : "", "family" : "Wadsworth", "given" : "C B", "non-dropping-particle" : "", "parse-names" : false, "suffix" : "" }, { "dropping-particle" : "", "family" : "Li", "given" : "X", "non-dropping-particle" : "", "parse-names" : false, "suffix" : "" }, { "dropping-particle" : "", "family" : "Dopman", "given" : "E B", "non-dropping-particle" : "", "parse-names" : false, "suffix" : "" } ], "container-title" : "Heredity", "id" : "ITEM-1", "issue" : "6", "issued" : { "date-parts" : [ [ "2015" ] ] }, "page" : "593-600", "title" : "A recombination suppressor contributes to ecological speciation in OSTRINIA moths.", "type" : "article-journal", "volume" : "114" }, "uris" : [ "http://www.mendeley.com/documents/?uuid=18c9a636-48ca-4348-92ad-ec317f8012f0" ] } ], "mendeley" : { "formattedCitation" : "(Wadsworth et al. 2015)", "plainTextFormattedCitation" : "(Wadsworth et al. 2015)", "previouslyFormattedCitation" : "(Wadsworth et al. 2015)" }, "properties" : { "noteIndex" : 0 }, "schema" : "https://github.com/citation-style-language/schema/raw/master/csl-citation.json" }</w:instrText>
      </w:r>
      <w:r w:rsidR="00C17895" w:rsidRPr="004D669F">
        <w:rPr>
          <w:rFonts w:asciiTheme="minorHAnsi" w:hAnsiTheme="minorHAnsi"/>
          <w:color w:val="auto"/>
        </w:rPr>
        <w:fldChar w:fldCharType="separate"/>
      </w:r>
      <w:r w:rsidR="00C17895" w:rsidRPr="004D669F">
        <w:rPr>
          <w:rFonts w:asciiTheme="minorHAnsi" w:hAnsiTheme="minorHAnsi"/>
          <w:noProof/>
          <w:color w:val="auto"/>
        </w:rPr>
        <w:t>(Wadsworth et al. 2015)</w:t>
      </w:r>
      <w:r w:rsidR="00C17895" w:rsidRPr="004D669F">
        <w:rPr>
          <w:rFonts w:asciiTheme="minorHAnsi" w:hAnsiTheme="minorHAnsi"/>
          <w:color w:val="auto"/>
        </w:rPr>
        <w:fldChar w:fldCharType="end"/>
      </w:r>
      <w:r w:rsidRPr="004D669F">
        <w:rPr>
          <w:rFonts w:asciiTheme="minorHAnsi" w:hAnsiTheme="minorHAnsi"/>
          <w:color w:val="auto"/>
        </w:rPr>
        <w:t xml:space="preserve">. </w:t>
      </w:r>
      <w:r w:rsidR="0040656E" w:rsidRPr="004D669F">
        <w:rPr>
          <w:rFonts w:asciiTheme="minorHAnsi" w:hAnsiTheme="minorHAnsi"/>
          <w:color w:val="auto"/>
        </w:rPr>
        <w:t>For the duration of the experiment, each</w:t>
      </w:r>
      <w:r w:rsidR="00816093" w:rsidRPr="004D669F">
        <w:rPr>
          <w:rFonts w:asciiTheme="minorHAnsi" w:hAnsiTheme="minorHAnsi"/>
          <w:color w:val="auto"/>
        </w:rPr>
        <w:t xml:space="preserve"> strain will be continuously mass reared</w:t>
      </w:r>
      <w:r w:rsidRPr="004D669F">
        <w:rPr>
          <w:rFonts w:asciiTheme="minorHAnsi" w:hAnsiTheme="minorHAnsi"/>
          <w:color w:val="auto"/>
        </w:rPr>
        <w:t xml:space="preserve"> at 26</w:t>
      </w:r>
      <w:r w:rsidR="00737225" w:rsidRPr="004D669F">
        <w:rPr>
          <w:color w:val="auto"/>
        </w:rPr>
        <w:t>°</w:t>
      </w:r>
      <w:r w:rsidRPr="004D669F">
        <w:rPr>
          <w:rFonts w:asciiTheme="minorHAnsi" w:hAnsiTheme="minorHAnsi"/>
          <w:color w:val="auto"/>
        </w:rPr>
        <w:t xml:space="preserve">C </w:t>
      </w:r>
      <w:r w:rsidR="0051526B" w:rsidRPr="004D669F">
        <w:rPr>
          <w:rFonts w:asciiTheme="minorHAnsi" w:hAnsiTheme="minorHAnsi"/>
          <w:color w:val="auto"/>
        </w:rPr>
        <w:t>under a 16-hour photoperiod.</w:t>
      </w:r>
      <w:r w:rsidRPr="004D669F">
        <w:rPr>
          <w:rFonts w:asciiTheme="minorHAnsi" w:hAnsiTheme="minorHAnsi"/>
          <w:color w:val="auto"/>
        </w:rPr>
        <w:t xml:space="preserve"> To compare the differences in </w:t>
      </w:r>
      <w:r w:rsidR="0076506B" w:rsidRPr="004D669F">
        <w:rPr>
          <w:rFonts w:asciiTheme="minorHAnsi" w:hAnsiTheme="minorHAnsi"/>
          <w:color w:val="auto"/>
        </w:rPr>
        <w:t xml:space="preserve">stored </w:t>
      </w:r>
      <w:r w:rsidR="0051526B" w:rsidRPr="004D669F">
        <w:rPr>
          <w:rFonts w:asciiTheme="minorHAnsi" w:hAnsiTheme="minorHAnsi"/>
          <w:color w:val="auto"/>
        </w:rPr>
        <w:t xml:space="preserve">triglycerides and storage proteins between diapause </w:t>
      </w:r>
      <w:r w:rsidRPr="004D669F">
        <w:rPr>
          <w:rFonts w:asciiTheme="minorHAnsi" w:hAnsiTheme="minorHAnsi"/>
          <w:color w:val="auto"/>
        </w:rPr>
        <w:t xml:space="preserve">and </w:t>
      </w:r>
      <w:r w:rsidR="0051526B" w:rsidRPr="004D669F">
        <w:rPr>
          <w:rFonts w:asciiTheme="minorHAnsi" w:hAnsiTheme="minorHAnsi"/>
          <w:color w:val="auto"/>
        </w:rPr>
        <w:t>non-</w:t>
      </w:r>
      <w:r w:rsidRPr="004D669F">
        <w:rPr>
          <w:rFonts w:asciiTheme="minorHAnsi" w:hAnsiTheme="minorHAnsi"/>
          <w:color w:val="auto"/>
        </w:rPr>
        <w:t>diapause larvae, newly hatched larvae from e</w:t>
      </w:r>
      <w:r w:rsidR="0051526B" w:rsidRPr="004D669F">
        <w:rPr>
          <w:rFonts w:asciiTheme="minorHAnsi" w:hAnsiTheme="minorHAnsi"/>
          <w:color w:val="auto"/>
        </w:rPr>
        <w:t>ach strain will be reared at 23</w:t>
      </w:r>
      <w:r w:rsidR="0051526B" w:rsidRPr="004D669F">
        <w:rPr>
          <w:color w:val="auto"/>
        </w:rPr>
        <w:t>°</w:t>
      </w:r>
      <w:r w:rsidRPr="004D669F">
        <w:rPr>
          <w:rFonts w:asciiTheme="minorHAnsi" w:hAnsiTheme="minorHAnsi"/>
          <w:color w:val="auto"/>
        </w:rPr>
        <w:t xml:space="preserve">C </w:t>
      </w:r>
      <w:r w:rsidR="0051526B" w:rsidRPr="004D669F">
        <w:rPr>
          <w:rFonts w:asciiTheme="minorHAnsi" w:hAnsiTheme="minorHAnsi"/>
          <w:color w:val="auto"/>
        </w:rPr>
        <w:t xml:space="preserve">under conditions that </w:t>
      </w:r>
      <w:r w:rsidR="0040656E" w:rsidRPr="004D669F">
        <w:rPr>
          <w:rFonts w:asciiTheme="minorHAnsi" w:hAnsiTheme="minorHAnsi"/>
          <w:color w:val="auto"/>
        </w:rPr>
        <w:t xml:space="preserve">either </w:t>
      </w:r>
      <w:commentRangeStart w:id="118"/>
      <w:r w:rsidR="0051526B" w:rsidRPr="004D669F">
        <w:rPr>
          <w:rFonts w:asciiTheme="minorHAnsi" w:hAnsiTheme="minorHAnsi"/>
          <w:color w:val="auto"/>
        </w:rPr>
        <w:t xml:space="preserve">induce diapause </w:t>
      </w:r>
      <w:r w:rsidR="0040656E" w:rsidRPr="004D669F">
        <w:rPr>
          <w:rFonts w:asciiTheme="minorHAnsi" w:hAnsiTheme="minorHAnsi"/>
          <w:color w:val="auto"/>
        </w:rPr>
        <w:t>or</w:t>
      </w:r>
      <w:r w:rsidR="0051526B" w:rsidRPr="004D669F">
        <w:rPr>
          <w:rFonts w:asciiTheme="minorHAnsi" w:hAnsiTheme="minorHAnsi"/>
          <w:color w:val="auto"/>
        </w:rPr>
        <w:t xml:space="preserve"> non-diapause</w:t>
      </w:r>
      <w:commentRangeEnd w:id="118"/>
      <w:r w:rsidR="00E8774E">
        <w:rPr>
          <w:rStyle w:val="CommentReference"/>
        </w:rPr>
        <w:commentReference w:id="118"/>
      </w:r>
      <w:r w:rsidR="0051526B" w:rsidRPr="004D669F">
        <w:rPr>
          <w:rFonts w:asciiTheme="minorHAnsi" w:hAnsiTheme="minorHAnsi"/>
          <w:color w:val="auto"/>
        </w:rPr>
        <w:t xml:space="preserve">. </w:t>
      </w:r>
      <w:r w:rsidRPr="004D669F">
        <w:rPr>
          <w:rFonts w:asciiTheme="minorHAnsi" w:hAnsiTheme="minorHAnsi"/>
          <w:color w:val="auto"/>
        </w:rPr>
        <w:t xml:space="preserve">Those </w:t>
      </w:r>
      <w:r w:rsidR="0051526B" w:rsidRPr="004D669F">
        <w:rPr>
          <w:rFonts w:asciiTheme="minorHAnsi" w:hAnsiTheme="minorHAnsi"/>
          <w:color w:val="auto"/>
        </w:rPr>
        <w:t xml:space="preserve">larvae treated under diapause inducing conditions from the UZ and BE strains </w:t>
      </w:r>
      <w:r w:rsidRPr="004D669F">
        <w:rPr>
          <w:rFonts w:asciiTheme="minorHAnsi" w:hAnsiTheme="minorHAnsi"/>
          <w:color w:val="auto"/>
        </w:rPr>
        <w:t>will be lab</w:t>
      </w:r>
      <w:r w:rsidR="0051526B" w:rsidRPr="004D669F">
        <w:rPr>
          <w:rFonts w:asciiTheme="minorHAnsi" w:hAnsiTheme="minorHAnsi"/>
          <w:color w:val="auto"/>
        </w:rPr>
        <w:t>eled UZ12 and BE12 respectively and t</w:t>
      </w:r>
      <w:r w:rsidRPr="004D669F">
        <w:rPr>
          <w:rFonts w:asciiTheme="minorHAnsi" w:hAnsiTheme="minorHAnsi"/>
          <w:color w:val="auto"/>
        </w:rPr>
        <w:t xml:space="preserve">hose </w:t>
      </w:r>
      <w:r w:rsidR="0051526B" w:rsidRPr="004D669F">
        <w:rPr>
          <w:rFonts w:asciiTheme="minorHAnsi" w:hAnsiTheme="minorHAnsi"/>
          <w:color w:val="auto"/>
        </w:rPr>
        <w:t xml:space="preserve">treated under </w:t>
      </w:r>
      <w:r w:rsidRPr="004D669F">
        <w:rPr>
          <w:rFonts w:asciiTheme="minorHAnsi" w:hAnsiTheme="minorHAnsi"/>
          <w:color w:val="auto"/>
        </w:rPr>
        <w:t xml:space="preserve">diapause avoiding conditions will be labeled UZ16 and BE16 respectively. </w:t>
      </w:r>
    </w:p>
    <w:p w14:paraId="35E2778D" w14:textId="77777777" w:rsidR="0083044B" w:rsidRPr="004D669F" w:rsidRDefault="0083044B" w:rsidP="00E84291">
      <w:pPr>
        <w:spacing w:line="480" w:lineRule="auto"/>
        <w:rPr>
          <w:rFonts w:asciiTheme="minorHAnsi" w:hAnsiTheme="minorHAnsi"/>
          <w:b/>
          <w:color w:val="auto"/>
        </w:rPr>
      </w:pPr>
    </w:p>
    <w:p w14:paraId="517D3277" w14:textId="6D123B67" w:rsidR="00E84291" w:rsidRPr="004D669F" w:rsidRDefault="00E84291" w:rsidP="00E84291">
      <w:pPr>
        <w:spacing w:line="480" w:lineRule="auto"/>
        <w:rPr>
          <w:rFonts w:asciiTheme="minorHAnsi" w:hAnsiTheme="minorHAnsi"/>
          <w:color w:val="auto"/>
        </w:rPr>
      </w:pPr>
      <w:r w:rsidRPr="004D669F">
        <w:rPr>
          <w:rFonts w:asciiTheme="minorHAnsi" w:hAnsiTheme="minorHAnsi"/>
          <w:b/>
          <w:color w:val="auto"/>
        </w:rPr>
        <w:lastRenderedPageBreak/>
        <w:t xml:space="preserve">Sampling Wandering Larvae. </w:t>
      </w:r>
      <w:r w:rsidRPr="004D669F">
        <w:rPr>
          <w:rFonts w:asciiTheme="minorHAnsi" w:hAnsiTheme="minorHAnsi"/>
          <w:color w:val="auto"/>
        </w:rPr>
        <w:t>European corn borer eggs</w:t>
      </w:r>
      <w:r w:rsidR="0040656E" w:rsidRPr="004D669F">
        <w:rPr>
          <w:rFonts w:asciiTheme="minorHAnsi" w:hAnsiTheme="minorHAnsi"/>
          <w:color w:val="auto"/>
        </w:rPr>
        <w:t>, intended for treatment,</w:t>
      </w:r>
      <w:r w:rsidRPr="004D669F">
        <w:rPr>
          <w:rFonts w:asciiTheme="minorHAnsi" w:hAnsiTheme="minorHAnsi"/>
          <w:color w:val="auto"/>
        </w:rPr>
        <w:t xml:space="preserve"> from the UZ and BE strains will be hatched at 23</w:t>
      </w:r>
      <w:r w:rsidRPr="004D669F">
        <w:rPr>
          <w:color w:val="auto"/>
        </w:rPr>
        <w:t>°</w:t>
      </w:r>
      <w:r w:rsidR="0040656E" w:rsidRPr="004D669F">
        <w:rPr>
          <w:rFonts w:asciiTheme="minorHAnsi" w:hAnsiTheme="minorHAnsi"/>
          <w:color w:val="auto"/>
        </w:rPr>
        <w:t>C and 65% relative humidity. These h</w:t>
      </w:r>
      <w:r w:rsidRPr="004D669F">
        <w:rPr>
          <w:rFonts w:asciiTheme="minorHAnsi" w:hAnsiTheme="minorHAnsi"/>
          <w:color w:val="auto"/>
        </w:rPr>
        <w:t xml:space="preserve">atched larvae will be </w:t>
      </w:r>
      <w:r w:rsidR="0040656E" w:rsidRPr="004D669F">
        <w:rPr>
          <w:rFonts w:asciiTheme="minorHAnsi" w:hAnsiTheme="minorHAnsi"/>
          <w:color w:val="auto"/>
        </w:rPr>
        <w:t>provided</w:t>
      </w:r>
      <w:r w:rsidR="00F2535D" w:rsidRPr="004D669F">
        <w:rPr>
          <w:rFonts w:asciiTheme="minorHAnsi" w:hAnsiTheme="minorHAnsi"/>
          <w:color w:val="auto"/>
        </w:rPr>
        <w:t xml:space="preserve"> European corn borer </w:t>
      </w:r>
      <w:r w:rsidRPr="004D669F">
        <w:rPr>
          <w:rFonts w:asciiTheme="minorHAnsi" w:hAnsiTheme="minorHAnsi"/>
          <w:color w:val="auto"/>
        </w:rPr>
        <w:t>diet</w:t>
      </w:r>
      <w:r w:rsidR="00F2535D" w:rsidRPr="004D669F">
        <w:rPr>
          <w:rFonts w:asciiTheme="minorHAnsi" w:hAnsiTheme="minorHAnsi"/>
          <w:color w:val="auto"/>
        </w:rPr>
        <w:t>, purchased</w:t>
      </w:r>
      <w:r w:rsidRPr="004D669F">
        <w:rPr>
          <w:rFonts w:asciiTheme="minorHAnsi" w:hAnsiTheme="minorHAnsi"/>
          <w:color w:val="auto"/>
        </w:rPr>
        <w:t xml:space="preserve"> </w:t>
      </w:r>
      <w:r w:rsidR="00F2535D" w:rsidRPr="004D669F">
        <w:rPr>
          <w:rFonts w:asciiTheme="minorHAnsi" w:hAnsiTheme="minorHAnsi"/>
          <w:color w:val="auto"/>
        </w:rPr>
        <w:t xml:space="preserve">from Frontier Agricultural Sciences, </w:t>
      </w:r>
      <w:r w:rsidR="0040656E" w:rsidRPr="004D669F">
        <w:rPr>
          <w:rFonts w:asciiTheme="minorHAnsi" w:hAnsiTheme="minorHAnsi"/>
          <w:color w:val="auto"/>
        </w:rPr>
        <w:t xml:space="preserve">ad </w:t>
      </w:r>
      <w:r w:rsidRPr="004D669F">
        <w:rPr>
          <w:rFonts w:asciiTheme="minorHAnsi" w:hAnsiTheme="minorHAnsi"/>
          <w:color w:val="auto"/>
        </w:rPr>
        <w:t>libitum. Non-diapause treatment larvae will experience a photoperiod of 16-hours, while diapause treatment larvae will experience a 12-hour photoperiod. The regime experienced by each treatment will be held constant throughout the duration of the experiment.</w:t>
      </w:r>
      <w:r w:rsidR="004F2C0B" w:rsidRPr="004D669F">
        <w:rPr>
          <w:rFonts w:asciiTheme="minorHAnsi" w:hAnsiTheme="minorHAnsi"/>
          <w:color w:val="auto"/>
        </w:rPr>
        <w:t xml:space="preserve"> </w:t>
      </w:r>
      <w:r w:rsidRPr="004D669F">
        <w:rPr>
          <w:rFonts w:asciiTheme="minorHAnsi" w:hAnsiTheme="minorHAnsi"/>
          <w:color w:val="auto"/>
        </w:rPr>
        <w:t>At the beginning of the fifth instar, larvae will be separated</w:t>
      </w:r>
      <w:r w:rsidR="0040656E" w:rsidRPr="004D669F">
        <w:rPr>
          <w:rFonts w:asciiTheme="minorHAnsi" w:hAnsiTheme="minorHAnsi"/>
          <w:color w:val="auto"/>
        </w:rPr>
        <w:t xml:space="preserve"> into </w:t>
      </w:r>
      <w:r w:rsidR="00737225" w:rsidRPr="004D669F">
        <w:rPr>
          <w:rFonts w:asciiTheme="minorHAnsi" w:hAnsiTheme="minorHAnsi"/>
          <w:color w:val="auto"/>
        </w:rPr>
        <w:t>32-</w:t>
      </w:r>
      <w:r w:rsidR="001F7608" w:rsidRPr="004D669F">
        <w:rPr>
          <w:rFonts w:asciiTheme="minorHAnsi" w:hAnsiTheme="minorHAnsi"/>
          <w:color w:val="auto"/>
        </w:rPr>
        <w:t>well bioassay trays purchased from Frontier Agricultural Sciences</w:t>
      </w:r>
      <w:r w:rsidR="0040656E" w:rsidRPr="004D669F">
        <w:rPr>
          <w:rFonts w:asciiTheme="minorHAnsi" w:hAnsiTheme="minorHAnsi"/>
          <w:color w:val="auto"/>
        </w:rPr>
        <w:t>, these trays</w:t>
      </w:r>
      <w:r w:rsidR="001F7608" w:rsidRPr="004D669F">
        <w:rPr>
          <w:rFonts w:asciiTheme="minorHAnsi" w:hAnsiTheme="minorHAnsi"/>
          <w:color w:val="auto"/>
        </w:rPr>
        <w:t xml:space="preserve"> will serve as individual arenas. Once larvae </w:t>
      </w:r>
      <w:r w:rsidRPr="004D669F">
        <w:rPr>
          <w:rFonts w:asciiTheme="minorHAnsi" w:hAnsiTheme="minorHAnsi"/>
          <w:color w:val="auto"/>
        </w:rPr>
        <w:t>reach the end of the fifth instar</w:t>
      </w:r>
      <w:r w:rsidR="001F7608" w:rsidRPr="004D669F">
        <w:rPr>
          <w:rFonts w:asciiTheme="minorHAnsi" w:hAnsiTheme="minorHAnsi"/>
          <w:color w:val="auto"/>
        </w:rPr>
        <w:t>, they will be assayed to determine if they have entered the wandering phase</w:t>
      </w:r>
      <w:r w:rsidRPr="004D669F">
        <w:rPr>
          <w:rFonts w:asciiTheme="minorHAnsi" w:hAnsiTheme="minorHAnsi"/>
          <w:color w:val="auto"/>
        </w:rPr>
        <w:t xml:space="preserve">. At the beginning of the wandering phase, larvae discontinue feeding, empty the contents of their gut and after clearing their gut larvae no longer produce frass. The wandering phase is a necessary step all European corn borer larvae undergo in preparation for either diapause or pupation and adult metamorphosis </w:t>
      </w:r>
      <w:r w:rsidRPr="004D669F">
        <w:rPr>
          <w:rFonts w:asciiTheme="minorHAnsi" w:hAnsiTheme="minorHAnsi"/>
          <w:color w:val="auto"/>
        </w:rPr>
        <w:fldChar w:fldCharType="begin" w:fldLock="1"/>
      </w:r>
      <w:r w:rsidRPr="004D669F">
        <w:rPr>
          <w:rFonts w:asciiTheme="minorHAnsi" w:hAnsiTheme="minorHAnsi"/>
          <w:color w:val="auto"/>
        </w:rPr>
        <w:instrText>ADDIN CSL_CITATION { "citationItems" : [ { "id" : "ITEM-1", "itemData" : { "abstract" : "Techniques for monitoring development in European corn borer, Ostrinia nubilalis (Hiibner), fifth-stage larvae and pupae are described. About 90% of larvae left the medium before pupa- tion. Larvae in the process of gut emptying exuded tan fluid, whereas those that had completed gut emptying exuded white fluid. Gut emptying occurred ca. 4 days later in diapause-bound than in non-diapause-bound larvae, even though both groups developed at the same rate until the 5th instar. Ocellar retraction marked pharate pupal formation. During the next 6 to 8 h, the pigment mass that was previously behind the ocelli migrated posteriorly and then ventrally coming to rest just above the base of the head capsule. Ecdysis to the pupa occurred ca. 4 h later. In insects reared under a photoperiod of LD 16:8 and 30\u00b0C, the ocellar pigment became diffuse and disap- peared during the first 24 h of the pupal stage. Pharate adult formation occurred on day 3. By day 4, the future compound eyes looked like very dark spheres. Dark bands on the wings were ob- served on the day preceding adult eclosion. Eclosion occurred primarily during the scotophase and was characterized by a sexual dimorphism, in that females tended to eclose 1 day earlier than males.", "author" : [ { "dropping-particle" : "", "family" : "Gelman", "given" : "D B", "non-dropping-particle" : "", "parse-names" : false, "suffix" : "" }, { "dropping-particle" : "", "family" : "Hayes", "given" : "D K", "non-dropping-particle" : "", "parse-names" : false, "suffix" : "" } ], "container-title" : "Ann. Entomol. Soc.", "id" : "ITEM-1", "issue" : "5", "issued" : { "date-parts" : [ [ "1982" ] ] }, "page" : "485-493", "title" : "Methods and Markers for Synchronizing Maturation of Fifth-Stage Larvae and Pupae of the European Corn Borer , Ostrinia nubilalis", "type" : "article-journal", "volume" : "75" }, "uris" : [ "http://www.mendeley.com/documents/?uuid=a3c21501-8bf7-4884-a95d-14b34b36c269" ] } ], "mendeley" : { "formattedCitation" : "(Gelman and Hayes 1982)", "plainTextFormattedCitation" : "(Gelman and Hayes 1982)", "previouslyFormattedCitation" : "(Gelman and Hayes 1982)" }, "properties" : { "noteIndex" : 0 }, "schema" : "https://github.com/citation-style-language/schema/raw/master/csl-citation.json" }</w:instrText>
      </w:r>
      <w:r w:rsidRPr="004D669F">
        <w:rPr>
          <w:rFonts w:asciiTheme="minorHAnsi" w:hAnsiTheme="minorHAnsi"/>
          <w:color w:val="auto"/>
        </w:rPr>
        <w:fldChar w:fldCharType="separate"/>
      </w:r>
      <w:r w:rsidRPr="004D669F">
        <w:rPr>
          <w:rFonts w:asciiTheme="minorHAnsi" w:hAnsiTheme="minorHAnsi"/>
          <w:noProof/>
          <w:color w:val="auto"/>
        </w:rPr>
        <w:t>(Gelman and Hayes 1982)</w:t>
      </w:r>
      <w:r w:rsidRPr="004D669F">
        <w:rPr>
          <w:rFonts w:asciiTheme="minorHAnsi" w:hAnsiTheme="minorHAnsi"/>
          <w:color w:val="auto"/>
        </w:rPr>
        <w:fldChar w:fldCharType="end"/>
      </w:r>
      <w:r w:rsidRPr="004D669F">
        <w:rPr>
          <w:rFonts w:asciiTheme="minorHAnsi" w:hAnsiTheme="minorHAnsi"/>
          <w:color w:val="auto"/>
        </w:rPr>
        <w:t xml:space="preserve">. Because the termination of frass production is indicative of the wandering phase, it will be used to diagnose putative wandering larvae. To diagnose late fifth instar larvae as wandering, larvae will be removed from their individual arenas and held in a clean, empty petri dish and monitored for </w:t>
      </w:r>
      <w:r w:rsidR="00676735" w:rsidRPr="004D669F">
        <w:rPr>
          <w:rFonts w:asciiTheme="minorHAnsi" w:hAnsiTheme="minorHAnsi"/>
          <w:color w:val="auto"/>
        </w:rPr>
        <w:t>30 minutes</w:t>
      </w:r>
      <w:commentRangeStart w:id="119"/>
      <w:r w:rsidRPr="004D669F">
        <w:rPr>
          <w:rStyle w:val="CommentReference"/>
          <w:color w:val="auto"/>
        </w:rPr>
        <w:commentReference w:id="120"/>
      </w:r>
      <w:commentRangeEnd w:id="119"/>
      <w:r w:rsidR="00FA206E" w:rsidRPr="004D669F">
        <w:rPr>
          <w:rStyle w:val="CommentReference"/>
          <w:color w:val="auto"/>
        </w:rPr>
        <w:commentReference w:id="119"/>
      </w:r>
      <w:r w:rsidRPr="004D669F">
        <w:rPr>
          <w:rFonts w:asciiTheme="minorHAnsi" w:hAnsiTheme="minorHAnsi"/>
          <w:color w:val="auto"/>
        </w:rPr>
        <w:t xml:space="preserve">. Those larvae whose gut is not clear will produce frass will be placed back into their arenas and those that do not produce frass will be </w:t>
      </w:r>
      <w:r w:rsidR="00DC52AC" w:rsidRPr="004D669F">
        <w:rPr>
          <w:rFonts w:asciiTheme="minorHAnsi" w:hAnsiTheme="minorHAnsi"/>
          <w:color w:val="auto"/>
        </w:rPr>
        <w:t>charac</w:t>
      </w:r>
      <w:r w:rsidRPr="004D669F">
        <w:rPr>
          <w:rFonts w:asciiTheme="minorHAnsi" w:hAnsiTheme="minorHAnsi"/>
          <w:color w:val="auto"/>
        </w:rPr>
        <w:t>terized as wanders, 30 individuals from each treatment will be collected, accessioned, and tracked for the duration of the experiment. Hemolymph and lipid extractions from sampled larvae will be analyzed for storage protein and triglyceride content, respectively.</w:t>
      </w:r>
      <w:r w:rsidRPr="004D669F" w:rsidDel="00D17757">
        <w:rPr>
          <w:rFonts w:asciiTheme="minorHAnsi" w:hAnsiTheme="minorHAnsi"/>
          <w:color w:val="auto"/>
        </w:rPr>
        <w:t xml:space="preserve"> </w:t>
      </w:r>
    </w:p>
    <w:p w14:paraId="4B05E00A" w14:textId="77777777" w:rsidR="00E84291" w:rsidRPr="004D669F" w:rsidRDefault="00E84291" w:rsidP="00E84291">
      <w:pPr>
        <w:spacing w:line="480" w:lineRule="auto"/>
        <w:rPr>
          <w:rFonts w:asciiTheme="minorHAnsi" w:hAnsiTheme="minorHAnsi"/>
          <w:b/>
          <w:color w:val="auto"/>
        </w:rPr>
      </w:pPr>
    </w:p>
    <w:p w14:paraId="1CF76641" w14:textId="7B10C514" w:rsidR="00E84291" w:rsidRPr="004D669F" w:rsidRDefault="00E84291" w:rsidP="00E84291">
      <w:pPr>
        <w:spacing w:line="480" w:lineRule="auto"/>
        <w:rPr>
          <w:rFonts w:asciiTheme="minorHAnsi" w:hAnsiTheme="minorHAnsi"/>
          <w:color w:val="auto"/>
        </w:rPr>
      </w:pPr>
      <w:r w:rsidRPr="004D669F">
        <w:rPr>
          <w:rFonts w:asciiTheme="minorHAnsi" w:hAnsiTheme="minorHAnsi"/>
          <w:b/>
          <w:color w:val="auto"/>
        </w:rPr>
        <w:t xml:space="preserve">Protein Extraction and Quantification: </w:t>
      </w:r>
      <w:r w:rsidRPr="004D669F">
        <w:rPr>
          <w:rFonts w:asciiTheme="minorHAnsi" w:hAnsiTheme="minorHAnsi"/>
          <w:color w:val="auto"/>
        </w:rPr>
        <w:t xml:space="preserve">A portion of hemolymph will be drawn from larval samples and the total protein concentration in the extracted hemolymph will be measured. To extract hemolymph, a small incision will be made through the cuticle of the larval proleg </w:t>
      </w:r>
      <w:r w:rsidRPr="004D669F">
        <w:rPr>
          <w:rFonts w:asciiTheme="minorHAnsi" w:hAnsiTheme="minorHAnsi"/>
          <w:color w:val="auto"/>
        </w:rPr>
        <w:fldChar w:fldCharType="begin" w:fldLock="1"/>
      </w:r>
      <w:r w:rsidR="006A07A2" w:rsidRPr="004D669F">
        <w:rPr>
          <w:rFonts w:asciiTheme="minorHAnsi" w:hAnsiTheme="minorHAnsi"/>
          <w:color w:val="auto"/>
        </w:rPr>
        <w:instrText>ADDIN CSL_CITATION { "citationItems" : [ { "id" : "ITEM-1", "itemData" : { "abstract" : "-1. Haemolymph ecdysteroid titers of nondiapause-bound European corn borers (LD 16: 8,30 \" (Z) were low at the beginning of the fifth (last) instar, increased gradually between days 2 and 4 and peaked sharply (4400 pg/po just before pharate pupal formation. 2. Time ofdav influenced DreDuoal ecdvsteroid titers in that levels rose sharply between 1400 and 24:00 hr AZT (arbitrary ieitgeber time) in nondiapause-bound animals. _ . 3. Haemolymph ecdysteroid titers decreased in pharate and new pupae, peaked in 2-day pupae (26,000 pg/&amp; just before pharate aduft formation and then fell more gradualiy in 3-5-day pupae. 4. In diapause-bound and diapausing 5th instars haemolymph ecdysteroid titers were relatively low, 1 l-25 pglpl. 5. HPLC followed by RIA of 5th stage larval and pupal baemoiymph revealed the presence of a polar peak, 2 small peaks following the polar peak, material that comigrated with 2~hydroxye~ysone and ecdysone, and in 2-and 3-day pupae, material that comigrated with 26-hydroxyecdysone. 6. Before formation of the pharate pupa and pharate adult, ecdysone levels were relatively low as compared to 20-hydroxyecdysone levels INTRODUCTION", "author" : [ { "dropping-particle" : "", "family" : "Gelman", "given" : "Dale B", "non-dropping-particle" : "", "parse-names" : false, "suffix" : "" }, { "dropping-particle" : "", "family" : "Woods", "given" : "Charles W", "non-dropping-particle" : "", "parse-names" : false, "suffix" : "" } ], "container-title" : "Comparative Biochemistry and Physiology", "id" : "ITEM-1", "issue" : "2", "issued" : { "date-parts" : [ [ "1983" ] ] }, "page" : "367-375", "title" : "Haemolymph ecdysteroid titers of diapause-and nondiapause-bound fifth instars and pupae of the european corn borer, Ostrinia nubilalis (H\u00dcBNER)", "type" : "article-journal", "volume" : "76A" }, "uris" : [ "http://www.mendeley.com/documents/?uuid=0dab46cd-d2ed-32f8-bcf0-201768ada358" ] } ], "mendeley" : { "formattedCitation" : "(Gelman and Woods 1983)", "plainTextFormattedCitation" : "(Gelman and Woods 1983)", "previouslyFormattedCitation" : "(Gelman and Woods 1983)" }, "properties" : { "noteIndex" : 0 }, "schema" : "https://github.com/citation-style-language/schema/raw/master/csl-citation.json" }</w:instrText>
      </w:r>
      <w:r w:rsidRPr="004D669F">
        <w:rPr>
          <w:rFonts w:asciiTheme="minorHAnsi" w:hAnsiTheme="minorHAnsi"/>
          <w:color w:val="auto"/>
        </w:rPr>
        <w:fldChar w:fldCharType="separate"/>
      </w:r>
      <w:r w:rsidRPr="004D669F">
        <w:rPr>
          <w:rFonts w:asciiTheme="minorHAnsi" w:hAnsiTheme="minorHAnsi"/>
          <w:noProof/>
          <w:color w:val="auto"/>
        </w:rPr>
        <w:t>(Gelman and Woods 1983)</w:t>
      </w:r>
      <w:r w:rsidRPr="004D669F">
        <w:rPr>
          <w:rFonts w:asciiTheme="minorHAnsi" w:hAnsiTheme="minorHAnsi"/>
          <w:color w:val="auto"/>
        </w:rPr>
        <w:fldChar w:fldCharType="end"/>
      </w:r>
      <w:r w:rsidRPr="004D669F">
        <w:rPr>
          <w:rFonts w:asciiTheme="minorHAnsi" w:hAnsiTheme="minorHAnsi"/>
          <w:color w:val="auto"/>
        </w:rPr>
        <w:t>. Using a micropipette, lymph fluid will be gathered and stored in a microcentrifuge tube. Extracting lymph from live larvae exposes the lymph fluid and the contained proteins to degradation from proteolytic enzymes. To reduce the activity of these enzymes, extracted hemolymph samples will be stored in microtubes containing 500 µL of 1x PBS and 5 µL of Halt™ Protease Inhibitor Cocktail with EDTA and kept at -80</w:t>
      </w:r>
      <w:r w:rsidRPr="004D669F">
        <w:rPr>
          <w:color w:val="auto"/>
        </w:rPr>
        <w:t>°</w:t>
      </w:r>
      <w:r w:rsidRPr="004D669F">
        <w:rPr>
          <w:rFonts w:asciiTheme="minorHAnsi" w:hAnsiTheme="minorHAnsi"/>
          <w:color w:val="auto"/>
        </w:rPr>
        <w:t xml:space="preserve">C. After collecting lymph from larvae across each of the four treatments, </w:t>
      </w:r>
      <w:commentRangeStart w:id="121"/>
      <w:commentRangeStart w:id="122"/>
      <w:r w:rsidRPr="004D669F">
        <w:rPr>
          <w:rFonts w:asciiTheme="minorHAnsi" w:hAnsiTheme="minorHAnsi"/>
          <w:color w:val="auto"/>
        </w:rPr>
        <w:t>samples will be grouped into cohorts</w:t>
      </w:r>
      <w:r w:rsidR="00FA206E" w:rsidRPr="004D669F">
        <w:rPr>
          <w:rFonts w:asciiTheme="minorHAnsi" w:hAnsiTheme="minorHAnsi"/>
          <w:color w:val="auto"/>
        </w:rPr>
        <w:t>, a sample of hemolymph will be taken from each individual larvae</w:t>
      </w:r>
      <w:r w:rsidRPr="004D669F">
        <w:rPr>
          <w:rFonts w:asciiTheme="minorHAnsi" w:hAnsiTheme="minorHAnsi"/>
          <w:color w:val="auto"/>
        </w:rPr>
        <w:t xml:space="preserve"> and total protein concentration will be quantified</w:t>
      </w:r>
      <w:r w:rsidR="000C0F27" w:rsidRPr="004D669F">
        <w:rPr>
          <w:rFonts w:asciiTheme="minorHAnsi" w:hAnsiTheme="minorHAnsi"/>
          <w:color w:val="auto"/>
        </w:rPr>
        <w:t>, separately</w:t>
      </w:r>
      <w:r w:rsidRPr="004D669F">
        <w:rPr>
          <w:rFonts w:asciiTheme="minorHAnsi" w:hAnsiTheme="minorHAnsi"/>
          <w:color w:val="auto"/>
        </w:rPr>
        <w:t xml:space="preserve">. A cohort will consist of equal numbers of larvae from each strain, and from each photoperiod treatment. </w:t>
      </w:r>
      <w:commentRangeEnd w:id="121"/>
      <w:r w:rsidR="00642B1C" w:rsidRPr="004D669F">
        <w:rPr>
          <w:rStyle w:val="CommentReference"/>
          <w:color w:val="auto"/>
        </w:rPr>
        <w:commentReference w:id="121"/>
      </w:r>
      <w:commentRangeEnd w:id="122"/>
      <w:r w:rsidR="000C0F27" w:rsidRPr="004D669F">
        <w:rPr>
          <w:rStyle w:val="CommentReference"/>
          <w:color w:val="auto"/>
        </w:rPr>
        <w:commentReference w:id="122"/>
      </w:r>
      <w:r w:rsidR="0083044B" w:rsidRPr="004D669F">
        <w:rPr>
          <w:rFonts w:asciiTheme="minorHAnsi" w:hAnsiTheme="minorHAnsi"/>
          <w:color w:val="auto"/>
        </w:rPr>
        <w:t>Hemolymph proteins will be quantified in relation to a standard curve</w:t>
      </w:r>
      <w:r w:rsidRPr="004D669F">
        <w:rPr>
          <w:rFonts w:asciiTheme="minorHAnsi" w:hAnsiTheme="minorHAnsi"/>
          <w:color w:val="auto"/>
        </w:rPr>
        <w:t xml:space="preserve"> </w:t>
      </w:r>
      <w:r w:rsidR="00642B1C" w:rsidRPr="004D669F">
        <w:rPr>
          <w:rFonts w:asciiTheme="minorHAnsi" w:hAnsiTheme="minorHAnsi"/>
          <w:color w:val="auto"/>
        </w:rPr>
        <w:t xml:space="preserve">of bovine serum albumin (BSA) </w:t>
      </w:r>
      <w:r w:rsidRPr="004D669F">
        <w:rPr>
          <w:rFonts w:asciiTheme="minorHAnsi" w:hAnsiTheme="minorHAnsi"/>
          <w:color w:val="auto"/>
        </w:rPr>
        <w:t>using the Pierce™ Coomassie (Bradford) Protein Assay</w:t>
      </w:r>
      <w:r w:rsidR="0083044B" w:rsidRPr="004D669F">
        <w:rPr>
          <w:rFonts w:asciiTheme="minorHAnsi" w:hAnsiTheme="minorHAnsi"/>
          <w:color w:val="auto"/>
        </w:rPr>
        <w:t>.</w:t>
      </w:r>
      <w:r w:rsidRPr="004D669F">
        <w:rPr>
          <w:rFonts w:asciiTheme="minorHAnsi" w:hAnsiTheme="minorHAnsi"/>
          <w:color w:val="auto"/>
        </w:rPr>
        <w:t xml:space="preserve"> When bound to protein, the coomassie-dye molecule experiences a shift in its conformation that changes the wavelength of light absorbed by the molecule from 465nm to 595nm. The total amount of light absorbed by this molecule when bound to a </w:t>
      </w:r>
      <w:r w:rsidR="00754593" w:rsidRPr="004D669F">
        <w:rPr>
          <w:rFonts w:asciiTheme="minorHAnsi" w:hAnsiTheme="minorHAnsi"/>
          <w:color w:val="auto"/>
        </w:rPr>
        <w:t>protein standard at known</w:t>
      </w:r>
      <w:r w:rsidRPr="004D669F">
        <w:rPr>
          <w:rFonts w:asciiTheme="minorHAnsi" w:hAnsiTheme="minorHAnsi"/>
          <w:color w:val="auto"/>
        </w:rPr>
        <w:t xml:space="preserve"> concentration</w:t>
      </w:r>
      <w:r w:rsidR="00754593" w:rsidRPr="004D669F">
        <w:rPr>
          <w:rFonts w:asciiTheme="minorHAnsi" w:hAnsiTheme="minorHAnsi"/>
          <w:color w:val="auto"/>
        </w:rPr>
        <w:t>s</w:t>
      </w:r>
      <w:r w:rsidRPr="004D669F">
        <w:rPr>
          <w:rFonts w:asciiTheme="minorHAnsi" w:hAnsiTheme="minorHAnsi"/>
          <w:color w:val="auto"/>
        </w:rPr>
        <w:t xml:space="preserve"> can be quantified using a spectrophotometer. </w:t>
      </w:r>
      <w:r w:rsidR="004D08DE" w:rsidRPr="004D669F">
        <w:rPr>
          <w:rFonts w:asciiTheme="minorHAnsi" w:hAnsiTheme="minorHAnsi"/>
          <w:color w:val="auto"/>
        </w:rPr>
        <w:t xml:space="preserve">The </w:t>
      </w:r>
      <w:r w:rsidRPr="004D669F">
        <w:rPr>
          <w:rFonts w:asciiTheme="minorHAnsi" w:hAnsiTheme="minorHAnsi"/>
          <w:color w:val="auto"/>
        </w:rPr>
        <w:t>relationship between the</w:t>
      </w:r>
      <w:r w:rsidR="004D08DE" w:rsidRPr="004D669F">
        <w:rPr>
          <w:rFonts w:asciiTheme="minorHAnsi" w:hAnsiTheme="minorHAnsi"/>
          <w:color w:val="auto"/>
        </w:rPr>
        <w:t xml:space="preserve"> wavelength of light absorbed by </w:t>
      </w:r>
      <w:r w:rsidRPr="004D669F">
        <w:rPr>
          <w:rFonts w:asciiTheme="minorHAnsi" w:hAnsiTheme="minorHAnsi"/>
          <w:color w:val="auto"/>
        </w:rPr>
        <w:t>coomassie</w:t>
      </w:r>
      <w:r w:rsidR="004D08DE" w:rsidRPr="004D669F">
        <w:rPr>
          <w:rFonts w:asciiTheme="minorHAnsi" w:hAnsiTheme="minorHAnsi"/>
          <w:color w:val="auto"/>
        </w:rPr>
        <w:t>-</w:t>
      </w:r>
      <w:r w:rsidRPr="004D669F">
        <w:rPr>
          <w:rFonts w:asciiTheme="minorHAnsi" w:hAnsiTheme="minorHAnsi"/>
          <w:color w:val="auto"/>
        </w:rPr>
        <w:t>dye</w:t>
      </w:r>
      <w:r w:rsidR="004D08DE" w:rsidRPr="004D669F">
        <w:rPr>
          <w:rFonts w:asciiTheme="minorHAnsi" w:hAnsiTheme="minorHAnsi"/>
          <w:color w:val="auto"/>
        </w:rPr>
        <w:t xml:space="preserve"> bound to known protein concentrations can be used to infer the concentration of proteins in the hemolymph sample when bound by coomassie-dye given its measured absorbance.</w:t>
      </w:r>
      <w:r w:rsidRPr="004D669F" w:rsidDel="005466AF">
        <w:rPr>
          <w:rFonts w:asciiTheme="minorHAnsi" w:hAnsiTheme="minorHAnsi"/>
          <w:color w:val="auto"/>
        </w:rPr>
        <w:t xml:space="preserve"> </w:t>
      </w:r>
    </w:p>
    <w:p w14:paraId="5A1A7CFD" w14:textId="77777777" w:rsidR="00E84291" w:rsidRPr="004D669F" w:rsidRDefault="00E84291" w:rsidP="00E84291">
      <w:pPr>
        <w:spacing w:line="480" w:lineRule="auto"/>
        <w:rPr>
          <w:rFonts w:asciiTheme="minorHAnsi" w:hAnsiTheme="minorHAnsi"/>
          <w:color w:val="auto"/>
        </w:rPr>
      </w:pPr>
    </w:p>
    <w:p w14:paraId="4539EAA6" w14:textId="1D26D2AB" w:rsidR="00E84291" w:rsidRPr="004D669F" w:rsidRDefault="00E84291" w:rsidP="00E84291">
      <w:pPr>
        <w:spacing w:line="480" w:lineRule="auto"/>
        <w:rPr>
          <w:rFonts w:asciiTheme="minorHAnsi" w:hAnsiTheme="minorHAnsi"/>
          <w:color w:val="auto"/>
        </w:rPr>
      </w:pPr>
      <w:r w:rsidRPr="004D669F">
        <w:rPr>
          <w:rFonts w:asciiTheme="minorHAnsi" w:hAnsiTheme="minorHAnsi"/>
          <w:b/>
          <w:color w:val="auto"/>
        </w:rPr>
        <w:t xml:space="preserve">Storage Protein Separation and Quantification: </w:t>
      </w:r>
      <w:r w:rsidRPr="004D669F">
        <w:rPr>
          <w:rFonts w:asciiTheme="minorHAnsi" w:hAnsiTheme="minorHAnsi"/>
          <w:color w:val="auto"/>
        </w:rPr>
        <w:t xml:space="preserve">Storage proteins are multimers composed of six identical or similar subunits and each subunit weights approximately 80kDa each </w:t>
      </w:r>
      <w:r w:rsidRPr="004D669F">
        <w:rPr>
          <w:rFonts w:asciiTheme="minorHAnsi" w:hAnsiTheme="minorHAnsi"/>
          <w:color w:val="auto"/>
        </w:rPr>
        <w:fldChar w:fldCharType="begin" w:fldLock="1"/>
      </w:r>
      <w:r w:rsidRPr="004D669F">
        <w:rPr>
          <w:rFonts w:asciiTheme="minorHAnsi" w:hAnsiTheme="minorHAnsi"/>
          <w:color w:val="auto"/>
        </w:rPr>
        <w:instrText>ADDIN CSL_CITATION { "citationItems" : [ { "id" : "ITEM-1", "itemData" : { "DOI" : "10.1111/j.1742-4658.2009.06918.x", "ISBN" : "1742-464X", "ISSN" : "1742464X", "PMID" : "19236479", "abstract" : "Hemocyanins are copper-containing, respiratory proteins that have been thoroughly studied in various arthropod subphyla. Specific O(2)-transport proteins have long been considered unnecessary in Hexapoda (including Insecta), which acquire O(2) via an elaborate tracheal system. However, we recently identified a functional hemocyanin in the stonefly Perla marginata (Plecoptera) and in the firebrat Thermobia domestica (Zygentoma). We used RT-PCR and RACE experiments to study the presence of hemocyanin in a broad range of ametabolous and hemimetabolous hexapod taxa. We obtained a total of 12 full-length and 5 partial cDNA sequences of hemocyanins from representatives of Collembola, Archeognatha, Dermaptera, Orthoptera, Phasmatodea, Mantodea, Isoptera and Blattaria. No hemocyanin could be identified in Protura, Diplura, Ephemeroptera, Odonata, or in the Eumetabola (Holometabola + Hemiptera). It is not currently known why hemocyanin has been lost in some taxa. Hexapod hemocyanins usually consist of two distinct subunit types. Whereas type 1 subunits may represent the central building block, type 2 subunits may be absent in some species. Phylogenetic analyses support the Pancrustacea hypothesis and show that type 1 and type 2 subunits diverged before the emergence of the Hexapoda. The copperless insect storage hexamerins evolved from hemocyanin type 1 subunits, with Machilis germanica (Archeognatha) hemocyanin being a possible 'intermediate'. The evolution of hemocyanin subunits follows the widely accepted phylogeny of the Hexapoda and provides strong evidence for the monophyly of the Polyneoptera (Plecoptera, Dermaptera, Orthoptera, Phasmatodea, Mantodea, Isoptera, Blattaria) and the Dictyoptera (Mantodea, Isoptera, Blattaria). The Blattaria are paraphyletic with respect to the termites.", "author" : [ { "dropping-particle" : "", "family" : "Pick", "given" : "Christian", "non-dropping-particle" : "", "parse-names" : false, "suffix" : "" }, { "dropping-particle" : "", "family" : "Schneuer", "given" : "Marco", "non-dropping-particle" : "", "parse-names" : false, "suffix" : "" }, { "dropping-particle" : "", "family" : "Burmester", "given" : "Thorsten", "non-dropping-particle" : "", "parse-names" : false, "suffix" : "" } ], "container-title" : "FEBS Journal", "id" : "ITEM-1", "issue" : "7", "issued" : { "date-parts" : [ [ "2009" ] ] }, "page" : "1930-1941", "title" : "The occurrence of hemocyanin in Hexapoda", "type" : "article-journal", "volume" : "276" }, "uris" : [ "http://www.mendeley.com/documents/?uuid=0feb37b2-4f1e-4c60-8733-3668891f1ba7" ] }, { "id" : "ITEM-2", "itemData" : { "author" : [ { "dropping-particle" : "", "family" : "Burmester", "given" : "Thorsten", "non-dropping-particle" : "", "parse-names" : false, "suffix" : "" } ], "container-title" : "European Journal of Entomology", "id" : "ITEM-2", "issued" : { "date-parts" : [ [ "1999" ] ] }, "page" : "213-225", "title" : "Evolution and function of the insect hexamerins*", "type" : "article-journal", "volume" : "96" }, "uris" : [ "http://www.mendeley.com/documents/?uuid=c890a7b4-7295-44dd-bddd-4a922d204f97" ] } ], "mendeley" : { "formattedCitation" : "(Burmester 1999, Pick et al. 2009)", "plainTextFormattedCitation" : "(Burmester 1999, Pick et al. 2009)", "previouslyFormattedCitation" : "(Burmester 1999, Pick et al. 2009)" }, "properties" : { "noteIndex" : 0 }, "schema" : "https://github.com/citation-style-language/schema/raw/master/csl-citation.json" }</w:instrText>
      </w:r>
      <w:r w:rsidRPr="004D669F">
        <w:rPr>
          <w:rFonts w:asciiTheme="minorHAnsi" w:hAnsiTheme="minorHAnsi"/>
          <w:color w:val="auto"/>
        </w:rPr>
        <w:fldChar w:fldCharType="separate"/>
      </w:r>
      <w:r w:rsidRPr="004D669F">
        <w:rPr>
          <w:rFonts w:asciiTheme="minorHAnsi" w:hAnsiTheme="minorHAnsi"/>
          <w:noProof/>
          <w:color w:val="auto"/>
        </w:rPr>
        <w:t>(Burmester 1999, Pick et al. 2009)</w:t>
      </w:r>
      <w:r w:rsidRPr="004D669F">
        <w:rPr>
          <w:rFonts w:asciiTheme="minorHAnsi" w:hAnsiTheme="minorHAnsi"/>
          <w:color w:val="auto"/>
        </w:rPr>
        <w:fldChar w:fldCharType="end"/>
      </w:r>
      <w:r w:rsidRPr="004D669F">
        <w:rPr>
          <w:rFonts w:asciiTheme="minorHAnsi" w:hAnsiTheme="minorHAnsi"/>
          <w:color w:val="auto"/>
        </w:rPr>
        <w:t xml:space="preserve">. The relative quantity of storage proteins in each larval sample will be determined by comparing the optical density of the larval samples to optical density of a known protein standard. To make this comparison, larval hemolymph and the protein standard will be separated by size using gel electrophoresis. 100ng/mL aliquots of each hemolymph sample will be mixed with sodium dodecyl sulfate, giving each protein in the mixture a net negative charge. The protein standard, containing a mixture of proteins of known size and concentration, will then be loaded onto a polyacrylamide gel, along with the larval lymph samples. Polyacrylamide is a synthetic matrix of composed of differently sized openings that selectively allow molecules to pass through the openings based on the size of the molecules. When a positive charge is applied to the gel, it attracts the negatively charged proteins and </w:t>
      </w:r>
      <w:r w:rsidR="00891FD1" w:rsidRPr="004D669F">
        <w:rPr>
          <w:rFonts w:asciiTheme="minorHAnsi" w:hAnsiTheme="minorHAnsi"/>
          <w:color w:val="auto"/>
        </w:rPr>
        <w:t xml:space="preserve">pulls them </w:t>
      </w:r>
      <w:r w:rsidRPr="004D669F">
        <w:rPr>
          <w:rFonts w:asciiTheme="minorHAnsi" w:hAnsiTheme="minorHAnsi"/>
          <w:color w:val="auto"/>
        </w:rPr>
        <w:t xml:space="preserve">through the </w:t>
      </w:r>
      <w:r w:rsidR="00891FD1" w:rsidRPr="004D669F">
        <w:rPr>
          <w:rFonts w:asciiTheme="minorHAnsi" w:hAnsiTheme="minorHAnsi"/>
          <w:color w:val="auto"/>
        </w:rPr>
        <w:t xml:space="preserve">pores of the </w:t>
      </w:r>
      <w:r w:rsidRPr="004D669F">
        <w:rPr>
          <w:rFonts w:asciiTheme="minorHAnsi" w:hAnsiTheme="minorHAnsi"/>
          <w:color w:val="auto"/>
        </w:rPr>
        <w:t xml:space="preserve">gel matrix based upon size. To visualize the ending location of the protein on the gel, Bio-Safe™ Coomassie Stain will bind proteins nonspecifically and the resulting color </w:t>
      </w:r>
      <w:r w:rsidR="006A7763" w:rsidRPr="004D669F">
        <w:rPr>
          <w:rFonts w:asciiTheme="minorHAnsi" w:hAnsiTheme="minorHAnsi"/>
          <w:color w:val="auto"/>
        </w:rPr>
        <w:t>will</w:t>
      </w:r>
      <w:r w:rsidRPr="004D669F">
        <w:rPr>
          <w:rFonts w:asciiTheme="minorHAnsi" w:hAnsiTheme="minorHAnsi"/>
          <w:color w:val="auto"/>
        </w:rPr>
        <w:t xml:space="preserve"> be photographed and analyzed using the NIH </w:t>
      </w:r>
      <w:r w:rsidR="00663AEE" w:rsidRPr="004D669F">
        <w:rPr>
          <w:rFonts w:asciiTheme="minorHAnsi" w:hAnsiTheme="minorHAnsi"/>
          <w:color w:val="auto"/>
        </w:rPr>
        <w:t>ImageJ</w:t>
      </w:r>
      <w:r w:rsidRPr="004D669F">
        <w:rPr>
          <w:rFonts w:asciiTheme="minorHAnsi" w:hAnsiTheme="minorHAnsi"/>
          <w:color w:val="auto"/>
        </w:rPr>
        <w:t xml:space="preserve"> software.</w:t>
      </w:r>
      <w:r w:rsidRPr="004D669F">
        <w:rPr>
          <w:rFonts w:asciiTheme="minorHAnsi" w:hAnsiTheme="minorHAnsi"/>
          <w:b/>
          <w:color w:val="auto"/>
        </w:rPr>
        <w:t xml:space="preserve"> </w:t>
      </w:r>
    </w:p>
    <w:p w14:paraId="22060791" w14:textId="77777777" w:rsidR="003F083F" w:rsidRPr="004D669F" w:rsidRDefault="003F083F" w:rsidP="00E84291">
      <w:pPr>
        <w:spacing w:line="480" w:lineRule="auto"/>
        <w:rPr>
          <w:rFonts w:asciiTheme="minorHAnsi" w:hAnsiTheme="minorHAnsi"/>
          <w:b/>
          <w:color w:val="auto"/>
        </w:rPr>
      </w:pPr>
    </w:p>
    <w:p w14:paraId="19D0A087" w14:textId="329155B6" w:rsidR="008875DE" w:rsidRPr="004D669F" w:rsidRDefault="008875DE" w:rsidP="00427D96">
      <w:pPr>
        <w:spacing w:line="480" w:lineRule="auto"/>
        <w:rPr>
          <w:rFonts w:asciiTheme="minorHAnsi" w:hAnsiTheme="minorHAnsi"/>
          <w:color w:val="auto"/>
        </w:rPr>
      </w:pPr>
      <w:r w:rsidRPr="004D669F">
        <w:rPr>
          <w:rFonts w:asciiTheme="minorHAnsi" w:hAnsiTheme="minorHAnsi"/>
          <w:b/>
          <w:color w:val="auto"/>
        </w:rPr>
        <w:t xml:space="preserve">Lipid Extraction, Separation and Quantification: </w:t>
      </w:r>
      <w:r w:rsidRPr="004D669F">
        <w:rPr>
          <w:rFonts w:asciiTheme="minorHAnsi" w:hAnsiTheme="minorHAnsi"/>
          <w:color w:val="auto"/>
        </w:rPr>
        <w:t xml:space="preserve">The total lipid content from </w:t>
      </w:r>
      <w:r w:rsidR="00017150" w:rsidRPr="004D669F">
        <w:rPr>
          <w:rFonts w:asciiTheme="minorHAnsi" w:hAnsiTheme="minorHAnsi"/>
          <w:color w:val="auto"/>
        </w:rPr>
        <w:t>each</w:t>
      </w:r>
      <w:r w:rsidRPr="004D669F">
        <w:rPr>
          <w:rFonts w:asciiTheme="minorHAnsi" w:hAnsiTheme="minorHAnsi"/>
          <w:color w:val="auto"/>
        </w:rPr>
        <w:t xml:space="preserve"> larva will be extracted and quantified individually. </w:t>
      </w:r>
      <w:r w:rsidR="00E731D5" w:rsidRPr="004D669F">
        <w:rPr>
          <w:rFonts w:asciiTheme="minorHAnsi" w:hAnsiTheme="minorHAnsi"/>
          <w:color w:val="auto"/>
        </w:rPr>
        <w:t xml:space="preserve">First, larval dry mass will be determined by removing water from the larval sample </w:t>
      </w:r>
      <w:r w:rsidR="00642B1C" w:rsidRPr="004D669F">
        <w:rPr>
          <w:rFonts w:asciiTheme="minorHAnsi" w:hAnsiTheme="minorHAnsi"/>
          <w:color w:val="auto"/>
        </w:rPr>
        <w:t>by freeze-drying them</w:t>
      </w:r>
      <w:r w:rsidRPr="004D669F">
        <w:rPr>
          <w:rFonts w:asciiTheme="minorHAnsi" w:hAnsiTheme="minorHAnsi"/>
          <w:color w:val="auto"/>
        </w:rPr>
        <w:t xml:space="preserve"> </w:t>
      </w:r>
      <w:r w:rsidR="00E731D5" w:rsidRPr="004D669F">
        <w:rPr>
          <w:rFonts w:asciiTheme="minorHAnsi" w:hAnsiTheme="minorHAnsi"/>
          <w:color w:val="auto"/>
        </w:rPr>
        <w:t>in</w:t>
      </w:r>
      <w:r w:rsidRPr="004D669F">
        <w:rPr>
          <w:rFonts w:asciiTheme="minorHAnsi" w:hAnsiTheme="minorHAnsi"/>
          <w:color w:val="auto"/>
        </w:rPr>
        <w:t xml:space="preserve"> a vacuum at -80</w:t>
      </w:r>
      <w:r w:rsidRPr="004D669F">
        <w:rPr>
          <w:color w:val="auto"/>
        </w:rPr>
        <w:t>°</w:t>
      </w:r>
      <w:r w:rsidRPr="004D669F">
        <w:rPr>
          <w:rFonts w:asciiTheme="minorHAnsi" w:hAnsiTheme="minorHAnsi"/>
          <w:color w:val="auto"/>
        </w:rPr>
        <w:t>C until their dry weight varies by less than 1% over a 24-hour period. Once dry, lipids will be separated from the larva</w:t>
      </w:r>
      <w:r w:rsidR="00642B1C" w:rsidRPr="004D669F">
        <w:rPr>
          <w:rFonts w:asciiTheme="minorHAnsi" w:hAnsiTheme="minorHAnsi"/>
          <w:color w:val="auto"/>
        </w:rPr>
        <w:t xml:space="preserve">l </w:t>
      </w:r>
      <w:r w:rsidR="00642B1C" w:rsidRPr="004D669F">
        <w:rPr>
          <w:rFonts w:asciiTheme="minorHAnsi" w:hAnsiTheme="minorHAnsi"/>
          <w:color w:val="auto"/>
        </w:rPr>
        <w:lastRenderedPageBreak/>
        <w:t>tissues</w:t>
      </w:r>
      <w:r w:rsidRPr="004D669F">
        <w:rPr>
          <w:rFonts w:asciiTheme="minorHAnsi" w:hAnsiTheme="minorHAnsi"/>
          <w:color w:val="auto"/>
        </w:rPr>
        <w:t xml:space="preserve"> using </w:t>
      </w:r>
      <w:r w:rsidR="00E731D5" w:rsidRPr="004D669F">
        <w:rPr>
          <w:rFonts w:asciiTheme="minorHAnsi" w:hAnsiTheme="minorHAnsi"/>
          <w:color w:val="auto"/>
        </w:rPr>
        <w:t>a slightly modified</w:t>
      </w:r>
      <w:r w:rsidRPr="004D669F">
        <w:rPr>
          <w:rFonts w:asciiTheme="minorHAnsi" w:hAnsiTheme="minorHAnsi"/>
          <w:color w:val="auto"/>
        </w:rPr>
        <w:t xml:space="preserve"> Folch method </w:t>
      </w:r>
      <w:r w:rsidRPr="004D669F">
        <w:rPr>
          <w:rFonts w:asciiTheme="minorHAnsi" w:hAnsiTheme="minorHAnsi"/>
          <w:color w:val="auto"/>
        </w:rPr>
        <w:fldChar w:fldCharType="begin" w:fldLock="1"/>
      </w:r>
      <w:r w:rsidRPr="004D669F">
        <w:rPr>
          <w:rFonts w:asciiTheme="minorHAnsi" w:hAnsiTheme="minorHAnsi"/>
          <w:color w:val="auto"/>
        </w:rPr>
        <w:instrText>ADDIN CSL_CITATION { "citationItems" : [ { "id" : "ITEM-1", "itemData" : { "DOI" : "10.1007/s10858-011-9570-9", "ISBN" : "0021-9258 (Print)\\r0021-9258 (Linking)", "ISSN" : "0021-9258", "PMID" : "21964698", "abstract" : "6,6'-Dibromoindigo is a major component of the historic pigment Tyrian purple, arguably the most famous dye of antiquity. Over the last century, chemists have been interested in developing practical syntheses of the compound We describe herein a new, reasonably simple and efficient synthesis of Tyrian purple which opens the way to the production of large quantities of the dye with minimal hazards and at low cost.", "author" : [ { "dropping-particle" : "", "family" : "Folch", "given" : "Jordi", "non-dropping-particle" : "", "parse-names" : false, "suffix" : "" }, { "dropping-particle" : "", "family" : "Lees", "given" : "M", "non-dropping-particle" : "", "parse-names" : false, "suffix" : "" }, { "dropping-particle" : "", "family" : "Stanley", "given" : "G H Sloane", "non-dropping-particle" : "", "parse-names" : false, "suffix" : "" } ], "container-title" : "J Biol Chem", "id" : "ITEM-1", "issue" : "1", "issued" : { "date-parts" : [ [ "1957" ] ] }, "page" : "497-509", "title" : "A simple method for the isolation and purification of total lipids from animal tissues", "type" : "article", "volume" : "226" }, "uris" : [ "http://www.mendeley.com/documents/?uuid=a16d5287-1437-4c15-a56e-3ed545f18489" ] } ], "mendeley" : { "formattedCitation" : "(Folch et al. 1957)", "plainTextFormattedCitation" : "(Folch et al. 1957)", "previouslyFormattedCitation" : "(Folch et al. 1957)" }, "properties" : { "noteIndex" : 0 }, "schema" : "https://github.com/citation-style-language/schema/raw/master/csl-citation.json" }</w:instrText>
      </w:r>
      <w:r w:rsidRPr="004D669F">
        <w:rPr>
          <w:rFonts w:asciiTheme="minorHAnsi" w:hAnsiTheme="minorHAnsi"/>
          <w:color w:val="auto"/>
        </w:rPr>
        <w:fldChar w:fldCharType="separate"/>
      </w:r>
      <w:r w:rsidRPr="004D669F">
        <w:rPr>
          <w:rFonts w:asciiTheme="minorHAnsi" w:hAnsiTheme="minorHAnsi"/>
          <w:noProof/>
          <w:color w:val="auto"/>
        </w:rPr>
        <w:t>(Folch et al. 1957)</w:t>
      </w:r>
      <w:r w:rsidRPr="004D669F">
        <w:rPr>
          <w:rFonts w:asciiTheme="minorHAnsi" w:hAnsiTheme="minorHAnsi"/>
          <w:color w:val="auto"/>
        </w:rPr>
        <w:fldChar w:fldCharType="end"/>
      </w:r>
      <w:r w:rsidRPr="004D669F">
        <w:rPr>
          <w:rFonts w:asciiTheme="minorHAnsi" w:hAnsiTheme="minorHAnsi"/>
          <w:color w:val="auto"/>
        </w:rPr>
        <w:t xml:space="preserve">. </w:t>
      </w:r>
      <w:r w:rsidR="000109E7" w:rsidRPr="004D669F">
        <w:rPr>
          <w:rFonts w:asciiTheme="minorHAnsi" w:hAnsiTheme="minorHAnsi"/>
          <w:color w:val="auto"/>
        </w:rPr>
        <w:t>This method takes advantage of the</w:t>
      </w:r>
      <w:r w:rsidR="00427D96" w:rsidRPr="004D669F">
        <w:rPr>
          <w:rFonts w:asciiTheme="minorHAnsi" w:hAnsiTheme="minorHAnsi"/>
          <w:color w:val="auto"/>
        </w:rPr>
        <w:t xml:space="preserve"> polarity and density differences between chloroform and methanol</w:t>
      </w:r>
      <w:r w:rsidR="00C95E25" w:rsidRPr="004D669F">
        <w:rPr>
          <w:rFonts w:asciiTheme="minorHAnsi" w:hAnsiTheme="minorHAnsi"/>
          <w:color w:val="auto"/>
        </w:rPr>
        <w:t xml:space="preserve"> that allow each</w:t>
      </w:r>
      <w:r w:rsidR="00A229F2" w:rsidRPr="004D669F">
        <w:rPr>
          <w:rFonts w:asciiTheme="minorHAnsi" w:hAnsiTheme="minorHAnsi"/>
          <w:color w:val="auto"/>
        </w:rPr>
        <w:t xml:space="preserve"> solvent to selectively solubilize molecules of similar polarity</w:t>
      </w:r>
      <w:r w:rsidR="00427D96" w:rsidRPr="004D669F">
        <w:rPr>
          <w:rFonts w:asciiTheme="minorHAnsi" w:hAnsiTheme="minorHAnsi"/>
          <w:color w:val="auto"/>
        </w:rPr>
        <w:t xml:space="preserve"> </w:t>
      </w:r>
      <w:r w:rsidR="00A229F2" w:rsidRPr="004D669F">
        <w:rPr>
          <w:rFonts w:asciiTheme="minorHAnsi" w:hAnsiTheme="minorHAnsi"/>
          <w:color w:val="auto"/>
        </w:rPr>
        <w:t xml:space="preserve">and to produce </w:t>
      </w:r>
      <w:r w:rsidR="00427D96" w:rsidRPr="004D669F">
        <w:rPr>
          <w:rFonts w:asciiTheme="minorHAnsi" w:hAnsiTheme="minorHAnsi"/>
          <w:color w:val="auto"/>
        </w:rPr>
        <w:t xml:space="preserve">distinct layers </w:t>
      </w:r>
      <w:r w:rsidR="00A229F2" w:rsidRPr="004D669F">
        <w:rPr>
          <w:rFonts w:asciiTheme="minorHAnsi" w:hAnsiTheme="minorHAnsi"/>
          <w:color w:val="auto"/>
        </w:rPr>
        <w:t>when mixed together</w:t>
      </w:r>
      <w:r w:rsidR="00427D96" w:rsidRPr="004D669F">
        <w:rPr>
          <w:rFonts w:asciiTheme="minorHAnsi" w:hAnsiTheme="minorHAnsi"/>
          <w:color w:val="auto"/>
        </w:rPr>
        <w:t>.</w:t>
      </w:r>
      <w:r w:rsidRPr="004D669F">
        <w:rPr>
          <w:rFonts w:asciiTheme="minorHAnsi" w:hAnsiTheme="minorHAnsi"/>
          <w:color w:val="auto"/>
        </w:rPr>
        <w:t xml:space="preserve"> When a larval sample is solubilized in this solvent mixture, the </w:t>
      </w:r>
      <w:r w:rsidR="00427D96" w:rsidRPr="004D669F">
        <w:rPr>
          <w:rFonts w:asciiTheme="minorHAnsi" w:hAnsiTheme="minorHAnsi"/>
          <w:color w:val="auto"/>
        </w:rPr>
        <w:t xml:space="preserve">less polar lipids are captured </w:t>
      </w:r>
      <w:r w:rsidR="00C95E25" w:rsidRPr="004D669F">
        <w:rPr>
          <w:rFonts w:asciiTheme="minorHAnsi" w:hAnsiTheme="minorHAnsi"/>
          <w:color w:val="auto"/>
        </w:rPr>
        <w:t>in</w:t>
      </w:r>
      <w:r w:rsidR="00427D96" w:rsidRPr="004D669F">
        <w:rPr>
          <w:rFonts w:asciiTheme="minorHAnsi" w:hAnsiTheme="minorHAnsi"/>
          <w:color w:val="auto"/>
        </w:rPr>
        <w:t xml:space="preserve"> the </w:t>
      </w:r>
      <w:r w:rsidR="008C7C69" w:rsidRPr="004D669F">
        <w:rPr>
          <w:rFonts w:asciiTheme="minorHAnsi" w:hAnsiTheme="minorHAnsi"/>
          <w:color w:val="auto"/>
        </w:rPr>
        <w:t>less polar chloroform</w:t>
      </w:r>
      <w:r w:rsidR="00C95E25" w:rsidRPr="004D669F">
        <w:rPr>
          <w:rFonts w:asciiTheme="minorHAnsi" w:hAnsiTheme="minorHAnsi"/>
          <w:color w:val="auto"/>
        </w:rPr>
        <w:t xml:space="preserve"> layer. This</w:t>
      </w:r>
      <w:r w:rsidR="00215842" w:rsidRPr="004D669F">
        <w:rPr>
          <w:rFonts w:asciiTheme="minorHAnsi" w:hAnsiTheme="minorHAnsi"/>
          <w:color w:val="auto"/>
        </w:rPr>
        <w:t xml:space="preserve"> </w:t>
      </w:r>
      <w:r w:rsidR="008C7C69" w:rsidRPr="004D669F">
        <w:rPr>
          <w:rFonts w:asciiTheme="minorHAnsi" w:hAnsiTheme="minorHAnsi"/>
          <w:color w:val="auto"/>
        </w:rPr>
        <w:t xml:space="preserve">layer </w:t>
      </w:r>
      <w:r w:rsidR="006A7763" w:rsidRPr="004D669F">
        <w:rPr>
          <w:rFonts w:asciiTheme="minorHAnsi" w:hAnsiTheme="minorHAnsi"/>
          <w:color w:val="auto"/>
        </w:rPr>
        <w:t>will</w:t>
      </w:r>
      <w:r w:rsidR="008C7C69" w:rsidRPr="004D669F">
        <w:rPr>
          <w:rFonts w:asciiTheme="minorHAnsi" w:hAnsiTheme="minorHAnsi"/>
          <w:color w:val="auto"/>
        </w:rPr>
        <w:t xml:space="preserve"> be decanted away from the remainder of the sample, the solvent removed and the total amount of lipids </w:t>
      </w:r>
      <w:r w:rsidR="00215842" w:rsidRPr="004D669F">
        <w:rPr>
          <w:rFonts w:asciiTheme="minorHAnsi" w:hAnsiTheme="minorHAnsi"/>
          <w:color w:val="auto"/>
        </w:rPr>
        <w:t>extracted from the sample can be quantified gravimetrically.</w:t>
      </w:r>
      <w:r w:rsidR="008C7C69" w:rsidRPr="004D669F">
        <w:rPr>
          <w:rFonts w:asciiTheme="minorHAnsi" w:hAnsiTheme="minorHAnsi"/>
          <w:color w:val="auto"/>
        </w:rPr>
        <w:t xml:space="preserve"> </w:t>
      </w:r>
      <w:r w:rsidR="0043652E" w:rsidRPr="004D669F">
        <w:rPr>
          <w:rFonts w:asciiTheme="minorHAnsi" w:hAnsiTheme="minorHAnsi"/>
          <w:color w:val="auto"/>
        </w:rPr>
        <w:t>T</w:t>
      </w:r>
      <w:r w:rsidRPr="004D669F">
        <w:rPr>
          <w:rFonts w:asciiTheme="minorHAnsi" w:hAnsiTheme="minorHAnsi"/>
          <w:color w:val="auto"/>
        </w:rPr>
        <w:t>he total lipid content</w:t>
      </w:r>
      <w:r w:rsidR="0043652E" w:rsidRPr="004D669F">
        <w:rPr>
          <w:rFonts w:asciiTheme="minorHAnsi" w:hAnsiTheme="minorHAnsi"/>
          <w:color w:val="auto"/>
        </w:rPr>
        <w:t xml:space="preserve"> extracted</w:t>
      </w:r>
      <w:r w:rsidRPr="004D669F">
        <w:rPr>
          <w:rFonts w:asciiTheme="minorHAnsi" w:hAnsiTheme="minorHAnsi"/>
          <w:color w:val="auto"/>
        </w:rPr>
        <w:t xml:space="preserve"> from each larval sample</w:t>
      </w:r>
      <w:r w:rsidR="0043652E" w:rsidRPr="004D669F">
        <w:rPr>
          <w:rFonts w:asciiTheme="minorHAnsi" w:hAnsiTheme="minorHAnsi"/>
          <w:color w:val="auto"/>
        </w:rPr>
        <w:t xml:space="preserve"> contains</w:t>
      </w:r>
      <w:r w:rsidRPr="004D669F">
        <w:rPr>
          <w:rFonts w:asciiTheme="minorHAnsi" w:hAnsiTheme="minorHAnsi"/>
          <w:color w:val="auto"/>
        </w:rPr>
        <w:t xml:space="preserve"> a mixture of different </w:t>
      </w:r>
      <w:r w:rsidR="0043652E" w:rsidRPr="004D669F">
        <w:rPr>
          <w:rFonts w:asciiTheme="minorHAnsi" w:hAnsiTheme="minorHAnsi"/>
          <w:color w:val="auto"/>
        </w:rPr>
        <w:t>lipid classes</w:t>
      </w:r>
      <w:r w:rsidRPr="004D669F">
        <w:rPr>
          <w:rFonts w:asciiTheme="minorHAnsi" w:hAnsiTheme="minorHAnsi"/>
          <w:color w:val="auto"/>
        </w:rPr>
        <w:t xml:space="preserve"> from which triglycerides will need to be separated</w:t>
      </w:r>
      <w:r w:rsidR="0043652E" w:rsidRPr="004D669F">
        <w:rPr>
          <w:rFonts w:asciiTheme="minorHAnsi" w:hAnsiTheme="minorHAnsi"/>
          <w:color w:val="auto"/>
        </w:rPr>
        <w:t xml:space="preserve"> and quantified</w:t>
      </w:r>
      <w:r w:rsidRPr="004D669F">
        <w:rPr>
          <w:rFonts w:asciiTheme="minorHAnsi" w:hAnsiTheme="minorHAnsi"/>
          <w:color w:val="auto"/>
        </w:rPr>
        <w:t xml:space="preserve">. </w:t>
      </w:r>
      <w:r w:rsidR="0043652E" w:rsidRPr="004D669F">
        <w:rPr>
          <w:rFonts w:asciiTheme="minorHAnsi" w:hAnsiTheme="minorHAnsi"/>
          <w:color w:val="auto"/>
        </w:rPr>
        <w:t>Separating and quantifying</w:t>
      </w:r>
      <w:r w:rsidRPr="004D669F">
        <w:rPr>
          <w:rFonts w:asciiTheme="minorHAnsi" w:hAnsiTheme="minorHAnsi"/>
          <w:color w:val="auto"/>
        </w:rPr>
        <w:t xml:space="preserve"> triglycerides in the total lipid extract will be accomplished using Liquid Chromatography (LC) coupled with an Evaporative Light Scattering Detector (ELSD)</w:t>
      </w:r>
      <w:r w:rsidR="0043652E" w:rsidRPr="004D669F">
        <w:rPr>
          <w:rFonts w:asciiTheme="minorHAnsi" w:hAnsiTheme="minorHAnsi"/>
          <w:color w:val="auto"/>
        </w:rPr>
        <w:t xml:space="preserve">. </w:t>
      </w:r>
      <w:r w:rsidR="00320BF2" w:rsidRPr="004D669F">
        <w:rPr>
          <w:rFonts w:asciiTheme="minorHAnsi" w:hAnsiTheme="minorHAnsi"/>
          <w:color w:val="auto"/>
        </w:rPr>
        <w:t>LC</w:t>
      </w:r>
      <w:r w:rsidR="00935BC1" w:rsidRPr="004D669F">
        <w:rPr>
          <w:rFonts w:asciiTheme="minorHAnsi" w:hAnsiTheme="minorHAnsi"/>
          <w:color w:val="auto"/>
        </w:rPr>
        <w:t xml:space="preserve"> </w:t>
      </w:r>
      <w:r w:rsidR="00B62C9C" w:rsidRPr="004D669F">
        <w:rPr>
          <w:rFonts w:asciiTheme="minorHAnsi" w:hAnsiTheme="minorHAnsi"/>
          <w:color w:val="auto"/>
        </w:rPr>
        <w:t xml:space="preserve">takes advantage </w:t>
      </w:r>
      <w:r w:rsidR="00C95E25" w:rsidRPr="004D669F">
        <w:rPr>
          <w:rFonts w:asciiTheme="minorHAnsi" w:hAnsiTheme="minorHAnsi"/>
          <w:color w:val="auto"/>
        </w:rPr>
        <w:t xml:space="preserve">the physical properties </w:t>
      </w:r>
      <w:r w:rsidR="00B62C9C" w:rsidRPr="004D669F">
        <w:rPr>
          <w:rFonts w:asciiTheme="minorHAnsi" w:hAnsiTheme="minorHAnsi"/>
          <w:color w:val="auto"/>
        </w:rPr>
        <w:t xml:space="preserve">of </w:t>
      </w:r>
      <w:r w:rsidR="00A2281F" w:rsidRPr="004D669F">
        <w:rPr>
          <w:rFonts w:asciiTheme="minorHAnsi" w:hAnsiTheme="minorHAnsi"/>
          <w:color w:val="auto"/>
        </w:rPr>
        <w:t xml:space="preserve">lipid molecules </w:t>
      </w:r>
      <w:r w:rsidR="0059613E" w:rsidRPr="004D669F">
        <w:rPr>
          <w:rFonts w:asciiTheme="minorHAnsi" w:hAnsiTheme="minorHAnsi"/>
          <w:color w:val="auto"/>
        </w:rPr>
        <w:t>to adsorb</w:t>
      </w:r>
      <w:r w:rsidR="00A2281F" w:rsidRPr="004D669F">
        <w:rPr>
          <w:rFonts w:asciiTheme="minorHAnsi" w:hAnsiTheme="minorHAnsi"/>
          <w:color w:val="auto"/>
        </w:rPr>
        <w:t xml:space="preserve"> t</w:t>
      </w:r>
      <w:r w:rsidR="0059613E" w:rsidRPr="004D669F">
        <w:rPr>
          <w:rFonts w:asciiTheme="minorHAnsi" w:hAnsiTheme="minorHAnsi"/>
          <w:color w:val="auto"/>
        </w:rPr>
        <w:t>o</w:t>
      </w:r>
      <w:r w:rsidR="006F0EEF" w:rsidRPr="004D669F">
        <w:rPr>
          <w:rFonts w:asciiTheme="minorHAnsi" w:hAnsiTheme="minorHAnsi"/>
          <w:color w:val="auto"/>
        </w:rPr>
        <w:t xml:space="preserve"> stationary phase that lines a column and interact with a mobile phase. The stationary phase is a matrix of C-18 silica gel. The mobile phase includes two solutions; mobile phase A is a</w:t>
      </w:r>
      <w:r w:rsidR="00D63D7C" w:rsidRPr="004D669F">
        <w:rPr>
          <w:rFonts w:asciiTheme="minorHAnsi" w:hAnsiTheme="minorHAnsi"/>
          <w:color w:val="auto"/>
        </w:rPr>
        <w:t xml:space="preserve"> 0.1% a</w:t>
      </w:r>
      <w:r w:rsidR="006F0EEF" w:rsidRPr="004D669F">
        <w:rPr>
          <w:rFonts w:asciiTheme="minorHAnsi" w:hAnsiTheme="minorHAnsi"/>
          <w:color w:val="auto"/>
        </w:rPr>
        <w:t xml:space="preserve">cetic </w:t>
      </w:r>
      <w:r w:rsidR="00D63D7C" w:rsidRPr="004D669F">
        <w:rPr>
          <w:rFonts w:asciiTheme="minorHAnsi" w:hAnsiTheme="minorHAnsi"/>
          <w:color w:val="auto"/>
        </w:rPr>
        <w:t>acid in m</w:t>
      </w:r>
      <w:r w:rsidR="006F0EEF" w:rsidRPr="004D669F">
        <w:rPr>
          <w:rFonts w:asciiTheme="minorHAnsi" w:hAnsiTheme="minorHAnsi"/>
          <w:color w:val="auto"/>
        </w:rPr>
        <w:t>ethanol mixture and mobile phase B is 40%</w:t>
      </w:r>
      <w:r w:rsidR="00D63D7C" w:rsidRPr="004D669F">
        <w:rPr>
          <w:rFonts w:asciiTheme="minorHAnsi" w:hAnsiTheme="minorHAnsi"/>
          <w:color w:val="auto"/>
        </w:rPr>
        <w:t xml:space="preserve"> h</w:t>
      </w:r>
      <w:r w:rsidR="006F0EEF" w:rsidRPr="004D669F">
        <w:rPr>
          <w:rFonts w:asciiTheme="minorHAnsi" w:hAnsiTheme="minorHAnsi"/>
          <w:color w:val="auto"/>
        </w:rPr>
        <w:t xml:space="preserve">exanes </w:t>
      </w:r>
      <w:r w:rsidR="00D63D7C" w:rsidRPr="004D669F">
        <w:rPr>
          <w:rFonts w:asciiTheme="minorHAnsi" w:hAnsiTheme="minorHAnsi"/>
          <w:color w:val="auto"/>
        </w:rPr>
        <w:t>in 2-p</w:t>
      </w:r>
      <w:r w:rsidR="006F0EEF" w:rsidRPr="004D669F">
        <w:rPr>
          <w:rFonts w:asciiTheme="minorHAnsi" w:hAnsiTheme="minorHAnsi"/>
          <w:color w:val="auto"/>
        </w:rPr>
        <w:t>ropanol. Samples are injected onto the column and the c</w:t>
      </w:r>
      <w:r w:rsidR="00D63D7C" w:rsidRPr="004D669F">
        <w:rPr>
          <w:rFonts w:asciiTheme="minorHAnsi" w:hAnsiTheme="minorHAnsi"/>
          <w:color w:val="auto"/>
        </w:rPr>
        <w:t>ontained lipids adsorb to the C:</w:t>
      </w:r>
      <w:r w:rsidR="006F0EEF" w:rsidRPr="004D669F">
        <w:rPr>
          <w:rFonts w:asciiTheme="minorHAnsi" w:hAnsiTheme="minorHAnsi"/>
          <w:color w:val="auto"/>
        </w:rPr>
        <w:t>18 silica matrix. Over time</w:t>
      </w:r>
      <w:r w:rsidR="00D63D7C" w:rsidRPr="004D669F">
        <w:rPr>
          <w:rFonts w:asciiTheme="minorHAnsi" w:hAnsiTheme="minorHAnsi"/>
          <w:color w:val="auto"/>
        </w:rPr>
        <w:t>,</w:t>
      </w:r>
      <w:r w:rsidR="006F0EEF" w:rsidRPr="004D669F">
        <w:rPr>
          <w:rFonts w:asciiTheme="minorHAnsi" w:hAnsiTheme="minorHAnsi"/>
          <w:color w:val="auto"/>
        </w:rPr>
        <w:t xml:space="preserve"> the </w:t>
      </w:r>
      <w:r w:rsidR="00D63D7C" w:rsidRPr="004D669F">
        <w:rPr>
          <w:rFonts w:asciiTheme="minorHAnsi" w:hAnsiTheme="minorHAnsi"/>
          <w:color w:val="auto"/>
        </w:rPr>
        <w:t>concentration of the mobile phase shifts from 100% A to 100% B</w:t>
      </w:r>
      <w:commentRangeStart w:id="123"/>
      <w:commentRangeStart w:id="124"/>
      <w:r w:rsidR="00D63D7C" w:rsidRPr="004D669F">
        <w:rPr>
          <w:rFonts w:asciiTheme="minorHAnsi" w:hAnsiTheme="minorHAnsi"/>
          <w:color w:val="auto"/>
        </w:rPr>
        <w:t>.</w:t>
      </w:r>
      <w:commentRangeEnd w:id="123"/>
      <w:r w:rsidR="000E6FC0" w:rsidRPr="004D669F">
        <w:rPr>
          <w:rStyle w:val="CommentReference"/>
          <w:color w:val="auto"/>
        </w:rPr>
        <w:commentReference w:id="123"/>
      </w:r>
      <w:commentRangeEnd w:id="124"/>
      <w:r w:rsidR="00D63D7C" w:rsidRPr="004D669F">
        <w:rPr>
          <w:rFonts w:asciiTheme="minorHAnsi" w:hAnsiTheme="minorHAnsi"/>
          <w:color w:val="auto"/>
        </w:rPr>
        <w:t xml:space="preserve"> </w:t>
      </w:r>
      <w:r w:rsidR="00742077" w:rsidRPr="004D669F">
        <w:rPr>
          <w:rStyle w:val="CommentReference"/>
          <w:color w:val="auto"/>
        </w:rPr>
        <w:commentReference w:id="124"/>
      </w:r>
      <w:r w:rsidR="00A2281F" w:rsidRPr="004D669F">
        <w:rPr>
          <w:rFonts w:asciiTheme="minorHAnsi" w:hAnsiTheme="minorHAnsi"/>
          <w:color w:val="auto"/>
        </w:rPr>
        <w:t xml:space="preserve">As the </w:t>
      </w:r>
      <w:r w:rsidR="00D63D7C" w:rsidRPr="004D669F">
        <w:rPr>
          <w:rFonts w:asciiTheme="minorHAnsi" w:hAnsiTheme="minorHAnsi"/>
          <w:color w:val="auto"/>
        </w:rPr>
        <w:t xml:space="preserve">gradient changes, classes of </w:t>
      </w:r>
      <w:r w:rsidR="00C95E25" w:rsidRPr="004D669F">
        <w:rPr>
          <w:rFonts w:asciiTheme="minorHAnsi" w:hAnsiTheme="minorHAnsi"/>
          <w:color w:val="auto"/>
        </w:rPr>
        <w:t>lipid</w:t>
      </w:r>
      <w:r w:rsidR="00A2281F" w:rsidRPr="004D669F">
        <w:rPr>
          <w:rFonts w:asciiTheme="minorHAnsi" w:hAnsiTheme="minorHAnsi"/>
          <w:color w:val="auto"/>
        </w:rPr>
        <w:t xml:space="preserve"> molecules in the sample desorb from the column</w:t>
      </w:r>
      <w:r w:rsidR="00C95E25" w:rsidRPr="004D669F">
        <w:rPr>
          <w:rFonts w:asciiTheme="minorHAnsi" w:hAnsiTheme="minorHAnsi"/>
          <w:color w:val="auto"/>
        </w:rPr>
        <w:t xml:space="preserve"> </w:t>
      </w:r>
      <w:r w:rsidR="00A2281F" w:rsidRPr="004D669F">
        <w:rPr>
          <w:rFonts w:asciiTheme="minorHAnsi" w:hAnsiTheme="minorHAnsi"/>
          <w:color w:val="auto"/>
        </w:rPr>
        <w:t>flow into the ELSD wher</w:t>
      </w:r>
      <w:r w:rsidR="008C2228" w:rsidRPr="004D669F">
        <w:rPr>
          <w:rFonts w:asciiTheme="minorHAnsi" w:hAnsiTheme="minorHAnsi"/>
          <w:color w:val="auto"/>
        </w:rPr>
        <w:t>e they are nebulized, the solvent is evaporated and the amount of light scattered i</w:t>
      </w:r>
      <w:r w:rsidR="00C95E25" w:rsidRPr="004D669F">
        <w:rPr>
          <w:rFonts w:asciiTheme="minorHAnsi" w:hAnsiTheme="minorHAnsi"/>
          <w:color w:val="auto"/>
        </w:rPr>
        <w:t xml:space="preserve">s computed into a response peak. The response peak output of the ELSD can then be quantified by comparing it to the response peak of a standard concentration of </w:t>
      </w:r>
      <w:commentRangeStart w:id="125"/>
      <w:commentRangeStart w:id="126"/>
      <w:r w:rsidR="00C95E25" w:rsidRPr="004D669F">
        <w:rPr>
          <w:rFonts w:asciiTheme="minorHAnsi" w:hAnsiTheme="minorHAnsi"/>
          <w:color w:val="auto"/>
        </w:rPr>
        <w:t>triglycerides.</w:t>
      </w:r>
      <w:commentRangeEnd w:id="125"/>
      <w:r w:rsidR="000E6FC0" w:rsidRPr="004D669F">
        <w:rPr>
          <w:rStyle w:val="CommentReference"/>
          <w:color w:val="auto"/>
        </w:rPr>
        <w:commentReference w:id="125"/>
      </w:r>
      <w:commentRangeEnd w:id="126"/>
      <w:r w:rsidR="000C0F27" w:rsidRPr="004D669F">
        <w:rPr>
          <w:rStyle w:val="CommentReference"/>
          <w:color w:val="auto"/>
        </w:rPr>
        <w:commentReference w:id="126"/>
      </w:r>
      <w:r w:rsidR="000C0F27" w:rsidRPr="004D669F">
        <w:rPr>
          <w:rFonts w:asciiTheme="minorHAnsi" w:hAnsiTheme="minorHAnsi"/>
          <w:color w:val="auto"/>
        </w:rPr>
        <w:t xml:space="preserve"> The</w:t>
      </w:r>
      <w:r w:rsidR="006A7763" w:rsidRPr="004D669F">
        <w:rPr>
          <w:rFonts w:asciiTheme="minorHAnsi" w:hAnsiTheme="minorHAnsi"/>
          <w:color w:val="auto"/>
        </w:rPr>
        <w:t xml:space="preserve"> triglycerides used to prepare the</w:t>
      </w:r>
      <w:r w:rsidR="000C0F27" w:rsidRPr="004D669F">
        <w:rPr>
          <w:rFonts w:asciiTheme="minorHAnsi" w:hAnsiTheme="minorHAnsi"/>
          <w:color w:val="auto"/>
        </w:rPr>
        <w:t xml:space="preserve"> standardized mixture </w:t>
      </w:r>
      <w:r w:rsidR="006A7763" w:rsidRPr="004D669F">
        <w:rPr>
          <w:rFonts w:asciiTheme="minorHAnsi" w:hAnsiTheme="minorHAnsi"/>
          <w:color w:val="auto"/>
        </w:rPr>
        <w:t>are</w:t>
      </w:r>
      <w:r w:rsidR="000C0F27" w:rsidRPr="004D669F">
        <w:rPr>
          <w:rFonts w:asciiTheme="minorHAnsi" w:hAnsiTheme="minorHAnsi"/>
          <w:color w:val="auto"/>
        </w:rPr>
        <w:t xml:space="preserve"> commercially available. </w:t>
      </w:r>
      <w:proofErr w:type="spellStart"/>
      <w:r w:rsidR="000C0F27" w:rsidRPr="004D669F">
        <w:rPr>
          <w:rFonts w:asciiTheme="minorHAnsi" w:hAnsiTheme="minorHAnsi"/>
          <w:color w:val="auto"/>
        </w:rPr>
        <w:t>Tristeric</w:t>
      </w:r>
      <w:proofErr w:type="spellEnd"/>
      <w:r w:rsidR="000C0F27" w:rsidRPr="004D669F">
        <w:rPr>
          <w:rFonts w:asciiTheme="minorHAnsi" w:hAnsiTheme="minorHAnsi"/>
          <w:color w:val="auto"/>
        </w:rPr>
        <w:t xml:space="preserve"> acid </w:t>
      </w:r>
      <w:r w:rsidR="000C0F27" w:rsidRPr="004D669F">
        <w:rPr>
          <w:rFonts w:asciiTheme="minorHAnsi" w:hAnsiTheme="minorHAnsi"/>
          <w:color w:val="auto"/>
        </w:rPr>
        <w:lastRenderedPageBreak/>
        <w:t xml:space="preserve">and </w:t>
      </w:r>
      <w:proofErr w:type="spellStart"/>
      <w:r w:rsidR="000C0F27" w:rsidRPr="004D669F">
        <w:rPr>
          <w:rFonts w:asciiTheme="minorHAnsi" w:hAnsiTheme="minorHAnsi"/>
          <w:color w:val="auto"/>
        </w:rPr>
        <w:t>tripalmitic</w:t>
      </w:r>
      <w:proofErr w:type="spellEnd"/>
      <w:r w:rsidR="000C0F27" w:rsidRPr="004D669F">
        <w:rPr>
          <w:rFonts w:asciiTheme="minorHAnsi" w:hAnsiTheme="minorHAnsi"/>
          <w:color w:val="auto"/>
        </w:rPr>
        <w:t xml:space="preserve"> acid </w:t>
      </w:r>
      <w:r w:rsidR="006A7763" w:rsidRPr="004D669F">
        <w:rPr>
          <w:rFonts w:asciiTheme="minorHAnsi" w:hAnsiTheme="minorHAnsi"/>
          <w:color w:val="auto"/>
        </w:rPr>
        <w:t>will be</w:t>
      </w:r>
      <w:r w:rsidR="000C0F27" w:rsidRPr="004D669F">
        <w:rPr>
          <w:rFonts w:asciiTheme="minorHAnsi" w:hAnsiTheme="minorHAnsi"/>
          <w:color w:val="auto"/>
        </w:rPr>
        <w:t xml:space="preserve"> purchased from Sigma Millipore and </w:t>
      </w:r>
      <w:proofErr w:type="spellStart"/>
      <w:r w:rsidR="000C0F27" w:rsidRPr="004D669F">
        <w:rPr>
          <w:rFonts w:asciiTheme="minorHAnsi" w:hAnsiTheme="minorHAnsi"/>
          <w:color w:val="auto"/>
        </w:rPr>
        <w:t>triheptadecanoic</w:t>
      </w:r>
      <w:proofErr w:type="spellEnd"/>
      <w:r w:rsidR="000C0F27" w:rsidRPr="004D669F">
        <w:rPr>
          <w:rFonts w:asciiTheme="minorHAnsi" w:hAnsiTheme="minorHAnsi"/>
          <w:color w:val="auto"/>
        </w:rPr>
        <w:t xml:space="preserve"> acid from VWR.</w:t>
      </w:r>
    </w:p>
    <w:p w14:paraId="6DD9C2C3" w14:textId="77777777" w:rsidR="00845FD5" w:rsidRPr="004D669F" w:rsidRDefault="00845FD5" w:rsidP="00845FD5">
      <w:pPr>
        <w:spacing w:line="480" w:lineRule="auto"/>
        <w:rPr>
          <w:rFonts w:asciiTheme="minorHAnsi" w:hAnsiTheme="minorHAnsi"/>
          <w:b/>
          <w:color w:val="auto"/>
        </w:rPr>
      </w:pPr>
    </w:p>
    <w:p w14:paraId="2E3B596D" w14:textId="3C9422BF" w:rsidR="0083044B" w:rsidRPr="004D669F" w:rsidRDefault="00845FD5">
      <w:pPr>
        <w:spacing w:line="480" w:lineRule="auto"/>
        <w:rPr>
          <w:rFonts w:asciiTheme="minorHAnsi" w:hAnsiTheme="minorHAnsi"/>
          <w:color w:val="auto"/>
        </w:rPr>
      </w:pPr>
      <w:r w:rsidRPr="004D669F">
        <w:rPr>
          <w:rFonts w:asciiTheme="minorHAnsi" w:hAnsiTheme="minorHAnsi"/>
          <w:b/>
          <w:color w:val="auto"/>
        </w:rPr>
        <w:t xml:space="preserve">Lipid Identification: </w:t>
      </w:r>
      <w:r w:rsidRPr="004D669F">
        <w:rPr>
          <w:rFonts w:asciiTheme="minorHAnsi" w:hAnsiTheme="minorHAnsi"/>
          <w:color w:val="auto"/>
        </w:rPr>
        <w:t xml:space="preserve">To identify the </w:t>
      </w:r>
      <w:r w:rsidR="000E6FC0" w:rsidRPr="004D669F">
        <w:rPr>
          <w:rFonts w:asciiTheme="minorHAnsi" w:hAnsiTheme="minorHAnsi"/>
          <w:color w:val="auto"/>
        </w:rPr>
        <w:t xml:space="preserve">fatty acid components of the </w:t>
      </w:r>
      <w:r w:rsidRPr="004D669F">
        <w:rPr>
          <w:rFonts w:asciiTheme="minorHAnsi" w:hAnsiTheme="minorHAnsi"/>
          <w:color w:val="auto"/>
        </w:rPr>
        <w:t xml:space="preserve">triglycerides </w:t>
      </w:r>
      <w:r w:rsidR="00294841" w:rsidRPr="004D669F">
        <w:rPr>
          <w:rFonts w:asciiTheme="minorHAnsi" w:hAnsiTheme="minorHAnsi"/>
          <w:color w:val="auto"/>
        </w:rPr>
        <w:t>quantified by LC-ELSD</w:t>
      </w:r>
      <w:r w:rsidRPr="004D669F">
        <w:rPr>
          <w:rFonts w:asciiTheme="minorHAnsi" w:hAnsiTheme="minorHAnsi"/>
          <w:color w:val="auto"/>
        </w:rPr>
        <w:t xml:space="preserve">, the triglycerides in the </w:t>
      </w:r>
      <w:r w:rsidR="00C95E25" w:rsidRPr="004D669F">
        <w:rPr>
          <w:rFonts w:asciiTheme="minorHAnsi" w:hAnsiTheme="minorHAnsi"/>
          <w:color w:val="auto"/>
        </w:rPr>
        <w:t>total</w:t>
      </w:r>
      <w:r w:rsidRPr="004D669F">
        <w:rPr>
          <w:rFonts w:asciiTheme="minorHAnsi" w:hAnsiTheme="minorHAnsi"/>
          <w:color w:val="auto"/>
        </w:rPr>
        <w:t xml:space="preserve"> lipid extract will</w:t>
      </w:r>
      <w:r w:rsidR="00C95E25" w:rsidRPr="004D669F">
        <w:rPr>
          <w:rFonts w:asciiTheme="minorHAnsi" w:hAnsiTheme="minorHAnsi"/>
          <w:color w:val="auto"/>
        </w:rPr>
        <w:t xml:space="preserve"> need to first</w:t>
      </w:r>
      <w:r w:rsidRPr="004D669F">
        <w:rPr>
          <w:rFonts w:asciiTheme="minorHAnsi" w:hAnsiTheme="minorHAnsi"/>
          <w:color w:val="auto"/>
        </w:rPr>
        <w:t xml:space="preserve"> be converted </w:t>
      </w:r>
      <w:r w:rsidR="00C95E25" w:rsidRPr="004D669F">
        <w:rPr>
          <w:rFonts w:asciiTheme="minorHAnsi" w:hAnsiTheme="minorHAnsi"/>
          <w:color w:val="auto"/>
        </w:rPr>
        <w:t>in</w:t>
      </w:r>
      <w:r w:rsidR="00294841" w:rsidRPr="004D669F">
        <w:rPr>
          <w:rFonts w:asciiTheme="minorHAnsi" w:hAnsiTheme="minorHAnsi"/>
          <w:color w:val="auto"/>
        </w:rPr>
        <w:t>to</w:t>
      </w:r>
      <w:r w:rsidRPr="004D669F">
        <w:rPr>
          <w:rFonts w:asciiTheme="minorHAnsi" w:hAnsiTheme="minorHAnsi"/>
          <w:color w:val="auto"/>
        </w:rPr>
        <w:t xml:space="preserve"> fatty acid methyl esters (FAME</w:t>
      </w:r>
      <w:r w:rsidR="00294841" w:rsidRPr="004D669F">
        <w:rPr>
          <w:rFonts w:asciiTheme="minorHAnsi" w:hAnsiTheme="minorHAnsi"/>
          <w:color w:val="auto"/>
        </w:rPr>
        <w:t>s</w:t>
      </w:r>
      <w:r w:rsidRPr="004D669F">
        <w:rPr>
          <w:rFonts w:asciiTheme="minorHAnsi" w:hAnsiTheme="minorHAnsi"/>
          <w:color w:val="auto"/>
        </w:rPr>
        <w:t>).</w:t>
      </w:r>
      <w:r w:rsidR="00871BC3" w:rsidRPr="004D669F">
        <w:rPr>
          <w:rFonts w:asciiTheme="minorHAnsi" w:hAnsiTheme="minorHAnsi"/>
          <w:color w:val="auto"/>
        </w:rPr>
        <w:t xml:space="preserve"> </w:t>
      </w:r>
      <w:r w:rsidR="0021223B" w:rsidRPr="004D669F">
        <w:rPr>
          <w:rFonts w:asciiTheme="minorHAnsi" w:hAnsiTheme="minorHAnsi"/>
          <w:color w:val="auto"/>
        </w:rPr>
        <w:t>Each cohort will consist of lipid samples from 12 individual larvae, 4 from each treatment</w:t>
      </w:r>
      <w:commentRangeStart w:id="127"/>
      <w:commentRangeStart w:id="128"/>
      <w:r w:rsidR="0021223B" w:rsidRPr="004D669F">
        <w:rPr>
          <w:rFonts w:asciiTheme="minorHAnsi" w:hAnsiTheme="minorHAnsi"/>
          <w:color w:val="auto"/>
        </w:rPr>
        <w:t>.</w:t>
      </w:r>
      <w:commentRangeEnd w:id="127"/>
      <w:commentRangeEnd w:id="128"/>
      <w:r w:rsidR="0021223B" w:rsidRPr="004D669F">
        <w:rPr>
          <w:rStyle w:val="CommentReference"/>
          <w:color w:val="auto"/>
        </w:rPr>
        <w:t xml:space="preserve"> </w:t>
      </w:r>
      <w:r w:rsidR="000E6FC0" w:rsidRPr="004D669F">
        <w:rPr>
          <w:rStyle w:val="CommentReference"/>
          <w:color w:val="auto"/>
        </w:rPr>
        <w:commentReference w:id="127"/>
      </w:r>
      <w:r w:rsidR="0021223B" w:rsidRPr="004D669F">
        <w:rPr>
          <w:rStyle w:val="CommentReference"/>
          <w:color w:val="auto"/>
        </w:rPr>
        <w:commentReference w:id="128"/>
      </w:r>
      <w:r w:rsidR="00C95E25" w:rsidRPr="004D669F">
        <w:rPr>
          <w:rFonts w:asciiTheme="minorHAnsi" w:hAnsiTheme="minorHAnsi"/>
          <w:color w:val="auto"/>
        </w:rPr>
        <w:t xml:space="preserve"> </w:t>
      </w:r>
      <w:r w:rsidR="0021223B" w:rsidRPr="004D669F">
        <w:rPr>
          <w:rFonts w:asciiTheme="minorHAnsi" w:hAnsiTheme="minorHAnsi"/>
          <w:color w:val="auto"/>
        </w:rPr>
        <w:t xml:space="preserve">Larvae </w:t>
      </w:r>
      <w:r w:rsidR="00C95E25" w:rsidRPr="004D669F">
        <w:rPr>
          <w:rFonts w:asciiTheme="minorHAnsi" w:hAnsiTheme="minorHAnsi"/>
          <w:color w:val="auto"/>
        </w:rPr>
        <w:t>samples</w:t>
      </w:r>
      <w:r w:rsidR="00871BC3" w:rsidRPr="004D669F">
        <w:rPr>
          <w:rFonts w:asciiTheme="minorHAnsi" w:hAnsiTheme="minorHAnsi"/>
          <w:color w:val="auto"/>
        </w:rPr>
        <w:t xml:space="preserve"> from </w:t>
      </w:r>
      <w:r w:rsidR="006A7763" w:rsidRPr="004D669F">
        <w:rPr>
          <w:rFonts w:asciiTheme="minorHAnsi" w:hAnsiTheme="minorHAnsi"/>
          <w:color w:val="auto"/>
        </w:rPr>
        <w:t>within</w:t>
      </w:r>
      <w:r w:rsidR="00871BC3" w:rsidRPr="004D669F">
        <w:rPr>
          <w:rFonts w:asciiTheme="minorHAnsi" w:hAnsiTheme="minorHAnsi"/>
          <w:color w:val="auto"/>
        </w:rPr>
        <w:t xml:space="preserve"> </w:t>
      </w:r>
      <w:r w:rsidR="006A7763" w:rsidRPr="004D669F">
        <w:rPr>
          <w:rFonts w:asciiTheme="minorHAnsi" w:hAnsiTheme="minorHAnsi"/>
          <w:color w:val="auto"/>
        </w:rPr>
        <w:t>cohort</w:t>
      </w:r>
      <w:r w:rsidR="00871BC3" w:rsidRPr="004D669F">
        <w:rPr>
          <w:rFonts w:asciiTheme="minorHAnsi" w:hAnsiTheme="minorHAnsi"/>
          <w:color w:val="auto"/>
        </w:rPr>
        <w:t xml:space="preserve"> will be</w:t>
      </w:r>
      <w:r w:rsidR="0021223B" w:rsidRPr="004D669F">
        <w:rPr>
          <w:rFonts w:asciiTheme="minorHAnsi" w:hAnsiTheme="minorHAnsi"/>
          <w:color w:val="auto"/>
        </w:rPr>
        <w:t xml:space="preserve"> </w:t>
      </w:r>
      <w:r w:rsidR="00871BC3" w:rsidRPr="004D669F">
        <w:rPr>
          <w:rFonts w:asciiTheme="minorHAnsi" w:hAnsiTheme="minorHAnsi"/>
          <w:color w:val="auto"/>
        </w:rPr>
        <w:t xml:space="preserve">esterified </w:t>
      </w:r>
      <w:r w:rsidR="006A7763" w:rsidRPr="004D669F">
        <w:rPr>
          <w:rFonts w:asciiTheme="minorHAnsi" w:hAnsiTheme="minorHAnsi"/>
          <w:color w:val="auto"/>
        </w:rPr>
        <w:t xml:space="preserve">and analyzed individually. </w:t>
      </w:r>
      <w:r w:rsidR="0021223B" w:rsidRPr="004D669F">
        <w:rPr>
          <w:rFonts w:asciiTheme="minorHAnsi" w:hAnsiTheme="minorHAnsi"/>
          <w:color w:val="auto"/>
        </w:rPr>
        <w:t>Blanks will be used</w:t>
      </w:r>
      <w:r w:rsidR="00871BC3" w:rsidRPr="004D669F">
        <w:rPr>
          <w:rFonts w:asciiTheme="minorHAnsi" w:hAnsiTheme="minorHAnsi"/>
          <w:color w:val="auto"/>
        </w:rPr>
        <w:t xml:space="preserve"> </w:t>
      </w:r>
      <w:r w:rsidR="0021223B" w:rsidRPr="004D669F">
        <w:rPr>
          <w:rFonts w:asciiTheme="minorHAnsi" w:hAnsiTheme="minorHAnsi"/>
          <w:color w:val="auto"/>
        </w:rPr>
        <w:t xml:space="preserve">to qualify the </w:t>
      </w:r>
      <w:r w:rsidR="006A7763" w:rsidRPr="004D669F">
        <w:rPr>
          <w:rFonts w:asciiTheme="minorHAnsi" w:hAnsiTheme="minorHAnsi"/>
          <w:color w:val="auto"/>
        </w:rPr>
        <w:t xml:space="preserve">background </w:t>
      </w:r>
      <w:r w:rsidR="0021223B" w:rsidRPr="004D669F">
        <w:rPr>
          <w:rFonts w:asciiTheme="minorHAnsi" w:hAnsiTheme="minorHAnsi"/>
          <w:color w:val="auto"/>
        </w:rPr>
        <w:t xml:space="preserve">effect of </w:t>
      </w:r>
      <w:r w:rsidR="006A7763" w:rsidRPr="004D669F">
        <w:rPr>
          <w:rFonts w:asciiTheme="minorHAnsi" w:hAnsiTheme="minorHAnsi"/>
          <w:color w:val="auto"/>
        </w:rPr>
        <w:t xml:space="preserve">the </w:t>
      </w:r>
      <w:r w:rsidR="0021223B" w:rsidRPr="004D669F">
        <w:rPr>
          <w:rFonts w:asciiTheme="minorHAnsi" w:hAnsiTheme="minorHAnsi"/>
          <w:color w:val="auto"/>
        </w:rPr>
        <w:t>esterification.</w:t>
      </w:r>
      <w:r w:rsidR="000E6FC0" w:rsidRPr="004D669F">
        <w:rPr>
          <w:rFonts w:asciiTheme="minorHAnsi" w:hAnsiTheme="minorHAnsi"/>
          <w:color w:val="auto"/>
        </w:rPr>
        <w:t xml:space="preserve"> </w:t>
      </w:r>
      <w:r w:rsidR="00871BC3" w:rsidRPr="004D669F">
        <w:rPr>
          <w:rFonts w:asciiTheme="minorHAnsi" w:hAnsiTheme="minorHAnsi"/>
          <w:color w:val="auto"/>
        </w:rPr>
        <w:t xml:space="preserve">The efficiency of the esterification will be determined using </w:t>
      </w:r>
      <w:proofErr w:type="spellStart"/>
      <w:r w:rsidR="00871BC3" w:rsidRPr="004D669F">
        <w:rPr>
          <w:rFonts w:asciiTheme="minorHAnsi" w:hAnsiTheme="minorHAnsi"/>
          <w:color w:val="auto"/>
        </w:rPr>
        <w:t>triheptadecanoic</w:t>
      </w:r>
      <w:proofErr w:type="spellEnd"/>
      <w:r w:rsidR="00871BC3" w:rsidRPr="004D669F">
        <w:rPr>
          <w:rFonts w:asciiTheme="minorHAnsi" w:hAnsiTheme="minorHAnsi"/>
          <w:color w:val="auto"/>
        </w:rPr>
        <w:t xml:space="preserve"> acid, a spike-in standard obtained from Sigma Millipore. Triglycerides in the total </w:t>
      </w:r>
      <w:r w:rsidRPr="004D669F">
        <w:rPr>
          <w:rFonts w:asciiTheme="minorHAnsi" w:hAnsiTheme="minorHAnsi"/>
          <w:color w:val="auto"/>
        </w:rPr>
        <w:t>lipid extract will be methylated via base-catalyzed esterification</w:t>
      </w:r>
      <w:r w:rsidR="00871BC3" w:rsidRPr="004D669F">
        <w:rPr>
          <w:rFonts w:asciiTheme="minorHAnsi" w:hAnsiTheme="minorHAnsi"/>
          <w:color w:val="auto"/>
        </w:rPr>
        <w:t xml:space="preserve"> with an acid catalyzed work-up</w:t>
      </w:r>
      <w:r w:rsidRPr="004D669F">
        <w:rPr>
          <w:rFonts w:asciiTheme="minorHAnsi" w:hAnsiTheme="minorHAnsi"/>
          <w:color w:val="auto"/>
        </w:rPr>
        <w:t xml:space="preserve"> </w:t>
      </w:r>
      <w:r w:rsidR="00294841" w:rsidRPr="004D669F">
        <w:rPr>
          <w:rFonts w:asciiTheme="minorHAnsi" w:hAnsiTheme="minorHAnsi"/>
          <w:color w:val="auto"/>
        </w:rPr>
        <w:fldChar w:fldCharType="begin" w:fldLock="1"/>
      </w:r>
      <w:r w:rsidR="00C17895" w:rsidRPr="004D669F">
        <w:rPr>
          <w:rFonts w:asciiTheme="minorHAnsi" w:hAnsiTheme="minorHAnsi"/>
          <w:color w:val="auto"/>
        </w:rPr>
        <w:instrText>ADDIN CSL_CITATION { "citationItems" : [ { "id" : "ITEM-1", "itemData" : { "DOI" : "10.1007/BF02540534", "author" : [ { "dropping-particle" : "", "family" : "Liu", "given" : "Ke-Shun", "non-dropping-particle" : "", "parse-names" : false, "suffix" : "" } ], "container-title" : "Journal of the American Oil Chemists' Society", "id" : "ITEM-1", "issue" : "11", "issued" : { "date-parts" : [ [ "1994" ] ] }, "page" : "1179-1187", "title" : "Preparation of fatty acid methyl esters for Gas-Chromatographic analysis of lipids in biologcal materials", "type" : "article-journal", "volume" : "71" }, "uris" : [ "http://www.mendeley.com/documents/?uuid=053d8bf5-4e5f-4340-8181-e1b5ffd4e740" ] }, { "id" : "ITEM-2", "itemData" : { "author" : [ { "dropping-particle" : "", "family" : "Christie", "given" : "W W", "non-dropping-particle" : "", "parse-names" : false, "suffix" : "" }, { "dropping-particle" : "", "family" : "Christie", "given" : "William W", "non-dropping-particle" : "", "parse-names" : false, "suffix" : "" } ], "id" : "ITEM-2", "issued" : { "date-parts" : [ [ "1993" ] ] }, "page" : "69-111", "publisher" : "Oily Press", "title" : "Preparation of ester derivatives of fatty acids for chromatographic analysis", "type" : "article-journal" }, "uris" : [ "http://www.mendeley.com/documents/?uuid=e7039f42-55fa-380b-afe1-b6a8959aac7a" ] } ], "mendeley" : { "formattedCitation" : "(Christie and Christie 1993, Liu 1994)", "plainTextFormattedCitation" : "(Christie and Christie 1993, Liu 1994)", "previouslyFormattedCitation" : "(Christie and Christie 1993, Liu 1994)" }, "properties" : { "noteIndex" : 0 }, "schema" : "https://github.com/citation-style-language/schema/raw/master/csl-citation.json" }</w:instrText>
      </w:r>
      <w:r w:rsidR="00294841" w:rsidRPr="004D669F">
        <w:rPr>
          <w:rFonts w:asciiTheme="minorHAnsi" w:hAnsiTheme="minorHAnsi"/>
          <w:color w:val="auto"/>
        </w:rPr>
        <w:fldChar w:fldCharType="separate"/>
      </w:r>
      <w:r w:rsidR="00EA08D8" w:rsidRPr="004D669F">
        <w:rPr>
          <w:rFonts w:asciiTheme="minorHAnsi" w:hAnsiTheme="minorHAnsi"/>
          <w:noProof/>
          <w:color w:val="auto"/>
        </w:rPr>
        <w:t>(Christie and Christie 1993, Liu 1994)</w:t>
      </w:r>
      <w:r w:rsidR="00294841" w:rsidRPr="004D669F">
        <w:rPr>
          <w:rFonts w:asciiTheme="minorHAnsi" w:hAnsiTheme="minorHAnsi"/>
          <w:color w:val="auto"/>
        </w:rPr>
        <w:fldChar w:fldCharType="end"/>
      </w:r>
      <w:r w:rsidR="00EA08D8" w:rsidRPr="004D669F">
        <w:rPr>
          <w:rFonts w:asciiTheme="minorHAnsi" w:hAnsiTheme="minorHAnsi"/>
          <w:color w:val="auto"/>
        </w:rPr>
        <w:t>.</w:t>
      </w:r>
      <w:r w:rsidRPr="004D669F">
        <w:rPr>
          <w:rFonts w:asciiTheme="minorHAnsi" w:hAnsiTheme="minorHAnsi"/>
          <w:color w:val="auto"/>
        </w:rPr>
        <w:t xml:space="preserve"> </w:t>
      </w:r>
      <w:r w:rsidR="006D1A7B" w:rsidRPr="004D669F">
        <w:rPr>
          <w:rFonts w:asciiTheme="minorHAnsi" w:hAnsiTheme="minorHAnsi"/>
          <w:color w:val="auto"/>
        </w:rPr>
        <w:t>E</w:t>
      </w:r>
      <w:r w:rsidR="00EA08D8" w:rsidRPr="004D669F">
        <w:rPr>
          <w:rFonts w:asciiTheme="minorHAnsi" w:hAnsiTheme="minorHAnsi"/>
          <w:color w:val="auto"/>
        </w:rPr>
        <w:t>xtracted lipids</w:t>
      </w:r>
      <w:r w:rsidR="006D1A7B" w:rsidRPr="004D669F">
        <w:rPr>
          <w:rFonts w:asciiTheme="minorHAnsi" w:hAnsiTheme="minorHAnsi"/>
          <w:color w:val="auto"/>
        </w:rPr>
        <w:t xml:space="preserve"> </w:t>
      </w:r>
      <w:r w:rsidR="00C95E25" w:rsidRPr="004D669F">
        <w:rPr>
          <w:rFonts w:asciiTheme="minorHAnsi" w:hAnsiTheme="minorHAnsi"/>
          <w:color w:val="auto"/>
        </w:rPr>
        <w:t>will be</w:t>
      </w:r>
      <w:r w:rsidR="006D1A7B" w:rsidRPr="004D669F">
        <w:rPr>
          <w:rFonts w:asciiTheme="minorHAnsi" w:hAnsiTheme="minorHAnsi"/>
          <w:color w:val="auto"/>
        </w:rPr>
        <w:t xml:space="preserve"> mixed in a solution of 10M </w:t>
      </w:r>
      <w:proofErr w:type="spellStart"/>
      <w:r w:rsidR="006D1A7B" w:rsidRPr="004D669F">
        <w:rPr>
          <w:rFonts w:asciiTheme="minorHAnsi" w:hAnsiTheme="minorHAnsi"/>
          <w:color w:val="auto"/>
        </w:rPr>
        <w:t>m</w:t>
      </w:r>
      <w:r w:rsidRPr="004D669F">
        <w:rPr>
          <w:rFonts w:asciiTheme="minorHAnsi" w:hAnsiTheme="minorHAnsi"/>
          <w:color w:val="auto"/>
        </w:rPr>
        <w:t>ethan</w:t>
      </w:r>
      <w:r w:rsidR="006D1A7B" w:rsidRPr="004D669F">
        <w:rPr>
          <w:rFonts w:asciiTheme="minorHAnsi" w:hAnsiTheme="minorHAnsi"/>
          <w:color w:val="auto"/>
        </w:rPr>
        <w:t>olic</w:t>
      </w:r>
      <w:proofErr w:type="spellEnd"/>
      <w:r w:rsidR="006D1A7B" w:rsidRPr="004D669F">
        <w:rPr>
          <w:rFonts w:asciiTheme="minorHAnsi" w:hAnsiTheme="minorHAnsi"/>
          <w:color w:val="auto"/>
        </w:rPr>
        <w:t xml:space="preserve"> potassium h</w:t>
      </w:r>
      <w:r w:rsidRPr="004D669F">
        <w:rPr>
          <w:rFonts w:asciiTheme="minorHAnsi" w:hAnsiTheme="minorHAnsi"/>
          <w:color w:val="auto"/>
        </w:rPr>
        <w:t xml:space="preserve">ydroxide </w:t>
      </w:r>
      <w:r w:rsidR="006D1A7B" w:rsidRPr="004D669F">
        <w:rPr>
          <w:rFonts w:asciiTheme="minorHAnsi" w:hAnsiTheme="minorHAnsi"/>
          <w:color w:val="auto"/>
        </w:rPr>
        <w:t>at 55</w:t>
      </w:r>
      <w:r w:rsidR="006D1A7B" w:rsidRPr="004D669F">
        <w:rPr>
          <w:color w:val="auto"/>
        </w:rPr>
        <w:t>°</w:t>
      </w:r>
      <w:r w:rsidR="006D1A7B" w:rsidRPr="004D669F">
        <w:rPr>
          <w:rFonts w:asciiTheme="minorHAnsi" w:hAnsiTheme="minorHAnsi"/>
          <w:color w:val="auto"/>
        </w:rPr>
        <w:t xml:space="preserve">C </w:t>
      </w:r>
      <w:r w:rsidRPr="004D669F">
        <w:rPr>
          <w:rFonts w:asciiTheme="minorHAnsi" w:hAnsiTheme="minorHAnsi"/>
          <w:color w:val="auto"/>
        </w:rPr>
        <w:t xml:space="preserve">for </w:t>
      </w:r>
      <w:r w:rsidR="00166A5E" w:rsidRPr="004D669F">
        <w:rPr>
          <w:rFonts w:asciiTheme="minorHAnsi" w:hAnsiTheme="minorHAnsi"/>
          <w:color w:val="auto"/>
        </w:rPr>
        <w:t>thirty</w:t>
      </w:r>
      <w:r w:rsidR="006D1A7B" w:rsidRPr="004D669F">
        <w:rPr>
          <w:rFonts w:asciiTheme="minorHAnsi" w:hAnsiTheme="minorHAnsi"/>
          <w:color w:val="auto"/>
        </w:rPr>
        <w:t xml:space="preserve"> minutes in a </w:t>
      </w:r>
      <w:r w:rsidR="000B27B9" w:rsidRPr="004D669F">
        <w:rPr>
          <w:rFonts w:asciiTheme="minorHAnsi" w:hAnsiTheme="minorHAnsi"/>
          <w:color w:val="auto"/>
        </w:rPr>
        <w:t>capped</w:t>
      </w:r>
      <w:r w:rsidR="006D1A7B" w:rsidRPr="004D669F">
        <w:rPr>
          <w:rFonts w:asciiTheme="minorHAnsi" w:hAnsiTheme="minorHAnsi"/>
          <w:color w:val="auto"/>
        </w:rPr>
        <w:t xml:space="preserve"> vial. </w:t>
      </w:r>
      <w:r w:rsidR="000B27B9" w:rsidRPr="004D669F">
        <w:rPr>
          <w:rFonts w:asciiTheme="minorHAnsi" w:hAnsiTheme="minorHAnsi"/>
          <w:color w:val="auto"/>
        </w:rPr>
        <w:t>T</w:t>
      </w:r>
      <w:r w:rsidRPr="004D669F">
        <w:rPr>
          <w:rFonts w:asciiTheme="minorHAnsi" w:hAnsiTheme="minorHAnsi"/>
          <w:color w:val="auto"/>
        </w:rPr>
        <w:t xml:space="preserve">he </w:t>
      </w:r>
      <w:r w:rsidR="000B27B9" w:rsidRPr="004D669F">
        <w:rPr>
          <w:rFonts w:asciiTheme="minorHAnsi" w:hAnsiTheme="minorHAnsi"/>
          <w:color w:val="auto"/>
        </w:rPr>
        <w:t xml:space="preserve">capped and </w:t>
      </w:r>
      <w:r w:rsidR="006D1A7B" w:rsidRPr="004D669F">
        <w:rPr>
          <w:rFonts w:asciiTheme="minorHAnsi" w:hAnsiTheme="minorHAnsi"/>
          <w:color w:val="auto"/>
        </w:rPr>
        <w:t xml:space="preserve">heated </w:t>
      </w:r>
      <w:r w:rsidRPr="004D669F">
        <w:rPr>
          <w:rFonts w:asciiTheme="minorHAnsi" w:hAnsiTheme="minorHAnsi"/>
          <w:color w:val="auto"/>
        </w:rPr>
        <w:t xml:space="preserve">solution </w:t>
      </w:r>
      <w:r w:rsidR="00C95E25" w:rsidRPr="004D669F">
        <w:rPr>
          <w:rFonts w:asciiTheme="minorHAnsi" w:hAnsiTheme="minorHAnsi"/>
          <w:color w:val="auto"/>
        </w:rPr>
        <w:t xml:space="preserve">will be </w:t>
      </w:r>
      <w:r w:rsidRPr="004D669F">
        <w:rPr>
          <w:rFonts w:asciiTheme="minorHAnsi" w:hAnsiTheme="minorHAnsi"/>
          <w:color w:val="auto"/>
        </w:rPr>
        <w:t xml:space="preserve">vortexed </w:t>
      </w:r>
      <w:r w:rsidR="006D1A7B" w:rsidRPr="004D669F">
        <w:rPr>
          <w:rFonts w:asciiTheme="minorHAnsi" w:hAnsiTheme="minorHAnsi"/>
          <w:color w:val="auto"/>
        </w:rPr>
        <w:t>for two minutes</w:t>
      </w:r>
      <w:r w:rsidR="000E6FC0" w:rsidRPr="004D669F">
        <w:rPr>
          <w:rFonts w:asciiTheme="minorHAnsi" w:hAnsiTheme="minorHAnsi"/>
          <w:color w:val="auto"/>
        </w:rPr>
        <w:t>, then</w:t>
      </w:r>
      <w:r w:rsidRPr="004D669F">
        <w:rPr>
          <w:rFonts w:asciiTheme="minorHAnsi" w:hAnsiTheme="minorHAnsi"/>
          <w:color w:val="auto"/>
        </w:rPr>
        <w:t xml:space="preserve"> cooled on ice</w:t>
      </w:r>
      <w:r w:rsidR="006D1A7B" w:rsidRPr="004D669F">
        <w:rPr>
          <w:rFonts w:asciiTheme="minorHAnsi" w:hAnsiTheme="minorHAnsi"/>
          <w:color w:val="auto"/>
        </w:rPr>
        <w:t xml:space="preserve"> for five minutes</w:t>
      </w:r>
      <w:r w:rsidRPr="004D669F">
        <w:rPr>
          <w:rFonts w:asciiTheme="minorHAnsi" w:hAnsiTheme="minorHAnsi"/>
          <w:color w:val="auto"/>
        </w:rPr>
        <w:t>. While still on ice,</w:t>
      </w:r>
      <w:r w:rsidR="006D1A7B" w:rsidRPr="004D669F">
        <w:rPr>
          <w:rFonts w:asciiTheme="minorHAnsi" w:hAnsiTheme="minorHAnsi"/>
          <w:color w:val="auto"/>
        </w:rPr>
        <w:t xml:space="preserve"> the vial </w:t>
      </w:r>
      <w:r w:rsidR="00C95E25" w:rsidRPr="004D669F">
        <w:rPr>
          <w:rFonts w:asciiTheme="minorHAnsi" w:hAnsiTheme="minorHAnsi"/>
          <w:color w:val="auto"/>
        </w:rPr>
        <w:t>will then be</w:t>
      </w:r>
      <w:r w:rsidR="006D1A7B" w:rsidRPr="004D669F">
        <w:rPr>
          <w:rFonts w:asciiTheme="minorHAnsi" w:hAnsiTheme="minorHAnsi"/>
          <w:color w:val="auto"/>
        </w:rPr>
        <w:t xml:space="preserve"> uncapped and</w:t>
      </w:r>
      <w:r w:rsidRPr="004D669F">
        <w:rPr>
          <w:rFonts w:asciiTheme="minorHAnsi" w:hAnsiTheme="minorHAnsi"/>
          <w:color w:val="auto"/>
        </w:rPr>
        <w:t xml:space="preserve"> 12M sulfuric acid </w:t>
      </w:r>
      <w:r w:rsidR="000E6FC0" w:rsidRPr="004D669F">
        <w:rPr>
          <w:rFonts w:asciiTheme="minorHAnsi" w:hAnsiTheme="minorHAnsi"/>
          <w:color w:val="auto"/>
        </w:rPr>
        <w:t xml:space="preserve">will be </w:t>
      </w:r>
      <w:r w:rsidR="006D1A7B" w:rsidRPr="004D669F">
        <w:rPr>
          <w:rFonts w:asciiTheme="minorHAnsi" w:hAnsiTheme="minorHAnsi"/>
          <w:color w:val="auto"/>
        </w:rPr>
        <w:t>added to neutralize the KOH and terminate the reaction.</w:t>
      </w:r>
      <w:r w:rsidR="00166A5E" w:rsidRPr="004D669F">
        <w:rPr>
          <w:rFonts w:asciiTheme="minorHAnsi" w:hAnsiTheme="minorHAnsi"/>
          <w:color w:val="auto"/>
        </w:rPr>
        <w:t xml:space="preserve"> After the reaction is terminated 3</w:t>
      </w:r>
      <w:r w:rsidRPr="004D669F">
        <w:rPr>
          <w:rFonts w:asciiTheme="minorHAnsi" w:hAnsiTheme="minorHAnsi"/>
          <w:color w:val="auto"/>
        </w:rPr>
        <w:t xml:space="preserve"> mL of hexanes will be added</w:t>
      </w:r>
      <w:r w:rsidR="00166A5E" w:rsidRPr="004D669F">
        <w:rPr>
          <w:rFonts w:asciiTheme="minorHAnsi" w:hAnsiTheme="minorHAnsi"/>
          <w:color w:val="auto"/>
        </w:rPr>
        <w:t xml:space="preserve"> into the reaction vial to solubilize the FAMEs. The hexane layer will then be decanted</w:t>
      </w:r>
      <w:r w:rsidR="000808EF" w:rsidRPr="004D669F">
        <w:rPr>
          <w:rFonts w:asciiTheme="minorHAnsi" w:hAnsiTheme="minorHAnsi"/>
          <w:color w:val="auto"/>
        </w:rPr>
        <w:t xml:space="preserve"> and any water species formed by the esterification procedure will be precipitated out of solution using </w:t>
      </w:r>
      <w:r w:rsidRPr="004D669F">
        <w:rPr>
          <w:rFonts w:asciiTheme="minorHAnsi" w:hAnsiTheme="minorHAnsi"/>
          <w:color w:val="auto"/>
        </w:rPr>
        <w:t>sodium sulfate</w:t>
      </w:r>
      <w:r w:rsidR="000808EF" w:rsidRPr="004D669F">
        <w:rPr>
          <w:rFonts w:asciiTheme="minorHAnsi" w:hAnsiTheme="minorHAnsi"/>
          <w:color w:val="auto"/>
        </w:rPr>
        <w:t xml:space="preserve">. Identification of the methyl ester species will be accomplished using Gas-Liquid Chromatography (GC) coupled with a Flame Ionization Detector (FID). </w:t>
      </w:r>
      <w:r w:rsidRPr="004D669F">
        <w:rPr>
          <w:rFonts w:asciiTheme="minorHAnsi" w:hAnsiTheme="minorHAnsi"/>
          <w:color w:val="auto"/>
        </w:rPr>
        <w:t>GC-FID</w:t>
      </w:r>
      <w:r w:rsidR="000808EF" w:rsidRPr="004D669F">
        <w:rPr>
          <w:rFonts w:asciiTheme="minorHAnsi" w:hAnsiTheme="minorHAnsi"/>
          <w:color w:val="auto"/>
        </w:rPr>
        <w:t xml:space="preserve"> separates each FAME by taking advantage of the</w:t>
      </w:r>
      <w:r w:rsidR="00820F22" w:rsidRPr="004D669F">
        <w:rPr>
          <w:rFonts w:asciiTheme="minorHAnsi" w:hAnsiTheme="minorHAnsi"/>
          <w:color w:val="auto"/>
        </w:rPr>
        <w:t xml:space="preserve"> specific interactions between different </w:t>
      </w:r>
      <w:r w:rsidR="000808EF" w:rsidRPr="004D669F">
        <w:rPr>
          <w:rFonts w:asciiTheme="minorHAnsi" w:hAnsiTheme="minorHAnsi"/>
          <w:color w:val="auto"/>
        </w:rPr>
        <w:t xml:space="preserve">FAMEs </w:t>
      </w:r>
      <w:r w:rsidR="00820F22" w:rsidRPr="004D669F">
        <w:rPr>
          <w:rFonts w:asciiTheme="minorHAnsi" w:hAnsiTheme="minorHAnsi"/>
          <w:color w:val="auto"/>
        </w:rPr>
        <w:t xml:space="preserve">and </w:t>
      </w:r>
      <w:r w:rsidR="001D3B27" w:rsidRPr="004D669F">
        <w:rPr>
          <w:rFonts w:asciiTheme="minorHAnsi" w:hAnsiTheme="minorHAnsi"/>
          <w:color w:val="auto"/>
        </w:rPr>
        <w:t xml:space="preserve">the </w:t>
      </w:r>
      <w:r w:rsidR="001D3B27" w:rsidRPr="004D669F">
        <w:rPr>
          <w:rFonts w:asciiTheme="minorHAnsi" w:hAnsiTheme="minorHAnsi"/>
          <w:color w:val="auto"/>
        </w:rPr>
        <w:lastRenderedPageBreak/>
        <w:t xml:space="preserve">packing material </w:t>
      </w:r>
      <w:r w:rsidR="00820F22" w:rsidRPr="004D669F">
        <w:rPr>
          <w:rFonts w:asciiTheme="minorHAnsi" w:hAnsiTheme="minorHAnsi"/>
          <w:color w:val="auto"/>
        </w:rPr>
        <w:t xml:space="preserve">in </w:t>
      </w:r>
      <w:r w:rsidR="001D3B27" w:rsidRPr="004D669F">
        <w:rPr>
          <w:rFonts w:asciiTheme="minorHAnsi" w:hAnsiTheme="minorHAnsi"/>
          <w:color w:val="auto"/>
        </w:rPr>
        <w:t>a DB-WAX capillary</w:t>
      </w:r>
      <w:r w:rsidR="000808EF" w:rsidRPr="004D669F">
        <w:rPr>
          <w:rFonts w:asciiTheme="minorHAnsi" w:hAnsiTheme="minorHAnsi"/>
          <w:color w:val="auto"/>
        </w:rPr>
        <w:t xml:space="preserve"> column.</w:t>
      </w:r>
      <w:r w:rsidR="001D3B27" w:rsidRPr="004D669F">
        <w:rPr>
          <w:rFonts w:asciiTheme="minorHAnsi" w:hAnsiTheme="minorHAnsi"/>
          <w:color w:val="auto"/>
        </w:rPr>
        <w:t xml:space="preserve"> The </w:t>
      </w:r>
      <w:r w:rsidR="00820F22" w:rsidRPr="004D669F">
        <w:rPr>
          <w:rFonts w:asciiTheme="minorHAnsi" w:hAnsiTheme="minorHAnsi"/>
          <w:color w:val="auto"/>
        </w:rPr>
        <w:t>FAMEs in the sample adsorb</w:t>
      </w:r>
      <w:r w:rsidR="001D3B27" w:rsidRPr="004D669F">
        <w:rPr>
          <w:rFonts w:asciiTheme="minorHAnsi" w:hAnsiTheme="minorHAnsi"/>
          <w:color w:val="auto"/>
        </w:rPr>
        <w:t xml:space="preserve"> onto the column and inert g</w:t>
      </w:r>
      <w:r w:rsidR="00820F22" w:rsidRPr="004D669F">
        <w:rPr>
          <w:rFonts w:asciiTheme="minorHAnsi" w:hAnsiTheme="minorHAnsi"/>
          <w:color w:val="auto"/>
        </w:rPr>
        <w:t xml:space="preserve">as flows through the column. Over time, </w:t>
      </w:r>
      <w:r w:rsidR="001D3B27" w:rsidRPr="004D669F">
        <w:rPr>
          <w:rFonts w:asciiTheme="minorHAnsi" w:hAnsiTheme="minorHAnsi"/>
          <w:color w:val="auto"/>
        </w:rPr>
        <w:t xml:space="preserve">the column temperature increases </w:t>
      </w:r>
      <w:r w:rsidR="00820F22" w:rsidRPr="004D669F">
        <w:rPr>
          <w:rFonts w:asciiTheme="minorHAnsi" w:hAnsiTheme="minorHAnsi"/>
          <w:color w:val="auto"/>
        </w:rPr>
        <w:t xml:space="preserve">and </w:t>
      </w:r>
      <w:r w:rsidR="001D3B27" w:rsidRPr="004D669F">
        <w:rPr>
          <w:rFonts w:asciiTheme="minorHAnsi" w:hAnsiTheme="minorHAnsi"/>
          <w:color w:val="auto"/>
        </w:rPr>
        <w:t>the FAME m</w:t>
      </w:r>
      <w:r w:rsidR="00820F22" w:rsidRPr="004D669F">
        <w:rPr>
          <w:rFonts w:asciiTheme="minorHAnsi" w:hAnsiTheme="minorHAnsi"/>
          <w:color w:val="auto"/>
        </w:rPr>
        <w:t>olecules desorb from the column</w:t>
      </w:r>
      <w:r w:rsidR="001D3B27" w:rsidRPr="004D669F">
        <w:rPr>
          <w:rFonts w:asciiTheme="minorHAnsi" w:hAnsiTheme="minorHAnsi"/>
          <w:color w:val="auto"/>
        </w:rPr>
        <w:t xml:space="preserve"> based on their molecular composition and the inert gas carries them to the detector. At the detector</w:t>
      </w:r>
      <w:r w:rsidR="00704FF5" w:rsidRPr="004D669F">
        <w:rPr>
          <w:rFonts w:asciiTheme="minorHAnsi" w:hAnsiTheme="minorHAnsi"/>
          <w:color w:val="auto"/>
        </w:rPr>
        <w:t>,</w:t>
      </w:r>
      <w:r w:rsidR="001D3B27" w:rsidRPr="004D669F">
        <w:rPr>
          <w:rFonts w:asciiTheme="minorHAnsi" w:hAnsiTheme="minorHAnsi"/>
          <w:color w:val="auto"/>
        </w:rPr>
        <w:t xml:space="preserve"> </w:t>
      </w:r>
      <w:r w:rsidR="00704FF5" w:rsidRPr="004D669F">
        <w:rPr>
          <w:rFonts w:asciiTheme="minorHAnsi" w:hAnsiTheme="minorHAnsi"/>
          <w:color w:val="auto"/>
        </w:rPr>
        <w:t xml:space="preserve">retention time is recorded and </w:t>
      </w:r>
      <w:r w:rsidR="00820F22" w:rsidRPr="004D669F">
        <w:rPr>
          <w:rFonts w:asciiTheme="minorHAnsi" w:hAnsiTheme="minorHAnsi"/>
          <w:color w:val="auto"/>
        </w:rPr>
        <w:t xml:space="preserve">each FAME molecule is ionized and the intensity </w:t>
      </w:r>
      <w:r w:rsidR="00704FF5" w:rsidRPr="004D669F">
        <w:rPr>
          <w:rFonts w:asciiTheme="minorHAnsi" w:hAnsiTheme="minorHAnsi"/>
          <w:color w:val="auto"/>
        </w:rPr>
        <w:t xml:space="preserve">of ionization is recorded as a peak area. FAMEs will be </w:t>
      </w:r>
      <w:r w:rsidR="001A7151" w:rsidRPr="004D669F">
        <w:rPr>
          <w:rFonts w:asciiTheme="minorHAnsi" w:hAnsiTheme="minorHAnsi"/>
          <w:color w:val="auto"/>
        </w:rPr>
        <w:t>i</w:t>
      </w:r>
      <w:r w:rsidR="00704FF5" w:rsidRPr="004D669F">
        <w:rPr>
          <w:rFonts w:asciiTheme="minorHAnsi" w:hAnsiTheme="minorHAnsi"/>
          <w:color w:val="auto"/>
        </w:rPr>
        <w:t>dentified in comparison to a 37 Component FAME Mix purchased from Sigma Millipore.</w:t>
      </w:r>
    </w:p>
    <w:p w14:paraId="1D4C889B" w14:textId="77777777" w:rsidR="00845FD5" w:rsidRPr="004D669F" w:rsidRDefault="00845FD5">
      <w:pPr>
        <w:spacing w:line="480" w:lineRule="auto"/>
        <w:rPr>
          <w:rFonts w:asciiTheme="minorHAnsi" w:hAnsiTheme="minorHAnsi"/>
          <w:color w:val="auto"/>
        </w:rPr>
      </w:pPr>
    </w:p>
    <w:p w14:paraId="3466E99C" w14:textId="07790B54" w:rsidR="00D440A4" w:rsidRPr="004D669F" w:rsidRDefault="00D977FB" w:rsidP="00737225">
      <w:pPr>
        <w:spacing w:line="480" w:lineRule="auto"/>
        <w:rPr>
          <w:rFonts w:asciiTheme="minorHAnsi" w:hAnsiTheme="minorHAnsi"/>
          <w:color w:val="auto"/>
        </w:rPr>
      </w:pPr>
      <w:r w:rsidRPr="004D669F">
        <w:rPr>
          <w:rFonts w:asciiTheme="minorHAnsi" w:hAnsiTheme="minorHAnsi"/>
          <w:b/>
          <w:color w:val="auto"/>
        </w:rPr>
        <w:t>Data Analysis:</w:t>
      </w:r>
      <w:r w:rsidR="00157E2B" w:rsidRPr="004D669F">
        <w:rPr>
          <w:rFonts w:asciiTheme="minorHAnsi" w:hAnsiTheme="minorHAnsi"/>
          <w:b/>
          <w:color w:val="auto"/>
        </w:rPr>
        <w:t xml:space="preserve"> </w:t>
      </w:r>
      <w:r w:rsidR="00555E55" w:rsidRPr="004D669F">
        <w:rPr>
          <w:rFonts w:asciiTheme="minorHAnsi" w:hAnsiTheme="minorHAnsi"/>
          <w:color w:val="auto"/>
        </w:rPr>
        <w:t>Using the technique</w:t>
      </w:r>
      <w:r w:rsidR="006606E6" w:rsidRPr="004D669F">
        <w:rPr>
          <w:rFonts w:asciiTheme="minorHAnsi" w:hAnsiTheme="minorHAnsi"/>
          <w:color w:val="auto"/>
        </w:rPr>
        <w:t>s</w:t>
      </w:r>
      <w:r w:rsidR="00555E55" w:rsidRPr="004D669F">
        <w:rPr>
          <w:rFonts w:asciiTheme="minorHAnsi" w:hAnsiTheme="minorHAnsi"/>
          <w:color w:val="auto"/>
        </w:rPr>
        <w:t xml:space="preserve"> </w:t>
      </w:r>
      <w:r w:rsidR="00EF5CE6" w:rsidRPr="004D669F">
        <w:rPr>
          <w:rFonts w:asciiTheme="minorHAnsi" w:hAnsiTheme="minorHAnsi"/>
          <w:color w:val="auto"/>
        </w:rPr>
        <w:t xml:space="preserve">mentioned above, </w:t>
      </w:r>
      <w:r w:rsidR="005004D5" w:rsidRPr="004D669F">
        <w:rPr>
          <w:rFonts w:asciiTheme="minorHAnsi" w:hAnsiTheme="minorHAnsi"/>
          <w:color w:val="auto"/>
        </w:rPr>
        <w:t>we predict that</w:t>
      </w:r>
      <w:r w:rsidR="00555E55" w:rsidRPr="004D669F">
        <w:rPr>
          <w:rFonts w:asciiTheme="minorHAnsi" w:hAnsiTheme="minorHAnsi"/>
          <w:color w:val="auto"/>
        </w:rPr>
        <w:t xml:space="preserve"> larvae exposed to a 12-hour photoperiod will accumulate more triglycerides and more storage proteins in preparation for</w:t>
      </w:r>
      <w:r w:rsidR="006606E6" w:rsidRPr="004D669F">
        <w:rPr>
          <w:rFonts w:asciiTheme="minorHAnsi" w:hAnsiTheme="minorHAnsi"/>
          <w:color w:val="auto"/>
        </w:rPr>
        <w:t xml:space="preserve"> diapause. Additionally,</w:t>
      </w:r>
      <w:r w:rsidR="00EF5CE6" w:rsidRPr="004D669F">
        <w:rPr>
          <w:rFonts w:asciiTheme="minorHAnsi" w:hAnsiTheme="minorHAnsi"/>
          <w:color w:val="auto"/>
        </w:rPr>
        <w:t xml:space="preserve"> between</w:t>
      </w:r>
      <w:r w:rsidR="006606E6" w:rsidRPr="004D669F">
        <w:rPr>
          <w:rFonts w:asciiTheme="minorHAnsi" w:hAnsiTheme="minorHAnsi"/>
          <w:color w:val="auto"/>
        </w:rPr>
        <w:t xml:space="preserve"> </w:t>
      </w:r>
      <w:r w:rsidR="00EF5CE6" w:rsidRPr="004D669F">
        <w:rPr>
          <w:rFonts w:asciiTheme="minorHAnsi" w:hAnsiTheme="minorHAnsi"/>
          <w:color w:val="auto"/>
        </w:rPr>
        <w:t xml:space="preserve">diapausing larvae the </w:t>
      </w:r>
      <w:r w:rsidR="006606E6" w:rsidRPr="004D669F">
        <w:rPr>
          <w:rFonts w:asciiTheme="minorHAnsi" w:hAnsiTheme="minorHAnsi"/>
          <w:color w:val="auto"/>
        </w:rPr>
        <w:t>univoltine</w:t>
      </w:r>
      <w:r w:rsidR="00EF5CE6" w:rsidRPr="004D669F">
        <w:rPr>
          <w:rFonts w:asciiTheme="minorHAnsi" w:hAnsiTheme="minorHAnsi"/>
          <w:color w:val="auto"/>
        </w:rPr>
        <w:t>-Z strain</w:t>
      </w:r>
      <w:r w:rsidR="006606E6" w:rsidRPr="004D669F">
        <w:rPr>
          <w:rFonts w:asciiTheme="minorHAnsi" w:hAnsiTheme="minorHAnsi"/>
          <w:color w:val="auto"/>
        </w:rPr>
        <w:t xml:space="preserve"> larvae should accumulate more </w:t>
      </w:r>
      <w:r w:rsidR="00EF5CE6" w:rsidRPr="004D669F">
        <w:rPr>
          <w:rFonts w:asciiTheme="minorHAnsi" w:hAnsiTheme="minorHAnsi"/>
          <w:color w:val="auto"/>
        </w:rPr>
        <w:t>proteins and triglycerides over</w:t>
      </w:r>
      <w:r w:rsidR="006606E6" w:rsidRPr="004D669F">
        <w:rPr>
          <w:rFonts w:asciiTheme="minorHAnsi" w:hAnsiTheme="minorHAnsi"/>
          <w:color w:val="auto"/>
        </w:rPr>
        <w:t xml:space="preserve"> </w:t>
      </w:r>
      <w:r w:rsidR="00EF5CE6" w:rsidRPr="004D669F">
        <w:rPr>
          <w:rFonts w:asciiTheme="minorHAnsi" w:hAnsiTheme="minorHAnsi"/>
          <w:color w:val="auto"/>
        </w:rPr>
        <w:t xml:space="preserve">bivoltine-E strain larvae. </w:t>
      </w:r>
      <w:r w:rsidR="00407F7E" w:rsidRPr="004D669F">
        <w:rPr>
          <w:rFonts w:asciiTheme="minorHAnsi" w:hAnsiTheme="minorHAnsi"/>
          <w:color w:val="auto"/>
        </w:rPr>
        <w:t>P</w:t>
      </w:r>
      <w:r w:rsidR="00BE7B13" w:rsidRPr="004D669F">
        <w:rPr>
          <w:rFonts w:asciiTheme="minorHAnsi" w:hAnsiTheme="minorHAnsi"/>
          <w:color w:val="auto"/>
        </w:rPr>
        <w:t xml:space="preserve">rior to the compilation of this proposal, preliminary investigations to quantify triglyceride accumulation have already yielded results in line with our predictions. These data suggest there is a </w:t>
      </w:r>
      <w:r w:rsidR="00257CF5" w:rsidRPr="004D669F">
        <w:rPr>
          <w:rFonts w:asciiTheme="minorHAnsi" w:hAnsiTheme="minorHAnsi"/>
          <w:color w:val="auto"/>
        </w:rPr>
        <w:t>significant difference between the total lipid content of diapausing and non-diapausing larvae (</w:t>
      </w:r>
      <w:proofErr w:type="spellStart"/>
      <w:r w:rsidR="00FA6B57" w:rsidRPr="004D669F">
        <w:rPr>
          <w:rFonts w:asciiTheme="minorHAnsi" w:hAnsiTheme="minorHAnsi"/>
          <w:color w:val="auto"/>
        </w:rPr>
        <w:t>Df</w:t>
      </w:r>
      <w:proofErr w:type="spellEnd"/>
      <w:r w:rsidR="00FA6B57" w:rsidRPr="004D669F">
        <w:rPr>
          <w:rFonts w:asciiTheme="minorHAnsi" w:hAnsiTheme="minorHAnsi"/>
          <w:color w:val="auto"/>
        </w:rPr>
        <w:t xml:space="preserve"> = 1, p = 1.06x10</w:t>
      </w:r>
      <w:r w:rsidR="00FA6B57" w:rsidRPr="004D669F">
        <w:rPr>
          <w:rFonts w:asciiTheme="minorHAnsi" w:hAnsiTheme="minorHAnsi"/>
          <w:color w:val="auto"/>
          <w:vertAlign w:val="superscript"/>
        </w:rPr>
        <w:t>-7</w:t>
      </w:r>
      <w:r w:rsidR="00257CF5" w:rsidRPr="004D669F">
        <w:rPr>
          <w:rFonts w:asciiTheme="minorHAnsi" w:hAnsiTheme="minorHAnsi"/>
          <w:color w:val="auto"/>
        </w:rPr>
        <w:t>)</w:t>
      </w:r>
      <w:r w:rsidR="00AA73DB" w:rsidRPr="004D669F">
        <w:rPr>
          <w:rFonts w:asciiTheme="minorHAnsi" w:hAnsiTheme="minorHAnsi"/>
          <w:color w:val="auto"/>
        </w:rPr>
        <w:t xml:space="preserve">. </w:t>
      </w:r>
      <w:r w:rsidR="004C2050" w:rsidRPr="004D669F">
        <w:rPr>
          <w:rFonts w:asciiTheme="minorHAnsi" w:hAnsiTheme="minorHAnsi"/>
          <w:color w:val="auto"/>
        </w:rPr>
        <w:t xml:space="preserve">One interpretation of this data could be that as these larvae perceive photoperiod changes in their environment they experience </w:t>
      </w:r>
      <w:r w:rsidR="00407F7E" w:rsidRPr="004D669F">
        <w:rPr>
          <w:rFonts w:asciiTheme="minorHAnsi" w:hAnsiTheme="minorHAnsi"/>
          <w:color w:val="auto"/>
        </w:rPr>
        <w:t>changes</w:t>
      </w:r>
      <w:r w:rsidR="004C2050" w:rsidRPr="004D669F">
        <w:rPr>
          <w:rFonts w:asciiTheme="minorHAnsi" w:hAnsiTheme="minorHAnsi"/>
          <w:color w:val="auto"/>
        </w:rPr>
        <w:t xml:space="preserve"> in their </w:t>
      </w:r>
      <w:r w:rsidR="00407F7E" w:rsidRPr="004D669F">
        <w:rPr>
          <w:rFonts w:asciiTheme="minorHAnsi" w:hAnsiTheme="minorHAnsi"/>
          <w:color w:val="auto"/>
        </w:rPr>
        <w:t>physiology to</w:t>
      </w:r>
      <w:r w:rsidR="00786A50" w:rsidRPr="004D669F">
        <w:rPr>
          <w:rFonts w:asciiTheme="minorHAnsi" w:hAnsiTheme="minorHAnsi"/>
          <w:color w:val="auto"/>
        </w:rPr>
        <w:t xml:space="preserve"> </w:t>
      </w:r>
      <w:r w:rsidR="00407F7E" w:rsidRPr="004D669F">
        <w:rPr>
          <w:rFonts w:asciiTheme="minorHAnsi" w:hAnsiTheme="minorHAnsi"/>
          <w:color w:val="auto"/>
        </w:rPr>
        <w:t xml:space="preserve">increase their lean mass </w:t>
      </w:r>
      <w:r w:rsidR="00786A50" w:rsidRPr="004D669F">
        <w:rPr>
          <w:rFonts w:asciiTheme="minorHAnsi" w:hAnsiTheme="minorHAnsi"/>
          <w:color w:val="auto"/>
        </w:rPr>
        <w:t>to support additional resource storage</w:t>
      </w:r>
      <w:r w:rsidR="00257CF5" w:rsidRPr="004D669F">
        <w:rPr>
          <w:rFonts w:asciiTheme="minorHAnsi" w:hAnsiTheme="minorHAnsi"/>
          <w:color w:val="auto"/>
        </w:rPr>
        <w:t xml:space="preserve"> in preparation for diapause</w:t>
      </w:r>
      <w:r w:rsidR="00786A50" w:rsidRPr="004D669F">
        <w:rPr>
          <w:rFonts w:asciiTheme="minorHAnsi" w:hAnsiTheme="minorHAnsi"/>
          <w:color w:val="auto"/>
        </w:rPr>
        <w:t>.</w:t>
      </w:r>
      <w:r w:rsidR="004C2050" w:rsidRPr="004D669F">
        <w:rPr>
          <w:rFonts w:asciiTheme="minorHAnsi" w:hAnsiTheme="minorHAnsi"/>
          <w:color w:val="auto"/>
        </w:rPr>
        <w:t xml:space="preserve"> </w:t>
      </w:r>
      <w:r w:rsidR="00FA6B57" w:rsidRPr="004D669F">
        <w:rPr>
          <w:rFonts w:asciiTheme="minorHAnsi" w:hAnsiTheme="minorHAnsi"/>
          <w:color w:val="auto"/>
        </w:rPr>
        <w:t xml:space="preserve">To support this initial result, replications of these experiments will need to be conducted. </w:t>
      </w:r>
      <w:r w:rsidR="00407F7E" w:rsidRPr="004D669F">
        <w:rPr>
          <w:rFonts w:asciiTheme="minorHAnsi" w:hAnsiTheme="minorHAnsi"/>
          <w:color w:val="auto"/>
        </w:rPr>
        <w:t xml:space="preserve">These and future </w:t>
      </w:r>
      <w:r w:rsidR="00257CF5" w:rsidRPr="004D669F">
        <w:rPr>
          <w:rFonts w:asciiTheme="minorHAnsi" w:hAnsiTheme="minorHAnsi"/>
          <w:color w:val="auto"/>
        </w:rPr>
        <w:t>measurements</w:t>
      </w:r>
      <w:r w:rsidR="00407F7E" w:rsidRPr="004D669F">
        <w:rPr>
          <w:rFonts w:asciiTheme="minorHAnsi" w:hAnsiTheme="minorHAnsi"/>
          <w:color w:val="auto"/>
        </w:rPr>
        <w:t xml:space="preserve"> of s</w:t>
      </w:r>
      <w:commentRangeStart w:id="129"/>
      <w:commentRangeStart w:id="130"/>
      <w:r w:rsidR="00820F22" w:rsidRPr="004D669F">
        <w:rPr>
          <w:rFonts w:asciiTheme="minorHAnsi" w:hAnsiTheme="minorHAnsi"/>
          <w:color w:val="auto"/>
        </w:rPr>
        <w:t xml:space="preserve">torage protein </w:t>
      </w:r>
      <w:commentRangeEnd w:id="129"/>
      <w:r w:rsidR="00926E5A" w:rsidRPr="004D669F">
        <w:rPr>
          <w:rStyle w:val="CommentReference"/>
          <w:color w:val="auto"/>
        </w:rPr>
        <w:commentReference w:id="129"/>
      </w:r>
      <w:commentRangeEnd w:id="130"/>
      <w:r w:rsidR="000C0F27" w:rsidRPr="004D669F">
        <w:rPr>
          <w:rStyle w:val="CommentReference"/>
          <w:color w:val="auto"/>
        </w:rPr>
        <w:commentReference w:id="130"/>
      </w:r>
      <w:r w:rsidR="00820F22" w:rsidRPr="004D669F">
        <w:rPr>
          <w:rFonts w:asciiTheme="minorHAnsi" w:hAnsiTheme="minorHAnsi"/>
          <w:color w:val="auto"/>
        </w:rPr>
        <w:t>and triglyceride</w:t>
      </w:r>
      <w:r w:rsidR="00407F7E" w:rsidRPr="004D669F">
        <w:rPr>
          <w:rFonts w:asciiTheme="minorHAnsi" w:hAnsiTheme="minorHAnsi"/>
          <w:color w:val="auto"/>
        </w:rPr>
        <w:t xml:space="preserve"> </w:t>
      </w:r>
      <w:r w:rsidR="00153328" w:rsidRPr="004D669F">
        <w:rPr>
          <w:rFonts w:asciiTheme="minorHAnsi" w:hAnsiTheme="minorHAnsi"/>
          <w:color w:val="auto"/>
        </w:rPr>
        <w:t xml:space="preserve">from each of the four treatments </w:t>
      </w:r>
      <w:r w:rsidR="00F53772" w:rsidRPr="004D669F">
        <w:rPr>
          <w:rFonts w:asciiTheme="minorHAnsi" w:hAnsiTheme="minorHAnsi"/>
          <w:color w:val="auto"/>
        </w:rPr>
        <w:t>will be expressed</w:t>
      </w:r>
      <w:r w:rsidR="00555E55" w:rsidRPr="004D669F">
        <w:rPr>
          <w:rFonts w:asciiTheme="minorHAnsi" w:hAnsiTheme="minorHAnsi"/>
          <w:color w:val="auto"/>
        </w:rPr>
        <w:t xml:space="preserve"> as </w:t>
      </w:r>
      <w:r w:rsidR="00F53772" w:rsidRPr="004D669F">
        <w:rPr>
          <w:rFonts w:asciiTheme="minorHAnsi" w:hAnsiTheme="minorHAnsi"/>
          <w:color w:val="auto"/>
        </w:rPr>
        <w:t>concentration</w:t>
      </w:r>
      <w:r w:rsidR="00555E55" w:rsidRPr="004D669F">
        <w:rPr>
          <w:rFonts w:asciiTheme="minorHAnsi" w:hAnsiTheme="minorHAnsi"/>
          <w:color w:val="auto"/>
        </w:rPr>
        <w:t>s.</w:t>
      </w:r>
      <w:r w:rsidR="00F53772" w:rsidRPr="004D669F">
        <w:rPr>
          <w:rFonts w:asciiTheme="minorHAnsi" w:hAnsiTheme="minorHAnsi"/>
          <w:color w:val="auto"/>
        </w:rPr>
        <w:t xml:space="preserve"> </w:t>
      </w:r>
      <w:r w:rsidR="00802F4F" w:rsidRPr="004D669F">
        <w:rPr>
          <w:rFonts w:asciiTheme="minorHAnsi" w:hAnsiTheme="minorHAnsi"/>
          <w:color w:val="auto"/>
        </w:rPr>
        <w:t>The initial hemolymph</w:t>
      </w:r>
      <w:r w:rsidR="00F53772" w:rsidRPr="004D669F">
        <w:rPr>
          <w:rFonts w:asciiTheme="minorHAnsi" w:hAnsiTheme="minorHAnsi"/>
          <w:color w:val="auto"/>
        </w:rPr>
        <w:t xml:space="preserve"> protein</w:t>
      </w:r>
      <w:r w:rsidR="00802F4F" w:rsidRPr="004D669F">
        <w:rPr>
          <w:rFonts w:asciiTheme="minorHAnsi" w:hAnsiTheme="minorHAnsi"/>
          <w:color w:val="auto"/>
        </w:rPr>
        <w:t xml:space="preserve"> concentration and putative storage protein</w:t>
      </w:r>
      <w:r w:rsidR="00F53772" w:rsidRPr="004D669F">
        <w:rPr>
          <w:rFonts w:asciiTheme="minorHAnsi" w:hAnsiTheme="minorHAnsi"/>
          <w:color w:val="auto"/>
        </w:rPr>
        <w:t xml:space="preserve"> concentration</w:t>
      </w:r>
      <w:r w:rsidR="00802F4F" w:rsidRPr="004D669F">
        <w:rPr>
          <w:rFonts w:asciiTheme="minorHAnsi" w:hAnsiTheme="minorHAnsi"/>
          <w:color w:val="auto"/>
        </w:rPr>
        <w:t>s wi</w:t>
      </w:r>
      <w:r w:rsidR="00820F22" w:rsidRPr="004D669F">
        <w:rPr>
          <w:rFonts w:asciiTheme="minorHAnsi" w:hAnsiTheme="minorHAnsi"/>
          <w:color w:val="auto"/>
        </w:rPr>
        <w:t>ll be determined</w:t>
      </w:r>
      <w:r w:rsidR="00802F4F" w:rsidRPr="004D669F">
        <w:rPr>
          <w:rFonts w:asciiTheme="minorHAnsi" w:hAnsiTheme="minorHAnsi"/>
          <w:color w:val="auto"/>
        </w:rPr>
        <w:t xml:space="preserve"> relative to an external standard of known </w:t>
      </w:r>
      <w:r w:rsidR="00802F4F" w:rsidRPr="004D669F">
        <w:rPr>
          <w:rFonts w:asciiTheme="minorHAnsi" w:hAnsiTheme="minorHAnsi"/>
          <w:color w:val="auto"/>
        </w:rPr>
        <w:lastRenderedPageBreak/>
        <w:t>proteins and at known concentrations. Total lipid concentration will be determined</w:t>
      </w:r>
      <w:r w:rsidR="00B749DE" w:rsidRPr="004D669F">
        <w:rPr>
          <w:rFonts w:asciiTheme="minorHAnsi" w:hAnsiTheme="minorHAnsi"/>
          <w:color w:val="auto"/>
        </w:rPr>
        <w:t xml:space="preserve"> as the </w:t>
      </w:r>
      <w:r w:rsidR="00B4176F" w:rsidRPr="004D669F">
        <w:rPr>
          <w:rFonts w:asciiTheme="minorHAnsi" w:hAnsiTheme="minorHAnsi"/>
          <w:color w:val="auto"/>
        </w:rPr>
        <w:t xml:space="preserve">total </w:t>
      </w:r>
      <w:r w:rsidR="00B749DE" w:rsidRPr="004D669F">
        <w:rPr>
          <w:rFonts w:asciiTheme="minorHAnsi" w:hAnsiTheme="minorHAnsi"/>
          <w:color w:val="auto"/>
        </w:rPr>
        <w:t>sum of the triglyceride peak area</w:t>
      </w:r>
      <w:r w:rsidR="00B4176F" w:rsidRPr="004D669F">
        <w:rPr>
          <w:rFonts w:asciiTheme="minorHAnsi" w:hAnsiTheme="minorHAnsi"/>
          <w:color w:val="auto"/>
        </w:rPr>
        <w:t>s</w:t>
      </w:r>
      <w:r w:rsidR="00B749DE" w:rsidRPr="004D669F">
        <w:rPr>
          <w:rFonts w:asciiTheme="minorHAnsi" w:hAnsiTheme="minorHAnsi"/>
          <w:color w:val="auto"/>
        </w:rPr>
        <w:t xml:space="preserve"> in relation to </w:t>
      </w:r>
      <w:r w:rsidR="00B4176F" w:rsidRPr="004D669F">
        <w:rPr>
          <w:rFonts w:asciiTheme="minorHAnsi" w:hAnsiTheme="minorHAnsi"/>
          <w:color w:val="auto"/>
        </w:rPr>
        <w:t xml:space="preserve">the peak area </w:t>
      </w:r>
      <w:r w:rsidR="00926E5A" w:rsidRPr="004D669F">
        <w:rPr>
          <w:rFonts w:asciiTheme="minorHAnsi" w:hAnsiTheme="minorHAnsi"/>
          <w:color w:val="auto"/>
        </w:rPr>
        <w:t xml:space="preserve">of </w:t>
      </w:r>
      <w:r w:rsidR="00B749DE" w:rsidRPr="004D669F">
        <w:rPr>
          <w:rFonts w:asciiTheme="minorHAnsi" w:hAnsiTheme="minorHAnsi"/>
          <w:color w:val="auto"/>
        </w:rPr>
        <w:t>an external standard of known triglycerides at known concentrations</w:t>
      </w:r>
      <w:r w:rsidR="0073553C" w:rsidRPr="004D669F">
        <w:rPr>
          <w:rFonts w:asciiTheme="minorHAnsi" w:hAnsiTheme="minorHAnsi"/>
          <w:color w:val="auto"/>
        </w:rPr>
        <w:t xml:space="preserve">. </w:t>
      </w:r>
      <w:commentRangeStart w:id="131"/>
      <w:commentRangeStart w:id="132"/>
      <w:r w:rsidR="00FD4027" w:rsidRPr="004D669F">
        <w:rPr>
          <w:rFonts w:asciiTheme="minorHAnsi" w:hAnsiTheme="minorHAnsi"/>
          <w:color w:val="auto"/>
        </w:rPr>
        <w:t>A multivariate analysis of accumulated lipids and storage proteins will be used to explore the</w:t>
      </w:r>
      <w:r w:rsidR="00555E55" w:rsidRPr="004D669F">
        <w:rPr>
          <w:rFonts w:asciiTheme="minorHAnsi" w:hAnsiTheme="minorHAnsi"/>
          <w:color w:val="auto"/>
        </w:rPr>
        <w:t xml:space="preserve"> significance of</w:t>
      </w:r>
      <w:r w:rsidR="00FD4027" w:rsidRPr="004D669F">
        <w:rPr>
          <w:rFonts w:asciiTheme="minorHAnsi" w:hAnsiTheme="minorHAnsi"/>
          <w:color w:val="auto"/>
        </w:rPr>
        <w:t xml:space="preserve"> interactions between</w:t>
      </w:r>
      <w:r w:rsidR="00DA7679" w:rsidRPr="004D669F">
        <w:rPr>
          <w:rFonts w:asciiTheme="minorHAnsi" w:hAnsiTheme="minorHAnsi"/>
          <w:color w:val="auto"/>
        </w:rPr>
        <w:t xml:space="preserve"> </w:t>
      </w:r>
      <w:r w:rsidR="00555E55" w:rsidRPr="004D669F">
        <w:rPr>
          <w:rFonts w:asciiTheme="minorHAnsi" w:hAnsiTheme="minorHAnsi"/>
          <w:color w:val="auto"/>
        </w:rPr>
        <w:t>measured parameters. Some of these parameters include larval wet mass, lean mass, and dry mass, total lipid mass</w:t>
      </w:r>
      <w:r w:rsidR="006606E6" w:rsidRPr="004D669F">
        <w:rPr>
          <w:rFonts w:asciiTheme="minorHAnsi" w:hAnsiTheme="minorHAnsi"/>
          <w:color w:val="auto"/>
        </w:rPr>
        <w:t>, temperature, and photoperiod</w:t>
      </w:r>
      <w:r w:rsidR="00555E55" w:rsidRPr="004D669F">
        <w:rPr>
          <w:rFonts w:asciiTheme="minorHAnsi" w:hAnsiTheme="minorHAnsi"/>
          <w:color w:val="auto"/>
        </w:rPr>
        <w:t>. Investigating these interactions determine if there are interesting patterns and could help explain the variation we see in the lab and nature</w:t>
      </w:r>
      <w:r w:rsidR="00FD4027" w:rsidRPr="004D669F">
        <w:rPr>
          <w:rFonts w:asciiTheme="minorHAnsi" w:hAnsiTheme="minorHAnsi"/>
          <w:color w:val="auto"/>
        </w:rPr>
        <w:t>.</w:t>
      </w:r>
      <w:commentRangeEnd w:id="131"/>
      <w:r w:rsidR="00926E5A" w:rsidRPr="004D669F">
        <w:rPr>
          <w:rStyle w:val="CommentReference"/>
          <w:color w:val="auto"/>
        </w:rPr>
        <w:commentReference w:id="131"/>
      </w:r>
      <w:commentRangeEnd w:id="132"/>
      <w:r w:rsidR="006A7763" w:rsidRPr="004D669F">
        <w:rPr>
          <w:rStyle w:val="CommentReference"/>
          <w:color w:val="auto"/>
        </w:rPr>
        <w:commentReference w:id="132"/>
      </w:r>
    </w:p>
    <w:p w14:paraId="63BEBA8E" w14:textId="77777777" w:rsidR="00737225" w:rsidRPr="004D669F" w:rsidRDefault="00737225" w:rsidP="00F2535D">
      <w:pPr>
        <w:spacing w:before="100" w:beforeAutospacing="1" w:after="100" w:afterAutospacing="1"/>
        <w:ind w:left="475" w:hanging="475"/>
        <w:outlineLvl w:val="0"/>
        <w:rPr>
          <w:b/>
          <w:color w:val="auto"/>
          <w:sz w:val="22"/>
          <w:szCs w:val="22"/>
        </w:rPr>
      </w:pPr>
    </w:p>
    <w:p w14:paraId="0E54CE42" w14:textId="48F40356" w:rsidR="00C83A27" w:rsidRPr="004D669F" w:rsidRDefault="00C83A27" w:rsidP="00F2535D">
      <w:pPr>
        <w:spacing w:before="100" w:beforeAutospacing="1" w:after="100" w:afterAutospacing="1"/>
        <w:ind w:left="475" w:hanging="475"/>
        <w:outlineLvl w:val="0"/>
        <w:rPr>
          <w:b/>
          <w:color w:val="auto"/>
          <w:sz w:val="22"/>
          <w:szCs w:val="22"/>
        </w:rPr>
      </w:pPr>
      <w:r w:rsidRPr="004D669F">
        <w:rPr>
          <w:b/>
          <w:color w:val="auto"/>
          <w:sz w:val="22"/>
          <w:szCs w:val="22"/>
        </w:rPr>
        <w:t>REFERENCES:</w:t>
      </w:r>
    </w:p>
    <w:p w14:paraId="536E9C0A" w14:textId="10C76563" w:rsidR="00E31E0D" w:rsidRPr="004D669F" w:rsidRDefault="00C83A27" w:rsidP="00E31E0D">
      <w:pPr>
        <w:autoSpaceDE w:val="0"/>
        <w:autoSpaceDN w:val="0"/>
        <w:adjustRightInd w:val="0"/>
        <w:spacing w:before="100" w:after="100"/>
        <w:ind w:left="480" w:hanging="480"/>
        <w:rPr>
          <w:rFonts w:eastAsia="Times New Roman" w:cs="Times New Roman"/>
          <w:noProof/>
          <w:color w:val="auto"/>
          <w:sz w:val="22"/>
        </w:rPr>
      </w:pPr>
      <w:r w:rsidRPr="004D669F">
        <w:rPr>
          <w:color w:val="auto"/>
          <w:sz w:val="22"/>
          <w:szCs w:val="22"/>
        </w:rPr>
        <w:fldChar w:fldCharType="begin" w:fldLock="1"/>
      </w:r>
      <w:r w:rsidRPr="004D669F">
        <w:rPr>
          <w:color w:val="auto"/>
          <w:sz w:val="22"/>
          <w:szCs w:val="22"/>
        </w:rPr>
        <w:instrText xml:space="preserve">ADDIN Mendeley Bibliography CSL_BIBLIOGRAPHY </w:instrText>
      </w:r>
      <w:r w:rsidRPr="004D669F">
        <w:rPr>
          <w:color w:val="auto"/>
          <w:sz w:val="22"/>
          <w:szCs w:val="22"/>
        </w:rPr>
        <w:fldChar w:fldCharType="separate"/>
      </w:r>
      <w:r w:rsidR="00E31E0D" w:rsidRPr="004D669F">
        <w:rPr>
          <w:rFonts w:eastAsia="Times New Roman" w:cs="Times New Roman"/>
          <w:b/>
          <w:bCs/>
          <w:noProof/>
          <w:color w:val="auto"/>
          <w:sz w:val="22"/>
        </w:rPr>
        <w:t>Agrawal, A. A.</w:t>
      </w:r>
      <w:r w:rsidR="00E31E0D" w:rsidRPr="004D669F">
        <w:rPr>
          <w:rFonts w:eastAsia="Times New Roman" w:cs="Times New Roman"/>
          <w:noProof/>
          <w:color w:val="auto"/>
          <w:sz w:val="22"/>
        </w:rPr>
        <w:t xml:space="preserve"> </w:t>
      </w:r>
      <w:r w:rsidR="00E31E0D" w:rsidRPr="004D669F">
        <w:rPr>
          <w:rFonts w:eastAsia="Times New Roman" w:cs="Times New Roman"/>
          <w:b/>
          <w:bCs/>
          <w:noProof/>
          <w:color w:val="auto"/>
          <w:sz w:val="22"/>
        </w:rPr>
        <w:t>2001</w:t>
      </w:r>
      <w:r w:rsidR="00E31E0D" w:rsidRPr="004D669F">
        <w:rPr>
          <w:rFonts w:eastAsia="Times New Roman" w:cs="Times New Roman"/>
          <w:noProof/>
          <w:color w:val="auto"/>
          <w:sz w:val="22"/>
        </w:rPr>
        <w:t>. Phenotypic Plasticity in the Interactions and Evolution of Species. Science (80-. ). 294: 321–326.</w:t>
      </w:r>
    </w:p>
    <w:p w14:paraId="55651A13" w14:textId="77777777" w:rsidR="00E31E0D" w:rsidRPr="004D669F" w:rsidRDefault="00E31E0D" w:rsidP="00E31E0D">
      <w:pPr>
        <w:autoSpaceDE w:val="0"/>
        <w:autoSpaceDN w:val="0"/>
        <w:adjustRightInd w:val="0"/>
        <w:spacing w:before="100" w:after="100"/>
        <w:ind w:left="480" w:hanging="480"/>
        <w:rPr>
          <w:rFonts w:eastAsia="Times New Roman" w:cs="Times New Roman"/>
          <w:noProof/>
          <w:color w:val="auto"/>
          <w:sz w:val="22"/>
        </w:rPr>
      </w:pPr>
      <w:r w:rsidRPr="004D669F">
        <w:rPr>
          <w:rFonts w:eastAsia="Times New Roman" w:cs="Times New Roman"/>
          <w:b/>
          <w:bCs/>
          <w:noProof/>
          <w:color w:val="auto"/>
          <w:sz w:val="22"/>
        </w:rPr>
        <w:t>Arrese, E. L., and J. L. Soulages</w:t>
      </w:r>
      <w:r w:rsidRPr="004D669F">
        <w:rPr>
          <w:rFonts w:eastAsia="Times New Roman" w:cs="Times New Roman"/>
          <w:noProof/>
          <w:color w:val="auto"/>
          <w:sz w:val="22"/>
        </w:rPr>
        <w:t xml:space="preserve">. </w:t>
      </w:r>
      <w:r w:rsidRPr="004D669F">
        <w:rPr>
          <w:rFonts w:eastAsia="Times New Roman" w:cs="Times New Roman"/>
          <w:b/>
          <w:bCs/>
          <w:noProof/>
          <w:color w:val="auto"/>
          <w:sz w:val="22"/>
        </w:rPr>
        <w:t>2010</w:t>
      </w:r>
      <w:r w:rsidRPr="004D669F">
        <w:rPr>
          <w:rFonts w:eastAsia="Times New Roman" w:cs="Times New Roman"/>
          <w:noProof/>
          <w:color w:val="auto"/>
          <w:sz w:val="22"/>
        </w:rPr>
        <w:t>. Insect Fat Body: Energy, Metabolism, and Regulation. Annu. Rev. Entomol. 55: 207–225.</w:t>
      </w:r>
    </w:p>
    <w:p w14:paraId="22A64111" w14:textId="77777777" w:rsidR="00E31E0D" w:rsidRPr="004D669F" w:rsidRDefault="00E31E0D" w:rsidP="00E31E0D">
      <w:pPr>
        <w:autoSpaceDE w:val="0"/>
        <w:autoSpaceDN w:val="0"/>
        <w:adjustRightInd w:val="0"/>
        <w:spacing w:before="100" w:after="100"/>
        <w:ind w:left="480" w:hanging="480"/>
        <w:rPr>
          <w:rFonts w:eastAsia="Times New Roman" w:cs="Times New Roman"/>
          <w:noProof/>
          <w:color w:val="auto"/>
          <w:sz w:val="22"/>
        </w:rPr>
      </w:pPr>
      <w:r w:rsidRPr="004D669F">
        <w:rPr>
          <w:rFonts w:eastAsia="Times New Roman" w:cs="Times New Roman"/>
          <w:b/>
          <w:bCs/>
          <w:noProof/>
          <w:color w:val="auto"/>
          <w:sz w:val="22"/>
        </w:rPr>
        <w:t>Bale, J. S., and S. A. L. Hayward</w:t>
      </w:r>
      <w:r w:rsidRPr="004D669F">
        <w:rPr>
          <w:rFonts w:eastAsia="Times New Roman" w:cs="Times New Roman"/>
          <w:noProof/>
          <w:color w:val="auto"/>
          <w:sz w:val="22"/>
        </w:rPr>
        <w:t xml:space="preserve">. </w:t>
      </w:r>
      <w:r w:rsidRPr="004D669F">
        <w:rPr>
          <w:rFonts w:eastAsia="Times New Roman" w:cs="Times New Roman"/>
          <w:b/>
          <w:bCs/>
          <w:noProof/>
          <w:color w:val="auto"/>
          <w:sz w:val="22"/>
        </w:rPr>
        <w:t>2010</w:t>
      </w:r>
      <w:r w:rsidRPr="004D669F">
        <w:rPr>
          <w:rFonts w:eastAsia="Times New Roman" w:cs="Times New Roman"/>
          <w:noProof/>
          <w:color w:val="auto"/>
          <w:sz w:val="22"/>
        </w:rPr>
        <w:t>. Insect overwintering in a changing climate. J. Exp. Biol. 213: 980–994.</w:t>
      </w:r>
    </w:p>
    <w:p w14:paraId="5F1AEDCF" w14:textId="77777777" w:rsidR="00E31E0D" w:rsidRPr="004D669F" w:rsidRDefault="00E31E0D" w:rsidP="00E31E0D">
      <w:pPr>
        <w:autoSpaceDE w:val="0"/>
        <w:autoSpaceDN w:val="0"/>
        <w:adjustRightInd w:val="0"/>
        <w:spacing w:before="100" w:after="100"/>
        <w:ind w:left="480" w:hanging="480"/>
        <w:rPr>
          <w:rFonts w:eastAsia="Times New Roman" w:cs="Times New Roman"/>
          <w:noProof/>
          <w:color w:val="auto"/>
          <w:sz w:val="22"/>
        </w:rPr>
      </w:pPr>
      <w:r w:rsidRPr="004D669F">
        <w:rPr>
          <w:rFonts w:eastAsia="Times New Roman" w:cs="Times New Roman"/>
          <w:b/>
          <w:bCs/>
          <w:noProof/>
          <w:color w:val="auto"/>
          <w:sz w:val="22"/>
        </w:rPr>
        <w:t>Bale, J. S., G. J. Masters, I. D. Hodkinson, C. Awmack, T. M. Bezemer, V. K. Brown, J. Butterfield, A. Buse, J. C. Coulson, J. Farrar, J. E. G. Good, R. Harrington, S. Hartley, T. H. Jones, R. L. Lindroth, M. C. Press, I. Symrnioudis, A. D. Watt, and J. B. Whittaker</w:t>
      </w:r>
      <w:r w:rsidRPr="004D669F">
        <w:rPr>
          <w:rFonts w:eastAsia="Times New Roman" w:cs="Times New Roman"/>
          <w:noProof/>
          <w:color w:val="auto"/>
          <w:sz w:val="22"/>
        </w:rPr>
        <w:t xml:space="preserve">. </w:t>
      </w:r>
      <w:r w:rsidRPr="004D669F">
        <w:rPr>
          <w:rFonts w:eastAsia="Times New Roman" w:cs="Times New Roman"/>
          <w:b/>
          <w:bCs/>
          <w:noProof/>
          <w:color w:val="auto"/>
          <w:sz w:val="22"/>
        </w:rPr>
        <w:t>2002</w:t>
      </w:r>
      <w:r w:rsidRPr="004D669F">
        <w:rPr>
          <w:rFonts w:eastAsia="Times New Roman" w:cs="Times New Roman"/>
          <w:noProof/>
          <w:color w:val="auto"/>
          <w:sz w:val="22"/>
        </w:rPr>
        <w:t>. Herbivory in global climate change research: Direct effects of rising temperature on insect herbivores. Glob. Chang. Biol. 8: 1–16.</w:t>
      </w:r>
    </w:p>
    <w:p w14:paraId="272206BA" w14:textId="77777777" w:rsidR="00E31E0D" w:rsidRPr="004D669F" w:rsidRDefault="00E31E0D" w:rsidP="00E31E0D">
      <w:pPr>
        <w:autoSpaceDE w:val="0"/>
        <w:autoSpaceDN w:val="0"/>
        <w:adjustRightInd w:val="0"/>
        <w:spacing w:before="100" w:after="100"/>
        <w:ind w:left="480" w:hanging="480"/>
        <w:rPr>
          <w:rFonts w:eastAsia="Times New Roman" w:cs="Times New Roman"/>
          <w:noProof/>
          <w:color w:val="auto"/>
          <w:sz w:val="22"/>
        </w:rPr>
      </w:pPr>
      <w:r w:rsidRPr="004D669F">
        <w:rPr>
          <w:rFonts w:eastAsia="Times New Roman" w:cs="Times New Roman"/>
          <w:b/>
          <w:bCs/>
          <w:noProof/>
          <w:color w:val="auto"/>
          <w:sz w:val="22"/>
        </w:rPr>
        <w:t>Bradshaw, W. E., and C. M. Holzapfel</w:t>
      </w:r>
      <w:r w:rsidRPr="004D669F">
        <w:rPr>
          <w:rFonts w:eastAsia="Times New Roman" w:cs="Times New Roman"/>
          <w:noProof/>
          <w:color w:val="auto"/>
          <w:sz w:val="22"/>
        </w:rPr>
        <w:t xml:space="preserve">. </w:t>
      </w:r>
      <w:r w:rsidRPr="004D669F">
        <w:rPr>
          <w:rFonts w:eastAsia="Times New Roman" w:cs="Times New Roman"/>
          <w:b/>
          <w:bCs/>
          <w:noProof/>
          <w:color w:val="auto"/>
          <w:sz w:val="22"/>
        </w:rPr>
        <w:t>2001</w:t>
      </w:r>
      <w:r w:rsidRPr="004D669F">
        <w:rPr>
          <w:rFonts w:eastAsia="Times New Roman" w:cs="Times New Roman"/>
          <w:noProof/>
          <w:color w:val="auto"/>
          <w:sz w:val="22"/>
        </w:rPr>
        <w:t>. Genetic shift in photoperiodic response correlated with global warming. Proc. Natl. Acad. Sci. 98: 14509–14511.</w:t>
      </w:r>
    </w:p>
    <w:p w14:paraId="5F68CFF5" w14:textId="77777777" w:rsidR="00E31E0D" w:rsidRPr="004D669F" w:rsidRDefault="00E31E0D" w:rsidP="00E31E0D">
      <w:pPr>
        <w:autoSpaceDE w:val="0"/>
        <w:autoSpaceDN w:val="0"/>
        <w:adjustRightInd w:val="0"/>
        <w:spacing w:before="100" w:after="100"/>
        <w:ind w:left="480" w:hanging="480"/>
        <w:rPr>
          <w:rFonts w:eastAsia="Times New Roman" w:cs="Times New Roman"/>
          <w:noProof/>
          <w:color w:val="auto"/>
          <w:sz w:val="22"/>
        </w:rPr>
      </w:pPr>
      <w:r w:rsidRPr="004D669F">
        <w:rPr>
          <w:rFonts w:eastAsia="Times New Roman" w:cs="Times New Roman"/>
          <w:b/>
          <w:bCs/>
          <w:noProof/>
          <w:color w:val="auto"/>
          <w:sz w:val="22"/>
        </w:rPr>
        <w:t>Bradshaw, W., and C. Holzapfel</w:t>
      </w:r>
      <w:r w:rsidRPr="004D669F">
        <w:rPr>
          <w:rFonts w:eastAsia="Times New Roman" w:cs="Times New Roman"/>
          <w:noProof/>
          <w:color w:val="auto"/>
          <w:sz w:val="22"/>
        </w:rPr>
        <w:t xml:space="preserve">. </w:t>
      </w:r>
      <w:r w:rsidRPr="004D669F">
        <w:rPr>
          <w:rFonts w:eastAsia="Times New Roman" w:cs="Times New Roman"/>
          <w:b/>
          <w:bCs/>
          <w:noProof/>
          <w:color w:val="auto"/>
          <w:sz w:val="22"/>
        </w:rPr>
        <w:t>2006</w:t>
      </w:r>
      <w:r w:rsidRPr="004D669F">
        <w:rPr>
          <w:rFonts w:eastAsia="Times New Roman" w:cs="Times New Roman"/>
          <w:noProof/>
          <w:color w:val="auto"/>
          <w:sz w:val="22"/>
        </w:rPr>
        <w:t>. Evolutionary Response to Rapid Climate Change. Science (80-. ). 312: 1477–1478.</w:t>
      </w:r>
    </w:p>
    <w:p w14:paraId="52FEC14B" w14:textId="77777777" w:rsidR="00E31E0D" w:rsidRPr="004D669F" w:rsidRDefault="00E31E0D" w:rsidP="00E31E0D">
      <w:pPr>
        <w:autoSpaceDE w:val="0"/>
        <w:autoSpaceDN w:val="0"/>
        <w:adjustRightInd w:val="0"/>
        <w:spacing w:before="100" w:after="100"/>
        <w:ind w:left="480" w:hanging="480"/>
        <w:rPr>
          <w:rFonts w:eastAsia="Times New Roman" w:cs="Times New Roman"/>
          <w:noProof/>
          <w:color w:val="auto"/>
          <w:sz w:val="22"/>
        </w:rPr>
      </w:pPr>
      <w:r w:rsidRPr="004D669F">
        <w:rPr>
          <w:rFonts w:eastAsia="Times New Roman" w:cs="Times New Roman"/>
          <w:b/>
          <w:bCs/>
          <w:noProof/>
          <w:color w:val="auto"/>
          <w:sz w:val="22"/>
        </w:rPr>
        <w:t>Breed, G. A., S. Stichter, and E. E. Crone</w:t>
      </w:r>
      <w:r w:rsidRPr="004D669F">
        <w:rPr>
          <w:rFonts w:eastAsia="Times New Roman" w:cs="Times New Roman"/>
          <w:noProof/>
          <w:color w:val="auto"/>
          <w:sz w:val="22"/>
        </w:rPr>
        <w:t xml:space="preserve">. </w:t>
      </w:r>
      <w:r w:rsidRPr="004D669F">
        <w:rPr>
          <w:rFonts w:eastAsia="Times New Roman" w:cs="Times New Roman"/>
          <w:b/>
          <w:bCs/>
          <w:noProof/>
          <w:color w:val="auto"/>
          <w:sz w:val="22"/>
        </w:rPr>
        <w:t>2012</w:t>
      </w:r>
      <w:r w:rsidRPr="004D669F">
        <w:rPr>
          <w:rFonts w:eastAsia="Times New Roman" w:cs="Times New Roman"/>
          <w:noProof/>
          <w:color w:val="auto"/>
          <w:sz w:val="22"/>
        </w:rPr>
        <w:t>. Climate-driven changes in northeastern US butterfly communities. Nat. Clim. Chang. 3: 142–145.</w:t>
      </w:r>
    </w:p>
    <w:p w14:paraId="124A4B8A" w14:textId="77777777" w:rsidR="00E31E0D" w:rsidRPr="004D669F" w:rsidRDefault="00E31E0D" w:rsidP="00E31E0D">
      <w:pPr>
        <w:autoSpaceDE w:val="0"/>
        <w:autoSpaceDN w:val="0"/>
        <w:adjustRightInd w:val="0"/>
        <w:spacing w:before="100" w:after="100"/>
        <w:ind w:left="480" w:hanging="480"/>
        <w:rPr>
          <w:rFonts w:eastAsia="Times New Roman" w:cs="Times New Roman"/>
          <w:noProof/>
          <w:color w:val="auto"/>
          <w:sz w:val="22"/>
        </w:rPr>
      </w:pPr>
      <w:r w:rsidRPr="004D669F">
        <w:rPr>
          <w:rFonts w:eastAsia="Times New Roman" w:cs="Times New Roman"/>
          <w:b/>
          <w:bCs/>
          <w:noProof/>
          <w:color w:val="auto"/>
          <w:sz w:val="22"/>
        </w:rPr>
        <w:t>Burmester, T.</w:t>
      </w:r>
      <w:r w:rsidRPr="004D669F">
        <w:rPr>
          <w:rFonts w:eastAsia="Times New Roman" w:cs="Times New Roman"/>
          <w:noProof/>
          <w:color w:val="auto"/>
          <w:sz w:val="22"/>
        </w:rPr>
        <w:t xml:space="preserve"> </w:t>
      </w:r>
      <w:r w:rsidRPr="004D669F">
        <w:rPr>
          <w:rFonts w:eastAsia="Times New Roman" w:cs="Times New Roman"/>
          <w:b/>
          <w:bCs/>
          <w:noProof/>
          <w:color w:val="auto"/>
          <w:sz w:val="22"/>
        </w:rPr>
        <w:t>1999</w:t>
      </w:r>
      <w:r w:rsidRPr="004D669F">
        <w:rPr>
          <w:rFonts w:eastAsia="Times New Roman" w:cs="Times New Roman"/>
          <w:noProof/>
          <w:color w:val="auto"/>
          <w:sz w:val="22"/>
        </w:rPr>
        <w:t>. Evolution and function of the insect hexamerins*. Eur. J. Entomol. 96: 213–225.</w:t>
      </w:r>
    </w:p>
    <w:p w14:paraId="4740B92F" w14:textId="77777777" w:rsidR="00E31E0D" w:rsidRPr="004D669F" w:rsidRDefault="00E31E0D" w:rsidP="00E31E0D">
      <w:pPr>
        <w:autoSpaceDE w:val="0"/>
        <w:autoSpaceDN w:val="0"/>
        <w:adjustRightInd w:val="0"/>
        <w:spacing w:before="100" w:after="100"/>
        <w:ind w:left="480" w:hanging="480"/>
        <w:rPr>
          <w:rFonts w:eastAsia="Times New Roman" w:cs="Times New Roman"/>
          <w:noProof/>
          <w:color w:val="auto"/>
          <w:sz w:val="22"/>
        </w:rPr>
      </w:pPr>
      <w:r w:rsidRPr="004D669F">
        <w:rPr>
          <w:rFonts w:eastAsia="Times New Roman" w:cs="Times New Roman"/>
          <w:b/>
          <w:bCs/>
          <w:noProof/>
          <w:color w:val="auto"/>
          <w:sz w:val="22"/>
        </w:rPr>
        <w:t>Chown, S. L., and J. S. Terblanche</w:t>
      </w:r>
      <w:r w:rsidRPr="004D669F">
        <w:rPr>
          <w:rFonts w:eastAsia="Times New Roman" w:cs="Times New Roman"/>
          <w:noProof/>
          <w:color w:val="auto"/>
          <w:sz w:val="22"/>
        </w:rPr>
        <w:t xml:space="preserve">. </w:t>
      </w:r>
      <w:r w:rsidRPr="004D669F">
        <w:rPr>
          <w:rFonts w:eastAsia="Times New Roman" w:cs="Times New Roman"/>
          <w:b/>
          <w:bCs/>
          <w:noProof/>
          <w:color w:val="auto"/>
          <w:sz w:val="22"/>
        </w:rPr>
        <w:t>2006</w:t>
      </w:r>
      <w:r w:rsidRPr="004D669F">
        <w:rPr>
          <w:rFonts w:eastAsia="Times New Roman" w:cs="Times New Roman"/>
          <w:noProof/>
          <w:color w:val="auto"/>
          <w:sz w:val="22"/>
        </w:rPr>
        <w:t>. Physiological Diversity in Insects: Ecological and Evolutionary Contexts. Adv. In Insect Phys. 33: 50–152.</w:t>
      </w:r>
    </w:p>
    <w:p w14:paraId="190D27ED" w14:textId="77777777" w:rsidR="00E31E0D" w:rsidRPr="004D669F" w:rsidRDefault="00E31E0D" w:rsidP="00E31E0D">
      <w:pPr>
        <w:autoSpaceDE w:val="0"/>
        <w:autoSpaceDN w:val="0"/>
        <w:adjustRightInd w:val="0"/>
        <w:spacing w:before="100" w:after="100"/>
        <w:ind w:left="480" w:hanging="480"/>
        <w:rPr>
          <w:rFonts w:eastAsia="Times New Roman" w:cs="Times New Roman"/>
          <w:noProof/>
          <w:color w:val="auto"/>
          <w:sz w:val="22"/>
        </w:rPr>
      </w:pPr>
      <w:r w:rsidRPr="004D669F">
        <w:rPr>
          <w:rFonts w:eastAsia="Times New Roman" w:cs="Times New Roman"/>
          <w:b/>
          <w:bCs/>
          <w:noProof/>
          <w:color w:val="auto"/>
          <w:sz w:val="22"/>
        </w:rPr>
        <w:t>Christie, W. W., and W. W. Christie</w:t>
      </w:r>
      <w:r w:rsidRPr="004D669F">
        <w:rPr>
          <w:rFonts w:eastAsia="Times New Roman" w:cs="Times New Roman"/>
          <w:noProof/>
          <w:color w:val="auto"/>
          <w:sz w:val="22"/>
        </w:rPr>
        <w:t xml:space="preserve">. </w:t>
      </w:r>
      <w:r w:rsidRPr="004D669F">
        <w:rPr>
          <w:rFonts w:eastAsia="Times New Roman" w:cs="Times New Roman"/>
          <w:b/>
          <w:bCs/>
          <w:noProof/>
          <w:color w:val="auto"/>
          <w:sz w:val="22"/>
        </w:rPr>
        <w:t>1993</w:t>
      </w:r>
      <w:r w:rsidRPr="004D669F">
        <w:rPr>
          <w:rFonts w:eastAsia="Times New Roman" w:cs="Times New Roman"/>
          <w:noProof/>
          <w:color w:val="auto"/>
          <w:sz w:val="22"/>
        </w:rPr>
        <w:t>. Preparation of ester derivatives of fatty acids for chromatographic analysis. 69–111.</w:t>
      </w:r>
    </w:p>
    <w:p w14:paraId="28C17F7F" w14:textId="77777777" w:rsidR="00E31E0D" w:rsidRPr="004D669F" w:rsidRDefault="00E31E0D" w:rsidP="00E31E0D">
      <w:pPr>
        <w:autoSpaceDE w:val="0"/>
        <w:autoSpaceDN w:val="0"/>
        <w:adjustRightInd w:val="0"/>
        <w:spacing w:before="100" w:after="100"/>
        <w:ind w:left="480" w:hanging="480"/>
        <w:rPr>
          <w:rFonts w:eastAsia="Times New Roman" w:cs="Times New Roman"/>
          <w:noProof/>
          <w:color w:val="auto"/>
          <w:sz w:val="22"/>
        </w:rPr>
      </w:pPr>
      <w:r w:rsidRPr="004D669F">
        <w:rPr>
          <w:rFonts w:eastAsia="Times New Roman" w:cs="Times New Roman"/>
          <w:b/>
          <w:bCs/>
          <w:noProof/>
          <w:color w:val="auto"/>
          <w:sz w:val="22"/>
        </w:rPr>
        <w:lastRenderedPageBreak/>
        <w:t>Culliney, T. W.</w:t>
      </w:r>
      <w:r w:rsidRPr="004D669F">
        <w:rPr>
          <w:rFonts w:eastAsia="Times New Roman" w:cs="Times New Roman"/>
          <w:noProof/>
          <w:color w:val="auto"/>
          <w:sz w:val="22"/>
        </w:rPr>
        <w:t xml:space="preserve"> </w:t>
      </w:r>
      <w:r w:rsidRPr="004D669F">
        <w:rPr>
          <w:rFonts w:eastAsia="Times New Roman" w:cs="Times New Roman"/>
          <w:b/>
          <w:bCs/>
          <w:noProof/>
          <w:color w:val="auto"/>
          <w:sz w:val="22"/>
        </w:rPr>
        <w:t>2014</w:t>
      </w:r>
      <w:r w:rsidRPr="004D669F">
        <w:rPr>
          <w:rFonts w:eastAsia="Times New Roman" w:cs="Times New Roman"/>
          <w:noProof/>
          <w:color w:val="auto"/>
          <w:sz w:val="22"/>
        </w:rPr>
        <w:t xml:space="preserve">. Crop Losses to Arthropod Pests, pp. 201–226. </w:t>
      </w:r>
      <w:r w:rsidRPr="004D669F">
        <w:rPr>
          <w:rFonts w:eastAsia="Times New Roman" w:cs="Times New Roman"/>
          <w:i/>
          <w:iCs/>
          <w:noProof/>
          <w:color w:val="auto"/>
          <w:sz w:val="22"/>
        </w:rPr>
        <w:t>In</w:t>
      </w:r>
      <w:r w:rsidRPr="004D669F">
        <w:rPr>
          <w:rFonts w:eastAsia="Times New Roman" w:cs="Times New Roman"/>
          <w:noProof/>
          <w:color w:val="auto"/>
          <w:sz w:val="22"/>
        </w:rPr>
        <w:t xml:space="preserve"> Integr. Pest Manag. Vol 3.</w:t>
      </w:r>
    </w:p>
    <w:p w14:paraId="22450128" w14:textId="77777777" w:rsidR="00E31E0D" w:rsidRPr="004D669F" w:rsidRDefault="00E31E0D" w:rsidP="00E31E0D">
      <w:pPr>
        <w:autoSpaceDE w:val="0"/>
        <w:autoSpaceDN w:val="0"/>
        <w:adjustRightInd w:val="0"/>
        <w:spacing w:before="100" w:after="100"/>
        <w:ind w:left="480" w:hanging="480"/>
        <w:rPr>
          <w:rFonts w:eastAsia="Times New Roman" w:cs="Times New Roman"/>
          <w:noProof/>
          <w:color w:val="auto"/>
          <w:sz w:val="22"/>
        </w:rPr>
      </w:pPr>
      <w:r w:rsidRPr="004D669F">
        <w:rPr>
          <w:rFonts w:eastAsia="Times New Roman" w:cs="Times New Roman"/>
          <w:b/>
          <w:bCs/>
          <w:noProof/>
          <w:color w:val="auto"/>
          <w:sz w:val="22"/>
        </w:rPr>
        <w:t>DeLucia, E. H., C. L. Casteel, P. D. Nabity, and B. F. O’Neill</w:t>
      </w:r>
      <w:r w:rsidRPr="004D669F">
        <w:rPr>
          <w:rFonts w:eastAsia="Times New Roman" w:cs="Times New Roman"/>
          <w:noProof/>
          <w:color w:val="auto"/>
          <w:sz w:val="22"/>
        </w:rPr>
        <w:t xml:space="preserve">. </w:t>
      </w:r>
      <w:r w:rsidRPr="004D669F">
        <w:rPr>
          <w:rFonts w:eastAsia="Times New Roman" w:cs="Times New Roman"/>
          <w:b/>
          <w:bCs/>
          <w:noProof/>
          <w:color w:val="auto"/>
          <w:sz w:val="22"/>
        </w:rPr>
        <w:t>2008</w:t>
      </w:r>
      <w:r w:rsidRPr="004D669F">
        <w:rPr>
          <w:rFonts w:eastAsia="Times New Roman" w:cs="Times New Roman"/>
          <w:noProof/>
          <w:color w:val="auto"/>
          <w:sz w:val="22"/>
        </w:rPr>
        <w:t>. Insects take a bigger bite out of plants in a warmer, higher carbon dioxide world. Proc. Natl. Acad. Sci. 105: 1781–1782.</w:t>
      </w:r>
    </w:p>
    <w:p w14:paraId="4C4A2316" w14:textId="77777777" w:rsidR="00E31E0D" w:rsidRPr="004D669F" w:rsidRDefault="00E31E0D" w:rsidP="00E31E0D">
      <w:pPr>
        <w:autoSpaceDE w:val="0"/>
        <w:autoSpaceDN w:val="0"/>
        <w:adjustRightInd w:val="0"/>
        <w:spacing w:before="100" w:after="100"/>
        <w:ind w:left="480" w:hanging="480"/>
        <w:rPr>
          <w:rFonts w:eastAsia="Times New Roman" w:cs="Times New Roman"/>
          <w:noProof/>
          <w:color w:val="auto"/>
          <w:sz w:val="22"/>
        </w:rPr>
      </w:pPr>
      <w:r w:rsidRPr="004D669F">
        <w:rPr>
          <w:rFonts w:eastAsia="Times New Roman" w:cs="Times New Roman"/>
          <w:b/>
          <w:bCs/>
          <w:noProof/>
          <w:color w:val="auto"/>
          <w:sz w:val="22"/>
        </w:rPr>
        <w:t>Denlinger, D. L.</w:t>
      </w:r>
      <w:r w:rsidRPr="004D669F">
        <w:rPr>
          <w:rFonts w:eastAsia="Times New Roman" w:cs="Times New Roman"/>
          <w:noProof/>
          <w:color w:val="auto"/>
          <w:sz w:val="22"/>
        </w:rPr>
        <w:t xml:space="preserve"> </w:t>
      </w:r>
      <w:r w:rsidRPr="004D669F">
        <w:rPr>
          <w:rFonts w:eastAsia="Times New Roman" w:cs="Times New Roman"/>
          <w:b/>
          <w:bCs/>
          <w:noProof/>
          <w:color w:val="auto"/>
          <w:sz w:val="22"/>
        </w:rPr>
        <w:t>2008</w:t>
      </w:r>
      <w:r w:rsidRPr="004D669F">
        <w:rPr>
          <w:rFonts w:eastAsia="Times New Roman" w:cs="Times New Roman"/>
          <w:noProof/>
          <w:color w:val="auto"/>
          <w:sz w:val="22"/>
        </w:rPr>
        <w:t>. Why study diapause? Entomol. Res. 38: 1–9.</w:t>
      </w:r>
    </w:p>
    <w:p w14:paraId="5330EEBD" w14:textId="77777777" w:rsidR="00E31E0D" w:rsidRPr="004D669F" w:rsidRDefault="00E31E0D" w:rsidP="00E31E0D">
      <w:pPr>
        <w:autoSpaceDE w:val="0"/>
        <w:autoSpaceDN w:val="0"/>
        <w:adjustRightInd w:val="0"/>
        <w:spacing w:before="100" w:after="100"/>
        <w:ind w:left="480" w:hanging="480"/>
        <w:rPr>
          <w:rFonts w:eastAsia="Times New Roman" w:cs="Times New Roman"/>
          <w:noProof/>
          <w:color w:val="auto"/>
          <w:sz w:val="22"/>
        </w:rPr>
      </w:pPr>
      <w:r w:rsidRPr="004D669F">
        <w:rPr>
          <w:rFonts w:eastAsia="Times New Roman" w:cs="Times New Roman"/>
          <w:b/>
          <w:bCs/>
          <w:noProof/>
          <w:color w:val="auto"/>
          <w:sz w:val="22"/>
        </w:rPr>
        <w:t>Deutsch, C. A., J. J. Tewksbury, R. B. Huey, K. S. Sheldon, C. K. Ghalambor, D. C. Haak, and P. R. Martin</w:t>
      </w:r>
      <w:r w:rsidRPr="004D669F">
        <w:rPr>
          <w:rFonts w:eastAsia="Times New Roman" w:cs="Times New Roman"/>
          <w:noProof/>
          <w:color w:val="auto"/>
          <w:sz w:val="22"/>
        </w:rPr>
        <w:t xml:space="preserve">. </w:t>
      </w:r>
      <w:r w:rsidRPr="004D669F">
        <w:rPr>
          <w:rFonts w:eastAsia="Times New Roman" w:cs="Times New Roman"/>
          <w:b/>
          <w:bCs/>
          <w:noProof/>
          <w:color w:val="auto"/>
          <w:sz w:val="22"/>
        </w:rPr>
        <w:t>2008</w:t>
      </w:r>
      <w:r w:rsidRPr="004D669F">
        <w:rPr>
          <w:rFonts w:eastAsia="Times New Roman" w:cs="Times New Roman"/>
          <w:noProof/>
          <w:color w:val="auto"/>
          <w:sz w:val="22"/>
        </w:rPr>
        <w:t>. Impacts of climate warming on terrestrial ectotherms across latitude. Proc. Natl. Acad. Sci. U. S. A. 105: 6668–6672.</w:t>
      </w:r>
    </w:p>
    <w:p w14:paraId="1743AA25" w14:textId="77777777" w:rsidR="00E31E0D" w:rsidRPr="004D669F" w:rsidRDefault="00E31E0D" w:rsidP="00E31E0D">
      <w:pPr>
        <w:autoSpaceDE w:val="0"/>
        <w:autoSpaceDN w:val="0"/>
        <w:adjustRightInd w:val="0"/>
        <w:spacing w:before="100" w:after="100"/>
        <w:ind w:left="480" w:hanging="480"/>
        <w:rPr>
          <w:rFonts w:eastAsia="Times New Roman" w:cs="Times New Roman"/>
          <w:noProof/>
          <w:color w:val="auto"/>
          <w:sz w:val="22"/>
        </w:rPr>
      </w:pPr>
      <w:r w:rsidRPr="004D669F">
        <w:rPr>
          <w:rFonts w:eastAsia="Times New Roman" w:cs="Times New Roman"/>
          <w:b/>
          <w:bCs/>
          <w:noProof/>
          <w:color w:val="auto"/>
          <w:sz w:val="22"/>
        </w:rPr>
        <w:t>Fernandez-Cornejo, J., R. Nehring, C. Osteen, S. Wechsler, A. Martin, and A. Vialou</w:t>
      </w:r>
      <w:r w:rsidRPr="004D669F">
        <w:rPr>
          <w:rFonts w:eastAsia="Times New Roman" w:cs="Times New Roman"/>
          <w:noProof/>
          <w:color w:val="auto"/>
          <w:sz w:val="22"/>
        </w:rPr>
        <w:t xml:space="preserve">. </w:t>
      </w:r>
      <w:r w:rsidRPr="004D669F">
        <w:rPr>
          <w:rFonts w:eastAsia="Times New Roman" w:cs="Times New Roman"/>
          <w:b/>
          <w:bCs/>
          <w:noProof/>
          <w:color w:val="auto"/>
          <w:sz w:val="22"/>
        </w:rPr>
        <w:t>2014</w:t>
      </w:r>
      <w:r w:rsidRPr="004D669F">
        <w:rPr>
          <w:rFonts w:eastAsia="Times New Roman" w:cs="Times New Roman"/>
          <w:noProof/>
          <w:color w:val="auto"/>
          <w:sz w:val="22"/>
        </w:rPr>
        <w:t>. Pesticide Use in U.S. Agriculture: 21 Selected Crops, 1960-2008.</w:t>
      </w:r>
    </w:p>
    <w:p w14:paraId="19E30CFC" w14:textId="77777777" w:rsidR="00E31E0D" w:rsidRPr="004D669F" w:rsidRDefault="00E31E0D" w:rsidP="00E31E0D">
      <w:pPr>
        <w:autoSpaceDE w:val="0"/>
        <w:autoSpaceDN w:val="0"/>
        <w:adjustRightInd w:val="0"/>
        <w:spacing w:before="100" w:after="100"/>
        <w:ind w:left="480" w:hanging="480"/>
        <w:rPr>
          <w:rFonts w:eastAsia="Times New Roman" w:cs="Times New Roman"/>
          <w:noProof/>
          <w:color w:val="auto"/>
          <w:sz w:val="22"/>
        </w:rPr>
      </w:pPr>
      <w:r w:rsidRPr="004D669F">
        <w:rPr>
          <w:rFonts w:eastAsia="Times New Roman" w:cs="Times New Roman"/>
          <w:b/>
          <w:bCs/>
          <w:noProof/>
          <w:color w:val="auto"/>
          <w:sz w:val="22"/>
        </w:rPr>
        <w:t>Folch, J., M. Lees, and G. H. S. Stanley</w:t>
      </w:r>
      <w:r w:rsidRPr="004D669F">
        <w:rPr>
          <w:rFonts w:eastAsia="Times New Roman" w:cs="Times New Roman"/>
          <w:noProof/>
          <w:color w:val="auto"/>
          <w:sz w:val="22"/>
        </w:rPr>
        <w:t xml:space="preserve">. </w:t>
      </w:r>
      <w:r w:rsidRPr="004D669F">
        <w:rPr>
          <w:rFonts w:eastAsia="Times New Roman" w:cs="Times New Roman"/>
          <w:b/>
          <w:bCs/>
          <w:noProof/>
          <w:color w:val="auto"/>
          <w:sz w:val="22"/>
        </w:rPr>
        <w:t>1957</w:t>
      </w:r>
      <w:r w:rsidRPr="004D669F">
        <w:rPr>
          <w:rFonts w:eastAsia="Times New Roman" w:cs="Times New Roman"/>
          <w:noProof/>
          <w:color w:val="auto"/>
          <w:sz w:val="22"/>
        </w:rPr>
        <w:t>. A simple method for the isolation and purification of total lipids from animal tissues. J Biol Chem.</w:t>
      </w:r>
    </w:p>
    <w:p w14:paraId="3675D439" w14:textId="77777777" w:rsidR="00E31E0D" w:rsidRPr="004D669F" w:rsidRDefault="00E31E0D" w:rsidP="00E31E0D">
      <w:pPr>
        <w:autoSpaceDE w:val="0"/>
        <w:autoSpaceDN w:val="0"/>
        <w:adjustRightInd w:val="0"/>
        <w:spacing w:before="100" w:after="100"/>
        <w:ind w:left="480" w:hanging="480"/>
        <w:rPr>
          <w:rFonts w:eastAsia="Times New Roman" w:cs="Times New Roman"/>
          <w:noProof/>
          <w:color w:val="auto"/>
          <w:sz w:val="22"/>
        </w:rPr>
      </w:pPr>
      <w:r w:rsidRPr="004D669F">
        <w:rPr>
          <w:rFonts w:eastAsia="Times New Roman" w:cs="Times New Roman"/>
          <w:b/>
          <w:bCs/>
          <w:noProof/>
          <w:color w:val="auto"/>
          <w:sz w:val="22"/>
        </w:rPr>
        <w:t>Gelman, D. B., and D. K. Hayes</w:t>
      </w:r>
      <w:r w:rsidRPr="004D669F">
        <w:rPr>
          <w:rFonts w:eastAsia="Times New Roman" w:cs="Times New Roman"/>
          <w:noProof/>
          <w:color w:val="auto"/>
          <w:sz w:val="22"/>
        </w:rPr>
        <w:t xml:space="preserve">. </w:t>
      </w:r>
      <w:r w:rsidRPr="004D669F">
        <w:rPr>
          <w:rFonts w:eastAsia="Times New Roman" w:cs="Times New Roman"/>
          <w:b/>
          <w:bCs/>
          <w:noProof/>
          <w:color w:val="auto"/>
          <w:sz w:val="22"/>
        </w:rPr>
        <w:t>1982</w:t>
      </w:r>
      <w:r w:rsidRPr="004D669F">
        <w:rPr>
          <w:rFonts w:eastAsia="Times New Roman" w:cs="Times New Roman"/>
          <w:noProof/>
          <w:color w:val="auto"/>
          <w:sz w:val="22"/>
        </w:rPr>
        <w:t>. Methods and Markers for Synchronizing Maturation of Fifth-Stage Larvae and Pupae of the European Corn Borer , Ostrinia nubilalis. Ann. Entomol. Soc. 75: 485–493.</w:t>
      </w:r>
    </w:p>
    <w:p w14:paraId="615B5CC8" w14:textId="77777777" w:rsidR="00E31E0D" w:rsidRPr="004D669F" w:rsidRDefault="00E31E0D" w:rsidP="00E31E0D">
      <w:pPr>
        <w:autoSpaceDE w:val="0"/>
        <w:autoSpaceDN w:val="0"/>
        <w:adjustRightInd w:val="0"/>
        <w:spacing w:before="100" w:after="100"/>
        <w:ind w:left="480" w:hanging="480"/>
        <w:rPr>
          <w:rFonts w:eastAsia="Times New Roman" w:cs="Times New Roman"/>
          <w:noProof/>
          <w:color w:val="auto"/>
          <w:sz w:val="22"/>
        </w:rPr>
      </w:pPr>
      <w:r w:rsidRPr="004D669F">
        <w:rPr>
          <w:rFonts w:eastAsia="Times New Roman" w:cs="Times New Roman"/>
          <w:b/>
          <w:bCs/>
          <w:noProof/>
          <w:color w:val="auto"/>
          <w:sz w:val="22"/>
        </w:rPr>
        <w:t>Gelman, D. B., and C. W. Woods</w:t>
      </w:r>
      <w:r w:rsidRPr="004D669F">
        <w:rPr>
          <w:rFonts w:eastAsia="Times New Roman" w:cs="Times New Roman"/>
          <w:noProof/>
          <w:color w:val="auto"/>
          <w:sz w:val="22"/>
        </w:rPr>
        <w:t xml:space="preserve">. </w:t>
      </w:r>
      <w:r w:rsidRPr="004D669F">
        <w:rPr>
          <w:rFonts w:eastAsia="Times New Roman" w:cs="Times New Roman"/>
          <w:b/>
          <w:bCs/>
          <w:noProof/>
          <w:color w:val="auto"/>
          <w:sz w:val="22"/>
        </w:rPr>
        <w:t>1983</w:t>
      </w:r>
      <w:r w:rsidRPr="004D669F">
        <w:rPr>
          <w:rFonts w:eastAsia="Times New Roman" w:cs="Times New Roman"/>
          <w:noProof/>
          <w:color w:val="auto"/>
          <w:sz w:val="22"/>
        </w:rPr>
        <w:t>. Haemolymph ecdysteroid titers of diapause-and nondiapause-bound fifth instars and pupae of the european corn borer, Ostrinia nubilalis (HÜBNER). Comp. Biochem. Physiol. 76A: 367–375.</w:t>
      </w:r>
    </w:p>
    <w:p w14:paraId="090348D7" w14:textId="77777777" w:rsidR="00E31E0D" w:rsidRPr="004D669F" w:rsidRDefault="00E31E0D" w:rsidP="00E31E0D">
      <w:pPr>
        <w:autoSpaceDE w:val="0"/>
        <w:autoSpaceDN w:val="0"/>
        <w:adjustRightInd w:val="0"/>
        <w:spacing w:before="100" w:after="100"/>
        <w:ind w:left="480" w:hanging="480"/>
        <w:rPr>
          <w:rFonts w:eastAsia="Times New Roman" w:cs="Times New Roman"/>
          <w:noProof/>
          <w:color w:val="auto"/>
          <w:sz w:val="22"/>
        </w:rPr>
      </w:pPr>
      <w:r w:rsidRPr="004D669F">
        <w:rPr>
          <w:rFonts w:eastAsia="Times New Roman" w:cs="Times New Roman"/>
          <w:b/>
          <w:bCs/>
          <w:noProof/>
          <w:color w:val="auto"/>
          <w:sz w:val="22"/>
        </w:rPr>
        <w:t>Hahn, D. A., and D. L. Denlinger</w:t>
      </w:r>
      <w:r w:rsidRPr="004D669F">
        <w:rPr>
          <w:rFonts w:eastAsia="Times New Roman" w:cs="Times New Roman"/>
          <w:noProof/>
          <w:color w:val="auto"/>
          <w:sz w:val="22"/>
        </w:rPr>
        <w:t xml:space="preserve">. </w:t>
      </w:r>
      <w:r w:rsidRPr="004D669F">
        <w:rPr>
          <w:rFonts w:eastAsia="Times New Roman" w:cs="Times New Roman"/>
          <w:b/>
          <w:bCs/>
          <w:noProof/>
          <w:color w:val="auto"/>
          <w:sz w:val="22"/>
        </w:rPr>
        <w:t>2007</w:t>
      </w:r>
      <w:r w:rsidRPr="004D669F">
        <w:rPr>
          <w:rFonts w:eastAsia="Times New Roman" w:cs="Times New Roman"/>
          <w:noProof/>
          <w:color w:val="auto"/>
          <w:sz w:val="22"/>
        </w:rPr>
        <w:t>. Meeting the energetic demands of insect diapause: Nutrient storage and utilization. J. Insect Physiol. 53: 760–773.</w:t>
      </w:r>
    </w:p>
    <w:p w14:paraId="5E0E0DF6" w14:textId="77777777" w:rsidR="00E31E0D" w:rsidRPr="004D669F" w:rsidRDefault="00E31E0D" w:rsidP="00E31E0D">
      <w:pPr>
        <w:autoSpaceDE w:val="0"/>
        <w:autoSpaceDN w:val="0"/>
        <w:adjustRightInd w:val="0"/>
        <w:spacing w:before="100" w:after="100"/>
        <w:ind w:left="480" w:hanging="480"/>
        <w:rPr>
          <w:rFonts w:eastAsia="Times New Roman" w:cs="Times New Roman"/>
          <w:noProof/>
          <w:color w:val="auto"/>
          <w:sz w:val="22"/>
        </w:rPr>
      </w:pPr>
      <w:r w:rsidRPr="004D669F">
        <w:rPr>
          <w:rFonts w:eastAsia="Times New Roman" w:cs="Times New Roman"/>
          <w:b/>
          <w:bCs/>
          <w:noProof/>
          <w:color w:val="auto"/>
          <w:sz w:val="22"/>
        </w:rPr>
        <w:t>Hahn, D. A., and D. L. Denlinger</w:t>
      </w:r>
      <w:r w:rsidRPr="004D669F">
        <w:rPr>
          <w:rFonts w:eastAsia="Times New Roman" w:cs="Times New Roman"/>
          <w:noProof/>
          <w:color w:val="auto"/>
          <w:sz w:val="22"/>
        </w:rPr>
        <w:t xml:space="preserve">. </w:t>
      </w:r>
      <w:r w:rsidRPr="004D669F">
        <w:rPr>
          <w:rFonts w:eastAsia="Times New Roman" w:cs="Times New Roman"/>
          <w:b/>
          <w:bCs/>
          <w:noProof/>
          <w:color w:val="auto"/>
          <w:sz w:val="22"/>
        </w:rPr>
        <w:t>2011</w:t>
      </w:r>
      <w:r w:rsidRPr="004D669F">
        <w:rPr>
          <w:rFonts w:eastAsia="Times New Roman" w:cs="Times New Roman"/>
          <w:noProof/>
          <w:color w:val="auto"/>
          <w:sz w:val="22"/>
        </w:rPr>
        <w:t>. Energetics of Insect Diapause. Annu. Rev. Entomol. 56: 103–121.</w:t>
      </w:r>
    </w:p>
    <w:p w14:paraId="5C3A7680" w14:textId="77777777" w:rsidR="00E31E0D" w:rsidRPr="004D669F" w:rsidRDefault="00E31E0D" w:rsidP="00E31E0D">
      <w:pPr>
        <w:autoSpaceDE w:val="0"/>
        <w:autoSpaceDN w:val="0"/>
        <w:adjustRightInd w:val="0"/>
        <w:spacing w:before="100" w:after="100"/>
        <w:ind w:left="480" w:hanging="480"/>
        <w:rPr>
          <w:rFonts w:eastAsia="Times New Roman" w:cs="Times New Roman"/>
          <w:noProof/>
          <w:color w:val="auto"/>
          <w:sz w:val="22"/>
        </w:rPr>
      </w:pPr>
      <w:r w:rsidRPr="004D669F">
        <w:rPr>
          <w:rFonts w:eastAsia="Times New Roman" w:cs="Times New Roman"/>
          <w:b/>
          <w:bCs/>
          <w:noProof/>
          <w:color w:val="auto"/>
          <w:sz w:val="22"/>
        </w:rPr>
        <w:t>Hoffmann, A. A., C. Sgrò, and M.</w:t>
      </w:r>
      <w:r w:rsidRPr="004D669F">
        <w:rPr>
          <w:rFonts w:eastAsia="Times New Roman" w:cs="Times New Roman"/>
          <w:noProof/>
          <w:color w:val="auto"/>
          <w:sz w:val="22"/>
        </w:rPr>
        <w:t xml:space="preserve"> </w:t>
      </w:r>
      <w:r w:rsidRPr="004D669F">
        <w:rPr>
          <w:rFonts w:eastAsia="Times New Roman" w:cs="Times New Roman"/>
          <w:b/>
          <w:bCs/>
          <w:noProof/>
          <w:color w:val="auto"/>
          <w:sz w:val="22"/>
        </w:rPr>
        <w:t>2011</w:t>
      </w:r>
      <w:r w:rsidRPr="004D669F">
        <w:rPr>
          <w:rFonts w:eastAsia="Times New Roman" w:cs="Times New Roman"/>
          <w:noProof/>
          <w:color w:val="auto"/>
          <w:sz w:val="22"/>
        </w:rPr>
        <w:t>. Climate change and evolutionary adaptation. Nature. 470: 479–485.</w:t>
      </w:r>
    </w:p>
    <w:p w14:paraId="49E0E810" w14:textId="77777777" w:rsidR="00E31E0D" w:rsidRPr="004D669F" w:rsidRDefault="00E31E0D" w:rsidP="00E31E0D">
      <w:pPr>
        <w:autoSpaceDE w:val="0"/>
        <w:autoSpaceDN w:val="0"/>
        <w:adjustRightInd w:val="0"/>
        <w:spacing w:before="100" w:after="100"/>
        <w:ind w:left="480" w:hanging="480"/>
        <w:rPr>
          <w:rFonts w:eastAsia="Times New Roman" w:cs="Times New Roman"/>
          <w:noProof/>
          <w:color w:val="auto"/>
          <w:sz w:val="22"/>
        </w:rPr>
      </w:pPr>
      <w:r w:rsidRPr="004D669F">
        <w:rPr>
          <w:rFonts w:eastAsia="Times New Roman" w:cs="Times New Roman"/>
          <w:b/>
          <w:bCs/>
          <w:noProof/>
          <w:color w:val="auto"/>
          <w:sz w:val="22"/>
        </w:rPr>
        <w:t>Hoffmann, A. A., J. Shirriffs, and M. Scott</w:t>
      </w:r>
      <w:r w:rsidRPr="004D669F">
        <w:rPr>
          <w:rFonts w:eastAsia="Times New Roman" w:cs="Times New Roman"/>
          <w:noProof/>
          <w:color w:val="auto"/>
          <w:sz w:val="22"/>
        </w:rPr>
        <w:t xml:space="preserve">. </w:t>
      </w:r>
      <w:r w:rsidRPr="004D669F">
        <w:rPr>
          <w:rFonts w:eastAsia="Times New Roman" w:cs="Times New Roman"/>
          <w:b/>
          <w:bCs/>
          <w:noProof/>
          <w:color w:val="auto"/>
          <w:sz w:val="22"/>
        </w:rPr>
        <w:t>2005</w:t>
      </w:r>
      <w:r w:rsidRPr="004D669F">
        <w:rPr>
          <w:rFonts w:eastAsia="Times New Roman" w:cs="Times New Roman"/>
          <w:noProof/>
          <w:color w:val="auto"/>
          <w:sz w:val="22"/>
        </w:rPr>
        <w:t>. Relative importance of plastic vs genetic factors in adaptive differentiation: Geographical variation for stress resistance in Drosophila melanogaster from eastern Australia. Funct. Ecol. 19: 222–227.</w:t>
      </w:r>
    </w:p>
    <w:p w14:paraId="5433864D" w14:textId="77777777" w:rsidR="00E31E0D" w:rsidRPr="004D669F" w:rsidRDefault="00E31E0D" w:rsidP="00E31E0D">
      <w:pPr>
        <w:autoSpaceDE w:val="0"/>
        <w:autoSpaceDN w:val="0"/>
        <w:adjustRightInd w:val="0"/>
        <w:spacing w:before="100" w:after="100"/>
        <w:ind w:left="480" w:hanging="480"/>
        <w:rPr>
          <w:rFonts w:eastAsia="Times New Roman" w:cs="Times New Roman"/>
          <w:noProof/>
          <w:color w:val="auto"/>
          <w:sz w:val="22"/>
        </w:rPr>
      </w:pPr>
      <w:r w:rsidRPr="004D669F">
        <w:rPr>
          <w:rFonts w:eastAsia="Times New Roman" w:cs="Times New Roman"/>
          <w:b/>
          <w:bCs/>
          <w:noProof/>
          <w:color w:val="auto"/>
          <w:sz w:val="22"/>
        </w:rPr>
        <w:t>Huey, R. B., M. R. Kearney, A. Krockenberger, J. a M. Holtum, M. Jess, and S. E. Williams</w:t>
      </w:r>
      <w:r w:rsidRPr="004D669F">
        <w:rPr>
          <w:rFonts w:eastAsia="Times New Roman" w:cs="Times New Roman"/>
          <w:noProof/>
          <w:color w:val="auto"/>
          <w:sz w:val="22"/>
        </w:rPr>
        <w:t xml:space="preserve">. </w:t>
      </w:r>
      <w:r w:rsidRPr="004D669F">
        <w:rPr>
          <w:rFonts w:eastAsia="Times New Roman" w:cs="Times New Roman"/>
          <w:b/>
          <w:bCs/>
          <w:noProof/>
          <w:color w:val="auto"/>
          <w:sz w:val="22"/>
        </w:rPr>
        <w:t>2012</w:t>
      </w:r>
      <w:r w:rsidRPr="004D669F">
        <w:rPr>
          <w:rFonts w:eastAsia="Times New Roman" w:cs="Times New Roman"/>
          <w:noProof/>
          <w:color w:val="auto"/>
          <w:sz w:val="22"/>
        </w:rPr>
        <w:t>. Predicting organismal vulnerability to climate warming: roles of behaviour, physiology and adaptation. Philos. Trans. R. Soc. Lond. B. Biol. Sci. 367: 1665–79.</w:t>
      </w:r>
    </w:p>
    <w:p w14:paraId="57B425AB" w14:textId="77777777" w:rsidR="00E31E0D" w:rsidRPr="004D669F" w:rsidRDefault="00E31E0D" w:rsidP="00E31E0D">
      <w:pPr>
        <w:autoSpaceDE w:val="0"/>
        <w:autoSpaceDN w:val="0"/>
        <w:adjustRightInd w:val="0"/>
        <w:spacing w:before="100" w:after="100"/>
        <w:ind w:left="480" w:hanging="480"/>
        <w:rPr>
          <w:rFonts w:eastAsia="Times New Roman" w:cs="Times New Roman"/>
          <w:noProof/>
          <w:color w:val="auto"/>
          <w:sz w:val="22"/>
        </w:rPr>
      </w:pPr>
      <w:r w:rsidRPr="004D669F">
        <w:rPr>
          <w:rFonts w:eastAsia="Times New Roman" w:cs="Times New Roman"/>
          <w:b/>
          <w:bCs/>
          <w:noProof/>
          <w:color w:val="auto"/>
          <w:sz w:val="22"/>
        </w:rPr>
        <w:t>Huey, R. B., and R. D. Stevenson</w:t>
      </w:r>
      <w:r w:rsidRPr="004D669F">
        <w:rPr>
          <w:rFonts w:eastAsia="Times New Roman" w:cs="Times New Roman"/>
          <w:noProof/>
          <w:color w:val="auto"/>
          <w:sz w:val="22"/>
        </w:rPr>
        <w:t xml:space="preserve">. </w:t>
      </w:r>
      <w:r w:rsidRPr="004D669F">
        <w:rPr>
          <w:rFonts w:eastAsia="Times New Roman" w:cs="Times New Roman"/>
          <w:b/>
          <w:bCs/>
          <w:noProof/>
          <w:color w:val="auto"/>
          <w:sz w:val="22"/>
        </w:rPr>
        <w:t>1979</w:t>
      </w:r>
      <w:r w:rsidRPr="004D669F">
        <w:rPr>
          <w:rFonts w:eastAsia="Times New Roman" w:cs="Times New Roman"/>
          <w:noProof/>
          <w:color w:val="auto"/>
          <w:sz w:val="22"/>
        </w:rPr>
        <w:t>. Intergrating thermal physiology and ecology of ecotherms: a discussion of approaches. Am. Zool. 19: 357–366.</w:t>
      </w:r>
    </w:p>
    <w:p w14:paraId="3515E7F7" w14:textId="77777777" w:rsidR="00E31E0D" w:rsidRPr="004D669F" w:rsidRDefault="00E31E0D" w:rsidP="00E31E0D">
      <w:pPr>
        <w:autoSpaceDE w:val="0"/>
        <w:autoSpaceDN w:val="0"/>
        <w:adjustRightInd w:val="0"/>
        <w:spacing w:before="100" w:after="100"/>
        <w:ind w:left="480" w:hanging="480"/>
        <w:rPr>
          <w:rFonts w:eastAsia="Times New Roman" w:cs="Times New Roman"/>
          <w:noProof/>
          <w:color w:val="auto"/>
          <w:sz w:val="22"/>
        </w:rPr>
      </w:pPr>
      <w:r w:rsidRPr="004D669F">
        <w:rPr>
          <w:rFonts w:eastAsia="Times New Roman" w:cs="Times New Roman"/>
          <w:b/>
          <w:bCs/>
          <w:noProof/>
          <w:color w:val="auto"/>
          <w:sz w:val="22"/>
        </w:rPr>
        <w:t>Hughes, L.</w:t>
      </w:r>
      <w:r w:rsidRPr="004D669F">
        <w:rPr>
          <w:rFonts w:eastAsia="Times New Roman" w:cs="Times New Roman"/>
          <w:noProof/>
          <w:color w:val="auto"/>
          <w:sz w:val="22"/>
        </w:rPr>
        <w:t xml:space="preserve"> </w:t>
      </w:r>
      <w:r w:rsidRPr="004D669F">
        <w:rPr>
          <w:rFonts w:eastAsia="Times New Roman" w:cs="Times New Roman"/>
          <w:b/>
          <w:bCs/>
          <w:noProof/>
          <w:color w:val="auto"/>
          <w:sz w:val="22"/>
        </w:rPr>
        <w:t>2000</w:t>
      </w:r>
      <w:r w:rsidRPr="004D669F">
        <w:rPr>
          <w:rFonts w:eastAsia="Times New Roman" w:cs="Times New Roman"/>
          <w:noProof/>
          <w:color w:val="auto"/>
          <w:sz w:val="22"/>
        </w:rPr>
        <w:t>. Biological consequences of global warming: is the signal already apparent? Trends Ecol. Evol. 15: 56–61.</w:t>
      </w:r>
    </w:p>
    <w:p w14:paraId="2470B637" w14:textId="77777777" w:rsidR="00E31E0D" w:rsidRPr="004D669F" w:rsidRDefault="00E31E0D" w:rsidP="00E31E0D">
      <w:pPr>
        <w:autoSpaceDE w:val="0"/>
        <w:autoSpaceDN w:val="0"/>
        <w:adjustRightInd w:val="0"/>
        <w:spacing w:before="100" w:after="100"/>
        <w:ind w:left="480" w:hanging="480"/>
        <w:rPr>
          <w:rFonts w:eastAsia="Times New Roman" w:cs="Times New Roman"/>
          <w:noProof/>
          <w:color w:val="auto"/>
          <w:sz w:val="22"/>
        </w:rPr>
      </w:pPr>
      <w:r w:rsidRPr="004D669F">
        <w:rPr>
          <w:rFonts w:eastAsia="Times New Roman" w:cs="Times New Roman"/>
          <w:b/>
          <w:bCs/>
          <w:noProof/>
          <w:color w:val="auto"/>
          <w:sz w:val="22"/>
        </w:rPr>
        <w:t>Hut, R. A., S. Paolucci, R. Dor, C. P. Kyriacou, and S. Daan</w:t>
      </w:r>
      <w:r w:rsidRPr="004D669F">
        <w:rPr>
          <w:rFonts w:eastAsia="Times New Roman" w:cs="Times New Roman"/>
          <w:noProof/>
          <w:color w:val="auto"/>
          <w:sz w:val="22"/>
        </w:rPr>
        <w:t xml:space="preserve">. </w:t>
      </w:r>
      <w:r w:rsidRPr="004D669F">
        <w:rPr>
          <w:rFonts w:eastAsia="Times New Roman" w:cs="Times New Roman"/>
          <w:b/>
          <w:bCs/>
          <w:noProof/>
          <w:color w:val="auto"/>
          <w:sz w:val="22"/>
        </w:rPr>
        <w:t>2013</w:t>
      </w:r>
      <w:r w:rsidRPr="004D669F">
        <w:rPr>
          <w:rFonts w:eastAsia="Times New Roman" w:cs="Times New Roman"/>
          <w:noProof/>
          <w:color w:val="auto"/>
          <w:sz w:val="22"/>
        </w:rPr>
        <w:t>. Latitudinal clines: an evolutionary view on biological rhythms. Proc. Biol. Sci. 280: 20130433.</w:t>
      </w:r>
    </w:p>
    <w:p w14:paraId="130B1A66" w14:textId="77777777" w:rsidR="00E31E0D" w:rsidRPr="004D669F" w:rsidRDefault="00E31E0D" w:rsidP="00E31E0D">
      <w:pPr>
        <w:autoSpaceDE w:val="0"/>
        <w:autoSpaceDN w:val="0"/>
        <w:adjustRightInd w:val="0"/>
        <w:spacing w:before="100" w:after="100"/>
        <w:ind w:left="480" w:hanging="480"/>
        <w:rPr>
          <w:rFonts w:eastAsia="Times New Roman" w:cs="Times New Roman"/>
          <w:noProof/>
          <w:color w:val="auto"/>
          <w:sz w:val="22"/>
        </w:rPr>
      </w:pPr>
      <w:r w:rsidRPr="004D669F">
        <w:rPr>
          <w:rFonts w:eastAsia="Times New Roman" w:cs="Times New Roman"/>
          <w:b/>
          <w:bCs/>
          <w:noProof/>
          <w:color w:val="auto"/>
          <w:sz w:val="22"/>
        </w:rPr>
        <w:t>De Kort, C. a. D., and A. B. Koopmanschap</w:t>
      </w:r>
      <w:r w:rsidRPr="004D669F">
        <w:rPr>
          <w:rFonts w:eastAsia="Times New Roman" w:cs="Times New Roman"/>
          <w:noProof/>
          <w:color w:val="auto"/>
          <w:sz w:val="22"/>
        </w:rPr>
        <w:t xml:space="preserve">. </w:t>
      </w:r>
      <w:r w:rsidRPr="004D669F">
        <w:rPr>
          <w:rFonts w:eastAsia="Times New Roman" w:cs="Times New Roman"/>
          <w:b/>
          <w:bCs/>
          <w:noProof/>
          <w:color w:val="auto"/>
          <w:sz w:val="22"/>
        </w:rPr>
        <w:t>1994</w:t>
      </w:r>
      <w:r w:rsidRPr="004D669F">
        <w:rPr>
          <w:rFonts w:eastAsia="Times New Roman" w:cs="Times New Roman"/>
          <w:noProof/>
          <w:color w:val="auto"/>
          <w:sz w:val="22"/>
        </w:rPr>
        <w:t>. Nucleotide and deduced amino acid sequence of a cDNA clone encoding diapause protein 1, an arylphorin-type storage hexamer of the Colorado potato beetle. J. Insect Physiol. 40: 527–535.</w:t>
      </w:r>
    </w:p>
    <w:p w14:paraId="2C007A4C" w14:textId="77777777" w:rsidR="00E31E0D" w:rsidRPr="004D669F" w:rsidRDefault="00E31E0D" w:rsidP="00E31E0D">
      <w:pPr>
        <w:autoSpaceDE w:val="0"/>
        <w:autoSpaceDN w:val="0"/>
        <w:adjustRightInd w:val="0"/>
        <w:spacing w:before="100" w:after="100"/>
        <w:ind w:left="480" w:hanging="480"/>
        <w:rPr>
          <w:rFonts w:eastAsia="Times New Roman" w:cs="Times New Roman"/>
          <w:noProof/>
          <w:color w:val="auto"/>
          <w:sz w:val="22"/>
        </w:rPr>
      </w:pPr>
      <w:r w:rsidRPr="004D669F">
        <w:rPr>
          <w:rFonts w:eastAsia="Times New Roman" w:cs="Times New Roman"/>
          <w:b/>
          <w:bCs/>
          <w:noProof/>
          <w:color w:val="auto"/>
          <w:sz w:val="22"/>
        </w:rPr>
        <w:t>Koštál, V.</w:t>
      </w:r>
      <w:r w:rsidRPr="004D669F">
        <w:rPr>
          <w:rFonts w:eastAsia="Times New Roman" w:cs="Times New Roman"/>
          <w:noProof/>
          <w:color w:val="auto"/>
          <w:sz w:val="22"/>
        </w:rPr>
        <w:t xml:space="preserve"> </w:t>
      </w:r>
      <w:r w:rsidRPr="004D669F">
        <w:rPr>
          <w:rFonts w:eastAsia="Times New Roman" w:cs="Times New Roman"/>
          <w:b/>
          <w:bCs/>
          <w:noProof/>
          <w:color w:val="auto"/>
          <w:sz w:val="22"/>
        </w:rPr>
        <w:t>2006</w:t>
      </w:r>
      <w:r w:rsidRPr="004D669F">
        <w:rPr>
          <w:rFonts w:eastAsia="Times New Roman" w:cs="Times New Roman"/>
          <w:noProof/>
          <w:color w:val="auto"/>
          <w:sz w:val="22"/>
        </w:rPr>
        <w:t>. Eco-physiological phases of insect diapause. J. Insect Physiol. 52: 113–127.</w:t>
      </w:r>
    </w:p>
    <w:p w14:paraId="296074C7" w14:textId="77777777" w:rsidR="00E31E0D" w:rsidRPr="004D669F" w:rsidRDefault="00E31E0D" w:rsidP="00E31E0D">
      <w:pPr>
        <w:autoSpaceDE w:val="0"/>
        <w:autoSpaceDN w:val="0"/>
        <w:adjustRightInd w:val="0"/>
        <w:spacing w:before="100" w:after="100"/>
        <w:ind w:left="480" w:hanging="480"/>
        <w:rPr>
          <w:rFonts w:eastAsia="Times New Roman" w:cs="Times New Roman"/>
          <w:noProof/>
          <w:color w:val="auto"/>
          <w:sz w:val="22"/>
        </w:rPr>
      </w:pPr>
      <w:r w:rsidRPr="004D669F">
        <w:rPr>
          <w:rFonts w:eastAsia="Times New Roman" w:cs="Times New Roman"/>
          <w:b/>
          <w:bCs/>
          <w:noProof/>
          <w:color w:val="auto"/>
          <w:sz w:val="22"/>
        </w:rPr>
        <w:t>Lassance, J. M., A. T. Groot, M. A. Lienard, B. Antony, C. Borgwardt, F. Andersson, E. Hedenstrom, D. G. Heckel, and C. Lofstedt</w:t>
      </w:r>
      <w:r w:rsidRPr="004D669F">
        <w:rPr>
          <w:rFonts w:eastAsia="Times New Roman" w:cs="Times New Roman"/>
          <w:noProof/>
          <w:color w:val="auto"/>
          <w:sz w:val="22"/>
        </w:rPr>
        <w:t xml:space="preserve">. </w:t>
      </w:r>
      <w:r w:rsidRPr="004D669F">
        <w:rPr>
          <w:rFonts w:eastAsia="Times New Roman" w:cs="Times New Roman"/>
          <w:b/>
          <w:bCs/>
          <w:noProof/>
          <w:color w:val="auto"/>
          <w:sz w:val="22"/>
        </w:rPr>
        <w:t>2010</w:t>
      </w:r>
      <w:r w:rsidRPr="004D669F">
        <w:rPr>
          <w:rFonts w:eastAsia="Times New Roman" w:cs="Times New Roman"/>
          <w:noProof/>
          <w:color w:val="auto"/>
          <w:sz w:val="22"/>
        </w:rPr>
        <w:t xml:space="preserve">. Allelic variation in a fatty-acyl reductase gene causes divergence </w:t>
      </w:r>
      <w:r w:rsidRPr="004D669F">
        <w:rPr>
          <w:rFonts w:eastAsia="Times New Roman" w:cs="Times New Roman"/>
          <w:noProof/>
          <w:color w:val="auto"/>
          <w:sz w:val="22"/>
        </w:rPr>
        <w:lastRenderedPageBreak/>
        <w:t>in moth sex pheromones. Nature. 466: 486–491.</w:t>
      </w:r>
    </w:p>
    <w:p w14:paraId="746CAE7C" w14:textId="77777777" w:rsidR="00E31E0D" w:rsidRPr="004D669F" w:rsidRDefault="00E31E0D" w:rsidP="00E31E0D">
      <w:pPr>
        <w:autoSpaceDE w:val="0"/>
        <w:autoSpaceDN w:val="0"/>
        <w:adjustRightInd w:val="0"/>
        <w:spacing w:before="100" w:after="100"/>
        <w:ind w:left="480" w:hanging="480"/>
        <w:rPr>
          <w:rFonts w:eastAsia="Times New Roman" w:cs="Times New Roman"/>
          <w:noProof/>
          <w:color w:val="auto"/>
          <w:sz w:val="22"/>
        </w:rPr>
      </w:pPr>
      <w:r w:rsidRPr="004D669F">
        <w:rPr>
          <w:rFonts w:eastAsia="Times New Roman" w:cs="Times New Roman"/>
          <w:b/>
          <w:bCs/>
          <w:noProof/>
          <w:color w:val="auto"/>
          <w:sz w:val="22"/>
        </w:rPr>
        <w:t>Lee, C. E. E.</w:t>
      </w:r>
      <w:r w:rsidRPr="004D669F">
        <w:rPr>
          <w:rFonts w:eastAsia="Times New Roman" w:cs="Times New Roman"/>
          <w:noProof/>
          <w:color w:val="auto"/>
          <w:sz w:val="22"/>
        </w:rPr>
        <w:t xml:space="preserve"> </w:t>
      </w:r>
      <w:r w:rsidRPr="004D669F">
        <w:rPr>
          <w:rFonts w:eastAsia="Times New Roman" w:cs="Times New Roman"/>
          <w:b/>
          <w:bCs/>
          <w:noProof/>
          <w:color w:val="auto"/>
          <w:sz w:val="22"/>
        </w:rPr>
        <w:t>2002</w:t>
      </w:r>
      <w:r w:rsidRPr="004D669F">
        <w:rPr>
          <w:rFonts w:eastAsia="Times New Roman" w:cs="Times New Roman"/>
          <w:noProof/>
          <w:color w:val="auto"/>
          <w:sz w:val="22"/>
        </w:rPr>
        <w:t>. Evolutionary genetics of invasive species. Trends Ecol. Evol. 17: 386–391.</w:t>
      </w:r>
    </w:p>
    <w:p w14:paraId="086ED418" w14:textId="77777777" w:rsidR="00E31E0D" w:rsidRPr="004D669F" w:rsidRDefault="00E31E0D" w:rsidP="00E31E0D">
      <w:pPr>
        <w:autoSpaceDE w:val="0"/>
        <w:autoSpaceDN w:val="0"/>
        <w:adjustRightInd w:val="0"/>
        <w:spacing w:before="100" w:after="100"/>
        <w:ind w:left="480" w:hanging="480"/>
        <w:rPr>
          <w:rFonts w:eastAsia="Times New Roman" w:cs="Times New Roman"/>
          <w:noProof/>
          <w:color w:val="auto"/>
          <w:sz w:val="22"/>
        </w:rPr>
      </w:pPr>
      <w:r w:rsidRPr="004D669F">
        <w:rPr>
          <w:rFonts w:eastAsia="Times New Roman" w:cs="Times New Roman"/>
          <w:b/>
          <w:bCs/>
          <w:noProof/>
          <w:color w:val="auto"/>
          <w:sz w:val="22"/>
        </w:rPr>
        <w:t>Liu, K.-S.</w:t>
      </w:r>
      <w:r w:rsidRPr="004D669F">
        <w:rPr>
          <w:rFonts w:eastAsia="Times New Roman" w:cs="Times New Roman"/>
          <w:noProof/>
          <w:color w:val="auto"/>
          <w:sz w:val="22"/>
        </w:rPr>
        <w:t xml:space="preserve"> </w:t>
      </w:r>
      <w:r w:rsidRPr="004D669F">
        <w:rPr>
          <w:rFonts w:eastAsia="Times New Roman" w:cs="Times New Roman"/>
          <w:b/>
          <w:bCs/>
          <w:noProof/>
          <w:color w:val="auto"/>
          <w:sz w:val="22"/>
        </w:rPr>
        <w:t>1994</w:t>
      </w:r>
      <w:r w:rsidRPr="004D669F">
        <w:rPr>
          <w:rFonts w:eastAsia="Times New Roman" w:cs="Times New Roman"/>
          <w:noProof/>
          <w:color w:val="auto"/>
          <w:sz w:val="22"/>
        </w:rPr>
        <w:t>. Preparation of fatty acid methyl esters for Gas-Chromatographic analysis of lipids in biologcal materials. J. Am. Oil Chem. Soc. 71: 1179–1187.</w:t>
      </w:r>
    </w:p>
    <w:p w14:paraId="1ECB58BD" w14:textId="77777777" w:rsidR="00E31E0D" w:rsidRPr="004D669F" w:rsidRDefault="00E31E0D" w:rsidP="00E31E0D">
      <w:pPr>
        <w:autoSpaceDE w:val="0"/>
        <w:autoSpaceDN w:val="0"/>
        <w:adjustRightInd w:val="0"/>
        <w:spacing w:before="100" w:after="100"/>
        <w:ind w:left="480" w:hanging="480"/>
        <w:rPr>
          <w:rFonts w:eastAsia="Times New Roman" w:cs="Times New Roman"/>
          <w:noProof/>
          <w:color w:val="auto"/>
          <w:sz w:val="22"/>
        </w:rPr>
      </w:pPr>
      <w:r w:rsidRPr="004D669F">
        <w:rPr>
          <w:rFonts w:eastAsia="Times New Roman" w:cs="Times New Roman"/>
          <w:b/>
          <w:bCs/>
          <w:noProof/>
          <w:color w:val="auto"/>
          <w:sz w:val="22"/>
        </w:rPr>
        <w:t>Melorose, J., R. Perroy, and S. Careas</w:t>
      </w:r>
      <w:r w:rsidRPr="004D669F">
        <w:rPr>
          <w:rFonts w:eastAsia="Times New Roman" w:cs="Times New Roman"/>
          <w:noProof/>
          <w:color w:val="auto"/>
          <w:sz w:val="22"/>
        </w:rPr>
        <w:t xml:space="preserve">. </w:t>
      </w:r>
      <w:r w:rsidRPr="004D669F">
        <w:rPr>
          <w:rFonts w:eastAsia="Times New Roman" w:cs="Times New Roman"/>
          <w:b/>
          <w:bCs/>
          <w:noProof/>
          <w:color w:val="auto"/>
          <w:sz w:val="22"/>
        </w:rPr>
        <w:t>2015</w:t>
      </w:r>
      <w:r w:rsidRPr="004D669F">
        <w:rPr>
          <w:rFonts w:eastAsia="Times New Roman" w:cs="Times New Roman"/>
          <w:noProof/>
          <w:color w:val="auto"/>
          <w:sz w:val="22"/>
        </w:rPr>
        <w:t>. World Population Prospects: The 2015 Revision, Key Findings and Advance Tables. Working Paper No. ESA/P/WP.241., United Nations, Dep. Econ. Soc. Aff. Popul. Div.</w:t>
      </w:r>
    </w:p>
    <w:p w14:paraId="7A181117" w14:textId="77777777" w:rsidR="00E31E0D" w:rsidRPr="004D669F" w:rsidRDefault="00E31E0D" w:rsidP="00E31E0D">
      <w:pPr>
        <w:autoSpaceDE w:val="0"/>
        <w:autoSpaceDN w:val="0"/>
        <w:adjustRightInd w:val="0"/>
        <w:spacing w:before="100" w:after="100"/>
        <w:ind w:left="480" w:hanging="480"/>
        <w:rPr>
          <w:rFonts w:eastAsia="Times New Roman" w:cs="Times New Roman"/>
          <w:noProof/>
          <w:color w:val="auto"/>
          <w:sz w:val="22"/>
        </w:rPr>
      </w:pPr>
      <w:r w:rsidRPr="004D669F">
        <w:rPr>
          <w:rFonts w:eastAsia="Times New Roman" w:cs="Times New Roman"/>
          <w:b/>
          <w:bCs/>
          <w:noProof/>
          <w:color w:val="auto"/>
          <w:sz w:val="22"/>
        </w:rPr>
        <w:t>Mitchell, C. J., and H. Briegel</w:t>
      </w:r>
      <w:r w:rsidRPr="004D669F">
        <w:rPr>
          <w:rFonts w:eastAsia="Times New Roman" w:cs="Times New Roman"/>
          <w:noProof/>
          <w:color w:val="auto"/>
          <w:sz w:val="22"/>
        </w:rPr>
        <w:t xml:space="preserve">. </w:t>
      </w:r>
      <w:r w:rsidRPr="004D669F">
        <w:rPr>
          <w:rFonts w:eastAsia="Times New Roman" w:cs="Times New Roman"/>
          <w:b/>
          <w:bCs/>
          <w:noProof/>
          <w:color w:val="auto"/>
          <w:sz w:val="22"/>
        </w:rPr>
        <w:t>1989</w:t>
      </w:r>
      <w:r w:rsidRPr="004D669F">
        <w:rPr>
          <w:rFonts w:eastAsia="Times New Roman" w:cs="Times New Roman"/>
          <w:noProof/>
          <w:color w:val="auto"/>
          <w:sz w:val="22"/>
        </w:rPr>
        <w:t>. Inability of diapausing Culex pipiens (Diptera: Culicidae) to use blood for producing lipid reserves for overwinter survival. J. Med. Entomol. 26: 318–26.</w:t>
      </w:r>
    </w:p>
    <w:p w14:paraId="085495AC" w14:textId="77777777" w:rsidR="00E31E0D" w:rsidRPr="004D669F" w:rsidRDefault="00E31E0D" w:rsidP="00E31E0D">
      <w:pPr>
        <w:autoSpaceDE w:val="0"/>
        <w:autoSpaceDN w:val="0"/>
        <w:adjustRightInd w:val="0"/>
        <w:spacing w:before="100" w:after="100"/>
        <w:ind w:left="480" w:hanging="480"/>
        <w:rPr>
          <w:rFonts w:eastAsia="Times New Roman" w:cs="Times New Roman"/>
          <w:noProof/>
          <w:color w:val="auto"/>
          <w:sz w:val="22"/>
        </w:rPr>
      </w:pPr>
      <w:r w:rsidRPr="004D669F">
        <w:rPr>
          <w:rFonts w:eastAsia="Times New Roman" w:cs="Times New Roman"/>
          <w:b/>
          <w:bCs/>
          <w:noProof/>
          <w:color w:val="auto"/>
          <w:sz w:val="22"/>
        </w:rPr>
        <w:t>NOAA National Centers for Environmental Information</w:t>
      </w:r>
      <w:r w:rsidRPr="004D669F">
        <w:rPr>
          <w:rFonts w:eastAsia="Times New Roman" w:cs="Times New Roman"/>
          <w:noProof/>
          <w:color w:val="auto"/>
          <w:sz w:val="22"/>
        </w:rPr>
        <w:t xml:space="preserve">. </w:t>
      </w:r>
      <w:r w:rsidRPr="004D669F">
        <w:rPr>
          <w:rFonts w:eastAsia="Times New Roman" w:cs="Times New Roman"/>
          <w:b/>
          <w:bCs/>
          <w:noProof/>
          <w:color w:val="auto"/>
          <w:sz w:val="22"/>
        </w:rPr>
        <w:t>2017</w:t>
      </w:r>
      <w:r w:rsidRPr="004D669F">
        <w:rPr>
          <w:rFonts w:eastAsia="Times New Roman" w:cs="Times New Roman"/>
          <w:noProof/>
          <w:color w:val="auto"/>
          <w:sz w:val="22"/>
        </w:rPr>
        <w:t>. State of the Climate: Global Climate Report for Annual 2016. (https://www.ncdc.noaa.gov/sotc/national/201613).</w:t>
      </w:r>
    </w:p>
    <w:p w14:paraId="2FFE93C5" w14:textId="77777777" w:rsidR="00E31E0D" w:rsidRPr="004D669F" w:rsidRDefault="00E31E0D" w:rsidP="00E31E0D">
      <w:pPr>
        <w:autoSpaceDE w:val="0"/>
        <w:autoSpaceDN w:val="0"/>
        <w:adjustRightInd w:val="0"/>
        <w:spacing w:before="100" w:after="100"/>
        <w:ind w:left="480" w:hanging="480"/>
        <w:rPr>
          <w:rFonts w:eastAsia="Times New Roman" w:cs="Times New Roman"/>
          <w:noProof/>
          <w:color w:val="auto"/>
          <w:sz w:val="22"/>
        </w:rPr>
      </w:pPr>
      <w:r w:rsidRPr="004D669F">
        <w:rPr>
          <w:rFonts w:eastAsia="Times New Roman" w:cs="Times New Roman"/>
          <w:b/>
          <w:bCs/>
          <w:noProof/>
          <w:color w:val="auto"/>
          <w:sz w:val="22"/>
        </w:rPr>
        <w:t>Parmesan, C., N. Ryrholm, C. Stefanescu, J. K. Hill, C. D. Thomas, H. Descimon, B. Huntley, L. Kaila, J. Kullberg, T. Tammaru, W. J. Tennent, J. a Thomas, and M. Warren</w:t>
      </w:r>
      <w:r w:rsidRPr="004D669F">
        <w:rPr>
          <w:rFonts w:eastAsia="Times New Roman" w:cs="Times New Roman"/>
          <w:noProof/>
          <w:color w:val="auto"/>
          <w:sz w:val="22"/>
        </w:rPr>
        <w:t xml:space="preserve">. </w:t>
      </w:r>
      <w:r w:rsidRPr="004D669F">
        <w:rPr>
          <w:rFonts w:eastAsia="Times New Roman" w:cs="Times New Roman"/>
          <w:b/>
          <w:bCs/>
          <w:noProof/>
          <w:color w:val="auto"/>
          <w:sz w:val="22"/>
        </w:rPr>
        <w:t>1999</w:t>
      </w:r>
      <w:r w:rsidRPr="004D669F">
        <w:rPr>
          <w:rFonts w:eastAsia="Times New Roman" w:cs="Times New Roman"/>
          <w:noProof/>
          <w:color w:val="auto"/>
          <w:sz w:val="22"/>
        </w:rPr>
        <w:t>. Poleward shifts in geographical ranges of butterfly species associated with regional warming. Nature. 399: 579–583.</w:t>
      </w:r>
    </w:p>
    <w:p w14:paraId="5477AD74" w14:textId="77777777" w:rsidR="00E31E0D" w:rsidRPr="004D669F" w:rsidRDefault="00E31E0D" w:rsidP="00E31E0D">
      <w:pPr>
        <w:autoSpaceDE w:val="0"/>
        <w:autoSpaceDN w:val="0"/>
        <w:adjustRightInd w:val="0"/>
        <w:spacing w:before="100" w:after="100"/>
        <w:ind w:left="480" w:hanging="480"/>
        <w:rPr>
          <w:rFonts w:eastAsia="Times New Roman" w:cs="Times New Roman"/>
          <w:noProof/>
          <w:color w:val="auto"/>
          <w:sz w:val="22"/>
        </w:rPr>
      </w:pPr>
      <w:r w:rsidRPr="004D669F">
        <w:rPr>
          <w:rFonts w:eastAsia="Times New Roman" w:cs="Times New Roman"/>
          <w:b/>
          <w:bCs/>
          <w:noProof/>
          <w:color w:val="auto"/>
          <w:sz w:val="22"/>
        </w:rPr>
        <w:t>Pick, C., M. Schneuer, and T. Burmester</w:t>
      </w:r>
      <w:r w:rsidRPr="004D669F">
        <w:rPr>
          <w:rFonts w:eastAsia="Times New Roman" w:cs="Times New Roman"/>
          <w:noProof/>
          <w:color w:val="auto"/>
          <w:sz w:val="22"/>
        </w:rPr>
        <w:t xml:space="preserve">. </w:t>
      </w:r>
      <w:r w:rsidRPr="004D669F">
        <w:rPr>
          <w:rFonts w:eastAsia="Times New Roman" w:cs="Times New Roman"/>
          <w:b/>
          <w:bCs/>
          <w:noProof/>
          <w:color w:val="auto"/>
          <w:sz w:val="22"/>
        </w:rPr>
        <w:t>2009</w:t>
      </w:r>
      <w:r w:rsidRPr="004D669F">
        <w:rPr>
          <w:rFonts w:eastAsia="Times New Roman" w:cs="Times New Roman"/>
          <w:noProof/>
          <w:color w:val="auto"/>
          <w:sz w:val="22"/>
        </w:rPr>
        <w:t>. The occurrence of hemocyanin in Hexapoda. FEBS J. 276: 1930–1941.</w:t>
      </w:r>
    </w:p>
    <w:p w14:paraId="0E462086" w14:textId="77777777" w:rsidR="00E31E0D" w:rsidRPr="004D669F" w:rsidRDefault="00E31E0D" w:rsidP="00E31E0D">
      <w:pPr>
        <w:autoSpaceDE w:val="0"/>
        <w:autoSpaceDN w:val="0"/>
        <w:adjustRightInd w:val="0"/>
        <w:spacing w:before="100" w:after="100"/>
        <w:ind w:left="480" w:hanging="480"/>
        <w:rPr>
          <w:rFonts w:eastAsia="Times New Roman" w:cs="Times New Roman"/>
          <w:noProof/>
          <w:color w:val="auto"/>
          <w:sz w:val="22"/>
        </w:rPr>
      </w:pPr>
      <w:r w:rsidRPr="004D669F">
        <w:rPr>
          <w:rFonts w:eastAsia="Times New Roman" w:cs="Times New Roman"/>
          <w:b/>
          <w:bCs/>
          <w:noProof/>
          <w:color w:val="auto"/>
          <w:sz w:val="22"/>
        </w:rPr>
        <w:t>Pimentel, D.</w:t>
      </w:r>
      <w:r w:rsidRPr="004D669F">
        <w:rPr>
          <w:rFonts w:eastAsia="Times New Roman" w:cs="Times New Roman"/>
          <w:noProof/>
          <w:color w:val="auto"/>
          <w:sz w:val="22"/>
        </w:rPr>
        <w:t xml:space="preserve"> </w:t>
      </w:r>
      <w:r w:rsidRPr="004D669F">
        <w:rPr>
          <w:rFonts w:eastAsia="Times New Roman" w:cs="Times New Roman"/>
          <w:b/>
          <w:bCs/>
          <w:noProof/>
          <w:color w:val="auto"/>
          <w:sz w:val="22"/>
        </w:rPr>
        <w:t>2005</w:t>
      </w:r>
      <w:r w:rsidRPr="004D669F">
        <w:rPr>
          <w:rFonts w:eastAsia="Times New Roman" w:cs="Times New Roman"/>
          <w:noProof/>
          <w:color w:val="auto"/>
          <w:sz w:val="22"/>
        </w:rPr>
        <w:t>. Environmental and economic costs of the application of pesticides primarily in the United States In Integrated Pest Management: Innovation-Development Process. Environ. Dev. Sustain. 7: 229–252.</w:t>
      </w:r>
    </w:p>
    <w:p w14:paraId="335A5EF1" w14:textId="77777777" w:rsidR="00E31E0D" w:rsidRPr="004D669F" w:rsidRDefault="00E31E0D" w:rsidP="00E31E0D">
      <w:pPr>
        <w:autoSpaceDE w:val="0"/>
        <w:autoSpaceDN w:val="0"/>
        <w:adjustRightInd w:val="0"/>
        <w:spacing w:before="100" w:after="100"/>
        <w:ind w:left="480" w:hanging="480"/>
        <w:rPr>
          <w:rFonts w:eastAsia="Times New Roman" w:cs="Times New Roman"/>
          <w:noProof/>
          <w:color w:val="auto"/>
          <w:sz w:val="22"/>
        </w:rPr>
      </w:pPr>
      <w:r w:rsidRPr="004D669F">
        <w:rPr>
          <w:rFonts w:eastAsia="Times New Roman" w:cs="Times New Roman"/>
          <w:b/>
          <w:bCs/>
          <w:noProof/>
          <w:color w:val="auto"/>
          <w:sz w:val="22"/>
        </w:rPr>
        <w:t>Pimentel, D., and M. Burgess</w:t>
      </w:r>
      <w:r w:rsidRPr="004D669F">
        <w:rPr>
          <w:rFonts w:eastAsia="Times New Roman" w:cs="Times New Roman"/>
          <w:noProof/>
          <w:color w:val="auto"/>
          <w:sz w:val="22"/>
        </w:rPr>
        <w:t xml:space="preserve">. </w:t>
      </w:r>
      <w:r w:rsidRPr="004D669F">
        <w:rPr>
          <w:rFonts w:eastAsia="Times New Roman" w:cs="Times New Roman"/>
          <w:b/>
          <w:bCs/>
          <w:noProof/>
          <w:color w:val="auto"/>
          <w:sz w:val="22"/>
        </w:rPr>
        <w:t>2005</w:t>
      </w:r>
      <w:r w:rsidRPr="004D669F">
        <w:rPr>
          <w:rFonts w:eastAsia="Times New Roman" w:cs="Times New Roman"/>
          <w:noProof/>
          <w:color w:val="auto"/>
          <w:sz w:val="22"/>
        </w:rPr>
        <w:t>. Environmental and economic costs of the application of pesticides primarily in the United States. Integr. Pest Manag. 3: 47–71.</w:t>
      </w:r>
    </w:p>
    <w:p w14:paraId="2CF9081D" w14:textId="77777777" w:rsidR="00E31E0D" w:rsidRPr="004D669F" w:rsidRDefault="00E31E0D" w:rsidP="00E31E0D">
      <w:pPr>
        <w:autoSpaceDE w:val="0"/>
        <w:autoSpaceDN w:val="0"/>
        <w:adjustRightInd w:val="0"/>
        <w:spacing w:before="100" w:after="100"/>
        <w:ind w:left="480" w:hanging="480"/>
        <w:rPr>
          <w:rFonts w:eastAsia="Times New Roman" w:cs="Times New Roman"/>
          <w:noProof/>
          <w:color w:val="auto"/>
          <w:sz w:val="22"/>
        </w:rPr>
      </w:pPr>
      <w:r w:rsidRPr="004D669F">
        <w:rPr>
          <w:rFonts w:eastAsia="Times New Roman" w:cs="Times New Roman"/>
          <w:b/>
          <w:bCs/>
          <w:noProof/>
          <w:color w:val="auto"/>
          <w:sz w:val="22"/>
        </w:rPr>
        <w:t>Scriber, J. M.</w:t>
      </w:r>
      <w:r w:rsidRPr="004D669F">
        <w:rPr>
          <w:rFonts w:eastAsia="Times New Roman" w:cs="Times New Roman"/>
          <w:noProof/>
          <w:color w:val="auto"/>
          <w:sz w:val="22"/>
        </w:rPr>
        <w:t xml:space="preserve"> </w:t>
      </w:r>
      <w:r w:rsidRPr="004D669F">
        <w:rPr>
          <w:rFonts w:eastAsia="Times New Roman" w:cs="Times New Roman"/>
          <w:b/>
          <w:bCs/>
          <w:noProof/>
          <w:color w:val="auto"/>
          <w:sz w:val="22"/>
        </w:rPr>
        <w:t>2014</w:t>
      </w:r>
      <w:r w:rsidRPr="004D669F">
        <w:rPr>
          <w:rFonts w:eastAsia="Times New Roman" w:cs="Times New Roman"/>
          <w:noProof/>
          <w:color w:val="auto"/>
          <w:sz w:val="22"/>
        </w:rPr>
        <w:t>. Climate-driven reshuffling of species and genes: Potential conservation roles for species translocations and recombinant hybrid genotypes, Insects.</w:t>
      </w:r>
    </w:p>
    <w:p w14:paraId="68B8FBBA" w14:textId="77777777" w:rsidR="00E31E0D" w:rsidRPr="004D669F" w:rsidRDefault="00E31E0D" w:rsidP="00E31E0D">
      <w:pPr>
        <w:autoSpaceDE w:val="0"/>
        <w:autoSpaceDN w:val="0"/>
        <w:adjustRightInd w:val="0"/>
        <w:spacing w:before="100" w:after="100"/>
        <w:ind w:left="480" w:hanging="480"/>
        <w:rPr>
          <w:rFonts w:eastAsia="Times New Roman" w:cs="Times New Roman"/>
          <w:noProof/>
          <w:color w:val="auto"/>
          <w:sz w:val="22"/>
        </w:rPr>
      </w:pPr>
      <w:r w:rsidRPr="004D669F">
        <w:rPr>
          <w:rFonts w:eastAsia="Times New Roman" w:cs="Times New Roman"/>
          <w:b/>
          <w:bCs/>
          <w:noProof/>
          <w:color w:val="auto"/>
          <w:sz w:val="22"/>
        </w:rPr>
        <w:t>Sinclair, B. J.</w:t>
      </w:r>
      <w:r w:rsidRPr="004D669F">
        <w:rPr>
          <w:rFonts w:eastAsia="Times New Roman" w:cs="Times New Roman"/>
          <w:noProof/>
          <w:color w:val="auto"/>
          <w:sz w:val="22"/>
        </w:rPr>
        <w:t xml:space="preserve"> </w:t>
      </w:r>
      <w:r w:rsidRPr="004D669F">
        <w:rPr>
          <w:rFonts w:eastAsia="Times New Roman" w:cs="Times New Roman"/>
          <w:b/>
          <w:bCs/>
          <w:noProof/>
          <w:color w:val="auto"/>
          <w:sz w:val="22"/>
        </w:rPr>
        <w:t>2015</w:t>
      </w:r>
      <w:r w:rsidRPr="004D669F">
        <w:rPr>
          <w:rFonts w:eastAsia="Times New Roman" w:cs="Times New Roman"/>
          <w:noProof/>
          <w:color w:val="auto"/>
          <w:sz w:val="22"/>
        </w:rPr>
        <w:t>. Linking energetics and overwintering in temperate insects. J. Therm. Biol. 54: 5–11.</w:t>
      </w:r>
    </w:p>
    <w:p w14:paraId="1B9DFB72" w14:textId="77777777" w:rsidR="00E31E0D" w:rsidRPr="004D669F" w:rsidRDefault="00E31E0D" w:rsidP="00E31E0D">
      <w:pPr>
        <w:autoSpaceDE w:val="0"/>
        <w:autoSpaceDN w:val="0"/>
        <w:adjustRightInd w:val="0"/>
        <w:spacing w:before="100" w:after="100"/>
        <w:ind w:left="480" w:hanging="480"/>
        <w:rPr>
          <w:rFonts w:eastAsia="Times New Roman" w:cs="Times New Roman"/>
          <w:noProof/>
          <w:color w:val="auto"/>
          <w:sz w:val="22"/>
        </w:rPr>
      </w:pPr>
      <w:r w:rsidRPr="004D669F">
        <w:rPr>
          <w:rFonts w:eastAsia="Times New Roman" w:cs="Times New Roman"/>
          <w:b/>
          <w:bCs/>
          <w:noProof/>
          <w:color w:val="auto"/>
          <w:sz w:val="22"/>
        </w:rPr>
        <w:t>Sinclair, B. J., K. E. Marshall, M. A. Sewell, D. L. Levesque, C. S. Willett, S. Slotsbo, Y. Dong, C. D. G. Harley, D. J. Marshall, B. S. Helmuth, and R. B. Huey</w:t>
      </w:r>
      <w:r w:rsidRPr="004D669F">
        <w:rPr>
          <w:rFonts w:eastAsia="Times New Roman" w:cs="Times New Roman"/>
          <w:noProof/>
          <w:color w:val="auto"/>
          <w:sz w:val="22"/>
        </w:rPr>
        <w:t xml:space="preserve">. </w:t>
      </w:r>
      <w:r w:rsidRPr="004D669F">
        <w:rPr>
          <w:rFonts w:eastAsia="Times New Roman" w:cs="Times New Roman"/>
          <w:b/>
          <w:bCs/>
          <w:noProof/>
          <w:color w:val="auto"/>
          <w:sz w:val="22"/>
        </w:rPr>
        <w:t>2016</w:t>
      </w:r>
      <w:r w:rsidRPr="004D669F">
        <w:rPr>
          <w:rFonts w:eastAsia="Times New Roman" w:cs="Times New Roman"/>
          <w:noProof/>
          <w:color w:val="auto"/>
          <w:sz w:val="22"/>
        </w:rPr>
        <w:t>. Can we predict ectotherm responses to climate change using thermal performance curves and body temperatures? Ecol. Lett. 19: 1372–1385.</w:t>
      </w:r>
    </w:p>
    <w:p w14:paraId="16C3F4F8" w14:textId="77777777" w:rsidR="00E31E0D" w:rsidRPr="004D669F" w:rsidRDefault="00E31E0D" w:rsidP="00E31E0D">
      <w:pPr>
        <w:autoSpaceDE w:val="0"/>
        <w:autoSpaceDN w:val="0"/>
        <w:adjustRightInd w:val="0"/>
        <w:spacing w:before="100" w:after="100"/>
        <w:ind w:left="480" w:hanging="480"/>
        <w:rPr>
          <w:rFonts w:eastAsia="Times New Roman" w:cs="Times New Roman"/>
          <w:noProof/>
          <w:color w:val="auto"/>
          <w:sz w:val="22"/>
        </w:rPr>
      </w:pPr>
      <w:r w:rsidRPr="004D669F">
        <w:rPr>
          <w:rFonts w:eastAsia="Times New Roman" w:cs="Times New Roman"/>
          <w:b/>
          <w:bCs/>
          <w:noProof/>
          <w:color w:val="auto"/>
          <w:sz w:val="22"/>
        </w:rPr>
        <w:t>Stocker, and V. B. and P. M. M. (eds. . T.F., D. Qin, G.-K. Plattner, M. Tignor, S.K. Allen, J. Boschung, A. Nauels, Y. Xia</w:t>
      </w:r>
      <w:r w:rsidRPr="004D669F">
        <w:rPr>
          <w:rFonts w:eastAsia="Times New Roman" w:cs="Times New Roman"/>
          <w:noProof/>
          <w:color w:val="auto"/>
          <w:sz w:val="22"/>
        </w:rPr>
        <w:t xml:space="preserve">. </w:t>
      </w:r>
      <w:r w:rsidRPr="004D669F">
        <w:rPr>
          <w:rFonts w:eastAsia="Times New Roman" w:cs="Times New Roman"/>
          <w:b/>
          <w:bCs/>
          <w:noProof/>
          <w:color w:val="auto"/>
          <w:sz w:val="22"/>
        </w:rPr>
        <w:t>2015</w:t>
      </w:r>
      <w:r w:rsidRPr="004D669F">
        <w:rPr>
          <w:rFonts w:eastAsia="Times New Roman" w:cs="Times New Roman"/>
          <w:noProof/>
          <w:color w:val="auto"/>
          <w:sz w:val="22"/>
        </w:rPr>
        <w:t>. Summary for Policymakers. Clim. Chang. 2013 - Phys. Sci. Basis. 1542: 1–30.</w:t>
      </w:r>
    </w:p>
    <w:p w14:paraId="76999C8A" w14:textId="77777777" w:rsidR="00E31E0D" w:rsidRPr="004D669F" w:rsidRDefault="00E31E0D" w:rsidP="00E31E0D">
      <w:pPr>
        <w:autoSpaceDE w:val="0"/>
        <w:autoSpaceDN w:val="0"/>
        <w:adjustRightInd w:val="0"/>
        <w:spacing w:before="100" w:after="100"/>
        <w:ind w:left="480" w:hanging="480"/>
        <w:rPr>
          <w:rFonts w:eastAsia="Times New Roman" w:cs="Times New Roman"/>
          <w:noProof/>
          <w:color w:val="auto"/>
          <w:sz w:val="22"/>
        </w:rPr>
      </w:pPr>
      <w:r w:rsidRPr="004D669F">
        <w:rPr>
          <w:rFonts w:eastAsia="Times New Roman" w:cs="Times New Roman"/>
          <w:b/>
          <w:bCs/>
          <w:noProof/>
          <w:color w:val="auto"/>
          <w:sz w:val="22"/>
        </w:rPr>
        <w:t>Tauber, C. A., and M. J. Tauber</w:t>
      </w:r>
      <w:r w:rsidRPr="004D669F">
        <w:rPr>
          <w:rFonts w:eastAsia="Times New Roman" w:cs="Times New Roman"/>
          <w:noProof/>
          <w:color w:val="auto"/>
          <w:sz w:val="22"/>
        </w:rPr>
        <w:t xml:space="preserve">. </w:t>
      </w:r>
      <w:r w:rsidRPr="004D669F">
        <w:rPr>
          <w:rFonts w:eastAsia="Times New Roman" w:cs="Times New Roman"/>
          <w:b/>
          <w:bCs/>
          <w:noProof/>
          <w:color w:val="auto"/>
          <w:sz w:val="22"/>
        </w:rPr>
        <w:t>1981</w:t>
      </w:r>
      <w:r w:rsidRPr="004D669F">
        <w:rPr>
          <w:rFonts w:eastAsia="Times New Roman" w:cs="Times New Roman"/>
          <w:noProof/>
          <w:color w:val="auto"/>
          <w:sz w:val="22"/>
        </w:rPr>
        <w:t>. Insect seasonal cycles: genetics and evolution ,~4195. 12: 281–308.</w:t>
      </w:r>
    </w:p>
    <w:p w14:paraId="7E176126" w14:textId="77777777" w:rsidR="00E31E0D" w:rsidRPr="004D669F" w:rsidRDefault="00E31E0D" w:rsidP="00E31E0D">
      <w:pPr>
        <w:autoSpaceDE w:val="0"/>
        <w:autoSpaceDN w:val="0"/>
        <w:adjustRightInd w:val="0"/>
        <w:spacing w:before="100" w:after="100"/>
        <w:ind w:left="480" w:hanging="480"/>
        <w:rPr>
          <w:rFonts w:eastAsia="Times New Roman" w:cs="Times New Roman"/>
          <w:noProof/>
          <w:color w:val="auto"/>
          <w:sz w:val="22"/>
        </w:rPr>
      </w:pPr>
      <w:r w:rsidRPr="004D669F">
        <w:rPr>
          <w:rFonts w:eastAsia="Times New Roman" w:cs="Times New Roman"/>
          <w:b/>
          <w:bCs/>
          <w:noProof/>
          <w:color w:val="auto"/>
          <w:sz w:val="22"/>
        </w:rPr>
        <w:t>Tauber, M. J., C. A. Tauber, and S. Masaki</w:t>
      </w:r>
      <w:r w:rsidRPr="004D669F">
        <w:rPr>
          <w:rFonts w:eastAsia="Times New Roman" w:cs="Times New Roman"/>
          <w:noProof/>
          <w:color w:val="auto"/>
          <w:sz w:val="22"/>
        </w:rPr>
        <w:t xml:space="preserve">. </w:t>
      </w:r>
      <w:r w:rsidRPr="004D669F">
        <w:rPr>
          <w:rFonts w:eastAsia="Times New Roman" w:cs="Times New Roman"/>
          <w:b/>
          <w:bCs/>
          <w:noProof/>
          <w:color w:val="auto"/>
          <w:sz w:val="22"/>
        </w:rPr>
        <w:t>1986</w:t>
      </w:r>
      <w:r w:rsidRPr="004D669F">
        <w:rPr>
          <w:rFonts w:eastAsia="Times New Roman" w:cs="Times New Roman"/>
          <w:noProof/>
          <w:color w:val="auto"/>
          <w:sz w:val="22"/>
        </w:rPr>
        <w:t>. Seasonal adaptations of insects, Ecology.</w:t>
      </w:r>
    </w:p>
    <w:p w14:paraId="61F6FB4B" w14:textId="77777777" w:rsidR="00E31E0D" w:rsidRPr="004D669F" w:rsidRDefault="00E31E0D" w:rsidP="00E31E0D">
      <w:pPr>
        <w:autoSpaceDE w:val="0"/>
        <w:autoSpaceDN w:val="0"/>
        <w:adjustRightInd w:val="0"/>
        <w:spacing w:before="100" w:after="100"/>
        <w:ind w:left="480" w:hanging="480"/>
        <w:rPr>
          <w:rFonts w:eastAsia="Times New Roman" w:cs="Times New Roman"/>
          <w:noProof/>
          <w:color w:val="auto"/>
          <w:sz w:val="22"/>
        </w:rPr>
      </w:pPr>
      <w:r w:rsidRPr="004D669F">
        <w:rPr>
          <w:rFonts w:eastAsia="Times New Roman" w:cs="Times New Roman"/>
          <w:b/>
          <w:bCs/>
          <w:noProof/>
          <w:color w:val="auto"/>
          <w:sz w:val="22"/>
        </w:rPr>
        <w:t>Wadsworth, C. B., X. Li, and E. B. Dopman</w:t>
      </w:r>
      <w:r w:rsidRPr="004D669F">
        <w:rPr>
          <w:rFonts w:eastAsia="Times New Roman" w:cs="Times New Roman"/>
          <w:noProof/>
          <w:color w:val="auto"/>
          <w:sz w:val="22"/>
        </w:rPr>
        <w:t xml:space="preserve">. </w:t>
      </w:r>
      <w:r w:rsidRPr="004D669F">
        <w:rPr>
          <w:rFonts w:eastAsia="Times New Roman" w:cs="Times New Roman"/>
          <w:b/>
          <w:bCs/>
          <w:noProof/>
          <w:color w:val="auto"/>
          <w:sz w:val="22"/>
        </w:rPr>
        <w:t>2015</w:t>
      </w:r>
      <w:r w:rsidRPr="004D669F">
        <w:rPr>
          <w:rFonts w:eastAsia="Times New Roman" w:cs="Times New Roman"/>
          <w:noProof/>
          <w:color w:val="auto"/>
          <w:sz w:val="22"/>
        </w:rPr>
        <w:t>. A recombination suppressor contributes to ecological speciation in OSTRINIA moths. Heredity (Edinb). 114: 593–600.</w:t>
      </w:r>
    </w:p>
    <w:p w14:paraId="5B135C43" w14:textId="77777777" w:rsidR="00E31E0D" w:rsidRPr="004D669F" w:rsidRDefault="00E31E0D" w:rsidP="00E31E0D">
      <w:pPr>
        <w:autoSpaceDE w:val="0"/>
        <w:autoSpaceDN w:val="0"/>
        <w:adjustRightInd w:val="0"/>
        <w:spacing w:before="100" w:after="100"/>
        <w:ind w:left="480" w:hanging="480"/>
        <w:rPr>
          <w:noProof/>
          <w:color w:val="auto"/>
          <w:sz w:val="22"/>
        </w:rPr>
      </w:pPr>
      <w:r w:rsidRPr="004D669F">
        <w:rPr>
          <w:rFonts w:eastAsia="Times New Roman" w:cs="Times New Roman"/>
          <w:b/>
          <w:bCs/>
          <w:noProof/>
          <w:color w:val="auto"/>
          <w:sz w:val="22"/>
        </w:rPr>
        <w:t>Williams, S. E., C. Moritz, L. P. Shoo, J. L. Isaac, A. a Hoffmann, and G. Langham</w:t>
      </w:r>
      <w:r w:rsidRPr="004D669F">
        <w:rPr>
          <w:rFonts w:eastAsia="Times New Roman" w:cs="Times New Roman"/>
          <w:noProof/>
          <w:color w:val="auto"/>
          <w:sz w:val="22"/>
        </w:rPr>
        <w:t xml:space="preserve">. </w:t>
      </w:r>
      <w:r w:rsidRPr="004D669F">
        <w:rPr>
          <w:rFonts w:eastAsia="Times New Roman" w:cs="Times New Roman"/>
          <w:b/>
          <w:bCs/>
          <w:noProof/>
          <w:color w:val="auto"/>
          <w:sz w:val="22"/>
        </w:rPr>
        <w:t>2008</w:t>
      </w:r>
      <w:r w:rsidRPr="004D669F">
        <w:rPr>
          <w:rFonts w:eastAsia="Times New Roman" w:cs="Times New Roman"/>
          <w:noProof/>
          <w:color w:val="auto"/>
          <w:sz w:val="22"/>
        </w:rPr>
        <w:t>. Towards an Integrated Framework for Assessing the Vulnerability of Species to Climate Change. PLoS Biol. 6: e325.</w:t>
      </w:r>
    </w:p>
    <w:p w14:paraId="3746C36B" w14:textId="22B078EC" w:rsidR="00C83A27" w:rsidRPr="004D669F" w:rsidRDefault="00C83A27" w:rsidP="00E31E0D">
      <w:pPr>
        <w:autoSpaceDE w:val="0"/>
        <w:autoSpaceDN w:val="0"/>
        <w:adjustRightInd w:val="0"/>
        <w:spacing w:before="100" w:after="100"/>
        <w:ind w:left="480" w:hanging="480"/>
        <w:rPr>
          <w:color w:val="auto"/>
          <w:sz w:val="20"/>
          <w:szCs w:val="20"/>
        </w:rPr>
      </w:pPr>
      <w:r w:rsidRPr="004D669F">
        <w:rPr>
          <w:color w:val="auto"/>
          <w:sz w:val="22"/>
          <w:szCs w:val="22"/>
        </w:rPr>
        <w:fldChar w:fldCharType="end"/>
      </w:r>
    </w:p>
    <w:sectPr w:rsidR="00C83A27" w:rsidRPr="004D669F" w:rsidSect="00676735">
      <w:footerReference w:type="default" r:id="rId10"/>
      <w:pgSz w:w="12240" w:h="15840"/>
      <w:pgMar w:top="1440" w:right="1440" w:bottom="1440" w:left="1440" w:header="0" w:footer="720" w:gutter="0"/>
      <w:pgNumType w:start="0"/>
      <w:cols w:space="720"/>
      <w:titlePg/>
      <w:docGrid w:linePitch="326"/>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Boardman, Leigh" w:date="2017-10-05T18:09:00Z" w:initials="BL">
    <w:p w14:paraId="2C599715" w14:textId="5B192AE1" w:rsidR="003C7621" w:rsidRDefault="003C7621">
      <w:pPr>
        <w:pStyle w:val="CommentText"/>
      </w:pPr>
      <w:r>
        <w:rPr>
          <w:rStyle w:val="CommentReference"/>
        </w:rPr>
        <w:annotationRef/>
      </w:r>
      <w:r>
        <w:t xml:space="preserve">Try to only use these adverbs after a long list. Sentence #2 doesn’t really warrant this start.  </w:t>
      </w:r>
    </w:p>
  </w:comment>
  <w:comment w:id="2" w:author="Boardman, Leigh" w:date="2017-10-05T18:11:00Z" w:initials="BL">
    <w:p w14:paraId="7C0B3D6A" w14:textId="32E8EB3A" w:rsidR="003C7621" w:rsidRDefault="003C7621">
      <w:pPr>
        <w:pStyle w:val="CommentText"/>
      </w:pPr>
      <w:r>
        <w:rPr>
          <w:rStyle w:val="CommentReference"/>
        </w:rPr>
        <w:annotationRef/>
      </w:r>
      <w:r>
        <w:t>This is very similar to 1</w:t>
      </w:r>
      <w:r w:rsidRPr="003C7621">
        <w:rPr>
          <w:vertAlign w:val="superscript"/>
        </w:rPr>
        <w:t>st</w:t>
      </w:r>
      <w:r>
        <w:t xml:space="preserve"> sentence. I suggest removing the overlapping “20</w:t>
      </w:r>
      <w:r w:rsidRPr="003C7621">
        <w:rPr>
          <w:vertAlign w:val="superscript"/>
        </w:rPr>
        <w:t>th</w:t>
      </w:r>
      <w:r>
        <w:t xml:space="preserve"> century…” repetition. </w:t>
      </w:r>
    </w:p>
    <w:p w14:paraId="2C94D1B6" w14:textId="7C29C5C1" w:rsidR="003C7621" w:rsidRDefault="003C7621">
      <w:pPr>
        <w:pStyle w:val="CommentText"/>
      </w:pPr>
    </w:p>
    <w:p w14:paraId="6994834F" w14:textId="7528744B" w:rsidR="003C7621" w:rsidRDefault="003C7621">
      <w:pPr>
        <w:pStyle w:val="CommentText"/>
      </w:pPr>
      <w:r>
        <w:t xml:space="preserve">May say something like: US seasonal averages have also increased, with 2016 average temperatures for all four seasons exceeding expected averages???? </w:t>
      </w:r>
    </w:p>
  </w:comment>
  <w:comment w:id="3" w:author="Boardman, Leigh" w:date="2017-10-05T18:16:00Z" w:initials="BL">
    <w:p w14:paraId="38E03296" w14:textId="201435BD" w:rsidR="003C7621" w:rsidRDefault="003C7621">
      <w:pPr>
        <w:pStyle w:val="CommentText"/>
      </w:pPr>
      <w:r>
        <w:rPr>
          <w:rStyle w:val="CommentReference"/>
        </w:rPr>
        <w:annotationRef/>
      </w:r>
      <w:r>
        <w:t xml:space="preserve">What is the relevance of Maine? </w:t>
      </w:r>
    </w:p>
  </w:comment>
  <w:comment w:id="6" w:author="Boardman, Leigh" w:date="2017-10-05T18:16:00Z" w:initials="BL">
    <w:p w14:paraId="6FE88A91" w14:textId="754DB2E4" w:rsidR="003C7621" w:rsidRDefault="003C7621">
      <w:pPr>
        <w:pStyle w:val="CommentText"/>
      </w:pPr>
      <w:r>
        <w:rPr>
          <w:rStyle w:val="CommentReference"/>
        </w:rPr>
        <w:annotationRef/>
      </w:r>
      <w:r>
        <w:t xml:space="preserve">I think you say this too many times in this doc… </w:t>
      </w:r>
    </w:p>
    <w:p w14:paraId="40D4BC01" w14:textId="4A053789" w:rsidR="003C7621" w:rsidRDefault="003C7621">
      <w:pPr>
        <w:pStyle w:val="CommentText"/>
      </w:pPr>
    </w:p>
    <w:p w14:paraId="45304CB9" w14:textId="28132640" w:rsidR="003C7621" w:rsidRDefault="003C7621">
      <w:pPr>
        <w:pStyle w:val="CommentText"/>
      </w:pPr>
      <w:r>
        <w:t>Similar info needs to be put together. Nothing wrong with re-emphasizing later when needed, but watch out for unnecessary repetition that makes your writing “woolly”</w:t>
      </w:r>
    </w:p>
  </w:comment>
  <w:comment w:id="7" w:author="Boardman, Leigh" w:date="2017-10-05T18:19:00Z" w:initials="BL">
    <w:p w14:paraId="26CDE553" w14:textId="0961A9B0" w:rsidR="003C7621" w:rsidRDefault="003C7621">
      <w:pPr>
        <w:pStyle w:val="CommentText"/>
      </w:pPr>
      <w:r>
        <w:rPr>
          <w:rStyle w:val="CommentReference"/>
        </w:rPr>
        <w:annotationRef/>
      </w:r>
      <w:r>
        <w:t>Why not just say, “for insects”</w:t>
      </w:r>
    </w:p>
  </w:comment>
  <w:comment w:id="8" w:author="Boardman, Leigh" w:date="2017-10-05T18:18:00Z" w:initials="BL">
    <w:p w14:paraId="3E081A4E" w14:textId="420DAB82" w:rsidR="003C7621" w:rsidRDefault="003C7621">
      <w:pPr>
        <w:pStyle w:val="CommentText"/>
      </w:pPr>
      <w:r>
        <w:rPr>
          <w:rStyle w:val="CommentReference"/>
        </w:rPr>
        <w:annotationRef/>
      </w:r>
      <w:r>
        <w:t>You may want to first introduce the fact that insects are ectotherms… so environmental temp is close to insect temp.</w:t>
      </w:r>
    </w:p>
  </w:comment>
  <w:comment w:id="9" w:author="Boardman, Leigh" w:date="2017-10-05T18:19:00Z" w:initials="BL">
    <w:p w14:paraId="52091584" w14:textId="15B24280" w:rsidR="003C7621" w:rsidRDefault="003C7621">
      <w:pPr>
        <w:pStyle w:val="CommentText"/>
      </w:pPr>
      <w:r>
        <w:rPr>
          <w:rStyle w:val="CommentReference"/>
        </w:rPr>
        <w:annotationRef/>
      </w:r>
      <w:r>
        <w:t>Rearrange these sections to follow a logical pattern of this pest info:</w:t>
      </w:r>
    </w:p>
    <w:p w14:paraId="4FA7228B" w14:textId="03909C3B" w:rsidR="003C7621" w:rsidRDefault="003C7621">
      <w:pPr>
        <w:pStyle w:val="CommentText"/>
      </w:pPr>
    </w:p>
    <w:p w14:paraId="5DC62F0A" w14:textId="146808D0" w:rsidR="003C7621" w:rsidRDefault="003C7621">
      <w:pPr>
        <w:pStyle w:val="CommentText"/>
      </w:pPr>
      <w:r>
        <w:t>1. Increase growing season</w:t>
      </w:r>
    </w:p>
    <w:p w14:paraId="7626DA97" w14:textId="681CBAC1" w:rsidR="00294CD0" w:rsidRDefault="00294CD0">
      <w:pPr>
        <w:pStyle w:val="CommentText"/>
      </w:pPr>
      <w:r>
        <w:t>2. Increases pest population</w:t>
      </w:r>
    </w:p>
    <w:p w14:paraId="3135607F" w14:textId="60B9C54A" w:rsidR="00294CD0" w:rsidRDefault="00294CD0">
      <w:pPr>
        <w:pStyle w:val="CommentText"/>
      </w:pPr>
      <w:r>
        <w:t>3. Increased damage (or risk thereof)</w:t>
      </w:r>
    </w:p>
    <w:p w14:paraId="51D2816C" w14:textId="3B6611BE" w:rsidR="00294CD0" w:rsidRDefault="00294CD0">
      <w:pPr>
        <w:pStyle w:val="CommentText"/>
      </w:pPr>
      <w:r>
        <w:t>4. Increased need to pest management</w:t>
      </w:r>
    </w:p>
    <w:p w14:paraId="55C377C5" w14:textId="56841785" w:rsidR="00C15E64" w:rsidRDefault="00C15E64">
      <w:pPr>
        <w:pStyle w:val="CommentText"/>
      </w:pPr>
    </w:p>
    <w:p w14:paraId="248737B0" w14:textId="3FC23EC3" w:rsidR="00C15E64" w:rsidRDefault="00C15E64">
      <w:pPr>
        <w:pStyle w:val="CommentText"/>
      </w:pPr>
      <w:r>
        <w:t>Also later in this section, when discussing climate effects… start with past, then cover present, and lastly future.</w:t>
      </w:r>
    </w:p>
  </w:comment>
  <w:comment w:id="10" w:author="Boardman, Leigh" w:date="2017-10-05T18:21:00Z" w:initials="BL">
    <w:p w14:paraId="3EB102BD" w14:textId="46FCBD04" w:rsidR="00C15E64" w:rsidRDefault="00C15E64">
      <w:pPr>
        <w:pStyle w:val="CommentText"/>
      </w:pPr>
      <w:r>
        <w:rPr>
          <w:rStyle w:val="CommentReference"/>
        </w:rPr>
        <w:annotationRef/>
      </w:r>
      <w:r>
        <w:t>As in heavy use? Careful monitoring?</w:t>
      </w:r>
    </w:p>
  </w:comment>
  <w:comment w:id="14" w:author="Boardman, Leigh" w:date="2017-10-05T18:23:00Z" w:initials="BL">
    <w:p w14:paraId="00B65DF3" w14:textId="1289677E" w:rsidR="00A10404" w:rsidRDefault="00A10404">
      <w:pPr>
        <w:pStyle w:val="CommentText"/>
      </w:pPr>
      <w:r>
        <w:rPr>
          <w:rStyle w:val="CommentReference"/>
        </w:rPr>
        <w:annotationRef/>
      </w:r>
      <w:r>
        <w:t>Check your writing for these type of “shortcuts” where 1 word can replace two</w:t>
      </w:r>
    </w:p>
  </w:comment>
  <w:comment w:id="13" w:author="Boardman, Leigh" w:date="2017-10-05T18:24:00Z" w:initials="BL">
    <w:p w14:paraId="614009E8" w14:textId="5C404492" w:rsidR="00A10404" w:rsidRDefault="00A10404">
      <w:pPr>
        <w:pStyle w:val="CommentText"/>
      </w:pPr>
      <w:r>
        <w:rPr>
          <w:rStyle w:val="CommentReference"/>
        </w:rPr>
        <w:annotationRef/>
      </w:r>
      <w:r>
        <w:t>Considering splitting these 2 ideas into 2 clear sentences</w:t>
      </w:r>
    </w:p>
  </w:comment>
  <w:comment w:id="19" w:author="Leigh" w:date="2017-10-05T23:24:00Z" w:initials="L">
    <w:p w14:paraId="41320E32" w14:textId="0134DE80" w:rsidR="00340132" w:rsidRDefault="00340132">
      <w:pPr>
        <w:pStyle w:val="CommentText"/>
      </w:pPr>
      <w:r>
        <w:rPr>
          <w:rStyle w:val="CommentReference"/>
        </w:rPr>
        <w:annotationRef/>
      </w:r>
      <w:r>
        <w:t xml:space="preserve">Be more direct… </w:t>
      </w:r>
    </w:p>
  </w:comment>
  <w:comment w:id="27" w:author="Leigh" w:date="2017-10-05T23:26:00Z" w:initials="L">
    <w:p w14:paraId="6AB1B1B0" w14:textId="771ED68E" w:rsidR="00340132" w:rsidRDefault="00340132">
      <w:pPr>
        <w:pStyle w:val="CommentText"/>
      </w:pPr>
      <w:r>
        <w:rPr>
          <w:rStyle w:val="CommentReference"/>
        </w:rPr>
        <w:annotationRef/>
      </w:r>
      <w:r>
        <w:t>I like this analogy… but I don’t like the use of “winning insects” or “losing insects” that follows in the paper. It sounds strange to me. Consider sticking to just winners and losers?</w:t>
      </w:r>
    </w:p>
  </w:comment>
  <w:comment w:id="31" w:author="Leigh" w:date="2017-10-05T23:27:00Z" w:initials="L">
    <w:p w14:paraId="1DCD83B6" w14:textId="3367B8BF" w:rsidR="00340132" w:rsidRDefault="00340132">
      <w:pPr>
        <w:pStyle w:val="CommentText"/>
      </w:pPr>
      <w:r>
        <w:rPr>
          <w:rStyle w:val="CommentReference"/>
        </w:rPr>
        <w:annotationRef/>
      </w:r>
      <w:r>
        <w:t>I think this section on performance should be earlier – perhaps at the start of this section before talking about increase in seasonal temps</w:t>
      </w:r>
    </w:p>
  </w:comment>
  <w:comment w:id="32" w:author="Leigh" w:date="2017-10-05T23:29:00Z" w:initials="L">
    <w:p w14:paraId="2D2736A1" w14:textId="214C4E3B" w:rsidR="00340132" w:rsidRDefault="00340132">
      <w:pPr>
        <w:pStyle w:val="CommentText"/>
      </w:pPr>
      <w:r>
        <w:rPr>
          <w:rStyle w:val="CommentReference"/>
        </w:rPr>
        <w:annotationRef/>
      </w:r>
      <w:r>
        <w:t>Have you considered putting this info in as a figure?</w:t>
      </w:r>
    </w:p>
  </w:comment>
  <w:comment w:id="33" w:author="Leigh" w:date="2017-10-05T23:29:00Z" w:initials="L">
    <w:p w14:paraId="0761E9C1" w14:textId="6B10BF93" w:rsidR="00340132" w:rsidRDefault="00340132">
      <w:pPr>
        <w:pStyle w:val="CommentText"/>
      </w:pPr>
      <w:r>
        <w:rPr>
          <w:rStyle w:val="CommentReference"/>
        </w:rPr>
        <w:annotationRef/>
      </w:r>
      <w:r>
        <w:t xml:space="preserve">I know what you mean here, but this would be difficult for a non-thermal person to understand…. Unless you add a figure </w:t>
      </w:r>
      <w:r>
        <w:sym w:font="Wingdings" w:char="F04A"/>
      </w:r>
    </w:p>
  </w:comment>
  <w:comment w:id="34" w:author="Leigh" w:date="2017-10-05T23:30:00Z" w:initials="L">
    <w:p w14:paraId="0455CEBE" w14:textId="2D125811" w:rsidR="00957BC2" w:rsidRDefault="00957BC2">
      <w:pPr>
        <w:pStyle w:val="CommentText"/>
      </w:pPr>
      <w:r>
        <w:rPr>
          <w:rStyle w:val="CommentReference"/>
        </w:rPr>
        <w:annotationRef/>
      </w:r>
      <w:r>
        <w:t xml:space="preserve">I also suggest stating that these CTs do not equal death – </w:t>
      </w:r>
      <w:proofErr w:type="spellStart"/>
      <w:r>
        <w:t>esp</w:t>
      </w:r>
      <w:proofErr w:type="spellEnd"/>
      <w:r>
        <w:t xml:space="preserve"> at low temperatures</w:t>
      </w:r>
    </w:p>
  </w:comment>
  <w:comment w:id="36" w:author="Leigh" w:date="2017-10-05T23:34:00Z" w:initials="L">
    <w:p w14:paraId="0A06FCF3" w14:textId="27B5A318" w:rsidR="002600DE" w:rsidRDefault="002600DE">
      <w:pPr>
        <w:pStyle w:val="CommentText"/>
      </w:pPr>
      <w:r>
        <w:rPr>
          <w:rStyle w:val="CommentReference"/>
        </w:rPr>
        <w:annotationRef/>
      </w:r>
      <w:r>
        <w:t>Live may be a better word. Exist makes me think that they’re just there, biding their time. Not growing, reproducing, etc.</w:t>
      </w:r>
    </w:p>
  </w:comment>
  <w:comment w:id="37" w:author="Leigh" w:date="2017-10-05T23:31:00Z" w:initials="L">
    <w:p w14:paraId="33C96210" w14:textId="09F41CA2" w:rsidR="00957BC2" w:rsidRDefault="00957BC2">
      <w:pPr>
        <w:pStyle w:val="CommentText"/>
      </w:pPr>
      <w:r>
        <w:rPr>
          <w:rStyle w:val="CommentReference"/>
        </w:rPr>
        <w:annotationRef/>
      </w:r>
      <w:r>
        <w:t>In this previous paragraph I think you need some reordering. Put all winner stuff together, and then all loser stuff (or vice versa). And group cold and hot within that.</w:t>
      </w:r>
    </w:p>
    <w:p w14:paraId="252EA81D" w14:textId="77777777" w:rsidR="00957BC2" w:rsidRDefault="00957BC2">
      <w:pPr>
        <w:pStyle w:val="CommentText"/>
      </w:pPr>
    </w:p>
    <w:p w14:paraId="74FB19E3" w14:textId="5554FEFA" w:rsidR="00957BC2" w:rsidRDefault="00957BC2">
      <w:pPr>
        <w:pStyle w:val="CommentText"/>
      </w:pPr>
      <w:r>
        <w:t>Or do cold and hot, with winners and losers within.</w:t>
      </w:r>
    </w:p>
    <w:p w14:paraId="601D0BA7" w14:textId="77777777" w:rsidR="00957BC2" w:rsidRDefault="00957BC2">
      <w:pPr>
        <w:pStyle w:val="CommentText"/>
      </w:pPr>
    </w:p>
    <w:p w14:paraId="38C69995" w14:textId="35FEBE06" w:rsidR="00957BC2" w:rsidRDefault="00957BC2">
      <w:pPr>
        <w:pStyle w:val="CommentText"/>
      </w:pPr>
      <w:r>
        <w:t>Either way, keep similar info together!</w:t>
      </w:r>
    </w:p>
  </w:comment>
  <w:comment w:id="38" w:author="Leigh" w:date="2017-10-05T23:35:00Z" w:initials="L">
    <w:p w14:paraId="7E3EA4E9" w14:textId="2E211C91" w:rsidR="002600DE" w:rsidRDefault="002600DE">
      <w:pPr>
        <w:pStyle w:val="CommentText"/>
      </w:pPr>
      <w:r>
        <w:rPr>
          <w:rStyle w:val="CommentReference"/>
        </w:rPr>
        <w:annotationRef/>
      </w:r>
      <w:r>
        <w:t>This is sounding similar??? If it is different, it needs to be clear how…</w:t>
      </w:r>
    </w:p>
  </w:comment>
  <w:comment w:id="39" w:author="Leigh" w:date="2017-10-05T23:35:00Z" w:initials="L">
    <w:p w14:paraId="4751BE31" w14:textId="06C2051D" w:rsidR="002600DE" w:rsidRDefault="002600DE">
      <w:pPr>
        <w:pStyle w:val="CommentText"/>
      </w:pPr>
      <w:r>
        <w:rPr>
          <w:rStyle w:val="CommentReference"/>
        </w:rPr>
        <w:annotationRef/>
      </w:r>
      <w:r>
        <w:t>This is key info. I don’t think it should be hidden in the middle of a paragraph.</w:t>
      </w:r>
    </w:p>
  </w:comment>
  <w:comment w:id="49" w:author="Leigh" w:date="2017-10-05T23:40:00Z" w:initials="L">
    <w:p w14:paraId="180908B1" w14:textId="503B1A4C" w:rsidR="009E645A" w:rsidRDefault="009E645A">
      <w:pPr>
        <w:pStyle w:val="CommentText"/>
      </w:pPr>
      <w:r>
        <w:rPr>
          <w:rStyle w:val="CommentReference"/>
        </w:rPr>
        <w:annotationRef/>
      </w:r>
      <w:r>
        <w:t>This sentence is fluffy</w:t>
      </w:r>
    </w:p>
  </w:comment>
  <w:comment w:id="50" w:author="Leigh" w:date="2017-10-05T23:41:00Z" w:initials="L">
    <w:p w14:paraId="066CAA6F" w14:textId="7689FBB9" w:rsidR="009E645A" w:rsidRDefault="009E645A">
      <w:pPr>
        <w:pStyle w:val="CommentText"/>
      </w:pPr>
      <w:r>
        <w:rPr>
          <w:rStyle w:val="CommentReference"/>
        </w:rPr>
        <w:annotationRef/>
      </w:r>
      <w:r>
        <w:t xml:space="preserve">Just use </w:t>
      </w:r>
      <w:proofErr w:type="spellStart"/>
      <w:r>
        <w:t>CTmax</w:t>
      </w:r>
      <w:proofErr w:type="spellEnd"/>
      <w:r>
        <w:t xml:space="preserve"> – you’ve defined it earlier.</w:t>
      </w:r>
    </w:p>
  </w:comment>
  <w:comment w:id="51" w:author="Leigh" w:date="2017-10-05T23:41:00Z" w:initials="L">
    <w:p w14:paraId="268AF24D" w14:textId="169D269F" w:rsidR="009E645A" w:rsidRDefault="009E645A">
      <w:pPr>
        <w:pStyle w:val="CommentText"/>
      </w:pPr>
      <w:r>
        <w:rPr>
          <w:rStyle w:val="CommentReference"/>
        </w:rPr>
        <w:annotationRef/>
      </w:r>
      <w:r>
        <w:t>I’m not entirely sure what the point is of this section and how it fits in with what’s before &amp; after.</w:t>
      </w:r>
    </w:p>
  </w:comment>
  <w:comment w:id="52" w:author="Dan Hahn" w:date="2017-10-02T14:35:00Z" w:initials="DH">
    <w:p w14:paraId="52A802AD" w14:textId="77777777" w:rsidR="005E066D" w:rsidRDefault="005E066D" w:rsidP="00621765">
      <w:pPr>
        <w:pStyle w:val="CommentText"/>
      </w:pPr>
      <w:r>
        <w:rPr>
          <w:rStyle w:val="CommentReference"/>
        </w:rPr>
        <w:annotationRef/>
      </w:r>
      <w:r>
        <w:t xml:space="preserve">Why smash these two ideas together, just go with cyclic. </w:t>
      </w:r>
    </w:p>
  </w:comment>
  <w:comment w:id="53" w:author="Brown,James T" w:date="2017-10-02T19:39:00Z" w:initials="BT">
    <w:p w14:paraId="144402E8" w14:textId="6A2F5A45" w:rsidR="005E066D" w:rsidRDefault="005E066D">
      <w:pPr>
        <w:pStyle w:val="CommentText"/>
      </w:pPr>
      <w:r>
        <w:rPr>
          <w:rStyle w:val="CommentReference"/>
        </w:rPr>
        <w:annotationRef/>
      </w:r>
      <w:r>
        <w:t>Understood.</w:t>
      </w:r>
    </w:p>
  </w:comment>
  <w:comment w:id="54" w:author="Brown,James T" w:date="2017-10-02T19:41:00Z" w:initials="BT">
    <w:p w14:paraId="671BAE27" w14:textId="71EA930E" w:rsidR="005E066D" w:rsidRDefault="005E066D">
      <w:pPr>
        <w:pStyle w:val="CommentText"/>
      </w:pPr>
      <w:r>
        <w:rPr>
          <w:rStyle w:val="CommentReference"/>
        </w:rPr>
        <w:annotationRef/>
      </w:r>
      <w:r>
        <w:t>Replace this example with one that directly relates phenotypic plasticity and diapause</w:t>
      </w:r>
    </w:p>
  </w:comment>
  <w:comment w:id="57" w:author="Leigh" w:date="2017-10-05T23:44:00Z" w:initials="L">
    <w:p w14:paraId="5C549B7F" w14:textId="354BF39E" w:rsidR="004247D6" w:rsidRDefault="004247D6">
      <w:pPr>
        <w:pStyle w:val="CommentText"/>
      </w:pPr>
      <w:r>
        <w:rPr>
          <w:rStyle w:val="CommentReference"/>
        </w:rPr>
        <w:annotationRef/>
      </w:r>
      <w:r>
        <w:t>Repetition in this section??? It’s all sounding the same…</w:t>
      </w:r>
    </w:p>
  </w:comment>
  <w:comment w:id="58" w:author="Dan Hahn" w:date="2017-10-02T14:38:00Z" w:initials="DH">
    <w:p w14:paraId="4270E70F" w14:textId="77777777" w:rsidR="005E066D" w:rsidRDefault="005E066D" w:rsidP="00621765">
      <w:pPr>
        <w:pStyle w:val="CommentText"/>
      </w:pPr>
      <w:r>
        <w:rPr>
          <w:rStyle w:val="CommentReference"/>
        </w:rPr>
        <w:annotationRef/>
      </w:r>
      <w:r>
        <w:t>What warmer periods? Be specific!</w:t>
      </w:r>
    </w:p>
  </w:comment>
  <w:comment w:id="59" w:author="Brown,James T" w:date="2017-10-02T20:00:00Z" w:initials="BT">
    <w:p w14:paraId="7909804A" w14:textId="1383297B" w:rsidR="005E066D" w:rsidRDefault="005E066D">
      <w:pPr>
        <w:pStyle w:val="CommentText"/>
      </w:pPr>
      <w:r>
        <w:rPr>
          <w:rStyle w:val="CommentReference"/>
        </w:rPr>
        <w:annotationRef/>
      </w:r>
      <w:r>
        <w:t>This statement was reworded.</w:t>
      </w:r>
    </w:p>
  </w:comment>
  <w:comment w:id="60" w:author="Dan Hahn" w:date="2017-10-02T14:38:00Z" w:initials="DH">
    <w:p w14:paraId="7A5B92D4" w14:textId="77777777" w:rsidR="005E066D" w:rsidRDefault="005E066D" w:rsidP="00621765">
      <w:pPr>
        <w:pStyle w:val="CommentText"/>
      </w:pPr>
      <w:r>
        <w:rPr>
          <w:rStyle w:val="CommentReference"/>
        </w:rPr>
        <w:annotationRef/>
      </w:r>
      <w:r>
        <w:t xml:space="preserve">Please say this more simply. </w:t>
      </w:r>
    </w:p>
  </w:comment>
  <w:comment w:id="61" w:author="Brown,James T" w:date="2017-10-02T20:12:00Z" w:initials="BT">
    <w:p w14:paraId="38A91BEB" w14:textId="529E488B" w:rsidR="005E066D" w:rsidRDefault="005E066D">
      <w:pPr>
        <w:pStyle w:val="CommentText"/>
      </w:pPr>
      <w:r>
        <w:rPr>
          <w:rStyle w:val="CommentReference"/>
        </w:rPr>
        <w:annotationRef/>
      </w:r>
      <w:r>
        <w:rPr>
          <w:rStyle w:val="CommentReference"/>
        </w:rPr>
        <w:t>This statement was reworded to more clearly state the point.</w:t>
      </w:r>
    </w:p>
  </w:comment>
  <w:comment w:id="62" w:author="Dan Hahn" w:date="2017-10-02T14:39:00Z" w:initials="DH">
    <w:p w14:paraId="261CC206" w14:textId="77777777" w:rsidR="005E066D" w:rsidRDefault="005E066D" w:rsidP="00621765">
      <w:pPr>
        <w:pStyle w:val="CommentText"/>
      </w:pPr>
      <w:r>
        <w:rPr>
          <w:rStyle w:val="CommentReference"/>
        </w:rPr>
        <w:annotationRef/>
      </w:r>
      <w:r>
        <w:t xml:space="preserve">Yes! This is the kind of clear, concise, and directional statement that I want to see. </w:t>
      </w:r>
    </w:p>
  </w:comment>
  <w:comment w:id="65" w:author="Leigh" w:date="2017-10-06T10:56:00Z" w:initials="L">
    <w:p w14:paraId="71797CF7" w14:textId="70F69980" w:rsidR="00810D6B" w:rsidRDefault="00810D6B">
      <w:pPr>
        <w:pStyle w:val="CommentText"/>
      </w:pPr>
      <w:r>
        <w:rPr>
          <w:rStyle w:val="CommentReference"/>
        </w:rPr>
        <w:annotationRef/>
      </w:r>
      <w:r>
        <w:t>Would desiccation not be more accurate. Water stress can happen without it being a drought.</w:t>
      </w:r>
    </w:p>
  </w:comment>
  <w:comment w:id="66" w:author="Leigh" w:date="2017-10-06T10:56:00Z" w:initials="L">
    <w:p w14:paraId="3F6BA8CE" w14:textId="137A9A75" w:rsidR="00810D6B" w:rsidRDefault="00810D6B">
      <w:pPr>
        <w:pStyle w:val="CommentText"/>
      </w:pPr>
      <w:r>
        <w:rPr>
          <w:rStyle w:val="CommentReference"/>
        </w:rPr>
        <w:annotationRef/>
      </w:r>
      <w:r>
        <w:t>Ice stress = cold and desiccation</w:t>
      </w:r>
    </w:p>
  </w:comment>
  <w:comment w:id="67" w:author="Dan Hahn" w:date="2017-10-02T14:40:00Z" w:initials="DH">
    <w:p w14:paraId="01BDD5FE" w14:textId="77777777" w:rsidR="005E066D" w:rsidRDefault="005E066D" w:rsidP="00621765">
      <w:pPr>
        <w:pStyle w:val="CommentText"/>
      </w:pPr>
      <w:r>
        <w:rPr>
          <w:rStyle w:val="CommentReference"/>
        </w:rPr>
        <w:annotationRef/>
      </w:r>
      <w:r>
        <w:t>Predictability does not describe acute or chronic!</w:t>
      </w:r>
    </w:p>
  </w:comment>
  <w:comment w:id="68" w:author="Brown,James T" w:date="2017-10-02T20:14:00Z" w:initials="BT">
    <w:p w14:paraId="00AC0C2C" w14:textId="17ED9713" w:rsidR="005E066D" w:rsidRDefault="005E066D">
      <w:pPr>
        <w:pStyle w:val="CommentText"/>
      </w:pPr>
      <w:r>
        <w:rPr>
          <w:rStyle w:val="CommentReference"/>
        </w:rPr>
        <w:annotationRef/>
      </w:r>
      <w:r>
        <w:t>Agreed.</w:t>
      </w:r>
    </w:p>
  </w:comment>
  <w:comment w:id="69" w:author="Leigh" w:date="2017-10-06T10:57:00Z" w:initials="L">
    <w:p w14:paraId="61843552" w14:textId="60C3EE58" w:rsidR="00810D6B" w:rsidRDefault="00810D6B">
      <w:pPr>
        <w:pStyle w:val="CommentText"/>
      </w:pPr>
      <w:r>
        <w:rPr>
          <w:rStyle w:val="CommentReference"/>
        </w:rPr>
        <w:annotationRef/>
      </w:r>
      <w:r>
        <w:t xml:space="preserve">An academic comment: I think you are relying too much on this reference. 1 ref for two pages of text seems to be under-referenced. </w:t>
      </w:r>
    </w:p>
    <w:p w14:paraId="0116BFAD" w14:textId="77777777" w:rsidR="00810D6B" w:rsidRDefault="00810D6B">
      <w:pPr>
        <w:pStyle w:val="CommentText"/>
      </w:pPr>
    </w:p>
    <w:p w14:paraId="579B7D09" w14:textId="1AAACFDC" w:rsidR="00810D6B" w:rsidRDefault="00810D6B">
      <w:pPr>
        <w:pStyle w:val="CommentText"/>
      </w:pPr>
      <w:r>
        <w:t xml:space="preserve">Without knowing the DP literature extensively, the Lee and </w:t>
      </w:r>
      <w:proofErr w:type="spellStart"/>
      <w:r>
        <w:t>Denlinger</w:t>
      </w:r>
      <w:proofErr w:type="spellEnd"/>
      <w:r>
        <w:t xml:space="preserve"> book on cold may be useful. And possibly also Harrison, Woods, Roberts book (it’s a green one in lab). These should help cover general environ stress concepts and allow you to mix up the refs. </w:t>
      </w:r>
    </w:p>
  </w:comment>
  <w:comment w:id="70" w:author="Dan Hahn" w:date="2017-10-02T14:41:00Z" w:initials="DH">
    <w:p w14:paraId="2C90C5DC" w14:textId="77777777" w:rsidR="005E066D" w:rsidRDefault="005E066D" w:rsidP="00621765">
      <w:pPr>
        <w:pStyle w:val="CommentText"/>
      </w:pPr>
      <w:r>
        <w:rPr>
          <w:rStyle w:val="CommentReference"/>
        </w:rPr>
        <w:annotationRef/>
      </w:r>
      <w:r>
        <w:t xml:space="preserve">Again, you are still misusing acute vs chronic to describe </w:t>
      </w:r>
      <w:proofErr w:type="spellStart"/>
      <w:r>
        <w:t>predicatbaility</w:t>
      </w:r>
      <w:proofErr w:type="spellEnd"/>
      <w:r>
        <w:t xml:space="preserve">. </w:t>
      </w:r>
    </w:p>
  </w:comment>
  <w:comment w:id="71" w:author="Brown,James T" w:date="2017-10-02T20:17:00Z" w:initials="BT">
    <w:p w14:paraId="09B6B0D0" w14:textId="7CB78B56" w:rsidR="005E066D" w:rsidRDefault="005E066D">
      <w:pPr>
        <w:pStyle w:val="CommentText"/>
      </w:pPr>
      <w:r>
        <w:rPr>
          <w:rStyle w:val="CommentReference"/>
        </w:rPr>
        <w:annotationRef/>
      </w:r>
      <w:r>
        <w:t>Agreed and corrected.</w:t>
      </w:r>
    </w:p>
  </w:comment>
  <w:comment w:id="72" w:author="Leigh" w:date="2017-10-06T11:00:00Z" w:initials="L">
    <w:p w14:paraId="25F4FDDC" w14:textId="1E5A1BEE" w:rsidR="00810D6B" w:rsidRDefault="00810D6B">
      <w:pPr>
        <w:pStyle w:val="CommentText"/>
      </w:pPr>
      <w:r>
        <w:rPr>
          <w:rStyle w:val="CommentReference"/>
        </w:rPr>
        <w:annotationRef/>
      </w:r>
      <w:r>
        <w:t>Try and avoid personification of the insects</w:t>
      </w:r>
    </w:p>
  </w:comment>
  <w:comment w:id="73" w:author="Dan Hahn" w:date="2017-10-02T14:43:00Z" w:initials="DH">
    <w:p w14:paraId="2D22B547" w14:textId="77777777" w:rsidR="005E066D" w:rsidRDefault="005E066D" w:rsidP="00621765">
      <w:pPr>
        <w:pStyle w:val="CommentText"/>
      </w:pPr>
      <w:r>
        <w:rPr>
          <w:rStyle w:val="CommentReference"/>
        </w:rPr>
        <w:annotationRef/>
      </w:r>
      <w:r>
        <w:t xml:space="preserve">I started a new paragraph here because the last one got too long. </w:t>
      </w:r>
    </w:p>
  </w:comment>
  <w:comment w:id="74" w:author="Brown,James T" w:date="2017-10-02T20:18:00Z" w:initials="BT">
    <w:p w14:paraId="286956C2" w14:textId="4E440865" w:rsidR="005E066D" w:rsidRDefault="005E066D">
      <w:pPr>
        <w:pStyle w:val="CommentText"/>
      </w:pPr>
      <w:r>
        <w:rPr>
          <w:rStyle w:val="CommentReference"/>
        </w:rPr>
        <w:annotationRef/>
      </w:r>
      <w:r>
        <w:t>Understood.</w:t>
      </w:r>
    </w:p>
  </w:comment>
  <w:comment w:id="75" w:author="Dan Hahn" w:date="2017-10-02T14:43:00Z" w:initials="DH">
    <w:p w14:paraId="27912F33" w14:textId="77777777" w:rsidR="005E066D" w:rsidRDefault="005E066D" w:rsidP="00621765">
      <w:pPr>
        <w:pStyle w:val="CommentText"/>
      </w:pPr>
      <w:r>
        <w:rPr>
          <w:rStyle w:val="CommentReference"/>
        </w:rPr>
        <w:annotationRef/>
      </w:r>
      <w:r>
        <w:t>What seasons-be specific!</w:t>
      </w:r>
    </w:p>
  </w:comment>
  <w:comment w:id="76" w:author="Brown,James T" w:date="2017-10-02T20:18:00Z" w:initials="BT">
    <w:p w14:paraId="0F96CEB8" w14:textId="742DF803" w:rsidR="005E066D" w:rsidRDefault="005E066D">
      <w:pPr>
        <w:pStyle w:val="CommentText"/>
      </w:pPr>
      <w:r>
        <w:rPr>
          <w:rStyle w:val="CommentReference"/>
        </w:rPr>
        <w:annotationRef/>
      </w:r>
      <w:r>
        <w:t>Understood and corrected.</w:t>
      </w:r>
    </w:p>
  </w:comment>
  <w:comment w:id="77" w:author="Leigh" w:date="2017-10-06T11:01:00Z" w:initials="L">
    <w:p w14:paraId="01EE401F" w14:textId="028CC17A" w:rsidR="00810D6B" w:rsidRDefault="00810D6B">
      <w:pPr>
        <w:pStyle w:val="CommentText"/>
      </w:pPr>
      <w:r>
        <w:rPr>
          <w:rStyle w:val="CommentReference"/>
        </w:rPr>
        <w:annotationRef/>
      </w:r>
      <w:r>
        <w:t>I’m sensing repetition again in this section???</w:t>
      </w:r>
    </w:p>
  </w:comment>
  <w:comment w:id="78" w:author="Dan Hahn" w:date="2017-10-02T14:44:00Z" w:initials="DH">
    <w:p w14:paraId="07CC792B" w14:textId="77777777" w:rsidR="005E066D" w:rsidRDefault="005E066D" w:rsidP="00621765">
      <w:pPr>
        <w:pStyle w:val="CommentText"/>
      </w:pPr>
      <w:r>
        <w:rPr>
          <w:rStyle w:val="CommentReference"/>
        </w:rPr>
        <w:annotationRef/>
      </w:r>
      <w:r>
        <w:t xml:space="preserve">What regions! I’m getting tired of telling you this same comment about being specific with your wording – please change your writing and learn to edit away vague statements. </w:t>
      </w:r>
    </w:p>
  </w:comment>
  <w:comment w:id="79" w:author="Brown,James T" w:date="2017-10-02T20:19:00Z" w:initials="BT">
    <w:p w14:paraId="224751F5" w14:textId="185E91F5" w:rsidR="005E066D" w:rsidRDefault="005E066D">
      <w:pPr>
        <w:pStyle w:val="CommentText"/>
      </w:pPr>
      <w:r>
        <w:rPr>
          <w:rStyle w:val="CommentReference"/>
        </w:rPr>
        <w:annotationRef/>
      </w:r>
      <w:r>
        <w:t>Understood. I will go on a “these” “they” and “those” hunt.</w:t>
      </w:r>
    </w:p>
  </w:comment>
  <w:comment w:id="80" w:author="Dan Hahn" w:date="2017-10-02T14:45:00Z" w:initials="DH">
    <w:p w14:paraId="5DEE50F1" w14:textId="77777777" w:rsidR="005E066D" w:rsidRDefault="005E066D" w:rsidP="00621765">
      <w:pPr>
        <w:pStyle w:val="CommentText"/>
      </w:pPr>
      <w:r>
        <w:rPr>
          <w:rStyle w:val="CommentReference"/>
        </w:rPr>
        <w:annotationRef/>
      </w:r>
      <w:r>
        <w:t xml:space="preserve">These two statements do not fit with the rest of the paragraph. Please step back and rewrite these ideas linearly. </w:t>
      </w:r>
    </w:p>
  </w:comment>
  <w:comment w:id="81" w:author="Brown,James T" w:date="2017-10-02T20:38:00Z" w:initials="BT">
    <w:p w14:paraId="49E25D9D" w14:textId="222BC666" w:rsidR="005E066D" w:rsidRDefault="005E066D">
      <w:pPr>
        <w:pStyle w:val="CommentText"/>
      </w:pPr>
      <w:r>
        <w:rPr>
          <w:rStyle w:val="CommentReference"/>
        </w:rPr>
        <w:annotationRef/>
      </w:r>
      <w:r>
        <w:t>I tried linking the final statements of this paragraph together more logically.</w:t>
      </w:r>
    </w:p>
  </w:comment>
  <w:comment w:id="82" w:author="Leigh" w:date="2017-10-06T11:01:00Z" w:initials="L">
    <w:p w14:paraId="6CE71FB0" w14:textId="1217C611" w:rsidR="00810D6B" w:rsidRDefault="00810D6B">
      <w:pPr>
        <w:pStyle w:val="CommentText"/>
      </w:pPr>
      <w:r>
        <w:rPr>
          <w:rStyle w:val="CommentReference"/>
        </w:rPr>
        <w:annotationRef/>
      </w:r>
      <w:r>
        <w:t>Do you mean diapause? If so, just say so.</w:t>
      </w:r>
    </w:p>
  </w:comment>
  <w:comment w:id="83" w:author="Leigh" w:date="2017-10-06T11:02:00Z" w:initials="L">
    <w:p w14:paraId="3516427C" w14:textId="7702AD99" w:rsidR="00810D6B" w:rsidRDefault="00810D6B">
      <w:pPr>
        <w:pStyle w:val="CommentText"/>
      </w:pPr>
      <w:r>
        <w:rPr>
          <w:rStyle w:val="CommentReference"/>
        </w:rPr>
        <w:annotationRef/>
      </w:r>
      <w:r>
        <w:t>I would suggest introducing diapause concepts, before discussing the effects of changing climate on diapause.</w:t>
      </w:r>
    </w:p>
  </w:comment>
  <w:comment w:id="84" w:author="Dan Hahn" w:date="2017-10-02T14:46:00Z" w:initials="DH">
    <w:p w14:paraId="4EDD6975" w14:textId="77777777" w:rsidR="005E066D" w:rsidRDefault="005E066D" w:rsidP="00621765">
      <w:pPr>
        <w:pStyle w:val="CommentText"/>
      </w:pPr>
      <w:r>
        <w:rPr>
          <w:rStyle w:val="CommentReference"/>
        </w:rPr>
        <w:annotationRef/>
      </w:r>
      <w:r>
        <w:t xml:space="preserve">Good, this is the more detailed follow-up I was looking for. </w:t>
      </w:r>
    </w:p>
  </w:comment>
  <w:comment w:id="85" w:author="Dan Hahn" w:date="2017-10-02T14:47:00Z" w:initials="DH">
    <w:p w14:paraId="1F23A012" w14:textId="77777777" w:rsidR="005E066D" w:rsidRDefault="005E066D" w:rsidP="00621765">
      <w:pPr>
        <w:pStyle w:val="CommentText"/>
      </w:pPr>
      <w:r>
        <w:rPr>
          <w:rStyle w:val="CommentReference"/>
        </w:rPr>
        <w:annotationRef/>
      </w:r>
      <w:r>
        <w:t>BE SPECIFIC!</w:t>
      </w:r>
    </w:p>
  </w:comment>
  <w:comment w:id="86" w:author="Brown,James T" w:date="2017-10-02T20:45:00Z" w:initials="BT">
    <w:p w14:paraId="4B8FA74D" w14:textId="0B5F23CB" w:rsidR="005E066D" w:rsidRDefault="005E066D">
      <w:pPr>
        <w:pStyle w:val="CommentText"/>
      </w:pPr>
      <w:r>
        <w:rPr>
          <w:rStyle w:val="CommentReference"/>
        </w:rPr>
        <w:annotationRef/>
      </w:r>
      <w:r>
        <w:t>Understood.</w:t>
      </w:r>
    </w:p>
  </w:comment>
  <w:comment w:id="88" w:author="Dan Hahn" w:date="2017-10-02T14:48:00Z" w:initials="DH">
    <w:p w14:paraId="7409A3DA" w14:textId="77777777" w:rsidR="005E066D" w:rsidRDefault="005E066D" w:rsidP="00621765">
      <w:pPr>
        <w:pStyle w:val="CommentText"/>
      </w:pPr>
      <w:r>
        <w:rPr>
          <w:rStyle w:val="CommentReference"/>
        </w:rPr>
        <w:annotationRef/>
      </w:r>
      <w:r>
        <w:t xml:space="preserve">Please rewrite this confusing and poorly worded sentence. </w:t>
      </w:r>
    </w:p>
  </w:comment>
  <w:comment w:id="89" w:author="Brown,James T" w:date="2017-10-02T20:55:00Z" w:initials="BT">
    <w:p w14:paraId="112F2862" w14:textId="7BE58061" w:rsidR="005E066D" w:rsidRDefault="005E066D">
      <w:pPr>
        <w:pStyle w:val="CommentText"/>
      </w:pPr>
      <w:r>
        <w:rPr>
          <w:rStyle w:val="CommentReference"/>
        </w:rPr>
        <w:annotationRef/>
      </w:r>
      <w:r>
        <w:t>Understood and reworded.</w:t>
      </w:r>
    </w:p>
  </w:comment>
  <w:comment w:id="87" w:author="Leigh" w:date="2017-10-06T11:03:00Z" w:initials="L">
    <w:p w14:paraId="31191142" w14:textId="6C783B9D" w:rsidR="00774D19" w:rsidRDefault="00774D19">
      <w:pPr>
        <w:pStyle w:val="CommentText"/>
      </w:pPr>
      <w:r>
        <w:rPr>
          <w:rStyle w:val="CommentReference"/>
        </w:rPr>
        <w:annotationRef/>
      </w:r>
      <w:r>
        <w:t>Would this sentence not work better by switching it round. … meet energy requirements… do not feed…</w:t>
      </w:r>
    </w:p>
  </w:comment>
  <w:comment w:id="90" w:author="Dan Hahn" w:date="2017-10-02T14:48:00Z" w:initials="DH">
    <w:p w14:paraId="30DFDE0E" w14:textId="77777777" w:rsidR="005E066D" w:rsidRDefault="005E066D" w:rsidP="00621765">
      <w:pPr>
        <w:pStyle w:val="CommentText"/>
      </w:pPr>
      <w:r>
        <w:rPr>
          <w:rStyle w:val="CommentReference"/>
        </w:rPr>
        <w:annotationRef/>
      </w:r>
      <w:r>
        <w:t xml:space="preserve">What kind of challenges are important to consider for nutrient storage&gt; Why not be specific and list them here? </w:t>
      </w:r>
    </w:p>
  </w:comment>
  <w:comment w:id="91" w:author="Brown,James T" w:date="2017-10-02T20:56:00Z" w:initials="BT">
    <w:p w14:paraId="2E7B0A44" w14:textId="12C94631" w:rsidR="005E066D" w:rsidRDefault="005E066D">
      <w:pPr>
        <w:pStyle w:val="CommentText"/>
      </w:pPr>
      <w:r>
        <w:rPr>
          <w:rStyle w:val="CommentReference"/>
        </w:rPr>
        <w:annotationRef/>
      </w:r>
      <w:r>
        <w:t>Understood.</w:t>
      </w:r>
    </w:p>
  </w:comment>
  <w:comment w:id="92" w:author="Leigh" w:date="2017-10-06T11:04:00Z" w:initials="L">
    <w:p w14:paraId="5B93ED3F" w14:textId="29DB7803" w:rsidR="00774D19" w:rsidRDefault="00774D19">
      <w:pPr>
        <w:pStyle w:val="CommentText"/>
      </w:pPr>
      <w:r>
        <w:rPr>
          <w:rStyle w:val="CommentReference"/>
        </w:rPr>
        <w:annotationRef/>
      </w:r>
      <w:r>
        <w:t>Rephrase. It COULD read like ice and desiccation access also reduced.</w:t>
      </w:r>
    </w:p>
  </w:comment>
  <w:comment w:id="93" w:author="Leigh" w:date="2017-10-06T11:06:00Z" w:initials="L">
    <w:p w14:paraId="75F4955D" w14:textId="37DB3E66" w:rsidR="00774D19" w:rsidRDefault="00774D19">
      <w:pPr>
        <w:pStyle w:val="CommentText"/>
      </w:pPr>
      <w:r>
        <w:rPr>
          <w:rStyle w:val="CommentReference"/>
        </w:rPr>
        <w:annotationRef/>
      </w:r>
      <w:r>
        <w:t>Words should “match”:</w:t>
      </w:r>
    </w:p>
    <w:p w14:paraId="4329DB9F" w14:textId="70F5AE83" w:rsidR="00774D19" w:rsidRDefault="00774D19">
      <w:pPr>
        <w:pStyle w:val="CommentText"/>
      </w:pPr>
      <w:r>
        <w:t xml:space="preserve">Use suspended and suppressed, OR suspension and </w:t>
      </w:r>
      <w:proofErr w:type="spellStart"/>
      <w:r>
        <w:t>suppresssion</w:t>
      </w:r>
      <w:proofErr w:type="spellEnd"/>
    </w:p>
  </w:comment>
  <w:comment w:id="94" w:author="Dan Hahn" w:date="2017-10-02T14:51:00Z" w:initials="DH">
    <w:p w14:paraId="4F3F74DC" w14:textId="77777777" w:rsidR="005E066D" w:rsidRDefault="005E066D" w:rsidP="00621765">
      <w:pPr>
        <w:pStyle w:val="CommentText"/>
      </w:pPr>
      <w:r>
        <w:rPr>
          <w:rStyle w:val="CommentReference"/>
        </w:rPr>
        <w:annotationRef/>
      </w:r>
      <w:r>
        <w:t xml:space="preserve">Make sure to be specific. When you say temperatures rise, you mean a shift in temperature and seasonality associated with climate change, not the normal increase in temperature during the spring. </w:t>
      </w:r>
    </w:p>
  </w:comment>
  <w:comment w:id="95" w:author="Brown,James T" w:date="2017-10-02T21:03:00Z" w:initials="BT">
    <w:p w14:paraId="358B6457" w14:textId="6F258F24" w:rsidR="00957E5A" w:rsidRDefault="00957E5A">
      <w:pPr>
        <w:pStyle w:val="CommentText"/>
      </w:pPr>
      <w:r>
        <w:rPr>
          <w:rStyle w:val="CommentReference"/>
        </w:rPr>
        <w:annotationRef/>
      </w:r>
      <w:r>
        <w:t>Understood.</w:t>
      </w:r>
    </w:p>
  </w:comment>
  <w:comment w:id="96" w:author="Leigh" w:date="2017-10-06T11:07:00Z" w:initials="L">
    <w:p w14:paraId="02B96733" w14:textId="52B39F55" w:rsidR="0009165C" w:rsidRDefault="0009165C">
      <w:pPr>
        <w:pStyle w:val="CommentText"/>
      </w:pPr>
      <w:r>
        <w:rPr>
          <w:rStyle w:val="CommentReference"/>
        </w:rPr>
        <w:annotationRef/>
      </w:r>
      <w:r>
        <w:t>Which ones?</w:t>
      </w:r>
    </w:p>
  </w:comment>
  <w:comment w:id="97" w:author="Leigh" w:date="2017-10-06T11:08:00Z" w:initials="L">
    <w:p w14:paraId="4FF45E70" w14:textId="2B7F962A" w:rsidR="0009165C" w:rsidRDefault="0009165C">
      <w:pPr>
        <w:pStyle w:val="CommentText"/>
      </w:pPr>
      <w:r>
        <w:rPr>
          <w:rStyle w:val="CommentReference"/>
        </w:rPr>
        <w:annotationRef/>
      </w:r>
      <w:r>
        <w:t>Would?</w:t>
      </w:r>
    </w:p>
  </w:comment>
  <w:comment w:id="98" w:author="Leigh" w:date="2017-10-06T11:08:00Z" w:initials="L">
    <w:p w14:paraId="58B09B74" w14:textId="1D86DFA8" w:rsidR="0009165C" w:rsidRDefault="0009165C">
      <w:pPr>
        <w:pStyle w:val="CommentText"/>
      </w:pPr>
      <w:r>
        <w:rPr>
          <w:rStyle w:val="CommentReference"/>
        </w:rPr>
        <w:annotationRef/>
      </w:r>
      <w:r>
        <w:t>Maybe move this concept earlier?</w:t>
      </w:r>
    </w:p>
  </w:comment>
  <w:comment w:id="99" w:author="Dan Hahn" w:date="2017-10-02T14:53:00Z" w:initials="DH">
    <w:p w14:paraId="6C0584F7" w14:textId="77777777" w:rsidR="005E066D" w:rsidRDefault="005E066D" w:rsidP="00DC60C3">
      <w:pPr>
        <w:pStyle w:val="CommentText"/>
      </w:pPr>
      <w:r>
        <w:rPr>
          <w:rStyle w:val="CommentReference"/>
        </w:rPr>
        <w:annotationRef/>
      </w:r>
      <w:r>
        <w:t>Be specific!</w:t>
      </w:r>
    </w:p>
  </w:comment>
  <w:comment w:id="100" w:author="Brown,James T" w:date="2017-10-02T21:05:00Z" w:initials="BT">
    <w:p w14:paraId="438AB088" w14:textId="0DD7E46D" w:rsidR="00957E5A" w:rsidRDefault="00957E5A">
      <w:pPr>
        <w:pStyle w:val="CommentText"/>
      </w:pPr>
      <w:r>
        <w:rPr>
          <w:rStyle w:val="CommentReference"/>
        </w:rPr>
        <w:annotationRef/>
      </w:r>
      <w:r>
        <w:t>Understood.</w:t>
      </w:r>
    </w:p>
  </w:comment>
  <w:comment w:id="102" w:author="Dan Hahn" w:date="2017-10-02T14:53:00Z" w:initials="DH">
    <w:p w14:paraId="2ACADE75" w14:textId="77777777" w:rsidR="005E066D" w:rsidRDefault="005E066D" w:rsidP="00DC60C3">
      <w:pPr>
        <w:pStyle w:val="CommentText"/>
      </w:pPr>
      <w:r>
        <w:rPr>
          <w:rStyle w:val="CommentReference"/>
        </w:rPr>
        <w:annotationRef/>
      </w:r>
      <w:r>
        <w:t xml:space="preserve">Please just stop using the word “these” unless absolutely necessary. </w:t>
      </w:r>
    </w:p>
  </w:comment>
  <w:comment w:id="101" w:author="Brown,James T" w:date="2017-10-02T21:05:00Z" w:initials="BT">
    <w:p w14:paraId="2E62F31B" w14:textId="280ABDF0" w:rsidR="00957E5A" w:rsidRDefault="00957E5A">
      <w:pPr>
        <w:pStyle w:val="CommentText"/>
      </w:pPr>
      <w:r>
        <w:rPr>
          <w:rStyle w:val="CommentReference"/>
        </w:rPr>
        <w:annotationRef/>
      </w:r>
      <w:r>
        <w:t>Understood.</w:t>
      </w:r>
    </w:p>
  </w:comment>
  <w:comment w:id="103" w:author="Dan Hahn" w:date="2017-10-02T15:00:00Z" w:initials="DH">
    <w:p w14:paraId="077AB760" w14:textId="77777777" w:rsidR="005E066D" w:rsidRDefault="005E066D" w:rsidP="00DC60C3">
      <w:pPr>
        <w:pStyle w:val="CommentText"/>
      </w:pPr>
      <w:r>
        <w:rPr>
          <w:rStyle w:val="CommentReference"/>
        </w:rPr>
        <w:annotationRef/>
      </w:r>
      <w:r>
        <w:t>What does this mean?</w:t>
      </w:r>
    </w:p>
  </w:comment>
  <w:comment w:id="104" w:author="Leigh" w:date="2017-10-06T11:09:00Z" w:initials="L">
    <w:p w14:paraId="48035F4D" w14:textId="797A1721" w:rsidR="00E8774E" w:rsidRDefault="00E8774E">
      <w:pPr>
        <w:pStyle w:val="CommentText"/>
      </w:pPr>
      <w:r>
        <w:rPr>
          <w:rStyle w:val="CommentReference"/>
        </w:rPr>
        <w:annotationRef/>
      </w:r>
      <w:r>
        <w:t xml:space="preserve">Again??? </w:t>
      </w:r>
    </w:p>
  </w:comment>
  <w:comment w:id="105" w:author="Dan Hahn" w:date="2017-10-02T15:02:00Z" w:initials="DH">
    <w:p w14:paraId="74F3D037" w14:textId="77777777" w:rsidR="005E066D" w:rsidRDefault="005E066D" w:rsidP="00DC60C3">
      <w:pPr>
        <w:pStyle w:val="CommentText"/>
      </w:pPr>
      <w:r>
        <w:rPr>
          <w:rStyle w:val="CommentReference"/>
        </w:rPr>
        <w:annotationRef/>
      </w:r>
      <w:r>
        <w:t>You already said something like this above, so why say it again. You are being redundant w.</w:t>
      </w:r>
    </w:p>
  </w:comment>
  <w:comment w:id="106" w:author="Leigh" w:date="2017-10-06T11:09:00Z" w:initials="L">
    <w:p w14:paraId="5BD6483E" w14:textId="0802FEEA" w:rsidR="00E8774E" w:rsidRDefault="00E8774E">
      <w:pPr>
        <w:pStyle w:val="CommentText"/>
      </w:pPr>
      <w:r>
        <w:rPr>
          <w:rStyle w:val="CommentReference"/>
        </w:rPr>
        <w:annotationRef/>
      </w:r>
      <w:r>
        <w:t>I think this is more repetition – although I like the additional refs here! So maybe use this in place of text above?</w:t>
      </w:r>
    </w:p>
  </w:comment>
  <w:comment w:id="107" w:author="Dan Hahn" w:date="2017-10-02T15:03:00Z" w:initials="DH">
    <w:p w14:paraId="2E41BCD6" w14:textId="77777777" w:rsidR="005E066D" w:rsidRDefault="005E066D" w:rsidP="00DC60C3">
      <w:pPr>
        <w:pStyle w:val="CommentText"/>
      </w:pPr>
      <w:r>
        <w:rPr>
          <w:rStyle w:val="CommentReference"/>
        </w:rPr>
        <w:annotationRef/>
      </w:r>
      <w:r>
        <w:t>Be specific!</w:t>
      </w:r>
    </w:p>
  </w:comment>
  <w:comment w:id="109" w:author="Dan Hahn" w:date="2017-10-02T15:04:00Z" w:initials="DH">
    <w:p w14:paraId="720FD5F3" w14:textId="77777777" w:rsidR="005E066D" w:rsidRDefault="005E066D" w:rsidP="00DC60C3">
      <w:pPr>
        <w:pStyle w:val="CommentText"/>
      </w:pPr>
      <w:r>
        <w:rPr>
          <w:rStyle w:val="CommentReference"/>
        </w:rPr>
        <w:annotationRef/>
      </w:r>
      <w:r>
        <w:t xml:space="preserve">Why are these two redundant sentences here? </w:t>
      </w:r>
    </w:p>
  </w:comment>
  <w:comment w:id="110" w:author="Brown,James T" w:date="2017-10-02T21:10:00Z" w:initials="BT">
    <w:p w14:paraId="14EAB528" w14:textId="123D9CD6" w:rsidR="004858FE" w:rsidRDefault="004858FE">
      <w:pPr>
        <w:pStyle w:val="CommentText"/>
      </w:pPr>
      <w:r>
        <w:rPr>
          <w:rStyle w:val="CommentReference"/>
        </w:rPr>
        <w:annotationRef/>
      </w:r>
      <w:r>
        <w:t>Editing mistake.</w:t>
      </w:r>
    </w:p>
  </w:comment>
  <w:comment w:id="111" w:author="Dan Hahn" w:date="2017-10-02T15:05:00Z" w:initials="DH">
    <w:p w14:paraId="1DCE5178" w14:textId="77777777" w:rsidR="005E066D" w:rsidRDefault="005E066D" w:rsidP="00DC60C3">
      <w:pPr>
        <w:pStyle w:val="CommentText"/>
      </w:pPr>
      <w:r>
        <w:rPr>
          <w:rStyle w:val="CommentReference"/>
        </w:rPr>
        <w:annotationRef/>
      </w:r>
      <w:r>
        <w:t xml:space="preserve">Why not be specific? What challenge are diapausing insects trying to overcome by storing more reserves? </w:t>
      </w:r>
    </w:p>
  </w:comment>
  <w:comment w:id="112" w:author="Brown,James T" w:date="2017-10-02T21:14:00Z" w:initials="BT">
    <w:p w14:paraId="0BC3D17F" w14:textId="312D5627" w:rsidR="00DF316B" w:rsidRDefault="00DF316B">
      <w:pPr>
        <w:pStyle w:val="CommentText"/>
      </w:pPr>
      <w:r>
        <w:rPr>
          <w:rStyle w:val="CommentReference"/>
        </w:rPr>
        <w:annotationRef/>
      </w:r>
      <w:r>
        <w:t>Understood.</w:t>
      </w:r>
    </w:p>
  </w:comment>
  <w:comment w:id="113" w:author="Leigh" w:date="2017-10-06T11:10:00Z" w:initials="L">
    <w:p w14:paraId="3F709C3A" w14:textId="0AC31692" w:rsidR="00E8774E" w:rsidRDefault="00E8774E">
      <w:pPr>
        <w:pStyle w:val="CommentText"/>
      </w:pPr>
      <w:r>
        <w:rPr>
          <w:rStyle w:val="CommentReference"/>
        </w:rPr>
        <w:annotationRef/>
      </w:r>
      <w:r>
        <w:t xml:space="preserve">Careful of wording… this suggests that CPB is an example of hexamerin </w:t>
      </w:r>
      <w:proofErr w:type="gramStart"/>
      <w:r>
        <w:t>storage :P</w:t>
      </w:r>
      <w:proofErr w:type="gramEnd"/>
      <w:r>
        <w:t xml:space="preserve"> </w:t>
      </w:r>
    </w:p>
  </w:comment>
  <w:comment w:id="114" w:author="Dan Hahn" w:date="2017-10-02T15:06:00Z" w:initials="DH">
    <w:p w14:paraId="5EC0D19E" w14:textId="77777777" w:rsidR="005E066D" w:rsidRDefault="005E066D" w:rsidP="00DC60C3">
      <w:pPr>
        <w:pStyle w:val="CommentText"/>
      </w:pPr>
      <w:r>
        <w:rPr>
          <w:rStyle w:val="CommentReference"/>
        </w:rPr>
        <w:annotationRef/>
      </w:r>
      <w:r>
        <w:t xml:space="preserve">This sentence is still </w:t>
      </w:r>
      <w:proofErr w:type="spellStart"/>
      <w:r>
        <w:t>porrly</w:t>
      </w:r>
      <w:proofErr w:type="spellEnd"/>
      <w:r>
        <w:t xml:space="preserve"> written rephrase. </w:t>
      </w:r>
    </w:p>
  </w:comment>
  <w:comment w:id="115" w:author="Brown,James T" w:date="2017-10-02T21:14:00Z" w:initials="BT">
    <w:p w14:paraId="76A9CC08" w14:textId="77777777" w:rsidR="00DF316B" w:rsidRDefault="00DF316B" w:rsidP="00DF316B">
      <w:pPr>
        <w:pStyle w:val="CommentText"/>
      </w:pPr>
      <w:r>
        <w:rPr>
          <w:rStyle w:val="CommentReference"/>
        </w:rPr>
        <w:annotationRef/>
      </w:r>
      <w:r>
        <w:rPr>
          <w:rStyle w:val="CommentReference"/>
        </w:rPr>
        <w:t>I have made changes to this statement for clarity.</w:t>
      </w:r>
    </w:p>
  </w:comment>
  <w:comment w:id="116" w:author="Leigh" w:date="2017-10-06T11:11:00Z" w:initials="L">
    <w:p w14:paraId="7945998E" w14:textId="0E2875DD" w:rsidR="00E8774E" w:rsidRDefault="00E8774E">
      <w:pPr>
        <w:pStyle w:val="CommentText"/>
      </w:pPr>
      <w:r>
        <w:rPr>
          <w:rStyle w:val="CommentReference"/>
        </w:rPr>
        <w:annotationRef/>
      </w:r>
      <w:r>
        <w:t xml:space="preserve">Give directions for this type of statement. As in X accumulates </w:t>
      </w:r>
      <w:proofErr w:type="spellStart"/>
      <w:r>
        <w:t>signif</w:t>
      </w:r>
      <w:proofErr w:type="spellEnd"/>
      <w:r>
        <w:t xml:space="preserve"> more hexamerin than Y.</w:t>
      </w:r>
    </w:p>
  </w:comment>
  <w:comment w:id="117" w:author="Leigh" w:date="2017-10-06T11:12:00Z" w:initials="L">
    <w:p w14:paraId="413E4FD7" w14:textId="1CB6AC46" w:rsidR="00E8774E" w:rsidRDefault="00E8774E">
      <w:pPr>
        <w:pStyle w:val="CommentText"/>
      </w:pPr>
      <w:r>
        <w:rPr>
          <w:rStyle w:val="CommentReference"/>
        </w:rPr>
        <w:annotationRef/>
      </w:r>
      <w:r>
        <w:t>Didn’t read this highlighted section</w:t>
      </w:r>
    </w:p>
  </w:comment>
  <w:comment w:id="118" w:author="Leigh" w:date="2017-10-06T11:13:00Z" w:initials="L">
    <w:p w14:paraId="26FBC0D7" w14:textId="5E589DF2" w:rsidR="00E8774E" w:rsidRDefault="00E8774E">
      <w:pPr>
        <w:pStyle w:val="CommentText"/>
      </w:pPr>
      <w:r>
        <w:rPr>
          <w:rStyle w:val="CommentReference"/>
        </w:rPr>
        <w:annotationRef/>
      </w:r>
      <w:r>
        <w:t>Give actual conditions</w:t>
      </w:r>
    </w:p>
  </w:comment>
  <w:comment w:id="120" w:author="Dan Hahn" w:date="2017-08-25T13:30:00Z" w:initials="DH">
    <w:p w14:paraId="5F41D568" w14:textId="77777777" w:rsidR="005E066D" w:rsidRDefault="005E066D" w:rsidP="00E84291">
      <w:pPr>
        <w:pStyle w:val="CommentText"/>
      </w:pPr>
      <w:r>
        <w:rPr>
          <w:rStyle w:val="CommentReference"/>
        </w:rPr>
        <w:annotationRef/>
      </w:r>
      <w:r>
        <w:t xml:space="preserve">Is this really long enough? How do you know? What preliminary work have you done to validate this bioassay? </w:t>
      </w:r>
    </w:p>
  </w:comment>
  <w:comment w:id="119" w:author="Brown,James T" w:date="2017-09-21T00:51:00Z" w:initials="BT">
    <w:p w14:paraId="6F7DD9D3" w14:textId="65D1097D" w:rsidR="005E066D" w:rsidRDefault="005E066D">
      <w:pPr>
        <w:pStyle w:val="CommentText"/>
      </w:pPr>
      <w:r>
        <w:rPr>
          <w:rStyle w:val="CommentReference"/>
        </w:rPr>
        <w:annotationRef/>
      </w:r>
      <w:r>
        <w:t>I am conducting a bio-assay using late 5</w:t>
      </w:r>
      <w:r w:rsidRPr="00FA206E">
        <w:rPr>
          <w:vertAlign w:val="superscript"/>
        </w:rPr>
        <w:t>th</w:t>
      </w:r>
      <w:r>
        <w:t xml:space="preserve"> instar larvae. In separate, clean, petri dishes without access to food and every 3 minutes for 30 minutes I search for frass. Then, after 1 hour I check them again. I have conducted this assay with 10 larvae from the UZ 16:8 treatment group with larvae that I assume to be wandering. I will repeat this twice more, unless you believe there is an alternative way to accomplish this goal.</w:t>
      </w:r>
    </w:p>
  </w:comment>
  <w:comment w:id="121" w:author="Dan Hahn" w:date="2017-08-28T13:26:00Z" w:initials="DH">
    <w:p w14:paraId="079B9DF9" w14:textId="4E821D9D" w:rsidR="005E066D" w:rsidRDefault="005E066D">
      <w:pPr>
        <w:pStyle w:val="CommentText"/>
      </w:pPr>
      <w:r>
        <w:rPr>
          <w:rStyle w:val="CommentReference"/>
        </w:rPr>
        <w:annotationRef/>
      </w:r>
      <w:r>
        <w:t xml:space="preserve">Could you clarify this? Do you mean to day that each sample will be a pool of the hemolymph of multiple individuals? </w:t>
      </w:r>
    </w:p>
  </w:comment>
  <w:comment w:id="122" w:author="Brown,James T" w:date="2017-09-21T01:00:00Z" w:initials="BT">
    <w:p w14:paraId="4D657F89" w14:textId="554F7EA3" w:rsidR="005E066D" w:rsidRDefault="005E066D">
      <w:pPr>
        <w:pStyle w:val="CommentText"/>
      </w:pPr>
      <w:r>
        <w:rPr>
          <w:rStyle w:val="CommentReference"/>
        </w:rPr>
        <w:annotationRef/>
      </w:r>
      <w:r>
        <w:t>Understood. I quantify protein concentrations for each individual larva. I tried to make that clearer by rewording that sentence</w:t>
      </w:r>
    </w:p>
  </w:comment>
  <w:comment w:id="123" w:author="Dan Hahn" w:date="2017-08-28T13:31:00Z" w:initials="DH">
    <w:p w14:paraId="7820D8D8" w14:textId="6135E85E" w:rsidR="005E066D" w:rsidRDefault="005E066D">
      <w:pPr>
        <w:pStyle w:val="CommentText"/>
      </w:pPr>
      <w:r>
        <w:rPr>
          <w:rStyle w:val="CommentReference"/>
        </w:rPr>
        <w:annotationRef/>
      </w:r>
      <w:r>
        <w:t xml:space="preserve">Please rewrite the concept of a solvent gradient, and specifically the gradient you use, for clarity and conciseness. </w:t>
      </w:r>
    </w:p>
  </w:comment>
  <w:comment w:id="124" w:author="Brown,James T" w:date="2017-09-30T22:15:00Z" w:initials="BT">
    <w:p w14:paraId="39CAF559" w14:textId="77CBEADF" w:rsidR="005E066D" w:rsidRDefault="005E066D">
      <w:pPr>
        <w:pStyle w:val="CommentText"/>
      </w:pPr>
      <w:r>
        <w:rPr>
          <w:rStyle w:val="CommentReference"/>
        </w:rPr>
        <w:annotationRef/>
      </w:r>
      <w:r>
        <w:t xml:space="preserve">Understood. </w:t>
      </w:r>
    </w:p>
  </w:comment>
  <w:comment w:id="125" w:author="Dan Hahn" w:date="2017-08-28T13:31:00Z" w:initials="DH">
    <w:p w14:paraId="6C203C68" w14:textId="425EF588" w:rsidR="005E066D" w:rsidRDefault="005E066D">
      <w:pPr>
        <w:pStyle w:val="CommentText"/>
      </w:pPr>
      <w:r>
        <w:rPr>
          <w:rStyle w:val="CommentReference"/>
        </w:rPr>
        <w:annotationRef/>
      </w:r>
      <w:r>
        <w:t xml:space="preserve">In each section you should specifically state what your standards are and, if possible, list he manufacturer and product trade name. </w:t>
      </w:r>
    </w:p>
  </w:comment>
  <w:comment w:id="126" w:author="Brown,James T" w:date="2017-09-21T01:08:00Z" w:initials="BT">
    <w:p w14:paraId="07BE5987" w14:textId="388B4E51" w:rsidR="005E066D" w:rsidRDefault="005E066D">
      <w:pPr>
        <w:pStyle w:val="CommentText"/>
      </w:pPr>
      <w:r>
        <w:rPr>
          <w:rStyle w:val="CommentReference"/>
        </w:rPr>
        <w:annotationRef/>
      </w:r>
      <w:r>
        <w:t>Understood.</w:t>
      </w:r>
    </w:p>
  </w:comment>
  <w:comment w:id="127" w:author="Dan Hahn" w:date="2017-08-28T13:32:00Z" w:initials="DH">
    <w:p w14:paraId="646EB02E" w14:textId="0D261B32" w:rsidR="005E066D" w:rsidRDefault="005E066D">
      <w:pPr>
        <w:pStyle w:val="CommentText"/>
      </w:pPr>
      <w:r>
        <w:rPr>
          <w:rStyle w:val="CommentReference"/>
        </w:rPr>
        <w:annotationRef/>
      </w:r>
      <w:r>
        <w:t xml:space="preserve">What does this mean, do you mean a pool or block? </w:t>
      </w:r>
    </w:p>
  </w:comment>
  <w:comment w:id="128" w:author="Brown,James T" w:date="2017-09-30T22:35:00Z" w:initials="BT">
    <w:p w14:paraId="22189144" w14:textId="727EC1C1" w:rsidR="005E066D" w:rsidRDefault="005E066D">
      <w:pPr>
        <w:pStyle w:val="CommentText"/>
      </w:pPr>
      <w:r>
        <w:rPr>
          <w:rStyle w:val="CommentReference"/>
        </w:rPr>
        <w:annotationRef/>
      </w:r>
      <w:r>
        <w:t>Reworded for clarity</w:t>
      </w:r>
    </w:p>
  </w:comment>
  <w:comment w:id="129" w:author="Dan Hahn" w:date="2017-08-28T13:36:00Z" w:initials="DH">
    <w:p w14:paraId="4B348DF3" w14:textId="7BA06CB2" w:rsidR="005E066D" w:rsidRDefault="005E066D">
      <w:pPr>
        <w:pStyle w:val="CommentText"/>
      </w:pPr>
      <w:r>
        <w:rPr>
          <w:rStyle w:val="CommentReference"/>
        </w:rPr>
        <w:annotationRef/>
      </w:r>
      <w:r>
        <w:t xml:space="preserve">It would be useful to provide some predictions here. Also, where will you include your current preliminary data? </w:t>
      </w:r>
    </w:p>
  </w:comment>
  <w:comment w:id="130" w:author="Brown,James T" w:date="2017-09-21T01:09:00Z" w:initials="BT">
    <w:p w14:paraId="0A076005" w14:textId="5DD17B05" w:rsidR="005E066D" w:rsidRDefault="005E066D">
      <w:pPr>
        <w:pStyle w:val="CommentText"/>
      </w:pPr>
      <w:r>
        <w:rPr>
          <w:rStyle w:val="CommentReference"/>
        </w:rPr>
        <w:annotationRef/>
      </w:r>
      <w:r>
        <w:rPr>
          <w:rStyle w:val="CommentReference"/>
        </w:rPr>
        <w:t>I have made additions to this section. Predictions, preliminary data and information about the measurements taken have been added.</w:t>
      </w:r>
    </w:p>
  </w:comment>
  <w:comment w:id="131" w:author="Dan Hahn" w:date="2017-08-28T13:37:00Z" w:initials="DH">
    <w:p w14:paraId="72294EE0" w14:textId="33733A4F" w:rsidR="005E066D" w:rsidRDefault="005E066D">
      <w:pPr>
        <w:pStyle w:val="CommentText"/>
      </w:pPr>
      <w:r>
        <w:rPr>
          <w:rStyle w:val="CommentReference"/>
        </w:rPr>
        <w:annotationRef/>
      </w:r>
      <w:r>
        <w:t xml:space="preserve">More details are needed here. </w:t>
      </w:r>
    </w:p>
  </w:comment>
  <w:comment w:id="132" w:author="Brown,James T" w:date="2017-09-30T22:47:00Z" w:initials="BT">
    <w:p w14:paraId="0C91EBFB" w14:textId="61F35CDA" w:rsidR="005E066D" w:rsidRDefault="005E066D">
      <w:pPr>
        <w:pStyle w:val="CommentText"/>
      </w:pPr>
      <w:r>
        <w:rPr>
          <w:rStyle w:val="CommentReference"/>
        </w:rPr>
        <w:annotationRef/>
      </w:r>
      <w:r>
        <w:t>Understood</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C599715" w15:done="0"/>
  <w15:commentEx w15:paraId="6994834F" w15:done="0"/>
  <w15:commentEx w15:paraId="38E03296" w15:done="0"/>
  <w15:commentEx w15:paraId="45304CB9" w15:done="0"/>
  <w15:commentEx w15:paraId="26CDE553" w15:done="0"/>
  <w15:commentEx w15:paraId="3E081A4E" w15:done="0"/>
  <w15:commentEx w15:paraId="248737B0" w15:done="0"/>
  <w15:commentEx w15:paraId="3EB102BD" w15:done="0"/>
  <w15:commentEx w15:paraId="00B65DF3" w15:done="0"/>
  <w15:commentEx w15:paraId="614009E8" w15:done="0"/>
  <w15:commentEx w15:paraId="41320E32" w15:done="0"/>
  <w15:commentEx w15:paraId="6AB1B1B0" w15:done="0"/>
  <w15:commentEx w15:paraId="1DCD83B6" w15:done="0"/>
  <w15:commentEx w15:paraId="2D2736A1" w15:done="0"/>
  <w15:commentEx w15:paraId="0761E9C1" w15:done="0"/>
  <w15:commentEx w15:paraId="0455CEBE" w15:done="0"/>
  <w15:commentEx w15:paraId="0A06FCF3" w15:done="0"/>
  <w15:commentEx w15:paraId="38C69995" w15:done="0"/>
  <w15:commentEx w15:paraId="7E3EA4E9" w15:done="0"/>
  <w15:commentEx w15:paraId="4751BE31" w15:done="0"/>
  <w15:commentEx w15:paraId="180908B1" w15:done="0"/>
  <w15:commentEx w15:paraId="066CAA6F" w15:done="0"/>
  <w15:commentEx w15:paraId="268AF24D" w15:done="0"/>
  <w15:commentEx w15:paraId="52A802AD" w15:done="0"/>
  <w15:commentEx w15:paraId="144402E8" w15:paraIdParent="52A802AD" w15:done="0"/>
  <w15:commentEx w15:paraId="671BAE27" w15:done="0"/>
  <w15:commentEx w15:paraId="5C549B7F" w15:done="0"/>
  <w15:commentEx w15:paraId="4270E70F" w15:done="0"/>
  <w15:commentEx w15:paraId="7909804A" w15:paraIdParent="4270E70F" w15:done="0"/>
  <w15:commentEx w15:paraId="7A5B92D4" w15:done="0"/>
  <w15:commentEx w15:paraId="38A91BEB" w15:paraIdParent="7A5B92D4" w15:done="0"/>
  <w15:commentEx w15:paraId="261CC206" w15:done="0"/>
  <w15:commentEx w15:paraId="71797CF7" w15:done="0"/>
  <w15:commentEx w15:paraId="3F6BA8CE" w15:done="0"/>
  <w15:commentEx w15:paraId="01BDD5FE" w15:done="0"/>
  <w15:commentEx w15:paraId="00AC0C2C" w15:paraIdParent="01BDD5FE" w15:done="0"/>
  <w15:commentEx w15:paraId="579B7D09" w15:done="0"/>
  <w15:commentEx w15:paraId="2C90C5DC" w15:done="0"/>
  <w15:commentEx w15:paraId="09B6B0D0" w15:paraIdParent="2C90C5DC" w15:done="0"/>
  <w15:commentEx w15:paraId="25F4FDDC" w15:done="0"/>
  <w15:commentEx w15:paraId="2D22B547" w15:done="0"/>
  <w15:commentEx w15:paraId="286956C2" w15:paraIdParent="2D22B547" w15:done="0"/>
  <w15:commentEx w15:paraId="27912F33" w15:done="0"/>
  <w15:commentEx w15:paraId="0F96CEB8" w15:paraIdParent="27912F33" w15:done="0"/>
  <w15:commentEx w15:paraId="01EE401F" w15:done="0"/>
  <w15:commentEx w15:paraId="07CC792B" w15:done="0"/>
  <w15:commentEx w15:paraId="224751F5" w15:paraIdParent="07CC792B" w15:done="0"/>
  <w15:commentEx w15:paraId="5DEE50F1" w15:done="0"/>
  <w15:commentEx w15:paraId="49E25D9D" w15:paraIdParent="5DEE50F1" w15:done="0"/>
  <w15:commentEx w15:paraId="6CE71FB0" w15:done="0"/>
  <w15:commentEx w15:paraId="3516427C" w15:done="0"/>
  <w15:commentEx w15:paraId="4EDD6975" w15:done="0"/>
  <w15:commentEx w15:paraId="1F23A012" w15:done="0"/>
  <w15:commentEx w15:paraId="4B8FA74D" w15:paraIdParent="1F23A012" w15:done="0"/>
  <w15:commentEx w15:paraId="7409A3DA" w15:done="0"/>
  <w15:commentEx w15:paraId="112F2862" w15:paraIdParent="7409A3DA" w15:done="0"/>
  <w15:commentEx w15:paraId="31191142" w15:done="0"/>
  <w15:commentEx w15:paraId="30DFDE0E" w15:done="0"/>
  <w15:commentEx w15:paraId="2E7B0A44" w15:paraIdParent="30DFDE0E" w15:done="0"/>
  <w15:commentEx w15:paraId="5B93ED3F" w15:done="0"/>
  <w15:commentEx w15:paraId="4329DB9F" w15:done="0"/>
  <w15:commentEx w15:paraId="4F3F74DC" w15:done="0"/>
  <w15:commentEx w15:paraId="358B6457" w15:paraIdParent="4F3F74DC" w15:done="0"/>
  <w15:commentEx w15:paraId="02B96733" w15:done="0"/>
  <w15:commentEx w15:paraId="4FF45E70" w15:done="0"/>
  <w15:commentEx w15:paraId="58B09B74" w15:done="0"/>
  <w15:commentEx w15:paraId="6C0584F7" w15:done="0"/>
  <w15:commentEx w15:paraId="438AB088" w15:paraIdParent="6C0584F7" w15:done="0"/>
  <w15:commentEx w15:paraId="2ACADE75" w15:done="0"/>
  <w15:commentEx w15:paraId="2E62F31B" w15:paraIdParent="2ACADE75" w15:done="0"/>
  <w15:commentEx w15:paraId="077AB760" w15:done="0"/>
  <w15:commentEx w15:paraId="48035F4D" w15:done="0"/>
  <w15:commentEx w15:paraId="74F3D037" w15:done="0"/>
  <w15:commentEx w15:paraId="5BD6483E" w15:done="0"/>
  <w15:commentEx w15:paraId="2E41BCD6" w15:done="0"/>
  <w15:commentEx w15:paraId="720FD5F3" w15:done="0"/>
  <w15:commentEx w15:paraId="14EAB528" w15:paraIdParent="720FD5F3" w15:done="0"/>
  <w15:commentEx w15:paraId="1DCE5178" w15:done="0"/>
  <w15:commentEx w15:paraId="0BC3D17F" w15:paraIdParent="1DCE5178" w15:done="0"/>
  <w15:commentEx w15:paraId="3F709C3A" w15:done="0"/>
  <w15:commentEx w15:paraId="5EC0D19E" w15:done="0"/>
  <w15:commentEx w15:paraId="76A9CC08" w15:paraIdParent="5EC0D19E" w15:done="0"/>
  <w15:commentEx w15:paraId="7945998E" w15:done="0"/>
  <w15:commentEx w15:paraId="413E4FD7" w15:done="0"/>
  <w15:commentEx w15:paraId="26FBC0D7" w15:done="0"/>
  <w15:commentEx w15:paraId="5F41D568" w15:done="0"/>
  <w15:commentEx w15:paraId="6F7DD9D3" w15:paraIdParent="5F41D568" w15:done="0"/>
  <w15:commentEx w15:paraId="079B9DF9" w15:done="0"/>
  <w15:commentEx w15:paraId="4D657F89" w15:paraIdParent="079B9DF9" w15:done="0"/>
  <w15:commentEx w15:paraId="7820D8D8" w15:done="0"/>
  <w15:commentEx w15:paraId="39CAF559" w15:paraIdParent="7820D8D8" w15:done="0"/>
  <w15:commentEx w15:paraId="6C203C68" w15:done="0"/>
  <w15:commentEx w15:paraId="07BE5987" w15:paraIdParent="6C203C68" w15:done="0"/>
  <w15:commentEx w15:paraId="646EB02E" w15:done="0"/>
  <w15:commentEx w15:paraId="22189144" w15:paraIdParent="646EB02E" w15:done="0"/>
  <w15:commentEx w15:paraId="4B348DF3" w15:done="0"/>
  <w15:commentEx w15:paraId="0A076005" w15:paraIdParent="4B348DF3" w15:done="0"/>
  <w15:commentEx w15:paraId="72294EE0" w15:done="0"/>
  <w15:commentEx w15:paraId="0C91EBFB" w15:paraIdParent="72294EE0"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CC6C2A" w14:textId="77777777" w:rsidR="00C1574A" w:rsidRDefault="00C1574A">
      <w:r>
        <w:separator/>
      </w:r>
    </w:p>
  </w:endnote>
  <w:endnote w:type="continuationSeparator" w:id="0">
    <w:p w14:paraId="0121895C" w14:textId="77777777" w:rsidR="00C1574A" w:rsidRDefault="00C157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Tahoma">
    <w:panose1 w:val="020B0604030504040204"/>
    <w:charset w:val="00"/>
    <w:family w:val="auto"/>
    <w:pitch w:val="variable"/>
    <w:sig w:usb0="E1002EFF" w:usb1="C000605B" w:usb2="00000029" w:usb3="00000000" w:csb0="0001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Yu Mincho">
    <w:panose1 w:val="02020400000000000000"/>
    <w:charset w:val="80"/>
    <w:family w:val="auto"/>
    <w:pitch w:val="variable"/>
    <w:sig w:usb0="800002E7" w:usb1="2AC7FCFF"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F94A94" w14:textId="26B44DAC" w:rsidR="005E066D" w:rsidRDefault="005E066D">
    <w:pPr>
      <w:tabs>
        <w:tab w:val="center" w:pos="4680"/>
        <w:tab w:val="right" w:pos="9360"/>
      </w:tabs>
      <w:jc w:val="center"/>
    </w:pPr>
    <w:r>
      <w:fldChar w:fldCharType="begin"/>
    </w:r>
    <w:r>
      <w:instrText>PAGE</w:instrText>
    </w:r>
    <w:r>
      <w:fldChar w:fldCharType="separate"/>
    </w:r>
    <w:r w:rsidR="001A04EC">
      <w:rPr>
        <w:noProof/>
      </w:rPr>
      <w:t>1</w:t>
    </w:r>
    <w:r>
      <w:fldChar w:fldCharType="end"/>
    </w:r>
  </w:p>
  <w:p w14:paraId="10AEF5E5" w14:textId="77777777" w:rsidR="005E066D" w:rsidRDefault="005E066D">
    <w:pPr>
      <w:tabs>
        <w:tab w:val="center" w:pos="4680"/>
        <w:tab w:val="right" w:pos="9360"/>
      </w:tabs>
      <w:spacing w:after="72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23B45A" w14:textId="77777777" w:rsidR="00C1574A" w:rsidRDefault="00C1574A">
      <w:r>
        <w:separator/>
      </w:r>
    </w:p>
  </w:footnote>
  <w:footnote w:type="continuationSeparator" w:id="0">
    <w:p w14:paraId="05A0A4CF" w14:textId="77777777" w:rsidR="00C1574A" w:rsidRDefault="00C1574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84F48"/>
    <w:multiLevelType w:val="multilevel"/>
    <w:tmpl w:val="9B50F6E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09A24D38"/>
    <w:multiLevelType w:val="hybridMultilevel"/>
    <w:tmpl w:val="25CE99AA"/>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2">
    <w:nsid w:val="0B6B4A8A"/>
    <w:multiLevelType w:val="multilevel"/>
    <w:tmpl w:val="C6D2FF3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nsid w:val="18180316"/>
    <w:multiLevelType w:val="hybridMultilevel"/>
    <w:tmpl w:val="76FAEB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230D07"/>
    <w:multiLevelType w:val="multilevel"/>
    <w:tmpl w:val="DDE057F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nsid w:val="1B3858BB"/>
    <w:multiLevelType w:val="multilevel"/>
    <w:tmpl w:val="9E86E57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nsid w:val="2C091E2F"/>
    <w:multiLevelType w:val="hybridMultilevel"/>
    <w:tmpl w:val="58B456D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CBF44F4"/>
    <w:multiLevelType w:val="hybridMultilevel"/>
    <w:tmpl w:val="ED7433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FE43C3"/>
    <w:multiLevelType w:val="multilevel"/>
    <w:tmpl w:val="88D60CB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9">
    <w:nsid w:val="3D1F0654"/>
    <w:multiLevelType w:val="hybridMultilevel"/>
    <w:tmpl w:val="DFE276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33224DA"/>
    <w:multiLevelType w:val="multilevel"/>
    <w:tmpl w:val="F4BA49F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1">
    <w:nsid w:val="4F9D0B61"/>
    <w:multiLevelType w:val="hybridMultilevel"/>
    <w:tmpl w:val="564E432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58310632"/>
    <w:multiLevelType w:val="multilevel"/>
    <w:tmpl w:val="DC32EE9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3">
    <w:nsid w:val="5FEB0ECF"/>
    <w:multiLevelType w:val="multilevel"/>
    <w:tmpl w:val="BECC145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4">
    <w:nsid w:val="62580B2C"/>
    <w:multiLevelType w:val="multilevel"/>
    <w:tmpl w:val="77F0BE2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5">
    <w:nsid w:val="786A4168"/>
    <w:multiLevelType w:val="hybridMultilevel"/>
    <w:tmpl w:val="D79C0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E014CFE"/>
    <w:multiLevelType w:val="hybridMultilevel"/>
    <w:tmpl w:val="EE2CD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0"/>
  </w:num>
  <w:num w:numId="4">
    <w:abstractNumId w:val="14"/>
  </w:num>
  <w:num w:numId="5">
    <w:abstractNumId w:val="8"/>
  </w:num>
  <w:num w:numId="6">
    <w:abstractNumId w:val="13"/>
  </w:num>
  <w:num w:numId="7">
    <w:abstractNumId w:val="4"/>
  </w:num>
  <w:num w:numId="8">
    <w:abstractNumId w:val="12"/>
  </w:num>
  <w:num w:numId="9">
    <w:abstractNumId w:val="5"/>
  </w:num>
  <w:num w:numId="10">
    <w:abstractNumId w:val="7"/>
  </w:num>
  <w:num w:numId="11">
    <w:abstractNumId w:val="15"/>
  </w:num>
  <w:num w:numId="12">
    <w:abstractNumId w:val="9"/>
  </w:num>
  <w:num w:numId="13">
    <w:abstractNumId w:val="1"/>
  </w:num>
  <w:num w:numId="14">
    <w:abstractNumId w:val="6"/>
  </w:num>
  <w:num w:numId="15">
    <w:abstractNumId w:val="3"/>
  </w:num>
  <w:num w:numId="16">
    <w:abstractNumId w:val="11"/>
  </w:num>
  <w:num w:numId="17">
    <w:abstractNumId w:val="16"/>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oardman, Leigh">
    <w15:presenceInfo w15:providerId="AD" w15:userId="S-1-5-21-1308237860-4193317556-336787646-1848910"/>
  </w15:person>
  <w15:person w15:author="Leigh">
    <w15:presenceInfo w15:providerId="None" w15:userId="Leigh"/>
  </w15:person>
  <w15:person w15:author="Brown,James T">
    <w15:presenceInfo w15:providerId="None" w15:userId="Brown,James 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isplayBackgroundShape/>
  <w:proofState w:spelling="clean" w:grammar="clean"/>
  <w:trackRevisions/>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als Entomol Society Amer&lt;/Style&gt;&lt;LeftDelim&gt;{&lt;/LeftDelim&gt;&lt;RightDelim&gt;}&lt;/RightDelim&gt;&lt;FontName&gt;Calibri&lt;/FontName&gt;&lt;FontSize&gt;12&lt;/FontSize&gt;&lt;ReflistTitle&gt;REFERENCES:&lt;/ReflistTitle&gt;&lt;StartingRefnum&gt;1&lt;/StartingRefnum&gt;&lt;FirstLineIndent&gt;0&lt;/FirstLineIndent&gt;&lt;HangingIndent&gt;720&lt;/HangingIndent&gt;&lt;LineSpacing&gt;0&lt;/LineSpacing&gt;&lt;SpaceAfter&gt;0&lt;/SpaceAfter&gt;&lt;/ENLayout&gt;"/>
  </w:docVars>
  <w:rsids>
    <w:rsidRoot w:val="00491FB1"/>
    <w:rsid w:val="0000012E"/>
    <w:rsid w:val="00000200"/>
    <w:rsid w:val="00000292"/>
    <w:rsid w:val="000012B2"/>
    <w:rsid w:val="0000204E"/>
    <w:rsid w:val="000047C8"/>
    <w:rsid w:val="00006DD8"/>
    <w:rsid w:val="00007CCC"/>
    <w:rsid w:val="0001086E"/>
    <w:rsid w:val="0001098C"/>
    <w:rsid w:val="000109E7"/>
    <w:rsid w:val="00010A5C"/>
    <w:rsid w:val="00011657"/>
    <w:rsid w:val="00011EAE"/>
    <w:rsid w:val="000122A8"/>
    <w:rsid w:val="00014934"/>
    <w:rsid w:val="00014FCF"/>
    <w:rsid w:val="0001674C"/>
    <w:rsid w:val="00017150"/>
    <w:rsid w:val="00017B26"/>
    <w:rsid w:val="000206DE"/>
    <w:rsid w:val="000219FB"/>
    <w:rsid w:val="00021E0D"/>
    <w:rsid w:val="00022874"/>
    <w:rsid w:val="00022DE7"/>
    <w:rsid w:val="00023056"/>
    <w:rsid w:val="00023121"/>
    <w:rsid w:val="000236BE"/>
    <w:rsid w:val="0002383A"/>
    <w:rsid w:val="00023E02"/>
    <w:rsid w:val="00024E3D"/>
    <w:rsid w:val="0002769A"/>
    <w:rsid w:val="00027DDE"/>
    <w:rsid w:val="000303D6"/>
    <w:rsid w:val="00030500"/>
    <w:rsid w:val="000324FB"/>
    <w:rsid w:val="00033161"/>
    <w:rsid w:val="00033CB1"/>
    <w:rsid w:val="00033D2B"/>
    <w:rsid w:val="00035389"/>
    <w:rsid w:val="00036509"/>
    <w:rsid w:val="00036742"/>
    <w:rsid w:val="00036DF0"/>
    <w:rsid w:val="00037D13"/>
    <w:rsid w:val="00040228"/>
    <w:rsid w:val="000426EB"/>
    <w:rsid w:val="000426ED"/>
    <w:rsid w:val="0004287A"/>
    <w:rsid w:val="00045CC3"/>
    <w:rsid w:val="00052902"/>
    <w:rsid w:val="00052929"/>
    <w:rsid w:val="00052C23"/>
    <w:rsid w:val="00052FFE"/>
    <w:rsid w:val="00053D0B"/>
    <w:rsid w:val="00053F7D"/>
    <w:rsid w:val="000548BD"/>
    <w:rsid w:val="00054C1B"/>
    <w:rsid w:val="00055ADC"/>
    <w:rsid w:val="00056BF9"/>
    <w:rsid w:val="000605C6"/>
    <w:rsid w:val="0006088D"/>
    <w:rsid w:val="00060F1F"/>
    <w:rsid w:val="0006332C"/>
    <w:rsid w:val="00065670"/>
    <w:rsid w:val="00070F94"/>
    <w:rsid w:val="000714B9"/>
    <w:rsid w:val="00072738"/>
    <w:rsid w:val="00073F92"/>
    <w:rsid w:val="0007513E"/>
    <w:rsid w:val="000751AC"/>
    <w:rsid w:val="00076117"/>
    <w:rsid w:val="00076516"/>
    <w:rsid w:val="0007718D"/>
    <w:rsid w:val="000808EF"/>
    <w:rsid w:val="00080900"/>
    <w:rsid w:val="00082B2A"/>
    <w:rsid w:val="00084B17"/>
    <w:rsid w:val="00091515"/>
    <w:rsid w:val="0009165C"/>
    <w:rsid w:val="000955E3"/>
    <w:rsid w:val="000966FC"/>
    <w:rsid w:val="0009727C"/>
    <w:rsid w:val="000A1041"/>
    <w:rsid w:val="000A1DC2"/>
    <w:rsid w:val="000A20A7"/>
    <w:rsid w:val="000A2CFE"/>
    <w:rsid w:val="000A46A1"/>
    <w:rsid w:val="000A490E"/>
    <w:rsid w:val="000A4E25"/>
    <w:rsid w:val="000A5729"/>
    <w:rsid w:val="000A6516"/>
    <w:rsid w:val="000B27B9"/>
    <w:rsid w:val="000B452A"/>
    <w:rsid w:val="000B454B"/>
    <w:rsid w:val="000B4803"/>
    <w:rsid w:val="000B53A6"/>
    <w:rsid w:val="000B58DF"/>
    <w:rsid w:val="000B60B0"/>
    <w:rsid w:val="000B668A"/>
    <w:rsid w:val="000C0F27"/>
    <w:rsid w:val="000C1969"/>
    <w:rsid w:val="000C1EEF"/>
    <w:rsid w:val="000C1FFD"/>
    <w:rsid w:val="000C25C6"/>
    <w:rsid w:val="000C33AB"/>
    <w:rsid w:val="000C3C10"/>
    <w:rsid w:val="000C48B3"/>
    <w:rsid w:val="000C5A4F"/>
    <w:rsid w:val="000D26EF"/>
    <w:rsid w:val="000D354F"/>
    <w:rsid w:val="000D35A4"/>
    <w:rsid w:val="000D37A8"/>
    <w:rsid w:val="000D5369"/>
    <w:rsid w:val="000D54AB"/>
    <w:rsid w:val="000D68EE"/>
    <w:rsid w:val="000E0A6E"/>
    <w:rsid w:val="000E1271"/>
    <w:rsid w:val="000E2CF1"/>
    <w:rsid w:val="000E2D18"/>
    <w:rsid w:val="000E2FB1"/>
    <w:rsid w:val="000E37D8"/>
    <w:rsid w:val="000E3906"/>
    <w:rsid w:val="000E39E6"/>
    <w:rsid w:val="000E3D13"/>
    <w:rsid w:val="000E42E8"/>
    <w:rsid w:val="000E457B"/>
    <w:rsid w:val="000E5425"/>
    <w:rsid w:val="000E6FB3"/>
    <w:rsid w:val="000E6FC0"/>
    <w:rsid w:val="000E75BD"/>
    <w:rsid w:val="000E76BB"/>
    <w:rsid w:val="000E7D4E"/>
    <w:rsid w:val="000F02A3"/>
    <w:rsid w:val="000F02B7"/>
    <w:rsid w:val="000F0772"/>
    <w:rsid w:val="000F1147"/>
    <w:rsid w:val="000F20D2"/>
    <w:rsid w:val="000F2204"/>
    <w:rsid w:val="000F39E1"/>
    <w:rsid w:val="000F4EE0"/>
    <w:rsid w:val="000F54D3"/>
    <w:rsid w:val="000F5FD2"/>
    <w:rsid w:val="000F6140"/>
    <w:rsid w:val="00100EF8"/>
    <w:rsid w:val="00102657"/>
    <w:rsid w:val="001026F4"/>
    <w:rsid w:val="00104078"/>
    <w:rsid w:val="00106AD6"/>
    <w:rsid w:val="00107D06"/>
    <w:rsid w:val="00110364"/>
    <w:rsid w:val="00110F2F"/>
    <w:rsid w:val="00113859"/>
    <w:rsid w:val="00114DD2"/>
    <w:rsid w:val="00115456"/>
    <w:rsid w:val="00115623"/>
    <w:rsid w:val="001158BE"/>
    <w:rsid w:val="00116D8C"/>
    <w:rsid w:val="00120B6D"/>
    <w:rsid w:val="001228EE"/>
    <w:rsid w:val="00124F2D"/>
    <w:rsid w:val="00130C93"/>
    <w:rsid w:val="00131388"/>
    <w:rsid w:val="001319AA"/>
    <w:rsid w:val="00131A9E"/>
    <w:rsid w:val="00131E19"/>
    <w:rsid w:val="001324CA"/>
    <w:rsid w:val="00132A37"/>
    <w:rsid w:val="00132AF5"/>
    <w:rsid w:val="00132B11"/>
    <w:rsid w:val="00132C1B"/>
    <w:rsid w:val="00133168"/>
    <w:rsid w:val="00134986"/>
    <w:rsid w:val="00134ABA"/>
    <w:rsid w:val="00134D87"/>
    <w:rsid w:val="00135180"/>
    <w:rsid w:val="0013552C"/>
    <w:rsid w:val="001360EE"/>
    <w:rsid w:val="00136539"/>
    <w:rsid w:val="00136951"/>
    <w:rsid w:val="00137E41"/>
    <w:rsid w:val="0014048B"/>
    <w:rsid w:val="0014051F"/>
    <w:rsid w:val="001416C7"/>
    <w:rsid w:val="00144C46"/>
    <w:rsid w:val="001450D7"/>
    <w:rsid w:val="001454CA"/>
    <w:rsid w:val="0014660C"/>
    <w:rsid w:val="00146BF9"/>
    <w:rsid w:val="00146C5B"/>
    <w:rsid w:val="00146DDD"/>
    <w:rsid w:val="00146EA9"/>
    <w:rsid w:val="00147223"/>
    <w:rsid w:val="00147489"/>
    <w:rsid w:val="00151F9F"/>
    <w:rsid w:val="0015212A"/>
    <w:rsid w:val="00152B27"/>
    <w:rsid w:val="00153328"/>
    <w:rsid w:val="00153CAA"/>
    <w:rsid w:val="001548B4"/>
    <w:rsid w:val="00154A04"/>
    <w:rsid w:val="00154AF3"/>
    <w:rsid w:val="00155FA4"/>
    <w:rsid w:val="00156BD1"/>
    <w:rsid w:val="00156C2C"/>
    <w:rsid w:val="0015720F"/>
    <w:rsid w:val="00157E2B"/>
    <w:rsid w:val="00162A00"/>
    <w:rsid w:val="00162F14"/>
    <w:rsid w:val="00163830"/>
    <w:rsid w:val="001661A8"/>
    <w:rsid w:val="00166A5E"/>
    <w:rsid w:val="00166A77"/>
    <w:rsid w:val="00166EDC"/>
    <w:rsid w:val="001672AF"/>
    <w:rsid w:val="0016742D"/>
    <w:rsid w:val="00167B17"/>
    <w:rsid w:val="00171598"/>
    <w:rsid w:val="00171E45"/>
    <w:rsid w:val="00172533"/>
    <w:rsid w:val="00174490"/>
    <w:rsid w:val="001746C8"/>
    <w:rsid w:val="001751BD"/>
    <w:rsid w:val="001805C2"/>
    <w:rsid w:val="001817F2"/>
    <w:rsid w:val="001820A2"/>
    <w:rsid w:val="00182336"/>
    <w:rsid w:val="00182C13"/>
    <w:rsid w:val="00183A5A"/>
    <w:rsid w:val="00185168"/>
    <w:rsid w:val="001859AC"/>
    <w:rsid w:val="001866FB"/>
    <w:rsid w:val="00187ECD"/>
    <w:rsid w:val="0019018D"/>
    <w:rsid w:val="00192744"/>
    <w:rsid w:val="001932FC"/>
    <w:rsid w:val="0019459E"/>
    <w:rsid w:val="00196150"/>
    <w:rsid w:val="001A033F"/>
    <w:rsid w:val="001A04EC"/>
    <w:rsid w:val="001A2DFC"/>
    <w:rsid w:val="001A396C"/>
    <w:rsid w:val="001A51A3"/>
    <w:rsid w:val="001A67FE"/>
    <w:rsid w:val="001A7151"/>
    <w:rsid w:val="001A777E"/>
    <w:rsid w:val="001B0CF3"/>
    <w:rsid w:val="001B183A"/>
    <w:rsid w:val="001B18BD"/>
    <w:rsid w:val="001B1A5E"/>
    <w:rsid w:val="001B1D3C"/>
    <w:rsid w:val="001B2946"/>
    <w:rsid w:val="001B2C13"/>
    <w:rsid w:val="001B35F2"/>
    <w:rsid w:val="001B4231"/>
    <w:rsid w:val="001B4A30"/>
    <w:rsid w:val="001B6436"/>
    <w:rsid w:val="001C1B2F"/>
    <w:rsid w:val="001C2917"/>
    <w:rsid w:val="001C4E9B"/>
    <w:rsid w:val="001C52DA"/>
    <w:rsid w:val="001C5D37"/>
    <w:rsid w:val="001C6576"/>
    <w:rsid w:val="001C668F"/>
    <w:rsid w:val="001D1416"/>
    <w:rsid w:val="001D1E62"/>
    <w:rsid w:val="001D229C"/>
    <w:rsid w:val="001D3B27"/>
    <w:rsid w:val="001D511B"/>
    <w:rsid w:val="001D56A8"/>
    <w:rsid w:val="001D5B0F"/>
    <w:rsid w:val="001D6C31"/>
    <w:rsid w:val="001D6FDB"/>
    <w:rsid w:val="001E0C3F"/>
    <w:rsid w:val="001E6528"/>
    <w:rsid w:val="001E7170"/>
    <w:rsid w:val="001E72D4"/>
    <w:rsid w:val="001F0097"/>
    <w:rsid w:val="001F1643"/>
    <w:rsid w:val="001F2A82"/>
    <w:rsid w:val="001F2FF8"/>
    <w:rsid w:val="001F522C"/>
    <w:rsid w:val="001F5826"/>
    <w:rsid w:val="001F634B"/>
    <w:rsid w:val="001F7608"/>
    <w:rsid w:val="001F79E3"/>
    <w:rsid w:val="001F7C6D"/>
    <w:rsid w:val="00200744"/>
    <w:rsid w:val="002007D8"/>
    <w:rsid w:val="002010A5"/>
    <w:rsid w:val="002010DE"/>
    <w:rsid w:val="002013A0"/>
    <w:rsid w:val="00201918"/>
    <w:rsid w:val="0020223A"/>
    <w:rsid w:val="0020229C"/>
    <w:rsid w:val="00202564"/>
    <w:rsid w:val="00203680"/>
    <w:rsid w:val="0020374B"/>
    <w:rsid w:val="00204371"/>
    <w:rsid w:val="00206CC8"/>
    <w:rsid w:val="00207E1A"/>
    <w:rsid w:val="00210CA5"/>
    <w:rsid w:val="00210E53"/>
    <w:rsid w:val="0021223B"/>
    <w:rsid w:val="00212D85"/>
    <w:rsid w:val="002135D5"/>
    <w:rsid w:val="00215842"/>
    <w:rsid w:val="00216D46"/>
    <w:rsid w:val="0021727C"/>
    <w:rsid w:val="00220935"/>
    <w:rsid w:val="00223692"/>
    <w:rsid w:val="0022421A"/>
    <w:rsid w:val="0022438B"/>
    <w:rsid w:val="002249D8"/>
    <w:rsid w:val="00224D95"/>
    <w:rsid w:val="00224DB8"/>
    <w:rsid w:val="00224EC3"/>
    <w:rsid w:val="00226F9A"/>
    <w:rsid w:val="00231816"/>
    <w:rsid w:val="002318B7"/>
    <w:rsid w:val="0023194A"/>
    <w:rsid w:val="00232C67"/>
    <w:rsid w:val="0023382F"/>
    <w:rsid w:val="00235A6C"/>
    <w:rsid w:val="00235D22"/>
    <w:rsid w:val="00235E05"/>
    <w:rsid w:val="00235ED6"/>
    <w:rsid w:val="00237CDE"/>
    <w:rsid w:val="00240ABC"/>
    <w:rsid w:val="00240B85"/>
    <w:rsid w:val="00240FF9"/>
    <w:rsid w:val="00242E29"/>
    <w:rsid w:val="0024517B"/>
    <w:rsid w:val="002455C5"/>
    <w:rsid w:val="00246504"/>
    <w:rsid w:val="00246B28"/>
    <w:rsid w:val="002470EF"/>
    <w:rsid w:val="002510FF"/>
    <w:rsid w:val="00251A95"/>
    <w:rsid w:val="00251B65"/>
    <w:rsid w:val="00252436"/>
    <w:rsid w:val="00253BF8"/>
    <w:rsid w:val="002563FD"/>
    <w:rsid w:val="00256B27"/>
    <w:rsid w:val="00256B97"/>
    <w:rsid w:val="00256C47"/>
    <w:rsid w:val="00257A58"/>
    <w:rsid w:val="00257CF5"/>
    <w:rsid w:val="002600DE"/>
    <w:rsid w:val="00261440"/>
    <w:rsid w:val="00261DAE"/>
    <w:rsid w:val="00264F75"/>
    <w:rsid w:val="00265673"/>
    <w:rsid w:val="00265C55"/>
    <w:rsid w:val="00265E8A"/>
    <w:rsid w:val="00266BAF"/>
    <w:rsid w:val="00270A77"/>
    <w:rsid w:val="00271371"/>
    <w:rsid w:val="002714CF"/>
    <w:rsid w:val="00272FFE"/>
    <w:rsid w:val="002734B2"/>
    <w:rsid w:val="002739FE"/>
    <w:rsid w:val="00275BE0"/>
    <w:rsid w:val="002767C3"/>
    <w:rsid w:val="00276964"/>
    <w:rsid w:val="0028005C"/>
    <w:rsid w:val="00280518"/>
    <w:rsid w:val="00284720"/>
    <w:rsid w:val="00284F45"/>
    <w:rsid w:val="002857F4"/>
    <w:rsid w:val="0028642A"/>
    <w:rsid w:val="00286637"/>
    <w:rsid w:val="00286CD8"/>
    <w:rsid w:val="00287756"/>
    <w:rsid w:val="002878E0"/>
    <w:rsid w:val="002918B9"/>
    <w:rsid w:val="00292C4A"/>
    <w:rsid w:val="00294841"/>
    <w:rsid w:val="00294CD0"/>
    <w:rsid w:val="00295E26"/>
    <w:rsid w:val="002967CB"/>
    <w:rsid w:val="002A105A"/>
    <w:rsid w:val="002A1291"/>
    <w:rsid w:val="002A1AD1"/>
    <w:rsid w:val="002A531A"/>
    <w:rsid w:val="002A6564"/>
    <w:rsid w:val="002A6E62"/>
    <w:rsid w:val="002A6E65"/>
    <w:rsid w:val="002A707E"/>
    <w:rsid w:val="002B0D15"/>
    <w:rsid w:val="002B2B44"/>
    <w:rsid w:val="002B397C"/>
    <w:rsid w:val="002B4C30"/>
    <w:rsid w:val="002B57A0"/>
    <w:rsid w:val="002B750A"/>
    <w:rsid w:val="002C07DB"/>
    <w:rsid w:val="002C1F3E"/>
    <w:rsid w:val="002C21A4"/>
    <w:rsid w:val="002C4A00"/>
    <w:rsid w:val="002C521C"/>
    <w:rsid w:val="002C6467"/>
    <w:rsid w:val="002C7357"/>
    <w:rsid w:val="002C76C2"/>
    <w:rsid w:val="002D060B"/>
    <w:rsid w:val="002D08E7"/>
    <w:rsid w:val="002D1F95"/>
    <w:rsid w:val="002D3CDA"/>
    <w:rsid w:val="002E038C"/>
    <w:rsid w:val="002E40B4"/>
    <w:rsid w:val="002E4D87"/>
    <w:rsid w:val="002E63F9"/>
    <w:rsid w:val="002E641D"/>
    <w:rsid w:val="002E7026"/>
    <w:rsid w:val="002F06EC"/>
    <w:rsid w:val="002F1CA7"/>
    <w:rsid w:val="002F1E8F"/>
    <w:rsid w:val="002F2150"/>
    <w:rsid w:val="002F25E7"/>
    <w:rsid w:val="002F4A29"/>
    <w:rsid w:val="002F4A97"/>
    <w:rsid w:val="002F6D3C"/>
    <w:rsid w:val="00300029"/>
    <w:rsid w:val="00300498"/>
    <w:rsid w:val="00304458"/>
    <w:rsid w:val="00304D09"/>
    <w:rsid w:val="00305F58"/>
    <w:rsid w:val="00310F90"/>
    <w:rsid w:val="00311181"/>
    <w:rsid w:val="00311909"/>
    <w:rsid w:val="0031249A"/>
    <w:rsid w:val="00312B4E"/>
    <w:rsid w:val="00312CB7"/>
    <w:rsid w:val="00312DF6"/>
    <w:rsid w:val="00313DDF"/>
    <w:rsid w:val="00315EC8"/>
    <w:rsid w:val="00320918"/>
    <w:rsid w:val="00320BF2"/>
    <w:rsid w:val="00321C1E"/>
    <w:rsid w:val="00322AA8"/>
    <w:rsid w:val="003232E6"/>
    <w:rsid w:val="00323345"/>
    <w:rsid w:val="0032347A"/>
    <w:rsid w:val="003247B5"/>
    <w:rsid w:val="00324C29"/>
    <w:rsid w:val="00325639"/>
    <w:rsid w:val="003257BD"/>
    <w:rsid w:val="00325993"/>
    <w:rsid w:val="0032630E"/>
    <w:rsid w:val="003268B5"/>
    <w:rsid w:val="0032725B"/>
    <w:rsid w:val="0032730C"/>
    <w:rsid w:val="003301F6"/>
    <w:rsid w:val="00330DD4"/>
    <w:rsid w:val="00331EEC"/>
    <w:rsid w:val="00332CB3"/>
    <w:rsid w:val="00333238"/>
    <w:rsid w:val="00333651"/>
    <w:rsid w:val="00333747"/>
    <w:rsid w:val="003337E2"/>
    <w:rsid w:val="00334154"/>
    <w:rsid w:val="003354F2"/>
    <w:rsid w:val="003368CB"/>
    <w:rsid w:val="0033708A"/>
    <w:rsid w:val="00340132"/>
    <w:rsid w:val="0034066A"/>
    <w:rsid w:val="003407DC"/>
    <w:rsid w:val="00341CD5"/>
    <w:rsid w:val="00342CDE"/>
    <w:rsid w:val="00342EAE"/>
    <w:rsid w:val="003443C9"/>
    <w:rsid w:val="0034488C"/>
    <w:rsid w:val="0034497F"/>
    <w:rsid w:val="00345783"/>
    <w:rsid w:val="00345EA3"/>
    <w:rsid w:val="00345F0C"/>
    <w:rsid w:val="00351153"/>
    <w:rsid w:val="003514C2"/>
    <w:rsid w:val="00352D46"/>
    <w:rsid w:val="00352ED2"/>
    <w:rsid w:val="003532C5"/>
    <w:rsid w:val="00353908"/>
    <w:rsid w:val="00355CC8"/>
    <w:rsid w:val="00356061"/>
    <w:rsid w:val="003607D8"/>
    <w:rsid w:val="003618D8"/>
    <w:rsid w:val="00361D45"/>
    <w:rsid w:val="00362498"/>
    <w:rsid w:val="00362788"/>
    <w:rsid w:val="00362F62"/>
    <w:rsid w:val="0036522D"/>
    <w:rsid w:val="0037181F"/>
    <w:rsid w:val="00372031"/>
    <w:rsid w:val="003727DA"/>
    <w:rsid w:val="00372CC2"/>
    <w:rsid w:val="00373436"/>
    <w:rsid w:val="0037492E"/>
    <w:rsid w:val="0037555C"/>
    <w:rsid w:val="00377D5B"/>
    <w:rsid w:val="00380129"/>
    <w:rsid w:val="00381365"/>
    <w:rsid w:val="00381EEF"/>
    <w:rsid w:val="0038257D"/>
    <w:rsid w:val="0038307B"/>
    <w:rsid w:val="003835A7"/>
    <w:rsid w:val="00383DE7"/>
    <w:rsid w:val="00384794"/>
    <w:rsid w:val="003847EB"/>
    <w:rsid w:val="00384AFA"/>
    <w:rsid w:val="00390530"/>
    <w:rsid w:val="0039186D"/>
    <w:rsid w:val="00392785"/>
    <w:rsid w:val="00392CD2"/>
    <w:rsid w:val="0039349E"/>
    <w:rsid w:val="00394680"/>
    <w:rsid w:val="00394F29"/>
    <w:rsid w:val="00396423"/>
    <w:rsid w:val="003978C6"/>
    <w:rsid w:val="003A0A49"/>
    <w:rsid w:val="003A1DD0"/>
    <w:rsid w:val="003A200F"/>
    <w:rsid w:val="003A2D49"/>
    <w:rsid w:val="003A306F"/>
    <w:rsid w:val="003A3C19"/>
    <w:rsid w:val="003A4D4B"/>
    <w:rsid w:val="003A5551"/>
    <w:rsid w:val="003A6FD8"/>
    <w:rsid w:val="003A6FFA"/>
    <w:rsid w:val="003B1163"/>
    <w:rsid w:val="003B17AD"/>
    <w:rsid w:val="003B4E82"/>
    <w:rsid w:val="003B572B"/>
    <w:rsid w:val="003B63D4"/>
    <w:rsid w:val="003B6FE7"/>
    <w:rsid w:val="003B70EA"/>
    <w:rsid w:val="003B7B43"/>
    <w:rsid w:val="003B7D01"/>
    <w:rsid w:val="003C0480"/>
    <w:rsid w:val="003C34C9"/>
    <w:rsid w:val="003C41B4"/>
    <w:rsid w:val="003C5D15"/>
    <w:rsid w:val="003C6A60"/>
    <w:rsid w:val="003C7149"/>
    <w:rsid w:val="003C7621"/>
    <w:rsid w:val="003C78ED"/>
    <w:rsid w:val="003D02B1"/>
    <w:rsid w:val="003D130C"/>
    <w:rsid w:val="003D341B"/>
    <w:rsid w:val="003D3AC9"/>
    <w:rsid w:val="003D3E11"/>
    <w:rsid w:val="003D47F8"/>
    <w:rsid w:val="003D6F93"/>
    <w:rsid w:val="003E00CB"/>
    <w:rsid w:val="003E2FC2"/>
    <w:rsid w:val="003E641C"/>
    <w:rsid w:val="003E704E"/>
    <w:rsid w:val="003E731D"/>
    <w:rsid w:val="003E768D"/>
    <w:rsid w:val="003F083F"/>
    <w:rsid w:val="003F08F6"/>
    <w:rsid w:val="003F0D30"/>
    <w:rsid w:val="003F0D66"/>
    <w:rsid w:val="003F2516"/>
    <w:rsid w:val="003F2B00"/>
    <w:rsid w:val="003F30EF"/>
    <w:rsid w:val="003F3ADB"/>
    <w:rsid w:val="003F49DE"/>
    <w:rsid w:val="003F4B22"/>
    <w:rsid w:val="003F69F8"/>
    <w:rsid w:val="003F7D20"/>
    <w:rsid w:val="004019EB"/>
    <w:rsid w:val="0040337F"/>
    <w:rsid w:val="00403B8C"/>
    <w:rsid w:val="00403E68"/>
    <w:rsid w:val="00403FEA"/>
    <w:rsid w:val="00405472"/>
    <w:rsid w:val="00405E01"/>
    <w:rsid w:val="0040602F"/>
    <w:rsid w:val="0040656E"/>
    <w:rsid w:val="00407507"/>
    <w:rsid w:val="00407AF8"/>
    <w:rsid w:val="00407CBD"/>
    <w:rsid w:val="00407F7E"/>
    <w:rsid w:val="004118AE"/>
    <w:rsid w:val="004118E4"/>
    <w:rsid w:val="004126E7"/>
    <w:rsid w:val="004127DE"/>
    <w:rsid w:val="0041393A"/>
    <w:rsid w:val="00413E58"/>
    <w:rsid w:val="0041536A"/>
    <w:rsid w:val="004157C9"/>
    <w:rsid w:val="00415A1B"/>
    <w:rsid w:val="00415F4F"/>
    <w:rsid w:val="004218FF"/>
    <w:rsid w:val="00422CB8"/>
    <w:rsid w:val="004236DC"/>
    <w:rsid w:val="00423B05"/>
    <w:rsid w:val="00423E77"/>
    <w:rsid w:val="0042402F"/>
    <w:rsid w:val="004244B6"/>
    <w:rsid w:val="004247D6"/>
    <w:rsid w:val="00425A76"/>
    <w:rsid w:val="00425BB0"/>
    <w:rsid w:val="00426EF5"/>
    <w:rsid w:val="00427D96"/>
    <w:rsid w:val="004338F8"/>
    <w:rsid w:val="004348F5"/>
    <w:rsid w:val="00435010"/>
    <w:rsid w:val="0043591A"/>
    <w:rsid w:val="00435A6E"/>
    <w:rsid w:val="004364A1"/>
    <w:rsid w:val="0043652E"/>
    <w:rsid w:val="00436A5A"/>
    <w:rsid w:val="00437E39"/>
    <w:rsid w:val="00440FAC"/>
    <w:rsid w:val="00441A5D"/>
    <w:rsid w:val="00441AA3"/>
    <w:rsid w:val="004421BE"/>
    <w:rsid w:val="004421C8"/>
    <w:rsid w:val="00443165"/>
    <w:rsid w:val="00443414"/>
    <w:rsid w:val="004444E9"/>
    <w:rsid w:val="004448EA"/>
    <w:rsid w:val="00445A8A"/>
    <w:rsid w:val="00447B4F"/>
    <w:rsid w:val="0045002E"/>
    <w:rsid w:val="00451758"/>
    <w:rsid w:val="00453DC4"/>
    <w:rsid w:val="00453DF7"/>
    <w:rsid w:val="00454563"/>
    <w:rsid w:val="004546D0"/>
    <w:rsid w:val="00455BA6"/>
    <w:rsid w:val="004565FA"/>
    <w:rsid w:val="00456FD9"/>
    <w:rsid w:val="00457C84"/>
    <w:rsid w:val="00460EF8"/>
    <w:rsid w:val="0046139F"/>
    <w:rsid w:val="00462174"/>
    <w:rsid w:val="00463E12"/>
    <w:rsid w:val="0046589E"/>
    <w:rsid w:val="00465967"/>
    <w:rsid w:val="00466061"/>
    <w:rsid w:val="0046643A"/>
    <w:rsid w:val="00466557"/>
    <w:rsid w:val="00467087"/>
    <w:rsid w:val="00467A82"/>
    <w:rsid w:val="004709AB"/>
    <w:rsid w:val="00470C46"/>
    <w:rsid w:val="00471C3F"/>
    <w:rsid w:val="004731B9"/>
    <w:rsid w:val="00474C8F"/>
    <w:rsid w:val="00475C5F"/>
    <w:rsid w:val="0047718C"/>
    <w:rsid w:val="00481319"/>
    <w:rsid w:val="00481ED4"/>
    <w:rsid w:val="0048340F"/>
    <w:rsid w:val="004854A9"/>
    <w:rsid w:val="004858FE"/>
    <w:rsid w:val="00485CB0"/>
    <w:rsid w:val="00485EBF"/>
    <w:rsid w:val="00486E0B"/>
    <w:rsid w:val="00487347"/>
    <w:rsid w:val="00490B13"/>
    <w:rsid w:val="00490D77"/>
    <w:rsid w:val="004918C1"/>
    <w:rsid w:val="00491BD4"/>
    <w:rsid w:val="00491FB1"/>
    <w:rsid w:val="00493BC9"/>
    <w:rsid w:val="004940CE"/>
    <w:rsid w:val="004958A3"/>
    <w:rsid w:val="004A0708"/>
    <w:rsid w:val="004A3B38"/>
    <w:rsid w:val="004A5A28"/>
    <w:rsid w:val="004A5D0B"/>
    <w:rsid w:val="004B2227"/>
    <w:rsid w:val="004B2FB1"/>
    <w:rsid w:val="004B3FA3"/>
    <w:rsid w:val="004B4351"/>
    <w:rsid w:val="004B68CD"/>
    <w:rsid w:val="004B7B78"/>
    <w:rsid w:val="004C081A"/>
    <w:rsid w:val="004C0C1C"/>
    <w:rsid w:val="004C10F5"/>
    <w:rsid w:val="004C16A2"/>
    <w:rsid w:val="004C2050"/>
    <w:rsid w:val="004C26B8"/>
    <w:rsid w:val="004C45F8"/>
    <w:rsid w:val="004C4F46"/>
    <w:rsid w:val="004C6510"/>
    <w:rsid w:val="004C6624"/>
    <w:rsid w:val="004C6B67"/>
    <w:rsid w:val="004C7716"/>
    <w:rsid w:val="004D08DE"/>
    <w:rsid w:val="004D1C88"/>
    <w:rsid w:val="004D243B"/>
    <w:rsid w:val="004D3295"/>
    <w:rsid w:val="004D3341"/>
    <w:rsid w:val="004D4ECE"/>
    <w:rsid w:val="004D6420"/>
    <w:rsid w:val="004D649F"/>
    <w:rsid w:val="004D65A2"/>
    <w:rsid w:val="004D669F"/>
    <w:rsid w:val="004D76EB"/>
    <w:rsid w:val="004D7979"/>
    <w:rsid w:val="004E1C3A"/>
    <w:rsid w:val="004E30E7"/>
    <w:rsid w:val="004E3BCD"/>
    <w:rsid w:val="004E490E"/>
    <w:rsid w:val="004E4CBE"/>
    <w:rsid w:val="004E555A"/>
    <w:rsid w:val="004E6014"/>
    <w:rsid w:val="004E61EF"/>
    <w:rsid w:val="004E66EB"/>
    <w:rsid w:val="004E6798"/>
    <w:rsid w:val="004F0542"/>
    <w:rsid w:val="004F0DA0"/>
    <w:rsid w:val="004F1EB5"/>
    <w:rsid w:val="004F2C0B"/>
    <w:rsid w:val="004F31A5"/>
    <w:rsid w:val="004F3A49"/>
    <w:rsid w:val="004F58CB"/>
    <w:rsid w:val="004F7698"/>
    <w:rsid w:val="004F79CC"/>
    <w:rsid w:val="004F7A34"/>
    <w:rsid w:val="005004D5"/>
    <w:rsid w:val="0050077C"/>
    <w:rsid w:val="0050094B"/>
    <w:rsid w:val="005009BF"/>
    <w:rsid w:val="0050111B"/>
    <w:rsid w:val="005015ED"/>
    <w:rsid w:val="005017CC"/>
    <w:rsid w:val="00502154"/>
    <w:rsid w:val="005038D9"/>
    <w:rsid w:val="005042DB"/>
    <w:rsid w:val="005054C6"/>
    <w:rsid w:val="00506F14"/>
    <w:rsid w:val="005104FF"/>
    <w:rsid w:val="00510F24"/>
    <w:rsid w:val="00511203"/>
    <w:rsid w:val="0051296A"/>
    <w:rsid w:val="00513825"/>
    <w:rsid w:val="0051526B"/>
    <w:rsid w:val="00516ADA"/>
    <w:rsid w:val="00521DAD"/>
    <w:rsid w:val="005231F6"/>
    <w:rsid w:val="00524353"/>
    <w:rsid w:val="00524F2F"/>
    <w:rsid w:val="005257E9"/>
    <w:rsid w:val="005259F9"/>
    <w:rsid w:val="00526A61"/>
    <w:rsid w:val="00530259"/>
    <w:rsid w:val="00530C18"/>
    <w:rsid w:val="0053167F"/>
    <w:rsid w:val="00532AC4"/>
    <w:rsid w:val="005332DC"/>
    <w:rsid w:val="005333BE"/>
    <w:rsid w:val="005333C7"/>
    <w:rsid w:val="005339A4"/>
    <w:rsid w:val="0053415D"/>
    <w:rsid w:val="00534B1B"/>
    <w:rsid w:val="00534F29"/>
    <w:rsid w:val="005364F1"/>
    <w:rsid w:val="00537ACA"/>
    <w:rsid w:val="00537F86"/>
    <w:rsid w:val="00540678"/>
    <w:rsid w:val="00541542"/>
    <w:rsid w:val="00543C0E"/>
    <w:rsid w:val="005447F7"/>
    <w:rsid w:val="0054592D"/>
    <w:rsid w:val="005466AF"/>
    <w:rsid w:val="00546EC4"/>
    <w:rsid w:val="00547084"/>
    <w:rsid w:val="00547610"/>
    <w:rsid w:val="005479AB"/>
    <w:rsid w:val="00550774"/>
    <w:rsid w:val="00550E8A"/>
    <w:rsid w:val="00552491"/>
    <w:rsid w:val="0055256C"/>
    <w:rsid w:val="00552917"/>
    <w:rsid w:val="00555E55"/>
    <w:rsid w:val="00556B8D"/>
    <w:rsid w:val="005577DE"/>
    <w:rsid w:val="00562B42"/>
    <w:rsid w:val="005633A6"/>
    <w:rsid w:val="00564651"/>
    <w:rsid w:val="005647DF"/>
    <w:rsid w:val="00564F1B"/>
    <w:rsid w:val="005655AE"/>
    <w:rsid w:val="00565FC7"/>
    <w:rsid w:val="00565FD9"/>
    <w:rsid w:val="00567B9D"/>
    <w:rsid w:val="0057046D"/>
    <w:rsid w:val="00570560"/>
    <w:rsid w:val="00570824"/>
    <w:rsid w:val="00570FA3"/>
    <w:rsid w:val="00571585"/>
    <w:rsid w:val="00571BA3"/>
    <w:rsid w:val="00571E64"/>
    <w:rsid w:val="005745C5"/>
    <w:rsid w:val="005756AF"/>
    <w:rsid w:val="005759FF"/>
    <w:rsid w:val="00576625"/>
    <w:rsid w:val="00580757"/>
    <w:rsid w:val="00580B25"/>
    <w:rsid w:val="00581196"/>
    <w:rsid w:val="00582834"/>
    <w:rsid w:val="00582ABC"/>
    <w:rsid w:val="0058450D"/>
    <w:rsid w:val="0058711D"/>
    <w:rsid w:val="005875A9"/>
    <w:rsid w:val="00587E8E"/>
    <w:rsid w:val="005905B6"/>
    <w:rsid w:val="005908B8"/>
    <w:rsid w:val="00590C55"/>
    <w:rsid w:val="00590F72"/>
    <w:rsid w:val="00591AD6"/>
    <w:rsid w:val="00592640"/>
    <w:rsid w:val="00592C1D"/>
    <w:rsid w:val="0059329E"/>
    <w:rsid w:val="00593412"/>
    <w:rsid w:val="005939FC"/>
    <w:rsid w:val="00594CB4"/>
    <w:rsid w:val="005955C9"/>
    <w:rsid w:val="0059613E"/>
    <w:rsid w:val="00596199"/>
    <w:rsid w:val="0059637F"/>
    <w:rsid w:val="00596AA3"/>
    <w:rsid w:val="00597028"/>
    <w:rsid w:val="005A0DC0"/>
    <w:rsid w:val="005A3E89"/>
    <w:rsid w:val="005A440D"/>
    <w:rsid w:val="005A6A98"/>
    <w:rsid w:val="005A6F82"/>
    <w:rsid w:val="005A77FE"/>
    <w:rsid w:val="005B048C"/>
    <w:rsid w:val="005B22C5"/>
    <w:rsid w:val="005B2D0C"/>
    <w:rsid w:val="005B44B5"/>
    <w:rsid w:val="005B4F74"/>
    <w:rsid w:val="005B5CD4"/>
    <w:rsid w:val="005B63E6"/>
    <w:rsid w:val="005C2520"/>
    <w:rsid w:val="005C38DB"/>
    <w:rsid w:val="005C393E"/>
    <w:rsid w:val="005C5EBC"/>
    <w:rsid w:val="005C7672"/>
    <w:rsid w:val="005D00D9"/>
    <w:rsid w:val="005D05D5"/>
    <w:rsid w:val="005D0610"/>
    <w:rsid w:val="005D1DAD"/>
    <w:rsid w:val="005D20D5"/>
    <w:rsid w:val="005D29ED"/>
    <w:rsid w:val="005D3067"/>
    <w:rsid w:val="005D343C"/>
    <w:rsid w:val="005D351F"/>
    <w:rsid w:val="005D3D99"/>
    <w:rsid w:val="005D3DC3"/>
    <w:rsid w:val="005D40BA"/>
    <w:rsid w:val="005D4C71"/>
    <w:rsid w:val="005D4FD7"/>
    <w:rsid w:val="005D60D7"/>
    <w:rsid w:val="005D636A"/>
    <w:rsid w:val="005D7075"/>
    <w:rsid w:val="005E0109"/>
    <w:rsid w:val="005E066D"/>
    <w:rsid w:val="005E1136"/>
    <w:rsid w:val="005E3224"/>
    <w:rsid w:val="005E5DCC"/>
    <w:rsid w:val="005E7866"/>
    <w:rsid w:val="005E7897"/>
    <w:rsid w:val="005F00F3"/>
    <w:rsid w:val="005F13DA"/>
    <w:rsid w:val="005F2C96"/>
    <w:rsid w:val="005F2D84"/>
    <w:rsid w:val="005F4051"/>
    <w:rsid w:val="00600219"/>
    <w:rsid w:val="00600425"/>
    <w:rsid w:val="006008F8"/>
    <w:rsid w:val="00600B30"/>
    <w:rsid w:val="0060219F"/>
    <w:rsid w:val="00602812"/>
    <w:rsid w:val="006038DE"/>
    <w:rsid w:val="006064C8"/>
    <w:rsid w:val="00606C00"/>
    <w:rsid w:val="006105B1"/>
    <w:rsid w:val="006116FA"/>
    <w:rsid w:val="00613399"/>
    <w:rsid w:val="006133BC"/>
    <w:rsid w:val="0061475E"/>
    <w:rsid w:val="006148CD"/>
    <w:rsid w:val="006151DE"/>
    <w:rsid w:val="006156FC"/>
    <w:rsid w:val="0062026C"/>
    <w:rsid w:val="00620A09"/>
    <w:rsid w:val="00620C2B"/>
    <w:rsid w:val="00621157"/>
    <w:rsid w:val="00621765"/>
    <w:rsid w:val="006217F4"/>
    <w:rsid w:val="006227DA"/>
    <w:rsid w:val="006230BE"/>
    <w:rsid w:val="00623233"/>
    <w:rsid w:val="00624018"/>
    <w:rsid w:val="006240D8"/>
    <w:rsid w:val="0062628A"/>
    <w:rsid w:val="006266BE"/>
    <w:rsid w:val="00630F8B"/>
    <w:rsid w:val="00633E68"/>
    <w:rsid w:val="00636190"/>
    <w:rsid w:val="00637B4B"/>
    <w:rsid w:val="006404CD"/>
    <w:rsid w:val="00642132"/>
    <w:rsid w:val="00642B1C"/>
    <w:rsid w:val="0064373E"/>
    <w:rsid w:val="006437D0"/>
    <w:rsid w:val="00644976"/>
    <w:rsid w:val="0064585B"/>
    <w:rsid w:val="00645C09"/>
    <w:rsid w:val="006463F9"/>
    <w:rsid w:val="00646A6D"/>
    <w:rsid w:val="006501F6"/>
    <w:rsid w:val="006505A2"/>
    <w:rsid w:val="00650CA0"/>
    <w:rsid w:val="00650CF6"/>
    <w:rsid w:val="006542D1"/>
    <w:rsid w:val="00654630"/>
    <w:rsid w:val="00656B4A"/>
    <w:rsid w:val="0065720C"/>
    <w:rsid w:val="006606E6"/>
    <w:rsid w:val="00660C22"/>
    <w:rsid w:val="006620F8"/>
    <w:rsid w:val="006627E0"/>
    <w:rsid w:val="006632B6"/>
    <w:rsid w:val="006639C0"/>
    <w:rsid w:val="00663AEE"/>
    <w:rsid w:val="0066643B"/>
    <w:rsid w:val="00666EBC"/>
    <w:rsid w:val="0066745B"/>
    <w:rsid w:val="006703AD"/>
    <w:rsid w:val="00670B94"/>
    <w:rsid w:val="00670DFF"/>
    <w:rsid w:val="00675284"/>
    <w:rsid w:val="00675864"/>
    <w:rsid w:val="00676735"/>
    <w:rsid w:val="006776C8"/>
    <w:rsid w:val="006810FA"/>
    <w:rsid w:val="006813CA"/>
    <w:rsid w:val="006818B8"/>
    <w:rsid w:val="00683314"/>
    <w:rsid w:val="006841D0"/>
    <w:rsid w:val="00684F7F"/>
    <w:rsid w:val="00684FC9"/>
    <w:rsid w:val="00685848"/>
    <w:rsid w:val="00686F42"/>
    <w:rsid w:val="006907D0"/>
    <w:rsid w:val="006930D1"/>
    <w:rsid w:val="00693BC3"/>
    <w:rsid w:val="00693F49"/>
    <w:rsid w:val="00694411"/>
    <w:rsid w:val="006946C3"/>
    <w:rsid w:val="006966E8"/>
    <w:rsid w:val="006A01A3"/>
    <w:rsid w:val="006A07A2"/>
    <w:rsid w:val="006A182B"/>
    <w:rsid w:val="006A1A47"/>
    <w:rsid w:val="006A1F15"/>
    <w:rsid w:val="006A28BB"/>
    <w:rsid w:val="006A5606"/>
    <w:rsid w:val="006A6625"/>
    <w:rsid w:val="006A7763"/>
    <w:rsid w:val="006B0472"/>
    <w:rsid w:val="006B204E"/>
    <w:rsid w:val="006B24CD"/>
    <w:rsid w:val="006B2E27"/>
    <w:rsid w:val="006B37AD"/>
    <w:rsid w:val="006B39E5"/>
    <w:rsid w:val="006B47A9"/>
    <w:rsid w:val="006B56F0"/>
    <w:rsid w:val="006B6DC0"/>
    <w:rsid w:val="006B7A5A"/>
    <w:rsid w:val="006B7A8E"/>
    <w:rsid w:val="006C12AA"/>
    <w:rsid w:val="006C130D"/>
    <w:rsid w:val="006C1C15"/>
    <w:rsid w:val="006C2B9A"/>
    <w:rsid w:val="006C2C05"/>
    <w:rsid w:val="006C2CA3"/>
    <w:rsid w:val="006C3021"/>
    <w:rsid w:val="006C319C"/>
    <w:rsid w:val="006C37F0"/>
    <w:rsid w:val="006C3C2C"/>
    <w:rsid w:val="006C512D"/>
    <w:rsid w:val="006C5A67"/>
    <w:rsid w:val="006C77E5"/>
    <w:rsid w:val="006D0AF8"/>
    <w:rsid w:val="006D1A7B"/>
    <w:rsid w:val="006D241D"/>
    <w:rsid w:val="006D34DE"/>
    <w:rsid w:val="006D40D2"/>
    <w:rsid w:val="006D5833"/>
    <w:rsid w:val="006D5BBD"/>
    <w:rsid w:val="006D6A7E"/>
    <w:rsid w:val="006E0113"/>
    <w:rsid w:val="006E01B9"/>
    <w:rsid w:val="006E0B3E"/>
    <w:rsid w:val="006E0EC2"/>
    <w:rsid w:val="006E1180"/>
    <w:rsid w:val="006E1336"/>
    <w:rsid w:val="006E50DF"/>
    <w:rsid w:val="006E5C78"/>
    <w:rsid w:val="006E6459"/>
    <w:rsid w:val="006E71E3"/>
    <w:rsid w:val="006F000F"/>
    <w:rsid w:val="006F0764"/>
    <w:rsid w:val="006F0EEF"/>
    <w:rsid w:val="006F148B"/>
    <w:rsid w:val="006F18EA"/>
    <w:rsid w:val="006F1DC5"/>
    <w:rsid w:val="006F258B"/>
    <w:rsid w:val="006F323D"/>
    <w:rsid w:val="006F34B0"/>
    <w:rsid w:val="006F55DB"/>
    <w:rsid w:val="006F6666"/>
    <w:rsid w:val="006F6E6A"/>
    <w:rsid w:val="006F76E3"/>
    <w:rsid w:val="00700792"/>
    <w:rsid w:val="0070143A"/>
    <w:rsid w:val="00702539"/>
    <w:rsid w:val="0070279B"/>
    <w:rsid w:val="00702A40"/>
    <w:rsid w:val="00703AD6"/>
    <w:rsid w:val="00703FA5"/>
    <w:rsid w:val="00703FF9"/>
    <w:rsid w:val="007044B7"/>
    <w:rsid w:val="00704FF5"/>
    <w:rsid w:val="0070551E"/>
    <w:rsid w:val="00706A81"/>
    <w:rsid w:val="00712CCC"/>
    <w:rsid w:val="0071341B"/>
    <w:rsid w:val="00713DBC"/>
    <w:rsid w:val="00714A65"/>
    <w:rsid w:val="007160B5"/>
    <w:rsid w:val="007175F2"/>
    <w:rsid w:val="00721B0B"/>
    <w:rsid w:val="007229A4"/>
    <w:rsid w:val="007237A8"/>
    <w:rsid w:val="00723FC7"/>
    <w:rsid w:val="00724A61"/>
    <w:rsid w:val="007256AE"/>
    <w:rsid w:val="007257B4"/>
    <w:rsid w:val="00726663"/>
    <w:rsid w:val="00727B7C"/>
    <w:rsid w:val="007300D1"/>
    <w:rsid w:val="0073028D"/>
    <w:rsid w:val="00731D00"/>
    <w:rsid w:val="007344DF"/>
    <w:rsid w:val="00734601"/>
    <w:rsid w:val="00734EE6"/>
    <w:rsid w:val="00735326"/>
    <w:rsid w:val="0073536E"/>
    <w:rsid w:val="007353DC"/>
    <w:rsid w:val="0073553C"/>
    <w:rsid w:val="0073563E"/>
    <w:rsid w:val="00735A82"/>
    <w:rsid w:val="00735ADB"/>
    <w:rsid w:val="00736334"/>
    <w:rsid w:val="00737225"/>
    <w:rsid w:val="00737337"/>
    <w:rsid w:val="0073754F"/>
    <w:rsid w:val="00742077"/>
    <w:rsid w:val="0074507F"/>
    <w:rsid w:val="00746552"/>
    <w:rsid w:val="0075063F"/>
    <w:rsid w:val="00754593"/>
    <w:rsid w:val="0075521B"/>
    <w:rsid w:val="00755596"/>
    <w:rsid w:val="00755754"/>
    <w:rsid w:val="007608C3"/>
    <w:rsid w:val="00761B7A"/>
    <w:rsid w:val="00761FEC"/>
    <w:rsid w:val="0076506B"/>
    <w:rsid w:val="00765635"/>
    <w:rsid w:val="007663B0"/>
    <w:rsid w:val="00766702"/>
    <w:rsid w:val="00770D7A"/>
    <w:rsid w:val="0077165D"/>
    <w:rsid w:val="00771A80"/>
    <w:rsid w:val="00771EC2"/>
    <w:rsid w:val="00772258"/>
    <w:rsid w:val="00773393"/>
    <w:rsid w:val="00773C74"/>
    <w:rsid w:val="00773EFA"/>
    <w:rsid w:val="00774D19"/>
    <w:rsid w:val="0077582E"/>
    <w:rsid w:val="00775CF8"/>
    <w:rsid w:val="00776984"/>
    <w:rsid w:val="00783D02"/>
    <w:rsid w:val="0078598B"/>
    <w:rsid w:val="00785E3D"/>
    <w:rsid w:val="00786099"/>
    <w:rsid w:val="0078648D"/>
    <w:rsid w:val="00786A50"/>
    <w:rsid w:val="00790AEB"/>
    <w:rsid w:val="00790E03"/>
    <w:rsid w:val="00790EE9"/>
    <w:rsid w:val="007916DA"/>
    <w:rsid w:val="00792752"/>
    <w:rsid w:val="00793850"/>
    <w:rsid w:val="00793E7B"/>
    <w:rsid w:val="00794255"/>
    <w:rsid w:val="0079485F"/>
    <w:rsid w:val="0079789B"/>
    <w:rsid w:val="007A06A7"/>
    <w:rsid w:val="007A0C32"/>
    <w:rsid w:val="007A2D48"/>
    <w:rsid w:val="007A30A7"/>
    <w:rsid w:val="007A4142"/>
    <w:rsid w:val="007A4F27"/>
    <w:rsid w:val="007A5748"/>
    <w:rsid w:val="007A6DE5"/>
    <w:rsid w:val="007B128D"/>
    <w:rsid w:val="007B2CF1"/>
    <w:rsid w:val="007B3BC2"/>
    <w:rsid w:val="007B3C6E"/>
    <w:rsid w:val="007B5411"/>
    <w:rsid w:val="007B5653"/>
    <w:rsid w:val="007B657E"/>
    <w:rsid w:val="007B7038"/>
    <w:rsid w:val="007B7719"/>
    <w:rsid w:val="007B7D7B"/>
    <w:rsid w:val="007C26A7"/>
    <w:rsid w:val="007C3F2E"/>
    <w:rsid w:val="007C45CC"/>
    <w:rsid w:val="007C5590"/>
    <w:rsid w:val="007C6AE1"/>
    <w:rsid w:val="007D1B3A"/>
    <w:rsid w:val="007D20CB"/>
    <w:rsid w:val="007D281A"/>
    <w:rsid w:val="007D2950"/>
    <w:rsid w:val="007D49A6"/>
    <w:rsid w:val="007D4C70"/>
    <w:rsid w:val="007D6271"/>
    <w:rsid w:val="007D6DBF"/>
    <w:rsid w:val="007D70D8"/>
    <w:rsid w:val="007E1749"/>
    <w:rsid w:val="007E2206"/>
    <w:rsid w:val="007E57CA"/>
    <w:rsid w:val="007E62A7"/>
    <w:rsid w:val="007E6489"/>
    <w:rsid w:val="007E6FEF"/>
    <w:rsid w:val="007E7B09"/>
    <w:rsid w:val="007F0126"/>
    <w:rsid w:val="007F0990"/>
    <w:rsid w:val="007F0B68"/>
    <w:rsid w:val="007F10B7"/>
    <w:rsid w:val="007F206C"/>
    <w:rsid w:val="007F336F"/>
    <w:rsid w:val="007F4317"/>
    <w:rsid w:val="007F47A0"/>
    <w:rsid w:val="007F4EE9"/>
    <w:rsid w:val="007F5472"/>
    <w:rsid w:val="007F556E"/>
    <w:rsid w:val="007F564D"/>
    <w:rsid w:val="007F65F3"/>
    <w:rsid w:val="0080022F"/>
    <w:rsid w:val="00801680"/>
    <w:rsid w:val="00801D80"/>
    <w:rsid w:val="00802164"/>
    <w:rsid w:val="008029CF"/>
    <w:rsid w:val="00802CB7"/>
    <w:rsid w:val="00802F4F"/>
    <w:rsid w:val="00802FD5"/>
    <w:rsid w:val="0080345D"/>
    <w:rsid w:val="0080369B"/>
    <w:rsid w:val="008052E4"/>
    <w:rsid w:val="00807760"/>
    <w:rsid w:val="00810D6B"/>
    <w:rsid w:val="00810F6F"/>
    <w:rsid w:val="00811F91"/>
    <w:rsid w:val="00812BC6"/>
    <w:rsid w:val="008144E4"/>
    <w:rsid w:val="00815DF7"/>
    <w:rsid w:val="00816093"/>
    <w:rsid w:val="00816828"/>
    <w:rsid w:val="008169F0"/>
    <w:rsid w:val="00816FE0"/>
    <w:rsid w:val="00820F22"/>
    <w:rsid w:val="0082202D"/>
    <w:rsid w:val="00822407"/>
    <w:rsid w:val="00823325"/>
    <w:rsid w:val="008248F9"/>
    <w:rsid w:val="00824AEC"/>
    <w:rsid w:val="00824B56"/>
    <w:rsid w:val="00827323"/>
    <w:rsid w:val="0083044B"/>
    <w:rsid w:val="0083091B"/>
    <w:rsid w:val="00831ADB"/>
    <w:rsid w:val="00832B9B"/>
    <w:rsid w:val="008330BA"/>
    <w:rsid w:val="00833A55"/>
    <w:rsid w:val="008343E5"/>
    <w:rsid w:val="0083592E"/>
    <w:rsid w:val="00835A2A"/>
    <w:rsid w:val="00835B67"/>
    <w:rsid w:val="00835C3B"/>
    <w:rsid w:val="0083609E"/>
    <w:rsid w:val="008360AB"/>
    <w:rsid w:val="00836873"/>
    <w:rsid w:val="00836985"/>
    <w:rsid w:val="0084177D"/>
    <w:rsid w:val="00841AF6"/>
    <w:rsid w:val="00841F59"/>
    <w:rsid w:val="00842832"/>
    <w:rsid w:val="0084302F"/>
    <w:rsid w:val="00845174"/>
    <w:rsid w:val="00845AB5"/>
    <w:rsid w:val="00845E0D"/>
    <w:rsid w:val="00845FD5"/>
    <w:rsid w:val="00846205"/>
    <w:rsid w:val="00846FF5"/>
    <w:rsid w:val="0084735E"/>
    <w:rsid w:val="00847CFA"/>
    <w:rsid w:val="00850EE1"/>
    <w:rsid w:val="00852646"/>
    <w:rsid w:val="0085313E"/>
    <w:rsid w:val="00853AD5"/>
    <w:rsid w:val="00854F54"/>
    <w:rsid w:val="00860018"/>
    <w:rsid w:val="00860FF0"/>
    <w:rsid w:val="00861818"/>
    <w:rsid w:val="0086191D"/>
    <w:rsid w:val="00861D3E"/>
    <w:rsid w:val="00862283"/>
    <w:rsid w:val="008622CB"/>
    <w:rsid w:val="00863EE3"/>
    <w:rsid w:val="00864F42"/>
    <w:rsid w:val="00865639"/>
    <w:rsid w:val="008665F6"/>
    <w:rsid w:val="008674AD"/>
    <w:rsid w:val="00870A66"/>
    <w:rsid w:val="00870DC3"/>
    <w:rsid w:val="00871313"/>
    <w:rsid w:val="00871BC3"/>
    <w:rsid w:val="00871C73"/>
    <w:rsid w:val="0087223B"/>
    <w:rsid w:val="0087245B"/>
    <w:rsid w:val="00872579"/>
    <w:rsid w:val="00872ECB"/>
    <w:rsid w:val="00874065"/>
    <w:rsid w:val="00875C09"/>
    <w:rsid w:val="00877DED"/>
    <w:rsid w:val="00883D1A"/>
    <w:rsid w:val="00883DDB"/>
    <w:rsid w:val="0088585B"/>
    <w:rsid w:val="008875DE"/>
    <w:rsid w:val="00887E83"/>
    <w:rsid w:val="00891FD1"/>
    <w:rsid w:val="008924C6"/>
    <w:rsid w:val="00892C2D"/>
    <w:rsid w:val="0089301B"/>
    <w:rsid w:val="00894845"/>
    <w:rsid w:val="00895AA9"/>
    <w:rsid w:val="008961BE"/>
    <w:rsid w:val="00896675"/>
    <w:rsid w:val="0089676E"/>
    <w:rsid w:val="0089755E"/>
    <w:rsid w:val="008A03F5"/>
    <w:rsid w:val="008A04FD"/>
    <w:rsid w:val="008A2CE5"/>
    <w:rsid w:val="008A43C4"/>
    <w:rsid w:val="008A5831"/>
    <w:rsid w:val="008A5881"/>
    <w:rsid w:val="008A5DF8"/>
    <w:rsid w:val="008B0EE6"/>
    <w:rsid w:val="008B2D49"/>
    <w:rsid w:val="008B5363"/>
    <w:rsid w:val="008B6230"/>
    <w:rsid w:val="008B6CB2"/>
    <w:rsid w:val="008C1EA2"/>
    <w:rsid w:val="008C2228"/>
    <w:rsid w:val="008C23A7"/>
    <w:rsid w:val="008C297E"/>
    <w:rsid w:val="008C3730"/>
    <w:rsid w:val="008C4F42"/>
    <w:rsid w:val="008C60B7"/>
    <w:rsid w:val="008C638D"/>
    <w:rsid w:val="008C73C9"/>
    <w:rsid w:val="008C7C69"/>
    <w:rsid w:val="008D04E7"/>
    <w:rsid w:val="008D34B3"/>
    <w:rsid w:val="008D393E"/>
    <w:rsid w:val="008D64B5"/>
    <w:rsid w:val="008E0290"/>
    <w:rsid w:val="008E0678"/>
    <w:rsid w:val="008E1A90"/>
    <w:rsid w:val="008E21E8"/>
    <w:rsid w:val="008E3588"/>
    <w:rsid w:val="008E4A56"/>
    <w:rsid w:val="008E6387"/>
    <w:rsid w:val="008E6657"/>
    <w:rsid w:val="008E74DD"/>
    <w:rsid w:val="008F0679"/>
    <w:rsid w:val="008F11CF"/>
    <w:rsid w:val="008F2A84"/>
    <w:rsid w:val="008F3C6D"/>
    <w:rsid w:val="008F48A5"/>
    <w:rsid w:val="008F5EA6"/>
    <w:rsid w:val="008F5F8E"/>
    <w:rsid w:val="008F652E"/>
    <w:rsid w:val="008F6E9E"/>
    <w:rsid w:val="008F79A2"/>
    <w:rsid w:val="008F7DB4"/>
    <w:rsid w:val="00900338"/>
    <w:rsid w:val="00901B1F"/>
    <w:rsid w:val="00902EA0"/>
    <w:rsid w:val="00903C63"/>
    <w:rsid w:val="00903E03"/>
    <w:rsid w:val="00907A68"/>
    <w:rsid w:val="00910034"/>
    <w:rsid w:val="00911C93"/>
    <w:rsid w:val="00912806"/>
    <w:rsid w:val="00912F6C"/>
    <w:rsid w:val="00914614"/>
    <w:rsid w:val="009168C1"/>
    <w:rsid w:val="00920710"/>
    <w:rsid w:val="00921B91"/>
    <w:rsid w:val="00922A01"/>
    <w:rsid w:val="0092450F"/>
    <w:rsid w:val="0092495F"/>
    <w:rsid w:val="00926235"/>
    <w:rsid w:val="00926E5A"/>
    <w:rsid w:val="00927F64"/>
    <w:rsid w:val="00931E17"/>
    <w:rsid w:val="0093364A"/>
    <w:rsid w:val="009340F7"/>
    <w:rsid w:val="00935BC1"/>
    <w:rsid w:val="0093629A"/>
    <w:rsid w:val="00940641"/>
    <w:rsid w:val="009411AA"/>
    <w:rsid w:val="00941AD0"/>
    <w:rsid w:val="009433B5"/>
    <w:rsid w:val="0094470B"/>
    <w:rsid w:val="009450E5"/>
    <w:rsid w:val="0094539B"/>
    <w:rsid w:val="00945ACB"/>
    <w:rsid w:val="00945C52"/>
    <w:rsid w:val="00946FAB"/>
    <w:rsid w:val="00950902"/>
    <w:rsid w:val="0095130F"/>
    <w:rsid w:val="00951FFB"/>
    <w:rsid w:val="00953639"/>
    <w:rsid w:val="00955030"/>
    <w:rsid w:val="009553B4"/>
    <w:rsid w:val="00956D2D"/>
    <w:rsid w:val="00957BC2"/>
    <w:rsid w:val="00957E5A"/>
    <w:rsid w:val="009608DE"/>
    <w:rsid w:val="00962163"/>
    <w:rsid w:val="0096276A"/>
    <w:rsid w:val="0096610C"/>
    <w:rsid w:val="0096759D"/>
    <w:rsid w:val="00970A35"/>
    <w:rsid w:val="00970B3D"/>
    <w:rsid w:val="009720B3"/>
    <w:rsid w:val="00975D13"/>
    <w:rsid w:val="00976082"/>
    <w:rsid w:val="009763BB"/>
    <w:rsid w:val="009773BE"/>
    <w:rsid w:val="0097785E"/>
    <w:rsid w:val="0098039D"/>
    <w:rsid w:val="00980D20"/>
    <w:rsid w:val="0098293B"/>
    <w:rsid w:val="00982B8B"/>
    <w:rsid w:val="009833FA"/>
    <w:rsid w:val="0098346D"/>
    <w:rsid w:val="00983C00"/>
    <w:rsid w:val="00983F68"/>
    <w:rsid w:val="0098458F"/>
    <w:rsid w:val="009849B4"/>
    <w:rsid w:val="00986CA8"/>
    <w:rsid w:val="009870D0"/>
    <w:rsid w:val="00987B76"/>
    <w:rsid w:val="0099048E"/>
    <w:rsid w:val="00990C1F"/>
    <w:rsid w:val="009911B3"/>
    <w:rsid w:val="0099266F"/>
    <w:rsid w:val="00993227"/>
    <w:rsid w:val="009941B5"/>
    <w:rsid w:val="009942A9"/>
    <w:rsid w:val="00996124"/>
    <w:rsid w:val="00996448"/>
    <w:rsid w:val="00996D33"/>
    <w:rsid w:val="00996E94"/>
    <w:rsid w:val="00997CAB"/>
    <w:rsid w:val="00997E3B"/>
    <w:rsid w:val="009A0E2F"/>
    <w:rsid w:val="009A2A05"/>
    <w:rsid w:val="009A2E94"/>
    <w:rsid w:val="009A302E"/>
    <w:rsid w:val="009A3507"/>
    <w:rsid w:val="009A3678"/>
    <w:rsid w:val="009A36EB"/>
    <w:rsid w:val="009A3B12"/>
    <w:rsid w:val="009A4BD4"/>
    <w:rsid w:val="009B0F70"/>
    <w:rsid w:val="009B1F03"/>
    <w:rsid w:val="009B24D8"/>
    <w:rsid w:val="009B32D6"/>
    <w:rsid w:val="009C1031"/>
    <w:rsid w:val="009C115C"/>
    <w:rsid w:val="009C2CA7"/>
    <w:rsid w:val="009C2DF0"/>
    <w:rsid w:val="009C4877"/>
    <w:rsid w:val="009C5CAF"/>
    <w:rsid w:val="009C71D7"/>
    <w:rsid w:val="009D05AB"/>
    <w:rsid w:val="009D09B1"/>
    <w:rsid w:val="009D1022"/>
    <w:rsid w:val="009D1C61"/>
    <w:rsid w:val="009D3BF5"/>
    <w:rsid w:val="009D3C1E"/>
    <w:rsid w:val="009D44DA"/>
    <w:rsid w:val="009D5D4B"/>
    <w:rsid w:val="009D60EE"/>
    <w:rsid w:val="009D7560"/>
    <w:rsid w:val="009E2AF9"/>
    <w:rsid w:val="009E33E4"/>
    <w:rsid w:val="009E478B"/>
    <w:rsid w:val="009E584C"/>
    <w:rsid w:val="009E645A"/>
    <w:rsid w:val="009E6E31"/>
    <w:rsid w:val="009E7768"/>
    <w:rsid w:val="009E7F61"/>
    <w:rsid w:val="009F00D8"/>
    <w:rsid w:val="009F13B5"/>
    <w:rsid w:val="009F2040"/>
    <w:rsid w:val="009F417A"/>
    <w:rsid w:val="009F458F"/>
    <w:rsid w:val="009F565E"/>
    <w:rsid w:val="009F6A78"/>
    <w:rsid w:val="009F6BF9"/>
    <w:rsid w:val="009F6C9D"/>
    <w:rsid w:val="009F7841"/>
    <w:rsid w:val="009F7E37"/>
    <w:rsid w:val="00A00CB8"/>
    <w:rsid w:val="00A00D12"/>
    <w:rsid w:val="00A02C15"/>
    <w:rsid w:val="00A02C65"/>
    <w:rsid w:val="00A0490D"/>
    <w:rsid w:val="00A05AD0"/>
    <w:rsid w:val="00A05F46"/>
    <w:rsid w:val="00A0741F"/>
    <w:rsid w:val="00A103A1"/>
    <w:rsid w:val="00A10404"/>
    <w:rsid w:val="00A10828"/>
    <w:rsid w:val="00A10FC7"/>
    <w:rsid w:val="00A11578"/>
    <w:rsid w:val="00A1181B"/>
    <w:rsid w:val="00A136CF"/>
    <w:rsid w:val="00A1385B"/>
    <w:rsid w:val="00A1638C"/>
    <w:rsid w:val="00A16F25"/>
    <w:rsid w:val="00A17130"/>
    <w:rsid w:val="00A20386"/>
    <w:rsid w:val="00A20793"/>
    <w:rsid w:val="00A20837"/>
    <w:rsid w:val="00A20DD7"/>
    <w:rsid w:val="00A219DF"/>
    <w:rsid w:val="00A21DFD"/>
    <w:rsid w:val="00A2281F"/>
    <w:rsid w:val="00A229F2"/>
    <w:rsid w:val="00A24B82"/>
    <w:rsid w:val="00A26797"/>
    <w:rsid w:val="00A26B47"/>
    <w:rsid w:val="00A27DD8"/>
    <w:rsid w:val="00A27FFE"/>
    <w:rsid w:val="00A318E1"/>
    <w:rsid w:val="00A31F95"/>
    <w:rsid w:val="00A321C5"/>
    <w:rsid w:val="00A3540D"/>
    <w:rsid w:val="00A35A30"/>
    <w:rsid w:val="00A37394"/>
    <w:rsid w:val="00A379B9"/>
    <w:rsid w:val="00A40329"/>
    <w:rsid w:val="00A421FD"/>
    <w:rsid w:val="00A441A6"/>
    <w:rsid w:val="00A465DE"/>
    <w:rsid w:val="00A4674A"/>
    <w:rsid w:val="00A470D7"/>
    <w:rsid w:val="00A51048"/>
    <w:rsid w:val="00A511EA"/>
    <w:rsid w:val="00A52475"/>
    <w:rsid w:val="00A52C78"/>
    <w:rsid w:val="00A537DD"/>
    <w:rsid w:val="00A54E21"/>
    <w:rsid w:val="00A55055"/>
    <w:rsid w:val="00A5513B"/>
    <w:rsid w:val="00A5676D"/>
    <w:rsid w:val="00A57C6F"/>
    <w:rsid w:val="00A6228D"/>
    <w:rsid w:val="00A62318"/>
    <w:rsid w:val="00A624A3"/>
    <w:rsid w:val="00A63141"/>
    <w:rsid w:val="00A65C11"/>
    <w:rsid w:val="00A67FEE"/>
    <w:rsid w:val="00A70CCB"/>
    <w:rsid w:val="00A70F78"/>
    <w:rsid w:val="00A717F6"/>
    <w:rsid w:val="00A71AD2"/>
    <w:rsid w:val="00A724AF"/>
    <w:rsid w:val="00A73AEA"/>
    <w:rsid w:val="00A7486F"/>
    <w:rsid w:val="00A75FAF"/>
    <w:rsid w:val="00A7616D"/>
    <w:rsid w:val="00A76790"/>
    <w:rsid w:val="00A768C9"/>
    <w:rsid w:val="00A77B05"/>
    <w:rsid w:val="00A80B91"/>
    <w:rsid w:val="00A80D74"/>
    <w:rsid w:val="00A8173D"/>
    <w:rsid w:val="00A82259"/>
    <w:rsid w:val="00A82DC7"/>
    <w:rsid w:val="00A83830"/>
    <w:rsid w:val="00A84F1F"/>
    <w:rsid w:val="00A84FD7"/>
    <w:rsid w:val="00A86763"/>
    <w:rsid w:val="00A87281"/>
    <w:rsid w:val="00A87506"/>
    <w:rsid w:val="00A87E02"/>
    <w:rsid w:val="00A87FF4"/>
    <w:rsid w:val="00A90128"/>
    <w:rsid w:val="00A912B4"/>
    <w:rsid w:val="00A912C8"/>
    <w:rsid w:val="00A92D85"/>
    <w:rsid w:val="00A9396E"/>
    <w:rsid w:val="00A93A88"/>
    <w:rsid w:val="00A95D68"/>
    <w:rsid w:val="00AA0985"/>
    <w:rsid w:val="00AA09F5"/>
    <w:rsid w:val="00AA0D22"/>
    <w:rsid w:val="00AA1B3A"/>
    <w:rsid w:val="00AA316F"/>
    <w:rsid w:val="00AA4078"/>
    <w:rsid w:val="00AA40AF"/>
    <w:rsid w:val="00AA73DB"/>
    <w:rsid w:val="00AA7CD0"/>
    <w:rsid w:val="00AB20EB"/>
    <w:rsid w:val="00AB2612"/>
    <w:rsid w:val="00AB338F"/>
    <w:rsid w:val="00AB441D"/>
    <w:rsid w:val="00AB5CCD"/>
    <w:rsid w:val="00AB6005"/>
    <w:rsid w:val="00AB7BB1"/>
    <w:rsid w:val="00AB7C7B"/>
    <w:rsid w:val="00AC01A1"/>
    <w:rsid w:val="00AC0B12"/>
    <w:rsid w:val="00AC10DE"/>
    <w:rsid w:val="00AC19A9"/>
    <w:rsid w:val="00AC21A6"/>
    <w:rsid w:val="00AC420A"/>
    <w:rsid w:val="00AC43E1"/>
    <w:rsid w:val="00AC48CC"/>
    <w:rsid w:val="00AC4F79"/>
    <w:rsid w:val="00AC52E8"/>
    <w:rsid w:val="00AC653E"/>
    <w:rsid w:val="00AC6721"/>
    <w:rsid w:val="00AC72D0"/>
    <w:rsid w:val="00AD0FF8"/>
    <w:rsid w:val="00AD179A"/>
    <w:rsid w:val="00AD356D"/>
    <w:rsid w:val="00AD4E06"/>
    <w:rsid w:val="00AD52A1"/>
    <w:rsid w:val="00AD5A98"/>
    <w:rsid w:val="00AD6167"/>
    <w:rsid w:val="00AD7077"/>
    <w:rsid w:val="00AD7341"/>
    <w:rsid w:val="00AE061D"/>
    <w:rsid w:val="00AE1312"/>
    <w:rsid w:val="00AE175C"/>
    <w:rsid w:val="00AE1B47"/>
    <w:rsid w:val="00AE1CF8"/>
    <w:rsid w:val="00AE281F"/>
    <w:rsid w:val="00AE3713"/>
    <w:rsid w:val="00AE42ED"/>
    <w:rsid w:val="00AE51BF"/>
    <w:rsid w:val="00AE6463"/>
    <w:rsid w:val="00AE6FA5"/>
    <w:rsid w:val="00AE774B"/>
    <w:rsid w:val="00AE7AA2"/>
    <w:rsid w:val="00AF1F6B"/>
    <w:rsid w:val="00AF31CB"/>
    <w:rsid w:val="00AF4C24"/>
    <w:rsid w:val="00AF5A19"/>
    <w:rsid w:val="00AF5BFA"/>
    <w:rsid w:val="00AF7F67"/>
    <w:rsid w:val="00B00A50"/>
    <w:rsid w:val="00B01971"/>
    <w:rsid w:val="00B034A0"/>
    <w:rsid w:val="00B039C2"/>
    <w:rsid w:val="00B06804"/>
    <w:rsid w:val="00B06B39"/>
    <w:rsid w:val="00B1018E"/>
    <w:rsid w:val="00B1054C"/>
    <w:rsid w:val="00B10C15"/>
    <w:rsid w:val="00B10DAF"/>
    <w:rsid w:val="00B12308"/>
    <w:rsid w:val="00B127EA"/>
    <w:rsid w:val="00B13865"/>
    <w:rsid w:val="00B14831"/>
    <w:rsid w:val="00B1509B"/>
    <w:rsid w:val="00B17675"/>
    <w:rsid w:val="00B1784D"/>
    <w:rsid w:val="00B2043D"/>
    <w:rsid w:val="00B209E1"/>
    <w:rsid w:val="00B20A0B"/>
    <w:rsid w:val="00B2257A"/>
    <w:rsid w:val="00B231AC"/>
    <w:rsid w:val="00B25226"/>
    <w:rsid w:val="00B25DA8"/>
    <w:rsid w:val="00B26C2E"/>
    <w:rsid w:val="00B31483"/>
    <w:rsid w:val="00B319FF"/>
    <w:rsid w:val="00B31BC9"/>
    <w:rsid w:val="00B33353"/>
    <w:rsid w:val="00B341BE"/>
    <w:rsid w:val="00B35589"/>
    <w:rsid w:val="00B361CB"/>
    <w:rsid w:val="00B364A1"/>
    <w:rsid w:val="00B372DF"/>
    <w:rsid w:val="00B4113A"/>
    <w:rsid w:val="00B4176F"/>
    <w:rsid w:val="00B42799"/>
    <w:rsid w:val="00B4396A"/>
    <w:rsid w:val="00B4501A"/>
    <w:rsid w:val="00B45A06"/>
    <w:rsid w:val="00B47436"/>
    <w:rsid w:val="00B47581"/>
    <w:rsid w:val="00B507F8"/>
    <w:rsid w:val="00B5105C"/>
    <w:rsid w:val="00B51E68"/>
    <w:rsid w:val="00B52484"/>
    <w:rsid w:val="00B53DD4"/>
    <w:rsid w:val="00B5407E"/>
    <w:rsid w:val="00B551D1"/>
    <w:rsid w:val="00B60113"/>
    <w:rsid w:val="00B60217"/>
    <w:rsid w:val="00B60E31"/>
    <w:rsid w:val="00B61DE9"/>
    <w:rsid w:val="00B62625"/>
    <w:rsid w:val="00B6298E"/>
    <w:rsid w:val="00B62C9C"/>
    <w:rsid w:val="00B630FA"/>
    <w:rsid w:val="00B63461"/>
    <w:rsid w:val="00B64325"/>
    <w:rsid w:val="00B66807"/>
    <w:rsid w:val="00B70ADE"/>
    <w:rsid w:val="00B718B7"/>
    <w:rsid w:val="00B71C3C"/>
    <w:rsid w:val="00B744A0"/>
    <w:rsid w:val="00B749DE"/>
    <w:rsid w:val="00B74C6D"/>
    <w:rsid w:val="00B75BF8"/>
    <w:rsid w:val="00B777EC"/>
    <w:rsid w:val="00B77B8A"/>
    <w:rsid w:val="00B80146"/>
    <w:rsid w:val="00B83346"/>
    <w:rsid w:val="00B838BB"/>
    <w:rsid w:val="00B854AC"/>
    <w:rsid w:val="00B86814"/>
    <w:rsid w:val="00B86903"/>
    <w:rsid w:val="00B86CBB"/>
    <w:rsid w:val="00B9139F"/>
    <w:rsid w:val="00B91FCD"/>
    <w:rsid w:val="00B92B72"/>
    <w:rsid w:val="00B93072"/>
    <w:rsid w:val="00B939F4"/>
    <w:rsid w:val="00B941C8"/>
    <w:rsid w:val="00B96260"/>
    <w:rsid w:val="00B96285"/>
    <w:rsid w:val="00B96F96"/>
    <w:rsid w:val="00BA053B"/>
    <w:rsid w:val="00BA18FD"/>
    <w:rsid w:val="00BA2725"/>
    <w:rsid w:val="00BA5CDB"/>
    <w:rsid w:val="00BA6942"/>
    <w:rsid w:val="00BA6C16"/>
    <w:rsid w:val="00BA7F51"/>
    <w:rsid w:val="00BB112A"/>
    <w:rsid w:val="00BB14C1"/>
    <w:rsid w:val="00BB4672"/>
    <w:rsid w:val="00BB621D"/>
    <w:rsid w:val="00BB6765"/>
    <w:rsid w:val="00BB6D63"/>
    <w:rsid w:val="00BB72D0"/>
    <w:rsid w:val="00BB7602"/>
    <w:rsid w:val="00BC10D5"/>
    <w:rsid w:val="00BC4404"/>
    <w:rsid w:val="00BC46F4"/>
    <w:rsid w:val="00BC64EE"/>
    <w:rsid w:val="00BC665C"/>
    <w:rsid w:val="00BC6C7A"/>
    <w:rsid w:val="00BC71F1"/>
    <w:rsid w:val="00BC7FB3"/>
    <w:rsid w:val="00BD109A"/>
    <w:rsid w:val="00BD77A6"/>
    <w:rsid w:val="00BD7BDF"/>
    <w:rsid w:val="00BD7E4A"/>
    <w:rsid w:val="00BE15D9"/>
    <w:rsid w:val="00BE2D56"/>
    <w:rsid w:val="00BE44BC"/>
    <w:rsid w:val="00BE4A85"/>
    <w:rsid w:val="00BE4FDF"/>
    <w:rsid w:val="00BE567C"/>
    <w:rsid w:val="00BE57DF"/>
    <w:rsid w:val="00BE5E72"/>
    <w:rsid w:val="00BE5F57"/>
    <w:rsid w:val="00BE62E5"/>
    <w:rsid w:val="00BE67FD"/>
    <w:rsid w:val="00BE68B2"/>
    <w:rsid w:val="00BE6C96"/>
    <w:rsid w:val="00BE701D"/>
    <w:rsid w:val="00BE75FD"/>
    <w:rsid w:val="00BE7B13"/>
    <w:rsid w:val="00BE7CCE"/>
    <w:rsid w:val="00BF08C5"/>
    <w:rsid w:val="00BF1C8B"/>
    <w:rsid w:val="00BF2DA2"/>
    <w:rsid w:val="00BF57D7"/>
    <w:rsid w:val="00BF6D25"/>
    <w:rsid w:val="00BF76A9"/>
    <w:rsid w:val="00BF7FF8"/>
    <w:rsid w:val="00C00322"/>
    <w:rsid w:val="00C00F19"/>
    <w:rsid w:val="00C01FB7"/>
    <w:rsid w:val="00C02846"/>
    <w:rsid w:val="00C03D6E"/>
    <w:rsid w:val="00C07F02"/>
    <w:rsid w:val="00C11D56"/>
    <w:rsid w:val="00C13F30"/>
    <w:rsid w:val="00C1574A"/>
    <w:rsid w:val="00C15E64"/>
    <w:rsid w:val="00C17895"/>
    <w:rsid w:val="00C2032B"/>
    <w:rsid w:val="00C20DC3"/>
    <w:rsid w:val="00C20F0C"/>
    <w:rsid w:val="00C2122A"/>
    <w:rsid w:val="00C21902"/>
    <w:rsid w:val="00C22C20"/>
    <w:rsid w:val="00C235F5"/>
    <w:rsid w:val="00C237DA"/>
    <w:rsid w:val="00C23E0E"/>
    <w:rsid w:val="00C24A09"/>
    <w:rsid w:val="00C2523B"/>
    <w:rsid w:val="00C25B7D"/>
    <w:rsid w:val="00C310C4"/>
    <w:rsid w:val="00C31592"/>
    <w:rsid w:val="00C315F4"/>
    <w:rsid w:val="00C316F2"/>
    <w:rsid w:val="00C31FC1"/>
    <w:rsid w:val="00C32353"/>
    <w:rsid w:val="00C3271A"/>
    <w:rsid w:val="00C32E14"/>
    <w:rsid w:val="00C33AB8"/>
    <w:rsid w:val="00C3488A"/>
    <w:rsid w:val="00C352D4"/>
    <w:rsid w:val="00C36C44"/>
    <w:rsid w:val="00C3731D"/>
    <w:rsid w:val="00C375FD"/>
    <w:rsid w:val="00C40129"/>
    <w:rsid w:val="00C403DE"/>
    <w:rsid w:val="00C40770"/>
    <w:rsid w:val="00C41ADF"/>
    <w:rsid w:val="00C42E66"/>
    <w:rsid w:val="00C445DC"/>
    <w:rsid w:val="00C47AA3"/>
    <w:rsid w:val="00C5048A"/>
    <w:rsid w:val="00C521B3"/>
    <w:rsid w:val="00C52503"/>
    <w:rsid w:val="00C5490A"/>
    <w:rsid w:val="00C5584C"/>
    <w:rsid w:val="00C60D23"/>
    <w:rsid w:val="00C60F74"/>
    <w:rsid w:val="00C62AD3"/>
    <w:rsid w:val="00C62BEA"/>
    <w:rsid w:val="00C62CBC"/>
    <w:rsid w:val="00C6379A"/>
    <w:rsid w:val="00C63B15"/>
    <w:rsid w:val="00C64C45"/>
    <w:rsid w:val="00C64DC6"/>
    <w:rsid w:val="00C663A1"/>
    <w:rsid w:val="00C6640A"/>
    <w:rsid w:val="00C66EF3"/>
    <w:rsid w:val="00C675B6"/>
    <w:rsid w:val="00C7190B"/>
    <w:rsid w:val="00C73311"/>
    <w:rsid w:val="00C7474B"/>
    <w:rsid w:val="00C74A75"/>
    <w:rsid w:val="00C74FC9"/>
    <w:rsid w:val="00C75212"/>
    <w:rsid w:val="00C77452"/>
    <w:rsid w:val="00C77F58"/>
    <w:rsid w:val="00C83A27"/>
    <w:rsid w:val="00C852A8"/>
    <w:rsid w:val="00C855A2"/>
    <w:rsid w:val="00C86CF8"/>
    <w:rsid w:val="00C90A6F"/>
    <w:rsid w:val="00C90DEC"/>
    <w:rsid w:val="00C91422"/>
    <w:rsid w:val="00C936DD"/>
    <w:rsid w:val="00C938A6"/>
    <w:rsid w:val="00C93B0D"/>
    <w:rsid w:val="00C9423D"/>
    <w:rsid w:val="00C94947"/>
    <w:rsid w:val="00C95E25"/>
    <w:rsid w:val="00C95FA7"/>
    <w:rsid w:val="00CA1700"/>
    <w:rsid w:val="00CA17CD"/>
    <w:rsid w:val="00CA31C4"/>
    <w:rsid w:val="00CA51EC"/>
    <w:rsid w:val="00CA5A79"/>
    <w:rsid w:val="00CA5BAD"/>
    <w:rsid w:val="00CA5D8A"/>
    <w:rsid w:val="00CA6A51"/>
    <w:rsid w:val="00CA73B9"/>
    <w:rsid w:val="00CB5FB4"/>
    <w:rsid w:val="00CB614C"/>
    <w:rsid w:val="00CB6C5D"/>
    <w:rsid w:val="00CB6C9C"/>
    <w:rsid w:val="00CC0244"/>
    <w:rsid w:val="00CC056F"/>
    <w:rsid w:val="00CC405B"/>
    <w:rsid w:val="00CC4981"/>
    <w:rsid w:val="00CC54E3"/>
    <w:rsid w:val="00CC5AAF"/>
    <w:rsid w:val="00CC648B"/>
    <w:rsid w:val="00CC660F"/>
    <w:rsid w:val="00CD164C"/>
    <w:rsid w:val="00CD3DD5"/>
    <w:rsid w:val="00CD58CC"/>
    <w:rsid w:val="00CD6AEC"/>
    <w:rsid w:val="00CE0F96"/>
    <w:rsid w:val="00CE187D"/>
    <w:rsid w:val="00CE4A4D"/>
    <w:rsid w:val="00CE5265"/>
    <w:rsid w:val="00CE67A2"/>
    <w:rsid w:val="00CE7675"/>
    <w:rsid w:val="00CE7D8E"/>
    <w:rsid w:val="00CF031A"/>
    <w:rsid w:val="00CF2393"/>
    <w:rsid w:val="00CF2955"/>
    <w:rsid w:val="00CF3164"/>
    <w:rsid w:val="00CF4205"/>
    <w:rsid w:val="00CF54B4"/>
    <w:rsid w:val="00D001C4"/>
    <w:rsid w:val="00D01016"/>
    <w:rsid w:val="00D03388"/>
    <w:rsid w:val="00D047DA"/>
    <w:rsid w:val="00D04F5A"/>
    <w:rsid w:val="00D07985"/>
    <w:rsid w:val="00D079B2"/>
    <w:rsid w:val="00D11409"/>
    <w:rsid w:val="00D11592"/>
    <w:rsid w:val="00D116C6"/>
    <w:rsid w:val="00D12862"/>
    <w:rsid w:val="00D13827"/>
    <w:rsid w:val="00D14D1D"/>
    <w:rsid w:val="00D157DA"/>
    <w:rsid w:val="00D17072"/>
    <w:rsid w:val="00D17757"/>
    <w:rsid w:val="00D21C0A"/>
    <w:rsid w:val="00D21E70"/>
    <w:rsid w:val="00D22867"/>
    <w:rsid w:val="00D23A5B"/>
    <w:rsid w:val="00D25700"/>
    <w:rsid w:val="00D25A62"/>
    <w:rsid w:val="00D27201"/>
    <w:rsid w:val="00D27270"/>
    <w:rsid w:val="00D33764"/>
    <w:rsid w:val="00D33781"/>
    <w:rsid w:val="00D35A28"/>
    <w:rsid w:val="00D35E87"/>
    <w:rsid w:val="00D36CB6"/>
    <w:rsid w:val="00D40C5E"/>
    <w:rsid w:val="00D40D3B"/>
    <w:rsid w:val="00D40EA6"/>
    <w:rsid w:val="00D4129D"/>
    <w:rsid w:val="00D417E1"/>
    <w:rsid w:val="00D42C66"/>
    <w:rsid w:val="00D440A4"/>
    <w:rsid w:val="00D44F99"/>
    <w:rsid w:val="00D45C65"/>
    <w:rsid w:val="00D45CCC"/>
    <w:rsid w:val="00D46C15"/>
    <w:rsid w:val="00D506F8"/>
    <w:rsid w:val="00D5187E"/>
    <w:rsid w:val="00D51C18"/>
    <w:rsid w:val="00D51D28"/>
    <w:rsid w:val="00D5292C"/>
    <w:rsid w:val="00D53E60"/>
    <w:rsid w:val="00D545AB"/>
    <w:rsid w:val="00D55C3E"/>
    <w:rsid w:val="00D56820"/>
    <w:rsid w:val="00D56ED4"/>
    <w:rsid w:val="00D57DD7"/>
    <w:rsid w:val="00D60BAD"/>
    <w:rsid w:val="00D6143C"/>
    <w:rsid w:val="00D62084"/>
    <w:rsid w:val="00D6287F"/>
    <w:rsid w:val="00D63D7C"/>
    <w:rsid w:val="00D659BC"/>
    <w:rsid w:val="00D66470"/>
    <w:rsid w:val="00D66B11"/>
    <w:rsid w:val="00D7137B"/>
    <w:rsid w:val="00D7378E"/>
    <w:rsid w:val="00D758D5"/>
    <w:rsid w:val="00D75E60"/>
    <w:rsid w:val="00D80B94"/>
    <w:rsid w:val="00D84281"/>
    <w:rsid w:val="00D851BC"/>
    <w:rsid w:val="00D85B93"/>
    <w:rsid w:val="00D85CE1"/>
    <w:rsid w:val="00D9032A"/>
    <w:rsid w:val="00D908B4"/>
    <w:rsid w:val="00D91AF6"/>
    <w:rsid w:val="00D9225F"/>
    <w:rsid w:val="00D94B3E"/>
    <w:rsid w:val="00D95459"/>
    <w:rsid w:val="00D954ED"/>
    <w:rsid w:val="00D9592A"/>
    <w:rsid w:val="00D967A2"/>
    <w:rsid w:val="00D97503"/>
    <w:rsid w:val="00D977FB"/>
    <w:rsid w:val="00DA05CB"/>
    <w:rsid w:val="00DA2E43"/>
    <w:rsid w:val="00DA4245"/>
    <w:rsid w:val="00DA48A4"/>
    <w:rsid w:val="00DA7679"/>
    <w:rsid w:val="00DB007A"/>
    <w:rsid w:val="00DB0095"/>
    <w:rsid w:val="00DB021F"/>
    <w:rsid w:val="00DB16BF"/>
    <w:rsid w:val="00DB3FE7"/>
    <w:rsid w:val="00DB5559"/>
    <w:rsid w:val="00DC13A9"/>
    <w:rsid w:val="00DC14F7"/>
    <w:rsid w:val="00DC2DA3"/>
    <w:rsid w:val="00DC39DD"/>
    <w:rsid w:val="00DC47EF"/>
    <w:rsid w:val="00DC4AE9"/>
    <w:rsid w:val="00DC52AC"/>
    <w:rsid w:val="00DC5A57"/>
    <w:rsid w:val="00DC6092"/>
    <w:rsid w:val="00DC60C3"/>
    <w:rsid w:val="00DC6749"/>
    <w:rsid w:val="00DC6956"/>
    <w:rsid w:val="00DC6E68"/>
    <w:rsid w:val="00DC7E30"/>
    <w:rsid w:val="00DC7E82"/>
    <w:rsid w:val="00DD0FAB"/>
    <w:rsid w:val="00DD12C6"/>
    <w:rsid w:val="00DD1C69"/>
    <w:rsid w:val="00DD3662"/>
    <w:rsid w:val="00DE1584"/>
    <w:rsid w:val="00DE2143"/>
    <w:rsid w:val="00DE2AB9"/>
    <w:rsid w:val="00DE3903"/>
    <w:rsid w:val="00DE5DAD"/>
    <w:rsid w:val="00DE717B"/>
    <w:rsid w:val="00DE7B20"/>
    <w:rsid w:val="00DF2217"/>
    <w:rsid w:val="00DF316B"/>
    <w:rsid w:val="00DF3175"/>
    <w:rsid w:val="00DF427C"/>
    <w:rsid w:val="00DF48F4"/>
    <w:rsid w:val="00DF4F4D"/>
    <w:rsid w:val="00DF4F92"/>
    <w:rsid w:val="00DF5903"/>
    <w:rsid w:val="00DF650C"/>
    <w:rsid w:val="00E0046F"/>
    <w:rsid w:val="00E02C64"/>
    <w:rsid w:val="00E02E42"/>
    <w:rsid w:val="00E04B6C"/>
    <w:rsid w:val="00E05AE1"/>
    <w:rsid w:val="00E065BF"/>
    <w:rsid w:val="00E10CAF"/>
    <w:rsid w:val="00E124ED"/>
    <w:rsid w:val="00E143D7"/>
    <w:rsid w:val="00E16B37"/>
    <w:rsid w:val="00E17A57"/>
    <w:rsid w:val="00E201DF"/>
    <w:rsid w:val="00E22F8D"/>
    <w:rsid w:val="00E24AA7"/>
    <w:rsid w:val="00E24CFD"/>
    <w:rsid w:val="00E25580"/>
    <w:rsid w:val="00E31AF2"/>
    <w:rsid w:val="00E31E0D"/>
    <w:rsid w:val="00E33819"/>
    <w:rsid w:val="00E3425A"/>
    <w:rsid w:val="00E34C13"/>
    <w:rsid w:val="00E3683B"/>
    <w:rsid w:val="00E37216"/>
    <w:rsid w:val="00E37886"/>
    <w:rsid w:val="00E4000B"/>
    <w:rsid w:val="00E4063E"/>
    <w:rsid w:val="00E40D8A"/>
    <w:rsid w:val="00E42169"/>
    <w:rsid w:val="00E42EC3"/>
    <w:rsid w:val="00E4323B"/>
    <w:rsid w:val="00E44458"/>
    <w:rsid w:val="00E44C4C"/>
    <w:rsid w:val="00E4503F"/>
    <w:rsid w:val="00E467F8"/>
    <w:rsid w:val="00E4761E"/>
    <w:rsid w:val="00E50BF2"/>
    <w:rsid w:val="00E50C85"/>
    <w:rsid w:val="00E51240"/>
    <w:rsid w:val="00E51276"/>
    <w:rsid w:val="00E514DF"/>
    <w:rsid w:val="00E52594"/>
    <w:rsid w:val="00E52C90"/>
    <w:rsid w:val="00E53487"/>
    <w:rsid w:val="00E53734"/>
    <w:rsid w:val="00E54E37"/>
    <w:rsid w:val="00E553DC"/>
    <w:rsid w:val="00E5656A"/>
    <w:rsid w:val="00E57B10"/>
    <w:rsid w:val="00E60724"/>
    <w:rsid w:val="00E60FC5"/>
    <w:rsid w:val="00E63234"/>
    <w:rsid w:val="00E6370C"/>
    <w:rsid w:val="00E63857"/>
    <w:rsid w:val="00E63B36"/>
    <w:rsid w:val="00E66AF8"/>
    <w:rsid w:val="00E66D06"/>
    <w:rsid w:val="00E67DD4"/>
    <w:rsid w:val="00E67F84"/>
    <w:rsid w:val="00E72135"/>
    <w:rsid w:val="00E727E1"/>
    <w:rsid w:val="00E731D5"/>
    <w:rsid w:val="00E7441B"/>
    <w:rsid w:val="00E76E69"/>
    <w:rsid w:val="00E7708B"/>
    <w:rsid w:val="00E80364"/>
    <w:rsid w:val="00E807A8"/>
    <w:rsid w:val="00E8165C"/>
    <w:rsid w:val="00E8190A"/>
    <w:rsid w:val="00E81FD3"/>
    <w:rsid w:val="00E83566"/>
    <w:rsid w:val="00E83A78"/>
    <w:rsid w:val="00E83E67"/>
    <w:rsid w:val="00E841FC"/>
    <w:rsid w:val="00E84291"/>
    <w:rsid w:val="00E8432C"/>
    <w:rsid w:val="00E84F12"/>
    <w:rsid w:val="00E854D0"/>
    <w:rsid w:val="00E87576"/>
    <w:rsid w:val="00E8774E"/>
    <w:rsid w:val="00E90F71"/>
    <w:rsid w:val="00E912B0"/>
    <w:rsid w:val="00E91BCE"/>
    <w:rsid w:val="00E921E4"/>
    <w:rsid w:val="00E92980"/>
    <w:rsid w:val="00E92AD1"/>
    <w:rsid w:val="00E92C69"/>
    <w:rsid w:val="00E939AB"/>
    <w:rsid w:val="00E94B99"/>
    <w:rsid w:val="00E94DB3"/>
    <w:rsid w:val="00E95ACF"/>
    <w:rsid w:val="00E95E1B"/>
    <w:rsid w:val="00E978B9"/>
    <w:rsid w:val="00E97B76"/>
    <w:rsid w:val="00EA008E"/>
    <w:rsid w:val="00EA08D8"/>
    <w:rsid w:val="00EA1DC3"/>
    <w:rsid w:val="00EA396F"/>
    <w:rsid w:val="00EA3DF0"/>
    <w:rsid w:val="00EA444A"/>
    <w:rsid w:val="00EA4E18"/>
    <w:rsid w:val="00EA503D"/>
    <w:rsid w:val="00EA5C41"/>
    <w:rsid w:val="00EA5E4F"/>
    <w:rsid w:val="00EA66C4"/>
    <w:rsid w:val="00EA6D7A"/>
    <w:rsid w:val="00EB19DA"/>
    <w:rsid w:val="00EB27FF"/>
    <w:rsid w:val="00EB29DB"/>
    <w:rsid w:val="00EB4259"/>
    <w:rsid w:val="00EB575D"/>
    <w:rsid w:val="00EB6B15"/>
    <w:rsid w:val="00EB6E4A"/>
    <w:rsid w:val="00EB7B78"/>
    <w:rsid w:val="00EC0755"/>
    <w:rsid w:val="00EC3D3A"/>
    <w:rsid w:val="00EC4205"/>
    <w:rsid w:val="00EC435C"/>
    <w:rsid w:val="00EC5839"/>
    <w:rsid w:val="00EC5A7F"/>
    <w:rsid w:val="00EC6648"/>
    <w:rsid w:val="00EC6DD8"/>
    <w:rsid w:val="00EC744B"/>
    <w:rsid w:val="00ED0A80"/>
    <w:rsid w:val="00ED1BB2"/>
    <w:rsid w:val="00ED4B17"/>
    <w:rsid w:val="00ED4C27"/>
    <w:rsid w:val="00ED4C7C"/>
    <w:rsid w:val="00ED5697"/>
    <w:rsid w:val="00ED5814"/>
    <w:rsid w:val="00ED5B3B"/>
    <w:rsid w:val="00ED5EED"/>
    <w:rsid w:val="00ED6814"/>
    <w:rsid w:val="00ED681B"/>
    <w:rsid w:val="00EE0272"/>
    <w:rsid w:val="00EE07CC"/>
    <w:rsid w:val="00EE0A47"/>
    <w:rsid w:val="00EE171A"/>
    <w:rsid w:val="00EE3119"/>
    <w:rsid w:val="00EE50E8"/>
    <w:rsid w:val="00EF144B"/>
    <w:rsid w:val="00EF1917"/>
    <w:rsid w:val="00EF3EE1"/>
    <w:rsid w:val="00EF4519"/>
    <w:rsid w:val="00EF56FF"/>
    <w:rsid w:val="00EF5CE6"/>
    <w:rsid w:val="00EF6E48"/>
    <w:rsid w:val="00EF7EB6"/>
    <w:rsid w:val="00F00049"/>
    <w:rsid w:val="00F010EB"/>
    <w:rsid w:val="00F02B64"/>
    <w:rsid w:val="00F03898"/>
    <w:rsid w:val="00F03ABD"/>
    <w:rsid w:val="00F040AB"/>
    <w:rsid w:val="00F04CE5"/>
    <w:rsid w:val="00F06632"/>
    <w:rsid w:val="00F07FC8"/>
    <w:rsid w:val="00F11428"/>
    <w:rsid w:val="00F13F4D"/>
    <w:rsid w:val="00F15A03"/>
    <w:rsid w:val="00F16447"/>
    <w:rsid w:val="00F16E1F"/>
    <w:rsid w:val="00F17627"/>
    <w:rsid w:val="00F20ABF"/>
    <w:rsid w:val="00F2145E"/>
    <w:rsid w:val="00F22BF7"/>
    <w:rsid w:val="00F24431"/>
    <w:rsid w:val="00F244C9"/>
    <w:rsid w:val="00F24C71"/>
    <w:rsid w:val="00F2535D"/>
    <w:rsid w:val="00F2668B"/>
    <w:rsid w:val="00F30094"/>
    <w:rsid w:val="00F3088B"/>
    <w:rsid w:val="00F30CC6"/>
    <w:rsid w:val="00F31AAC"/>
    <w:rsid w:val="00F31F43"/>
    <w:rsid w:val="00F324AC"/>
    <w:rsid w:val="00F32EDA"/>
    <w:rsid w:val="00F34383"/>
    <w:rsid w:val="00F34B4F"/>
    <w:rsid w:val="00F355D6"/>
    <w:rsid w:val="00F35CA4"/>
    <w:rsid w:val="00F36AFC"/>
    <w:rsid w:val="00F40DB8"/>
    <w:rsid w:val="00F44B81"/>
    <w:rsid w:val="00F472CD"/>
    <w:rsid w:val="00F47FBD"/>
    <w:rsid w:val="00F50562"/>
    <w:rsid w:val="00F507CA"/>
    <w:rsid w:val="00F51302"/>
    <w:rsid w:val="00F53772"/>
    <w:rsid w:val="00F5483E"/>
    <w:rsid w:val="00F554B1"/>
    <w:rsid w:val="00F5595C"/>
    <w:rsid w:val="00F57521"/>
    <w:rsid w:val="00F575C6"/>
    <w:rsid w:val="00F60465"/>
    <w:rsid w:val="00F61B7E"/>
    <w:rsid w:val="00F62CB1"/>
    <w:rsid w:val="00F64636"/>
    <w:rsid w:val="00F648D9"/>
    <w:rsid w:val="00F6677F"/>
    <w:rsid w:val="00F66E5E"/>
    <w:rsid w:val="00F67CAF"/>
    <w:rsid w:val="00F70AD2"/>
    <w:rsid w:val="00F70CB2"/>
    <w:rsid w:val="00F721BD"/>
    <w:rsid w:val="00F72BD3"/>
    <w:rsid w:val="00F73222"/>
    <w:rsid w:val="00F73D71"/>
    <w:rsid w:val="00F73EA9"/>
    <w:rsid w:val="00F7410C"/>
    <w:rsid w:val="00F75185"/>
    <w:rsid w:val="00F751F6"/>
    <w:rsid w:val="00F81BEA"/>
    <w:rsid w:val="00F824BB"/>
    <w:rsid w:val="00F827A6"/>
    <w:rsid w:val="00F847BF"/>
    <w:rsid w:val="00F847F0"/>
    <w:rsid w:val="00F84AAA"/>
    <w:rsid w:val="00F913CA"/>
    <w:rsid w:val="00F92137"/>
    <w:rsid w:val="00F92F11"/>
    <w:rsid w:val="00F94727"/>
    <w:rsid w:val="00F948CD"/>
    <w:rsid w:val="00F94B89"/>
    <w:rsid w:val="00FA0E01"/>
    <w:rsid w:val="00FA206E"/>
    <w:rsid w:val="00FA37EC"/>
    <w:rsid w:val="00FA3A7C"/>
    <w:rsid w:val="00FA6B30"/>
    <w:rsid w:val="00FA6B57"/>
    <w:rsid w:val="00FA6E69"/>
    <w:rsid w:val="00FA73B6"/>
    <w:rsid w:val="00FA7EC5"/>
    <w:rsid w:val="00FB022D"/>
    <w:rsid w:val="00FB257F"/>
    <w:rsid w:val="00FB25D8"/>
    <w:rsid w:val="00FB2C46"/>
    <w:rsid w:val="00FB2D33"/>
    <w:rsid w:val="00FB4F0F"/>
    <w:rsid w:val="00FB6AC5"/>
    <w:rsid w:val="00FB6E8C"/>
    <w:rsid w:val="00FB7268"/>
    <w:rsid w:val="00FB72A9"/>
    <w:rsid w:val="00FB739B"/>
    <w:rsid w:val="00FC006C"/>
    <w:rsid w:val="00FC2253"/>
    <w:rsid w:val="00FC474D"/>
    <w:rsid w:val="00FC5354"/>
    <w:rsid w:val="00FD0D04"/>
    <w:rsid w:val="00FD1A33"/>
    <w:rsid w:val="00FD2C1E"/>
    <w:rsid w:val="00FD2CEA"/>
    <w:rsid w:val="00FD2E92"/>
    <w:rsid w:val="00FD3C38"/>
    <w:rsid w:val="00FD4027"/>
    <w:rsid w:val="00FD4262"/>
    <w:rsid w:val="00FD4C64"/>
    <w:rsid w:val="00FD616B"/>
    <w:rsid w:val="00FE1C84"/>
    <w:rsid w:val="00FE1F23"/>
    <w:rsid w:val="00FE2040"/>
    <w:rsid w:val="00FE406C"/>
    <w:rsid w:val="00FE5788"/>
    <w:rsid w:val="00FE62D2"/>
    <w:rsid w:val="00FE64AE"/>
    <w:rsid w:val="00FE7C08"/>
    <w:rsid w:val="00FE7D69"/>
    <w:rsid w:val="00FF05CA"/>
    <w:rsid w:val="00FF0FD2"/>
    <w:rsid w:val="00FF3019"/>
    <w:rsid w:val="00FF3227"/>
    <w:rsid w:val="00FF3A49"/>
    <w:rsid w:val="00FF67C2"/>
    <w:rsid w:val="00FF6C9E"/>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085BC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4"/>
        <w:szCs w:val="24"/>
        <w:lang w:val="en-US" w:eastAsia="en-US" w:bidi="ar-SA"/>
      </w:rPr>
    </w:rPrDefault>
    <w:pPrDefault>
      <w:pPr>
        <w:widowControl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425A76"/>
  </w:style>
  <w:style w:type="paragraph" w:styleId="Heading1">
    <w:name w:val="heading 1"/>
    <w:basedOn w:val="Normal"/>
    <w:next w:val="Normal"/>
    <w:rsid w:val="00425A76"/>
    <w:pPr>
      <w:keepNext/>
      <w:keepLines/>
      <w:spacing w:before="480" w:after="120"/>
      <w:contextualSpacing/>
      <w:outlineLvl w:val="0"/>
    </w:pPr>
    <w:rPr>
      <w:b/>
      <w:sz w:val="48"/>
      <w:szCs w:val="48"/>
    </w:rPr>
  </w:style>
  <w:style w:type="paragraph" w:styleId="Heading2">
    <w:name w:val="heading 2"/>
    <w:basedOn w:val="Normal"/>
    <w:next w:val="Normal"/>
    <w:rsid w:val="00425A76"/>
    <w:pPr>
      <w:spacing w:before="100" w:after="100"/>
      <w:outlineLvl w:val="1"/>
    </w:pPr>
    <w:rPr>
      <w:rFonts w:ascii="Times New Roman" w:eastAsia="Times New Roman" w:hAnsi="Times New Roman" w:cs="Times New Roman"/>
      <w:b/>
      <w:sz w:val="36"/>
      <w:szCs w:val="36"/>
    </w:rPr>
  </w:style>
  <w:style w:type="paragraph" w:styleId="Heading3">
    <w:name w:val="heading 3"/>
    <w:basedOn w:val="Normal"/>
    <w:next w:val="Normal"/>
    <w:rsid w:val="00425A76"/>
    <w:pPr>
      <w:keepNext/>
      <w:keepLines/>
      <w:spacing w:before="280" w:after="80"/>
      <w:contextualSpacing/>
      <w:outlineLvl w:val="2"/>
    </w:pPr>
    <w:rPr>
      <w:b/>
      <w:sz w:val="28"/>
      <w:szCs w:val="28"/>
    </w:rPr>
  </w:style>
  <w:style w:type="paragraph" w:styleId="Heading4">
    <w:name w:val="heading 4"/>
    <w:basedOn w:val="Normal"/>
    <w:next w:val="Normal"/>
    <w:rsid w:val="00425A76"/>
    <w:pPr>
      <w:keepNext/>
      <w:keepLines/>
      <w:spacing w:before="240" w:after="40"/>
      <w:contextualSpacing/>
      <w:outlineLvl w:val="3"/>
    </w:pPr>
    <w:rPr>
      <w:b/>
    </w:rPr>
  </w:style>
  <w:style w:type="paragraph" w:styleId="Heading5">
    <w:name w:val="heading 5"/>
    <w:basedOn w:val="Normal"/>
    <w:next w:val="Normal"/>
    <w:rsid w:val="00425A76"/>
    <w:pPr>
      <w:keepNext/>
      <w:keepLines/>
      <w:spacing w:before="220" w:after="40"/>
      <w:contextualSpacing/>
      <w:outlineLvl w:val="4"/>
    </w:pPr>
    <w:rPr>
      <w:b/>
      <w:sz w:val="22"/>
      <w:szCs w:val="22"/>
    </w:rPr>
  </w:style>
  <w:style w:type="paragraph" w:styleId="Heading6">
    <w:name w:val="heading 6"/>
    <w:basedOn w:val="Normal"/>
    <w:next w:val="Normal"/>
    <w:rsid w:val="00425A76"/>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425A76"/>
    <w:pPr>
      <w:keepNext/>
      <w:keepLines/>
      <w:spacing w:before="480" w:after="120"/>
      <w:contextualSpacing/>
    </w:pPr>
    <w:rPr>
      <w:b/>
      <w:sz w:val="72"/>
      <w:szCs w:val="72"/>
    </w:rPr>
  </w:style>
  <w:style w:type="paragraph" w:styleId="Subtitle">
    <w:name w:val="Subtitle"/>
    <w:basedOn w:val="Normal"/>
    <w:next w:val="Normal"/>
    <w:rsid w:val="00425A76"/>
    <w:pPr>
      <w:keepNext/>
      <w:keepLines/>
      <w:spacing w:before="360" w:after="80"/>
      <w:contextualSpacing/>
    </w:pPr>
    <w:rPr>
      <w:rFonts w:ascii="Georgia" w:eastAsia="Georgia" w:hAnsi="Georgia" w:cs="Georgia"/>
      <w:i/>
      <w:color w:val="666666"/>
      <w:sz w:val="48"/>
      <w:szCs w:val="48"/>
    </w:rPr>
  </w:style>
  <w:style w:type="paragraph" w:styleId="ListParagraph">
    <w:name w:val="List Paragraph"/>
    <w:basedOn w:val="Normal"/>
    <w:uiPriority w:val="34"/>
    <w:qFormat/>
    <w:rsid w:val="00202564"/>
    <w:pPr>
      <w:ind w:left="720"/>
      <w:contextualSpacing/>
    </w:pPr>
  </w:style>
  <w:style w:type="paragraph" w:styleId="BalloonText">
    <w:name w:val="Balloon Text"/>
    <w:basedOn w:val="Normal"/>
    <w:link w:val="BalloonTextChar"/>
    <w:uiPriority w:val="99"/>
    <w:semiHidden/>
    <w:unhideWhenUsed/>
    <w:rsid w:val="007F65F3"/>
    <w:rPr>
      <w:rFonts w:ascii="Tahoma" w:hAnsi="Tahoma" w:cs="Tahoma"/>
      <w:sz w:val="16"/>
      <w:szCs w:val="16"/>
    </w:rPr>
  </w:style>
  <w:style w:type="character" w:customStyle="1" w:styleId="BalloonTextChar">
    <w:name w:val="Balloon Text Char"/>
    <w:basedOn w:val="DefaultParagraphFont"/>
    <w:link w:val="BalloonText"/>
    <w:uiPriority w:val="99"/>
    <w:semiHidden/>
    <w:rsid w:val="007F65F3"/>
    <w:rPr>
      <w:rFonts w:ascii="Tahoma" w:hAnsi="Tahoma" w:cs="Tahoma"/>
      <w:sz w:val="16"/>
      <w:szCs w:val="16"/>
    </w:rPr>
  </w:style>
  <w:style w:type="character" w:customStyle="1" w:styleId="apple-converted-space">
    <w:name w:val="apple-converted-space"/>
    <w:basedOn w:val="DefaultParagraphFont"/>
    <w:rsid w:val="00A71AD2"/>
  </w:style>
  <w:style w:type="character" w:customStyle="1" w:styleId="nowrap">
    <w:name w:val="nowrap"/>
    <w:basedOn w:val="DefaultParagraphFont"/>
    <w:rsid w:val="00A71AD2"/>
  </w:style>
  <w:style w:type="character" w:styleId="CommentReference">
    <w:name w:val="annotation reference"/>
    <w:basedOn w:val="DefaultParagraphFont"/>
    <w:uiPriority w:val="99"/>
    <w:semiHidden/>
    <w:unhideWhenUsed/>
    <w:rsid w:val="006008F8"/>
    <w:rPr>
      <w:sz w:val="18"/>
      <w:szCs w:val="18"/>
    </w:rPr>
  </w:style>
  <w:style w:type="paragraph" w:styleId="CommentText">
    <w:name w:val="annotation text"/>
    <w:basedOn w:val="Normal"/>
    <w:link w:val="CommentTextChar"/>
    <w:uiPriority w:val="99"/>
    <w:semiHidden/>
    <w:unhideWhenUsed/>
    <w:rsid w:val="006008F8"/>
  </w:style>
  <w:style w:type="character" w:customStyle="1" w:styleId="CommentTextChar">
    <w:name w:val="Comment Text Char"/>
    <w:basedOn w:val="DefaultParagraphFont"/>
    <w:link w:val="CommentText"/>
    <w:uiPriority w:val="99"/>
    <w:semiHidden/>
    <w:rsid w:val="006008F8"/>
  </w:style>
  <w:style w:type="paragraph" w:styleId="CommentSubject">
    <w:name w:val="annotation subject"/>
    <w:basedOn w:val="CommentText"/>
    <w:next w:val="CommentText"/>
    <w:link w:val="CommentSubjectChar"/>
    <w:uiPriority w:val="99"/>
    <w:semiHidden/>
    <w:unhideWhenUsed/>
    <w:rsid w:val="006008F8"/>
    <w:rPr>
      <w:b/>
      <w:bCs/>
      <w:sz w:val="20"/>
      <w:szCs w:val="20"/>
    </w:rPr>
  </w:style>
  <w:style w:type="character" w:customStyle="1" w:styleId="CommentSubjectChar">
    <w:name w:val="Comment Subject Char"/>
    <w:basedOn w:val="CommentTextChar"/>
    <w:link w:val="CommentSubject"/>
    <w:uiPriority w:val="99"/>
    <w:semiHidden/>
    <w:rsid w:val="006008F8"/>
    <w:rPr>
      <w:b/>
      <w:bCs/>
      <w:sz w:val="20"/>
      <w:szCs w:val="20"/>
    </w:rPr>
  </w:style>
  <w:style w:type="paragraph" w:styleId="Header">
    <w:name w:val="header"/>
    <w:basedOn w:val="Normal"/>
    <w:link w:val="HeaderChar"/>
    <w:uiPriority w:val="99"/>
    <w:unhideWhenUsed/>
    <w:rsid w:val="009C2DF0"/>
    <w:pPr>
      <w:tabs>
        <w:tab w:val="center" w:pos="4680"/>
        <w:tab w:val="right" w:pos="9360"/>
      </w:tabs>
    </w:pPr>
  </w:style>
  <w:style w:type="character" w:customStyle="1" w:styleId="HeaderChar">
    <w:name w:val="Header Char"/>
    <w:basedOn w:val="DefaultParagraphFont"/>
    <w:link w:val="Header"/>
    <w:uiPriority w:val="99"/>
    <w:rsid w:val="009C2DF0"/>
  </w:style>
  <w:style w:type="paragraph" w:styleId="Footer">
    <w:name w:val="footer"/>
    <w:basedOn w:val="Normal"/>
    <w:link w:val="FooterChar"/>
    <w:uiPriority w:val="99"/>
    <w:unhideWhenUsed/>
    <w:rsid w:val="009C2DF0"/>
    <w:pPr>
      <w:tabs>
        <w:tab w:val="center" w:pos="4680"/>
        <w:tab w:val="right" w:pos="9360"/>
      </w:tabs>
    </w:pPr>
  </w:style>
  <w:style w:type="character" w:customStyle="1" w:styleId="FooterChar">
    <w:name w:val="Footer Char"/>
    <w:basedOn w:val="DefaultParagraphFont"/>
    <w:link w:val="Footer"/>
    <w:uiPriority w:val="99"/>
    <w:rsid w:val="009C2DF0"/>
  </w:style>
  <w:style w:type="paragraph" w:styleId="Revision">
    <w:name w:val="Revision"/>
    <w:hidden/>
    <w:uiPriority w:val="99"/>
    <w:semiHidden/>
    <w:rsid w:val="00A6228D"/>
    <w:pPr>
      <w:widowControl/>
    </w:pPr>
  </w:style>
  <w:style w:type="paragraph" w:styleId="NormalWeb">
    <w:name w:val="Normal (Web)"/>
    <w:basedOn w:val="Normal"/>
    <w:uiPriority w:val="99"/>
    <w:unhideWhenUsed/>
    <w:rsid w:val="004C26B8"/>
    <w:pPr>
      <w:widowControl/>
      <w:spacing w:before="100" w:beforeAutospacing="1" w:after="100" w:afterAutospacing="1"/>
    </w:pPr>
    <w:rPr>
      <w:rFonts w:ascii="Times New Roman" w:hAnsi="Times New Roman"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353328">
      <w:bodyDiv w:val="1"/>
      <w:marLeft w:val="0"/>
      <w:marRight w:val="0"/>
      <w:marTop w:val="0"/>
      <w:marBottom w:val="0"/>
      <w:divBdr>
        <w:top w:val="none" w:sz="0" w:space="0" w:color="auto"/>
        <w:left w:val="none" w:sz="0" w:space="0" w:color="auto"/>
        <w:bottom w:val="none" w:sz="0" w:space="0" w:color="auto"/>
        <w:right w:val="none" w:sz="0" w:space="0" w:color="auto"/>
      </w:divBdr>
    </w:div>
    <w:div w:id="218563136">
      <w:bodyDiv w:val="1"/>
      <w:marLeft w:val="0"/>
      <w:marRight w:val="0"/>
      <w:marTop w:val="0"/>
      <w:marBottom w:val="0"/>
      <w:divBdr>
        <w:top w:val="none" w:sz="0" w:space="0" w:color="auto"/>
        <w:left w:val="none" w:sz="0" w:space="0" w:color="auto"/>
        <w:bottom w:val="none" w:sz="0" w:space="0" w:color="auto"/>
        <w:right w:val="none" w:sz="0" w:space="0" w:color="auto"/>
      </w:divBdr>
    </w:div>
    <w:div w:id="378940669">
      <w:bodyDiv w:val="1"/>
      <w:marLeft w:val="0"/>
      <w:marRight w:val="0"/>
      <w:marTop w:val="0"/>
      <w:marBottom w:val="0"/>
      <w:divBdr>
        <w:top w:val="none" w:sz="0" w:space="0" w:color="auto"/>
        <w:left w:val="none" w:sz="0" w:space="0" w:color="auto"/>
        <w:bottom w:val="none" w:sz="0" w:space="0" w:color="auto"/>
        <w:right w:val="none" w:sz="0" w:space="0" w:color="auto"/>
      </w:divBdr>
    </w:div>
    <w:div w:id="408888228">
      <w:bodyDiv w:val="1"/>
      <w:marLeft w:val="0"/>
      <w:marRight w:val="0"/>
      <w:marTop w:val="0"/>
      <w:marBottom w:val="0"/>
      <w:divBdr>
        <w:top w:val="none" w:sz="0" w:space="0" w:color="auto"/>
        <w:left w:val="none" w:sz="0" w:space="0" w:color="auto"/>
        <w:bottom w:val="none" w:sz="0" w:space="0" w:color="auto"/>
        <w:right w:val="none" w:sz="0" w:space="0" w:color="auto"/>
      </w:divBdr>
    </w:div>
    <w:div w:id="507910680">
      <w:bodyDiv w:val="1"/>
      <w:marLeft w:val="0"/>
      <w:marRight w:val="0"/>
      <w:marTop w:val="0"/>
      <w:marBottom w:val="0"/>
      <w:divBdr>
        <w:top w:val="none" w:sz="0" w:space="0" w:color="auto"/>
        <w:left w:val="none" w:sz="0" w:space="0" w:color="auto"/>
        <w:bottom w:val="none" w:sz="0" w:space="0" w:color="auto"/>
        <w:right w:val="none" w:sz="0" w:space="0" w:color="auto"/>
      </w:divBdr>
    </w:div>
    <w:div w:id="619649483">
      <w:bodyDiv w:val="1"/>
      <w:marLeft w:val="0"/>
      <w:marRight w:val="0"/>
      <w:marTop w:val="0"/>
      <w:marBottom w:val="0"/>
      <w:divBdr>
        <w:top w:val="none" w:sz="0" w:space="0" w:color="auto"/>
        <w:left w:val="none" w:sz="0" w:space="0" w:color="auto"/>
        <w:bottom w:val="none" w:sz="0" w:space="0" w:color="auto"/>
        <w:right w:val="none" w:sz="0" w:space="0" w:color="auto"/>
      </w:divBdr>
    </w:div>
    <w:div w:id="1333483925">
      <w:bodyDiv w:val="1"/>
      <w:marLeft w:val="0"/>
      <w:marRight w:val="0"/>
      <w:marTop w:val="0"/>
      <w:marBottom w:val="0"/>
      <w:divBdr>
        <w:top w:val="none" w:sz="0" w:space="0" w:color="auto"/>
        <w:left w:val="none" w:sz="0" w:space="0" w:color="auto"/>
        <w:bottom w:val="none" w:sz="0" w:space="0" w:color="auto"/>
        <w:right w:val="none" w:sz="0" w:space="0" w:color="auto"/>
      </w:divBdr>
    </w:div>
    <w:div w:id="1335107551">
      <w:bodyDiv w:val="1"/>
      <w:marLeft w:val="0"/>
      <w:marRight w:val="0"/>
      <w:marTop w:val="0"/>
      <w:marBottom w:val="0"/>
      <w:divBdr>
        <w:top w:val="none" w:sz="0" w:space="0" w:color="auto"/>
        <w:left w:val="none" w:sz="0" w:space="0" w:color="auto"/>
        <w:bottom w:val="none" w:sz="0" w:space="0" w:color="auto"/>
        <w:right w:val="none" w:sz="0" w:space="0" w:color="auto"/>
      </w:divBdr>
    </w:div>
    <w:div w:id="1481531060">
      <w:bodyDiv w:val="1"/>
      <w:marLeft w:val="0"/>
      <w:marRight w:val="0"/>
      <w:marTop w:val="0"/>
      <w:marBottom w:val="0"/>
      <w:divBdr>
        <w:top w:val="none" w:sz="0" w:space="0" w:color="auto"/>
        <w:left w:val="none" w:sz="0" w:space="0" w:color="auto"/>
        <w:bottom w:val="none" w:sz="0" w:space="0" w:color="auto"/>
        <w:right w:val="none" w:sz="0" w:space="0" w:color="auto"/>
      </w:divBdr>
    </w:div>
    <w:div w:id="1797793726">
      <w:bodyDiv w:val="1"/>
      <w:marLeft w:val="0"/>
      <w:marRight w:val="0"/>
      <w:marTop w:val="0"/>
      <w:marBottom w:val="0"/>
      <w:divBdr>
        <w:top w:val="none" w:sz="0" w:space="0" w:color="auto"/>
        <w:left w:val="none" w:sz="0" w:space="0" w:color="auto"/>
        <w:bottom w:val="none" w:sz="0" w:space="0" w:color="auto"/>
        <w:right w:val="none" w:sz="0" w:space="0" w:color="auto"/>
      </w:divBdr>
    </w:div>
    <w:div w:id="1810708925">
      <w:bodyDiv w:val="1"/>
      <w:marLeft w:val="0"/>
      <w:marRight w:val="0"/>
      <w:marTop w:val="0"/>
      <w:marBottom w:val="0"/>
      <w:divBdr>
        <w:top w:val="none" w:sz="0" w:space="0" w:color="auto"/>
        <w:left w:val="none" w:sz="0" w:space="0" w:color="auto"/>
        <w:bottom w:val="none" w:sz="0" w:space="0" w:color="auto"/>
        <w:right w:val="none" w:sz="0" w:space="0" w:color="auto"/>
      </w:divBdr>
    </w:div>
    <w:div w:id="1822498100">
      <w:bodyDiv w:val="1"/>
      <w:marLeft w:val="0"/>
      <w:marRight w:val="0"/>
      <w:marTop w:val="0"/>
      <w:marBottom w:val="0"/>
      <w:divBdr>
        <w:top w:val="none" w:sz="0" w:space="0" w:color="auto"/>
        <w:left w:val="none" w:sz="0" w:space="0" w:color="auto"/>
        <w:bottom w:val="none" w:sz="0" w:space="0" w:color="auto"/>
        <w:right w:val="none" w:sz="0" w:space="0" w:color="auto"/>
      </w:divBdr>
    </w:div>
    <w:div w:id="2011172208">
      <w:bodyDiv w:val="1"/>
      <w:marLeft w:val="0"/>
      <w:marRight w:val="0"/>
      <w:marTop w:val="0"/>
      <w:marBottom w:val="0"/>
      <w:divBdr>
        <w:top w:val="none" w:sz="0" w:space="0" w:color="auto"/>
        <w:left w:val="none" w:sz="0" w:space="0" w:color="auto"/>
        <w:bottom w:val="none" w:sz="0" w:space="0" w:color="auto"/>
        <w:right w:val="none" w:sz="0" w:space="0" w:color="auto"/>
      </w:divBdr>
    </w:div>
    <w:div w:id="20491408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CAF05C7-E726-464B-BDE9-E8B0F819D6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33326</Words>
  <Characters>189960</Characters>
  <Application>Microsoft Macintosh Word</Application>
  <DocSecurity>0</DocSecurity>
  <Lines>1583</Lines>
  <Paragraphs>445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James T.</dc:creator>
  <cp:lastModifiedBy>Brown,James T</cp:lastModifiedBy>
  <cp:revision>2</cp:revision>
  <cp:lastPrinted>2017-10-01T00:21:00Z</cp:lastPrinted>
  <dcterms:created xsi:type="dcterms:W3CDTF">2017-10-07T20:34:00Z</dcterms:created>
  <dcterms:modified xsi:type="dcterms:W3CDTF">2017-10-07T20:34:00Z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http://www.zotero.org/styles/annals-of-the-entomological-society-of-america</vt:lpwstr>
  </property>
  <property fmtid="{D5CDD505-2E9C-101B-9397-08002B2CF9AE}" pid="11" name="Mendeley Recent Style Name 4_1">
    <vt:lpwstr>Annals of the Entomological Society of America</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16th edition (author-date)</vt:lpwstr>
  </property>
  <property fmtid="{D5CDD505-2E9C-101B-9397-08002B2CF9AE}" pid="14" name="Mendeley Recent Style Id 6_1">
    <vt:lpwstr>http://www.zotero.org/styles/entomological-society-of-america</vt:lpwstr>
  </property>
  <property fmtid="{D5CDD505-2E9C-101B-9397-08002B2CF9AE}" pid="15" name="Mendeley Recent Style Name 6_1">
    <vt:lpwstr>Entomological Society of America</vt:lpwstr>
  </property>
  <property fmtid="{D5CDD505-2E9C-101B-9397-08002B2CF9AE}" pid="16" name="Mendeley Recent Style Id 7_1">
    <vt:lpwstr>http://www.zotero.org/styles/harvard1</vt:lpwstr>
  </property>
  <property fmtid="{D5CDD505-2E9C-101B-9397-08002B2CF9AE}" pid="17" name="Mendeley Recent Style Name 7_1">
    <vt:lpwstr>Harvard reference format 1 (deprecated)</vt:lpwstr>
  </property>
  <property fmtid="{D5CDD505-2E9C-101B-9397-08002B2CF9AE}" pid="18" name="Mendeley Recent Style Id 8_1">
    <vt:lpwstr>http://www.zotero.org/styles/ieee</vt:lpwstr>
  </property>
  <property fmtid="{D5CDD505-2E9C-101B-9397-08002B2CF9AE}" pid="19" name="Mendeley Recent Style Name 8_1">
    <vt:lpwstr>IEEE</vt:lpwstr>
  </property>
  <property fmtid="{D5CDD505-2E9C-101B-9397-08002B2CF9AE}" pid="20" name="Mendeley Recent Style Id 9_1">
    <vt:lpwstr>http://www.zotero.org/styles/modern-humanities-research-association</vt:lpwstr>
  </property>
  <property fmtid="{D5CDD505-2E9C-101B-9397-08002B2CF9AE}" pid="21" name="Mendeley Recent Style Name 9_1">
    <vt:lpwstr>Modern Humanities Research Association 3rd edition (note with bibliography)</vt:lpwstr>
  </property>
  <property fmtid="{D5CDD505-2E9C-101B-9397-08002B2CF9AE}" pid="22" name="Mendeley Document_1">
    <vt:lpwstr>True</vt:lpwstr>
  </property>
  <property fmtid="{D5CDD505-2E9C-101B-9397-08002B2CF9AE}" pid="23" name="Mendeley Unique User Id_1">
    <vt:lpwstr>bc298c09-8c09-37b5-a6d0-c789636b8bcc</vt:lpwstr>
  </property>
  <property fmtid="{D5CDD505-2E9C-101B-9397-08002B2CF9AE}" pid="24" name="Mendeley Citation Style_1">
    <vt:lpwstr>http://www.zotero.org/styles/entomological-society-of-america</vt:lpwstr>
  </property>
</Properties>
</file>