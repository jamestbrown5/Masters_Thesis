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B25226" w:rsidRDefault="00295E26" w:rsidP="00295E26">
      <w:pPr>
        <w:spacing w:line="480" w:lineRule="auto"/>
        <w:ind w:firstLine="720"/>
        <w:jc w:val="center"/>
        <w:rPr>
          <w:b/>
          <w:color w:val="auto"/>
          <w:sz w:val="48"/>
          <w:szCs w:val="48"/>
        </w:rPr>
      </w:pPr>
      <w:r w:rsidRPr="00B25226">
        <w:rPr>
          <w:b/>
          <w:color w:val="auto"/>
          <w:sz w:val="48"/>
          <w:szCs w:val="48"/>
        </w:rPr>
        <w:t>Mechanisms Mediating the Descent into Diapause: The relationship between stored resources and diapause timing.</w:t>
      </w:r>
    </w:p>
    <w:p w14:paraId="0B2B8701" w14:textId="77777777" w:rsidR="00295E26" w:rsidRPr="00B25226" w:rsidRDefault="00295E26" w:rsidP="00295E26">
      <w:pPr>
        <w:spacing w:line="480" w:lineRule="auto"/>
        <w:ind w:firstLine="720"/>
        <w:jc w:val="center"/>
        <w:rPr>
          <w:color w:val="auto"/>
        </w:rPr>
      </w:pPr>
    </w:p>
    <w:p w14:paraId="1FE6E3A4" w14:textId="77777777" w:rsidR="00295E26" w:rsidRPr="00B25226" w:rsidRDefault="00295E26" w:rsidP="00295E26">
      <w:pPr>
        <w:spacing w:line="480" w:lineRule="auto"/>
        <w:ind w:firstLine="720"/>
        <w:jc w:val="center"/>
        <w:rPr>
          <w:color w:val="auto"/>
        </w:rPr>
      </w:pPr>
    </w:p>
    <w:p w14:paraId="77B7DFD8" w14:textId="77777777" w:rsidR="00295E26" w:rsidRPr="00B25226" w:rsidRDefault="00295E26" w:rsidP="00295E26">
      <w:pPr>
        <w:spacing w:line="480" w:lineRule="auto"/>
        <w:ind w:firstLine="720"/>
        <w:jc w:val="center"/>
        <w:rPr>
          <w:color w:val="auto"/>
        </w:rPr>
      </w:pPr>
    </w:p>
    <w:p w14:paraId="6413566E" w14:textId="77777777" w:rsidR="00295E26" w:rsidRPr="00B25226" w:rsidRDefault="00295E26" w:rsidP="00295E26">
      <w:pPr>
        <w:spacing w:line="480" w:lineRule="auto"/>
        <w:ind w:firstLine="720"/>
        <w:jc w:val="center"/>
        <w:rPr>
          <w:color w:val="auto"/>
        </w:rPr>
      </w:pPr>
    </w:p>
    <w:p w14:paraId="54E7A8A1" w14:textId="77777777" w:rsidR="00295E26" w:rsidRPr="00B25226" w:rsidRDefault="00295E26" w:rsidP="00295E26">
      <w:pPr>
        <w:spacing w:line="480" w:lineRule="auto"/>
        <w:ind w:firstLine="720"/>
        <w:jc w:val="center"/>
        <w:rPr>
          <w:color w:val="auto"/>
        </w:rPr>
      </w:pPr>
    </w:p>
    <w:p w14:paraId="563D0D31"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James T. Brown</w:t>
      </w:r>
    </w:p>
    <w:p w14:paraId="7F2FEF6F"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MS Thesis Proposal</w:t>
      </w:r>
    </w:p>
    <w:p w14:paraId="6D015EF8"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Advisor: Dr. Dan Hahn</w:t>
      </w:r>
    </w:p>
    <w:p w14:paraId="68A554CA" w14:textId="77777777" w:rsidR="00295E26" w:rsidRPr="00B25226" w:rsidRDefault="00295E26" w:rsidP="00295E26">
      <w:pPr>
        <w:spacing w:line="480" w:lineRule="auto"/>
        <w:ind w:firstLine="720"/>
        <w:jc w:val="center"/>
        <w:outlineLvl w:val="0"/>
        <w:rPr>
          <w:color w:val="auto"/>
        </w:rPr>
      </w:pPr>
      <w:r w:rsidRPr="00B25226">
        <w:rPr>
          <w:b/>
          <w:color w:val="auto"/>
          <w:sz w:val="32"/>
          <w:szCs w:val="32"/>
        </w:rPr>
        <w:t>Committee Member: Dr. John Beck</w:t>
      </w:r>
    </w:p>
    <w:p w14:paraId="29B2BD99" w14:textId="77777777" w:rsidR="00295E26" w:rsidRPr="00B25226" w:rsidRDefault="00295E26" w:rsidP="00295E26">
      <w:pPr>
        <w:spacing w:line="480" w:lineRule="auto"/>
        <w:ind w:firstLine="720"/>
        <w:rPr>
          <w:rFonts w:asciiTheme="minorHAnsi" w:hAnsiTheme="minorHAnsi"/>
          <w:color w:val="auto"/>
        </w:rPr>
      </w:pPr>
    </w:p>
    <w:p w14:paraId="492065DB" w14:textId="77777777" w:rsidR="00295E26" w:rsidRPr="00B25226" w:rsidRDefault="00295E26" w:rsidP="00295E26">
      <w:pPr>
        <w:spacing w:line="480" w:lineRule="auto"/>
        <w:ind w:firstLine="720"/>
        <w:rPr>
          <w:rFonts w:asciiTheme="minorHAnsi" w:hAnsiTheme="minorHAnsi"/>
          <w:color w:val="auto"/>
        </w:rPr>
      </w:pPr>
    </w:p>
    <w:p w14:paraId="7AF06323" w14:textId="77777777" w:rsidR="00295E26" w:rsidRPr="00B25226" w:rsidRDefault="00295E26" w:rsidP="00295E26">
      <w:pPr>
        <w:spacing w:line="480" w:lineRule="auto"/>
        <w:ind w:firstLine="720"/>
        <w:rPr>
          <w:rFonts w:asciiTheme="minorHAnsi" w:hAnsiTheme="minorHAnsi"/>
          <w:color w:val="auto"/>
        </w:rPr>
      </w:pPr>
    </w:p>
    <w:p w14:paraId="73183B16" w14:textId="77777777" w:rsidR="00295E26" w:rsidRPr="00B25226" w:rsidRDefault="00295E26" w:rsidP="00295E26">
      <w:pPr>
        <w:spacing w:line="480" w:lineRule="auto"/>
        <w:ind w:firstLine="720"/>
        <w:rPr>
          <w:rFonts w:asciiTheme="minorHAnsi" w:hAnsiTheme="minorHAnsi"/>
          <w:color w:val="auto"/>
        </w:rPr>
      </w:pPr>
    </w:p>
    <w:p w14:paraId="039FA120" w14:textId="77777777" w:rsidR="00295E26" w:rsidRPr="00B25226" w:rsidRDefault="00295E26" w:rsidP="00295E26">
      <w:pPr>
        <w:spacing w:line="480" w:lineRule="auto"/>
        <w:ind w:firstLine="720"/>
        <w:rPr>
          <w:rFonts w:asciiTheme="minorHAnsi" w:hAnsiTheme="minorHAnsi"/>
          <w:color w:val="auto"/>
        </w:rPr>
      </w:pPr>
    </w:p>
    <w:p w14:paraId="1DF4EBEB" w14:textId="77777777" w:rsidR="00295E26" w:rsidRPr="00B25226" w:rsidRDefault="00295E26" w:rsidP="00295E26">
      <w:pPr>
        <w:spacing w:line="480" w:lineRule="auto"/>
        <w:rPr>
          <w:rFonts w:asciiTheme="minorHAnsi" w:hAnsiTheme="minorHAnsi"/>
          <w:color w:val="auto"/>
        </w:rPr>
      </w:pPr>
    </w:p>
    <w:p w14:paraId="580B5F0D" w14:textId="4350BCD6" w:rsidR="00295E26" w:rsidRPr="00B25226" w:rsidRDefault="00295E26" w:rsidP="00295E26">
      <w:pPr>
        <w:spacing w:line="480" w:lineRule="auto"/>
        <w:rPr>
          <w:rFonts w:asciiTheme="minorHAnsi" w:hAnsiTheme="minorHAnsi"/>
          <w:color w:val="auto"/>
        </w:rPr>
      </w:pPr>
      <w:r w:rsidRPr="00B25226">
        <w:rPr>
          <w:rFonts w:asciiTheme="minorHAnsi" w:hAnsiTheme="minorHAnsi"/>
          <w:b/>
          <w:color w:val="auto"/>
        </w:rPr>
        <w:lastRenderedPageBreak/>
        <w:t xml:space="preserve">Changing Climate: </w:t>
      </w:r>
      <w:r w:rsidRPr="00B25226">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B25226">
        <w:rPr>
          <w:rFonts w:asciiTheme="minorHAnsi" w:hAnsiTheme="minorHAnsi"/>
          <w:color w:val="auto"/>
          <w:vertAlign w:val="superscript"/>
        </w:rPr>
        <w:t>th</w:t>
      </w:r>
      <w:r w:rsidRPr="00B25226">
        <w:rPr>
          <w:rFonts w:asciiTheme="minorHAnsi" w:hAnsiTheme="minorHAnsi"/>
          <w:color w:val="auto"/>
        </w:rPr>
        <w:t xml:space="preserve"> century averages respectively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Additionally, conservative projections of future temperatures estimate at least a 1.5°C increase in global surface temperature by the end of the 21</w:t>
      </w:r>
      <w:r w:rsidRPr="00B25226">
        <w:rPr>
          <w:rFonts w:asciiTheme="minorHAnsi" w:hAnsiTheme="minorHAnsi"/>
          <w:color w:val="auto"/>
          <w:vertAlign w:val="superscript"/>
        </w:rPr>
        <w:t>st</w:t>
      </w:r>
      <w:r w:rsidRPr="00B25226">
        <w:rPr>
          <w:rFonts w:asciiTheme="minorHAnsi" w:hAnsiTheme="minorHAnsi"/>
          <w:color w:val="auto"/>
        </w:rPr>
        <w:t xml:space="preserve"> century that will continue to increase thereafter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(DeLucia et al. 2008, Stocker et al. 2015)</w:t>
      </w:r>
      <w:r w:rsidRPr="00B25226">
        <w:rPr>
          <w:rFonts w:asciiTheme="minorHAnsi" w:hAnsiTheme="minorHAnsi"/>
          <w:color w:val="auto"/>
        </w:rPr>
        <w:fldChar w:fldCharType="end"/>
      </w:r>
      <w:r w:rsidRPr="00B25226">
        <w:rPr>
          <w:rFonts w:asciiTheme="minorHAnsi" w:hAnsiTheme="minorHAnsi"/>
          <w:color w:val="auto"/>
        </w:rPr>
        <w:t>. Seasonal temperature averages in the United States during 2016 echoed this upward trend and average temperatures for spring, summer, fall, and winter all surpassed 20</w:t>
      </w:r>
      <w:r w:rsidRPr="00B25226">
        <w:rPr>
          <w:rFonts w:asciiTheme="minorHAnsi" w:hAnsiTheme="minorHAnsi"/>
          <w:color w:val="auto"/>
          <w:vertAlign w:val="superscript"/>
        </w:rPr>
        <w:t>th</w:t>
      </w:r>
      <w:r w:rsidRPr="00B25226">
        <w:rPr>
          <w:rFonts w:asciiTheme="minorHAnsi" w:hAnsiTheme="minorHAnsi"/>
          <w:color w:val="auto"/>
        </w:rPr>
        <w:t xml:space="preserve">-century temperature averages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xml:space="preserve">. In north temperate regions of the continuous United States, for example in Maine, annual temperatures can peak in the summer around 24°C and in the winter temperatures </w:t>
      </w:r>
      <w:r w:rsidR="009870D0">
        <w:rPr>
          <w:rFonts w:asciiTheme="minorHAnsi" w:hAnsiTheme="minorHAnsi"/>
          <w:color w:val="auto"/>
        </w:rPr>
        <w:t>frequently dip below freezing</w:t>
      </w:r>
      <w:r w:rsidRPr="00B25226">
        <w:rPr>
          <w:rFonts w:asciiTheme="minorHAnsi" w:hAnsiTheme="minorHAnsi"/>
          <w:color w:val="auto"/>
        </w:rPr>
        <w:t xml:space="preserve">. As annual temperatures continue to increase, warmer days will begin earlier in the year and end later in the year, reducing the number of cool days in the spring and fall, effectively increasing the number of warmer days and the duration of summer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xml:space="preserve">. For many organisms, warmer temperatures generally increase development and for these organisms, more frequent warmer days during the year could favor development during these 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 xml:space="preserve">(Bale et al. 2002, </w:t>
      </w:r>
      <w:r w:rsidRPr="00B25226">
        <w:rPr>
          <w:rFonts w:asciiTheme="minorHAnsi" w:hAnsiTheme="minorHAnsi"/>
          <w:noProof/>
          <w:color w:val="auto"/>
        </w:rPr>
        <w:lastRenderedPageBreak/>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74A56E8" w14:textId="77777777" w:rsidR="00295E26" w:rsidRPr="00B25226" w:rsidRDefault="00295E26" w:rsidP="00295E26">
      <w:pPr>
        <w:spacing w:line="480" w:lineRule="auto"/>
        <w:ind w:firstLine="720"/>
        <w:rPr>
          <w:rFonts w:asciiTheme="minorHAnsi" w:hAnsiTheme="minorHAnsi"/>
          <w:color w:val="auto"/>
        </w:rPr>
      </w:pPr>
      <w:r w:rsidRPr="00B25226">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(Culliney 2014)</w:t>
      </w:r>
      <w:r w:rsidRPr="00B25226">
        <w:rPr>
          <w:rFonts w:asciiTheme="minorHAnsi" w:hAnsiTheme="minorHAnsi"/>
          <w:color w:val="auto"/>
        </w:rPr>
        <w:fldChar w:fldCharType="end"/>
      </w:r>
      <w:r w:rsidRPr="00B25226">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and Burgess 2005)</w:t>
      </w:r>
      <w:r w:rsidRPr="00B25226">
        <w:rPr>
          <w:rFonts w:asciiTheme="minorHAnsi" w:hAnsiTheme="minorHAnsi"/>
          <w:color w:val="auto"/>
        </w:rPr>
        <w:fldChar w:fldCharType="end"/>
      </w:r>
      <w:r w:rsidRPr="00B25226">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(Melorose et al. 2015)</w:t>
      </w:r>
      <w:r w:rsidRPr="00B25226">
        <w:rPr>
          <w:rFonts w:asciiTheme="minorHAnsi" w:hAnsiTheme="minorHAnsi"/>
          <w:color w:val="auto"/>
        </w:rPr>
        <w:fldChar w:fldCharType="end"/>
      </w:r>
      <w:r w:rsidRPr="00B25226">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09F4CC50" w14:textId="77777777" w:rsidR="00295E26" w:rsidRPr="00B25226" w:rsidRDefault="00295E26" w:rsidP="00295E26">
      <w:pPr>
        <w:spacing w:line="480" w:lineRule="auto"/>
        <w:rPr>
          <w:rFonts w:asciiTheme="minorHAnsi" w:hAnsiTheme="minorHAnsi"/>
          <w:b/>
          <w:color w:val="auto"/>
        </w:rPr>
      </w:pPr>
    </w:p>
    <w:p w14:paraId="0F4EDE3A" w14:textId="77777777" w:rsidR="00295E26" w:rsidRPr="00B25226" w:rsidRDefault="00295E26" w:rsidP="00295E26">
      <w:pPr>
        <w:spacing w:line="480" w:lineRule="auto"/>
        <w:rPr>
          <w:rFonts w:asciiTheme="minorHAnsi" w:hAnsiTheme="minorHAnsi"/>
          <w:b/>
          <w:color w:val="auto"/>
        </w:rPr>
      </w:pPr>
    </w:p>
    <w:p w14:paraId="41943409" w14:textId="4FAC02A8" w:rsidR="0032347A" w:rsidRPr="00B25226" w:rsidRDefault="0032347A" w:rsidP="0032347A">
      <w:pPr>
        <w:spacing w:line="480" w:lineRule="auto"/>
        <w:rPr>
          <w:rFonts w:asciiTheme="minorHAnsi" w:hAnsiTheme="minorHAnsi"/>
          <w:color w:val="auto"/>
        </w:rPr>
      </w:pPr>
      <w:commentRangeStart w:id="0"/>
      <w:r w:rsidRPr="00B25226">
        <w:rPr>
          <w:rFonts w:asciiTheme="minorHAnsi" w:hAnsiTheme="minorHAnsi"/>
          <w:b/>
          <w:color w:val="auto"/>
        </w:rPr>
        <w:t>Responses to Climate Change</w:t>
      </w:r>
      <w:commentRangeEnd w:id="0"/>
      <w:r w:rsidR="00486E0B">
        <w:rPr>
          <w:rStyle w:val="CommentReference"/>
        </w:rPr>
        <w:commentReference w:id="0"/>
      </w:r>
      <w:r w:rsidRPr="00B25226">
        <w:rPr>
          <w:rFonts w:asciiTheme="minorHAnsi" w:hAnsiTheme="minorHAnsi"/>
          <w:b/>
          <w:color w:val="auto"/>
        </w:rPr>
        <w:t xml:space="preserve">: </w:t>
      </w:r>
      <w:r w:rsidRPr="00B25226">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 Chown and Terblanche 2006)</w:t>
      </w:r>
      <w:r w:rsidRPr="00B25226">
        <w:rPr>
          <w:rFonts w:asciiTheme="minorHAnsi" w:hAnsiTheme="minorHAnsi"/>
          <w:color w:val="auto"/>
        </w:rPr>
        <w:fldChar w:fldCharType="end"/>
      </w:r>
      <w:r w:rsidRPr="00B25226">
        <w:rPr>
          <w:rFonts w:asciiTheme="minorHAnsi" w:hAnsiTheme="minorHAnsi"/>
          <w:color w:val="auto"/>
        </w:rPr>
        <w:t xml:space="preserve">.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 increasing the geographic distribution of warmer environments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 Breed et al. 2012)</w:t>
      </w:r>
      <w:r w:rsidRPr="00B25226">
        <w:rPr>
          <w:rFonts w:asciiTheme="minorHAnsi" w:hAnsiTheme="minorHAnsi"/>
          <w:color w:val="auto"/>
        </w:rPr>
        <w:fldChar w:fldCharType="end"/>
      </w:r>
      <w:r w:rsidRPr="00B25226">
        <w:rPr>
          <w:rFonts w:asciiTheme="minorHAnsi" w:hAnsiTheme="minorHAnsi"/>
          <w:color w:val="auto"/>
        </w:rPr>
        <w:t xml:space="preserve">. Insects whose populations are impacted negatively by climate change can be colloquially termed “losers” and those impacted positively </w:t>
      </w:r>
      <w:r w:rsidR="00666EBC" w:rsidRPr="00B25226">
        <w:rPr>
          <w:rFonts w:asciiTheme="minorHAnsi" w:hAnsiTheme="minorHAnsi"/>
          <w:color w:val="auto"/>
        </w:rPr>
        <w:t>can</w:t>
      </w:r>
      <w:r w:rsidRPr="00B25226">
        <w:rPr>
          <w:rFonts w:asciiTheme="minorHAnsi" w:hAnsiTheme="minorHAnsi"/>
          <w:color w:val="auto"/>
        </w:rPr>
        <w:t xml:space="preserve"> be </w:t>
      </w:r>
      <w:r w:rsidR="00666EBC" w:rsidRPr="00B25226">
        <w:rPr>
          <w:rFonts w:asciiTheme="minorHAnsi" w:hAnsiTheme="minorHAnsi"/>
          <w:color w:val="auto"/>
        </w:rPr>
        <w:t xml:space="preserve">termed </w:t>
      </w:r>
      <w:r w:rsidRPr="00B25226">
        <w:rPr>
          <w:rFonts w:asciiTheme="minorHAnsi" w:hAnsiTheme="minorHAnsi"/>
          <w:color w:val="auto"/>
        </w:rPr>
        <w:t xml:space="preserve">“winners”. The direct and indirect interactions between temperature and the resulting winners could lead to temperature tolerance, </w:t>
      </w:r>
      <w:r w:rsidR="0053415D" w:rsidRPr="00B25226">
        <w:rPr>
          <w:rFonts w:asciiTheme="minorHAnsi" w:hAnsiTheme="minorHAnsi"/>
          <w:color w:val="auto"/>
        </w:rPr>
        <w:t>increasing</w:t>
      </w:r>
      <w:r w:rsidRPr="00B25226">
        <w:rPr>
          <w:rFonts w:asciiTheme="minorHAnsi" w:hAnsiTheme="minorHAnsi"/>
          <w:color w:val="auto"/>
        </w:rPr>
        <w:t xml:space="preserve"> populations or </w:t>
      </w:r>
      <w:r w:rsidR="0053415D" w:rsidRPr="00B25226">
        <w:rPr>
          <w:rFonts w:asciiTheme="minorHAnsi" w:hAnsiTheme="minorHAnsi"/>
          <w:color w:val="auto"/>
        </w:rPr>
        <w:t>expanding</w:t>
      </w:r>
      <w:r w:rsidRPr="00B25226">
        <w:rPr>
          <w:rFonts w:asciiTheme="minorHAnsi" w:hAnsiTheme="minorHAnsi"/>
          <w:color w:val="auto"/>
        </w:rPr>
        <w:t xml:space="preserve"> ranges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(Hughes 2000, Williams et al. 2008)</w:t>
      </w:r>
      <w:r w:rsidRPr="00B25226">
        <w:rPr>
          <w:rFonts w:asciiTheme="minorHAnsi" w:hAnsiTheme="minorHAnsi"/>
          <w:color w:val="auto"/>
        </w:rPr>
        <w:fldChar w:fldCharType="end"/>
      </w:r>
      <w:r w:rsidR="0053415D" w:rsidRPr="00B25226">
        <w:rPr>
          <w:rFonts w:asciiTheme="minorHAnsi" w:hAnsiTheme="minorHAnsi"/>
          <w:color w:val="auto"/>
        </w:rPr>
        <w:t>. W</w:t>
      </w:r>
      <w:r w:rsidRPr="00B25226">
        <w:rPr>
          <w:rFonts w:asciiTheme="minorHAnsi" w:hAnsiTheme="minorHAnsi"/>
          <w:color w:val="auto"/>
        </w:rPr>
        <w:t>i</w:t>
      </w:r>
      <w:r w:rsidR="0053415D" w:rsidRPr="00B25226">
        <w:rPr>
          <w:rFonts w:asciiTheme="minorHAnsi" w:hAnsiTheme="minorHAnsi"/>
          <w:color w:val="auto"/>
        </w:rPr>
        <w:t xml:space="preserve">nning </w:t>
      </w:r>
      <w:r w:rsidR="00F040AB">
        <w:rPr>
          <w:rFonts w:asciiTheme="minorHAnsi" w:hAnsiTheme="minorHAnsi"/>
          <w:color w:val="auto"/>
        </w:rPr>
        <w:t xml:space="preserve">insects </w:t>
      </w:r>
      <w:r w:rsidR="0053415D" w:rsidRPr="00B25226">
        <w:rPr>
          <w:rFonts w:asciiTheme="minorHAnsi" w:hAnsiTheme="minorHAnsi"/>
          <w:color w:val="auto"/>
        </w:rPr>
        <w:t xml:space="preserve">could </w:t>
      </w:r>
      <w:r w:rsidR="00F040AB">
        <w:rPr>
          <w:rFonts w:asciiTheme="minorHAnsi" w:hAnsiTheme="minorHAnsi"/>
          <w:color w:val="auto"/>
        </w:rPr>
        <w:t>adjust</w:t>
      </w:r>
      <w:r w:rsidR="00F040AB" w:rsidRPr="00B25226">
        <w:rPr>
          <w:rFonts w:asciiTheme="minorHAnsi" w:hAnsiTheme="minorHAnsi"/>
          <w:color w:val="auto"/>
        </w:rPr>
        <w:t xml:space="preserve"> </w:t>
      </w:r>
      <w:r w:rsidR="00D967A2">
        <w:rPr>
          <w:rStyle w:val="CommentReference"/>
        </w:rPr>
        <w:commentReference w:id="1"/>
      </w:r>
      <w:r w:rsidR="007D20CB">
        <w:rPr>
          <w:rStyle w:val="CommentReference"/>
        </w:rPr>
        <w:commentReference w:id="2"/>
      </w:r>
      <w:r w:rsidRPr="00B25226">
        <w:rPr>
          <w:rFonts w:asciiTheme="minorHAnsi" w:hAnsiTheme="minorHAnsi"/>
          <w:color w:val="auto"/>
        </w:rPr>
        <w:t>to warmer temperatur</w:t>
      </w:r>
      <w:r w:rsidR="005D4FD7">
        <w:rPr>
          <w:rFonts w:asciiTheme="minorHAnsi" w:hAnsiTheme="minorHAnsi"/>
          <w:color w:val="auto"/>
        </w:rPr>
        <w:t>es through plasticity or adaptation</w:t>
      </w:r>
      <w:r w:rsidR="0053415D" w:rsidRPr="00B25226">
        <w:rPr>
          <w:rFonts w:asciiTheme="minorHAnsi" w:hAnsiTheme="minorHAnsi"/>
          <w:color w:val="auto"/>
        </w:rPr>
        <w:t>.</w:t>
      </w:r>
      <w:r w:rsidRPr="00B25226">
        <w:rPr>
          <w:rFonts w:asciiTheme="minorHAnsi" w:hAnsiTheme="minorHAnsi"/>
          <w:color w:val="auto"/>
        </w:rPr>
        <w:t xml:space="preserve"> Understanding</w:t>
      </w:r>
      <w:r w:rsidR="0053415D" w:rsidRPr="00B25226">
        <w:rPr>
          <w:rFonts w:asciiTheme="minorHAnsi" w:hAnsiTheme="minorHAnsi"/>
          <w:color w:val="auto"/>
        </w:rPr>
        <w:t xml:space="preserve"> how climate change might increase insect populations, expand population distributions or how insects could </w:t>
      </w:r>
      <w:r w:rsidR="00F040AB">
        <w:rPr>
          <w:rFonts w:asciiTheme="minorHAnsi" w:hAnsiTheme="minorHAnsi"/>
          <w:color w:val="auto"/>
        </w:rPr>
        <w:t>adjust</w:t>
      </w:r>
      <w:r w:rsidR="00F040AB" w:rsidRPr="00B25226">
        <w:rPr>
          <w:rFonts w:asciiTheme="minorHAnsi" w:hAnsiTheme="minorHAnsi"/>
          <w:color w:val="auto"/>
        </w:rPr>
        <w:t xml:space="preserve"> </w:t>
      </w:r>
      <w:r w:rsidR="0053415D" w:rsidRPr="00B25226">
        <w:rPr>
          <w:rFonts w:asciiTheme="minorHAnsi" w:hAnsiTheme="minorHAnsi"/>
          <w:color w:val="auto"/>
        </w:rPr>
        <w:t>to warmer temperatures</w:t>
      </w:r>
      <w:r w:rsidRPr="00B25226">
        <w:rPr>
          <w:rFonts w:asciiTheme="minorHAnsi" w:hAnsiTheme="minorHAnsi"/>
          <w:color w:val="auto"/>
        </w:rPr>
        <w:t xml:space="preserve"> </w:t>
      </w:r>
      <w:r w:rsidR="00D967A2">
        <w:rPr>
          <w:rFonts w:asciiTheme="minorHAnsi" w:hAnsiTheme="minorHAnsi"/>
          <w:color w:val="auto"/>
        </w:rPr>
        <w:t>could</w:t>
      </w:r>
      <w:r w:rsidR="00D967A2" w:rsidRPr="00B25226">
        <w:rPr>
          <w:rFonts w:asciiTheme="minorHAnsi" w:hAnsiTheme="minorHAnsi"/>
          <w:color w:val="auto"/>
        </w:rPr>
        <w:t xml:space="preserve"> </w:t>
      </w:r>
      <w:r w:rsidRPr="00B25226">
        <w:rPr>
          <w:rFonts w:asciiTheme="minorHAnsi" w:hAnsiTheme="minorHAnsi"/>
          <w:color w:val="auto"/>
        </w:rPr>
        <w:t>help predict</w:t>
      </w:r>
      <w:r w:rsidR="00E91BCE" w:rsidRPr="00B25226">
        <w:rPr>
          <w:rFonts w:asciiTheme="minorHAnsi" w:hAnsiTheme="minorHAnsi"/>
          <w:color w:val="auto"/>
        </w:rPr>
        <w:t xml:space="preserve"> some of </w:t>
      </w:r>
      <w:r w:rsidRPr="00B25226">
        <w:rPr>
          <w:rFonts w:asciiTheme="minorHAnsi" w:hAnsiTheme="minorHAnsi"/>
          <w:color w:val="auto"/>
        </w:rPr>
        <w:t xml:space="preserve">the damaging effects </w:t>
      </w:r>
      <w:r w:rsidR="0053415D" w:rsidRPr="00B25226">
        <w:rPr>
          <w:rFonts w:asciiTheme="minorHAnsi" w:hAnsiTheme="minorHAnsi"/>
          <w:color w:val="auto"/>
        </w:rPr>
        <w:t xml:space="preserve">these </w:t>
      </w:r>
      <w:r w:rsidRPr="00B25226">
        <w:rPr>
          <w:rFonts w:asciiTheme="minorHAnsi" w:hAnsiTheme="minorHAnsi"/>
          <w:color w:val="auto"/>
        </w:rPr>
        <w:t xml:space="preserve">winning pest insects could have on agricultural crops. </w:t>
      </w:r>
    </w:p>
    <w:p w14:paraId="74DEE81D" w14:textId="51B2616F" w:rsidR="00E84291" w:rsidRPr="00B25226" w:rsidRDefault="0032347A" w:rsidP="00E84291">
      <w:pPr>
        <w:spacing w:line="480" w:lineRule="auto"/>
        <w:ind w:firstLine="720"/>
        <w:rPr>
          <w:rFonts w:asciiTheme="minorHAnsi" w:hAnsiTheme="minorHAnsi"/>
          <w:color w:val="auto"/>
        </w:rPr>
      </w:pPr>
      <w:r w:rsidRPr="00B25226">
        <w:rPr>
          <w:rFonts w:asciiTheme="minorHAnsi" w:hAnsiTheme="minorHAnsi"/>
          <w:color w:val="auto"/>
        </w:rPr>
        <w:t xml:space="preserve">An insect’s body temperature directly affects its performance, and the effect of body temperature on performance can be described using a thermal performance curve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w:t>
      </w:r>
      <w:r w:rsidRPr="00B25226">
        <w:rPr>
          <w:rFonts w:asciiTheme="minorHAnsi" w:hAnsiTheme="minorHAnsi"/>
          <w:color w:val="auto"/>
        </w:rPr>
        <w:fldChar w:fldCharType="end"/>
      </w:r>
      <w:r w:rsidRPr="00B25226">
        <w:rPr>
          <w:rFonts w:asciiTheme="minorHAnsi" w:hAnsiTheme="minorHAnsi"/>
          <w:color w:val="auto"/>
        </w:rPr>
        <w:t xml:space="preserve">. At the peak of this curve is an insect’s thermal optimum, this is the temperature where performance is maximized. The range of temperatures where the </w:t>
      </w:r>
      <w:r w:rsidRPr="00B25226">
        <w:rPr>
          <w:rFonts w:asciiTheme="minorHAnsi" w:hAnsiTheme="minorHAnsi"/>
          <w:color w:val="auto"/>
        </w:rPr>
        <w:lastRenderedPageBreak/>
        <w:t xml:space="preserve">performance of an insect is half of the thermal optimum, represents the thermal breadth. </w:t>
      </w:r>
      <w:r w:rsidR="00E84291" w:rsidRPr="00B25226">
        <w:rPr>
          <w:rFonts w:asciiTheme="minorHAnsi" w:hAnsiTheme="minorHAnsi"/>
          <w:color w:val="auto"/>
        </w:rPr>
        <w:t xml:space="preserve">Finally, the range of temperatures where performance is positive is an insect’s thermal tolerance range. Those temperatures at the edge of an insects thermal tolerance are termed the critical thermal maximum and critical thermal minimum, respectively </w:t>
      </w:r>
      <w:r w:rsidR="00E84291" w:rsidRPr="00B25226">
        <w:rPr>
          <w:rFonts w:asciiTheme="minorHAnsi" w:hAnsiTheme="minorHAnsi"/>
          <w:color w:val="auto"/>
        </w:rPr>
        <w:fldChar w:fldCharType="begin" w:fldLock="1"/>
      </w:r>
      <w:r w:rsidR="00E84291" w:rsidRPr="00B25226">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84291" w:rsidRPr="00B25226">
        <w:rPr>
          <w:rFonts w:asciiTheme="minorHAnsi" w:hAnsiTheme="minorHAnsi"/>
          <w:color w:val="auto"/>
        </w:rPr>
        <w:fldChar w:fldCharType="separate"/>
      </w:r>
      <w:r w:rsidR="00E84291" w:rsidRPr="00B25226">
        <w:rPr>
          <w:rFonts w:asciiTheme="minorHAnsi" w:hAnsiTheme="minorHAnsi"/>
          <w:noProof/>
          <w:color w:val="auto"/>
        </w:rPr>
        <w:t>(Bale et al. 2002, Huey et al. 2012, Sinclair et al. 2016)</w:t>
      </w:r>
      <w:r w:rsidR="00E84291" w:rsidRPr="00B25226">
        <w:rPr>
          <w:rFonts w:asciiTheme="minorHAnsi" w:hAnsiTheme="minorHAnsi"/>
          <w:color w:val="auto"/>
        </w:rPr>
        <w:fldChar w:fldCharType="end"/>
      </w:r>
      <w:r w:rsidR="00E84291" w:rsidRPr="00B25226">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population fitness (with fitness defined as the intrinsic population growth of r-strategy insects) and average thermal conditions,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00E84291" w:rsidRPr="00B25226">
        <w:rPr>
          <w:rFonts w:asciiTheme="minorHAnsi" w:hAnsiTheme="minorHAnsi"/>
          <w:color w:val="auto"/>
        </w:rPr>
        <w:fldChar w:fldCharType="begin" w:fldLock="1"/>
      </w:r>
      <w:r w:rsidR="00E84291" w:rsidRPr="00B25226">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E84291" w:rsidRPr="00B25226">
        <w:rPr>
          <w:rFonts w:asciiTheme="minorHAnsi" w:hAnsiTheme="minorHAnsi"/>
          <w:color w:val="auto"/>
        </w:rPr>
        <w:fldChar w:fldCharType="separate"/>
      </w:r>
      <w:r w:rsidR="00E84291" w:rsidRPr="00B25226">
        <w:rPr>
          <w:rFonts w:asciiTheme="minorHAnsi" w:hAnsiTheme="minorHAnsi"/>
          <w:noProof/>
          <w:color w:val="auto"/>
        </w:rPr>
        <w:t>(Deutsch et al. 2008)</w:t>
      </w:r>
      <w:r w:rsidR="00E84291" w:rsidRPr="00B25226">
        <w:rPr>
          <w:rFonts w:asciiTheme="minorHAnsi" w:hAnsiTheme="minorHAnsi"/>
          <w:color w:val="auto"/>
        </w:rPr>
        <w:fldChar w:fldCharType="end"/>
      </w:r>
      <w:r w:rsidR="00E84291" w:rsidRPr="00B25226">
        <w:rPr>
          <w:rFonts w:asciiTheme="minorHAnsi" w:hAnsiTheme="minorHAnsi"/>
          <w:color w:val="auto"/>
        </w:rPr>
        <w:t xml:space="preserve">. In the tropics, environmental temperatures vary little relative to </w:t>
      </w:r>
      <w:r w:rsidR="00E53487">
        <w:rPr>
          <w:rFonts w:asciiTheme="minorHAnsi" w:hAnsiTheme="minorHAnsi"/>
          <w:color w:val="auto"/>
        </w:rPr>
        <w:t xml:space="preserve">temperatures in </w:t>
      </w:r>
      <w:r w:rsidR="00E84291" w:rsidRPr="00B25226">
        <w:rPr>
          <w:rFonts w:asciiTheme="minorHAnsi" w:hAnsiTheme="minorHAnsi"/>
          <w:color w:val="auto"/>
        </w:rPr>
        <w:t xml:space="preserve">temperate regions and insects in tropical regions experience temperatures that tend to be </w:t>
      </w:r>
      <w:r w:rsidR="00E84291" w:rsidRPr="00B25226">
        <w:rPr>
          <w:rFonts w:asciiTheme="minorHAnsi" w:hAnsiTheme="minorHAnsi"/>
          <w:color w:val="auto"/>
        </w:rPr>
        <w:lastRenderedPageBreak/>
        <w:t>closer to their optimum temperature relative to temperate insects whose environment tends to be cooler than</w:t>
      </w:r>
      <w:r w:rsidRPr="00B25226">
        <w:rPr>
          <w:rFonts w:asciiTheme="minorHAnsi" w:hAnsiTheme="minorHAnsi"/>
          <w:color w:val="auto"/>
        </w:rPr>
        <w:t xml:space="preserve"> </w:t>
      </w:r>
      <w:r w:rsidR="00E84291" w:rsidRPr="00B25226">
        <w:rPr>
          <w:rFonts w:asciiTheme="minorHAnsi" w:hAnsiTheme="minorHAnsi"/>
          <w:color w:val="auto"/>
        </w:rPr>
        <w:t>optimum. This work suggests that tropical insects already exist near their thermal limits</w:t>
      </w:r>
      <w:r w:rsidR="00E53487">
        <w:rPr>
          <w:rFonts w:asciiTheme="minorHAnsi" w:hAnsiTheme="minorHAnsi"/>
          <w:color w:val="auto"/>
        </w:rPr>
        <w:t xml:space="preserve"> and thus</w:t>
      </w:r>
      <w:r w:rsidR="00E84291" w:rsidRPr="00B25226">
        <w:rPr>
          <w:rFonts w:asciiTheme="minorHAnsi" w:hAnsiTheme="minorHAnsi"/>
          <w:color w:val="auto"/>
        </w:rPr>
        <w:t xml:space="preserve"> could quickly become losers</w:t>
      </w:r>
      <w:r w:rsidR="00E84291" w:rsidRPr="00B25226" w:rsidDel="00FC5354">
        <w:rPr>
          <w:rFonts w:asciiTheme="minorHAnsi" w:hAnsiTheme="minorHAnsi"/>
          <w:color w:val="auto"/>
        </w:rPr>
        <w:t xml:space="preserve"> </w:t>
      </w:r>
      <w:r w:rsidR="00E84291" w:rsidRPr="00B25226">
        <w:rPr>
          <w:rFonts w:asciiTheme="minorHAnsi" w:hAnsiTheme="minorHAnsi"/>
          <w:color w:val="auto"/>
        </w:rPr>
        <w:t>as climate warms.</w:t>
      </w:r>
    </w:p>
    <w:p w14:paraId="70B11BBF" w14:textId="44A71989" w:rsidR="00E84291" w:rsidRPr="00B25226" w:rsidRDefault="00E84291" w:rsidP="00E84291">
      <w:pPr>
        <w:spacing w:line="480" w:lineRule="auto"/>
        <w:ind w:firstLine="720"/>
        <w:rPr>
          <w:rFonts w:asciiTheme="minorHAnsi" w:hAnsiTheme="minorHAnsi"/>
          <w:color w:val="auto"/>
        </w:rPr>
      </w:pPr>
      <w:r w:rsidRPr="00B25226">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shifts in the geographic range of the population could allow them to win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w:t>
      </w:r>
      <w:r w:rsidRPr="00B25226">
        <w:rPr>
          <w:rFonts w:asciiTheme="minorHAnsi" w:hAnsiTheme="minorHAnsi"/>
          <w:color w:val="auto"/>
        </w:rPr>
        <w:fldChar w:fldCharType="end"/>
      </w:r>
      <w:r w:rsidRPr="00B25226">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w:t>
      </w:r>
      <w:r w:rsidR="00F040AB">
        <w:rPr>
          <w:rFonts w:asciiTheme="minorHAnsi" w:hAnsiTheme="minorHAnsi"/>
          <w:color w:val="auto"/>
        </w:rPr>
        <w:t>adjust</w:t>
      </w:r>
      <w:r w:rsidR="00F040AB" w:rsidRPr="00B25226">
        <w:rPr>
          <w:rFonts w:asciiTheme="minorHAnsi" w:hAnsiTheme="minorHAnsi"/>
          <w:color w:val="auto"/>
        </w:rPr>
        <w:t xml:space="preserve"> </w:t>
      </w:r>
      <w:r w:rsidRPr="00B25226">
        <w:rPr>
          <w:rFonts w:asciiTheme="minorHAnsi" w:hAnsiTheme="minorHAnsi"/>
          <w:color w:val="auto"/>
        </w:rPr>
        <w:t xml:space="preserve">to the photoperiods of these warmer </w:t>
      </w:r>
      <w:r w:rsidRPr="00B25226">
        <w:rPr>
          <w:rFonts w:asciiTheme="minorHAnsi" w:hAnsiTheme="minorHAnsi"/>
          <w:color w:val="auto"/>
        </w:rPr>
        <w:lastRenderedPageBreak/>
        <w:t xml:space="preserve">northern latitudes could negatively impact the timing of life history events for those shifted populations, turning winners into losers. </w:t>
      </w:r>
    </w:p>
    <w:p w14:paraId="5A91926C" w14:textId="2DC0E47D" w:rsidR="00F44B81" w:rsidRDefault="00E84291" w:rsidP="005939FC">
      <w:pPr>
        <w:spacing w:line="480" w:lineRule="auto"/>
        <w:ind w:firstLine="720"/>
        <w:rPr>
          <w:rFonts w:asciiTheme="minorHAnsi" w:hAnsiTheme="minorHAnsi"/>
          <w:color w:val="auto"/>
        </w:rPr>
      </w:pPr>
      <w:r w:rsidRPr="00B25226">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(Hut et al. 2013)</w:t>
      </w:r>
      <w:r w:rsidRPr="00B25226">
        <w:rPr>
          <w:rFonts w:asciiTheme="minorHAnsi" w:hAnsiTheme="minorHAnsi"/>
          <w:color w:val="auto"/>
        </w:rPr>
        <w:fldChar w:fldCharType="end"/>
      </w:r>
      <w:r w:rsidRPr="00B25226">
        <w:rPr>
          <w:rFonts w:asciiTheme="minorHAnsi" w:hAnsiTheme="minorHAnsi"/>
          <w:color w:val="auto"/>
        </w:rPr>
        <w:t>. During the summer, photoperiod is long and increases as latitude increases; while in the winter</w:t>
      </w:r>
      <w:r w:rsidR="00DC39DD">
        <w:rPr>
          <w:rFonts w:asciiTheme="minorHAnsi" w:hAnsiTheme="minorHAnsi"/>
          <w:color w:val="auto"/>
        </w:rPr>
        <w:t>,</w:t>
      </w:r>
      <w:r w:rsidRPr="00B25226">
        <w:rPr>
          <w:rFonts w:asciiTheme="minorHAnsi" w:hAnsiTheme="minorHAnsi"/>
          <w:color w:val="auto"/>
        </w:rPr>
        <w:t xml:space="preserve">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w:t>
      </w:r>
      <w:r w:rsidR="004D7979">
        <w:rPr>
          <w:rFonts w:asciiTheme="minorHAnsi" w:hAnsiTheme="minorHAnsi"/>
          <w:color w:val="auto"/>
        </w:rPr>
        <w:t xml:space="preserve"> and resource </w:t>
      </w:r>
      <w:r w:rsidR="002D060B">
        <w:rPr>
          <w:rFonts w:asciiTheme="minorHAnsi" w:hAnsiTheme="minorHAnsi"/>
          <w:color w:val="auto"/>
        </w:rPr>
        <w:t>availability</w:t>
      </w:r>
      <w:r w:rsidRPr="00B25226">
        <w:rPr>
          <w:rFonts w:asciiTheme="minorHAnsi" w:hAnsiTheme="minorHAnsi"/>
          <w:color w:val="auto"/>
        </w:rPr>
        <w:t xml:space="preserve">. </w:t>
      </w:r>
      <w:r w:rsidR="00F34383">
        <w:rPr>
          <w:rFonts w:asciiTheme="minorHAnsi" w:hAnsiTheme="minorHAnsi"/>
          <w:color w:val="auto"/>
        </w:rPr>
        <w:t>Those i</w:t>
      </w:r>
      <w:r w:rsidRPr="00B25226">
        <w:rPr>
          <w:rFonts w:asciiTheme="minorHAnsi" w:hAnsiTheme="minorHAnsi"/>
          <w:color w:val="auto"/>
        </w:rPr>
        <w:t xml:space="preserve">nsects that depend on photoperiod </w:t>
      </w:r>
      <w:r w:rsidR="00C40129">
        <w:rPr>
          <w:rFonts w:asciiTheme="minorHAnsi" w:hAnsiTheme="minorHAnsi"/>
          <w:color w:val="auto"/>
        </w:rPr>
        <w:t>to make life history decisions</w:t>
      </w:r>
      <w:r w:rsidR="000955E3">
        <w:rPr>
          <w:rFonts w:asciiTheme="minorHAnsi" w:hAnsiTheme="minorHAnsi"/>
          <w:color w:val="auto"/>
        </w:rPr>
        <w:t>,</w:t>
      </w:r>
      <w:r w:rsidR="00C40129">
        <w:rPr>
          <w:rFonts w:asciiTheme="minorHAnsi" w:hAnsiTheme="minorHAnsi"/>
          <w:color w:val="auto"/>
        </w:rPr>
        <w:t xml:space="preserve"> </w:t>
      </w:r>
      <w:r w:rsidR="00BB4672">
        <w:rPr>
          <w:rFonts w:asciiTheme="minorHAnsi" w:hAnsiTheme="minorHAnsi"/>
          <w:color w:val="auto"/>
        </w:rPr>
        <w:t xml:space="preserve">but are </w:t>
      </w:r>
      <w:r w:rsidR="00456FD9">
        <w:rPr>
          <w:rFonts w:asciiTheme="minorHAnsi" w:hAnsiTheme="minorHAnsi"/>
          <w:color w:val="auto"/>
        </w:rPr>
        <w:t xml:space="preserve">unable </w:t>
      </w:r>
      <w:r w:rsidR="0053415D" w:rsidRPr="00B25226">
        <w:rPr>
          <w:rFonts w:asciiTheme="minorHAnsi" w:hAnsiTheme="minorHAnsi"/>
          <w:color w:val="auto"/>
        </w:rPr>
        <w:t>to adjust to</w:t>
      </w:r>
      <w:r w:rsidR="00456FD9">
        <w:rPr>
          <w:rFonts w:asciiTheme="minorHAnsi" w:hAnsiTheme="minorHAnsi"/>
          <w:color w:val="auto"/>
        </w:rPr>
        <w:t xml:space="preserve"> </w:t>
      </w:r>
      <w:r w:rsidR="00C40129">
        <w:rPr>
          <w:rFonts w:asciiTheme="minorHAnsi" w:hAnsiTheme="minorHAnsi"/>
          <w:color w:val="auto"/>
        </w:rPr>
        <w:t xml:space="preserve">the </w:t>
      </w:r>
      <w:r w:rsidR="00456FD9">
        <w:rPr>
          <w:rFonts w:asciiTheme="minorHAnsi" w:hAnsiTheme="minorHAnsi"/>
          <w:color w:val="auto"/>
        </w:rPr>
        <w:t>warmer temperatures</w:t>
      </w:r>
      <w:r w:rsidR="00C40129">
        <w:rPr>
          <w:rFonts w:asciiTheme="minorHAnsi" w:hAnsiTheme="minorHAnsi"/>
          <w:color w:val="auto"/>
        </w:rPr>
        <w:t xml:space="preserve"> approximated by photoperiod</w:t>
      </w:r>
      <w:r w:rsidR="000955E3">
        <w:rPr>
          <w:rFonts w:asciiTheme="minorHAnsi" w:hAnsiTheme="minorHAnsi"/>
          <w:color w:val="auto"/>
        </w:rPr>
        <w:t xml:space="preserve">, </w:t>
      </w:r>
      <w:r w:rsidRPr="00B25226">
        <w:rPr>
          <w:rFonts w:asciiTheme="minorHAnsi" w:hAnsiTheme="minorHAnsi"/>
          <w:color w:val="auto"/>
        </w:rPr>
        <w:t xml:space="preserve">could lose. </w:t>
      </w:r>
      <w:r w:rsidR="006E5C78">
        <w:rPr>
          <w:rFonts w:asciiTheme="minorHAnsi" w:hAnsiTheme="minorHAnsi"/>
          <w:color w:val="auto"/>
        </w:rPr>
        <w:lastRenderedPageBreak/>
        <w:t>W</w:t>
      </w:r>
      <w:r w:rsidR="00513825">
        <w:rPr>
          <w:rFonts w:asciiTheme="minorHAnsi" w:hAnsiTheme="minorHAnsi"/>
          <w:color w:val="auto"/>
        </w:rPr>
        <w:t>inning</w:t>
      </w:r>
      <w:r w:rsidR="006E5C78">
        <w:rPr>
          <w:rFonts w:asciiTheme="minorHAnsi" w:hAnsiTheme="minorHAnsi"/>
          <w:color w:val="auto"/>
        </w:rPr>
        <w:t xml:space="preserve"> </w:t>
      </w:r>
      <w:r w:rsidR="006D34DE">
        <w:rPr>
          <w:rFonts w:asciiTheme="minorHAnsi" w:hAnsiTheme="minorHAnsi"/>
          <w:color w:val="auto"/>
        </w:rPr>
        <w:t>insect</w:t>
      </w:r>
      <w:r w:rsidR="00133168">
        <w:rPr>
          <w:rFonts w:asciiTheme="minorHAnsi" w:hAnsiTheme="minorHAnsi"/>
          <w:color w:val="auto"/>
        </w:rPr>
        <w:t xml:space="preserve"> populations</w:t>
      </w:r>
      <w:r w:rsidR="00513825">
        <w:rPr>
          <w:rFonts w:asciiTheme="minorHAnsi" w:hAnsiTheme="minorHAnsi"/>
          <w:color w:val="auto"/>
        </w:rPr>
        <w:t xml:space="preserve"> could be pre-adjusted to warmer temperatures </w:t>
      </w:r>
      <w:r w:rsidR="002B397C">
        <w:rPr>
          <w:rFonts w:asciiTheme="minorHAnsi" w:hAnsiTheme="minorHAnsi"/>
          <w:color w:val="auto"/>
        </w:rPr>
        <w:t>or</w:t>
      </w:r>
      <w:r w:rsidR="00D21E70">
        <w:rPr>
          <w:rFonts w:asciiTheme="minorHAnsi" w:hAnsiTheme="minorHAnsi"/>
          <w:color w:val="auto"/>
        </w:rPr>
        <w:t xml:space="preserve">, as temperatures rise, they could </w:t>
      </w:r>
      <w:r w:rsidR="00000200">
        <w:rPr>
          <w:rFonts w:asciiTheme="minorHAnsi" w:hAnsiTheme="minorHAnsi"/>
          <w:color w:val="auto"/>
        </w:rPr>
        <w:t>gain the ability to adjust</w:t>
      </w:r>
      <w:r w:rsidR="002B397C">
        <w:rPr>
          <w:rFonts w:asciiTheme="minorHAnsi" w:hAnsiTheme="minorHAnsi"/>
          <w:color w:val="auto"/>
        </w:rPr>
        <w:t xml:space="preserve"> </w:t>
      </w:r>
      <w:r w:rsidR="006E5C78">
        <w:rPr>
          <w:rFonts w:asciiTheme="minorHAnsi" w:hAnsiTheme="minorHAnsi"/>
          <w:color w:val="auto"/>
        </w:rPr>
        <w:t xml:space="preserve">to </w:t>
      </w:r>
      <w:r w:rsidR="00052FFE">
        <w:rPr>
          <w:rFonts w:asciiTheme="minorHAnsi" w:hAnsiTheme="minorHAnsi"/>
          <w:color w:val="auto"/>
        </w:rPr>
        <w:t xml:space="preserve">the </w:t>
      </w:r>
      <w:r w:rsidR="00000200">
        <w:rPr>
          <w:rFonts w:asciiTheme="minorHAnsi" w:hAnsiTheme="minorHAnsi"/>
          <w:color w:val="auto"/>
        </w:rPr>
        <w:t xml:space="preserve">warmer </w:t>
      </w:r>
      <w:r w:rsidR="00052FFE">
        <w:rPr>
          <w:rFonts w:asciiTheme="minorHAnsi" w:hAnsiTheme="minorHAnsi"/>
          <w:color w:val="auto"/>
        </w:rPr>
        <w:t>predictions of photoperiod</w:t>
      </w:r>
      <w:r w:rsidR="00945ACB">
        <w:rPr>
          <w:rFonts w:asciiTheme="minorHAnsi" w:hAnsiTheme="minorHAnsi"/>
          <w:color w:val="auto"/>
        </w:rPr>
        <w:t xml:space="preserve"> </w:t>
      </w:r>
      <w:r w:rsidR="00945ACB" w:rsidRPr="00B25226">
        <w:rPr>
          <w:rFonts w:asciiTheme="minorHAnsi" w:hAnsiTheme="minorHAnsi"/>
          <w:color w:val="auto"/>
        </w:rPr>
        <w:fldChar w:fldCharType="begin" w:fldLock="1"/>
      </w:r>
      <w:r w:rsidR="00945ACB" w:rsidRPr="00B25226">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00945ACB" w:rsidRPr="00B25226">
        <w:rPr>
          <w:rFonts w:asciiTheme="minorHAnsi" w:hAnsiTheme="minorHAnsi"/>
          <w:color w:val="auto"/>
        </w:rPr>
        <w:fldChar w:fldCharType="separate"/>
      </w:r>
      <w:r w:rsidR="00945ACB" w:rsidRPr="00B25226">
        <w:rPr>
          <w:rFonts w:asciiTheme="minorHAnsi" w:hAnsiTheme="minorHAnsi"/>
          <w:noProof/>
          <w:color w:val="auto"/>
        </w:rPr>
        <w:t>(Williams et al. 2008)</w:t>
      </w:r>
      <w:r w:rsidR="00945ACB" w:rsidRPr="00B25226">
        <w:rPr>
          <w:rFonts w:asciiTheme="minorHAnsi" w:hAnsiTheme="minorHAnsi"/>
          <w:color w:val="auto"/>
        </w:rPr>
        <w:fldChar w:fldCharType="end"/>
      </w:r>
      <w:r w:rsidR="00052FFE">
        <w:rPr>
          <w:rFonts w:asciiTheme="minorHAnsi" w:hAnsiTheme="minorHAnsi"/>
          <w:color w:val="auto"/>
        </w:rPr>
        <w:t>.</w:t>
      </w:r>
      <w:r w:rsidR="00D21E70">
        <w:rPr>
          <w:rFonts w:asciiTheme="minorHAnsi" w:hAnsiTheme="minorHAnsi"/>
          <w:color w:val="auto"/>
        </w:rPr>
        <w:t xml:space="preserve"> </w:t>
      </w:r>
      <w:r w:rsidR="009D5D4B">
        <w:rPr>
          <w:rFonts w:asciiTheme="minorHAnsi" w:hAnsiTheme="minorHAnsi"/>
          <w:color w:val="auto"/>
        </w:rPr>
        <w:t>The capacity to a</w:t>
      </w:r>
      <w:r w:rsidR="00D21E70">
        <w:rPr>
          <w:rFonts w:asciiTheme="minorHAnsi" w:hAnsiTheme="minorHAnsi"/>
          <w:color w:val="auto"/>
        </w:rPr>
        <w:t xml:space="preserve">djust to </w:t>
      </w:r>
      <w:r w:rsidR="00052FFE">
        <w:rPr>
          <w:rFonts w:asciiTheme="minorHAnsi" w:hAnsiTheme="minorHAnsi"/>
          <w:color w:val="auto"/>
        </w:rPr>
        <w:t>these photoperiodic changes</w:t>
      </w:r>
      <w:r w:rsidR="00035389">
        <w:rPr>
          <w:rFonts w:asciiTheme="minorHAnsi" w:hAnsiTheme="minorHAnsi"/>
          <w:color w:val="auto"/>
        </w:rPr>
        <w:t xml:space="preserve"> could be </w:t>
      </w:r>
      <w:r w:rsidR="009D5D4B">
        <w:rPr>
          <w:rFonts w:asciiTheme="minorHAnsi" w:hAnsiTheme="minorHAnsi"/>
          <w:color w:val="auto"/>
        </w:rPr>
        <w:t xml:space="preserve">the result of </w:t>
      </w:r>
      <w:r w:rsidR="00537F86">
        <w:rPr>
          <w:rFonts w:asciiTheme="minorHAnsi" w:hAnsiTheme="minorHAnsi"/>
          <w:color w:val="auto"/>
        </w:rPr>
        <w:t xml:space="preserve">phenotypic plasticity or </w:t>
      </w:r>
      <w:r w:rsidR="00204371">
        <w:rPr>
          <w:rFonts w:asciiTheme="minorHAnsi" w:hAnsiTheme="minorHAnsi"/>
          <w:color w:val="auto"/>
        </w:rPr>
        <w:t>evolutionary</w:t>
      </w:r>
      <w:r w:rsidR="003F2516">
        <w:rPr>
          <w:rFonts w:asciiTheme="minorHAnsi" w:hAnsiTheme="minorHAnsi"/>
          <w:color w:val="auto"/>
        </w:rPr>
        <w:t xml:space="preserve"> </w:t>
      </w:r>
      <w:r w:rsidR="005939FC">
        <w:rPr>
          <w:rFonts w:asciiTheme="minorHAnsi" w:hAnsiTheme="minorHAnsi"/>
          <w:color w:val="auto"/>
        </w:rPr>
        <w:t>adaptations.</w:t>
      </w:r>
    </w:p>
    <w:p w14:paraId="04F327FC" w14:textId="3CF8890E" w:rsidR="00325639" w:rsidRPr="00DC6749" w:rsidRDefault="004D76EB" w:rsidP="00325639">
      <w:pPr>
        <w:spacing w:line="480" w:lineRule="auto"/>
        <w:ind w:firstLine="720"/>
        <w:rPr>
          <w:rFonts w:asciiTheme="minorHAnsi" w:hAnsiTheme="minorHAnsi"/>
          <w:color w:val="auto"/>
        </w:rPr>
      </w:pPr>
      <w:r>
        <w:rPr>
          <w:rFonts w:asciiTheme="minorHAnsi" w:hAnsiTheme="minorHAnsi"/>
          <w:color w:val="auto"/>
        </w:rPr>
        <w:t>As</w:t>
      </w:r>
      <w:r w:rsidR="006D5833">
        <w:rPr>
          <w:rFonts w:asciiTheme="minorHAnsi" w:hAnsiTheme="minorHAnsi"/>
          <w:color w:val="auto"/>
        </w:rPr>
        <w:t xml:space="preserve"> temperatures </w:t>
      </w:r>
      <w:r>
        <w:rPr>
          <w:rFonts w:asciiTheme="minorHAnsi" w:hAnsiTheme="minorHAnsi"/>
          <w:color w:val="auto"/>
        </w:rPr>
        <w:t xml:space="preserve">rise, it </w:t>
      </w:r>
      <w:r w:rsidR="006D5833">
        <w:rPr>
          <w:rFonts w:asciiTheme="minorHAnsi" w:hAnsiTheme="minorHAnsi"/>
          <w:color w:val="auto"/>
        </w:rPr>
        <w:t>can directly affect the performance of insects. When environmental temperatures are too high</w:t>
      </w:r>
      <w:r w:rsidR="00E31AF2">
        <w:rPr>
          <w:rFonts w:asciiTheme="minorHAnsi" w:hAnsiTheme="minorHAnsi"/>
          <w:color w:val="auto"/>
        </w:rPr>
        <w:t xml:space="preserve">, they can </w:t>
      </w:r>
      <w:r w:rsidR="006D5833">
        <w:rPr>
          <w:rFonts w:asciiTheme="minorHAnsi" w:hAnsiTheme="minorHAnsi"/>
          <w:color w:val="auto"/>
        </w:rPr>
        <w:t xml:space="preserve">exceed </w:t>
      </w:r>
      <w:r w:rsidR="00E31AF2">
        <w:rPr>
          <w:rFonts w:asciiTheme="minorHAnsi" w:hAnsiTheme="minorHAnsi"/>
          <w:color w:val="auto"/>
        </w:rPr>
        <w:t>the</w:t>
      </w:r>
      <w:r w:rsidR="006D5833">
        <w:rPr>
          <w:rFonts w:asciiTheme="minorHAnsi" w:hAnsiTheme="minorHAnsi"/>
          <w:color w:val="auto"/>
        </w:rPr>
        <w:t xml:space="preserve"> thermal maximum </w:t>
      </w:r>
      <w:r w:rsidR="00E31AF2">
        <w:rPr>
          <w:rFonts w:asciiTheme="minorHAnsi" w:hAnsiTheme="minorHAnsi"/>
          <w:color w:val="auto"/>
        </w:rPr>
        <w:t>of insects</w:t>
      </w:r>
      <w:r w:rsidR="006D5833">
        <w:rPr>
          <w:rFonts w:asciiTheme="minorHAnsi" w:hAnsiTheme="minorHAnsi"/>
          <w:color w:val="auto"/>
        </w:rPr>
        <w:t xml:space="preserve"> </w:t>
      </w:r>
      <w:r w:rsidR="00000200">
        <w:rPr>
          <w:rFonts w:asciiTheme="minorHAnsi" w:hAnsiTheme="minorHAnsi"/>
          <w:color w:val="auto"/>
        </w:rPr>
        <w:t xml:space="preserve">by </w:t>
      </w:r>
      <w:r w:rsidR="006D5833">
        <w:rPr>
          <w:rFonts w:asciiTheme="minorHAnsi" w:hAnsiTheme="minorHAnsi"/>
          <w:color w:val="auto"/>
        </w:rPr>
        <w:t>inhibiting activity, d</w:t>
      </w:r>
      <w:r w:rsidR="00000200">
        <w:rPr>
          <w:rFonts w:asciiTheme="minorHAnsi" w:hAnsiTheme="minorHAnsi"/>
          <w:color w:val="auto"/>
        </w:rPr>
        <w:t xml:space="preserve">evelopment and eventually causing </w:t>
      </w:r>
      <w:r w:rsidR="006D5833">
        <w:rPr>
          <w:rFonts w:asciiTheme="minorHAnsi" w:hAnsiTheme="minorHAnsi"/>
          <w:color w:val="auto"/>
        </w:rPr>
        <w:t xml:space="preserve">mortality. </w:t>
      </w:r>
      <w:r w:rsidR="00000200">
        <w:rPr>
          <w:rFonts w:asciiTheme="minorHAnsi" w:hAnsiTheme="minorHAnsi"/>
          <w:color w:val="auto"/>
        </w:rPr>
        <w:t>However, w</w:t>
      </w:r>
      <w:r w:rsidR="006D5833">
        <w:rPr>
          <w:rFonts w:asciiTheme="minorHAnsi" w:hAnsiTheme="minorHAnsi"/>
          <w:color w:val="auto"/>
        </w:rPr>
        <w:t>armer</w:t>
      </w:r>
      <w:r w:rsidR="001158BE">
        <w:rPr>
          <w:rFonts w:asciiTheme="minorHAnsi" w:hAnsiTheme="minorHAnsi"/>
          <w:color w:val="auto"/>
        </w:rPr>
        <w:t xml:space="preserve"> and less predictable</w:t>
      </w:r>
      <w:r w:rsidR="00E31AF2">
        <w:rPr>
          <w:rFonts w:asciiTheme="minorHAnsi" w:hAnsiTheme="minorHAnsi"/>
          <w:color w:val="auto"/>
        </w:rPr>
        <w:t xml:space="preserve"> seasonal</w:t>
      </w:r>
      <w:r w:rsidR="006D5833">
        <w:rPr>
          <w:rFonts w:asciiTheme="minorHAnsi" w:hAnsiTheme="minorHAnsi"/>
          <w:color w:val="auto"/>
        </w:rPr>
        <w:t xml:space="preserve"> temperatures can also have indirect effects on insect performance by </w:t>
      </w:r>
      <w:r w:rsidR="00E31AF2">
        <w:rPr>
          <w:rFonts w:asciiTheme="minorHAnsi" w:hAnsiTheme="minorHAnsi"/>
          <w:color w:val="auto"/>
        </w:rPr>
        <w:t>increasing environmental</w:t>
      </w:r>
      <w:r w:rsidR="001158BE">
        <w:rPr>
          <w:rFonts w:asciiTheme="minorHAnsi" w:hAnsiTheme="minorHAnsi"/>
          <w:color w:val="auto"/>
        </w:rPr>
        <w:t xml:space="preserve"> stress</w:t>
      </w:r>
      <w:r w:rsidR="006D5833">
        <w:rPr>
          <w:rFonts w:asciiTheme="minorHAnsi" w:hAnsiTheme="minorHAnsi"/>
          <w:color w:val="auto"/>
        </w:rPr>
        <w:t>. Environmental stress</w:t>
      </w:r>
      <w:r w:rsidR="001158BE">
        <w:rPr>
          <w:rFonts w:asciiTheme="minorHAnsi" w:hAnsiTheme="minorHAnsi"/>
          <w:color w:val="auto"/>
        </w:rPr>
        <w:t>, induced by</w:t>
      </w:r>
      <w:r w:rsidR="00E31AF2">
        <w:rPr>
          <w:rFonts w:asciiTheme="minorHAnsi" w:hAnsiTheme="minorHAnsi"/>
          <w:color w:val="auto"/>
        </w:rPr>
        <w:t xml:space="preserve"> warmer temperatures</w:t>
      </w:r>
      <w:r w:rsidR="001158BE">
        <w:rPr>
          <w:rFonts w:asciiTheme="minorHAnsi" w:hAnsiTheme="minorHAnsi"/>
          <w:color w:val="auto"/>
        </w:rPr>
        <w:t>,</w:t>
      </w:r>
      <w:r w:rsidR="00E31AF2">
        <w:rPr>
          <w:rFonts w:asciiTheme="minorHAnsi" w:hAnsiTheme="minorHAnsi"/>
          <w:color w:val="auto"/>
        </w:rPr>
        <w:t xml:space="preserve"> may </w:t>
      </w:r>
      <w:r w:rsidR="00000200">
        <w:rPr>
          <w:rFonts w:asciiTheme="minorHAnsi" w:hAnsiTheme="minorHAnsi"/>
          <w:color w:val="auto"/>
        </w:rPr>
        <w:t xml:space="preserve">reduce </w:t>
      </w:r>
      <w:r w:rsidR="00E31AF2">
        <w:rPr>
          <w:rFonts w:asciiTheme="minorHAnsi" w:hAnsiTheme="minorHAnsi"/>
          <w:color w:val="auto"/>
        </w:rPr>
        <w:t>resources which can lead to starvation.</w:t>
      </w:r>
      <w:r w:rsidR="00F2145E">
        <w:rPr>
          <w:rFonts w:asciiTheme="minorHAnsi" w:hAnsiTheme="minorHAnsi"/>
          <w:color w:val="auto"/>
        </w:rPr>
        <w:t xml:space="preserve"> Winning insects could adjust to these cyclic and acyclic changes in their environment through phenotypic plasticity.</w:t>
      </w:r>
      <w:r w:rsidR="00E31AF2">
        <w:rPr>
          <w:rFonts w:asciiTheme="minorHAnsi" w:hAnsiTheme="minorHAnsi"/>
          <w:color w:val="auto"/>
        </w:rPr>
        <w:t xml:space="preserve"> </w:t>
      </w:r>
      <w:r w:rsidR="001158BE">
        <w:rPr>
          <w:rFonts w:asciiTheme="minorHAnsi" w:hAnsiTheme="minorHAnsi"/>
          <w:color w:val="auto"/>
        </w:rPr>
        <w:t>P</w:t>
      </w:r>
      <w:r w:rsidR="001158BE" w:rsidRPr="00B25226">
        <w:rPr>
          <w:rFonts w:asciiTheme="minorHAnsi" w:hAnsiTheme="minorHAnsi"/>
          <w:color w:val="auto"/>
        </w:rPr>
        <w:t xml:space="preserve">henotypic plasticity is defined as </w:t>
      </w:r>
      <w:r w:rsidR="001158BE">
        <w:rPr>
          <w:rFonts w:asciiTheme="minorHAnsi" w:hAnsiTheme="minorHAnsi"/>
          <w:color w:val="auto"/>
        </w:rPr>
        <w:t xml:space="preserve">the </w:t>
      </w:r>
      <w:r w:rsidR="001158BE" w:rsidRPr="00B25226">
        <w:rPr>
          <w:rFonts w:asciiTheme="minorHAnsi" w:hAnsiTheme="minorHAnsi"/>
          <w:color w:val="auto"/>
        </w:rPr>
        <w:t xml:space="preserve">capacity </w:t>
      </w:r>
      <w:r w:rsidR="001158BE">
        <w:rPr>
          <w:rFonts w:asciiTheme="minorHAnsi" w:hAnsiTheme="minorHAnsi"/>
          <w:color w:val="auto"/>
        </w:rPr>
        <w:t xml:space="preserve">of a single genotype </w:t>
      </w:r>
      <w:r w:rsidR="001158BE" w:rsidRPr="00B25226">
        <w:rPr>
          <w:rFonts w:asciiTheme="minorHAnsi" w:hAnsiTheme="minorHAnsi"/>
          <w:color w:val="auto"/>
        </w:rPr>
        <w:t xml:space="preserve">to express </w:t>
      </w:r>
      <w:r w:rsidR="001158BE">
        <w:rPr>
          <w:rFonts w:asciiTheme="minorHAnsi" w:hAnsiTheme="minorHAnsi"/>
          <w:color w:val="auto"/>
        </w:rPr>
        <w:t xml:space="preserve">multiple, </w:t>
      </w:r>
      <w:r w:rsidR="001158BE" w:rsidRPr="00B25226">
        <w:rPr>
          <w:rFonts w:asciiTheme="minorHAnsi" w:hAnsiTheme="minorHAnsi"/>
          <w:color w:val="auto"/>
        </w:rPr>
        <w:t xml:space="preserve">different </w:t>
      </w:r>
      <w:r w:rsidR="001158BE">
        <w:rPr>
          <w:rFonts w:asciiTheme="minorHAnsi" w:hAnsiTheme="minorHAnsi"/>
          <w:color w:val="auto"/>
        </w:rPr>
        <w:t>phenotypes</w:t>
      </w:r>
      <w:r w:rsidR="001158BE" w:rsidRPr="00B25226">
        <w:rPr>
          <w:rFonts w:asciiTheme="minorHAnsi" w:hAnsiTheme="minorHAnsi"/>
          <w:color w:val="auto"/>
        </w:rPr>
        <w:t xml:space="preserve"> </w:t>
      </w:r>
      <w:r w:rsidR="001158BE">
        <w:rPr>
          <w:rFonts w:asciiTheme="minorHAnsi" w:hAnsiTheme="minorHAnsi"/>
          <w:color w:val="auto"/>
        </w:rPr>
        <w:t xml:space="preserve">as a function of the </w:t>
      </w:r>
      <w:r w:rsidR="001158BE" w:rsidRPr="00B25226">
        <w:rPr>
          <w:rFonts w:asciiTheme="minorHAnsi" w:hAnsiTheme="minorHAnsi"/>
          <w:color w:val="auto"/>
        </w:rPr>
        <w:t xml:space="preserve">environmental conditions </w:t>
      </w:r>
      <w:r w:rsidR="001158BE">
        <w:rPr>
          <w:rFonts w:asciiTheme="minorHAnsi" w:hAnsiTheme="minorHAnsi"/>
          <w:color w:val="auto"/>
        </w:rPr>
        <w:t xml:space="preserve">that genotype encounters </w:t>
      </w:r>
      <w:r w:rsidR="001158BE" w:rsidRPr="00B25226">
        <w:rPr>
          <w:rFonts w:asciiTheme="minorHAnsi" w:hAnsiTheme="minorHAnsi"/>
          <w:color w:val="auto"/>
        </w:rPr>
        <w:fldChar w:fldCharType="begin" w:fldLock="1"/>
      </w:r>
      <w:r w:rsidR="001158BE" w:rsidRPr="00B25226">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1158BE" w:rsidRPr="00B25226">
        <w:rPr>
          <w:rFonts w:asciiTheme="minorHAnsi" w:hAnsiTheme="minorHAnsi"/>
          <w:color w:val="auto"/>
        </w:rPr>
        <w:fldChar w:fldCharType="separate"/>
      </w:r>
      <w:r w:rsidR="001158BE" w:rsidRPr="00B25226">
        <w:rPr>
          <w:rFonts w:asciiTheme="minorHAnsi" w:hAnsiTheme="minorHAnsi"/>
          <w:noProof/>
          <w:color w:val="auto"/>
        </w:rPr>
        <w:t>(Agrawal 2001)</w:t>
      </w:r>
      <w:r w:rsidR="001158BE" w:rsidRPr="00B25226">
        <w:rPr>
          <w:rFonts w:asciiTheme="minorHAnsi" w:hAnsiTheme="minorHAnsi"/>
          <w:color w:val="auto"/>
        </w:rPr>
        <w:fldChar w:fldCharType="end"/>
      </w:r>
      <w:r w:rsidR="001158BE" w:rsidRPr="00B25226">
        <w:rPr>
          <w:rFonts w:asciiTheme="minorHAnsi" w:hAnsiTheme="minorHAnsi"/>
          <w:color w:val="auto"/>
        </w:rPr>
        <w:t>.</w:t>
      </w:r>
      <w:r w:rsidR="00F2145E">
        <w:rPr>
          <w:rFonts w:asciiTheme="minorHAnsi" w:hAnsiTheme="minorHAnsi"/>
          <w:color w:val="auto"/>
        </w:rPr>
        <w:t xml:space="preserve"> These </w:t>
      </w:r>
      <w:r w:rsidR="007F5472">
        <w:rPr>
          <w:rFonts w:asciiTheme="minorHAnsi" w:hAnsiTheme="minorHAnsi"/>
          <w:color w:val="auto"/>
        </w:rPr>
        <w:t xml:space="preserve">phenotypically </w:t>
      </w:r>
      <w:r w:rsidR="00F2145E">
        <w:rPr>
          <w:rFonts w:asciiTheme="minorHAnsi" w:hAnsiTheme="minorHAnsi"/>
          <w:color w:val="auto"/>
        </w:rPr>
        <w:t xml:space="preserve">plastic could mediate the effects reduced resources as temperatures rise by expressing </w:t>
      </w:r>
      <w:r w:rsidR="007F5472">
        <w:rPr>
          <w:rFonts w:asciiTheme="minorHAnsi" w:hAnsiTheme="minorHAnsi"/>
          <w:color w:val="auto"/>
        </w:rPr>
        <w:t>phenotypes better</w:t>
      </w:r>
      <w:r w:rsidR="00F2145E">
        <w:rPr>
          <w:rFonts w:asciiTheme="minorHAnsi" w:hAnsiTheme="minorHAnsi"/>
          <w:color w:val="auto"/>
        </w:rPr>
        <w:t xml:space="preserve"> </w:t>
      </w:r>
      <w:r w:rsidR="007F5472">
        <w:rPr>
          <w:rFonts w:asciiTheme="minorHAnsi" w:hAnsiTheme="minorHAnsi"/>
          <w:color w:val="auto"/>
        </w:rPr>
        <w:t xml:space="preserve">suited </w:t>
      </w:r>
      <w:r w:rsidR="00F2145E">
        <w:rPr>
          <w:rFonts w:asciiTheme="minorHAnsi" w:hAnsiTheme="minorHAnsi"/>
          <w:color w:val="auto"/>
        </w:rPr>
        <w:t xml:space="preserve">to tolerate </w:t>
      </w:r>
      <w:r w:rsidR="00BA18FD">
        <w:rPr>
          <w:rFonts w:asciiTheme="minorHAnsi" w:hAnsiTheme="minorHAnsi"/>
          <w:color w:val="auto"/>
        </w:rPr>
        <w:t>this environmental stress</w:t>
      </w:r>
      <w:r w:rsidR="00F2145E">
        <w:rPr>
          <w:rFonts w:asciiTheme="minorHAnsi" w:hAnsiTheme="minorHAnsi"/>
          <w:color w:val="auto"/>
        </w:rPr>
        <w:t>.</w:t>
      </w:r>
      <w:r w:rsidR="00E54E37">
        <w:rPr>
          <w:rFonts w:asciiTheme="minorHAnsi" w:hAnsiTheme="minorHAnsi"/>
          <w:color w:val="auto"/>
        </w:rPr>
        <w:t xml:space="preserve"> </w:t>
      </w:r>
      <w:r w:rsidR="00DC6749">
        <w:rPr>
          <w:rFonts w:asciiTheme="minorHAnsi" w:hAnsiTheme="minorHAnsi"/>
          <w:color w:val="auto"/>
        </w:rPr>
        <w:t xml:space="preserve">In a recent survey of phenotypic plasticity, researchers investigated the response of eight </w:t>
      </w:r>
      <w:proofErr w:type="spellStart"/>
      <w:r w:rsidR="00DC6749">
        <w:rPr>
          <w:rFonts w:asciiTheme="minorHAnsi" w:hAnsiTheme="minorHAnsi"/>
          <w:color w:val="auto"/>
        </w:rPr>
        <w:t>clinally</w:t>
      </w:r>
      <w:proofErr w:type="spellEnd"/>
      <w:r w:rsidR="00DC6749">
        <w:rPr>
          <w:rFonts w:asciiTheme="minorHAnsi" w:hAnsiTheme="minorHAnsi"/>
          <w:color w:val="auto"/>
        </w:rPr>
        <w:t xml:space="preserve"> distinct </w:t>
      </w:r>
      <w:r w:rsidR="00DC6749">
        <w:rPr>
          <w:rFonts w:asciiTheme="minorHAnsi" w:hAnsiTheme="minorHAnsi"/>
          <w:i/>
          <w:color w:val="auto"/>
        </w:rPr>
        <w:t xml:space="preserve">Drosophila melanogaster </w:t>
      </w:r>
      <w:r w:rsidR="00DC6749">
        <w:rPr>
          <w:rFonts w:asciiTheme="minorHAnsi" w:hAnsiTheme="minorHAnsi"/>
          <w:color w:val="auto"/>
        </w:rPr>
        <w:t>populations</w:t>
      </w:r>
      <w:r w:rsidR="00A52475">
        <w:rPr>
          <w:rFonts w:asciiTheme="minorHAnsi" w:hAnsiTheme="minorHAnsi"/>
          <w:color w:val="auto"/>
        </w:rPr>
        <w:t xml:space="preserve"> to determine if phenotype plasticity could increase their resistance to starvation</w:t>
      </w:r>
      <w:r w:rsidR="00E66D06">
        <w:rPr>
          <w:rFonts w:asciiTheme="minorHAnsi" w:hAnsiTheme="minorHAnsi"/>
          <w:color w:val="auto"/>
        </w:rPr>
        <w:t xml:space="preserve">. </w:t>
      </w:r>
      <w:r w:rsidR="00846FF5">
        <w:rPr>
          <w:rFonts w:asciiTheme="minorHAnsi" w:hAnsiTheme="minorHAnsi"/>
          <w:color w:val="auto"/>
        </w:rPr>
        <w:t xml:space="preserve">These populations were </w:t>
      </w:r>
      <w:r w:rsidR="00DC6749">
        <w:rPr>
          <w:rFonts w:asciiTheme="minorHAnsi" w:hAnsiTheme="minorHAnsi"/>
          <w:color w:val="auto"/>
        </w:rPr>
        <w:t xml:space="preserve">reared </w:t>
      </w:r>
      <w:r w:rsidR="00846FF5">
        <w:rPr>
          <w:rFonts w:asciiTheme="minorHAnsi" w:hAnsiTheme="minorHAnsi"/>
          <w:color w:val="auto"/>
        </w:rPr>
        <w:t>under temperature r</w:t>
      </w:r>
      <w:r w:rsidR="00537ACA">
        <w:rPr>
          <w:rFonts w:asciiTheme="minorHAnsi" w:hAnsiTheme="minorHAnsi"/>
          <w:color w:val="auto"/>
        </w:rPr>
        <w:t xml:space="preserve">egimes that </w:t>
      </w:r>
      <w:r w:rsidR="00C315F4">
        <w:rPr>
          <w:rFonts w:asciiTheme="minorHAnsi" w:hAnsiTheme="minorHAnsi"/>
          <w:color w:val="auto"/>
        </w:rPr>
        <w:t xml:space="preserve">fluctuated daily, </w:t>
      </w:r>
      <w:proofErr w:type="gramStart"/>
      <w:r w:rsidR="00C315F4">
        <w:rPr>
          <w:rFonts w:asciiTheme="minorHAnsi" w:hAnsiTheme="minorHAnsi"/>
          <w:color w:val="auto"/>
        </w:rPr>
        <w:t>similar to</w:t>
      </w:r>
      <w:proofErr w:type="gramEnd"/>
      <w:r w:rsidR="00537ACA">
        <w:rPr>
          <w:rFonts w:asciiTheme="minorHAnsi" w:hAnsiTheme="minorHAnsi"/>
          <w:color w:val="auto"/>
        </w:rPr>
        <w:t xml:space="preserve"> average</w:t>
      </w:r>
      <w:r w:rsidR="00E66D06">
        <w:rPr>
          <w:rFonts w:asciiTheme="minorHAnsi" w:hAnsiTheme="minorHAnsi"/>
          <w:color w:val="auto"/>
        </w:rPr>
        <w:t xml:space="preserve"> daily </w:t>
      </w:r>
      <w:r w:rsidR="00537ACA">
        <w:rPr>
          <w:rFonts w:asciiTheme="minorHAnsi" w:hAnsiTheme="minorHAnsi"/>
          <w:color w:val="auto"/>
        </w:rPr>
        <w:t xml:space="preserve">summer and winter temperatures for 6 days with a spike in temperature for 5 hours on day 7. </w:t>
      </w:r>
      <w:r w:rsidR="00E66D06">
        <w:rPr>
          <w:rFonts w:asciiTheme="minorHAnsi" w:hAnsiTheme="minorHAnsi"/>
          <w:color w:val="auto"/>
        </w:rPr>
        <w:t xml:space="preserve">After </w:t>
      </w:r>
      <w:r w:rsidR="00E94B99">
        <w:rPr>
          <w:rFonts w:asciiTheme="minorHAnsi" w:hAnsiTheme="minorHAnsi"/>
          <w:color w:val="auto"/>
        </w:rPr>
        <w:t xml:space="preserve">day 7, </w:t>
      </w:r>
      <w:r w:rsidR="00E80364">
        <w:rPr>
          <w:rFonts w:asciiTheme="minorHAnsi" w:hAnsiTheme="minorHAnsi"/>
          <w:color w:val="auto"/>
        </w:rPr>
        <w:t>the flies were treated under starvation conditions and mortality was tracked.</w:t>
      </w:r>
      <w:r w:rsidR="00453DC4">
        <w:rPr>
          <w:rFonts w:asciiTheme="minorHAnsi" w:hAnsiTheme="minorHAnsi"/>
          <w:color w:val="auto"/>
        </w:rPr>
        <w:t xml:space="preserve"> In each of the populations,</w:t>
      </w:r>
      <w:r w:rsidR="003D47F8">
        <w:rPr>
          <w:rFonts w:asciiTheme="minorHAnsi" w:hAnsiTheme="minorHAnsi"/>
          <w:color w:val="auto"/>
        </w:rPr>
        <w:t xml:space="preserve"> </w:t>
      </w:r>
      <w:r w:rsidR="00BA18FD">
        <w:rPr>
          <w:rFonts w:asciiTheme="minorHAnsi" w:hAnsiTheme="minorHAnsi"/>
          <w:color w:val="auto"/>
        </w:rPr>
        <w:t xml:space="preserve">starvation </w:t>
      </w:r>
      <w:r w:rsidR="003D47F8">
        <w:rPr>
          <w:rFonts w:asciiTheme="minorHAnsi" w:hAnsiTheme="minorHAnsi"/>
          <w:color w:val="auto"/>
        </w:rPr>
        <w:t xml:space="preserve">resistance was </w:t>
      </w:r>
      <w:r w:rsidR="003D47F8">
        <w:rPr>
          <w:rFonts w:asciiTheme="minorHAnsi" w:hAnsiTheme="minorHAnsi"/>
          <w:color w:val="auto"/>
        </w:rPr>
        <w:lastRenderedPageBreak/>
        <w:t xml:space="preserve">significantly increased in those fly treatments exposed to </w:t>
      </w:r>
      <w:r w:rsidR="007F0990">
        <w:rPr>
          <w:rFonts w:asciiTheme="minorHAnsi" w:hAnsiTheme="minorHAnsi"/>
          <w:color w:val="auto"/>
        </w:rPr>
        <w:t>summer temperature regimens</w:t>
      </w:r>
      <w:r w:rsidR="004F7698">
        <w:rPr>
          <w:rFonts w:asciiTheme="minorHAnsi" w:hAnsiTheme="minorHAnsi"/>
          <w:color w:val="auto"/>
        </w:rPr>
        <w:t xml:space="preserve"> compared to winter</w:t>
      </w:r>
      <w:r w:rsidR="005E5DCC">
        <w:rPr>
          <w:rFonts w:asciiTheme="minorHAnsi" w:hAnsiTheme="minorHAnsi"/>
          <w:color w:val="auto"/>
        </w:rPr>
        <w:t xml:space="preserve"> </w:t>
      </w:r>
      <w:r w:rsidR="005E5DCC">
        <w:rPr>
          <w:rFonts w:asciiTheme="minorHAnsi" w:hAnsiTheme="minorHAnsi"/>
          <w:color w:val="auto"/>
        </w:rPr>
        <w:fldChar w:fldCharType="begin" w:fldLock="1"/>
      </w:r>
      <w:r w:rsidR="00320918">
        <w:rPr>
          <w:rFonts w:asciiTheme="minorHAnsi" w:hAnsiTheme="minorHAnsi"/>
          <w:color w:val="auto"/>
        </w:rPr>
        <w:instrText>ADDIN CSL_CITATION { "citationItems" : [ { "id" : "ITEM-1", "itemData" : { "DOI" : "10.1111/j.1365-2435.2005.00959.x", "ISBN" : "02698463", "ISSN" : "02698463", "abstract" : "1. Heritable clinal patterns for stress resistance traits have been described in a number of invertebrate species but patterns are usually characterized on populations reared under constant conditions. Here we examined the impact of simulated seasonal variation in temperature/photoperiod as well as constant conditions on stress resistance in eight Drosophila melanogaster populations from eastern Australia across a latitude range of 27 degrees. 2. Desiccation resistance was relatively higher under summer compared with winter/constant conditions, but this trait and starvation resistance did not exhibit clinal variation. Winter conditions increased cold resistance as measured by chill coma recovery time, and decreased heat resistance as measured by time to knock down in a vial. 3. Clinal patterns were evident for the thermal resistance traits regardless of conditions, and involved increased heat resistance and decreased cold resistance in tropical populations. Latitudinal patterns were steeper for cold resistance than for heat resistance. 4. To compare the relative impact of plastic vs genetic changes along the cline, differences in trait means were expressed relative to differences between populations from cline ends. For cold and heat resistance, differences between environmental conditions were approximately 1.5x greater than the heritable differences.", "author" : [ { "dropping-particle" : "", "family" : "Hoffmann", "given" : "A. A.", "non-dropping-particle" : "", "parse-names" : false, "suffix" : "" }, { "dropping-particle" : "", "family" : "Shirriffs", "given" : "J.", "non-dropping-particle" : "", "parse-names" : false, "suffix" : "" }, { "dropping-particle" : "", "family" : "Scott", "given" : "M.", "non-dropping-particle" : "", "parse-names" : false, "suffix" : "" } ], "container-title" : "Functional Ecology", "id" : "ITEM-1", "issue" : "2", "issued" : { "date-parts" : [ [ "2005", "4", "1" ] ] }, "page" : "222-227", "publisher" : "Blackwell Science Ltd", "title" : "Relative importance of plastic vs genetic factors in adaptive differentiation: Geographical variation for stress resistance in Drosophila melanogaster from eastern Australia", "type" : "article-journal", "volume" : "19" }, "uris" : [ "http://www.mendeley.com/documents/?uuid=a55473e6-08df-35e4-a5af-69c188e2dfdb" ] } ], "mendeley" : { "formattedCitation" : "(Hoffmann et al. 2005)", "plainTextFormattedCitation" : "(Hoffmann et al. 2005)", "previouslyFormattedCitation" : "(Hoffmann et al. 2005)" }, "properties" : { "noteIndex" : 0 }, "schema" : "https://github.com/citation-style-language/schema/raw/master/csl-citation.json" }</w:instrText>
      </w:r>
      <w:r w:rsidR="005E5DCC">
        <w:rPr>
          <w:rFonts w:asciiTheme="minorHAnsi" w:hAnsiTheme="minorHAnsi"/>
          <w:color w:val="auto"/>
        </w:rPr>
        <w:fldChar w:fldCharType="separate"/>
      </w:r>
      <w:r w:rsidR="005E5DCC" w:rsidRPr="005E5DCC">
        <w:rPr>
          <w:rFonts w:asciiTheme="minorHAnsi" w:hAnsiTheme="minorHAnsi"/>
          <w:noProof/>
          <w:color w:val="auto"/>
        </w:rPr>
        <w:t>(Hoffmann et al. 2005)</w:t>
      </w:r>
      <w:r w:rsidR="005E5DCC">
        <w:rPr>
          <w:rFonts w:asciiTheme="minorHAnsi" w:hAnsiTheme="minorHAnsi"/>
          <w:color w:val="auto"/>
        </w:rPr>
        <w:fldChar w:fldCharType="end"/>
      </w:r>
      <w:r w:rsidR="007F0990">
        <w:rPr>
          <w:rFonts w:asciiTheme="minorHAnsi" w:hAnsiTheme="minorHAnsi"/>
          <w:color w:val="auto"/>
        </w:rPr>
        <w:t>.</w:t>
      </w:r>
      <w:r w:rsidR="004F7698">
        <w:rPr>
          <w:rFonts w:asciiTheme="minorHAnsi" w:hAnsiTheme="minorHAnsi"/>
          <w:color w:val="auto"/>
        </w:rPr>
        <w:t xml:space="preserve"> </w:t>
      </w:r>
      <w:r w:rsidR="00C315F4">
        <w:rPr>
          <w:rFonts w:asciiTheme="minorHAnsi" w:hAnsiTheme="minorHAnsi"/>
          <w:color w:val="auto"/>
        </w:rPr>
        <w:t xml:space="preserve">For these flies, resistance to starvation increased as </w:t>
      </w:r>
      <w:r w:rsidR="00325639">
        <w:rPr>
          <w:rFonts w:asciiTheme="minorHAnsi" w:hAnsiTheme="minorHAnsi"/>
          <w:color w:val="auto"/>
        </w:rPr>
        <w:t>a function of their environment</w:t>
      </w:r>
      <w:r w:rsidR="00235D22">
        <w:rPr>
          <w:rFonts w:asciiTheme="minorHAnsi" w:hAnsiTheme="minorHAnsi"/>
          <w:color w:val="auto"/>
        </w:rPr>
        <w:t>.</w:t>
      </w:r>
      <w:r w:rsidR="00325639">
        <w:rPr>
          <w:rFonts w:asciiTheme="minorHAnsi" w:hAnsiTheme="minorHAnsi"/>
          <w:color w:val="auto"/>
        </w:rPr>
        <w:t xml:space="preserve"> </w:t>
      </w:r>
      <w:r w:rsidR="00235D22">
        <w:rPr>
          <w:rFonts w:asciiTheme="minorHAnsi" w:hAnsiTheme="minorHAnsi"/>
          <w:color w:val="auto"/>
        </w:rPr>
        <w:t>A</w:t>
      </w:r>
      <w:r w:rsidR="00407CBD">
        <w:rPr>
          <w:rFonts w:asciiTheme="minorHAnsi" w:hAnsiTheme="minorHAnsi"/>
          <w:color w:val="auto"/>
        </w:rPr>
        <w:t xml:space="preserve">s seasonal </w:t>
      </w:r>
      <w:r w:rsidR="00235D22">
        <w:rPr>
          <w:rFonts w:asciiTheme="minorHAnsi" w:hAnsiTheme="minorHAnsi"/>
          <w:color w:val="auto"/>
        </w:rPr>
        <w:t xml:space="preserve">temperatures </w:t>
      </w:r>
      <w:r w:rsidR="00407CBD">
        <w:rPr>
          <w:rFonts w:asciiTheme="minorHAnsi" w:hAnsiTheme="minorHAnsi"/>
          <w:color w:val="auto"/>
        </w:rPr>
        <w:t>become less predictable</w:t>
      </w:r>
      <w:r w:rsidR="00235D22">
        <w:rPr>
          <w:rFonts w:asciiTheme="minorHAnsi" w:hAnsiTheme="minorHAnsi"/>
          <w:color w:val="auto"/>
        </w:rPr>
        <w:t xml:space="preserve"> and the availability of resources could sporadically change and adjusting to those atypical changes could increase survival of winning insects.</w:t>
      </w:r>
      <w:r w:rsidR="00407CBD">
        <w:rPr>
          <w:rFonts w:asciiTheme="minorHAnsi" w:hAnsiTheme="minorHAnsi"/>
          <w:color w:val="auto"/>
        </w:rPr>
        <w:t xml:space="preserve"> </w:t>
      </w:r>
    </w:p>
    <w:p w14:paraId="47A8D9E2" w14:textId="7BE996EC" w:rsidR="003D3AC9" w:rsidRDefault="00B93072" w:rsidP="004F7698">
      <w:pPr>
        <w:spacing w:line="480" w:lineRule="auto"/>
        <w:ind w:firstLine="720"/>
        <w:rPr>
          <w:rFonts w:asciiTheme="minorHAnsi" w:hAnsiTheme="minorHAnsi"/>
          <w:color w:val="auto"/>
        </w:rPr>
      </w:pPr>
      <w:r>
        <w:rPr>
          <w:rFonts w:asciiTheme="minorHAnsi" w:hAnsiTheme="minorHAnsi"/>
          <w:color w:val="auto"/>
        </w:rPr>
        <w:t>In temperate regions</w:t>
      </w:r>
      <w:r w:rsidR="003D3AC9">
        <w:rPr>
          <w:rFonts w:asciiTheme="minorHAnsi" w:hAnsiTheme="minorHAnsi"/>
          <w:color w:val="auto"/>
        </w:rPr>
        <w:t>, insect</w:t>
      </w:r>
      <w:r>
        <w:rPr>
          <w:rFonts w:asciiTheme="minorHAnsi" w:hAnsiTheme="minorHAnsi"/>
          <w:color w:val="auto"/>
        </w:rPr>
        <w:t xml:space="preserve"> phenology tracks seasonal changes in temperature because these</w:t>
      </w:r>
      <w:r w:rsidR="00E92AD1">
        <w:rPr>
          <w:rFonts w:asciiTheme="minorHAnsi" w:hAnsiTheme="minorHAnsi"/>
          <w:color w:val="auto"/>
        </w:rPr>
        <w:t xml:space="preserve"> seasona</w:t>
      </w:r>
      <w:r w:rsidR="00BA7F51">
        <w:rPr>
          <w:rFonts w:asciiTheme="minorHAnsi" w:hAnsiTheme="minorHAnsi"/>
          <w:color w:val="auto"/>
        </w:rPr>
        <w:t>l</w:t>
      </w:r>
      <w:r>
        <w:rPr>
          <w:rFonts w:asciiTheme="minorHAnsi" w:hAnsiTheme="minorHAnsi"/>
          <w:color w:val="auto"/>
        </w:rPr>
        <w:t xml:space="preserve"> changes determine </w:t>
      </w:r>
      <w:r w:rsidR="00E92AD1">
        <w:rPr>
          <w:rFonts w:asciiTheme="minorHAnsi" w:hAnsiTheme="minorHAnsi"/>
          <w:color w:val="auto"/>
        </w:rPr>
        <w:t xml:space="preserve">the availability </w:t>
      </w:r>
      <w:r w:rsidR="00BA7F51">
        <w:rPr>
          <w:rFonts w:asciiTheme="minorHAnsi" w:hAnsiTheme="minorHAnsi"/>
          <w:color w:val="auto"/>
        </w:rPr>
        <w:t xml:space="preserve">of resources. To approximate seasonal </w:t>
      </w:r>
      <w:r>
        <w:rPr>
          <w:rFonts w:asciiTheme="minorHAnsi" w:hAnsiTheme="minorHAnsi"/>
          <w:color w:val="auto"/>
        </w:rPr>
        <w:t>changes</w:t>
      </w:r>
      <w:r w:rsidR="00BA7F51">
        <w:rPr>
          <w:rFonts w:asciiTheme="minorHAnsi" w:hAnsiTheme="minorHAnsi"/>
          <w:color w:val="auto"/>
        </w:rPr>
        <w:t xml:space="preserve"> in resource availability,</w:t>
      </w:r>
      <w:r w:rsidR="00E92AD1">
        <w:rPr>
          <w:rFonts w:asciiTheme="minorHAnsi" w:hAnsiTheme="minorHAnsi"/>
          <w:color w:val="auto"/>
        </w:rPr>
        <w:t xml:space="preserve"> </w:t>
      </w:r>
      <w:r w:rsidR="00BA7F51">
        <w:rPr>
          <w:rFonts w:asciiTheme="minorHAnsi" w:hAnsiTheme="minorHAnsi"/>
          <w:color w:val="auto"/>
        </w:rPr>
        <w:t>m</w:t>
      </w:r>
      <w:r w:rsidR="00E92AD1">
        <w:rPr>
          <w:rFonts w:asciiTheme="minorHAnsi" w:hAnsiTheme="minorHAnsi"/>
          <w:color w:val="auto"/>
        </w:rPr>
        <w:t>any insects depend on photoperiod to</w:t>
      </w:r>
      <w:r w:rsidR="00E92AD1" w:rsidRPr="00B25226">
        <w:rPr>
          <w:rFonts w:asciiTheme="minorHAnsi" w:hAnsiTheme="minorHAnsi"/>
          <w:color w:val="auto"/>
        </w:rPr>
        <w:t xml:space="preserve"> synchronize their life history </w:t>
      </w:r>
      <w:r>
        <w:rPr>
          <w:rFonts w:asciiTheme="minorHAnsi" w:hAnsiTheme="minorHAnsi"/>
          <w:color w:val="auto"/>
        </w:rPr>
        <w:t>and maximize their development</w:t>
      </w:r>
      <w:r w:rsidR="00E92AD1" w:rsidRPr="00B25226">
        <w:rPr>
          <w:rFonts w:asciiTheme="minorHAnsi" w:hAnsiTheme="minorHAnsi"/>
          <w:color w:val="auto"/>
        </w:rPr>
        <w:t>.</w:t>
      </w:r>
      <w:r w:rsidR="00BA7F51" w:rsidRPr="00BA7F51">
        <w:rPr>
          <w:rFonts w:asciiTheme="minorHAnsi" w:hAnsiTheme="minorHAnsi"/>
          <w:color w:val="auto"/>
        </w:rPr>
        <w:t xml:space="preserve"> </w:t>
      </w:r>
      <w:r w:rsidR="00BA7F51" w:rsidRPr="00B25226">
        <w:rPr>
          <w:rFonts w:asciiTheme="minorHAnsi" w:hAnsiTheme="minorHAnsi"/>
          <w:color w:val="auto"/>
        </w:rPr>
        <w:t>As temperatures rise</w:t>
      </w:r>
      <w:r w:rsidR="00BA7F51">
        <w:rPr>
          <w:rFonts w:asciiTheme="minorHAnsi" w:hAnsiTheme="minorHAnsi"/>
          <w:color w:val="auto"/>
        </w:rPr>
        <w:t xml:space="preserve">, the </w:t>
      </w:r>
      <w:r>
        <w:rPr>
          <w:rFonts w:asciiTheme="minorHAnsi" w:hAnsiTheme="minorHAnsi"/>
          <w:color w:val="auto"/>
        </w:rPr>
        <w:t xml:space="preserve">thermal conditions </w:t>
      </w:r>
      <w:r w:rsidR="00BA7F51">
        <w:rPr>
          <w:rFonts w:asciiTheme="minorHAnsi" w:hAnsiTheme="minorHAnsi"/>
          <w:color w:val="auto"/>
        </w:rPr>
        <w:t>experienced in</w:t>
      </w:r>
      <w:r w:rsidR="00BA7F51" w:rsidRPr="00B25226">
        <w:rPr>
          <w:rFonts w:asciiTheme="minorHAnsi" w:hAnsiTheme="minorHAnsi"/>
          <w:color w:val="auto"/>
        </w:rPr>
        <w:t xml:space="preserve"> northern latitudes </w:t>
      </w:r>
      <w:r w:rsidR="00BA7F51">
        <w:rPr>
          <w:rFonts w:asciiTheme="minorHAnsi" w:hAnsiTheme="minorHAnsi"/>
          <w:color w:val="auto"/>
        </w:rPr>
        <w:t xml:space="preserve">will </w:t>
      </w:r>
      <w:r w:rsidR="00BA7F51" w:rsidRPr="00B25226">
        <w:rPr>
          <w:rFonts w:asciiTheme="minorHAnsi" w:hAnsiTheme="minorHAnsi"/>
          <w:color w:val="auto"/>
        </w:rPr>
        <w:t>begin to resemble adjacent southern latitudes,</w:t>
      </w:r>
      <w:r w:rsidR="00BA7F51">
        <w:rPr>
          <w:rFonts w:asciiTheme="minorHAnsi" w:hAnsiTheme="minorHAnsi"/>
          <w:color w:val="auto"/>
        </w:rPr>
        <w:t xml:space="preserve"> however, photoperiod in these latitudes will remain relatively consistent. </w:t>
      </w:r>
      <w:r w:rsidR="00E92AD1">
        <w:rPr>
          <w:rFonts w:asciiTheme="minorHAnsi" w:hAnsiTheme="minorHAnsi"/>
          <w:color w:val="auto"/>
        </w:rPr>
        <w:t xml:space="preserve"> </w:t>
      </w:r>
      <w:r w:rsidR="00BA7F51">
        <w:rPr>
          <w:rFonts w:asciiTheme="minorHAnsi" w:hAnsiTheme="minorHAnsi"/>
          <w:color w:val="auto"/>
        </w:rPr>
        <w:t xml:space="preserve">If insects are to win, they will need to </w:t>
      </w:r>
      <w:r w:rsidR="00E92AD1">
        <w:rPr>
          <w:rFonts w:asciiTheme="minorHAnsi" w:hAnsiTheme="minorHAnsi"/>
          <w:color w:val="auto"/>
        </w:rPr>
        <w:t xml:space="preserve">adjust how they respond to the warmer temperatures being approximated by photoperiod. </w:t>
      </w:r>
      <w:r w:rsidR="00BA7F51">
        <w:rPr>
          <w:rFonts w:asciiTheme="minorHAnsi" w:hAnsiTheme="minorHAnsi"/>
          <w:color w:val="auto"/>
        </w:rPr>
        <w:t>Some insects could adjust to these changes through evolutionary</w:t>
      </w:r>
      <w:r w:rsidR="00204371">
        <w:rPr>
          <w:rFonts w:asciiTheme="minorHAnsi" w:hAnsiTheme="minorHAnsi"/>
          <w:color w:val="auto"/>
        </w:rPr>
        <w:t xml:space="preserve"> </w:t>
      </w:r>
      <w:r w:rsidR="00BA7F51">
        <w:rPr>
          <w:rFonts w:asciiTheme="minorHAnsi" w:hAnsiTheme="minorHAnsi"/>
          <w:color w:val="auto"/>
        </w:rPr>
        <w:t>adaptation. Evolutionary adaptation</w:t>
      </w:r>
      <w:r w:rsidR="004E4CBE">
        <w:rPr>
          <w:rFonts w:asciiTheme="minorHAnsi" w:hAnsiTheme="minorHAnsi"/>
          <w:color w:val="auto"/>
        </w:rPr>
        <w:t xml:space="preserve"> can be described as a product of natural selection changing the average genetic frequency of traits within a population</w:t>
      </w:r>
      <w:r w:rsidR="00204371">
        <w:rPr>
          <w:rFonts w:asciiTheme="minorHAnsi" w:hAnsiTheme="minorHAnsi"/>
          <w:color w:val="auto"/>
        </w:rPr>
        <w:t xml:space="preserve"> </w:t>
      </w:r>
      <w:r w:rsidR="004E4CBE">
        <w:rPr>
          <w:rFonts w:asciiTheme="minorHAnsi" w:hAnsiTheme="minorHAnsi"/>
          <w:color w:val="auto"/>
        </w:rPr>
        <w:t>whereby</w:t>
      </w:r>
      <w:r w:rsidR="00BE6C96">
        <w:rPr>
          <w:rFonts w:asciiTheme="minorHAnsi" w:hAnsiTheme="minorHAnsi"/>
          <w:color w:val="auto"/>
        </w:rPr>
        <w:t xml:space="preserve"> genotypes within a population</w:t>
      </w:r>
      <w:r w:rsidR="004E4CBE">
        <w:rPr>
          <w:rFonts w:asciiTheme="minorHAnsi" w:hAnsiTheme="minorHAnsi"/>
          <w:color w:val="auto"/>
        </w:rPr>
        <w:t xml:space="preserve"> that are better suited for a given environment increase </w:t>
      </w:r>
      <w:r w:rsidR="004E4CBE">
        <w:rPr>
          <w:rFonts w:asciiTheme="minorHAnsi" w:hAnsiTheme="minorHAnsi"/>
          <w:color w:val="auto"/>
        </w:rPr>
        <w:fldChar w:fldCharType="begin" w:fldLock="1"/>
      </w:r>
      <w:r w:rsidR="00956D2D">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004E4CBE">
        <w:rPr>
          <w:rFonts w:asciiTheme="minorHAnsi" w:hAnsiTheme="minorHAnsi"/>
          <w:color w:val="auto"/>
        </w:rPr>
        <w:fldChar w:fldCharType="separate"/>
      </w:r>
      <w:r w:rsidR="004E4CBE" w:rsidRPr="004E4CBE">
        <w:rPr>
          <w:rFonts w:asciiTheme="minorHAnsi" w:hAnsiTheme="minorHAnsi"/>
          <w:noProof/>
          <w:color w:val="auto"/>
        </w:rPr>
        <w:t>(Lee 2002)</w:t>
      </w:r>
      <w:r w:rsidR="004E4CBE">
        <w:rPr>
          <w:rFonts w:asciiTheme="minorHAnsi" w:hAnsiTheme="minorHAnsi"/>
          <w:color w:val="auto"/>
        </w:rPr>
        <w:fldChar w:fldCharType="end"/>
      </w:r>
      <w:r w:rsidR="004E4CBE">
        <w:rPr>
          <w:rFonts w:asciiTheme="minorHAnsi" w:hAnsiTheme="minorHAnsi"/>
          <w:color w:val="auto"/>
        </w:rPr>
        <w:t>.</w:t>
      </w:r>
      <w:r w:rsidR="00204371">
        <w:rPr>
          <w:rFonts w:asciiTheme="minorHAnsi" w:hAnsiTheme="minorHAnsi"/>
          <w:color w:val="auto"/>
        </w:rPr>
        <w:t xml:space="preserve"> As temperatures warm, </w:t>
      </w:r>
      <w:r w:rsidR="008F7DB4">
        <w:rPr>
          <w:rFonts w:asciiTheme="minorHAnsi" w:hAnsiTheme="minorHAnsi"/>
          <w:color w:val="auto"/>
        </w:rPr>
        <w:t xml:space="preserve">insects with </w:t>
      </w:r>
      <w:r w:rsidR="00384AFA">
        <w:rPr>
          <w:rFonts w:asciiTheme="minorHAnsi" w:hAnsiTheme="minorHAnsi"/>
          <w:color w:val="auto"/>
        </w:rPr>
        <w:t>genotypes</w:t>
      </w:r>
      <w:r w:rsidR="00204371">
        <w:rPr>
          <w:rFonts w:asciiTheme="minorHAnsi" w:hAnsiTheme="minorHAnsi"/>
          <w:color w:val="auto"/>
        </w:rPr>
        <w:t xml:space="preserve"> </w:t>
      </w:r>
      <w:r w:rsidR="00B83346">
        <w:rPr>
          <w:rFonts w:asciiTheme="minorHAnsi" w:hAnsiTheme="minorHAnsi"/>
          <w:color w:val="auto"/>
        </w:rPr>
        <w:t xml:space="preserve">that </w:t>
      </w:r>
      <w:r w:rsidR="00204371">
        <w:rPr>
          <w:rFonts w:asciiTheme="minorHAnsi" w:hAnsiTheme="minorHAnsi"/>
          <w:color w:val="auto"/>
        </w:rPr>
        <w:t xml:space="preserve">enable </w:t>
      </w:r>
      <w:r w:rsidR="008F7DB4">
        <w:rPr>
          <w:rFonts w:asciiTheme="minorHAnsi" w:hAnsiTheme="minorHAnsi"/>
          <w:color w:val="auto"/>
        </w:rPr>
        <w:t>them</w:t>
      </w:r>
      <w:r w:rsidR="00204371">
        <w:rPr>
          <w:rFonts w:asciiTheme="minorHAnsi" w:hAnsiTheme="minorHAnsi"/>
          <w:color w:val="auto"/>
        </w:rPr>
        <w:t xml:space="preserve"> to adjust to </w:t>
      </w:r>
      <w:r w:rsidR="004E4CBE">
        <w:rPr>
          <w:rFonts w:asciiTheme="minorHAnsi" w:hAnsiTheme="minorHAnsi"/>
          <w:color w:val="auto"/>
        </w:rPr>
        <w:t xml:space="preserve">the </w:t>
      </w:r>
      <w:r w:rsidR="008F7DB4">
        <w:rPr>
          <w:rFonts w:asciiTheme="minorHAnsi" w:hAnsiTheme="minorHAnsi"/>
          <w:color w:val="auto"/>
        </w:rPr>
        <w:t xml:space="preserve">warmer </w:t>
      </w:r>
      <w:r w:rsidR="004E4CBE">
        <w:rPr>
          <w:rFonts w:asciiTheme="minorHAnsi" w:hAnsiTheme="minorHAnsi"/>
          <w:color w:val="auto"/>
        </w:rPr>
        <w:t>temperatures predicted by photoperiod could</w:t>
      </w:r>
      <w:r w:rsidR="008F7DB4">
        <w:rPr>
          <w:rFonts w:asciiTheme="minorHAnsi" w:hAnsiTheme="minorHAnsi"/>
          <w:color w:val="auto"/>
        </w:rPr>
        <w:t xml:space="preserve"> migrate into these changing northern regions, with southern thermal conditions, and win.</w:t>
      </w:r>
      <w:r w:rsidR="004F7698">
        <w:rPr>
          <w:rFonts w:asciiTheme="minorHAnsi" w:hAnsiTheme="minorHAnsi"/>
          <w:color w:val="auto"/>
        </w:rPr>
        <w:t xml:space="preserve"> </w:t>
      </w:r>
      <w:r w:rsidR="004F7698" w:rsidRPr="00B25226">
        <w:rPr>
          <w:rFonts w:asciiTheme="minorHAnsi" w:hAnsiTheme="minorHAnsi"/>
          <w:color w:val="auto"/>
        </w:rPr>
        <w:t xml:space="preserve">The pitcher plant mosquito, </w:t>
      </w:r>
      <w:proofErr w:type="spellStart"/>
      <w:r w:rsidR="004F7698" w:rsidRPr="00B25226">
        <w:rPr>
          <w:rFonts w:asciiTheme="minorHAnsi" w:hAnsiTheme="minorHAnsi"/>
          <w:i/>
          <w:color w:val="auto"/>
        </w:rPr>
        <w:t>Wyeomii</w:t>
      </w:r>
      <w:proofErr w:type="spellEnd"/>
      <w:r w:rsidR="004F7698" w:rsidRPr="00B25226">
        <w:rPr>
          <w:rFonts w:asciiTheme="minorHAnsi" w:hAnsiTheme="minorHAnsi"/>
          <w:i/>
          <w:color w:val="auto"/>
        </w:rPr>
        <w:t xml:space="preserve"> </w:t>
      </w:r>
      <w:proofErr w:type="spellStart"/>
      <w:r w:rsidR="004F7698" w:rsidRPr="00B25226">
        <w:rPr>
          <w:rFonts w:asciiTheme="minorHAnsi" w:hAnsiTheme="minorHAnsi"/>
          <w:i/>
          <w:color w:val="auto"/>
        </w:rPr>
        <w:t>smithii</w:t>
      </w:r>
      <w:proofErr w:type="spellEnd"/>
      <w:r w:rsidR="004F7698" w:rsidRPr="00B25226">
        <w:rPr>
          <w:rFonts w:asciiTheme="minorHAnsi" w:hAnsiTheme="minorHAnsi"/>
          <w:i/>
          <w:color w:val="auto"/>
        </w:rPr>
        <w:t>,</w:t>
      </w:r>
      <w:r w:rsidR="004F7698" w:rsidRPr="00B25226">
        <w:rPr>
          <w:rFonts w:asciiTheme="minorHAnsi" w:hAnsiTheme="minorHAnsi"/>
          <w:color w:val="auto"/>
        </w:rPr>
        <w:t xml:space="preserve"> </w:t>
      </w:r>
      <w:r w:rsidR="008F7DB4">
        <w:rPr>
          <w:rFonts w:asciiTheme="minorHAnsi" w:hAnsiTheme="minorHAnsi"/>
          <w:color w:val="auto"/>
        </w:rPr>
        <w:t xml:space="preserve">illustrates how </w:t>
      </w:r>
      <w:r w:rsidR="004F7698" w:rsidRPr="00B25226">
        <w:rPr>
          <w:rFonts w:asciiTheme="minorHAnsi" w:hAnsiTheme="minorHAnsi"/>
          <w:color w:val="auto"/>
        </w:rPr>
        <w:t xml:space="preserve">increasing temperatures </w:t>
      </w:r>
      <w:r w:rsidR="008F7DB4">
        <w:rPr>
          <w:rFonts w:asciiTheme="minorHAnsi" w:hAnsiTheme="minorHAnsi"/>
          <w:color w:val="auto"/>
        </w:rPr>
        <w:t>can</w:t>
      </w:r>
      <w:r w:rsidR="004F7698" w:rsidRPr="00B25226">
        <w:rPr>
          <w:rFonts w:asciiTheme="minorHAnsi" w:hAnsiTheme="minorHAnsi"/>
          <w:color w:val="auto"/>
        </w:rPr>
        <w:t xml:space="preserve"> </w:t>
      </w:r>
      <w:r w:rsidR="008F7DB4">
        <w:rPr>
          <w:rFonts w:asciiTheme="minorHAnsi" w:hAnsiTheme="minorHAnsi"/>
          <w:color w:val="auto"/>
        </w:rPr>
        <w:t>lead to evolutionary changes within populations over time. P</w:t>
      </w:r>
      <w:r w:rsidR="004F7698" w:rsidRPr="00B25226">
        <w:rPr>
          <w:rFonts w:asciiTheme="minorHAnsi" w:hAnsiTheme="minorHAnsi"/>
          <w:color w:val="auto"/>
        </w:rPr>
        <w:t>itcher plant mosquitos spend their</w:t>
      </w:r>
      <w:r w:rsidR="00543C0E">
        <w:rPr>
          <w:rFonts w:asciiTheme="minorHAnsi" w:hAnsiTheme="minorHAnsi"/>
          <w:color w:val="auto"/>
        </w:rPr>
        <w:t xml:space="preserve"> entire</w:t>
      </w:r>
      <w:r w:rsidR="004F7698" w:rsidRPr="00B25226">
        <w:rPr>
          <w:rFonts w:asciiTheme="minorHAnsi" w:hAnsiTheme="minorHAnsi"/>
          <w:color w:val="auto"/>
        </w:rPr>
        <w:t xml:space="preserve"> larval </w:t>
      </w:r>
      <w:r w:rsidR="00543C0E">
        <w:rPr>
          <w:rFonts w:asciiTheme="minorHAnsi" w:hAnsiTheme="minorHAnsi"/>
          <w:color w:val="auto"/>
        </w:rPr>
        <w:t>developing</w:t>
      </w:r>
      <w:r w:rsidR="008F7DB4">
        <w:rPr>
          <w:rFonts w:asciiTheme="minorHAnsi" w:hAnsiTheme="minorHAnsi"/>
          <w:color w:val="auto"/>
        </w:rPr>
        <w:t xml:space="preserve"> the </w:t>
      </w:r>
      <w:r w:rsidR="00543C0E">
        <w:rPr>
          <w:rFonts w:asciiTheme="minorHAnsi" w:hAnsiTheme="minorHAnsi"/>
          <w:color w:val="auto"/>
        </w:rPr>
        <w:t xml:space="preserve">water-filled </w:t>
      </w:r>
      <w:r w:rsidR="008F7DB4">
        <w:rPr>
          <w:rFonts w:asciiTheme="minorHAnsi" w:hAnsiTheme="minorHAnsi"/>
          <w:color w:val="auto"/>
        </w:rPr>
        <w:t>pitcher</w:t>
      </w:r>
      <w:r w:rsidR="004F7698" w:rsidRPr="00B25226">
        <w:rPr>
          <w:rFonts w:asciiTheme="minorHAnsi" w:hAnsiTheme="minorHAnsi"/>
          <w:color w:val="auto"/>
        </w:rPr>
        <w:t xml:space="preserve"> of a pitcher plant</w:t>
      </w:r>
      <w:r w:rsidR="00543C0E">
        <w:rPr>
          <w:rFonts w:asciiTheme="minorHAnsi" w:hAnsiTheme="minorHAnsi"/>
          <w:color w:val="auto"/>
        </w:rPr>
        <w:t xml:space="preserve">. As the </w:t>
      </w:r>
      <w:r w:rsidR="00543C0E">
        <w:rPr>
          <w:rFonts w:asciiTheme="minorHAnsi" w:hAnsiTheme="minorHAnsi"/>
          <w:color w:val="auto"/>
        </w:rPr>
        <w:lastRenderedPageBreak/>
        <w:t>growing season ends these larvae experience a reduction in available resources. To synchronize their life history decisions with seasonally available resources,</w:t>
      </w:r>
      <w:r w:rsidR="008F7DB4">
        <w:rPr>
          <w:rFonts w:asciiTheme="minorHAnsi" w:hAnsiTheme="minorHAnsi"/>
          <w:color w:val="auto"/>
        </w:rPr>
        <w:t xml:space="preserve"> </w:t>
      </w:r>
      <w:r w:rsidR="00543C0E">
        <w:rPr>
          <w:rFonts w:asciiTheme="minorHAnsi" w:hAnsiTheme="minorHAnsi"/>
          <w:color w:val="auto"/>
        </w:rPr>
        <w:t>t</w:t>
      </w:r>
      <w:r w:rsidR="008F7DB4">
        <w:rPr>
          <w:rFonts w:asciiTheme="minorHAnsi" w:hAnsiTheme="minorHAnsi"/>
          <w:color w:val="auto"/>
        </w:rPr>
        <w:t>hese larvae use photoperiod</w:t>
      </w:r>
      <w:r w:rsidR="00EF4519">
        <w:rPr>
          <w:rFonts w:asciiTheme="minorHAnsi" w:hAnsiTheme="minorHAnsi"/>
          <w:color w:val="auto"/>
        </w:rPr>
        <w:t>.</w:t>
      </w:r>
      <w:r w:rsidR="008F7DB4">
        <w:rPr>
          <w:rFonts w:asciiTheme="minorHAnsi" w:hAnsiTheme="minorHAnsi"/>
          <w:color w:val="auto"/>
        </w:rPr>
        <w:t xml:space="preserve"> </w:t>
      </w:r>
      <w:r w:rsidR="00812BC6">
        <w:rPr>
          <w:rFonts w:asciiTheme="minorHAnsi" w:hAnsiTheme="minorHAnsi"/>
          <w:color w:val="auto"/>
        </w:rPr>
        <w:t>For these mosquitoes, when resources decline they ent</w:t>
      </w:r>
      <w:r w:rsidR="0057046D">
        <w:rPr>
          <w:rFonts w:asciiTheme="minorHAnsi" w:hAnsiTheme="minorHAnsi"/>
          <w:color w:val="auto"/>
        </w:rPr>
        <w:t xml:space="preserve">er a </w:t>
      </w:r>
      <w:r w:rsidR="00812BC6">
        <w:rPr>
          <w:rFonts w:asciiTheme="minorHAnsi" w:hAnsiTheme="minorHAnsi"/>
          <w:color w:val="auto"/>
        </w:rPr>
        <w:t>state of dormancy</w:t>
      </w:r>
      <w:r w:rsidR="0057046D">
        <w:rPr>
          <w:rFonts w:asciiTheme="minorHAnsi" w:hAnsiTheme="minorHAnsi"/>
          <w:color w:val="auto"/>
        </w:rPr>
        <w:t xml:space="preserve">, </w:t>
      </w:r>
      <w:r w:rsidR="00EF4519">
        <w:rPr>
          <w:rFonts w:asciiTheme="minorHAnsi" w:hAnsiTheme="minorHAnsi"/>
          <w:color w:val="auto"/>
        </w:rPr>
        <w:t>induced</w:t>
      </w:r>
      <w:r w:rsidR="00403E68">
        <w:rPr>
          <w:rFonts w:asciiTheme="minorHAnsi" w:hAnsiTheme="minorHAnsi"/>
          <w:color w:val="auto"/>
        </w:rPr>
        <w:t xml:space="preserve"> by </w:t>
      </w:r>
      <w:r w:rsidR="00EF4519">
        <w:rPr>
          <w:rFonts w:asciiTheme="minorHAnsi" w:hAnsiTheme="minorHAnsi"/>
          <w:color w:val="auto"/>
        </w:rPr>
        <w:t xml:space="preserve">a </w:t>
      </w:r>
      <w:r w:rsidR="00403E68">
        <w:rPr>
          <w:rFonts w:asciiTheme="minorHAnsi" w:hAnsiTheme="minorHAnsi"/>
          <w:color w:val="auto"/>
        </w:rPr>
        <w:t>critical</w:t>
      </w:r>
      <w:r w:rsidR="0057046D">
        <w:rPr>
          <w:rFonts w:asciiTheme="minorHAnsi" w:hAnsiTheme="minorHAnsi"/>
          <w:color w:val="auto"/>
        </w:rPr>
        <w:t xml:space="preserve"> photoperiod. </w:t>
      </w:r>
      <w:r w:rsidR="00403E68">
        <w:rPr>
          <w:rFonts w:asciiTheme="minorHAnsi" w:hAnsiTheme="minorHAnsi"/>
          <w:color w:val="auto"/>
        </w:rPr>
        <w:t xml:space="preserve">Critical photoperiod is the </w:t>
      </w:r>
      <w:r w:rsidR="009A2A05">
        <w:rPr>
          <w:rFonts w:asciiTheme="minorHAnsi" w:hAnsiTheme="minorHAnsi"/>
          <w:color w:val="auto"/>
        </w:rPr>
        <w:t>number of light hours</w:t>
      </w:r>
      <w:r w:rsidR="00403E68">
        <w:rPr>
          <w:rFonts w:asciiTheme="minorHAnsi" w:hAnsiTheme="minorHAnsi"/>
          <w:color w:val="auto"/>
        </w:rPr>
        <w:t xml:space="preserve"> required to induce dormancy in 50% of a population. </w:t>
      </w:r>
      <w:r w:rsidR="00FA6E69">
        <w:rPr>
          <w:rFonts w:asciiTheme="minorHAnsi" w:hAnsiTheme="minorHAnsi"/>
          <w:color w:val="auto"/>
        </w:rPr>
        <w:t xml:space="preserve">Within </w:t>
      </w:r>
      <w:r w:rsidR="00FA6E69">
        <w:rPr>
          <w:rFonts w:asciiTheme="minorHAnsi" w:hAnsiTheme="minorHAnsi"/>
          <w:i/>
          <w:color w:val="auto"/>
        </w:rPr>
        <w:t>W.</w:t>
      </w:r>
      <w:r w:rsidR="00FA6E69" w:rsidRPr="00B25226">
        <w:rPr>
          <w:rFonts w:asciiTheme="minorHAnsi" w:hAnsiTheme="minorHAnsi"/>
          <w:i/>
          <w:color w:val="auto"/>
        </w:rPr>
        <w:t xml:space="preserve"> </w:t>
      </w:r>
      <w:proofErr w:type="spellStart"/>
      <w:r w:rsidR="00FA6E69" w:rsidRPr="00B25226">
        <w:rPr>
          <w:rFonts w:asciiTheme="minorHAnsi" w:hAnsiTheme="minorHAnsi"/>
          <w:i/>
          <w:color w:val="auto"/>
        </w:rPr>
        <w:t>smithii</w:t>
      </w:r>
      <w:proofErr w:type="spellEnd"/>
      <w:r w:rsidR="00403E68">
        <w:rPr>
          <w:rFonts w:asciiTheme="minorHAnsi" w:hAnsiTheme="minorHAnsi"/>
          <w:color w:val="auto"/>
        </w:rPr>
        <w:t xml:space="preserve"> photoperiod is </w:t>
      </w:r>
      <w:r w:rsidR="00FA6E69">
        <w:rPr>
          <w:rFonts w:asciiTheme="minorHAnsi" w:hAnsiTheme="minorHAnsi"/>
          <w:color w:val="auto"/>
        </w:rPr>
        <w:t xml:space="preserve">highly heritable and </w:t>
      </w:r>
      <w:r w:rsidR="00403E68">
        <w:rPr>
          <w:rFonts w:asciiTheme="minorHAnsi" w:hAnsiTheme="minorHAnsi"/>
          <w:color w:val="auto"/>
        </w:rPr>
        <w:t>genetically determined</w:t>
      </w:r>
      <w:r w:rsidR="00FA6E69">
        <w:rPr>
          <w:rFonts w:asciiTheme="minorHAnsi" w:hAnsiTheme="minorHAnsi"/>
          <w:color w:val="auto"/>
        </w:rPr>
        <w:t xml:space="preserve">. To investigate the possibility of insects adapting to temperature, populations of </w:t>
      </w:r>
      <w:r w:rsidR="00FA6E69">
        <w:rPr>
          <w:rFonts w:asciiTheme="minorHAnsi" w:hAnsiTheme="minorHAnsi"/>
          <w:i/>
          <w:color w:val="auto"/>
        </w:rPr>
        <w:t>W.</w:t>
      </w:r>
      <w:r w:rsidR="00FA6E69" w:rsidRPr="00B25226">
        <w:rPr>
          <w:rFonts w:asciiTheme="minorHAnsi" w:hAnsiTheme="minorHAnsi"/>
          <w:i/>
          <w:color w:val="auto"/>
        </w:rPr>
        <w:t xml:space="preserve"> </w:t>
      </w:r>
      <w:proofErr w:type="spellStart"/>
      <w:r w:rsidR="00FA6E69" w:rsidRPr="00B25226">
        <w:rPr>
          <w:rFonts w:asciiTheme="minorHAnsi" w:hAnsiTheme="minorHAnsi"/>
          <w:i/>
          <w:color w:val="auto"/>
        </w:rPr>
        <w:t>smithii</w:t>
      </w:r>
      <w:proofErr w:type="spellEnd"/>
      <w:r w:rsidR="00FA6E69">
        <w:rPr>
          <w:rFonts w:asciiTheme="minorHAnsi" w:hAnsiTheme="minorHAnsi"/>
          <w:color w:val="auto"/>
        </w:rPr>
        <w:t xml:space="preserve"> were sampled from </w:t>
      </w:r>
      <w:r w:rsidR="00EF4519">
        <w:rPr>
          <w:rFonts w:asciiTheme="minorHAnsi" w:hAnsiTheme="minorHAnsi"/>
          <w:color w:val="auto"/>
        </w:rPr>
        <w:t>different latitudes between Florida and</w:t>
      </w:r>
      <w:r w:rsidR="00FA6E69">
        <w:rPr>
          <w:rFonts w:asciiTheme="minorHAnsi" w:hAnsiTheme="minorHAnsi"/>
          <w:color w:val="auto"/>
        </w:rPr>
        <w:t xml:space="preserve"> Canada in </w:t>
      </w:r>
      <w:r w:rsidR="00EF4519">
        <w:rPr>
          <w:rFonts w:asciiTheme="minorHAnsi" w:hAnsiTheme="minorHAnsi"/>
          <w:color w:val="auto"/>
        </w:rPr>
        <w:t xml:space="preserve">the years </w:t>
      </w:r>
      <w:r w:rsidR="00FA6E69">
        <w:rPr>
          <w:rFonts w:asciiTheme="minorHAnsi" w:hAnsiTheme="minorHAnsi"/>
          <w:color w:val="auto"/>
        </w:rPr>
        <w:t>1972, 1988, 1993 and 1996. After collecting samples, mosquito larvae were reared and the critical photoperiod determined</w:t>
      </w:r>
      <w:r w:rsidR="0070143A">
        <w:rPr>
          <w:rFonts w:asciiTheme="minorHAnsi" w:hAnsiTheme="minorHAnsi"/>
          <w:color w:val="auto"/>
        </w:rPr>
        <w:t>.</w:t>
      </w:r>
      <w:r w:rsidR="00FA6E69">
        <w:rPr>
          <w:rFonts w:asciiTheme="minorHAnsi" w:hAnsiTheme="minorHAnsi"/>
          <w:color w:val="auto"/>
        </w:rPr>
        <w:t xml:space="preserve"> </w:t>
      </w:r>
      <w:r w:rsidR="0070143A">
        <w:rPr>
          <w:rFonts w:asciiTheme="minorHAnsi" w:hAnsiTheme="minorHAnsi"/>
          <w:color w:val="auto"/>
        </w:rPr>
        <w:t>R</w:t>
      </w:r>
      <w:r w:rsidR="004F7698" w:rsidRPr="00B25226">
        <w:rPr>
          <w:rFonts w:asciiTheme="minorHAnsi" w:hAnsiTheme="minorHAnsi"/>
          <w:color w:val="auto"/>
        </w:rPr>
        <w:t>eportedly</w:t>
      </w:r>
      <w:r w:rsidR="003D3AC9">
        <w:rPr>
          <w:rFonts w:asciiTheme="minorHAnsi" w:hAnsiTheme="minorHAnsi"/>
          <w:color w:val="auto"/>
        </w:rPr>
        <w:t>,</w:t>
      </w:r>
      <w:r w:rsidR="004F7698" w:rsidRPr="00B25226">
        <w:rPr>
          <w:rFonts w:asciiTheme="minorHAnsi" w:hAnsiTheme="minorHAnsi"/>
          <w:color w:val="auto"/>
        </w:rPr>
        <w:t xml:space="preserve"> </w:t>
      </w:r>
      <w:r w:rsidR="0070143A">
        <w:rPr>
          <w:rFonts w:asciiTheme="minorHAnsi" w:hAnsiTheme="minorHAnsi"/>
          <w:color w:val="auto"/>
        </w:rPr>
        <w:t>the</w:t>
      </w:r>
      <w:r w:rsidR="003D3AC9">
        <w:rPr>
          <w:rFonts w:asciiTheme="minorHAnsi" w:hAnsiTheme="minorHAnsi"/>
          <w:color w:val="auto"/>
        </w:rPr>
        <w:t>ir</w:t>
      </w:r>
      <w:r w:rsidR="0070143A">
        <w:rPr>
          <w:rFonts w:asciiTheme="minorHAnsi" w:hAnsiTheme="minorHAnsi"/>
          <w:color w:val="auto"/>
        </w:rPr>
        <w:t xml:space="preserve"> critical photoperiod </w:t>
      </w:r>
      <w:r w:rsidR="00FA6E69">
        <w:rPr>
          <w:rFonts w:asciiTheme="minorHAnsi" w:hAnsiTheme="minorHAnsi"/>
          <w:color w:val="auto"/>
        </w:rPr>
        <w:t xml:space="preserve">has </w:t>
      </w:r>
      <w:r w:rsidR="003D3AC9">
        <w:rPr>
          <w:rFonts w:asciiTheme="minorHAnsi" w:hAnsiTheme="minorHAnsi"/>
          <w:color w:val="auto"/>
        </w:rPr>
        <w:t>decreased</w:t>
      </w:r>
      <w:r w:rsidR="004F7698" w:rsidRPr="00B25226">
        <w:rPr>
          <w:rFonts w:asciiTheme="minorHAnsi" w:hAnsiTheme="minorHAnsi"/>
          <w:color w:val="auto"/>
        </w:rPr>
        <w:t xml:space="preserve"> form 15.79 hours of day light </w:t>
      </w:r>
      <w:r w:rsidR="00956D2D">
        <w:rPr>
          <w:rFonts w:asciiTheme="minorHAnsi" w:hAnsiTheme="minorHAnsi"/>
          <w:color w:val="auto"/>
        </w:rPr>
        <w:t xml:space="preserve">in 1972 </w:t>
      </w:r>
      <w:r w:rsidR="004F7698" w:rsidRPr="00B25226">
        <w:rPr>
          <w:rFonts w:asciiTheme="minorHAnsi" w:hAnsiTheme="minorHAnsi"/>
          <w:color w:val="auto"/>
        </w:rPr>
        <w:t>to 15.19 hours</w:t>
      </w:r>
      <w:r w:rsidR="00956D2D">
        <w:rPr>
          <w:rFonts w:asciiTheme="minorHAnsi" w:hAnsiTheme="minorHAnsi"/>
          <w:color w:val="auto"/>
        </w:rPr>
        <w:t xml:space="preserve"> in 1996 </w:t>
      </w:r>
      <w:r w:rsidR="00956D2D">
        <w:rPr>
          <w:rFonts w:asciiTheme="minorHAnsi" w:hAnsiTheme="minorHAnsi"/>
          <w:color w:val="auto"/>
        </w:rPr>
        <w:fldChar w:fldCharType="begin" w:fldLock="1"/>
      </w:r>
      <w:r w:rsidR="005E5DCC">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956D2D">
        <w:rPr>
          <w:rFonts w:asciiTheme="minorHAnsi" w:hAnsiTheme="minorHAnsi"/>
          <w:color w:val="auto"/>
        </w:rPr>
        <w:fldChar w:fldCharType="separate"/>
      </w:r>
      <w:r w:rsidR="00956D2D" w:rsidRPr="00956D2D">
        <w:rPr>
          <w:rFonts w:asciiTheme="minorHAnsi" w:hAnsiTheme="minorHAnsi"/>
          <w:noProof/>
          <w:color w:val="auto"/>
        </w:rPr>
        <w:t>(Bradshaw and Holzapfel 2001)</w:t>
      </w:r>
      <w:r w:rsidR="00956D2D">
        <w:rPr>
          <w:rFonts w:asciiTheme="minorHAnsi" w:hAnsiTheme="minorHAnsi"/>
          <w:color w:val="auto"/>
        </w:rPr>
        <w:fldChar w:fldCharType="end"/>
      </w:r>
      <w:r w:rsidR="004F7698" w:rsidRPr="00B25226">
        <w:rPr>
          <w:rFonts w:asciiTheme="minorHAnsi" w:hAnsiTheme="minorHAnsi"/>
          <w:color w:val="auto"/>
        </w:rPr>
        <w:t xml:space="preserve">. This decrease in the number of daylight hours required to induce </w:t>
      </w:r>
      <w:r w:rsidR="00956D2D">
        <w:rPr>
          <w:rFonts w:asciiTheme="minorHAnsi" w:hAnsiTheme="minorHAnsi"/>
          <w:color w:val="auto"/>
        </w:rPr>
        <w:t>the</w:t>
      </w:r>
      <w:r w:rsidR="004F7698" w:rsidRPr="00B25226">
        <w:rPr>
          <w:rFonts w:asciiTheme="minorHAnsi" w:hAnsiTheme="minorHAnsi"/>
          <w:color w:val="auto"/>
        </w:rPr>
        <w:t xml:space="preserve"> dormancy</w:t>
      </w:r>
      <w:r w:rsidR="003D3AC9">
        <w:rPr>
          <w:rFonts w:asciiTheme="minorHAnsi" w:hAnsiTheme="minorHAnsi"/>
          <w:color w:val="auto"/>
        </w:rPr>
        <w:t xml:space="preserve"> correlates to a shift in the dormancy timing of these mosquitoes by about 9 days and</w:t>
      </w:r>
      <w:r w:rsidR="004F7698" w:rsidRPr="00B25226">
        <w:rPr>
          <w:rFonts w:asciiTheme="minorHAnsi" w:hAnsiTheme="minorHAnsi"/>
          <w:color w:val="auto"/>
        </w:rPr>
        <w:t xml:space="preserve"> </w:t>
      </w:r>
      <w:r w:rsidR="00956D2D">
        <w:rPr>
          <w:rFonts w:asciiTheme="minorHAnsi" w:hAnsiTheme="minorHAnsi"/>
          <w:color w:val="auto"/>
        </w:rPr>
        <w:t>is indicative of a</w:t>
      </w:r>
      <w:r w:rsidR="003D3AC9">
        <w:rPr>
          <w:rFonts w:asciiTheme="minorHAnsi" w:hAnsiTheme="minorHAnsi"/>
          <w:color w:val="auto"/>
        </w:rPr>
        <w:t>n adapting genotype</w:t>
      </w:r>
      <w:r w:rsidR="00956D2D">
        <w:rPr>
          <w:rFonts w:asciiTheme="minorHAnsi" w:hAnsiTheme="minorHAnsi"/>
          <w:color w:val="auto"/>
        </w:rPr>
        <w:t xml:space="preserve"> towards a more southern phenotype</w:t>
      </w:r>
      <w:r w:rsidR="003D3AC9">
        <w:rPr>
          <w:rFonts w:asciiTheme="minorHAnsi" w:hAnsiTheme="minorHAnsi"/>
          <w:color w:val="auto"/>
        </w:rPr>
        <w:t xml:space="preserve"> where growing seasons are longer. </w:t>
      </w:r>
    </w:p>
    <w:p w14:paraId="7740BE2D" w14:textId="659E0EEE" w:rsidR="003F083F" w:rsidRPr="00B25226" w:rsidRDefault="003D3AC9" w:rsidP="003D3AC9">
      <w:pPr>
        <w:spacing w:line="480" w:lineRule="auto"/>
        <w:ind w:firstLine="720"/>
        <w:rPr>
          <w:rFonts w:asciiTheme="minorHAnsi" w:hAnsiTheme="minorHAnsi"/>
          <w:color w:val="auto"/>
        </w:rPr>
      </w:pPr>
      <w:r>
        <w:rPr>
          <w:rFonts w:asciiTheme="minorHAnsi" w:hAnsiTheme="minorHAnsi"/>
          <w:color w:val="auto"/>
        </w:rPr>
        <w:t>The relatively consistent nature of photoperiod makes it a reliable cue insects can use to approximate the changes in their environments. If insects are to win as temperatures warm, they will need to adjust to these changing photoperiods to take advantage of t</w:t>
      </w:r>
      <w:r w:rsidR="00486E0B">
        <w:rPr>
          <w:rFonts w:asciiTheme="minorHAnsi" w:hAnsiTheme="minorHAnsi"/>
          <w:color w:val="auto"/>
        </w:rPr>
        <w:t>hese increased</w:t>
      </w:r>
      <w:r>
        <w:rPr>
          <w:rFonts w:asciiTheme="minorHAnsi" w:hAnsiTheme="minorHAnsi"/>
          <w:color w:val="auto"/>
        </w:rPr>
        <w:t xml:space="preserve"> temperatures, and longer growing seasons. P</w:t>
      </w:r>
      <w:r w:rsidR="00650CA0">
        <w:rPr>
          <w:rFonts w:asciiTheme="minorHAnsi" w:hAnsiTheme="minorHAnsi"/>
          <w:color w:val="auto"/>
        </w:rPr>
        <w:t>henotypic plasticity and evolutionary adaptations</w:t>
      </w:r>
      <w:r w:rsidR="00486E0B">
        <w:rPr>
          <w:rFonts w:asciiTheme="minorHAnsi" w:hAnsiTheme="minorHAnsi"/>
          <w:color w:val="auto"/>
        </w:rPr>
        <w:t xml:space="preserve"> </w:t>
      </w:r>
      <w:r w:rsidR="004A5D0B">
        <w:rPr>
          <w:rFonts w:asciiTheme="minorHAnsi" w:hAnsiTheme="minorHAnsi"/>
          <w:color w:val="auto"/>
        </w:rPr>
        <w:t xml:space="preserve">in important traits that predicate life history decisions, like critical photoperiod, </w:t>
      </w:r>
      <w:r w:rsidR="00486E0B">
        <w:rPr>
          <w:rFonts w:asciiTheme="minorHAnsi" w:hAnsiTheme="minorHAnsi"/>
          <w:color w:val="auto"/>
        </w:rPr>
        <w:t>could allow populations to adjust to changes in their environment</w:t>
      </w:r>
      <w:r w:rsidR="004A5D0B">
        <w:rPr>
          <w:rFonts w:asciiTheme="minorHAnsi" w:hAnsiTheme="minorHAnsi"/>
          <w:color w:val="auto"/>
        </w:rPr>
        <w:t xml:space="preserve"> by delaying the onset of dormancy by adjusting the critical photoperiod. A warmer climate means growing seasons will become longer and it will be those insects that are synchronized with these extended growing seasons </w:t>
      </w:r>
      <w:r w:rsidR="004A5D0B">
        <w:rPr>
          <w:rFonts w:asciiTheme="minorHAnsi" w:hAnsiTheme="minorHAnsi"/>
          <w:color w:val="auto"/>
        </w:rPr>
        <w:lastRenderedPageBreak/>
        <w:t>who will have the advantage and could win.</w:t>
      </w:r>
    </w:p>
    <w:p w14:paraId="12836B1D" w14:textId="77777777" w:rsidR="00956D2D" w:rsidRDefault="00956D2D">
      <w:pPr>
        <w:spacing w:line="480" w:lineRule="auto"/>
        <w:rPr>
          <w:rFonts w:asciiTheme="minorHAnsi" w:hAnsiTheme="minorHAnsi"/>
          <w:b/>
          <w:color w:val="auto"/>
        </w:rPr>
      </w:pPr>
    </w:p>
    <w:p w14:paraId="7D802697" w14:textId="689EA752" w:rsidR="00BD77A6" w:rsidRDefault="00352D46" w:rsidP="00BD77A6">
      <w:pPr>
        <w:spacing w:line="480" w:lineRule="auto"/>
        <w:rPr>
          <w:rFonts w:asciiTheme="minorHAnsi" w:hAnsiTheme="minorHAnsi"/>
          <w:color w:val="auto"/>
        </w:rPr>
      </w:pPr>
      <w:r>
        <w:rPr>
          <w:rFonts w:asciiTheme="minorHAnsi" w:hAnsiTheme="minorHAnsi"/>
          <w:b/>
          <w:color w:val="auto"/>
        </w:rPr>
        <w:t xml:space="preserve">Adjusting </w:t>
      </w:r>
      <w:r w:rsidR="00BD77A6">
        <w:rPr>
          <w:rFonts w:asciiTheme="minorHAnsi" w:hAnsiTheme="minorHAnsi"/>
          <w:b/>
          <w:color w:val="auto"/>
        </w:rPr>
        <w:t xml:space="preserve">in </w:t>
      </w:r>
      <w:r>
        <w:rPr>
          <w:rFonts w:asciiTheme="minorHAnsi" w:hAnsiTheme="minorHAnsi"/>
          <w:b/>
          <w:color w:val="auto"/>
        </w:rPr>
        <w:t>Dormancy</w:t>
      </w:r>
      <w:r w:rsidR="003F083F" w:rsidRPr="00B25226">
        <w:rPr>
          <w:rFonts w:asciiTheme="minorHAnsi" w:hAnsiTheme="minorHAnsi"/>
          <w:b/>
          <w:color w:val="auto"/>
        </w:rPr>
        <w:t xml:space="preserve">: </w:t>
      </w:r>
      <w:r w:rsidR="0019018D">
        <w:rPr>
          <w:rFonts w:asciiTheme="minorHAnsi" w:hAnsiTheme="minorHAnsi"/>
          <w:color w:val="auto"/>
        </w:rPr>
        <w:t xml:space="preserve">To ensure their survival, organisms must monitor </w:t>
      </w:r>
      <w:r w:rsidR="00C00322">
        <w:rPr>
          <w:rFonts w:asciiTheme="minorHAnsi" w:hAnsiTheme="minorHAnsi"/>
          <w:color w:val="auto"/>
        </w:rPr>
        <w:t>their internal and external environments</w:t>
      </w:r>
      <w:r w:rsidR="00A470D7">
        <w:rPr>
          <w:rFonts w:asciiTheme="minorHAnsi" w:hAnsiTheme="minorHAnsi"/>
          <w:color w:val="auto"/>
        </w:rPr>
        <w:t xml:space="preserve"> and they be able to </w:t>
      </w:r>
      <w:r w:rsidR="005B5CD4">
        <w:rPr>
          <w:rFonts w:asciiTheme="minorHAnsi" w:hAnsiTheme="minorHAnsi"/>
          <w:color w:val="auto"/>
        </w:rPr>
        <w:t>avoid or take advantage of those changes that are stressful or suitable to their survival, respectively.</w:t>
      </w:r>
      <w:r w:rsidR="00A470D7">
        <w:rPr>
          <w:rFonts w:asciiTheme="minorHAnsi" w:hAnsiTheme="minorHAnsi"/>
          <w:color w:val="auto"/>
        </w:rPr>
        <w:t xml:space="preserve"> </w:t>
      </w:r>
      <w:r w:rsidR="00C74FC9">
        <w:rPr>
          <w:rFonts w:asciiTheme="minorHAnsi" w:hAnsiTheme="minorHAnsi"/>
          <w:color w:val="auto"/>
        </w:rPr>
        <w:t xml:space="preserve">Insects </w:t>
      </w:r>
      <w:r w:rsidR="004A5D0B">
        <w:rPr>
          <w:rFonts w:asciiTheme="minorHAnsi" w:hAnsiTheme="minorHAnsi"/>
          <w:color w:val="auto"/>
        </w:rPr>
        <w:t xml:space="preserve">specifically </w:t>
      </w:r>
      <w:r w:rsidR="00C74FC9">
        <w:rPr>
          <w:rFonts w:asciiTheme="minorHAnsi" w:hAnsiTheme="minorHAnsi"/>
          <w:color w:val="auto"/>
        </w:rPr>
        <w:t xml:space="preserve">ectothermic and </w:t>
      </w:r>
      <w:r w:rsidR="004A5D0B">
        <w:rPr>
          <w:rFonts w:asciiTheme="minorHAnsi" w:hAnsiTheme="minorHAnsi"/>
          <w:color w:val="auto"/>
        </w:rPr>
        <w:t xml:space="preserve">readily susceptible to </w:t>
      </w:r>
      <w:r w:rsidR="005B5CD4">
        <w:rPr>
          <w:rFonts w:asciiTheme="minorHAnsi" w:hAnsiTheme="minorHAnsi"/>
          <w:color w:val="auto"/>
        </w:rPr>
        <w:t xml:space="preserve">thermal </w:t>
      </w:r>
      <w:r w:rsidR="004A5D0B">
        <w:rPr>
          <w:rFonts w:asciiTheme="minorHAnsi" w:hAnsiTheme="minorHAnsi"/>
          <w:color w:val="auto"/>
        </w:rPr>
        <w:t>changes in their environment</w:t>
      </w:r>
      <w:r w:rsidR="004C6B67">
        <w:rPr>
          <w:rFonts w:asciiTheme="minorHAnsi" w:hAnsiTheme="minorHAnsi"/>
          <w:color w:val="auto"/>
        </w:rPr>
        <w:t xml:space="preserve"> both acute and chronic. </w:t>
      </w:r>
      <w:r w:rsidR="00D35A28">
        <w:rPr>
          <w:rFonts w:asciiTheme="minorHAnsi" w:hAnsiTheme="minorHAnsi"/>
          <w:color w:val="auto"/>
        </w:rPr>
        <w:t>Acute thermal stresses include</w:t>
      </w:r>
      <w:r w:rsidR="005B5CD4">
        <w:rPr>
          <w:rFonts w:asciiTheme="minorHAnsi" w:hAnsiTheme="minorHAnsi"/>
          <w:color w:val="auto"/>
        </w:rPr>
        <w:t xml:space="preserve"> </w:t>
      </w:r>
      <w:r w:rsidR="00D35A28">
        <w:rPr>
          <w:rFonts w:asciiTheme="minorHAnsi" w:hAnsiTheme="minorHAnsi"/>
          <w:color w:val="auto"/>
        </w:rPr>
        <w:t xml:space="preserve">the </w:t>
      </w:r>
      <w:r w:rsidR="005B5CD4">
        <w:rPr>
          <w:rFonts w:asciiTheme="minorHAnsi" w:hAnsiTheme="minorHAnsi"/>
          <w:color w:val="auto"/>
        </w:rPr>
        <w:t>atypical and unpredictable changes in temperatures</w:t>
      </w:r>
      <w:r w:rsidR="004C6B67">
        <w:rPr>
          <w:rFonts w:asciiTheme="minorHAnsi" w:hAnsiTheme="minorHAnsi"/>
          <w:color w:val="auto"/>
        </w:rPr>
        <w:t xml:space="preserve">. While </w:t>
      </w:r>
      <w:r w:rsidR="005B5CD4">
        <w:rPr>
          <w:rFonts w:asciiTheme="minorHAnsi" w:hAnsiTheme="minorHAnsi"/>
          <w:color w:val="auto"/>
        </w:rPr>
        <w:t>chronic thermal stress</w:t>
      </w:r>
      <w:r w:rsidR="00D35A28">
        <w:rPr>
          <w:rFonts w:asciiTheme="minorHAnsi" w:hAnsiTheme="minorHAnsi"/>
          <w:color w:val="auto"/>
        </w:rPr>
        <w:t>es</w:t>
      </w:r>
      <w:r w:rsidR="005B5CD4">
        <w:rPr>
          <w:rFonts w:asciiTheme="minorHAnsi" w:hAnsiTheme="minorHAnsi"/>
          <w:color w:val="auto"/>
        </w:rPr>
        <w:t xml:space="preserve"> </w:t>
      </w:r>
      <w:r w:rsidR="00D35A28">
        <w:rPr>
          <w:rFonts w:asciiTheme="minorHAnsi" w:hAnsiTheme="minorHAnsi"/>
          <w:color w:val="auto"/>
        </w:rPr>
        <w:t>include</w:t>
      </w:r>
      <w:r w:rsidR="005B5CD4">
        <w:rPr>
          <w:rFonts w:asciiTheme="minorHAnsi" w:hAnsiTheme="minorHAnsi"/>
          <w:color w:val="auto"/>
        </w:rPr>
        <w:t xml:space="preserve"> </w:t>
      </w:r>
      <w:r w:rsidR="00D35A28">
        <w:rPr>
          <w:rFonts w:asciiTheme="minorHAnsi" w:hAnsiTheme="minorHAnsi"/>
          <w:color w:val="auto"/>
        </w:rPr>
        <w:t xml:space="preserve">the </w:t>
      </w:r>
      <w:r w:rsidR="005B5CD4">
        <w:rPr>
          <w:rFonts w:asciiTheme="minorHAnsi" w:hAnsiTheme="minorHAnsi"/>
          <w:color w:val="auto"/>
        </w:rPr>
        <w:t>cyclic and predictable changes in temp</w:t>
      </w:r>
      <w:r w:rsidR="00D35A28">
        <w:rPr>
          <w:rFonts w:asciiTheme="minorHAnsi" w:hAnsiTheme="minorHAnsi"/>
          <w:color w:val="auto"/>
        </w:rPr>
        <w:t>eratures</w:t>
      </w:r>
      <w:r w:rsidR="004C6B67">
        <w:rPr>
          <w:rFonts w:asciiTheme="minorHAnsi" w:hAnsiTheme="minorHAnsi"/>
          <w:color w:val="auto"/>
        </w:rPr>
        <w:t xml:space="preserve">. </w:t>
      </w:r>
      <w:r w:rsidR="000A4E25">
        <w:rPr>
          <w:rFonts w:asciiTheme="minorHAnsi" w:hAnsiTheme="minorHAnsi"/>
          <w:color w:val="auto"/>
        </w:rPr>
        <w:t xml:space="preserve">Dormancy is a strategy </w:t>
      </w:r>
      <w:r w:rsidR="00D35A28">
        <w:rPr>
          <w:rFonts w:asciiTheme="minorHAnsi" w:hAnsiTheme="minorHAnsi"/>
          <w:color w:val="auto"/>
        </w:rPr>
        <w:t xml:space="preserve">used by most </w:t>
      </w:r>
      <w:r w:rsidR="000A4E25">
        <w:rPr>
          <w:rFonts w:asciiTheme="minorHAnsi" w:hAnsiTheme="minorHAnsi"/>
          <w:color w:val="auto"/>
        </w:rPr>
        <w:t xml:space="preserve">insects to mediate the negative effects of acute </w:t>
      </w:r>
      <w:r w:rsidR="00D35A28">
        <w:rPr>
          <w:rFonts w:asciiTheme="minorHAnsi" w:hAnsiTheme="minorHAnsi"/>
          <w:color w:val="auto"/>
        </w:rPr>
        <w:t>and</w:t>
      </w:r>
      <w:r w:rsidR="000A4E25">
        <w:rPr>
          <w:rFonts w:asciiTheme="minorHAnsi" w:hAnsiTheme="minorHAnsi"/>
          <w:color w:val="auto"/>
        </w:rPr>
        <w:t xml:space="preserve"> chronic stress they experience in their environments. </w:t>
      </w:r>
      <w:r w:rsidR="00D35A28">
        <w:rPr>
          <w:rFonts w:asciiTheme="minorHAnsi" w:hAnsiTheme="minorHAnsi"/>
          <w:color w:val="auto"/>
        </w:rPr>
        <w:t>Quiescence is</w:t>
      </w:r>
      <w:r w:rsidR="00EA5E4F">
        <w:rPr>
          <w:rFonts w:asciiTheme="minorHAnsi" w:hAnsiTheme="minorHAnsi"/>
          <w:color w:val="auto"/>
        </w:rPr>
        <w:t xml:space="preserve"> a transient state of reduced activity that insects use to protect themselves from acute environmental stress</w:t>
      </w:r>
      <w:r w:rsidR="000A4E25">
        <w:rPr>
          <w:rFonts w:asciiTheme="minorHAnsi" w:hAnsiTheme="minorHAnsi"/>
          <w:color w:val="auto"/>
        </w:rPr>
        <w:t xml:space="preserve"> </w:t>
      </w:r>
      <w:r w:rsidR="00320918">
        <w:rPr>
          <w:rFonts w:asciiTheme="minorHAnsi" w:hAnsiTheme="minorHAnsi"/>
          <w:color w:val="auto"/>
        </w:rPr>
        <w:fldChar w:fldCharType="begin" w:fldLock="1"/>
      </w:r>
      <w:r w:rsidR="00BE62E5">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20918">
        <w:rPr>
          <w:rFonts w:asciiTheme="minorHAnsi" w:hAnsiTheme="minorHAnsi"/>
          <w:color w:val="auto"/>
        </w:rPr>
        <w:fldChar w:fldCharType="separate"/>
      </w:r>
      <w:r w:rsidR="00320918" w:rsidRPr="00320918">
        <w:rPr>
          <w:rFonts w:asciiTheme="minorHAnsi" w:hAnsiTheme="minorHAnsi"/>
          <w:noProof/>
          <w:color w:val="auto"/>
        </w:rPr>
        <w:t>(Koštál 2006)</w:t>
      </w:r>
      <w:r w:rsidR="00320918">
        <w:rPr>
          <w:rFonts w:asciiTheme="minorHAnsi" w:hAnsiTheme="minorHAnsi"/>
          <w:color w:val="auto"/>
        </w:rPr>
        <w:fldChar w:fldCharType="end"/>
      </w:r>
      <w:r w:rsidR="00B17675">
        <w:rPr>
          <w:rFonts w:asciiTheme="minorHAnsi" w:hAnsiTheme="minorHAnsi"/>
          <w:color w:val="auto"/>
        </w:rPr>
        <w:t xml:space="preserve">. </w:t>
      </w:r>
      <w:r w:rsidR="00A5676D">
        <w:rPr>
          <w:rFonts w:asciiTheme="minorHAnsi" w:hAnsiTheme="minorHAnsi"/>
          <w:color w:val="auto"/>
        </w:rPr>
        <w:t xml:space="preserve">Acute stress, </w:t>
      </w:r>
      <w:r w:rsidR="00EA5E4F">
        <w:rPr>
          <w:rFonts w:asciiTheme="minorHAnsi" w:hAnsiTheme="minorHAnsi"/>
          <w:color w:val="auto"/>
        </w:rPr>
        <w:t xml:space="preserve">like unpredictable temperature fluctuations, </w:t>
      </w:r>
      <w:r w:rsidR="00A5676D">
        <w:rPr>
          <w:rFonts w:asciiTheme="minorHAnsi" w:hAnsiTheme="minorHAnsi"/>
          <w:color w:val="auto"/>
        </w:rPr>
        <w:t>can increase water loss and lead to desiccation. As environmental stresses are detected q</w:t>
      </w:r>
      <w:r w:rsidR="00EA5E4F">
        <w:rPr>
          <w:rFonts w:asciiTheme="minorHAnsi" w:hAnsiTheme="minorHAnsi"/>
          <w:color w:val="auto"/>
        </w:rPr>
        <w:t xml:space="preserve">uiescence </w:t>
      </w:r>
      <w:r w:rsidR="00892C2D">
        <w:rPr>
          <w:rFonts w:asciiTheme="minorHAnsi" w:hAnsiTheme="minorHAnsi"/>
          <w:color w:val="auto"/>
        </w:rPr>
        <w:t>can be induced in direct response to those</w:t>
      </w:r>
      <w:r w:rsidR="00A5676D">
        <w:rPr>
          <w:rFonts w:asciiTheme="minorHAnsi" w:hAnsiTheme="minorHAnsi"/>
          <w:color w:val="auto"/>
        </w:rPr>
        <w:t xml:space="preserve"> stresses</w:t>
      </w:r>
      <w:r w:rsidR="00892C2D">
        <w:rPr>
          <w:rFonts w:asciiTheme="minorHAnsi" w:hAnsiTheme="minorHAnsi"/>
          <w:color w:val="auto"/>
        </w:rPr>
        <w:t>. O</w:t>
      </w:r>
      <w:r w:rsidR="00EA5E4F">
        <w:rPr>
          <w:rFonts w:asciiTheme="minorHAnsi" w:hAnsiTheme="minorHAnsi"/>
          <w:color w:val="auto"/>
        </w:rPr>
        <w:t>nce the stress is relieved</w:t>
      </w:r>
      <w:r w:rsidR="00B17675">
        <w:rPr>
          <w:rFonts w:asciiTheme="minorHAnsi" w:hAnsiTheme="minorHAnsi"/>
          <w:color w:val="auto"/>
        </w:rPr>
        <w:t xml:space="preserve">, </w:t>
      </w:r>
      <w:r w:rsidR="00320918">
        <w:rPr>
          <w:rFonts w:asciiTheme="minorHAnsi" w:hAnsiTheme="minorHAnsi"/>
          <w:color w:val="auto"/>
        </w:rPr>
        <w:t xml:space="preserve">quiescence </w:t>
      </w:r>
      <w:r w:rsidR="00526A61">
        <w:rPr>
          <w:rFonts w:asciiTheme="minorHAnsi" w:hAnsiTheme="minorHAnsi"/>
          <w:color w:val="auto"/>
        </w:rPr>
        <w:t>is</w:t>
      </w:r>
      <w:r w:rsidR="00B66807">
        <w:rPr>
          <w:rFonts w:asciiTheme="minorHAnsi" w:hAnsiTheme="minorHAnsi"/>
          <w:color w:val="auto"/>
        </w:rPr>
        <w:t xml:space="preserve"> completely reversed</w:t>
      </w:r>
      <w:r w:rsidR="00526A61">
        <w:rPr>
          <w:rFonts w:asciiTheme="minorHAnsi" w:hAnsiTheme="minorHAnsi"/>
          <w:color w:val="auto"/>
        </w:rPr>
        <w:t xml:space="preserve"> and</w:t>
      </w:r>
      <w:r w:rsidR="00B17675">
        <w:rPr>
          <w:rFonts w:asciiTheme="minorHAnsi" w:hAnsiTheme="minorHAnsi"/>
          <w:color w:val="auto"/>
        </w:rPr>
        <w:t xml:space="preserve"> insect </w:t>
      </w:r>
      <w:r w:rsidR="00526A61">
        <w:rPr>
          <w:rFonts w:asciiTheme="minorHAnsi" w:hAnsiTheme="minorHAnsi"/>
          <w:color w:val="auto"/>
        </w:rPr>
        <w:t xml:space="preserve">activity </w:t>
      </w:r>
      <w:r w:rsidR="00B66807">
        <w:rPr>
          <w:rFonts w:asciiTheme="minorHAnsi" w:hAnsiTheme="minorHAnsi"/>
          <w:color w:val="auto"/>
        </w:rPr>
        <w:t xml:space="preserve">can </w:t>
      </w:r>
      <w:r w:rsidR="00892C2D">
        <w:rPr>
          <w:rFonts w:asciiTheme="minorHAnsi" w:hAnsiTheme="minorHAnsi"/>
          <w:color w:val="auto"/>
        </w:rPr>
        <w:t>resume,</w:t>
      </w:r>
      <w:r w:rsidR="00B66807">
        <w:rPr>
          <w:rFonts w:asciiTheme="minorHAnsi" w:hAnsiTheme="minorHAnsi"/>
          <w:color w:val="auto"/>
        </w:rPr>
        <w:t xml:space="preserve"> immediately</w:t>
      </w:r>
      <w:r w:rsidR="00B17675">
        <w:rPr>
          <w:rFonts w:asciiTheme="minorHAnsi" w:hAnsiTheme="minorHAnsi"/>
          <w:color w:val="auto"/>
        </w:rPr>
        <w:t>.</w:t>
      </w:r>
      <w:r w:rsidR="003F083F" w:rsidRPr="00B25226">
        <w:rPr>
          <w:rFonts w:asciiTheme="minorHAnsi" w:hAnsiTheme="minorHAnsi"/>
          <w:color w:val="auto"/>
        </w:rPr>
        <w:t xml:space="preserve"> </w:t>
      </w:r>
      <w:r w:rsidR="00C90DEC">
        <w:rPr>
          <w:rFonts w:asciiTheme="minorHAnsi" w:hAnsiTheme="minorHAnsi"/>
          <w:color w:val="auto"/>
        </w:rPr>
        <w:t>Diapause is</w:t>
      </w:r>
      <w:r w:rsidR="00A5676D">
        <w:rPr>
          <w:rFonts w:asciiTheme="minorHAnsi" w:hAnsiTheme="minorHAnsi"/>
          <w:color w:val="auto"/>
        </w:rPr>
        <w:t xml:space="preserve"> an endogenously regulated </w:t>
      </w:r>
      <w:r w:rsidR="00C90DEC">
        <w:rPr>
          <w:rFonts w:asciiTheme="minorHAnsi" w:hAnsiTheme="minorHAnsi"/>
          <w:color w:val="auto"/>
        </w:rPr>
        <w:t>type of dormancy use</w:t>
      </w:r>
      <w:r w:rsidR="00EB29DB">
        <w:rPr>
          <w:rFonts w:asciiTheme="minorHAnsi" w:hAnsiTheme="minorHAnsi"/>
          <w:color w:val="auto"/>
        </w:rPr>
        <w:t>d</w:t>
      </w:r>
      <w:r w:rsidR="00C90DEC">
        <w:rPr>
          <w:rFonts w:asciiTheme="minorHAnsi" w:hAnsiTheme="minorHAnsi"/>
          <w:color w:val="auto"/>
        </w:rPr>
        <w:t xml:space="preserve"> by insects </w:t>
      </w:r>
      <w:r w:rsidR="00A5676D">
        <w:rPr>
          <w:rFonts w:asciiTheme="minorHAnsi" w:hAnsiTheme="minorHAnsi"/>
          <w:color w:val="auto"/>
        </w:rPr>
        <w:t xml:space="preserve">in response to </w:t>
      </w:r>
      <w:r w:rsidR="00265C55">
        <w:rPr>
          <w:rFonts w:asciiTheme="minorHAnsi" w:hAnsiTheme="minorHAnsi"/>
          <w:color w:val="auto"/>
        </w:rPr>
        <w:t xml:space="preserve">cyclic and </w:t>
      </w:r>
      <w:r w:rsidR="00A5676D">
        <w:rPr>
          <w:rFonts w:asciiTheme="minorHAnsi" w:hAnsiTheme="minorHAnsi"/>
          <w:color w:val="auto"/>
        </w:rPr>
        <w:t>chronic stress encountered in their environment</w:t>
      </w:r>
      <w:r w:rsidR="00265C55">
        <w:rPr>
          <w:rFonts w:asciiTheme="minorHAnsi" w:hAnsiTheme="minorHAnsi"/>
          <w:color w:val="auto"/>
        </w:rPr>
        <w:t xml:space="preserve"> </w:t>
      </w:r>
      <w:r w:rsidR="00265C55">
        <w:rPr>
          <w:rFonts w:asciiTheme="minorHAnsi" w:hAnsiTheme="minorHAnsi"/>
          <w:color w:val="auto"/>
        </w:rPr>
        <w:fldChar w:fldCharType="begin" w:fldLock="1"/>
      </w:r>
      <w:r w:rsidR="00265C55">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 "properties" : { "noteIndex" : 0 }, "schema" : "https://github.com/citation-style-language/schema/raw/master/csl-citation.json" }</w:instrText>
      </w:r>
      <w:r w:rsidR="00265C55">
        <w:rPr>
          <w:rFonts w:asciiTheme="minorHAnsi" w:hAnsiTheme="minorHAnsi"/>
          <w:color w:val="auto"/>
        </w:rPr>
        <w:fldChar w:fldCharType="separate"/>
      </w:r>
      <w:r w:rsidR="00265C55" w:rsidRPr="00265C55">
        <w:rPr>
          <w:rFonts w:asciiTheme="minorHAnsi" w:hAnsiTheme="minorHAnsi"/>
          <w:noProof/>
          <w:color w:val="auto"/>
        </w:rPr>
        <w:t>(Koštál 2006)</w:t>
      </w:r>
      <w:r w:rsidR="00265C55">
        <w:rPr>
          <w:rFonts w:asciiTheme="minorHAnsi" w:hAnsiTheme="minorHAnsi"/>
          <w:color w:val="auto"/>
        </w:rPr>
        <w:fldChar w:fldCharType="end"/>
      </w:r>
      <w:r w:rsidR="00A5676D">
        <w:rPr>
          <w:rFonts w:asciiTheme="minorHAnsi" w:hAnsiTheme="minorHAnsi"/>
          <w:color w:val="auto"/>
        </w:rPr>
        <w:t xml:space="preserve">. </w:t>
      </w:r>
      <w:r w:rsidR="00265C55">
        <w:rPr>
          <w:rFonts w:asciiTheme="minorHAnsi" w:hAnsiTheme="minorHAnsi"/>
          <w:color w:val="auto"/>
        </w:rPr>
        <w:t>Seasonal changes in temperature and available resources are common stresses insects typically encounter. For most temperate insects, as temperatures decrease their physiology struggles to maintain a metabolic rate suitable for continued development and as resource availability declines, insects struggle to acquire enough resources to fuel their metabolism</w:t>
      </w:r>
      <w:r w:rsidR="00D91AF6">
        <w:rPr>
          <w:rFonts w:asciiTheme="minorHAnsi" w:hAnsiTheme="minorHAnsi"/>
          <w:color w:val="auto"/>
        </w:rPr>
        <w:t>.</w:t>
      </w:r>
      <w:r w:rsidR="00265C55">
        <w:rPr>
          <w:rFonts w:asciiTheme="minorHAnsi" w:hAnsiTheme="minorHAnsi"/>
          <w:color w:val="auto"/>
        </w:rPr>
        <w:t xml:space="preserve"> </w:t>
      </w:r>
      <w:r w:rsidR="00D91AF6">
        <w:rPr>
          <w:rFonts w:asciiTheme="minorHAnsi" w:hAnsiTheme="minorHAnsi"/>
          <w:color w:val="auto"/>
        </w:rPr>
        <w:t>Diapause allows insects to avoid these c</w:t>
      </w:r>
      <w:r w:rsidR="00265C55">
        <w:rPr>
          <w:rFonts w:asciiTheme="minorHAnsi" w:hAnsiTheme="minorHAnsi"/>
          <w:color w:val="auto"/>
        </w:rPr>
        <w:t>hronic stress</w:t>
      </w:r>
      <w:r w:rsidR="00D91AF6">
        <w:rPr>
          <w:rFonts w:asciiTheme="minorHAnsi" w:hAnsiTheme="minorHAnsi"/>
          <w:color w:val="auto"/>
        </w:rPr>
        <w:t xml:space="preserve">es </w:t>
      </w:r>
      <w:r w:rsidR="00D91AF6">
        <w:rPr>
          <w:rFonts w:asciiTheme="minorHAnsi" w:hAnsiTheme="minorHAnsi"/>
          <w:color w:val="auto"/>
        </w:rPr>
        <w:t xml:space="preserve">and generally leads to developmental arrest and </w:t>
      </w:r>
      <w:r w:rsidR="00D91AF6">
        <w:rPr>
          <w:rFonts w:asciiTheme="minorHAnsi" w:hAnsiTheme="minorHAnsi"/>
          <w:color w:val="auto"/>
        </w:rPr>
        <w:lastRenderedPageBreak/>
        <w:t>reductions in activity, feeding, and metabolic activity.</w:t>
      </w:r>
      <w:r w:rsidR="00BD77A6" w:rsidRPr="00BD77A6">
        <w:rPr>
          <w:rFonts w:asciiTheme="minorHAnsi" w:hAnsiTheme="minorHAnsi"/>
          <w:color w:val="auto"/>
        </w:rPr>
        <w:t xml:space="preserve"> </w:t>
      </w:r>
      <w:r w:rsidR="00BD77A6">
        <w:rPr>
          <w:rFonts w:asciiTheme="minorHAnsi" w:hAnsiTheme="minorHAnsi"/>
          <w:color w:val="auto"/>
        </w:rPr>
        <w:t>However, unlike quiescence, diapause is generally initiated preemptively before an environmental stress is encountered through the monitoring of consistent environmental cues like photoperiod in temperate regions.</w:t>
      </w:r>
      <w:r w:rsidR="00BD77A6">
        <w:rPr>
          <w:rFonts w:asciiTheme="minorHAnsi" w:hAnsiTheme="minorHAnsi"/>
          <w:color w:val="auto"/>
        </w:rPr>
        <w:t xml:space="preserve"> Once diapause is initiated it cannot be reversed until certain internal and external conditions are met, conditions that usually coincide with the </w:t>
      </w:r>
      <w:r w:rsidR="00B86CBB">
        <w:rPr>
          <w:rFonts w:asciiTheme="minorHAnsi" w:hAnsiTheme="minorHAnsi"/>
          <w:color w:val="auto"/>
        </w:rPr>
        <w:t>end of the chronic environmental stress.</w:t>
      </w:r>
      <w:r w:rsidR="002E4D87">
        <w:rPr>
          <w:rFonts w:asciiTheme="minorHAnsi" w:hAnsiTheme="minorHAnsi"/>
          <w:color w:val="auto"/>
        </w:rPr>
        <w:t xml:space="preserve"> Because</w:t>
      </w:r>
      <w:r w:rsidR="00D91AF6">
        <w:rPr>
          <w:rFonts w:asciiTheme="minorHAnsi" w:hAnsiTheme="minorHAnsi"/>
          <w:color w:val="auto"/>
        </w:rPr>
        <w:t xml:space="preserve"> diapause synchronizes insect development with environmental conditions that are</w:t>
      </w:r>
      <w:r w:rsidR="002E4D87">
        <w:rPr>
          <w:rFonts w:asciiTheme="minorHAnsi" w:hAnsiTheme="minorHAnsi"/>
          <w:color w:val="auto"/>
        </w:rPr>
        <w:t xml:space="preserve"> conducive to </w:t>
      </w:r>
      <w:r w:rsidR="00D91AF6">
        <w:rPr>
          <w:rFonts w:asciiTheme="minorHAnsi" w:hAnsiTheme="minorHAnsi"/>
          <w:color w:val="auto"/>
        </w:rPr>
        <w:t>their survival</w:t>
      </w:r>
      <w:r w:rsidR="00A54E21">
        <w:rPr>
          <w:rFonts w:asciiTheme="minorHAnsi" w:hAnsiTheme="minorHAnsi"/>
          <w:color w:val="auto"/>
        </w:rPr>
        <w:t xml:space="preserve"> </w:t>
      </w:r>
      <w:r w:rsidR="002E4D87">
        <w:rPr>
          <w:rFonts w:asciiTheme="minorHAnsi" w:hAnsiTheme="minorHAnsi"/>
          <w:color w:val="auto"/>
        </w:rPr>
        <w:t xml:space="preserve">it is </w:t>
      </w:r>
      <w:r w:rsidR="00A54E21">
        <w:rPr>
          <w:rFonts w:asciiTheme="minorHAnsi" w:hAnsiTheme="minorHAnsi"/>
          <w:color w:val="auto"/>
        </w:rPr>
        <w:t xml:space="preserve">under </w:t>
      </w:r>
      <w:r w:rsidR="002E4D87">
        <w:rPr>
          <w:rFonts w:asciiTheme="minorHAnsi" w:hAnsiTheme="minorHAnsi"/>
          <w:color w:val="auto"/>
        </w:rPr>
        <w:t xml:space="preserve">strict </w:t>
      </w:r>
      <w:bookmarkStart w:id="3" w:name="_GoBack"/>
      <w:bookmarkEnd w:id="3"/>
      <w:r w:rsidR="00A54E21">
        <w:rPr>
          <w:rFonts w:asciiTheme="minorHAnsi" w:hAnsiTheme="minorHAnsi"/>
          <w:color w:val="auto"/>
        </w:rPr>
        <w:t>genotypic control.</w:t>
      </w:r>
    </w:p>
    <w:p w14:paraId="22B87FA7" w14:textId="38557953" w:rsidR="00BD77A6" w:rsidRPr="00B25226" w:rsidRDefault="00BD77A6" w:rsidP="00BD77A6">
      <w:pPr>
        <w:spacing w:line="480" w:lineRule="auto"/>
        <w:ind w:firstLine="720"/>
        <w:rPr>
          <w:rFonts w:asciiTheme="minorHAnsi" w:hAnsiTheme="minorHAnsi"/>
          <w:color w:val="auto"/>
        </w:rPr>
      </w:pPr>
      <w:r w:rsidRPr="00B25226">
        <w:rPr>
          <w:rFonts w:asciiTheme="minorHAnsi" w:hAnsiTheme="minorHAnsi"/>
          <w:color w:val="auto"/>
        </w:rPr>
        <w:t xml:space="preserve">Diapause is a </w:t>
      </w:r>
      <w:r>
        <w:rPr>
          <w:rFonts w:asciiTheme="minorHAnsi" w:hAnsiTheme="minorHAnsi"/>
          <w:color w:val="auto"/>
        </w:rPr>
        <w:t xml:space="preserve">genotypically </w:t>
      </w:r>
      <w:r w:rsidRPr="00B25226">
        <w:rPr>
          <w:rFonts w:asciiTheme="minorHAnsi" w:hAnsiTheme="minorHAnsi"/>
          <w:color w:val="auto"/>
        </w:rPr>
        <w:t xml:space="preserve">inherited stage that can either be obligate or facultative. Obligate diapause is a genetically programmed part of an insects developmental trajectory that cannot be avoided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"(Ko\u0161t\u00e1l 2006, Hut et al. 2013)", "plainTextFormattedCitation" : "(Ko\u0161t\u00e1l 2006, Hut et al. 2013)", "previouslyFormattedCitation" : "(Ko\u0161t\u00e1l 2006, Hut et al. 2013)"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(Koštál 2006, Hut et al. 2013)</w:t>
      </w:r>
      <w:r w:rsidRPr="00B25226">
        <w:rPr>
          <w:rFonts w:asciiTheme="minorHAnsi" w:hAnsiTheme="minorHAnsi"/>
          <w:color w:val="auto"/>
        </w:rPr>
        <w:fldChar w:fldCharType="end"/>
      </w:r>
      <w:r w:rsidRPr="00B25226">
        <w:rPr>
          <w:rFonts w:asciiTheme="minorHAnsi" w:hAnsiTheme="minorHAnsi"/>
          <w:color w:val="auto"/>
        </w:rPr>
        <w:t xml:space="preserve">. Facultative diapause is an environmentally programmed developmental trajectory, that can be induced or avoided depending on the cues an insect receives, or does not receive, from its environment. </w:t>
      </w:r>
      <w:commentRangeStart w:id="4"/>
      <w:r w:rsidRPr="00B25226">
        <w:rPr>
          <w:rFonts w:asciiTheme="minorHAnsi" w:hAnsiTheme="minorHAnsi"/>
          <w:color w:val="auto"/>
        </w:rPr>
        <w:t xml:space="preserve">However, once initiated, diapause is defined as being a life history trajectory that is genetically predetermined and photoperiod is generally both necessary </w:t>
      </w:r>
      <w:commentRangeEnd w:id="4"/>
      <w:r w:rsidRPr="00B25226">
        <w:rPr>
          <w:rStyle w:val="CommentReference"/>
          <w:rFonts w:asciiTheme="minorHAnsi" w:hAnsiTheme="minorHAnsi"/>
          <w:color w:val="auto"/>
          <w:sz w:val="24"/>
          <w:szCs w:val="24"/>
        </w:rPr>
        <w:commentReference w:id="4"/>
      </w:r>
      <w:r w:rsidRPr="00B25226">
        <w:rPr>
          <w:rFonts w:asciiTheme="minorHAnsi" w:hAnsiTheme="minorHAnsi"/>
          <w:color w:val="auto"/>
        </w:rPr>
        <w:t xml:space="preserve">and sufficient in to induce the diapausing phenotype across many species of insects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(Koštál 2006)</w:t>
      </w:r>
      <w:r w:rsidRPr="00B25226">
        <w:rPr>
          <w:rFonts w:asciiTheme="minorHAnsi" w:hAnsiTheme="minorHAnsi"/>
          <w:color w:val="auto"/>
        </w:rPr>
        <w:fldChar w:fldCharType="end"/>
      </w:r>
      <w:r w:rsidRPr="00B25226">
        <w:rPr>
          <w:rFonts w:asciiTheme="minorHAnsi" w:hAnsiTheme="minorHAnsi"/>
          <w:color w:val="auto"/>
        </w:rPr>
        <w:t xml:space="preserve">. For those insects </w:t>
      </w:r>
      <w:r w:rsidRPr="00B25226">
        <w:rPr>
          <w:rFonts w:asciiTheme="minorHAnsi" w:hAnsiTheme="minorHAnsi"/>
          <w:color w:val="auto"/>
          <w:highlight w:val="yellow"/>
        </w:rPr>
        <w:t>that whose</w:t>
      </w:r>
      <w:r w:rsidRPr="00B25226">
        <w:rPr>
          <w:rFonts w:asciiTheme="minorHAnsi" w:hAnsiTheme="minorHAnsi"/>
          <w:color w:val="auto"/>
        </w:rPr>
        <w:t xml:space="preserve"> diapause is facultative, photoperiod is a relatively common cue used to approximate seasonal timing of resource availability </w:t>
      </w:r>
      <w:commentRangeStart w:id="5"/>
      <w:r w:rsidRPr="00B25226">
        <w:rPr>
          <w:rFonts w:asciiTheme="minorHAnsi" w:hAnsiTheme="minorHAnsi"/>
          <w:color w:val="auto"/>
        </w:rPr>
        <w:t xml:space="preserve">because it is predictability variable across large time </w:t>
      </w:r>
      <w:commentRangeEnd w:id="5"/>
      <w:r w:rsidRPr="00B25226">
        <w:rPr>
          <w:rStyle w:val="CommentReference"/>
          <w:rFonts w:asciiTheme="minorHAnsi" w:hAnsiTheme="minorHAnsi"/>
          <w:color w:val="auto"/>
          <w:sz w:val="24"/>
          <w:szCs w:val="24"/>
        </w:rPr>
        <w:commentReference w:id="5"/>
      </w:r>
      <w:r w:rsidRPr="00B25226">
        <w:rPr>
          <w:rFonts w:asciiTheme="minorHAnsi" w:hAnsiTheme="minorHAnsi"/>
          <w:color w:val="auto"/>
        </w:rPr>
        <w:t xml:space="preserve">scales. </w:t>
      </w:r>
      <w:commentRangeStart w:id="6"/>
      <w:r w:rsidRPr="00B25226">
        <w:rPr>
          <w:rFonts w:asciiTheme="minorHAnsi" w:hAnsiTheme="minorHAnsi"/>
          <w:color w:val="auto"/>
        </w:rPr>
        <w:t xml:space="preserve">It is during an insects sensitive period, the genetically predetermined point during an insect’s life history when they are sensitive to photoperiod, when they are physiologically competent to respond to changes in photoperiod by shifting away from direct development and towards diapause </w:t>
      </w:r>
      <w:commentRangeEnd w:id="6"/>
      <w:r w:rsidRPr="00B25226">
        <w:rPr>
          <w:rStyle w:val="CommentReference"/>
          <w:rFonts w:asciiTheme="minorHAnsi" w:hAnsiTheme="minorHAnsi"/>
          <w:color w:val="auto"/>
          <w:sz w:val="24"/>
          <w:szCs w:val="24"/>
        </w:rPr>
        <w:commentReference w:id="6"/>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(Koštál 2006, Bale and Hayward 2010)</w:t>
      </w:r>
      <w:r w:rsidRPr="00B25226">
        <w:rPr>
          <w:rFonts w:asciiTheme="minorHAnsi" w:hAnsiTheme="minorHAnsi"/>
          <w:color w:val="auto"/>
        </w:rPr>
        <w:fldChar w:fldCharType="end"/>
      </w:r>
      <w:r w:rsidRPr="00B25226">
        <w:rPr>
          <w:rFonts w:asciiTheme="minorHAnsi" w:hAnsiTheme="minorHAnsi"/>
          <w:color w:val="auto"/>
        </w:rPr>
        <w:t xml:space="preserve">. During diapause, many insects suppress their metabolism, reduce their </w:t>
      </w:r>
      <w:r w:rsidRPr="00B25226">
        <w:rPr>
          <w:rFonts w:asciiTheme="minorHAnsi" w:hAnsiTheme="minorHAnsi"/>
          <w:color w:val="auto"/>
        </w:rPr>
        <w:lastRenderedPageBreak/>
        <w:t xml:space="preserve">respiration, and suspend development to conserve energy and reduce energy consumption. Those insects that diapause feed very little or not at all during diapause and many do not feed after diapause ends, thus it is imperative that these insects begin diapause with enough resources to </w:t>
      </w:r>
      <w:r>
        <w:rPr>
          <w:rFonts w:asciiTheme="minorHAnsi" w:hAnsiTheme="minorHAnsi"/>
          <w:color w:val="auto"/>
        </w:rPr>
        <w:t xml:space="preserve">both </w:t>
      </w:r>
      <w:r w:rsidRPr="00B25226">
        <w:rPr>
          <w:rFonts w:asciiTheme="minorHAnsi" w:hAnsiTheme="minorHAnsi"/>
          <w:color w:val="auto"/>
        </w:rPr>
        <w:t xml:space="preserve">survive </w:t>
      </w:r>
      <w:r>
        <w:rPr>
          <w:rFonts w:asciiTheme="minorHAnsi" w:hAnsiTheme="minorHAnsi"/>
          <w:color w:val="auto"/>
        </w:rPr>
        <w:t xml:space="preserve">the </w:t>
      </w:r>
      <w:r w:rsidRPr="00B25226">
        <w:rPr>
          <w:rFonts w:asciiTheme="minorHAnsi" w:hAnsiTheme="minorHAnsi"/>
          <w:color w:val="auto"/>
        </w:rPr>
        <w:t xml:space="preserve">stressful </w:t>
      </w:r>
      <w:r>
        <w:rPr>
          <w:rFonts w:asciiTheme="minorHAnsi" w:hAnsiTheme="minorHAnsi"/>
          <w:color w:val="auto"/>
        </w:rPr>
        <w:t xml:space="preserve">diapause </w:t>
      </w:r>
      <w:r w:rsidRPr="00B25226">
        <w:rPr>
          <w:rFonts w:asciiTheme="minorHAnsi" w:hAnsiTheme="minorHAnsi"/>
          <w:color w:val="auto"/>
        </w:rPr>
        <w:t xml:space="preserve">period and meet </w:t>
      </w:r>
      <w:r>
        <w:rPr>
          <w:rFonts w:asciiTheme="minorHAnsi" w:hAnsiTheme="minorHAnsi"/>
          <w:color w:val="auto"/>
        </w:rPr>
        <w:t xml:space="preserve">the energy </w:t>
      </w:r>
      <w:r w:rsidRPr="00B25226">
        <w:rPr>
          <w:rFonts w:asciiTheme="minorHAnsi" w:hAnsiTheme="minorHAnsi"/>
          <w:color w:val="auto"/>
        </w:rPr>
        <w:t xml:space="preserve">requirements for metamorphosis and reproduction after diapause ends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(Hahn and Denlinger 2007, Sinclair 2015)</w:t>
      </w:r>
      <w:r w:rsidRPr="00B25226">
        <w:rPr>
          <w:rFonts w:asciiTheme="minorHAnsi" w:hAnsiTheme="minorHAnsi"/>
          <w:color w:val="auto"/>
        </w:rPr>
        <w:fldChar w:fldCharType="end"/>
      </w:r>
      <w:r w:rsidRPr="00B25226">
        <w:rPr>
          <w:rFonts w:asciiTheme="minorHAnsi" w:hAnsiTheme="minorHAnsi"/>
          <w:color w:val="auto"/>
        </w:rPr>
        <w:t xml:space="preserve">. Accumulating enough resources, </w:t>
      </w:r>
      <w:commentRangeStart w:id="7"/>
      <w:r w:rsidRPr="00B25226">
        <w:rPr>
          <w:rFonts w:asciiTheme="minorHAnsi" w:hAnsiTheme="minorHAnsi"/>
          <w:color w:val="auto"/>
        </w:rPr>
        <w:t>prior to their decline in the environment</w:t>
      </w:r>
      <w:commentRangeEnd w:id="7"/>
      <w:r w:rsidRPr="00B25226">
        <w:rPr>
          <w:rStyle w:val="CommentReference"/>
          <w:rFonts w:asciiTheme="minorHAnsi" w:hAnsiTheme="minorHAnsi"/>
          <w:color w:val="auto"/>
          <w:sz w:val="24"/>
          <w:szCs w:val="24"/>
        </w:rPr>
        <w:commentReference w:id="7"/>
      </w:r>
      <w:r w:rsidRPr="00B25226">
        <w:rPr>
          <w:rFonts w:asciiTheme="minorHAnsi" w:hAnsiTheme="minorHAnsi"/>
          <w:color w:val="auto"/>
        </w:rPr>
        <w:t xml:space="preserve">, is paramount if an insect is to survive the energetic demands of diapause. genetically programmed, </w:t>
      </w:r>
      <w:commentRangeStart w:id="8"/>
      <w:r w:rsidRPr="00B25226">
        <w:rPr>
          <w:rFonts w:asciiTheme="minorHAnsi" w:hAnsiTheme="minorHAnsi"/>
          <w:color w:val="auto"/>
        </w:rPr>
        <w:t>and while diapause may occur at any point during an insects life history, the life stage sensitive to the initiation of diapause within a species is consistent</w:t>
      </w:r>
      <w:commentRangeEnd w:id="8"/>
      <w:r w:rsidRPr="00B25226">
        <w:rPr>
          <w:rStyle w:val="CommentReference"/>
          <w:rFonts w:asciiTheme="minorHAnsi" w:hAnsiTheme="minorHAnsi"/>
          <w:color w:val="auto"/>
          <w:sz w:val="24"/>
          <w:szCs w:val="24"/>
        </w:rPr>
        <w:commentReference w:id="8"/>
      </w:r>
      <w:r w:rsidRPr="00B25226">
        <w:rPr>
          <w:rFonts w:asciiTheme="minorHAnsi" w:hAnsiTheme="minorHAnsi"/>
          <w:color w:val="auto"/>
        </w:rPr>
        <w:t xml:space="prese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(Bale and Hayward 2010)</w:t>
      </w:r>
      <w:r w:rsidRPr="00B25226">
        <w:rPr>
          <w:rFonts w:asciiTheme="minorHAnsi" w:hAnsiTheme="minorHAnsi"/>
          <w:color w:val="auto"/>
        </w:rPr>
        <w:fldChar w:fldCharType="end"/>
      </w:r>
      <w:r w:rsidRPr="00B25226">
        <w:rPr>
          <w:rFonts w:asciiTheme="minorHAnsi" w:hAnsiTheme="minorHAnsi"/>
          <w:color w:val="auto"/>
        </w:rPr>
        <w:t xml:space="preserve">. </w:t>
      </w:r>
      <w:commentRangeStart w:id="9"/>
      <w:r w:rsidRPr="00B25226">
        <w:rPr>
          <w:rFonts w:asciiTheme="minorHAnsi" w:hAnsiTheme="minorHAnsi"/>
          <w:color w:val="auto"/>
        </w:rPr>
        <w:t>Across different species, the genotype responsible for the pleiotropic effects of diapause is variable and the initiation of this genetic programming can be either obligate or facultative.</w:t>
      </w:r>
      <w:commentRangeEnd w:id="9"/>
      <w:r w:rsidRPr="00B25226">
        <w:rPr>
          <w:rStyle w:val="CommentReference"/>
          <w:rFonts w:asciiTheme="minorHAnsi" w:hAnsiTheme="minorHAnsi"/>
          <w:color w:val="auto"/>
          <w:sz w:val="24"/>
          <w:szCs w:val="24"/>
        </w:rPr>
        <w:commentReference w:id="9"/>
      </w:r>
      <w:r w:rsidRPr="00B25226">
        <w:rPr>
          <w:rFonts w:asciiTheme="minorHAnsi" w:hAnsiTheme="minorHAnsi"/>
          <w:color w:val="auto"/>
        </w:rPr>
        <w:t xml:space="preserve"> </w:t>
      </w:r>
    </w:p>
    <w:p w14:paraId="594F0025" w14:textId="1B05DDE5" w:rsidR="00BD77A6" w:rsidRPr="00352D46" w:rsidRDefault="00BD77A6" w:rsidP="00BD77A6">
      <w:pPr>
        <w:spacing w:line="480" w:lineRule="auto"/>
        <w:ind w:firstLine="720"/>
        <w:rPr>
          <w:rFonts w:asciiTheme="minorHAnsi" w:hAnsiTheme="minorHAnsi"/>
          <w:color w:val="auto"/>
        </w:rPr>
      </w:pPr>
      <w:r w:rsidRPr="00B25226">
        <w:rPr>
          <w:rFonts w:asciiTheme="minorHAnsi" w:hAnsiTheme="minorHAnsi"/>
          <w:color w:val="auto"/>
          <w:highlight w:val="green"/>
        </w:rPr>
        <w:t xml:space="preserve">Diapause, across different insect species, can occur at almost any life stage, however within a single species, the timing of diapause is genetically determined and tends to be fixed along with the stage that is sensitive to the external cues that commit an insect to diapause. It is unclear </w:t>
      </w:r>
      <w:proofErr w:type="spellStart"/>
      <w:r w:rsidRPr="00B25226">
        <w:rPr>
          <w:rFonts w:asciiTheme="minorHAnsi" w:hAnsiTheme="minorHAnsi"/>
          <w:color w:val="auto"/>
          <w:highlight w:val="green"/>
        </w:rPr>
        <w:t>wheather</w:t>
      </w:r>
      <w:proofErr w:type="spellEnd"/>
      <w:r w:rsidRPr="00B25226">
        <w:rPr>
          <w:rFonts w:asciiTheme="minorHAnsi" w:hAnsiTheme="minorHAnsi"/>
          <w:color w:val="auto"/>
          <w:highlight w:val="green"/>
        </w:rPr>
        <w:t xml:space="preserve"> the genetic architecture of diapause responses is similar or different among species that differ in their diapause life history.</w:t>
      </w:r>
      <w:r w:rsidRPr="00956D2D">
        <w:rPr>
          <w:rFonts w:asciiTheme="minorHAnsi" w:hAnsiTheme="minorHAnsi"/>
          <w:color w:val="auto"/>
          <w:highlight w:val="green"/>
        </w:rPr>
        <w:t xml:space="preserve"> </w:t>
      </w:r>
      <w:r w:rsidRPr="00B25226">
        <w:rPr>
          <w:rFonts w:asciiTheme="minorHAnsi" w:hAnsiTheme="minorHAnsi"/>
          <w:color w:val="auto"/>
          <w:highlight w:val="green"/>
        </w:rPr>
        <w:t xml:space="preserve">Weather predicts short term changes in rain, humidity, temp, </w:t>
      </w:r>
      <w:proofErr w:type="spellStart"/>
      <w:r w:rsidRPr="00B25226">
        <w:rPr>
          <w:rFonts w:asciiTheme="minorHAnsi" w:hAnsiTheme="minorHAnsi"/>
          <w:color w:val="auto"/>
          <w:highlight w:val="green"/>
        </w:rPr>
        <w:t>etc</w:t>
      </w:r>
      <w:proofErr w:type="spellEnd"/>
      <w:r w:rsidRPr="00B25226">
        <w:rPr>
          <w:rFonts w:asciiTheme="minorHAnsi" w:hAnsiTheme="minorHAnsi"/>
          <w:color w:val="auto"/>
          <w:highlight w:val="green"/>
        </w:rPr>
        <w:t xml:space="preserve"> across short periods of time. Climate is an average weather factors across relatively longer periods of time.</w:t>
      </w:r>
      <w:r>
        <w:rPr>
          <w:rFonts w:asciiTheme="minorHAnsi" w:hAnsiTheme="minorHAnsi"/>
          <w:color w:val="auto"/>
          <w:highlight w:val="green"/>
        </w:rPr>
        <w:t xml:space="preserve"> </w:t>
      </w:r>
      <w:r w:rsidRPr="00B25226">
        <w:rPr>
          <w:rFonts w:asciiTheme="minorHAnsi" w:hAnsiTheme="minorHAnsi"/>
          <w:color w:val="auto"/>
          <w:highlight w:val="green"/>
        </w:rPr>
        <w:t xml:space="preserve">Organisms </w:t>
      </w:r>
      <w:proofErr w:type="spellStart"/>
      <w:r w:rsidRPr="00B25226">
        <w:rPr>
          <w:rFonts w:asciiTheme="minorHAnsi" w:hAnsiTheme="minorHAnsi"/>
          <w:color w:val="auto"/>
          <w:highlight w:val="green"/>
        </w:rPr>
        <w:t>acoss</w:t>
      </w:r>
      <w:proofErr w:type="spellEnd"/>
      <w:r w:rsidRPr="00B25226">
        <w:rPr>
          <w:rFonts w:asciiTheme="minorHAnsi" w:hAnsiTheme="minorHAnsi"/>
          <w:color w:val="auto"/>
          <w:highlight w:val="green"/>
        </w:rPr>
        <w:t xml:space="preserve"> latitudes use predictable cues to sync their life history with the environ. Those</w:t>
      </w:r>
    </w:p>
    <w:p w14:paraId="5FD042CF" w14:textId="36D30AB8" w:rsidR="00352D46" w:rsidRDefault="00352D46" w:rsidP="00352D46">
      <w:pPr>
        <w:spacing w:line="480" w:lineRule="auto"/>
        <w:rPr>
          <w:rFonts w:asciiTheme="minorHAnsi" w:hAnsiTheme="minorHAnsi"/>
          <w:color w:val="auto"/>
        </w:rPr>
      </w:pPr>
    </w:p>
    <w:p w14:paraId="21101FB7" w14:textId="77777777" w:rsidR="00BD77A6" w:rsidRDefault="00BD77A6" w:rsidP="00352D46">
      <w:pPr>
        <w:spacing w:line="480" w:lineRule="auto"/>
        <w:ind w:firstLine="720"/>
        <w:rPr>
          <w:rFonts w:asciiTheme="minorHAnsi" w:hAnsiTheme="minorHAnsi"/>
          <w:color w:val="auto"/>
        </w:rPr>
      </w:pPr>
    </w:p>
    <w:p w14:paraId="6A9C1A8D" w14:textId="39769A07" w:rsidR="00246B28" w:rsidRPr="00B25226" w:rsidRDefault="00352D46" w:rsidP="00352D46">
      <w:pPr>
        <w:spacing w:line="480" w:lineRule="auto"/>
        <w:ind w:firstLine="720"/>
        <w:rPr>
          <w:rFonts w:asciiTheme="minorHAnsi" w:hAnsiTheme="minorHAnsi"/>
          <w:color w:val="auto"/>
        </w:rPr>
      </w:pPr>
      <w:r>
        <w:rPr>
          <w:rFonts w:asciiTheme="minorHAnsi" w:hAnsiTheme="minorHAnsi"/>
          <w:color w:val="auto"/>
        </w:rPr>
        <w:lastRenderedPageBreak/>
        <w:t>As temperatures rise, t</w:t>
      </w:r>
      <w:commentRangeStart w:id="10"/>
      <w:r w:rsidR="00246B28" w:rsidRPr="00B25226">
        <w:rPr>
          <w:rFonts w:asciiTheme="minorHAnsi" w:hAnsiTheme="minorHAnsi"/>
          <w:color w:val="auto"/>
        </w:rPr>
        <w:t>hose insects who depend on photoperiod to make life important history decisions will need to adapt to the changing photoperiod as they begin to colonize more northern environments and they could do so through plasticity in the vary traits that link their life histories to changes in their environment.</w:t>
      </w:r>
      <w:commentRangeEnd w:id="10"/>
      <w:r w:rsidR="00246B28" w:rsidRPr="00B25226">
        <w:rPr>
          <w:rStyle w:val="CommentReference"/>
          <w:rFonts w:asciiTheme="minorHAnsi" w:hAnsiTheme="minorHAnsi"/>
          <w:color w:val="auto"/>
          <w:sz w:val="24"/>
          <w:szCs w:val="24"/>
        </w:rPr>
        <w:commentReference w:id="10"/>
      </w:r>
      <w:r w:rsidR="00246B28" w:rsidRPr="00B25226">
        <w:rPr>
          <w:rFonts w:asciiTheme="minorHAnsi" w:hAnsiTheme="minorHAnsi"/>
          <w:color w:val="auto"/>
        </w:rPr>
        <w:t xml:space="preserve"> The pitcher plant mosquito, </w:t>
      </w:r>
      <w:proofErr w:type="spellStart"/>
      <w:r w:rsidR="00246B28" w:rsidRPr="00B25226">
        <w:rPr>
          <w:rFonts w:asciiTheme="minorHAnsi" w:hAnsiTheme="minorHAnsi"/>
          <w:i/>
          <w:color w:val="auto"/>
        </w:rPr>
        <w:t>Wyeomii</w:t>
      </w:r>
      <w:proofErr w:type="spellEnd"/>
      <w:r w:rsidR="00246B28" w:rsidRPr="00B25226">
        <w:rPr>
          <w:rFonts w:asciiTheme="minorHAnsi" w:hAnsiTheme="minorHAnsi"/>
          <w:i/>
          <w:color w:val="auto"/>
        </w:rPr>
        <w:t xml:space="preserve"> </w:t>
      </w:r>
      <w:proofErr w:type="spellStart"/>
      <w:r w:rsidR="00246B28" w:rsidRPr="00B25226">
        <w:rPr>
          <w:rFonts w:asciiTheme="minorHAnsi" w:hAnsiTheme="minorHAnsi"/>
          <w:i/>
          <w:color w:val="auto"/>
        </w:rPr>
        <w:t>smithii</w:t>
      </w:r>
      <w:proofErr w:type="spellEnd"/>
      <w:r w:rsidR="00246B28" w:rsidRPr="00B25226">
        <w:rPr>
          <w:rFonts w:asciiTheme="minorHAnsi" w:hAnsiTheme="minorHAnsi"/>
          <w:i/>
          <w:color w:val="auto"/>
        </w:rPr>
        <w:t>,</w:t>
      </w:r>
      <w:r w:rsidR="00246B28" w:rsidRPr="00B25226">
        <w:rPr>
          <w:rFonts w:asciiTheme="minorHAnsi" w:hAnsiTheme="minorHAnsi"/>
          <w:color w:val="auto"/>
        </w:rPr>
        <w:t xml:space="preserve"> </w:t>
      </w:r>
      <w:r w:rsidR="00246B28" w:rsidRPr="00B25226">
        <w:rPr>
          <w:rFonts w:asciiTheme="minorHAnsi" w:hAnsiTheme="minorHAnsi"/>
          <w:color w:val="auto"/>
          <w:highlight w:val="yellow"/>
        </w:rPr>
        <w:t>illustrative how</w:t>
      </w:r>
      <w:r w:rsidR="00246B28" w:rsidRPr="00B25226">
        <w:rPr>
          <w:rFonts w:asciiTheme="minorHAnsi" w:hAnsiTheme="minorHAnsi"/>
          <w:color w:val="auto"/>
        </w:rPr>
        <w:t xml:space="preserve"> increasing temperatures have permitted northern range expansion and how plasticity can function to maintain synchrony </w:t>
      </w:r>
      <w:commentRangeStart w:id="11"/>
      <w:r w:rsidR="00246B28" w:rsidRPr="00B25226">
        <w:rPr>
          <w:rFonts w:asciiTheme="minorHAnsi" w:hAnsiTheme="minorHAnsi"/>
          <w:color w:val="auto"/>
        </w:rPr>
        <w:t xml:space="preserve">with a novel environment. </w:t>
      </w:r>
      <w:commentRangeEnd w:id="11"/>
      <w:r w:rsidR="00246B28" w:rsidRPr="00B25226">
        <w:rPr>
          <w:rStyle w:val="CommentReference"/>
          <w:rFonts w:asciiTheme="minorHAnsi" w:hAnsiTheme="minorHAnsi"/>
          <w:color w:val="auto"/>
          <w:sz w:val="24"/>
          <w:szCs w:val="24"/>
        </w:rPr>
        <w:commentReference w:id="11"/>
      </w:r>
      <w:r w:rsidR="00246B28" w:rsidRPr="00B25226">
        <w:rPr>
          <w:rFonts w:asciiTheme="minorHAnsi" w:hAnsiTheme="minorHAnsi"/>
          <w:color w:val="auto"/>
        </w:rPr>
        <w:t xml:space="preserve">Pitcher plant mosquitos spend their larval growing phase entirely in the leaves of a pitcher plant. As </w:t>
      </w:r>
      <w:commentRangeStart w:id="12"/>
      <w:r w:rsidR="00246B28" w:rsidRPr="00B25226">
        <w:rPr>
          <w:rFonts w:asciiTheme="minorHAnsi" w:hAnsiTheme="minorHAnsi"/>
          <w:color w:val="auto"/>
        </w:rPr>
        <w:t>photoperiod decreases</w:t>
      </w:r>
      <w:commentRangeEnd w:id="12"/>
      <w:r w:rsidR="00246B28" w:rsidRPr="00B25226">
        <w:rPr>
          <w:rStyle w:val="CommentReference"/>
          <w:rFonts w:asciiTheme="minorHAnsi" w:hAnsiTheme="minorHAnsi"/>
          <w:color w:val="auto"/>
          <w:sz w:val="24"/>
          <w:szCs w:val="24"/>
        </w:rPr>
        <w:commentReference w:id="12"/>
      </w:r>
      <w:r w:rsidR="00246B28" w:rsidRPr="00B25226">
        <w:rPr>
          <w:rFonts w:asciiTheme="minorHAnsi" w:hAnsiTheme="minorHAnsi"/>
          <w:color w:val="auto"/>
        </w:rPr>
        <w:t xml:space="preserve">, these insects enter a state of programmed dormancy in preparation for lower temperatures and declining resources. </w:t>
      </w:r>
      <w:commentRangeStart w:id="13"/>
      <w:r w:rsidR="00246B28" w:rsidRPr="00B25226">
        <w:rPr>
          <w:rFonts w:asciiTheme="minorHAnsi" w:hAnsiTheme="minorHAnsi"/>
          <w:color w:val="auto"/>
        </w:rPr>
        <w:t>Rising temperatures have allowed these mosquitos to colonize more northern latitudes and plasticity in their response to photoperiod have resolved to allow these mosquitos to fully utilize these more northern resources</w:t>
      </w:r>
      <w:commentRangeEnd w:id="13"/>
      <w:r w:rsidR="00246B28" w:rsidRPr="00B25226">
        <w:rPr>
          <w:rStyle w:val="CommentReference"/>
          <w:rFonts w:asciiTheme="minorHAnsi" w:hAnsiTheme="minorHAnsi"/>
          <w:color w:val="auto"/>
          <w:sz w:val="24"/>
          <w:szCs w:val="24"/>
        </w:rPr>
        <w:commentReference w:id="13"/>
      </w:r>
      <w:r w:rsidR="00246B28" w:rsidRPr="00B25226">
        <w:rPr>
          <w:rFonts w:asciiTheme="minorHAnsi" w:hAnsiTheme="minorHAnsi"/>
          <w:color w:val="auto"/>
        </w:rPr>
        <w:t xml:space="preserve">. Between the years 1972 and 1996, the critical photoperiod (that is the threshold day length required to induce photoperiod among 50% of a population) has reportedly decreased form 15.79 hours of day light to 15.19 hours. This decrease in the number of daylight hours required to induce this dormancy response correlates to an increase in this insects growing season by an average of 9 days </w:t>
      </w:r>
      <w:r w:rsidR="00246B28" w:rsidRPr="00B25226">
        <w:rPr>
          <w:rFonts w:asciiTheme="minorHAnsi" w:hAnsiTheme="minorHAnsi"/>
          <w:color w:val="auto"/>
        </w:rPr>
        <w:fldChar w:fldCharType="begin" w:fldLock="1"/>
      </w:r>
      <w:r w:rsidR="00246B28" w:rsidRPr="00B25226">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246B28" w:rsidRPr="00B25226">
        <w:rPr>
          <w:rFonts w:asciiTheme="minorHAnsi" w:hAnsiTheme="minorHAnsi"/>
          <w:color w:val="auto"/>
        </w:rPr>
        <w:fldChar w:fldCharType="separate"/>
      </w:r>
      <w:r w:rsidR="00246B28" w:rsidRPr="00B25226">
        <w:rPr>
          <w:rFonts w:asciiTheme="minorHAnsi" w:hAnsiTheme="minorHAnsi"/>
          <w:noProof/>
          <w:color w:val="auto"/>
        </w:rPr>
        <w:t>(Bradshaw and Holzapfel 2001)</w:t>
      </w:r>
      <w:r w:rsidR="00246B28" w:rsidRPr="00B25226">
        <w:rPr>
          <w:rFonts w:asciiTheme="minorHAnsi" w:hAnsiTheme="minorHAnsi"/>
          <w:color w:val="auto"/>
        </w:rPr>
        <w:fldChar w:fldCharType="end"/>
      </w:r>
      <w:r w:rsidR="00246B28" w:rsidRPr="00B25226">
        <w:rPr>
          <w:rFonts w:asciiTheme="minorHAnsi" w:hAnsiTheme="minorHAnsi"/>
          <w:color w:val="auto"/>
        </w:rPr>
        <w:t xml:space="preserve">. </w:t>
      </w:r>
      <w:commentRangeStart w:id="14"/>
      <w:r w:rsidR="00246B28" w:rsidRPr="00B25226">
        <w:rPr>
          <w:rFonts w:asciiTheme="minorHAnsi" w:hAnsiTheme="minorHAnsi"/>
          <w:color w:val="auto"/>
        </w:rPr>
        <w:t xml:space="preserve">While photoperiod remains a crucial proxy for annual resource availability, the genotype controlling when this dormancy programming is initiated is phenotypically plastic and this plasticity allows these mosquitos to respond to changes in the environment. </w:t>
      </w:r>
      <w:commentRangeEnd w:id="14"/>
      <w:r w:rsidR="00246B28" w:rsidRPr="00B25226">
        <w:rPr>
          <w:rStyle w:val="CommentReference"/>
          <w:rFonts w:asciiTheme="minorHAnsi" w:hAnsiTheme="minorHAnsi"/>
          <w:color w:val="auto"/>
          <w:sz w:val="24"/>
          <w:szCs w:val="24"/>
        </w:rPr>
        <w:commentReference w:id="14"/>
      </w:r>
    </w:p>
    <w:p w14:paraId="1FEF0879" w14:textId="77777777" w:rsidR="00246B28" w:rsidRDefault="00246B28" w:rsidP="00246B28">
      <w:pPr>
        <w:spacing w:line="480" w:lineRule="auto"/>
        <w:ind w:firstLine="720"/>
        <w:rPr>
          <w:rFonts w:asciiTheme="minorHAnsi" w:hAnsiTheme="minorHAnsi"/>
          <w:color w:val="auto"/>
        </w:rPr>
      </w:pPr>
      <w:r w:rsidRPr="00B25226">
        <w:rPr>
          <w:rFonts w:asciiTheme="minorHAnsi" w:hAnsiTheme="minorHAnsi"/>
          <w:color w:val="auto"/>
          <w:highlight w:val="green"/>
        </w:rPr>
        <w:t xml:space="preserve">Bradshaw 2001 paper: mosquito pops monitored over time. Winter is shrinking, important photoperiods are becoming more southern like. </w:t>
      </w:r>
      <w:proofErr w:type="gramStart"/>
      <w:r w:rsidRPr="00B25226">
        <w:rPr>
          <w:rFonts w:asciiTheme="minorHAnsi" w:hAnsiTheme="minorHAnsi"/>
          <w:color w:val="auto"/>
          <w:highlight w:val="green"/>
        </w:rPr>
        <w:t>That is to say mosquitoes</w:t>
      </w:r>
      <w:proofErr w:type="gramEnd"/>
      <w:r w:rsidRPr="00B25226">
        <w:rPr>
          <w:rFonts w:asciiTheme="minorHAnsi" w:hAnsiTheme="minorHAnsi"/>
          <w:color w:val="auto"/>
          <w:highlight w:val="green"/>
        </w:rPr>
        <w:t xml:space="preserve"> in the </w:t>
      </w:r>
      <w:r w:rsidRPr="00B25226">
        <w:rPr>
          <w:rFonts w:asciiTheme="minorHAnsi" w:hAnsiTheme="minorHAnsi"/>
          <w:color w:val="auto"/>
          <w:highlight w:val="green"/>
        </w:rPr>
        <w:lastRenderedPageBreak/>
        <w:t>north that used to enter diapause at longer day lengths (northern fall/winter) are now entering diapause at shorter day lengths (southern fall/winter) because the growing season is longer. This is important because photoperiod in these mosquitoes is genetically determined fixed within populations. This change in diapause timing points towards selection acting on this population.</w:t>
      </w:r>
      <w:r>
        <w:rPr>
          <w:rFonts w:asciiTheme="minorHAnsi" w:hAnsiTheme="minorHAnsi"/>
          <w:color w:val="auto"/>
        </w:rPr>
        <w:t xml:space="preserve"> </w:t>
      </w:r>
    </w:p>
    <w:p w14:paraId="13A37BB3" w14:textId="018BCE35" w:rsidR="00E76E69" w:rsidRPr="00352D46" w:rsidRDefault="00352D46" w:rsidP="00352D46">
      <w:pPr>
        <w:spacing w:line="480" w:lineRule="auto"/>
        <w:ind w:firstLine="720"/>
        <w:rPr>
          <w:rFonts w:asciiTheme="minorHAnsi" w:hAnsiTheme="minorHAnsi"/>
          <w:color w:val="auto"/>
        </w:rPr>
      </w:pPr>
      <w:r w:rsidRPr="00B25226">
        <w:rPr>
          <w:rFonts w:asciiTheme="minorHAnsi" w:hAnsiTheme="minorHAnsi"/>
          <w:color w:val="auto"/>
          <w:highlight w:val="green"/>
        </w:rPr>
        <w:t xml:space="preserve"> </w:t>
      </w:r>
    </w:p>
    <w:p w14:paraId="783E7699" w14:textId="77777777" w:rsidR="008C73C9" w:rsidRDefault="008C73C9">
      <w:pPr>
        <w:spacing w:line="480" w:lineRule="auto"/>
        <w:rPr>
          <w:rFonts w:asciiTheme="minorHAnsi" w:hAnsiTheme="minorHAnsi"/>
          <w:b/>
          <w:color w:val="auto"/>
        </w:rPr>
      </w:pPr>
    </w:p>
    <w:p w14:paraId="2A4F96B3" w14:textId="73025376" w:rsidR="003F083F" w:rsidRPr="00B25226" w:rsidRDefault="00B25226">
      <w:pPr>
        <w:spacing w:line="480" w:lineRule="auto"/>
        <w:rPr>
          <w:rFonts w:asciiTheme="minorHAnsi" w:hAnsiTheme="minorHAnsi"/>
          <w:color w:val="auto"/>
        </w:rPr>
      </w:pPr>
      <w:r w:rsidRPr="00B25226">
        <w:rPr>
          <w:rFonts w:asciiTheme="minorHAnsi" w:hAnsiTheme="minorHAnsi"/>
          <w:b/>
          <w:color w:val="auto"/>
        </w:rPr>
        <w:t>Stored Resources</w:t>
      </w:r>
      <w:r w:rsidR="003F083F" w:rsidRPr="00B25226">
        <w:rPr>
          <w:rFonts w:asciiTheme="minorHAnsi" w:hAnsiTheme="minorHAnsi"/>
          <w:b/>
          <w:color w:val="auto"/>
        </w:rPr>
        <w:t xml:space="preserve">: </w:t>
      </w:r>
      <w:r w:rsidR="009F6BF9" w:rsidRPr="00B25226">
        <w:rPr>
          <w:rFonts w:asciiTheme="minorHAnsi" w:hAnsiTheme="minorHAnsi"/>
          <w:color w:val="auto"/>
        </w:rPr>
        <w:t xml:space="preserve">In preparation for diapause, many insects selectively store large amounts of triglycerides to meet the energetic demands of diapause and later metamorphosis </w:t>
      </w:r>
      <w:r w:rsidR="009F6BF9" w:rsidRPr="00B25226">
        <w:rPr>
          <w:rFonts w:asciiTheme="minorHAnsi" w:hAnsiTheme="minorHAnsi"/>
          <w:color w:val="auto"/>
        </w:rPr>
        <w:fldChar w:fldCharType="begin" w:fldLock="1"/>
      </w:r>
      <w:r w:rsidR="009F6BF9" w:rsidRPr="00B25226">
        <w:rPr>
          <w:rFonts w:asciiTheme="minorHAnsi" w:hAnsiTheme="minorHAnsi"/>
          <w:color w:val="auto"/>
        </w:rPr>
        <w:instrText>ADDIN CSL_CITATION { "citationItems" : [ { "id" : "ITEM-1",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"ITEM-1", "issue" : "1", "issued" : { "date-parts" : [ [ "2011" ] ] }, "page" : "103-121", "title" : "Energetics of Insect Diapause", "type" : "article-journal", "volume" : "56" }, "uris" : [ "http://www.mendeley.com/documents/?uuid=2f5c6df6-1fe1-4289-89e6-4e00bf14561e" ] } ], "mendeley" : { "formattedCitation" : "(Hahn and Denlinger 2011)", "plainTextFormattedCitation" : "(Hahn and Denlinger 2011)", "previouslyFormattedCitation" : "(Hahn and Denlinger 2011)" }, "properties" : { "noteIndex" : 0 }, "schema" : "https://github.com/citation-style-language/schema/raw/master/csl-citation.json" }</w:instrText>
      </w:r>
      <w:r w:rsidR="009F6BF9" w:rsidRPr="00B25226">
        <w:rPr>
          <w:rFonts w:asciiTheme="minorHAnsi" w:hAnsiTheme="minorHAnsi"/>
          <w:color w:val="auto"/>
        </w:rPr>
        <w:fldChar w:fldCharType="separate"/>
      </w:r>
      <w:r w:rsidR="009F6BF9" w:rsidRPr="00B25226">
        <w:rPr>
          <w:rFonts w:asciiTheme="minorHAnsi" w:hAnsiTheme="minorHAnsi"/>
          <w:noProof/>
          <w:color w:val="auto"/>
        </w:rPr>
        <w:t>(Hahn and Denlinger 2011)</w:t>
      </w:r>
      <w:r w:rsidR="009F6BF9" w:rsidRPr="00B25226">
        <w:rPr>
          <w:rFonts w:asciiTheme="minorHAnsi" w:hAnsiTheme="minorHAnsi"/>
          <w:color w:val="auto"/>
        </w:rPr>
        <w:fldChar w:fldCharType="end"/>
      </w:r>
      <w:r w:rsidR="009F6BF9" w:rsidRPr="00B25226">
        <w:rPr>
          <w:rFonts w:asciiTheme="minorHAnsi" w:hAnsiTheme="minorHAnsi"/>
          <w:color w:val="auto"/>
        </w:rPr>
        <w:t>.</w:t>
      </w:r>
      <w:r w:rsidR="009F6BF9">
        <w:rPr>
          <w:rFonts w:asciiTheme="minorHAnsi" w:hAnsiTheme="minorHAnsi"/>
          <w:color w:val="auto"/>
        </w:rPr>
        <w:t xml:space="preserve"> </w:t>
      </w:r>
      <w:r w:rsidR="003F083F" w:rsidRPr="00B25226">
        <w:rPr>
          <w:rFonts w:asciiTheme="minorHAnsi" w:hAnsiTheme="minorHAnsi"/>
          <w:color w:val="auto"/>
        </w:rPr>
        <w:t xml:space="preserve">Diapause is a multistage biological state consisting of pre-diapause, diapause, and post-diapause development. Pre-diapause is demarked by the perception of some external cue like photoperiod or temperature by an insect during a genetically determined period during its life history known as the sensitive period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The perception of this external cue induces the </w:t>
      </w:r>
      <w:commentRangeStart w:id="15"/>
      <w:r w:rsidR="003F083F" w:rsidRPr="00B25226">
        <w:rPr>
          <w:rFonts w:asciiTheme="minorHAnsi" w:hAnsiTheme="minorHAnsi"/>
          <w:color w:val="auto"/>
        </w:rPr>
        <w:t xml:space="preserve">genetic programming </w:t>
      </w:r>
      <w:commentRangeEnd w:id="15"/>
      <w:r w:rsidR="003F083F" w:rsidRPr="00B25226">
        <w:rPr>
          <w:rStyle w:val="CommentReference"/>
          <w:rFonts w:asciiTheme="minorHAnsi" w:hAnsiTheme="minorHAnsi"/>
          <w:color w:val="auto"/>
          <w:sz w:val="24"/>
          <w:szCs w:val="24"/>
        </w:rPr>
        <w:commentReference w:id="15"/>
      </w:r>
      <w:r w:rsidR="003F083F" w:rsidRPr="00B25226">
        <w:rPr>
          <w:rFonts w:asciiTheme="minorHAnsi" w:hAnsiTheme="minorHAnsi"/>
          <w:color w:val="auto"/>
        </w:rPr>
        <w:t xml:space="preserve">that destines an insect for diapause. Once diapause is induced, </w:t>
      </w:r>
      <w:commentRangeStart w:id="16"/>
      <w:r w:rsidR="003F083F" w:rsidRPr="00B25226">
        <w:rPr>
          <w:rFonts w:asciiTheme="minorHAnsi" w:hAnsiTheme="minorHAnsi"/>
          <w:color w:val="auto"/>
        </w:rPr>
        <w:t>some</w:t>
      </w:r>
      <w:commentRangeEnd w:id="16"/>
      <w:r w:rsidR="003F083F" w:rsidRPr="00B25226">
        <w:rPr>
          <w:rStyle w:val="CommentReference"/>
          <w:rFonts w:asciiTheme="minorHAnsi" w:hAnsiTheme="minorHAnsi"/>
          <w:color w:val="auto"/>
          <w:sz w:val="24"/>
          <w:szCs w:val="24"/>
        </w:rPr>
        <w:commentReference w:id="16"/>
      </w:r>
      <w:r w:rsidR="003F083F" w:rsidRPr="00B25226">
        <w:rPr>
          <w:rFonts w:asciiTheme="minorHAnsi" w:hAnsiTheme="minorHAnsi"/>
          <w:color w:val="auto"/>
        </w:rPr>
        <w:t xml:space="preserve"> diapause destined insects enter a preparation phase, and it’s during this phase </w:t>
      </w:r>
      <w:commentRangeStart w:id="17"/>
      <w:r w:rsidR="003F083F" w:rsidRPr="00B25226">
        <w:rPr>
          <w:rFonts w:asciiTheme="minorHAnsi" w:hAnsiTheme="minorHAnsi"/>
          <w:color w:val="auto"/>
        </w:rPr>
        <w:t xml:space="preserve">when some insects </w:t>
      </w:r>
      <w:commentRangeEnd w:id="17"/>
      <w:r w:rsidR="003F083F" w:rsidRPr="00B25226">
        <w:rPr>
          <w:rStyle w:val="CommentReference"/>
          <w:rFonts w:asciiTheme="minorHAnsi" w:hAnsiTheme="minorHAnsi"/>
          <w:color w:val="auto"/>
          <w:sz w:val="24"/>
          <w:szCs w:val="24"/>
        </w:rPr>
        <w:commentReference w:id="17"/>
      </w:r>
      <w:r w:rsidR="003F083F" w:rsidRPr="00B25226">
        <w:rPr>
          <w:rFonts w:asciiTheme="minorHAnsi" w:hAnsiTheme="minorHAnsi"/>
          <w:color w:val="auto"/>
        </w:rPr>
        <w:t xml:space="preserve">can experience differences in physiology and behavior to promote diapause survival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During autumn, diapause is induced in adult monarch butterflies, </w:t>
      </w:r>
      <w:proofErr w:type="spellStart"/>
      <w:r w:rsidR="003F083F" w:rsidRPr="00B25226">
        <w:rPr>
          <w:rFonts w:asciiTheme="minorHAnsi" w:hAnsiTheme="minorHAnsi"/>
          <w:i/>
          <w:color w:val="auto"/>
        </w:rPr>
        <w:t>Danaus</w:t>
      </w:r>
      <w:proofErr w:type="spellEnd"/>
      <w:r w:rsidR="003F083F" w:rsidRPr="00B25226">
        <w:rPr>
          <w:rFonts w:asciiTheme="minorHAnsi" w:hAnsiTheme="minorHAnsi"/>
          <w:i/>
          <w:color w:val="auto"/>
        </w:rPr>
        <w:t xml:space="preserve"> </w:t>
      </w:r>
      <w:proofErr w:type="spellStart"/>
      <w:r w:rsidR="003F083F" w:rsidRPr="00B25226">
        <w:rPr>
          <w:rFonts w:asciiTheme="minorHAnsi" w:hAnsiTheme="minorHAnsi"/>
          <w:i/>
          <w:color w:val="auto"/>
        </w:rPr>
        <w:t>plexippus</w:t>
      </w:r>
      <w:proofErr w:type="spellEnd"/>
      <w:r w:rsidR="003F083F" w:rsidRPr="00B25226">
        <w:rPr>
          <w:rFonts w:asciiTheme="minorHAnsi" w:hAnsiTheme="minorHAnsi"/>
          <w:color w:val="auto"/>
        </w:rPr>
        <w:t xml:space="preserve">, and diapause induction alters their behavior. As part of the diapause program in this species, they become migratory and begin their journey to overwintering sites in California and central Mexico where they will complete diapause </w:t>
      </w:r>
      <w:commentRangeStart w:id="18"/>
      <w:r w:rsidR="003F083F" w:rsidRPr="00B25226">
        <w:rPr>
          <w:rFonts w:asciiTheme="minorHAnsi" w:hAnsiTheme="minorHAnsi"/>
          <w:color w:val="auto"/>
        </w:rPr>
        <w:t xml:space="preserve">before flying back to the southern US to begin reproduction the next spring </w:t>
      </w:r>
      <w:commentRangeEnd w:id="18"/>
      <w:r w:rsidR="003F083F" w:rsidRPr="00B25226">
        <w:rPr>
          <w:rStyle w:val="CommentReference"/>
          <w:rFonts w:asciiTheme="minorHAnsi" w:hAnsiTheme="minorHAnsi"/>
          <w:color w:val="auto"/>
          <w:sz w:val="24"/>
          <w:szCs w:val="24"/>
        </w:rPr>
        <w:commentReference w:id="18"/>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(Goehring and Oberhauser 2002)</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other insects like the </w:t>
      </w:r>
      <w:r w:rsidR="003F083F" w:rsidRPr="00B25226">
        <w:rPr>
          <w:rFonts w:asciiTheme="minorHAnsi" w:hAnsiTheme="minorHAnsi"/>
          <w:color w:val="auto"/>
        </w:rPr>
        <w:lastRenderedPageBreak/>
        <w:t xml:space="preserve">mosquito </w:t>
      </w:r>
      <w:proofErr w:type="spellStart"/>
      <w:r w:rsidR="003F083F" w:rsidRPr="00B25226">
        <w:rPr>
          <w:rFonts w:asciiTheme="minorHAnsi" w:hAnsiTheme="minorHAnsi"/>
          <w:i/>
          <w:color w:val="auto"/>
        </w:rPr>
        <w:t>Culex</w:t>
      </w:r>
      <w:proofErr w:type="spellEnd"/>
      <w:r w:rsidR="003F083F" w:rsidRPr="00B25226">
        <w:rPr>
          <w:rFonts w:asciiTheme="minorHAnsi" w:hAnsiTheme="minorHAnsi"/>
          <w:i/>
          <w:color w:val="auto"/>
        </w:rPr>
        <w:t xml:space="preserve"> </w:t>
      </w:r>
      <w:proofErr w:type="spellStart"/>
      <w:r w:rsidR="003F083F" w:rsidRPr="00B25226">
        <w:rPr>
          <w:rFonts w:asciiTheme="minorHAnsi" w:hAnsiTheme="minorHAnsi"/>
          <w:i/>
          <w:color w:val="auto"/>
        </w:rPr>
        <w:t>pippens</w:t>
      </w:r>
      <w:proofErr w:type="spellEnd"/>
      <w:r w:rsidR="003F083F" w:rsidRPr="00B25226">
        <w:rPr>
          <w:rFonts w:asciiTheme="minorHAnsi" w:hAnsiTheme="minorHAnsi"/>
          <w:i/>
          <w:color w:val="auto"/>
        </w:rPr>
        <w:t xml:space="preserve"> </w:t>
      </w:r>
      <w:r w:rsidR="003F083F" w:rsidRPr="00B25226">
        <w:rPr>
          <w:rFonts w:asciiTheme="minorHAnsi" w:hAnsiTheme="minorHAnsi"/>
          <w:color w:val="auto"/>
        </w:rPr>
        <w:t xml:space="preserve">or the Colorado potato beetle, </w:t>
      </w:r>
      <w:commentRangeStart w:id="19"/>
      <w:r w:rsidR="003F083F" w:rsidRPr="00B25226">
        <w:rPr>
          <w:rFonts w:asciiTheme="minorHAnsi" w:hAnsiTheme="minorHAnsi"/>
          <w:i/>
          <w:color w:val="auto"/>
        </w:rPr>
        <w:t xml:space="preserve">L. </w:t>
      </w:r>
      <w:commentRangeEnd w:id="19"/>
      <w:r w:rsidR="003F083F" w:rsidRPr="00B25226">
        <w:rPr>
          <w:rStyle w:val="CommentReference"/>
          <w:rFonts w:asciiTheme="minorHAnsi" w:hAnsiTheme="minorHAnsi"/>
          <w:color w:val="auto"/>
          <w:sz w:val="24"/>
          <w:szCs w:val="24"/>
        </w:rPr>
        <w:commentReference w:id="19"/>
      </w:r>
      <w:proofErr w:type="spellStart"/>
      <w:r w:rsidR="003F083F" w:rsidRPr="00B25226">
        <w:rPr>
          <w:rFonts w:asciiTheme="minorHAnsi" w:hAnsiTheme="minorHAnsi"/>
          <w:i/>
          <w:color w:val="auto"/>
        </w:rPr>
        <w:t>decemlineata</w:t>
      </w:r>
      <w:proofErr w:type="spellEnd"/>
      <w:r w:rsidR="003F083F" w:rsidRPr="00B25226">
        <w:rPr>
          <w:rFonts w:asciiTheme="minorHAnsi" w:hAnsiTheme="minorHAnsi"/>
          <w:color w:val="auto"/>
        </w:rPr>
        <w:t xml:space="preserve">, diapause induction can dramatically change an individual insect’s physiology and in preparation for diapause, these insects accumulate large quantities of lipid compared to their non-diapausing conspecifics and storing these lipids as a source of energy during diapause </w:t>
      </w:r>
      <w:r w:rsidR="003F083F" w:rsidRPr="00B25226">
        <w:rPr>
          <w:rFonts w:asciiTheme="minorHAnsi" w:hAnsiTheme="minorHAnsi"/>
          <w:color w:val="auto"/>
        </w:rPr>
        <w:fldChar w:fldCharType="begin" w:fldLock="1"/>
      </w:r>
      <w:r w:rsidR="00F92F11"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(Hahn and Denlinger 2007, Bale and Hayward 2010, Sinclair 2015)</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contrast, for some insects like the </w:t>
      </w:r>
      <w:r w:rsidR="003F083F" w:rsidRPr="00B25226">
        <w:rPr>
          <w:rFonts w:asciiTheme="minorHAnsi" w:hAnsiTheme="minorHAnsi"/>
          <w:color w:val="auto"/>
          <w:highlight w:val="yellow"/>
        </w:rPr>
        <w:t>(insect citation)</w:t>
      </w:r>
      <w:r w:rsidR="003F083F" w:rsidRPr="00B25226">
        <w:rPr>
          <w:rFonts w:asciiTheme="minorHAnsi" w:hAnsiTheme="minorHAnsi"/>
          <w:color w:val="auto"/>
        </w:rPr>
        <w:t xml:space="preserve">, diapause preparation does not alter the </w:t>
      </w:r>
      <w:commentRangeStart w:id="20"/>
      <w:r w:rsidR="003F083F" w:rsidRPr="00B25226">
        <w:rPr>
          <w:rFonts w:asciiTheme="minorHAnsi" w:hAnsiTheme="minorHAnsi"/>
          <w:color w:val="auto"/>
        </w:rPr>
        <w:t>amount of resources accumulated from its environment</w:t>
      </w:r>
      <w:commentRangeEnd w:id="20"/>
      <w:r w:rsidR="003F083F" w:rsidRPr="00B25226">
        <w:rPr>
          <w:rStyle w:val="CommentReference"/>
          <w:rFonts w:asciiTheme="minorHAnsi" w:hAnsiTheme="minorHAnsi"/>
          <w:color w:val="auto"/>
          <w:sz w:val="24"/>
          <w:szCs w:val="24"/>
        </w:rPr>
        <w:commentReference w:id="20"/>
      </w:r>
      <w:r w:rsidR="003F083F" w:rsidRPr="00B25226">
        <w:rPr>
          <w:rFonts w:asciiTheme="minorHAnsi" w:hAnsiTheme="minorHAnsi"/>
          <w:color w:val="auto"/>
        </w:rPr>
        <w:t xml:space="preserve">, instead consumed resources are directed away from reproductive tissues and somatic tissue development and toward storage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21"/>
      <w:r w:rsidR="003F083F" w:rsidRPr="00B25226">
        <w:rPr>
          <w:rFonts w:asciiTheme="minorHAnsi" w:hAnsiTheme="minorHAnsi"/>
          <w:color w:val="auto"/>
        </w:rPr>
        <w:t>The genes controlling the initiation of traits related to the diapause phenotype in most species represent a black box that requires more investigation to understand the mechanisms by which these genes function to initiate the many aspects of the diapause phenotype, downstream of their activation by photoperiod</w:t>
      </w:r>
      <w:commentRangeEnd w:id="21"/>
      <w:r w:rsidR="003F083F" w:rsidRPr="00B25226">
        <w:rPr>
          <w:rStyle w:val="CommentReference"/>
          <w:rFonts w:asciiTheme="minorHAnsi" w:hAnsiTheme="minorHAnsi"/>
          <w:color w:val="auto"/>
          <w:sz w:val="24"/>
          <w:szCs w:val="24"/>
        </w:rPr>
        <w:commentReference w:id="21"/>
      </w:r>
      <w:r w:rsidR="003F083F" w:rsidRPr="00B25226">
        <w:rPr>
          <w:color w:val="auto"/>
        </w:rPr>
        <w:t xml:space="preserve">. The </w:t>
      </w:r>
      <w:commentRangeStart w:id="22"/>
      <w:r w:rsidR="003F083F" w:rsidRPr="00B25226">
        <w:rPr>
          <w:color w:val="auto"/>
        </w:rPr>
        <w:t xml:space="preserve">resulting phenotype generated from these genes is, generally, a combination of external and internal changes in character state, a phenotype that exists as a spectrum but is specific within a single species </w:t>
      </w:r>
      <w:commentRangeEnd w:id="22"/>
      <w:r w:rsidR="003F083F" w:rsidRPr="00B25226">
        <w:rPr>
          <w:rStyle w:val="CommentReference"/>
          <w:rFonts w:asciiTheme="minorHAnsi" w:hAnsiTheme="minorHAnsi"/>
          <w:color w:val="auto"/>
          <w:sz w:val="24"/>
          <w:szCs w:val="24"/>
        </w:rPr>
        <w:commentReference w:id="22"/>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23"/>
      <w:r w:rsidR="003F083F" w:rsidRPr="00B25226">
        <w:rPr>
          <w:rFonts w:asciiTheme="minorHAnsi" w:hAnsiTheme="minorHAnsi"/>
          <w:color w:val="auto"/>
        </w:rPr>
        <w:t>For some insects</w:t>
      </w:r>
      <w:commentRangeEnd w:id="23"/>
      <w:r w:rsidR="003F083F" w:rsidRPr="00B25226">
        <w:rPr>
          <w:rStyle w:val="CommentReference"/>
          <w:rFonts w:asciiTheme="minorHAnsi" w:hAnsiTheme="minorHAnsi"/>
          <w:color w:val="auto"/>
          <w:sz w:val="24"/>
          <w:szCs w:val="24"/>
        </w:rPr>
        <w:commentReference w:id="23"/>
      </w:r>
      <w:r w:rsidR="003F083F" w:rsidRPr="00B25226">
        <w:rPr>
          <w:rFonts w:asciiTheme="minorHAnsi" w:hAnsiTheme="minorHAnsi"/>
          <w:color w:val="auto"/>
        </w:rPr>
        <w:t xml:space="preserve">, diapause is a protective state where metabolic rates are drastically reduced to conserve energy and maintain physiological processes necessary to surviving diapause and thriving post-diapause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For these insects, high energy biological molecules are the substrate that power the biological reactions allow these insects to thrive both during and after diapause, and they must be stored prior to the onset of 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24"/>
      <w:r w:rsidR="003F083F" w:rsidRPr="00B25226">
        <w:rPr>
          <w:rFonts w:asciiTheme="minorHAnsi" w:hAnsiTheme="minorHAnsi"/>
          <w:color w:val="auto"/>
        </w:rPr>
        <w:t>In preparation for diapause, some insects experience a steep increase in the stored amounts of lipids and proteins, specifically triglycerides and multimeric proteins</w:t>
      </w:r>
      <w:commentRangeEnd w:id="24"/>
      <w:r w:rsidR="003F083F" w:rsidRPr="00B25226">
        <w:rPr>
          <w:rStyle w:val="CommentReference"/>
          <w:rFonts w:asciiTheme="minorHAnsi" w:hAnsiTheme="minorHAnsi"/>
          <w:color w:val="auto"/>
          <w:sz w:val="24"/>
          <w:szCs w:val="24"/>
        </w:rPr>
        <w:commentReference w:id="24"/>
      </w:r>
      <w:r w:rsidR="003F083F" w:rsidRPr="00B25226">
        <w:rPr>
          <w:rFonts w:asciiTheme="minorHAnsi" w:hAnsiTheme="minorHAnsi"/>
          <w:color w:val="auto"/>
        </w:rPr>
        <w:t xml:space="preserve">, stored and produced by the fat body. </w:t>
      </w:r>
      <w:commentRangeStart w:id="25"/>
      <w:r w:rsidR="003F083F" w:rsidRPr="00B25226">
        <w:rPr>
          <w:rFonts w:asciiTheme="minorHAnsi" w:hAnsiTheme="minorHAnsi"/>
          <w:color w:val="auto"/>
        </w:rPr>
        <w:t xml:space="preserve">While these molecules are biologically multifunctional, they also </w:t>
      </w:r>
      <w:r w:rsidR="003F083F" w:rsidRPr="00B25226">
        <w:rPr>
          <w:rFonts w:asciiTheme="minorHAnsi" w:hAnsiTheme="minorHAnsi"/>
          <w:color w:val="auto"/>
        </w:rPr>
        <w:lastRenderedPageBreak/>
        <w:t xml:space="preserve">serve as energy reservoirs. </w:t>
      </w:r>
      <w:commentRangeEnd w:id="25"/>
      <w:r w:rsidR="003F083F" w:rsidRPr="00B25226">
        <w:rPr>
          <w:rStyle w:val="CommentReference"/>
          <w:rFonts w:asciiTheme="minorHAnsi" w:hAnsiTheme="minorHAnsi"/>
          <w:color w:val="auto"/>
          <w:sz w:val="24"/>
          <w:szCs w:val="24"/>
        </w:rPr>
        <w:commentReference w:id="25"/>
      </w:r>
      <w:r w:rsidR="003F083F" w:rsidRPr="00B25226">
        <w:rPr>
          <w:rFonts w:asciiTheme="minorHAnsi" w:hAnsiTheme="minorHAnsi"/>
          <w:color w:val="auto"/>
        </w:rPr>
        <w:t xml:space="preserve">Triglycerides, and other lipids, are used to stabilize membranes, slow or prevent desiccation, can be degraded into </w:t>
      </w:r>
      <w:commentRangeStart w:id="26"/>
      <w:r w:rsidR="003F083F" w:rsidRPr="00B25226">
        <w:rPr>
          <w:rFonts w:asciiTheme="minorHAnsi" w:hAnsiTheme="minorHAnsi"/>
          <w:color w:val="auto"/>
        </w:rPr>
        <w:t>carbohydrates for energy</w:t>
      </w:r>
      <w:commentRangeEnd w:id="26"/>
      <w:r w:rsidR="003F083F" w:rsidRPr="00B25226">
        <w:rPr>
          <w:rStyle w:val="CommentReference"/>
          <w:rFonts w:asciiTheme="minorHAnsi" w:hAnsiTheme="minorHAnsi"/>
          <w:color w:val="auto"/>
          <w:sz w:val="24"/>
          <w:szCs w:val="24"/>
        </w:rPr>
        <w:commentReference w:id="26"/>
      </w:r>
      <w:r w:rsidR="003F083F" w:rsidRPr="00B25226">
        <w:rPr>
          <w:rFonts w:asciiTheme="minorHAnsi" w:hAnsiTheme="minorHAnsi"/>
          <w:color w:val="auto"/>
        </w:rPr>
        <w:t xml:space="preserve">. Stored proteins can serve as a reservoir of amino acids that can be reconfigured, under the right conditions, </w:t>
      </w:r>
      <w:commentRangeStart w:id="27"/>
      <w:r w:rsidR="003F083F" w:rsidRPr="00B25226">
        <w:rPr>
          <w:rFonts w:asciiTheme="minorHAnsi" w:hAnsiTheme="minorHAnsi"/>
          <w:color w:val="auto"/>
        </w:rPr>
        <w:t>into other metabolically metabolic tools</w:t>
      </w:r>
      <w:commentRangeEnd w:id="27"/>
      <w:r w:rsidR="003F083F" w:rsidRPr="00B25226">
        <w:rPr>
          <w:rStyle w:val="CommentReference"/>
          <w:rFonts w:asciiTheme="minorHAnsi" w:hAnsiTheme="minorHAnsi"/>
          <w:color w:val="auto"/>
          <w:sz w:val="24"/>
          <w:szCs w:val="24"/>
        </w:rPr>
        <w:commentReference w:id="27"/>
      </w:r>
      <w:r w:rsidR="003F083F" w:rsidRPr="00B25226">
        <w:rPr>
          <w:rFonts w:asciiTheme="minorHAnsi" w:hAnsiTheme="minorHAnsi"/>
          <w:color w:val="auto"/>
        </w:rPr>
        <w:t xml:space="preserve">. These molecules have been observed to occur in high concentrations at the outset of diapause in </w:t>
      </w:r>
      <w:r w:rsidR="003F083F" w:rsidRPr="00B25226">
        <w:rPr>
          <w:rFonts w:asciiTheme="minorHAnsi" w:hAnsiTheme="minorHAnsi"/>
          <w:color w:val="auto"/>
          <w:highlight w:val="yellow"/>
        </w:rPr>
        <w:t>(insect, insect, insect)</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Tracking the movement of these molecules using radiolabeled atoms, researchers show triglyceride carbons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and amino acids from stored proteins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Diverting resources away from direct development and into storage is a risky endeavor. </w:t>
      </w:r>
      <w:commentRangeStart w:id="28"/>
      <w:r w:rsidR="003F083F" w:rsidRPr="00B25226">
        <w:rPr>
          <w:rFonts w:asciiTheme="minorHAnsi" w:hAnsiTheme="minorHAnsi"/>
          <w:color w:val="auto"/>
        </w:rPr>
        <w:t xml:space="preserve">Diapause preparations, in some species, is initiated during times when environmental resources are abundant. If seasonal temperatures vary away from historical averages and towards a warmer winter, physiologically switching away from direct development and preparing for diapause could be detrimental to the survival of a species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End w:id="28"/>
      <w:r w:rsidR="003F083F" w:rsidRPr="00B25226">
        <w:rPr>
          <w:rStyle w:val="CommentReference"/>
          <w:rFonts w:asciiTheme="minorHAnsi" w:hAnsiTheme="minorHAnsi"/>
          <w:color w:val="auto"/>
          <w:sz w:val="24"/>
          <w:szCs w:val="24"/>
        </w:rPr>
        <w:commentReference w:id="28"/>
      </w:r>
      <w:r w:rsidR="003F083F" w:rsidRPr="00B25226">
        <w:rPr>
          <w:rFonts w:asciiTheme="minorHAnsi" w:hAnsiTheme="minorHAnsi"/>
          <w:color w:val="auto"/>
        </w:rPr>
        <w:t xml:space="preserve">Photoperiod is generally the proximate cue that insects use (within their specific latitudes) to initiate these changes in physiology because of its annual consistency and inherent relationship with changes in temperatures.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Historically, the relationship between photoperiod and temperature has predictably cycled from season to season, and it is in this way that insects, and other animals, have evolved to alter their phenotype to protect themselves from stressful changes in their environment. Ecologically, this </w:t>
      </w:r>
      <w:r w:rsidR="003F083F" w:rsidRPr="00B25226">
        <w:rPr>
          <w:rFonts w:asciiTheme="minorHAnsi" w:hAnsiTheme="minorHAnsi"/>
          <w:color w:val="auto"/>
        </w:rPr>
        <w:lastRenderedPageBreak/>
        <w:t xml:space="preserve">regular pattern in changes in daylight hours sets up predictable species gradients of insects that are optimized to respond appropriately to the proximate stimulus in preparation for the eventual changes in their environments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the context of increasing temperatures, higher latitudes experience the same photoperiod but the temperatures experienced during these photoperiods more resembles lower latitudes. Effectively leading to the uncoupling of photoperiod and temperature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(Bale and Hayward 2010)</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understand the degree to which this uncoupling will disrupt species diversity and how pests are managed will require a model organism sensitive to these changes not unlike </w:t>
      </w:r>
      <w:r w:rsidR="003F083F" w:rsidRPr="00B25226">
        <w:rPr>
          <w:rFonts w:asciiTheme="minorHAnsi" w:hAnsiTheme="minorHAnsi"/>
          <w:i/>
          <w:color w:val="auto"/>
        </w:rPr>
        <w:t xml:space="preserve">Ostrinia nubilalis </w:t>
      </w:r>
      <w:r w:rsidR="003F083F" w:rsidRPr="00B25226">
        <w:rPr>
          <w:rFonts w:asciiTheme="minorHAnsi" w:hAnsiTheme="minorHAnsi"/>
          <w:color w:val="auto"/>
        </w:rPr>
        <w:t xml:space="preserve">(European corn borer). </w:t>
      </w:r>
    </w:p>
    <w:p w14:paraId="7A2152A3" w14:textId="0F5EC1E8" w:rsidR="00147489" w:rsidRDefault="00F6677F" w:rsidP="00147489">
      <w:pPr>
        <w:spacing w:line="480" w:lineRule="auto"/>
        <w:rPr>
          <w:rFonts w:asciiTheme="minorHAnsi" w:hAnsiTheme="minorHAnsi"/>
          <w:color w:val="auto"/>
        </w:rPr>
      </w:pPr>
      <w:r w:rsidRPr="00B25226">
        <w:rPr>
          <w:rFonts w:asciiTheme="minorHAnsi" w:hAnsiTheme="minorHAnsi"/>
          <w:color w:val="auto"/>
          <w:highlight w:val="green"/>
        </w:rPr>
        <w:t xml:space="preserve">If climate is </w:t>
      </w:r>
      <w:proofErr w:type="spellStart"/>
      <w:r w:rsidRPr="00B25226">
        <w:rPr>
          <w:rFonts w:asciiTheme="minorHAnsi" w:hAnsiTheme="minorHAnsi"/>
          <w:color w:val="auto"/>
          <w:highlight w:val="green"/>
        </w:rPr>
        <w:t>causig</w:t>
      </w:r>
      <w:proofErr w:type="spellEnd"/>
      <w:r w:rsidRPr="00B25226">
        <w:rPr>
          <w:rFonts w:asciiTheme="minorHAnsi" w:hAnsiTheme="minorHAnsi"/>
          <w:color w:val="auto"/>
          <w:highlight w:val="green"/>
        </w:rPr>
        <w:t xml:space="preserve"> longer </w:t>
      </w:r>
      <w:proofErr w:type="spellStart"/>
      <w:r w:rsidRPr="00B25226">
        <w:rPr>
          <w:rFonts w:asciiTheme="minorHAnsi" w:hAnsiTheme="minorHAnsi"/>
          <w:color w:val="auto"/>
          <w:highlight w:val="green"/>
        </w:rPr>
        <w:t>longer</w:t>
      </w:r>
      <w:proofErr w:type="spellEnd"/>
      <w:r w:rsidRPr="00B25226">
        <w:rPr>
          <w:rFonts w:asciiTheme="minorHAnsi" w:hAnsiTheme="minorHAnsi"/>
          <w:color w:val="auto"/>
          <w:highlight w:val="green"/>
        </w:rPr>
        <w:t xml:space="preserve"> and shorter, animals should increase their growing and initiate dormancy later</w:t>
      </w:r>
    </w:p>
    <w:p w14:paraId="0C5C237F" w14:textId="45CA7742" w:rsidR="004F7698" w:rsidRDefault="004F7698" w:rsidP="00147489">
      <w:pPr>
        <w:spacing w:line="480" w:lineRule="auto"/>
        <w:rPr>
          <w:rFonts w:asciiTheme="minorHAnsi" w:hAnsiTheme="minorHAnsi"/>
          <w:color w:val="auto"/>
        </w:rPr>
      </w:pPr>
      <w:r w:rsidRPr="00B25226">
        <w:rPr>
          <w:rFonts w:asciiTheme="minorHAnsi" w:hAnsiTheme="minorHAnsi"/>
          <w:color w:val="auto"/>
        </w:rPr>
        <w:t>Agricultural systems are currently under perennial pressure from a throng of phytophagous pests that damage crops and reduce yields and to manage these populations, growers utilize a combination of, cultural, biological, and chemical tools to minimize the effects of these pests.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41419774" w14:textId="77777777" w:rsidR="004F7698" w:rsidRDefault="004F7698" w:rsidP="00147489">
      <w:pPr>
        <w:spacing w:line="480" w:lineRule="auto"/>
        <w:rPr>
          <w:rFonts w:asciiTheme="minorHAnsi" w:hAnsiTheme="minorHAnsi"/>
          <w:color w:val="auto"/>
        </w:rPr>
      </w:pPr>
    </w:p>
    <w:p w14:paraId="6B6C201D" w14:textId="6C1B57A1" w:rsidR="00147489" w:rsidRPr="009F6BF9" w:rsidRDefault="009F6BF9" w:rsidP="009F6BF9">
      <w:pPr>
        <w:spacing w:line="480" w:lineRule="auto"/>
        <w:rPr>
          <w:rFonts w:asciiTheme="minorHAnsi" w:hAnsiTheme="minorHAnsi"/>
          <w:b/>
          <w:color w:val="auto"/>
        </w:rPr>
      </w:pPr>
      <w:r>
        <w:rPr>
          <w:rFonts w:asciiTheme="minorHAnsi" w:hAnsiTheme="minorHAnsi"/>
          <w:b/>
          <w:color w:val="auto"/>
        </w:rPr>
        <w:t xml:space="preserve">European corn borer: </w:t>
      </w:r>
      <w:r w:rsidR="00147489" w:rsidRPr="00B25226">
        <w:rPr>
          <w:rFonts w:asciiTheme="minorHAnsi" w:hAnsiTheme="minorHAnsi"/>
          <w:color w:val="auto"/>
        </w:rPr>
        <w:t xml:space="preserve">European corn borer, </w:t>
      </w:r>
      <w:r w:rsidR="00147489" w:rsidRPr="00B25226">
        <w:rPr>
          <w:rFonts w:asciiTheme="minorHAnsi" w:hAnsiTheme="minorHAnsi"/>
          <w:i/>
          <w:color w:val="auto"/>
        </w:rPr>
        <w:t>Ostrinia nubilalis,</w:t>
      </w:r>
      <w:r w:rsidR="00147489" w:rsidRPr="00B25226">
        <w:rPr>
          <w:rFonts w:asciiTheme="minorHAnsi" w:hAnsiTheme="minorHAnsi"/>
          <w:color w:val="auto"/>
        </w:rPr>
        <w:t xml:space="preserve"> is an important agricultural pest </w:t>
      </w:r>
      <w:r w:rsidR="00147489" w:rsidRPr="00B25226">
        <w:rPr>
          <w:rFonts w:asciiTheme="minorHAnsi" w:hAnsiTheme="minorHAnsi"/>
          <w:color w:val="auto"/>
        </w:rPr>
        <w:lastRenderedPageBreak/>
        <w:t xml:space="preserve">here in the United States, its range extends from the Atlantic coast to the Rocky mountain range, as far north as Canada and as far south as Florida. its diapause phenotype is facultative induced by both photoperiod and temperature. During its ultimate larval stage, and photoperiod. seasonal climates and global food security are tenuously bound 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2E18DDC4" w14:textId="77777777" w:rsidR="00147489" w:rsidRPr="00B25226" w:rsidRDefault="00147489" w:rsidP="00147489">
      <w:pPr>
        <w:spacing w:line="480" w:lineRule="auto"/>
        <w:rPr>
          <w:rFonts w:asciiTheme="minorHAnsi" w:hAnsiTheme="minorHAnsi"/>
          <w:color w:val="auto"/>
        </w:rPr>
      </w:pPr>
    </w:p>
    <w:p w14:paraId="0B006AF8" w14:textId="77777777" w:rsidR="00147489" w:rsidRPr="00B25226" w:rsidRDefault="00147489" w:rsidP="00147489">
      <w:pPr>
        <w:spacing w:line="480" w:lineRule="auto"/>
        <w:ind w:firstLine="720"/>
        <w:rPr>
          <w:rFonts w:asciiTheme="minorHAnsi" w:hAnsiTheme="minorHAnsi"/>
          <w:color w:val="auto"/>
        </w:rPr>
      </w:pPr>
      <w:r w:rsidRPr="00B25226">
        <w:rPr>
          <w:rFonts w:asciiTheme="minorHAnsi" w:hAnsiTheme="minorHAnsi"/>
          <w:color w:val="auto"/>
        </w:rPr>
        <w:t>The consequences of increased temperatures on insect phenotypes can be estimated by understanding the direct relationship between latitudinal changes in temperature, photoperiod, and how insect respond to these changes physiologically.</w:t>
      </w:r>
    </w:p>
    <w:p w14:paraId="2A145981" w14:textId="77777777" w:rsidR="00147489" w:rsidRPr="00B25226" w:rsidRDefault="00147489" w:rsidP="00147489">
      <w:pPr>
        <w:spacing w:line="480" w:lineRule="auto"/>
        <w:rPr>
          <w:rFonts w:asciiTheme="minorHAnsi" w:hAnsiTheme="minorHAnsi"/>
          <w:color w:val="auto"/>
        </w:rPr>
      </w:pPr>
    </w:p>
    <w:p w14:paraId="44967C1F" w14:textId="69BA602F" w:rsidR="003F083F" w:rsidRPr="00B25226" w:rsidRDefault="00147489" w:rsidP="00147489">
      <w:pPr>
        <w:spacing w:line="480" w:lineRule="auto"/>
        <w:rPr>
          <w:rFonts w:asciiTheme="minorHAnsi" w:hAnsiTheme="minorHAnsi"/>
          <w:color w:val="auto"/>
        </w:rPr>
      </w:pPr>
      <w:r w:rsidRPr="00B25226">
        <w:rPr>
          <w:rFonts w:asciiTheme="minorHAnsi" w:hAnsiTheme="minorHAnsi"/>
          <w:color w:val="auto"/>
        </w:rPr>
        <w:t xml:space="preserve">Here in the United States, 92 percent of all the corn acreage is planted with a genetically engineered corn crop that expresses </w:t>
      </w:r>
      <w:r w:rsidRPr="00B25226">
        <w:rPr>
          <w:rFonts w:asciiTheme="minorHAnsi" w:hAnsiTheme="minorHAnsi"/>
          <w:i/>
          <w:color w:val="auto"/>
        </w:rPr>
        <w:t xml:space="preserve">Bacillus </w:t>
      </w:r>
      <w:proofErr w:type="spellStart"/>
      <w:r w:rsidRPr="00B25226">
        <w:rPr>
          <w:rFonts w:asciiTheme="minorHAnsi" w:hAnsiTheme="minorHAnsi"/>
          <w:i/>
          <w:color w:val="auto"/>
        </w:rPr>
        <w:t>thurengensis</w:t>
      </w:r>
      <w:proofErr w:type="spellEnd"/>
      <w:r w:rsidRPr="00B25226">
        <w:rPr>
          <w:rFonts w:asciiTheme="minorHAnsi" w:hAnsiTheme="minorHAnsi"/>
          <w:i/>
          <w:color w:val="auto"/>
        </w:rPr>
        <w:t xml:space="preserve"> </w:t>
      </w:r>
      <w:r w:rsidRPr="00B25226">
        <w:rPr>
          <w:rFonts w:asciiTheme="minorHAnsi" w:hAnsiTheme="minorHAnsi"/>
          <w:color w:val="auto"/>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(Fernandez-Cornejo et al. 2014)</w:t>
      </w:r>
      <w:r w:rsidRPr="00B25226">
        <w:rPr>
          <w:rFonts w:asciiTheme="minorHAnsi" w:hAnsiTheme="minorHAnsi"/>
          <w:color w:val="auto"/>
        </w:rPr>
        <w:fldChar w:fldCharType="end"/>
      </w:r>
      <w:r w:rsidRPr="00B25226">
        <w:rPr>
          <w:rFonts w:asciiTheme="minorHAnsi" w:hAnsiTheme="minorHAnsi"/>
          <w:color w:val="auto"/>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B25226">
        <w:rPr>
          <w:rFonts w:asciiTheme="minorHAnsi" w:hAnsiTheme="minorHAnsi"/>
          <w:color w:val="auto"/>
        </w:rPr>
        <w:t>prediapause</w:t>
      </w:r>
      <w:proofErr w:type="spellEnd"/>
      <w:r w:rsidRPr="00B25226">
        <w:rPr>
          <w:rFonts w:asciiTheme="minorHAnsi" w:hAnsiTheme="minorHAnsi"/>
          <w:color w:val="auto"/>
        </w:rPr>
        <w:t xml:space="preserve"> reserve </w:t>
      </w:r>
      <w:r w:rsidRPr="00B25226">
        <w:rPr>
          <w:rFonts w:asciiTheme="minorHAnsi" w:hAnsiTheme="minorHAnsi"/>
          <w:color w:val="auto"/>
        </w:rPr>
        <w:lastRenderedPageBreak/>
        <w:t>accumulation. The goal in this area is to under- stand the underlying neurological and endocrine signaling mechanisms that regulate diapause-associated shifts in feeding patterns and intermediary metabolism.”  (unfinished)</w:t>
      </w:r>
    </w:p>
    <w:p w14:paraId="47B57C2F" w14:textId="228C7523" w:rsidR="00147489" w:rsidRPr="00147489" w:rsidRDefault="003F083F" w:rsidP="00147489">
      <w:pPr>
        <w:spacing w:line="480" w:lineRule="auto"/>
        <w:outlineLvl w:val="0"/>
        <w:rPr>
          <w:rFonts w:asciiTheme="minorHAnsi" w:hAnsiTheme="minorHAnsi"/>
          <w:b/>
          <w:color w:val="auto"/>
        </w:rPr>
      </w:pPr>
      <w:r w:rsidRPr="00B25226">
        <w:rPr>
          <w:rFonts w:asciiTheme="minorHAnsi" w:hAnsiTheme="minorHAnsi"/>
          <w:b/>
          <w:color w:val="auto"/>
        </w:rPr>
        <w:t>OBJECTIVE</w:t>
      </w:r>
    </w:p>
    <w:p w14:paraId="00697C96"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The objective of this study will be to quantify and compare energy stores between two genotypically different strains of </w:t>
      </w:r>
      <w:r w:rsidRPr="00B25226">
        <w:rPr>
          <w:rFonts w:asciiTheme="minorHAnsi" w:hAnsiTheme="minorHAnsi"/>
          <w:i/>
          <w:color w:val="auto"/>
        </w:rPr>
        <w:t xml:space="preserve">Ostrinia nubilalis, </w:t>
      </w:r>
      <w:r w:rsidRPr="00B25226">
        <w:rPr>
          <w:rFonts w:asciiTheme="minorHAnsi" w:hAnsiTheme="minorHAnsi"/>
          <w:color w:val="auto"/>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(Denlinger 2008)</w:t>
      </w:r>
      <w:r w:rsidRPr="00B25226">
        <w:rPr>
          <w:rFonts w:asciiTheme="minorHAnsi" w:hAnsiTheme="minorHAnsi"/>
          <w:color w:val="auto"/>
        </w:rPr>
        <w:fldChar w:fldCharType="end"/>
      </w:r>
      <w:r w:rsidRPr="00B25226">
        <w:rPr>
          <w:rFonts w:asciiTheme="minorHAnsi" w:hAnsiTheme="minorHAnsi"/>
          <w:color w:val="auto"/>
        </w:rPr>
        <w:t xml:space="preserve">. </w:t>
      </w:r>
    </w:p>
    <w:p w14:paraId="69DD47C1" w14:textId="77777777" w:rsidR="003F083F" w:rsidRPr="00B25226" w:rsidRDefault="003F083F">
      <w:pPr>
        <w:spacing w:line="480" w:lineRule="auto"/>
        <w:ind w:firstLine="720"/>
        <w:rPr>
          <w:rFonts w:asciiTheme="minorHAnsi" w:hAnsiTheme="minorHAnsi"/>
          <w:b/>
          <w:color w:val="auto"/>
        </w:rPr>
      </w:pPr>
      <w:r w:rsidRPr="00B25226">
        <w:rPr>
          <w:rFonts w:asciiTheme="minorHAnsi" w:hAnsiTheme="minorHAnsi"/>
          <w:color w:val="auto"/>
        </w:rPr>
        <w:t xml:space="preserve">These Higher than average temperatures can lead to increased feeding, mating, and generation output. </w:t>
      </w:r>
      <w:r w:rsidRPr="00B25226">
        <w:rPr>
          <w:rFonts w:asciiTheme="minorHAnsi" w:hAnsiTheme="minorHAnsi"/>
          <w:color w:val="auto"/>
          <w:highlight w:val="yellow"/>
        </w:rPr>
        <w:t>(example in corn)</w:t>
      </w:r>
      <w:r w:rsidRPr="00B25226">
        <w:rPr>
          <w:rFonts w:asciiTheme="minorHAnsi" w:hAnsiTheme="minorHAnsi"/>
          <w:color w:val="auto"/>
        </w:rPr>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B25226">
        <w:rPr>
          <w:rFonts w:asciiTheme="minorHAnsi" w:hAnsiTheme="minorHAnsi"/>
          <w:color w:val="auto"/>
        </w:rPr>
        <w:t>the  amplify</w:t>
      </w:r>
      <w:proofErr w:type="gramEnd"/>
      <w:r w:rsidRPr="00B25226">
        <w:rPr>
          <w:rFonts w:asciiTheme="minorHAnsi" w:hAnsiTheme="minorHAnsi"/>
          <w:color w:val="auto"/>
        </w:rPr>
        <w:t xml:space="preserve"> the destructive effects of insect pests can  is amplified and insect move into new regions or as   especially those invasions that hold ecological or agricultural importance. </w:t>
      </w:r>
      <w:r w:rsidRPr="00B25226">
        <w:rPr>
          <w:rFonts w:asciiTheme="minorHAnsi" w:hAnsiTheme="minorHAnsi"/>
          <w:color w:val="auto"/>
          <w:highlight w:val="yellow"/>
        </w:rPr>
        <w:t>(define invasions in significant terms and provide an agricultural example in corn).</w:t>
      </w:r>
      <w:r w:rsidRPr="00B25226">
        <w:rPr>
          <w:rFonts w:asciiTheme="minorHAnsi" w:hAnsiTheme="minorHAnsi"/>
          <w:color w:val="auto"/>
        </w:rPr>
        <w:t xml:space="preserve"> The largest threat posed by corn insect pests is in part a function of population turnover.</w:t>
      </w:r>
    </w:p>
    <w:p w14:paraId="691698F8" w14:textId="3E59E541"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 hypothesize that the amount of </w:t>
      </w:r>
      <w:r w:rsidR="00FF3227" w:rsidRPr="00B25226">
        <w:rPr>
          <w:rFonts w:asciiTheme="minorHAnsi" w:hAnsiTheme="minorHAnsi"/>
          <w:color w:val="auto"/>
        </w:rPr>
        <w:t>lipids the</w:t>
      </w:r>
      <w:r w:rsidRPr="00B25226">
        <w:rPr>
          <w:rFonts w:asciiTheme="minorHAnsi" w:hAnsiTheme="minorHAnsi"/>
          <w:color w:val="auto"/>
        </w:rPr>
        <w:t xml:space="preserve"> European corn borer stores in preparation for the additional stress of diapause, can be a direct proxy in understanding how it performs </w:t>
      </w:r>
      <w:r w:rsidRPr="00B25226">
        <w:rPr>
          <w:rFonts w:asciiTheme="minorHAnsi" w:hAnsiTheme="minorHAnsi"/>
          <w:color w:val="auto"/>
        </w:rPr>
        <w:lastRenderedPageBreak/>
        <w:t xml:space="preserve">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rsidRPr="00B25226">
        <w:rPr>
          <w:rFonts w:asciiTheme="minorHAnsi" w:hAnsiTheme="minorHAnsi"/>
          <w:color w:val="auto"/>
        </w:rPr>
        <w:t>hours:dark</w:t>
      </w:r>
      <w:proofErr w:type="spellEnd"/>
      <w:proofErr w:type="gramEnd"/>
      <w:r w:rsidRPr="00B25226">
        <w:rPr>
          <w:rFonts w:asciiTheme="minorHAnsi" w:hAnsiTheme="minorHAnsi"/>
          <w:color w:val="auto"/>
        </w:rP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B25226">
        <w:rPr>
          <w:rFonts w:asciiTheme="minorHAnsi" w:hAnsiTheme="minorHAnsi"/>
          <w:color w:val="auto"/>
        </w:rPr>
        <w:t>end</w:t>
      </w:r>
      <w:proofErr w:type="gramEnd"/>
      <w:r w:rsidRPr="00B25226">
        <w:rPr>
          <w:rFonts w:asciiTheme="minorHAnsi" w:hAnsiTheme="minorHAnsi"/>
          <w:color w:val="auto"/>
        </w:rPr>
        <w:t xml:space="preserve"> I will</w:t>
      </w:r>
    </w:p>
    <w:p w14:paraId="0532A9E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lastRenderedPageBreak/>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Approximately, $10 billion dollars is spent annually on chemical insecticides to control the damaging effects of insect pests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2005)</w:t>
      </w:r>
      <w:r w:rsidRPr="00B25226">
        <w:rPr>
          <w:rFonts w:asciiTheme="minorHAnsi" w:hAnsiTheme="minorHAnsi"/>
          <w:color w:val="auto"/>
        </w:rPr>
        <w:fldChar w:fldCharType="end"/>
      </w:r>
      <w:r w:rsidRPr="00B25226">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B25226">
        <w:rPr>
          <w:rFonts w:asciiTheme="minorHAnsi" w:hAnsiTheme="minorHAnsi"/>
          <w:i/>
          <w:color w:val="auto"/>
        </w:rPr>
        <w:t xml:space="preserve">. </w:t>
      </w:r>
      <w:r w:rsidRPr="00B25226">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3708FD51" w14:textId="77777777" w:rsidR="003F083F"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w:t>
      </w:r>
      <w:r w:rsidRPr="00B25226">
        <w:rPr>
          <w:rFonts w:asciiTheme="minorHAnsi" w:hAnsiTheme="minorHAnsi"/>
          <w:color w:val="auto"/>
        </w:rPr>
        <w:lastRenderedPageBreak/>
        <w:t xml:space="preserve">to survive diapause by affecting how it allocates resources could be used as an added layer of pest management. </w:t>
      </w:r>
    </w:p>
    <w:p w14:paraId="0922BBD3" w14:textId="148C4B8C" w:rsidR="000A4E25" w:rsidRPr="000A4E25" w:rsidRDefault="000A4E25" w:rsidP="000A4E25">
      <w:pPr>
        <w:spacing w:line="480" w:lineRule="auto"/>
        <w:rPr>
          <w:rFonts w:asciiTheme="minorHAnsi" w:hAnsiTheme="minorHAnsi"/>
          <w:b/>
          <w:i/>
          <w:color w:val="auto"/>
          <w:u w:val="single"/>
        </w:rPr>
      </w:pPr>
      <w:r w:rsidRPr="000A4E25">
        <w:rPr>
          <w:rFonts w:asciiTheme="minorHAnsi" w:hAnsiTheme="minorHAnsi"/>
          <w:b/>
          <w:i/>
          <w:color w:val="auto"/>
          <w:u w:val="single"/>
        </w:rPr>
        <w:t>PRELIMINARY DATA</w:t>
      </w:r>
    </w:p>
    <w:p w14:paraId="6EEAD4BB" w14:textId="77777777" w:rsidR="003F083F" w:rsidRPr="00B25226" w:rsidRDefault="003F083F">
      <w:pPr>
        <w:spacing w:line="480" w:lineRule="auto"/>
        <w:rPr>
          <w:rFonts w:asciiTheme="minorHAnsi" w:hAnsiTheme="minorHAnsi"/>
          <w:b/>
          <w:color w:val="auto"/>
        </w:rPr>
      </w:pPr>
    </w:p>
    <w:p w14:paraId="41EFEEA3" w14:textId="77777777" w:rsidR="003F083F" w:rsidRPr="00B25226" w:rsidRDefault="003F083F" w:rsidP="00E60FC5">
      <w:pPr>
        <w:spacing w:line="480" w:lineRule="auto"/>
        <w:outlineLvl w:val="0"/>
        <w:rPr>
          <w:rFonts w:asciiTheme="minorHAnsi" w:hAnsiTheme="minorHAnsi"/>
          <w:b/>
          <w:color w:val="auto"/>
        </w:rPr>
      </w:pPr>
      <w:r w:rsidRPr="00B25226">
        <w:rPr>
          <w:rFonts w:asciiTheme="minorHAnsi" w:hAnsiTheme="minorHAnsi"/>
          <w:b/>
          <w:color w:val="auto"/>
        </w:rPr>
        <w:t>PROPOSED METHODOLOGY</w:t>
      </w:r>
    </w:p>
    <w:p w14:paraId="2CA2C1DA" w14:textId="4AAB4F32" w:rsidR="003F083F" w:rsidRPr="00B25226" w:rsidRDefault="003F083F">
      <w:pPr>
        <w:spacing w:line="480" w:lineRule="auto"/>
        <w:rPr>
          <w:rFonts w:asciiTheme="minorHAnsi" w:hAnsiTheme="minorHAnsi"/>
          <w:color w:val="auto"/>
        </w:rPr>
      </w:pPr>
      <w:commentRangeStart w:id="29"/>
      <w:r w:rsidRPr="00B25226">
        <w:rPr>
          <w:rFonts w:asciiTheme="minorHAnsi" w:hAnsiTheme="minorHAnsi"/>
          <w:b/>
          <w:color w:val="auto"/>
        </w:rPr>
        <w:t>Origin and H</w:t>
      </w:r>
      <w:r w:rsidR="00C17895" w:rsidRPr="00B25226">
        <w:rPr>
          <w:rFonts w:asciiTheme="minorHAnsi" w:hAnsiTheme="minorHAnsi"/>
          <w:b/>
          <w:color w:val="auto"/>
        </w:rPr>
        <w:t>usbandry of European Corn Corer</w:t>
      </w:r>
      <w:commentRangeEnd w:id="29"/>
      <w:r w:rsidR="0051526B" w:rsidRPr="00B25226">
        <w:rPr>
          <w:rStyle w:val="CommentReference"/>
          <w:color w:val="auto"/>
        </w:rPr>
        <w:commentReference w:id="29"/>
      </w:r>
      <w:r w:rsidR="00C17895" w:rsidRPr="00B25226">
        <w:rPr>
          <w:rFonts w:asciiTheme="minorHAnsi" w:hAnsiTheme="minorHAnsi"/>
          <w:b/>
          <w:color w:val="auto"/>
        </w:rPr>
        <w:t xml:space="preserve">: </w:t>
      </w:r>
      <w:r w:rsidRPr="00B25226">
        <w:rPr>
          <w:rFonts w:asciiTheme="minorHAnsi" w:hAnsiTheme="minorHAnsi"/>
          <w:color w:val="auto"/>
        </w:rPr>
        <w:t xml:space="preserve">The </w:t>
      </w:r>
      <w:r w:rsidR="00852646" w:rsidRPr="00B25226">
        <w:rPr>
          <w:rFonts w:asciiTheme="minorHAnsi" w:hAnsiTheme="minorHAnsi"/>
          <w:color w:val="auto"/>
        </w:rPr>
        <w:t>U</w:t>
      </w:r>
      <w:r w:rsidRPr="00B25226">
        <w:rPr>
          <w:rFonts w:asciiTheme="minorHAnsi" w:hAnsiTheme="minorHAnsi"/>
          <w:color w:val="auto"/>
        </w:rPr>
        <w:t>nivoltine</w:t>
      </w:r>
      <w:r w:rsidR="00852646" w:rsidRPr="00B25226">
        <w:rPr>
          <w:rFonts w:asciiTheme="minorHAnsi" w:hAnsiTheme="minorHAnsi"/>
          <w:color w:val="auto"/>
        </w:rPr>
        <w:t>-Z</w:t>
      </w:r>
      <w:r w:rsidRPr="00B25226">
        <w:rPr>
          <w:rFonts w:asciiTheme="minorHAnsi" w:hAnsiTheme="minorHAnsi"/>
          <w:color w:val="auto"/>
        </w:rPr>
        <w:t xml:space="preserve"> (UZ) and </w:t>
      </w:r>
      <w:r w:rsidR="00852646" w:rsidRPr="00B25226">
        <w:rPr>
          <w:rFonts w:asciiTheme="minorHAnsi" w:hAnsiTheme="minorHAnsi"/>
          <w:color w:val="auto"/>
        </w:rPr>
        <w:t>B</w:t>
      </w:r>
      <w:r w:rsidRPr="00B25226">
        <w:rPr>
          <w:rFonts w:asciiTheme="minorHAnsi" w:hAnsiTheme="minorHAnsi"/>
          <w:color w:val="auto"/>
        </w:rPr>
        <w:t>ivoltine</w:t>
      </w:r>
      <w:r w:rsidR="00852646" w:rsidRPr="00B25226">
        <w:rPr>
          <w:rFonts w:asciiTheme="minorHAnsi" w:hAnsiTheme="minorHAnsi"/>
          <w:color w:val="auto"/>
        </w:rPr>
        <w:t>-E</w:t>
      </w:r>
      <w:r w:rsidRPr="00B25226">
        <w:rPr>
          <w:rFonts w:asciiTheme="minorHAnsi" w:hAnsiTheme="minorHAnsi"/>
          <w:color w:val="auto"/>
        </w:rPr>
        <w:t xml:space="preserve"> (BE) strains of European corn borer (ECB)</w:t>
      </w:r>
      <w:r w:rsidR="0040656E">
        <w:rPr>
          <w:rFonts w:asciiTheme="minorHAnsi" w:hAnsiTheme="minorHAnsi"/>
          <w:color w:val="auto"/>
        </w:rPr>
        <w:t xml:space="preserve"> that will be</w:t>
      </w:r>
      <w:r w:rsidR="00E90F71" w:rsidRPr="00B25226">
        <w:rPr>
          <w:rFonts w:asciiTheme="minorHAnsi" w:hAnsiTheme="minorHAnsi"/>
          <w:color w:val="auto"/>
        </w:rPr>
        <w:t xml:space="preserve"> used in this experiment were collected by members </w:t>
      </w:r>
      <w:r w:rsidR="005756AF" w:rsidRPr="00B25226">
        <w:rPr>
          <w:rFonts w:asciiTheme="minorHAnsi" w:hAnsiTheme="minorHAnsi"/>
          <w:color w:val="auto"/>
        </w:rPr>
        <w:t xml:space="preserve">of the </w:t>
      </w:r>
      <w:r w:rsidRPr="00B25226">
        <w:rPr>
          <w:rFonts w:asciiTheme="minorHAnsi" w:hAnsiTheme="minorHAnsi"/>
          <w:color w:val="auto"/>
        </w:rPr>
        <w:t xml:space="preserve">Dr. </w:t>
      </w:r>
      <w:proofErr w:type="spellStart"/>
      <w:r w:rsidRPr="00B25226">
        <w:rPr>
          <w:rFonts w:asciiTheme="minorHAnsi" w:hAnsiTheme="minorHAnsi"/>
          <w:color w:val="auto"/>
        </w:rPr>
        <w:t>Dopman</w:t>
      </w:r>
      <w:proofErr w:type="spellEnd"/>
      <w:r w:rsidRPr="00B25226">
        <w:rPr>
          <w:rFonts w:asciiTheme="minorHAnsi" w:hAnsiTheme="minorHAnsi"/>
          <w:color w:val="auto"/>
        </w:rPr>
        <w:t xml:space="preserve"> laboratory at Tufts University.</w:t>
      </w:r>
      <w:r w:rsidR="005756AF" w:rsidRPr="00B25226">
        <w:rPr>
          <w:rFonts w:asciiTheme="minorHAnsi" w:hAnsiTheme="minorHAnsi"/>
          <w:color w:val="auto"/>
        </w:rPr>
        <w:t xml:space="preserve"> </w:t>
      </w:r>
      <w:r w:rsidR="006105B1" w:rsidRPr="00B25226">
        <w:rPr>
          <w:rFonts w:asciiTheme="minorHAnsi" w:hAnsiTheme="minorHAnsi"/>
          <w:color w:val="auto"/>
        </w:rPr>
        <w:t xml:space="preserve">Strain identity was determined genotypically using the </w:t>
      </w:r>
      <w:proofErr w:type="spellStart"/>
      <w:r w:rsidR="006105B1" w:rsidRPr="00B25226">
        <w:rPr>
          <w:rFonts w:asciiTheme="minorHAnsi" w:hAnsiTheme="minorHAnsi"/>
          <w:color w:val="auto"/>
        </w:rPr>
        <w:t>pgFAR</w:t>
      </w:r>
      <w:proofErr w:type="spellEnd"/>
      <w:r w:rsidR="009411AA" w:rsidRPr="00B25226">
        <w:rPr>
          <w:rFonts w:asciiTheme="minorHAnsi" w:hAnsiTheme="minorHAnsi"/>
          <w:color w:val="auto"/>
        </w:rPr>
        <w:t xml:space="preserve"> autosomal gene, this gene codes an important enzyme</w:t>
      </w:r>
      <w:r w:rsidR="005756AF" w:rsidRPr="00B25226">
        <w:rPr>
          <w:rFonts w:asciiTheme="minorHAnsi" w:hAnsiTheme="minorHAnsi"/>
          <w:color w:val="auto"/>
        </w:rPr>
        <w:t xml:space="preserve"> </w:t>
      </w:r>
      <w:r w:rsidR="0040656E">
        <w:rPr>
          <w:rFonts w:asciiTheme="minorHAnsi" w:hAnsiTheme="minorHAnsi"/>
          <w:color w:val="auto"/>
        </w:rPr>
        <w:t>involved in determining</w:t>
      </w:r>
      <w:r w:rsidR="005756AF" w:rsidRPr="00B25226">
        <w:rPr>
          <w:rFonts w:asciiTheme="minorHAnsi" w:hAnsiTheme="minorHAnsi"/>
          <w:color w:val="auto"/>
        </w:rPr>
        <w:t xml:space="preserve"> the female sex-pheromone blend</w:t>
      </w:r>
      <w:r w:rsidR="0040656E">
        <w:rPr>
          <w:rFonts w:asciiTheme="minorHAnsi" w:hAnsiTheme="minorHAnsi"/>
          <w:color w:val="auto"/>
        </w:rPr>
        <w:t>, and is partly responsible for the strain differences</w:t>
      </w:r>
      <w:r w:rsidR="005756AF" w:rsidRPr="00B25226">
        <w:rPr>
          <w:rFonts w:asciiTheme="minorHAnsi" w:hAnsiTheme="minorHAnsi"/>
          <w:color w:val="auto"/>
        </w:rPr>
        <w:t xml:space="preserve"> </w:t>
      </w:r>
      <w:r w:rsidR="00816093" w:rsidRPr="00B25226">
        <w:rPr>
          <w:rFonts w:asciiTheme="minorHAnsi" w:hAnsiTheme="minorHAnsi"/>
          <w:color w:val="auto"/>
        </w:rPr>
        <w:fldChar w:fldCharType="begin" w:fldLock="1"/>
      </w:r>
      <w:r w:rsidR="00A57C6F">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B25226">
        <w:rPr>
          <w:rFonts w:asciiTheme="minorHAnsi" w:hAnsiTheme="minorHAnsi"/>
          <w:color w:val="auto"/>
        </w:rPr>
        <w:fldChar w:fldCharType="separate"/>
      </w:r>
      <w:r w:rsidR="00816093" w:rsidRPr="00B25226">
        <w:rPr>
          <w:rFonts w:asciiTheme="minorHAnsi" w:hAnsiTheme="minorHAnsi"/>
          <w:noProof/>
          <w:color w:val="auto"/>
        </w:rPr>
        <w:t>(Lassance et al. 2010)</w:t>
      </w:r>
      <w:r w:rsidR="00816093" w:rsidRPr="00B25226">
        <w:rPr>
          <w:rFonts w:asciiTheme="minorHAnsi" w:hAnsiTheme="minorHAnsi"/>
          <w:color w:val="auto"/>
        </w:rPr>
        <w:fldChar w:fldCharType="end"/>
      </w:r>
      <w:r w:rsidR="00816093" w:rsidRPr="00B25226">
        <w:rPr>
          <w:rFonts w:asciiTheme="minorHAnsi" w:hAnsiTheme="minorHAnsi"/>
          <w:color w:val="auto"/>
        </w:rPr>
        <w:t>.</w:t>
      </w:r>
      <w:r w:rsidRPr="00B25226">
        <w:rPr>
          <w:rFonts w:asciiTheme="minorHAnsi" w:hAnsiTheme="minorHAnsi"/>
          <w:color w:val="auto"/>
        </w:rPr>
        <w:t xml:space="preserve"> </w:t>
      </w:r>
      <w:r w:rsidR="00C17895" w:rsidRPr="00B25226">
        <w:rPr>
          <w:rFonts w:asciiTheme="minorHAnsi" w:hAnsiTheme="minorHAnsi"/>
          <w:color w:val="auto"/>
        </w:rPr>
        <w:t xml:space="preserve">Both strains </w:t>
      </w:r>
      <w:r w:rsidRPr="00B25226">
        <w:rPr>
          <w:rFonts w:asciiTheme="minorHAnsi" w:hAnsiTheme="minorHAnsi"/>
          <w:color w:val="auto"/>
        </w:rPr>
        <w:t xml:space="preserve">were </w:t>
      </w:r>
      <w:r w:rsidR="00C17895" w:rsidRPr="00B25226">
        <w:rPr>
          <w:rFonts w:asciiTheme="minorHAnsi" w:hAnsiTheme="minorHAnsi"/>
          <w:color w:val="auto"/>
        </w:rPr>
        <w:t xml:space="preserve">collected </w:t>
      </w:r>
      <w:r w:rsidRPr="00B25226">
        <w:rPr>
          <w:rFonts w:asciiTheme="minorHAnsi" w:hAnsiTheme="minorHAnsi"/>
          <w:color w:val="auto"/>
        </w:rPr>
        <w:t>as larvae</w:t>
      </w:r>
      <w:r w:rsidR="00C17895" w:rsidRPr="00B25226">
        <w:rPr>
          <w:rFonts w:asciiTheme="minorHAnsi" w:hAnsiTheme="minorHAnsi"/>
          <w:color w:val="auto"/>
        </w:rPr>
        <w:t xml:space="preserve">, pupae and adults from New York state prior to 2015 </w:t>
      </w:r>
      <w:r w:rsidR="00C17895" w:rsidRPr="00B25226">
        <w:rPr>
          <w:rFonts w:asciiTheme="minorHAnsi" w:hAnsiTheme="minorHAnsi"/>
          <w:color w:val="auto"/>
        </w:rPr>
        <w:fldChar w:fldCharType="begin" w:fldLock="1"/>
      </w:r>
      <w:r w:rsidR="00816093" w:rsidRPr="00B25226">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B25226">
        <w:rPr>
          <w:rFonts w:asciiTheme="minorHAnsi" w:hAnsiTheme="minorHAnsi"/>
          <w:color w:val="auto"/>
        </w:rPr>
        <w:fldChar w:fldCharType="separate"/>
      </w:r>
      <w:r w:rsidR="00C17895" w:rsidRPr="00B25226">
        <w:rPr>
          <w:rFonts w:asciiTheme="minorHAnsi" w:hAnsiTheme="minorHAnsi"/>
          <w:noProof/>
          <w:color w:val="auto"/>
        </w:rPr>
        <w:t>(Wadsworth et al. 2015)</w:t>
      </w:r>
      <w:r w:rsidR="00C17895" w:rsidRPr="00B25226">
        <w:rPr>
          <w:rFonts w:asciiTheme="minorHAnsi" w:hAnsiTheme="minorHAnsi"/>
          <w:color w:val="auto"/>
        </w:rPr>
        <w:fldChar w:fldCharType="end"/>
      </w:r>
      <w:r w:rsidRPr="00B25226">
        <w:rPr>
          <w:rFonts w:asciiTheme="minorHAnsi" w:hAnsiTheme="minorHAnsi"/>
          <w:color w:val="auto"/>
        </w:rPr>
        <w:t xml:space="preserve">. </w:t>
      </w:r>
      <w:r w:rsidR="0040656E">
        <w:rPr>
          <w:rFonts w:asciiTheme="minorHAnsi" w:hAnsiTheme="minorHAnsi"/>
          <w:color w:val="auto"/>
        </w:rPr>
        <w:t>For the duration of the experiment, each</w:t>
      </w:r>
      <w:r w:rsidR="00816093" w:rsidRPr="00B25226">
        <w:rPr>
          <w:rFonts w:asciiTheme="minorHAnsi" w:hAnsiTheme="minorHAnsi"/>
          <w:color w:val="auto"/>
        </w:rPr>
        <w:t xml:space="preserve"> strain will be continuously mass reared</w:t>
      </w:r>
      <w:r w:rsidRPr="00B25226">
        <w:rPr>
          <w:rFonts w:asciiTheme="minorHAnsi" w:hAnsiTheme="minorHAnsi"/>
          <w:color w:val="auto"/>
        </w:rPr>
        <w:t xml:space="preserve"> at 26</w:t>
      </w:r>
      <w:r w:rsidR="00737225"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under a 16-hour photoperiod.</w:t>
      </w:r>
      <w:r w:rsidRPr="00B25226">
        <w:rPr>
          <w:rFonts w:asciiTheme="minorHAnsi" w:hAnsiTheme="minorHAnsi"/>
          <w:color w:val="auto"/>
        </w:rPr>
        <w:t xml:space="preserve"> To compare the differences in </w:t>
      </w:r>
      <w:r w:rsidR="0076506B" w:rsidRPr="00B25226">
        <w:rPr>
          <w:rFonts w:asciiTheme="minorHAnsi" w:hAnsiTheme="minorHAnsi"/>
          <w:color w:val="auto"/>
        </w:rPr>
        <w:t xml:space="preserve">stored </w:t>
      </w:r>
      <w:r w:rsidR="0051526B" w:rsidRPr="00B25226">
        <w:rPr>
          <w:rFonts w:asciiTheme="minorHAnsi" w:hAnsiTheme="minorHAnsi"/>
          <w:color w:val="auto"/>
        </w:rPr>
        <w:t xml:space="preserve">triglycerides and storage proteins between diapause </w:t>
      </w:r>
      <w:r w:rsidRPr="00B25226">
        <w:rPr>
          <w:rFonts w:asciiTheme="minorHAnsi" w:hAnsiTheme="minorHAnsi"/>
          <w:color w:val="auto"/>
        </w:rPr>
        <w:t xml:space="preserve">and </w:t>
      </w:r>
      <w:r w:rsidR="0051526B" w:rsidRPr="00B25226">
        <w:rPr>
          <w:rFonts w:asciiTheme="minorHAnsi" w:hAnsiTheme="minorHAnsi"/>
          <w:color w:val="auto"/>
        </w:rPr>
        <w:t>non-</w:t>
      </w:r>
      <w:r w:rsidRPr="00B25226">
        <w:rPr>
          <w:rFonts w:asciiTheme="minorHAnsi" w:hAnsiTheme="minorHAnsi"/>
          <w:color w:val="auto"/>
        </w:rPr>
        <w:t>diapause larvae, newly hatched larvae from e</w:t>
      </w:r>
      <w:r w:rsidR="0051526B" w:rsidRPr="00B25226">
        <w:rPr>
          <w:rFonts w:asciiTheme="minorHAnsi" w:hAnsiTheme="minorHAnsi"/>
          <w:color w:val="auto"/>
        </w:rPr>
        <w:t>ach strain will be reared at 23</w:t>
      </w:r>
      <w:r w:rsidR="0051526B"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 xml:space="preserve">under conditions that </w:t>
      </w:r>
      <w:r w:rsidR="0040656E">
        <w:rPr>
          <w:rFonts w:asciiTheme="minorHAnsi" w:hAnsiTheme="minorHAnsi"/>
          <w:color w:val="auto"/>
        </w:rPr>
        <w:t xml:space="preserve">either </w:t>
      </w:r>
      <w:r w:rsidR="0051526B" w:rsidRPr="00B25226">
        <w:rPr>
          <w:rFonts w:asciiTheme="minorHAnsi" w:hAnsiTheme="minorHAnsi"/>
          <w:color w:val="auto"/>
        </w:rPr>
        <w:t xml:space="preserve">induce diapause </w:t>
      </w:r>
      <w:r w:rsidR="0040656E">
        <w:rPr>
          <w:rFonts w:asciiTheme="minorHAnsi" w:hAnsiTheme="minorHAnsi"/>
          <w:color w:val="auto"/>
        </w:rPr>
        <w:t>or</w:t>
      </w:r>
      <w:r w:rsidR="0051526B" w:rsidRPr="00B25226">
        <w:rPr>
          <w:rFonts w:asciiTheme="minorHAnsi" w:hAnsiTheme="minorHAnsi"/>
          <w:color w:val="auto"/>
        </w:rPr>
        <w:t xml:space="preserve"> non-diapause. </w:t>
      </w:r>
      <w:r w:rsidRPr="00B25226">
        <w:rPr>
          <w:rFonts w:asciiTheme="minorHAnsi" w:hAnsiTheme="minorHAnsi"/>
          <w:color w:val="auto"/>
        </w:rPr>
        <w:t xml:space="preserve">Those </w:t>
      </w:r>
      <w:r w:rsidR="0051526B" w:rsidRPr="00B25226">
        <w:rPr>
          <w:rFonts w:asciiTheme="minorHAnsi" w:hAnsiTheme="minorHAnsi"/>
          <w:color w:val="auto"/>
        </w:rPr>
        <w:t xml:space="preserve">larvae treated under diapause inducing conditions from the UZ and BE strains </w:t>
      </w:r>
      <w:r w:rsidRPr="00B25226">
        <w:rPr>
          <w:rFonts w:asciiTheme="minorHAnsi" w:hAnsiTheme="minorHAnsi"/>
          <w:color w:val="auto"/>
        </w:rPr>
        <w:t>will be lab</w:t>
      </w:r>
      <w:r w:rsidR="0051526B" w:rsidRPr="00B25226">
        <w:rPr>
          <w:rFonts w:asciiTheme="minorHAnsi" w:hAnsiTheme="minorHAnsi"/>
          <w:color w:val="auto"/>
        </w:rPr>
        <w:t>eled UZ12 and BE12 respectively and t</w:t>
      </w:r>
      <w:r w:rsidRPr="00B25226">
        <w:rPr>
          <w:rFonts w:asciiTheme="minorHAnsi" w:hAnsiTheme="minorHAnsi"/>
          <w:color w:val="auto"/>
        </w:rPr>
        <w:t xml:space="preserve">hose </w:t>
      </w:r>
      <w:r w:rsidR="0051526B" w:rsidRPr="00B25226">
        <w:rPr>
          <w:rFonts w:asciiTheme="minorHAnsi" w:hAnsiTheme="minorHAnsi"/>
          <w:color w:val="auto"/>
        </w:rPr>
        <w:t xml:space="preserve">treated under </w:t>
      </w:r>
      <w:r w:rsidRPr="00B25226">
        <w:rPr>
          <w:rFonts w:asciiTheme="minorHAnsi" w:hAnsiTheme="minorHAnsi"/>
          <w:color w:val="auto"/>
        </w:rPr>
        <w:t xml:space="preserve">diapause avoiding conditions will be labeled UZ16 and BE16 respectively. </w:t>
      </w:r>
    </w:p>
    <w:p w14:paraId="35E2778D" w14:textId="77777777" w:rsidR="0083044B" w:rsidRPr="00B25226" w:rsidRDefault="0083044B" w:rsidP="00E84291">
      <w:pPr>
        <w:spacing w:line="480" w:lineRule="auto"/>
        <w:rPr>
          <w:rFonts w:asciiTheme="minorHAnsi" w:hAnsiTheme="minorHAnsi"/>
          <w:b/>
          <w:color w:val="auto"/>
        </w:rPr>
      </w:pPr>
    </w:p>
    <w:p w14:paraId="517D3277" w14:textId="59E5CFDC" w:rsidR="00E84291" w:rsidRPr="00B25226" w:rsidRDefault="00E84291" w:rsidP="00E84291">
      <w:pPr>
        <w:spacing w:line="480" w:lineRule="auto"/>
        <w:rPr>
          <w:rFonts w:asciiTheme="minorHAnsi" w:hAnsiTheme="minorHAnsi"/>
          <w:color w:val="auto"/>
        </w:rPr>
      </w:pPr>
      <w:commentRangeStart w:id="30"/>
      <w:r w:rsidRPr="00B25226">
        <w:rPr>
          <w:rFonts w:asciiTheme="minorHAnsi" w:hAnsiTheme="minorHAnsi"/>
          <w:b/>
          <w:color w:val="auto"/>
        </w:rPr>
        <w:t>Sampling Wandering Larvae</w:t>
      </w:r>
      <w:commentRangeEnd w:id="30"/>
      <w:r w:rsidR="00891FD1" w:rsidRPr="00B25226">
        <w:rPr>
          <w:rStyle w:val="CommentReference"/>
          <w:color w:val="auto"/>
        </w:rPr>
        <w:commentReference w:id="30"/>
      </w:r>
      <w:r w:rsidRPr="00B25226">
        <w:rPr>
          <w:rFonts w:asciiTheme="minorHAnsi" w:hAnsiTheme="minorHAnsi"/>
          <w:b/>
          <w:color w:val="auto"/>
        </w:rPr>
        <w:t xml:space="preserve">. </w:t>
      </w:r>
      <w:r w:rsidRPr="00B25226">
        <w:rPr>
          <w:rFonts w:asciiTheme="minorHAnsi" w:hAnsiTheme="minorHAnsi"/>
          <w:color w:val="auto"/>
        </w:rPr>
        <w:t>European corn borer eggs</w:t>
      </w:r>
      <w:r w:rsidR="0040656E">
        <w:rPr>
          <w:rFonts w:asciiTheme="minorHAnsi" w:hAnsiTheme="minorHAnsi"/>
          <w:color w:val="auto"/>
        </w:rPr>
        <w:t>, intended for treatment,</w:t>
      </w:r>
      <w:r w:rsidRPr="00B25226">
        <w:rPr>
          <w:rFonts w:asciiTheme="minorHAnsi" w:hAnsiTheme="minorHAnsi"/>
          <w:color w:val="auto"/>
        </w:rPr>
        <w:t xml:space="preserve"> from the UZ and BE strains will be hatched at 23</w:t>
      </w:r>
      <w:r w:rsidRPr="00B25226">
        <w:rPr>
          <w:color w:val="auto"/>
        </w:rPr>
        <w:t>°</w:t>
      </w:r>
      <w:r w:rsidR="0040656E">
        <w:rPr>
          <w:rFonts w:asciiTheme="minorHAnsi" w:hAnsiTheme="minorHAnsi"/>
          <w:color w:val="auto"/>
        </w:rPr>
        <w:t>C and 65% relative humidity. These h</w:t>
      </w:r>
      <w:r w:rsidRPr="00B25226">
        <w:rPr>
          <w:rFonts w:asciiTheme="minorHAnsi" w:hAnsiTheme="minorHAnsi"/>
          <w:color w:val="auto"/>
        </w:rPr>
        <w:t xml:space="preserve">atched larvae will be </w:t>
      </w:r>
      <w:r w:rsidR="0040656E">
        <w:rPr>
          <w:rFonts w:asciiTheme="minorHAnsi" w:hAnsiTheme="minorHAnsi"/>
          <w:color w:val="auto"/>
        </w:rPr>
        <w:lastRenderedPageBreak/>
        <w:t>provided</w:t>
      </w:r>
      <w:r w:rsidR="00F2535D" w:rsidRPr="00B25226">
        <w:rPr>
          <w:rFonts w:asciiTheme="minorHAnsi" w:hAnsiTheme="minorHAnsi"/>
          <w:color w:val="auto"/>
        </w:rPr>
        <w:t xml:space="preserve"> European corn borer </w:t>
      </w:r>
      <w:r w:rsidRPr="00B25226">
        <w:rPr>
          <w:rFonts w:asciiTheme="minorHAnsi" w:hAnsiTheme="minorHAnsi"/>
          <w:color w:val="auto"/>
        </w:rPr>
        <w:t>diet</w:t>
      </w:r>
      <w:r w:rsidR="00F2535D" w:rsidRPr="00B25226">
        <w:rPr>
          <w:rFonts w:asciiTheme="minorHAnsi" w:hAnsiTheme="minorHAnsi"/>
          <w:color w:val="auto"/>
        </w:rPr>
        <w:t>, purchased</w:t>
      </w:r>
      <w:r w:rsidRPr="00B25226">
        <w:rPr>
          <w:rFonts w:asciiTheme="minorHAnsi" w:hAnsiTheme="minorHAnsi"/>
          <w:color w:val="auto"/>
        </w:rPr>
        <w:t xml:space="preserve"> </w:t>
      </w:r>
      <w:r w:rsidR="00F2535D" w:rsidRPr="00B25226">
        <w:rPr>
          <w:rFonts w:asciiTheme="minorHAnsi" w:hAnsiTheme="minorHAnsi"/>
          <w:color w:val="auto"/>
        </w:rPr>
        <w:t xml:space="preserve">from Frontier Agricultural Sciences, </w:t>
      </w:r>
      <w:r w:rsidR="0040656E">
        <w:rPr>
          <w:rFonts w:asciiTheme="minorHAnsi" w:hAnsiTheme="minorHAnsi"/>
          <w:color w:val="auto"/>
        </w:rPr>
        <w:t xml:space="preserve">ad </w:t>
      </w:r>
      <w:r w:rsidRPr="00B25226">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B25226">
        <w:rPr>
          <w:rFonts w:asciiTheme="minorHAnsi" w:hAnsiTheme="minorHAnsi"/>
          <w:color w:val="auto"/>
        </w:rPr>
        <w:t xml:space="preserve"> </w:t>
      </w:r>
      <w:commentRangeStart w:id="31"/>
      <w:commentRangeStart w:id="32"/>
      <w:r w:rsidRPr="00B25226">
        <w:rPr>
          <w:rFonts w:asciiTheme="minorHAnsi" w:hAnsiTheme="minorHAnsi"/>
          <w:color w:val="auto"/>
        </w:rPr>
        <w:t>At the beginning of the fifth instar, larvae will be separated</w:t>
      </w:r>
      <w:r w:rsidR="0040656E">
        <w:rPr>
          <w:rFonts w:asciiTheme="minorHAnsi" w:hAnsiTheme="minorHAnsi"/>
          <w:color w:val="auto"/>
        </w:rPr>
        <w:t xml:space="preserve"> into </w:t>
      </w:r>
      <w:r w:rsidR="00737225" w:rsidRPr="00B25226">
        <w:rPr>
          <w:rFonts w:asciiTheme="minorHAnsi" w:hAnsiTheme="minorHAnsi"/>
          <w:color w:val="auto"/>
        </w:rPr>
        <w:t>32-</w:t>
      </w:r>
      <w:r w:rsidR="001F7608" w:rsidRPr="00B25226">
        <w:rPr>
          <w:rFonts w:asciiTheme="minorHAnsi" w:hAnsiTheme="minorHAnsi"/>
          <w:color w:val="auto"/>
        </w:rPr>
        <w:t>well bioassay trays purchased from Frontier Agricultural Sciences</w:t>
      </w:r>
      <w:r w:rsidR="0040656E">
        <w:rPr>
          <w:rFonts w:asciiTheme="minorHAnsi" w:hAnsiTheme="minorHAnsi"/>
          <w:color w:val="auto"/>
        </w:rPr>
        <w:t>, these trays</w:t>
      </w:r>
      <w:r w:rsidR="001F7608" w:rsidRPr="00B25226">
        <w:rPr>
          <w:rFonts w:asciiTheme="minorHAnsi" w:hAnsiTheme="minorHAnsi"/>
          <w:color w:val="auto"/>
        </w:rPr>
        <w:t xml:space="preserve"> will serve as individual arenas. Once larvae </w:t>
      </w:r>
      <w:r w:rsidRPr="00B25226">
        <w:rPr>
          <w:rFonts w:asciiTheme="minorHAnsi" w:hAnsiTheme="minorHAnsi"/>
          <w:color w:val="auto"/>
        </w:rPr>
        <w:t>reach the end of the fifth instar</w:t>
      </w:r>
      <w:r w:rsidR="001F7608" w:rsidRPr="00B25226">
        <w:rPr>
          <w:rFonts w:asciiTheme="minorHAnsi" w:hAnsiTheme="minorHAnsi"/>
          <w:color w:val="auto"/>
        </w:rPr>
        <w:t>, they will be assayed to determine if they have entered the wandering phase</w:t>
      </w:r>
      <w:r w:rsidRPr="00B25226">
        <w:rPr>
          <w:rFonts w:asciiTheme="minorHAnsi" w:hAnsiTheme="minorHAnsi"/>
          <w:color w:val="auto"/>
        </w:rPr>
        <w:t xml:space="preserve">. </w:t>
      </w:r>
      <w:commentRangeEnd w:id="31"/>
      <w:r w:rsidRPr="00B25226">
        <w:rPr>
          <w:rStyle w:val="CommentReference"/>
          <w:color w:val="auto"/>
        </w:rPr>
        <w:commentReference w:id="31"/>
      </w:r>
      <w:commentRangeEnd w:id="32"/>
      <w:r w:rsidR="0040656E">
        <w:rPr>
          <w:rStyle w:val="CommentReference"/>
        </w:rPr>
        <w:commentReference w:id="32"/>
      </w:r>
      <w:r w:rsidRPr="00B25226">
        <w:rPr>
          <w:rFonts w:asciiTheme="minorHAnsi" w:hAnsiTheme="minorHAnsi"/>
          <w:color w:val="auto"/>
        </w:rPr>
        <w:t xml:space="preserve">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Hayes 1982)</w:t>
      </w:r>
      <w:r w:rsidRPr="00B25226">
        <w:rPr>
          <w:rFonts w:asciiTheme="minorHAnsi" w:hAnsiTheme="minorHAnsi"/>
          <w:color w:val="auto"/>
        </w:rPr>
        <w:fldChar w:fldCharType="end"/>
      </w:r>
      <w:r w:rsidRPr="00B25226">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commentRangeStart w:id="33"/>
      <w:r w:rsidRPr="00B25226">
        <w:rPr>
          <w:rFonts w:asciiTheme="minorHAnsi" w:hAnsiTheme="minorHAnsi"/>
          <w:color w:val="auto"/>
        </w:rPr>
        <w:t>three minutes</w:t>
      </w:r>
      <w:commentRangeEnd w:id="33"/>
      <w:r w:rsidRPr="00B25226">
        <w:rPr>
          <w:rStyle w:val="CommentReference"/>
          <w:color w:val="auto"/>
        </w:rPr>
        <w:commentReference w:id="33"/>
      </w:r>
      <w:r w:rsidRPr="00B25226">
        <w:rPr>
          <w:rFonts w:asciiTheme="minorHAnsi" w:hAnsiTheme="minorHAnsi"/>
          <w:color w:val="auto"/>
        </w:rPr>
        <w:t xml:space="preserve">. Those larvae whose gut is not clear will produce frass will be placed back into their arenas and those that do not produce frass will be </w:t>
      </w:r>
      <w:r w:rsidR="00DC52AC" w:rsidRPr="00B25226">
        <w:rPr>
          <w:rFonts w:asciiTheme="minorHAnsi" w:hAnsiTheme="minorHAnsi"/>
          <w:color w:val="auto"/>
        </w:rPr>
        <w:t>charac</w:t>
      </w:r>
      <w:r w:rsidRPr="00B25226">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B25226" w:rsidDel="00D17757">
        <w:rPr>
          <w:rFonts w:asciiTheme="minorHAnsi" w:hAnsiTheme="minorHAnsi"/>
          <w:color w:val="auto"/>
        </w:rPr>
        <w:t xml:space="preserve"> </w:t>
      </w:r>
    </w:p>
    <w:p w14:paraId="4B05E00A" w14:textId="77777777" w:rsidR="00E84291" w:rsidRPr="00B25226" w:rsidRDefault="00E84291" w:rsidP="00E84291">
      <w:pPr>
        <w:spacing w:line="480" w:lineRule="auto"/>
        <w:rPr>
          <w:rFonts w:asciiTheme="minorHAnsi" w:hAnsiTheme="minorHAnsi"/>
          <w:b/>
          <w:color w:val="auto"/>
        </w:rPr>
      </w:pPr>
    </w:p>
    <w:p w14:paraId="1CF76641" w14:textId="7F8D572C" w:rsidR="00E84291" w:rsidRPr="00B25226" w:rsidRDefault="00E84291" w:rsidP="00E84291">
      <w:pPr>
        <w:spacing w:line="480" w:lineRule="auto"/>
        <w:rPr>
          <w:rFonts w:asciiTheme="minorHAnsi" w:hAnsiTheme="minorHAnsi"/>
          <w:color w:val="auto"/>
        </w:rPr>
      </w:pPr>
      <w:commentRangeStart w:id="34"/>
      <w:r w:rsidRPr="00B25226">
        <w:rPr>
          <w:rFonts w:asciiTheme="minorHAnsi" w:hAnsiTheme="minorHAnsi"/>
          <w:b/>
          <w:color w:val="auto"/>
        </w:rPr>
        <w:t>Protein Extraction and Quantification</w:t>
      </w:r>
      <w:commentRangeEnd w:id="34"/>
      <w:r w:rsidR="00E731D5" w:rsidRPr="00B25226">
        <w:rPr>
          <w:rStyle w:val="CommentReference"/>
          <w:color w:val="auto"/>
        </w:rPr>
        <w:commentReference w:id="34"/>
      </w:r>
      <w:r w:rsidRPr="00B25226">
        <w:rPr>
          <w:rFonts w:asciiTheme="minorHAnsi" w:hAnsiTheme="minorHAnsi"/>
          <w:b/>
          <w:color w:val="auto"/>
        </w:rPr>
        <w:t xml:space="preserve">: </w:t>
      </w:r>
      <w:r w:rsidRPr="00B25226">
        <w:rPr>
          <w:rFonts w:asciiTheme="minorHAnsi" w:hAnsiTheme="minorHAnsi"/>
          <w:color w:val="auto"/>
        </w:rPr>
        <w:t xml:space="preserve">A portion of hemolymph will be drawn from larval </w:t>
      </w:r>
      <w:r w:rsidRPr="00B25226">
        <w:rPr>
          <w:rFonts w:asciiTheme="minorHAnsi" w:hAnsiTheme="minorHAnsi"/>
          <w:color w:val="auto"/>
        </w:rPr>
        <w:lastRenderedPageBreak/>
        <w:t xml:space="preserve">samples and the total protein concentration in the extracted hemolymph will be measured. To extract hemolymph, a small incision will be made through the cuticle of the larval </w:t>
      </w:r>
      <w:proofErr w:type="spellStart"/>
      <w:r w:rsidRPr="00B25226">
        <w:rPr>
          <w:rFonts w:asciiTheme="minorHAnsi" w:hAnsiTheme="minorHAnsi"/>
          <w:color w:val="auto"/>
        </w:rPr>
        <w:t>proleg</w:t>
      </w:r>
      <w:proofErr w:type="spellEnd"/>
      <w:r w:rsidRPr="00B25226">
        <w:rPr>
          <w:rFonts w:asciiTheme="minorHAnsi" w:hAnsiTheme="minorHAnsi"/>
          <w:color w:val="auto"/>
        </w:rPr>
        <w:t xml:space="prese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Woods 1983)</w:t>
      </w:r>
      <w:r w:rsidRPr="00B25226">
        <w:rPr>
          <w:rFonts w:asciiTheme="minorHAnsi" w:hAnsiTheme="minorHAnsi"/>
          <w:color w:val="auto"/>
        </w:rPr>
        <w:fldChar w:fldCharType="end"/>
      </w:r>
      <w:r w:rsidRPr="00B25226">
        <w:rPr>
          <w:rFonts w:asciiTheme="minorHAnsi" w:hAnsiTheme="minorHAnsi"/>
          <w:color w:val="auto"/>
        </w:rPr>
        <w:t xml:space="preserve">. Using a micropipette, lymph fluid will be gathered and stored in a </w:t>
      </w:r>
      <w:proofErr w:type="spellStart"/>
      <w:r w:rsidRPr="00B25226">
        <w:rPr>
          <w:rFonts w:asciiTheme="minorHAnsi" w:hAnsiTheme="minorHAnsi"/>
          <w:color w:val="auto"/>
        </w:rPr>
        <w:t>microcentrifuge</w:t>
      </w:r>
      <w:proofErr w:type="spellEnd"/>
      <w:r w:rsidRPr="00B25226">
        <w:rPr>
          <w:rFonts w:asciiTheme="minorHAnsi" w:hAnsiTheme="minorHAnsi"/>
          <w:color w:val="auto"/>
        </w:rPr>
        <w:t xml:space="preserve"> tube. Extracting lymph from live larvae exposes the lymph fluid and the contained proteins to degradation from proteolytic enzymes. To reduce the activity of these enzymes, extracted hemolymph samples will be stored in </w:t>
      </w:r>
      <w:proofErr w:type="spellStart"/>
      <w:r w:rsidRPr="00B25226">
        <w:rPr>
          <w:rFonts w:asciiTheme="minorHAnsi" w:hAnsiTheme="minorHAnsi"/>
          <w:color w:val="auto"/>
        </w:rPr>
        <w:t>microtubes</w:t>
      </w:r>
      <w:proofErr w:type="spellEnd"/>
      <w:r w:rsidRPr="00B25226">
        <w:rPr>
          <w:rFonts w:asciiTheme="minorHAnsi" w:hAnsiTheme="minorHAnsi"/>
          <w:color w:val="auto"/>
        </w:rPr>
        <w:t xml:space="preserve"> containing 500 µL of 1x PBS and 5 µL of Halt™ Protease Inhibitor Cocktail with EDTA and kept at -80</w:t>
      </w:r>
      <w:r w:rsidRPr="00B25226">
        <w:rPr>
          <w:color w:val="auto"/>
        </w:rPr>
        <w:t>°</w:t>
      </w:r>
      <w:r w:rsidRPr="00B25226">
        <w:rPr>
          <w:rFonts w:asciiTheme="minorHAnsi" w:hAnsiTheme="minorHAnsi"/>
          <w:color w:val="auto"/>
        </w:rPr>
        <w:t xml:space="preserve">C. After collecting lymph from larvae across each of the four treatments, </w:t>
      </w:r>
      <w:commentRangeStart w:id="35"/>
      <w:r w:rsidRPr="00B25226">
        <w:rPr>
          <w:rFonts w:asciiTheme="minorHAnsi" w:hAnsiTheme="minorHAnsi"/>
          <w:color w:val="auto"/>
        </w:rPr>
        <w:t xml:space="preserve">samples will be grouped into cohorts and total protein concentration will be quantified. A cohort will consist of equal numbers of larvae from each strain, and from each photoperiod treatment. </w:t>
      </w:r>
      <w:commentRangeEnd w:id="35"/>
      <w:r w:rsidR="00642B1C">
        <w:rPr>
          <w:rStyle w:val="CommentReference"/>
        </w:rPr>
        <w:commentReference w:id="35"/>
      </w:r>
      <w:r w:rsidR="0083044B" w:rsidRPr="00B25226">
        <w:rPr>
          <w:rFonts w:asciiTheme="minorHAnsi" w:hAnsiTheme="minorHAnsi"/>
          <w:color w:val="auto"/>
        </w:rPr>
        <w:t>Hemolymph proteins will be quantified in relation to a standard curve</w:t>
      </w:r>
      <w:r w:rsidRPr="00B25226">
        <w:rPr>
          <w:rFonts w:asciiTheme="minorHAnsi" w:hAnsiTheme="minorHAnsi"/>
          <w:color w:val="auto"/>
        </w:rPr>
        <w:t xml:space="preserve"> </w:t>
      </w:r>
      <w:ins w:id="36" w:author="Dan Hahn" w:date="2017-08-28T13:27:00Z">
        <w:r w:rsidR="00642B1C">
          <w:rPr>
            <w:rFonts w:asciiTheme="minorHAnsi" w:hAnsiTheme="minorHAnsi"/>
            <w:color w:val="auto"/>
          </w:rPr>
          <w:t xml:space="preserve">of bovine serum albumin (BSA) </w:t>
        </w:r>
      </w:ins>
      <w:r w:rsidRPr="00B25226">
        <w:rPr>
          <w:rFonts w:asciiTheme="minorHAnsi" w:hAnsiTheme="minorHAnsi"/>
          <w:color w:val="auto"/>
        </w:rPr>
        <w:t xml:space="preserve">using the Pierce™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 (Bradford) Protein Assay</w:t>
      </w:r>
      <w:r w:rsidR="0083044B" w:rsidRPr="00B25226">
        <w:rPr>
          <w:rFonts w:asciiTheme="minorHAnsi" w:hAnsiTheme="minorHAnsi"/>
          <w:color w:val="auto"/>
        </w:rPr>
        <w:t>.</w:t>
      </w:r>
      <w:r w:rsidRPr="00B25226">
        <w:rPr>
          <w:rFonts w:asciiTheme="minorHAnsi" w:hAnsiTheme="minorHAnsi"/>
          <w:color w:val="auto"/>
        </w:rPr>
        <w:t xml:space="preserve"> When bound to protein, the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-dye molecule experiences a shift in its conformation that changes the wavelength of light absorbed by the molecule from 465nm to 595nm. The total amount of light absorbed by this molecule when bound to a </w:t>
      </w:r>
      <w:r w:rsidR="00754593">
        <w:rPr>
          <w:rFonts w:asciiTheme="minorHAnsi" w:hAnsiTheme="minorHAnsi"/>
          <w:color w:val="auto"/>
        </w:rPr>
        <w:t>protein standard at known</w:t>
      </w:r>
      <w:r w:rsidRPr="00B25226">
        <w:rPr>
          <w:rFonts w:asciiTheme="minorHAnsi" w:hAnsiTheme="minorHAnsi"/>
          <w:color w:val="auto"/>
        </w:rPr>
        <w:t xml:space="preserve"> concentration</w:t>
      </w:r>
      <w:r w:rsidR="00754593">
        <w:rPr>
          <w:rFonts w:asciiTheme="minorHAnsi" w:hAnsiTheme="minorHAnsi"/>
          <w:color w:val="auto"/>
        </w:rPr>
        <w:t>s</w:t>
      </w:r>
      <w:r w:rsidRPr="00B25226">
        <w:rPr>
          <w:rFonts w:asciiTheme="minorHAnsi" w:hAnsiTheme="minorHAnsi"/>
          <w:color w:val="auto"/>
        </w:rPr>
        <w:t xml:space="preserve"> can be quantified using a spectrophotometer. </w:t>
      </w:r>
      <w:r w:rsidR="004D08DE" w:rsidRPr="00B25226">
        <w:rPr>
          <w:rFonts w:asciiTheme="minorHAnsi" w:hAnsiTheme="minorHAnsi"/>
          <w:color w:val="auto"/>
        </w:rPr>
        <w:t xml:space="preserve">The </w:t>
      </w:r>
      <w:r w:rsidRPr="00B25226">
        <w:rPr>
          <w:rFonts w:asciiTheme="minorHAnsi" w:hAnsiTheme="minorHAnsi"/>
          <w:color w:val="auto"/>
        </w:rPr>
        <w:t>relationship between the</w:t>
      </w:r>
      <w:r w:rsidR="004D08DE" w:rsidRPr="00B25226">
        <w:rPr>
          <w:rFonts w:asciiTheme="minorHAnsi" w:hAnsiTheme="minorHAnsi"/>
          <w:color w:val="auto"/>
        </w:rPr>
        <w:t xml:space="preserve"> wavelength of light absorbed by </w:t>
      </w:r>
      <w:proofErr w:type="spellStart"/>
      <w:r w:rsidRPr="00B25226">
        <w:rPr>
          <w:rFonts w:asciiTheme="minorHAnsi" w:hAnsiTheme="minorHAnsi"/>
          <w:color w:val="auto"/>
        </w:rPr>
        <w:t>coomassie</w:t>
      </w:r>
      <w:proofErr w:type="spellEnd"/>
      <w:r w:rsidR="004D08DE" w:rsidRPr="00B25226">
        <w:rPr>
          <w:rFonts w:asciiTheme="minorHAnsi" w:hAnsiTheme="minorHAnsi"/>
          <w:color w:val="auto"/>
        </w:rPr>
        <w:t>-</w:t>
      </w:r>
      <w:r w:rsidRPr="00B25226">
        <w:rPr>
          <w:rFonts w:asciiTheme="minorHAnsi" w:hAnsiTheme="minorHAnsi"/>
          <w:color w:val="auto"/>
        </w:rPr>
        <w:t>dye</w:t>
      </w:r>
      <w:r w:rsidR="004D08DE" w:rsidRPr="00B25226">
        <w:rPr>
          <w:rFonts w:asciiTheme="minorHAnsi" w:hAnsiTheme="minorHAnsi"/>
          <w:color w:val="auto"/>
        </w:rPr>
        <w:t xml:space="preserve"> bound to known protein concentrations can be used to infer the concentration of proteins in the hemolymph sample when bound by </w:t>
      </w:r>
      <w:proofErr w:type="spellStart"/>
      <w:r w:rsidR="004D08DE" w:rsidRPr="00B25226">
        <w:rPr>
          <w:rFonts w:asciiTheme="minorHAnsi" w:hAnsiTheme="minorHAnsi"/>
          <w:color w:val="auto"/>
        </w:rPr>
        <w:t>coomassie</w:t>
      </w:r>
      <w:proofErr w:type="spellEnd"/>
      <w:r w:rsidR="004D08DE" w:rsidRPr="00B25226">
        <w:rPr>
          <w:rFonts w:asciiTheme="minorHAnsi" w:hAnsiTheme="minorHAnsi"/>
          <w:color w:val="auto"/>
        </w:rPr>
        <w:t>-dye given its measured absorbance.</w:t>
      </w:r>
      <w:r w:rsidRPr="00B25226" w:rsidDel="005466AF">
        <w:rPr>
          <w:rFonts w:asciiTheme="minorHAnsi" w:hAnsiTheme="minorHAnsi"/>
          <w:color w:val="auto"/>
        </w:rPr>
        <w:t xml:space="preserve"> </w:t>
      </w:r>
    </w:p>
    <w:p w14:paraId="5A1A7CFD" w14:textId="77777777" w:rsidR="00E84291" w:rsidRPr="00B25226" w:rsidRDefault="00E84291" w:rsidP="00E84291">
      <w:pPr>
        <w:spacing w:line="480" w:lineRule="auto"/>
        <w:rPr>
          <w:rFonts w:asciiTheme="minorHAnsi" w:hAnsiTheme="minorHAnsi"/>
          <w:color w:val="auto"/>
        </w:rPr>
      </w:pPr>
    </w:p>
    <w:p w14:paraId="4539EAA6" w14:textId="32B83BF1" w:rsidR="00E84291" w:rsidRPr="00B25226" w:rsidRDefault="00E84291" w:rsidP="00E84291">
      <w:pPr>
        <w:spacing w:line="480" w:lineRule="auto"/>
        <w:rPr>
          <w:rFonts w:asciiTheme="minorHAnsi" w:hAnsiTheme="minorHAnsi"/>
          <w:color w:val="auto"/>
        </w:rPr>
      </w:pPr>
      <w:commentRangeStart w:id="37"/>
      <w:r w:rsidRPr="00B25226">
        <w:rPr>
          <w:rFonts w:asciiTheme="minorHAnsi" w:hAnsiTheme="minorHAnsi"/>
          <w:b/>
          <w:color w:val="auto"/>
        </w:rPr>
        <w:t>Storage Protein Separation and Quantification</w:t>
      </w:r>
      <w:commentRangeEnd w:id="37"/>
      <w:r w:rsidR="00E731D5" w:rsidRPr="00B25226">
        <w:rPr>
          <w:rStyle w:val="CommentReference"/>
          <w:color w:val="auto"/>
        </w:rPr>
        <w:commentReference w:id="37"/>
      </w:r>
      <w:r w:rsidRPr="00B25226">
        <w:rPr>
          <w:rFonts w:asciiTheme="minorHAnsi" w:hAnsiTheme="minorHAnsi"/>
          <w:b/>
          <w:color w:val="auto"/>
        </w:rPr>
        <w:t xml:space="preserve">: </w:t>
      </w:r>
      <w:r w:rsidRPr="00B25226">
        <w:rPr>
          <w:rFonts w:asciiTheme="minorHAnsi" w:hAnsiTheme="minorHAnsi"/>
          <w:color w:val="auto"/>
        </w:rPr>
        <w:t xml:space="preserve">Insect hemolymph contains proteins that range in </w:t>
      </w:r>
      <w:commentRangeStart w:id="38"/>
      <w:r w:rsidRPr="00B25226">
        <w:rPr>
          <w:rFonts w:asciiTheme="minorHAnsi" w:hAnsiTheme="minorHAnsi"/>
          <w:color w:val="auto"/>
        </w:rPr>
        <w:t xml:space="preserve">size </w:t>
      </w:r>
      <w:commentRangeEnd w:id="38"/>
      <w:r w:rsidR="00642B1C">
        <w:rPr>
          <w:rStyle w:val="CommentReference"/>
        </w:rPr>
        <w:commentReference w:id="38"/>
      </w:r>
      <w:r w:rsidRPr="00B25226">
        <w:rPr>
          <w:rFonts w:asciiTheme="minorHAnsi" w:hAnsiTheme="minorHAnsi"/>
          <w:color w:val="auto"/>
        </w:rPr>
        <w:t xml:space="preserve">and contained in that mixture of lymph proteins are insect storage proteins. Storage </w:t>
      </w:r>
      <w:r w:rsidRPr="00B25226">
        <w:rPr>
          <w:rFonts w:asciiTheme="minorHAnsi" w:hAnsiTheme="minorHAnsi"/>
          <w:color w:val="auto"/>
        </w:rPr>
        <w:lastRenderedPageBreak/>
        <w:t xml:space="preserve">proteins are </w:t>
      </w:r>
      <w:proofErr w:type="spellStart"/>
      <w:r w:rsidRPr="00B25226">
        <w:rPr>
          <w:rFonts w:asciiTheme="minorHAnsi" w:hAnsiTheme="minorHAnsi"/>
          <w:color w:val="auto"/>
        </w:rPr>
        <w:t>multimers</w:t>
      </w:r>
      <w:proofErr w:type="spellEnd"/>
      <w:r w:rsidRPr="00B25226">
        <w:rPr>
          <w:rFonts w:asciiTheme="minorHAnsi" w:hAnsiTheme="minorHAnsi"/>
          <w:color w:val="auto"/>
        </w:rPr>
        <w:t xml:space="preserve"> composed of six identical or similar subunits and each subunit weights approximately 80kDa each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(Burmester 1999, Pick et al. 2009)</w:t>
      </w:r>
      <w:r w:rsidRPr="00B25226">
        <w:rPr>
          <w:rFonts w:asciiTheme="minorHAnsi" w:hAnsiTheme="minorHAnsi"/>
          <w:color w:val="auto"/>
        </w:rPr>
        <w:fldChar w:fldCharType="end"/>
      </w:r>
      <w:r w:rsidRPr="00B25226">
        <w:rPr>
          <w:rFonts w:asciiTheme="minorHAnsi" w:hAnsiTheme="minorHAnsi"/>
          <w:color w:val="auto"/>
        </w:rPr>
        <w:t>.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w:t>
      </w:r>
      <w:del w:id="39" w:author="Dan Hahn" w:date="2017-08-28T13:29:00Z">
        <w:r w:rsidRPr="00B25226" w:rsidDel="00642B1C">
          <w:rPr>
            <w:rFonts w:asciiTheme="minorHAnsi" w:hAnsiTheme="minorHAnsi"/>
            <w:color w:val="auto"/>
          </w:rPr>
          <w:delText>s</w:delText>
        </w:r>
      </w:del>
      <w:r w:rsidRPr="00B25226">
        <w:rPr>
          <w:rFonts w:asciiTheme="minorHAnsi" w:hAnsiTheme="minorHAnsi"/>
          <w:color w:val="auto"/>
        </w:rPr>
        <w:t xml:space="preserve"> molecules to pass through the openings based on the size of the molecules. When a positive charge is applied to the gel, it attracts the negatively charged proteins and </w:t>
      </w:r>
      <w:r w:rsidR="00891FD1" w:rsidRPr="00B25226">
        <w:rPr>
          <w:rFonts w:asciiTheme="minorHAnsi" w:hAnsiTheme="minorHAnsi"/>
          <w:color w:val="auto"/>
        </w:rPr>
        <w:t xml:space="preserve">pulls them </w:t>
      </w:r>
      <w:r w:rsidRPr="00B25226">
        <w:rPr>
          <w:rFonts w:asciiTheme="minorHAnsi" w:hAnsiTheme="minorHAnsi"/>
          <w:color w:val="auto"/>
        </w:rPr>
        <w:t xml:space="preserve">through the </w:t>
      </w:r>
      <w:r w:rsidR="00891FD1" w:rsidRPr="00B25226">
        <w:rPr>
          <w:rFonts w:asciiTheme="minorHAnsi" w:hAnsiTheme="minorHAnsi"/>
          <w:color w:val="auto"/>
        </w:rPr>
        <w:t xml:space="preserve">pores of the </w:t>
      </w:r>
      <w:r w:rsidRPr="00B25226">
        <w:rPr>
          <w:rFonts w:asciiTheme="minorHAnsi" w:hAnsiTheme="minorHAnsi"/>
          <w:color w:val="auto"/>
        </w:rPr>
        <w:t xml:space="preserve">gel matrix based upon size. To visualize the ending location of the protein on the gel, Bio-Safe™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 Stain will bind proteins nonspecifically and the resulting color can be photographed and analyzed using the NIH </w:t>
      </w:r>
      <w:proofErr w:type="spellStart"/>
      <w:r w:rsidRPr="00B25226">
        <w:rPr>
          <w:rFonts w:asciiTheme="minorHAnsi" w:hAnsiTheme="minorHAnsi"/>
          <w:color w:val="auto"/>
        </w:rPr>
        <w:t>Imagej</w:t>
      </w:r>
      <w:proofErr w:type="spellEnd"/>
      <w:r w:rsidRPr="00B25226">
        <w:rPr>
          <w:rFonts w:asciiTheme="minorHAnsi" w:hAnsiTheme="minorHAnsi"/>
          <w:color w:val="auto"/>
        </w:rPr>
        <w:t xml:space="preserve"> software.</w:t>
      </w:r>
      <w:r w:rsidRPr="00B25226">
        <w:rPr>
          <w:rFonts w:asciiTheme="minorHAnsi" w:hAnsiTheme="minorHAnsi"/>
          <w:b/>
          <w:color w:val="auto"/>
        </w:rPr>
        <w:t xml:space="preserve"> </w:t>
      </w:r>
    </w:p>
    <w:p w14:paraId="22060791" w14:textId="77777777" w:rsidR="003F083F" w:rsidRPr="00B25226" w:rsidRDefault="003F083F" w:rsidP="00E84291">
      <w:pPr>
        <w:spacing w:line="480" w:lineRule="auto"/>
        <w:rPr>
          <w:rFonts w:asciiTheme="minorHAnsi" w:hAnsiTheme="minorHAnsi"/>
          <w:b/>
          <w:color w:val="auto"/>
        </w:rPr>
      </w:pPr>
    </w:p>
    <w:p w14:paraId="19D0A087" w14:textId="0AABBA1E" w:rsidR="008875DE" w:rsidRPr="00B25226" w:rsidRDefault="008875DE" w:rsidP="00427D96">
      <w:pPr>
        <w:spacing w:line="480" w:lineRule="auto"/>
        <w:rPr>
          <w:rFonts w:asciiTheme="minorHAnsi" w:hAnsiTheme="minorHAnsi"/>
          <w:color w:val="auto"/>
        </w:rPr>
      </w:pPr>
      <w:commentRangeStart w:id="40"/>
      <w:r w:rsidRPr="00B25226">
        <w:rPr>
          <w:rFonts w:asciiTheme="minorHAnsi" w:hAnsiTheme="minorHAnsi"/>
          <w:b/>
          <w:color w:val="auto"/>
        </w:rPr>
        <w:t>Lipid Extraction, Separation and Quantification</w:t>
      </w:r>
      <w:commentRangeEnd w:id="40"/>
      <w:r w:rsidR="00E731D5" w:rsidRPr="00B25226">
        <w:rPr>
          <w:rStyle w:val="CommentReference"/>
          <w:color w:val="auto"/>
        </w:rPr>
        <w:commentReference w:id="40"/>
      </w:r>
      <w:r w:rsidRPr="00B25226">
        <w:rPr>
          <w:rFonts w:asciiTheme="minorHAnsi" w:hAnsiTheme="minorHAnsi"/>
          <w:b/>
          <w:color w:val="auto"/>
        </w:rPr>
        <w:t xml:space="preserve">: </w:t>
      </w:r>
      <w:r w:rsidRPr="00B25226">
        <w:rPr>
          <w:rFonts w:asciiTheme="minorHAnsi" w:hAnsiTheme="minorHAnsi"/>
          <w:color w:val="auto"/>
        </w:rPr>
        <w:t xml:space="preserve">The total lipid content from </w:t>
      </w:r>
      <w:r w:rsidR="00017150" w:rsidRPr="00B25226">
        <w:rPr>
          <w:rFonts w:asciiTheme="minorHAnsi" w:hAnsiTheme="minorHAnsi"/>
          <w:color w:val="auto"/>
        </w:rPr>
        <w:t>each</w:t>
      </w:r>
      <w:r w:rsidRPr="00B25226">
        <w:rPr>
          <w:rFonts w:asciiTheme="minorHAnsi" w:hAnsiTheme="minorHAnsi"/>
          <w:color w:val="auto"/>
        </w:rPr>
        <w:t xml:space="preserve"> larva will be extracted and quantified individually. </w:t>
      </w:r>
      <w:r w:rsidR="00E731D5" w:rsidRPr="00B25226">
        <w:rPr>
          <w:rFonts w:asciiTheme="minorHAnsi" w:hAnsiTheme="minorHAnsi"/>
          <w:color w:val="auto"/>
        </w:rPr>
        <w:t xml:space="preserve">First, larval dry mass will be determined by removing water from the larval sample </w:t>
      </w:r>
      <w:del w:id="41" w:author="Dan Hahn" w:date="2017-08-28T13:29:00Z">
        <w:r w:rsidRPr="00B25226" w:rsidDel="00642B1C">
          <w:rPr>
            <w:rFonts w:asciiTheme="minorHAnsi" w:hAnsiTheme="minorHAnsi"/>
            <w:color w:val="auto"/>
          </w:rPr>
          <w:delText xml:space="preserve">without damaging the lipid content. To remove water from the samples, larvae will be </w:delText>
        </w:r>
        <w:r w:rsidR="00E731D5" w:rsidRPr="00B25226" w:rsidDel="00642B1C">
          <w:rPr>
            <w:rFonts w:asciiTheme="minorHAnsi" w:hAnsiTheme="minorHAnsi"/>
            <w:color w:val="auto"/>
          </w:rPr>
          <w:delText>lyophillized</w:delText>
        </w:r>
      </w:del>
      <w:ins w:id="42" w:author="Dan Hahn" w:date="2017-08-28T13:29:00Z">
        <w:r w:rsidR="00642B1C">
          <w:rPr>
            <w:rFonts w:asciiTheme="minorHAnsi" w:hAnsiTheme="minorHAnsi"/>
            <w:color w:val="auto"/>
          </w:rPr>
          <w:t>by freeze-drying them</w:t>
        </w:r>
      </w:ins>
      <w:r w:rsidRPr="00B25226">
        <w:rPr>
          <w:rFonts w:asciiTheme="minorHAnsi" w:hAnsiTheme="minorHAnsi"/>
          <w:color w:val="auto"/>
        </w:rPr>
        <w:t xml:space="preserve"> </w:t>
      </w:r>
      <w:r w:rsidR="00E731D5" w:rsidRPr="00B25226">
        <w:rPr>
          <w:rFonts w:asciiTheme="minorHAnsi" w:hAnsiTheme="minorHAnsi"/>
          <w:color w:val="auto"/>
        </w:rPr>
        <w:t>in</w:t>
      </w:r>
      <w:r w:rsidRPr="00B25226">
        <w:rPr>
          <w:rFonts w:asciiTheme="minorHAnsi" w:hAnsiTheme="minorHAnsi"/>
          <w:color w:val="auto"/>
        </w:rPr>
        <w:t xml:space="preserve"> a vacuum at -80</w:t>
      </w:r>
      <w:r w:rsidRPr="00B25226">
        <w:rPr>
          <w:color w:val="auto"/>
        </w:rPr>
        <w:t>°</w:t>
      </w:r>
      <w:r w:rsidRPr="00B25226">
        <w:rPr>
          <w:rFonts w:asciiTheme="minorHAnsi" w:hAnsiTheme="minorHAnsi"/>
          <w:color w:val="auto"/>
        </w:rPr>
        <w:t>C until their dry weight varies by less than 1% over a 24-hour period. Once dry, lipids will be separated from the larva</w:t>
      </w:r>
      <w:ins w:id="43" w:author="Dan Hahn" w:date="2017-08-28T13:29:00Z">
        <w:r w:rsidR="00642B1C">
          <w:rPr>
            <w:rFonts w:asciiTheme="minorHAnsi" w:hAnsiTheme="minorHAnsi"/>
            <w:color w:val="auto"/>
          </w:rPr>
          <w:t>l tissues</w:t>
        </w:r>
      </w:ins>
      <w:r w:rsidRPr="00B25226">
        <w:rPr>
          <w:rFonts w:asciiTheme="minorHAnsi" w:hAnsiTheme="minorHAnsi"/>
          <w:color w:val="auto"/>
        </w:rPr>
        <w:t xml:space="preserve"> using </w:t>
      </w:r>
      <w:r w:rsidR="00E731D5" w:rsidRPr="00B25226">
        <w:rPr>
          <w:rFonts w:asciiTheme="minorHAnsi" w:hAnsiTheme="minorHAnsi"/>
          <w:color w:val="auto"/>
        </w:rPr>
        <w:t>a slightly modified</w:t>
      </w:r>
      <w:r w:rsidRPr="00B25226">
        <w:rPr>
          <w:rFonts w:asciiTheme="minorHAnsi" w:hAnsiTheme="minorHAnsi"/>
          <w:color w:val="auto"/>
        </w:rPr>
        <w:t xml:space="preserve"> </w:t>
      </w:r>
      <w:proofErr w:type="spellStart"/>
      <w:r w:rsidRPr="00B25226">
        <w:rPr>
          <w:rFonts w:asciiTheme="minorHAnsi" w:hAnsiTheme="minorHAnsi"/>
          <w:color w:val="auto"/>
        </w:rPr>
        <w:t>Folch</w:t>
      </w:r>
      <w:proofErr w:type="spellEnd"/>
      <w:r w:rsidRPr="00B25226">
        <w:rPr>
          <w:rFonts w:asciiTheme="minorHAnsi" w:hAnsiTheme="minorHAnsi"/>
          <w:color w:val="auto"/>
        </w:rPr>
        <w:t xml:space="preserve"> method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(Folch et al. 1957)</w:t>
      </w:r>
      <w:r w:rsidRPr="00B25226">
        <w:rPr>
          <w:rFonts w:asciiTheme="minorHAnsi" w:hAnsiTheme="minorHAnsi"/>
          <w:color w:val="auto"/>
        </w:rPr>
        <w:fldChar w:fldCharType="end"/>
      </w:r>
      <w:r w:rsidRPr="00B25226">
        <w:rPr>
          <w:rFonts w:asciiTheme="minorHAnsi" w:hAnsiTheme="minorHAnsi"/>
          <w:color w:val="auto"/>
        </w:rPr>
        <w:t xml:space="preserve">. </w:t>
      </w:r>
      <w:r w:rsidR="000109E7" w:rsidRPr="00B25226">
        <w:rPr>
          <w:rFonts w:asciiTheme="minorHAnsi" w:hAnsiTheme="minorHAnsi"/>
          <w:color w:val="auto"/>
        </w:rPr>
        <w:t xml:space="preserve">This method takes advantage </w:t>
      </w:r>
      <w:r w:rsidR="000109E7" w:rsidRPr="00B25226">
        <w:rPr>
          <w:rFonts w:asciiTheme="minorHAnsi" w:hAnsiTheme="minorHAnsi"/>
          <w:color w:val="auto"/>
        </w:rPr>
        <w:lastRenderedPageBreak/>
        <w:t>of the</w:t>
      </w:r>
      <w:r w:rsidR="00427D96" w:rsidRPr="00B25226">
        <w:rPr>
          <w:rFonts w:asciiTheme="minorHAnsi" w:hAnsiTheme="minorHAnsi"/>
          <w:color w:val="auto"/>
        </w:rPr>
        <w:t xml:space="preserve"> polarity and density differences between chloroform and methanol</w:t>
      </w:r>
      <w:r w:rsidR="00C95E25">
        <w:rPr>
          <w:rFonts w:asciiTheme="minorHAnsi" w:hAnsiTheme="minorHAnsi"/>
          <w:color w:val="auto"/>
        </w:rPr>
        <w:t xml:space="preserve"> that allow each</w:t>
      </w:r>
      <w:r w:rsidR="00A229F2">
        <w:rPr>
          <w:rFonts w:asciiTheme="minorHAnsi" w:hAnsiTheme="minorHAnsi"/>
          <w:color w:val="auto"/>
        </w:rPr>
        <w:t xml:space="preserve"> solvent</w:t>
      </w:r>
      <w:r w:rsidR="00A229F2" w:rsidRPr="00B25226">
        <w:rPr>
          <w:rFonts w:asciiTheme="minorHAnsi" w:hAnsiTheme="minorHAnsi"/>
          <w:color w:val="auto"/>
        </w:rPr>
        <w:t xml:space="preserve"> to selectively solubilize molecules of similar polarity</w:t>
      </w:r>
      <w:r w:rsidR="00427D96" w:rsidRPr="00B25226">
        <w:rPr>
          <w:rFonts w:asciiTheme="minorHAnsi" w:hAnsiTheme="minorHAnsi"/>
          <w:color w:val="auto"/>
        </w:rPr>
        <w:t xml:space="preserve"> </w:t>
      </w:r>
      <w:r w:rsidR="00A229F2">
        <w:rPr>
          <w:rFonts w:asciiTheme="minorHAnsi" w:hAnsiTheme="minorHAnsi"/>
          <w:color w:val="auto"/>
        </w:rPr>
        <w:t xml:space="preserve">and to produce </w:t>
      </w:r>
      <w:r w:rsidR="00427D96" w:rsidRPr="00B25226">
        <w:rPr>
          <w:rFonts w:asciiTheme="minorHAnsi" w:hAnsiTheme="minorHAnsi"/>
          <w:color w:val="auto"/>
        </w:rPr>
        <w:t xml:space="preserve">distinct layers </w:t>
      </w:r>
      <w:r w:rsidR="00A229F2">
        <w:rPr>
          <w:rFonts w:asciiTheme="minorHAnsi" w:hAnsiTheme="minorHAnsi"/>
          <w:color w:val="auto"/>
        </w:rPr>
        <w:t>when mixed together</w:t>
      </w:r>
      <w:r w:rsidR="00427D96" w:rsidRPr="00B25226">
        <w:rPr>
          <w:rFonts w:asciiTheme="minorHAnsi" w:hAnsiTheme="minorHAnsi"/>
          <w:color w:val="auto"/>
        </w:rPr>
        <w:t>.</w:t>
      </w:r>
      <w:r w:rsidRPr="00B25226">
        <w:rPr>
          <w:rFonts w:asciiTheme="minorHAnsi" w:hAnsiTheme="minorHAnsi"/>
          <w:color w:val="auto"/>
        </w:rPr>
        <w:t xml:space="preserve"> When a larval sample is solubilized in this solvent mixture, the </w:t>
      </w:r>
      <w:r w:rsidR="00427D96" w:rsidRPr="00B25226">
        <w:rPr>
          <w:rFonts w:asciiTheme="minorHAnsi" w:hAnsiTheme="minorHAnsi"/>
          <w:color w:val="auto"/>
        </w:rPr>
        <w:t xml:space="preserve">less polar lipids are captured </w:t>
      </w:r>
      <w:r w:rsidR="00C95E25">
        <w:rPr>
          <w:rFonts w:asciiTheme="minorHAnsi" w:hAnsiTheme="minorHAnsi"/>
          <w:color w:val="auto"/>
        </w:rPr>
        <w:t>in</w:t>
      </w:r>
      <w:r w:rsidR="00427D96" w:rsidRPr="00B25226">
        <w:rPr>
          <w:rFonts w:asciiTheme="minorHAnsi" w:hAnsiTheme="minorHAnsi"/>
          <w:color w:val="auto"/>
        </w:rPr>
        <w:t xml:space="preserve"> the </w:t>
      </w:r>
      <w:r w:rsidR="008C7C69" w:rsidRPr="00B25226">
        <w:rPr>
          <w:rFonts w:asciiTheme="minorHAnsi" w:hAnsiTheme="minorHAnsi"/>
          <w:color w:val="auto"/>
        </w:rPr>
        <w:t>less polar chloroform</w:t>
      </w:r>
      <w:r w:rsidR="00C95E25">
        <w:rPr>
          <w:rFonts w:asciiTheme="minorHAnsi" w:hAnsiTheme="minorHAnsi"/>
          <w:color w:val="auto"/>
        </w:rPr>
        <w:t xml:space="preserve"> layer. This</w:t>
      </w:r>
      <w:r w:rsidR="00215842" w:rsidRPr="00B25226">
        <w:rPr>
          <w:rFonts w:asciiTheme="minorHAnsi" w:hAnsiTheme="minorHAnsi"/>
          <w:color w:val="auto"/>
        </w:rPr>
        <w:t xml:space="preserve"> </w:t>
      </w:r>
      <w:r w:rsidR="008C7C69" w:rsidRPr="00B25226">
        <w:rPr>
          <w:rFonts w:asciiTheme="minorHAnsi" w:hAnsiTheme="minorHAnsi"/>
          <w:color w:val="auto"/>
        </w:rPr>
        <w:t xml:space="preserve">layer can be decanted away from the remainder of the sample, the solvent removed and the total amount of lipids </w:t>
      </w:r>
      <w:r w:rsidR="00215842" w:rsidRPr="00B25226">
        <w:rPr>
          <w:rFonts w:asciiTheme="minorHAnsi" w:hAnsiTheme="minorHAnsi"/>
          <w:color w:val="auto"/>
        </w:rPr>
        <w:t>extracted from the sample can be quantified gravimetrically.</w:t>
      </w:r>
      <w:r w:rsidR="008C7C69" w:rsidRPr="00B25226">
        <w:rPr>
          <w:rFonts w:asciiTheme="minorHAnsi" w:hAnsiTheme="minorHAnsi"/>
          <w:color w:val="auto"/>
        </w:rPr>
        <w:t xml:space="preserve"> </w:t>
      </w:r>
      <w:r w:rsidR="0043652E" w:rsidRPr="00B25226">
        <w:rPr>
          <w:rFonts w:asciiTheme="minorHAnsi" w:hAnsiTheme="minorHAnsi"/>
          <w:color w:val="auto"/>
        </w:rPr>
        <w:t>T</w:t>
      </w:r>
      <w:r w:rsidRPr="00B25226">
        <w:rPr>
          <w:rFonts w:asciiTheme="minorHAnsi" w:hAnsiTheme="minorHAnsi"/>
          <w:color w:val="auto"/>
        </w:rPr>
        <w:t>he total lipid content</w:t>
      </w:r>
      <w:r w:rsidR="0043652E" w:rsidRPr="00B25226">
        <w:rPr>
          <w:rFonts w:asciiTheme="minorHAnsi" w:hAnsiTheme="minorHAnsi"/>
          <w:color w:val="auto"/>
        </w:rPr>
        <w:t xml:space="preserve"> extracted</w:t>
      </w:r>
      <w:r w:rsidRPr="00B25226">
        <w:rPr>
          <w:rFonts w:asciiTheme="minorHAnsi" w:hAnsiTheme="minorHAnsi"/>
          <w:color w:val="auto"/>
        </w:rPr>
        <w:t xml:space="preserve"> from each larval sample</w:t>
      </w:r>
      <w:r w:rsidR="0043652E" w:rsidRPr="00B25226">
        <w:rPr>
          <w:rFonts w:asciiTheme="minorHAnsi" w:hAnsiTheme="minorHAnsi"/>
          <w:color w:val="auto"/>
        </w:rPr>
        <w:t xml:space="preserve"> contains</w:t>
      </w:r>
      <w:r w:rsidRPr="00B25226">
        <w:rPr>
          <w:rFonts w:asciiTheme="minorHAnsi" w:hAnsiTheme="minorHAnsi"/>
          <w:color w:val="auto"/>
        </w:rPr>
        <w:t xml:space="preserve"> a mixture of different </w:t>
      </w:r>
      <w:r w:rsidR="0043652E" w:rsidRPr="00B25226">
        <w:rPr>
          <w:rFonts w:asciiTheme="minorHAnsi" w:hAnsiTheme="minorHAnsi"/>
          <w:color w:val="auto"/>
        </w:rPr>
        <w:t>lipid classes</w:t>
      </w:r>
      <w:r w:rsidRPr="00B25226">
        <w:rPr>
          <w:rFonts w:asciiTheme="minorHAnsi" w:hAnsiTheme="minorHAnsi"/>
          <w:color w:val="auto"/>
        </w:rPr>
        <w:t xml:space="preserve"> from which triglycerides will need to be separated</w:t>
      </w:r>
      <w:r w:rsidR="0043652E" w:rsidRPr="00B25226">
        <w:rPr>
          <w:rFonts w:asciiTheme="minorHAnsi" w:hAnsiTheme="minorHAnsi"/>
          <w:color w:val="auto"/>
        </w:rPr>
        <w:t xml:space="preserve"> and quantified</w:t>
      </w:r>
      <w:r w:rsidRPr="00B25226">
        <w:rPr>
          <w:rFonts w:asciiTheme="minorHAnsi" w:hAnsiTheme="minorHAnsi"/>
          <w:color w:val="auto"/>
        </w:rPr>
        <w:t xml:space="preserve">. </w:t>
      </w:r>
      <w:r w:rsidR="0043652E" w:rsidRPr="00B25226">
        <w:rPr>
          <w:rFonts w:asciiTheme="minorHAnsi" w:hAnsiTheme="minorHAnsi"/>
          <w:color w:val="auto"/>
        </w:rPr>
        <w:t>Separating and quantifying</w:t>
      </w:r>
      <w:r w:rsidRPr="00B25226">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B25226">
        <w:rPr>
          <w:rFonts w:asciiTheme="minorHAnsi" w:hAnsiTheme="minorHAnsi"/>
          <w:color w:val="auto"/>
        </w:rPr>
        <w:t xml:space="preserve">. </w:t>
      </w:r>
      <w:r w:rsidR="00320BF2" w:rsidRPr="00B25226">
        <w:rPr>
          <w:rFonts w:asciiTheme="minorHAnsi" w:hAnsiTheme="minorHAnsi"/>
          <w:color w:val="auto"/>
        </w:rPr>
        <w:t>LC</w:t>
      </w:r>
      <w:r w:rsidR="00935BC1" w:rsidRPr="00B25226">
        <w:rPr>
          <w:rFonts w:asciiTheme="minorHAnsi" w:hAnsiTheme="minorHAnsi"/>
          <w:color w:val="auto"/>
        </w:rPr>
        <w:t xml:space="preserve"> </w:t>
      </w:r>
      <w:r w:rsidR="00B62C9C" w:rsidRPr="00B25226">
        <w:rPr>
          <w:rFonts w:asciiTheme="minorHAnsi" w:hAnsiTheme="minorHAnsi"/>
          <w:color w:val="auto"/>
        </w:rPr>
        <w:t xml:space="preserve">takes advantage </w:t>
      </w:r>
      <w:r w:rsidR="00C95E25">
        <w:rPr>
          <w:rFonts w:asciiTheme="minorHAnsi" w:hAnsiTheme="minorHAnsi"/>
          <w:color w:val="auto"/>
        </w:rPr>
        <w:t xml:space="preserve">the physical properties </w:t>
      </w:r>
      <w:r w:rsidR="00B62C9C" w:rsidRPr="00B25226">
        <w:rPr>
          <w:rFonts w:asciiTheme="minorHAnsi" w:hAnsiTheme="minorHAnsi"/>
          <w:color w:val="auto"/>
        </w:rPr>
        <w:t xml:space="preserve">of </w:t>
      </w:r>
      <w:r w:rsidR="00A2281F" w:rsidRPr="00B25226">
        <w:rPr>
          <w:rFonts w:asciiTheme="minorHAnsi" w:hAnsiTheme="minorHAnsi"/>
          <w:color w:val="auto"/>
        </w:rPr>
        <w:t>lipid molecules in the sample</w:t>
      </w:r>
      <w:r w:rsidR="0059613E" w:rsidRPr="00B25226">
        <w:rPr>
          <w:rFonts w:asciiTheme="minorHAnsi" w:hAnsiTheme="minorHAnsi"/>
          <w:color w:val="auto"/>
        </w:rPr>
        <w:t xml:space="preserve"> to adsorb</w:t>
      </w:r>
      <w:r w:rsidR="00A2281F" w:rsidRPr="00B25226">
        <w:rPr>
          <w:rFonts w:asciiTheme="minorHAnsi" w:hAnsiTheme="minorHAnsi"/>
          <w:color w:val="auto"/>
        </w:rPr>
        <w:t xml:space="preserve"> t</w:t>
      </w:r>
      <w:r w:rsidR="0059613E" w:rsidRPr="00B25226">
        <w:rPr>
          <w:rFonts w:asciiTheme="minorHAnsi" w:hAnsiTheme="minorHAnsi"/>
          <w:color w:val="auto"/>
        </w:rPr>
        <w:t xml:space="preserve">o </w:t>
      </w:r>
      <w:r w:rsidR="00C95E25">
        <w:rPr>
          <w:rFonts w:asciiTheme="minorHAnsi" w:hAnsiTheme="minorHAnsi"/>
          <w:color w:val="auto"/>
        </w:rPr>
        <w:t>a</w:t>
      </w:r>
      <w:r w:rsidR="00A2281F" w:rsidRPr="00B25226">
        <w:rPr>
          <w:rFonts w:asciiTheme="minorHAnsi" w:hAnsiTheme="minorHAnsi"/>
          <w:color w:val="auto"/>
        </w:rPr>
        <w:t xml:space="preserve"> C18 silica column, this</w:t>
      </w:r>
      <w:r w:rsidR="00C95E25">
        <w:rPr>
          <w:rFonts w:asciiTheme="minorHAnsi" w:hAnsiTheme="minorHAnsi"/>
          <w:color w:val="auto"/>
        </w:rPr>
        <w:t xml:space="preserve"> strength of this</w:t>
      </w:r>
      <w:r w:rsidR="00A2281F" w:rsidRPr="00B25226">
        <w:rPr>
          <w:rFonts w:asciiTheme="minorHAnsi" w:hAnsiTheme="minorHAnsi"/>
          <w:color w:val="auto"/>
        </w:rPr>
        <w:t xml:space="preserve"> interaction changes as solvent flows through the column. </w:t>
      </w:r>
      <w:commentRangeStart w:id="44"/>
      <w:r w:rsidR="00A2281F" w:rsidRPr="00B25226">
        <w:rPr>
          <w:rFonts w:asciiTheme="minorHAnsi" w:hAnsiTheme="minorHAnsi"/>
          <w:color w:val="auto"/>
        </w:rPr>
        <w:t>The solvent concentration is graded mixture of 0.01% Acetic Acid in Methanol and 40% Hexanes in 2-Propanol.</w:t>
      </w:r>
      <w:r w:rsidR="00B62C9C" w:rsidRPr="00B25226">
        <w:rPr>
          <w:rFonts w:asciiTheme="minorHAnsi" w:hAnsiTheme="minorHAnsi"/>
          <w:color w:val="auto"/>
        </w:rPr>
        <w:t xml:space="preserve"> </w:t>
      </w:r>
      <w:commentRangeEnd w:id="44"/>
      <w:r w:rsidR="000E6FC0">
        <w:rPr>
          <w:rStyle w:val="CommentReference"/>
        </w:rPr>
        <w:commentReference w:id="44"/>
      </w:r>
      <w:r w:rsidR="00A2281F" w:rsidRPr="00B25226">
        <w:rPr>
          <w:rFonts w:asciiTheme="minorHAnsi" w:hAnsiTheme="minorHAnsi"/>
          <w:color w:val="auto"/>
        </w:rPr>
        <w:t xml:space="preserve">As the solvent gradient changes </w:t>
      </w:r>
      <w:r w:rsidR="00C95E25">
        <w:rPr>
          <w:rFonts w:asciiTheme="minorHAnsi" w:hAnsiTheme="minorHAnsi"/>
          <w:color w:val="auto"/>
        </w:rPr>
        <w:t>the lipid</w:t>
      </w:r>
      <w:r w:rsidR="00A2281F" w:rsidRPr="00B25226">
        <w:rPr>
          <w:rFonts w:asciiTheme="minorHAnsi" w:hAnsiTheme="minorHAnsi"/>
          <w:color w:val="auto"/>
        </w:rPr>
        <w:t xml:space="preserve"> molecules in the sample desorb from the column</w:t>
      </w:r>
      <w:r w:rsidR="00C95E25">
        <w:rPr>
          <w:rFonts w:asciiTheme="minorHAnsi" w:hAnsiTheme="minorHAnsi"/>
          <w:color w:val="auto"/>
        </w:rPr>
        <w:t xml:space="preserve"> </w:t>
      </w:r>
      <w:r w:rsidR="00A2281F" w:rsidRPr="00B25226">
        <w:rPr>
          <w:rFonts w:asciiTheme="minorHAnsi" w:hAnsiTheme="minorHAnsi"/>
          <w:color w:val="auto"/>
        </w:rPr>
        <w:t>flow into the ELSD wher</w:t>
      </w:r>
      <w:r w:rsidR="008C2228" w:rsidRPr="00B25226">
        <w:rPr>
          <w:rFonts w:asciiTheme="minorHAnsi" w:hAnsiTheme="minorHAnsi"/>
          <w:color w:val="auto"/>
        </w:rPr>
        <w:t>e they are nebulized, the solvent is evaporated and the amount of light scattered i</w:t>
      </w:r>
      <w:r w:rsidR="00C95E25">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45"/>
      <w:r w:rsidR="00C95E25">
        <w:rPr>
          <w:rFonts w:asciiTheme="minorHAnsi" w:hAnsiTheme="minorHAnsi"/>
          <w:color w:val="auto"/>
        </w:rPr>
        <w:t>triglycerides.</w:t>
      </w:r>
      <w:commentRangeEnd w:id="45"/>
      <w:r w:rsidR="000E6FC0">
        <w:rPr>
          <w:rStyle w:val="CommentReference"/>
        </w:rPr>
        <w:commentReference w:id="45"/>
      </w:r>
    </w:p>
    <w:p w14:paraId="6DD9C2C3" w14:textId="77777777" w:rsidR="00845FD5" w:rsidRPr="00B25226" w:rsidRDefault="00845FD5" w:rsidP="00845FD5">
      <w:pPr>
        <w:spacing w:line="480" w:lineRule="auto"/>
        <w:rPr>
          <w:rFonts w:asciiTheme="minorHAnsi" w:hAnsiTheme="minorHAnsi"/>
          <w:b/>
          <w:color w:val="auto"/>
        </w:rPr>
      </w:pPr>
    </w:p>
    <w:p w14:paraId="2E3B596D" w14:textId="7F7D5C1F" w:rsidR="0083044B" w:rsidRPr="00B25226" w:rsidRDefault="00845FD5">
      <w:pPr>
        <w:spacing w:line="480" w:lineRule="auto"/>
        <w:rPr>
          <w:rFonts w:asciiTheme="minorHAnsi" w:hAnsiTheme="minorHAnsi"/>
          <w:color w:val="auto"/>
        </w:rPr>
      </w:pPr>
      <w:commentRangeStart w:id="46"/>
      <w:r w:rsidRPr="00B25226">
        <w:rPr>
          <w:rFonts w:asciiTheme="minorHAnsi" w:hAnsiTheme="minorHAnsi"/>
          <w:b/>
          <w:color w:val="auto"/>
        </w:rPr>
        <w:t>Lipid Identification</w:t>
      </w:r>
      <w:commentRangeEnd w:id="46"/>
      <w:r w:rsidR="00704FF5" w:rsidRPr="00B25226">
        <w:rPr>
          <w:rStyle w:val="CommentReference"/>
          <w:color w:val="auto"/>
        </w:rPr>
        <w:commentReference w:id="46"/>
      </w:r>
      <w:r w:rsidRPr="00B25226">
        <w:rPr>
          <w:rFonts w:asciiTheme="minorHAnsi" w:hAnsiTheme="minorHAnsi"/>
          <w:b/>
          <w:color w:val="auto"/>
        </w:rPr>
        <w:t xml:space="preserve">: </w:t>
      </w:r>
      <w:r w:rsidRPr="00B25226">
        <w:rPr>
          <w:rFonts w:asciiTheme="minorHAnsi" w:hAnsiTheme="minorHAnsi"/>
          <w:color w:val="auto"/>
        </w:rPr>
        <w:t xml:space="preserve">To identify the </w:t>
      </w:r>
      <w:ins w:id="47" w:author="Dan Hahn" w:date="2017-08-28T13:32:00Z">
        <w:r w:rsidR="000E6FC0">
          <w:rPr>
            <w:rFonts w:asciiTheme="minorHAnsi" w:hAnsiTheme="minorHAnsi"/>
            <w:color w:val="auto"/>
          </w:rPr>
          <w:t xml:space="preserve">fatty acid components of the </w:t>
        </w:r>
      </w:ins>
      <w:r w:rsidRPr="00B25226">
        <w:rPr>
          <w:rFonts w:asciiTheme="minorHAnsi" w:hAnsiTheme="minorHAnsi"/>
          <w:color w:val="auto"/>
        </w:rPr>
        <w:t xml:space="preserve">triglycerides </w:t>
      </w:r>
      <w:r w:rsidR="00294841" w:rsidRPr="00B25226">
        <w:rPr>
          <w:rFonts w:asciiTheme="minorHAnsi" w:hAnsiTheme="minorHAnsi"/>
          <w:color w:val="auto"/>
        </w:rPr>
        <w:t>quantified by LC-ELSD</w:t>
      </w:r>
      <w:r w:rsidRPr="00B25226">
        <w:rPr>
          <w:rFonts w:asciiTheme="minorHAnsi" w:hAnsiTheme="minorHAnsi"/>
          <w:color w:val="auto"/>
        </w:rPr>
        <w:t xml:space="preserve">, the triglycerides in the </w:t>
      </w:r>
      <w:r w:rsidR="00C95E25">
        <w:rPr>
          <w:rFonts w:asciiTheme="minorHAnsi" w:hAnsiTheme="minorHAnsi"/>
          <w:color w:val="auto"/>
        </w:rPr>
        <w:t>total</w:t>
      </w:r>
      <w:r w:rsidRPr="00B25226">
        <w:rPr>
          <w:rFonts w:asciiTheme="minorHAnsi" w:hAnsiTheme="minorHAnsi"/>
          <w:color w:val="auto"/>
        </w:rPr>
        <w:t xml:space="preserve"> lipid extract will</w:t>
      </w:r>
      <w:r w:rsidR="00C95E25">
        <w:rPr>
          <w:rFonts w:asciiTheme="minorHAnsi" w:hAnsiTheme="minorHAnsi"/>
          <w:color w:val="auto"/>
        </w:rPr>
        <w:t xml:space="preserve"> need to first</w:t>
      </w:r>
      <w:r w:rsidRPr="00B25226">
        <w:rPr>
          <w:rFonts w:asciiTheme="minorHAnsi" w:hAnsiTheme="minorHAnsi"/>
          <w:color w:val="auto"/>
        </w:rPr>
        <w:t xml:space="preserve"> be converted </w:t>
      </w:r>
      <w:r w:rsidR="00C95E25">
        <w:rPr>
          <w:rFonts w:asciiTheme="minorHAnsi" w:hAnsiTheme="minorHAnsi"/>
          <w:color w:val="auto"/>
        </w:rPr>
        <w:t>in</w:t>
      </w:r>
      <w:r w:rsidR="00294841" w:rsidRPr="00B25226">
        <w:rPr>
          <w:rFonts w:asciiTheme="minorHAnsi" w:hAnsiTheme="minorHAnsi"/>
          <w:color w:val="auto"/>
        </w:rPr>
        <w:t>to</w:t>
      </w:r>
      <w:r w:rsidRPr="00B25226">
        <w:rPr>
          <w:rFonts w:asciiTheme="minorHAnsi" w:hAnsiTheme="minorHAnsi"/>
          <w:color w:val="auto"/>
        </w:rPr>
        <w:t xml:space="preserve"> fatty acid methyl esters (FAME</w:t>
      </w:r>
      <w:r w:rsidR="00294841" w:rsidRPr="00B25226">
        <w:rPr>
          <w:rFonts w:asciiTheme="minorHAnsi" w:hAnsiTheme="minorHAnsi"/>
          <w:color w:val="auto"/>
        </w:rPr>
        <w:t>s</w:t>
      </w:r>
      <w:r w:rsidRPr="00B25226">
        <w:rPr>
          <w:rFonts w:asciiTheme="minorHAnsi" w:hAnsiTheme="minorHAnsi"/>
          <w:color w:val="auto"/>
        </w:rPr>
        <w:t>).</w:t>
      </w:r>
      <w:r w:rsidR="00871BC3" w:rsidRPr="00B25226">
        <w:rPr>
          <w:rFonts w:asciiTheme="minorHAnsi" w:hAnsiTheme="minorHAnsi"/>
          <w:color w:val="auto"/>
        </w:rPr>
        <w:t xml:space="preserve"> </w:t>
      </w:r>
      <w:commentRangeStart w:id="48"/>
      <w:r w:rsidR="00871BC3" w:rsidRPr="00B25226">
        <w:rPr>
          <w:rFonts w:asciiTheme="minorHAnsi" w:hAnsiTheme="minorHAnsi"/>
          <w:color w:val="auto"/>
        </w:rPr>
        <w:t xml:space="preserve">Cohorts of 4 </w:t>
      </w:r>
      <w:proofErr w:type="gramStart"/>
      <w:r w:rsidR="00871BC3" w:rsidRPr="00B25226">
        <w:rPr>
          <w:rFonts w:asciiTheme="minorHAnsi" w:hAnsiTheme="minorHAnsi"/>
          <w:color w:val="auto"/>
        </w:rPr>
        <w:t>lipid</w:t>
      </w:r>
      <w:commentRangeEnd w:id="48"/>
      <w:proofErr w:type="gramEnd"/>
      <w:r w:rsidR="000E6FC0">
        <w:rPr>
          <w:rStyle w:val="CommentReference"/>
        </w:rPr>
        <w:commentReference w:id="48"/>
      </w:r>
      <w:r w:rsidR="00C95E25">
        <w:rPr>
          <w:rFonts w:asciiTheme="minorHAnsi" w:hAnsiTheme="minorHAnsi"/>
          <w:color w:val="auto"/>
        </w:rPr>
        <w:t xml:space="preserve"> samples</w:t>
      </w:r>
      <w:r w:rsidR="00871BC3" w:rsidRPr="00B25226">
        <w:rPr>
          <w:rFonts w:asciiTheme="minorHAnsi" w:hAnsiTheme="minorHAnsi"/>
          <w:color w:val="auto"/>
        </w:rPr>
        <w:t xml:space="preserve"> from each strain and from each photoperiod </w:t>
      </w:r>
      <w:r w:rsidR="00871BC3" w:rsidRPr="00B25226">
        <w:rPr>
          <w:rFonts w:asciiTheme="minorHAnsi" w:hAnsiTheme="minorHAnsi"/>
          <w:color w:val="auto"/>
        </w:rPr>
        <w:lastRenderedPageBreak/>
        <w:t xml:space="preserve">treatment will be esterified and 4 blank samples will be used to characterize the </w:t>
      </w:r>
      <w:ins w:id="49" w:author="Dan Hahn" w:date="2017-08-28T13:32:00Z">
        <w:r w:rsidR="000E6FC0">
          <w:rPr>
            <w:rFonts w:asciiTheme="minorHAnsi" w:hAnsiTheme="minorHAnsi"/>
            <w:color w:val="auto"/>
          </w:rPr>
          <w:t xml:space="preserve">extent to which any background lipid contaminants may be present in our extraction method. </w:t>
        </w:r>
      </w:ins>
      <w:del w:id="50" w:author="Dan Hahn" w:date="2017-08-28T13:33:00Z">
        <w:r w:rsidR="00871BC3" w:rsidRPr="00B25226" w:rsidDel="000E6FC0">
          <w:rPr>
            <w:rFonts w:asciiTheme="minorHAnsi" w:hAnsiTheme="minorHAnsi"/>
            <w:color w:val="auto"/>
          </w:rPr>
          <w:delText xml:space="preserve">background effects of the extraction method. </w:delText>
        </w:r>
      </w:del>
      <w:r w:rsidR="00871BC3" w:rsidRPr="00B25226">
        <w:rPr>
          <w:rFonts w:asciiTheme="minorHAnsi" w:hAnsiTheme="minorHAnsi"/>
          <w:color w:val="auto"/>
        </w:rPr>
        <w:t xml:space="preserve">The efficiency of the esterification will be determined using </w:t>
      </w:r>
      <w:commentRangeStart w:id="51"/>
      <w:proofErr w:type="spellStart"/>
      <w:r w:rsidR="00871BC3" w:rsidRPr="00B25226">
        <w:rPr>
          <w:rFonts w:asciiTheme="minorHAnsi" w:hAnsiTheme="minorHAnsi"/>
          <w:color w:val="auto"/>
        </w:rPr>
        <w:t>triheptadecanoic</w:t>
      </w:r>
      <w:proofErr w:type="spellEnd"/>
      <w:r w:rsidR="00871BC3" w:rsidRPr="00B25226">
        <w:rPr>
          <w:rFonts w:asciiTheme="minorHAnsi" w:hAnsiTheme="minorHAnsi"/>
          <w:color w:val="auto"/>
        </w:rPr>
        <w:t xml:space="preserve"> acid, a spike-in standard obtained from Sigma Millipore</w:t>
      </w:r>
      <w:commentRangeEnd w:id="51"/>
      <w:r w:rsidR="000E6FC0">
        <w:rPr>
          <w:rStyle w:val="CommentReference"/>
        </w:rPr>
        <w:commentReference w:id="51"/>
      </w:r>
      <w:r w:rsidR="00871BC3" w:rsidRPr="00B25226">
        <w:rPr>
          <w:rFonts w:asciiTheme="minorHAnsi" w:hAnsiTheme="minorHAnsi"/>
          <w:color w:val="auto"/>
        </w:rPr>
        <w:t xml:space="preserve">. Triglycerides in the total </w:t>
      </w:r>
      <w:r w:rsidRPr="00B25226">
        <w:rPr>
          <w:rFonts w:asciiTheme="minorHAnsi" w:hAnsiTheme="minorHAnsi"/>
          <w:color w:val="auto"/>
        </w:rPr>
        <w:t>lipid extract will be methylated via base-catalyzed esterification</w:t>
      </w:r>
      <w:r w:rsidR="00871BC3" w:rsidRPr="00B25226">
        <w:rPr>
          <w:rFonts w:asciiTheme="minorHAnsi" w:hAnsiTheme="minorHAnsi"/>
          <w:color w:val="auto"/>
        </w:rPr>
        <w:t xml:space="preserve"> with an acid catalyzed work-up</w:t>
      </w:r>
      <w:r w:rsidRPr="00B25226">
        <w:rPr>
          <w:rFonts w:asciiTheme="minorHAnsi" w:hAnsiTheme="minorHAnsi"/>
          <w:color w:val="auto"/>
        </w:rPr>
        <w:t xml:space="preserve"> </w:t>
      </w:r>
      <w:r w:rsidR="00294841" w:rsidRPr="00B25226">
        <w:rPr>
          <w:rFonts w:asciiTheme="minorHAnsi" w:hAnsiTheme="minorHAnsi"/>
          <w:color w:val="auto"/>
        </w:rPr>
        <w:fldChar w:fldCharType="begin" w:fldLock="1"/>
      </w:r>
      <w:r w:rsidR="00C17895" w:rsidRPr="00B25226">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B25226">
        <w:rPr>
          <w:rFonts w:asciiTheme="minorHAnsi" w:hAnsiTheme="minorHAnsi"/>
          <w:color w:val="auto"/>
        </w:rPr>
        <w:fldChar w:fldCharType="separate"/>
      </w:r>
      <w:r w:rsidR="00EA08D8" w:rsidRPr="00B25226">
        <w:rPr>
          <w:rFonts w:asciiTheme="minorHAnsi" w:hAnsiTheme="minorHAnsi"/>
          <w:noProof/>
          <w:color w:val="auto"/>
        </w:rPr>
        <w:t>(Christie and Christie 1993, Liu 1994)</w:t>
      </w:r>
      <w:r w:rsidR="00294841" w:rsidRPr="00B25226">
        <w:rPr>
          <w:rFonts w:asciiTheme="minorHAnsi" w:hAnsiTheme="minorHAnsi"/>
          <w:color w:val="auto"/>
        </w:rPr>
        <w:fldChar w:fldCharType="end"/>
      </w:r>
      <w:r w:rsidR="00EA08D8" w:rsidRPr="00B25226">
        <w:rPr>
          <w:rFonts w:asciiTheme="minorHAnsi" w:hAnsiTheme="minorHAnsi"/>
          <w:color w:val="auto"/>
        </w:rPr>
        <w:t>.</w:t>
      </w:r>
      <w:r w:rsidRPr="00B25226">
        <w:rPr>
          <w:rFonts w:asciiTheme="minorHAnsi" w:hAnsiTheme="minorHAnsi"/>
          <w:color w:val="auto"/>
        </w:rPr>
        <w:t xml:space="preserve"> </w:t>
      </w:r>
      <w:r w:rsidR="006D1A7B" w:rsidRPr="00B25226">
        <w:rPr>
          <w:rFonts w:asciiTheme="minorHAnsi" w:hAnsiTheme="minorHAnsi"/>
          <w:color w:val="auto"/>
        </w:rPr>
        <w:t>E</w:t>
      </w:r>
      <w:r w:rsidR="00EA08D8" w:rsidRPr="00B25226">
        <w:rPr>
          <w:rFonts w:asciiTheme="minorHAnsi" w:hAnsiTheme="minorHAnsi"/>
          <w:color w:val="auto"/>
        </w:rPr>
        <w:t>xtracted lipids</w:t>
      </w:r>
      <w:r w:rsidR="006D1A7B" w:rsidRPr="00B25226">
        <w:rPr>
          <w:rFonts w:asciiTheme="minorHAnsi" w:hAnsiTheme="minorHAnsi"/>
          <w:color w:val="auto"/>
        </w:rPr>
        <w:t xml:space="preserve"> </w:t>
      </w:r>
      <w:r w:rsidR="00C95E25">
        <w:rPr>
          <w:rFonts w:asciiTheme="minorHAnsi" w:hAnsiTheme="minorHAnsi"/>
          <w:color w:val="auto"/>
        </w:rPr>
        <w:t>will be</w:t>
      </w:r>
      <w:r w:rsidR="006D1A7B" w:rsidRPr="00B25226">
        <w:rPr>
          <w:rFonts w:asciiTheme="minorHAnsi" w:hAnsiTheme="minorHAnsi"/>
          <w:color w:val="auto"/>
        </w:rPr>
        <w:t xml:space="preserve"> mixed in a solution of 10M </w:t>
      </w:r>
      <w:proofErr w:type="spellStart"/>
      <w:r w:rsidR="006D1A7B" w:rsidRPr="00B25226">
        <w:rPr>
          <w:rFonts w:asciiTheme="minorHAnsi" w:hAnsiTheme="minorHAnsi"/>
          <w:color w:val="auto"/>
        </w:rPr>
        <w:t>m</w:t>
      </w:r>
      <w:r w:rsidRPr="00B25226">
        <w:rPr>
          <w:rFonts w:asciiTheme="minorHAnsi" w:hAnsiTheme="minorHAnsi"/>
          <w:color w:val="auto"/>
        </w:rPr>
        <w:t>ethan</w:t>
      </w:r>
      <w:r w:rsidR="006D1A7B" w:rsidRPr="00B25226">
        <w:rPr>
          <w:rFonts w:asciiTheme="minorHAnsi" w:hAnsiTheme="minorHAnsi"/>
          <w:color w:val="auto"/>
        </w:rPr>
        <w:t>olic</w:t>
      </w:r>
      <w:proofErr w:type="spellEnd"/>
      <w:r w:rsidR="006D1A7B" w:rsidRPr="00B25226">
        <w:rPr>
          <w:rFonts w:asciiTheme="minorHAnsi" w:hAnsiTheme="minorHAnsi"/>
          <w:color w:val="auto"/>
        </w:rPr>
        <w:t xml:space="preserve"> potassium h</w:t>
      </w:r>
      <w:r w:rsidRPr="00B25226">
        <w:rPr>
          <w:rFonts w:asciiTheme="minorHAnsi" w:hAnsiTheme="minorHAnsi"/>
          <w:color w:val="auto"/>
        </w:rPr>
        <w:t xml:space="preserve">ydroxide </w:t>
      </w:r>
      <w:r w:rsidR="006D1A7B" w:rsidRPr="00B25226">
        <w:rPr>
          <w:rFonts w:asciiTheme="minorHAnsi" w:hAnsiTheme="minorHAnsi"/>
          <w:color w:val="auto"/>
        </w:rPr>
        <w:t>at 55</w:t>
      </w:r>
      <w:r w:rsidR="006D1A7B" w:rsidRPr="00B25226">
        <w:rPr>
          <w:color w:val="auto"/>
        </w:rPr>
        <w:t>°</w:t>
      </w:r>
      <w:r w:rsidR="006D1A7B" w:rsidRPr="00B25226">
        <w:rPr>
          <w:rFonts w:asciiTheme="minorHAnsi" w:hAnsiTheme="minorHAnsi"/>
          <w:color w:val="auto"/>
        </w:rPr>
        <w:t xml:space="preserve">C </w:t>
      </w:r>
      <w:r w:rsidRPr="00B25226">
        <w:rPr>
          <w:rFonts w:asciiTheme="minorHAnsi" w:hAnsiTheme="minorHAnsi"/>
          <w:color w:val="auto"/>
        </w:rPr>
        <w:t xml:space="preserve">for </w:t>
      </w:r>
      <w:r w:rsidR="00166A5E" w:rsidRPr="00B25226">
        <w:rPr>
          <w:rFonts w:asciiTheme="minorHAnsi" w:hAnsiTheme="minorHAnsi"/>
          <w:color w:val="auto"/>
        </w:rPr>
        <w:t>thirty</w:t>
      </w:r>
      <w:r w:rsidR="006D1A7B" w:rsidRPr="00B25226">
        <w:rPr>
          <w:rFonts w:asciiTheme="minorHAnsi" w:hAnsiTheme="minorHAnsi"/>
          <w:color w:val="auto"/>
        </w:rPr>
        <w:t xml:space="preserve"> minutes in a </w:t>
      </w:r>
      <w:r w:rsidR="000B27B9" w:rsidRPr="00B25226">
        <w:rPr>
          <w:rFonts w:asciiTheme="minorHAnsi" w:hAnsiTheme="minorHAnsi"/>
          <w:color w:val="auto"/>
        </w:rPr>
        <w:t>capped</w:t>
      </w:r>
      <w:r w:rsidR="006D1A7B" w:rsidRPr="00B25226">
        <w:rPr>
          <w:rFonts w:asciiTheme="minorHAnsi" w:hAnsiTheme="minorHAnsi"/>
          <w:color w:val="auto"/>
        </w:rPr>
        <w:t xml:space="preserve"> vial. </w:t>
      </w:r>
      <w:r w:rsidR="000B27B9" w:rsidRPr="00B25226">
        <w:rPr>
          <w:rFonts w:asciiTheme="minorHAnsi" w:hAnsiTheme="minorHAnsi"/>
          <w:color w:val="auto"/>
        </w:rPr>
        <w:t>T</w:t>
      </w:r>
      <w:r w:rsidRPr="00B25226">
        <w:rPr>
          <w:rFonts w:asciiTheme="minorHAnsi" w:hAnsiTheme="minorHAnsi"/>
          <w:color w:val="auto"/>
        </w:rPr>
        <w:t xml:space="preserve">he </w:t>
      </w:r>
      <w:r w:rsidR="000B27B9" w:rsidRPr="00B25226">
        <w:rPr>
          <w:rFonts w:asciiTheme="minorHAnsi" w:hAnsiTheme="minorHAnsi"/>
          <w:color w:val="auto"/>
        </w:rPr>
        <w:t xml:space="preserve">capped and </w:t>
      </w:r>
      <w:r w:rsidR="006D1A7B" w:rsidRPr="00B25226">
        <w:rPr>
          <w:rFonts w:asciiTheme="minorHAnsi" w:hAnsiTheme="minorHAnsi"/>
          <w:color w:val="auto"/>
        </w:rPr>
        <w:t xml:space="preserve">heated </w:t>
      </w:r>
      <w:r w:rsidRPr="00B25226">
        <w:rPr>
          <w:rFonts w:asciiTheme="minorHAnsi" w:hAnsiTheme="minorHAnsi"/>
          <w:color w:val="auto"/>
        </w:rPr>
        <w:t xml:space="preserve">solution </w:t>
      </w:r>
      <w:r w:rsidR="00C95E25">
        <w:rPr>
          <w:rFonts w:asciiTheme="minorHAnsi" w:hAnsiTheme="minorHAnsi"/>
          <w:color w:val="auto"/>
        </w:rPr>
        <w:t xml:space="preserve">will be </w:t>
      </w:r>
      <w:r w:rsidRPr="00B25226">
        <w:rPr>
          <w:rFonts w:asciiTheme="minorHAnsi" w:hAnsiTheme="minorHAnsi"/>
          <w:color w:val="auto"/>
        </w:rPr>
        <w:t xml:space="preserve">vortexed </w:t>
      </w:r>
      <w:r w:rsidR="006D1A7B" w:rsidRPr="00B25226">
        <w:rPr>
          <w:rFonts w:asciiTheme="minorHAnsi" w:hAnsiTheme="minorHAnsi"/>
          <w:color w:val="auto"/>
        </w:rPr>
        <w:t>for two minutes</w:t>
      </w:r>
      <w:ins w:id="52" w:author="Dan Hahn" w:date="2017-08-28T13:33:00Z">
        <w:r w:rsidR="000E6FC0">
          <w:rPr>
            <w:rFonts w:asciiTheme="minorHAnsi" w:hAnsiTheme="minorHAnsi"/>
            <w:color w:val="auto"/>
          </w:rPr>
          <w:t>, then</w:t>
        </w:r>
      </w:ins>
      <w:del w:id="53" w:author="Dan Hahn" w:date="2017-08-28T13:33:00Z">
        <w:r w:rsidR="006D1A7B" w:rsidRPr="00B25226" w:rsidDel="000E6FC0">
          <w:rPr>
            <w:rFonts w:asciiTheme="minorHAnsi" w:hAnsiTheme="minorHAnsi"/>
            <w:color w:val="auto"/>
          </w:rPr>
          <w:delText xml:space="preserve"> </w:delText>
        </w:r>
        <w:r w:rsidRPr="00B25226" w:rsidDel="000E6FC0">
          <w:rPr>
            <w:rFonts w:asciiTheme="minorHAnsi" w:hAnsiTheme="minorHAnsi"/>
            <w:color w:val="auto"/>
          </w:rPr>
          <w:delText>and</w:delText>
        </w:r>
      </w:del>
      <w:r w:rsidRPr="00B25226">
        <w:rPr>
          <w:rFonts w:asciiTheme="minorHAnsi" w:hAnsiTheme="minorHAnsi"/>
          <w:color w:val="auto"/>
        </w:rPr>
        <w:t xml:space="preserve"> cooled on ice</w:t>
      </w:r>
      <w:r w:rsidR="006D1A7B" w:rsidRPr="00B25226">
        <w:rPr>
          <w:rFonts w:asciiTheme="minorHAnsi" w:hAnsiTheme="minorHAnsi"/>
          <w:color w:val="auto"/>
        </w:rPr>
        <w:t xml:space="preserve"> for five minutes</w:t>
      </w:r>
      <w:r w:rsidRPr="00B25226">
        <w:rPr>
          <w:rFonts w:asciiTheme="minorHAnsi" w:hAnsiTheme="minorHAnsi"/>
          <w:color w:val="auto"/>
        </w:rPr>
        <w:t>. While still on ice,</w:t>
      </w:r>
      <w:r w:rsidR="006D1A7B" w:rsidRPr="00B25226">
        <w:rPr>
          <w:rFonts w:asciiTheme="minorHAnsi" w:hAnsiTheme="minorHAnsi"/>
          <w:color w:val="auto"/>
        </w:rPr>
        <w:t xml:space="preserve"> the vial </w:t>
      </w:r>
      <w:r w:rsidR="00C95E25">
        <w:rPr>
          <w:rFonts w:asciiTheme="minorHAnsi" w:hAnsiTheme="minorHAnsi"/>
          <w:color w:val="auto"/>
        </w:rPr>
        <w:t>will then be</w:t>
      </w:r>
      <w:r w:rsidR="006D1A7B" w:rsidRPr="00B25226">
        <w:rPr>
          <w:rFonts w:asciiTheme="minorHAnsi" w:hAnsiTheme="minorHAnsi"/>
          <w:color w:val="auto"/>
        </w:rPr>
        <w:t xml:space="preserve"> uncapped and</w:t>
      </w:r>
      <w:r w:rsidRPr="00B25226">
        <w:rPr>
          <w:rFonts w:asciiTheme="minorHAnsi" w:hAnsiTheme="minorHAnsi"/>
          <w:color w:val="auto"/>
        </w:rPr>
        <w:t xml:space="preserve"> 12M sulfuric acid </w:t>
      </w:r>
      <w:commentRangeStart w:id="54"/>
      <w:del w:id="55" w:author="Dan Hahn" w:date="2017-08-28T13:34:00Z">
        <w:r w:rsidR="006D1A7B" w:rsidRPr="00B25226" w:rsidDel="000E6FC0">
          <w:rPr>
            <w:rFonts w:asciiTheme="minorHAnsi" w:hAnsiTheme="minorHAnsi"/>
            <w:color w:val="auto"/>
          </w:rPr>
          <w:delText xml:space="preserve">is </w:delText>
        </w:r>
      </w:del>
      <w:ins w:id="56" w:author="Dan Hahn" w:date="2017-08-28T13:34:00Z">
        <w:r w:rsidR="000E6FC0">
          <w:rPr>
            <w:rFonts w:asciiTheme="minorHAnsi" w:hAnsiTheme="minorHAnsi"/>
            <w:color w:val="auto"/>
          </w:rPr>
          <w:t>will be</w:t>
        </w:r>
        <w:r w:rsidR="000E6FC0" w:rsidRPr="00B25226">
          <w:rPr>
            <w:rFonts w:asciiTheme="minorHAnsi" w:hAnsiTheme="minorHAnsi"/>
            <w:color w:val="auto"/>
          </w:rPr>
          <w:t xml:space="preserve"> </w:t>
        </w:r>
        <w:commentRangeEnd w:id="54"/>
        <w:r w:rsidR="000E6FC0">
          <w:rPr>
            <w:rStyle w:val="CommentReference"/>
          </w:rPr>
          <w:commentReference w:id="54"/>
        </w:r>
      </w:ins>
      <w:r w:rsidR="006D1A7B" w:rsidRPr="00B25226">
        <w:rPr>
          <w:rFonts w:asciiTheme="minorHAnsi" w:hAnsiTheme="minorHAnsi"/>
          <w:color w:val="auto"/>
        </w:rPr>
        <w:t>added to neutralize the KOH and terminate the reaction.</w:t>
      </w:r>
      <w:r w:rsidR="00166A5E" w:rsidRPr="00B25226">
        <w:rPr>
          <w:rFonts w:asciiTheme="minorHAnsi" w:hAnsiTheme="minorHAnsi"/>
          <w:color w:val="auto"/>
        </w:rPr>
        <w:t xml:space="preserve"> After the reaction is terminated </w:t>
      </w:r>
      <w:del w:id="57" w:author="Dan Hahn" w:date="2017-08-28T13:34:00Z">
        <w:r w:rsidR="00166A5E" w:rsidRPr="00B25226" w:rsidDel="000E6FC0">
          <w:rPr>
            <w:rFonts w:asciiTheme="minorHAnsi" w:hAnsiTheme="minorHAnsi"/>
            <w:color w:val="auto"/>
          </w:rPr>
          <w:delText xml:space="preserve">exactly </w:delText>
        </w:r>
      </w:del>
      <w:r w:rsidR="00166A5E" w:rsidRPr="00B25226">
        <w:rPr>
          <w:rFonts w:asciiTheme="minorHAnsi" w:hAnsiTheme="minorHAnsi"/>
          <w:color w:val="auto"/>
        </w:rPr>
        <w:t>3</w:t>
      </w:r>
      <w:r w:rsidRPr="00B25226">
        <w:rPr>
          <w:rFonts w:asciiTheme="minorHAnsi" w:hAnsiTheme="minorHAnsi"/>
          <w:color w:val="auto"/>
        </w:rPr>
        <w:t xml:space="preserve"> mL of hexanes will be added</w:t>
      </w:r>
      <w:r w:rsidR="00166A5E" w:rsidRPr="00B25226">
        <w:rPr>
          <w:rFonts w:asciiTheme="minorHAnsi" w:hAnsiTheme="minorHAnsi"/>
          <w:color w:val="auto"/>
        </w:rPr>
        <w:t xml:space="preserve"> into the reaction vial to solubilize the FAMEs. The hexane layer will then be decanted</w:t>
      </w:r>
      <w:r w:rsidR="000808EF" w:rsidRPr="00B25226">
        <w:rPr>
          <w:rFonts w:asciiTheme="minorHAnsi" w:hAnsiTheme="minorHAnsi"/>
          <w:color w:val="auto"/>
        </w:rPr>
        <w:t xml:space="preserve"> and any water species formed by the esterification procedure will be precipitated out of solution using </w:t>
      </w:r>
      <w:r w:rsidRPr="00B25226">
        <w:rPr>
          <w:rFonts w:asciiTheme="minorHAnsi" w:hAnsiTheme="minorHAnsi"/>
          <w:color w:val="auto"/>
        </w:rPr>
        <w:t>sodium sulfate</w:t>
      </w:r>
      <w:r w:rsidR="000808EF" w:rsidRPr="00B25226">
        <w:rPr>
          <w:rFonts w:asciiTheme="minorHAnsi" w:hAnsiTheme="minorHAnsi"/>
          <w:color w:val="auto"/>
        </w:rPr>
        <w:t xml:space="preserve">. Identification of the methyl ester species will be accomplished using Gas-Liquid Chromatography (GC) coupled with a Flame Ionization Detector (FID). </w:t>
      </w:r>
      <w:r w:rsidRPr="00B25226">
        <w:rPr>
          <w:rFonts w:asciiTheme="minorHAnsi" w:hAnsiTheme="minorHAnsi"/>
          <w:color w:val="auto"/>
        </w:rPr>
        <w:t>GC-FID</w:t>
      </w:r>
      <w:r w:rsidR="000808EF" w:rsidRPr="00B25226">
        <w:rPr>
          <w:rFonts w:asciiTheme="minorHAnsi" w:hAnsiTheme="minorHAnsi"/>
          <w:color w:val="auto"/>
        </w:rPr>
        <w:t xml:space="preserve"> separates each FAME by taking advantage of the</w:t>
      </w:r>
      <w:r w:rsidR="00820F22">
        <w:rPr>
          <w:rFonts w:asciiTheme="minorHAnsi" w:hAnsiTheme="minorHAnsi"/>
          <w:color w:val="auto"/>
        </w:rPr>
        <w:t xml:space="preserve"> specific interactions between different </w:t>
      </w:r>
      <w:r w:rsidR="000808EF" w:rsidRPr="00B25226">
        <w:rPr>
          <w:rFonts w:asciiTheme="minorHAnsi" w:hAnsiTheme="minorHAnsi"/>
          <w:color w:val="auto"/>
        </w:rPr>
        <w:t xml:space="preserve">FAMEs </w:t>
      </w:r>
      <w:r w:rsidR="00820F22">
        <w:rPr>
          <w:rFonts w:asciiTheme="minorHAnsi" w:hAnsiTheme="minorHAnsi"/>
          <w:color w:val="auto"/>
        </w:rPr>
        <w:t xml:space="preserve">and </w:t>
      </w:r>
      <w:r w:rsidR="001D3B27" w:rsidRPr="00B25226">
        <w:rPr>
          <w:rFonts w:asciiTheme="minorHAnsi" w:hAnsiTheme="minorHAnsi"/>
          <w:color w:val="auto"/>
        </w:rPr>
        <w:t xml:space="preserve">the packing material </w:t>
      </w:r>
      <w:r w:rsidR="00820F22">
        <w:rPr>
          <w:rFonts w:asciiTheme="minorHAnsi" w:hAnsiTheme="minorHAnsi"/>
          <w:color w:val="auto"/>
        </w:rPr>
        <w:t xml:space="preserve">in </w:t>
      </w:r>
      <w:r w:rsidR="001D3B27" w:rsidRPr="00B25226">
        <w:rPr>
          <w:rFonts w:asciiTheme="minorHAnsi" w:hAnsiTheme="minorHAnsi"/>
          <w:color w:val="auto"/>
        </w:rPr>
        <w:t>a DB-WAX capillary</w:t>
      </w:r>
      <w:r w:rsidR="000808EF" w:rsidRPr="00B25226">
        <w:rPr>
          <w:rFonts w:asciiTheme="minorHAnsi" w:hAnsiTheme="minorHAnsi"/>
          <w:color w:val="auto"/>
        </w:rPr>
        <w:t xml:space="preserve"> column.</w:t>
      </w:r>
      <w:r w:rsidR="001D3B27" w:rsidRPr="00B25226">
        <w:rPr>
          <w:rFonts w:asciiTheme="minorHAnsi" w:hAnsiTheme="minorHAnsi"/>
          <w:color w:val="auto"/>
        </w:rPr>
        <w:t xml:space="preserve"> The </w:t>
      </w:r>
      <w:r w:rsidR="00820F22">
        <w:rPr>
          <w:rFonts w:asciiTheme="minorHAnsi" w:hAnsiTheme="minorHAnsi"/>
          <w:color w:val="auto"/>
        </w:rPr>
        <w:t>FAMEs in the sample adsorb</w:t>
      </w:r>
      <w:r w:rsidR="001D3B27" w:rsidRPr="00B25226">
        <w:rPr>
          <w:rFonts w:asciiTheme="minorHAnsi" w:hAnsiTheme="minorHAnsi"/>
          <w:color w:val="auto"/>
        </w:rPr>
        <w:t xml:space="preserve"> onto the column and inert g</w:t>
      </w:r>
      <w:r w:rsidR="00820F22">
        <w:rPr>
          <w:rFonts w:asciiTheme="minorHAnsi" w:hAnsiTheme="minorHAnsi"/>
          <w:color w:val="auto"/>
        </w:rPr>
        <w:t xml:space="preserve">as flows through the column. Over time, </w:t>
      </w:r>
      <w:r w:rsidR="001D3B27" w:rsidRPr="00B25226">
        <w:rPr>
          <w:rFonts w:asciiTheme="minorHAnsi" w:hAnsiTheme="minorHAnsi"/>
          <w:color w:val="auto"/>
        </w:rPr>
        <w:t xml:space="preserve">the column temperature increases </w:t>
      </w:r>
      <w:r w:rsidR="00820F22">
        <w:rPr>
          <w:rFonts w:asciiTheme="minorHAnsi" w:hAnsiTheme="minorHAnsi"/>
          <w:color w:val="auto"/>
        </w:rPr>
        <w:t xml:space="preserve">and </w:t>
      </w:r>
      <w:r w:rsidR="001D3B27" w:rsidRPr="00B25226">
        <w:rPr>
          <w:rFonts w:asciiTheme="minorHAnsi" w:hAnsiTheme="minorHAnsi"/>
          <w:color w:val="auto"/>
        </w:rPr>
        <w:t>the FAME m</w:t>
      </w:r>
      <w:r w:rsidR="00820F22">
        <w:rPr>
          <w:rFonts w:asciiTheme="minorHAnsi" w:hAnsiTheme="minorHAnsi"/>
          <w:color w:val="auto"/>
        </w:rPr>
        <w:t>olecules desorb from the column</w:t>
      </w:r>
      <w:r w:rsidR="001D3B27" w:rsidRPr="00B25226">
        <w:rPr>
          <w:rFonts w:asciiTheme="minorHAnsi" w:hAnsiTheme="minorHAnsi"/>
          <w:color w:val="auto"/>
        </w:rPr>
        <w:t xml:space="preserve"> based on their molecular composition and the inert gas carries them to the detector. At the detector</w:t>
      </w:r>
      <w:r w:rsidR="00704FF5" w:rsidRPr="00B25226">
        <w:rPr>
          <w:rFonts w:asciiTheme="minorHAnsi" w:hAnsiTheme="minorHAnsi"/>
          <w:color w:val="auto"/>
        </w:rPr>
        <w:t>,</w:t>
      </w:r>
      <w:r w:rsidR="001D3B27" w:rsidRPr="00B25226">
        <w:rPr>
          <w:rFonts w:asciiTheme="minorHAnsi" w:hAnsiTheme="minorHAnsi"/>
          <w:color w:val="auto"/>
        </w:rPr>
        <w:t xml:space="preserve"> </w:t>
      </w:r>
      <w:r w:rsidR="00704FF5" w:rsidRPr="00B25226">
        <w:rPr>
          <w:rFonts w:asciiTheme="minorHAnsi" w:hAnsiTheme="minorHAnsi"/>
          <w:color w:val="auto"/>
        </w:rPr>
        <w:t xml:space="preserve">retention time is recorded and </w:t>
      </w:r>
      <w:r w:rsidR="00820F22">
        <w:rPr>
          <w:rFonts w:asciiTheme="minorHAnsi" w:hAnsiTheme="minorHAnsi"/>
          <w:color w:val="auto"/>
        </w:rPr>
        <w:t xml:space="preserve">each FAME molecule is ionized and the intensity </w:t>
      </w:r>
      <w:r w:rsidR="00704FF5" w:rsidRPr="00B25226">
        <w:rPr>
          <w:rFonts w:asciiTheme="minorHAnsi" w:hAnsiTheme="minorHAnsi"/>
          <w:color w:val="auto"/>
        </w:rPr>
        <w:t xml:space="preserve">of ionization is recorded as a peak area. FAMEs will be </w:t>
      </w:r>
      <w:ins w:id="58" w:author="Dan Hahn" w:date="2017-08-28T13:35:00Z">
        <w:r w:rsidR="001A7151">
          <w:rPr>
            <w:rFonts w:asciiTheme="minorHAnsi" w:hAnsiTheme="minorHAnsi"/>
            <w:color w:val="auto"/>
          </w:rPr>
          <w:t>i</w:t>
        </w:r>
      </w:ins>
      <w:del w:id="59" w:author="Dan Hahn" w:date="2017-08-28T13:35:00Z">
        <w:r w:rsidR="00704FF5" w:rsidRPr="00B25226" w:rsidDel="001A7151">
          <w:rPr>
            <w:rFonts w:asciiTheme="minorHAnsi" w:hAnsiTheme="minorHAnsi"/>
            <w:color w:val="auto"/>
          </w:rPr>
          <w:delText>I</w:delText>
        </w:r>
      </w:del>
      <w:r w:rsidR="00704FF5" w:rsidRPr="00B25226">
        <w:rPr>
          <w:rFonts w:asciiTheme="minorHAnsi" w:hAnsiTheme="minorHAnsi"/>
          <w:color w:val="auto"/>
        </w:rPr>
        <w:t>dentified in comparison to a 37 Component FAME Mix purchased from Sigma Millipore.</w:t>
      </w:r>
    </w:p>
    <w:p w14:paraId="1D4C889B" w14:textId="77777777" w:rsidR="00845FD5" w:rsidRPr="00B25226" w:rsidRDefault="00845FD5">
      <w:pPr>
        <w:spacing w:line="480" w:lineRule="auto"/>
        <w:rPr>
          <w:rFonts w:asciiTheme="minorHAnsi" w:hAnsiTheme="minorHAnsi"/>
          <w:color w:val="auto"/>
        </w:rPr>
      </w:pPr>
    </w:p>
    <w:p w14:paraId="3466E99C" w14:textId="5476F1DB" w:rsidR="00D440A4" w:rsidRPr="00B25226" w:rsidRDefault="00D977FB" w:rsidP="00737225">
      <w:pPr>
        <w:spacing w:line="480" w:lineRule="auto"/>
        <w:rPr>
          <w:rFonts w:asciiTheme="minorHAnsi" w:hAnsiTheme="minorHAnsi"/>
          <w:color w:val="auto"/>
        </w:rPr>
      </w:pPr>
      <w:commentRangeStart w:id="60"/>
      <w:r w:rsidRPr="00B25226">
        <w:rPr>
          <w:rFonts w:asciiTheme="minorHAnsi" w:hAnsiTheme="minorHAnsi"/>
          <w:b/>
          <w:color w:val="auto"/>
        </w:rPr>
        <w:t>Data Analysis</w:t>
      </w:r>
      <w:commentRangeEnd w:id="60"/>
      <w:r w:rsidR="009D05AB" w:rsidRPr="00B25226">
        <w:rPr>
          <w:rStyle w:val="CommentReference"/>
          <w:color w:val="auto"/>
        </w:rPr>
        <w:commentReference w:id="60"/>
      </w:r>
      <w:r w:rsidRPr="00B25226">
        <w:rPr>
          <w:rFonts w:asciiTheme="minorHAnsi" w:hAnsiTheme="minorHAnsi"/>
          <w:b/>
          <w:color w:val="auto"/>
        </w:rPr>
        <w:t xml:space="preserve">: </w:t>
      </w:r>
      <w:commentRangeStart w:id="61"/>
      <w:r w:rsidR="00820F22">
        <w:rPr>
          <w:rFonts w:asciiTheme="minorHAnsi" w:hAnsiTheme="minorHAnsi"/>
          <w:color w:val="auto"/>
        </w:rPr>
        <w:t xml:space="preserve">Storage protein </w:t>
      </w:r>
      <w:commentRangeEnd w:id="61"/>
      <w:r w:rsidR="00926E5A">
        <w:rPr>
          <w:rStyle w:val="CommentReference"/>
        </w:rPr>
        <w:commentReference w:id="61"/>
      </w:r>
      <w:r w:rsidR="00820F22">
        <w:rPr>
          <w:rFonts w:asciiTheme="minorHAnsi" w:hAnsiTheme="minorHAnsi"/>
          <w:color w:val="auto"/>
        </w:rPr>
        <w:t>and triglyceride</w:t>
      </w:r>
      <w:r w:rsidR="00F53772" w:rsidRPr="00B25226">
        <w:rPr>
          <w:rFonts w:asciiTheme="minorHAnsi" w:hAnsiTheme="minorHAnsi"/>
          <w:color w:val="auto"/>
        </w:rPr>
        <w:t xml:space="preserve"> quantification will be expressed as a concentration in comparison to a protein standard and a triglyceride standard, respectively. </w:t>
      </w:r>
      <w:r w:rsidR="00802F4F" w:rsidRPr="00B25226">
        <w:rPr>
          <w:rFonts w:asciiTheme="minorHAnsi" w:hAnsiTheme="minorHAnsi"/>
          <w:color w:val="auto"/>
        </w:rPr>
        <w:t>The initial hemolymph</w:t>
      </w:r>
      <w:r w:rsidR="00F53772" w:rsidRPr="00B25226">
        <w:rPr>
          <w:rFonts w:asciiTheme="minorHAnsi" w:hAnsiTheme="minorHAnsi"/>
          <w:color w:val="auto"/>
        </w:rPr>
        <w:t xml:space="preserve"> protein</w:t>
      </w:r>
      <w:r w:rsidR="00802F4F" w:rsidRPr="00B25226">
        <w:rPr>
          <w:rFonts w:asciiTheme="minorHAnsi" w:hAnsiTheme="minorHAnsi"/>
          <w:color w:val="auto"/>
        </w:rPr>
        <w:t xml:space="preserve"> concentration and putative storage protein</w:t>
      </w:r>
      <w:r w:rsidR="00F53772" w:rsidRPr="00B25226">
        <w:rPr>
          <w:rFonts w:asciiTheme="minorHAnsi" w:hAnsiTheme="minorHAnsi"/>
          <w:color w:val="auto"/>
        </w:rPr>
        <w:t xml:space="preserve"> concentration</w:t>
      </w:r>
      <w:r w:rsidR="00802F4F" w:rsidRPr="00B25226">
        <w:rPr>
          <w:rFonts w:asciiTheme="minorHAnsi" w:hAnsiTheme="minorHAnsi"/>
          <w:color w:val="auto"/>
        </w:rPr>
        <w:t>s wi</w:t>
      </w:r>
      <w:r w:rsidR="00820F22">
        <w:rPr>
          <w:rFonts w:asciiTheme="minorHAnsi" w:hAnsiTheme="minorHAnsi"/>
          <w:color w:val="auto"/>
        </w:rPr>
        <w:t>ll be determined</w:t>
      </w:r>
      <w:r w:rsidR="00802F4F" w:rsidRPr="00B25226">
        <w:rPr>
          <w:rFonts w:asciiTheme="minorHAnsi" w:hAnsiTheme="minorHAnsi"/>
          <w:color w:val="auto"/>
        </w:rPr>
        <w:t xml:space="preserve"> relative to an external standard of known proteins and at known concentrations. Total lipid concentration will be determined</w:t>
      </w:r>
      <w:r w:rsidR="00B749DE" w:rsidRPr="00B25226">
        <w:rPr>
          <w:rFonts w:asciiTheme="minorHAnsi" w:hAnsiTheme="minorHAnsi"/>
          <w:color w:val="auto"/>
        </w:rPr>
        <w:t xml:space="preserve"> as the </w:t>
      </w:r>
      <w:r w:rsidR="00B4176F" w:rsidRPr="00B25226">
        <w:rPr>
          <w:rFonts w:asciiTheme="minorHAnsi" w:hAnsiTheme="minorHAnsi"/>
          <w:color w:val="auto"/>
        </w:rPr>
        <w:t xml:space="preserve">total </w:t>
      </w:r>
      <w:r w:rsidR="00B749DE" w:rsidRPr="00B25226">
        <w:rPr>
          <w:rFonts w:asciiTheme="minorHAnsi" w:hAnsiTheme="minorHAnsi"/>
          <w:color w:val="auto"/>
        </w:rPr>
        <w:t>sum of the triglyceride peak area</w:t>
      </w:r>
      <w:r w:rsidR="00B4176F" w:rsidRPr="00B25226">
        <w:rPr>
          <w:rFonts w:asciiTheme="minorHAnsi" w:hAnsiTheme="minorHAnsi"/>
          <w:color w:val="auto"/>
        </w:rPr>
        <w:t>s</w:t>
      </w:r>
      <w:r w:rsidR="00B749DE" w:rsidRPr="00B25226">
        <w:rPr>
          <w:rFonts w:asciiTheme="minorHAnsi" w:hAnsiTheme="minorHAnsi"/>
          <w:color w:val="auto"/>
        </w:rPr>
        <w:t xml:space="preserve"> in relation to </w:t>
      </w:r>
      <w:r w:rsidR="00B4176F" w:rsidRPr="00B25226">
        <w:rPr>
          <w:rFonts w:asciiTheme="minorHAnsi" w:hAnsiTheme="minorHAnsi"/>
          <w:color w:val="auto"/>
        </w:rPr>
        <w:t xml:space="preserve">the peak area </w:t>
      </w:r>
      <w:ins w:id="62" w:author="Dan Hahn" w:date="2017-08-28T13:36:00Z">
        <w:r w:rsidR="00926E5A">
          <w:rPr>
            <w:rFonts w:asciiTheme="minorHAnsi" w:hAnsiTheme="minorHAnsi"/>
            <w:color w:val="auto"/>
          </w:rPr>
          <w:t xml:space="preserve">of </w:t>
        </w:r>
      </w:ins>
      <w:r w:rsidR="00B749DE" w:rsidRPr="00B25226">
        <w:rPr>
          <w:rFonts w:asciiTheme="minorHAnsi" w:hAnsiTheme="minorHAnsi"/>
          <w:color w:val="auto"/>
        </w:rPr>
        <w:t>an external standard of known triglycerides at known concentrations</w:t>
      </w:r>
      <w:r w:rsidR="0073553C" w:rsidRPr="00B25226">
        <w:rPr>
          <w:rFonts w:asciiTheme="minorHAnsi" w:hAnsiTheme="minorHAnsi"/>
          <w:color w:val="auto"/>
        </w:rPr>
        <w:t xml:space="preserve">. </w:t>
      </w:r>
      <w:commentRangeStart w:id="63"/>
      <w:r w:rsidR="00FD4027" w:rsidRPr="00B25226">
        <w:rPr>
          <w:rFonts w:asciiTheme="minorHAnsi" w:hAnsiTheme="minorHAnsi"/>
          <w:color w:val="auto"/>
        </w:rPr>
        <w:t>A multivariate analysis of accumulated lipids and storage proteins will be used to explore the interactions between</w:t>
      </w:r>
      <w:r w:rsidR="00DA7679">
        <w:rPr>
          <w:rFonts w:asciiTheme="minorHAnsi" w:hAnsiTheme="minorHAnsi"/>
          <w:color w:val="auto"/>
        </w:rPr>
        <w:t xml:space="preserve"> different</w:t>
      </w:r>
      <w:r w:rsidR="00FD4027" w:rsidRPr="00B25226">
        <w:rPr>
          <w:rFonts w:asciiTheme="minorHAnsi" w:hAnsiTheme="minorHAnsi"/>
          <w:color w:val="auto"/>
        </w:rPr>
        <w:t xml:space="preserve"> experimental observations and </w:t>
      </w:r>
      <w:r w:rsidR="00DA7679">
        <w:rPr>
          <w:rFonts w:asciiTheme="minorHAnsi" w:hAnsiTheme="minorHAnsi"/>
          <w:color w:val="auto"/>
        </w:rPr>
        <w:t xml:space="preserve">used </w:t>
      </w:r>
      <w:r w:rsidR="00FD4027" w:rsidRPr="00B25226">
        <w:rPr>
          <w:rFonts w:asciiTheme="minorHAnsi" w:hAnsiTheme="minorHAnsi"/>
          <w:color w:val="auto"/>
        </w:rPr>
        <w:t>to determine if there are interesting patterns.</w:t>
      </w:r>
      <w:commentRangeEnd w:id="63"/>
      <w:r w:rsidR="00926E5A">
        <w:rPr>
          <w:rStyle w:val="CommentReference"/>
        </w:rPr>
        <w:commentReference w:id="63"/>
      </w:r>
    </w:p>
    <w:p w14:paraId="63BEBA8E" w14:textId="77777777" w:rsidR="00737225" w:rsidRPr="00B25226"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B25226" w:rsidRDefault="00C83A27" w:rsidP="00F2535D">
      <w:pPr>
        <w:spacing w:before="100" w:beforeAutospacing="1" w:after="100" w:afterAutospacing="1"/>
        <w:ind w:left="475" w:hanging="475"/>
        <w:outlineLvl w:val="0"/>
        <w:rPr>
          <w:b/>
          <w:color w:val="auto"/>
          <w:sz w:val="22"/>
          <w:szCs w:val="22"/>
        </w:rPr>
      </w:pPr>
      <w:r w:rsidRPr="00B25226">
        <w:rPr>
          <w:b/>
          <w:color w:val="auto"/>
          <w:sz w:val="22"/>
          <w:szCs w:val="22"/>
        </w:rPr>
        <w:t>REFERENCES:</w:t>
      </w:r>
    </w:p>
    <w:p w14:paraId="43A9A6C3" w14:textId="78137999" w:rsidR="00265C55" w:rsidRPr="00265C55" w:rsidRDefault="00C83A27" w:rsidP="00265C55">
      <w:pPr>
        <w:autoSpaceDE w:val="0"/>
        <w:autoSpaceDN w:val="0"/>
        <w:adjustRightInd w:val="0"/>
        <w:spacing w:before="100" w:after="100"/>
        <w:ind w:left="480" w:hanging="480"/>
        <w:rPr>
          <w:rFonts w:eastAsia="Times New Roman" w:cs="Times New Roman"/>
          <w:noProof/>
          <w:sz w:val="22"/>
        </w:rPr>
      </w:pPr>
      <w:r w:rsidRPr="00B25226">
        <w:rPr>
          <w:color w:val="auto"/>
          <w:sz w:val="22"/>
          <w:szCs w:val="22"/>
        </w:rPr>
        <w:fldChar w:fldCharType="begin" w:fldLock="1"/>
      </w:r>
      <w:r w:rsidRPr="00B25226">
        <w:rPr>
          <w:color w:val="auto"/>
          <w:sz w:val="22"/>
          <w:szCs w:val="22"/>
        </w:rPr>
        <w:instrText xml:space="preserve">ADDIN Mendeley Bibliography CSL_BIBLIOGRAPHY </w:instrText>
      </w:r>
      <w:r w:rsidRPr="00B25226">
        <w:rPr>
          <w:color w:val="auto"/>
          <w:sz w:val="22"/>
          <w:szCs w:val="22"/>
        </w:rPr>
        <w:fldChar w:fldCharType="separate"/>
      </w:r>
      <w:r w:rsidR="00265C55" w:rsidRPr="00265C55">
        <w:rPr>
          <w:rFonts w:eastAsia="Times New Roman" w:cs="Times New Roman"/>
          <w:b/>
          <w:bCs/>
          <w:noProof/>
          <w:sz w:val="22"/>
        </w:rPr>
        <w:t>Agrawal, A. A.</w:t>
      </w:r>
      <w:r w:rsidR="00265C55" w:rsidRPr="00265C55">
        <w:rPr>
          <w:rFonts w:eastAsia="Times New Roman" w:cs="Times New Roman"/>
          <w:noProof/>
          <w:sz w:val="22"/>
        </w:rPr>
        <w:t xml:space="preserve"> </w:t>
      </w:r>
      <w:r w:rsidR="00265C55" w:rsidRPr="00265C55">
        <w:rPr>
          <w:rFonts w:eastAsia="Times New Roman" w:cs="Times New Roman"/>
          <w:b/>
          <w:bCs/>
          <w:noProof/>
          <w:sz w:val="22"/>
        </w:rPr>
        <w:t>2001</w:t>
      </w:r>
      <w:r w:rsidR="00265C55" w:rsidRPr="00265C55">
        <w:rPr>
          <w:rFonts w:eastAsia="Times New Roman" w:cs="Times New Roman"/>
          <w:noProof/>
          <w:sz w:val="22"/>
        </w:rPr>
        <w:t>. Phenotypic Plasticity in the Interactions and Evolution of Species. Science (80-. ). 294: 321–326.</w:t>
      </w:r>
    </w:p>
    <w:p w14:paraId="5E6F6A1E"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Bale, J. S., and S. A. L. Hayward</w:t>
      </w:r>
      <w:r w:rsidRPr="00265C55">
        <w:rPr>
          <w:rFonts w:eastAsia="Times New Roman" w:cs="Times New Roman"/>
          <w:noProof/>
          <w:sz w:val="22"/>
        </w:rPr>
        <w:t xml:space="preserve">. </w:t>
      </w:r>
      <w:r w:rsidRPr="00265C55">
        <w:rPr>
          <w:rFonts w:eastAsia="Times New Roman" w:cs="Times New Roman"/>
          <w:b/>
          <w:bCs/>
          <w:noProof/>
          <w:sz w:val="22"/>
        </w:rPr>
        <w:t>2010</w:t>
      </w:r>
      <w:r w:rsidRPr="00265C55">
        <w:rPr>
          <w:rFonts w:eastAsia="Times New Roman" w:cs="Times New Roman"/>
          <w:noProof/>
          <w:sz w:val="22"/>
        </w:rPr>
        <w:t>. Insect overwintering in a changing climate. J. Exp. Biol. 213: 980–994.</w:t>
      </w:r>
    </w:p>
    <w:p w14:paraId="7346F496"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265C55">
        <w:rPr>
          <w:rFonts w:eastAsia="Times New Roman" w:cs="Times New Roman"/>
          <w:noProof/>
          <w:sz w:val="22"/>
        </w:rPr>
        <w:t xml:space="preserve">. </w:t>
      </w:r>
      <w:r w:rsidRPr="00265C55">
        <w:rPr>
          <w:rFonts w:eastAsia="Times New Roman" w:cs="Times New Roman"/>
          <w:b/>
          <w:bCs/>
          <w:noProof/>
          <w:sz w:val="22"/>
        </w:rPr>
        <w:t>2002</w:t>
      </w:r>
      <w:r w:rsidRPr="00265C55">
        <w:rPr>
          <w:rFonts w:eastAsia="Times New Roman" w:cs="Times New Roman"/>
          <w:noProof/>
          <w:sz w:val="22"/>
        </w:rPr>
        <w:t>. Herbivory in global climate change research: Direct effects of rising temperature on insect herbivores. Glob. Chang. Biol. 8: 1–16.</w:t>
      </w:r>
    </w:p>
    <w:p w14:paraId="042209B8"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Bradshaw, W. E., and C. M. Holzapfel</w:t>
      </w:r>
      <w:r w:rsidRPr="00265C55">
        <w:rPr>
          <w:rFonts w:eastAsia="Times New Roman" w:cs="Times New Roman"/>
          <w:noProof/>
          <w:sz w:val="22"/>
        </w:rPr>
        <w:t xml:space="preserve">. </w:t>
      </w:r>
      <w:r w:rsidRPr="00265C55">
        <w:rPr>
          <w:rFonts w:eastAsia="Times New Roman" w:cs="Times New Roman"/>
          <w:b/>
          <w:bCs/>
          <w:noProof/>
          <w:sz w:val="22"/>
        </w:rPr>
        <w:t>2001</w:t>
      </w:r>
      <w:r w:rsidRPr="00265C55">
        <w:rPr>
          <w:rFonts w:eastAsia="Times New Roman" w:cs="Times New Roman"/>
          <w:noProof/>
          <w:sz w:val="22"/>
        </w:rPr>
        <w:t>. Genetic shift in photoperiodic response correlated with global warming. Proc. Natl. Acad. Sci. 98: 14509–14511.</w:t>
      </w:r>
    </w:p>
    <w:p w14:paraId="28DB88A0"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Bradshaw, W., and C. Holzapfel</w:t>
      </w:r>
      <w:r w:rsidRPr="00265C55">
        <w:rPr>
          <w:rFonts w:eastAsia="Times New Roman" w:cs="Times New Roman"/>
          <w:noProof/>
          <w:sz w:val="22"/>
        </w:rPr>
        <w:t xml:space="preserve">. </w:t>
      </w:r>
      <w:r w:rsidRPr="00265C55">
        <w:rPr>
          <w:rFonts w:eastAsia="Times New Roman" w:cs="Times New Roman"/>
          <w:b/>
          <w:bCs/>
          <w:noProof/>
          <w:sz w:val="22"/>
        </w:rPr>
        <w:t>2006</w:t>
      </w:r>
      <w:r w:rsidRPr="00265C55">
        <w:rPr>
          <w:rFonts w:eastAsia="Times New Roman" w:cs="Times New Roman"/>
          <w:noProof/>
          <w:sz w:val="22"/>
        </w:rPr>
        <w:t>. Evolutionary Response to Rapid Climate Change. Science (80-. ). 312: 1477–1478.</w:t>
      </w:r>
    </w:p>
    <w:p w14:paraId="09151F1F"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Breed, G. A., S. Stichter, and E. E. Crone</w:t>
      </w:r>
      <w:r w:rsidRPr="00265C55">
        <w:rPr>
          <w:rFonts w:eastAsia="Times New Roman" w:cs="Times New Roman"/>
          <w:noProof/>
          <w:sz w:val="22"/>
        </w:rPr>
        <w:t xml:space="preserve">. </w:t>
      </w:r>
      <w:r w:rsidRPr="00265C55">
        <w:rPr>
          <w:rFonts w:eastAsia="Times New Roman" w:cs="Times New Roman"/>
          <w:b/>
          <w:bCs/>
          <w:noProof/>
          <w:sz w:val="22"/>
        </w:rPr>
        <w:t>2012</w:t>
      </w:r>
      <w:r w:rsidRPr="00265C55">
        <w:rPr>
          <w:rFonts w:eastAsia="Times New Roman" w:cs="Times New Roman"/>
          <w:noProof/>
          <w:sz w:val="22"/>
        </w:rPr>
        <w:t>. Climate-driven changes in northeastern US butterfly communities. Nat. Clim. Chang. 3: 142–145.</w:t>
      </w:r>
    </w:p>
    <w:p w14:paraId="0A579632"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Burmester, T.</w:t>
      </w:r>
      <w:r w:rsidRPr="00265C55">
        <w:rPr>
          <w:rFonts w:eastAsia="Times New Roman" w:cs="Times New Roman"/>
          <w:noProof/>
          <w:sz w:val="22"/>
        </w:rPr>
        <w:t xml:space="preserve"> </w:t>
      </w:r>
      <w:r w:rsidRPr="00265C55">
        <w:rPr>
          <w:rFonts w:eastAsia="Times New Roman" w:cs="Times New Roman"/>
          <w:b/>
          <w:bCs/>
          <w:noProof/>
          <w:sz w:val="22"/>
        </w:rPr>
        <w:t>1999</w:t>
      </w:r>
      <w:r w:rsidRPr="00265C55">
        <w:rPr>
          <w:rFonts w:eastAsia="Times New Roman" w:cs="Times New Roman"/>
          <w:noProof/>
          <w:sz w:val="22"/>
        </w:rPr>
        <w:t>. Evolution and function of the insect hexamerins*. Eur. J. Entomol. 96: 213–225.</w:t>
      </w:r>
    </w:p>
    <w:p w14:paraId="5D29BCE7"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Chown, S. L., and J. S. Terblanche</w:t>
      </w:r>
      <w:r w:rsidRPr="00265C55">
        <w:rPr>
          <w:rFonts w:eastAsia="Times New Roman" w:cs="Times New Roman"/>
          <w:noProof/>
          <w:sz w:val="22"/>
        </w:rPr>
        <w:t xml:space="preserve">. </w:t>
      </w:r>
      <w:r w:rsidRPr="00265C55">
        <w:rPr>
          <w:rFonts w:eastAsia="Times New Roman" w:cs="Times New Roman"/>
          <w:b/>
          <w:bCs/>
          <w:noProof/>
          <w:sz w:val="22"/>
        </w:rPr>
        <w:t>2006</w:t>
      </w:r>
      <w:r w:rsidRPr="00265C55">
        <w:rPr>
          <w:rFonts w:eastAsia="Times New Roman" w:cs="Times New Roman"/>
          <w:noProof/>
          <w:sz w:val="22"/>
        </w:rPr>
        <w:t xml:space="preserve">. Physiological Diversity in Insects: Ecological and Evolutionary </w:t>
      </w:r>
      <w:r w:rsidRPr="00265C55">
        <w:rPr>
          <w:rFonts w:eastAsia="Times New Roman" w:cs="Times New Roman"/>
          <w:noProof/>
          <w:sz w:val="22"/>
        </w:rPr>
        <w:lastRenderedPageBreak/>
        <w:t>Contexts. Adv. In Insect Phys. 33: 50–152.</w:t>
      </w:r>
    </w:p>
    <w:p w14:paraId="2540C15C"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Christie, W. W., and W. W. Christie</w:t>
      </w:r>
      <w:r w:rsidRPr="00265C55">
        <w:rPr>
          <w:rFonts w:eastAsia="Times New Roman" w:cs="Times New Roman"/>
          <w:noProof/>
          <w:sz w:val="22"/>
        </w:rPr>
        <w:t xml:space="preserve">. </w:t>
      </w:r>
      <w:r w:rsidRPr="00265C55">
        <w:rPr>
          <w:rFonts w:eastAsia="Times New Roman" w:cs="Times New Roman"/>
          <w:b/>
          <w:bCs/>
          <w:noProof/>
          <w:sz w:val="22"/>
        </w:rPr>
        <w:t>1993</w:t>
      </w:r>
      <w:r w:rsidRPr="00265C55">
        <w:rPr>
          <w:rFonts w:eastAsia="Times New Roman" w:cs="Times New Roman"/>
          <w:noProof/>
          <w:sz w:val="22"/>
        </w:rPr>
        <w:t>. Preparation of ester derivatives of fatty acids for chromatographic analysis. 69–111.</w:t>
      </w:r>
    </w:p>
    <w:p w14:paraId="4046BF4A"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Culliney, T. W.</w:t>
      </w:r>
      <w:r w:rsidRPr="00265C55">
        <w:rPr>
          <w:rFonts w:eastAsia="Times New Roman" w:cs="Times New Roman"/>
          <w:noProof/>
          <w:sz w:val="22"/>
        </w:rPr>
        <w:t xml:space="preserve"> </w:t>
      </w:r>
      <w:r w:rsidRPr="00265C55">
        <w:rPr>
          <w:rFonts w:eastAsia="Times New Roman" w:cs="Times New Roman"/>
          <w:b/>
          <w:bCs/>
          <w:noProof/>
          <w:sz w:val="22"/>
        </w:rPr>
        <w:t>2014</w:t>
      </w:r>
      <w:r w:rsidRPr="00265C55">
        <w:rPr>
          <w:rFonts w:eastAsia="Times New Roman" w:cs="Times New Roman"/>
          <w:noProof/>
          <w:sz w:val="22"/>
        </w:rPr>
        <w:t xml:space="preserve">. Crop Losses to Arthropod Pests, pp. 201–226. </w:t>
      </w:r>
      <w:r w:rsidRPr="00265C55">
        <w:rPr>
          <w:rFonts w:eastAsia="Times New Roman" w:cs="Times New Roman"/>
          <w:i/>
          <w:iCs/>
          <w:noProof/>
          <w:sz w:val="22"/>
        </w:rPr>
        <w:t>In</w:t>
      </w:r>
      <w:r w:rsidRPr="00265C55">
        <w:rPr>
          <w:rFonts w:eastAsia="Times New Roman" w:cs="Times New Roman"/>
          <w:noProof/>
          <w:sz w:val="22"/>
        </w:rPr>
        <w:t xml:space="preserve"> Integr. Pest Manag. Vol 3.</w:t>
      </w:r>
    </w:p>
    <w:p w14:paraId="75253DB1"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DeLucia, E. H., C. L. Casteel, P. D. Nabity, and B. F. O’Neill</w:t>
      </w:r>
      <w:r w:rsidRPr="00265C55">
        <w:rPr>
          <w:rFonts w:eastAsia="Times New Roman" w:cs="Times New Roman"/>
          <w:noProof/>
          <w:sz w:val="22"/>
        </w:rPr>
        <w:t xml:space="preserve">. </w:t>
      </w:r>
      <w:r w:rsidRPr="00265C55">
        <w:rPr>
          <w:rFonts w:eastAsia="Times New Roman" w:cs="Times New Roman"/>
          <w:b/>
          <w:bCs/>
          <w:noProof/>
          <w:sz w:val="22"/>
        </w:rPr>
        <w:t>2008</w:t>
      </w:r>
      <w:r w:rsidRPr="00265C55">
        <w:rPr>
          <w:rFonts w:eastAsia="Times New Roman" w:cs="Times New Roman"/>
          <w:noProof/>
          <w:sz w:val="22"/>
        </w:rPr>
        <w:t>. Insects take a bigger bite out of plants in a warmer, higher carbon dioxide world. Proc. Natl. Acad. Sci. 105: 1781–1782.</w:t>
      </w:r>
    </w:p>
    <w:p w14:paraId="30BC97E7"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Denlinger, D. L.</w:t>
      </w:r>
      <w:r w:rsidRPr="00265C55">
        <w:rPr>
          <w:rFonts w:eastAsia="Times New Roman" w:cs="Times New Roman"/>
          <w:noProof/>
          <w:sz w:val="22"/>
        </w:rPr>
        <w:t xml:space="preserve"> </w:t>
      </w:r>
      <w:r w:rsidRPr="00265C55">
        <w:rPr>
          <w:rFonts w:eastAsia="Times New Roman" w:cs="Times New Roman"/>
          <w:b/>
          <w:bCs/>
          <w:noProof/>
          <w:sz w:val="22"/>
        </w:rPr>
        <w:t>2008</w:t>
      </w:r>
      <w:r w:rsidRPr="00265C55">
        <w:rPr>
          <w:rFonts w:eastAsia="Times New Roman" w:cs="Times New Roman"/>
          <w:noProof/>
          <w:sz w:val="22"/>
        </w:rPr>
        <w:t>. Why study diapause? Entomol. Res. 38: 1–9.</w:t>
      </w:r>
    </w:p>
    <w:p w14:paraId="4E1C4246"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Deutsch, C. A., J. J. Tewksbury, R. B. Huey, K. S. Sheldon, C. K. Ghalambor, D. C. Haak, and P. R. Martin</w:t>
      </w:r>
      <w:r w:rsidRPr="00265C55">
        <w:rPr>
          <w:rFonts w:eastAsia="Times New Roman" w:cs="Times New Roman"/>
          <w:noProof/>
          <w:sz w:val="22"/>
        </w:rPr>
        <w:t xml:space="preserve">. </w:t>
      </w:r>
      <w:r w:rsidRPr="00265C55">
        <w:rPr>
          <w:rFonts w:eastAsia="Times New Roman" w:cs="Times New Roman"/>
          <w:b/>
          <w:bCs/>
          <w:noProof/>
          <w:sz w:val="22"/>
        </w:rPr>
        <w:t>2008</w:t>
      </w:r>
      <w:r w:rsidRPr="00265C55">
        <w:rPr>
          <w:rFonts w:eastAsia="Times New Roman" w:cs="Times New Roman"/>
          <w:noProof/>
          <w:sz w:val="22"/>
        </w:rPr>
        <w:t>. Impacts of climate warming on terrestrial ectotherms across latitude. Proc. Natl. Acad. Sci. U. S. A. 105: 6668–6672.</w:t>
      </w:r>
    </w:p>
    <w:p w14:paraId="2D274A9A"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Fernandez-Cornejo, J., R. Nehring, C. Osteen, S. Wechsler, A. Martin, and A. Vialou</w:t>
      </w:r>
      <w:r w:rsidRPr="00265C55">
        <w:rPr>
          <w:rFonts w:eastAsia="Times New Roman" w:cs="Times New Roman"/>
          <w:noProof/>
          <w:sz w:val="22"/>
        </w:rPr>
        <w:t xml:space="preserve">. </w:t>
      </w:r>
      <w:r w:rsidRPr="00265C55">
        <w:rPr>
          <w:rFonts w:eastAsia="Times New Roman" w:cs="Times New Roman"/>
          <w:b/>
          <w:bCs/>
          <w:noProof/>
          <w:sz w:val="22"/>
        </w:rPr>
        <w:t>2014</w:t>
      </w:r>
      <w:r w:rsidRPr="00265C55">
        <w:rPr>
          <w:rFonts w:eastAsia="Times New Roman" w:cs="Times New Roman"/>
          <w:noProof/>
          <w:sz w:val="22"/>
        </w:rPr>
        <w:t>. Pesticide Use in U.S. Agriculture: 21 Selected Crops, 1960-2008.</w:t>
      </w:r>
    </w:p>
    <w:p w14:paraId="5765C13F"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Folch, J., M. Lees, and G. H. S. Stanley</w:t>
      </w:r>
      <w:r w:rsidRPr="00265C55">
        <w:rPr>
          <w:rFonts w:eastAsia="Times New Roman" w:cs="Times New Roman"/>
          <w:noProof/>
          <w:sz w:val="22"/>
        </w:rPr>
        <w:t xml:space="preserve">. </w:t>
      </w:r>
      <w:r w:rsidRPr="00265C55">
        <w:rPr>
          <w:rFonts w:eastAsia="Times New Roman" w:cs="Times New Roman"/>
          <w:b/>
          <w:bCs/>
          <w:noProof/>
          <w:sz w:val="22"/>
        </w:rPr>
        <w:t>1957</w:t>
      </w:r>
      <w:r w:rsidRPr="00265C55">
        <w:rPr>
          <w:rFonts w:eastAsia="Times New Roman" w:cs="Times New Roman"/>
          <w:noProof/>
          <w:sz w:val="22"/>
        </w:rPr>
        <w:t>. A simple method for the isolation and purification of total lipids from animal tissues. J Biol Chem.</w:t>
      </w:r>
    </w:p>
    <w:p w14:paraId="75B37CC7"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Gelman, D. B., and D. K. Hayes</w:t>
      </w:r>
      <w:r w:rsidRPr="00265C55">
        <w:rPr>
          <w:rFonts w:eastAsia="Times New Roman" w:cs="Times New Roman"/>
          <w:noProof/>
          <w:sz w:val="22"/>
        </w:rPr>
        <w:t xml:space="preserve">. </w:t>
      </w:r>
      <w:r w:rsidRPr="00265C55">
        <w:rPr>
          <w:rFonts w:eastAsia="Times New Roman" w:cs="Times New Roman"/>
          <w:b/>
          <w:bCs/>
          <w:noProof/>
          <w:sz w:val="22"/>
        </w:rPr>
        <w:t>1982</w:t>
      </w:r>
      <w:r w:rsidRPr="00265C55">
        <w:rPr>
          <w:rFonts w:eastAsia="Times New Roman" w:cs="Times New Roman"/>
          <w:noProof/>
          <w:sz w:val="22"/>
        </w:rPr>
        <w:t>. Methods and Markers for Synchronizing Maturation of Fifth-Stage Larvae and Pupae of the European Corn Borer , Ostrinia nubilalis. Ann. Entomol. Soc. 75: 485–493.</w:t>
      </w:r>
    </w:p>
    <w:p w14:paraId="01C6D7E8"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Gelman, D. B., and C. W. Woods</w:t>
      </w:r>
      <w:r w:rsidRPr="00265C55">
        <w:rPr>
          <w:rFonts w:eastAsia="Times New Roman" w:cs="Times New Roman"/>
          <w:noProof/>
          <w:sz w:val="22"/>
        </w:rPr>
        <w:t xml:space="preserve">. </w:t>
      </w:r>
      <w:r w:rsidRPr="00265C55">
        <w:rPr>
          <w:rFonts w:eastAsia="Times New Roman" w:cs="Times New Roman"/>
          <w:b/>
          <w:bCs/>
          <w:noProof/>
          <w:sz w:val="22"/>
        </w:rPr>
        <w:t>1983</w:t>
      </w:r>
      <w:r w:rsidRPr="00265C55">
        <w:rPr>
          <w:rFonts w:eastAsia="Times New Roman" w:cs="Times New Roman"/>
          <w:noProof/>
          <w:sz w:val="22"/>
        </w:rPr>
        <w:t>. HAEMOLYMPH ECDYSTEROID TITERS OF DIAPAUSE-AND NONDIAPAUSE-BOUND FIFTH INSTARS AND PUPAE OF THE EUROPEAN CORN BORER, OSTRINIA NUZ3KALIS (HijBNER). Biochrm. Phystol. %A: 367–375.</w:t>
      </w:r>
    </w:p>
    <w:p w14:paraId="44558B44"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Goehring, L., and K. S. Oberhauser</w:t>
      </w:r>
      <w:r w:rsidRPr="00265C55">
        <w:rPr>
          <w:rFonts w:eastAsia="Times New Roman" w:cs="Times New Roman"/>
          <w:noProof/>
          <w:sz w:val="22"/>
        </w:rPr>
        <w:t xml:space="preserve">. </w:t>
      </w:r>
      <w:r w:rsidRPr="00265C55">
        <w:rPr>
          <w:rFonts w:eastAsia="Times New Roman" w:cs="Times New Roman"/>
          <w:b/>
          <w:bCs/>
          <w:noProof/>
          <w:sz w:val="22"/>
        </w:rPr>
        <w:t>2002</w:t>
      </w:r>
      <w:r w:rsidRPr="00265C55">
        <w:rPr>
          <w:rFonts w:eastAsia="Times New Roman" w:cs="Times New Roman"/>
          <w:noProof/>
          <w:sz w:val="22"/>
        </w:rPr>
        <w:t xml:space="preserve">. Effects of photoperiod, temperature, and host plant age on induction of reproductive diapause and development time in </w:t>
      </w:r>
      <w:r w:rsidRPr="00265C55">
        <w:rPr>
          <w:rFonts w:eastAsia="Times New Roman" w:cs="Times New Roman"/>
          <w:i/>
          <w:iCs/>
          <w:noProof/>
          <w:sz w:val="22"/>
        </w:rPr>
        <w:t>Danaus plexippus</w:t>
      </w:r>
      <w:r w:rsidRPr="00265C55">
        <w:rPr>
          <w:rFonts w:eastAsia="Times New Roman" w:cs="Times New Roman"/>
          <w:noProof/>
          <w:sz w:val="22"/>
        </w:rPr>
        <w:t>. Ecol. Entomol. 27: 674–685.</w:t>
      </w:r>
    </w:p>
    <w:p w14:paraId="20CC7B16"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Hahn, D. A., and D. L. Denlinger</w:t>
      </w:r>
      <w:r w:rsidRPr="00265C55">
        <w:rPr>
          <w:rFonts w:eastAsia="Times New Roman" w:cs="Times New Roman"/>
          <w:noProof/>
          <w:sz w:val="22"/>
        </w:rPr>
        <w:t xml:space="preserve">. </w:t>
      </w:r>
      <w:r w:rsidRPr="00265C55">
        <w:rPr>
          <w:rFonts w:eastAsia="Times New Roman" w:cs="Times New Roman"/>
          <w:b/>
          <w:bCs/>
          <w:noProof/>
          <w:sz w:val="22"/>
        </w:rPr>
        <w:t>2007</w:t>
      </w:r>
      <w:r w:rsidRPr="00265C55">
        <w:rPr>
          <w:rFonts w:eastAsia="Times New Roman" w:cs="Times New Roman"/>
          <w:noProof/>
          <w:sz w:val="22"/>
        </w:rPr>
        <w:t>. Meeting the energetic demands of insect diapause: Nutrient storage and utilization. J. Insect Physiol. 53: 760–773.</w:t>
      </w:r>
    </w:p>
    <w:p w14:paraId="5F9ABB21"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Hahn, D. A., and D. L. Denlinger</w:t>
      </w:r>
      <w:r w:rsidRPr="00265C55">
        <w:rPr>
          <w:rFonts w:eastAsia="Times New Roman" w:cs="Times New Roman"/>
          <w:noProof/>
          <w:sz w:val="22"/>
        </w:rPr>
        <w:t xml:space="preserve">. </w:t>
      </w:r>
      <w:r w:rsidRPr="00265C55">
        <w:rPr>
          <w:rFonts w:eastAsia="Times New Roman" w:cs="Times New Roman"/>
          <w:b/>
          <w:bCs/>
          <w:noProof/>
          <w:sz w:val="22"/>
        </w:rPr>
        <w:t>2011</w:t>
      </w:r>
      <w:r w:rsidRPr="00265C55">
        <w:rPr>
          <w:rFonts w:eastAsia="Times New Roman" w:cs="Times New Roman"/>
          <w:noProof/>
          <w:sz w:val="22"/>
        </w:rPr>
        <w:t>. Energetics of Insect Diapause. Annu. Rev. Entomol. 56: 103–121.</w:t>
      </w:r>
    </w:p>
    <w:p w14:paraId="4E09CD69"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Hoffmann, A. A., J. Shirriffs, and M. Scott</w:t>
      </w:r>
      <w:r w:rsidRPr="00265C55">
        <w:rPr>
          <w:rFonts w:eastAsia="Times New Roman" w:cs="Times New Roman"/>
          <w:noProof/>
          <w:sz w:val="22"/>
        </w:rPr>
        <w:t xml:space="preserve">. </w:t>
      </w:r>
      <w:r w:rsidRPr="00265C55">
        <w:rPr>
          <w:rFonts w:eastAsia="Times New Roman" w:cs="Times New Roman"/>
          <w:b/>
          <w:bCs/>
          <w:noProof/>
          <w:sz w:val="22"/>
        </w:rPr>
        <w:t>2005</w:t>
      </w:r>
      <w:r w:rsidRPr="00265C55">
        <w:rPr>
          <w:rFonts w:eastAsia="Times New Roman" w:cs="Times New Roman"/>
          <w:noProof/>
          <w:sz w:val="22"/>
        </w:rPr>
        <w:t>. Relative importance of plastic vs genetic factors in adaptive differentiation: Geographical variation for stress resistance in Drosophila melanogaster from eastern Australia. Funct. Ecol. 19: 222–227.</w:t>
      </w:r>
    </w:p>
    <w:p w14:paraId="691A089D"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Huey, R. B., M. R. Kearney, A. Krockenberger, J. a M. Holtum, M. Jess, and S. E. Williams</w:t>
      </w:r>
      <w:r w:rsidRPr="00265C55">
        <w:rPr>
          <w:rFonts w:eastAsia="Times New Roman" w:cs="Times New Roman"/>
          <w:noProof/>
          <w:sz w:val="22"/>
        </w:rPr>
        <w:t xml:space="preserve">. </w:t>
      </w:r>
      <w:r w:rsidRPr="00265C55">
        <w:rPr>
          <w:rFonts w:eastAsia="Times New Roman" w:cs="Times New Roman"/>
          <w:b/>
          <w:bCs/>
          <w:noProof/>
          <w:sz w:val="22"/>
        </w:rPr>
        <w:t>2012</w:t>
      </w:r>
      <w:r w:rsidRPr="00265C55">
        <w:rPr>
          <w:rFonts w:eastAsia="Times New Roman" w:cs="Times New Roman"/>
          <w:noProof/>
          <w:sz w:val="22"/>
        </w:rPr>
        <w:t>. Predicting organismal vulnerability to climate warming: roles of behaviour, physiology and adaptation. Philos. Trans. R. Soc. Lond. B. Biol. Sci. 367: 1665–79.</w:t>
      </w:r>
    </w:p>
    <w:p w14:paraId="26C95637"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Huey, R. B., and R. D. Stevenson</w:t>
      </w:r>
      <w:r w:rsidRPr="00265C55">
        <w:rPr>
          <w:rFonts w:eastAsia="Times New Roman" w:cs="Times New Roman"/>
          <w:noProof/>
          <w:sz w:val="22"/>
        </w:rPr>
        <w:t xml:space="preserve">. </w:t>
      </w:r>
      <w:r w:rsidRPr="00265C55">
        <w:rPr>
          <w:rFonts w:eastAsia="Times New Roman" w:cs="Times New Roman"/>
          <w:b/>
          <w:bCs/>
          <w:noProof/>
          <w:sz w:val="22"/>
        </w:rPr>
        <w:t>1979</w:t>
      </w:r>
      <w:r w:rsidRPr="00265C55">
        <w:rPr>
          <w:rFonts w:eastAsia="Times New Roman" w:cs="Times New Roman"/>
          <w:noProof/>
          <w:sz w:val="22"/>
        </w:rPr>
        <w:t>. Intergrating thermal physiology and ecology of ecotherms: a discussion of approaches. Am. Zool. 19: 357–366.</w:t>
      </w:r>
    </w:p>
    <w:p w14:paraId="14FD3408"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Hughes, L.</w:t>
      </w:r>
      <w:r w:rsidRPr="00265C55">
        <w:rPr>
          <w:rFonts w:eastAsia="Times New Roman" w:cs="Times New Roman"/>
          <w:noProof/>
          <w:sz w:val="22"/>
        </w:rPr>
        <w:t xml:space="preserve"> </w:t>
      </w:r>
      <w:r w:rsidRPr="00265C55">
        <w:rPr>
          <w:rFonts w:eastAsia="Times New Roman" w:cs="Times New Roman"/>
          <w:b/>
          <w:bCs/>
          <w:noProof/>
          <w:sz w:val="22"/>
        </w:rPr>
        <w:t>2000</w:t>
      </w:r>
      <w:r w:rsidRPr="00265C55">
        <w:rPr>
          <w:rFonts w:eastAsia="Times New Roman" w:cs="Times New Roman"/>
          <w:noProof/>
          <w:sz w:val="22"/>
        </w:rPr>
        <w:t>. Biological consequences of global warming: is the signal already apparent? Trends Ecol. Evol. 15: 56–61.</w:t>
      </w:r>
    </w:p>
    <w:p w14:paraId="50C1C549"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Hut, R. A., S. Paolucci, R. Dor, C. P. Kyriacou, and S. Daan</w:t>
      </w:r>
      <w:r w:rsidRPr="00265C55">
        <w:rPr>
          <w:rFonts w:eastAsia="Times New Roman" w:cs="Times New Roman"/>
          <w:noProof/>
          <w:sz w:val="22"/>
        </w:rPr>
        <w:t xml:space="preserve">. </w:t>
      </w:r>
      <w:r w:rsidRPr="00265C55">
        <w:rPr>
          <w:rFonts w:eastAsia="Times New Roman" w:cs="Times New Roman"/>
          <w:b/>
          <w:bCs/>
          <w:noProof/>
          <w:sz w:val="22"/>
        </w:rPr>
        <w:t>2013</w:t>
      </w:r>
      <w:r w:rsidRPr="00265C55">
        <w:rPr>
          <w:rFonts w:eastAsia="Times New Roman" w:cs="Times New Roman"/>
          <w:noProof/>
          <w:sz w:val="22"/>
        </w:rPr>
        <w:t>. Latitudinal clines: an evolutionary view on biological rhythms. Proc. Biol. Sci. 280: 20130433.</w:t>
      </w:r>
    </w:p>
    <w:p w14:paraId="34BA6C12"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Koštál, V.</w:t>
      </w:r>
      <w:r w:rsidRPr="00265C55">
        <w:rPr>
          <w:rFonts w:eastAsia="Times New Roman" w:cs="Times New Roman"/>
          <w:noProof/>
          <w:sz w:val="22"/>
        </w:rPr>
        <w:t xml:space="preserve"> </w:t>
      </w:r>
      <w:r w:rsidRPr="00265C55">
        <w:rPr>
          <w:rFonts w:eastAsia="Times New Roman" w:cs="Times New Roman"/>
          <w:b/>
          <w:bCs/>
          <w:noProof/>
          <w:sz w:val="22"/>
        </w:rPr>
        <w:t>2006</w:t>
      </w:r>
      <w:r w:rsidRPr="00265C55">
        <w:rPr>
          <w:rFonts w:eastAsia="Times New Roman" w:cs="Times New Roman"/>
          <w:noProof/>
          <w:sz w:val="22"/>
        </w:rPr>
        <w:t>. Eco-physiological phases of insect diapause. J. Insect Physiol. 52: 113–127.</w:t>
      </w:r>
    </w:p>
    <w:p w14:paraId="6ED0AD40"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 xml:space="preserve">Lassance, J. M., A. T. Groot, M. A. Lienard, B. Antony, C. Borgwardt, F. Andersson, E. Hedenstrom, D. </w:t>
      </w:r>
      <w:r w:rsidRPr="00265C55">
        <w:rPr>
          <w:rFonts w:eastAsia="Times New Roman" w:cs="Times New Roman"/>
          <w:b/>
          <w:bCs/>
          <w:noProof/>
          <w:sz w:val="22"/>
        </w:rPr>
        <w:lastRenderedPageBreak/>
        <w:t>G. Heckel, and C. Lofstedt</w:t>
      </w:r>
      <w:r w:rsidRPr="00265C55">
        <w:rPr>
          <w:rFonts w:eastAsia="Times New Roman" w:cs="Times New Roman"/>
          <w:noProof/>
          <w:sz w:val="22"/>
        </w:rPr>
        <w:t xml:space="preserve">. </w:t>
      </w:r>
      <w:r w:rsidRPr="00265C55">
        <w:rPr>
          <w:rFonts w:eastAsia="Times New Roman" w:cs="Times New Roman"/>
          <w:b/>
          <w:bCs/>
          <w:noProof/>
          <w:sz w:val="22"/>
        </w:rPr>
        <w:t>2010</w:t>
      </w:r>
      <w:r w:rsidRPr="00265C55">
        <w:rPr>
          <w:rFonts w:eastAsia="Times New Roman" w:cs="Times New Roman"/>
          <w:noProof/>
          <w:sz w:val="22"/>
        </w:rPr>
        <w:t>. Allelic variation in a fatty-acyl reductase gene causes divergence in moth sex pheromones. Nature. 466: 486–491.</w:t>
      </w:r>
    </w:p>
    <w:p w14:paraId="569371BA"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Lee, C. E. E.</w:t>
      </w:r>
      <w:r w:rsidRPr="00265C55">
        <w:rPr>
          <w:rFonts w:eastAsia="Times New Roman" w:cs="Times New Roman"/>
          <w:noProof/>
          <w:sz w:val="22"/>
        </w:rPr>
        <w:t xml:space="preserve"> </w:t>
      </w:r>
      <w:r w:rsidRPr="00265C55">
        <w:rPr>
          <w:rFonts w:eastAsia="Times New Roman" w:cs="Times New Roman"/>
          <w:b/>
          <w:bCs/>
          <w:noProof/>
          <w:sz w:val="22"/>
        </w:rPr>
        <w:t>2002</w:t>
      </w:r>
      <w:r w:rsidRPr="00265C55">
        <w:rPr>
          <w:rFonts w:eastAsia="Times New Roman" w:cs="Times New Roman"/>
          <w:noProof/>
          <w:sz w:val="22"/>
        </w:rPr>
        <w:t>. Evolutionary genetics of invasive species. Trends Ecol. Evol. 17: 386–391.</w:t>
      </w:r>
    </w:p>
    <w:p w14:paraId="717EC19C"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Liu, K.-S.</w:t>
      </w:r>
      <w:r w:rsidRPr="00265C55">
        <w:rPr>
          <w:rFonts w:eastAsia="Times New Roman" w:cs="Times New Roman"/>
          <w:noProof/>
          <w:sz w:val="22"/>
        </w:rPr>
        <w:t xml:space="preserve"> </w:t>
      </w:r>
      <w:r w:rsidRPr="00265C55">
        <w:rPr>
          <w:rFonts w:eastAsia="Times New Roman" w:cs="Times New Roman"/>
          <w:b/>
          <w:bCs/>
          <w:noProof/>
          <w:sz w:val="22"/>
        </w:rPr>
        <w:t>1994</w:t>
      </w:r>
      <w:r w:rsidRPr="00265C55">
        <w:rPr>
          <w:rFonts w:eastAsia="Times New Roman" w:cs="Times New Roman"/>
          <w:noProof/>
          <w:sz w:val="22"/>
        </w:rPr>
        <w:t>. Preparation of fatty acid methyl esters for Gas-Chromatographic analysis of lipids in biologcal materials. J. Am. Oil Chem. Soc. 71: 1179–1187.</w:t>
      </w:r>
    </w:p>
    <w:p w14:paraId="26D68418"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Melorose, J., R. Perroy, and S. Careas</w:t>
      </w:r>
      <w:r w:rsidRPr="00265C55">
        <w:rPr>
          <w:rFonts w:eastAsia="Times New Roman" w:cs="Times New Roman"/>
          <w:noProof/>
          <w:sz w:val="22"/>
        </w:rPr>
        <w:t xml:space="preserve">. </w:t>
      </w:r>
      <w:r w:rsidRPr="00265C55">
        <w:rPr>
          <w:rFonts w:eastAsia="Times New Roman" w:cs="Times New Roman"/>
          <w:b/>
          <w:bCs/>
          <w:noProof/>
          <w:sz w:val="22"/>
        </w:rPr>
        <w:t>2015</w:t>
      </w:r>
      <w:r w:rsidRPr="00265C55">
        <w:rPr>
          <w:rFonts w:eastAsia="Times New Roman" w:cs="Times New Roman"/>
          <w:noProof/>
          <w:sz w:val="22"/>
        </w:rPr>
        <w:t>. World Population Prospects: The 2015 Revision, Key Findings and Advance Tables. Working Paper No. ESA/P/WP.241., United Nations, Dep. Econ. Soc. Aff. Popul. Div.</w:t>
      </w:r>
    </w:p>
    <w:p w14:paraId="0E966177"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NOAA National Centers for Environmental Information</w:t>
      </w:r>
      <w:r w:rsidRPr="00265C55">
        <w:rPr>
          <w:rFonts w:eastAsia="Times New Roman" w:cs="Times New Roman"/>
          <w:noProof/>
          <w:sz w:val="22"/>
        </w:rPr>
        <w:t xml:space="preserve">. </w:t>
      </w:r>
      <w:r w:rsidRPr="00265C55">
        <w:rPr>
          <w:rFonts w:eastAsia="Times New Roman" w:cs="Times New Roman"/>
          <w:b/>
          <w:bCs/>
          <w:noProof/>
          <w:sz w:val="22"/>
        </w:rPr>
        <w:t>2017</w:t>
      </w:r>
      <w:r w:rsidRPr="00265C55">
        <w:rPr>
          <w:rFonts w:eastAsia="Times New Roman" w:cs="Times New Roman"/>
          <w:noProof/>
          <w:sz w:val="22"/>
        </w:rPr>
        <w:t>. State of the Climate: Global Climate Report for Annual 2016. (https://www.ncdc.noaa.gov/sotc/national/201613).</w:t>
      </w:r>
    </w:p>
    <w:p w14:paraId="3A25D66A"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Parmesan, C., N. Ryrholm, C. Stefanescu, J. K. Hill, C. D. Thomas, H. Descimon, B. Huntley, L. Kaila, J. Kullberg, T. Tammaru, W. J. Tennent, J. a Thomas, and M. Warren</w:t>
      </w:r>
      <w:r w:rsidRPr="00265C55">
        <w:rPr>
          <w:rFonts w:eastAsia="Times New Roman" w:cs="Times New Roman"/>
          <w:noProof/>
          <w:sz w:val="22"/>
        </w:rPr>
        <w:t xml:space="preserve">. </w:t>
      </w:r>
      <w:r w:rsidRPr="00265C55">
        <w:rPr>
          <w:rFonts w:eastAsia="Times New Roman" w:cs="Times New Roman"/>
          <w:b/>
          <w:bCs/>
          <w:noProof/>
          <w:sz w:val="22"/>
        </w:rPr>
        <w:t>1999</w:t>
      </w:r>
      <w:r w:rsidRPr="00265C55">
        <w:rPr>
          <w:rFonts w:eastAsia="Times New Roman" w:cs="Times New Roman"/>
          <w:noProof/>
          <w:sz w:val="22"/>
        </w:rPr>
        <w:t>. Poleward shifts in geographical ranges of butterfly species associated with regional warming. Nature. 399: 579–583.</w:t>
      </w:r>
    </w:p>
    <w:p w14:paraId="589F8596"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Pick, C., M. Schneuer, and T. Burmester</w:t>
      </w:r>
      <w:r w:rsidRPr="00265C55">
        <w:rPr>
          <w:rFonts w:eastAsia="Times New Roman" w:cs="Times New Roman"/>
          <w:noProof/>
          <w:sz w:val="22"/>
        </w:rPr>
        <w:t xml:space="preserve">. </w:t>
      </w:r>
      <w:r w:rsidRPr="00265C55">
        <w:rPr>
          <w:rFonts w:eastAsia="Times New Roman" w:cs="Times New Roman"/>
          <w:b/>
          <w:bCs/>
          <w:noProof/>
          <w:sz w:val="22"/>
        </w:rPr>
        <w:t>2009</w:t>
      </w:r>
      <w:r w:rsidRPr="00265C55">
        <w:rPr>
          <w:rFonts w:eastAsia="Times New Roman" w:cs="Times New Roman"/>
          <w:noProof/>
          <w:sz w:val="22"/>
        </w:rPr>
        <w:t>. The occurrence of hemocyanin in Hexapoda. FEBS J. 276: 1930–1941.</w:t>
      </w:r>
    </w:p>
    <w:p w14:paraId="7AD4A69A"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Pimentel, D.</w:t>
      </w:r>
      <w:r w:rsidRPr="00265C55">
        <w:rPr>
          <w:rFonts w:eastAsia="Times New Roman" w:cs="Times New Roman"/>
          <w:noProof/>
          <w:sz w:val="22"/>
        </w:rPr>
        <w:t xml:space="preserve"> </w:t>
      </w:r>
      <w:r w:rsidRPr="00265C55">
        <w:rPr>
          <w:rFonts w:eastAsia="Times New Roman" w:cs="Times New Roman"/>
          <w:b/>
          <w:bCs/>
          <w:noProof/>
          <w:sz w:val="22"/>
        </w:rPr>
        <w:t>2005</w:t>
      </w:r>
      <w:r w:rsidRPr="00265C55">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4B085D5A"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Pimentel, D., and M. Burgess</w:t>
      </w:r>
      <w:r w:rsidRPr="00265C55">
        <w:rPr>
          <w:rFonts w:eastAsia="Times New Roman" w:cs="Times New Roman"/>
          <w:noProof/>
          <w:sz w:val="22"/>
        </w:rPr>
        <w:t xml:space="preserve">. </w:t>
      </w:r>
      <w:r w:rsidRPr="00265C55">
        <w:rPr>
          <w:rFonts w:eastAsia="Times New Roman" w:cs="Times New Roman"/>
          <w:b/>
          <w:bCs/>
          <w:noProof/>
          <w:sz w:val="22"/>
        </w:rPr>
        <w:t>2005</w:t>
      </w:r>
      <w:r w:rsidRPr="00265C55">
        <w:rPr>
          <w:rFonts w:eastAsia="Times New Roman" w:cs="Times New Roman"/>
          <w:noProof/>
          <w:sz w:val="22"/>
        </w:rPr>
        <w:t>. Environmental and economic costs of the application of pesticides primarily in the United States. Integr. Pest Manag. 3: 47–71.</w:t>
      </w:r>
    </w:p>
    <w:p w14:paraId="1AF225D5"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Scriber, J. M.</w:t>
      </w:r>
      <w:r w:rsidRPr="00265C55">
        <w:rPr>
          <w:rFonts w:eastAsia="Times New Roman" w:cs="Times New Roman"/>
          <w:noProof/>
          <w:sz w:val="22"/>
        </w:rPr>
        <w:t xml:space="preserve"> </w:t>
      </w:r>
      <w:r w:rsidRPr="00265C55">
        <w:rPr>
          <w:rFonts w:eastAsia="Times New Roman" w:cs="Times New Roman"/>
          <w:b/>
          <w:bCs/>
          <w:noProof/>
          <w:sz w:val="22"/>
        </w:rPr>
        <w:t>2014</w:t>
      </w:r>
      <w:r w:rsidRPr="00265C55">
        <w:rPr>
          <w:rFonts w:eastAsia="Times New Roman" w:cs="Times New Roman"/>
          <w:noProof/>
          <w:sz w:val="22"/>
        </w:rPr>
        <w:t>. Climate-driven reshuffling of species and genes: Potential conservation roles for species translocations and recombinant hybrid genotypes, Insects.</w:t>
      </w:r>
    </w:p>
    <w:p w14:paraId="56A21194"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Sinclair, B. J.</w:t>
      </w:r>
      <w:r w:rsidRPr="00265C55">
        <w:rPr>
          <w:rFonts w:eastAsia="Times New Roman" w:cs="Times New Roman"/>
          <w:noProof/>
          <w:sz w:val="22"/>
        </w:rPr>
        <w:t xml:space="preserve"> </w:t>
      </w:r>
      <w:r w:rsidRPr="00265C55">
        <w:rPr>
          <w:rFonts w:eastAsia="Times New Roman" w:cs="Times New Roman"/>
          <w:b/>
          <w:bCs/>
          <w:noProof/>
          <w:sz w:val="22"/>
        </w:rPr>
        <w:t>2015</w:t>
      </w:r>
      <w:r w:rsidRPr="00265C55">
        <w:rPr>
          <w:rFonts w:eastAsia="Times New Roman" w:cs="Times New Roman"/>
          <w:noProof/>
          <w:sz w:val="22"/>
        </w:rPr>
        <w:t>. Linking energetics and overwintering in temperate insects. J. Therm. Biol. 54: 5–11.</w:t>
      </w:r>
    </w:p>
    <w:p w14:paraId="22893342"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Sinclair, B. J., K. E. Marshall, M. A. Sewell, D. L. Levesque, C. S. Willett, S. Slotsbo, Y. Dong, C. D. G. Harley, D. J. Marshall, B. S. Helmuth, and R. B. Huey</w:t>
      </w:r>
      <w:r w:rsidRPr="00265C55">
        <w:rPr>
          <w:rFonts w:eastAsia="Times New Roman" w:cs="Times New Roman"/>
          <w:noProof/>
          <w:sz w:val="22"/>
        </w:rPr>
        <w:t xml:space="preserve">. </w:t>
      </w:r>
      <w:r w:rsidRPr="00265C55">
        <w:rPr>
          <w:rFonts w:eastAsia="Times New Roman" w:cs="Times New Roman"/>
          <w:b/>
          <w:bCs/>
          <w:noProof/>
          <w:sz w:val="22"/>
        </w:rPr>
        <w:t>2016</w:t>
      </w:r>
      <w:r w:rsidRPr="00265C55">
        <w:rPr>
          <w:rFonts w:eastAsia="Times New Roman" w:cs="Times New Roman"/>
          <w:noProof/>
          <w:sz w:val="22"/>
        </w:rPr>
        <w:t>. Can we predict ectotherm responses to climate change using thermal performance curves and body temperatures? Ecol. Lett. 19: 1372–1385.</w:t>
      </w:r>
    </w:p>
    <w:p w14:paraId="04803250"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Stocker, and V. B. and P. M. M. (eds. . T.F., D. Qin, G.-K. Plattner, M. Tignor, S.K. Allen, J. Boschung, A. Nauels, Y. Xia</w:t>
      </w:r>
      <w:r w:rsidRPr="00265C55">
        <w:rPr>
          <w:rFonts w:eastAsia="Times New Roman" w:cs="Times New Roman"/>
          <w:noProof/>
          <w:sz w:val="22"/>
        </w:rPr>
        <w:t xml:space="preserve">. </w:t>
      </w:r>
      <w:r w:rsidRPr="00265C55">
        <w:rPr>
          <w:rFonts w:eastAsia="Times New Roman" w:cs="Times New Roman"/>
          <w:b/>
          <w:bCs/>
          <w:noProof/>
          <w:sz w:val="22"/>
        </w:rPr>
        <w:t>2015</w:t>
      </w:r>
      <w:r w:rsidRPr="00265C55">
        <w:rPr>
          <w:rFonts w:eastAsia="Times New Roman" w:cs="Times New Roman"/>
          <w:noProof/>
          <w:sz w:val="22"/>
        </w:rPr>
        <w:t>. Summary for Policymakers. Clim. Chang. 2013 - Phys. Sci. Basis. 1542: 1–30.</w:t>
      </w:r>
    </w:p>
    <w:p w14:paraId="4516D78B" w14:textId="77777777" w:rsidR="00265C55" w:rsidRPr="00265C55" w:rsidRDefault="00265C55" w:rsidP="00265C55">
      <w:pPr>
        <w:autoSpaceDE w:val="0"/>
        <w:autoSpaceDN w:val="0"/>
        <w:adjustRightInd w:val="0"/>
        <w:spacing w:before="100" w:after="100"/>
        <w:ind w:left="480" w:hanging="480"/>
        <w:rPr>
          <w:rFonts w:eastAsia="Times New Roman" w:cs="Times New Roman"/>
          <w:noProof/>
          <w:sz w:val="22"/>
        </w:rPr>
      </w:pPr>
      <w:r w:rsidRPr="00265C55">
        <w:rPr>
          <w:rFonts w:eastAsia="Times New Roman" w:cs="Times New Roman"/>
          <w:b/>
          <w:bCs/>
          <w:noProof/>
          <w:sz w:val="22"/>
        </w:rPr>
        <w:t>Wadsworth, C. B., X. Li, and E. B. Dopman</w:t>
      </w:r>
      <w:r w:rsidRPr="00265C55">
        <w:rPr>
          <w:rFonts w:eastAsia="Times New Roman" w:cs="Times New Roman"/>
          <w:noProof/>
          <w:sz w:val="22"/>
        </w:rPr>
        <w:t xml:space="preserve">. </w:t>
      </w:r>
      <w:r w:rsidRPr="00265C55">
        <w:rPr>
          <w:rFonts w:eastAsia="Times New Roman" w:cs="Times New Roman"/>
          <w:b/>
          <w:bCs/>
          <w:noProof/>
          <w:sz w:val="22"/>
        </w:rPr>
        <w:t>2015</w:t>
      </w:r>
      <w:r w:rsidRPr="00265C55">
        <w:rPr>
          <w:rFonts w:eastAsia="Times New Roman" w:cs="Times New Roman"/>
          <w:noProof/>
          <w:sz w:val="22"/>
        </w:rPr>
        <w:t>. A recombination suppressor contributes to ecological speciation in OSTRINIA moths. Heredity (Edinb). 114: 593–600.</w:t>
      </w:r>
    </w:p>
    <w:p w14:paraId="1857B6FB" w14:textId="77777777" w:rsidR="00265C55" w:rsidRPr="00265C55" w:rsidRDefault="00265C55" w:rsidP="00265C55">
      <w:pPr>
        <w:autoSpaceDE w:val="0"/>
        <w:autoSpaceDN w:val="0"/>
        <w:adjustRightInd w:val="0"/>
        <w:spacing w:before="100" w:after="100"/>
        <w:ind w:left="480" w:hanging="480"/>
        <w:rPr>
          <w:noProof/>
          <w:sz w:val="22"/>
        </w:rPr>
      </w:pPr>
      <w:r w:rsidRPr="00265C55">
        <w:rPr>
          <w:rFonts w:eastAsia="Times New Roman" w:cs="Times New Roman"/>
          <w:b/>
          <w:bCs/>
          <w:noProof/>
          <w:sz w:val="22"/>
        </w:rPr>
        <w:t>Williams, S. E., C. Moritz, L. P. Shoo, J. L. Isaac, A. a Hoffmann, and G. Langham</w:t>
      </w:r>
      <w:r w:rsidRPr="00265C55">
        <w:rPr>
          <w:rFonts w:eastAsia="Times New Roman" w:cs="Times New Roman"/>
          <w:noProof/>
          <w:sz w:val="22"/>
        </w:rPr>
        <w:t xml:space="preserve">. </w:t>
      </w:r>
      <w:r w:rsidRPr="00265C55">
        <w:rPr>
          <w:rFonts w:eastAsia="Times New Roman" w:cs="Times New Roman"/>
          <w:b/>
          <w:bCs/>
          <w:noProof/>
          <w:sz w:val="22"/>
        </w:rPr>
        <w:t>2008</w:t>
      </w:r>
      <w:r w:rsidRPr="00265C55">
        <w:rPr>
          <w:rFonts w:eastAsia="Times New Roman" w:cs="Times New Roman"/>
          <w:noProof/>
          <w:sz w:val="22"/>
        </w:rPr>
        <w:t>. Towards an Integrated Framework for Assessing the Vulnerability of Species to Climate Change. PLoS Biol. 6: e325.</w:t>
      </w:r>
    </w:p>
    <w:p w14:paraId="3746C36B" w14:textId="4A67B66F" w:rsidR="00C83A27" w:rsidRPr="00B25226" w:rsidRDefault="00C83A27" w:rsidP="00265C55">
      <w:pPr>
        <w:autoSpaceDE w:val="0"/>
        <w:autoSpaceDN w:val="0"/>
        <w:adjustRightInd w:val="0"/>
        <w:spacing w:before="100" w:after="100"/>
        <w:ind w:left="480" w:hanging="480"/>
        <w:rPr>
          <w:color w:val="auto"/>
          <w:sz w:val="20"/>
          <w:szCs w:val="20"/>
        </w:rPr>
      </w:pPr>
      <w:r w:rsidRPr="00B25226">
        <w:rPr>
          <w:color w:val="auto"/>
          <w:sz w:val="22"/>
          <w:szCs w:val="22"/>
        </w:rPr>
        <w:fldChar w:fldCharType="end"/>
      </w:r>
    </w:p>
    <w:sectPr w:rsidR="00C83A27" w:rsidRPr="00B25226" w:rsidSect="004918C1">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own,James T" w:date="2017-09-01T08:05:00Z" w:initials="BT">
    <w:p w14:paraId="67D1ED7E" w14:textId="7FC8EABA" w:rsidR="00486E0B" w:rsidRDefault="00486E0B">
      <w:pPr>
        <w:pStyle w:val="CommentText"/>
      </w:pPr>
      <w:r>
        <w:rPr>
          <w:rStyle w:val="CommentReference"/>
        </w:rPr>
        <w:annotationRef/>
      </w:r>
      <w:r>
        <w:t>Please read this section</w:t>
      </w:r>
    </w:p>
  </w:comment>
  <w:comment w:id="1" w:author="Dan Hahn" w:date="2017-08-28T12:07:00Z" w:initials="DH">
    <w:p w14:paraId="3ADF0BDD" w14:textId="19D6FD6C" w:rsidR="00A52475" w:rsidRDefault="00A52475" w:rsidP="00E53487">
      <w:pPr>
        <w:pStyle w:val="CommentText"/>
      </w:pPr>
      <w:r>
        <w:rPr>
          <w:rStyle w:val="CommentReference"/>
        </w:rPr>
        <w:annotationRef/>
      </w:r>
      <w:r>
        <w:t xml:space="preserve">You are still misusing the word adapting! Just say adjust instead. </w:t>
      </w:r>
    </w:p>
    <w:p w14:paraId="7708E892" w14:textId="1CA3ABB3" w:rsidR="00A52475" w:rsidRDefault="00A52475">
      <w:pPr>
        <w:pStyle w:val="CommentText"/>
      </w:pPr>
      <w:r>
        <w:t xml:space="preserve">Please read the </w:t>
      </w:r>
      <w:proofErr w:type="spellStart"/>
      <w:r>
        <w:t>Sgro</w:t>
      </w:r>
      <w:proofErr w:type="spellEnd"/>
      <w:r>
        <w:t xml:space="preserve"> paper then we can discuss another day. </w:t>
      </w:r>
    </w:p>
  </w:comment>
  <w:comment w:id="2" w:author="Brown,James T" w:date="2017-08-29T22:33:00Z" w:initials="BT">
    <w:p w14:paraId="795E1147" w14:textId="3F440693" w:rsidR="00A52475" w:rsidRDefault="00A52475">
      <w:pPr>
        <w:pStyle w:val="CommentText"/>
      </w:pPr>
      <w:r>
        <w:rPr>
          <w:rStyle w:val="CommentReference"/>
        </w:rPr>
        <w:annotationRef/>
      </w:r>
      <w:r>
        <w:t xml:space="preserve">I read the article by </w:t>
      </w:r>
      <w:proofErr w:type="spellStart"/>
      <w:r>
        <w:t>Sgro</w:t>
      </w:r>
      <w:proofErr w:type="spellEnd"/>
      <w:r>
        <w:t xml:space="preserve"> et al. Thanks for the reference. I made changes to this statement and all the other instances that read “adapt”. I believe I have corrected all the misuses.</w:t>
      </w:r>
    </w:p>
  </w:comment>
  <w:comment w:id="4" w:author="Dan Hahn" w:date="2017-07-27T10:51:00Z" w:initials="DH">
    <w:p w14:paraId="46C57A56" w14:textId="77777777" w:rsidR="00BD77A6" w:rsidRDefault="00BD77A6" w:rsidP="00BD77A6">
      <w:pPr>
        <w:pStyle w:val="CommentText"/>
      </w:pPr>
      <w:r>
        <w:rPr>
          <w:rStyle w:val="CommentReference"/>
        </w:rPr>
        <w:annotationRef/>
      </w:r>
      <w:r>
        <w:t xml:space="preserve">Again, I do not understand this statement. I suspect that you are not saying what you are trying to say, here and elsewhere. You must develop the ability to stand back from your own writing and see it from the perspective of others. </w:t>
      </w:r>
    </w:p>
  </w:comment>
  <w:comment w:id="5" w:author="Dan Hahn" w:date="2017-07-27T10:51:00Z" w:initials="DH">
    <w:p w14:paraId="20F3087D" w14:textId="77777777" w:rsidR="00BD77A6" w:rsidRDefault="00BD77A6" w:rsidP="00BD77A6">
      <w:pPr>
        <w:pStyle w:val="CommentText"/>
      </w:pPr>
      <w:r>
        <w:rPr>
          <w:rStyle w:val="CommentReference"/>
        </w:rPr>
        <w:annotationRef/>
      </w:r>
      <w:r>
        <w:t xml:space="preserve">WHAT? </w:t>
      </w:r>
    </w:p>
  </w:comment>
  <w:comment w:id="6" w:author="Dan Hahn" w:date="2017-07-27T10:52:00Z" w:initials="DH">
    <w:p w14:paraId="269975AF" w14:textId="77777777" w:rsidR="00BD77A6" w:rsidRDefault="00BD77A6" w:rsidP="00BD77A6">
      <w:pPr>
        <w:pStyle w:val="CommentText"/>
      </w:pPr>
      <w:r>
        <w:rPr>
          <w:rStyle w:val="CommentReference"/>
        </w:rPr>
        <w:annotationRef/>
      </w:r>
      <w:r>
        <w:t xml:space="preserve">The information in this sentence is all correct, but it is poorly written. </w:t>
      </w:r>
    </w:p>
  </w:comment>
  <w:comment w:id="7" w:author="Dan Hahn" w:date="2017-07-27T11:09:00Z" w:initials="DH">
    <w:p w14:paraId="68447EFB" w14:textId="77777777" w:rsidR="00BD77A6" w:rsidRDefault="00BD77A6" w:rsidP="00BD77A6">
      <w:pPr>
        <w:pStyle w:val="CommentText"/>
      </w:pPr>
      <w:r>
        <w:rPr>
          <w:rStyle w:val="CommentReference"/>
        </w:rPr>
        <w:annotationRef/>
      </w:r>
      <w:r>
        <w:t xml:space="preserve">This is very poorly worded. What do you mean here? </w:t>
      </w:r>
    </w:p>
  </w:comment>
  <w:comment w:id="8" w:author="Dan Hahn" w:date="2017-07-27T10:43:00Z" w:initials="DH">
    <w:p w14:paraId="4B1E64D2" w14:textId="77777777" w:rsidR="00BD77A6" w:rsidRDefault="00BD77A6" w:rsidP="00BD77A6">
      <w:pPr>
        <w:pStyle w:val="CommentText"/>
      </w:pPr>
      <w:r>
        <w:rPr>
          <w:rStyle w:val="CommentReference"/>
        </w:rPr>
        <w:annotationRef/>
      </w:r>
      <w:r>
        <w:t xml:space="preserve">I do not understand what you are trying to say here. </w:t>
      </w:r>
    </w:p>
  </w:comment>
  <w:comment w:id="9" w:author="Dan Hahn" w:date="2017-07-27T10:45:00Z" w:initials="DH">
    <w:p w14:paraId="680EA2D4" w14:textId="77777777" w:rsidR="00BD77A6" w:rsidRDefault="00BD77A6" w:rsidP="00BD77A6">
      <w:pPr>
        <w:pStyle w:val="CommentText"/>
      </w:pPr>
      <w:r>
        <w:rPr>
          <w:rStyle w:val="CommentReference"/>
        </w:rPr>
        <w:annotationRef/>
      </w:r>
      <w:r>
        <w:t xml:space="preserve">I am completely confused by this statement. </w:t>
      </w:r>
    </w:p>
  </w:comment>
  <w:comment w:id="10" w:author="Dan Hahn" w:date="2017-07-27T07:44:00Z" w:initials="DH">
    <w:p w14:paraId="5EDB68E9" w14:textId="77777777" w:rsidR="00246B28" w:rsidRDefault="00246B28" w:rsidP="00246B28">
      <w:pPr>
        <w:pStyle w:val="CommentText"/>
      </w:pPr>
      <w:r>
        <w:rPr>
          <w:rStyle w:val="CommentReference"/>
        </w:rPr>
        <w:annotationRef/>
      </w:r>
      <w:r>
        <w:t xml:space="preserve">The way this sentence and the previous one are phrased I think that you misunderstand this concept and are misusing it. </w:t>
      </w:r>
    </w:p>
  </w:comment>
  <w:comment w:id="11" w:author="Dan Hahn" w:date="2017-07-27T07:45:00Z" w:initials="DH">
    <w:p w14:paraId="225490FC" w14:textId="77777777" w:rsidR="00246B28" w:rsidRDefault="00246B28" w:rsidP="00246B28">
      <w:pPr>
        <w:pStyle w:val="CommentText"/>
      </w:pPr>
      <w:r>
        <w:rPr>
          <w:rStyle w:val="CommentReference"/>
        </w:rPr>
        <w:annotationRef/>
      </w:r>
      <w:r>
        <w:t xml:space="preserve">Again, I think you have misunderstood this concept with pitcher plant mosquitoes. </w:t>
      </w:r>
    </w:p>
  </w:comment>
  <w:comment w:id="12" w:author="Dan Hahn" w:date="2017-07-27T10:29:00Z" w:initials="DH">
    <w:p w14:paraId="214AD1F7" w14:textId="77777777" w:rsidR="00246B28" w:rsidRDefault="00246B28" w:rsidP="00246B28">
      <w:pPr>
        <w:pStyle w:val="CommentText"/>
      </w:pPr>
      <w:r>
        <w:rPr>
          <w:rStyle w:val="CommentReference"/>
        </w:rPr>
        <w:annotationRef/>
      </w:r>
      <w:r>
        <w:t xml:space="preserve">Your statement here is not accurate. You must provide the appropriate story for the reader to understand your points. Later you talk about the critical photoperiod, why not introduce it properly now? </w:t>
      </w:r>
    </w:p>
  </w:comment>
  <w:comment w:id="13" w:author="Dan Hahn" w:date="2017-07-27T07:46:00Z" w:initials="DH">
    <w:p w14:paraId="4E65AFF8" w14:textId="77777777" w:rsidR="00246B28" w:rsidRDefault="00246B28" w:rsidP="00246B28">
      <w:pPr>
        <w:pStyle w:val="CommentText"/>
      </w:pPr>
      <w:r>
        <w:rPr>
          <w:rStyle w:val="CommentReference"/>
        </w:rPr>
        <w:annotationRef/>
      </w:r>
      <w:r>
        <w:t>Provide a citation for this.</w:t>
      </w:r>
    </w:p>
  </w:comment>
  <w:comment w:id="14" w:author="Dan Hahn" w:date="2017-07-27T10:30:00Z" w:initials="DH">
    <w:p w14:paraId="2E1CA29F" w14:textId="77777777" w:rsidR="00246B28" w:rsidRDefault="00246B28" w:rsidP="00246B28">
      <w:pPr>
        <w:pStyle w:val="CommentText"/>
      </w:pPr>
      <w:r>
        <w:rPr>
          <w:rStyle w:val="CommentReference"/>
        </w:rPr>
        <w:annotationRef/>
      </w:r>
      <w:r>
        <w:t xml:space="preserve">Again, you are confused about both the conclusions and the significance of this work. Please go back and read the original paper. </w:t>
      </w:r>
    </w:p>
  </w:comment>
  <w:comment w:id="15" w:author="Dan Hahn" w:date="2017-07-27T11:10:00Z" w:initials="DH">
    <w:p w14:paraId="35782145" w14:textId="77777777" w:rsidR="00A52475" w:rsidRDefault="00A52475" w:rsidP="003F083F">
      <w:pPr>
        <w:pStyle w:val="CommentText"/>
      </w:pPr>
      <w:r>
        <w:rPr>
          <w:rStyle w:val="CommentReference"/>
        </w:rPr>
        <w:annotationRef/>
      </w:r>
      <w:r>
        <w:t xml:space="preserve">What do you mean by genetic programming? Do you really mean to say developmental programming? </w:t>
      </w:r>
    </w:p>
  </w:comment>
  <w:comment w:id="16" w:author="Dan Hahn" w:date="2017-07-27T11:11:00Z" w:initials="DH">
    <w:p w14:paraId="5CA12AC2" w14:textId="77777777" w:rsidR="00A52475" w:rsidRDefault="00A52475" w:rsidP="003F083F">
      <w:pPr>
        <w:pStyle w:val="CommentText"/>
      </w:pPr>
      <w:r>
        <w:rPr>
          <w:rStyle w:val="CommentReference"/>
        </w:rPr>
        <w:annotationRef/>
      </w:r>
      <w:r>
        <w:t xml:space="preserve">Why some and not </w:t>
      </w:r>
      <w:proofErr w:type="gramStart"/>
      <w:r>
        <w:t>all of</w:t>
      </w:r>
      <w:proofErr w:type="gramEnd"/>
      <w:r>
        <w:t xml:space="preserve"> those insects that have been induced to enter the diapause-developmental trajectory? </w:t>
      </w:r>
    </w:p>
  </w:comment>
  <w:comment w:id="17" w:author="Dan Hahn" w:date="2017-07-27T11:12:00Z" w:initials="DH">
    <w:p w14:paraId="2DF23463" w14:textId="77777777" w:rsidR="00A52475" w:rsidRDefault="00A52475" w:rsidP="003F083F">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18" w:author="Dan Hahn" w:date="2017-07-27T11:14:00Z" w:initials="DH">
    <w:p w14:paraId="3FD0809F" w14:textId="77777777" w:rsidR="00A52475" w:rsidRDefault="00A52475" w:rsidP="003F083F">
      <w:pPr>
        <w:pStyle w:val="CommentText"/>
      </w:pPr>
      <w:r>
        <w:rPr>
          <w:rStyle w:val="CommentReference"/>
        </w:rPr>
        <w:annotationRef/>
      </w:r>
      <w:r>
        <w:t xml:space="preserve">You cannot just leave the story hanging, you must finish </w:t>
      </w:r>
      <w:proofErr w:type="gramStart"/>
      <w:r>
        <w:t>all of</w:t>
      </w:r>
      <w:proofErr w:type="gramEnd"/>
      <w:r>
        <w:t xml:space="preserve"> the logical progression for the readers. </w:t>
      </w:r>
    </w:p>
  </w:comment>
  <w:comment w:id="19" w:author="Dan Hahn" w:date="2017-07-27T11:17:00Z" w:initials="DH">
    <w:p w14:paraId="3CE3389E" w14:textId="77777777" w:rsidR="00A52475" w:rsidRDefault="00A52475" w:rsidP="003F083F">
      <w:pPr>
        <w:pStyle w:val="CommentText"/>
      </w:pPr>
      <w:r>
        <w:rPr>
          <w:rStyle w:val="CommentReference"/>
        </w:rPr>
        <w:annotationRef/>
      </w:r>
      <w:r>
        <w:t xml:space="preserve">Have you spelled out the genus name somewhere earlier in the proposal? </w:t>
      </w:r>
    </w:p>
  </w:comment>
  <w:comment w:id="20" w:author="Dan Hahn" w:date="2017-07-27T11:18:00Z" w:initials="DH">
    <w:p w14:paraId="73FFCB9A" w14:textId="77777777" w:rsidR="00A52475" w:rsidRDefault="00A52475" w:rsidP="003F083F">
      <w:pPr>
        <w:pStyle w:val="CommentText"/>
      </w:pPr>
      <w:r>
        <w:rPr>
          <w:rStyle w:val="CommentReference"/>
        </w:rPr>
        <w:annotationRef/>
      </w:r>
      <w:r>
        <w:t xml:space="preserve">This section is poorly written. </w:t>
      </w:r>
    </w:p>
  </w:comment>
  <w:comment w:id="21" w:author="Dan Hahn" w:date="2017-06-16T13:26:00Z" w:initials="DH">
    <w:p w14:paraId="3732DAB7" w14:textId="77777777" w:rsidR="00A52475" w:rsidRDefault="00A52475" w:rsidP="003F083F">
      <w:pPr>
        <w:pStyle w:val="CommentText"/>
      </w:pPr>
      <w:r>
        <w:rPr>
          <w:rStyle w:val="CommentReference"/>
        </w:rPr>
        <w:annotationRef/>
      </w:r>
      <w:r>
        <w:t>Say it more simply!</w:t>
      </w:r>
    </w:p>
  </w:comment>
  <w:comment w:id="22" w:author="Dan Hahn" w:date="2017-06-16T13:27:00Z" w:initials="DH">
    <w:p w14:paraId="34FD7D6A" w14:textId="77777777" w:rsidR="00A52475" w:rsidRDefault="00A52475" w:rsidP="003F083F">
      <w:pPr>
        <w:pStyle w:val="CommentText"/>
      </w:pPr>
      <w:r>
        <w:rPr>
          <w:rStyle w:val="CommentReference"/>
        </w:rPr>
        <w:annotationRef/>
      </w:r>
      <w:r>
        <w:t>Simpler!</w:t>
      </w:r>
    </w:p>
  </w:comment>
  <w:comment w:id="23" w:author="Dan Hahn" w:date="2017-07-27T11:23:00Z" w:initials="DH">
    <w:p w14:paraId="7BC12AAA" w14:textId="77777777" w:rsidR="00A52475" w:rsidRDefault="00A52475" w:rsidP="003F083F">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24" w:author="Dan Hahn" w:date="2017-07-27T11:24:00Z" w:initials="DH">
    <w:p w14:paraId="3C8EAFD3" w14:textId="77777777" w:rsidR="00A52475" w:rsidRDefault="00A52475" w:rsidP="003F083F">
      <w:pPr>
        <w:pStyle w:val="CommentText"/>
      </w:pPr>
      <w:r>
        <w:rPr>
          <w:rStyle w:val="CommentReference"/>
        </w:rPr>
        <w:annotationRef/>
      </w:r>
      <w:r>
        <w:t xml:space="preserve">Have you already told me this? Why are you saying it </w:t>
      </w:r>
      <w:proofErr w:type="gramStart"/>
      <w:r>
        <w:t>again.</w:t>
      </w:r>
      <w:proofErr w:type="gramEnd"/>
      <w:r>
        <w:t xml:space="preserve"> Granted, here you have more detail about the process and substrates than above, but the way you are phrasing this section it seems a bit redundant. </w:t>
      </w:r>
    </w:p>
  </w:comment>
  <w:comment w:id="25" w:author="Dan Hahn" w:date="2017-07-27T11:31:00Z" w:initials="DH">
    <w:p w14:paraId="48FBF311" w14:textId="77777777" w:rsidR="00A52475" w:rsidRDefault="00A52475" w:rsidP="003F083F">
      <w:pPr>
        <w:pStyle w:val="CommentText"/>
      </w:pPr>
      <w:r>
        <w:rPr>
          <w:rStyle w:val="CommentReference"/>
        </w:rPr>
        <w:annotationRef/>
      </w:r>
      <w:r>
        <w:t xml:space="preserve">Can you say this more clearly? </w:t>
      </w:r>
    </w:p>
  </w:comment>
  <w:comment w:id="26" w:author="Dan Hahn" w:date="2017-07-27T11:32:00Z" w:initials="DH">
    <w:p w14:paraId="04A89C9C" w14:textId="77777777" w:rsidR="00A52475" w:rsidRDefault="00A52475" w:rsidP="003F083F">
      <w:pPr>
        <w:pStyle w:val="CommentText"/>
      </w:pPr>
      <w:r>
        <w:rPr>
          <w:rStyle w:val="CommentReference"/>
        </w:rPr>
        <w:annotationRef/>
      </w:r>
      <w:r>
        <w:t xml:space="preserve">Are you sure? How often do you think this happens? </w:t>
      </w:r>
    </w:p>
  </w:comment>
  <w:comment w:id="27" w:author="Dan Hahn" w:date="2017-07-27T11:33:00Z" w:initials="DH">
    <w:p w14:paraId="538CC072" w14:textId="77777777" w:rsidR="00A52475" w:rsidRDefault="00A52475" w:rsidP="003F083F">
      <w:pPr>
        <w:pStyle w:val="CommentText"/>
      </w:pPr>
      <w:r>
        <w:rPr>
          <w:rStyle w:val="CommentReference"/>
        </w:rPr>
        <w:annotationRef/>
      </w:r>
      <w:r>
        <w:t xml:space="preserve">WHAT? </w:t>
      </w:r>
    </w:p>
  </w:comment>
  <w:comment w:id="28" w:author="Dan Hahn" w:date="2017-06-16T13:28:00Z" w:initials="DH">
    <w:p w14:paraId="59BFC2F5" w14:textId="77777777" w:rsidR="00A52475" w:rsidRDefault="00A52475" w:rsidP="003F083F">
      <w:pPr>
        <w:pStyle w:val="CommentText"/>
      </w:pPr>
      <w:r>
        <w:rPr>
          <w:rStyle w:val="CommentReference"/>
        </w:rPr>
        <w:annotationRef/>
      </w:r>
      <w:r>
        <w:t xml:space="preserve">What? </w:t>
      </w:r>
    </w:p>
  </w:comment>
  <w:comment w:id="29" w:author="James Brown" w:date="2017-08-27T17:33:00Z" w:initials="JTB">
    <w:p w14:paraId="24B5D857" w14:textId="1B0647DA" w:rsidR="00A52475" w:rsidRDefault="00A52475">
      <w:pPr>
        <w:pStyle w:val="CommentText"/>
      </w:pPr>
      <w:r>
        <w:rPr>
          <w:rStyle w:val="CommentReference"/>
        </w:rPr>
        <w:annotationRef/>
      </w:r>
      <w:r>
        <w:t>Please Read this section</w:t>
      </w:r>
    </w:p>
  </w:comment>
  <w:comment w:id="30" w:author="James Brown" w:date="2017-08-27T00:03:00Z" w:initials="JTB">
    <w:p w14:paraId="27C6E9C5" w14:textId="7317D319" w:rsidR="00A52475" w:rsidRDefault="00A52475">
      <w:pPr>
        <w:pStyle w:val="CommentText"/>
      </w:pPr>
      <w:r>
        <w:rPr>
          <w:rStyle w:val="CommentReference"/>
        </w:rPr>
        <w:annotationRef/>
      </w:r>
      <w:r>
        <w:t>Please Read this section</w:t>
      </w:r>
    </w:p>
  </w:comment>
  <w:comment w:id="31" w:author="Dan Hahn" w:date="2017-08-25T13:29:00Z" w:initials="DH">
    <w:p w14:paraId="6CCBBDEB" w14:textId="77777777" w:rsidR="00A52475" w:rsidRDefault="00A52475" w:rsidP="00E84291">
      <w:pPr>
        <w:pStyle w:val="CommentText"/>
      </w:pPr>
      <w:r>
        <w:rPr>
          <w:rStyle w:val="CommentReference"/>
        </w:rPr>
        <w:annotationRef/>
      </w:r>
      <w:r>
        <w:t xml:space="preserve">What do you mean individual arenas? Please give more details about the rearing up front here. </w:t>
      </w:r>
    </w:p>
  </w:comment>
  <w:comment w:id="32" w:author="James Brown" w:date="2017-08-28T08:45:00Z" w:initials="JTB">
    <w:p w14:paraId="7B67553C" w14:textId="2D0E81AC" w:rsidR="00A52475" w:rsidRDefault="00A52475">
      <w:pPr>
        <w:pStyle w:val="CommentText"/>
      </w:pPr>
      <w:r>
        <w:rPr>
          <w:rStyle w:val="CommentReference"/>
        </w:rPr>
        <w:annotationRef/>
      </w:r>
      <w:r>
        <w:rPr>
          <w:rStyle w:val="CommentReference"/>
        </w:rPr>
        <w:t>I tried clarifying this statement.</w:t>
      </w:r>
    </w:p>
  </w:comment>
  <w:comment w:id="33" w:author="Dan Hahn" w:date="2017-08-25T13:30:00Z" w:initials="DH">
    <w:p w14:paraId="5F41D568" w14:textId="77777777" w:rsidR="00A52475" w:rsidRDefault="00A52475" w:rsidP="00E84291">
      <w:pPr>
        <w:pStyle w:val="CommentText"/>
      </w:pPr>
      <w:r>
        <w:rPr>
          <w:rStyle w:val="CommentReference"/>
        </w:rPr>
        <w:annotationRef/>
      </w:r>
      <w:r>
        <w:t xml:space="preserve">Is this </w:t>
      </w:r>
      <w:proofErr w:type="gramStart"/>
      <w:r>
        <w:t>really long</w:t>
      </w:r>
      <w:proofErr w:type="gramEnd"/>
      <w:r>
        <w:t xml:space="preserve"> enough? How do you know? What preliminary work have you done to validate this bioassay? </w:t>
      </w:r>
    </w:p>
  </w:comment>
  <w:comment w:id="34" w:author="James Brown" w:date="2017-08-27T00:13:00Z" w:initials="JTB">
    <w:p w14:paraId="35653EE9" w14:textId="4ABE38BA" w:rsidR="00A52475" w:rsidRDefault="00A52475">
      <w:pPr>
        <w:pStyle w:val="CommentText"/>
      </w:pPr>
      <w:r>
        <w:rPr>
          <w:rStyle w:val="CommentReference"/>
        </w:rPr>
        <w:annotationRef/>
      </w:r>
      <w:r>
        <w:t>Please read this section</w:t>
      </w:r>
    </w:p>
  </w:comment>
  <w:comment w:id="35" w:author="Dan Hahn" w:date="2017-08-28T13:26:00Z" w:initials="DH">
    <w:p w14:paraId="079B9DF9" w14:textId="4E821D9D" w:rsidR="00A52475" w:rsidRDefault="00A52475">
      <w:pPr>
        <w:pStyle w:val="CommentText"/>
      </w:pPr>
      <w:r>
        <w:rPr>
          <w:rStyle w:val="CommentReference"/>
        </w:rPr>
        <w:annotationRef/>
      </w:r>
      <w:r>
        <w:t xml:space="preserve">Could you clarify this? Do you mean to day that each sample will be a pool of the hemolymph of multiple individuals? </w:t>
      </w:r>
    </w:p>
  </w:comment>
  <w:comment w:id="37" w:author="James Brown" w:date="2017-08-27T00:13:00Z" w:initials="JTB">
    <w:p w14:paraId="49251285" w14:textId="70E87249" w:rsidR="00A52475" w:rsidRDefault="00A52475">
      <w:pPr>
        <w:pStyle w:val="CommentText"/>
      </w:pPr>
      <w:r>
        <w:rPr>
          <w:rStyle w:val="CommentReference"/>
        </w:rPr>
        <w:annotationRef/>
      </w:r>
      <w:r>
        <w:t>Please read this section</w:t>
      </w:r>
    </w:p>
  </w:comment>
  <w:comment w:id="38" w:author="Dan Hahn" w:date="2017-08-28T13:28:00Z" w:initials="DH">
    <w:p w14:paraId="6C5638F4" w14:textId="4FED8D52" w:rsidR="00A52475" w:rsidRDefault="00A52475">
      <w:pPr>
        <w:pStyle w:val="CommentText"/>
      </w:pPr>
      <w:r>
        <w:rPr>
          <w:rStyle w:val="CommentReference"/>
        </w:rPr>
        <w:annotationRef/>
      </w:r>
      <w:r>
        <w:t xml:space="preserve">You cannot make a statement like this without giving a general size range. </w:t>
      </w:r>
    </w:p>
  </w:comment>
  <w:comment w:id="40" w:author="James Brown" w:date="2017-08-27T00:12:00Z" w:initials="JTB">
    <w:p w14:paraId="45536395" w14:textId="44B023B8" w:rsidR="00A52475" w:rsidRDefault="00A52475">
      <w:pPr>
        <w:pStyle w:val="CommentText"/>
      </w:pPr>
      <w:r>
        <w:rPr>
          <w:rStyle w:val="CommentReference"/>
        </w:rPr>
        <w:annotationRef/>
      </w:r>
      <w:r>
        <w:t>Please read this section</w:t>
      </w:r>
    </w:p>
  </w:comment>
  <w:comment w:id="44" w:author="Dan Hahn" w:date="2017-08-28T13:31:00Z" w:initials="DH">
    <w:p w14:paraId="7820D8D8" w14:textId="6135E85E" w:rsidR="00A52475" w:rsidRDefault="00A52475">
      <w:pPr>
        <w:pStyle w:val="CommentText"/>
      </w:pPr>
      <w:r>
        <w:rPr>
          <w:rStyle w:val="CommentReference"/>
        </w:rPr>
        <w:annotationRef/>
      </w:r>
      <w:r>
        <w:t xml:space="preserve">Please rewrite the concept of a solvent gradient, and specifically the gradient you use, for clarity and conciseness. </w:t>
      </w:r>
    </w:p>
  </w:comment>
  <w:comment w:id="45" w:author="Dan Hahn" w:date="2017-08-28T13:31:00Z" w:initials="DH">
    <w:p w14:paraId="6C203C68" w14:textId="425EF588" w:rsidR="00A52475" w:rsidRDefault="00A52475">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46" w:author="James Brown" w:date="2017-08-27T17:09:00Z" w:initials="JTB">
    <w:p w14:paraId="6FAF980E" w14:textId="11E2F6EF" w:rsidR="00A52475" w:rsidRDefault="00A52475">
      <w:pPr>
        <w:pStyle w:val="CommentText"/>
      </w:pPr>
      <w:r>
        <w:rPr>
          <w:rStyle w:val="CommentReference"/>
        </w:rPr>
        <w:annotationRef/>
      </w:r>
      <w:r>
        <w:t>Please read this section</w:t>
      </w:r>
    </w:p>
  </w:comment>
  <w:comment w:id="48" w:author="Dan Hahn" w:date="2017-08-28T13:32:00Z" w:initials="DH">
    <w:p w14:paraId="646EB02E" w14:textId="0D261B32" w:rsidR="00A52475" w:rsidRDefault="00A52475">
      <w:pPr>
        <w:pStyle w:val="CommentText"/>
      </w:pPr>
      <w:r>
        <w:rPr>
          <w:rStyle w:val="CommentReference"/>
        </w:rPr>
        <w:annotationRef/>
      </w:r>
      <w:r>
        <w:t xml:space="preserve">What does this mean, do you mean a pool or block? </w:t>
      </w:r>
    </w:p>
  </w:comment>
  <w:comment w:id="51" w:author="Dan Hahn" w:date="2017-08-28T13:33:00Z" w:initials="DH">
    <w:p w14:paraId="4CA9228E" w14:textId="74F86EA3" w:rsidR="00A52475" w:rsidRDefault="00A52475">
      <w:pPr>
        <w:pStyle w:val="CommentText"/>
      </w:pPr>
      <w:r>
        <w:rPr>
          <w:rStyle w:val="CommentReference"/>
        </w:rPr>
        <w:annotationRef/>
      </w:r>
      <w:r>
        <w:t>Good!</w:t>
      </w:r>
    </w:p>
  </w:comment>
  <w:comment w:id="54" w:author="Dan Hahn" w:date="2017-08-28T13:34:00Z" w:initials="DH">
    <w:p w14:paraId="140AF3A8" w14:textId="324AF4AA" w:rsidR="00A52475" w:rsidRDefault="00A52475">
      <w:pPr>
        <w:pStyle w:val="CommentText"/>
      </w:pPr>
      <w:r>
        <w:rPr>
          <w:rStyle w:val="CommentReference"/>
        </w:rPr>
        <w:annotationRef/>
      </w:r>
      <w:r>
        <w:t>Pick a tense and stick with it.</w:t>
      </w:r>
    </w:p>
  </w:comment>
  <w:comment w:id="60" w:author="James Brown" w:date="2017-08-26T23:19:00Z" w:initials="JTB">
    <w:p w14:paraId="78C993D1" w14:textId="4FEEEF4A" w:rsidR="00A52475" w:rsidRDefault="00A52475">
      <w:pPr>
        <w:pStyle w:val="CommentText"/>
      </w:pPr>
      <w:r>
        <w:rPr>
          <w:rStyle w:val="CommentReference"/>
        </w:rPr>
        <w:annotationRef/>
      </w:r>
      <w:r>
        <w:t>Please read this section</w:t>
      </w:r>
    </w:p>
  </w:comment>
  <w:comment w:id="61" w:author="Dan Hahn" w:date="2017-08-28T13:36:00Z" w:initials="DH">
    <w:p w14:paraId="4B348DF3" w14:textId="7BA06CB2" w:rsidR="00A52475" w:rsidRDefault="00A52475">
      <w:pPr>
        <w:pStyle w:val="CommentText"/>
      </w:pPr>
      <w:r>
        <w:rPr>
          <w:rStyle w:val="CommentReference"/>
        </w:rPr>
        <w:annotationRef/>
      </w:r>
      <w:r>
        <w:t xml:space="preserve">It would be useful to provide some predictions here. Also, where will you include your current preliminary data? </w:t>
      </w:r>
    </w:p>
  </w:comment>
  <w:comment w:id="63" w:author="Dan Hahn" w:date="2017-08-28T13:37:00Z" w:initials="DH">
    <w:p w14:paraId="72294EE0" w14:textId="33733A4F" w:rsidR="00A52475" w:rsidRDefault="00A52475">
      <w:pPr>
        <w:pStyle w:val="CommentText"/>
      </w:pPr>
      <w:r>
        <w:rPr>
          <w:rStyle w:val="CommentReference"/>
        </w:rPr>
        <w:annotationRef/>
      </w:r>
      <w:r>
        <w:t xml:space="preserve">More details are needed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D1ED7E" w15:done="0"/>
  <w15:commentEx w15:paraId="7708E892" w15:done="0"/>
  <w15:commentEx w15:paraId="795E1147" w15:paraIdParent="7708E892" w15:done="0"/>
  <w15:commentEx w15:paraId="46C57A56" w15:done="0"/>
  <w15:commentEx w15:paraId="20F3087D" w15:done="0"/>
  <w15:commentEx w15:paraId="269975AF" w15:done="0"/>
  <w15:commentEx w15:paraId="68447EFB" w15:done="0"/>
  <w15:commentEx w15:paraId="4B1E64D2" w15:done="0"/>
  <w15:commentEx w15:paraId="680EA2D4" w15:done="0"/>
  <w15:commentEx w15:paraId="5EDB68E9" w15:done="0"/>
  <w15:commentEx w15:paraId="225490FC" w15:done="0"/>
  <w15:commentEx w15:paraId="214AD1F7" w15:done="0"/>
  <w15:commentEx w15:paraId="4E65AFF8" w15:done="0"/>
  <w15:commentEx w15:paraId="2E1CA29F" w15:done="0"/>
  <w15:commentEx w15:paraId="35782145" w15:done="0"/>
  <w15:commentEx w15:paraId="5CA12AC2" w15:done="0"/>
  <w15:commentEx w15:paraId="2DF23463" w15:done="0"/>
  <w15:commentEx w15:paraId="3FD0809F" w15:done="0"/>
  <w15:commentEx w15:paraId="3CE3389E" w15:done="0"/>
  <w15:commentEx w15:paraId="73FFCB9A" w15:done="0"/>
  <w15:commentEx w15:paraId="3732DAB7" w15:done="0"/>
  <w15:commentEx w15:paraId="34FD7D6A" w15:done="0"/>
  <w15:commentEx w15:paraId="7BC12AAA" w15:done="0"/>
  <w15:commentEx w15:paraId="3C8EAFD3" w15:done="0"/>
  <w15:commentEx w15:paraId="48FBF311" w15:done="0"/>
  <w15:commentEx w15:paraId="04A89C9C" w15:done="0"/>
  <w15:commentEx w15:paraId="538CC072" w15:done="0"/>
  <w15:commentEx w15:paraId="59BFC2F5" w15:done="0"/>
  <w15:commentEx w15:paraId="24B5D857" w15:done="0"/>
  <w15:commentEx w15:paraId="27C6E9C5" w15:done="0"/>
  <w15:commentEx w15:paraId="6CCBBDEB" w15:done="0"/>
  <w15:commentEx w15:paraId="7B67553C" w15:paraIdParent="6CCBBDEB" w15:done="0"/>
  <w15:commentEx w15:paraId="5F41D568" w15:done="0"/>
  <w15:commentEx w15:paraId="35653EE9" w15:done="0"/>
  <w15:commentEx w15:paraId="079B9DF9" w15:done="0"/>
  <w15:commentEx w15:paraId="49251285" w15:done="0"/>
  <w15:commentEx w15:paraId="6C5638F4" w15:done="0"/>
  <w15:commentEx w15:paraId="45536395" w15:done="0"/>
  <w15:commentEx w15:paraId="7820D8D8" w15:done="0"/>
  <w15:commentEx w15:paraId="6C203C68" w15:done="0"/>
  <w15:commentEx w15:paraId="6FAF980E" w15:done="0"/>
  <w15:commentEx w15:paraId="646EB02E" w15:done="0"/>
  <w15:commentEx w15:paraId="4CA9228E" w15:done="0"/>
  <w15:commentEx w15:paraId="140AF3A8" w15:done="0"/>
  <w15:commentEx w15:paraId="78C993D1" w15:done="0"/>
  <w15:commentEx w15:paraId="4B348DF3" w15:done="0"/>
  <w15:commentEx w15:paraId="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B3590" w14:textId="77777777" w:rsidR="00CF3164" w:rsidRDefault="00CF3164">
      <w:r>
        <w:separator/>
      </w:r>
    </w:p>
  </w:endnote>
  <w:endnote w:type="continuationSeparator" w:id="0">
    <w:p w14:paraId="052CDA63" w14:textId="77777777" w:rsidR="00CF3164" w:rsidRDefault="00CF3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A52475" w:rsidRDefault="00A52475">
    <w:pPr>
      <w:tabs>
        <w:tab w:val="center" w:pos="4680"/>
        <w:tab w:val="right" w:pos="9360"/>
      </w:tabs>
      <w:jc w:val="center"/>
    </w:pPr>
    <w:r>
      <w:fldChar w:fldCharType="begin"/>
    </w:r>
    <w:r>
      <w:instrText>PAGE</w:instrText>
    </w:r>
    <w:r>
      <w:fldChar w:fldCharType="separate"/>
    </w:r>
    <w:r w:rsidR="002E4D87">
      <w:rPr>
        <w:noProof/>
      </w:rPr>
      <w:t>11</w:t>
    </w:r>
    <w:r>
      <w:fldChar w:fldCharType="end"/>
    </w:r>
  </w:p>
  <w:p w14:paraId="10AEF5E5" w14:textId="77777777" w:rsidR="00A52475" w:rsidRDefault="00A52475">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2C6FA7" w14:textId="77777777" w:rsidR="00CF3164" w:rsidRDefault="00CF3164">
      <w:r>
        <w:separator/>
      </w:r>
    </w:p>
  </w:footnote>
  <w:footnote w:type="continuationSeparator" w:id="0">
    <w:p w14:paraId="1B02218E" w14:textId="77777777" w:rsidR="00CF3164" w:rsidRDefault="00CF31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3"/>
  </w:num>
  <w:num w:numId="5">
    <w:abstractNumId w:val="8"/>
  </w:num>
  <w:num w:numId="6">
    <w:abstractNumId w:val="12"/>
  </w:num>
  <w:num w:numId="7">
    <w:abstractNumId w:val="4"/>
  </w:num>
  <w:num w:numId="8">
    <w:abstractNumId w:val="11"/>
  </w:num>
  <w:num w:numId="9">
    <w:abstractNumId w:val="5"/>
  </w:num>
  <w:num w:numId="10">
    <w:abstractNumId w:val="7"/>
  </w:num>
  <w:num w:numId="11">
    <w:abstractNumId w:val="14"/>
  </w:num>
  <w:num w:numId="12">
    <w:abstractNumId w:val="9"/>
  </w:num>
  <w:num w:numId="13">
    <w:abstractNumId w:val="1"/>
  </w:num>
  <w:num w:numId="14">
    <w:abstractNumId w:val="6"/>
  </w:num>
  <w:num w:numId="1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rson w15:author="James Brown">
    <w15:presenceInfo w15:providerId="None" w15:userId="James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200"/>
    <w:rsid w:val="0000204E"/>
    <w:rsid w:val="000047C8"/>
    <w:rsid w:val="0001086E"/>
    <w:rsid w:val="0001098C"/>
    <w:rsid w:val="000109E7"/>
    <w:rsid w:val="00010A5C"/>
    <w:rsid w:val="00011657"/>
    <w:rsid w:val="00011EAE"/>
    <w:rsid w:val="000122A8"/>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40228"/>
    <w:rsid w:val="0004287A"/>
    <w:rsid w:val="00045CC3"/>
    <w:rsid w:val="00052902"/>
    <w:rsid w:val="00052929"/>
    <w:rsid w:val="00052C23"/>
    <w:rsid w:val="00052FFE"/>
    <w:rsid w:val="00053D0B"/>
    <w:rsid w:val="00053F7D"/>
    <w:rsid w:val="00054C1B"/>
    <w:rsid w:val="00055ADC"/>
    <w:rsid w:val="00056BF9"/>
    <w:rsid w:val="000605C6"/>
    <w:rsid w:val="0006088D"/>
    <w:rsid w:val="00060F1F"/>
    <w:rsid w:val="00065670"/>
    <w:rsid w:val="00070F94"/>
    <w:rsid w:val="000714B9"/>
    <w:rsid w:val="00072738"/>
    <w:rsid w:val="000751AC"/>
    <w:rsid w:val="00076516"/>
    <w:rsid w:val="0007718D"/>
    <w:rsid w:val="000808EF"/>
    <w:rsid w:val="00080900"/>
    <w:rsid w:val="00082B2A"/>
    <w:rsid w:val="00084B17"/>
    <w:rsid w:val="00091515"/>
    <w:rsid w:val="000955E3"/>
    <w:rsid w:val="0009727C"/>
    <w:rsid w:val="000A1DC2"/>
    <w:rsid w:val="000A20A7"/>
    <w:rsid w:val="000A2CFE"/>
    <w:rsid w:val="000A46A1"/>
    <w:rsid w:val="000A490E"/>
    <w:rsid w:val="000A4E25"/>
    <w:rsid w:val="000A6516"/>
    <w:rsid w:val="000B27B9"/>
    <w:rsid w:val="000B454B"/>
    <w:rsid w:val="000B4803"/>
    <w:rsid w:val="000B53A6"/>
    <w:rsid w:val="000B58DF"/>
    <w:rsid w:val="000C1969"/>
    <w:rsid w:val="000C1EEF"/>
    <w:rsid w:val="000C1FFD"/>
    <w:rsid w:val="000C25C6"/>
    <w:rsid w:val="000C3C10"/>
    <w:rsid w:val="000C5A4F"/>
    <w:rsid w:val="000D26EF"/>
    <w:rsid w:val="000D354F"/>
    <w:rsid w:val="000D5369"/>
    <w:rsid w:val="000D54AB"/>
    <w:rsid w:val="000E0A6E"/>
    <w:rsid w:val="000E2CF1"/>
    <w:rsid w:val="000E2D18"/>
    <w:rsid w:val="000E2FB1"/>
    <w:rsid w:val="000E39E6"/>
    <w:rsid w:val="000E3D13"/>
    <w:rsid w:val="000E457B"/>
    <w:rsid w:val="000E5425"/>
    <w:rsid w:val="000E6FC0"/>
    <w:rsid w:val="000E75BD"/>
    <w:rsid w:val="000E76BB"/>
    <w:rsid w:val="000E7D4E"/>
    <w:rsid w:val="000F02A3"/>
    <w:rsid w:val="000F02B7"/>
    <w:rsid w:val="000F0772"/>
    <w:rsid w:val="000F1147"/>
    <w:rsid w:val="000F39E1"/>
    <w:rsid w:val="000F4EE0"/>
    <w:rsid w:val="000F54D3"/>
    <w:rsid w:val="000F5FD2"/>
    <w:rsid w:val="000F6140"/>
    <w:rsid w:val="00102657"/>
    <w:rsid w:val="001026F4"/>
    <w:rsid w:val="00104078"/>
    <w:rsid w:val="00110364"/>
    <w:rsid w:val="00113859"/>
    <w:rsid w:val="00114DD2"/>
    <w:rsid w:val="00115456"/>
    <w:rsid w:val="00115623"/>
    <w:rsid w:val="001158BE"/>
    <w:rsid w:val="00116D8C"/>
    <w:rsid w:val="00120B6D"/>
    <w:rsid w:val="001228EE"/>
    <w:rsid w:val="00124F2D"/>
    <w:rsid w:val="00130C93"/>
    <w:rsid w:val="00131E19"/>
    <w:rsid w:val="001324CA"/>
    <w:rsid w:val="00132A37"/>
    <w:rsid w:val="00132B11"/>
    <w:rsid w:val="00133168"/>
    <w:rsid w:val="00134986"/>
    <w:rsid w:val="00134ABA"/>
    <w:rsid w:val="00134D87"/>
    <w:rsid w:val="00135180"/>
    <w:rsid w:val="0013552C"/>
    <w:rsid w:val="001360EE"/>
    <w:rsid w:val="00136951"/>
    <w:rsid w:val="00137E41"/>
    <w:rsid w:val="0014048B"/>
    <w:rsid w:val="0014051F"/>
    <w:rsid w:val="001450D7"/>
    <w:rsid w:val="0014660C"/>
    <w:rsid w:val="00146C5B"/>
    <w:rsid w:val="00146DDD"/>
    <w:rsid w:val="00146EA9"/>
    <w:rsid w:val="00147489"/>
    <w:rsid w:val="00151F9F"/>
    <w:rsid w:val="00152B27"/>
    <w:rsid w:val="00153CAA"/>
    <w:rsid w:val="001548B4"/>
    <w:rsid w:val="00154A04"/>
    <w:rsid w:val="00154AF3"/>
    <w:rsid w:val="00156BD1"/>
    <w:rsid w:val="00156C2C"/>
    <w:rsid w:val="0015720F"/>
    <w:rsid w:val="00162A00"/>
    <w:rsid w:val="00162F14"/>
    <w:rsid w:val="00163830"/>
    <w:rsid w:val="001661A8"/>
    <w:rsid w:val="00166A5E"/>
    <w:rsid w:val="00166EDC"/>
    <w:rsid w:val="001672AF"/>
    <w:rsid w:val="00167B17"/>
    <w:rsid w:val="00171598"/>
    <w:rsid w:val="00171E45"/>
    <w:rsid w:val="00174490"/>
    <w:rsid w:val="001746C8"/>
    <w:rsid w:val="001805C2"/>
    <w:rsid w:val="001817F2"/>
    <w:rsid w:val="001820A2"/>
    <w:rsid w:val="00182336"/>
    <w:rsid w:val="00185168"/>
    <w:rsid w:val="001859AC"/>
    <w:rsid w:val="001866FB"/>
    <w:rsid w:val="00187ECD"/>
    <w:rsid w:val="0019018D"/>
    <w:rsid w:val="001932FC"/>
    <w:rsid w:val="00196150"/>
    <w:rsid w:val="001A033F"/>
    <w:rsid w:val="001A2DFC"/>
    <w:rsid w:val="001A396C"/>
    <w:rsid w:val="001A51A3"/>
    <w:rsid w:val="001A67FE"/>
    <w:rsid w:val="001A7151"/>
    <w:rsid w:val="001A777E"/>
    <w:rsid w:val="001B1A5E"/>
    <w:rsid w:val="001B35F2"/>
    <w:rsid w:val="001B4231"/>
    <w:rsid w:val="001B4A30"/>
    <w:rsid w:val="001B6436"/>
    <w:rsid w:val="001C1B2F"/>
    <w:rsid w:val="001C4E9B"/>
    <w:rsid w:val="001C52DA"/>
    <w:rsid w:val="001C5D37"/>
    <w:rsid w:val="001C6576"/>
    <w:rsid w:val="001C668F"/>
    <w:rsid w:val="001D1416"/>
    <w:rsid w:val="001D229C"/>
    <w:rsid w:val="001D3B27"/>
    <w:rsid w:val="001D5B0F"/>
    <w:rsid w:val="001D6FDB"/>
    <w:rsid w:val="001E0C3F"/>
    <w:rsid w:val="001E6528"/>
    <w:rsid w:val="001E7170"/>
    <w:rsid w:val="001E72D4"/>
    <w:rsid w:val="001F1643"/>
    <w:rsid w:val="001F522C"/>
    <w:rsid w:val="001F5826"/>
    <w:rsid w:val="001F634B"/>
    <w:rsid w:val="001F7608"/>
    <w:rsid w:val="001F79E3"/>
    <w:rsid w:val="001F7C6D"/>
    <w:rsid w:val="00200744"/>
    <w:rsid w:val="002007D8"/>
    <w:rsid w:val="002010DE"/>
    <w:rsid w:val="002013A0"/>
    <w:rsid w:val="00201918"/>
    <w:rsid w:val="00202564"/>
    <w:rsid w:val="0020374B"/>
    <w:rsid w:val="00204371"/>
    <w:rsid w:val="00206CC8"/>
    <w:rsid w:val="00207E1A"/>
    <w:rsid w:val="00210CA5"/>
    <w:rsid w:val="00210E53"/>
    <w:rsid w:val="00212D85"/>
    <w:rsid w:val="002135D5"/>
    <w:rsid w:val="00215842"/>
    <w:rsid w:val="00216D46"/>
    <w:rsid w:val="0021727C"/>
    <w:rsid w:val="0022421A"/>
    <w:rsid w:val="0022438B"/>
    <w:rsid w:val="002249D8"/>
    <w:rsid w:val="00224EC3"/>
    <w:rsid w:val="00226F9A"/>
    <w:rsid w:val="00231816"/>
    <w:rsid w:val="002318B7"/>
    <w:rsid w:val="0023194A"/>
    <w:rsid w:val="00232C67"/>
    <w:rsid w:val="00235A6C"/>
    <w:rsid w:val="00235D22"/>
    <w:rsid w:val="00235ED6"/>
    <w:rsid w:val="00237CDE"/>
    <w:rsid w:val="00240B85"/>
    <w:rsid w:val="00240FF9"/>
    <w:rsid w:val="0024517B"/>
    <w:rsid w:val="002455C5"/>
    <w:rsid w:val="00246504"/>
    <w:rsid w:val="00246B28"/>
    <w:rsid w:val="00251A95"/>
    <w:rsid w:val="00251B65"/>
    <w:rsid w:val="00252436"/>
    <w:rsid w:val="00253BF8"/>
    <w:rsid w:val="00256B27"/>
    <w:rsid w:val="00256B97"/>
    <w:rsid w:val="00257A58"/>
    <w:rsid w:val="00261440"/>
    <w:rsid w:val="00261DAE"/>
    <w:rsid w:val="00265C55"/>
    <w:rsid w:val="00266BAF"/>
    <w:rsid w:val="00270A77"/>
    <w:rsid w:val="002734B2"/>
    <w:rsid w:val="00276964"/>
    <w:rsid w:val="0028005C"/>
    <w:rsid w:val="00284720"/>
    <w:rsid w:val="00284F45"/>
    <w:rsid w:val="0028642A"/>
    <w:rsid w:val="00286CD8"/>
    <w:rsid w:val="00287756"/>
    <w:rsid w:val="002918B9"/>
    <w:rsid w:val="00294841"/>
    <w:rsid w:val="00295E26"/>
    <w:rsid w:val="002967CB"/>
    <w:rsid w:val="002A105A"/>
    <w:rsid w:val="002A1291"/>
    <w:rsid w:val="002A1AD1"/>
    <w:rsid w:val="002A531A"/>
    <w:rsid w:val="002A6E62"/>
    <w:rsid w:val="002A6E65"/>
    <w:rsid w:val="002A707E"/>
    <w:rsid w:val="002B0D15"/>
    <w:rsid w:val="002B397C"/>
    <w:rsid w:val="002B4C30"/>
    <w:rsid w:val="002B57A0"/>
    <w:rsid w:val="002B750A"/>
    <w:rsid w:val="002C07DB"/>
    <w:rsid w:val="002C1F3E"/>
    <w:rsid w:val="002C21A4"/>
    <w:rsid w:val="002C4A00"/>
    <w:rsid w:val="002C7357"/>
    <w:rsid w:val="002C76C2"/>
    <w:rsid w:val="002D060B"/>
    <w:rsid w:val="002D1F95"/>
    <w:rsid w:val="002D3CDA"/>
    <w:rsid w:val="002E038C"/>
    <w:rsid w:val="002E4D87"/>
    <w:rsid w:val="002E641D"/>
    <w:rsid w:val="002E7026"/>
    <w:rsid w:val="002F1E8F"/>
    <w:rsid w:val="002F2150"/>
    <w:rsid w:val="002F4A29"/>
    <w:rsid w:val="002F4A97"/>
    <w:rsid w:val="002F6D3C"/>
    <w:rsid w:val="00300029"/>
    <w:rsid w:val="00304458"/>
    <w:rsid w:val="00304D09"/>
    <w:rsid w:val="00305F58"/>
    <w:rsid w:val="00311181"/>
    <w:rsid w:val="00312B4E"/>
    <w:rsid w:val="00312CB7"/>
    <w:rsid w:val="00315EC8"/>
    <w:rsid w:val="00320918"/>
    <w:rsid w:val="00320BF2"/>
    <w:rsid w:val="00321C1E"/>
    <w:rsid w:val="00322AA8"/>
    <w:rsid w:val="003232E6"/>
    <w:rsid w:val="0032347A"/>
    <w:rsid w:val="003247B5"/>
    <w:rsid w:val="00325639"/>
    <w:rsid w:val="003257BD"/>
    <w:rsid w:val="00325993"/>
    <w:rsid w:val="0032630E"/>
    <w:rsid w:val="003268B5"/>
    <w:rsid w:val="0032725B"/>
    <w:rsid w:val="0032730C"/>
    <w:rsid w:val="003301F6"/>
    <w:rsid w:val="00330DD4"/>
    <w:rsid w:val="00331EEC"/>
    <w:rsid w:val="00332CB3"/>
    <w:rsid w:val="00333238"/>
    <w:rsid w:val="00333651"/>
    <w:rsid w:val="003337E2"/>
    <w:rsid w:val="00334154"/>
    <w:rsid w:val="003368CB"/>
    <w:rsid w:val="0033708A"/>
    <w:rsid w:val="0034066A"/>
    <w:rsid w:val="003407DC"/>
    <w:rsid w:val="00341CD5"/>
    <w:rsid w:val="00342CDE"/>
    <w:rsid w:val="003443C9"/>
    <w:rsid w:val="0034488C"/>
    <w:rsid w:val="0034497F"/>
    <w:rsid w:val="00345783"/>
    <w:rsid w:val="00345F0C"/>
    <w:rsid w:val="00351153"/>
    <w:rsid w:val="003514C2"/>
    <w:rsid w:val="00352D46"/>
    <w:rsid w:val="00352ED2"/>
    <w:rsid w:val="003532C5"/>
    <w:rsid w:val="00355CC8"/>
    <w:rsid w:val="00356061"/>
    <w:rsid w:val="00361D45"/>
    <w:rsid w:val="00362498"/>
    <w:rsid w:val="00362788"/>
    <w:rsid w:val="00372031"/>
    <w:rsid w:val="003727DA"/>
    <w:rsid w:val="00372CC2"/>
    <w:rsid w:val="0037492E"/>
    <w:rsid w:val="0037555C"/>
    <w:rsid w:val="00377D5B"/>
    <w:rsid w:val="00381365"/>
    <w:rsid w:val="0038307B"/>
    <w:rsid w:val="00384794"/>
    <w:rsid w:val="003847EB"/>
    <w:rsid w:val="00384AFA"/>
    <w:rsid w:val="00390530"/>
    <w:rsid w:val="00392CD2"/>
    <w:rsid w:val="0039349E"/>
    <w:rsid w:val="00394680"/>
    <w:rsid w:val="00394F29"/>
    <w:rsid w:val="00396423"/>
    <w:rsid w:val="003A0A49"/>
    <w:rsid w:val="003A200F"/>
    <w:rsid w:val="003A306F"/>
    <w:rsid w:val="003A3C19"/>
    <w:rsid w:val="003A4D4B"/>
    <w:rsid w:val="003A6FFA"/>
    <w:rsid w:val="003B17AD"/>
    <w:rsid w:val="003B63D4"/>
    <w:rsid w:val="003B6FE7"/>
    <w:rsid w:val="003B70EA"/>
    <w:rsid w:val="003B7B43"/>
    <w:rsid w:val="003B7D01"/>
    <w:rsid w:val="003C0480"/>
    <w:rsid w:val="003C5D15"/>
    <w:rsid w:val="003C6A60"/>
    <w:rsid w:val="003C78ED"/>
    <w:rsid w:val="003D02B1"/>
    <w:rsid w:val="003D3AC9"/>
    <w:rsid w:val="003D3E11"/>
    <w:rsid w:val="003D47F8"/>
    <w:rsid w:val="003D6F93"/>
    <w:rsid w:val="003E00CB"/>
    <w:rsid w:val="003E641C"/>
    <w:rsid w:val="003E731D"/>
    <w:rsid w:val="003F083F"/>
    <w:rsid w:val="003F08F6"/>
    <w:rsid w:val="003F0D30"/>
    <w:rsid w:val="003F0D66"/>
    <w:rsid w:val="003F2516"/>
    <w:rsid w:val="003F2B00"/>
    <w:rsid w:val="003F3ADB"/>
    <w:rsid w:val="003F49DE"/>
    <w:rsid w:val="003F4B22"/>
    <w:rsid w:val="003F69F8"/>
    <w:rsid w:val="004019EB"/>
    <w:rsid w:val="00403B8C"/>
    <w:rsid w:val="00403E68"/>
    <w:rsid w:val="00403FEA"/>
    <w:rsid w:val="00405472"/>
    <w:rsid w:val="0040602F"/>
    <w:rsid w:val="0040656E"/>
    <w:rsid w:val="00407CBD"/>
    <w:rsid w:val="004118AE"/>
    <w:rsid w:val="004118E4"/>
    <w:rsid w:val="004126E7"/>
    <w:rsid w:val="004127DE"/>
    <w:rsid w:val="0041393A"/>
    <w:rsid w:val="00413E58"/>
    <w:rsid w:val="0041536A"/>
    <w:rsid w:val="004218FF"/>
    <w:rsid w:val="00422CB8"/>
    <w:rsid w:val="004236DC"/>
    <w:rsid w:val="00423B05"/>
    <w:rsid w:val="0042402F"/>
    <w:rsid w:val="004244B6"/>
    <w:rsid w:val="00425A76"/>
    <w:rsid w:val="00425BB0"/>
    <w:rsid w:val="00426EF5"/>
    <w:rsid w:val="00427D96"/>
    <w:rsid w:val="004338F8"/>
    <w:rsid w:val="004348F5"/>
    <w:rsid w:val="00435010"/>
    <w:rsid w:val="0043591A"/>
    <w:rsid w:val="00435A6E"/>
    <w:rsid w:val="004364A1"/>
    <w:rsid w:val="0043652E"/>
    <w:rsid w:val="00436A5A"/>
    <w:rsid w:val="00440FAC"/>
    <w:rsid w:val="00441A5D"/>
    <w:rsid w:val="00443165"/>
    <w:rsid w:val="00443414"/>
    <w:rsid w:val="004444E9"/>
    <w:rsid w:val="004448EA"/>
    <w:rsid w:val="00445A8A"/>
    <w:rsid w:val="00447B4F"/>
    <w:rsid w:val="00453DC4"/>
    <w:rsid w:val="00453DF7"/>
    <w:rsid w:val="00454563"/>
    <w:rsid w:val="004546D0"/>
    <w:rsid w:val="00455BA6"/>
    <w:rsid w:val="004565FA"/>
    <w:rsid w:val="00456FD9"/>
    <w:rsid w:val="00460EF8"/>
    <w:rsid w:val="0046139F"/>
    <w:rsid w:val="00463E12"/>
    <w:rsid w:val="0046589E"/>
    <w:rsid w:val="00465967"/>
    <w:rsid w:val="00466061"/>
    <w:rsid w:val="0046643A"/>
    <w:rsid w:val="00467A82"/>
    <w:rsid w:val="00470C46"/>
    <w:rsid w:val="004731B9"/>
    <w:rsid w:val="00474C8F"/>
    <w:rsid w:val="00475C5F"/>
    <w:rsid w:val="0047718C"/>
    <w:rsid w:val="00481319"/>
    <w:rsid w:val="00481ED4"/>
    <w:rsid w:val="004854A9"/>
    <w:rsid w:val="00485CB0"/>
    <w:rsid w:val="00485EBF"/>
    <w:rsid w:val="00486E0B"/>
    <w:rsid w:val="00487347"/>
    <w:rsid w:val="00490B13"/>
    <w:rsid w:val="00490D77"/>
    <w:rsid w:val="004918C1"/>
    <w:rsid w:val="00491BD4"/>
    <w:rsid w:val="00491FB1"/>
    <w:rsid w:val="004940CE"/>
    <w:rsid w:val="004A0708"/>
    <w:rsid w:val="004A3B38"/>
    <w:rsid w:val="004A5A28"/>
    <w:rsid w:val="004A5D0B"/>
    <w:rsid w:val="004B2227"/>
    <w:rsid w:val="004B2FB1"/>
    <w:rsid w:val="004B4351"/>
    <w:rsid w:val="004B68CD"/>
    <w:rsid w:val="004C081A"/>
    <w:rsid w:val="004C10F5"/>
    <w:rsid w:val="004C26B8"/>
    <w:rsid w:val="004C45F8"/>
    <w:rsid w:val="004C4F46"/>
    <w:rsid w:val="004C6510"/>
    <w:rsid w:val="004C6624"/>
    <w:rsid w:val="004C6B67"/>
    <w:rsid w:val="004C7716"/>
    <w:rsid w:val="004D08DE"/>
    <w:rsid w:val="004D1C88"/>
    <w:rsid w:val="004D243B"/>
    <w:rsid w:val="004D3295"/>
    <w:rsid w:val="004D4ECE"/>
    <w:rsid w:val="004D6420"/>
    <w:rsid w:val="004D649F"/>
    <w:rsid w:val="004D76EB"/>
    <w:rsid w:val="004D7979"/>
    <w:rsid w:val="004E1C3A"/>
    <w:rsid w:val="004E30E7"/>
    <w:rsid w:val="004E3BCD"/>
    <w:rsid w:val="004E490E"/>
    <w:rsid w:val="004E4CBE"/>
    <w:rsid w:val="004E555A"/>
    <w:rsid w:val="004E6014"/>
    <w:rsid w:val="004E61EF"/>
    <w:rsid w:val="004E66EB"/>
    <w:rsid w:val="004E6798"/>
    <w:rsid w:val="004F0DA0"/>
    <w:rsid w:val="004F2C0B"/>
    <w:rsid w:val="004F31A5"/>
    <w:rsid w:val="004F3A49"/>
    <w:rsid w:val="004F7698"/>
    <w:rsid w:val="005009BF"/>
    <w:rsid w:val="0050111B"/>
    <w:rsid w:val="005017CC"/>
    <w:rsid w:val="00502154"/>
    <w:rsid w:val="005042DB"/>
    <w:rsid w:val="005054C6"/>
    <w:rsid w:val="00510F24"/>
    <w:rsid w:val="00511203"/>
    <w:rsid w:val="00513825"/>
    <w:rsid w:val="0051526B"/>
    <w:rsid w:val="00516ADA"/>
    <w:rsid w:val="00521DAD"/>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F29"/>
    <w:rsid w:val="005364F1"/>
    <w:rsid w:val="00537ACA"/>
    <w:rsid w:val="00537F86"/>
    <w:rsid w:val="00541542"/>
    <w:rsid w:val="00543C0E"/>
    <w:rsid w:val="005447F7"/>
    <w:rsid w:val="0054592D"/>
    <w:rsid w:val="005466AF"/>
    <w:rsid w:val="00547084"/>
    <w:rsid w:val="005479AB"/>
    <w:rsid w:val="00550774"/>
    <w:rsid w:val="00550E8A"/>
    <w:rsid w:val="00552491"/>
    <w:rsid w:val="0055256C"/>
    <w:rsid w:val="00552917"/>
    <w:rsid w:val="00556B8D"/>
    <w:rsid w:val="005577DE"/>
    <w:rsid w:val="005633A6"/>
    <w:rsid w:val="005647DF"/>
    <w:rsid w:val="00564F1B"/>
    <w:rsid w:val="00565FC7"/>
    <w:rsid w:val="00565FD9"/>
    <w:rsid w:val="00567B9D"/>
    <w:rsid w:val="0057046D"/>
    <w:rsid w:val="00570824"/>
    <w:rsid w:val="00570FA3"/>
    <w:rsid w:val="00571585"/>
    <w:rsid w:val="00571BA3"/>
    <w:rsid w:val="005745C5"/>
    <w:rsid w:val="005756AF"/>
    <w:rsid w:val="005759FF"/>
    <w:rsid w:val="00576625"/>
    <w:rsid w:val="00581196"/>
    <w:rsid w:val="00582ABC"/>
    <w:rsid w:val="0058450D"/>
    <w:rsid w:val="0058711D"/>
    <w:rsid w:val="005875A9"/>
    <w:rsid w:val="005905B6"/>
    <w:rsid w:val="00590C55"/>
    <w:rsid w:val="00591AD6"/>
    <w:rsid w:val="00592640"/>
    <w:rsid w:val="0059329E"/>
    <w:rsid w:val="00593412"/>
    <w:rsid w:val="005939FC"/>
    <w:rsid w:val="00594CB4"/>
    <w:rsid w:val="005955C9"/>
    <w:rsid w:val="0059613E"/>
    <w:rsid w:val="0059637F"/>
    <w:rsid w:val="00596AA3"/>
    <w:rsid w:val="00597028"/>
    <w:rsid w:val="005A0DC0"/>
    <w:rsid w:val="005A3E89"/>
    <w:rsid w:val="005A6F82"/>
    <w:rsid w:val="005B048C"/>
    <w:rsid w:val="005B22C5"/>
    <w:rsid w:val="005B2D0C"/>
    <w:rsid w:val="005B44B5"/>
    <w:rsid w:val="005B4F74"/>
    <w:rsid w:val="005B5CD4"/>
    <w:rsid w:val="005B63E6"/>
    <w:rsid w:val="005C2520"/>
    <w:rsid w:val="005C7672"/>
    <w:rsid w:val="005D00D9"/>
    <w:rsid w:val="005D05D5"/>
    <w:rsid w:val="005D0610"/>
    <w:rsid w:val="005D1DAD"/>
    <w:rsid w:val="005D20D5"/>
    <w:rsid w:val="005D29ED"/>
    <w:rsid w:val="005D343C"/>
    <w:rsid w:val="005D351F"/>
    <w:rsid w:val="005D3D99"/>
    <w:rsid w:val="005D3DC3"/>
    <w:rsid w:val="005D40BA"/>
    <w:rsid w:val="005D4C71"/>
    <w:rsid w:val="005D4FD7"/>
    <w:rsid w:val="005D60D7"/>
    <w:rsid w:val="005D636A"/>
    <w:rsid w:val="005E0109"/>
    <w:rsid w:val="005E3224"/>
    <w:rsid w:val="005E5DCC"/>
    <w:rsid w:val="005E7897"/>
    <w:rsid w:val="005F00F3"/>
    <w:rsid w:val="005F2C96"/>
    <w:rsid w:val="005F2D84"/>
    <w:rsid w:val="005F4051"/>
    <w:rsid w:val="00600425"/>
    <w:rsid w:val="006008F8"/>
    <w:rsid w:val="00600B30"/>
    <w:rsid w:val="0060219F"/>
    <w:rsid w:val="006038DE"/>
    <w:rsid w:val="006064C8"/>
    <w:rsid w:val="00606C00"/>
    <w:rsid w:val="006105B1"/>
    <w:rsid w:val="006116FA"/>
    <w:rsid w:val="00613399"/>
    <w:rsid w:val="006133BC"/>
    <w:rsid w:val="0061475E"/>
    <w:rsid w:val="006148CD"/>
    <w:rsid w:val="006151DE"/>
    <w:rsid w:val="006156FC"/>
    <w:rsid w:val="0062026C"/>
    <w:rsid w:val="00620A09"/>
    <w:rsid w:val="00620C2B"/>
    <w:rsid w:val="00621157"/>
    <w:rsid w:val="006217F4"/>
    <w:rsid w:val="006227DA"/>
    <w:rsid w:val="00623233"/>
    <w:rsid w:val="00624018"/>
    <w:rsid w:val="006266BE"/>
    <w:rsid w:val="00630F8B"/>
    <w:rsid w:val="00633E68"/>
    <w:rsid w:val="00636190"/>
    <w:rsid w:val="006404CD"/>
    <w:rsid w:val="00642B1C"/>
    <w:rsid w:val="0064373E"/>
    <w:rsid w:val="0064585B"/>
    <w:rsid w:val="00645C09"/>
    <w:rsid w:val="006463F9"/>
    <w:rsid w:val="006501F6"/>
    <w:rsid w:val="00650CA0"/>
    <w:rsid w:val="00650CF6"/>
    <w:rsid w:val="00654630"/>
    <w:rsid w:val="0065720C"/>
    <w:rsid w:val="00660C22"/>
    <w:rsid w:val="006627E0"/>
    <w:rsid w:val="006632B6"/>
    <w:rsid w:val="006639C0"/>
    <w:rsid w:val="0066643B"/>
    <w:rsid w:val="00666EBC"/>
    <w:rsid w:val="00675284"/>
    <w:rsid w:val="00675864"/>
    <w:rsid w:val="006776C8"/>
    <w:rsid w:val="006810FA"/>
    <w:rsid w:val="00683314"/>
    <w:rsid w:val="00684FC9"/>
    <w:rsid w:val="00685848"/>
    <w:rsid w:val="00686F42"/>
    <w:rsid w:val="006907D0"/>
    <w:rsid w:val="006930D1"/>
    <w:rsid w:val="00693BC3"/>
    <w:rsid w:val="00693F49"/>
    <w:rsid w:val="00694411"/>
    <w:rsid w:val="006946C3"/>
    <w:rsid w:val="006966E8"/>
    <w:rsid w:val="006A01A3"/>
    <w:rsid w:val="006A182B"/>
    <w:rsid w:val="006A1A47"/>
    <w:rsid w:val="006A28BB"/>
    <w:rsid w:val="006A5606"/>
    <w:rsid w:val="006B2E27"/>
    <w:rsid w:val="006B47A9"/>
    <w:rsid w:val="006B56F0"/>
    <w:rsid w:val="006B6DC0"/>
    <w:rsid w:val="006B7A5A"/>
    <w:rsid w:val="006B7A8E"/>
    <w:rsid w:val="006C12AA"/>
    <w:rsid w:val="006C130D"/>
    <w:rsid w:val="006C2B9A"/>
    <w:rsid w:val="006C2C05"/>
    <w:rsid w:val="006C2CA3"/>
    <w:rsid w:val="006C3021"/>
    <w:rsid w:val="006C319C"/>
    <w:rsid w:val="006C3C2C"/>
    <w:rsid w:val="006C5A67"/>
    <w:rsid w:val="006D0AF8"/>
    <w:rsid w:val="006D1A7B"/>
    <w:rsid w:val="006D34DE"/>
    <w:rsid w:val="006D40D2"/>
    <w:rsid w:val="006D5833"/>
    <w:rsid w:val="006D6A7E"/>
    <w:rsid w:val="006E01B9"/>
    <w:rsid w:val="006E0B3E"/>
    <w:rsid w:val="006E0EC2"/>
    <w:rsid w:val="006E1180"/>
    <w:rsid w:val="006E1336"/>
    <w:rsid w:val="006E50DF"/>
    <w:rsid w:val="006E5C78"/>
    <w:rsid w:val="006E6459"/>
    <w:rsid w:val="006E71E3"/>
    <w:rsid w:val="006F000F"/>
    <w:rsid w:val="006F0764"/>
    <w:rsid w:val="006F148B"/>
    <w:rsid w:val="006F1DC5"/>
    <w:rsid w:val="006F34B0"/>
    <w:rsid w:val="006F55DB"/>
    <w:rsid w:val="006F6666"/>
    <w:rsid w:val="006F6E6A"/>
    <w:rsid w:val="006F76E3"/>
    <w:rsid w:val="00700792"/>
    <w:rsid w:val="0070143A"/>
    <w:rsid w:val="0070279B"/>
    <w:rsid w:val="00702A40"/>
    <w:rsid w:val="00703AD6"/>
    <w:rsid w:val="00703FA5"/>
    <w:rsid w:val="007044B7"/>
    <w:rsid w:val="00704FF5"/>
    <w:rsid w:val="0070551E"/>
    <w:rsid w:val="00706A81"/>
    <w:rsid w:val="00713DBC"/>
    <w:rsid w:val="007175F2"/>
    <w:rsid w:val="007229A4"/>
    <w:rsid w:val="00723FC7"/>
    <w:rsid w:val="00724A61"/>
    <w:rsid w:val="007256AE"/>
    <w:rsid w:val="00726663"/>
    <w:rsid w:val="007300D1"/>
    <w:rsid w:val="00731D00"/>
    <w:rsid w:val="007344DF"/>
    <w:rsid w:val="00734601"/>
    <w:rsid w:val="0073536E"/>
    <w:rsid w:val="007353DC"/>
    <w:rsid w:val="0073553C"/>
    <w:rsid w:val="0073563E"/>
    <w:rsid w:val="00735ADB"/>
    <w:rsid w:val="00737225"/>
    <w:rsid w:val="00737337"/>
    <w:rsid w:val="0073754F"/>
    <w:rsid w:val="0074507F"/>
    <w:rsid w:val="00746552"/>
    <w:rsid w:val="00754593"/>
    <w:rsid w:val="00755596"/>
    <w:rsid w:val="00761B7A"/>
    <w:rsid w:val="0076506B"/>
    <w:rsid w:val="007663B0"/>
    <w:rsid w:val="00770D7A"/>
    <w:rsid w:val="0077165D"/>
    <w:rsid w:val="00771A80"/>
    <w:rsid w:val="00772258"/>
    <w:rsid w:val="00773C74"/>
    <w:rsid w:val="00773EFA"/>
    <w:rsid w:val="0077582E"/>
    <w:rsid w:val="00776984"/>
    <w:rsid w:val="00783D02"/>
    <w:rsid w:val="00785E3D"/>
    <w:rsid w:val="00790AEB"/>
    <w:rsid w:val="00790E03"/>
    <w:rsid w:val="00790EE9"/>
    <w:rsid w:val="007916DA"/>
    <w:rsid w:val="00793850"/>
    <w:rsid w:val="00794255"/>
    <w:rsid w:val="0079485F"/>
    <w:rsid w:val="007A2D48"/>
    <w:rsid w:val="007A30A7"/>
    <w:rsid w:val="007A4142"/>
    <w:rsid w:val="007A4F27"/>
    <w:rsid w:val="007A5748"/>
    <w:rsid w:val="007B128D"/>
    <w:rsid w:val="007B2CF1"/>
    <w:rsid w:val="007B3BC2"/>
    <w:rsid w:val="007B3C6E"/>
    <w:rsid w:val="007B5411"/>
    <w:rsid w:val="007B5653"/>
    <w:rsid w:val="007B657E"/>
    <w:rsid w:val="007B7038"/>
    <w:rsid w:val="007B7719"/>
    <w:rsid w:val="007C26A7"/>
    <w:rsid w:val="007C45CC"/>
    <w:rsid w:val="007C5590"/>
    <w:rsid w:val="007C6AE1"/>
    <w:rsid w:val="007D20CB"/>
    <w:rsid w:val="007D281A"/>
    <w:rsid w:val="007D2950"/>
    <w:rsid w:val="007D49A6"/>
    <w:rsid w:val="007D4C70"/>
    <w:rsid w:val="007D6271"/>
    <w:rsid w:val="007D6DBF"/>
    <w:rsid w:val="007D70D8"/>
    <w:rsid w:val="007E1749"/>
    <w:rsid w:val="007E2206"/>
    <w:rsid w:val="007E62A7"/>
    <w:rsid w:val="007E6489"/>
    <w:rsid w:val="007E6FEF"/>
    <w:rsid w:val="007E7B09"/>
    <w:rsid w:val="007F0126"/>
    <w:rsid w:val="007F0990"/>
    <w:rsid w:val="007F0B68"/>
    <w:rsid w:val="007F10B7"/>
    <w:rsid w:val="007F206C"/>
    <w:rsid w:val="007F336F"/>
    <w:rsid w:val="007F4317"/>
    <w:rsid w:val="007F47A0"/>
    <w:rsid w:val="007F4EE9"/>
    <w:rsid w:val="007F5472"/>
    <w:rsid w:val="007F564D"/>
    <w:rsid w:val="007F65F3"/>
    <w:rsid w:val="0080022F"/>
    <w:rsid w:val="00801680"/>
    <w:rsid w:val="00801D80"/>
    <w:rsid w:val="00802164"/>
    <w:rsid w:val="008029CF"/>
    <w:rsid w:val="00802CB7"/>
    <w:rsid w:val="00802F4F"/>
    <w:rsid w:val="00802FD5"/>
    <w:rsid w:val="0080345D"/>
    <w:rsid w:val="0080369B"/>
    <w:rsid w:val="008052E4"/>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3044B"/>
    <w:rsid w:val="0083091B"/>
    <w:rsid w:val="00831ADB"/>
    <w:rsid w:val="00832B9B"/>
    <w:rsid w:val="008330BA"/>
    <w:rsid w:val="00833A55"/>
    <w:rsid w:val="008343E5"/>
    <w:rsid w:val="0083592E"/>
    <w:rsid w:val="00835A2A"/>
    <w:rsid w:val="00835C3B"/>
    <w:rsid w:val="00836985"/>
    <w:rsid w:val="00841AF6"/>
    <w:rsid w:val="00841F59"/>
    <w:rsid w:val="00845174"/>
    <w:rsid w:val="00845E0D"/>
    <w:rsid w:val="00845FD5"/>
    <w:rsid w:val="00846205"/>
    <w:rsid w:val="00846FF5"/>
    <w:rsid w:val="0084735E"/>
    <w:rsid w:val="00852646"/>
    <w:rsid w:val="0085313E"/>
    <w:rsid w:val="00854F54"/>
    <w:rsid w:val="00860FF0"/>
    <w:rsid w:val="00861818"/>
    <w:rsid w:val="0086191D"/>
    <w:rsid w:val="00862283"/>
    <w:rsid w:val="008622CB"/>
    <w:rsid w:val="00863EE3"/>
    <w:rsid w:val="00864F42"/>
    <w:rsid w:val="008674AD"/>
    <w:rsid w:val="00870A66"/>
    <w:rsid w:val="00871313"/>
    <w:rsid w:val="00871BC3"/>
    <w:rsid w:val="00871C73"/>
    <w:rsid w:val="0087223B"/>
    <w:rsid w:val="00872579"/>
    <w:rsid w:val="00875C09"/>
    <w:rsid w:val="00877DED"/>
    <w:rsid w:val="00883D1A"/>
    <w:rsid w:val="00883DDB"/>
    <w:rsid w:val="0088585B"/>
    <w:rsid w:val="008875DE"/>
    <w:rsid w:val="00887E83"/>
    <w:rsid w:val="00891FD1"/>
    <w:rsid w:val="008924C6"/>
    <w:rsid w:val="00892C2D"/>
    <w:rsid w:val="0089301B"/>
    <w:rsid w:val="008961BE"/>
    <w:rsid w:val="00896675"/>
    <w:rsid w:val="0089676E"/>
    <w:rsid w:val="0089755E"/>
    <w:rsid w:val="008A04FD"/>
    <w:rsid w:val="008A2CE5"/>
    <w:rsid w:val="008A43C4"/>
    <w:rsid w:val="008A5831"/>
    <w:rsid w:val="008A5881"/>
    <w:rsid w:val="008B2D49"/>
    <w:rsid w:val="008B5363"/>
    <w:rsid w:val="008B6230"/>
    <w:rsid w:val="008C1EA2"/>
    <w:rsid w:val="008C2228"/>
    <w:rsid w:val="008C23A7"/>
    <w:rsid w:val="008C297E"/>
    <w:rsid w:val="008C3730"/>
    <w:rsid w:val="008C4F42"/>
    <w:rsid w:val="008C638D"/>
    <w:rsid w:val="008C73C9"/>
    <w:rsid w:val="008C7C69"/>
    <w:rsid w:val="008D04E7"/>
    <w:rsid w:val="008D34B3"/>
    <w:rsid w:val="008D393E"/>
    <w:rsid w:val="008E0290"/>
    <w:rsid w:val="008E1A90"/>
    <w:rsid w:val="008E3588"/>
    <w:rsid w:val="008E4A56"/>
    <w:rsid w:val="008E6387"/>
    <w:rsid w:val="008E6657"/>
    <w:rsid w:val="008F0679"/>
    <w:rsid w:val="008F11CF"/>
    <w:rsid w:val="008F2A84"/>
    <w:rsid w:val="008F5EA6"/>
    <w:rsid w:val="008F5F8E"/>
    <w:rsid w:val="008F652E"/>
    <w:rsid w:val="008F79A2"/>
    <w:rsid w:val="008F7DB4"/>
    <w:rsid w:val="00900338"/>
    <w:rsid w:val="00901B1F"/>
    <w:rsid w:val="00902EA0"/>
    <w:rsid w:val="00903C63"/>
    <w:rsid w:val="00903E03"/>
    <w:rsid w:val="00907A68"/>
    <w:rsid w:val="00910034"/>
    <w:rsid w:val="00914614"/>
    <w:rsid w:val="009168C1"/>
    <w:rsid w:val="00920710"/>
    <w:rsid w:val="00921B91"/>
    <w:rsid w:val="00922A01"/>
    <w:rsid w:val="0092450F"/>
    <w:rsid w:val="0092495F"/>
    <w:rsid w:val="00926235"/>
    <w:rsid w:val="00926E5A"/>
    <w:rsid w:val="00927F64"/>
    <w:rsid w:val="00931E17"/>
    <w:rsid w:val="0093364A"/>
    <w:rsid w:val="009340F7"/>
    <w:rsid w:val="00935BC1"/>
    <w:rsid w:val="0093629A"/>
    <w:rsid w:val="00940641"/>
    <w:rsid w:val="009411AA"/>
    <w:rsid w:val="00941AD0"/>
    <w:rsid w:val="0094470B"/>
    <w:rsid w:val="0094539B"/>
    <w:rsid w:val="00945ACB"/>
    <w:rsid w:val="00945C52"/>
    <w:rsid w:val="00946FAB"/>
    <w:rsid w:val="00950902"/>
    <w:rsid w:val="00951FFB"/>
    <w:rsid w:val="00953639"/>
    <w:rsid w:val="009553B4"/>
    <w:rsid w:val="00956D2D"/>
    <w:rsid w:val="009608DE"/>
    <w:rsid w:val="00962163"/>
    <w:rsid w:val="0096276A"/>
    <w:rsid w:val="0096610C"/>
    <w:rsid w:val="0096759D"/>
    <w:rsid w:val="00970A35"/>
    <w:rsid w:val="00970B3D"/>
    <w:rsid w:val="009720B3"/>
    <w:rsid w:val="00975D13"/>
    <w:rsid w:val="00976082"/>
    <w:rsid w:val="009763BB"/>
    <w:rsid w:val="0097785E"/>
    <w:rsid w:val="0098039D"/>
    <w:rsid w:val="00980D20"/>
    <w:rsid w:val="0098293B"/>
    <w:rsid w:val="00982B8B"/>
    <w:rsid w:val="009833FA"/>
    <w:rsid w:val="0098346D"/>
    <w:rsid w:val="00983C00"/>
    <w:rsid w:val="00983F68"/>
    <w:rsid w:val="00986CA8"/>
    <w:rsid w:val="009870D0"/>
    <w:rsid w:val="00987B76"/>
    <w:rsid w:val="009911B3"/>
    <w:rsid w:val="0099266F"/>
    <w:rsid w:val="00993227"/>
    <w:rsid w:val="009942A9"/>
    <w:rsid w:val="00996124"/>
    <w:rsid w:val="00996D33"/>
    <w:rsid w:val="00996E94"/>
    <w:rsid w:val="00997E3B"/>
    <w:rsid w:val="009A0E2F"/>
    <w:rsid w:val="009A2A05"/>
    <w:rsid w:val="009A3507"/>
    <w:rsid w:val="009A36EB"/>
    <w:rsid w:val="009A3B12"/>
    <w:rsid w:val="009A4BD4"/>
    <w:rsid w:val="009B0F70"/>
    <w:rsid w:val="009B24D8"/>
    <w:rsid w:val="009C115C"/>
    <w:rsid w:val="009C2CA7"/>
    <w:rsid w:val="009C2DF0"/>
    <w:rsid w:val="009C4877"/>
    <w:rsid w:val="009C71D7"/>
    <w:rsid w:val="009D05AB"/>
    <w:rsid w:val="009D09B1"/>
    <w:rsid w:val="009D1022"/>
    <w:rsid w:val="009D1C61"/>
    <w:rsid w:val="009D3BF5"/>
    <w:rsid w:val="009D44DA"/>
    <w:rsid w:val="009D5D4B"/>
    <w:rsid w:val="009E2AF9"/>
    <w:rsid w:val="009E33E4"/>
    <w:rsid w:val="009E478B"/>
    <w:rsid w:val="009E584C"/>
    <w:rsid w:val="009E6E31"/>
    <w:rsid w:val="009E7768"/>
    <w:rsid w:val="009F00D8"/>
    <w:rsid w:val="009F13B5"/>
    <w:rsid w:val="009F2040"/>
    <w:rsid w:val="009F417A"/>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1578"/>
    <w:rsid w:val="00A1181B"/>
    <w:rsid w:val="00A1385B"/>
    <w:rsid w:val="00A16F25"/>
    <w:rsid w:val="00A17130"/>
    <w:rsid w:val="00A20837"/>
    <w:rsid w:val="00A20DD7"/>
    <w:rsid w:val="00A219DF"/>
    <w:rsid w:val="00A21DFD"/>
    <w:rsid w:val="00A2281F"/>
    <w:rsid w:val="00A229F2"/>
    <w:rsid w:val="00A24B82"/>
    <w:rsid w:val="00A26797"/>
    <w:rsid w:val="00A27FFE"/>
    <w:rsid w:val="00A318E1"/>
    <w:rsid w:val="00A3540D"/>
    <w:rsid w:val="00A35A30"/>
    <w:rsid w:val="00A37394"/>
    <w:rsid w:val="00A379B9"/>
    <w:rsid w:val="00A40329"/>
    <w:rsid w:val="00A441A6"/>
    <w:rsid w:val="00A465DE"/>
    <w:rsid w:val="00A4674A"/>
    <w:rsid w:val="00A470D7"/>
    <w:rsid w:val="00A51048"/>
    <w:rsid w:val="00A52475"/>
    <w:rsid w:val="00A52C78"/>
    <w:rsid w:val="00A54E21"/>
    <w:rsid w:val="00A55055"/>
    <w:rsid w:val="00A5513B"/>
    <w:rsid w:val="00A5676D"/>
    <w:rsid w:val="00A57C6F"/>
    <w:rsid w:val="00A6228D"/>
    <w:rsid w:val="00A62318"/>
    <w:rsid w:val="00A624A3"/>
    <w:rsid w:val="00A63141"/>
    <w:rsid w:val="00A65C11"/>
    <w:rsid w:val="00A67FEE"/>
    <w:rsid w:val="00A70CCB"/>
    <w:rsid w:val="00A70F78"/>
    <w:rsid w:val="00A71AD2"/>
    <w:rsid w:val="00A724AF"/>
    <w:rsid w:val="00A75FAF"/>
    <w:rsid w:val="00A7616D"/>
    <w:rsid w:val="00A76790"/>
    <w:rsid w:val="00A768C9"/>
    <w:rsid w:val="00A77B05"/>
    <w:rsid w:val="00A80B91"/>
    <w:rsid w:val="00A80D74"/>
    <w:rsid w:val="00A82259"/>
    <w:rsid w:val="00A82DC7"/>
    <w:rsid w:val="00A83830"/>
    <w:rsid w:val="00A84F1F"/>
    <w:rsid w:val="00A86763"/>
    <w:rsid w:val="00A87281"/>
    <w:rsid w:val="00A87FF4"/>
    <w:rsid w:val="00A912C8"/>
    <w:rsid w:val="00A92D85"/>
    <w:rsid w:val="00A9396E"/>
    <w:rsid w:val="00A93A88"/>
    <w:rsid w:val="00A95D68"/>
    <w:rsid w:val="00AA0985"/>
    <w:rsid w:val="00AA09F5"/>
    <w:rsid w:val="00AA1B3A"/>
    <w:rsid w:val="00AA4078"/>
    <w:rsid w:val="00AA7CD0"/>
    <w:rsid w:val="00AB20EB"/>
    <w:rsid w:val="00AB338F"/>
    <w:rsid w:val="00AB5CCD"/>
    <w:rsid w:val="00AB6005"/>
    <w:rsid w:val="00AB7BB1"/>
    <w:rsid w:val="00AB7C7B"/>
    <w:rsid w:val="00AC01A1"/>
    <w:rsid w:val="00AC10DE"/>
    <w:rsid w:val="00AC19A9"/>
    <w:rsid w:val="00AC43E1"/>
    <w:rsid w:val="00AC48CC"/>
    <w:rsid w:val="00AC4F79"/>
    <w:rsid w:val="00AC72D0"/>
    <w:rsid w:val="00AD356D"/>
    <w:rsid w:val="00AD6167"/>
    <w:rsid w:val="00AD7077"/>
    <w:rsid w:val="00AD7341"/>
    <w:rsid w:val="00AE061D"/>
    <w:rsid w:val="00AE1312"/>
    <w:rsid w:val="00AE175C"/>
    <w:rsid w:val="00AE281F"/>
    <w:rsid w:val="00AE42ED"/>
    <w:rsid w:val="00AE51BF"/>
    <w:rsid w:val="00AF1F6B"/>
    <w:rsid w:val="00AF5A19"/>
    <w:rsid w:val="00B01971"/>
    <w:rsid w:val="00B034A0"/>
    <w:rsid w:val="00B039C2"/>
    <w:rsid w:val="00B06804"/>
    <w:rsid w:val="00B1054C"/>
    <w:rsid w:val="00B10C15"/>
    <w:rsid w:val="00B10DAF"/>
    <w:rsid w:val="00B12308"/>
    <w:rsid w:val="00B127EA"/>
    <w:rsid w:val="00B13865"/>
    <w:rsid w:val="00B17675"/>
    <w:rsid w:val="00B2043D"/>
    <w:rsid w:val="00B20A0B"/>
    <w:rsid w:val="00B2257A"/>
    <w:rsid w:val="00B25226"/>
    <w:rsid w:val="00B25DA8"/>
    <w:rsid w:val="00B26C2E"/>
    <w:rsid w:val="00B31483"/>
    <w:rsid w:val="00B33353"/>
    <w:rsid w:val="00B341BE"/>
    <w:rsid w:val="00B35589"/>
    <w:rsid w:val="00B361CB"/>
    <w:rsid w:val="00B364A1"/>
    <w:rsid w:val="00B4113A"/>
    <w:rsid w:val="00B4176F"/>
    <w:rsid w:val="00B4396A"/>
    <w:rsid w:val="00B45A06"/>
    <w:rsid w:val="00B47581"/>
    <w:rsid w:val="00B507F8"/>
    <w:rsid w:val="00B5105C"/>
    <w:rsid w:val="00B51E68"/>
    <w:rsid w:val="00B52484"/>
    <w:rsid w:val="00B5407E"/>
    <w:rsid w:val="00B60113"/>
    <w:rsid w:val="00B60E31"/>
    <w:rsid w:val="00B61DE9"/>
    <w:rsid w:val="00B62625"/>
    <w:rsid w:val="00B6298E"/>
    <w:rsid w:val="00B62C9C"/>
    <w:rsid w:val="00B630FA"/>
    <w:rsid w:val="00B63461"/>
    <w:rsid w:val="00B64325"/>
    <w:rsid w:val="00B66807"/>
    <w:rsid w:val="00B71C3C"/>
    <w:rsid w:val="00B749DE"/>
    <w:rsid w:val="00B74C6D"/>
    <w:rsid w:val="00B75BF8"/>
    <w:rsid w:val="00B777EC"/>
    <w:rsid w:val="00B80146"/>
    <w:rsid w:val="00B83346"/>
    <w:rsid w:val="00B854AC"/>
    <w:rsid w:val="00B86814"/>
    <w:rsid w:val="00B86903"/>
    <w:rsid w:val="00B86CBB"/>
    <w:rsid w:val="00B9139F"/>
    <w:rsid w:val="00B92B72"/>
    <w:rsid w:val="00B93072"/>
    <w:rsid w:val="00B941C8"/>
    <w:rsid w:val="00B96260"/>
    <w:rsid w:val="00B96285"/>
    <w:rsid w:val="00B96F96"/>
    <w:rsid w:val="00BA053B"/>
    <w:rsid w:val="00BA18FD"/>
    <w:rsid w:val="00BA2725"/>
    <w:rsid w:val="00BA5CDB"/>
    <w:rsid w:val="00BA6C16"/>
    <w:rsid w:val="00BA7F51"/>
    <w:rsid w:val="00BB112A"/>
    <w:rsid w:val="00BB4672"/>
    <w:rsid w:val="00BB621D"/>
    <w:rsid w:val="00BB6765"/>
    <w:rsid w:val="00BB72D0"/>
    <w:rsid w:val="00BB7602"/>
    <w:rsid w:val="00BC10D5"/>
    <w:rsid w:val="00BC4404"/>
    <w:rsid w:val="00BC46F4"/>
    <w:rsid w:val="00BC665C"/>
    <w:rsid w:val="00BC6C7A"/>
    <w:rsid w:val="00BC71F1"/>
    <w:rsid w:val="00BC7FB3"/>
    <w:rsid w:val="00BD109A"/>
    <w:rsid w:val="00BD77A6"/>
    <w:rsid w:val="00BD7BDF"/>
    <w:rsid w:val="00BD7E4A"/>
    <w:rsid w:val="00BE15D9"/>
    <w:rsid w:val="00BE2D56"/>
    <w:rsid w:val="00BE4A85"/>
    <w:rsid w:val="00BE57DF"/>
    <w:rsid w:val="00BE5E72"/>
    <w:rsid w:val="00BE5F57"/>
    <w:rsid w:val="00BE62E5"/>
    <w:rsid w:val="00BE67FD"/>
    <w:rsid w:val="00BE68B2"/>
    <w:rsid w:val="00BE6C96"/>
    <w:rsid w:val="00BE701D"/>
    <w:rsid w:val="00BE7CCE"/>
    <w:rsid w:val="00BF57D7"/>
    <w:rsid w:val="00BF76A9"/>
    <w:rsid w:val="00BF7FF8"/>
    <w:rsid w:val="00C00322"/>
    <w:rsid w:val="00C11D56"/>
    <w:rsid w:val="00C13F30"/>
    <w:rsid w:val="00C17895"/>
    <w:rsid w:val="00C2032B"/>
    <w:rsid w:val="00C20DC3"/>
    <w:rsid w:val="00C20F0C"/>
    <w:rsid w:val="00C2122A"/>
    <w:rsid w:val="00C22C20"/>
    <w:rsid w:val="00C235F5"/>
    <w:rsid w:val="00C237DA"/>
    <w:rsid w:val="00C24A09"/>
    <w:rsid w:val="00C2523B"/>
    <w:rsid w:val="00C31592"/>
    <w:rsid w:val="00C315F4"/>
    <w:rsid w:val="00C316F2"/>
    <w:rsid w:val="00C31FC1"/>
    <w:rsid w:val="00C32353"/>
    <w:rsid w:val="00C3271A"/>
    <w:rsid w:val="00C32E14"/>
    <w:rsid w:val="00C33AB8"/>
    <w:rsid w:val="00C36C44"/>
    <w:rsid w:val="00C40129"/>
    <w:rsid w:val="00C403DE"/>
    <w:rsid w:val="00C41ADF"/>
    <w:rsid w:val="00C42E66"/>
    <w:rsid w:val="00C445DC"/>
    <w:rsid w:val="00C47AA3"/>
    <w:rsid w:val="00C5048A"/>
    <w:rsid w:val="00C521B3"/>
    <w:rsid w:val="00C5584C"/>
    <w:rsid w:val="00C60D23"/>
    <w:rsid w:val="00C60F74"/>
    <w:rsid w:val="00C62AD3"/>
    <w:rsid w:val="00C62BEA"/>
    <w:rsid w:val="00C6379A"/>
    <w:rsid w:val="00C64C45"/>
    <w:rsid w:val="00C64DC6"/>
    <w:rsid w:val="00C663A1"/>
    <w:rsid w:val="00C66EF3"/>
    <w:rsid w:val="00C675B6"/>
    <w:rsid w:val="00C73311"/>
    <w:rsid w:val="00C7474B"/>
    <w:rsid w:val="00C74A75"/>
    <w:rsid w:val="00C74FC9"/>
    <w:rsid w:val="00C75212"/>
    <w:rsid w:val="00C77452"/>
    <w:rsid w:val="00C77F58"/>
    <w:rsid w:val="00C83A27"/>
    <w:rsid w:val="00C852A8"/>
    <w:rsid w:val="00C86CF8"/>
    <w:rsid w:val="00C90DEC"/>
    <w:rsid w:val="00C91422"/>
    <w:rsid w:val="00C936DD"/>
    <w:rsid w:val="00C938A6"/>
    <w:rsid w:val="00C93B0D"/>
    <w:rsid w:val="00C9423D"/>
    <w:rsid w:val="00C94947"/>
    <w:rsid w:val="00C95E25"/>
    <w:rsid w:val="00C95FA7"/>
    <w:rsid w:val="00CA1700"/>
    <w:rsid w:val="00CA17CD"/>
    <w:rsid w:val="00CA31C4"/>
    <w:rsid w:val="00CA5BAD"/>
    <w:rsid w:val="00CA5D8A"/>
    <w:rsid w:val="00CA6A51"/>
    <w:rsid w:val="00CA73B9"/>
    <w:rsid w:val="00CB5FB4"/>
    <w:rsid w:val="00CB614C"/>
    <w:rsid w:val="00CB6C5D"/>
    <w:rsid w:val="00CC056F"/>
    <w:rsid w:val="00CC405B"/>
    <w:rsid w:val="00CC54E3"/>
    <w:rsid w:val="00CC5AAF"/>
    <w:rsid w:val="00CC648B"/>
    <w:rsid w:val="00CC660F"/>
    <w:rsid w:val="00CD164C"/>
    <w:rsid w:val="00CD3DD5"/>
    <w:rsid w:val="00CD6AEC"/>
    <w:rsid w:val="00CE0F96"/>
    <w:rsid w:val="00CE187D"/>
    <w:rsid w:val="00CE4A4D"/>
    <w:rsid w:val="00CE5265"/>
    <w:rsid w:val="00CE7675"/>
    <w:rsid w:val="00CE7D8E"/>
    <w:rsid w:val="00CF031A"/>
    <w:rsid w:val="00CF2393"/>
    <w:rsid w:val="00CF2955"/>
    <w:rsid w:val="00CF3164"/>
    <w:rsid w:val="00CF4205"/>
    <w:rsid w:val="00CF54B4"/>
    <w:rsid w:val="00D001C4"/>
    <w:rsid w:val="00D01016"/>
    <w:rsid w:val="00D03388"/>
    <w:rsid w:val="00D047DA"/>
    <w:rsid w:val="00D07985"/>
    <w:rsid w:val="00D079B2"/>
    <w:rsid w:val="00D11409"/>
    <w:rsid w:val="00D11592"/>
    <w:rsid w:val="00D116C6"/>
    <w:rsid w:val="00D12862"/>
    <w:rsid w:val="00D14D1D"/>
    <w:rsid w:val="00D157DA"/>
    <w:rsid w:val="00D17072"/>
    <w:rsid w:val="00D17757"/>
    <w:rsid w:val="00D21C0A"/>
    <w:rsid w:val="00D21E70"/>
    <w:rsid w:val="00D22867"/>
    <w:rsid w:val="00D25700"/>
    <w:rsid w:val="00D25A62"/>
    <w:rsid w:val="00D27270"/>
    <w:rsid w:val="00D33781"/>
    <w:rsid w:val="00D35A28"/>
    <w:rsid w:val="00D36CB6"/>
    <w:rsid w:val="00D40C5E"/>
    <w:rsid w:val="00D40D3B"/>
    <w:rsid w:val="00D40EA6"/>
    <w:rsid w:val="00D417E1"/>
    <w:rsid w:val="00D42C66"/>
    <w:rsid w:val="00D440A4"/>
    <w:rsid w:val="00D44F99"/>
    <w:rsid w:val="00D45CCC"/>
    <w:rsid w:val="00D506F8"/>
    <w:rsid w:val="00D51C18"/>
    <w:rsid w:val="00D51D28"/>
    <w:rsid w:val="00D53E60"/>
    <w:rsid w:val="00D55C3E"/>
    <w:rsid w:val="00D56820"/>
    <w:rsid w:val="00D56ED4"/>
    <w:rsid w:val="00D60BAD"/>
    <w:rsid w:val="00D6143C"/>
    <w:rsid w:val="00D62084"/>
    <w:rsid w:val="00D6287F"/>
    <w:rsid w:val="00D659BC"/>
    <w:rsid w:val="00D66470"/>
    <w:rsid w:val="00D66B11"/>
    <w:rsid w:val="00D75E60"/>
    <w:rsid w:val="00D80B94"/>
    <w:rsid w:val="00D84281"/>
    <w:rsid w:val="00D851BC"/>
    <w:rsid w:val="00D85B93"/>
    <w:rsid w:val="00D9032A"/>
    <w:rsid w:val="00D908B4"/>
    <w:rsid w:val="00D91AF6"/>
    <w:rsid w:val="00D9225F"/>
    <w:rsid w:val="00D95459"/>
    <w:rsid w:val="00D954ED"/>
    <w:rsid w:val="00D967A2"/>
    <w:rsid w:val="00D97503"/>
    <w:rsid w:val="00D977FB"/>
    <w:rsid w:val="00DA05CB"/>
    <w:rsid w:val="00DA2E43"/>
    <w:rsid w:val="00DA4245"/>
    <w:rsid w:val="00DA7679"/>
    <w:rsid w:val="00DB007A"/>
    <w:rsid w:val="00DB0095"/>
    <w:rsid w:val="00DB021F"/>
    <w:rsid w:val="00DB16BF"/>
    <w:rsid w:val="00DB5559"/>
    <w:rsid w:val="00DC14F7"/>
    <w:rsid w:val="00DC39DD"/>
    <w:rsid w:val="00DC47EF"/>
    <w:rsid w:val="00DC52AC"/>
    <w:rsid w:val="00DC5A57"/>
    <w:rsid w:val="00DC6092"/>
    <w:rsid w:val="00DC6749"/>
    <w:rsid w:val="00DC6956"/>
    <w:rsid w:val="00DC6E68"/>
    <w:rsid w:val="00DC7E82"/>
    <w:rsid w:val="00DD0FAB"/>
    <w:rsid w:val="00DD12C6"/>
    <w:rsid w:val="00DE1584"/>
    <w:rsid w:val="00DE2143"/>
    <w:rsid w:val="00DE2AB9"/>
    <w:rsid w:val="00DE3903"/>
    <w:rsid w:val="00DE5DAD"/>
    <w:rsid w:val="00DE717B"/>
    <w:rsid w:val="00DE7B20"/>
    <w:rsid w:val="00DF2217"/>
    <w:rsid w:val="00DF3175"/>
    <w:rsid w:val="00DF4F4D"/>
    <w:rsid w:val="00DF4F92"/>
    <w:rsid w:val="00DF650C"/>
    <w:rsid w:val="00E0046F"/>
    <w:rsid w:val="00E02C64"/>
    <w:rsid w:val="00E05AE1"/>
    <w:rsid w:val="00E065BF"/>
    <w:rsid w:val="00E124ED"/>
    <w:rsid w:val="00E143D7"/>
    <w:rsid w:val="00E16B37"/>
    <w:rsid w:val="00E17A57"/>
    <w:rsid w:val="00E201DF"/>
    <w:rsid w:val="00E22F8D"/>
    <w:rsid w:val="00E24AA7"/>
    <w:rsid w:val="00E31AF2"/>
    <w:rsid w:val="00E3683B"/>
    <w:rsid w:val="00E37216"/>
    <w:rsid w:val="00E40D8A"/>
    <w:rsid w:val="00E42169"/>
    <w:rsid w:val="00E42EC3"/>
    <w:rsid w:val="00E44C4C"/>
    <w:rsid w:val="00E467F8"/>
    <w:rsid w:val="00E4761E"/>
    <w:rsid w:val="00E50BF2"/>
    <w:rsid w:val="00E51240"/>
    <w:rsid w:val="00E51276"/>
    <w:rsid w:val="00E514DF"/>
    <w:rsid w:val="00E52594"/>
    <w:rsid w:val="00E53487"/>
    <w:rsid w:val="00E53734"/>
    <w:rsid w:val="00E54E37"/>
    <w:rsid w:val="00E5656A"/>
    <w:rsid w:val="00E57B10"/>
    <w:rsid w:val="00E60724"/>
    <w:rsid w:val="00E60FC5"/>
    <w:rsid w:val="00E6370C"/>
    <w:rsid w:val="00E63857"/>
    <w:rsid w:val="00E63B36"/>
    <w:rsid w:val="00E66AF8"/>
    <w:rsid w:val="00E66D06"/>
    <w:rsid w:val="00E67DD4"/>
    <w:rsid w:val="00E67F84"/>
    <w:rsid w:val="00E72135"/>
    <w:rsid w:val="00E727E1"/>
    <w:rsid w:val="00E731D5"/>
    <w:rsid w:val="00E76E69"/>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BCE"/>
    <w:rsid w:val="00E921E4"/>
    <w:rsid w:val="00E92AD1"/>
    <w:rsid w:val="00E939AB"/>
    <w:rsid w:val="00E94B99"/>
    <w:rsid w:val="00E94DB3"/>
    <w:rsid w:val="00E95ACF"/>
    <w:rsid w:val="00E95E1B"/>
    <w:rsid w:val="00E978B9"/>
    <w:rsid w:val="00E97B76"/>
    <w:rsid w:val="00EA008E"/>
    <w:rsid w:val="00EA08D8"/>
    <w:rsid w:val="00EA396F"/>
    <w:rsid w:val="00EA3DF0"/>
    <w:rsid w:val="00EA444A"/>
    <w:rsid w:val="00EA503D"/>
    <w:rsid w:val="00EA5C41"/>
    <w:rsid w:val="00EA5E4F"/>
    <w:rsid w:val="00EA66C4"/>
    <w:rsid w:val="00EA6D7A"/>
    <w:rsid w:val="00EB19DA"/>
    <w:rsid w:val="00EB29DB"/>
    <w:rsid w:val="00EB575D"/>
    <w:rsid w:val="00EB7B78"/>
    <w:rsid w:val="00EC0755"/>
    <w:rsid w:val="00EC4205"/>
    <w:rsid w:val="00EC435C"/>
    <w:rsid w:val="00EC5A7F"/>
    <w:rsid w:val="00EC6648"/>
    <w:rsid w:val="00EC6DD8"/>
    <w:rsid w:val="00EC744B"/>
    <w:rsid w:val="00ED1BB2"/>
    <w:rsid w:val="00ED4B17"/>
    <w:rsid w:val="00ED4C27"/>
    <w:rsid w:val="00ED5697"/>
    <w:rsid w:val="00ED5814"/>
    <w:rsid w:val="00ED5B3B"/>
    <w:rsid w:val="00ED5EED"/>
    <w:rsid w:val="00ED681B"/>
    <w:rsid w:val="00EE07CC"/>
    <w:rsid w:val="00EE0A47"/>
    <w:rsid w:val="00EE171A"/>
    <w:rsid w:val="00EE50E8"/>
    <w:rsid w:val="00EF4519"/>
    <w:rsid w:val="00EF56FF"/>
    <w:rsid w:val="00F00049"/>
    <w:rsid w:val="00F02B64"/>
    <w:rsid w:val="00F03898"/>
    <w:rsid w:val="00F040AB"/>
    <w:rsid w:val="00F04CE5"/>
    <w:rsid w:val="00F07FC8"/>
    <w:rsid w:val="00F11428"/>
    <w:rsid w:val="00F13F4D"/>
    <w:rsid w:val="00F15A03"/>
    <w:rsid w:val="00F16447"/>
    <w:rsid w:val="00F16E1F"/>
    <w:rsid w:val="00F17627"/>
    <w:rsid w:val="00F20ABF"/>
    <w:rsid w:val="00F2145E"/>
    <w:rsid w:val="00F24431"/>
    <w:rsid w:val="00F244C9"/>
    <w:rsid w:val="00F24C71"/>
    <w:rsid w:val="00F2535D"/>
    <w:rsid w:val="00F30094"/>
    <w:rsid w:val="00F3088B"/>
    <w:rsid w:val="00F31F43"/>
    <w:rsid w:val="00F324AC"/>
    <w:rsid w:val="00F34383"/>
    <w:rsid w:val="00F34B4F"/>
    <w:rsid w:val="00F355D6"/>
    <w:rsid w:val="00F35CA4"/>
    <w:rsid w:val="00F36AFC"/>
    <w:rsid w:val="00F44B81"/>
    <w:rsid w:val="00F472CD"/>
    <w:rsid w:val="00F50562"/>
    <w:rsid w:val="00F507CA"/>
    <w:rsid w:val="00F51302"/>
    <w:rsid w:val="00F53772"/>
    <w:rsid w:val="00F5483E"/>
    <w:rsid w:val="00F554B1"/>
    <w:rsid w:val="00F60465"/>
    <w:rsid w:val="00F61B7E"/>
    <w:rsid w:val="00F64636"/>
    <w:rsid w:val="00F6677F"/>
    <w:rsid w:val="00F70AD2"/>
    <w:rsid w:val="00F70CB2"/>
    <w:rsid w:val="00F721BD"/>
    <w:rsid w:val="00F73222"/>
    <w:rsid w:val="00F73D71"/>
    <w:rsid w:val="00F73EA9"/>
    <w:rsid w:val="00F7410C"/>
    <w:rsid w:val="00F75185"/>
    <w:rsid w:val="00F824BB"/>
    <w:rsid w:val="00F847BF"/>
    <w:rsid w:val="00F84AAA"/>
    <w:rsid w:val="00F913CA"/>
    <w:rsid w:val="00F92137"/>
    <w:rsid w:val="00F92F11"/>
    <w:rsid w:val="00F94727"/>
    <w:rsid w:val="00F948CD"/>
    <w:rsid w:val="00F94B89"/>
    <w:rsid w:val="00FA0E01"/>
    <w:rsid w:val="00FA37EC"/>
    <w:rsid w:val="00FA3A7C"/>
    <w:rsid w:val="00FA6B30"/>
    <w:rsid w:val="00FA6E69"/>
    <w:rsid w:val="00FA73B6"/>
    <w:rsid w:val="00FA7EC5"/>
    <w:rsid w:val="00FB022D"/>
    <w:rsid w:val="00FB257F"/>
    <w:rsid w:val="00FB25D8"/>
    <w:rsid w:val="00FB2C46"/>
    <w:rsid w:val="00FB4F0F"/>
    <w:rsid w:val="00FB6AC5"/>
    <w:rsid w:val="00FB6E8C"/>
    <w:rsid w:val="00FB7268"/>
    <w:rsid w:val="00FB72A9"/>
    <w:rsid w:val="00FB739B"/>
    <w:rsid w:val="00FC006C"/>
    <w:rsid w:val="00FC2253"/>
    <w:rsid w:val="00FC474D"/>
    <w:rsid w:val="00FC5354"/>
    <w:rsid w:val="00FD0D04"/>
    <w:rsid w:val="00FD1A33"/>
    <w:rsid w:val="00FD2CEA"/>
    <w:rsid w:val="00FD2E92"/>
    <w:rsid w:val="00FD3C38"/>
    <w:rsid w:val="00FD4027"/>
    <w:rsid w:val="00FD4262"/>
    <w:rsid w:val="00FD4C64"/>
    <w:rsid w:val="00FE1C84"/>
    <w:rsid w:val="00FE1F23"/>
    <w:rsid w:val="00FE2040"/>
    <w:rsid w:val="00FE406C"/>
    <w:rsid w:val="00FE64AE"/>
    <w:rsid w:val="00FE7C08"/>
    <w:rsid w:val="00FF05CA"/>
    <w:rsid w:val="00FF0FD2"/>
    <w:rsid w:val="00FF3227"/>
    <w:rsid w:val="00FF67C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4A7457-5427-F844-812F-85FC3D602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30908</Words>
  <Characters>176177</Characters>
  <Application>Microsoft Macintosh Word</Application>
  <DocSecurity>0</DocSecurity>
  <Lines>1468</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cp:lastPrinted>2017-09-04T16:18:00Z</cp:lastPrinted>
  <dcterms:created xsi:type="dcterms:W3CDTF">2017-09-05T04:15:00Z</dcterms:created>
  <dcterms:modified xsi:type="dcterms:W3CDTF">2017-09-05T04:15:00Z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