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482DF9" w:rsidRDefault="00295E26" w:rsidP="00295E26">
      <w:pPr>
        <w:spacing w:line="480" w:lineRule="auto"/>
        <w:ind w:firstLine="720"/>
        <w:jc w:val="center"/>
        <w:rPr>
          <w:b/>
          <w:color w:val="auto"/>
          <w:sz w:val="48"/>
          <w:szCs w:val="48"/>
        </w:rPr>
      </w:pPr>
      <w:r w:rsidRPr="00482DF9">
        <w:rPr>
          <w:b/>
          <w:color w:val="auto"/>
          <w:sz w:val="48"/>
          <w:szCs w:val="48"/>
        </w:rPr>
        <w:t>Mechanisms Mediating the Descent into Diapause: The relationship between stored resources and diapause timing.</w:t>
      </w:r>
    </w:p>
    <w:p w14:paraId="0B2B8701" w14:textId="77777777" w:rsidR="00295E26" w:rsidRPr="00482DF9" w:rsidRDefault="00295E26" w:rsidP="00295E26">
      <w:pPr>
        <w:spacing w:line="480" w:lineRule="auto"/>
        <w:ind w:firstLine="720"/>
        <w:jc w:val="center"/>
        <w:rPr>
          <w:color w:val="auto"/>
        </w:rPr>
      </w:pPr>
    </w:p>
    <w:p w14:paraId="1FE6E3A4" w14:textId="77777777" w:rsidR="00295E26" w:rsidRPr="00482DF9" w:rsidRDefault="00295E26" w:rsidP="00295E26">
      <w:pPr>
        <w:spacing w:line="480" w:lineRule="auto"/>
        <w:ind w:firstLine="720"/>
        <w:jc w:val="center"/>
        <w:rPr>
          <w:color w:val="auto"/>
        </w:rPr>
      </w:pPr>
    </w:p>
    <w:p w14:paraId="77B7DFD8" w14:textId="77777777" w:rsidR="00295E26" w:rsidRPr="00482DF9" w:rsidRDefault="00295E26" w:rsidP="00295E26">
      <w:pPr>
        <w:spacing w:line="480" w:lineRule="auto"/>
        <w:ind w:firstLine="720"/>
        <w:jc w:val="center"/>
        <w:rPr>
          <w:color w:val="auto"/>
        </w:rPr>
      </w:pPr>
    </w:p>
    <w:p w14:paraId="6413566E" w14:textId="77777777" w:rsidR="00295E26" w:rsidRPr="00482DF9" w:rsidRDefault="00295E26" w:rsidP="00295E26">
      <w:pPr>
        <w:spacing w:line="480" w:lineRule="auto"/>
        <w:ind w:firstLine="720"/>
        <w:jc w:val="center"/>
        <w:rPr>
          <w:color w:val="auto"/>
        </w:rPr>
      </w:pPr>
    </w:p>
    <w:p w14:paraId="54E7A8A1" w14:textId="77777777" w:rsidR="00295E26" w:rsidRPr="00482DF9" w:rsidRDefault="00295E26" w:rsidP="00295E26">
      <w:pPr>
        <w:spacing w:line="480" w:lineRule="auto"/>
        <w:ind w:firstLine="720"/>
        <w:jc w:val="center"/>
        <w:rPr>
          <w:color w:val="auto"/>
        </w:rPr>
      </w:pPr>
    </w:p>
    <w:p w14:paraId="563D0D31" w14:textId="77777777" w:rsidR="00295E26" w:rsidRPr="00482DF9" w:rsidRDefault="00295E26" w:rsidP="00295E26">
      <w:pPr>
        <w:spacing w:line="480" w:lineRule="auto"/>
        <w:ind w:firstLine="720"/>
        <w:jc w:val="center"/>
        <w:outlineLvl w:val="0"/>
        <w:rPr>
          <w:b/>
          <w:color w:val="auto"/>
          <w:sz w:val="32"/>
          <w:szCs w:val="32"/>
        </w:rPr>
      </w:pPr>
      <w:r w:rsidRPr="00482DF9">
        <w:rPr>
          <w:b/>
          <w:color w:val="auto"/>
          <w:sz w:val="32"/>
          <w:szCs w:val="32"/>
        </w:rPr>
        <w:t>James T. Brown</w:t>
      </w:r>
    </w:p>
    <w:p w14:paraId="7F2FEF6F" w14:textId="77777777" w:rsidR="00295E26" w:rsidRPr="00482DF9" w:rsidRDefault="00295E26" w:rsidP="00295E26">
      <w:pPr>
        <w:spacing w:line="480" w:lineRule="auto"/>
        <w:ind w:firstLine="720"/>
        <w:jc w:val="center"/>
        <w:outlineLvl w:val="0"/>
        <w:rPr>
          <w:b/>
          <w:color w:val="auto"/>
          <w:sz w:val="32"/>
          <w:szCs w:val="32"/>
        </w:rPr>
      </w:pPr>
      <w:r w:rsidRPr="00482DF9">
        <w:rPr>
          <w:b/>
          <w:color w:val="auto"/>
          <w:sz w:val="32"/>
          <w:szCs w:val="32"/>
        </w:rPr>
        <w:t>MS Thesis Proposal</w:t>
      </w:r>
    </w:p>
    <w:p w14:paraId="6D015EF8" w14:textId="77777777" w:rsidR="00295E26" w:rsidRPr="00482DF9" w:rsidRDefault="00295E26" w:rsidP="00295E26">
      <w:pPr>
        <w:spacing w:line="480" w:lineRule="auto"/>
        <w:ind w:firstLine="720"/>
        <w:jc w:val="center"/>
        <w:outlineLvl w:val="0"/>
        <w:rPr>
          <w:b/>
          <w:color w:val="auto"/>
          <w:sz w:val="32"/>
          <w:szCs w:val="32"/>
        </w:rPr>
      </w:pPr>
      <w:r w:rsidRPr="00482DF9">
        <w:rPr>
          <w:b/>
          <w:color w:val="auto"/>
          <w:sz w:val="32"/>
          <w:szCs w:val="32"/>
        </w:rPr>
        <w:t>Advisor: Dr. Dan Hahn</w:t>
      </w:r>
    </w:p>
    <w:p w14:paraId="68A554CA" w14:textId="77777777" w:rsidR="00295E26" w:rsidRPr="00482DF9" w:rsidRDefault="00295E26" w:rsidP="00295E26">
      <w:pPr>
        <w:spacing w:line="480" w:lineRule="auto"/>
        <w:ind w:firstLine="720"/>
        <w:jc w:val="center"/>
        <w:outlineLvl w:val="0"/>
        <w:rPr>
          <w:color w:val="auto"/>
        </w:rPr>
      </w:pPr>
      <w:r w:rsidRPr="00482DF9">
        <w:rPr>
          <w:b/>
          <w:color w:val="auto"/>
          <w:sz w:val="32"/>
          <w:szCs w:val="32"/>
        </w:rPr>
        <w:t>Committee Member: Dr. John Beck</w:t>
      </w:r>
    </w:p>
    <w:p w14:paraId="29B2BD99" w14:textId="77777777" w:rsidR="00295E26" w:rsidRPr="00482DF9" w:rsidRDefault="00295E26" w:rsidP="00295E26">
      <w:pPr>
        <w:spacing w:line="480" w:lineRule="auto"/>
        <w:ind w:firstLine="720"/>
        <w:rPr>
          <w:rFonts w:asciiTheme="minorHAnsi" w:hAnsiTheme="minorHAnsi"/>
          <w:color w:val="auto"/>
        </w:rPr>
      </w:pPr>
    </w:p>
    <w:p w14:paraId="492065DB" w14:textId="77777777" w:rsidR="00295E26" w:rsidRPr="00482DF9" w:rsidRDefault="00295E26" w:rsidP="00295E26">
      <w:pPr>
        <w:spacing w:line="480" w:lineRule="auto"/>
        <w:ind w:firstLine="720"/>
        <w:rPr>
          <w:rFonts w:asciiTheme="minorHAnsi" w:hAnsiTheme="minorHAnsi"/>
          <w:color w:val="auto"/>
        </w:rPr>
      </w:pPr>
    </w:p>
    <w:p w14:paraId="7AF06323" w14:textId="77777777" w:rsidR="00295E26" w:rsidRPr="00482DF9" w:rsidRDefault="00295E26" w:rsidP="00295E26">
      <w:pPr>
        <w:spacing w:line="480" w:lineRule="auto"/>
        <w:ind w:firstLine="720"/>
        <w:rPr>
          <w:rFonts w:asciiTheme="minorHAnsi" w:hAnsiTheme="minorHAnsi"/>
          <w:color w:val="auto"/>
        </w:rPr>
      </w:pPr>
    </w:p>
    <w:p w14:paraId="73183B16" w14:textId="77777777" w:rsidR="00295E26" w:rsidRPr="00482DF9" w:rsidRDefault="00295E26" w:rsidP="00295E26">
      <w:pPr>
        <w:spacing w:line="480" w:lineRule="auto"/>
        <w:ind w:firstLine="720"/>
        <w:rPr>
          <w:rFonts w:asciiTheme="minorHAnsi" w:hAnsiTheme="minorHAnsi"/>
          <w:color w:val="auto"/>
        </w:rPr>
      </w:pPr>
    </w:p>
    <w:p w14:paraId="039FA120" w14:textId="77777777" w:rsidR="00295E26" w:rsidRPr="00482DF9" w:rsidRDefault="00295E26" w:rsidP="00295E26">
      <w:pPr>
        <w:spacing w:line="480" w:lineRule="auto"/>
        <w:ind w:firstLine="720"/>
        <w:rPr>
          <w:rFonts w:asciiTheme="minorHAnsi" w:hAnsiTheme="minorHAnsi"/>
          <w:color w:val="auto"/>
        </w:rPr>
      </w:pPr>
    </w:p>
    <w:p w14:paraId="1DF4EBEB" w14:textId="77777777" w:rsidR="00295E26" w:rsidRPr="00482DF9" w:rsidRDefault="00295E26" w:rsidP="00295E26">
      <w:pPr>
        <w:spacing w:line="480" w:lineRule="auto"/>
        <w:rPr>
          <w:rFonts w:asciiTheme="minorHAnsi" w:hAnsiTheme="minorHAnsi"/>
          <w:color w:val="auto"/>
        </w:rPr>
      </w:pPr>
    </w:p>
    <w:p w14:paraId="588F7229" w14:textId="4A95735F" w:rsidR="00EF71F3" w:rsidRPr="00482DF9" w:rsidRDefault="00EF71F3" w:rsidP="00EF71F3">
      <w:pPr>
        <w:spacing w:line="480" w:lineRule="auto"/>
        <w:rPr>
          <w:rFonts w:asciiTheme="minorHAnsi" w:hAnsiTheme="minorHAnsi"/>
          <w:color w:val="auto"/>
        </w:rPr>
      </w:pPr>
      <w:r w:rsidRPr="00482DF9">
        <w:rPr>
          <w:rFonts w:asciiTheme="minorHAnsi" w:hAnsiTheme="minorHAnsi"/>
          <w:b/>
          <w:color w:val="auto"/>
        </w:rPr>
        <w:lastRenderedPageBreak/>
        <w:t xml:space="preserve">Changing Climate: </w:t>
      </w:r>
      <w:r w:rsidRPr="00482DF9">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82DF9">
        <w:rPr>
          <w:rFonts w:asciiTheme="minorHAnsi" w:hAnsiTheme="minorHAnsi"/>
          <w:color w:val="auto"/>
          <w:vertAlign w:val="superscript"/>
        </w:rPr>
        <w:t>th</w:t>
      </w:r>
      <w:r w:rsidRPr="00482DF9">
        <w:rPr>
          <w:rFonts w:asciiTheme="minorHAnsi" w:hAnsiTheme="minorHAnsi"/>
          <w:color w:val="auto"/>
        </w:rPr>
        <w:t xml:space="preserve"> century averages respectively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(NOAA National Centers for Environmental Information 2017)</w:t>
      </w:r>
      <w:r w:rsidRPr="00482DF9">
        <w:rPr>
          <w:rFonts w:asciiTheme="minorHAnsi" w:hAnsiTheme="minorHAnsi"/>
          <w:color w:val="auto"/>
        </w:rPr>
        <w:fldChar w:fldCharType="end"/>
      </w:r>
      <w:r w:rsidRPr="00482DF9">
        <w:rPr>
          <w:rFonts w:asciiTheme="minorHAnsi" w:hAnsiTheme="minorHAnsi"/>
          <w:color w:val="auto"/>
        </w:rPr>
        <w:t>. Conservative projections of future temperatures estimate at least a 1.5°C increase in global surface temperature by the end of the 21</w:t>
      </w:r>
      <w:r w:rsidRPr="00482DF9">
        <w:rPr>
          <w:rFonts w:asciiTheme="minorHAnsi" w:hAnsiTheme="minorHAnsi"/>
          <w:color w:val="auto"/>
          <w:vertAlign w:val="superscript"/>
        </w:rPr>
        <w:t>st</w:t>
      </w:r>
      <w:r w:rsidRPr="00482DF9">
        <w:rPr>
          <w:rFonts w:asciiTheme="minorHAnsi" w:hAnsiTheme="minorHAnsi"/>
          <w:color w:val="auto"/>
        </w:rPr>
        <w:t xml:space="preserve"> century that will continue to increase thereafter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(DeLucia et al. 2008, Stocker et al. 2015)</w:t>
      </w:r>
      <w:r w:rsidRPr="00482DF9">
        <w:rPr>
          <w:rFonts w:asciiTheme="minorHAnsi" w:hAnsiTheme="minorHAnsi"/>
          <w:color w:val="auto"/>
        </w:rPr>
        <w:fldChar w:fldCharType="end"/>
      </w:r>
      <w:r w:rsidRPr="00482DF9">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(NOAA National Centers for Environmental Information 2017)</w:t>
      </w:r>
      <w:r w:rsidRPr="00482DF9">
        <w:rPr>
          <w:rFonts w:asciiTheme="minorHAnsi" w:hAnsiTheme="minorHAnsi"/>
          <w:color w:val="auto"/>
        </w:rPr>
        <w:fldChar w:fldCharType="end"/>
      </w:r>
      <w:r w:rsidRPr="00482DF9">
        <w:rPr>
          <w:rFonts w:asciiTheme="minorHAnsi" w:hAnsiTheme="minorHAnsi"/>
          <w:color w:val="auto"/>
        </w:rPr>
        <w:t xml:space="preserve">. Warmer temperatures will effectively increase the duration of the warm growing season as fall, winter, and spring temperatures increase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(Bradshaw and Holzapfel 2006, Hahn and Denlinger 2011, Scriber 2014)</w:t>
      </w:r>
      <w:r w:rsidRPr="00482DF9">
        <w:rPr>
          <w:rFonts w:asciiTheme="minorHAnsi" w:hAnsiTheme="minorHAnsi"/>
          <w:color w:val="auto"/>
        </w:rPr>
        <w:fldChar w:fldCharType="end"/>
      </w:r>
      <w:r w:rsidRPr="00482DF9">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(Bale et al. 2002, Bradshaw and Holzapfel 2006, Hahn and Denlinger 2011, Scriber 2014)</w:t>
      </w:r>
      <w:r w:rsidRPr="00482DF9">
        <w:rPr>
          <w:rFonts w:asciiTheme="minorHAnsi" w:hAnsiTheme="minorHAnsi"/>
          <w:color w:val="auto"/>
        </w:rPr>
        <w:fldChar w:fldCharType="end"/>
      </w:r>
      <w:r w:rsidRPr="00482DF9">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482DF9">
        <w:rPr>
          <w:rFonts w:asciiTheme="minorHAnsi" w:hAnsiTheme="minorHAnsi"/>
          <w:color w:val="auto"/>
        </w:rPr>
        <w:lastRenderedPageBreak/>
        <w:t>of chemical insecticides.</w:t>
      </w:r>
    </w:p>
    <w:p w14:paraId="121B7FF7" w14:textId="3D262A9E" w:rsidR="00EF71F3" w:rsidRPr="00482DF9" w:rsidRDefault="00EF71F3" w:rsidP="00EF71F3">
      <w:pPr>
        <w:spacing w:line="480" w:lineRule="auto"/>
        <w:ind w:firstLine="720"/>
        <w:rPr>
          <w:rFonts w:asciiTheme="minorHAnsi" w:hAnsiTheme="minorHAnsi"/>
          <w:color w:val="auto"/>
        </w:rPr>
      </w:pPr>
      <w:r w:rsidRPr="00482DF9">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82DF9">
        <w:rPr>
          <w:rFonts w:asciiTheme="minorHAnsi" w:hAnsiTheme="minorHAnsi"/>
          <w:color w:val="auto"/>
        </w:rPr>
        <w:fldChar w:fldCharType="separate"/>
      </w:r>
      <w:r w:rsidR="003958C3" w:rsidRPr="00482DF9">
        <w:rPr>
          <w:rFonts w:asciiTheme="minorHAnsi" w:hAnsiTheme="minorHAnsi"/>
          <w:noProof/>
          <w:color w:val="auto"/>
        </w:rPr>
        <w:t>(Pimentel and Burgess 2014)</w:t>
      </w:r>
      <w:r w:rsidRPr="00482DF9">
        <w:rPr>
          <w:rFonts w:asciiTheme="minorHAnsi" w:hAnsiTheme="minorHAnsi"/>
          <w:color w:val="auto"/>
        </w:rPr>
        <w:fldChar w:fldCharType="end"/>
      </w:r>
      <w:r w:rsidRPr="00482DF9">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82DF9">
        <w:rPr>
          <w:rFonts w:asciiTheme="minorHAnsi" w:hAnsiTheme="minorHAnsi"/>
          <w:color w:val="auto"/>
        </w:rPr>
        <w:fldChar w:fldCharType="separate"/>
      </w:r>
      <w:r w:rsidR="003958C3" w:rsidRPr="00482DF9">
        <w:rPr>
          <w:rFonts w:asciiTheme="minorHAnsi" w:hAnsiTheme="minorHAnsi"/>
          <w:noProof/>
          <w:color w:val="auto"/>
        </w:rPr>
        <w:t>(Oerke 2006)</w:t>
      </w:r>
      <w:r w:rsidRPr="00482DF9">
        <w:rPr>
          <w:rFonts w:asciiTheme="minorHAnsi" w:hAnsiTheme="minorHAnsi"/>
          <w:color w:val="auto"/>
        </w:rPr>
        <w:fldChar w:fldCharType="end"/>
      </w:r>
      <w:r w:rsidRPr="00482DF9">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(Melorose et al. 2015)</w:t>
      </w:r>
      <w:r w:rsidRPr="00482DF9">
        <w:rPr>
          <w:rFonts w:asciiTheme="minorHAnsi" w:hAnsiTheme="minorHAnsi"/>
          <w:color w:val="auto"/>
        </w:rPr>
        <w:fldChar w:fldCharType="end"/>
      </w:r>
      <w:r w:rsidRPr="00482DF9">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482DF9" w:rsidRDefault="00EF71F3" w:rsidP="00EF71F3">
      <w:pPr>
        <w:spacing w:line="480" w:lineRule="auto"/>
        <w:rPr>
          <w:rFonts w:asciiTheme="minorHAnsi" w:hAnsiTheme="minorHAnsi"/>
          <w:b/>
          <w:color w:val="auto"/>
        </w:rPr>
      </w:pPr>
    </w:p>
    <w:p w14:paraId="2334CE97" w14:textId="77777777" w:rsidR="00EF71F3" w:rsidRPr="00482DF9" w:rsidRDefault="00EF71F3" w:rsidP="00EF71F3">
      <w:pPr>
        <w:spacing w:line="480" w:lineRule="auto"/>
        <w:rPr>
          <w:rFonts w:asciiTheme="minorHAnsi" w:hAnsiTheme="minorHAnsi"/>
          <w:b/>
          <w:color w:val="auto"/>
        </w:rPr>
      </w:pPr>
    </w:p>
    <w:p w14:paraId="3BE64621" w14:textId="65FFA1A1" w:rsidR="00EF71F3" w:rsidRPr="00482DF9" w:rsidRDefault="00EF71F3" w:rsidP="00EF71F3">
      <w:pPr>
        <w:spacing w:line="480" w:lineRule="auto"/>
        <w:rPr>
          <w:rFonts w:asciiTheme="minorHAnsi" w:hAnsiTheme="minorHAnsi"/>
          <w:color w:val="auto"/>
        </w:rPr>
      </w:pPr>
      <w:r w:rsidRPr="00482DF9">
        <w:rPr>
          <w:rFonts w:asciiTheme="minorHAnsi" w:hAnsiTheme="minorHAnsi"/>
          <w:b/>
          <w:color w:val="auto"/>
        </w:rPr>
        <w:t xml:space="preserve">Responses to Climate Change: </w:t>
      </w:r>
      <w:r w:rsidRPr="00482DF9">
        <w:rPr>
          <w:rFonts w:asciiTheme="minorHAnsi" w:hAnsiTheme="minorHAnsi"/>
          <w:color w:val="auto"/>
        </w:rPr>
        <w:t>Animal performance is influenced by the thermal conditions they ex</w:t>
      </w:r>
      <w:r w:rsidR="001C1A36" w:rsidRPr="00482DF9">
        <w:rPr>
          <w:rFonts w:asciiTheme="minorHAnsi" w:hAnsiTheme="minorHAnsi"/>
          <w:color w:val="auto"/>
        </w:rPr>
        <w:t xml:space="preserve">perience in their environments and </w:t>
      </w:r>
      <w:r w:rsidRPr="00482DF9">
        <w:rPr>
          <w:rFonts w:asciiTheme="minorHAnsi" w:hAnsiTheme="minorHAnsi"/>
          <w:color w:val="auto"/>
        </w:rPr>
        <w:t xml:space="preserve">increased temperatures could affect animals either </w:t>
      </w:r>
      <w:r w:rsidRPr="00482DF9">
        <w:rPr>
          <w:rFonts w:asciiTheme="minorHAnsi" w:hAnsiTheme="minorHAnsi"/>
          <w:color w:val="auto"/>
        </w:rPr>
        <w:lastRenderedPageBreak/>
        <w:t xml:space="preserve">positively or negatively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82DF9">
        <w:rPr>
          <w:rFonts w:asciiTheme="minorHAnsi" w:hAnsiTheme="minorHAnsi"/>
          <w:color w:val="auto"/>
        </w:rPr>
        <w:fldChar w:fldCharType="separate"/>
      </w:r>
      <w:r w:rsidR="003958C3" w:rsidRPr="00482DF9">
        <w:rPr>
          <w:rFonts w:asciiTheme="minorHAnsi" w:hAnsiTheme="minorHAnsi"/>
          <w:noProof/>
          <w:color w:val="auto"/>
        </w:rPr>
        <w:t>(Huey and Stevenson 1979, Chown 2007)</w:t>
      </w:r>
      <w:r w:rsidRPr="00482DF9">
        <w:rPr>
          <w:rFonts w:asciiTheme="minorHAnsi" w:hAnsiTheme="minorHAnsi"/>
          <w:color w:val="auto"/>
        </w:rPr>
        <w:fldChar w:fldCharType="end"/>
      </w:r>
      <w:r w:rsidRPr="00482DF9">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482DF9">
        <w:rPr>
          <w:rFonts w:asciiTheme="minorHAnsi" w:hAnsiTheme="minorHAnsi"/>
          <w:color w:val="auto"/>
        </w:rPr>
        <w:t xml:space="preserve">expanded geographic ranges, increased population size, or increased temperature tolerance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(Hughes 2000, Williams et al. 2008)</w:t>
      </w:r>
      <w:r w:rsidRPr="00482DF9">
        <w:rPr>
          <w:rFonts w:asciiTheme="minorHAnsi" w:hAnsiTheme="minorHAnsi"/>
          <w:color w:val="auto"/>
        </w:rPr>
        <w:fldChar w:fldCharType="end"/>
      </w:r>
      <w:r w:rsidRPr="00482DF9">
        <w:rPr>
          <w:rFonts w:asciiTheme="minorHAnsi" w:hAnsiTheme="minorHAnsi"/>
          <w:color w:val="auto"/>
        </w:rPr>
        <w:t xml:space="preserve">. </w:t>
      </w:r>
      <w:r w:rsidR="00EA6D70" w:rsidRPr="00482DF9">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482DF9">
        <w:rPr>
          <w:rFonts w:asciiTheme="minorHAnsi" w:hAnsiTheme="minorHAnsi"/>
          <w:color w:val="auto"/>
        </w:rPr>
        <w:fldChar w:fldCharType="begin" w:fldLock="1"/>
      </w:r>
      <w:r w:rsidR="00EA6D70" w:rsidRPr="00482DF9">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482DF9">
        <w:rPr>
          <w:rFonts w:asciiTheme="minorHAnsi" w:hAnsiTheme="minorHAnsi"/>
          <w:color w:val="auto"/>
        </w:rPr>
        <w:fldChar w:fldCharType="separate"/>
      </w:r>
      <w:r w:rsidR="00EA6D70" w:rsidRPr="00482DF9">
        <w:rPr>
          <w:rFonts w:asciiTheme="minorHAnsi" w:hAnsiTheme="minorHAnsi"/>
          <w:noProof/>
          <w:color w:val="auto"/>
        </w:rPr>
        <w:t>(Huey and Stevenson 1979)</w:t>
      </w:r>
      <w:r w:rsidR="00EA6D70" w:rsidRPr="00482DF9">
        <w:rPr>
          <w:rFonts w:asciiTheme="minorHAnsi" w:hAnsiTheme="minorHAnsi"/>
          <w:color w:val="auto"/>
        </w:rPr>
        <w:fldChar w:fldCharType="end"/>
      </w:r>
      <w:r w:rsidR="00EA6D70" w:rsidRPr="00482DF9">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482DF9">
        <w:rPr>
          <w:rFonts w:asciiTheme="minorHAnsi" w:hAnsiTheme="minorHAnsi"/>
          <w:color w:val="auto"/>
        </w:rPr>
        <w:fldChar w:fldCharType="begin" w:fldLock="1"/>
      </w:r>
      <w:r w:rsidR="00EA6D70" w:rsidRPr="00482DF9">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482DF9">
        <w:rPr>
          <w:rFonts w:asciiTheme="minorHAnsi" w:hAnsiTheme="minorHAnsi"/>
          <w:color w:val="auto"/>
        </w:rPr>
        <w:fldChar w:fldCharType="separate"/>
      </w:r>
      <w:r w:rsidR="00EA6D70" w:rsidRPr="00482DF9">
        <w:rPr>
          <w:rFonts w:asciiTheme="minorHAnsi" w:hAnsiTheme="minorHAnsi"/>
          <w:noProof/>
          <w:color w:val="auto"/>
        </w:rPr>
        <w:t>(Bale et al. 2002, Huey et al. 2012, Sinclair et al. 2016)</w:t>
      </w:r>
      <w:r w:rsidR="00EA6D70" w:rsidRPr="00482DF9">
        <w:rPr>
          <w:rFonts w:asciiTheme="minorHAnsi" w:hAnsiTheme="minorHAnsi"/>
          <w:color w:val="auto"/>
        </w:rPr>
        <w:fldChar w:fldCharType="end"/>
      </w:r>
      <w:r w:rsidR="00EA6D70" w:rsidRPr="00482DF9">
        <w:rPr>
          <w:rFonts w:asciiTheme="minorHAnsi" w:hAnsiTheme="minorHAnsi"/>
          <w:color w:val="auto"/>
        </w:rPr>
        <w:t>.</w:t>
      </w:r>
    </w:p>
    <w:p w14:paraId="779179A8" w14:textId="500D50B8" w:rsidR="00EA6D70" w:rsidRPr="00482DF9" w:rsidRDefault="00EF71F3" w:rsidP="00EA6D70">
      <w:pPr>
        <w:spacing w:line="480" w:lineRule="auto"/>
        <w:ind w:firstLine="720"/>
        <w:rPr>
          <w:rFonts w:asciiTheme="minorHAnsi" w:hAnsiTheme="minorHAnsi"/>
          <w:color w:val="auto"/>
        </w:rPr>
      </w:pPr>
      <w:r w:rsidRPr="00482DF9">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(Parmesan et al. 1999, Breed et al. 2012)</w:t>
      </w:r>
      <w:r w:rsidRPr="00482DF9">
        <w:rPr>
          <w:rFonts w:asciiTheme="minorHAnsi" w:hAnsiTheme="minorHAnsi"/>
          <w:color w:val="auto"/>
        </w:rPr>
        <w:fldChar w:fldCharType="end"/>
      </w:r>
      <w:r w:rsidRPr="00482DF9">
        <w:rPr>
          <w:rFonts w:asciiTheme="minorHAnsi" w:hAnsiTheme="minorHAnsi"/>
          <w:color w:val="auto"/>
        </w:rPr>
        <w:t xml:space="preserve">. </w:t>
      </w:r>
      <w:r w:rsidR="00EA6D70" w:rsidRPr="00482DF9">
        <w:rPr>
          <w:rFonts w:asciiTheme="minorHAnsi" w:hAnsiTheme="minorHAnsi"/>
          <w:color w:val="auto"/>
        </w:rPr>
        <w:t xml:space="preserve">Warmer temperatures could shrink the southern distribution of losing populations, reducing their population size. </w:t>
      </w:r>
      <w:r w:rsidRPr="00482DF9">
        <w:rPr>
          <w:rFonts w:asciiTheme="minorHAnsi" w:hAnsiTheme="minorHAnsi"/>
          <w:color w:val="auto"/>
        </w:rPr>
        <w:t xml:space="preserve">Insects that are unable to shift their geographic range of their population or unable to tolerate increasing temperatures in </w:t>
      </w:r>
      <w:r w:rsidRPr="00482DF9">
        <w:rPr>
          <w:rFonts w:asciiTheme="minorHAnsi" w:hAnsiTheme="minorHAnsi"/>
          <w:color w:val="auto"/>
        </w:rPr>
        <w:lastRenderedPageBreak/>
        <w:t xml:space="preserve">their current environment could </w:t>
      </w:r>
      <w:r w:rsidR="00EA6D70" w:rsidRPr="00482DF9">
        <w:rPr>
          <w:rFonts w:asciiTheme="minorHAnsi" w:hAnsiTheme="minorHAnsi"/>
          <w:color w:val="auto"/>
        </w:rPr>
        <w:t xml:space="preserve">be </w:t>
      </w:r>
      <w:r w:rsidRPr="00482DF9">
        <w:rPr>
          <w:rFonts w:asciiTheme="minorHAnsi" w:hAnsiTheme="minorHAnsi"/>
          <w:color w:val="auto"/>
        </w:rPr>
        <w:t>lose</w:t>
      </w:r>
      <w:r w:rsidR="00EA6D70" w:rsidRPr="00482DF9">
        <w:rPr>
          <w:rFonts w:asciiTheme="minorHAnsi" w:hAnsiTheme="minorHAnsi"/>
          <w:color w:val="auto"/>
        </w:rPr>
        <w:t>rs</w:t>
      </w:r>
      <w:r w:rsidRPr="00482DF9">
        <w:rPr>
          <w:rFonts w:asciiTheme="minorHAnsi" w:hAnsiTheme="minorHAnsi"/>
          <w:color w:val="auto"/>
        </w:rPr>
        <w:t xml:space="preserve">. </w:t>
      </w:r>
    </w:p>
    <w:p w14:paraId="7552E27A" w14:textId="77777777" w:rsidR="00EA6D70" w:rsidRPr="00482DF9" w:rsidRDefault="00EA6D70" w:rsidP="00EF71F3">
      <w:pPr>
        <w:spacing w:line="480" w:lineRule="auto"/>
        <w:ind w:firstLine="720"/>
        <w:rPr>
          <w:rFonts w:asciiTheme="minorHAnsi" w:hAnsiTheme="minorHAnsi"/>
          <w:color w:val="auto"/>
        </w:rPr>
      </w:pPr>
      <w:r w:rsidRPr="00482DF9">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(Parmesan et al. 1999)</w:t>
      </w:r>
      <w:r w:rsidRPr="00482DF9">
        <w:rPr>
          <w:rFonts w:asciiTheme="minorHAnsi" w:hAnsiTheme="minorHAnsi"/>
          <w:color w:val="auto"/>
        </w:rPr>
        <w:fldChar w:fldCharType="end"/>
      </w:r>
      <w:r w:rsidRPr="00482DF9">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482DF9" w:rsidRDefault="00EA6D70" w:rsidP="00EA6D70">
      <w:pPr>
        <w:spacing w:line="480" w:lineRule="auto"/>
        <w:ind w:firstLine="720"/>
        <w:rPr>
          <w:rFonts w:asciiTheme="minorHAnsi" w:hAnsiTheme="minorHAnsi"/>
          <w:color w:val="auto"/>
        </w:rPr>
      </w:pPr>
      <w:r w:rsidRPr="00482DF9">
        <w:rPr>
          <w:rFonts w:asciiTheme="minorHAnsi" w:hAnsiTheme="minorHAnsi"/>
          <w:color w:val="auto"/>
        </w:rPr>
        <w:t>W</w:t>
      </w:r>
      <w:r w:rsidR="00EF71F3" w:rsidRPr="00482DF9">
        <w:rPr>
          <w:rFonts w:asciiTheme="minorHAnsi" w:hAnsiTheme="minorHAnsi"/>
          <w:color w:val="auto"/>
        </w:rPr>
        <w:t>armer temperatures</w:t>
      </w:r>
      <w:r w:rsidRPr="00482DF9">
        <w:rPr>
          <w:rFonts w:asciiTheme="minorHAnsi" w:hAnsiTheme="minorHAnsi"/>
          <w:color w:val="auto"/>
        </w:rPr>
        <w:t xml:space="preserve"> for losers</w:t>
      </w:r>
      <w:r w:rsidR="00EF71F3" w:rsidRPr="00482DF9">
        <w:rPr>
          <w:rFonts w:asciiTheme="minorHAnsi" w:hAnsiTheme="minorHAnsi"/>
          <w:color w:val="auto"/>
        </w:rPr>
        <w:t xml:space="preserve"> could </w:t>
      </w:r>
      <w:r w:rsidRPr="00482DF9">
        <w:rPr>
          <w:rFonts w:asciiTheme="minorHAnsi" w:hAnsiTheme="minorHAnsi"/>
          <w:color w:val="auto"/>
        </w:rPr>
        <w:t xml:space="preserve">directly </w:t>
      </w:r>
      <w:r w:rsidR="00EF71F3" w:rsidRPr="00482DF9">
        <w:rPr>
          <w:rFonts w:asciiTheme="minorHAnsi" w:hAnsiTheme="minorHAnsi"/>
          <w:color w:val="auto"/>
        </w:rPr>
        <w:t>reduce their performance by exceeding their thermal breadth</w:t>
      </w:r>
      <w:r w:rsidRPr="00482DF9">
        <w:rPr>
          <w:rFonts w:asciiTheme="minorHAnsi" w:hAnsiTheme="minorHAnsi"/>
          <w:color w:val="auto"/>
        </w:rPr>
        <w:t>. C</w:t>
      </w:r>
      <w:r w:rsidR="00EF71F3" w:rsidRPr="00482DF9">
        <w:rPr>
          <w:rFonts w:asciiTheme="minorHAnsi" w:hAnsiTheme="minorHAnsi"/>
          <w:color w:val="auto"/>
        </w:rPr>
        <w:t xml:space="preserve">ontinued </w:t>
      </w:r>
      <w:r w:rsidRPr="00482DF9">
        <w:rPr>
          <w:rFonts w:asciiTheme="minorHAnsi" w:hAnsiTheme="minorHAnsi"/>
          <w:color w:val="auto"/>
        </w:rPr>
        <w:t xml:space="preserve">temperature </w:t>
      </w:r>
      <w:r w:rsidR="00EF71F3" w:rsidRPr="00482DF9">
        <w:rPr>
          <w:rFonts w:asciiTheme="minorHAnsi" w:hAnsiTheme="minorHAnsi"/>
          <w:color w:val="auto"/>
        </w:rPr>
        <w:t xml:space="preserve">increases for these insects could </w:t>
      </w:r>
      <w:r w:rsidRPr="00482DF9">
        <w:rPr>
          <w:rFonts w:asciiTheme="minorHAnsi" w:hAnsiTheme="minorHAnsi"/>
          <w:color w:val="auto"/>
        </w:rPr>
        <w:t>exceed their thermal maximum and eventually cause mortality.</w:t>
      </w:r>
      <w:r w:rsidR="00EF71F3" w:rsidRPr="00482DF9">
        <w:rPr>
          <w:rFonts w:asciiTheme="minorHAnsi" w:hAnsiTheme="minorHAnsi"/>
          <w:color w:val="auto"/>
        </w:rPr>
        <w:t xml:space="preserve"> </w:t>
      </w:r>
      <w:r w:rsidRPr="00482DF9">
        <w:rPr>
          <w:rFonts w:asciiTheme="minorHAnsi" w:hAnsiTheme="minorHAnsi"/>
          <w:color w:val="auto"/>
        </w:rPr>
        <w:t>W</w:t>
      </w:r>
      <w:r w:rsidR="00EF71F3" w:rsidRPr="00482DF9">
        <w:rPr>
          <w:rFonts w:asciiTheme="minorHAnsi" w:hAnsiTheme="minorHAnsi"/>
          <w:color w:val="auto"/>
        </w:rPr>
        <w:t xml:space="preserve">inners could have a wider thermal breadth and tolerate warmer temperatures. </w:t>
      </w:r>
    </w:p>
    <w:p w14:paraId="2F982210" w14:textId="1AE87FB9" w:rsidR="006B4DFC" w:rsidRPr="00482DF9" w:rsidRDefault="00EF71F3" w:rsidP="006B4DFC">
      <w:pPr>
        <w:spacing w:line="480" w:lineRule="auto"/>
        <w:ind w:firstLine="720"/>
        <w:rPr>
          <w:rFonts w:asciiTheme="minorHAnsi" w:hAnsiTheme="minorHAnsi"/>
          <w:color w:val="auto"/>
        </w:rPr>
      </w:pPr>
      <w:r w:rsidRPr="00482DF9">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482DF9">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482DF9">
        <w:rPr>
          <w:rFonts w:asciiTheme="minorHAnsi" w:hAnsiTheme="minorHAnsi"/>
          <w:color w:val="auto"/>
        </w:rPr>
        <w:fldChar w:fldCharType="begin" w:fldLock="1"/>
      </w:r>
      <w:r w:rsidR="003958C3" w:rsidRPr="00482DF9">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(Deutsch et al. 2008)</w:t>
      </w:r>
      <w:r w:rsidRPr="00482DF9">
        <w:rPr>
          <w:rFonts w:asciiTheme="minorHAnsi" w:hAnsiTheme="minorHAnsi"/>
          <w:color w:val="auto"/>
        </w:rPr>
        <w:fldChar w:fldCharType="end"/>
      </w:r>
      <w:r w:rsidRPr="00482DF9">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482DF9" w:rsidDel="00FC5354">
        <w:rPr>
          <w:rFonts w:asciiTheme="minorHAnsi" w:hAnsiTheme="minorHAnsi"/>
          <w:color w:val="auto"/>
        </w:rPr>
        <w:t xml:space="preserve"> </w:t>
      </w:r>
      <w:r w:rsidRPr="00482DF9">
        <w:rPr>
          <w:rFonts w:asciiTheme="minorHAnsi" w:hAnsiTheme="minorHAnsi"/>
          <w:color w:val="auto"/>
        </w:rPr>
        <w:t>as climate warms.</w:t>
      </w:r>
      <w:r w:rsidR="00F37315" w:rsidRPr="00482DF9">
        <w:rPr>
          <w:rFonts w:asciiTheme="minorHAnsi" w:hAnsiTheme="minorHAnsi"/>
          <w:color w:val="auto"/>
        </w:rPr>
        <w:t xml:space="preserve"> </w:t>
      </w:r>
    </w:p>
    <w:p w14:paraId="6E376C14" w14:textId="28C8B3D4" w:rsidR="00613B1C" w:rsidRPr="00482DF9" w:rsidRDefault="006B4DFC" w:rsidP="00E137D3">
      <w:pPr>
        <w:spacing w:line="480" w:lineRule="auto"/>
        <w:ind w:firstLine="720"/>
        <w:rPr>
          <w:rFonts w:asciiTheme="minorHAnsi" w:hAnsiTheme="minorHAnsi"/>
          <w:color w:val="auto"/>
        </w:rPr>
      </w:pPr>
      <w:r w:rsidRPr="00482DF9">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482DF9" w:rsidRDefault="007F2D08" w:rsidP="00613B1C">
      <w:pPr>
        <w:spacing w:line="480" w:lineRule="auto"/>
        <w:ind w:firstLine="720"/>
        <w:rPr>
          <w:rFonts w:asciiTheme="minorHAnsi" w:hAnsiTheme="minorHAnsi"/>
          <w:color w:val="auto"/>
        </w:rPr>
      </w:pPr>
      <w:r w:rsidRPr="00482DF9">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482DF9">
        <w:rPr>
          <w:rFonts w:asciiTheme="minorHAnsi" w:hAnsiTheme="minorHAnsi"/>
          <w:color w:val="auto"/>
        </w:rPr>
        <w:t xml:space="preserve">seasonal temperature </w:t>
      </w:r>
      <w:r w:rsidRPr="00482DF9">
        <w:rPr>
          <w:rFonts w:asciiTheme="minorHAnsi" w:hAnsiTheme="minorHAnsi"/>
          <w:color w:val="auto"/>
        </w:rPr>
        <w:t xml:space="preserve">changes. In the temperate regions farther from the equator, photoperiod consistently changes incrementally by latitude and season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(Hut et al. 2013)</w:t>
      </w:r>
      <w:r w:rsidRPr="00482DF9">
        <w:rPr>
          <w:rFonts w:asciiTheme="minorHAnsi" w:hAnsiTheme="minorHAnsi"/>
          <w:color w:val="auto"/>
        </w:rPr>
        <w:fldChar w:fldCharType="end"/>
      </w:r>
      <w:r w:rsidRPr="00482DF9">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482DF9">
        <w:rPr>
          <w:rFonts w:asciiTheme="minorHAnsi" w:hAnsiTheme="minorHAnsi"/>
          <w:color w:val="auto"/>
        </w:rPr>
        <w:t xml:space="preserve">the </w:t>
      </w:r>
      <w:r w:rsidRPr="00482DF9">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482DF9">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482DF9">
        <w:rPr>
          <w:rFonts w:asciiTheme="minorHAnsi" w:hAnsiTheme="minorHAnsi"/>
          <w:color w:val="auto"/>
        </w:rPr>
        <w:t xml:space="preserve"> </w:t>
      </w:r>
    </w:p>
    <w:p w14:paraId="2BFE767C" w14:textId="4EE711C2" w:rsidR="006B4DFC" w:rsidRPr="00482DF9" w:rsidRDefault="00613B1C" w:rsidP="00613B1C">
      <w:pPr>
        <w:spacing w:line="480" w:lineRule="auto"/>
        <w:ind w:firstLine="720"/>
        <w:rPr>
          <w:rFonts w:asciiTheme="minorHAnsi" w:hAnsiTheme="minorHAnsi"/>
          <w:color w:val="auto"/>
        </w:rPr>
      </w:pPr>
      <w:r w:rsidRPr="00482DF9">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482DF9">
        <w:rPr>
          <w:rFonts w:asciiTheme="minorHAnsi" w:hAnsiTheme="minorHAnsi"/>
          <w:color w:val="auto"/>
        </w:rPr>
        <w:t>Winn</w:t>
      </w:r>
      <w:r w:rsidRPr="00482DF9">
        <w:rPr>
          <w:rFonts w:asciiTheme="minorHAnsi" w:hAnsiTheme="minorHAnsi"/>
          <w:color w:val="auto"/>
        </w:rPr>
        <w:t>ers</w:t>
      </w:r>
      <w:r w:rsidR="006B4DFC" w:rsidRPr="00482DF9">
        <w:rPr>
          <w:rFonts w:asciiTheme="minorHAnsi" w:hAnsiTheme="minorHAnsi"/>
          <w:color w:val="auto"/>
        </w:rPr>
        <w:t xml:space="preserve"> could </w:t>
      </w:r>
      <w:r w:rsidRPr="00482DF9">
        <w:rPr>
          <w:rFonts w:asciiTheme="minorHAnsi" w:hAnsiTheme="minorHAnsi"/>
          <w:color w:val="auto"/>
        </w:rPr>
        <w:t>be</w:t>
      </w:r>
      <w:r w:rsidR="006B4DFC" w:rsidRPr="00482DF9">
        <w:rPr>
          <w:rFonts w:asciiTheme="minorHAnsi" w:hAnsiTheme="minorHAnsi"/>
          <w:color w:val="auto"/>
        </w:rPr>
        <w:t xml:space="preserve"> pre-adjusted </w:t>
      </w:r>
      <w:r w:rsidRPr="00482DF9">
        <w:rPr>
          <w:rFonts w:asciiTheme="minorHAnsi" w:hAnsiTheme="minorHAnsi"/>
          <w:color w:val="auto"/>
        </w:rPr>
        <w:t xml:space="preserve">or could adjust </w:t>
      </w:r>
      <w:r w:rsidR="006B4DFC" w:rsidRPr="00482DF9">
        <w:rPr>
          <w:rFonts w:asciiTheme="minorHAnsi" w:hAnsiTheme="minorHAnsi"/>
          <w:color w:val="auto"/>
        </w:rPr>
        <w:t>to these</w:t>
      </w:r>
      <w:r w:rsidRPr="00482DF9">
        <w:rPr>
          <w:rFonts w:asciiTheme="minorHAnsi" w:hAnsiTheme="minorHAnsi"/>
          <w:color w:val="auto"/>
        </w:rPr>
        <w:t xml:space="preserve"> shifted</w:t>
      </w:r>
      <w:r w:rsidR="006B4DFC" w:rsidRPr="00482DF9">
        <w:rPr>
          <w:rFonts w:asciiTheme="minorHAnsi" w:hAnsiTheme="minorHAnsi"/>
          <w:color w:val="auto"/>
        </w:rPr>
        <w:t xml:space="preserve"> </w:t>
      </w:r>
      <w:r w:rsidRPr="00482DF9">
        <w:rPr>
          <w:rFonts w:asciiTheme="minorHAnsi" w:hAnsiTheme="minorHAnsi"/>
          <w:color w:val="auto"/>
        </w:rPr>
        <w:t xml:space="preserve">cues in the </w:t>
      </w:r>
      <w:r w:rsidR="006B4DFC" w:rsidRPr="00482DF9">
        <w:rPr>
          <w:rFonts w:asciiTheme="minorHAnsi" w:hAnsiTheme="minorHAnsi"/>
          <w:color w:val="auto"/>
        </w:rPr>
        <w:t>environment</w:t>
      </w:r>
      <w:r w:rsidRPr="00482DF9">
        <w:rPr>
          <w:rFonts w:asciiTheme="minorHAnsi" w:hAnsiTheme="minorHAnsi"/>
          <w:color w:val="auto"/>
        </w:rPr>
        <w:t>s</w:t>
      </w:r>
      <w:r w:rsidR="006B4DFC" w:rsidRPr="00482DF9">
        <w:rPr>
          <w:rFonts w:asciiTheme="minorHAnsi" w:hAnsiTheme="minorHAnsi"/>
          <w:color w:val="auto"/>
        </w:rPr>
        <w:t xml:space="preserve"> </w:t>
      </w:r>
      <w:r w:rsidRPr="00482DF9">
        <w:rPr>
          <w:rFonts w:asciiTheme="minorHAnsi" w:hAnsiTheme="minorHAnsi"/>
          <w:color w:val="auto"/>
        </w:rPr>
        <w:t xml:space="preserve">they relocate into </w:t>
      </w:r>
      <w:r w:rsidR="006B4DFC" w:rsidRPr="00482DF9">
        <w:rPr>
          <w:rFonts w:asciiTheme="minorHAnsi" w:hAnsiTheme="minorHAnsi"/>
          <w:color w:val="auto"/>
        </w:rPr>
        <w:t>through phenotypic plasticity</w:t>
      </w:r>
      <w:r w:rsidRPr="00482DF9">
        <w:rPr>
          <w:rFonts w:asciiTheme="minorHAnsi" w:hAnsiTheme="minorHAnsi"/>
          <w:color w:val="auto"/>
        </w:rPr>
        <w:t xml:space="preserve"> or evolutionary adaptation</w:t>
      </w:r>
      <w:r w:rsidR="006B4DFC" w:rsidRPr="00482DF9">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482DF9">
        <w:rPr>
          <w:rFonts w:asciiTheme="minorHAnsi" w:hAnsiTheme="minorHAnsi"/>
          <w:color w:val="auto"/>
        </w:rPr>
        <w:fldChar w:fldCharType="begin" w:fldLock="1"/>
      </w:r>
      <w:r w:rsidR="006B4DFC" w:rsidRPr="00482DF9">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482DF9">
        <w:rPr>
          <w:rFonts w:asciiTheme="minorHAnsi" w:hAnsiTheme="minorHAnsi"/>
          <w:color w:val="auto"/>
        </w:rPr>
        <w:fldChar w:fldCharType="separate"/>
      </w:r>
      <w:r w:rsidR="006B4DFC" w:rsidRPr="00482DF9">
        <w:rPr>
          <w:rFonts w:asciiTheme="minorHAnsi" w:hAnsiTheme="minorHAnsi"/>
          <w:noProof/>
          <w:color w:val="auto"/>
        </w:rPr>
        <w:t>(Agrawal 2001)</w:t>
      </w:r>
      <w:r w:rsidR="006B4DFC" w:rsidRPr="00482DF9">
        <w:rPr>
          <w:rFonts w:asciiTheme="minorHAnsi" w:hAnsiTheme="minorHAnsi"/>
          <w:color w:val="auto"/>
        </w:rPr>
        <w:fldChar w:fldCharType="end"/>
      </w:r>
      <w:r w:rsidR="006B4DFC" w:rsidRPr="00482DF9">
        <w:rPr>
          <w:rFonts w:asciiTheme="minorHAnsi" w:hAnsiTheme="minorHAnsi"/>
          <w:color w:val="auto"/>
        </w:rPr>
        <w:t xml:space="preserve">. Evolutionary adaptations are genetic changes that occur within populations due to selection </w:t>
      </w:r>
      <w:r w:rsidR="006B4DFC" w:rsidRPr="00482DF9">
        <w:rPr>
          <w:rFonts w:asciiTheme="minorHAnsi" w:hAnsiTheme="minorHAnsi"/>
          <w:color w:val="auto"/>
        </w:rPr>
        <w:fldChar w:fldCharType="begin" w:fldLock="1"/>
      </w:r>
      <w:r w:rsidR="006B4DFC" w:rsidRPr="00482DF9">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482DF9">
        <w:rPr>
          <w:rFonts w:asciiTheme="minorHAnsi" w:hAnsiTheme="minorHAnsi"/>
          <w:color w:val="auto"/>
        </w:rPr>
        <w:fldChar w:fldCharType="separate"/>
      </w:r>
      <w:r w:rsidR="006B4DFC" w:rsidRPr="00482DF9">
        <w:rPr>
          <w:rFonts w:asciiTheme="minorHAnsi" w:hAnsiTheme="minorHAnsi"/>
          <w:noProof/>
          <w:color w:val="auto"/>
        </w:rPr>
        <w:t>(Lee 2002)</w:t>
      </w:r>
      <w:r w:rsidR="006B4DFC" w:rsidRPr="00482DF9">
        <w:rPr>
          <w:rFonts w:asciiTheme="minorHAnsi" w:hAnsiTheme="minorHAnsi"/>
          <w:color w:val="auto"/>
        </w:rPr>
        <w:fldChar w:fldCharType="end"/>
      </w:r>
      <w:r w:rsidR="006B4DFC" w:rsidRPr="00482DF9">
        <w:rPr>
          <w:rFonts w:asciiTheme="minorHAnsi" w:hAnsiTheme="minorHAnsi"/>
          <w:color w:val="auto"/>
        </w:rPr>
        <w:t>.</w:t>
      </w:r>
      <w:r w:rsidRPr="00482DF9">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482DF9" w:rsidRDefault="003211F8" w:rsidP="007F2D08">
      <w:pPr>
        <w:spacing w:line="480" w:lineRule="auto"/>
        <w:rPr>
          <w:rFonts w:asciiTheme="minorHAnsi" w:hAnsiTheme="minorHAnsi"/>
          <w:color w:val="auto"/>
        </w:rPr>
      </w:pPr>
    </w:p>
    <w:p w14:paraId="4CCEDACE" w14:textId="55917EC6" w:rsidR="00EF71F3" w:rsidRPr="00482DF9" w:rsidRDefault="00EF71F3" w:rsidP="00EF71F3">
      <w:pPr>
        <w:spacing w:line="480" w:lineRule="auto"/>
        <w:rPr>
          <w:rFonts w:asciiTheme="minorHAnsi" w:hAnsiTheme="minorHAnsi"/>
          <w:color w:val="auto"/>
        </w:rPr>
      </w:pPr>
      <w:r w:rsidRPr="00482DF9">
        <w:rPr>
          <w:rFonts w:asciiTheme="minorHAnsi" w:hAnsiTheme="minorHAnsi"/>
          <w:b/>
          <w:color w:val="auto"/>
        </w:rPr>
        <w:t xml:space="preserve">Adjusting through Dormancy: </w:t>
      </w:r>
      <w:r w:rsidRPr="00482DF9">
        <w:rPr>
          <w:rFonts w:asciiTheme="minorHAnsi" w:hAnsiTheme="minorHAnsi"/>
          <w:color w:val="auto"/>
        </w:rPr>
        <w:t xml:space="preserve">To ensure their survival, organisms must monitor their internal </w:t>
      </w:r>
      <w:r w:rsidR="004E6CDD" w:rsidRPr="00482DF9">
        <w:rPr>
          <w:rFonts w:asciiTheme="minorHAnsi" w:hAnsiTheme="minorHAnsi"/>
          <w:color w:val="auto"/>
        </w:rPr>
        <w:t xml:space="preserve">condition </w:t>
      </w:r>
      <w:r w:rsidRPr="00482DF9">
        <w:rPr>
          <w:rFonts w:asciiTheme="minorHAnsi" w:hAnsiTheme="minorHAnsi"/>
          <w:color w:val="auto"/>
        </w:rPr>
        <w:t xml:space="preserve">and </w:t>
      </w:r>
      <w:r w:rsidR="0004110D" w:rsidRPr="00482DF9">
        <w:rPr>
          <w:rFonts w:asciiTheme="minorHAnsi" w:hAnsiTheme="minorHAnsi"/>
          <w:color w:val="auto"/>
        </w:rPr>
        <w:t xml:space="preserve">the </w:t>
      </w:r>
      <w:r w:rsidRPr="00482DF9">
        <w:rPr>
          <w:rFonts w:asciiTheme="minorHAnsi" w:hAnsiTheme="minorHAnsi"/>
          <w:color w:val="auto"/>
        </w:rPr>
        <w:t>external environment</w:t>
      </w:r>
      <w:r w:rsidR="0004110D" w:rsidRPr="00482DF9">
        <w:rPr>
          <w:rFonts w:asciiTheme="minorHAnsi" w:hAnsiTheme="minorHAnsi"/>
          <w:color w:val="auto"/>
        </w:rPr>
        <w:t>, then</w:t>
      </w:r>
      <w:r w:rsidRPr="00482DF9">
        <w:rPr>
          <w:rFonts w:asciiTheme="minorHAnsi" w:hAnsiTheme="minorHAnsi"/>
          <w:color w:val="auto"/>
        </w:rPr>
        <w:t xml:space="preserve"> and respond to changes in those environments </w:t>
      </w:r>
      <w:r w:rsidRPr="00482DF9">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482DF9">
        <w:rPr>
          <w:rFonts w:asciiTheme="minorHAnsi" w:hAnsiTheme="minorHAnsi"/>
          <w:color w:val="auto"/>
        </w:rPr>
        <w:t>Environmental stress that occurs over a relatively short period of time can be categorized as acute stress</w:t>
      </w:r>
      <w:r w:rsidR="004122C2" w:rsidRPr="00482DF9">
        <w:rPr>
          <w:rFonts w:asciiTheme="minorHAnsi" w:hAnsiTheme="minorHAnsi"/>
          <w:color w:val="auto"/>
        </w:rPr>
        <w:t>; w</w:t>
      </w:r>
      <w:r w:rsidR="00E200D8" w:rsidRPr="00482DF9">
        <w:rPr>
          <w:rFonts w:asciiTheme="minorHAnsi" w:hAnsiTheme="minorHAnsi"/>
          <w:color w:val="auto"/>
        </w:rPr>
        <w:t xml:space="preserve">hile stress that occurs over a relatively prolonged period can be considered chronically stressful. </w:t>
      </w:r>
      <w:r w:rsidRPr="00482DF9">
        <w:rPr>
          <w:rFonts w:asciiTheme="minorHAnsi" w:hAnsiTheme="minorHAnsi"/>
          <w:color w:val="auto"/>
        </w:rPr>
        <w:t xml:space="preserve">Stress in an insect’s natural environment could </w:t>
      </w:r>
      <w:r w:rsidR="00E200D8" w:rsidRPr="00482DF9">
        <w:rPr>
          <w:rFonts w:asciiTheme="minorHAnsi" w:hAnsiTheme="minorHAnsi"/>
          <w:color w:val="auto"/>
        </w:rPr>
        <w:t>be</w:t>
      </w:r>
      <w:r w:rsidRPr="00482DF9">
        <w:rPr>
          <w:rFonts w:asciiTheme="minorHAnsi" w:hAnsiTheme="minorHAnsi"/>
          <w:color w:val="auto"/>
        </w:rPr>
        <w:t xml:space="preserve"> any condition that, if encountered, could impact growth, reproduction, or survival. Common environmental stresses for insects include extreme temperatures, </w:t>
      </w:r>
      <w:r w:rsidR="00E200D8" w:rsidRPr="00482DF9">
        <w:rPr>
          <w:rFonts w:asciiTheme="minorHAnsi" w:hAnsiTheme="minorHAnsi"/>
          <w:color w:val="auto"/>
        </w:rPr>
        <w:t>i</w:t>
      </w:r>
      <w:r w:rsidR="00C271D8" w:rsidRPr="00482DF9">
        <w:rPr>
          <w:rFonts w:asciiTheme="minorHAnsi" w:hAnsiTheme="minorHAnsi"/>
          <w:color w:val="auto"/>
        </w:rPr>
        <w:t xml:space="preserve">ce, </w:t>
      </w:r>
      <w:r w:rsidR="006C1BF4" w:rsidRPr="00482DF9">
        <w:rPr>
          <w:rFonts w:asciiTheme="minorHAnsi" w:hAnsiTheme="minorHAnsi"/>
          <w:color w:val="auto"/>
        </w:rPr>
        <w:t>desiccation</w:t>
      </w:r>
      <w:r w:rsidRPr="00482DF9">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r w:rsidR="004122C2" w:rsidRPr="00482DF9">
        <w:rPr>
          <w:rFonts w:asciiTheme="minorHAnsi" w:hAnsiTheme="minorHAnsi"/>
          <w:color w:val="auto"/>
        </w:rPr>
        <w:t xml:space="preserve">seasonal </w:t>
      </w:r>
      <w:r w:rsidRPr="00482DF9">
        <w:rPr>
          <w:rFonts w:asciiTheme="minorHAnsi" w:hAnsiTheme="minorHAnsi"/>
          <w:color w:val="auto"/>
        </w:rPr>
        <w:t xml:space="preserve">stress they encounter in their environment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(Koštál 2006)</w:t>
      </w:r>
      <w:r w:rsidRPr="00482DF9">
        <w:rPr>
          <w:rFonts w:asciiTheme="minorHAnsi" w:hAnsiTheme="minorHAnsi"/>
          <w:color w:val="auto"/>
        </w:rPr>
        <w:fldChar w:fldCharType="end"/>
      </w:r>
      <w:r w:rsidRPr="00482DF9">
        <w:rPr>
          <w:rFonts w:asciiTheme="minorHAnsi" w:hAnsiTheme="minorHAnsi"/>
          <w:color w:val="auto"/>
        </w:rPr>
        <w:t>. As temperatures ri</w:t>
      </w:r>
      <w:r w:rsidR="003211F8" w:rsidRPr="00482DF9">
        <w:rPr>
          <w:rFonts w:asciiTheme="minorHAnsi" w:hAnsiTheme="minorHAnsi"/>
          <w:color w:val="auto"/>
        </w:rPr>
        <w:t>se, winning insects could express phenotypic plasticity or experience evolutionary adaptations in their dormancy strategy</w:t>
      </w:r>
      <w:r w:rsidRPr="00482DF9">
        <w:rPr>
          <w:rFonts w:asciiTheme="minorHAnsi" w:hAnsiTheme="minorHAnsi"/>
          <w:color w:val="auto"/>
        </w:rPr>
        <w:t xml:space="preserve"> to </w:t>
      </w:r>
      <w:r w:rsidR="003211F8" w:rsidRPr="00482DF9">
        <w:rPr>
          <w:rFonts w:asciiTheme="minorHAnsi" w:hAnsiTheme="minorHAnsi"/>
          <w:color w:val="auto"/>
        </w:rPr>
        <w:t xml:space="preserve">adjust to </w:t>
      </w:r>
      <w:r w:rsidR="004122C2" w:rsidRPr="00482DF9">
        <w:rPr>
          <w:rFonts w:asciiTheme="minorHAnsi" w:hAnsiTheme="minorHAnsi"/>
          <w:color w:val="auto"/>
        </w:rPr>
        <w:t xml:space="preserve">the shifting landscape of seasonally </w:t>
      </w:r>
      <w:r w:rsidRPr="00482DF9">
        <w:rPr>
          <w:rFonts w:asciiTheme="minorHAnsi" w:hAnsiTheme="minorHAnsi"/>
          <w:color w:val="auto"/>
        </w:rPr>
        <w:t xml:space="preserve">stressful </w:t>
      </w:r>
      <w:r w:rsidR="00E90910" w:rsidRPr="00482DF9">
        <w:rPr>
          <w:rFonts w:asciiTheme="minorHAnsi" w:hAnsiTheme="minorHAnsi"/>
          <w:color w:val="auto"/>
        </w:rPr>
        <w:t>environments</w:t>
      </w:r>
      <w:r w:rsidR="003211F8" w:rsidRPr="00482DF9">
        <w:rPr>
          <w:rFonts w:asciiTheme="minorHAnsi" w:hAnsiTheme="minorHAnsi"/>
          <w:color w:val="auto"/>
        </w:rPr>
        <w:t xml:space="preserve"> conditions</w:t>
      </w:r>
      <w:r w:rsidRPr="00482DF9">
        <w:rPr>
          <w:rFonts w:asciiTheme="minorHAnsi" w:hAnsiTheme="minorHAnsi"/>
          <w:color w:val="auto"/>
        </w:rPr>
        <w:t xml:space="preserve">. </w:t>
      </w:r>
    </w:p>
    <w:p w14:paraId="49034696" w14:textId="43344FA4" w:rsidR="00621765" w:rsidRPr="00482DF9" w:rsidRDefault="00445FEE" w:rsidP="00467087">
      <w:pPr>
        <w:spacing w:line="480" w:lineRule="auto"/>
        <w:ind w:firstLine="720"/>
        <w:rPr>
          <w:rFonts w:asciiTheme="minorHAnsi" w:hAnsiTheme="minorHAnsi"/>
          <w:color w:val="auto"/>
        </w:rPr>
      </w:pPr>
      <w:r w:rsidRPr="00482DF9">
        <w:rPr>
          <w:rFonts w:asciiTheme="minorHAnsi" w:hAnsiTheme="minorHAnsi"/>
          <w:color w:val="auto"/>
        </w:rPr>
        <w:t>As insects monitor their environment and p</w:t>
      </w:r>
      <w:r w:rsidR="00621765" w:rsidRPr="00482DF9">
        <w:rPr>
          <w:rFonts w:asciiTheme="minorHAnsi" w:hAnsiTheme="minorHAnsi"/>
          <w:color w:val="auto"/>
        </w:rPr>
        <w:t>e</w:t>
      </w:r>
      <w:r w:rsidRPr="00482DF9">
        <w:rPr>
          <w:rFonts w:asciiTheme="minorHAnsi" w:hAnsiTheme="minorHAnsi"/>
          <w:color w:val="auto"/>
        </w:rPr>
        <w:t>rceive acute</w:t>
      </w:r>
      <w:r w:rsidR="001E3189" w:rsidRPr="00482DF9">
        <w:rPr>
          <w:rFonts w:asciiTheme="minorHAnsi" w:hAnsiTheme="minorHAnsi"/>
          <w:color w:val="auto"/>
        </w:rPr>
        <w:t xml:space="preserve"> environmental</w:t>
      </w:r>
      <w:r w:rsidRPr="00482DF9">
        <w:rPr>
          <w:rFonts w:asciiTheme="minorHAnsi" w:hAnsiTheme="minorHAnsi"/>
          <w:color w:val="auto"/>
        </w:rPr>
        <w:t xml:space="preserve"> stress</w:t>
      </w:r>
      <w:r w:rsidR="00621765" w:rsidRPr="00482DF9">
        <w:rPr>
          <w:rFonts w:asciiTheme="minorHAnsi" w:hAnsiTheme="minorHAnsi"/>
          <w:color w:val="auto"/>
        </w:rPr>
        <w:t>, some use quiescence to quickly respond to</w:t>
      </w:r>
      <w:r w:rsidR="001E3189" w:rsidRPr="00482DF9">
        <w:rPr>
          <w:rFonts w:asciiTheme="minorHAnsi" w:hAnsiTheme="minorHAnsi"/>
          <w:color w:val="auto"/>
        </w:rPr>
        <w:t xml:space="preserve"> these</w:t>
      </w:r>
      <w:r w:rsidR="00621765" w:rsidRPr="00482DF9">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482DF9">
        <w:rPr>
          <w:rFonts w:asciiTheme="minorHAnsi" w:hAnsiTheme="minorHAnsi"/>
          <w:color w:val="auto"/>
        </w:rPr>
        <w:fldChar w:fldCharType="begin" w:fldLock="1"/>
      </w:r>
      <w:r w:rsidR="00621765"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482DF9">
        <w:rPr>
          <w:rFonts w:asciiTheme="minorHAnsi" w:hAnsiTheme="minorHAnsi"/>
          <w:color w:val="auto"/>
        </w:rPr>
        <w:fldChar w:fldCharType="separate"/>
      </w:r>
      <w:r w:rsidR="00621765" w:rsidRPr="00482DF9">
        <w:rPr>
          <w:rFonts w:asciiTheme="minorHAnsi" w:hAnsiTheme="minorHAnsi"/>
          <w:noProof/>
          <w:color w:val="auto"/>
        </w:rPr>
        <w:t>(Koštál 2006)</w:t>
      </w:r>
      <w:r w:rsidR="00621765" w:rsidRPr="00482DF9">
        <w:rPr>
          <w:rFonts w:asciiTheme="minorHAnsi" w:hAnsiTheme="minorHAnsi"/>
          <w:color w:val="auto"/>
        </w:rPr>
        <w:fldChar w:fldCharType="end"/>
      </w:r>
      <w:r w:rsidR="00621765" w:rsidRPr="00482DF9">
        <w:rPr>
          <w:rFonts w:asciiTheme="minorHAnsi" w:hAnsiTheme="minorHAnsi"/>
          <w:color w:val="auto"/>
        </w:rPr>
        <w:t xml:space="preserve">. </w:t>
      </w:r>
      <w:r w:rsidR="00EA1DC3" w:rsidRPr="00482DF9">
        <w:rPr>
          <w:rFonts w:asciiTheme="minorHAnsi" w:hAnsiTheme="minorHAnsi"/>
          <w:color w:val="auto"/>
        </w:rPr>
        <w:t>O</w:t>
      </w:r>
      <w:r w:rsidR="00621765" w:rsidRPr="00482DF9">
        <w:rPr>
          <w:rFonts w:asciiTheme="minorHAnsi" w:hAnsiTheme="minorHAnsi"/>
          <w:color w:val="auto"/>
        </w:rPr>
        <w:t>nce the stress is relieved (provided the exposure was not too extreme) quiescence is reversed and the insect’s activity can quickly resume.</w:t>
      </w:r>
      <w:r w:rsidR="00FC63CE" w:rsidRPr="00482DF9">
        <w:rPr>
          <w:rFonts w:asciiTheme="minorHAnsi" w:hAnsiTheme="minorHAnsi"/>
          <w:color w:val="auto"/>
        </w:rPr>
        <w:t xml:space="preserve"> Seasonal temperature change is a common chronic stress insects typically encounter in their environment. T</w:t>
      </w:r>
      <w:r w:rsidR="006E6E6C" w:rsidRPr="00482DF9">
        <w:rPr>
          <w:rFonts w:asciiTheme="minorHAnsi" w:hAnsiTheme="minorHAnsi"/>
          <w:color w:val="auto"/>
        </w:rPr>
        <w:t>o</w:t>
      </w:r>
      <w:r w:rsidR="00621765" w:rsidRPr="00482DF9">
        <w:rPr>
          <w:rFonts w:asciiTheme="minorHAnsi" w:hAnsiTheme="minorHAnsi"/>
          <w:color w:val="auto"/>
        </w:rPr>
        <w:t xml:space="preserve"> avoid or mitigate </w:t>
      </w:r>
      <w:r w:rsidR="006E6E6C" w:rsidRPr="00482DF9">
        <w:rPr>
          <w:rFonts w:asciiTheme="minorHAnsi" w:hAnsiTheme="minorHAnsi"/>
          <w:color w:val="auto"/>
        </w:rPr>
        <w:t>the consequences of chronic</w:t>
      </w:r>
      <w:r w:rsidR="00EA1DC3" w:rsidRPr="00482DF9">
        <w:rPr>
          <w:rFonts w:asciiTheme="minorHAnsi" w:hAnsiTheme="minorHAnsi"/>
          <w:color w:val="auto"/>
        </w:rPr>
        <w:t xml:space="preserve"> environmental stress</w:t>
      </w:r>
      <w:r w:rsidR="006E6E6C" w:rsidRPr="00482DF9">
        <w:rPr>
          <w:rFonts w:asciiTheme="minorHAnsi" w:hAnsiTheme="minorHAnsi"/>
          <w:color w:val="auto"/>
        </w:rPr>
        <w:t xml:space="preserve"> </w:t>
      </w:r>
      <w:r w:rsidR="004122C2" w:rsidRPr="00482DF9">
        <w:rPr>
          <w:rFonts w:asciiTheme="minorHAnsi" w:hAnsiTheme="minorHAnsi"/>
          <w:color w:val="auto"/>
        </w:rPr>
        <w:t xml:space="preserve">many </w:t>
      </w:r>
      <w:r w:rsidR="006E6E6C" w:rsidRPr="00482DF9">
        <w:rPr>
          <w:rFonts w:asciiTheme="minorHAnsi" w:hAnsiTheme="minorHAnsi"/>
          <w:color w:val="auto"/>
        </w:rPr>
        <w:t>insects use diapause</w:t>
      </w:r>
      <w:r w:rsidR="00621765" w:rsidRPr="00482DF9">
        <w:rPr>
          <w:rFonts w:asciiTheme="minorHAnsi" w:hAnsiTheme="minorHAnsi"/>
          <w:color w:val="auto"/>
        </w:rPr>
        <w:t xml:space="preserve">. </w:t>
      </w:r>
      <w:r w:rsidR="00EF71F3" w:rsidRPr="00482DF9">
        <w:rPr>
          <w:rFonts w:asciiTheme="minorHAnsi" w:hAnsiTheme="minorHAnsi"/>
          <w:color w:val="auto"/>
        </w:rPr>
        <w:t xml:space="preserve">For most temperate insects, </w:t>
      </w:r>
      <w:r w:rsidR="004122C2" w:rsidRPr="00482DF9">
        <w:rPr>
          <w:rFonts w:asciiTheme="minorHAnsi" w:hAnsiTheme="minorHAnsi"/>
          <w:color w:val="auto"/>
        </w:rPr>
        <w:t xml:space="preserve">when </w:t>
      </w:r>
      <w:r w:rsidR="00EF71F3" w:rsidRPr="00482DF9">
        <w:rPr>
          <w:rFonts w:asciiTheme="minorHAnsi" w:hAnsiTheme="minorHAnsi"/>
          <w:color w:val="auto"/>
        </w:rPr>
        <w:t>temperatures decrease maintaining a suitable metabolic rate for continued development becomes challenging.</w:t>
      </w:r>
      <w:r w:rsidR="007237A8" w:rsidRPr="00482DF9">
        <w:rPr>
          <w:rFonts w:asciiTheme="minorHAnsi" w:hAnsiTheme="minorHAnsi"/>
          <w:color w:val="auto"/>
        </w:rPr>
        <w:t xml:space="preserve"> Further,</w:t>
      </w:r>
      <w:r w:rsidR="00242E29" w:rsidRPr="00482DF9">
        <w:rPr>
          <w:rFonts w:asciiTheme="minorHAnsi" w:hAnsiTheme="minorHAnsi"/>
          <w:color w:val="auto"/>
        </w:rPr>
        <w:t xml:space="preserve"> as resource </w:t>
      </w:r>
      <w:r w:rsidR="00242E29" w:rsidRPr="00482DF9">
        <w:rPr>
          <w:rFonts w:asciiTheme="minorHAnsi" w:hAnsiTheme="minorHAnsi"/>
          <w:color w:val="auto"/>
        </w:rPr>
        <w:lastRenderedPageBreak/>
        <w:t>availability declines</w:t>
      </w:r>
      <w:r w:rsidR="007237A8" w:rsidRPr="00482DF9">
        <w:rPr>
          <w:rFonts w:asciiTheme="minorHAnsi" w:hAnsiTheme="minorHAnsi"/>
          <w:color w:val="auto"/>
        </w:rPr>
        <w:t>,</w:t>
      </w:r>
      <w:r w:rsidR="00242E29" w:rsidRPr="00482DF9">
        <w:rPr>
          <w:rFonts w:asciiTheme="minorHAnsi" w:hAnsiTheme="minorHAnsi"/>
          <w:color w:val="auto"/>
        </w:rPr>
        <w:t xml:space="preserve"> they struggle to acquire enough energy to fuel metabolism</w:t>
      </w:r>
      <w:r w:rsidR="004122C2" w:rsidRPr="00482DF9">
        <w:rPr>
          <w:rFonts w:asciiTheme="minorHAnsi" w:hAnsiTheme="minorHAnsi"/>
          <w:color w:val="auto"/>
        </w:rPr>
        <w:t>, growth, and development</w:t>
      </w:r>
      <w:r w:rsidR="00242E29" w:rsidRPr="00482DF9">
        <w:rPr>
          <w:rFonts w:asciiTheme="minorHAnsi" w:hAnsiTheme="minorHAnsi"/>
          <w:color w:val="auto"/>
        </w:rPr>
        <w:t>. Diapause is one way insects can protect themselves from these chronic seasonal stresses. However, unlike quiescence, diapause is generally induced preemptively well before the</w:t>
      </w:r>
      <w:r w:rsidR="00AC6721" w:rsidRPr="00482DF9">
        <w:rPr>
          <w:rFonts w:asciiTheme="minorHAnsi" w:hAnsiTheme="minorHAnsi"/>
          <w:color w:val="auto"/>
        </w:rPr>
        <w:t xml:space="preserve"> environment </w:t>
      </w:r>
      <w:r w:rsidR="00242E29" w:rsidRPr="00482DF9">
        <w:rPr>
          <w:rFonts w:asciiTheme="minorHAnsi" w:hAnsiTheme="minorHAnsi"/>
          <w:color w:val="auto"/>
        </w:rPr>
        <w:t xml:space="preserve">degrades </w:t>
      </w:r>
      <w:r w:rsidR="00AC6721" w:rsidRPr="00482DF9">
        <w:rPr>
          <w:rFonts w:asciiTheme="minorHAnsi" w:hAnsiTheme="minorHAnsi"/>
          <w:color w:val="auto"/>
        </w:rPr>
        <w:t xml:space="preserve">and becomes </w:t>
      </w:r>
      <w:r w:rsidR="00242E29" w:rsidRPr="00482DF9">
        <w:rPr>
          <w:rFonts w:asciiTheme="minorHAnsi" w:hAnsiTheme="minorHAnsi"/>
          <w:color w:val="auto"/>
        </w:rPr>
        <w:t>stressful</w:t>
      </w:r>
      <w:r w:rsidR="004122C2" w:rsidRPr="00482DF9">
        <w:rPr>
          <w:rFonts w:asciiTheme="minorHAnsi" w:hAnsiTheme="minorHAnsi"/>
          <w:color w:val="auto"/>
        </w:rPr>
        <w:t>. Diapause</w:t>
      </w:r>
      <w:r w:rsidR="00FC63CE" w:rsidRPr="00482DF9">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482DF9">
        <w:rPr>
          <w:rFonts w:asciiTheme="minorHAnsi" w:hAnsiTheme="minorHAnsi"/>
          <w:color w:val="auto"/>
        </w:rPr>
        <w:fldChar w:fldCharType="begin" w:fldLock="1"/>
      </w:r>
      <w:r w:rsidR="00FC63CE"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482DF9">
        <w:rPr>
          <w:rFonts w:asciiTheme="minorHAnsi" w:hAnsiTheme="minorHAnsi"/>
          <w:color w:val="auto"/>
        </w:rPr>
        <w:fldChar w:fldCharType="separate"/>
      </w:r>
      <w:r w:rsidR="00FC63CE" w:rsidRPr="00482DF9">
        <w:rPr>
          <w:rFonts w:asciiTheme="minorHAnsi" w:hAnsiTheme="minorHAnsi"/>
          <w:noProof/>
          <w:color w:val="auto"/>
        </w:rPr>
        <w:t>(Koštál 2006)</w:t>
      </w:r>
      <w:r w:rsidR="00FC63CE" w:rsidRPr="00482DF9">
        <w:rPr>
          <w:rFonts w:asciiTheme="minorHAnsi" w:hAnsiTheme="minorHAnsi"/>
          <w:color w:val="auto"/>
        </w:rPr>
        <w:fldChar w:fldCharType="end"/>
      </w:r>
      <w:r w:rsidR="00FC63CE" w:rsidRPr="00482DF9">
        <w:rPr>
          <w:rFonts w:asciiTheme="minorHAnsi" w:hAnsiTheme="minorHAnsi"/>
          <w:color w:val="auto"/>
        </w:rPr>
        <w:t>.</w:t>
      </w:r>
      <w:r w:rsidR="00242E29" w:rsidRPr="00482DF9">
        <w:rPr>
          <w:rFonts w:asciiTheme="minorHAnsi" w:hAnsiTheme="minorHAnsi"/>
          <w:color w:val="auto"/>
        </w:rPr>
        <w:t xml:space="preserve"> </w:t>
      </w:r>
      <w:r w:rsidR="001416C7" w:rsidRPr="00482DF9">
        <w:rPr>
          <w:rFonts w:asciiTheme="minorHAnsi" w:hAnsiTheme="minorHAnsi"/>
          <w:color w:val="auto"/>
        </w:rPr>
        <w:t>By monitoring environmentally consistent cues</w:t>
      </w:r>
      <w:r w:rsidR="00FC63CE" w:rsidRPr="00482DF9">
        <w:rPr>
          <w:rFonts w:asciiTheme="minorHAnsi" w:hAnsiTheme="minorHAnsi"/>
          <w:color w:val="auto"/>
        </w:rPr>
        <w:t xml:space="preserve"> that cycle with </w:t>
      </w:r>
      <w:r w:rsidR="00D41532" w:rsidRPr="00482DF9">
        <w:rPr>
          <w:rFonts w:asciiTheme="minorHAnsi" w:hAnsiTheme="minorHAnsi"/>
          <w:color w:val="auto"/>
        </w:rPr>
        <w:t xml:space="preserve">seasonality </w:t>
      </w:r>
      <w:r w:rsidR="001416C7" w:rsidRPr="00482DF9">
        <w:rPr>
          <w:rFonts w:asciiTheme="minorHAnsi" w:hAnsiTheme="minorHAnsi"/>
          <w:color w:val="auto"/>
        </w:rPr>
        <w:t xml:space="preserve">insects can reliably predict </w:t>
      </w:r>
      <w:r w:rsidR="00FC63CE" w:rsidRPr="00482DF9">
        <w:rPr>
          <w:rFonts w:asciiTheme="minorHAnsi" w:hAnsiTheme="minorHAnsi"/>
          <w:color w:val="auto"/>
        </w:rPr>
        <w:t xml:space="preserve">and prepare for </w:t>
      </w:r>
      <w:r w:rsidR="001416C7" w:rsidRPr="00482DF9">
        <w:rPr>
          <w:rFonts w:asciiTheme="minorHAnsi" w:hAnsiTheme="minorHAnsi"/>
          <w:color w:val="auto"/>
        </w:rPr>
        <w:t xml:space="preserve">seasonal changes in temperature and </w:t>
      </w:r>
      <w:r w:rsidR="00D41532" w:rsidRPr="00482DF9">
        <w:rPr>
          <w:rFonts w:asciiTheme="minorHAnsi" w:hAnsiTheme="minorHAnsi"/>
          <w:color w:val="auto"/>
        </w:rPr>
        <w:t xml:space="preserve">resource availability by </w:t>
      </w:r>
      <w:r w:rsidR="00FC63CE" w:rsidRPr="00482DF9">
        <w:rPr>
          <w:rFonts w:asciiTheme="minorHAnsi" w:hAnsiTheme="minorHAnsi"/>
          <w:color w:val="auto"/>
        </w:rPr>
        <w:t>us</w:t>
      </w:r>
      <w:r w:rsidR="00D41532" w:rsidRPr="00482DF9">
        <w:rPr>
          <w:rFonts w:asciiTheme="minorHAnsi" w:hAnsiTheme="minorHAnsi"/>
          <w:color w:val="auto"/>
        </w:rPr>
        <w:t>ing</w:t>
      </w:r>
      <w:r w:rsidR="00FC63CE" w:rsidRPr="00482DF9">
        <w:rPr>
          <w:rFonts w:asciiTheme="minorHAnsi" w:hAnsiTheme="minorHAnsi"/>
          <w:color w:val="auto"/>
        </w:rPr>
        <w:t xml:space="preserve"> diapause to protect themselves</w:t>
      </w:r>
      <w:r w:rsidR="001416C7" w:rsidRPr="00482DF9">
        <w:rPr>
          <w:rFonts w:asciiTheme="minorHAnsi" w:hAnsiTheme="minorHAnsi"/>
          <w:color w:val="auto"/>
        </w:rPr>
        <w:t>.</w:t>
      </w:r>
      <w:r w:rsidR="00242E29" w:rsidRPr="00482DF9">
        <w:rPr>
          <w:rFonts w:asciiTheme="minorHAnsi" w:hAnsiTheme="minorHAnsi"/>
          <w:color w:val="auto"/>
        </w:rPr>
        <w:t xml:space="preserve"> </w:t>
      </w:r>
    </w:p>
    <w:p w14:paraId="1CD60F60" w14:textId="5BB83E7A" w:rsidR="00FC63CE" w:rsidRPr="00482DF9" w:rsidRDefault="00FC63CE" w:rsidP="00621765">
      <w:pPr>
        <w:spacing w:line="480" w:lineRule="auto"/>
        <w:ind w:firstLine="720"/>
        <w:rPr>
          <w:rFonts w:asciiTheme="minorHAnsi" w:hAnsiTheme="minorHAnsi"/>
          <w:color w:val="auto"/>
        </w:rPr>
      </w:pPr>
      <w:r w:rsidRPr="00482DF9">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(Bale and Hayward 2010)</w:t>
      </w:r>
      <w:r w:rsidRPr="00482DF9">
        <w:rPr>
          <w:rFonts w:asciiTheme="minorHAnsi" w:hAnsiTheme="minorHAnsi"/>
          <w:color w:val="auto"/>
        </w:rPr>
        <w:fldChar w:fldCharType="end"/>
      </w:r>
      <w:r w:rsidRPr="00482DF9">
        <w:rPr>
          <w:rFonts w:asciiTheme="minorHAnsi" w:hAnsiTheme="minorHAnsi"/>
          <w:color w:val="auto"/>
        </w:rPr>
        <w:t>.</w:t>
      </w:r>
      <w:r w:rsidR="00431EB0" w:rsidRPr="00482DF9">
        <w:rPr>
          <w:rFonts w:asciiTheme="minorHAnsi" w:hAnsiTheme="minorHAnsi"/>
          <w:color w:val="auto"/>
        </w:rPr>
        <w:t xml:space="preserve"> </w:t>
      </w:r>
      <w:r w:rsidR="00043E9B" w:rsidRPr="00482DF9">
        <w:rPr>
          <w:rFonts w:asciiTheme="minorHAnsi" w:hAnsiTheme="minorHAnsi"/>
          <w:color w:val="auto"/>
        </w:rPr>
        <w:t>T</w:t>
      </w:r>
      <w:r w:rsidR="00431EB0" w:rsidRPr="00482DF9">
        <w:rPr>
          <w:rFonts w:asciiTheme="minorHAnsi" w:hAnsiTheme="minorHAnsi"/>
          <w:color w:val="auto"/>
        </w:rPr>
        <w:t xml:space="preserve">raits that mark diapause are genetically determined and </w:t>
      </w:r>
      <w:r w:rsidR="00D41532" w:rsidRPr="00482DF9">
        <w:rPr>
          <w:rFonts w:asciiTheme="minorHAnsi" w:hAnsiTheme="minorHAnsi"/>
          <w:color w:val="auto"/>
        </w:rPr>
        <w:t xml:space="preserve">typically </w:t>
      </w:r>
      <w:r w:rsidR="00431EB0" w:rsidRPr="00482DF9">
        <w:rPr>
          <w:rFonts w:asciiTheme="minorHAnsi" w:hAnsiTheme="minorHAnsi"/>
          <w:color w:val="auto"/>
        </w:rPr>
        <w:t>highly heritable, but diapause timing</w:t>
      </w:r>
      <w:r w:rsidR="00043E9B" w:rsidRPr="00482DF9">
        <w:rPr>
          <w:rFonts w:asciiTheme="minorHAnsi" w:hAnsiTheme="minorHAnsi"/>
          <w:color w:val="auto"/>
        </w:rPr>
        <w:t>,</w:t>
      </w:r>
      <w:r w:rsidR="00431EB0" w:rsidRPr="00482DF9">
        <w:rPr>
          <w:rFonts w:asciiTheme="minorHAnsi" w:hAnsiTheme="minorHAnsi"/>
          <w:color w:val="auto"/>
        </w:rPr>
        <w:t xml:space="preserve"> and development </w:t>
      </w:r>
      <w:r w:rsidR="00043E9B" w:rsidRPr="00482DF9">
        <w:rPr>
          <w:rFonts w:asciiTheme="minorHAnsi" w:hAnsiTheme="minorHAnsi"/>
          <w:color w:val="auto"/>
        </w:rPr>
        <w:t xml:space="preserve">can and </w:t>
      </w:r>
      <w:r w:rsidR="00431EB0" w:rsidRPr="00482DF9">
        <w:rPr>
          <w:rFonts w:asciiTheme="minorHAnsi" w:hAnsiTheme="minorHAnsi"/>
          <w:color w:val="auto"/>
        </w:rPr>
        <w:t>does vary from species to species</w:t>
      </w:r>
      <w:r w:rsidR="00F354A5" w:rsidRPr="00482DF9">
        <w:rPr>
          <w:rFonts w:asciiTheme="minorHAnsi" w:hAnsiTheme="minorHAnsi"/>
          <w:color w:val="auto"/>
        </w:rPr>
        <w:t xml:space="preserve"> and even among populations within a species</w:t>
      </w:r>
      <w:r w:rsidR="00431EB0" w:rsidRPr="00482DF9">
        <w:rPr>
          <w:rFonts w:asciiTheme="minorHAnsi" w:hAnsiTheme="minorHAnsi"/>
          <w:color w:val="auto"/>
        </w:rPr>
        <w:t>.</w:t>
      </w:r>
      <w:r w:rsidRPr="00482DF9">
        <w:rPr>
          <w:rFonts w:asciiTheme="minorHAnsi" w:hAnsiTheme="minorHAnsi"/>
          <w:color w:val="auto"/>
        </w:rPr>
        <w:t xml:space="preserve"> The diapause developmental trajectory has three distinct stages</w:t>
      </w:r>
      <w:r w:rsidR="00F354A5" w:rsidRPr="00482DF9">
        <w:rPr>
          <w:rFonts w:asciiTheme="minorHAnsi" w:hAnsiTheme="minorHAnsi"/>
          <w:color w:val="auto"/>
        </w:rPr>
        <w:t>:</w:t>
      </w:r>
      <w:r w:rsidRPr="00482DF9">
        <w:rPr>
          <w:rFonts w:asciiTheme="minorHAnsi" w:hAnsiTheme="minorHAnsi"/>
          <w:color w:val="auto"/>
        </w:rPr>
        <w:t xml:space="preserve"> pre-diapause, diapause, and post-diapause. Before diapause can be induced, that 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444246B9" w:rsidR="00BE5B61" w:rsidRPr="00482DF9" w:rsidRDefault="00BE5B61" w:rsidP="00BE5B61">
      <w:pPr>
        <w:spacing w:line="480" w:lineRule="auto"/>
        <w:ind w:firstLine="720"/>
        <w:rPr>
          <w:rFonts w:asciiTheme="minorHAnsi" w:hAnsiTheme="minorHAnsi"/>
          <w:color w:val="auto"/>
        </w:rPr>
      </w:pPr>
      <w:r w:rsidRPr="00482DF9">
        <w:rPr>
          <w:rFonts w:asciiTheme="minorHAnsi" w:hAnsiTheme="minorHAnsi"/>
          <w:color w:val="auto"/>
        </w:rPr>
        <w:lastRenderedPageBreak/>
        <w:t>During diapause</w:t>
      </w:r>
      <w:r w:rsidR="00E41118" w:rsidRPr="00482DF9">
        <w:rPr>
          <w:rFonts w:asciiTheme="minorHAnsi" w:hAnsiTheme="minorHAnsi"/>
          <w:color w:val="auto"/>
        </w:rPr>
        <w:t>,</w:t>
      </w:r>
      <w:r w:rsidRPr="00482DF9">
        <w:rPr>
          <w:rFonts w:asciiTheme="minorHAnsi" w:hAnsiTheme="minorHAnsi"/>
          <w:color w:val="auto"/>
        </w:rPr>
        <w:t xml:space="preserve"> insects must meet the</w:t>
      </w:r>
      <w:r w:rsidR="00E41118" w:rsidRPr="00482DF9">
        <w:rPr>
          <w:rFonts w:asciiTheme="minorHAnsi" w:hAnsiTheme="minorHAnsi"/>
          <w:color w:val="auto"/>
        </w:rPr>
        <w:t>ir metabolic</w:t>
      </w:r>
      <w:r w:rsidRPr="00482DF9">
        <w:rPr>
          <w:rFonts w:asciiTheme="minorHAnsi" w:hAnsiTheme="minorHAnsi"/>
          <w:color w:val="auto"/>
        </w:rPr>
        <w:t xml:space="preserve"> energy requirements however,</w:t>
      </w:r>
      <w:r w:rsidR="00FC63CE" w:rsidRPr="00482DF9">
        <w:rPr>
          <w:rFonts w:asciiTheme="minorHAnsi" w:hAnsiTheme="minorHAnsi"/>
          <w:color w:val="auto"/>
        </w:rPr>
        <w:t xml:space="preserve"> </w:t>
      </w:r>
      <w:commentRangeStart w:id="0"/>
      <w:r w:rsidR="00FC63CE" w:rsidRPr="00482DF9">
        <w:rPr>
          <w:rFonts w:asciiTheme="minorHAnsi" w:hAnsiTheme="minorHAnsi"/>
          <w:color w:val="auto"/>
        </w:rPr>
        <w:t>m</w:t>
      </w:r>
      <w:commentRangeStart w:id="1"/>
      <w:commentRangeStart w:id="2"/>
      <w:commentRangeStart w:id="3"/>
      <w:r w:rsidR="00FC63CE" w:rsidRPr="00482DF9">
        <w:rPr>
          <w:rFonts w:asciiTheme="minorHAnsi" w:hAnsiTheme="minorHAnsi"/>
          <w:color w:val="auto"/>
        </w:rPr>
        <w:t>ost insects do not feed</w:t>
      </w:r>
      <w:commentRangeEnd w:id="1"/>
      <w:r w:rsidR="00744387" w:rsidRPr="00482DF9">
        <w:rPr>
          <w:rFonts w:asciiTheme="minorHAnsi" w:hAnsiTheme="minorHAnsi"/>
          <w:color w:val="auto"/>
        </w:rPr>
        <w:t xml:space="preserve"> during this period</w:t>
      </w:r>
      <w:r w:rsidR="00FC63CE" w:rsidRPr="00482DF9">
        <w:rPr>
          <w:rStyle w:val="CommentReference"/>
          <w:color w:val="auto"/>
        </w:rPr>
        <w:commentReference w:id="1"/>
      </w:r>
      <w:commentRangeEnd w:id="0"/>
      <w:commentRangeEnd w:id="2"/>
      <w:commentRangeEnd w:id="3"/>
      <w:r w:rsidR="00AB7B85" w:rsidRPr="00482DF9">
        <w:rPr>
          <w:rStyle w:val="CommentReference"/>
        </w:rPr>
        <w:commentReference w:id="0"/>
      </w:r>
      <w:r w:rsidR="00FC63CE" w:rsidRPr="00482DF9">
        <w:rPr>
          <w:rStyle w:val="CommentReference"/>
        </w:rPr>
        <w:commentReference w:id="2"/>
      </w:r>
      <w:r w:rsidR="002647A1" w:rsidRPr="00482DF9">
        <w:rPr>
          <w:rStyle w:val="CommentReference"/>
        </w:rPr>
        <w:commentReference w:id="3"/>
      </w:r>
      <w:r w:rsidR="00FC63CE" w:rsidRPr="00482DF9">
        <w:rPr>
          <w:rFonts w:asciiTheme="minorHAnsi" w:hAnsiTheme="minorHAnsi"/>
          <w:color w:val="auto"/>
        </w:rPr>
        <w:t>.</w:t>
      </w:r>
      <w:r w:rsidRPr="00482DF9">
        <w:rPr>
          <w:rFonts w:asciiTheme="minorHAnsi" w:hAnsiTheme="minorHAnsi"/>
          <w:color w:val="auto"/>
        </w:rPr>
        <w:t xml:space="preserve"> </w:t>
      </w:r>
      <w:r w:rsidR="00712AFB" w:rsidRPr="00482DF9">
        <w:rPr>
          <w:rFonts w:asciiTheme="minorHAnsi" w:hAnsiTheme="minorHAnsi"/>
          <w:color w:val="auto"/>
        </w:rPr>
        <w:t>Generally, diapause is induced before an insect experiences seasonal changes in their environment</w:t>
      </w:r>
      <w:r w:rsidR="00233E78" w:rsidRPr="00482DF9">
        <w:rPr>
          <w:rFonts w:asciiTheme="minorHAnsi" w:hAnsiTheme="minorHAnsi"/>
          <w:color w:val="auto"/>
        </w:rPr>
        <w:t xml:space="preserve">. </w:t>
      </w:r>
      <w:r w:rsidR="00712AFB" w:rsidRPr="00482DF9">
        <w:rPr>
          <w:rFonts w:asciiTheme="minorHAnsi" w:hAnsiTheme="minorHAnsi"/>
          <w:color w:val="auto"/>
        </w:rPr>
        <w:t>P</w:t>
      </w:r>
      <w:commentRangeStart w:id="4"/>
      <w:commentRangeStart w:id="5"/>
      <w:r w:rsidR="00712AFB" w:rsidRPr="00482DF9">
        <w:rPr>
          <w:rFonts w:asciiTheme="minorHAnsi" w:hAnsiTheme="minorHAnsi"/>
          <w:color w:val="auto"/>
        </w:rPr>
        <w:t>reemptive</w:t>
      </w:r>
      <w:r w:rsidRPr="00482DF9">
        <w:rPr>
          <w:rFonts w:asciiTheme="minorHAnsi" w:hAnsiTheme="minorHAnsi"/>
          <w:color w:val="auto"/>
        </w:rPr>
        <w:t xml:space="preserve"> induction of diapause </w:t>
      </w:r>
      <w:r w:rsidR="00712AFB" w:rsidRPr="00482DF9">
        <w:rPr>
          <w:rFonts w:asciiTheme="minorHAnsi" w:hAnsiTheme="minorHAnsi"/>
          <w:color w:val="auto"/>
        </w:rPr>
        <w:t xml:space="preserve">provides </w:t>
      </w:r>
      <w:r w:rsidRPr="00482DF9">
        <w:rPr>
          <w:rFonts w:asciiTheme="minorHAnsi" w:hAnsiTheme="minorHAnsi"/>
          <w:color w:val="auto"/>
        </w:rPr>
        <w:t xml:space="preserve">the opportunity to accumulate </w:t>
      </w:r>
      <w:r w:rsidR="00712AFB" w:rsidRPr="00482DF9">
        <w:rPr>
          <w:rFonts w:asciiTheme="minorHAnsi" w:hAnsiTheme="minorHAnsi"/>
          <w:color w:val="auto"/>
        </w:rPr>
        <w:t xml:space="preserve">and store the </w:t>
      </w:r>
      <w:r w:rsidRPr="00482DF9">
        <w:rPr>
          <w:rFonts w:asciiTheme="minorHAnsi" w:hAnsiTheme="minorHAnsi"/>
          <w:color w:val="auto"/>
        </w:rPr>
        <w:t xml:space="preserve">resources </w:t>
      </w:r>
      <w:r w:rsidR="00712AFB" w:rsidRPr="00482DF9">
        <w:rPr>
          <w:rFonts w:asciiTheme="minorHAnsi" w:hAnsiTheme="minorHAnsi"/>
          <w:color w:val="auto"/>
        </w:rPr>
        <w:t>insects</w:t>
      </w:r>
      <w:r w:rsidRPr="00482DF9">
        <w:rPr>
          <w:rFonts w:asciiTheme="minorHAnsi" w:hAnsiTheme="minorHAnsi"/>
          <w:color w:val="auto"/>
        </w:rPr>
        <w:t xml:space="preserve"> will need to survive diapause while</w:t>
      </w:r>
      <w:r w:rsidR="00712AFB" w:rsidRPr="00482DF9">
        <w:rPr>
          <w:rFonts w:asciiTheme="minorHAnsi" w:hAnsiTheme="minorHAnsi"/>
          <w:color w:val="auto"/>
        </w:rPr>
        <w:t xml:space="preserve"> those</w:t>
      </w:r>
      <w:r w:rsidRPr="00482DF9">
        <w:rPr>
          <w:rFonts w:asciiTheme="minorHAnsi" w:hAnsiTheme="minorHAnsi"/>
          <w:color w:val="auto"/>
        </w:rPr>
        <w:t xml:space="preserve"> resources are </w:t>
      </w:r>
      <w:r w:rsidR="00712AFB" w:rsidRPr="00482DF9">
        <w:rPr>
          <w:rFonts w:asciiTheme="minorHAnsi" w:hAnsiTheme="minorHAnsi"/>
          <w:color w:val="auto"/>
        </w:rPr>
        <w:t xml:space="preserve">environmentally </w:t>
      </w:r>
      <w:r w:rsidRPr="00482DF9">
        <w:rPr>
          <w:rFonts w:asciiTheme="minorHAnsi" w:hAnsiTheme="minorHAnsi"/>
          <w:color w:val="auto"/>
        </w:rPr>
        <w:t>available</w:t>
      </w:r>
      <w:r w:rsidR="00712AFB" w:rsidRPr="00482DF9">
        <w:rPr>
          <w:rFonts w:asciiTheme="minorHAnsi" w:hAnsiTheme="minorHAnsi"/>
          <w:color w:val="auto"/>
        </w:rPr>
        <w:t xml:space="preserve"> </w:t>
      </w:r>
      <w:commentRangeEnd w:id="4"/>
      <w:r w:rsidR="00AB7B85" w:rsidRPr="00482DF9">
        <w:rPr>
          <w:rStyle w:val="CommentReference"/>
        </w:rPr>
        <w:commentReference w:id="4"/>
      </w:r>
      <w:commentRangeEnd w:id="5"/>
      <w:r w:rsidR="005E30DC" w:rsidRPr="00482DF9">
        <w:rPr>
          <w:rStyle w:val="CommentReference"/>
        </w:rPr>
        <w:commentReference w:id="5"/>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(Koštál 2006)</w:t>
      </w:r>
      <w:r w:rsidRPr="00482DF9">
        <w:rPr>
          <w:rFonts w:asciiTheme="minorHAnsi" w:hAnsiTheme="minorHAnsi"/>
          <w:color w:val="auto"/>
        </w:rPr>
        <w:fldChar w:fldCharType="end"/>
      </w:r>
      <w:r w:rsidRPr="00482DF9">
        <w:rPr>
          <w:rFonts w:asciiTheme="minorHAnsi" w:hAnsiTheme="minorHAnsi"/>
          <w:color w:val="auto"/>
        </w:rPr>
        <w:t xml:space="preserve">. In preparation for diapause, many insects accumulate and store resources in the form of lipids, proteins, and carbohydrates. </w:t>
      </w:r>
      <w:r w:rsidR="00AB7B85" w:rsidRPr="00482DF9">
        <w:rPr>
          <w:rFonts w:asciiTheme="minorHAnsi" w:hAnsiTheme="minorHAnsi"/>
          <w:color w:val="auto"/>
        </w:rPr>
        <w:t>Because most insects do not feed during diapause, i</w:t>
      </w:r>
      <w:r w:rsidRPr="00482DF9">
        <w:rPr>
          <w:rFonts w:asciiTheme="minorHAnsi" w:hAnsiTheme="minorHAnsi"/>
          <w:color w:val="auto"/>
        </w:rPr>
        <w:t xml:space="preserve">t is imperative that insects accumulate enough resources to meet the energetic demands of diapause. After diapause ends insects must have enough resources remaining to meet the anabolic requirements for development, metamorphosis, repair, and reproduction after diapause ends </w:t>
      </w:r>
      <w:r w:rsidRPr="00482DF9">
        <w:rPr>
          <w:rFonts w:asciiTheme="minorHAnsi" w:hAnsiTheme="minorHAnsi"/>
          <w:color w:val="auto"/>
        </w:rPr>
        <w:fldChar w:fldCharType="begin" w:fldLock="1"/>
      </w:r>
      <w:r w:rsidR="00523C86" w:rsidRPr="00482DF9">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482DF9">
        <w:rPr>
          <w:rFonts w:asciiTheme="minorHAnsi" w:hAnsiTheme="minorHAnsi"/>
          <w:color w:val="auto"/>
        </w:rPr>
        <w:fldChar w:fldCharType="separate"/>
      </w:r>
      <w:r w:rsidR="00523C86" w:rsidRPr="00482DF9">
        <w:rPr>
          <w:rFonts w:asciiTheme="minorHAnsi" w:hAnsiTheme="minorHAnsi"/>
          <w:noProof/>
          <w:color w:val="auto"/>
        </w:rPr>
        <w:t>(Hahn and Denlinger 2007, Sinclair 2015)</w:t>
      </w:r>
      <w:r w:rsidRPr="00482DF9">
        <w:rPr>
          <w:rFonts w:asciiTheme="minorHAnsi" w:hAnsiTheme="minorHAnsi"/>
          <w:color w:val="auto"/>
        </w:rPr>
        <w:fldChar w:fldCharType="end"/>
      </w:r>
      <w:r w:rsidRPr="00482DF9">
        <w:rPr>
          <w:rFonts w:asciiTheme="minorHAnsi" w:hAnsiTheme="minorHAnsi"/>
          <w:color w:val="auto"/>
        </w:rPr>
        <w:t xml:space="preserve">. Following the successful completion of </w:t>
      </w:r>
      <w:r w:rsidR="00AB7B85" w:rsidRPr="00482DF9">
        <w:rPr>
          <w:rFonts w:asciiTheme="minorHAnsi" w:hAnsiTheme="minorHAnsi"/>
          <w:color w:val="auto"/>
        </w:rPr>
        <w:t>the diapause preparatory phase</w:t>
      </w:r>
      <w:r w:rsidRPr="00482DF9">
        <w:rPr>
          <w:rFonts w:asciiTheme="minorHAnsi" w:hAnsiTheme="minorHAnsi"/>
          <w:color w:val="auto"/>
        </w:rPr>
        <w:t xml:space="preserve">, insects enter diapause, progressing through three distinct stages; initiation, maintenance, and termination. </w:t>
      </w:r>
    </w:p>
    <w:p w14:paraId="0267E7CB" w14:textId="02715495" w:rsidR="00043E9B" w:rsidRPr="00482DF9" w:rsidRDefault="00BE5B61" w:rsidP="00BE5B61">
      <w:pPr>
        <w:spacing w:line="480" w:lineRule="auto"/>
        <w:ind w:firstLine="720"/>
        <w:rPr>
          <w:rFonts w:asciiTheme="minorHAnsi" w:hAnsiTheme="minorHAnsi"/>
          <w:color w:val="auto"/>
        </w:rPr>
      </w:pPr>
      <w:r w:rsidRPr="00482DF9">
        <w:rPr>
          <w:rFonts w:asciiTheme="minorHAnsi" w:hAnsiTheme="minorHAnsi"/>
          <w:color w:val="auto"/>
        </w:rPr>
        <w:t xml:space="preserve">Diapause initiation is generally marked by the suspension of continuous development and suppression of metabolic activity and insects stop feeding </w:t>
      </w:r>
      <w:r w:rsidRPr="00482DF9">
        <w:rPr>
          <w:rFonts w:asciiTheme="minorHAnsi" w:hAnsiTheme="minorHAnsi"/>
          <w:color w:val="auto"/>
        </w:rPr>
        <w:fldChar w:fldCharType="begin" w:fldLock="1"/>
      </w:r>
      <w:r w:rsidR="00523C86" w:rsidRPr="00482DF9">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482DF9">
        <w:rPr>
          <w:rFonts w:asciiTheme="minorHAnsi" w:hAnsiTheme="minorHAnsi"/>
          <w:color w:val="auto"/>
        </w:rPr>
        <w:fldChar w:fldCharType="separate"/>
      </w:r>
      <w:r w:rsidR="00523C86" w:rsidRPr="00482DF9">
        <w:rPr>
          <w:rFonts w:asciiTheme="minorHAnsi" w:hAnsiTheme="minorHAnsi"/>
          <w:noProof/>
          <w:color w:val="auto"/>
        </w:rPr>
        <w:t>(Tauber and Tauber 1981, Koštál 2006, Hahn and Denlinger 2007, Sinclair 2015)</w:t>
      </w:r>
      <w:r w:rsidRPr="00482DF9">
        <w:rPr>
          <w:rFonts w:asciiTheme="minorHAnsi" w:hAnsiTheme="minorHAnsi"/>
          <w:color w:val="auto"/>
        </w:rPr>
        <w:fldChar w:fldCharType="end"/>
      </w:r>
      <w:r w:rsidRPr="00482DF9">
        <w:rPr>
          <w:rFonts w:asciiTheme="minorHAnsi" w:hAnsiTheme="minorHAnsi"/>
          <w:color w:val="auto"/>
        </w:rPr>
        <w:t xml:space="preserve">. During diapause maintenance the endogenous mechanisms that support the diapause phenotype persist and diapause continues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(Koštál 2006)</w:t>
      </w:r>
      <w:r w:rsidRPr="00482DF9">
        <w:rPr>
          <w:rFonts w:asciiTheme="minorHAnsi" w:hAnsiTheme="minorHAnsi"/>
          <w:color w:val="auto"/>
        </w:rPr>
        <w:fldChar w:fldCharType="end"/>
      </w:r>
      <w:r w:rsidRPr="00482DF9">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(Koštál 2006)</w:t>
      </w:r>
      <w:r w:rsidRPr="00482DF9">
        <w:rPr>
          <w:rFonts w:asciiTheme="minorHAnsi" w:hAnsiTheme="minorHAnsi"/>
          <w:color w:val="auto"/>
        </w:rPr>
        <w:fldChar w:fldCharType="end"/>
      </w:r>
      <w:r w:rsidRPr="00482DF9">
        <w:rPr>
          <w:rFonts w:asciiTheme="minorHAnsi" w:hAnsiTheme="minorHAnsi"/>
          <w:color w:val="auto"/>
        </w:rPr>
        <w:t xml:space="preserve">. After diapause is terminated, the potential to resume development exists, however, many insects do not immediately resume direct development. Instead, these insects </w:t>
      </w:r>
      <w:r w:rsidR="008964F9" w:rsidRPr="00482DF9">
        <w:rPr>
          <w:rFonts w:asciiTheme="minorHAnsi" w:hAnsiTheme="minorHAnsi"/>
          <w:color w:val="auto"/>
        </w:rPr>
        <w:t xml:space="preserve">can </w:t>
      </w:r>
      <w:r w:rsidRPr="00482DF9">
        <w:rPr>
          <w:rFonts w:asciiTheme="minorHAnsi" w:hAnsiTheme="minorHAnsi"/>
          <w:color w:val="auto"/>
        </w:rPr>
        <w:t xml:space="preserve">remain </w:t>
      </w:r>
      <w:r w:rsidRPr="00482DF9">
        <w:rPr>
          <w:rFonts w:asciiTheme="minorHAnsi" w:hAnsiTheme="minorHAnsi"/>
          <w:color w:val="auto"/>
        </w:rPr>
        <w:lastRenderedPageBreak/>
        <w:t xml:space="preserve">quiescent with their development arrested by environmental factors like low temperatures after diapause is terminated so they are ready to resume development as soon as environmental temperatures become favorable to do so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(Koštál 2006)</w:t>
      </w:r>
      <w:r w:rsidRPr="00482DF9">
        <w:rPr>
          <w:rFonts w:asciiTheme="minorHAnsi" w:hAnsiTheme="minorHAnsi"/>
          <w:color w:val="auto"/>
        </w:rPr>
        <w:fldChar w:fldCharType="end"/>
      </w:r>
      <w:r w:rsidRPr="00482DF9">
        <w:rPr>
          <w:rFonts w:asciiTheme="minorHAnsi" w:hAnsiTheme="minorHAnsi"/>
          <w:color w:val="auto"/>
        </w:rPr>
        <w:t>.</w:t>
      </w:r>
      <w:r w:rsidR="00043E9B" w:rsidRPr="00482DF9">
        <w:rPr>
          <w:rFonts w:asciiTheme="minorHAnsi" w:hAnsiTheme="minorHAnsi"/>
          <w:color w:val="auto"/>
        </w:rPr>
        <w:t xml:space="preserve"> </w:t>
      </w:r>
    </w:p>
    <w:p w14:paraId="51E45C0E" w14:textId="50C67CEB" w:rsidR="00BE5B61" w:rsidRPr="00482DF9" w:rsidRDefault="00043E9B" w:rsidP="00BE5B61">
      <w:pPr>
        <w:spacing w:line="480" w:lineRule="auto"/>
        <w:ind w:firstLine="720"/>
        <w:rPr>
          <w:rFonts w:asciiTheme="minorHAnsi" w:hAnsiTheme="minorHAnsi"/>
          <w:color w:val="auto"/>
        </w:rPr>
      </w:pPr>
      <w:r w:rsidRPr="00482DF9">
        <w:rPr>
          <w:rFonts w:asciiTheme="minorHAnsi" w:hAnsiTheme="minorHAnsi"/>
          <w:color w:val="auto"/>
        </w:rPr>
        <w:t>Using diapause to synchronize an insect’s life history with available resources is crucial. Diapause is an alternative life history trajectory that requires an insect to monitor environmental cues, halt their development and suppress metabolic activity. If an insect enters diapause too late they could expose themselves to stressful environmental conditions and if diapause ends too soon the environment may not be suitable for that insect’s growth and development, or mates may not be available for reproduction. Developmental arrest and metabolic suppression can produce profound behavioral and physiological changes</w:t>
      </w:r>
      <w:r w:rsidR="00E71876" w:rsidRPr="00482DF9">
        <w:rPr>
          <w:rFonts w:asciiTheme="minorHAnsi" w:hAnsiTheme="minorHAnsi"/>
          <w:color w:val="auto"/>
        </w:rPr>
        <w:t xml:space="preserve">. The </w:t>
      </w:r>
      <w:r w:rsidRPr="00482DF9">
        <w:rPr>
          <w:rFonts w:asciiTheme="minorHAnsi" w:hAnsiTheme="minorHAnsi"/>
          <w:color w:val="auto"/>
        </w:rPr>
        <w:t xml:space="preserve">mechanisms controlling these changes are </w:t>
      </w:r>
      <w:r w:rsidR="00E71876" w:rsidRPr="00482DF9">
        <w:rPr>
          <w:rFonts w:asciiTheme="minorHAnsi" w:hAnsiTheme="minorHAnsi"/>
          <w:color w:val="auto"/>
        </w:rPr>
        <w:t xml:space="preserve">endogenously </w:t>
      </w:r>
      <w:r w:rsidRPr="00482DF9">
        <w:rPr>
          <w:rFonts w:asciiTheme="minorHAnsi" w:hAnsiTheme="minorHAnsi"/>
          <w:color w:val="auto"/>
        </w:rPr>
        <w:t xml:space="preserve">regulated </w:t>
      </w:r>
      <w:r w:rsidR="00E71876" w:rsidRPr="00482DF9">
        <w:rPr>
          <w:rFonts w:asciiTheme="minorHAnsi" w:hAnsiTheme="minorHAnsi"/>
          <w:color w:val="auto"/>
        </w:rPr>
        <w:t xml:space="preserve">and </w:t>
      </w:r>
      <w:r w:rsidR="008964F9" w:rsidRPr="00482DF9">
        <w:rPr>
          <w:rFonts w:asciiTheme="minorHAnsi" w:hAnsiTheme="minorHAnsi"/>
          <w:color w:val="auto"/>
        </w:rPr>
        <w:t xml:space="preserve">typically </w:t>
      </w:r>
      <w:r w:rsidR="00E71876" w:rsidRPr="00482DF9">
        <w:rPr>
          <w:rFonts w:asciiTheme="minorHAnsi" w:hAnsiTheme="minorHAnsi"/>
          <w:color w:val="auto"/>
        </w:rPr>
        <w:t>genetically heritable</w:t>
      </w:r>
      <w:r w:rsidRPr="00482DF9">
        <w:rPr>
          <w:rFonts w:asciiTheme="minorHAnsi" w:hAnsiTheme="minorHAnsi"/>
          <w:color w:val="auto"/>
        </w:rPr>
        <w:t>.</w:t>
      </w:r>
    </w:p>
    <w:p w14:paraId="3F4D4716" w14:textId="653714C8" w:rsidR="00415F4F" w:rsidRPr="00482DF9" w:rsidRDefault="00621765" w:rsidP="00043E9B">
      <w:pPr>
        <w:spacing w:line="480" w:lineRule="auto"/>
        <w:ind w:firstLine="720"/>
        <w:rPr>
          <w:rFonts w:asciiTheme="minorHAnsi" w:hAnsiTheme="minorHAnsi"/>
          <w:color w:val="auto"/>
        </w:rPr>
      </w:pPr>
      <w:r w:rsidRPr="00482DF9">
        <w:rPr>
          <w:rFonts w:asciiTheme="minorHAnsi" w:hAnsiTheme="minorHAnsi"/>
          <w:color w:val="auto"/>
        </w:rPr>
        <w:t>In temperate regions, warm temperatures persist in the spring and summer. During t</w:t>
      </w:r>
      <w:r w:rsidR="00EA1DC3" w:rsidRPr="00482DF9">
        <w:rPr>
          <w:rFonts w:asciiTheme="minorHAnsi" w:hAnsiTheme="minorHAnsi"/>
          <w:color w:val="auto"/>
        </w:rPr>
        <w:t>he spring and summer</w:t>
      </w:r>
      <w:r w:rsidRPr="00482DF9">
        <w:rPr>
          <w:rFonts w:asciiTheme="minorHAnsi" w:hAnsiTheme="minorHAnsi"/>
          <w:color w:val="auto"/>
        </w:rPr>
        <w:t xml:space="preserve"> food and water are available and insects utilize these resources to develop and reproduce. </w:t>
      </w:r>
      <w:r w:rsidR="00EF71F3" w:rsidRPr="00482DF9">
        <w:rPr>
          <w:rFonts w:asciiTheme="minorHAnsi" w:hAnsiTheme="minorHAnsi"/>
          <w:color w:val="auto"/>
        </w:rPr>
        <w:t xml:space="preserve">As </w:t>
      </w:r>
      <w:r w:rsidRPr="00482DF9">
        <w:rPr>
          <w:rFonts w:asciiTheme="minorHAnsi" w:hAnsiTheme="minorHAnsi"/>
          <w:color w:val="auto"/>
        </w:rPr>
        <w:t xml:space="preserve">temperatures decline in the fall and winter, resource availability declines. </w:t>
      </w:r>
      <w:commentRangeStart w:id="6"/>
      <w:commentRangeStart w:id="7"/>
      <w:r w:rsidRPr="00482DF9">
        <w:rPr>
          <w:rFonts w:asciiTheme="minorHAnsi" w:hAnsiTheme="minorHAnsi"/>
          <w:color w:val="auto"/>
        </w:rPr>
        <w:t>For insects in t</w:t>
      </w:r>
      <w:r w:rsidR="00EA1DC3" w:rsidRPr="00482DF9">
        <w:rPr>
          <w:rFonts w:asciiTheme="minorHAnsi" w:hAnsiTheme="minorHAnsi"/>
          <w:color w:val="auto"/>
        </w:rPr>
        <w:t>emperate</w:t>
      </w:r>
      <w:r w:rsidRPr="00482DF9">
        <w:rPr>
          <w:rFonts w:asciiTheme="minorHAnsi" w:hAnsiTheme="minorHAnsi"/>
          <w:color w:val="auto"/>
        </w:rPr>
        <w:t xml:space="preserve"> regions, low temperatures can </w:t>
      </w:r>
      <w:r w:rsidR="007F556E" w:rsidRPr="00482DF9">
        <w:rPr>
          <w:rFonts w:asciiTheme="minorHAnsi" w:hAnsiTheme="minorHAnsi"/>
          <w:color w:val="auto"/>
        </w:rPr>
        <w:t>greatly reduce metabolic activity</w:t>
      </w:r>
      <w:r w:rsidR="002647A1" w:rsidRPr="00482DF9">
        <w:rPr>
          <w:rFonts w:asciiTheme="minorHAnsi" w:hAnsiTheme="minorHAnsi"/>
          <w:color w:val="auto"/>
        </w:rPr>
        <w:t xml:space="preserve"> making continued activity challenging or even prohibited</w:t>
      </w:r>
      <w:r w:rsidR="007F556E" w:rsidRPr="00482DF9">
        <w:rPr>
          <w:rFonts w:asciiTheme="minorHAnsi" w:hAnsiTheme="minorHAnsi"/>
          <w:color w:val="auto"/>
        </w:rPr>
        <w:t>.</w:t>
      </w:r>
      <w:commentRangeEnd w:id="6"/>
      <w:r w:rsidR="008964F9" w:rsidRPr="00482DF9">
        <w:rPr>
          <w:rStyle w:val="CommentReference"/>
        </w:rPr>
        <w:commentReference w:id="6"/>
      </w:r>
      <w:commentRangeEnd w:id="7"/>
      <w:r w:rsidR="002647A1" w:rsidRPr="00482DF9">
        <w:rPr>
          <w:rStyle w:val="CommentReference"/>
        </w:rPr>
        <w:commentReference w:id="7"/>
      </w:r>
      <w:r w:rsidR="007F556E" w:rsidRPr="00482DF9">
        <w:rPr>
          <w:rFonts w:asciiTheme="minorHAnsi" w:hAnsiTheme="minorHAnsi"/>
          <w:color w:val="auto"/>
        </w:rPr>
        <w:t xml:space="preserve"> Consequently, low metabolic activity reduces growth and can eventually cause mortality</w:t>
      </w:r>
      <w:r w:rsidR="0007513E" w:rsidRPr="00482DF9">
        <w:rPr>
          <w:rFonts w:asciiTheme="minorHAnsi" w:hAnsiTheme="minorHAnsi"/>
          <w:color w:val="auto"/>
        </w:rPr>
        <w:t>.</w:t>
      </w:r>
      <w:r w:rsidR="00C7190B" w:rsidRPr="00482DF9">
        <w:rPr>
          <w:rFonts w:asciiTheme="minorHAnsi" w:hAnsiTheme="minorHAnsi"/>
          <w:color w:val="auto"/>
        </w:rPr>
        <w:t xml:space="preserve"> </w:t>
      </w:r>
      <w:r w:rsidR="00E71876" w:rsidRPr="00482DF9">
        <w:rPr>
          <w:rFonts w:asciiTheme="minorHAnsi" w:hAnsiTheme="minorHAnsi"/>
          <w:color w:val="auto"/>
        </w:rPr>
        <w:t>Insects in temperate regions generally predict the indirect effects of seasonal changes in temperature using photoperiod alone or in concert with other environmental cues</w:t>
      </w:r>
      <w:r w:rsidR="008964F9" w:rsidRPr="00482DF9">
        <w:rPr>
          <w:rFonts w:asciiTheme="minorHAnsi" w:hAnsiTheme="minorHAnsi"/>
          <w:color w:val="auto"/>
        </w:rPr>
        <w:t>, like temperature or host-plant quality,</w:t>
      </w:r>
      <w:r w:rsidR="00E71876" w:rsidRPr="00482DF9">
        <w:rPr>
          <w:rFonts w:asciiTheme="minorHAnsi" w:hAnsiTheme="minorHAnsi"/>
          <w:color w:val="auto"/>
        </w:rPr>
        <w:t xml:space="preserve"> to induce diapause and </w:t>
      </w:r>
      <w:r w:rsidRPr="00482DF9">
        <w:rPr>
          <w:rFonts w:asciiTheme="minorHAnsi" w:hAnsiTheme="minorHAnsi"/>
          <w:color w:val="auto"/>
        </w:rPr>
        <w:t xml:space="preserve">avoid the </w:t>
      </w:r>
      <w:r w:rsidR="007F556E" w:rsidRPr="00482DF9">
        <w:rPr>
          <w:rFonts w:asciiTheme="minorHAnsi" w:hAnsiTheme="minorHAnsi"/>
          <w:color w:val="auto"/>
        </w:rPr>
        <w:t xml:space="preserve">stress of prolonged seasonal stress </w:t>
      </w:r>
      <w:r w:rsidRPr="00482DF9">
        <w:rPr>
          <w:rFonts w:asciiTheme="minorHAnsi" w:hAnsiTheme="minorHAnsi"/>
          <w:color w:val="auto"/>
        </w:rPr>
        <w:t xml:space="preserve">in their environments. </w:t>
      </w:r>
    </w:p>
    <w:p w14:paraId="1B7F9532" w14:textId="2EBF6978" w:rsidR="00415F4F" w:rsidRPr="00482DF9" w:rsidRDefault="00621765" w:rsidP="000F2204">
      <w:pPr>
        <w:spacing w:line="480" w:lineRule="auto"/>
        <w:ind w:firstLine="720"/>
        <w:rPr>
          <w:rFonts w:asciiTheme="minorHAnsi" w:hAnsiTheme="minorHAnsi"/>
          <w:color w:val="auto"/>
        </w:rPr>
      </w:pPr>
      <w:r w:rsidRPr="00482DF9">
        <w:rPr>
          <w:rFonts w:asciiTheme="minorHAnsi" w:hAnsiTheme="minorHAnsi"/>
          <w:color w:val="auto"/>
        </w:rPr>
        <w:lastRenderedPageBreak/>
        <w:t xml:space="preserve">As </w:t>
      </w:r>
      <w:r w:rsidR="00957E5A" w:rsidRPr="00482DF9">
        <w:rPr>
          <w:rFonts w:asciiTheme="minorHAnsi" w:hAnsiTheme="minorHAnsi"/>
          <w:color w:val="auto"/>
        </w:rPr>
        <w:t>climate changes and average seasonal temperatures increase</w:t>
      </w:r>
      <w:r w:rsidR="00EF71F3" w:rsidRPr="00482DF9">
        <w:rPr>
          <w:rFonts w:asciiTheme="minorHAnsi" w:hAnsiTheme="minorHAnsi"/>
          <w:color w:val="auto"/>
        </w:rPr>
        <w:t>,</w:t>
      </w:r>
      <w:r w:rsidR="00E71876" w:rsidRPr="00482DF9">
        <w:rPr>
          <w:rFonts w:asciiTheme="minorHAnsi" w:hAnsiTheme="minorHAnsi"/>
          <w:color w:val="auto"/>
        </w:rPr>
        <w:t xml:space="preserve"> the duration of the warm growing season will increase. With growing seasons beginning earlier and ending later</w:t>
      </w:r>
      <w:r w:rsidR="00EF71F3" w:rsidRPr="00482DF9">
        <w:rPr>
          <w:rFonts w:asciiTheme="minorHAnsi" w:hAnsiTheme="minorHAnsi"/>
          <w:color w:val="auto"/>
        </w:rPr>
        <w:t xml:space="preserve"> some </w:t>
      </w:r>
      <w:r w:rsidR="00957E5A" w:rsidRPr="00482DF9">
        <w:rPr>
          <w:rFonts w:asciiTheme="minorHAnsi" w:hAnsiTheme="minorHAnsi"/>
          <w:color w:val="auto"/>
        </w:rPr>
        <w:t xml:space="preserve">of the </w:t>
      </w:r>
      <w:r w:rsidRPr="00482DF9">
        <w:rPr>
          <w:rFonts w:asciiTheme="minorHAnsi" w:hAnsiTheme="minorHAnsi"/>
          <w:color w:val="auto"/>
        </w:rPr>
        <w:t xml:space="preserve">seasonal cues insects use to predict changes in their </w:t>
      </w:r>
      <w:r w:rsidR="000F2204" w:rsidRPr="00482DF9">
        <w:rPr>
          <w:rFonts w:asciiTheme="minorHAnsi" w:hAnsiTheme="minorHAnsi"/>
          <w:color w:val="auto"/>
        </w:rPr>
        <w:t xml:space="preserve">environment, like photoperiod, </w:t>
      </w:r>
      <w:r w:rsidR="004421BE" w:rsidRPr="00482DF9">
        <w:rPr>
          <w:rFonts w:asciiTheme="minorHAnsi" w:hAnsiTheme="minorHAnsi"/>
          <w:color w:val="auto"/>
        </w:rPr>
        <w:t>may</w:t>
      </w:r>
      <w:r w:rsidR="000F2204" w:rsidRPr="00482DF9">
        <w:rPr>
          <w:rFonts w:asciiTheme="minorHAnsi" w:hAnsiTheme="minorHAnsi"/>
          <w:color w:val="auto"/>
        </w:rPr>
        <w:t xml:space="preserve"> remain relatively consistent. Longer growing seasons will decouple the predictions of environmental cues and seasonal changes. </w:t>
      </w:r>
      <w:r w:rsidR="00E71876" w:rsidRPr="00482DF9">
        <w:rPr>
          <w:rFonts w:asciiTheme="minorHAnsi" w:hAnsiTheme="minorHAnsi"/>
          <w:color w:val="auto"/>
        </w:rPr>
        <w:t>E</w:t>
      </w:r>
      <w:r w:rsidR="00930E8D" w:rsidRPr="00482DF9">
        <w:rPr>
          <w:rFonts w:asciiTheme="minorHAnsi" w:hAnsiTheme="minorHAnsi"/>
          <w:color w:val="auto"/>
        </w:rPr>
        <w:t xml:space="preserve">nvironmental cues that previously signaled the end of the growing season </w:t>
      </w:r>
      <w:r w:rsidR="00F31F4C" w:rsidRPr="00482DF9">
        <w:rPr>
          <w:rFonts w:asciiTheme="minorHAnsi" w:hAnsiTheme="minorHAnsi"/>
          <w:color w:val="auto"/>
        </w:rPr>
        <w:t>would</w:t>
      </w:r>
      <w:r w:rsidR="00930E8D" w:rsidRPr="00482DF9">
        <w:rPr>
          <w:rFonts w:asciiTheme="minorHAnsi" w:hAnsiTheme="minorHAnsi"/>
          <w:color w:val="auto"/>
        </w:rPr>
        <w:t xml:space="preserve"> </w:t>
      </w:r>
      <w:r w:rsidR="000F2204" w:rsidRPr="00482DF9">
        <w:rPr>
          <w:rFonts w:asciiTheme="minorHAnsi" w:hAnsiTheme="minorHAnsi"/>
          <w:color w:val="auto"/>
        </w:rPr>
        <w:t xml:space="preserve">underestimate the end of the growing season. Those insects that adjust to these underestimated predictions </w:t>
      </w:r>
      <w:r w:rsidR="00DC60C3" w:rsidRPr="00482DF9">
        <w:rPr>
          <w:rFonts w:asciiTheme="minorHAnsi" w:hAnsiTheme="minorHAnsi"/>
          <w:color w:val="auto"/>
        </w:rPr>
        <w:t xml:space="preserve">to resynchronize their lifecycles with the growing season, </w:t>
      </w:r>
      <w:r w:rsidR="000F2204" w:rsidRPr="00482DF9">
        <w:rPr>
          <w:rFonts w:asciiTheme="minorHAnsi" w:hAnsiTheme="minorHAnsi"/>
          <w:color w:val="auto"/>
        </w:rPr>
        <w:t>either by evolutionary adaptations or phenotypic plast</w:t>
      </w:r>
      <w:r w:rsidR="0079789B" w:rsidRPr="00482DF9">
        <w:rPr>
          <w:rFonts w:asciiTheme="minorHAnsi" w:hAnsiTheme="minorHAnsi"/>
          <w:color w:val="auto"/>
        </w:rPr>
        <w:t>icity in their response to these shifting environmental cues</w:t>
      </w:r>
      <w:r w:rsidR="000F2204" w:rsidRPr="00482DF9">
        <w:rPr>
          <w:rFonts w:asciiTheme="minorHAnsi" w:hAnsiTheme="minorHAnsi"/>
          <w:color w:val="auto"/>
        </w:rPr>
        <w:t xml:space="preserve"> could win as climate changes.</w:t>
      </w:r>
    </w:p>
    <w:p w14:paraId="24BDE834" w14:textId="2E329293" w:rsidR="004E5AA2" w:rsidRPr="00482DF9" w:rsidRDefault="00790663" w:rsidP="00415F4F">
      <w:pPr>
        <w:spacing w:line="480" w:lineRule="auto"/>
        <w:ind w:firstLine="720"/>
        <w:rPr>
          <w:rFonts w:asciiTheme="minorHAnsi" w:hAnsiTheme="minorHAnsi"/>
          <w:color w:val="auto"/>
        </w:rPr>
      </w:pPr>
      <w:r w:rsidRPr="00482DF9">
        <w:rPr>
          <w:rFonts w:asciiTheme="minorHAnsi" w:hAnsiTheme="minorHAnsi"/>
          <w:color w:val="auto"/>
        </w:rPr>
        <w:t xml:space="preserve">Bradshaw and </w:t>
      </w:r>
      <w:proofErr w:type="spellStart"/>
      <w:r w:rsidRPr="00482DF9">
        <w:rPr>
          <w:rFonts w:asciiTheme="minorHAnsi" w:hAnsiTheme="minorHAnsi"/>
          <w:color w:val="auto"/>
        </w:rPr>
        <w:t>Holzapfel’s</w:t>
      </w:r>
      <w:proofErr w:type="spellEnd"/>
      <w:r w:rsidRPr="00482DF9">
        <w:rPr>
          <w:rFonts w:asciiTheme="minorHAnsi" w:hAnsiTheme="minorHAnsi"/>
          <w:color w:val="auto"/>
        </w:rPr>
        <w:t xml:space="preserve"> (2001) work concerning </w:t>
      </w:r>
      <w:r w:rsidR="004E5AA2" w:rsidRPr="00482DF9">
        <w:rPr>
          <w:rFonts w:asciiTheme="minorHAnsi" w:hAnsiTheme="minorHAnsi"/>
          <w:color w:val="auto"/>
        </w:rPr>
        <w:t xml:space="preserve">changes in </w:t>
      </w:r>
      <w:r w:rsidRPr="00482DF9">
        <w:rPr>
          <w:rFonts w:asciiTheme="minorHAnsi" w:hAnsiTheme="minorHAnsi"/>
          <w:color w:val="auto"/>
        </w:rPr>
        <w:t xml:space="preserve">diapause </w:t>
      </w:r>
      <w:r w:rsidR="004E5AA2" w:rsidRPr="00482DF9">
        <w:rPr>
          <w:rFonts w:asciiTheme="minorHAnsi" w:hAnsiTheme="minorHAnsi"/>
          <w:color w:val="auto"/>
        </w:rPr>
        <w:t xml:space="preserve">phenology </w:t>
      </w:r>
      <w:r w:rsidRPr="00482DF9">
        <w:rPr>
          <w:rFonts w:asciiTheme="minorHAnsi" w:hAnsiTheme="minorHAnsi"/>
          <w:color w:val="auto"/>
        </w:rPr>
        <w:t xml:space="preserve">through critical photoperiod shifts </w:t>
      </w:r>
      <w:r w:rsidR="005369EC" w:rsidRPr="00482DF9">
        <w:rPr>
          <w:rFonts w:asciiTheme="minorHAnsi" w:hAnsiTheme="minorHAnsi"/>
          <w:color w:val="auto"/>
        </w:rPr>
        <w:t>in the pitcher plant mosquito,</w:t>
      </w:r>
      <w:r w:rsidRPr="00482DF9">
        <w:rPr>
          <w:rFonts w:asciiTheme="minorHAnsi" w:hAnsiTheme="minorHAnsi"/>
          <w:color w:val="auto"/>
        </w:rPr>
        <w:t xml:space="preserve"> </w:t>
      </w:r>
      <w:r w:rsidRPr="00482DF9">
        <w:rPr>
          <w:rFonts w:asciiTheme="minorHAnsi" w:hAnsiTheme="minorHAnsi"/>
          <w:i/>
          <w:color w:val="auto"/>
        </w:rPr>
        <w:t>W. smithii</w:t>
      </w:r>
      <w:r w:rsidR="004E5AA2" w:rsidRPr="00482DF9">
        <w:rPr>
          <w:rFonts w:asciiTheme="minorHAnsi" w:hAnsiTheme="minorHAnsi"/>
          <w:i/>
          <w:color w:val="auto"/>
        </w:rPr>
        <w:t xml:space="preserve">, </w:t>
      </w:r>
      <w:r w:rsidR="004E5AA2" w:rsidRPr="00482DF9">
        <w:rPr>
          <w:rFonts w:asciiTheme="minorHAnsi" w:hAnsiTheme="minorHAnsi"/>
          <w:color w:val="auto"/>
        </w:rPr>
        <w:t xml:space="preserve">provide one example of how insects could adjust to the increase in the number of warmer days and longer growing seasons through evolutionary adaptation as temperatures increase. Critical photoperiod is the number of light hours required to induce diapause in 50% of a population. In </w:t>
      </w:r>
      <w:r w:rsidR="004E5AA2" w:rsidRPr="00482DF9">
        <w:rPr>
          <w:rFonts w:asciiTheme="minorHAnsi" w:hAnsiTheme="minorHAnsi"/>
          <w:i/>
          <w:color w:val="auto"/>
        </w:rPr>
        <w:t>W. smithii</w:t>
      </w:r>
      <w:r w:rsidR="004E5AA2" w:rsidRPr="00482DF9">
        <w:rPr>
          <w:rFonts w:asciiTheme="minorHAnsi" w:hAnsiTheme="minorHAnsi"/>
          <w:color w:val="auto"/>
        </w:rPr>
        <w:t xml:space="preserve"> critical photoperiod for diapause induction is highly heritable. As larvae, p</w:t>
      </w:r>
      <w:r w:rsidR="00590F72" w:rsidRPr="00482DF9">
        <w:rPr>
          <w:rFonts w:asciiTheme="minorHAnsi" w:hAnsiTheme="minorHAnsi"/>
          <w:color w:val="auto"/>
        </w:rPr>
        <w:t xml:space="preserve">itcher plant mosquitos </w:t>
      </w:r>
      <w:r w:rsidR="004E5AA2" w:rsidRPr="00482DF9">
        <w:rPr>
          <w:rFonts w:asciiTheme="minorHAnsi" w:hAnsiTheme="minorHAnsi"/>
          <w:color w:val="auto"/>
        </w:rPr>
        <w:t xml:space="preserve">grow and develop in the </w:t>
      </w:r>
      <w:r w:rsidR="00590F72" w:rsidRPr="00482DF9">
        <w:rPr>
          <w:rFonts w:asciiTheme="minorHAnsi" w:hAnsiTheme="minorHAnsi"/>
          <w:color w:val="auto"/>
        </w:rPr>
        <w:t>in the water-filled leaves of pitcher plants</w:t>
      </w:r>
      <w:r w:rsidR="00242E29" w:rsidRPr="00482DF9">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482DF9">
        <w:rPr>
          <w:rFonts w:asciiTheme="minorHAnsi" w:hAnsiTheme="minorHAnsi"/>
          <w:color w:val="auto"/>
        </w:rPr>
        <w:t xml:space="preserve"> </w:t>
      </w:r>
      <w:r w:rsidR="00242E29" w:rsidRPr="00482DF9">
        <w:rPr>
          <w:rFonts w:asciiTheme="minorHAnsi" w:hAnsiTheme="minorHAnsi"/>
          <w:color w:val="auto"/>
        </w:rPr>
        <w:t xml:space="preserve">At the end of the warm growing season, </w:t>
      </w:r>
      <w:r w:rsidR="006C1C15" w:rsidRPr="00482DF9">
        <w:rPr>
          <w:rFonts w:asciiTheme="minorHAnsi" w:hAnsiTheme="minorHAnsi"/>
          <w:color w:val="auto"/>
        </w:rPr>
        <w:t>photoperiod gets shorter</w:t>
      </w:r>
      <w:r w:rsidR="0050077C" w:rsidRPr="00482DF9">
        <w:rPr>
          <w:rFonts w:asciiTheme="minorHAnsi" w:hAnsiTheme="minorHAnsi"/>
          <w:color w:val="auto"/>
        </w:rPr>
        <w:t xml:space="preserve">. </w:t>
      </w:r>
      <w:r w:rsidR="00590F72" w:rsidRPr="00482DF9">
        <w:rPr>
          <w:rFonts w:asciiTheme="minorHAnsi" w:hAnsiTheme="minorHAnsi"/>
          <w:color w:val="auto"/>
        </w:rPr>
        <w:t xml:space="preserve">Once photoperiod drops below a genetically determined number of light hours, larvae perceive that </w:t>
      </w:r>
      <w:r w:rsidR="00590F72" w:rsidRPr="00482DF9">
        <w:rPr>
          <w:rFonts w:asciiTheme="minorHAnsi" w:hAnsiTheme="minorHAnsi"/>
          <w:color w:val="auto"/>
        </w:rPr>
        <w:lastRenderedPageBreak/>
        <w:t xml:space="preserve">cue </w:t>
      </w:r>
      <w:r w:rsidR="00957E5A" w:rsidRPr="00482DF9">
        <w:rPr>
          <w:rStyle w:val="CommentReference"/>
          <w:color w:val="auto"/>
          <w:sz w:val="24"/>
          <w:szCs w:val="24"/>
        </w:rPr>
        <w:t>enter the</w:t>
      </w:r>
      <w:r w:rsidR="00590F72" w:rsidRPr="00482DF9">
        <w:rPr>
          <w:rStyle w:val="CommentReference"/>
          <w:color w:val="auto"/>
          <w:sz w:val="24"/>
          <w:szCs w:val="24"/>
        </w:rPr>
        <w:t xml:space="preserve"> larval </w:t>
      </w:r>
      <w:r w:rsidR="00930E8D" w:rsidRPr="00482DF9">
        <w:rPr>
          <w:rStyle w:val="CommentReference"/>
          <w:color w:val="auto"/>
          <w:sz w:val="24"/>
          <w:szCs w:val="24"/>
        </w:rPr>
        <w:t xml:space="preserve">diapause developmental </w:t>
      </w:r>
      <w:commentRangeStart w:id="8"/>
      <w:r w:rsidR="00930E8D" w:rsidRPr="00482DF9">
        <w:rPr>
          <w:rStyle w:val="CommentReference"/>
          <w:color w:val="auto"/>
          <w:sz w:val="24"/>
          <w:szCs w:val="24"/>
        </w:rPr>
        <w:t>trajectory</w:t>
      </w:r>
      <w:r w:rsidR="00930E8D" w:rsidRPr="00482DF9">
        <w:rPr>
          <w:rFonts w:asciiTheme="minorHAnsi" w:hAnsiTheme="minorHAnsi"/>
          <w:color w:val="auto"/>
        </w:rPr>
        <w:t xml:space="preserve">. </w:t>
      </w:r>
      <w:commentRangeEnd w:id="8"/>
      <w:r w:rsidR="006E30CB" w:rsidRPr="00482DF9">
        <w:rPr>
          <w:rStyle w:val="CommentReference"/>
        </w:rPr>
        <w:commentReference w:id="8"/>
      </w:r>
    </w:p>
    <w:p w14:paraId="3E4ACEE3" w14:textId="652DE2B3" w:rsidR="004E5AA2" w:rsidRPr="00482DF9" w:rsidRDefault="00100EF8" w:rsidP="00415F4F">
      <w:pPr>
        <w:spacing w:line="480" w:lineRule="auto"/>
        <w:ind w:firstLine="720"/>
        <w:rPr>
          <w:rFonts w:asciiTheme="minorHAnsi" w:hAnsiTheme="minorHAnsi"/>
          <w:color w:val="auto"/>
        </w:rPr>
      </w:pPr>
      <w:r w:rsidRPr="00482DF9">
        <w:rPr>
          <w:rFonts w:asciiTheme="minorHAnsi" w:hAnsiTheme="minorHAnsi"/>
          <w:color w:val="auto"/>
        </w:rPr>
        <w:t>Bradshaw and Holzapfel (2001) sampled s</w:t>
      </w:r>
      <w:r w:rsidR="00242E29" w:rsidRPr="00482DF9">
        <w:rPr>
          <w:rFonts w:asciiTheme="minorHAnsi" w:hAnsiTheme="minorHAnsi"/>
          <w:color w:val="auto"/>
        </w:rPr>
        <w:t xml:space="preserve">everal populations of </w:t>
      </w:r>
      <w:r w:rsidR="00242E29" w:rsidRPr="00482DF9">
        <w:rPr>
          <w:rFonts w:asciiTheme="minorHAnsi" w:hAnsiTheme="minorHAnsi"/>
          <w:i/>
          <w:color w:val="auto"/>
        </w:rPr>
        <w:t>W. smithii</w:t>
      </w:r>
      <w:r w:rsidR="00242E29" w:rsidRPr="00482DF9">
        <w:rPr>
          <w:rFonts w:asciiTheme="minorHAnsi" w:hAnsiTheme="minorHAnsi"/>
          <w:color w:val="auto"/>
        </w:rPr>
        <w:t xml:space="preserve"> larvae </w:t>
      </w:r>
      <w:r w:rsidRPr="00482DF9">
        <w:rPr>
          <w:rFonts w:asciiTheme="minorHAnsi" w:hAnsiTheme="minorHAnsi"/>
          <w:color w:val="auto"/>
        </w:rPr>
        <w:t xml:space="preserve">from </w:t>
      </w:r>
      <w:r w:rsidR="00242E29" w:rsidRPr="00482DF9">
        <w:rPr>
          <w:rFonts w:asciiTheme="minorHAnsi" w:hAnsiTheme="minorHAnsi"/>
          <w:color w:val="auto"/>
        </w:rPr>
        <w:t xml:space="preserve">latitudes between Florida and Canada in the years 1972, 1988, 1993 and 1996 and reared </w:t>
      </w:r>
      <w:r w:rsidR="00D76C4D" w:rsidRPr="00482DF9">
        <w:rPr>
          <w:rFonts w:asciiTheme="minorHAnsi" w:hAnsiTheme="minorHAnsi"/>
          <w:color w:val="auto"/>
        </w:rPr>
        <w:t xml:space="preserve">them </w:t>
      </w:r>
      <w:r w:rsidR="00242E29" w:rsidRPr="00482DF9">
        <w:rPr>
          <w:rFonts w:asciiTheme="minorHAnsi" w:hAnsiTheme="minorHAnsi"/>
          <w:color w:val="auto"/>
        </w:rPr>
        <w:t>in a common</w:t>
      </w:r>
      <w:r w:rsidR="00D76C4D" w:rsidRPr="00482DF9">
        <w:rPr>
          <w:rFonts w:asciiTheme="minorHAnsi" w:hAnsiTheme="minorHAnsi"/>
          <w:color w:val="auto"/>
        </w:rPr>
        <w:t>-</w:t>
      </w:r>
      <w:r w:rsidR="00242E29" w:rsidRPr="00482DF9">
        <w:rPr>
          <w:rFonts w:asciiTheme="minorHAnsi" w:hAnsiTheme="minorHAnsi"/>
          <w:color w:val="auto"/>
        </w:rPr>
        <w:t xml:space="preserve">garden laboratory setting under strict environmental control. Populations collected in 1972 and 1996 were exposed to incrementally different photoperiods to determine their critical photoperiod </w:t>
      </w:r>
      <w:r w:rsidR="00242E29"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482DF9">
        <w:rPr>
          <w:rFonts w:asciiTheme="minorHAnsi" w:hAnsiTheme="minorHAnsi"/>
          <w:color w:val="auto"/>
        </w:rPr>
        <w:fldChar w:fldCharType="separate"/>
      </w:r>
      <w:r w:rsidR="00242E29" w:rsidRPr="00482DF9">
        <w:rPr>
          <w:rFonts w:asciiTheme="minorHAnsi" w:hAnsiTheme="minorHAnsi"/>
          <w:noProof/>
          <w:color w:val="auto"/>
        </w:rPr>
        <w:t>(Bradshaw and Holzapfel 2001)</w:t>
      </w:r>
      <w:r w:rsidR="00242E29" w:rsidRPr="00482DF9">
        <w:rPr>
          <w:rFonts w:asciiTheme="minorHAnsi" w:hAnsiTheme="minorHAnsi"/>
          <w:color w:val="auto"/>
        </w:rPr>
        <w:fldChar w:fldCharType="end"/>
      </w:r>
      <w:r w:rsidR="00242E29" w:rsidRPr="00482DF9">
        <w:rPr>
          <w:rFonts w:asciiTheme="minorHAnsi" w:hAnsiTheme="minorHAnsi"/>
          <w:color w:val="auto"/>
        </w:rPr>
        <w:t>. In 1972, the critical photoperiod of larvae populations collected at 50</w:t>
      </w:r>
      <w:r w:rsidR="00242E29" w:rsidRPr="00482DF9">
        <w:rPr>
          <w:color w:val="auto"/>
        </w:rPr>
        <w:t>°</w:t>
      </w:r>
      <w:r w:rsidR="00242E29" w:rsidRPr="00482DF9">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482DF9" w:rsidRDefault="00242E29" w:rsidP="001273CC">
      <w:pPr>
        <w:spacing w:line="480" w:lineRule="auto"/>
        <w:ind w:firstLine="720"/>
        <w:rPr>
          <w:rFonts w:asciiTheme="minorHAnsi" w:hAnsiTheme="minorHAnsi"/>
          <w:color w:val="auto"/>
        </w:rPr>
      </w:pPr>
      <w:r w:rsidRPr="00482DF9">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482DF9">
        <w:rPr>
          <w:rFonts w:asciiTheme="minorHAnsi" w:hAnsiTheme="minorHAnsi"/>
          <w:color w:val="auto"/>
        </w:rPr>
        <w:t>populations</w:t>
      </w:r>
      <w:r w:rsidRPr="00482DF9">
        <w:rPr>
          <w:rFonts w:asciiTheme="minorHAnsi" w:hAnsiTheme="minorHAnsi"/>
          <w:color w:val="auto"/>
        </w:rPr>
        <w:t xml:space="preserve"> collected in 1972. </w:t>
      </w:r>
      <w:r w:rsidR="004E5AA2" w:rsidRPr="00482DF9">
        <w:rPr>
          <w:rFonts w:asciiTheme="minorHAnsi" w:hAnsiTheme="minorHAnsi"/>
          <w:color w:val="auto"/>
        </w:rPr>
        <w:t>N</w:t>
      </w:r>
      <w:r w:rsidRPr="00482DF9">
        <w:rPr>
          <w:rFonts w:asciiTheme="minorHAnsi" w:hAnsiTheme="minorHAnsi"/>
          <w:color w:val="auto"/>
        </w:rPr>
        <w:t>orthern</w:t>
      </w:r>
      <w:r w:rsidR="004E5AA2" w:rsidRPr="00482DF9">
        <w:rPr>
          <w:rFonts w:asciiTheme="minorHAnsi" w:hAnsiTheme="minorHAnsi"/>
          <w:color w:val="auto"/>
        </w:rPr>
        <w:t xml:space="preserve"> pitcher plant</w:t>
      </w:r>
      <w:r w:rsidRPr="00482DF9">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(Bale and Hayward 2010)</w:t>
      </w:r>
      <w:r w:rsidRPr="00482DF9">
        <w:rPr>
          <w:rFonts w:asciiTheme="minorHAnsi" w:hAnsiTheme="minorHAnsi"/>
          <w:color w:val="auto"/>
        </w:rPr>
        <w:fldChar w:fldCharType="end"/>
      </w:r>
      <w:r w:rsidRPr="00482DF9">
        <w:rPr>
          <w:rFonts w:asciiTheme="minorHAnsi" w:hAnsiTheme="minorHAnsi"/>
          <w:color w:val="auto"/>
        </w:rPr>
        <w:t xml:space="preserve">. </w:t>
      </w:r>
      <w:r w:rsidR="00B718B7" w:rsidRPr="00482DF9">
        <w:rPr>
          <w:rFonts w:asciiTheme="minorHAnsi" w:hAnsiTheme="minorHAnsi"/>
          <w:color w:val="auto"/>
        </w:rPr>
        <w:t xml:space="preserve">Delayed diapause initiation could be evolutionary adaptive. </w:t>
      </w:r>
      <w:r w:rsidR="00B06B39" w:rsidRPr="00482DF9">
        <w:rPr>
          <w:rFonts w:asciiTheme="minorHAnsi" w:hAnsiTheme="minorHAnsi"/>
          <w:color w:val="auto"/>
        </w:rPr>
        <w:t xml:space="preserve">For </w:t>
      </w:r>
      <w:r w:rsidR="004E5AA2" w:rsidRPr="00482DF9">
        <w:rPr>
          <w:rFonts w:asciiTheme="minorHAnsi" w:hAnsiTheme="minorHAnsi"/>
          <w:color w:val="auto"/>
        </w:rPr>
        <w:t>pitcher plant mosquitoes</w:t>
      </w:r>
      <w:r w:rsidR="00B06B39" w:rsidRPr="00482DF9">
        <w:rPr>
          <w:rFonts w:asciiTheme="minorHAnsi" w:hAnsiTheme="minorHAnsi"/>
          <w:color w:val="auto"/>
        </w:rPr>
        <w:t>, warmer temperatures are i</w:t>
      </w:r>
      <w:r w:rsidR="0079789B" w:rsidRPr="00482DF9">
        <w:rPr>
          <w:rFonts w:asciiTheme="minorHAnsi" w:hAnsiTheme="minorHAnsi"/>
          <w:color w:val="auto"/>
        </w:rPr>
        <w:t>ndirect</w:t>
      </w:r>
      <w:r w:rsidR="00B06B39" w:rsidRPr="00482DF9">
        <w:rPr>
          <w:rFonts w:asciiTheme="minorHAnsi" w:hAnsiTheme="minorHAnsi"/>
          <w:color w:val="auto"/>
        </w:rPr>
        <w:t>ly</w:t>
      </w:r>
      <w:r w:rsidR="0079789B" w:rsidRPr="00482DF9">
        <w:rPr>
          <w:rFonts w:asciiTheme="minorHAnsi" w:hAnsiTheme="minorHAnsi"/>
          <w:color w:val="auto"/>
        </w:rPr>
        <w:t xml:space="preserve"> </w:t>
      </w:r>
      <w:r w:rsidR="00B06B39" w:rsidRPr="00482DF9">
        <w:rPr>
          <w:rFonts w:asciiTheme="minorHAnsi" w:hAnsiTheme="minorHAnsi"/>
          <w:color w:val="auto"/>
        </w:rPr>
        <w:t>responsible for the increased availability of environmental resources</w:t>
      </w:r>
      <w:r w:rsidR="0079789B" w:rsidRPr="00482DF9">
        <w:rPr>
          <w:rFonts w:asciiTheme="minorHAnsi" w:hAnsiTheme="minorHAnsi"/>
          <w:color w:val="auto"/>
        </w:rPr>
        <w:t xml:space="preserve"> these </w:t>
      </w:r>
      <w:r w:rsidR="004E5AA2" w:rsidRPr="00482DF9">
        <w:rPr>
          <w:rFonts w:asciiTheme="minorHAnsi" w:hAnsiTheme="minorHAnsi"/>
          <w:color w:val="auto"/>
        </w:rPr>
        <w:t xml:space="preserve">mosquitoes </w:t>
      </w:r>
      <w:r w:rsidR="0079789B" w:rsidRPr="00482DF9">
        <w:rPr>
          <w:rFonts w:asciiTheme="minorHAnsi" w:hAnsiTheme="minorHAnsi"/>
          <w:color w:val="auto"/>
        </w:rPr>
        <w:t xml:space="preserve">need to grow and develop. </w:t>
      </w:r>
      <w:r w:rsidR="00B718B7" w:rsidRPr="00482DF9">
        <w:rPr>
          <w:rFonts w:asciiTheme="minorHAnsi" w:hAnsiTheme="minorHAnsi"/>
          <w:color w:val="auto"/>
        </w:rPr>
        <w:t xml:space="preserve"> The mosquitoes that delay diapause initiation </w:t>
      </w:r>
      <w:r w:rsidR="00B31BC9" w:rsidRPr="00482DF9">
        <w:rPr>
          <w:rFonts w:asciiTheme="minorHAnsi" w:hAnsiTheme="minorHAnsi"/>
          <w:color w:val="auto"/>
        </w:rPr>
        <w:t>could</w:t>
      </w:r>
      <w:r w:rsidR="00B718B7" w:rsidRPr="00482DF9">
        <w:rPr>
          <w:rFonts w:asciiTheme="minorHAnsi" w:hAnsiTheme="minorHAnsi"/>
          <w:color w:val="auto"/>
        </w:rPr>
        <w:t xml:space="preserve"> access those resources and continue to grow, develop, and reproduce for an additional 9 days.</w:t>
      </w:r>
      <w:r w:rsidR="00D76C4D" w:rsidRPr="00482DF9">
        <w:rPr>
          <w:rFonts w:asciiTheme="minorHAnsi" w:hAnsiTheme="minorHAnsi"/>
          <w:color w:val="auto"/>
        </w:rPr>
        <w:t xml:space="preserve"> </w:t>
      </w:r>
      <w:r w:rsidR="00957E5A" w:rsidRPr="00482DF9">
        <w:rPr>
          <w:rFonts w:asciiTheme="minorHAnsi" w:hAnsiTheme="minorHAnsi"/>
          <w:color w:val="auto"/>
        </w:rPr>
        <w:t>For some insects,</w:t>
      </w:r>
      <w:r w:rsidR="00DC60C3" w:rsidRPr="00482DF9">
        <w:rPr>
          <w:rFonts w:asciiTheme="minorHAnsi" w:hAnsiTheme="minorHAnsi"/>
          <w:color w:val="auto"/>
        </w:rPr>
        <w:t xml:space="preserve"> warmer</w:t>
      </w:r>
      <w:r w:rsidR="00957E5A" w:rsidRPr="00482DF9">
        <w:rPr>
          <w:rFonts w:asciiTheme="minorHAnsi" w:hAnsiTheme="minorHAnsi"/>
          <w:color w:val="auto"/>
        </w:rPr>
        <w:t xml:space="preserve"> seasonal</w:t>
      </w:r>
      <w:r w:rsidR="00DC60C3" w:rsidRPr="00482DF9">
        <w:rPr>
          <w:rFonts w:asciiTheme="minorHAnsi" w:hAnsiTheme="minorHAnsi"/>
          <w:color w:val="auto"/>
        </w:rPr>
        <w:t xml:space="preserve"> temperatures and </w:t>
      </w:r>
      <w:r w:rsidR="00957E5A" w:rsidRPr="00482DF9">
        <w:rPr>
          <w:rFonts w:asciiTheme="minorHAnsi" w:hAnsiTheme="minorHAnsi"/>
          <w:color w:val="auto"/>
        </w:rPr>
        <w:t>longer</w:t>
      </w:r>
      <w:r w:rsidR="00DC60C3" w:rsidRPr="00482DF9">
        <w:rPr>
          <w:rFonts w:asciiTheme="minorHAnsi" w:hAnsiTheme="minorHAnsi"/>
          <w:color w:val="auto"/>
        </w:rPr>
        <w:t xml:space="preserve"> growing seasons</w:t>
      </w:r>
      <w:r w:rsidR="00957E5A" w:rsidRPr="00482DF9">
        <w:rPr>
          <w:rFonts w:asciiTheme="minorHAnsi" w:hAnsiTheme="minorHAnsi"/>
          <w:color w:val="auto"/>
        </w:rPr>
        <w:t xml:space="preserve"> will</w:t>
      </w:r>
      <w:r w:rsidR="00DC60C3" w:rsidRPr="00482DF9">
        <w:rPr>
          <w:rFonts w:asciiTheme="minorHAnsi" w:hAnsiTheme="minorHAnsi"/>
          <w:color w:val="auto"/>
        </w:rPr>
        <w:t xml:space="preserve"> increase the duration of resource availability. </w:t>
      </w:r>
      <w:r w:rsidR="004E5AA2" w:rsidRPr="00482DF9">
        <w:rPr>
          <w:rFonts w:asciiTheme="minorHAnsi" w:hAnsiTheme="minorHAnsi"/>
          <w:color w:val="auto"/>
        </w:rPr>
        <w:t>I</w:t>
      </w:r>
      <w:r w:rsidR="00DC60C3" w:rsidRPr="00482DF9">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482DF9" w:rsidRDefault="00590F72" w:rsidP="00590F72">
      <w:pPr>
        <w:spacing w:line="480" w:lineRule="auto"/>
        <w:rPr>
          <w:rFonts w:asciiTheme="minorHAnsi" w:hAnsiTheme="minorHAnsi"/>
          <w:b/>
          <w:color w:val="auto"/>
        </w:rPr>
      </w:pPr>
    </w:p>
    <w:p w14:paraId="5DDC33B6" w14:textId="03FA59ED" w:rsidR="00DC60C3" w:rsidRPr="00482DF9" w:rsidRDefault="002752FA" w:rsidP="00B568C8">
      <w:pPr>
        <w:spacing w:line="480" w:lineRule="auto"/>
        <w:rPr>
          <w:rFonts w:asciiTheme="minorHAnsi" w:hAnsiTheme="minorHAnsi"/>
          <w:color w:val="auto"/>
        </w:rPr>
      </w:pPr>
      <w:r w:rsidRPr="00482DF9">
        <w:rPr>
          <w:rFonts w:asciiTheme="minorHAnsi" w:hAnsiTheme="minorHAnsi"/>
          <w:b/>
          <w:color w:val="auto"/>
        </w:rPr>
        <w:t>Modeling the Descent into Diapause:</w:t>
      </w:r>
      <w:r w:rsidR="00DC60C3" w:rsidRPr="00482DF9">
        <w:rPr>
          <w:rFonts w:asciiTheme="minorHAnsi" w:hAnsiTheme="minorHAnsi"/>
          <w:b/>
          <w:color w:val="auto"/>
        </w:rPr>
        <w:t xml:space="preserve"> </w:t>
      </w:r>
      <w:r w:rsidR="00B568C8" w:rsidRPr="00482DF9">
        <w:rPr>
          <w:rFonts w:asciiTheme="minorHAnsi" w:hAnsiTheme="minorHAnsi"/>
          <w:color w:val="auto"/>
        </w:rPr>
        <w:t xml:space="preserve">Insects avoiding low winter temperatures in temperate regions, must </w:t>
      </w:r>
      <w:r w:rsidR="00DC60C3" w:rsidRPr="00482DF9">
        <w:rPr>
          <w:rFonts w:asciiTheme="minorHAnsi" w:hAnsiTheme="minorHAnsi"/>
          <w:color w:val="auto"/>
        </w:rPr>
        <w:t xml:space="preserve">meet the </w:t>
      </w:r>
      <w:r w:rsidR="00A34959" w:rsidRPr="00482DF9">
        <w:rPr>
          <w:rFonts w:asciiTheme="minorHAnsi" w:hAnsiTheme="minorHAnsi"/>
          <w:color w:val="auto"/>
        </w:rPr>
        <w:t xml:space="preserve">energetic demands of their metabolism </w:t>
      </w:r>
      <w:r w:rsidR="00B568C8" w:rsidRPr="00482DF9">
        <w:rPr>
          <w:rFonts w:asciiTheme="minorHAnsi" w:hAnsiTheme="minorHAnsi"/>
          <w:color w:val="auto"/>
        </w:rPr>
        <w:t>during</w:t>
      </w:r>
      <w:r w:rsidR="005E6826" w:rsidRPr="00482DF9">
        <w:rPr>
          <w:rFonts w:asciiTheme="minorHAnsi" w:hAnsiTheme="minorHAnsi"/>
          <w:color w:val="auto"/>
        </w:rPr>
        <w:t>,</w:t>
      </w:r>
      <w:r w:rsidR="00B568C8" w:rsidRPr="00482DF9">
        <w:rPr>
          <w:rFonts w:asciiTheme="minorHAnsi" w:hAnsiTheme="minorHAnsi"/>
          <w:color w:val="auto"/>
        </w:rPr>
        <w:t xml:space="preserve"> and</w:t>
      </w:r>
      <w:r w:rsidR="00A34959" w:rsidRPr="00482DF9">
        <w:rPr>
          <w:rFonts w:asciiTheme="minorHAnsi" w:hAnsiTheme="minorHAnsi"/>
          <w:color w:val="auto"/>
        </w:rPr>
        <w:t xml:space="preserve"> in some cases</w:t>
      </w:r>
      <w:r w:rsidR="005E6826" w:rsidRPr="00482DF9">
        <w:rPr>
          <w:rFonts w:asciiTheme="minorHAnsi" w:hAnsiTheme="minorHAnsi"/>
          <w:color w:val="auto"/>
        </w:rPr>
        <w:t>,</w:t>
      </w:r>
      <w:r w:rsidR="00B568C8" w:rsidRPr="00482DF9">
        <w:rPr>
          <w:rFonts w:asciiTheme="minorHAnsi" w:hAnsiTheme="minorHAnsi"/>
          <w:color w:val="auto"/>
        </w:rPr>
        <w:t xml:space="preserve"> after diapause. I</w:t>
      </w:r>
      <w:r w:rsidR="004858FE" w:rsidRPr="00482DF9">
        <w:rPr>
          <w:rFonts w:asciiTheme="minorHAnsi" w:hAnsiTheme="minorHAnsi"/>
          <w:color w:val="auto"/>
        </w:rPr>
        <w:t>n preparation for diapause,</w:t>
      </w:r>
      <w:r w:rsidR="00DC60C3" w:rsidRPr="00482DF9">
        <w:rPr>
          <w:rFonts w:asciiTheme="minorHAnsi" w:hAnsiTheme="minorHAnsi"/>
          <w:color w:val="auto"/>
        </w:rPr>
        <w:t xml:space="preserve"> </w:t>
      </w:r>
      <w:r w:rsidR="00B568C8" w:rsidRPr="00482DF9">
        <w:rPr>
          <w:rFonts w:asciiTheme="minorHAnsi" w:hAnsiTheme="minorHAnsi"/>
          <w:color w:val="auto"/>
        </w:rPr>
        <w:t xml:space="preserve">some insects </w:t>
      </w:r>
      <w:r w:rsidR="00DC60C3" w:rsidRPr="00482DF9">
        <w:rPr>
          <w:rFonts w:asciiTheme="minorHAnsi" w:hAnsiTheme="minorHAnsi"/>
          <w:color w:val="auto"/>
        </w:rPr>
        <w:t>accumulate large amou</w:t>
      </w:r>
      <w:r w:rsidR="00703191" w:rsidRPr="00482DF9">
        <w:rPr>
          <w:rFonts w:asciiTheme="minorHAnsi" w:hAnsiTheme="minorHAnsi"/>
          <w:color w:val="auto"/>
        </w:rPr>
        <w:t>nts of lipids, amino acids, and/</w:t>
      </w:r>
      <w:r w:rsidR="00DC60C3" w:rsidRPr="00482DF9">
        <w:rPr>
          <w:rFonts w:asciiTheme="minorHAnsi" w:hAnsiTheme="minorHAnsi"/>
          <w:color w:val="auto"/>
        </w:rPr>
        <w:t>or carbohydrates. Lipids, specifically triglycerides, are the predominant source of m</w:t>
      </w:r>
      <w:r w:rsidR="00B568C8" w:rsidRPr="00482DF9">
        <w:rPr>
          <w:rFonts w:asciiTheme="minorHAnsi" w:hAnsiTheme="minorHAnsi"/>
          <w:color w:val="auto"/>
        </w:rPr>
        <w:t xml:space="preserve">etabolic energy </w:t>
      </w:r>
      <w:r w:rsidR="00A34959" w:rsidRPr="00482DF9">
        <w:rPr>
          <w:rFonts w:asciiTheme="minorHAnsi" w:hAnsiTheme="minorHAnsi"/>
          <w:color w:val="auto"/>
        </w:rPr>
        <w:t xml:space="preserve">used </w:t>
      </w:r>
      <w:r w:rsidR="00B568C8" w:rsidRPr="00482DF9">
        <w:rPr>
          <w:rFonts w:asciiTheme="minorHAnsi" w:hAnsiTheme="minorHAnsi"/>
          <w:color w:val="auto"/>
        </w:rPr>
        <w:t>during diapause</w:t>
      </w:r>
      <w:r w:rsidR="003D1D39" w:rsidRPr="00482DF9">
        <w:rPr>
          <w:rFonts w:asciiTheme="minorHAnsi" w:hAnsiTheme="minorHAnsi"/>
          <w:color w:val="auto"/>
        </w:rPr>
        <w:t xml:space="preserve"> </w:t>
      </w:r>
      <w:r w:rsidR="003D1D39" w:rsidRPr="00482DF9">
        <w:rPr>
          <w:rFonts w:asciiTheme="minorHAnsi" w:hAnsiTheme="minorHAnsi"/>
          <w:color w:val="auto"/>
        </w:rPr>
        <w:fldChar w:fldCharType="begin" w:fldLock="1"/>
      </w:r>
      <w:r w:rsidR="004920CA" w:rsidRPr="00482DF9">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482DF9">
        <w:rPr>
          <w:rFonts w:asciiTheme="minorHAnsi" w:hAnsiTheme="minorHAnsi"/>
          <w:color w:val="auto"/>
        </w:rPr>
        <w:fldChar w:fldCharType="separate"/>
      </w:r>
      <w:r w:rsidR="004920CA" w:rsidRPr="00482DF9">
        <w:rPr>
          <w:rFonts w:asciiTheme="minorHAnsi" w:hAnsiTheme="minorHAnsi"/>
          <w:noProof/>
          <w:color w:val="auto"/>
        </w:rPr>
        <w:t>(Arrese and Soulages 2010, Hahn and Denlinger 2011)</w:t>
      </w:r>
      <w:r w:rsidR="003D1D39" w:rsidRPr="00482DF9">
        <w:rPr>
          <w:rFonts w:asciiTheme="minorHAnsi" w:hAnsiTheme="minorHAnsi"/>
          <w:color w:val="auto"/>
        </w:rPr>
        <w:fldChar w:fldCharType="end"/>
      </w:r>
      <w:r w:rsidR="00B568C8" w:rsidRPr="00482DF9">
        <w:rPr>
          <w:rFonts w:asciiTheme="minorHAnsi" w:hAnsiTheme="minorHAnsi"/>
          <w:color w:val="auto"/>
        </w:rPr>
        <w:t>.</w:t>
      </w:r>
      <w:r w:rsidR="00DC60C3" w:rsidRPr="00482DF9">
        <w:rPr>
          <w:rFonts w:asciiTheme="minorHAnsi" w:hAnsiTheme="minorHAnsi"/>
          <w:color w:val="auto"/>
        </w:rPr>
        <w:t xml:space="preserve"> Triglycerides can be accu</w:t>
      </w:r>
      <w:r w:rsidR="005E30DC" w:rsidRPr="00482DF9">
        <w:rPr>
          <w:rFonts w:asciiTheme="minorHAnsi" w:hAnsiTheme="minorHAnsi"/>
          <w:color w:val="auto"/>
        </w:rPr>
        <w:t>mulated directly from an insect’s</w:t>
      </w:r>
      <w:r w:rsidR="00DC60C3" w:rsidRPr="00482DF9">
        <w:rPr>
          <w:rFonts w:asciiTheme="minorHAnsi" w:hAnsiTheme="minorHAnsi"/>
          <w:color w:val="auto"/>
        </w:rPr>
        <w:t xml:space="preserve"> diet or synthesized in the fat body from amino acids or carbohydrate intermediates </w:t>
      </w:r>
      <w:r w:rsidR="00DC60C3" w:rsidRPr="00482DF9">
        <w:rPr>
          <w:rFonts w:asciiTheme="minorHAnsi" w:hAnsiTheme="minorHAnsi"/>
          <w:color w:val="auto"/>
        </w:rPr>
        <w:fldChar w:fldCharType="begin" w:fldLock="1"/>
      </w:r>
      <w:r w:rsidR="00523C86" w:rsidRPr="00482DF9">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482DF9">
        <w:rPr>
          <w:rFonts w:asciiTheme="minorHAnsi" w:hAnsiTheme="minorHAnsi"/>
          <w:color w:val="auto"/>
        </w:rPr>
        <w:fldChar w:fldCharType="separate"/>
      </w:r>
      <w:r w:rsidR="00523C86" w:rsidRPr="00482DF9">
        <w:rPr>
          <w:rFonts w:asciiTheme="minorHAnsi" w:hAnsiTheme="minorHAnsi"/>
          <w:noProof/>
          <w:color w:val="auto"/>
        </w:rPr>
        <w:t>(Hahn and Denlinger 2007, Arrese and Soulages 2010)</w:t>
      </w:r>
      <w:r w:rsidR="00DC60C3" w:rsidRPr="00482DF9">
        <w:rPr>
          <w:rFonts w:asciiTheme="minorHAnsi" w:hAnsiTheme="minorHAnsi"/>
          <w:color w:val="auto"/>
        </w:rPr>
        <w:fldChar w:fldCharType="end"/>
      </w:r>
      <w:r w:rsidR="00DC60C3" w:rsidRPr="00482DF9">
        <w:rPr>
          <w:rFonts w:asciiTheme="minorHAnsi" w:hAnsiTheme="minorHAnsi"/>
          <w:color w:val="auto"/>
        </w:rPr>
        <w:t>. Amino acids are gene</w:t>
      </w:r>
      <w:r w:rsidR="00A34959" w:rsidRPr="00482DF9">
        <w:rPr>
          <w:rFonts w:asciiTheme="minorHAnsi" w:hAnsiTheme="minorHAnsi"/>
          <w:color w:val="auto"/>
        </w:rPr>
        <w:t>rally stored as multimeric hexamerin proteins</w:t>
      </w:r>
      <w:r w:rsidR="00DC60C3" w:rsidRPr="00482DF9">
        <w:rPr>
          <w:rFonts w:asciiTheme="minorHAnsi" w:hAnsiTheme="minorHAnsi"/>
          <w:color w:val="auto"/>
        </w:rPr>
        <w:t xml:space="preserve">. </w:t>
      </w:r>
      <w:r w:rsidR="00A34959" w:rsidRPr="00482DF9">
        <w:rPr>
          <w:rFonts w:asciiTheme="minorHAnsi" w:hAnsiTheme="minorHAnsi"/>
          <w:color w:val="auto"/>
        </w:rPr>
        <w:t>Hexamerins are</w:t>
      </w:r>
      <w:r w:rsidR="00DC60C3" w:rsidRPr="00482DF9">
        <w:rPr>
          <w:rFonts w:asciiTheme="minorHAnsi" w:hAnsiTheme="minorHAnsi"/>
          <w:color w:val="auto"/>
        </w:rPr>
        <w:t xml:space="preserve"> specialized proteins </w:t>
      </w:r>
      <w:r w:rsidR="00A34959" w:rsidRPr="00482DF9">
        <w:rPr>
          <w:rFonts w:asciiTheme="minorHAnsi" w:hAnsiTheme="minorHAnsi"/>
          <w:color w:val="auto"/>
        </w:rPr>
        <w:t xml:space="preserve">that </w:t>
      </w:r>
      <w:r w:rsidR="00DC60C3" w:rsidRPr="00482DF9">
        <w:rPr>
          <w:rFonts w:asciiTheme="minorHAnsi" w:hAnsiTheme="minorHAnsi"/>
          <w:color w:val="auto"/>
        </w:rPr>
        <w:t xml:space="preserve">build up in the insect fat body or hemolymph prior to diapause. </w:t>
      </w:r>
      <w:r w:rsidR="00A34959" w:rsidRPr="00482DF9">
        <w:rPr>
          <w:rFonts w:asciiTheme="minorHAnsi" w:hAnsiTheme="minorHAnsi"/>
          <w:color w:val="auto"/>
        </w:rPr>
        <w:t>T</w:t>
      </w:r>
      <w:r w:rsidR="00DC60C3" w:rsidRPr="00482DF9">
        <w:rPr>
          <w:rFonts w:asciiTheme="minorHAnsi" w:hAnsiTheme="minorHAnsi"/>
          <w:color w:val="auto"/>
        </w:rPr>
        <w:t xml:space="preserve">hese </w:t>
      </w:r>
      <w:r w:rsidR="00A34959" w:rsidRPr="00482DF9">
        <w:rPr>
          <w:rFonts w:asciiTheme="minorHAnsi" w:hAnsiTheme="minorHAnsi"/>
          <w:color w:val="auto"/>
        </w:rPr>
        <w:t>large protein complexes</w:t>
      </w:r>
      <w:r w:rsidR="00DC60C3" w:rsidRPr="00482DF9">
        <w:rPr>
          <w:rFonts w:asciiTheme="minorHAnsi" w:hAnsiTheme="minorHAnsi"/>
          <w:color w:val="auto"/>
        </w:rPr>
        <w:t xml:space="preserve"> function as amino acid reservoirs</w:t>
      </w:r>
      <w:r w:rsidR="00A34959" w:rsidRPr="00482DF9">
        <w:rPr>
          <w:rFonts w:asciiTheme="minorHAnsi" w:hAnsiTheme="minorHAnsi"/>
          <w:color w:val="auto"/>
        </w:rPr>
        <w:t>. During diapause as metabolic proteins accumulate damage or are destroyed, the amino acids in hexamerins can be mobilized and</w:t>
      </w:r>
      <w:r w:rsidR="00DC60C3" w:rsidRPr="00482DF9">
        <w:rPr>
          <w:rFonts w:asciiTheme="minorHAnsi" w:hAnsiTheme="minorHAnsi"/>
          <w:color w:val="auto"/>
        </w:rPr>
        <w:t xml:space="preserve"> used to repair or replace damaged proteins</w:t>
      </w:r>
      <w:r w:rsidR="000532CC" w:rsidRPr="00482DF9">
        <w:rPr>
          <w:rFonts w:asciiTheme="minorHAnsi" w:hAnsiTheme="minorHAnsi"/>
          <w:color w:val="auto"/>
        </w:rPr>
        <w:t xml:space="preserve"> </w:t>
      </w:r>
      <w:r w:rsidR="00196DE5" w:rsidRPr="00482DF9">
        <w:rPr>
          <w:rFonts w:asciiTheme="minorHAnsi" w:hAnsiTheme="minorHAnsi"/>
          <w:color w:val="auto"/>
        </w:rPr>
        <w:fldChar w:fldCharType="begin" w:fldLock="1"/>
      </w:r>
      <w:r w:rsidR="00196DE5" w:rsidRPr="00482DF9">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482DF9">
        <w:rPr>
          <w:rFonts w:asciiTheme="minorHAnsi" w:hAnsiTheme="minorHAnsi"/>
          <w:color w:val="auto"/>
        </w:rPr>
        <w:fldChar w:fldCharType="separate"/>
      </w:r>
      <w:r w:rsidR="00196DE5" w:rsidRPr="00482DF9">
        <w:rPr>
          <w:rFonts w:asciiTheme="minorHAnsi" w:hAnsiTheme="minorHAnsi"/>
          <w:noProof/>
          <w:color w:val="auto"/>
        </w:rPr>
        <w:t>(Burmester 1999, Hahn and Denlinger 2007)</w:t>
      </w:r>
      <w:r w:rsidR="00196DE5" w:rsidRPr="00482DF9">
        <w:rPr>
          <w:rFonts w:asciiTheme="minorHAnsi" w:hAnsiTheme="minorHAnsi"/>
          <w:color w:val="auto"/>
        </w:rPr>
        <w:fldChar w:fldCharType="end"/>
      </w:r>
      <w:r w:rsidR="00DC60C3" w:rsidRPr="00482DF9">
        <w:rPr>
          <w:rFonts w:asciiTheme="minorHAnsi" w:hAnsiTheme="minorHAnsi"/>
          <w:color w:val="auto"/>
        </w:rPr>
        <w:t>. A</w:t>
      </w:r>
      <w:r w:rsidR="004858FE" w:rsidRPr="00482DF9">
        <w:rPr>
          <w:rFonts w:asciiTheme="minorHAnsi" w:hAnsiTheme="minorHAnsi"/>
          <w:color w:val="auto"/>
        </w:rPr>
        <w:t>fter diapause, hexamerin proteins</w:t>
      </w:r>
      <w:r w:rsidR="00DC60C3" w:rsidRPr="00482DF9">
        <w:rPr>
          <w:rFonts w:asciiTheme="minorHAnsi" w:hAnsiTheme="minorHAnsi"/>
          <w:color w:val="auto"/>
        </w:rPr>
        <w:t xml:space="preserve"> can be catabolized</w:t>
      </w:r>
      <w:r w:rsidR="00093124" w:rsidRPr="00482DF9">
        <w:rPr>
          <w:rFonts w:asciiTheme="minorHAnsi" w:hAnsiTheme="minorHAnsi"/>
          <w:color w:val="auto"/>
        </w:rPr>
        <w:t xml:space="preserve"> and the constituent amino acids</w:t>
      </w:r>
      <w:r w:rsidR="00DC60C3" w:rsidRPr="00482DF9">
        <w:rPr>
          <w:rFonts w:asciiTheme="minorHAnsi" w:hAnsiTheme="minorHAnsi"/>
          <w:color w:val="auto"/>
        </w:rPr>
        <w:t xml:space="preserve"> </w:t>
      </w:r>
      <w:r w:rsidR="004858FE" w:rsidRPr="00482DF9">
        <w:rPr>
          <w:rFonts w:asciiTheme="minorHAnsi" w:hAnsiTheme="minorHAnsi"/>
          <w:color w:val="auto"/>
        </w:rPr>
        <w:t xml:space="preserve">can be </w:t>
      </w:r>
      <w:r w:rsidR="00DC60C3" w:rsidRPr="00482DF9">
        <w:rPr>
          <w:rFonts w:asciiTheme="minorHAnsi" w:hAnsiTheme="minorHAnsi"/>
          <w:color w:val="auto"/>
        </w:rPr>
        <w:t>used to build exoskeleton, repair damaged proteins, and build new tissues during morphogenesis</w:t>
      </w:r>
      <w:r w:rsidR="00093124" w:rsidRPr="00482DF9">
        <w:rPr>
          <w:rFonts w:asciiTheme="minorHAnsi" w:hAnsiTheme="minorHAnsi"/>
          <w:color w:val="auto"/>
        </w:rPr>
        <w:t xml:space="preserve"> </w:t>
      </w:r>
      <w:r w:rsidR="00523C86" w:rsidRPr="00482DF9">
        <w:rPr>
          <w:rFonts w:asciiTheme="minorHAnsi" w:hAnsiTheme="minorHAnsi"/>
          <w:color w:val="auto"/>
        </w:rPr>
        <w:fldChar w:fldCharType="begin" w:fldLock="1"/>
      </w:r>
      <w:r w:rsidR="00523C86" w:rsidRPr="00482DF9">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482DF9">
        <w:rPr>
          <w:rFonts w:asciiTheme="minorHAnsi" w:hAnsiTheme="minorHAnsi"/>
          <w:color w:val="auto"/>
        </w:rPr>
        <w:fldChar w:fldCharType="separate"/>
      </w:r>
      <w:r w:rsidR="00523C86" w:rsidRPr="00482DF9">
        <w:rPr>
          <w:rFonts w:asciiTheme="minorHAnsi" w:hAnsiTheme="minorHAnsi"/>
          <w:noProof/>
          <w:color w:val="auto"/>
        </w:rPr>
        <w:t>(Burmester 1999, Hahn and Denlinger 2007)</w:t>
      </w:r>
      <w:r w:rsidR="00523C86" w:rsidRPr="00482DF9">
        <w:rPr>
          <w:rFonts w:asciiTheme="minorHAnsi" w:hAnsiTheme="minorHAnsi"/>
          <w:color w:val="auto"/>
        </w:rPr>
        <w:fldChar w:fldCharType="end"/>
      </w:r>
      <w:r w:rsidR="00DC60C3" w:rsidRPr="00482DF9">
        <w:rPr>
          <w:rFonts w:asciiTheme="minorHAnsi" w:hAnsiTheme="minorHAnsi"/>
          <w:color w:val="auto"/>
        </w:rPr>
        <w:t xml:space="preserve">. Carbohydrates are polymerized and stored as glycogen in the fat body or as trehalose in the hemolymph </w:t>
      </w:r>
      <w:r w:rsidR="00DC60C3" w:rsidRPr="00482DF9">
        <w:rPr>
          <w:rFonts w:asciiTheme="minorHAnsi" w:hAnsiTheme="minorHAnsi"/>
          <w:color w:val="auto"/>
        </w:rPr>
        <w:fldChar w:fldCharType="begin" w:fldLock="1"/>
      </w:r>
      <w:r w:rsidR="00523C86" w:rsidRPr="00482DF9">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482DF9">
        <w:rPr>
          <w:rFonts w:asciiTheme="minorHAnsi" w:hAnsiTheme="minorHAnsi"/>
          <w:color w:val="auto"/>
        </w:rPr>
        <w:fldChar w:fldCharType="separate"/>
      </w:r>
      <w:r w:rsidR="00523C86" w:rsidRPr="00482DF9">
        <w:rPr>
          <w:rFonts w:asciiTheme="minorHAnsi" w:hAnsiTheme="minorHAnsi"/>
          <w:noProof/>
          <w:color w:val="auto"/>
        </w:rPr>
        <w:t>(Hahn and Denlinger 2007, Arrese and Soulages 2010)</w:t>
      </w:r>
      <w:r w:rsidR="00DC60C3" w:rsidRPr="00482DF9">
        <w:rPr>
          <w:rFonts w:asciiTheme="minorHAnsi" w:hAnsiTheme="minorHAnsi"/>
          <w:color w:val="auto"/>
        </w:rPr>
        <w:fldChar w:fldCharType="end"/>
      </w:r>
      <w:r w:rsidR="00DC60C3" w:rsidRPr="00482DF9">
        <w:rPr>
          <w:rFonts w:asciiTheme="minorHAnsi" w:hAnsiTheme="minorHAnsi"/>
          <w:color w:val="auto"/>
        </w:rPr>
        <w:t xml:space="preserve">. </w:t>
      </w:r>
    </w:p>
    <w:p w14:paraId="261ABA60" w14:textId="3B481983" w:rsidR="000E72DB" w:rsidRPr="00482DF9" w:rsidRDefault="005E6826" w:rsidP="00DD7120">
      <w:pPr>
        <w:spacing w:line="480" w:lineRule="auto"/>
        <w:ind w:firstLine="360"/>
        <w:rPr>
          <w:rFonts w:asciiTheme="minorHAnsi" w:hAnsiTheme="minorHAnsi"/>
          <w:color w:val="auto"/>
        </w:rPr>
      </w:pPr>
      <w:r w:rsidRPr="00482DF9">
        <w:rPr>
          <w:rFonts w:asciiTheme="minorHAnsi" w:hAnsiTheme="minorHAnsi"/>
          <w:color w:val="auto"/>
        </w:rPr>
        <w:t>P</w:t>
      </w:r>
      <w:r w:rsidR="00DC60C3" w:rsidRPr="00482DF9">
        <w:rPr>
          <w:rFonts w:asciiTheme="minorHAnsi" w:hAnsiTheme="minorHAnsi"/>
          <w:color w:val="auto"/>
        </w:rPr>
        <w:t>reparation</w:t>
      </w:r>
      <w:r w:rsidRPr="00482DF9">
        <w:rPr>
          <w:rFonts w:asciiTheme="minorHAnsi" w:hAnsiTheme="minorHAnsi"/>
          <w:color w:val="auto"/>
        </w:rPr>
        <w:t>s</w:t>
      </w:r>
      <w:r w:rsidR="00DC60C3" w:rsidRPr="00482DF9">
        <w:rPr>
          <w:rFonts w:asciiTheme="minorHAnsi" w:hAnsiTheme="minorHAnsi"/>
          <w:color w:val="auto"/>
        </w:rPr>
        <w:t xml:space="preserve"> for </w:t>
      </w:r>
      <w:r w:rsidR="00DF316B" w:rsidRPr="00482DF9">
        <w:rPr>
          <w:rFonts w:asciiTheme="minorHAnsi" w:hAnsiTheme="minorHAnsi"/>
          <w:color w:val="auto"/>
        </w:rPr>
        <w:t>prolonged low temperatures and the absence of environmental resources</w:t>
      </w:r>
      <w:r w:rsidRPr="00482DF9">
        <w:rPr>
          <w:rFonts w:asciiTheme="minorHAnsi" w:hAnsiTheme="minorHAnsi"/>
          <w:color w:val="auto"/>
        </w:rPr>
        <w:t xml:space="preserve"> requires </w:t>
      </w:r>
      <w:r w:rsidR="00DC60C3" w:rsidRPr="00482DF9">
        <w:rPr>
          <w:rFonts w:asciiTheme="minorHAnsi" w:hAnsiTheme="minorHAnsi"/>
          <w:color w:val="auto"/>
        </w:rPr>
        <w:t xml:space="preserve">some insects </w:t>
      </w:r>
      <w:r w:rsidRPr="00482DF9">
        <w:rPr>
          <w:rFonts w:asciiTheme="minorHAnsi" w:hAnsiTheme="minorHAnsi"/>
          <w:color w:val="auto"/>
        </w:rPr>
        <w:t xml:space="preserve">to </w:t>
      </w:r>
      <w:r w:rsidR="00DC60C3" w:rsidRPr="00482DF9">
        <w:rPr>
          <w:rFonts w:asciiTheme="minorHAnsi" w:hAnsiTheme="minorHAnsi"/>
          <w:color w:val="auto"/>
        </w:rPr>
        <w:t>accumulate and store more lipids</w:t>
      </w:r>
      <w:r w:rsidR="00DF316B" w:rsidRPr="00482DF9">
        <w:rPr>
          <w:rFonts w:asciiTheme="minorHAnsi" w:hAnsiTheme="minorHAnsi"/>
          <w:color w:val="auto"/>
        </w:rPr>
        <w:t xml:space="preserve"> to fuel their metabolism</w:t>
      </w:r>
      <w:r w:rsidR="00DC60C3" w:rsidRPr="00482DF9">
        <w:rPr>
          <w:rFonts w:asciiTheme="minorHAnsi" w:hAnsiTheme="minorHAnsi"/>
          <w:color w:val="auto"/>
        </w:rPr>
        <w:t xml:space="preserve">. For example, diapausing </w:t>
      </w:r>
      <w:r w:rsidR="00DC60C3" w:rsidRPr="00482DF9">
        <w:rPr>
          <w:rFonts w:asciiTheme="minorHAnsi" w:hAnsiTheme="minorHAnsi"/>
          <w:i/>
          <w:color w:val="auto"/>
        </w:rPr>
        <w:t xml:space="preserve">Culex pippens </w:t>
      </w:r>
      <w:r w:rsidR="00DC60C3" w:rsidRPr="00482DF9">
        <w:rPr>
          <w:rFonts w:asciiTheme="minorHAnsi" w:hAnsiTheme="minorHAnsi"/>
          <w:color w:val="auto"/>
        </w:rPr>
        <w:t>female mosquitos reared at 22</w:t>
      </w:r>
      <w:r w:rsidR="00DC60C3" w:rsidRPr="00482DF9">
        <w:rPr>
          <w:color w:val="auto"/>
        </w:rPr>
        <w:t>°</w:t>
      </w:r>
      <w:r w:rsidR="00DC60C3" w:rsidRPr="00482DF9">
        <w:rPr>
          <w:rFonts w:asciiTheme="minorHAnsi" w:hAnsiTheme="minorHAnsi"/>
          <w:color w:val="auto"/>
        </w:rPr>
        <w:t xml:space="preserve">C and under a 14-hour </w:t>
      </w:r>
      <w:r w:rsidR="00DC60C3" w:rsidRPr="00482DF9">
        <w:rPr>
          <w:rFonts w:asciiTheme="minorHAnsi" w:hAnsiTheme="minorHAnsi"/>
          <w:color w:val="auto"/>
        </w:rPr>
        <w:lastRenderedPageBreak/>
        <w:t xml:space="preserve">photoperiod accumulate significantly more lipids in preparation for diapause relative to their non-diapausing conspecifics reared at the same temperature and under a 9-hour photoperiod. These stored lipids are utilized as a source of energy during diapause </w:t>
      </w:r>
      <w:r w:rsidR="00DC60C3"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482DF9">
        <w:rPr>
          <w:rFonts w:asciiTheme="minorHAnsi" w:hAnsiTheme="minorHAnsi"/>
          <w:color w:val="auto"/>
        </w:rPr>
        <w:fldChar w:fldCharType="separate"/>
      </w:r>
      <w:r w:rsidR="00DC60C3" w:rsidRPr="00482DF9">
        <w:rPr>
          <w:rFonts w:asciiTheme="minorHAnsi" w:hAnsiTheme="minorHAnsi"/>
          <w:noProof/>
          <w:color w:val="auto"/>
        </w:rPr>
        <w:t>(Mitchell and Briegel 1989)</w:t>
      </w:r>
      <w:r w:rsidR="00DC60C3" w:rsidRPr="00482DF9">
        <w:rPr>
          <w:rFonts w:asciiTheme="minorHAnsi" w:hAnsiTheme="minorHAnsi"/>
          <w:color w:val="auto"/>
        </w:rPr>
        <w:fldChar w:fldCharType="end"/>
      </w:r>
      <w:r w:rsidR="00DC60C3" w:rsidRPr="00482DF9">
        <w:rPr>
          <w:rFonts w:asciiTheme="minorHAnsi" w:hAnsiTheme="minorHAnsi"/>
          <w:color w:val="auto"/>
        </w:rPr>
        <w:t xml:space="preserve">. In other insects, diapause preparation can lead to an increase in hexamerin storage, </w:t>
      </w:r>
      <w:r w:rsidR="00B64CC3" w:rsidRPr="00482DF9">
        <w:rPr>
          <w:rFonts w:asciiTheme="minorHAnsi" w:hAnsiTheme="minorHAnsi"/>
          <w:color w:val="auto"/>
        </w:rPr>
        <w:t>as observed in</w:t>
      </w:r>
      <w:r w:rsidR="00DC60C3" w:rsidRPr="00482DF9">
        <w:rPr>
          <w:rFonts w:asciiTheme="minorHAnsi" w:hAnsiTheme="minorHAnsi"/>
          <w:color w:val="auto"/>
        </w:rPr>
        <w:t xml:space="preserve"> </w:t>
      </w:r>
      <w:r w:rsidR="00B568C8" w:rsidRPr="00482DF9">
        <w:rPr>
          <w:rFonts w:asciiTheme="minorHAnsi" w:hAnsiTheme="minorHAnsi"/>
          <w:color w:val="auto"/>
        </w:rPr>
        <w:t>the Colorado potato beetle,</w:t>
      </w:r>
      <w:r w:rsidR="00B568C8" w:rsidRPr="00482DF9">
        <w:rPr>
          <w:color w:val="auto"/>
        </w:rPr>
        <w:t xml:space="preserve"> </w:t>
      </w:r>
      <w:r w:rsidR="00B568C8" w:rsidRPr="00482DF9">
        <w:rPr>
          <w:rFonts w:asciiTheme="minorHAnsi" w:hAnsiTheme="minorHAnsi"/>
          <w:i/>
          <w:color w:val="auto"/>
        </w:rPr>
        <w:t>Leptinotarsa decimlineata</w:t>
      </w:r>
      <w:r w:rsidR="00B568C8" w:rsidRPr="00482DF9">
        <w:rPr>
          <w:rFonts w:asciiTheme="minorHAnsi" w:hAnsiTheme="minorHAnsi"/>
          <w:color w:val="auto"/>
        </w:rPr>
        <w:t xml:space="preserve">. </w:t>
      </w:r>
      <w:r w:rsidR="001273CC" w:rsidRPr="00482DF9">
        <w:rPr>
          <w:rFonts w:asciiTheme="minorHAnsi" w:hAnsiTheme="minorHAnsi"/>
          <w:color w:val="auto"/>
        </w:rPr>
        <w:t>When</w:t>
      </w:r>
      <w:r w:rsidR="00B568C8" w:rsidRPr="00482DF9">
        <w:rPr>
          <w:rFonts w:asciiTheme="minorHAnsi" w:hAnsiTheme="minorHAnsi"/>
          <w:color w:val="auto"/>
        </w:rPr>
        <w:t xml:space="preserve"> Colorado potato </w:t>
      </w:r>
      <w:r w:rsidR="00DF316B" w:rsidRPr="00482DF9">
        <w:rPr>
          <w:rFonts w:asciiTheme="minorHAnsi" w:hAnsiTheme="minorHAnsi"/>
          <w:color w:val="auto"/>
        </w:rPr>
        <w:t>b</w:t>
      </w:r>
      <w:r w:rsidR="00DC60C3" w:rsidRPr="00482DF9">
        <w:rPr>
          <w:rFonts w:asciiTheme="minorHAnsi" w:hAnsiTheme="minorHAnsi"/>
          <w:color w:val="auto"/>
        </w:rPr>
        <w:t>eetles</w:t>
      </w:r>
      <w:r w:rsidR="00B64CC3" w:rsidRPr="00482DF9">
        <w:rPr>
          <w:rFonts w:asciiTheme="minorHAnsi" w:hAnsiTheme="minorHAnsi"/>
          <w:color w:val="auto"/>
        </w:rPr>
        <w:t xml:space="preserve"> were laboratory reared under two different photoperiods</w:t>
      </w:r>
      <w:r w:rsidR="001273CC" w:rsidRPr="00482DF9">
        <w:rPr>
          <w:rFonts w:asciiTheme="minorHAnsi" w:hAnsiTheme="minorHAnsi"/>
          <w:color w:val="auto"/>
        </w:rPr>
        <w:t xml:space="preserve">, </w:t>
      </w:r>
      <w:r w:rsidR="00D7056F" w:rsidRPr="00482DF9">
        <w:rPr>
          <w:rFonts w:asciiTheme="minorHAnsi" w:hAnsiTheme="minorHAnsi"/>
          <w:color w:val="auto"/>
        </w:rPr>
        <w:t>a</w:t>
      </w:r>
      <w:r w:rsidR="00DF316B" w:rsidRPr="00482DF9">
        <w:rPr>
          <w:rFonts w:asciiTheme="minorHAnsi" w:hAnsiTheme="minorHAnsi"/>
          <w:color w:val="auto"/>
        </w:rPr>
        <w:t xml:space="preserve"> 10-hour photoperiod to induce diapause</w:t>
      </w:r>
      <w:r w:rsidR="00DC60C3" w:rsidRPr="00482DF9">
        <w:rPr>
          <w:rFonts w:asciiTheme="minorHAnsi" w:hAnsiTheme="minorHAnsi"/>
          <w:color w:val="auto"/>
        </w:rPr>
        <w:t xml:space="preserve"> and an 18-hour photoperiod to bypass diapause</w:t>
      </w:r>
      <w:r w:rsidR="00D7056F" w:rsidRPr="00482DF9">
        <w:rPr>
          <w:rFonts w:asciiTheme="minorHAnsi" w:hAnsiTheme="minorHAnsi"/>
          <w:color w:val="auto"/>
        </w:rPr>
        <w:t>, diapause-programmed beetles had substantially higher transcript abundance of the hexamerin diapause protein 1</w:t>
      </w:r>
      <w:r w:rsidR="00DC60C3" w:rsidRPr="00482DF9">
        <w:rPr>
          <w:rFonts w:asciiTheme="minorHAnsi" w:hAnsiTheme="minorHAnsi"/>
          <w:color w:val="auto"/>
        </w:rPr>
        <w:t xml:space="preserve"> </w:t>
      </w:r>
      <w:r w:rsidR="00DC60C3"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482DF9">
        <w:rPr>
          <w:rFonts w:asciiTheme="minorHAnsi" w:hAnsiTheme="minorHAnsi"/>
          <w:color w:val="auto"/>
        </w:rPr>
        <w:fldChar w:fldCharType="separate"/>
      </w:r>
      <w:r w:rsidR="00DC60C3" w:rsidRPr="00482DF9">
        <w:rPr>
          <w:rFonts w:asciiTheme="minorHAnsi" w:hAnsiTheme="minorHAnsi"/>
          <w:noProof/>
          <w:color w:val="auto"/>
        </w:rPr>
        <w:t>(De Kort and Koopmanschap 1994)</w:t>
      </w:r>
      <w:r w:rsidR="00DC60C3" w:rsidRPr="00482DF9">
        <w:rPr>
          <w:rFonts w:asciiTheme="minorHAnsi" w:hAnsiTheme="minorHAnsi"/>
          <w:color w:val="auto"/>
        </w:rPr>
        <w:fldChar w:fldCharType="end"/>
      </w:r>
      <w:r w:rsidR="00DC60C3" w:rsidRPr="00482DF9">
        <w:rPr>
          <w:rFonts w:asciiTheme="minorHAnsi" w:hAnsiTheme="minorHAnsi"/>
          <w:color w:val="auto"/>
        </w:rPr>
        <w:t xml:space="preserve">. </w:t>
      </w:r>
    </w:p>
    <w:p w14:paraId="55586BB3" w14:textId="6CA32952" w:rsidR="00DD7120" w:rsidRPr="00482DF9" w:rsidRDefault="00167BF6" w:rsidP="00EE68B1">
      <w:pPr>
        <w:spacing w:line="480" w:lineRule="auto"/>
        <w:ind w:firstLine="720"/>
        <w:rPr>
          <w:rFonts w:asciiTheme="minorHAnsi" w:hAnsiTheme="minorHAnsi"/>
          <w:color w:val="auto"/>
        </w:rPr>
      </w:pPr>
      <w:r w:rsidRPr="00482DF9">
        <w:rPr>
          <w:rFonts w:asciiTheme="minorHAnsi" w:hAnsiTheme="minorHAnsi"/>
          <w:color w:val="auto"/>
        </w:rPr>
        <w:t>As</w:t>
      </w:r>
      <w:r w:rsidR="00E314E3" w:rsidRPr="00482DF9">
        <w:rPr>
          <w:rFonts w:asciiTheme="minorHAnsi" w:hAnsiTheme="minorHAnsi"/>
          <w:color w:val="auto"/>
        </w:rPr>
        <w:t xml:space="preserve"> climate changes</w:t>
      </w:r>
      <w:r w:rsidR="000E72DB" w:rsidRPr="00482DF9">
        <w:rPr>
          <w:rFonts w:asciiTheme="minorHAnsi" w:hAnsiTheme="minorHAnsi"/>
          <w:color w:val="auto"/>
        </w:rPr>
        <w:t>,</w:t>
      </w:r>
      <w:r w:rsidRPr="00482DF9">
        <w:rPr>
          <w:rFonts w:asciiTheme="minorHAnsi" w:hAnsiTheme="minorHAnsi"/>
          <w:color w:val="auto"/>
        </w:rPr>
        <w:t xml:space="preserve"> </w:t>
      </w:r>
      <w:r w:rsidR="000E72DB" w:rsidRPr="00482DF9">
        <w:rPr>
          <w:rFonts w:asciiTheme="minorHAnsi" w:hAnsiTheme="minorHAnsi"/>
          <w:color w:val="auto"/>
        </w:rPr>
        <w:t>warm</w:t>
      </w:r>
      <w:r w:rsidRPr="00482DF9">
        <w:rPr>
          <w:rFonts w:asciiTheme="minorHAnsi" w:hAnsiTheme="minorHAnsi"/>
          <w:color w:val="auto"/>
        </w:rPr>
        <w:t xml:space="preserve"> </w:t>
      </w:r>
      <w:r w:rsidR="000E72DB" w:rsidRPr="00482DF9">
        <w:rPr>
          <w:rFonts w:asciiTheme="minorHAnsi" w:hAnsiTheme="minorHAnsi"/>
          <w:color w:val="auto"/>
        </w:rPr>
        <w:t xml:space="preserve">summers </w:t>
      </w:r>
      <w:r w:rsidR="00C90B23" w:rsidRPr="00482DF9">
        <w:rPr>
          <w:rFonts w:asciiTheme="minorHAnsi" w:hAnsiTheme="minorHAnsi"/>
          <w:color w:val="auto"/>
        </w:rPr>
        <w:t>will</w:t>
      </w:r>
      <w:r w:rsidRPr="00482DF9">
        <w:rPr>
          <w:rFonts w:asciiTheme="minorHAnsi" w:hAnsiTheme="minorHAnsi"/>
          <w:color w:val="auto"/>
        </w:rPr>
        <w:t xml:space="preserve"> begin earlier and </w:t>
      </w:r>
      <w:r w:rsidR="00C90B23" w:rsidRPr="00482DF9">
        <w:rPr>
          <w:rFonts w:asciiTheme="minorHAnsi" w:hAnsiTheme="minorHAnsi"/>
          <w:color w:val="auto"/>
        </w:rPr>
        <w:t>end later followed by shorter warmer winters</w:t>
      </w:r>
      <w:r w:rsidR="00F143D1" w:rsidRPr="00482DF9">
        <w:rPr>
          <w:rFonts w:asciiTheme="minorHAnsi" w:hAnsiTheme="minorHAnsi"/>
          <w:color w:val="auto"/>
        </w:rPr>
        <w:t>, temperature increases that will g</w:t>
      </w:r>
      <w:r w:rsidR="001A174C" w:rsidRPr="00482DF9">
        <w:rPr>
          <w:rFonts w:asciiTheme="minorHAnsi" w:hAnsiTheme="minorHAnsi"/>
          <w:color w:val="auto"/>
        </w:rPr>
        <w:t>enerally</w:t>
      </w:r>
      <w:r w:rsidR="00F143D1" w:rsidRPr="00482DF9">
        <w:rPr>
          <w:rFonts w:asciiTheme="minorHAnsi" w:hAnsiTheme="minorHAnsi"/>
          <w:color w:val="auto"/>
        </w:rPr>
        <w:t xml:space="preserve"> increase metabolic activity in</w:t>
      </w:r>
      <w:r w:rsidR="001A174C" w:rsidRPr="00482DF9">
        <w:rPr>
          <w:rFonts w:asciiTheme="minorHAnsi" w:hAnsiTheme="minorHAnsi"/>
          <w:color w:val="auto"/>
        </w:rPr>
        <w:t xml:space="preserve"> insects</w:t>
      </w:r>
      <w:r w:rsidR="00F143D1" w:rsidRPr="00482DF9">
        <w:rPr>
          <w:rFonts w:asciiTheme="minorHAnsi" w:hAnsiTheme="minorHAnsi"/>
          <w:color w:val="auto"/>
        </w:rPr>
        <w:t>.</w:t>
      </w:r>
      <w:r w:rsidR="00434E9E" w:rsidRPr="00482DF9">
        <w:rPr>
          <w:rFonts w:asciiTheme="minorHAnsi" w:hAnsiTheme="minorHAnsi"/>
          <w:color w:val="auto"/>
        </w:rPr>
        <w:t xml:space="preserve"> </w:t>
      </w:r>
      <w:r w:rsidR="00DC60C3" w:rsidRPr="00482DF9">
        <w:rPr>
          <w:rFonts w:asciiTheme="minorHAnsi" w:hAnsiTheme="minorHAnsi"/>
          <w:color w:val="auto"/>
        </w:rPr>
        <w:t>Increase</w:t>
      </w:r>
      <w:r w:rsidRPr="00482DF9">
        <w:rPr>
          <w:rFonts w:asciiTheme="minorHAnsi" w:hAnsiTheme="minorHAnsi"/>
          <w:color w:val="auto"/>
        </w:rPr>
        <w:t>d</w:t>
      </w:r>
      <w:r w:rsidR="00DC60C3" w:rsidRPr="00482DF9">
        <w:rPr>
          <w:rFonts w:asciiTheme="minorHAnsi" w:hAnsiTheme="minorHAnsi"/>
          <w:color w:val="auto"/>
        </w:rPr>
        <w:t xml:space="preserve"> metabolic </w:t>
      </w:r>
      <w:r w:rsidR="00434E9E" w:rsidRPr="00482DF9">
        <w:rPr>
          <w:rFonts w:asciiTheme="minorHAnsi" w:hAnsiTheme="minorHAnsi"/>
          <w:color w:val="auto"/>
        </w:rPr>
        <w:t>activity</w:t>
      </w:r>
      <w:r w:rsidR="00F143D1" w:rsidRPr="00482DF9">
        <w:rPr>
          <w:rFonts w:asciiTheme="minorHAnsi" w:hAnsiTheme="minorHAnsi"/>
          <w:color w:val="auto"/>
        </w:rPr>
        <w:t xml:space="preserve"> in insects</w:t>
      </w:r>
      <w:r w:rsidR="00434E9E" w:rsidRPr="00482DF9">
        <w:rPr>
          <w:rFonts w:asciiTheme="minorHAnsi" w:hAnsiTheme="minorHAnsi"/>
          <w:color w:val="auto"/>
        </w:rPr>
        <w:t xml:space="preserve"> will require more nutrients to fuel </w:t>
      </w:r>
      <w:r w:rsidR="00F143D1" w:rsidRPr="00482DF9">
        <w:rPr>
          <w:rFonts w:asciiTheme="minorHAnsi" w:hAnsiTheme="minorHAnsi"/>
          <w:color w:val="auto"/>
        </w:rPr>
        <w:t>their</w:t>
      </w:r>
      <w:r w:rsidRPr="00482DF9">
        <w:rPr>
          <w:rFonts w:asciiTheme="minorHAnsi" w:hAnsiTheme="minorHAnsi"/>
          <w:color w:val="auto"/>
        </w:rPr>
        <w:t xml:space="preserve"> elevated metabolism. </w:t>
      </w:r>
      <w:r w:rsidR="009C4940" w:rsidRPr="00482DF9">
        <w:rPr>
          <w:rFonts w:asciiTheme="minorHAnsi" w:hAnsiTheme="minorHAnsi"/>
          <w:color w:val="auto"/>
        </w:rPr>
        <w:t xml:space="preserve">Nutrients </w:t>
      </w:r>
      <w:r w:rsidR="00F143D1" w:rsidRPr="00482DF9">
        <w:rPr>
          <w:rFonts w:asciiTheme="minorHAnsi" w:hAnsiTheme="minorHAnsi"/>
          <w:color w:val="auto"/>
        </w:rPr>
        <w:t xml:space="preserve">insects accumulate in preparation for diapause </w:t>
      </w:r>
      <w:r w:rsidR="009C4940" w:rsidRPr="00482DF9">
        <w:rPr>
          <w:rFonts w:asciiTheme="minorHAnsi" w:hAnsiTheme="minorHAnsi"/>
          <w:color w:val="auto"/>
        </w:rPr>
        <w:t>at</w:t>
      </w:r>
      <w:r w:rsidR="00F143D1" w:rsidRPr="00482DF9">
        <w:rPr>
          <w:rFonts w:asciiTheme="minorHAnsi" w:hAnsiTheme="minorHAnsi"/>
          <w:color w:val="auto"/>
        </w:rPr>
        <w:t xml:space="preserve"> the end of the growing season</w:t>
      </w:r>
      <w:r w:rsidR="009C4940" w:rsidRPr="00482DF9">
        <w:rPr>
          <w:rFonts w:asciiTheme="minorHAnsi" w:hAnsiTheme="minorHAnsi"/>
          <w:color w:val="auto"/>
        </w:rPr>
        <w:t xml:space="preserve">, and </w:t>
      </w:r>
      <w:r w:rsidR="00F143D1" w:rsidRPr="00482DF9">
        <w:rPr>
          <w:rFonts w:asciiTheme="minorHAnsi" w:hAnsiTheme="minorHAnsi"/>
          <w:color w:val="auto"/>
        </w:rPr>
        <w:t xml:space="preserve">nutrients </w:t>
      </w:r>
      <w:r w:rsidR="009C4940" w:rsidRPr="00482DF9">
        <w:rPr>
          <w:rFonts w:asciiTheme="minorHAnsi" w:hAnsiTheme="minorHAnsi"/>
          <w:color w:val="auto"/>
        </w:rPr>
        <w:t>used during diapause could be affected by increases in metabolic activity</w:t>
      </w:r>
      <w:r w:rsidR="00DC60C3" w:rsidRPr="00482DF9">
        <w:rPr>
          <w:rFonts w:asciiTheme="minorHAnsi" w:hAnsiTheme="minorHAnsi"/>
          <w:color w:val="auto"/>
        </w:rPr>
        <w:t xml:space="preserve"> </w:t>
      </w:r>
      <w:r w:rsidR="00DF22FD" w:rsidRPr="00482DF9">
        <w:rPr>
          <w:rFonts w:asciiTheme="minorHAnsi" w:hAnsiTheme="minorHAnsi"/>
          <w:color w:val="auto"/>
        </w:rPr>
        <w:t xml:space="preserve">and </w:t>
      </w:r>
      <w:r w:rsidR="00DC60C3" w:rsidRPr="00482DF9">
        <w:rPr>
          <w:rFonts w:asciiTheme="minorHAnsi" w:hAnsiTheme="minorHAnsi"/>
          <w:color w:val="auto"/>
        </w:rPr>
        <w:t xml:space="preserve">ultimately </w:t>
      </w:r>
      <w:r w:rsidR="00FB6212" w:rsidRPr="00482DF9">
        <w:rPr>
          <w:rFonts w:asciiTheme="minorHAnsi" w:hAnsiTheme="minorHAnsi"/>
          <w:color w:val="auto"/>
        </w:rPr>
        <w:t xml:space="preserve">govern </w:t>
      </w:r>
      <w:r w:rsidR="00DF22FD" w:rsidRPr="00482DF9">
        <w:rPr>
          <w:rFonts w:asciiTheme="minorHAnsi" w:hAnsiTheme="minorHAnsi"/>
          <w:color w:val="auto"/>
        </w:rPr>
        <w:t>diapause survival.</w:t>
      </w:r>
      <w:r w:rsidR="00DC60C3" w:rsidRPr="00482DF9">
        <w:rPr>
          <w:rFonts w:asciiTheme="minorHAnsi" w:hAnsiTheme="minorHAnsi"/>
          <w:color w:val="auto"/>
        </w:rPr>
        <w:t xml:space="preserve"> </w:t>
      </w:r>
      <w:r w:rsidR="00E464F8" w:rsidRPr="00482DF9">
        <w:rPr>
          <w:rFonts w:asciiTheme="minorHAnsi" w:hAnsiTheme="minorHAnsi"/>
          <w:color w:val="auto"/>
        </w:rPr>
        <w:t>Elevated metabolic activity</w:t>
      </w:r>
      <w:r w:rsidR="00910256" w:rsidRPr="00482DF9">
        <w:rPr>
          <w:rFonts w:asciiTheme="minorHAnsi" w:hAnsiTheme="minorHAnsi"/>
          <w:color w:val="auto"/>
        </w:rPr>
        <w:t xml:space="preserve"> </w:t>
      </w:r>
      <w:r w:rsidR="00642971" w:rsidRPr="00482DF9">
        <w:rPr>
          <w:rFonts w:asciiTheme="minorHAnsi" w:hAnsiTheme="minorHAnsi"/>
          <w:color w:val="auto"/>
        </w:rPr>
        <w:t>during diapause preparation</w:t>
      </w:r>
      <w:r w:rsidR="00E464F8" w:rsidRPr="00482DF9">
        <w:rPr>
          <w:rFonts w:asciiTheme="minorHAnsi" w:hAnsiTheme="minorHAnsi"/>
          <w:color w:val="auto"/>
        </w:rPr>
        <w:t>s</w:t>
      </w:r>
      <w:r w:rsidR="00642971" w:rsidRPr="00482DF9">
        <w:rPr>
          <w:rFonts w:asciiTheme="minorHAnsi" w:hAnsiTheme="minorHAnsi"/>
          <w:color w:val="auto"/>
        </w:rPr>
        <w:t xml:space="preserve"> </w:t>
      </w:r>
      <w:r w:rsidR="00910256" w:rsidRPr="00482DF9">
        <w:rPr>
          <w:rFonts w:asciiTheme="minorHAnsi" w:hAnsiTheme="minorHAnsi"/>
          <w:color w:val="auto"/>
        </w:rPr>
        <w:t xml:space="preserve">could </w:t>
      </w:r>
      <w:r w:rsidR="00E464F8" w:rsidRPr="00482DF9">
        <w:rPr>
          <w:rFonts w:asciiTheme="minorHAnsi" w:hAnsiTheme="minorHAnsi"/>
          <w:color w:val="auto"/>
        </w:rPr>
        <w:t>demand increases in nutrient accumulation and storage</w:t>
      </w:r>
      <w:r w:rsidR="00642971" w:rsidRPr="00482DF9">
        <w:rPr>
          <w:rFonts w:asciiTheme="minorHAnsi" w:hAnsiTheme="minorHAnsi"/>
          <w:color w:val="auto"/>
        </w:rPr>
        <w:t xml:space="preserve">. </w:t>
      </w:r>
      <w:r w:rsidR="0004432B" w:rsidRPr="00482DF9">
        <w:rPr>
          <w:rFonts w:asciiTheme="minorHAnsi" w:hAnsiTheme="minorHAnsi"/>
          <w:color w:val="auto"/>
        </w:rPr>
        <w:t>During diapause, increased metabolic activity could affect how stored nutrients are allocated.</w:t>
      </w:r>
      <w:r w:rsidR="00910256" w:rsidRPr="00482DF9">
        <w:rPr>
          <w:rFonts w:asciiTheme="minorHAnsi" w:hAnsiTheme="minorHAnsi"/>
          <w:color w:val="auto"/>
        </w:rPr>
        <w:t xml:space="preserve"> </w:t>
      </w:r>
      <w:r w:rsidR="004778DA" w:rsidRPr="00482DF9">
        <w:rPr>
          <w:rFonts w:asciiTheme="minorHAnsi" w:hAnsiTheme="minorHAnsi"/>
          <w:color w:val="auto"/>
        </w:rPr>
        <w:t xml:space="preserve">In preparation for </w:t>
      </w:r>
      <w:proofErr w:type="spellStart"/>
      <w:r w:rsidR="004778DA" w:rsidRPr="00482DF9">
        <w:rPr>
          <w:rFonts w:asciiTheme="minorHAnsi" w:hAnsiTheme="minorHAnsi"/>
          <w:color w:val="auto"/>
        </w:rPr>
        <w:t>diapause</w:t>
      </w:r>
      <w:commentRangeStart w:id="9"/>
      <w:commentRangeStart w:id="10"/>
      <w:r w:rsidR="004778DA" w:rsidRPr="00482DF9">
        <w:rPr>
          <w:rFonts w:asciiTheme="minorHAnsi" w:hAnsiTheme="minorHAnsi"/>
          <w:color w:val="auto"/>
        </w:rPr>
        <w:t>L</w:t>
      </w:r>
      <w:r w:rsidR="0004432B" w:rsidRPr="00482DF9">
        <w:rPr>
          <w:rFonts w:asciiTheme="minorHAnsi" w:hAnsiTheme="minorHAnsi"/>
          <w:color w:val="auto"/>
        </w:rPr>
        <w:t>osers</w:t>
      </w:r>
      <w:proofErr w:type="spellEnd"/>
      <w:r w:rsidR="00642971" w:rsidRPr="00482DF9">
        <w:rPr>
          <w:rFonts w:asciiTheme="minorHAnsi" w:hAnsiTheme="minorHAnsi"/>
          <w:color w:val="auto"/>
        </w:rPr>
        <w:t xml:space="preserve"> could be unable to accumulate or store more nutrients due to environmental or morphological limitations</w:t>
      </w:r>
      <w:r w:rsidR="00173864" w:rsidRPr="00482DF9">
        <w:rPr>
          <w:rFonts w:asciiTheme="minorHAnsi" w:hAnsiTheme="minorHAnsi"/>
          <w:color w:val="auto"/>
        </w:rPr>
        <w:t>, possibly resulting in an energy deficit at the beginning of diapause.</w:t>
      </w:r>
      <w:r w:rsidR="0004432B" w:rsidRPr="00482DF9">
        <w:rPr>
          <w:rFonts w:asciiTheme="minorHAnsi" w:hAnsiTheme="minorHAnsi"/>
          <w:color w:val="auto"/>
        </w:rPr>
        <w:t xml:space="preserve"> During diapause, losers encounter</w:t>
      </w:r>
      <w:r w:rsidR="00173864" w:rsidRPr="00482DF9">
        <w:rPr>
          <w:rFonts w:asciiTheme="minorHAnsi" w:hAnsiTheme="minorHAnsi"/>
          <w:color w:val="auto"/>
        </w:rPr>
        <w:t>ing</w:t>
      </w:r>
      <w:r w:rsidR="0004432B" w:rsidRPr="00482DF9">
        <w:rPr>
          <w:rFonts w:asciiTheme="minorHAnsi" w:hAnsiTheme="minorHAnsi"/>
          <w:color w:val="auto"/>
        </w:rPr>
        <w:t xml:space="preserve"> increased temperatures </w:t>
      </w:r>
      <w:r w:rsidR="00173864" w:rsidRPr="00482DF9">
        <w:rPr>
          <w:rFonts w:asciiTheme="minorHAnsi" w:hAnsiTheme="minorHAnsi"/>
          <w:color w:val="auto"/>
        </w:rPr>
        <w:t>could</w:t>
      </w:r>
      <w:r w:rsidR="00EB3B76" w:rsidRPr="00482DF9">
        <w:rPr>
          <w:rFonts w:asciiTheme="minorHAnsi" w:hAnsiTheme="minorHAnsi"/>
          <w:color w:val="auto"/>
        </w:rPr>
        <w:t xml:space="preserve"> deplete their reservoir of stored nutrients</w:t>
      </w:r>
      <w:r w:rsidR="00173864" w:rsidRPr="00482DF9">
        <w:rPr>
          <w:rFonts w:asciiTheme="minorHAnsi" w:hAnsiTheme="minorHAnsi"/>
          <w:color w:val="auto"/>
        </w:rPr>
        <w:t xml:space="preserve"> to meet their increased metabolic demands</w:t>
      </w:r>
      <w:r w:rsidR="00EB3B76" w:rsidRPr="00482DF9">
        <w:rPr>
          <w:rFonts w:asciiTheme="minorHAnsi" w:hAnsiTheme="minorHAnsi"/>
          <w:color w:val="auto"/>
        </w:rPr>
        <w:t xml:space="preserve"> before diapause ends and not </w:t>
      </w:r>
      <w:r w:rsidR="00EB3B76" w:rsidRPr="00482DF9">
        <w:rPr>
          <w:rFonts w:asciiTheme="minorHAnsi" w:hAnsiTheme="minorHAnsi"/>
          <w:color w:val="auto"/>
        </w:rPr>
        <w:lastRenderedPageBreak/>
        <w:t>survive the winter</w:t>
      </w:r>
      <w:r w:rsidR="0004432B" w:rsidRPr="00482DF9">
        <w:rPr>
          <w:rFonts w:asciiTheme="minorHAnsi" w:hAnsiTheme="minorHAnsi"/>
          <w:color w:val="auto"/>
        </w:rPr>
        <w:t xml:space="preserve">.  </w:t>
      </w:r>
      <w:r w:rsidR="00173864" w:rsidRPr="00482DF9">
        <w:rPr>
          <w:rFonts w:asciiTheme="minorHAnsi" w:hAnsiTheme="minorHAnsi"/>
          <w:color w:val="auto"/>
        </w:rPr>
        <w:t>I</w:t>
      </w:r>
      <w:r w:rsidR="00DC60C3" w:rsidRPr="00482DF9">
        <w:rPr>
          <w:rFonts w:asciiTheme="minorHAnsi" w:hAnsiTheme="minorHAnsi"/>
          <w:color w:val="auto"/>
        </w:rPr>
        <w:t xml:space="preserve">nsects </w:t>
      </w:r>
      <w:r w:rsidR="00DA1F76" w:rsidRPr="00482DF9">
        <w:rPr>
          <w:rFonts w:asciiTheme="minorHAnsi" w:hAnsiTheme="minorHAnsi"/>
          <w:color w:val="auto"/>
        </w:rPr>
        <w:t>able to accumulate</w:t>
      </w:r>
      <w:r w:rsidR="00DC60C3" w:rsidRPr="00482DF9">
        <w:rPr>
          <w:rFonts w:asciiTheme="minorHAnsi" w:hAnsiTheme="minorHAnsi"/>
          <w:color w:val="auto"/>
        </w:rPr>
        <w:t xml:space="preserve"> more nutrients during pre-diapause </w:t>
      </w:r>
      <w:r w:rsidR="00DA1F76" w:rsidRPr="00482DF9">
        <w:rPr>
          <w:rFonts w:asciiTheme="minorHAnsi" w:hAnsiTheme="minorHAnsi"/>
          <w:color w:val="auto"/>
        </w:rPr>
        <w:t xml:space="preserve">or properly allocate stored resources </w:t>
      </w:r>
      <w:r w:rsidR="00DC60C3" w:rsidRPr="00482DF9">
        <w:rPr>
          <w:rFonts w:asciiTheme="minorHAnsi" w:hAnsiTheme="minorHAnsi"/>
          <w:color w:val="auto"/>
        </w:rPr>
        <w:t>to support their increased metabolism</w:t>
      </w:r>
      <w:r w:rsidR="00DA1F76" w:rsidRPr="00482DF9">
        <w:rPr>
          <w:rFonts w:asciiTheme="minorHAnsi" w:hAnsiTheme="minorHAnsi"/>
          <w:color w:val="auto"/>
        </w:rPr>
        <w:t xml:space="preserve"> during diapause</w:t>
      </w:r>
      <w:r w:rsidR="00DC60C3" w:rsidRPr="00482DF9">
        <w:rPr>
          <w:rFonts w:asciiTheme="minorHAnsi" w:hAnsiTheme="minorHAnsi"/>
          <w:color w:val="auto"/>
        </w:rPr>
        <w:t xml:space="preserve"> could</w:t>
      </w:r>
      <w:r w:rsidR="00A97810" w:rsidRPr="00482DF9">
        <w:rPr>
          <w:rFonts w:asciiTheme="minorHAnsi" w:hAnsiTheme="minorHAnsi"/>
          <w:color w:val="auto"/>
        </w:rPr>
        <w:t xml:space="preserve"> be winners</w:t>
      </w:r>
      <w:r w:rsidR="00DC60C3" w:rsidRPr="00482DF9">
        <w:rPr>
          <w:rFonts w:asciiTheme="minorHAnsi" w:hAnsiTheme="minorHAnsi"/>
          <w:color w:val="auto"/>
        </w:rPr>
        <w:t xml:space="preserve"> as climate changes.</w:t>
      </w:r>
      <w:r w:rsidR="001A3741" w:rsidRPr="00482DF9">
        <w:rPr>
          <w:rFonts w:asciiTheme="minorHAnsi" w:hAnsiTheme="minorHAnsi"/>
          <w:color w:val="auto"/>
        </w:rPr>
        <w:t xml:space="preserve"> </w:t>
      </w:r>
      <w:commentRangeEnd w:id="9"/>
      <w:r w:rsidR="00D7056F" w:rsidRPr="00482DF9">
        <w:rPr>
          <w:rStyle w:val="CommentReference"/>
        </w:rPr>
        <w:commentReference w:id="9"/>
      </w:r>
      <w:commentRangeEnd w:id="10"/>
      <w:r w:rsidR="00122D4C" w:rsidRPr="00482DF9">
        <w:rPr>
          <w:rStyle w:val="CommentReference"/>
        </w:rPr>
        <w:commentReference w:id="10"/>
      </w:r>
      <w:r w:rsidR="00F92B72" w:rsidRPr="00482DF9">
        <w:rPr>
          <w:rFonts w:asciiTheme="minorHAnsi" w:hAnsiTheme="minorHAnsi"/>
          <w:color w:val="auto"/>
        </w:rPr>
        <w:t>Un</w:t>
      </w:r>
      <w:r w:rsidR="00C61A98" w:rsidRPr="00482DF9">
        <w:rPr>
          <w:rFonts w:asciiTheme="minorHAnsi" w:hAnsiTheme="minorHAnsi"/>
          <w:color w:val="auto"/>
        </w:rPr>
        <w:t xml:space="preserve">derstanding </w:t>
      </w:r>
      <w:r w:rsidR="00803551" w:rsidRPr="00482DF9">
        <w:rPr>
          <w:rFonts w:asciiTheme="minorHAnsi" w:hAnsiTheme="minorHAnsi"/>
          <w:color w:val="auto"/>
        </w:rPr>
        <w:t>the affect</w:t>
      </w:r>
      <w:r w:rsidR="00C61A98" w:rsidRPr="00482DF9">
        <w:rPr>
          <w:rFonts w:asciiTheme="minorHAnsi" w:hAnsiTheme="minorHAnsi"/>
          <w:color w:val="auto"/>
        </w:rPr>
        <w:t xml:space="preserve"> climate change </w:t>
      </w:r>
      <w:r w:rsidR="00C2215C" w:rsidRPr="00482DF9">
        <w:rPr>
          <w:rFonts w:asciiTheme="minorHAnsi" w:hAnsiTheme="minorHAnsi"/>
          <w:color w:val="auto"/>
        </w:rPr>
        <w:t xml:space="preserve">may </w:t>
      </w:r>
      <w:r w:rsidR="00803551" w:rsidRPr="00482DF9">
        <w:rPr>
          <w:rFonts w:asciiTheme="minorHAnsi" w:hAnsiTheme="minorHAnsi"/>
          <w:color w:val="auto"/>
        </w:rPr>
        <w:t xml:space="preserve">have on the </w:t>
      </w:r>
      <w:r w:rsidR="00C61A98" w:rsidRPr="00482DF9">
        <w:rPr>
          <w:rFonts w:asciiTheme="minorHAnsi" w:hAnsiTheme="minorHAnsi"/>
          <w:color w:val="auto"/>
        </w:rPr>
        <w:t>metabolism</w:t>
      </w:r>
      <w:r w:rsidR="00954B3B" w:rsidRPr="00482DF9">
        <w:rPr>
          <w:rFonts w:asciiTheme="minorHAnsi" w:hAnsiTheme="minorHAnsi"/>
          <w:color w:val="auto"/>
        </w:rPr>
        <w:t xml:space="preserve"> of </w:t>
      </w:r>
      <w:r w:rsidR="00C2215C" w:rsidRPr="00482DF9">
        <w:rPr>
          <w:rFonts w:asciiTheme="minorHAnsi" w:hAnsiTheme="minorHAnsi"/>
          <w:color w:val="auto"/>
        </w:rPr>
        <w:t>diapausing insects</w:t>
      </w:r>
      <w:r w:rsidR="00C61A98" w:rsidRPr="00482DF9">
        <w:rPr>
          <w:rFonts w:asciiTheme="minorHAnsi" w:hAnsiTheme="minorHAnsi"/>
          <w:color w:val="auto"/>
        </w:rPr>
        <w:t xml:space="preserve"> could be to investigate how the demands of overwintering may </w:t>
      </w:r>
      <w:r w:rsidR="00DA1F76" w:rsidRPr="00482DF9">
        <w:rPr>
          <w:rFonts w:asciiTheme="minorHAnsi" w:hAnsiTheme="minorHAnsi"/>
          <w:color w:val="auto"/>
        </w:rPr>
        <w:t>affect</w:t>
      </w:r>
      <w:r w:rsidR="00C61A98" w:rsidRPr="00482DF9">
        <w:rPr>
          <w:rFonts w:asciiTheme="minorHAnsi" w:hAnsiTheme="minorHAnsi"/>
          <w:color w:val="auto"/>
        </w:rPr>
        <w:t xml:space="preserve"> nutrient stora</w:t>
      </w:r>
      <w:r w:rsidR="00F22741" w:rsidRPr="00482DF9">
        <w:rPr>
          <w:rFonts w:asciiTheme="minorHAnsi" w:hAnsiTheme="minorHAnsi"/>
          <w:color w:val="auto"/>
        </w:rPr>
        <w:t>ge during diapause preparations</w:t>
      </w:r>
      <w:r w:rsidR="001D6AFF" w:rsidRPr="00482DF9">
        <w:rPr>
          <w:rFonts w:asciiTheme="minorHAnsi" w:hAnsiTheme="minorHAnsi"/>
          <w:color w:val="auto"/>
        </w:rPr>
        <w:t>…</w:t>
      </w:r>
      <w:r w:rsidR="00F22741" w:rsidRPr="00482DF9">
        <w:rPr>
          <w:rFonts w:asciiTheme="minorHAnsi" w:hAnsiTheme="minorHAnsi"/>
          <w:color w:val="auto"/>
        </w:rPr>
        <w:t xml:space="preserve"> </w:t>
      </w:r>
      <w:r w:rsidR="007A0EB3" w:rsidRPr="00482DF9">
        <w:rPr>
          <w:rFonts w:asciiTheme="minorHAnsi" w:hAnsiTheme="minorHAnsi"/>
          <w:color w:val="auto"/>
        </w:rPr>
        <w:t xml:space="preserve">Studying naturally occurring </w:t>
      </w:r>
      <w:r w:rsidR="00DA1F76" w:rsidRPr="00482DF9">
        <w:rPr>
          <w:rFonts w:asciiTheme="minorHAnsi" w:hAnsiTheme="minorHAnsi"/>
          <w:color w:val="auto"/>
        </w:rPr>
        <w:t>insect</w:t>
      </w:r>
      <w:r w:rsidR="007A0EB3" w:rsidRPr="00482DF9">
        <w:rPr>
          <w:rFonts w:asciiTheme="minorHAnsi" w:hAnsiTheme="minorHAnsi"/>
          <w:color w:val="auto"/>
        </w:rPr>
        <w:t xml:space="preserve"> populations with polymorphic diapause len</w:t>
      </w:r>
      <w:r w:rsidR="00F22741" w:rsidRPr="00482DF9">
        <w:rPr>
          <w:rFonts w:asciiTheme="minorHAnsi" w:hAnsiTheme="minorHAnsi"/>
          <w:color w:val="auto"/>
        </w:rPr>
        <w:t xml:space="preserve">gths could accomplish this goal, </w:t>
      </w:r>
      <w:r w:rsidR="001D6AFF" w:rsidRPr="00482DF9">
        <w:rPr>
          <w:rFonts w:asciiTheme="minorHAnsi" w:hAnsiTheme="minorHAnsi"/>
          <w:color w:val="auto"/>
        </w:rPr>
        <w:t xml:space="preserve">making </w:t>
      </w:r>
      <w:r w:rsidR="00EE68B1" w:rsidRPr="00482DF9">
        <w:rPr>
          <w:rFonts w:asciiTheme="minorHAnsi" w:hAnsiTheme="minorHAnsi"/>
          <w:i/>
          <w:color w:val="auto"/>
        </w:rPr>
        <w:t>Ostrinia nubilalis</w:t>
      </w:r>
      <w:r w:rsidR="00EE68B1" w:rsidRPr="00482DF9">
        <w:rPr>
          <w:rFonts w:asciiTheme="minorHAnsi" w:hAnsiTheme="minorHAnsi"/>
          <w:color w:val="auto"/>
        </w:rPr>
        <w:t xml:space="preserve"> (</w:t>
      </w:r>
      <w:r w:rsidR="001D6AFF" w:rsidRPr="00482DF9">
        <w:rPr>
          <w:rFonts w:asciiTheme="minorHAnsi" w:hAnsiTheme="minorHAnsi"/>
          <w:color w:val="auto"/>
        </w:rPr>
        <w:t>European corn borer</w:t>
      </w:r>
      <w:r w:rsidR="00EE68B1" w:rsidRPr="00482DF9">
        <w:rPr>
          <w:rFonts w:asciiTheme="minorHAnsi" w:hAnsiTheme="minorHAnsi"/>
          <w:color w:val="auto"/>
        </w:rPr>
        <w:t>)</w:t>
      </w:r>
      <w:r w:rsidR="001D6AFF" w:rsidRPr="00482DF9">
        <w:rPr>
          <w:rFonts w:asciiTheme="minorHAnsi" w:hAnsiTheme="minorHAnsi"/>
          <w:color w:val="auto"/>
        </w:rPr>
        <w:t xml:space="preserve"> </w:t>
      </w:r>
      <w:r w:rsidR="00F22741" w:rsidRPr="00482DF9">
        <w:rPr>
          <w:rFonts w:asciiTheme="minorHAnsi" w:hAnsiTheme="minorHAnsi"/>
          <w:color w:val="auto"/>
        </w:rPr>
        <w:t xml:space="preserve">a </w:t>
      </w:r>
      <w:r w:rsidR="001D6AFF" w:rsidRPr="00482DF9">
        <w:rPr>
          <w:rFonts w:asciiTheme="minorHAnsi" w:hAnsiTheme="minorHAnsi"/>
          <w:color w:val="auto"/>
        </w:rPr>
        <w:t>suitable model.</w:t>
      </w:r>
      <w:r w:rsidR="007A0EB3" w:rsidRPr="00482DF9">
        <w:rPr>
          <w:rFonts w:asciiTheme="minorHAnsi" w:hAnsiTheme="minorHAnsi"/>
          <w:color w:val="auto"/>
        </w:rPr>
        <w:t xml:space="preserve"> </w:t>
      </w:r>
    </w:p>
    <w:p w14:paraId="3F9BBE15" w14:textId="1523B344" w:rsidR="0079122A" w:rsidRPr="00482DF9" w:rsidRDefault="00EE68B1" w:rsidP="00EE68B1">
      <w:pPr>
        <w:spacing w:line="480" w:lineRule="auto"/>
        <w:ind w:firstLine="720"/>
        <w:rPr>
          <w:rFonts w:asciiTheme="minorHAnsi" w:hAnsiTheme="minorHAnsi"/>
          <w:color w:val="auto"/>
        </w:rPr>
      </w:pPr>
      <w:r w:rsidRPr="00482DF9">
        <w:rPr>
          <w:rFonts w:asciiTheme="minorHAnsi" w:hAnsiTheme="minorHAnsi"/>
          <w:color w:val="auto"/>
        </w:rPr>
        <w:t>European corn borer (</w:t>
      </w:r>
      <w:r w:rsidR="00DD7120" w:rsidRPr="00482DF9">
        <w:rPr>
          <w:rFonts w:asciiTheme="minorHAnsi" w:hAnsiTheme="minorHAnsi"/>
          <w:color w:val="auto"/>
        </w:rPr>
        <w:t>ECB)</w:t>
      </w:r>
      <w:r w:rsidR="007A0EB3" w:rsidRPr="00482DF9">
        <w:rPr>
          <w:rFonts w:asciiTheme="minorHAnsi" w:hAnsiTheme="minorHAnsi"/>
          <w:color w:val="auto"/>
        </w:rPr>
        <w:t xml:space="preserve"> </w:t>
      </w:r>
      <w:r w:rsidR="00DD7120" w:rsidRPr="00482DF9">
        <w:rPr>
          <w:rFonts w:asciiTheme="minorHAnsi" w:hAnsiTheme="minorHAnsi"/>
          <w:color w:val="auto"/>
        </w:rPr>
        <w:t xml:space="preserve">is </w:t>
      </w:r>
      <w:r w:rsidR="00C91EAF" w:rsidRPr="00482DF9">
        <w:rPr>
          <w:rFonts w:asciiTheme="minorHAnsi" w:hAnsiTheme="minorHAnsi"/>
          <w:color w:val="auto"/>
        </w:rPr>
        <w:t xml:space="preserve">a phytophagous lepidopteran distributed </w:t>
      </w:r>
      <w:r w:rsidR="00DD7120" w:rsidRPr="00482DF9">
        <w:rPr>
          <w:rFonts w:asciiTheme="minorHAnsi" w:hAnsiTheme="minorHAnsi"/>
          <w:color w:val="auto"/>
        </w:rPr>
        <w:t>in</w:t>
      </w:r>
      <w:r w:rsidR="006D2C61" w:rsidRPr="00482DF9">
        <w:rPr>
          <w:rFonts w:asciiTheme="minorHAnsi" w:hAnsiTheme="minorHAnsi"/>
          <w:color w:val="auto"/>
        </w:rPr>
        <w:t xml:space="preserve"> </w:t>
      </w:r>
      <w:r w:rsidR="00083414" w:rsidRPr="00482DF9">
        <w:rPr>
          <w:rFonts w:asciiTheme="minorHAnsi" w:hAnsiTheme="minorHAnsi"/>
          <w:color w:val="auto"/>
        </w:rPr>
        <w:t>most</w:t>
      </w:r>
      <w:r w:rsidR="006D2C61" w:rsidRPr="00482DF9">
        <w:rPr>
          <w:rFonts w:asciiTheme="minorHAnsi" w:hAnsiTheme="minorHAnsi"/>
          <w:color w:val="auto"/>
        </w:rPr>
        <w:t xml:space="preserve"> </w:t>
      </w:r>
      <w:r w:rsidR="00DD7120" w:rsidRPr="00482DF9">
        <w:rPr>
          <w:rFonts w:asciiTheme="minorHAnsi" w:hAnsiTheme="minorHAnsi"/>
          <w:color w:val="auto"/>
        </w:rPr>
        <w:t>states east of the Rocky Mountains</w:t>
      </w:r>
      <w:r w:rsidR="001D6AFF" w:rsidRPr="00482DF9">
        <w:rPr>
          <w:rFonts w:asciiTheme="minorHAnsi" w:hAnsiTheme="minorHAnsi"/>
          <w:color w:val="auto"/>
        </w:rPr>
        <w:t xml:space="preserve"> from Canada to the Gulf of Mexico</w:t>
      </w:r>
      <w:r w:rsidR="00EB5C03" w:rsidRPr="00482DF9">
        <w:rPr>
          <w:rFonts w:asciiTheme="minorHAnsi" w:hAnsiTheme="minorHAnsi"/>
          <w:color w:val="auto"/>
        </w:rPr>
        <w:t xml:space="preserve"> </w:t>
      </w:r>
      <w:r w:rsidR="006D2C61" w:rsidRPr="00482DF9">
        <w:rPr>
          <w:rFonts w:asciiTheme="minorHAnsi" w:hAnsiTheme="minorHAnsi"/>
          <w:color w:val="auto"/>
        </w:rPr>
        <w:fldChar w:fldCharType="begin" w:fldLock="1"/>
      </w:r>
      <w:r w:rsidR="00BD6232" w:rsidRPr="00482DF9">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482DF9">
        <w:rPr>
          <w:rFonts w:asciiTheme="minorHAnsi" w:hAnsiTheme="minorHAnsi"/>
          <w:color w:val="auto"/>
        </w:rPr>
        <w:fldChar w:fldCharType="separate"/>
      </w:r>
      <w:r w:rsidR="00BD6232" w:rsidRPr="00482DF9">
        <w:rPr>
          <w:rFonts w:asciiTheme="minorHAnsi" w:hAnsiTheme="minorHAnsi"/>
          <w:noProof/>
          <w:color w:val="auto"/>
        </w:rPr>
        <w:t>(Beck and Apple 1961, Capinera 2000, Bohnenblust and Tooker 2010)</w:t>
      </w:r>
      <w:r w:rsidR="006D2C61" w:rsidRPr="00482DF9">
        <w:rPr>
          <w:rFonts w:asciiTheme="minorHAnsi" w:hAnsiTheme="minorHAnsi"/>
          <w:color w:val="auto"/>
        </w:rPr>
        <w:fldChar w:fldCharType="end"/>
      </w:r>
      <w:r w:rsidR="00DD7120" w:rsidRPr="00482DF9">
        <w:rPr>
          <w:rFonts w:asciiTheme="minorHAnsi" w:hAnsiTheme="minorHAnsi"/>
          <w:color w:val="auto"/>
        </w:rPr>
        <w:t xml:space="preserve">. </w:t>
      </w:r>
      <w:r w:rsidR="005340BD" w:rsidRPr="00482DF9">
        <w:rPr>
          <w:rFonts w:asciiTheme="minorHAnsi" w:hAnsiTheme="minorHAnsi"/>
          <w:color w:val="auto"/>
        </w:rPr>
        <w:t xml:space="preserve">European corn borer populations are </w:t>
      </w:r>
      <w:r w:rsidR="009D754A" w:rsidRPr="00482DF9">
        <w:rPr>
          <w:rFonts w:asciiTheme="minorHAnsi" w:hAnsiTheme="minorHAnsi"/>
          <w:color w:val="auto"/>
        </w:rPr>
        <w:t>categorized into strains characterized</w:t>
      </w:r>
      <w:r w:rsidR="005340BD" w:rsidRPr="00482DF9">
        <w:rPr>
          <w:rFonts w:asciiTheme="minorHAnsi" w:hAnsiTheme="minorHAnsi"/>
          <w:color w:val="auto"/>
        </w:rPr>
        <w:t xml:space="preserve"> by voltinism </w:t>
      </w:r>
      <w:r w:rsidR="008228C0" w:rsidRPr="00482DF9">
        <w:rPr>
          <w:rFonts w:asciiTheme="minorHAnsi" w:hAnsiTheme="minorHAnsi"/>
          <w:color w:val="auto"/>
        </w:rPr>
        <w:t xml:space="preserve">(the </w:t>
      </w:r>
      <w:r w:rsidR="005340BD" w:rsidRPr="00482DF9">
        <w:rPr>
          <w:rFonts w:asciiTheme="minorHAnsi" w:hAnsiTheme="minorHAnsi"/>
          <w:color w:val="auto"/>
        </w:rPr>
        <w:t>number of generations that population produces each year before entering diapause</w:t>
      </w:r>
      <w:r w:rsidR="008228C0" w:rsidRPr="00482DF9">
        <w:rPr>
          <w:rFonts w:asciiTheme="minorHAnsi" w:hAnsiTheme="minorHAnsi"/>
          <w:color w:val="auto"/>
        </w:rPr>
        <w:t xml:space="preserve">) and </w:t>
      </w:r>
      <w:r w:rsidR="009D754A" w:rsidRPr="00482DF9">
        <w:rPr>
          <w:rFonts w:asciiTheme="minorHAnsi" w:hAnsiTheme="minorHAnsi"/>
          <w:color w:val="auto"/>
        </w:rPr>
        <w:t xml:space="preserve">the specific sex pheromone blend produced by females and that elicits a response in males in the same strain </w:t>
      </w:r>
      <w:r w:rsidR="009D754A" w:rsidRPr="00482DF9">
        <w:rPr>
          <w:rFonts w:asciiTheme="minorHAnsi" w:hAnsiTheme="minorHAnsi"/>
          <w:color w:val="auto"/>
        </w:rPr>
        <w:fldChar w:fldCharType="begin" w:fldLock="1"/>
      </w:r>
      <w:r w:rsidR="009D754A" w:rsidRPr="00482DF9">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9D754A" w:rsidRPr="00482DF9">
        <w:rPr>
          <w:rFonts w:asciiTheme="minorHAnsi" w:hAnsiTheme="minorHAnsi"/>
          <w:color w:val="auto"/>
        </w:rPr>
        <w:fldChar w:fldCharType="separate"/>
      </w:r>
      <w:r w:rsidR="009D754A" w:rsidRPr="00482DF9">
        <w:rPr>
          <w:rFonts w:asciiTheme="minorHAnsi" w:hAnsiTheme="minorHAnsi"/>
          <w:noProof/>
          <w:color w:val="auto"/>
        </w:rPr>
        <w:t>(Dopman et al. 2005)</w:t>
      </w:r>
      <w:r w:rsidR="009D754A" w:rsidRPr="00482DF9">
        <w:rPr>
          <w:rFonts w:asciiTheme="minorHAnsi" w:hAnsiTheme="minorHAnsi"/>
          <w:color w:val="auto"/>
        </w:rPr>
        <w:fldChar w:fldCharType="end"/>
      </w:r>
      <w:r w:rsidR="005340BD" w:rsidRPr="00482DF9">
        <w:rPr>
          <w:rFonts w:asciiTheme="minorHAnsi" w:hAnsiTheme="minorHAnsi"/>
          <w:color w:val="auto"/>
        </w:rPr>
        <w:t xml:space="preserve">. </w:t>
      </w:r>
      <w:r w:rsidR="00DD7120" w:rsidRPr="00482DF9">
        <w:rPr>
          <w:rFonts w:asciiTheme="minorHAnsi" w:hAnsiTheme="minorHAnsi"/>
          <w:color w:val="auto"/>
        </w:rPr>
        <w:t xml:space="preserve">Through its </w:t>
      </w:r>
      <w:r w:rsidR="00006FEE" w:rsidRPr="00482DF9">
        <w:rPr>
          <w:rFonts w:asciiTheme="minorHAnsi" w:hAnsiTheme="minorHAnsi"/>
          <w:color w:val="auto"/>
        </w:rPr>
        <w:t>distribution,</w:t>
      </w:r>
      <w:r w:rsidR="00DD7120" w:rsidRPr="00482DF9">
        <w:rPr>
          <w:rFonts w:asciiTheme="minorHAnsi" w:hAnsiTheme="minorHAnsi"/>
          <w:color w:val="auto"/>
        </w:rPr>
        <w:t xml:space="preserve"> ECB</w:t>
      </w:r>
      <w:r w:rsidR="001D6AFF" w:rsidRPr="00482DF9">
        <w:rPr>
          <w:rFonts w:asciiTheme="minorHAnsi" w:hAnsiTheme="minorHAnsi"/>
          <w:color w:val="auto"/>
        </w:rPr>
        <w:t xml:space="preserve"> populations</w:t>
      </w:r>
      <w:r w:rsidRPr="00482DF9">
        <w:rPr>
          <w:rFonts w:asciiTheme="minorHAnsi" w:hAnsiTheme="minorHAnsi"/>
          <w:color w:val="auto"/>
        </w:rPr>
        <w:t xml:space="preserve"> separate </w:t>
      </w:r>
      <w:proofErr w:type="spellStart"/>
      <w:r w:rsidRPr="00482DF9">
        <w:rPr>
          <w:rFonts w:asciiTheme="minorHAnsi" w:hAnsiTheme="minorHAnsi"/>
          <w:color w:val="auto"/>
        </w:rPr>
        <w:t>clina</w:t>
      </w:r>
      <w:r w:rsidR="001D6AFF" w:rsidRPr="00482DF9">
        <w:rPr>
          <w:rFonts w:asciiTheme="minorHAnsi" w:hAnsiTheme="minorHAnsi"/>
          <w:color w:val="auto"/>
        </w:rPr>
        <w:t>ly</w:t>
      </w:r>
      <w:proofErr w:type="spellEnd"/>
      <w:r w:rsidR="001D6AFF" w:rsidRPr="00482DF9">
        <w:rPr>
          <w:rFonts w:asciiTheme="minorHAnsi" w:hAnsiTheme="minorHAnsi"/>
          <w:color w:val="auto"/>
        </w:rPr>
        <w:t xml:space="preserve"> with voltinism increasing from univoltine at the northern e</w:t>
      </w:r>
      <w:r w:rsidR="00906F61" w:rsidRPr="00482DF9">
        <w:rPr>
          <w:rFonts w:asciiTheme="minorHAnsi" w:hAnsiTheme="minorHAnsi"/>
          <w:color w:val="auto"/>
        </w:rPr>
        <w:t>dge to bivoltine and multivoltine populations as latitude decreases</w:t>
      </w:r>
      <w:r w:rsidR="004F282C" w:rsidRPr="00482DF9">
        <w:rPr>
          <w:rFonts w:asciiTheme="minorHAnsi" w:hAnsiTheme="minorHAnsi"/>
          <w:color w:val="auto"/>
        </w:rPr>
        <w:t xml:space="preserve"> </w:t>
      </w:r>
      <w:r w:rsidR="004F282C" w:rsidRPr="00482DF9">
        <w:rPr>
          <w:rFonts w:asciiTheme="minorHAnsi" w:hAnsiTheme="minorHAnsi"/>
          <w:color w:val="auto"/>
        </w:rPr>
        <w:fldChar w:fldCharType="begin" w:fldLock="1"/>
      </w:r>
      <w:r w:rsidR="004F282C" w:rsidRPr="00482DF9">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482DF9">
        <w:rPr>
          <w:rFonts w:asciiTheme="minorHAnsi" w:hAnsiTheme="minorHAnsi"/>
          <w:color w:val="auto"/>
        </w:rPr>
        <w:fldChar w:fldCharType="separate"/>
      </w:r>
      <w:r w:rsidR="004F282C" w:rsidRPr="00482DF9">
        <w:rPr>
          <w:rFonts w:asciiTheme="minorHAnsi" w:hAnsiTheme="minorHAnsi"/>
          <w:noProof/>
          <w:color w:val="auto"/>
        </w:rPr>
        <w:t>(Beck and Apple 1961)</w:t>
      </w:r>
      <w:r w:rsidR="004F282C" w:rsidRPr="00482DF9">
        <w:rPr>
          <w:rFonts w:asciiTheme="minorHAnsi" w:hAnsiTheme="minorHAnsi"/>
          <w:color w:val="auto"/>
        </w:rPr>
        <w:fldChar w:fldCharType="end"/>
      </w:r>
      <w:r w:rsidR="00DD7120" w:rsidRPr="00482DF9">
        <w:rPr>
          <w:rFonts w:asciiTheme="minorHAnsi" w:hAnsiTheme="minorHAnsi"/>
          <w:color w:val="auto"/>
        </w:rPr>
        <w:t>.</w:t>
      </w:r>
      <w:r w:rsidR="00316068" w:rsidRPr="00482DF9">
        <w:rPr>
          <w:rFonts w:asciiTheme="minorHAnsi" w:hAnsiTheme="minorHAnsi"/>
          <w:color w:val="auto"/>
        </w:rPr>
        <w:t xml:space="preserve"> </w:t>
      </w:r>
      <w:r w:rsidR="006753B7" w:rsidRPr="00482DF9">
        <w:rPr>
          <w:rFonts w:asciiTheme="minorHAnsi" w:hAnsiTheme="minorHAnsi"/>
          <w:color w:val="auto"/>
        </w:rPr>
        <w:t xml:space="preserve">Sex pheromone </w:t>
      </w:r>
      <w:r w:rsidR="00565159" w:rsidRPr="00482DF9">
        <w:rPr>
          <w:rFonts w:asciiTheme="minorHAnsi" w:hAnsiTheme="minorHAnsi"/>
          <w:color w:val="auto"/>
        </w:rPr>
        <w:t>biosynthesis</w:t>
      </w:r>
      <w:r w:rsidR="006753B7" w:rsidRPr="00482DF9">
        <w:rPr>
          <w:rFonts w:asciiTheme="minorHAnsi" w:hAnsiTheme="minorHAnsi"/>
          <w:color w:val="auto"/>
        </w:rPr>
        <w:t xml:space="preserve"> </w:t>
      </w:r>
      <w:r w:rsidR="00D34AFF" w:rsidRPr="00482DF9">
        <w:rPr>
          <w:rFonts w:asciiTheme="minorHAnsi" w:hAnsiTheme="minorHAnsi"/>
          <w:color w:val="auto"/>
        </w:rPr>
        <w:t xml:space="preserve">involves the </w:t>
      </w:r>
      <w:r w:rsidR="00282EA3" w:rsidRPr="00482DF9">
        <w:rPr>
          <w:color w:val="auto"/>
        </w:rPr>
        <w:sym w:font="Symbol" w:char="F062"/>
      </w:r>
      <w:r w:rsidR="00BA7CE6" w:rsidRPr="00482DF9">
        <w:rPr>
          <w:rFonts w:asciiTheme="minorHAnsi" w:hAnsiTheme="minorHAnsi"/>
          <w:color w:val="auto"/>
        </w:rPr>
        <w:t>-oxidation</w:t>
      </w:r>
      <w:r w:rsidR="00D34AFF" w:rsidRPr="00482DF9">
        <w:rPr>
          <w:rFonts w:asciiTheme="minorHAnsi" w:hAnsiTheme="minorHAnsi"/>
          <w:color w:val="auto"/>
        </w:rPr>
        <w:t xml:space="preserve"> of </w:t>
      </w:r>
      <w:r w:rsidR="00BA7CE6" w:rsidRPr="00482DF9">
        <w:rPr>
          <w:rFonts w:asciiTheme="minorHAnsi" w:hAnsiTheme="minorHAnsi"/>
          <w:color w:val="auto"/>
        </w:rPr>
        <w:t xml:space="preserve">palmitic acid into </w:t>
      </w:r>
      <w:r w:rsidR="00282EA3" w:rsidRPr="00482DF9">
        <w:rPr>
          <w:rFonts w:asciiTheme="minorHAnsi" w:hAnsiTheme="minorHAnsi"/>
          <w:color w:val="auto"/>
        </w:rPr>
        <w:t xml:space="preserve">(E)-11-tetradecenoyl and (Z)-11-tetradecenoyl precursors which can be reduced into their corresponding fatty alcohols </w:t>
      </w:r>
      <w:r w:rsidR="0079122A" w:rsidRPr="00482DF9">
        <w:rPr>
          <w:rFonts w:asciiTheme="minorHAnsi" w:hAnsiTheme="minorHAnsi"/>
          <w:color w:val="auto"/>
        </w:rPr>
        <w:t>then</w:t>
      </w:r>
      <w:r w:rsidR="00282EA3" w:rsidRPr="00482DF9">
        <w:rPr>
          <w:rFonts w:asciiTheme="minorHAnsi" w:hAnsiTheme="minorHAnsi"/>
          <w:color w:val="auto"/>
        </w:rPr>
        <w:t xml:space="preserve"> </w:t>
      </w:r>
      <w:proofErr w:type="spellStart"/>
      <w:r w:rsidR="00282EA3" w:rsidRPr="00482DF9">
        <w:rPr>
          <w:rFonts w:asciiTheme="minorHAnsi" w:hAnsiTheme="minorHAnsi"/>
          <w:color w:val="auto"/>
        </w:rPr>
        <w:t>acylated</w:t>
      </w:r>
      <w:proofErr w:type="spellEnd"/>
      <w:r w:rsidR="00246344" w:rsidRPr="00482DF9">
        <w:rPr>
          <w:rFonts w:asciiTheme="minorHAnsi" w:hAnsiTheme="minorHAnsi"/>
          <w:color w:val="auto"/>
        </w:rPr>
        <w:t xml:space="preserve"> </w:t>
      </w:r>
      <w:r w:rsidR="00246344" w:rsidRPr="00482DF9">
        <w:rPr>
          <w:rFonts w:asciiTheme="minorHAnsi" w:hAnsiTheme="minorHAnsi"/>
          <w:color w:val="auto"/>
        </w:rPr>
        <w:fldChar w:fldCharType="begin" w:fldLock="1"/>
      </w:r>
      <w:r w:rsidR="00246344" w:rsidRPr="00482DF9">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482DF9">
        <w:rPr>
          <w:rFonts w:asciiTheme="minorHAnsi" w:hAnsiTheme="minorHAnsi"/>
          <w:color w:val="auto"/>
        </w:rPr>
        <w:fldChar w:fldCharType="separate"/>
      </w:r>
      <w:r w:rsidR="00246344" w:rsidRPr="00482DF9">
        <w:rPr>
          <w:rFonts w:asciiTheme="minorHAnsi" w:hAnsiTheme="minorHAnsi"/>
          <w:noProof/>
          <w:color w:val="auto"/>
        </w:rPr>
        <w:t>(Lassance et al. 2010)</w:t>
      </w:r>
      <w:r w:rsidR="00246344" w:rsidRPr="00482DF9">
        <w:rPr>
          <w:rFonts w:asciiTheme="minorHAnsi" w:hAnsiTheme="minorHAnsi"/>
          <w:color w:val="auto"/>
        </w:rPr>
        <w:fldChar w:fldCharType="end"/>
      </w:r>
      <w:r w:rsidR="00246344" w:rsidRPr="00482DF9">
        <w:rPr>
          <w:rFonts w:asciiTheme="minorHAnsi" w:hAnsiTheme="minorHAnsi"/>
          <w:color w:val="auto"/>
        </w:rPr>
        <w:t xml:space="preserve">l. </w:t>
      </w:r>
      <w:r w:rsidR="0079122A" w:rsidRPr="00482DF9">
        <w:rPr>
          <w:rFonts w:asciiTheme="minorHAnsi" w:hAnsiTheme="minorHAnsi"/>
          <w:color w:val="auto"/>
        </w:rPr>
        <w:t xml:space="preserve">The specific blend </w:t>
      </w:r>
      <w:r w:rsidR="00246344" w:rsidRPr="00482DF9">
        <w:rPr>
          <w:rFonts w:asciiTheme="minorHAnsi" w:hAnsiTheme="minorHAnsi"/>
          <w:color w:val="auto"/>
        </w:rPr>
        <w:t xml:space="preserve">of fatty-acyl precursor reduced and </w:t>
      </w:r>
      <w:proofErr w:type="spellStart"/>
      <w:r w:rsidR="00246344" w:rsidRPr="00482DF9">
        <w:rPr>
          <w:rFonts w:asciiTheme="minorHAnsi" w:hAnsiTheme="minorHAnsi"/>
          <w:color w:val="auto"/>
        </w:rPr>
        <w:t>acylated</w:t>
      </w:r>
      <w:proofErr w:type="spellEnd"/>
      <w:r w:rsidR="00246344" w:rsidRPr="00482DF9">
        <w:rPr>
          <w:rFonts w:asciiTheme="minorHAnsi" w:hAnsiTheme="minorHAnsi"/>
          <w:color w:val="auto"/>
        </w:rPr>
        <w:t xml:space="preserve"> </w:t>
      </w:r>
      <w:r w:rsidR="0079122A" w:rsidRPr="00482DF9">
        <w:rPr>
          <w:rFonts w:asciiTheme="minorHAnsi" w:hAnsiTheme="minorHAnsi"/>
          <w:color w:val="auto"/>
        </w:rPr>
        <w:t>different between strains</w:t>
      </w:r>
      <w:r w:rsidR="003D5AF6" w:rsidRPr="00482DF9">
        <w:rPr>
          <w:rFonts w:asciiTheme="minorHAnsi" w:hAnsiTheme="minorHAnsi"/>
          <w:color w:val="auto"/>
        </w:rPr>
        <w:t xml:space="preserve"> </w:t>
      </w:r>
      <w:r w:rsidR="003D5AF6" w:rsidRPr="00482DF9">
        <w:rPr>
          <w:rFonts w:asciiTheme="minorHAnsi" w:hAnsiTheme="minorHAnsi"/>
          <w:color w:val="auto"/>
        </w:rPr>
        <w:fldChar w:fldCharType="begin" w:fldLock="1"/>
      </w:r>
      <w:r w:rsidR="003D5AF6" w:rsidRPr="00482DF9">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482DF9">
        <w:rPr>
          <w:rFonts w:asciiTheme="minorHAnsi" w:hAnsiTheme="minorHAnsi"/>
          <w:color w:val="auto"/>
        </w:rPr>
        <w:fldChar w:fldCharType="separate"/>
      </w:r>
      <w:r w:rsidR="003D5AF6" w:rsidRPr="00482DF9">
        <w:rPr>
          <w:rFonts w:asciiTheme="minorHAnsi" w:hAnsiTheme="minorHAnsi"/>
          <w:noProof/>
          <w:color w:val="auto"/>
        </w:rPr>
        <w:t>(Lassance et al. 2010)</w:t>
      </w:r>
      <w:r w:rsidR="003D5AF6" w:rsidRPr="00482DF9">
        <w:rPr>
          <w:rFonts w:asciiTheme="minorHAnsi" w:hAnsiTheme="minorHAnsi"/>
          <w:color w:val="auto"/>
        </w:rPr>
        <w:fldChar w:fldCharType="end"/>
      </w:r>
      <w:r w:rsidR="0079122A" w:rsidRPr="00482DF9">
        <w:rPr>
          <w:rFonts w:asciiTheme="minorHAnsi" w:hAnsiTheme="minorHAnsi"/>
          <w:color w:val="auto"/>
        </w:rPr>
        <w:t>. T</w:t>
      </w:r>
      <w:r w:rsidR="00246344" w:rsidRPr="00482DF9">
        <w:rPr>
          <w:rFonts w:asciiTheme="minorHAnsi" w:hAnsiTheme="minorHAnsi"/>
          <w:color w:val="auto"/>
        </w:rPr>
        <w:t>he autosomal gene</w:t>
      </w:r>
      <w:r w:rsidR="0079122A" w:rsidRPr="00482DF9">
        <w:rPr>
          <w:rFonts w:asciiTheme="minorHAnsi" w:hAnsiTheme="minorHAnsi"/>
          <w:color w:val="auto"/>
        </w:rPr>
        <w:t xml:space="preserve"> responsible for the higher concentration of (Z)-11-tetradecenyl acetate in the Z s</w:t>
      </w:r>
      <w:r w:rsidRPr="00482DF9">
        <w:rPr>
          <w:rFonts w:asciiTheme="minorHAnsi" w:hAnsiTheme="minorHAnsi"/>
          <w:color w:val="auto"/>
        </w:rPr>
        <w:t>t</w:t>
      </w:r>
      <w:r w:rsidR="0079122A" w:rsidRPr="00482DF9">
        <w:rPr>
          <w:rFonts w:asciiTheme="minorHAnsi" w:hAnsiTheme="minorHAnsi"/>
          <w:color w:val="auto"/>
        </w:rPr>
        <w:t>rain sex pheromone blend is</w:t>
      </w:r>
      <w:r w:rsidR="00246344" w:rsidRPr="00482DF9">
        <w:rPr>
          <w:rFonts w:asciiTheme="minorHAnsi" w:hAnsiTheme="minorHAnsi"/>
          <w:color w:val="auto"/>
        </w:rPr>
        <w:t xml:space="preserve"> </w:t>
      </w:r>
      <w:proofErr w:type="spellStart"/>
      <w:r w:rsidR="00246344" w:rsidRPr="00482DF9">
        <w:rPr>
          <w:rFonts w:asciiTheme="minorHAnsi" w:hAnsiTheme="minorHAnsi"/>
          <w:i/>
          <w:color w:val="auto"/>
        </w:rPr>
        <w:t>pgFAR</w:t>
      </w:r>
      <w:proofErr w:type="spellEnd"/>
      <w:r w:rsidR="00246344" w:rsidRPr="00482DF9">
        <w:rPr>
          <w:rFonts w:asciiTheme="minorHAnsi" w:hAnsiTheme="minorHAnsi"/>
          <w:i/>
          <w:color w:val="auto"/>
        </w:rPr>
        <w:t>-Z</w:t>
      </w:r>
      <w:r w:rsidR="003D5AF6" w:rsidRPr="00482DF9">
        <w:rPr>
          <w:rFonts w:asciiTheme="minorHAnsi" w:hAnsiTheme="minorHAnsi"/>
          <w:i/>
          <w:color w:val="auto"/>
        </w:rPr>
        <w:t xml:space="preserve"> </w:t>
      </w:r>
      <w:r w:rsidR="003D5AF6" w:rsidRPr="00482DF9">
        <w:rPr>
          <w:rFonts w:asciiTheme="minorHAnsi" w:hAnsiTheme="minorHAnsi"/>
          <w:i/>
          <w:color w:val="auto"/>
        </w:rPr>
        <w:fldChar w:fldCharType="begin" w:fldLock="1"/>
      </w:r>
      <w:r w:rsidR="003D5AF6" w:rsidRPr="00482DF9">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482DF9">
        <w:rPr>
          <w:rFonts w:asciiTheme="minorHAnsi" w:hAnsiTheme="minorHAnsi"/>
          <w:i/>
          <w:color w:val="auto"/>
        </w:rPr>
        <w:fldChar w:fldCharType="separate"/>
      </w:r>
      <w:r w:rsidR="003D5AF6" w:rsidRPr="00482DF9">
        <w:rPr>
          <w:rFonts w:asciiTheme="minorHAnsi" w:hAnsiTheme="minorHAnsi"/>
          <w:noProof/>
          <w:color w:val="auto"/>
        </w:rPr>
        <w:t>(Lassance et al. 2010)</w:t>
      </w:r>
      <w:r w:rsidR="003D5AF6" w:rsidRPr="00482DF9">
        <w:rPr>
          <w:rFonts w:asciiTheme="minorHAnsi" w:hAnsiTheme="minorHAnsi"/>
          <w:i/>
          <w:color w:val="auto"/>
        </w:rPr>
        <w:fldChar w:fldCharType="end"/>
      </w:r>
      <w:r w:rsidR="0079122A" w:rsidRPr="00482DF9">
        <w:rPr>
          <w:rFonts w:asciiTheme="minorHAnsi" w:hAnsiTheme="minorHAnsi"/>
          <w:color w:val="auto"/>
        </w:rPr>
        <w:t xml:space="preserve">. The autosomal gene responsible </w:t>
      </w:r>
      <w:r w:rsidR="0079122A" w:rsidRPr="00482DF9">
        <w:rPr>
          <w:rFonts w:asciiTheme="minorHAnsi" w:hAnsiTheme="minorHAnsi"/>
          <w:color w:val="auto"/>
        </w:rPr>
        <w:lastRenderedPageBreak/>
        <w:t xml:space="preserve">for the pheromone blend with the higher concentration of (E)-11-tetradecenyl acetate characteristic of the E strain is </w:t>
      </w:r>
      <w:proofErr w:type="spellStart"/>
      <w:r w:rsidR="00246344" w:rsidRPr="00482DF9">
        <w:rPr>
          <w:rFonts w:asciiTheme="minorHAnsi" w:hAnsiTheme="minorHAnsi"/>
          <w:i/>
          <w:color w:val="auto"/>
        </w:rPr>
        <w:t>pgFAR</w:t>
      </w:r>
      <w:proofErr w:type="spellEnd"/>
      <w:r w:rsidR="00246344" w:rsidRPr="00482DF9">
        <w:rPr>
          <w:rFonts w:asciiTheme="minorHAnsi" w:hAnsiTheme="minorHAnsi"/>
          <w:i/>
          <w:color w:val="auto"/>
        </w:rPr>
        <w:t>-E</w:t>
      </w:r>
      <w:r w:rsidR="003D5AF6" w:rsidRPr="00482DF9">
        <w:rPr>
          <w:rFonts w:asciiTheme="minorHAnsi" w:hAnsiTheme="minorHAnsi"/>
          <w:i/>
          <w:color w:val="auto"/>
        </w:rPr>
        <w:t xml:space="preserve"> </w:t>
      </w:r>
      <w:r w:rsidR="003D5AF6" w:rsidRPr="00482DF9">
        <w:rPr>
          <w:rFonts w:asciiTheme="minorHAnsi" w:hAnsiTheme="minorHAnsi"/>
          <w:i/>
          <w:color w:val="auto"/>
        </w:rPr>
        <w:fldChar w:fldCharType="begin" w:fldLock="1"/>
      </w:r>
      <w:r w:rsidR="003D5AF6" w:rsidRPr="00482DF9">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482DF9">
        <w:rPr>
          <w:rFonts w:asciiTheme="minorHAnsi" w:hAnsiTheme="minorHAnsi"/>
          <w:i/>
          <w:color w:val="auto"/>
        </w:rPr>
        <w:fldChar w:fldCharType="separate"/>
      </w:r>
      <w:r w:rsidR="003D5AF6" w:rsidRPr="00482DF9">
        <w:rPr>
          <w:rFonts w:asciiTheme="minorHAnsi" w:hAnsiTheme="minorHAnsi"/>
          <w:noProof/>
          <w:color w:val="auto"/>
        </w:rPr>
        <w:t>(Lassance et al. 2010)</w:t>
      </w:r>
      <w:r w:rsidR="003D5AF6" w:rsidRPr="00482DF9">
        <w:rPr>
          <w:rFonts w:asciiTheme="minorHAnsi" w:hAnsiTheme="minorHAnsi"/>
          <w:i/>
          <w:color w:val="auto"/>
        </w:rPr>
        <w:fldChar w:fldCharType="end"/>
      </w:r>
      <w:r w:rsidR="00246344" w:rsidRPr="00482DF9">
        <w:rPr>
          <w:rFonts w:asciiTheme="minorHAnsi" w:hAnsiTheme="minorHAnsi"/>
          <w:color w:val="auto"/>
        </w:rPr>
        <w:t>.</w:t>
      </w:r>
      <w:r w:rsidR="00246344" w:rsidRPr="00482DF9">
        <w:rPr>
          <w:rFonts w:asciiTheme="minorHAnsi" w:hAnsiTheme="minorHAnsi"/>
          <w:i/>
          <w:color w:val="auto"/>
        </w:rPr>
        <w:t xml:space="preserve"> </w:t>
      </w:r>
      <w:r w:rsidRPr="00482DF9">
        <w:rPr>
          <w:rFonts w:asciiTheme="minorHAnsi" w:hAnsiTheme="minorHAnsi"/>
          <w:color w:val="auto"/>
        </w:rPr>
        <w:t xml:space="preserve">The objective of this study is to determine the degree the metabolic demands of overwintering dictate nutrient accumulation and storage in </w:t>
      </w:r>
      <w:r w:rsidRPr="00482DF9">
        <w:rPr>
          <w:rFonts w:asciiTheme="minorHAnsi" w:hAnsiTheme="minorHAnsi"/>
          <w:i/>
          <w:color w:val="auto"/>
        </w:rPr>
        <w:t>Ostrinia nubilalis</w:t>
      </w:r>
      <w:r w:rsidRPr="00482DF9">
        <w:rPr>
          <w:rFonts w:asciiTheme="minorHAnsi" w:hAnsiTheme="minorHAnsi"/>
          <w:color w:val="auto"/>
        </w:rPr>
        <w:t xml:space="preserve"> strains UZ and BE. Specifically, the goal of this study is to determine the degree to which triglycerides accumulate in the fat body of bivoltine-E strain and univoltine-Z strain</w:t>
      </w:r>
      <w:commentRangeStart w:id="11"/>
      <w:r w:rsidRPr="00482DF9">
        <w:rPr>
          <w:rFonts w:asciiTheme="minorHAnsi" w:hAnsiTheme="minorHAnsi"/>
          <w:color w:val="auto"/>
        </w:rPr>
        <w:t xml:space="preserve"> </w:t>
      </w:r>
      <w:commentRangeEnd w:id="11"/>
      <w:r w:rsidRPr="00482DF9">
        <w:rPr>
          <w:rStyle w:val="CommentReference"/>
        </w:rPr>
        <w:commentReference w:id="11"/>
      </w:r>
      <w:r w:rsidRPr="00482DF9">
        <w:rPr>
          <w:rFonts w:asciiTheme="minorHAnsi" w:hAnsiTheme="minorHAnsi"/>
          <w:color w:val="auto"/>
        </w:rPr>
        <w:t xml:space="preserve">of ECB when larvae from each strain are exposed to photoperiods that induce diapause photoperiods compared to their conspecifics exposed to a photoperiod that does not induce diapause. Characterizing these metabolic intermediates is intended to approximate the amount of energy an individual has stored in preparation for diapause. </w:t>
      </w:r>
    </w:p>
    <w:p w14:paraId="571B9B75" w14:textId="1D20867A" w:rsidR="00DA1F76" w:rsidRPr="00482DF9" w:rsidRDefault="00737384" w:rsidP="00737384">
      <w:pPr>
        <w:spacing w:line="480" w:lineRule="auto"/>
        <w:ind w:firstLine="360"/>
        <w:rPr>
          <w:rFonts w:asciiTheme="minorHAnsi" w:hAnsiTheme="minorHAnsi"/>
          <w:color w:val="auto"/>
        </w:rPr>
      </w:pPr>
      <w:r w:rsidRPr="00482DF9">
        <w:rPr>
          <w:rFonts w:asciiTheme="minorHAnsi" w:hAnsiTheme="minorHAnsi"/>
          <w:color w:val="auto"/>
        </w:rPr>
        <w:t>T</w:t>
      </w:r>
      <w:r w:rsidR="005A675F" w:rsidRPr="00482DF9">
        <w:rPr>
          <w:rFonts w:asciiTheme="minorHAnsi" w:hAnsiTheme="minorHAnsi"/>
          <w:color w:val="auto"/>
        </w:rPr>
        <w:t>he onset of diapause</w:t>
      </w:r>
      <w:r w:rsidR="008F2CB4" w:rsidRPr="00482DF9">
        <w:rPr>
          <w:rFonts w:asciiTheme="minorHAnsi" w:hAnsiTheme="minorHAnsi"/>
          <w:color w:val="auto"/>
        </w:rPr>
        <w:t xml:space="preserve"> </w:t>
      </w:r>
      <w:r w:rsidRPr="00482DF9">
        <w:rPr>
          <w:rFonts w:asciiTheme="minorHAnsi" w:hAnsiTheme="minorHAnsi"/>
          <w:color w:val="auto"/>
        </w:rPr>
        <w:t xml:space="preserve">in ECB </w:t>
      </w:r>
      <w:r w:rsidR="005A675F" w:rsidRPr="00482DF9">
        <w:rPr>
          <w:rFonts w:asciiTheme="minorHAnsi" w:hAnsiTheme="minorHAnsi"/>
          <w:color w:val="auto"/>
        </w:rPr>
        <w:t>is determined by the interaction</w:t>
      </w:r>
      <w:r w:rsidR="008F2CB4" w:rsidRPr="00482DF9">
        <w:rPr>
          <w:rFonts w:asciiTheme="minorHAnsi" w:hAnsiTheme="minorHAnsi"/>
          <w:color w:val="auto"/>
        </w:rPr>
        <w:t xml:space="preserve"> between photoperiod</w:t>
      </w:r>
      <w:r w:rsidR="005A675F" w:rsidRPr="00482DF9">
        <w:rPr>
          <w:rFonts w:asciiTheme="minorHAnsi" w:hAnsiTheme="minorHAnsi"/>
          <w:color w:val="auto"/>
        </w:rPr>
        <w:t xml:space="preserve"> and temperature</w:t>
      </w:r>
      <w:r w:rsidRPr="00482DF9">
        <w:rPr>
          <w:rFonts w:asciiTheme="minorHAnsi" w:hAnsiTheme="minorHAnsi"/>
          <w:color w:val="auto"/>
        </w:rPr>
        <w:t>. T</w:t>
      </w:r>
      <w:r w:rsidR="003D5AF6" w:rsidRPr="00482DF9">
        <w:rPr>
          <w:rFonts w:asciiTheme="minorHAnsi" w:hAnsiTheme="minorHAnsi"/>
          <w:color w:val="auto"/>
        </w:rPr>
        <w:t>he differences in diapause length</w:t>
      </w:r>
      <w:r w:rsidRPr="00482DF9">
        <w:rPr>
          <w:rFonts w:asciiTheme="minorHAnsi" w:hAnsiTheme="minorHAnsi"/>
          <w:color w:val="auto"/>
        </w:rPr>
        <w:t xml:space="preserve"> between the bivoltine and univoltine strains</w:t>
      </w:r>
      <w:r w:rsidR="003D5AF6" w:rsidRPr="00482DF9">
        <w:rPr>
          <w:rFonts w:asciiTheme="minorHAnsi" w:hAnsiTheme="minorHAnsi"/>
          <w:color w:val="auto"/>
        </w:rPr>
        <w:t xml:space="preserve"> </w:t>
      </w:r>
      <w:r w:rsidRPr="00482DF9">
        <w:rPr>
          <w:rFonts w:asciiTheme="minorHAnsi" w:hAnsiTheme="minorHAnsi"/>
          <w:color w:val="auto"/>
        </w:rPr>
        <w:t xml:space="preserve">with the genomic factor </w:t>
      </w:r>
      <w:proofErr w:type="spellStart"/>
      <w:r w:rsidRPr="00482DF9">
        <w:rPr>
          <w:rFonts w:asciiTheme="minorHAnsi" w:hAnsiTheme="minorHAnsi"/>
          <w:i/>
          <w:color w:val="auto"/>
        </w:rPr>
        <w:t>Pdd</w:t>
      </w:r>
      <w:proofErr w:type="spellEnd"/>
      <w:r w:rsidRPr="00482DF9">
        <w:rPr>
          <w:rFonts w:asciiTheme="minorHAnsi" w:hAnsiTheme="minorHAnsi"/>
          <w:color w:val="auto"/>
        </w:rPr>
        <w:t xml:space="preserve">, located on the Z sex chromosome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(Dopman et al. 2005)</w:t>
      </w:r>
      <w:r w:rsidRPr="00482DF9">
        <w:rPr>
          <w:rFonts w:asciiTheme="minorHAnsi" w:hAnsiTheme="minorHAnsi"/>
          <w:color w:val="auto"/>
        </w:rPr>
        <w:fldChar w:fldCharType="end"/>
      </w:r>
      <w:r w:rsidR="005A675F" w:rsidRPr="00482DF9">
        <w:rPr>
          <w:rFonts w:asciiTheme="minorHAnsi" w:hAnsiTheme="minorHAnsi"/>
          <w:color w:val="auto"/>
        </w:rPr>
        <w:t>. During the larval stage, ECB predict changes in the availability of nutrients by monitoring change</w:t>
      </w:r>
      <w:r w:rsidR="00C270E0" w:rsidRPr="00482DF9">
        <w:rPr>
          <w:rFonts w:asciiTheme="minorHAnsi" w:hAnsiTheme="minorHAnsi"/>
          <w:color w:val="auto"/>
        </w:rPr>
        <w:t>s</w:t>
      </w:r>
      <w:r w:rsidR="005A675F" w:rsidRPr="00482DF9">
        <w:rPr>
          <w:rFonts w:asciiTheme="minorHAnsi" w:hAnsiTheme="minorHAnsi"/>
          <w:color w:val="auto"/>
        </w:rPr>
        <w:t xml:space="preserve"> in photoperiod during the </w:t>
      </w:r>
      <w:r w:rsidR="00C270E0" w:rsidRPr="00482DF9">
        <w:rPr>
          <w:rFonts w:asciiTheme="minorHAnsi" w:hAnsiTheme="minorHAnsi"/>
          <w:color w:val="auto"/>
        </w:rPr>
        <w:t xml:space="preserve">warm </w:t>
      </w:r>
      <w:r w:rsidR="005A675F" w:rsidRPr="00482DF9">
        <w:rPr>
          <w:rFonts w:asciiTheme="minorHAnsi" w:hAnsiTheme="minorHAnsi"/>
          <w:color w:val="auto"/>
        </w:rPr>
        <w:t xml:space="preserve">growing season. When photoperiod </w:t>
      </w:r>
      <w:r w:rsidR="009D1CCA" w:rsidRPr="00482DF9">
        <w:rPr>
          <w:rFonts w:asciiTheme="minorHAnsi" w:hAnsiTheme="minorHAnsi"/>
          <w:color w:val="auto"/>
        </w:rPr>
        <w:t>is relatively short</w:t>
      </w:r>
      <w:r w:rsidR="005A675F" w:rsidRPr="00482DF9">
        <w:rPr>
          <w:rFonts w:asciiTheme="minorHAnsi" w:hAnsiTheme="minorHAnsi"/>
          <w:color w:val="auto"/>
        </w:rPr>
        <w:t xml:space="preserve"> the genes that control the diapause phenotype and phenology are primed and development is redirected towards diapause.</w:t>
      </w:r>
      <w:r w:rsidR="003C7E97" w:rsidRPr="00482DF9">
        <w:rPr>
          <w:rFonts w:asciiTheme="minorHAnsi" w:hAnsiTheme="minorHAnsi"/>
          <w:color w:val="auto"/>
        </w:rPr>
        <w:t xml:space="preserve"> The </w:t>
      </w:r>
      <w:proofErr w:type="spellStart"/>
      <w:r w:rsidR="00197BED" w:rsidRPr="00482DF9">
        <w:rPr>
          <w:rFonts w:asciiTheme="minorHAnsi" w:hAnsiTheme="minorHAnsi"/>
          <w:i/>
          <w:color w:val="auto"/>
        </w:rPr>
        <w:t>Pdd</w:t>
      </w:r>
      <w:proofErr w:type="spellEnd"/>
      <w:r w:rsidR="00197BED" w:rsidRPr="00482DF9">
        <w:rPr>
          <w:rFonts w:asciiTheme="minorHAnsi" w:hAnsiTheme="minorHAnsi"/>
          <w:color w:val="auto"/>
        </w:rPr>
        <w:t xml:space="preserve"> region of chromosome Z </w:t>
      </w:r>
      <w:r w:rsidRPr="00482DF9">
        <w:rPr>
          <w:rFonts w:asciiTheme="minorHAnsi" w:hAnsiTheme="minorHAnsi"/>
          <w:color w:val="auto"/>
        </w:rPr>
        <w:t xml:space="preserve">is a </w:t>
      </w:r>
      <w:r w:rsidR="00DF1458" w:rsidRPr="00482DF9">
        <w:rPr>
          <w:rFonts w:asciiTheme="minorHAnsi" w:hAnsiTheme="minorHAnsi"/>
          <w:color w:val="auto"/>
        </w:rPr>
        <w:t xml:space="preserve">major </w:t>
      </w:r>
      <w:r w:rsidRPr="00482DF9">
        <w:rPr>
          <w:rFonts w:asciiTheme="minorHAnsi" w:hAnsiTheme="minorHAnsi"/>
          <w:color w:val="auto"/>
        </w:rPr>
        <w:t>factor</w:t>
      </w:r>
      <w:r w:rsidR="00197BED" w:rsidRPr="00482DF9">
        <w:rPr>
          <w:rFonts w:asciiTheme="minorHAnsi" w:hAnsiTheme="minorHAnsi"/>
          <w:color w:val="auto"/>
        </w:rPr>
        <w:t xml:space="preserve"> that </w:t>
      </w:r>
      <w:r w:rsidRPr="00482DF9">
        <w:rPr>
          <w:rFonts w:asciiTheme="minorHAnsi" w:hAnsiTheme="minorHAnsi"/>
          <w:color w:val="auto"/>
        </w:rPr>
        <w:t xml:space="preserve">controls </w:t>
      </w:r>
      <w:r w:rsidR="00197BED" w:rsidRPr="00482DF9">
        <w:rPr>
          <w:rFonts w:asciiTheme="minorHAnsi" w:hAnsiTheme="minorHAnsi"/>
          <w:color w:val="auto"/>
        </w:rPr>
        <w:t>post diapause length</w:t>
      </w:r>
      <w:r w:rsidRPr="00482DF9">
        <w:rPr>
          <w:rFonts w:asciiTheme="minorHAnsi" w:hAnsiTheme="minorHAnsi"/>
          <w:color w:val="auto"/>
        </w:rPr>
        <w:t xml:space="preserve"> and is partially</w:t>
      </w:r>
      <w:r w:rsidR="00197BED" w:rsidRPr="00482DF9">
        <w:rPr>
          <w:rFonts w:asciiTheme="minorHAnsi" w:hAnsiTheme="minorHAnsi"/>
          <w:color w:val="auto"/>
        </w:rPr>
        <w:t xml:space="preserve"> </w:t>
      </w:r>
      <w:r w:rsidR="00C91EAF" w:rsidRPr="00482DF9">
        <w:rPr>
          <w:rFonts w:asciiTheme="minorHAnsi" w:hAnsiTheme="minorHAnsi"/>
          <w:color w:val="auto"/>
        </w:rPr>
        <w:t>r</w:t>
      </w:r>
      <w:r w:rsidR="003C7E97" w:rsidRPr="00482DF9">
        <w:rPr>
          <w:rFonts w:asciiTheme="minorHAnsi" w:hAnsiTheme="minorHAnsi"/>
          <w:color w:val="auto"/>
        </w:rPr>
        <w:t>esponsible</w:t>
      </w:r>
      <w:r w:rsidR="00076DE0" w:rsidRPr="00482DF9">
        <w:rPr>
          <w:rFonts w:asciiTheme="minorHAnsi" w:hAnsiTheme="minorHAnsi"/>
          <w:color w:val="auto"/>
        </w:rPr>
        <w:t xml:space="preserve"> for determining </w:t>
      </w:r>
      <w:r w:rsidRPr="00482DF9">
        <w:rPr>
          <w:rFonts w:asciiTheme="minorHAnsi" w:hAnsiTheme="minorHAnsi"/>
          <w:color w:val="auto"/>
        </w:rPr>
        <w:t>voltinism during the growing season.</w:t>
      </w:r>
      <w:r w:rsidR="00002039" w:rsidRPr="00482DF9">
        <w:rPr>
          <w:rFonts w:asciiTheme="minorHAnsi" w:hAnsiTheme="minorHAnsi"/>
          <w:color w:val="auto"/>
        </w:rPr>
        <w:t xml:space="preserve"> </w:t>
      </w:r>
      <w:r w:rsidRPr="00482DF9">
        <w:rPr>
          <w:rFonts w:asciiTheme="minorHAnsi" w:hAnsiTheme="minorHAnsi"/>
          <w:color w:val="auto"/>
        </w:rPr>
        <w:t>ECB</w:t>
      </w:r>
      <w:r w:rsidR="00DD7120" w:rsidRPr="00482DF9">
        <w:rPr>
          <w:rFonts w:asciiTheme="minorHAnsi" w:hAnsiTheme="minorHAnsi"/>
          <w:color w:val="auto"/>
        </w:rPr>
        <w:t xml:space="preserve"> diapause du</w:t>
      </w:r>
      <w:r w:rsidR="00C91EAF" w:rsidRPr="00482DF9">
        <w:rPr>
          <w:rFonts w:asciiTheme="minorHAnsi" w:hAnsiTheme="minorHAnsi"/>
          <w:color w:val="auto"/>
        </w:rPr>
        <w:t xml:space="preserve">ring </w:t>
      </w:r>
      <w:r w:rsidR="00E50DB7" w:rsidRPr="00482DF9">
        <w:rPr>
          <w:rFonts w:asciiTheme="minorHAnsi" w:hAnsiTheme="minorHAnsi"/>
          <w:color w:val="auto"/>
        </w:rPr>
        <w:t>winter months, at the end of their final larval instar.</w:t>
      </w:r>
      <w:r w:rsidR="00DD7120" w:rsidRPr="00482DF9">
        <w:rPr>
          <w:rFonts w:asciiTheme="minorHAnsi" w:hAnsiTheme="minorHAnsi"/>
          <w:color w:val="auto"/>
        </w:rPr>
        <w:t xml:space="preserve"> </w:t>
      </w:r>
      <w:r w:rsidR="00DA1F76" w:rsidRPr="00482DF9">
        <w:rPr>
          <w:rFonts w:asciiTheme="minorHAnsi" w:hAnsiTheme="minorHAnsi"/>
          <w:color w:val="auto"/>
        </w:rPr>
        <w:t>The univoltine-Z (UZ) strain genotype expresses a relatively long diapause phenotype, while the bivoltine-E (BE) strain genotype expresses a shorter diapause phenotype.</w:t>
      </w:r>
      <w:r w:rsidR="00FF02A8" w:rsidRPr="00482DF9">
        <w:rPr>
          <w:rFonts w:asciiTheme="minorHAnsi" w:hAnsiTheme="minorHAnsi"/>
          <w:color w:val="auto"/>
        </w:rPr>
        <w:t xml:space="preserve"> </w:t>
      </w:r>
      <w:commentRangeStart w:id="12"/>
      <w:r w:rsidR="00DA1F76" w:rsidRPr="00482DF9">
        <w:rPr>
          <w:rFonts w:asciiTheme="minorHAnsi" w:hAnsiTheme="minorHAnsi"/>
          <w:color w:val="auto"/>
        </w:rPr>
        <w:t>Under controlled laboratory conditions, the unique response of each strain can be reproducibly observed</w:t>
      </w:r>
      <w:r w:rsidR="00DC6806" w:rsidRPr="00482DF9">
        <w:rPr>
          <w:rFonts w:asciiTheme="minorHAnsi" w:hAnsiTheme="minorHAnsi"/>
          <w:color w:val="auto"/>
        </w:rPr>
        <w:t>.</w:t>
      </w:r>
      <w:r w:rsidR="00DA1F76" w:rsidRPr="00482DF9">
        <w:rPr>
          <w:rFonts w:asciiTheme="minorHAnsi" w:hAnsiTheme="minorHAnsi"/>
          <w:color w:val="auto"/>
        </w:rPr>
        <w:t xml:space="preserve"> </w:t>
      </w:r>
      <w:r w:rsidR="00DC6806" w:rsidRPr="00482DF9">
        <w:rPr>
          <w:rFonts w:asciiTheme="minorHAnsi" w:hAnsiTheme="minorHAnsi"/>
          <w:color w:val="auto"/>
        </w:rPr>
        <w:t>T</w:t>
      </w:r>
      <w:r w:rsidR="00DA1F76" w:rsidRPr="00482DF9">
        <w:rPr>
          <w:rFonts w:asciiTheme="minorHAnsi" w:hAnsiTheme="minorHAnsi"/>
          <w:color w:val="auto"/>
        </w:rPr>
        <w:t xml:space="preserve">his </w:t>
      </w:r>
      <w:r w:rsidR="00DA1F76" w:rsidRPr="00482DF9">
        <w:rPr>
          <w:rFonts w:asciiTheme="minorHAnsi" w:hAnsiTheme="minorHAnsi"/>
          <w:color w:val="auto"/>
        </w:rPr>
        <w:lastRenderedPageBreak/>
        <w:t xml:space="preserve">thesis will serve to provide the physiological link between genotype and phenotype that has not yet been described. </w:t>
      </w:r>
      <w:commentRangeEnd w:id="12"/>
      <w:r w:rsidR="00DA1F76" w:rsidRPr="00482DF9">
        <w:rPr>
          <w:rStyle w:val="CommentReference"/>
        </w:rPr>
        <w:commentReference w:id="12"/>
      </w:r>
    </w:p>
    <w:p w14:paraId="38E57223" w14:textId="03D3BD48" w:rsidR="00DD7120" w:rsidRPr="00482DF9" w:rsidRDefault="00FF02A8" w:rsidP="00EE68B1">
      <w:pPr>
        <w:spacing w:line="480" w:lineRule="auto"/>
        <w:ind w:firstLine="720"/>
        <w:rPr>
          <w:rFonts w:asciiTheme="minorHAnsi" w:hAnsiTheme="minorHAnsi"/>
          <w:color w:val="auto"/>
        </w:rPr>
      </w:pPr>
      <w:r w:rsidRPr="00482DF9">
        <w:rPr>
          <w:rFonts w:asciiTheme="minorHAnsi" w:hAnsiTheme="minorHAnsi"/>
          <w:color w:val="auto"/>
        </w:rPr>
        <w:t xml:space="preserve">I hypothesize that the quantity of triglycerides and hexamerin proteins stored by the European corn borer stores in preparation for the additional stress of diapause, can be approximated by diapause the length of diapause. Specifically, diapause induced in univoltine-Z strain ECB larvae will accumulate and store more triglycerides and more hexamerin storage proteins to compensate for their longer and thus more metabolically demanding diapause period when compared to the shorter diapausing bivoltine-E ECB strain We predict that ECB preparing for a longer period of diapause will store significantly more energy in the form of triglycerides and hexamerins. ECB preparing for a relatively shorter diapause period will store relatively less triglycerides and hexamerins. While the non-diapausing treatments will store even less energy because they do not have the added metabolic cost of diapause. </w:t>
      </w:r>
    </w:p>
    <w:p w14:paraId="1075B91A" w14:textId="05DFA9E9" w:rsidR="00FF02A8" w:rsidRPr="00482DF9" w:rsidRDefault="0008521B" w:rsidP="006B74D9">
      <w:pPr>
        <w:spacing w:line="480" w:lineRule="auto"/>
        <w:ind w:firstLine="360"/>
        <w:rPr>
          <w:rFonts w:asciiTheme="minorHAnsi" w:hAnsiTheme="minorHAnsi"/>
          <w:color w:val="auto"/>
        </w:rPr>
      </w:pPr>
      <w:r w:rsidRPr="00482DF9">
        <w:rPr>
          <w:rFonts w:asciiTheme="minorHAnsi" w:hAnsiTheme="minorHAnsi"/>
          <w:color w:val="auto"/>
        </w:rPr>
        <w:t xml:space="preserve">Hypothetically, longer warmer growing seasons could extend the duration of suitable environments and available resources for insects. These conditions have the potential to increase insect feeding, mating, and generation output. Climate change will disrupt insect populations and how insects respond to climate change will determine which insects are losers and which are winners, ECB is no exception. </w:t>
      </w:r>
      <w:r w:rsidR="00176B0F" w:rsidRPr="00482DF9">
        <w:rPr>
          <w:rFonts w:asciiTheme="minorHAnsi" w:hAnsiTheme="minorHAnsi"/>
          <w:color w:val="auto"/>
        </w:rPr>
        <w:t>Currently, ECB is a major agricultural pest here in the United States, accounting for nearly $1 billion dollars cost assoc</w:t>
      </w:r>
      <w:r w:rsidRPr="00482DF9">
        <w:rPr>
          <w:rFonts w:asciiTheme="minorHAnsi" w:hAnsiTheme="minorHAnsi"/>
          <w:color w:val="auto"/>
        </w:rPr>
        <w:t xml:space="preserve">iated with managing these pests. </w:t>
      </w:r>
      <w:r w:rsidR="00FF02A8" w:rsidRPr="00482DF9">
        <w:rPr>
          <w:rFonts w:asciiTheme="minorHAnsi" w:hAnsiTheme="minorHAnsi"/>
          <w:color w:val="auto"/>
        </w:rPr>
        <w:t>Investigating the energy requirements of</w:t>
      </w:r>
      <w:r w:rsidR="006B74D9" w:rsidRPr="00482DF9">
        <w:rPr>
          <w:rFonts w:asciiTheme="minorHAnsi" w:hAnsiTheme="minorHAnsi"/>
          <w:color w:val="auto"/>
        </w:rPr>
        <w:t xml:space="preserve"> diapause</w:t>
      </w:r>
      <w:commentRangeStart w:id="13"/>
      <w:commentRangeStart w:id="14"/>
      <w:r w:rsidR="00FF02A8" w:rsidRPr="00482DF9">
        <w:rPr>
          <w:rFonts w:asciiTheme="minorHAnsi" w:hAnsiTheme="minorHAnsi"/>
          <w:color w:val="auto"/>
        </w:rPr>
        <w:t xml:space="preserve"> could expose </w:t>
      </w:r>
      <w:r w:rsidR="006B74D9" w:rsidRPr="00482DF9">
        <w:rPr>
          <w:rFonts w:asciiTheme="minorHAnsi" w:hAnsiTheme="minorHAnsi"/>
          <w:color w:val="auto"/>
        </w:rPr>
        <w:t xml:space="preserve">control </w:t>
      </w:r>
      <w:r w:rsidR="00FF02A8" w:rsidRPr="00482DF9">
        <w:rPr>
          <w:rFonts w:asciiTheme="minorHAnsi" w:hAnsiTheme="minorHAnsi"/>
          <w:color w:val="auto"/>
        </w:rPr>
        <w:t xml:space="preserve">mechanisms that </w:t>
      </w:r>
      <w:r w:rsidR="006B74D9" w:rsidRPr="00482DF9">
        <w:rPr>
          <w:rFonts w:asciiTheme="minorHAnsi" w:hAnsiTheme="minorHAnsi"/>
          <w:color w:val="auto"/>
        </w:rPr>
        <w:t xml:space="preserve">regulate </w:t>
      </w:r>
      <w:r w:rsidR="00FF02A8" w:rsidRPr="00482DF9">
        <w:rPr>
          <w:rFonts w:asciiTheme="minorHAnsi" w:hAnsiTheme="minorHAnsi"/>
          <w:color w:val="auto"/>
        </w:rPr>
        <w:t>the timing of</w:t>
      </w:r>
      <w:r w:rsidR="006B74D9" w:rsidRPr="00482DF9">
        <w:rPr>
          <w:rFonts w:asciiTheme="minorHAnsi" w:hAnsiTheme="minorHAnsi"/>
          <w:color w:val="auto"/>
        </w:rPr>
        <w:t xml:space="preserve"> this tenuous life history decision</w:t>
      </w:r>
      <w:commentRangeEnd w:id="13"/>
      <w:r w:rsidR="00FF02A8" w:rsidRPr="00482DF9">
        <w:rPr>
          <w:rStyle w:val="CommentReference"/>
        </w:rPr>
        <w:commentReference w:id="13"/>
      </w:r>
      <w:commentRangeEnd w:id="14"/>
      <w:r w:rsidR="006B74D9" w:rsidRPr="00482DF9">
        <w:rPr>
          <w:rFonts w:asciiTheme="minorHAnsi" w:hAnsiTheme="minorHAnsi"/>
          <w:color w:val="auto"/>
        </w:rPr>
        <w:t>.</w:t>
      </w:r>
      <w:r w:rsidR="00FF02A8" w:rsidRPr="00482DF9">
        <w:rPr>
          <w:rStyle w:val="CommentReference"/>
        </w:rPr>
        <w:commentReference w:id="14"/>
      </w:r>
      <w:r w:rsidR="00FF02A8" w:rsidRPr="00482DF9">
        <w:rPr>
          <w:rFonts w:asciiTheme="minorHAnsi" w:hAnsiTheme="minorHAnsi"/>
          <w:color w:val="auto"/>
        </w:rPr>
        <w:t xml:space="preserve"> </w:t>
      </w:r>
      <w:r w:rsidR="006B74D9" w:rsidRPr="00482DF9">
        <w:rPr>
          <w:rFonts w:asciiTheme="minorHAnsi" w:hAnsiTheme="minorHAnsi"/>
          <w:color w:val="auto"/>
        </w:rPr>
        <w:t>Once the mechanisms are exposed, developing s</w:t>
      </w:r>
      <w:r w:rsidR="00FF02A8" w:rsidRPr="00482DF9">
        <w:rPr>
          <w:rFonts w:asciiTheme="minorHAnsi" w:hAnsiTheme="minorHAnsi"/>
          <w:color w:val="auto"/>
        </w:rPr>
        <w:t xml:space="preserve">trategies that can precisely affect the progression of the ECB through diapause </w:t>
      </w:r>
      <w:r w:rsidR="00FF02A8" w:rsidRPr="00482DF9">
        <w:rPr>
          <w:rFonts w:asciiTheme="minorHAnsi" w:hAnsiTheme="minorHAnsi"/>
          <w:color w:val="auto"/>
        </w:rPr>
        <w:lastRenderedPageBreak/>
        <w:t xml:space="preserve">could be valuable. </w:t>
      </w:r>
      <w:commentRangeStart w:id="15"/>
      <w:r w:rsidR="00FF02A8" w:rsidRPr="00482DF9">
        <w:rPr>
          <w:rFonts w:asciiTheme="minorHAnsi" w:hAnsiTheme="minorHAnsi"/>
          <w:color w:val="auto"/>
        </w:rPr>
        <w:t xml:space="preserve">Eventually, perturbing the European corn borer larvae’s ability to survive diapause by affecting how it accumulates and stores resources in preparation for diapause could be used as an added layer of pest management. </w:t>
      </w:r>
      <w:commentRangeEnd w:id="15"/>
      <w:r w:rsidR="00FF02A8" w:rsidRPr="00482DF9">
        <w:rPr>
          <w:rStyle w:val="CommentReference"/>
        </w:rPr>
        <w:commentReference w:id="15"/>
      </w:r>
      <w:r w:rsidR="00FF02A8" w:rsidRPr="00482DF9">
        <w:rPr>
          <w:rFonts w:asciiTheme="minorHAnsi" w:hAnsiTheme="minorHAnsi"/>
          <w:color w:val="auto"/>
        </w:rPr>
        <w:t>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482DF9" w:rsidRDefault="00166A77" w:rsidP="00E60FC5">
      <w:pPr>
        <w:spacing w:line="480" w:lineRule="auto"/>
        <w:outlineLvl w:val="0"/>
        <w:rPr>
          <w:rFonts w:asciiTheme="minorHAnsi" w:hAnsiTheme="minorHAnsi"/>
          <w:b/>
          <w:color w:val="auto"/>
        </w:rPr>
      </w:pPr>
    </w:p>
    <w:p w14:paraId="41EFEEA3" w14:textId="77777777" w:rsidR="003F083F" w:rsidRPr="00482DF9" w:rsidRDefault="003F083F" w:rsidP="00E60FC5">
      <w:pPr>
        <w:spacing w:line="480" w:lineRule="auto"/>
        <w:outlineLvl w:val="0"/>
        <w:rPr>
          <w:rFonts w:asciiTheme="minorHAnsi" w:hAnsiTheme="minorHAnsi"/>
          <w:b/>
          <w:color w:val="auto"/>
        </w:rPr>
      </w:pPr>
      <w:r w:rsidRPr="00482DF9">
        <w:rPr>
          <w:rFonts w:asciiTheme="minorHAnsi" w:hAnsiTheme="minorHAnsi"/>
          <w:b/>
          <w:color w:val="auto"/>
        </w:rPr>
        <w:t>PROPOSED METHODOLOGY</w:t>
      </w:r>
    </w:p>
    <w:p w14:paraId="2CA2C1DA" w14:textId="3F97B177" w:rsidR="003F083F" w:rsidRPr="00482DF9" w:rsidRDefault="003F083F">
      <w:pPr>
        <w:spacing w:line="480" w:lineRule="auto"/>
        <w:rPr>
          <w:rFonts w:asciiTheme="minorHAnsi" w:hAnsiTheme="minorHAnsi"/>
          <w:color w:val="auto"/>
        </w:rPr>
      </w:pPr>
      <w:r w:rsidRPr="00482DF9">
        <w:rPr>
          <w:rFonts w:asciiTheme="minorHAnsi" w:hAnsiTheme="minorHAnsi"/>
          <w:b/>
          <w:color w:val="auto"/>
        </w:rPr>
        <w:t>Origin and H</w:t>
      </w:r>
      <w:r w:rsidR="00C17895" w:rsidRPr="00482DF9">
        <w:rPr>
          <w:rFonts w:asciiTheme="minorHAnsi" w:hAnsiTheme="minorHAnsi"/>
          <w:b/>
          <w:color w:val="auto"/>
        </w:rPr>
        <w:t xml:space="preserve">usbandry of European Corn Corer: </w:t>
      </w:r>
      <w:r w:rsidRPr="00482DF9">
        <w:rPr>
          <w:rFonts w:asciiTheme="minorHAnsi" w:hAnsiTheme="minorHAnsi"/>
          <w:color w:val="auto"/>
        </w:rPr>
        <w:t xml:space="preserve">The </w:t>
      </w:r>
      <w:r w:rsidR="00852646" w:rsidRPr="00482DF9">
        <w:rPr>
          <w:rFonts w:asciiTheme="minorHAnsi" w:hAnsiTheme="minorHAnsi"/>
          <w:color w:val="auto"/>
        </w:rPr>
        <w:t>U</w:t>
      </w:r>
      <w:r w:rsidRPr="00482DF9">
        <w:rPr>
          <w:rFonts w:asciiTheme="minorHAnsi" w:hAnsiTheme="minorHAnsi"/>
          <w:color w:val="auto"/>
        </w:rPr>
        <w:t>nivoltine</w:t>
      </w:r>
      <w:r w:rsidR="00852646" w:rsidRPr="00482DF9">
        <w:rPr>
          <w:rFonts w:asciiTheme="minorHAnsi" w:hAnsiTheme="minorHAnsi"/>
          <w:color w:val="auto"/>
        </w:rPr>
        <w:t>-Z</w:t>
      </w:r>
      <w:r w:rsidRPr="00482DF9">
        <w:rPr>
          <w:rFonts w:asciiTheme="minorHAnsi" w:hAnsiTheme="minorHAnsi"/>
          <w:color w:val="auto"/>
        </w:rPr>
        <w:t xml:space="preserve"> (UZ) and </w:t>
      </w:r>
      <w:r w:rsidR="00852646" w:rsidRPr="00482DF9">
        <w:rPr>
          <w:rFonts w:asciiTheme="minorHAnsi" w:hAnsiTheme="minorHAnsi"/>
          <w:color w:val="auto"/>
        </w:rPr>
        <w:t>B</w:t>
      </w:r>
      <w:r w:rsidRPr="00482DF9">
        <w:rPr>
          <w:rFonts w:asciiTheme="minorHAnsi" w:hAnsiTheme="minorHAnsi"/>
          <w:color w:val="auto"/>
        </w:rPr>
        <w:t>ivoltine</w:t>
      </w:r>
      <w:r w:rsidR="00852646" w:rsidRPr="00482DF9">
        <w:rPr>
          <w:rFonts w:asciiTheme="minorHAnsi" w:hAnsiTheme="minorHAnsi"/>
          <w:color w:val="auto"/>
        </w:rPr>
        <w:t>-E</w:t>
      </w:r>
      <w:r w:rsidRPr="00482DF9">
        <w:rPr>
          <w:rFonts w:asciiTheme="minorHAnsi" w:hAnsiTheme="minorHAnsi"/>
          <w:color w:val="auto"/>
        </w:rPr>
        <w:t xml:space="preserve"> (BE) strains of European corn borer (ECB)</w:t>
      </w:r>
      <w:r w:rsidR="0040656E" w:rsidRPr="00482DF9">
        <w:rPr>
          <w:rFonts w:asciiTheme="minorHAnsi" w:hAnsiTheme="minorHAnsi"/>
          <w:color w:val="auto"/>
        </w:rPr>
        <w:t xml:space="preserve"> that will be</w:t>
      </w:r>
      <w:r w:rsidR="00E90F71" w:rsidRPr="00482DF9">
        <w:rPr>
          <w:rFonts w:asciiTheme="minorHAnsi" w:hAnsiTheme="minorHAnsi"/>
          <w:color w:val="auto"/>
        </w:rPr>
        <w:t xml:space="preserve"> used in this experiment were collected by members </w:t>
      </w:r>
      <w:r w:rsidR="005756AF" w:rsidRPr="00482DF9">
        <w:rPr>
          <w:rFonts w:asciiTheme="minorHAnsi" w:hAnsiTheme="minorHAnsi"/>
          <w:color w:val="auto"/>
        </w:rPr>
        <w:t xml:space="preserve">of the </w:t>
      </w:r>
      <w:r w:rsidRPr="00482DF9">
        <w:rPr>
          <w:rFonts w:asciiTheme="minorHAnsi" w:hAnsiTheme="minorHAnsi"/>
          <w:color w:val="auto"/>
        </w:rPr>
        <w:t>Dr. Dopman laboratory at Tufts University.</w:t>
      </w:r>
      <w:r w:rsidR="005756AF" w:rsidRPr="00482DF9">
        <w:rPr>
          <w:rFonts w:asciiTheme="minorHAnsi" w:hAnsiTheme="minorHAnsi"/>
          <w:color w:val="auto"/>
        </w:rPr>
        <w:t xml:space="preserve"> </w:t>
      </w:r>
      <w:r w:rsidR="006105B1" w:rsidRPr="00482DF9">
        <w:rPr>
          <w:rFonts w:asciiTheme="minorHAnsi" w:hAnsiTheme="minorHAnsi"/>
          <w:color w:val="auto"/>
        </w:rPr>
        <w:t xml:space="preserve">Strain identity was determined genotypically using the </w:t>
      </w:r>
      <w:commentRangeStart w:id="16"/>
      <w:commentRangeStart w:id="17"/>
      <w:proofErr w:type="spellStart"/>
      <w:r w:rsidR="006105B1" w:rsidRPr="00482DF9">
        <w:rPr>
          <w:rFonts w:asciiTheme="minorHAnsi" w:hAnsiTheme="minorHAnsi"/>
          <w:color w:val="auto"/>
        </w:rPr>
        <w:t>pgFAR</w:t>
      </w:r>
      <w:proofErr w:type="spellEnd"/>
      <w:r w:rsidR="009411AA" w:rsidRPr="00482DF9">
        <w:rPr>
          <w:rFonts w:asciiTheme="minorHAnsi" w:hAnsiTheme="minorHAnsi"/>
          <w:color w:val="auto"/>
        </w:rPr>
        <w:t xml:space="preserve"> autosomal gene, this gene codes an important enzyme</w:t>
      </w:r>
      <w:r w:rsidR="005756AF" w:rsidRPr="00482DF9">
        <w:rPr>
          <w:rFonts w:asciiTheme="minorHAnsi" w:hAnsiTheme="minorHAnsi"/>
          <w:color w:val="auto"/>
        </w:rPr>
        <w:t xml:space="preserve"> </w:t>
      </w:r>
      <w:r w:rsidR="0040656E" w:rsidRPr="00482DF9">
        <w:rPr>
          <w:rFonts w:asciiTheme="minorHAnsi" w:hAnsiTheme="minorHAnsi"/>
          <w:color w:val="auto"/>
        </w:rPr>
        <w:t>involved in determining</w:t>
      </w:r>
      <w:r w:rsidR="005756AF" w:rsidRPr="00482DF9">
        <w:rPr>
          <w:rFonts w:asciiTheme="minorHAnsi" w:hAnsiTheme="minorHAnsi"/>
          <w:color w:val="auto"/>
        </w:rPr>
        <w:t xml:space="preserve"> the female sex-pheromone blend</w:t>
      </w:r>
      <w:commentRangeEnd w:id="16"/>
      <w:r w:rsidR="008626A2" w:rsidRPr="00482DF9">
        <w:rPr>
          <w:rStyle w:val="CommentReference"/>
        </w:rPr>
        <w:commentReference w:id="16"/>
      </w:r>
      <w:commentRangeEnd w:id="17"/>
      <w:r w:rsidR="005000DE" w:rsidRPr="00482DF9">
        <w:rPr>
          <w:rStyle w:val="CommentReference"/>
        </w:rPr>
        <w:commentReference w:id="17"/>
      </w:r>
      <w:r w:rsidR="0040656E" w:rsidRPr="00482DF9">
        <w:rPr>
          <w:rFonts w:asciiTheme="minorHAnsi" w:hAnsiTheme="minorHAnsi"/>
          <w:color w:val="auto"/>
        </w:rPr>
        <w:t>, and is partly responsible for the strain differences</w:t>
      </w:r>
      <w:r w:rsidR="005756AF" w:rsidRPr="00482DF9">
        <w:rPr>
          <w:rFonts w:asciiTheme="minorHAnsi" w:hAnsiTheme="minorHAnsi"/>
          <w:color w:val="auto"/>
        </w:rPr>
        <w:t xml:space="preserve"> </w:t>
      </w:r>
      <w:r w:rsidR="00816093"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482DF9">
        <w:rPr>
          <w:rFonts w:asciiTheme="minorHAnsi" w:hAnsiTheme="minorHAnsi"/>
          <w:color w:val="auto"/>
        </w:rPr>
        <w:fldChar w:fldCharType="separate"/>
      </w:r>
      <w:r w:rsidR="00816093" w:rsidRPr="00482DF9">
        <w:rPr>
          <w:rFonts w:asciiTheme="minorHAnsi" w:hAnsiTheme="minorHAnsi"/>
          <w:noProof/>
          <w:color w:val="auto"/>
        </w:rPr>
        <w:t>(Lassance et al. 2010)</w:t>
      </w:r>
      <w:r w:rsidR="00816093" w:rsidRPr="00482DF9">
        <w:rPr>
          <w:rFonts w:asciiTheme="minorHAnsi" w:hAnsiTheme="minorHAnsi"/>
          <w:color w:val="auto"/>
        </w:rPr>
        <w:fldChar w:fldCharType="end"/>
      </w:r>
      <w:r w:rsidR="00816093" w:rsidRPr="00482DF9">
        <w:rPr>
          <w:rFonts w:asciiTheme="minorHAnsi" w:hAnsiTheme="minorHAnsi"/>
          <w:color w:val="auto"/>
        </w:rPr>
        <w:t>.</w:t>
      </w:r>
      <w:r w:rsidRPr="00482DF9">
        <w:rPr>
          <w:rFonts w:asciiTheme="minorHAnsi" w:hAnsiTheme="minorHAnsi"/>
          <w:color w:val="auto"/>
        </w:rPr>
        <w:t xml:space="preserve"> </w:t>
      </w:r>
      <w:r w:rsidR="00C17895" w:rsidRPr="00482DF9">
        <w:rPr>
          <w:rFonts w:asciiTheme="minorHAnsi" w:hAnsiTheme="minorHAnsi"/>
          <w:color w:val="auto"/>
        </w:rPr>
        <w:t xml:space="preserve">Both strains </w:t>
      </w:r>
      <w:r w:rsidRPr="00482DF9">
        <w:rPr>
          <w:rFonts w:asciiTheme="minorHAnsi" w:hAnsiTheme="minorHAnsi"/>
          <w:color w:val="auto"/>
        </w:rPr>
        <w:t xml:space="preserve">were </w:t>
      </w:r>
      <w:r w:rsidR="00C17895" w:rsidRPr="00482DF9">
        <w:rPr>
          <w:rFonts w:asciiTheme="minorHAnsi" w:hAnsiTheme="minorHAnsi"/>
          <w:color w:val="auto"/>
        </w:rPr>
        <w:t xml:space="preserve">collected </w:t>
      </w:r>
      <w:r w:rsidRPr="00482DF9">
        <w:rPr>
          <w:rFonts w:asciiTheme="minorHAnsi" w:hAnsiTheme="minorHAnsi"/>
          <w:color w:val="auto"/>
        </w:rPr>
        <w:t>as larvae</w:t>
      </w:r>
      <w:r w:rsidR="00C17895" w:rsidRPr="00482DF9">
        <w:rPr>
          <w:rFonts w:asciiTheme="minorHAnsi" w:hAnsiTheme="minorHAnsi"/>
          <w:color w:val="auto"/>
        </w:rPr>
        <w:t xml:space="preserve">, pupae and adults from New York state prior to 2015 </w:t>
      </w:r>
      <w:r w:rsidR="00C17895"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482DF9">
        <w:rPr>
          <w:rFonts w:asciiTheme="minorHAnsi" w:hAnsiTheme="minorHAnsi"/>
          <w:color w:val="auto"/>
        </w:rPr>
        <w:fldChar w:fldCharType="separate"/>
      </w:r>
      <w:r w:rsidR="00C17895" w:rsidRPr="00482DF9">
        <w:rPr>
          <w:rFonts w:asciiTheme="minorHAnsi" w:hAnsiTheme="minorHAnsi"/>
          <w:noProof/>
          <w:color w:val="auto"/>
        </w:rPr>
        <w:t>(Wadsworth et al. 2015)</w:t>
      </w:r>
      <w:r w:rsidR="00C17895" w:rsidRPr="00482DF9">
        <w:rPr>
          <w:rFonts w:asciiTheme="minorHAnsi" w:hAnsiTheme="minorHAnsi"/>
          <w:color w:val="auto"/>
        </w:rPr>
        <w:fldChar w:fldCharType="end"/>
      </w:r>
      <w:r w:rsidRPr="00482DF9">
        <w:rPr>
          <w:rFonts w:asciiTheme="minorHAnsi" w:hAnsiTheme="minorHAnsi"/>
          <w:color w:val="auto"/>
        </w:rPr>
        <w:t xml:space="preserve">. </w:t>
      </w:r>
      <w:r w:rsidR="0040656E" w:rsidRPr="00482DF9">
        <w:rPr>
          <w:rFonts w:asciiTheme="minorHAnsi" w:hAnsiTheme="minorHAnsi"/>
          <w:color w:val="auto"/>
        </w:rPr>
        <w:t>For the duration of the experiment, each</w:t>
      </w:r>
      <w:r w:rsidR="00816093" w:rsidRPr="00482DF9">
        <w:rPr>
          <w:rFonts w:asciiTheme="minorHAnsi" w:hAnsiTheme="minorHAnsi"/>
          <w:color w:val="auto"/>
        </w:rPr>
        <w:t xml:space="preserve"> strain will be continuously mass reared</w:t>
      </w:r>
      <w:r w:rsidRPr="00482DF9">
        <w:rPr>
          <w:rFonts w:asciiTheme="minorHAnsi" w:hAnsiTheme="minorHAnsi"/>
          <w:color w:val="auto"/>
        </w:rPr>
        <w:t xml:space="preserve"> at 26</w:t>
      </w:r>
      <w:r w:rsidR="00737225" w:rsidRPr="00482DF9">
        <w:rPr>
          <w:color w:val="auto"/>
        </w:rPr>
        <w:t>°</w:t>
      </w:r>
      <w:r w:rsidRPr="00482DF9">
        <w:rPr>
          <w:rFonts w:asciiTheme="minorHAnsi" w:hAnsiTheme="minorHAnsi"/>
          <w:color w:val="auto"/>
        </w:rPr>
        <w:t xml:space="preserve">C </w:t>
      </w:r>
      <w:r w:rsidR="0051526B" w:rsidRPr="00482DF9">
        <w:rPr>
          <w:rFonts w:asciiTheme="minorHAnsi" w:hAnsiTheme="minorHAnsi"/>
          <w:color w:val="auto"/>
        </w:rPr>
        <w:t>under a 16-hour photoperiod</w:t>
      </w:r>
      <w:ins w:id="18" w:author="Dan Hahn" w:date="2017-10-11T10:39:00Z">
        <w:r w:rsidR="008626A2" w:rsidRPr="00482DF9">
          <w:rPr>
            <w:rFonts w:asciiTheme="minorHAnsi" w:hAnsiTheme="minorHAnsi"/>
            <w:color w:val="auto"/>
          </w:rPr>
          <w:t xml:space="preserve"> that promotes continuous development</w:t>
        </w:r>
      </w:ins>
      <w:r w:rsidR="0051526B" w:rsidRPr="00482DF9">
        <w:rPr>
          <w:rFonts w:asciiTheme="minorHAnsi" w:hAnsiTheme="minorHAnsi"/>
          <w:color w:val="auto"/>
        </w:rPr>
        <w:t>.</w:t>
      </w:r>
      <w:r w:rsidRPr="00482DF9">
        <w:rPr>
          <w:rFonts w:asciiTheme="minorHAnsi" w:hAnsiTheme="minorHAnsi"/>
          <w:color w:val="auto"/>
        </w:rPr>
        <w:t xml:space="preserve"> To </w:t>
      </w:r>
      <w:ins w:id="19" w:author="Dan Hahn" w:date="2017-10-11T10:39:00Z">
        <w:r w:rsidR="008626A2" w:rsidRPr="00482DF9">
          <w:rPr>
            <w:rFonts w:asciiTheme="minorHAnsi" w:hAnsiTheme="minorHAnsi"/>
            <w:color w:val="auto"/>
          </w:rPr>
          <w:t>test for</w:t>
        </w:r>
      </w:ins>
      <w:r w:rsidRPr="00482DF9">
        <w:rPr>
          <w:rFonts w:asciiTheme="minorHAnsi" w:hAnsiTheme="minorHAnsi"/>
          <w:color w:val="auto"/>
        </w:rPr>
        <w:t xml:space="preserve"> differences in </w:t>
      </w:r>
      <w:r w:rsidR="0076506B" w:rsidRPr="00482DF9">
        <w:rPr>
          <w:rFonts w:asciiTheme="minorHAnsi" w:hAnsiTheme="minorHAnsi"/>
          <w:color w:val="auto"/>
        </w:rPr>
        <w:t xml:space="preserve">stored </w:t>
      </w:r>
      <w:r w:rsidR="0051526B" w:rsidRPr="00482DF9">
        <w:rPr>
          <w:rFonts w:asciiTheme="minorHAnsi" w:hAnsiTheme="minorHAnsi"/>
          <w:color w:val="auto"/>
        </w:rPr>
        <w:t xml:space="preserve">triglycerides and storage proteins between diapause </w:t>
      </w:r>
      <w:r w:rsidRPr="00482DF9">
        <w:rPr>
          <w:rFonts w:asciiTheme="minorHAnsi" w:hAnsiTheme="minorHAnsi"/>
          <w:color w:val="auto"/>
        </w:rPr>
        <w:t xml:space="preserve">and </w:t>
      </w:r>
      <w:r w:rsidR="0051526B" w:rsidRPr="00482DF9">
        <w:rPr>
          <w:rFonts w:asciiTheme="minorHAnsi" w:hAnsiTheme="minorHAnsi"/>
          <w:color w:val="auto"/>
        </w:rPr>
        <w:t>non-</w:t>
      </w:r>
      <w:r w:rsidRPr="00482DF9">
        <w:rPr>
          <w:rFonts w:asciiTheme="minorHAnsi" w:hAnsiTheme="minorHAnsi"/>
          <w:color w:val="auto"/>
        </w:rPr>
        <w:t>diapause larvae, newly hatched larvae from e</w:t>
      </w:r>
      <w:r w:rsidR="0051526B" w:rsidRPr="00482DF9">
        <w:rPr>
          <w:rFonts w:asciiTheme="minorHAnsi" w:hAnsiTheme="minorHAnsi"/>
          <w:color w:val="auto"/>
        </w:rPr>
        <w:t>ach strain will be reared at 23</w:t>
      </w:r>
      <w:r w:rsidR="0051526B" w:rsidRPr="00482DF9">
        <w:rPr>
          <w:color w:val="auto"/>
        </w:rPr>
        <w:t>°</w:t>
      </w:r>
      <w:r w:rsidRPr="00482DF9">
        <w:rPr>
          <w:rFonts w:asciiTheme="minorHAnsi" w:hAnsiTheme="minorHAnsi"/>
          <w:color w:val="auto"/>
        </w:rPr>
        <w:t xml:space="preserve">C </w:t>
      </w:r>
      <w:r w:rsidR="0051526B" w:rsidRPr="00482DF9">
        <w:rPr>
          <w:rFonts w:asciiTheme="minorHAnsi" w:hAnsiTheme="minorHAnsi"/>
          <w:color w:val="auto"/>
        </w:rPr>
        <w:t xml:space="preserve">under </w:t>
      </w:r>
      <w:r w:rsidR="00D04E45" w:rsidRPr="00482DF9">
        <w:rPr>
          <w:rFonts w:asciiTheme="minorHAnsi" w:hAnsiTheme="minorHAnsi"/>
          <w:color w:val="auto"/>
        </w:rPr>
        <w:t>a 12-hour photoperiod</w:t>
      </w:r>
      <w:r w:rsidR="0051526B" w:rsidRPr="00482DF9">
        <w:rPr>
          <w:rFonts w:asciiTheme="minorHAnsi" w:hAnsiTheme="minorHAnsi"/>
          <w:color w:val="auto"/>
        </w:rPr>
        <w:t xml:space="preserve"> </w:t>
      </w:r>
      <w:r w:rsidR="00D04E45" w:rsidRPr="00482DF9">
        <w:rPr>
          <w:rFonts w:asciiTheme="minorHAnsi" w:hAnsiTheme="minorHAnsi"/>
          <w:color w:val="auto"/>
        </w:rPr>
        <w:t xml:space="preserve">to </w:t>
      </w:r>
      <w:r w:rsidR="00B568C8" w:rsidRPr="00482DF9">
        <w:rPr>
          <w:rFonts w:asciiTheme="minorHAnsi" w:hAnsiTheme="minorHAnsi"/>
          <w:color w:val="auto"/>
        </w:rPr>
        <w:t xml:space="preserve">induce diapause or </w:t>
      </w:r>
      <w:r w:rsidR="00D04E45" w:rsidRPr="00482DF9">
        <w:rPr>
          <w:rFonts w:asciiTheme="minorHAnsi" w:hAnsiTheme="minorHAnsi"/>
          <w:color w:val="auto"/>
        </w:rPr>
        <w:t xml:space="preserve">16-hour photoperiod to </w:t>
      </w:r>
      <w:ins w:id="20" w:author="Dan Hahn" w:date="2017-10-11T10:39:00Z">
        <w:r w:rsidR="008626A2" w:rsidRPr="00482DF9">
          <w:rPr>
            <w:rFonts w:asciiTheme="minorHAnsi" w:hAnsiTheme="minorHAnsi"/>
            <w:color w:val="auto"/>
          </w:rPr>
          <w:t>promote continuous development</w:t>
        </w:r>
      </w:ins>
      <w:r w:rsidR="00B568C8" w:rsidRPr="00482DF9">
        <w:rPr>
          <w:rFonts w:asciiTheme="minorHAnsi" w:hAnsiTheme="minorHAnsi"/>
          <w:color w:val="auto"/>
        </w:rPr>
        <w:t xml:space="preserve">. Those larvae treated under diapause inducing </w:t>
      </w:r>
      <w:r w:rsidR="0051526B" w:rsidRPr="00482DF9">
        <w:rPr>
          <w:rFonts w:asciiTheme="minorHAnsi" w:hAnsiTheme="minorHAnsi"/>
          <w:color w:val="auto"/>
        </w:rPr>
        <w:t xml:space="preserve">conditions from the UZ and BE strains </w:t>
      </w:r>
      <w:r w:rsidRPr="00482DF9">
        <w:rPr>
          <w:rFonts w:asciiTheme="minorHAnsi" w:hAnsiTheme="minorHAnsi"/>
          <w:color w:val="auto"/>
        </w:rPr>
        <w:t>will be lab</w:t>
      </w:r>
      <w:r w:rsidR="0051526B" w:rsidRPr="00482DF9">
        <w:rPr>
          <w:rFonts w:asciiTheme="minorHAnsi" w:hAnsiTheme="minorHAnsi"/>
          <w:color w:val="auto"/>
        </w:rPr>
        <w:t>eled UZ12 and BE12 respectively and t</w:t>
      </w:r>
      <w:r w:rsidRPr="00482DF9">
        <w:rPr>
          <w:rFonts w:asciiTheme="minorHAnsi" w:hAnsiTheme="minorHAnsi"/>
          <w:color w:val="auto"/>
        </w:rPr>
        <w:t xml:space="preserve">hose </w:t>
      </w:r>
      <w:r w:rsidR="0051526B" w:rsidRPr="00482DF9">
        <w:rPr>
          <w:rFonts w:asciiTheme="minorHAnsi" w:hAnsiTheme="minorHAnsi"/>
          <w:color w:val="auto"/>
        </w:rPr>
        <w:t xml:space="preserve">treated under </w:t>
      </w:r>
      <w:r w:rsidRPr="00482DF9">
        <w:rPr>
          <w:rFonts w:asciiTheme="minorHAnsi" w:hAnsiTheme="minorHAnsi"/>
          <w:color w:val="auto"/>
        </w:rPr>
        <w:lastRenderedPageBreak/>
        <w:t xml:space="preserve">diapause avoiding conditions will be labeled UZ16 and BE16 respectively. </w:t>
      </w:r>
    </w:p>
    <w:p w14:paraId="35E2778D" w14:textId="77777777" w:rsidR="0083044B" w:rsidRPr="00482DF9" w:rsidRDefault="0083044B" w:rsidP="00E84291">
      <w:pPr>
        <w:spacing w:line="480" w:lineRule="auto"/>
        <w:rPr>
          <w:rFonts w:asciiTheme="minorHAnsi" w:hAnsiTheme="minorHAnsi"/>
          <w:b/>
          <w:color w:val="auto"/>
        </w:rPr>
      </w:pPr>
    </w:p>
    <w:p w14:paraId="517D3277" w14:textId="0EB2C14D" w:rsidR="00E84291" w:rsidRPr="00482DF9" w:rsidRDefault="00E84291" w:rsidP="00E84291">
      <w:pPr>
        <w:spacing w:line="480" w:lineRule="auto"/>
        <w:rPr>
          <w:rFonts w:asciiTheme="minorHAnsi" w:hAnsiTheme="minorHAnsi"/>
          <w:color w:val="auto"/>
        </w:rPr>
      </w:pPr>
      <w:r w:rsidRPr="00482DF9">
        <w:rPr>
          <w:rFonts w:asciiTheme="minorHAnsi" w:hAnsiTheme="minorHAnsi"/>
          <w:b/>
          <w:color w:val="auto"/>
        </w:rPr>
        <w:t xml:space="preserve">Sampling Wandering Larvae. </w:t>
      </w:r>
      <w:r w:rsidRPr="00482DF9">
        <w:rPr>
          <w:rFonts w:asciiTheme="minorHAnsi" w:hAnsiTheme="minorHAnsi"/>
          <w:color w:val="auto"/>
        </w:rPr>
        <w:t>European corn borer eggs</w:t>
      </w:r>
      <w:r w:rsidR="0040656E" w:rsidRPr="00482DF9">
        <w:rPr>
          <w:rFonts w:asciiTheme="minorHAnsi" w:hAnsiTheme="minorHAnsi"/>
          <w:color w:val="auto"/>
        </w:rPr>
        <w:t xml:space="preserve"> intended for</w:t>
      </w:r>
      <w:r w:rsidR="003D5201" w:rsidRPr="00482DF9">
        <w:rPr>
          <w:rFonts w:asciiTheme="minorHAnsi" w:hAnsiTheme="minorHAnsi"/>
          <w:color w:val="auto"/>
        </w:rPr>
        <w:t xml:space="preserve"> non-diapause and diapause</w:t>
      </w:r>
      <w:r w:rsidR="0040656E" w:rsidRPr="00482DF9">
        <w:rPr>
          <w:rFonts w:asciiTheme="minorHAnsi" w:hAnsiTheme="minorHAnsi"/>
          <w:color w:val="auto"/>
        </w:rPr>
        <w:t xml:space="preserve"> treatment</w:t>
      </w:r>
      <w:r w:rsidRPr="00482DF9">
        <w:rPr>
          <w:rFonts w:asciiTheme="minorHAnsi" w:hAnsiTheme="minorHAnsi"/>
          <w:color w:val="auto"/>
        </w:rPr>
        <w:t xml:space="preserve"> from the UZ and BE strains will be </w:t>
      </w:r>
      <w:r w:rsidR="003D5201" w:rsidRPr="00482DF9">
        <w:rPr>
          <w:rFonts w:asciiTheme="minorHAnsi" w:hAnsiTheme="minorHAnsi"/>
          <w:color w:val="auto"/>
        </w:rPr>
        <w:t xml:space="preserve">held </w:t>
      </w:r>
      <w:r w:rsidRPr="00482DF9">
        <w:rPr>
          <w:rFonts w:asciiTheme="minorHAnsi" w:hAnsiTheme="minorHAnsi"/>
          <w:color w:val="auto"/>
        </w:rPr>
        <w:t>at 23</w:t>
      </w:r>
      <w:r w:rsidRPr="00482DF9">
        <w:rPr>
          <w:color w:val="auto"/>
        </w:rPr>
        <w:t>°</w:t>
      </w:r>
      <w:r w:rsidR="0040656E" w:rsidRPr="00482DF9">
        <w:rPr>
          <w:rFonts w:asciiTheme="minorHAnsi" w:hAnsiTheme="minorHAnsi"/>
          <w:color w:val="auto"/>
        </w:rPr>
        <w:t>C and 65% relative humidity</w:t>
      </w:r>
      <w:r w:rsidR="003D5201" w:rsidRPr="00482DF9">
        <w:rPr>
          <w:rFonts w:asciiTheme="minorHAnsi" w:hAnsiTheme="minorHAnsi"/>
          <w:color w:val="auto"/>
        </w:rPr>
        <w:t xml:space="preserve"> and under a 16-hour photoperiod until they hatch</w:t>
      </w:r>
      <w:r w:rsidR="0040656E" w:rsidRPr="00482DF9">
        <w:rPr>
          <w:rFonts w:asciiTheme="minorHAnsi" w:hAnsiTheme="minorHAnsi"/>
          <w:color w:val="auto"/>
        </w:rPr>
        <w:t>.</w:t>
      </w:r>
      <w:r w:rsidR="003D5201" w:rsidRPr="00482DF9">
        <w:rPr>
          <w:rFonts w:asciiTheme="minorHAnsi" w:hAnsiTheme="minorHAnsi"/>
          <w:color w:val="auto"/>
        </w:rPr>
        <w:t xml:space="preserve"> Upon hatching these</w:t>
      </w:r>
      <w:r w:rsidRPr="00482DF9">
        <w:rPr>
          <w:rFonts w:asciiTheme="minorHAnsi" w:hAnsiTheme="minorHAnsi"/>
          <w:color w:val="auto"/>
        </w:rPr>
        <w:t xml:space="preserve"> larvae will be </w:t>
      </w:r>
      <w:r w:rsidR="0040656E" w:rsidRPr="00482DF9">
        <w:rPr>
          <w:rFonts w:asciiTheme="minorHAnsi" w:hAnsiTheme="minorHAnsi"/>
          <w:color w:val="auto"/>
        </w:rPr>
        <w:t>provided</w:t>
      </w:r>
      <w:r w:rsidR="00F2535D" w:rsidRPr="00482DF9">
        <w:rPr>
          <w:rFonts w:asciiTheme="minorHAnsi" w:hAnsiTheme="minorHAnsi"/>
          <w:color w:val="auto"/>
        </w:rPr>
        <w:t xml:space="preserve"> European corn borer </w:t>
      </w:r>
      <w:r w:rsidRPr="00482DF9">
        <w:rPr>
          <w:rFonts w:asciiTheme="minorHAnsi" w:hAnsiTheme="minorHAnsi"/>
          <w:color w:val="auto"/>
        </w:rPr>
        <w:t>diet</w:t>
      </w:r>
      <w:r w:rsidR="00F2535D" w:rsidRPr="00482DF9">
        <w:rPr>
          <w:rFonts w:asciiTheme="minorHAnsi" w:hAnsiTheme="minorHAnsi"/>
          <w:color w:val="auto"/>
        </w:rPr>
        <w:t>, purchased</w:t>
      </w:r>
      <w:r w:rsidRPr="00482DF9">
        <w:rPr>
          <w:rFonts w:asciiTheme="minorHAnsi" w:hAnsiTheme="minorHAnsi"/>
          <w:color w:val="auto"/>
        </w:rPr>
        <w:t xml:space="preserve"> </w:t>
      </w:r>
      <w:r w:rsidR="00F2535D" w:rsidRPr="00482DF9">
        <w:rPr>
          <w:rFonts w:asciiTheme="minorHAnsi" w:hAnsiTheme="minorHAnsi"/>
          <w:color w:val="auto"/>
        </w:rPr>
        <w:t xml:space="preserve">from Frontier Agricultural Sciences, </w:t>
      </w:r>
      <w:r w:rsidR="0040656E" w:rsidRPr="00482DF9">
        <w:rPr>
          <w:rFonts w:asciiTheme="minorHAnsi" w:hAnsiTheme="minorHAnsi"/>
          <w:color w:val="auto"/>
        </w:rPr>
        <w:t xml:space="preserve">ad </w:t>
      </w:r>
      <w:r w:rsidRPr="00482DF9">
        <w:rPr>
          <w:rFonts w:asciiTheme="minorHAnsi" w:hAnsiTheme="minorHAnsi"/>
          <w:color w:val="auto"/>
        </w:rPr>
        <w:t xml:space="preserve">libitum. Non-diapause treatment larvae will </w:t>
      </w:r>
      <w:r w:rsidR="003D5201" w:rsidRPr="00482DF9">
        <w:rPr>
          <w:rFonts w:asciiTheme="minorHAnsi" w:hAnsiTheme="minorHAnsi"/>
          <w:color w:val="auto"/>
        </w:rPr>
        <w:t>be reared under</w:t>
      </w:r>
      <w:r w:rsidRPr="00482DF9">
        <w:rPr>
          <w:rFonts w:asciiTheme="minorHAnsi" w:hAnsiTheme="minorHAnsi"/>
          <w:color w:val="auto"/>
        </w:rPr>
        <w:t xml:space="preserve"> a </w:t>
      </w:r>
      <w:commentRangeStart w:id="21"/>
      <w:commentRangeStart w:id="22"/>
      <w:r w:rsidRPr="00482DF9">
        <w:rPr>
          <w:rFonts w:asciiTheme="minorHAnsi" w:hAnsiTheme="minorHAnsi"/>
          <w:color w:val="auto"/>
        </w:rPr>
        <w:t xml:space="preserve">photoperiod of 16-hours, while diapause treatment larvae will experience a 12-hour photoperiod. </w:t>
      </w:r>
      <w:commentRangeEnd w:id="21"/>
      <w:r w:rsidR="008626A2" w:rsidRPr="00482DF9">
        <w:rPr>
          <w:rStyle w:val="CommentReference"/>
        </w:rPr>
        <w:commentReference w:id="21"/>
      </w:r>
      <w:commentRangeEnd w:id="22"/>
      <w:r w:rsidR="003D5201" w:rsidRPr="00482DF9">
        <w:rPr>
          <w:rStyle w:val="CommentReference"/>
        </w:rPr>
        <w:commentReference w:id="22"/>
      </w:r>
      <w:r w:rsidRPr="00482DF9">
        <w:rPr>
          <w:rFonts w:asciiTheme="minorHAnsi" w:hAnsiTheme="minorHAnsi"/>
          <w:color w:val="auto"/>
        </w:rPr>
        <w:t>The regime experienced by each treatment will be held constant throughout the duration of the experiment.</w:t>
      </w:r>
      <w:r w:rsidR="004F2C0B" w:rsidRPr="00482DF9">
        <w:rPr>
          <w:rFonts w:asciiTheme="minorHAnsi" w:hAnsiTheme="minorHAnsi"/>
          <w:color w:val="auto"/>
        </w:rPr>
        <w:t xml:space="preserve"> </w:t>
      </w:r>
      <w:r w:rsidRPr="00482DF9">
        <w:rPr>
          <w:rFonts w:asciiTheme="minorHAnsi" w:hAnsiTheme="minorHAnsi"/>
          <w:color w:val="auto"/>
        </w:rPr>
        <w:t>At the beginning of the fifth instar, larvae will be separated</w:t>
      </w:r>
      <w:r w:rsidR="0040656E" w:rsidRPr="00482DF9">
        <w:rPr>
          <w:rFonts w:asciiTheme="minorHAnsi" w:hAnsiTheme="minorHAnsi"/>
          <w:color w:val="auto"/>
        </w:rPr>
        <w:t xml:space="preserve"> into </w:t>
      </w:r>
      <w:r w:rsidR="00737225" w:rsidRPr="00482DF9">
        <w:rPr>
          <w:rFonts w:asciiTheme="minorHAnsi" w:hAnsiTheme="minorHAnsi"/>
          <w:color w:val="auto"/>
        </w:rPr>
        <w:t>32-</w:t>
      </w:r>
      <w:r w:rsidR="001F7608" w:rsidRPr="00482DF9">
        <w:rPr>
          <w:rFonts w:asciiTheme="minorHAnsi" w:hAnsiTheme="minorHAnsi"/>
          <w:color w:val="auto"/>
        </w:rPr>
        <w:t>well bioassay trays purchased from Frontier Agricultural Sciences</w:t>
      </w:r>
      <w:r w:rsidR="0040656E" w:rsidRPr="00482DF9">
        <w:rPr>
          <w:rFonts w:asciiTheme="minorHAnsi" w:hAnsiTheme="minorHAnsi"/>
          <w:color w:val="auto"/>
        </w:rPr>
        <w:t>, these trays</w:t>
      </w:r>
      <w:r w:rsidR="001F7608" w:rsidRPr="00482DF9">
        <w:rPr>
          <w:rFonts w:asciiTheme="minorHAnsi" w:hAnsiTheme="minorHAnsi"/>
          <w:color w:val="auto"/>
        </w:rPr>
        <w:t xml:space="preserve"> will serve as individual arenas. Once larvae </w:t>
      </w:r>
      <w:r w:rsidRPr="00482DF9">
        <w:rPr>
          <w:rFonts w:asciiTheme="minorHAnsi" w:hAnsiTheme="minorHAnsi"/>
          <w:color w:val="auto"/>
        </w:rPr>
        <w:t>reach the end of the fifth instar</w:t>
      </w:r>
      <w:r w:rsidR="001F7608" w:rsidRPr="00482DF9">
        <w:rPr>
          <w:rFonts w:asciiTheme="minorHAnsi" w:hAnsiTheme="minorHAnsi"/>
          <w:color w:val="auto"/>
        </w:rPr>
        <w:t>, they will be assayed to determine if they have entered the wandering phase</w:t>
      </w:r>
      <w:r w:rsidRPr="00482DF9">
        <w:rPr>
          <w:rFonts w:asciiTheme="minorHAnsi" w:hAnsiTheme="minorHAnsi"/>
          <w:color w:val="auto"/>
        </w:rPr>
        <w:t>. At the beginning of the wandering phase larvae discontinue feeding, empty the contents of their gut</w:t>
      </w:r>
      <w:ins w:id="23" w:author="Dan Hahn" w:date="2017-10-11T10:41:00Z">
        <w:r w:rsidR="00B934BF" w:rsidRPr="00482DF9">
          <w:rPr>
            <w:rFonts w:asciiTheme="minorHAnsi" w:hAnsiTheme="minorHAnsi"/>
            <w:color w:val="auto"/>
          </w:rPr>
          <w:t>,</w:t>
        </w:r>
      </w:ins>
      <w:r w:rsidRPr="00482DF9">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482DF9">
        <w:rPr>
          <w:rFonts w:asciiTheme="minorHAnsi" w:hAnsiTheme="minorHAnsi"/>
          <w:color w:val="auto"/>
        </w:rPr>
        <w:fldChar w:fldCharType="begin" w:fldLock="1"/>
      </w:r>
      <w:r w:rsidRPr="00482DF9">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482DF9">
        <w:rPr>
          <w:rFonts w:asciiTheme="minorHAnsi" w:hAnsiTheme="minorHAnsi"/>
          <w:color w:val="auto"/>
        </w:rPr>
        <w:fldChar w:fldCharType="separate"/>
      </w:r>
      <w:r w:rsidRPr="00482DF9">
        <w:rPr>
          <w:rFonts w:asciiTheme="minorHAnsi" w:hAnsiTheme="minorHAnsi"/>
          <w:noProof/>
          <w:color w:val="auto"/>
        </w:rPr>
        <w:t>(Gelman and Hayes 1982)</w:t>
      </w:r>
      <w:r w:rsidRPr="00482DF9">
        <w:rPr>
          <w:rFonts w:asciiTheme="minorHAnsi" w:hAnsiTheme="minorHAnsi"/>
          <w:color w:val="auto"/>
        </w:rPr>
        <w:fldChar w:fldCharType="end"/>
      </w:r>
      <w:r w:rsidRPr="00482DF9">
        <w:rPr>
          <w:rFonts w:asciiTheme="minorHAnsi" w:hAnsiTheme="minorHAnsi"/>
          <w:color w:val="auto"/>
        </w:rPr>
        <w:t>.</w:t>
      </w:r>
      <w:r w:rsidR="003D5201" w:rsidRPr="00482DF9">
        <w:rPr>
          <w:rFonts w:asciiTheme="minorHAnsi" w:hAnsiTheme="minorHAnsi"/>
          <w:color w:val="auto"/>
        </w:rPr>
        <w:t xml:space="preserve"> During the wandering </w:t>
      </w:r>
      <w:r w:rsidR="006833D4" w:rsidRPr="00482DF9">
        <w:rPr>
          <w:rFonts w:asciiTheme="minorHAnsi" w:hAnsiTheme="minorHAnsi"/>
          <w:color w:val="auto"/>
        </w:rPr>
        <w:t>phase,</w:t>
      </w:r>
      <w:r w:rsidR="003D5201" w:rsidRPr="00482DF9">
        <w:rPr>
          <w:rFonts w:asciiTheme="minorHAnsi" w:hAnsiTheme="minorHAnsi"/>
          <w:color w:val="auto"/>
        </w:rPr>
        <w:t xml:space="preserve"> non-diapausing and diapausing European corn borer larvae terminate feeding in preparation for metamorphosis or diapause, respectively. Terminated frass production</w:t>
      </w:r>
      <w:r w:rsidRPr="00482DF9">
        <w:rPr>
          <w:rFonts w:asciiTheme="minorHAnsi" w:hAnsiTheme="minorHAnsi"/>
          <w:color w:val="auto"/>
        </w:rPr>
        <w:t xml:space="preserve"> is ind</w:t>
      </w:r>
      <w:r w:rsidR="003D5201" w:rsidRPr="00482DF9">
        <w:rPr>
          <w:rFonts w:asciiTheme="minorHAnsi" w:hAnsiTheme="minorHAnsi"/>
          <w:color w:val="auto"/>
        </w:rPr>
        <w:t xml:space="preserve">icative of the wandering phase and </w:t>
      </w:r>
      <w:r w:rsidRPr="00482DF9">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482DF9">
        <w:rPr>
          <w:rFonts w:asciiTheme="minorHAnsi" w:hAnsiTheme="minorHAnsi"/>
          <w:color w:val="auto"/>
        </w:rPr>
        <w:t>4 hours</w:t>
      </w:r>
      <w:r w:rsidRPr="00482DF9">
        <w:rPr>
          <w:rFonts w:asciiTheme="minorHAnsi" w:hAnsiTheme="minorHAnsi"/>
          <w:color w:val="auto"/>
        </w:rPr>
        <w:t xml:space="preserve">. Those larvae whose gut is not clear will </w:t>
      </w:r>
      <w:r w:rsidRPr="00482DF9">
        <w:rPr>
          <w:rFonts w:asciiTheme="minorHAnsi" w:hAnsiTheme="minorHAnsi"/>
          <w:color w:val="auto"/>
        </w:rPr>
        <w:lastRenderedPageBreak/>
        <w:t xml:space="preserve">produce frass </w:t>
      </w:r>
      <w:ins w:id="24" w:author="Dan Hahn" w:date="2017-10-11T10:41:00Z">
        <w:r w:rsidR="00B934BF" w:rsidRPr="00482DF9">
          <w:rPr>
            <w:rFonts w:asciiTheme="minorHAnsi" w:hAnsiTheme="minorHAnsi"/>
            <w:color w:val="auto"/>
          </w:rPr>
          <w:t xml:space="preserve">and </w:t>
        </w:r>
      </w:ins>
      <w:r w:rsidRPr="00482DF9">
        <w:rPr>
          <w:rFonts w:asciiTheme="minorHAnsi" w:hAnsiTheme="minorHAnsi"/>
          <w:color w:val="auto"/>
        </w:rPr>
        <w:t xml:space="preserve">will be placed back into their arenas and those that do not produce frass will be </w:t>
      </w:r>
      <w:r w:rsidR="00DC52AC" w:rsidRPr="00482DF9">
        <w:rPr>
          <w:rFonts w:asciiTheme="minorHAnsi" w:hAnsiTheme="minorHAnsi"/>
          <w:color w:val="auto"/>
        </w:rPr>
        <w:t>charac</w:t>
      </w:r>
      <w:r w:rsidRPr="00482DF9">
        <w:rPr>
          <w:rFonts w:asciiTheme="minorHAnsi" w:hAnsiTheme="minorHAnsi"/>
          <w:color w:val="auto"/>
        </w:rPr>
        <w:t xml:space="preserve">terized as </w:t>
      </w:r>
      <w:commentRangeStart w:id="25"/>
      <w:commentRangeStart w:id="26"/>
      <w:r w:rsidRPr="00482DF9">
        <w:rPr>
          <w:rFonts w:asciiTheme="minorHAnsi" w:hAnsiTheme="minorHAnsi"/>
          <w:color w:val="auto"/>
        </w:rPr>
        <w:t>wanders,</w:t>
      </w:r>
      <w:commentRangeEnd w:id="25"/>
      <w:r w:rsidR="00B934BF" w:rsidRPr="00482DF9">
        <w:rPr>
          <w:rStyle w:val="CommentReference"/>
        </w:rPr>
        <w:commentReference w:id="25"/>
      </w:r>
      <w:commentRangeEnd w:id="26"/>
      <w:r w:rsidR="003D5201" w:rsidRPr="00482DF9">
        <w:rPr>
          <w:rStyle w:val="CommentReference"/>
        </w:rPr>
        <w:commentReference w:id="26"/>
      </w:r>
      <w:r w:rsidRPr="00482DF9">
        <w:rPr>
          <w:rFonts w:asciiTheme="minorHAnsi" w:hAnsiTheme="minorHAnsi"/>
          <w:color w:val="auto"/>
        </w:rPr>
        <w:t xml:space="preserve"> 30 individuals from each treatment will be collected, accessioned, and tracked for the duration of the experiment. Hemolymph and lipid extractions from sampled larvae will be analyzed for storage protein and triglyceride content, respectively.</w:t>
      </w:r>
      <w:r w:rsidRPr="00482DF9" w:rsidDel="00D17757">
        <w:rPr>
          <w:rFonts w:asciiTheme="minorHAnsi" w:hAnsiTheme="minorHAnsi"/>
          <w:color w:val="auto"/>
        </w:rPr>
        <w:t xml:space="preserve"> </w:t>
      </w:r>
    </w:p>
    <w:p w14:paraId="22060791" w14:textId="77777777" w:rsidR="003F083F" w:rsidRPr="00482DF9" w:rsidRDefault="003F083F" w:rsidP="00E84291">
      <w:pPr>
        <w:spacing w:line="480" w:lineRule="auto"/>
        <w:rPr>
          <w:rFonts w:asciiTheme="minorHAnsi" w:hAnsiTheme="minorHAnsi"/>
          <w:b/>
          <w:color w:val="auto"/>
        </w:rPr>
      </w:pPr>
    </w:p>
    <w:p w14:paraId="19D0A087" w14:textId="605AC0BB" w:rsidR="008875DE" w:rsidRPr="00482DF9" w:rsidRDefault="008875DE" w:rsidP="00427D96">
      <w:pPr>
        <w:spacing w:line="480" w:lineRule="auto"/>
        <w:rPr>
          <w:rFonts w:asciiTheme="minorHAnsi" w:hAnsiTheme="minorHAnsi"/>
          <w:color w:val="auto"/>
        </w:rPr>
      </w:pPr>
      <w:r w:rsidRPr="00482DF9">
        <w:rPr>
          <w:rFonts w:asciiTheme="minorHAnsi" w:hAnsiTheme="minorHAnsi"/>
          <w:b/>
          <w:color w:val="auto"/>
        </w:rPr>
        <w:t xml:space="preserve">Lipid Extraction, Separation and Quantification: </w:t>
      </w:r>
      <w:r w:rsidRPr="00482DF9">
        <w:rPr>
          <w:rFonts w:asciiTheme="minorHAnsi" w:hAnsiTheme="minorHAnsi"/>
          <w:color w:val="auto"/>
        </w:rPr>
        <w:t xml:space="preserve">The total lipid content from </w:t>
      </w:r>
      <w:r w:rsidR="00017150" w:rsidRPr="00482DF9">
        <w:rPr>
          <w:rFonts w:asciiTheme="minorHAnsi" w:hAnsiTheme="minorHAnsi"/>
          <w:color w:val="auto"/>
        </w:rPr>
        <w:t>each</w:t>
      </w:r>
      <w:r w:rsidRPr="00482DF9">
        <w:rPr>
          <w:rFonts w:asciiTheme="minorHAnsi" w:hAnsiTheme="minorHAnsi"/>
          <w:color w:val="auto"/>
        </w:rPr>
        <w:t xml:space="preserve"> larva will be extracted and quantified individually. </w:t>
      </w:r>
      <w:r w:rsidR="00E731D5" w:rsidRPr="00482DF9">
        <w:rPr>
          <w:rFonts w:asciiTheme="minorHAnsi" w:hAnsiTheme="minorHAnsi"/>
          <w:color w:val="auto"/>
        </w:rPr>
        <w:t xml:space="preserve">First, larval dry mass will be determined by removing water from the larval sample </w:t>
      </w:r>
      <w:ins w:id="27" w:author="Dan Hahn" w:date="2017-10-11T10:44:00Z">
        <w:r w:rsidR="004D3158" w:rsidRPr="00482DF9">
          <w:rPr>
            <w:rFonts w:asciiTheme="minorHAnsi" w:hAnsiTheme="minorHAnsi"/>
            <w:color w:val="auto"/>
          </w:rPr>
          <w:t xml:space="preserve">through </w:t>
        </w:r>
      </w:ins>
      <w:r w:rsidR="00642B1C" w:rsidRPr="00482DF9">
        <w:rPr>
          <w:rFonts w:asciiTheme="minorHAnsi" w:hAnsiTheme="minorHAnsi"/>
          <w:color w:val="auto"/>
        </w:rPr>
        <w:t>freeze-drying them</w:t>
      </w:r>
      <w:r w:rsidRPr="00482DF9">
        <w:rPr>
          <w:rFonts w:asciiTheme="minorHAnsi" w:hAnsiTheme="minorHAnsi"/>
          <w:color w:val="auto"/>
        </w:rPr>
        <w:t xml:space="preserve"> </w:t>
      </w:r>
      <w:r w:rsidR="00E731D5" w:rsidRPr="00482DF9">
        <w:rPr>
          <w:rFonts w:asciiTheme="minorHAnsi" w:hAnsiTheme="minorHAnsi"/>
          <w:color w:val="auto"/>
        </w:rPr>
        <w:t>in</w:t>
      </w:r>
      <w:r w:rsidRPr="00482DF9">
        <w:rPr>
          <w:rFonts w:asciiTheme="minorHAnsi" w:hAnsiTheme="minorHAnsi"/>
          <w:color w:val="auto"/>
        </w:rPr>
        <w:t xml:space="preserve"> a vacuum at -80</w:t>
      </w:r>
      <w:r w:rsidRPr="00482DF9">
        <w:rPr>
          <w:color w:val="auto"/>
        </w:rPr>
        <w:t>°</w:t>
      </w:r>
      <w:r w:rsidRPr="00482DF9">
        <w:rPr>
          <w:rFonts w:asciiTheme="minorHAnsi" w:hAnsiTheme="minorHAnsi"/>
          <w:color w:val="auto"/>
        </w:rPr>
        <w:t>C until their dry weight varies by less than 1% over a 24-hour period. Once dry, lipids will be separated from the larva</w:t>
      </w:r>
      <w:r w:rsidR="00642B1C" w:rsidRPr="00482DF9">
        <w:rPr>
          <w:rFonts w:asciiTheme="minorHAnsi" w:hAnsiTheme="minorHAnsi"/>
          <w:color w:val="auto"/>
        </w:rPr>
        <w:t>l tissues</w:t>
      </w:r>
      <w:r w:rsidRPr="00482DF9">
        <w:rPr>
          <w:rFonts w:asciiTheme="minorHAnsi" w:hAnsiTheme="minorHAnsi"/>
          <w:color w:val="auto"/>
        </w:rPr>
        <w:t xml:space="preserve"> using </w:t>
      </w:r>
      <w:r w:rsidR="00E731D5" w:rsidRPr="00482DF9">
        <w:rPr>
          <w:rFonts w:asciiTheme="minorHAnsi" w:hAnsiTheme="minorHAnsi"/>
          <w:color w:val="auto"/>
        </w:rPr>
        <w:t>a slightly modified</w:t>
      </w:r>
      <w:r w:rsidRPr="00482DF9">
        <w:rPr>
          <w:rFonts w:asciiTheme="minorHAnsi" w:hAnsiTheme="minorHAnsi"/>
          <w:color w:val="auto"/>
        </w:rPr>
        <w:t xml:space="preserve"> Folch method </w:t>
      </w:r>
      <w:r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482DF9">
        <w:rPr>
          <w:rFonts w:asciiTheme="minorHAnsi" w:hAnsiTheme="minorHAnsi"/>
          <w:color w:val="auto"/>
        </w:rPr>
        <w:fldChar w:fldCharType="separate"/>
      </w:r>
      <w:r w:rsidR="004345ED" w:rsidRPr="00482DF9">
        <w:rPr>
          <w:rFonts w:asciiTheme="minorHAnsi" w:hAnsiTheme="minorHAnsi"/>
          <w:noProof/>
          <w:color w:val="auto"/>
        </w:rPr>
        <w:t>(Gossert et al. 2011)</w:t>
      </w:r>
      <w:r w:rsidRPr="00482DF9">
        <w:rPr>
          <w:rFonts w:asciiTheme="minorHAnsi" w:hAnsiTheme="minorHAnsi"/>
          <w:color w:val="auto"/>
        </w:rPr>
        <w:fldChar w:fldCharType="end"/>
      </w:r>
      <w:r w:rsidRPr="00482DF9">
        <w:rPr>
          <w:rFonts w:asciiTheme="minorHAnsi" w:hAnsiTheme="minorHAnsi"/>
          <w:color w:val="auto"/>
        </w:rPr>
        <w:t xml:space="preserve">. </w:t>
      </w:r>
      <w:r w:rsidR="000109E7" w:rsidRPr="00482DF9">
        <w:rPr>
          <w:rFonts w:asciiTheme="minorHAnsi" w:hAnsiTheme="minorHAnsi"/>
          <w:color w:val="auto"/>
        </w:rPr>
        <w:t>This method takes advantage of the</w:t>
      </w:r>
      <w:r w:rsidR="00427D96" w:rsidRPr="00482DF9">
        <w:rPr>
          <w:rFonts w:asciiTheme="minorHAnsi" w:hAnsiTheme="minorHAnsi"/>
          <w:color w:val="auto"/>
        </w:rPr>
        <w:t xml:space="preserve"> polarity and density differences between chloroform and methanol</w:t>
      </w:r>
      <w:r w:rsidR="00C95E25" w:rsidRPr="00482DF9">
        <w:rPr>
          <w:rFonts w:asciiTheme="minorHAnsi" w:hAnsiTheme="minorHAnsi"/>
          <w:color w:val="auto"/>
        </w:rPr>
        <w:t xml:space="preserve"> that allow each</w:t>
      </w:r>
      <w:r w:rsidR="00A229F2" w:rsidRPr="00482DF9">
        <w:rPr>
          <w:rFonts w:asciiTheme="minorHAnsi" w:hAnsiTheme="minorHAnsi"/>
          <w:color w:val="auto"/>
        </w:rPr>
        <w:t xml:space="preserve"> solvent to selectively solubilize molecules of similar polarity</w:t>
      </w:r>
      <w:r w:rsidR="00427D96" w:rsidRPr="00482DF9">
        <w:rPr>
          <w:rFonts w:asciiTheme="minorHAnsi" w:hAnsiTheme="minorHAnsi"/>
          <w:color w:val="auto"/>
        </w:rPr>
        <w:t xml:space="preserve"> </w:t>
      </w:r>
      <w:r w:rsidR="00A229F2" w:rsidRPr="00482DF9">
        <w:rPr>
          <w:rFonts w:asciiTheme="minorHAnsi" w:hAnsiTheme="minorHAnsi"/>
          <w:color w:val="auto"/>
        </w:rPr>
        <w:t xml:space="preserve">and to produce </w:t>
      </w:r>
      <w:r w:rsidR="00427D96" w:rsidRPr="00482DF9">
        <w:rPr>
          <w:rFonts w:asciiTheme="minorHAnsi" w:hAnsiTheme="minorHAnsi"/>
          <w:color w:val="auto"/>
        </w:rPr>
        <w:t xml:space="preserve">distinct layers </w:t>
      </w:r>
      <w:r w:rsidR="00A229F2" w:rsidRPr="00482DF9">
        <w:rPr>
          <w:rFonts w:asciiTheme="minorHAnsi" w:hAnsiTheme="minorHAnsi"/>
          <w:color w:val="auto"/>
        </w:rPr>
        <w:t>when mixed together</w:t>
      </w:r>
      <w:r w:rsidR="00427D96" w:rsidRPr="00482DF9">
        <w:rPr>
          <w:rFonts w:asciiTheme="minorHAnsi" w:hAnsiTheme="minorHAnsi"/>
          <w:color w:val="auto"/>
        </w:rPr>
        <w:t>.</w:t>
      </w:r>
      <w:r w:rsidRPr="00482DF9">
        <w:rPr>
          <w:rFonts w:asciiTheme="minorHAnsi" w:hAnsiTheme="minorHAnsi"/>
          <w:color w:val="auto"/>
        </w:rPr>
        <w:t xml:space="preserve"> When a larval sample is solubilized in this solvent mixture, the </w:t>
      </w:r>
      <w:r w:rsidR="00427D96" w:rsidRPr="00482DF9">
        <w:rPr>
          <w:rFonts w:asciiTheme="minorHAnsi" w:hAnsiTheme="minorHAnsi"/>
          <w:color w:val="auto"/>
        </w:rPr>
        <w:t xml:space="preserve">less polar lipids are captured </w:t>
      </w:r>
      <w:r w:rsidR="00C95E25" w:rsidRPr="00482DF9">
        <w:rPr>
          <w:rFonts w:asciiTheme="minorHAnsi" w:hAnsiTheme="minorHAnsi"/>
          <w:color w:val="auto"/>
        </w:rPr>
        <w:t>in</w:t>
      </w:r>
      <w:r w:rsidR="00427D96" w:rsidRPr="00482DF9">
        <w:rPr>
          <w:rFonts w:asciiTheme="minorHAnsi" w:hAnsiTheme="minorHAnsi"/>
          <w:color w:val="auto"/>
        </w:rPr>
        <w:t xml:space="preserve"> the </w:t>
      </w:r>
      <w:r w:rsidR="008C7C69" w:rsidRPr="00482DF9">
        <w:rPr>
          <w:rFonts w:asciiTheme="minorHAnsi" w:hAnsiTheme="minorHAnsi"/>
          <w:color w:val="auto"/>
        </w:rPr>
        <w:t>less polar chloroform</w:t>
      </w:r>
      <w:r w:rsidR="00C95E25" w:rsidRPr="00482DF9">
        <w:rPr>
          <w:rFonts w:asciiTheme="minorHAnsi" w:hAnsiTheme="minorHAnsi"/>
          <w:color w:val="auto"/>
        </w:rPr>
        <w:t xml:space="preserve"> layer. This</w:t>
      </w:r>
      <w:r w:rsidR="00215842" w:rsidRPr="00482DF9">
        <w:rPr>
          <w:rFonts w:asciiTheme="minorHAnsi" w:hAnsiTheme="minorHAnsi"/>
          <w:color w:val="auto"/>
        </w:rPr>
        <w:t xml:space="preserve"> </w:t>
      </w:r>
      <w:r w:rsidR="008C7C69" w:rsidRPr="00482DF9">
        <w:rPr>
          <w:rFonts w:asciiTheme="minorHAnsi" w:hAnsiTheme="minorHAnsi"/>
          <w:color w:val="auto"/>
        </w:rPr>
        <w:t xml:space="preserve">layer </w:t>
      </w:r>
      <w:r w:rsidR="006A7763" w:rsidRPr="00482DF9">
        <w:rPr>
          <w:rFonts w:asciiTheme="minorHAnsi" w:hAnsiTheme="minorHAnsi"/>
          <w:color w:val="auto"/>
        </w:rPr>
        <w:t>will</w:t>
      </w:r>
      <w:r w:rsidR="008C7C69" w:rsidRPr="00482DF9">
        <w:rPr>
          <w:rFonts w:asciiTheme="minorHAnsi" w:hAnsiTheme="minorHAnsi"/>
          <w:color w:val="auto"/>
        </w:rPr>
        <w:t xml:space="preserve"> be decanted away from the remainder of the sample, the solvent removed and the total amount of lipids </w:t>
      </w:r>
      <w:r w:rsidR="00215842" w:rsidRPr="00482DF9">
        <w:rPr>
          <w:rFonts w:asciiTheme="minorHAnsi" w:hAnsiTheme="minorHAnsi"/>
          <w:color w:val="auto"/>
        </w:rPr>
        <w:t>extracted from the sample can be quantified gravimetrically.</w:t>
      </w:r>
      <w:r w:rsidR="008C7C69" w:rsidRPr="00482DF9">
        <w:rPr>
          <w:rFonts w:asciiTheme="minorHAnsi" w:hAnsiTheme="minorHAnsi"/>
          <w:color w:val="auto"/>
        </w:rPr>
        <w:t xml:space="preserve"> </w:t>
      </w:r>
      <w:r w:rsidR="0043652E" w:rsidRPr="00482DF9">
        <w:rPr>
          <w:rFonts w:asciiTheme="minorHAnsi" w:hAnsiTheme="minorHAnsi"/>
          <w:color w:val="auto"/>
        </w:rPr>
        <w:t>T</w:t>
      </w:r>
      <w:r w:rsidRPr="00482DF9">
        <w:rPr>
          <w:rFonts w:asciiTheme="minorHAnsi" w:hAnsiTheme="minorHAnsi"/>
          <w:color w:val="auto"/>
        </w:rPr>
        <w:t>he total lipid content</w:t>
      </w:r>
      <w:r w:rsidR="0043652E" w:rsidRPr="00482DF9">
        <w:rPr>
          <w:rFonts w:asciiTheme="minorHAnsi" w:hAnsiTheme="minorHAnsi"/>
          <w:color w:val="auto"/>
        </w:rPr>
        <w:t xml:space="preserve"> extracted</w:t>
      </w:r>
      <w:r w:rsidRPr="00482DF9">
        <w:rPr>
          <w:rFonts w:asciiTheme="minorHAnsi" w:hAnsiTheme="minorHAnsi"/>
          <w:color w:val="auto"/>
        </w:rPr>
        <w:t xml:space="preserve"> from each larval sample</w:t>
      </w:r>
      <w:r w:rsidR="0043652E" w:rsidRPr="00482DF9">
        <w:rPr>
          <w:rFonts w:asciiTheme="minorHAnsi" w:hAnsiTheme="minorHAnsi"/>
          <w:color w:val="auto"/>
        </w:rPr>
        <w:t xml:space="preserve"> contains</w:t>
      </w:r>
      <w:r w:rsidRPr="00482DF9">
        <w:rPr>
          <w:rFonts w:asciiTheme="minorHAnsi" w:hAnsiTheme="minorHAnsi"/>
          <w:color w:val="auto"/>
        </w:rPr>
        <w:t xml:space="preserve"> a mixture of different </w:t>
      </w:r>
      <w:r w:rsidR="0043652E" w:rsidRPr="00482DF9">
        <w:rPr>
          <w:rFonts w:asciiTheme="minorHAnsi" w:hAnsiTheme="minorHAnsi"/>
          <w:color w:val="auto"/>
        </w:rPr>
        <w:t>lipid classes</w:t>
      </w:r>
      <w:r w:rsidRPr="00482DF9">
        <w:rPr>
          <w:rFonts w:asciiTheme="minorHAnsi" w:hAnsiTheme="minorHAnsi"/>
          <w:color w:val="auto"/>
        </w:rPr>
        <w:t xml:space="preserve"> from which triglycerides will need to be separated</w:t>
      </w:r>
      <w:r w:rsidR="0043652E" w:rsidRPr="00482DF9">
        <w:rPr>
          <w:rFonts w:asciiTheme="minorHAnsi" w:hAnsiTheme="minorHAnsi"/>
          <w:color w:val="auto"/>
        </w:rPr>
        <w:t xml:space="preserve"> and quantified</w:t>
      </w:r>
      <w:r w:rsidRPr="00482DF9">
        <w:rPr>
          <w:rFonts w:asciiTheme="minorHAnsi" w:hAnsiTheme="minorHAnsi"/>
          <w:color w:val="auto"/>
        </w:rPr>
        <w:t xml:space="preserve">. </w:t>
      </w:r>
      <w:r w:rsidR="0043652E" w:rsidRPr="00482DF9">
        <w:rPr>
          <w:rFonts w:asciiTheme="minorHAnsi" w:hAnsiTheme="minorHAnsi"/>
          <w:color w:val="auto"/>
        </w:rPr>
        <w:t>Separating and quantifying</w:t>
      </w:r>
      <w:r w:rsidRPr="00482DF9">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482DF9">
        <w:rPr>
          <w:rFonts w:asciiTheme="minorHAnsi" w:hAnsiTheme="minorHAnsi"/>
          <w:color w:val="auto"/>
        </w:rPr>
        <w:t xml:space="preserve">. </w:t>
      </w:r>
      <w:r w:rsidR="00320BF2" w:rsidRPr="00482DF9">
        <w:rPr>
          <w:rFonts w:asciiTheme="minorHAnsi" w:hAnsiTheme="minorHAnsi"/>
          <w:color w:val="auto"/>
        </w:rPr>
        <w:t>LC</w:t>
      </w:r>
      <w:r w:rsidR="00935BC1" w:rsidRPr="00482DF9">
        <w:rPr>
          <w:rFonts w:asciiTheme="minorHAnsi" w:hAnsiTheme="minorHAnsi"/>
          <w:color w:val="auto"/>
        </w:rPr>
        <w:t xml:space="preserve"> </w:t>
      </w:r>
      <w:r w:rsidR="00B62C9C" w:rsidRPr="00482DF9">
        <w:rPr>
          <w:rFonts w:asciiTheme="minorHAnsi" w:hAnsiTheme="minorHAnsi"/>
          <w:color w:val="auto"/>
        </w:rPr>
        <w:t xml:space="preserve">takes advantage </w:t>
      </w:r>
      <w:r w:rsidR="00C95E25" w:rsidRPr="00482DF9">
        <w:rPr>
          <w:rFonts w:asciiTheme="minorHAnsi" w:hAnsiTheme="minorHAnsi"/>
          <w:color w:val="auto"/>
        </w:rPr>
        <w:t xml:space="preserve">the physical properties </w:t>
      </w:r>
      <w:r w:rsidR="00B62C9C" w:rsidRPr="00482DF9">
        <w:rPr>
          <w:rFonts w:asciiTheme="minorHAnsi" w:hAnsiTheme="minorHAnsi"/>
          <w:color w:val="auto"/>
        </w:rPr>
        <w:t xml:space="preserve">of </w:t>
      </w:r>
      <w:r w:rsidR="00A2281F" w:rsidRPr="00482DF9">
        <w:rPr>
          <w:rFonts w:asciiTheme="minorHAnsi" w:hAnsiTheme="minorHAnsi"/>
          <w:color w:val="auto"/>
        </w:rPr>
        <w:t xml:space="preserve">lipid molecules </w:t>
      </w:r>
      <w:r w:rsidR="0059613E" w:rsidRPr="00482DF9">
        <w:rPr>
          <w:rFonts w:asciiTheme="minorHAnsi" w:hAnsiTheme="minorHAnsi"/>
          <w:color w:val="auto"/>
        </w:rPr>
        <w:t>to adsorb</w:t>
      </w:r>
      <w:r w:rsidR="00A2281F" w:rsidRPr="00482DF9">
        <w:rPr>
          <w:rFonts w:asciiTheme="minorHAnsi" w:hAnsiTheme="minorHAnsi"/>
          <w:color w:val="auto"/>
        </w:rPr>
        <w:t xml:space="preserve"> t</w:t>
      </w:r>
      <w:r w:rsidR="0059613E" w:rsidRPr="00482DF9">
        <w:rPr>
          <w:rFonts w:asciiTheme="minorHAnsi" w:hAnsiTheme="minorHAnsi"/>
          <w:color w:val="auto"/>
        </w:rPr>
        <w:t>o</w:t>
      </w:r>
      <w:r w:rsidR="006F0EEF" w:rsidRPr="00482DF9">
        <w:rPr>
          <w:rFonts w:asciiTheme="minorHAnsi" w:hAnsiTheme="minorHAnsi"/>
          <w:color w:val="auto"/>
        </w:rPr>
        <w:t xml:space="preserve"> stationary phase that lines a column and interact with a mobile phase. The stationary </w:t>
      </w:r>
      <w:r w:rsidR="006F0EEF" w:rsidRPr="00482DF9">
        <w:rPr>
          <w:rFonts w:asciiTheme="minorHAnsi" w:hAnsiTheme="minorHAnsi"/>
          <w:color w:val="auto"/>
        </w:rPr>
        <w:lastRenderedPageBreak/>
        <w:t>phase is a matrix of C-18 silica gel. The mobile phase includes two solutions; mobile phase A is a</w:t>
      </w:r>
      <w:r w:rsidR="00D63D7C" w:rsidRPr="00482DF9">
        <w:rPr>
          <w:rFonts w:asciiTheme="minorHAnsi" w:hAnsiTheme="minorHAnsi"/>
          <w:color w:val="auto"/>
        </w:rPr>
        <w:t xml:space="preserve"> 0.1% a</w:t>
      </w:r>
      <w:r w:rsidR="006F0EEF" w:rsidRPr="00482DF9">
        <w:rPr>
          <w:rFonts w:asciiTheme="minorHAnsi" w:hAnsiTheme="minorHAnsi"/>
          <w:color w:val="auto"/>
        </w:rPr>
        <w:t xml:space="preserve">cetic </w:t>
      </w:r>
      <w:r w:rsidR="00D63D7C" w:rsidRPr="00482DF9">
        <w:rPr>
          <w:rFonts w:asciiTheme="minorHAnsi" w:hAnsiTheme="minorHAnsi"/>
          <w:color w:val="auto"/>
        </w:rPr>
        <w:t>acid in m</w:t>
      </w:r>
      <w:r w:rsidR="006F0EEF" w:rsidRPr="00482DF9">
        <w:rPr>
          <w:rFonts w:asciiTheme="minorHAnsi" w:hAnsiTheme="minorHAnsi"/>
          <w:color w:val="auto"/>
        </w:rPr>
        <w:t>ethanol mixture and mobile phase B is 40%</w:t>
      </w:r>
      <w:r w:rsidR="00D63D7C" w:rsidRPr="00482DF9">
        <w:rPr>
          <w:rFonts w:asciiTheme="minorHAnsi" w:hAnsiTheme="minorHAnsi"/>
          <w:color w:val="auto"/>
        </w:rPr>
        <w:t xml:space="preserve"> h</w:t>
      </w:r>
      <w:r w:rsidR="006F0EEF" w:rsidRPr="00482DF9">
        <w:rPr>
          <w:rFonts w:asciiTheme="minorHAnsi" w:hAnsiTheme="minorHAnsi"/>
          <w:color w:val="auto"/>
        </w:rPr>
        <w:t xml:space="preserve">exanes </w:t>
      </w:r>
      <w:r w:rsidR="00D63D7C" w:rsidRPr="00482DF9">
        <w:rPr>
          <w:rFonts w:asciiTheme="minorHAnsi" w:hAnsiTheme="minorHAnsi"/>
          <w:color w:val="auto"/>
        </w:rPr>
        <w:t>in 2-p</w:t>
      </w:r>
      <w:r w:rsidR="006F0EEF" w:rsidRPr="00482DF9">
        <w:rPr>
          <w:rFonts w:asciiTheme="minorHAnsi" w:hAnsiTheme="minorHAnsi"/>
          <w:color w:val="auto"/>
        </w:rPr>
        <w:t>ropanol. Samples are injected onto the column and the c</w:t>
      </w:r>
      <w:r w:rsidR="00D63D7C" w:rsidRPr="00482DF9">
        <w:rPr>
          <w:rFonts w:asciiTheme="minorHAnsi" w:hAnsiTheme="minorHAnsi"/>
          <w:color w:val="auto"/>
        </w:rPr>
        <w:t>ontained lipids adsorb to the C:</w:t>
      </w:r>
      <w:r w:rsidR="006F0EEF" w:rsidRPr="00482DF9">
        <w:rPr>
          <w:rFonts w:asciiTheme="minorHAnsi" w:hAnsiTheme="minorHAnsi"/>
          <w:color w:val="auto"/>
        </w:rPr>
        <w:t>18 silica matrix. Over time</w:t>
      </w:r>
      <w:r w:rsidR="00D63D7C" w:rsidRPr="00482DF9">
        <w:rPr>
          <w:rFonts w:asciiTheme="minorHAnsi" w:hAnsiTheme="minorHAnsi"/>
          <w:color w:val="auto"/>
        </w:rPr>
        <w:t>,</w:t>
      </w:r>
      <w:r w:rsidR="006F0EEF" w:rsidRPr="00482DF9">
        <w:rPr>
          <w:rFonts w:asciiTheme="minorHAnsi" w:hAnsiTheme="minorHAnsi"/>
          <w:color w:val="auto"/>
        </w:rPr>
        <w:t xml:space="preserve"> the </w:t>
      </w:r>
      <w:r w:rsidR="00D63D7C" w:rsidRPr="00482DF9">
        <w:rPr>
          <w:rFonts w:asciiTheme="minorHAnsi" w:hAnsiTheme="minorHAnsi"/>
          <w:color w:val="auto"/>
        </w:rPr>
        <w:t>concentration of the mobile phase shifts from 100% A to 100% B</w:t>
      </w:r>
      <w:commentRangeStart w:id="28"/>
      <w:commentRangeStart w:id="29"/>
      <w:r w:rsidR="00D63D7C" w:rsidRPr="00482DF9">
        <w:rPr>
          <w:rFonts w:asciiTheme="minorHAnsi" w:hAnsiTheme="minorHAnsi"/>
          <w:color w:val="auto"/>
        </w:rPr>
        <w:t>.</w:t>
      </w:r>
      <w:commentRangeEnd w:id="28"/>
      <w:r w:rsidR="000E6FC0" w:rsidRPr="00482DF9">
        <w:rPr>
          <w:rStyle w:val="CommentReference"/>
          <w:color w:val="auto"/>
        </w:rPr>
        <w:commentReference w:id="28"/>
      </w:r>
      <w:commentRangeEnd w:id="29"/>
      <w:r w:rsidR="00D63D7C" w:rsidRPr="00482DF9">
        <w:rPr>
          <w:rFonts w:asciiTheme="minorHAnsi" w:hAnsiTheme="minorHAnsi"/>
          <w:color w:val="auto"/>
        </w:rPr>
        <w:t xml:space="preserve"> </w:t>
      </w:r>
      <w:r w:rsidR="00742077" w:rsidRPr="00482DF9">
        <w:rPr>
          <w:rStyle w:val="CommentReference"/>
          <w:color w:val="auto"/>
        </w:rPr>
        <w:commentReference w:id="29"/>
      </w:r>
      <w:r w:rsidR="00A2281F" w:rsidRPr="00482DF9">
        <w:rPr>
          <w:rFonts w:asciiTheme="minorHAnsi" w:hAnsiTheme="minorHAnsi"/>
          <w:color w:val="auto"/>
        </w:rPr>
        <w:t xml:space="preserve">As the </w:t>
      </w:r>
      <w:r w:rsidR="00D63D7C" w:rsidRPr="00482DF9">
        <w:rPr>
          <w:rFonts w:asciiTheme="minorHAnsi" w:hAnsiTheme="minorHAnsi"/>
          <w:color w:val="auto"/>
        </w:rPr>
        <w:t xml:space="preserve">gradient changes, classes of </w:t>
      </w:r>
      <w:r w:rsidR="00C95E25" w:rsidRPr="00482DF9">
        <w:rPr>
          <w:rFonts w:asciiTheme="minorHAnsi" w:hAnsiTheme="minorHAnsi"/>
          <w:color w:val="auto"/>
        </w:rPr>
        <w:t>lipid</w:t>
      </w:r>
      <w:r w:rsidR="00A2281F" w:rsidRPr="00482DF9">
        <w:rPr>
          <w:rFonts w:asciiTheme="minorHAnsi" w:hAnsiTheme="minorHAnsi"/>
          <w:color w:val="auto"/>
        </w:rPr>
        <w:t xml:space="preserve"> molecules in the sample desorb from the column</w:t>
      </w:r>
      <w:r w:rsidR="00C95E25" w:rsidRPr="00482DF9">
        <w:rPr>
          <w:rFonts w:asciiTheme="minorHAnsi" w:hAnsiTheme="minorHAnsi"/>
          <w:color w:val="auto"/>
        </w:rPr>
        <w:t xml:space="preserve"> </w:t>
      </w:r>
      <w:r w:rsidR="00A2281F" w:rsidRPr="00482DF9">
        <w:rPr>
          <w:rFonts w:asciiTheme="minorHAnsi" w:hAnsiTheme="minorHAnsi"/>
          <w:color w:val="auto"/>
        </w:rPr>
        <w:t>flow into the ELSD wher</w:t>
      </w:r>
      <w:r w:rsidR="008C2228" w:rsidRPr="00482DF9">
        <w:rPr>
          <w:rFonts w:asciiTheme="minorHAnsi" w:hAnsiTheme="minorHAnsi"/>
          <w:color w:val="auto"/>
        </w:rPr>
        <w:t>e they are nebulized, the solvent is evaporated and the amount of light scattered i</w:t>
      </w:r>
      <w:r w:rsidR="00C95E25" w:rsidRPr="00482DF9">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0"/>
      <w:commentRangeStart w:id="31"/>
      <w:r w:rsidR="00C95E25" w:rsidRPr="00482DF9">
        <w:rPr>
          <w:rFonts w:asciiTheme="minorHAnsi" w:hAnsiTheme="minorHAnsi"/>
          <w:color w:val="auto"/>
        </w:rPr>
        <w:t>triglycerides.</w:t>
      </w:r>
      <w:commentRangeEnd w:id="30"/>
      <w:r w:rsidR="000E6FC0" w:rsidRPr="00482DF9">
        <w:rPr>
          <w:rStyle w:val="CommentReference"/>
          <w:color w:val="auto"/>
        </w:rPr>
        <w:commentReference w:id="30"/>
      </w:r>
      <w:commentRangeEnd w:id="31"/>
      <w:r w:rsidR="000C0F27" w:rsidRPr="00482DF9">
        <w:rPr>
          <w:rStyle w:val="CommentReference"/>
          <w:color w:val="auto"/>
        </w:rPr>
        <w:commentReference w:id="31"/>
      </w:r>
      <w:r w:rsidR="000C0F27" w:rsidRPr="00482DF9">
        <w:rPr>
          <w:rFonts w:asciiTheme="minorHAnsi" w:hAnsiTheme="minorHAnsi"/>
          <w:color w:val="auto"/>
        </w:rPr>
        <w:t xml:space="preserve"> The</w:t>
      </w:r>
      <w:r w:rsidR="006A7763" w:rsidRPr="00482DF9">
        <w:rPr>
          <w:rFonts w:asciiTheme="minorHAnsi" w:hAnsiTheme="minorHAnsi"/>
          <w:color w:val="auto"/>
        </w:rPr>
        <w:t xml:space="preserve"> triglycerides used to prepare the</w:t>
      </w:r>
      <w:r w:rsidR="000C0F27" w:rsidRPr="00482DF9">
        <w:rPr>
          <w:rFonts w:asciiTheme="minorHAnsi" w:hAnsiTheme="minorHAnsi"/>
          <w:color w:val="auto"/>
        </w:rPr>
        <w:t xml:space="preserve"> standardized mixture </w:t>
      </w:r>
      <w:r w:rsidR="006A7763" w:rsidRPr="00482DF9">
        <w:rPr>
          <w:rFonts w:asciiTheme="minorHAnsi" w:hAnsiTheme="minorHAnsi"/>
          <w:color w:val="auto"/>
        </w:rPr>
        <w:t>are</w:t>
      </w:r>
      <w:r w:rsidR="000C0F27" w:rsidRPr="00482DF9">
        <w:rPr>
          <w:rFonts w:asciiTheme="minorHAnsi" w:hAnsiTheme="minorHAnsi"/>
          <w:color w:val="auto"/>
        </w:rPr>
        <w:t xml:space="preserve"> commercially available. </w:t>
      </w:r>
      <w:proofErr w:type="spellStart"/>
      <w:r w:rsidR="000C0F27" w:rsidRPr="00482DF9">
        <w:rPr>
          <w:rFonts w:asciiTheme="minorHAnsi" w:hAnsiTheme="minorHAnsi"/>
          <w:color w:val="auto"/>
        </w:rPr>
        <w:t>Tristeric</w:t>
      </w:r>
      <w:proofErr w:type="spellEnd"/>
      <w:r w:rsidR="000C0F27" w:rsidRPr="00482DF9">
        <w:rPr>
          <w:rFonts w:asciiTheme="minorHAnsi" w:hAnsiTheme="minorHAnsi"/>
          <w:color w:val="auto"/>
        </w:rPr>
        <w:t xml:space="preserve"> acid and </w:t>
      </w:r>
      <w:proofErr w:type="spellStart"/>
      <w:r w:rsidR="000C0F27" w:rsidRPr="00482DF9">
        <w:rPr>
          <w:rFonts w:asciiTheme="minorHAnsi" w:hAnsiTheme="minorHAnsi"/>
          <w:color w:val="auto"/>
        </w:rPr>
        <w:t>tripalmitic</w:t>
      </w:r>
      <w:proofErr w:type="spellEnd"/>
      <w:r w:rsidR="000C0F27" w:rsidRPr="00482DF9">
        <w:rPr>
          <w:rFonts w:asciiTheme="minorHAnsi" w:hAnsiTheme="minorHAnsi"/>
          <w:color w:val="auto"/>
        </w:rPr>
        <w:t xml:space="preserve"> acid </w:t>
      </w:r>
      <w:r w:rsidR="006A7763" w:rsidRPr="00482DF9">
        <w:rPr>
          <w:rFonts w:asciiTheme="minorHAnsi" w:hAnsiTheme="minorHAnsi"/>
          <w:color w:val="auto"/>
        </w:rPr>
        <w:t>will be</w:t>
      </w:r>
      <w:r w:rsidR="000C0F27" w:rsidRPr="00482DF9">
        <w:rPr>
          <w:rFonts w:asciiTheme="minorHAnsi" w:hAnsiTheme="minorHAnsi"/>
          <w:color w:val="auto"/>
        </w:rPr>
        <w:t xml:space="preserve"> purchased from Sigma Millipore and </w:t>
      </w:r>
      <w:proofErr w:type="spellStart"/>
      <w:r w:rsidR="000C0F27" w:rsidRPr="00482DF9">
        <w:rPr>
          <w:rFonts w:asciiTheme="minorHAnsi" w:hAnsiTheme="minorHAnsi"/>
          <w:color w:val="auto"/>
        </w:rPr>
        <w:t>triheptadecanoic</w:t>
      </w:r>
      <w:proofErr w:type="spellEnd"/>
      <w:r w:rsidR="000C0F27" w:rsidRPr="00482DF9">
        <w:rPr>
          <w:rFonts w:asciiTheme="minorHAnsi" w:hAnsiTheme="minorHAnsi"/>
          <w:color w:val="auto"/>
        </w:rPr>
        <w:t xml:space="preserve"> acid from VWR.</w:t>
      </w:r>
    </w:p>
    <w:p w14:paraId="6DD9C2C3" w14:textId="77777777" w:rsidR="00845FD5" w:rsidRPr="00482DF9" w:rsidRDefault="00845FD5" w:rsidP="00845FD5">
      <w:pPr>
        <w:spacing w:line="480" w:lineRule="auto"/>
        <w:rPr>
          <w:rFonts w:asciiTheme="minorHAnsi" w:hAnsiTheme="minorHAnsi"/>
          <w:b/>
          <w:color w:val="auto"/>
        </w:rPr>
      </w:pPr>
    </w:p>
    <w:p w14:paraId="2E3B596D" w14:textId="5FA33F49" w:rsidR="0083044B" w:rsidRPr="00482DF9" w:rsidRDefault="00845FD5">
      <w:pPr>
        <w:spacing w:line="480" w:lineRule="auto"/>
        <w:rPr>
          <w:rFonts w:asciiTheme="minorHAnsi" w:hAnsiTheme="minorHAnsi"/>
          <w:color w:val="auto"/>
        </w:rPr>
      </w:pPr>
      <w:r w:rsidRPr="00482DF9">
        <w:rPr>
          <w:rFonts w:asciiTheme="minorHAnsi" w:hAnsiTheme="minorHAnsi"/>
          <w:b/>
          <w:color w:val="auto"/>
        </w:rPr>
        <w:t xml:space="preserve">Lipid Identification: </w:t>
      </w:r>
      <w:r w:rsidRPr="00482DF9">
        <w:rPr>
          <w:rFonts w:asciiTheme="minorHAnsi" w:hAnsiTheme="minorHAnsi"/>
          <w:color w:val="auto"/>
        </w:rPr>
        <w:t xml:space="preserve">To identify the </w:t>
      </w:r>
      <w:r w:rsidR="000E6FC0" w:rsidRPr="00482DF9">
        <w:rPr>
          <w:rFonts w:asciiTheme="minorHAnsi" w:hAnsiTheme="minorHAnsi"/>
          <w:color w:val="auto"/>
        </w:rPr>
        <w:t xml:space="preserve">fatty acid components of the </w:t>
      </w:r>
      <w:r w:rsidRPr="00482DF9">
        <w:rPr>
          <w:rFonts w:asciiTheme="minorHAnsi" w:hAnsiTheme="minorHAnsi"/>
          <w:color w:val="auto"/>
        </w:rPr>
        <w:t xml:space="preserve">triglycerides </w:t>
      </w:r>
      <w:r w:rsidR="00294841" w:rsidRPr="00482DF9">
        <w:rPr>
          <w:rFonts w:asciiTheme="minorHAnsi" w:hAnsiTheme="minorHAnsi"/>
          <w:color w:val="auto"/>
        </w:rPr>
        <w:t>quantified by LC-ELSD</w:t>
      </w:r>
      <w:r w:rsidRPr="00482DF9">
        <w:rPr>
          <w:rFonts w:asciiTheme="minorHAnsi" w:hAnsiTheme="minorHAnsi"/>
          <w:color w:val="auto"/>
        </w:rPr>
        <w:t xml:space="preserve">, the triglycerides in the </w:t>
      </w:r>
      <w:r w:rsidR="00C95E25" w:rsidRPr="00482DF9">
        <w:rPr>
          <w:rFonts w:asciiTheme="minorHAnsi" w:hAnsiTheme="minorHAnsi"/>
          <w:color w:val="auto"/>
        </w:rPr>
        <w:t>total</w:t>
      </w:r>
      <w:r w:rsidRPr="00482DF9">
        <w:rPr>
          <w:rFonts w:asciiTheme="minorHAnsi" w:hAnsiTheme="minorHAnsi"/>
          <w:color w:val="auto"/>
        </w:rPr>
        <w:t xml:space="preserve"> lipid extract will</w:t>
      </w:r>
      <w:r w:rsidR="00C95E25" w:rsidRPr="00482DF9">
        <w:rPr>
          <w:rFonts w:asciiTheme="minorHAnsi" w:hAnsiTheme="minorHAnsi"/>
          <w:color w:val="auto"/>
        </w:rPr>
        <w:t xml:space="preserve"> need to first</w:t>
      </w:r>
      <w:r w:rsidRPr="00482DF9">
        <w:rPr>
          <w:rFonts w:asciiTheme="minorHAnsi" w:hAnsiTheme="minorHAnsi"/>
          <w:color w:val="auto"/>
        </w:rPr>
        <w:t xml:space="preserve"> be converted </w:t>
      </w:r>
      <w:r w:rsidR="00C95E25" w:rsidRPr="00482DF9">
        <w:rPr>
          <w:rFonts w:asciiTheme="minorHAnsi" w:hAnsiTheme="minorHAnsi"/>
          <w:color w:val="auto"/>
        </w:rPr>
        <w:t>in</w:t>
      </w:r>
      <w:r w:rsidR="00294841" w:rsidRPr="00482DF9">
        <w:rPr>
          <w:rFonts w:asciiTheme="minorHAnsi" w:hAnsiTheme="minorHAnsi"/>
          <w:color w:val="auto"/>
        </w:rPr>
        <w:t>to</w:t>
      </w:r>
      <w:r w:rsidRPr="00482DF9">
        <w:rPr>
          <w:rFonts w:asciiTheme="minorHAnsi" w:hAnsiTheme="minorHAnsi"/>
          <w:color w:val="auto"/>
        </w:rPr>
        <w:t xml:space="preserve"> fatty acid methyl esters (FAME</w:t>
      </w:r>
      <w:r w:rsidR="00294841" w:rsidRPr="00482DF9">
        <w:rPr>
          <w:rFonts w:asciiTheme="minorHAnsi" w:hAnsiTheme="minorHAnsi"/>
          <w:color w:val="auto"/>
        </w:rPr>
        <w:t>s</w:t>
      </w:r>
      <w:r w:rsidRPr="00482DF9">
        <w:rPr>
          <w:rFonts w:asciiTheme="minorHAnsi" w:hAnsiTheme="minorHAnsi"/>
          <w:color w:val="auto"/>
        </w:rPr>
        <w:t>).</w:t>
      </w:r>
      <w:r w:rsidR="00871BC3" w:rsidRPr="00482DF9">
        <w:rPr>
          <w:rFonts w:asciiTheme="minorHAnsi" w:hAnsiTheme="minorHAnsi"/>
          <w:color w:val="auto"/>
        </w:rPr>
        <w:t xml:space="preserve"> </w:t>
      </w:r>
      <w:r w:rsidR="0021223B" w:rsidRPr="00482DF9">
        <w:rPr>
          <w:rFonts w:asciiTheme="minorHAnsi" w:hAnsiTheme="minorHAnsi"/>
          <w:color w:val="auto"/>
        </w:rPr>
        <w:t>Each cohort will consist of lipid samples from 12 individual larvae, 4 from each treatment</w:t>
      </w:r>
      <w:commentRangeStart w:id="32"/>
      <w:commentRangeStart w:id="33"/>
      <w:r w:rsidR="0021223B" w:rsidRPr="00482DF9">
        <w:rPr>
          <w:rFonts w:asciiTheme="minorHAnsi" w:hAnsiTheme="minorHAnsi"/>
          <w:color w:val="auto"/>
        </w:rPr>
        <w:t>.</w:t>
      </w:r>
      <w:commentRangeEnd w:id="32"/>
      <w:commentRangeEnd w:id="33"/>
      <w:r w:rsidR="0021223B" w:rsidRPr="00482DF9">
        <w:rPr>
          <w:rStyle w:val="CommentReference"/>
          <w:color w:val="auto"/>
        </w:rPr>
        <w:t xml:space="preserve"> </w:t>
      </w:r>
      <w:r w:rsidR="000E6FC0" w:rsidRPr="00482DF9">
        <w:rPr>
          <w:rStyle w:val="CommentReference"/>
          <w:color w:val="auto"/>
        </w:rPr>
        <w:commentReference w:id="32"/>
      </w:r>
      <w:r w:rsidR="0021223B" w:rsidRPr="00482DF9">
        <w:rPr>
          <w:rStyle w:val="CommentReference"/>
          <w:color w:val="auto"/>
        </w:rPr>
        <w:commentReference w:id="33"/>
      </w:r>
      <w:r w:rsidR="00C95E25" w:rsidRPr="00482DF9">
        <w:rPr>
          <w:rFonts w:asciiTheme="minorHAnsi" w:hAnsiTheme="minorHAnsi"/>
          <w:color w:val="auto"/>
        </w:rPr>
        <w:t xml:space="preserve"> </w:t>
      </w:r>
      <w:r w:rsidR="0021223B" w:rsidRPr="00482DF9">
        <w:rPr>
          <w:rFonts w:asciiTheme="minorHAnsi" w:hAnsiTheme="minorHAnsi"/>
          <w:color w:val="auto"/>
        </w:rPr>
        <w:t xml:space="preserve">Larvae </w:t>
      </w:r>
      <w:r w:rsidR="00C95E25" w:rsidRPr="00482DF9">
        <w:rPr>
          <w:rFonts w:asciiTheme="minorHAnsi" w:hAnsiTheme="minorHAnsi"/>
          <w:color w:val="auto"/>
        </w:rPr>
        <w:t>samples</w:t>
      </w:r>
      <w:r w:rsidR="00871BC3" w:rsidRPr="00482DF9">
        <w:rPr>
          <w:rFonts w:asciiTheme="minorHAnsi" w:hAnsiTheme="minorHAnsi"/>
          <w:color w:val="auto"/>
        </w:rPr>
        <w:t xml:space="preserve"> from </w:t>
      </w:r>
      <w:r w:rsidR="006A7763" w:rsidRPr="00482DF9">
        <w:rPr>
          <w:rFonts w:asciiTheme="minorHAnsi" w:hAnsiTheme="minorHAnsi"/>
          <w:color w:val="auto"/>
        </w:rPr>
        <w:t>within</w:t>
      </w:r>
      <w:r w:rsidR="00871BC3" w:rsidRPr="00482DF9">
        <w:rPr>
          <w:rFonts w:asciiTheme="minorHAnsi" w:hAnsiTheme="minorHAnsi"/>
          <w:color w:val="auto"/>
        </w:rPr>
        <w:t xml:space="preserve"> </w:t>
      </w:r>
      <w:r w:rsidR="006A7763" w:rsidRPr="00482DF9">
        <w:rPr>
          <w:rFonts w:asciiTheme="minorHAnsi" w:hAnsiTheme="minorHAnsi"/>
          <w:color w:val="auto"/>
        </w:rPr>
        <w:t>cohort</w:t>
      </w:r>
      <w:r w:rsidR="00871BC3" w:rsidRPr="00482DF9">
        <w:rPr>
          <w:rFonts w:asciiTheme="minorHAnsi" w:hAnsiTheme="minorHAnsi"/>
          <w:color w:val="auto"/>
        </w:rPr>
        <w:t xml:space="preserve"> will be</w:t>
      </w:r>
      <w:r w:rsidR="0021223B" w:rsidRPr="00482DF9">
        <w:rPr>
          <w:rFonts w:asciiTheme="minorHAnsi" w:hAnsiTheme="minorHAnsi"/>
          <w:color w:val="auto"/>
        </w:rPr>
        <w:t xml:space="preserve"> </w:t>
      </w:r>
      <w:r w:rsidR="00871BC3" w:rsidRPr="00482DF9">
        <w:rPr>
          <w:rFonts w:asciiTheme="minorHAnsi" w:hAnsiTheme="minorHAnsi"/>
          <w:color w:val="auto"/>
        </w:rPr>
        <w:t xml:space="preserve">esterified </w:t>
      </w:r>
      <w:r w:rsidR="006A7763" w:rsidRPr="00482DF9">
        <w:rPr>
          <w:rFonts w:asciiTheme="minorHAnsi" w:hAnsiTheme="minorHAnsi"/>
          <w:color w:val="auto"/>
        </w:rPr>
        <w:t xml:space="preserve">and analyzed individually. </w:t>
      </w:r>
      <w:r w:rsidR="0021223B" w:rsidRPr="00482DF9">
        <w:rPr>
          <w:rFonts w:asciiTheme="minorHAnsi" w:hAnsiTheme="minorHAnsi"/>
          <w:color w:val="auto"/>
        </w:rPr>
        <w:t>Blanks will be used</w:t>
      </w:r>
      <w:r w:rsidR="00871BC3" w:rsidRPr="00482DF9">
        <w:rPr>
          <w:rFonts w:asciiTheme="minorHAnsi" w:hAnsiTheme="minorHAnsi"/>
          <w:color w:val="auto"/>
        </w:rPr>
        <w:t xml:space="preserve"> </w:t>
      </w:r>
      <w:r w:rsidR="0021223B" w:rsidRPr="00482DF9">
        <w:rPr>
          <w:rFonts w:asciiTheme="minorHAnsi" w:hAnsiTheme="minorHAnsi"/>
          <w:color w:val="auto"/>
        </w:rPr>
        <w:t xml:space="preserve">to qualify the </w:t>
      </w:r>
      <w:r w:rsidR="006A7763" w:rsidRPr="00482DF9">
        <w:rPr>
          <w:rFonts w:asciiTheme="minorHAnsi" w:hAnsiTheme="minorHAnsi"/>
          <w:color w:val="auto"/>
        </w:rPr>
        <w:t xml:space="preserve">background </w:t>
      </w:r>
      <w:r w:rsidR="0021223B" w:rsidRPr="00482DF9">
        <w:rPr>
          <w:rFonts w:asciiTheme="minorHAnsi" w:hAnsiTheme="minorHAnsi"/>
          <w:color w:val="auto"/>
        </w:rPr>
        <w:t xml:space="preserve">effect of </w:t>
      </w:r>
      <w:r w:rsidR="006A7763" w:rsidRPr="00482DF9">
        <w:rPr>
          <w:rFonts w:asciiTheme="minorHAnsi" w:hAnsiTheme="minorHAnsi"/>
          <w:color w:val="auto"/>
        </w:rPr>
        <w:t xml:space="preserve">the </w:t>
      </w:r>
      <w:r w:rsidR="0021223B" w:rsidRPr="00482DF9">
        <w:rPr>
          <w:rFonts w:asciiTheme="minorHAnsi" w:hAnsiTheme="minorHAnsi"/>
          <w:color w:val="auto"/>
        </w:rPr>
        <w:t>esterification.</w:t>
      </w:r>
      <w:r w:rsidR="000E6FC0" w:rsidRPr="00482DF9">
        <w:rPr>
          <w:rFonts w:asciiTheme="minorHAnsi" w:hAnsiTheme="minorHAnsi"/>
          <w:color w:val="auto"/>
        </w:rPr>
        <w:t xml:space="preserve"> </w:t>
      </w:r>
      <w:r w:rsidR="00871BC3" w:rsidRPr="00482DF9">
        <w:rPr>
          <w:rFonts w:asciiTheme="minorHAnsi" w:hAnsiTheme="minorHAnsi"/>
          <w:color w:val="auto"/>
        </w:rPr>
        <w:t xml:space="preserve">The efficiency of the esterification will be determined using </w:t>
      </w:r>
      <w:proofErr w:type="spellStart"/>
      <w:r w:rsidR="00871BC3" w:rsidRPr="00482DF9">
        <w:rPr>
          <w:rFonts w:asciiTheme="minorHAnsi" w:hAnsiTheme="minorHAnsi"/>
          <w:color w:val="auto"/>
        </w:rPr>
        <w:t>triheptadecanoic</w:t>
      </w:r>
      <w:proofErr w:type="spellEnd"/>
      <w:r w:rsidR="00871BC3" w:rsidRPr="00482DF9">
        <w:rPr>
          <w:rFonts w:asciiTheme="minorHAnsi" w:hAnsiTheme="minorHAnsi"/>
          <w:color w:val="auto"/>
        </w:rPr>
        <w:t xml:space="preserve"> acid, a spike-in standard obtained from Sigma Millipore. Triglycerides in the total </w:t>
      </w:r>
      <w:r w:rsidRPr="00482DF9">
        <w:rPr>
          <w:rFonts w:asciiTheme="minorHAnsi" w:hAnsiTheme="minorHAnsi"/>
          <w:color w:val="auto"/>
        </w:rPr>
        <w:t>lipid extract will be methylated via base-catalyzed esterification</w:t>
      </w:r>
      <w:r w:rsidR="00871BC3" w:rsidRPr="00482DF9">
        <w:rPr>
          <w:rFonts w:asciiTheme="minorHAnsi" w:hAnsiTheme="minorHAnsi"/>
          <w:color w:val="auto"/>
        </w:rPr>
        <w:t xml:space="preserve"> with an acid catalyzed work-up</w:t>
      </w:r>
      <w:r w:rsidRPr="00482DF9">
        <w:rPr>
          <w:rFonts w:asciiTheme="minorHAnsi" w:hAnsiTheme="minorHAnsi"/>
          <w:color w:val="auto"/>
        </w:rPr>
        <w:t xml:space="preserve"> </w:t>
      </w:r>
      <w:r w:rsidR="00294841" w:rsidRPr="00482DF9">
        <w:rPr>
          <w:rFonts w:asciiTheme="minorHAnsi" w:hAnsiTheme="minorHAnsi"/>
          <w:color w:val="auto"/>
        </w:rPr>
        <w:fldChar w:fldCharType="begin" w:fldLock="1"/>
      </w:r>
      <w:r w:rsidR="004345ED" w:rsidRPr="00482DF9">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482DF9">
        <w:rPr>
          <w:rFonts w:asciiTheme="minorHAnsi" w:hAnsiTheme="minorHAnsi"/>
          <w:color w:val="auto"/>
        </w:rPr>
        <w:fldChar w:fldCharType="separate"/>
      </w:r>
      <w:r w:rsidR="004345ED" w:rsidRPr="00482DF9">
        <w:rPr>
          <w:rFonts w:asciiTheme="minorHAnsi" w:hAnsiTheme="minorHAnsi"/>
          <w:noProof/>
          <w:color w:val="auto"/>
        </w:rPr>
        <w:t>(Christie 1993, Liu 1994)</w:t>
      </w:r>
      <w:r w:rsidR="00294841" w:rsidRPr="00482DF9">
        <w:rPr>
          <w:rFonts w:asciiTheme="minorHAnsi" w:hAnsiTheme="minorHAnsi"/>
          <w:color w:val="auto"/>
        </w:rPr>
        <w:fldChar w:fldCharType="end"/>
      </w:r>
      <w:r w:rsidR="00EA08D8" w:rsidRPr="00482DF9">
        <w:rPr>
          <w:rFonts w:asciiTheme="minorHAnsi" w:hAnsiTheme="minorHAnsi"/>
          <w:color w:val="auto"/>
        </w:rPr>
        <w:t>.</w:t>
      </w:r>
      <w:r w:rsidRPr="00482DF9">
        <w:rPr>
          <w:rFonts w:asciiTheme="minorHAnsi" w:hAnsiTheme="minorHAnsi"/>
          <w:color w:val="auto"/>
        </w:rPr>
        <w:t xml:space="preserve"> </w:t>
      </w:r>
      <w:r w:rsidR="006D1A7B" w:rsidRPr="00482DF9">
        <w:rPr>
          <w:rFonts w:asciiTheme="minorHAnsi" w:hAnsiTheme="minorHAnsi"/>
          <w:color w:val="auto"/>
        </w:rPr>
        <w:t>E</w:t>
      </w:r>
      <w:r w:rsidR="00EA08D8" w:rsidRPr="00482DF9">
        <w:rPr>
          <w:rFonts w:asciiTheme="minorHAnsi" w:hAnsiTheme="minorHAnsi"/>
          <w:color w:val="auto"/>
        </w:rPr>
        <w:t>xtracted lipids</w:t>
      </w:r>
      <w:r w:rsidR="006D1A7B" w:rsidRPr="00482DF9">
        <w:rPr>
          <w:rFonts w:asciiTheme="minorHAnsi" w:hAnsiTheme="minorHAnsi"/>
          <w:color w:val="auto"/>
        </w:rPr>
        <w:t xml:space="preserve"> </w:t>
      </w:r>
      <w:r w:rsidR="00C95E25" w:rsidRPr="00482DF9">
        <w:rPr>
          <w:rFonts w:asciiTheme="minorHAnsi" w:hAnsiTheme="minorHAnsi"/>
          <w:color w:val="auto"/>
        </w:rPr>
        <w:t>will be</w:t>
      </w:r>
      <w:r w:rsidR="006D1A7B" w:rsidRPr="00482DF9">
        <w:rPr>
          <w:rFonts w:asciiTheme="minorHAnsi" w:hAnsiTheme="minorHAnsi"/>
          <w:color w:val="auto"/>
        </w:rPr>
        <w:t xml:space="preserve"> mixed in a solution of 10M </w:t>
      </w:r>
      <w:proofErr w:type="spellStart"/>
      <w:r w:rsidR="006D1A7B" w:rsidRPr="00482DF9">
        <w:rPr>
          <w:rFonts w:asciiTheme="minorHAnsi" w:hAnsiTheme="minorHAnsi"/>
          <w:color w:val="auto"/>
        </w:rPr>
        <w:t>m</w:t>
      </w:r>
      <w:r w:rsidRPr="00482DF9">
        <w:rPr>
          <w:rFonts w:asciiTheme="minorHAnsi" w:hAnsiTheme="minorHAnsi"/>
          <w:color w:val="auto"/>
        </w:rPr>
        <w:t>ethan</w:t>
      </w:r>
      <w:r w:rsidR="006D1A7B" w:rsidRPr="00482DF9">
        <w:rPr>
          <w:rFonts w:asciiTheme="minorHAnsi" w:hAnsiTheme="minorHAnsi"/>
          <w:color w:val="auto"/>
        </w:rPr>
        <w:t>olic</w:t>
      </w:r>
      <w:proofErr w:type="spellEnd"/>
      <w:r w:rsidR="006D1A7B" w:rsidRPr="00482DF9">
        <w:rPr>
          <w:rFonts w:asciiTheme="minorHAnsi" w:hAnsiTheme="minorHAnsi"/>
          <w:color w:val="auto"/>
        </w:rPr>
        <w:t xml:space="preserve"> potassium h</w:t>
      </w:r>
      <w:r w:rsidRPr="00482DF9">
        <w:rPr>
          <w:rFonts w:asciiTheme="minorHAnsi" w:hAnsiTheme="minorHAnsi"/>
          <w:color w:val="auto"/>
        </w:rPr>
        <w:t xml:space="preserve">ydroxide </w:t>
      </w:r>
      <w:r w:rsidR="006D1A7B" w:rsidRPr="00482DF9">
        <w:rPr>
          <w:rFonts w:asciiTheme="minorHAnsi" w:hAnsiTheme="minorHAnsi"/>
          <w:color w:val="auto"/>
        </w:rPr>
        <w:t xml:space="preserve">at </w:t>
      </w:r>
      <w:r w:rsidR="006D1A7B" w:rsidRPr="00482DF9">
        <w:rPr>
          <w:rFonts w:asciiTheme="minorHAnsi" w:hAnsiTheme="minorHAnsi"/>
          <w:color w:val="auto"/>
        </w:rPr>
        <w:lastRenderedPageBreak/>
        <w:t>55</w:t>
      </w:r>
      <w:r w:rsidR="006D1A7B" w:rsidRPr="00482DF9">
        <w:rPr>
          <w:color w:val="auto"/>
        </w:rPr>
        <w:t>°</w:t>
      </w:r>
      <w:r w:rsidR="006D1A7B" w:rsidRPr="00482DF9">
        <w:rPr>
          <w:rFonts w:asciiTheme="minorHAnsi" w:hAnsiTheme="minorHAnsi"/>
          <w:color w:val="auto"/>
        </w:rPr>
        <w:t xml:space="preserve">C </w:t>
      </w:r>
      <w:r w:rsidRPr="00482DF9">
        <w:rPr>
          <w:rFonts w:asciiTheme="minorHAnsi" w:hAnsiTheme="minorHAnsi"/>
          <w:color w:val="auto"/>
        </w:rPr>
        <w:t xml:space="preserve">for </w:t>
      </w:r>
      <w:r w:rsidR="00166A5E" w:rsidRPr="00482DF9">
        <w:rPr>
          <w:rFonts w:asciiTheme="minorHAnsi" w:hAnsiTheme="minorHAnsi"/>
          <w:color w:val="auto"/>
        </w:rPr>
        <w:t>thirty</w:t>
      </w:r>
      <w:r w:rsidR="006D1A7B" w:rsidRPr="00482DF9">
        <w:rPr>
          <w:rFonts w:asciiTheme="minorHAnsi" w:hAnsiTheme="minorHAnsi"/>
          <w:color w:val="auto"/>
        </w:rPr>
        <w:t xml:space="preserve"> minutes in a </w:t>
      </w:r>
      <w:r w:rsidR="000B27B9" w:rsidRPr="00482DF9">
        <w:rPr>
          <w:rFonts w:asciiTheme="minorHAnsi" w:hAnsiTheme="minorHAnsi"/>
          <w:color w:val="auto"/>
        </w:rPr>
        <w:t>capped</w:t>
      </w:r>
      <w:r w:rsidR="006D1A7B" w:rsidRPr="00482DF9">
        <w:rPr>
          <w:rFonts w:asciiTheme="minorHAnsi" w:hAnsiTheme="minorHAnsi"/>
          <w:color w:val="auto"/>
        </w:rPr>
        <w:t xml:space="preserve"> vial. </w:t>
      </w:r>
      <w:r w:rsidR="000B27B9" w:rsidRPr="00482DF9">
        <w:rPr>
          <w:rFonts w:asciiTheme="minorHAnsi" w:hAnsiTheme="minorHAnsi"/>
          <w:color w:val="auto"/>
        </w:rPr>
        <w:t>T</w:t>
      </w:r>
      <w:r w:rsidRPr="00482DF9">
        <w:rPr>
          <w:rFonts w:asciiTheme="minorHAnsi" w:hAnsiTheme="minorHAnsi"/>
          <w:color w:val="auto"/>
        </w:rPr>
        <w:t xml:space="preserve">he </w:t>
      </w:r>
      <w:r w:rsidR="000B27B9" w:rsidRPr="00482DF9">
        <w:rPr>
          <w:rFonts w:asciiTheme="minorHAnsi" w:hAnsiTheme="minorHAnsi"/>
          <w:color w:val="auto"/>
        </w:rPr>
        <w:t xml:space="preserve">capped and </w:t>
      </w:r>
      <w:r w:rsidR="006D1A7B" w:rsidRPr="00482DF9">
        <w:rPr>
          <w:rFonts w:asciiTheme="minorHAnsi" w:hAnsiTheme="minorHAnsi"/>
          <w:color w:val="auto"/>
        </w:rPr>
        <w:t xml:space="preserve">heated </w:t>
      </w:r>
      <w:r w:rsidRPr="00482DF9">
        <w:rPr>
          <w:rFonts w:asciiTheme="minorHAnsi" w:hAnsiTheme="minorHAnsi"/>
          <w:color w:val="auto"/>
        </w:rPr>
        <w:t xml:space="preserve">solution </w:t>
      </w:r>
      <w:r w:rsidR="00C95E25" w:rsidRPr="00482DF9">
        <w:rPr>
          <w:rFonts w:asciiTheme="minorHAnsi" w:hAnsiTheme="minorHAnsi"/>
          <w:color w:val="auto"/>
        </w:rPr>
        <w:t xml:space="preserve">will be </w:t>
      </w:r>
      <w:r w:rsidRPr="00482DF9">
        <w:rPr>
          <w:rFonts w:asciiTheme="minorHAnsi" w:hAnsiTheme="minorHAnsi"/>
          <w:color w:val="auto"/>
        </w:rPr>
        <w:t xml:space="preserve">vortexed </w:t>
      </w:r>
      <w:r w:rsidR="006D1A7B" w:rsidRPr="00482DF9">
        <w:rPr>
          <w:rFonts w:asciiTheme="minorHAnsi" w:hAnsiTheme="minorHAnsi"/>
          <w:color w:val="auto"/>
        </w:rPr>
        <w:t>for two minutes</w:t>
      </w:r>
      <w:r w:rsidR="000E6FC0" w:rsidRPr="00482DF9">
        <w:rPr>
          <w:rFonts w:asciiTheme="minorHAnsi" w:hAnsiTheme="minorHAnsi"/>
          <w:color w:val="auto"/>
        </w:rPr>
        <w:t>, then</w:t>
      </w:r>
      <w:r w:rsidRPr="00482DF9">
        <w:rPr>
          <w:rFonts w:asciiTheme="minorHAnsi" w:hAnsiTheme="minorHAnsi"/>
          <w:color w:val="auto"/>
        </w:rPr>
        <w:t xml:space="preserve"> cooled on ice</w:t>
      </w:r>
      <w:r w:rsidR="006D1A7B" w:rsidRPr="00482DF9">
        <w:rPr>
          <w:rFonts w:asciiTheme="minorHAnsi" w:hAnsiTheme="minorHAnsi"/>
          <w:color w:val="auto"/>
        </w:rPr>
        <w:t xml:space="preserve"> for five minutes</w:t>
      </w:r>
      <w:r w:rsidRPr="00482DF9">
        <w:rPr>
          <w:rFonts w:asciiTheme="minorHAnsi" w:hAnsiTheme="minorHAnsi"/>
          <w:color w:val="auto"/>
        </w:rPr>
        <w:t>. While still on ice,</w:t>
      </w:r>
      <w:r w:rsidR="006D1A7B" w:rsidRPr="00482DF9">
        <w:rPr>
          <w:rFonts w:asciiTheme="minorHAnsi" w:hAnsiTheme="minorHAnsi"/>
          <w:color w:val="auto"/>
        </w:rPr>
        <w:t xml:space="preserve"> the vial </w:t>
      </w:r>
      <w:r w:rsidR="00C95E25" w:rsidRPr="00482DF9">
        <w:rPr>
          <w:rFonts w:asciiTheme="minorHAnsi" w:hAnsiTheme="minorHAnsi"/>
          <w:color w:val="auto"/>
        </w:rPr>
        <w:t>will then be</w:t>
      </w:r>
      <w:r w:rsidR="006D1A7B" w:rsidRPr="00482DF9">
        <w:rPr>
          <w:rFonts w:asciiTheme="minorHAnsi" w:hAnsiTheme="minorHAnsi"/>
          <w:color w:val="auto"/>
        </w:rPr>
        <w:t xml:space="preserve"> uncapped and</w:t>
      </w:r>
      <w:r w:rsidRPr="00482DF9">
        <w:rPr>
          <w:rFonts w:asciiTheme="minorHAnsi" w:hAnsiTheme="minorHAnsi"/>
          <w:color w:val="auto"/>
        </w:rPr>
        <w:t xml:space="preserve"> 12M sulfuric acid </w:t>
      </w:r>
      <w:r w:rsidR="000E6FC0" w:rsidRPr="00482DF9">
        <w:rPr>
          <w:rFonts w:asciiTheme="minorHAnsi" w:hAnsiTheme="minorHAnsi"/>
          <w:color w:val="auto"/>
        </w:rPr>
        <w:t xml:space="preserve">will be </w:t>
      </w:r>
      <w:r w:rsidR="006D1A7B" w:rsidRPr="00482DF9">
        <w:rPr>
          <w:rFonts w:asciiTheme="minorHAnsi" w:hAnsiTheme="minorHAnsi"/>
          <w:color w:val="auto"/>
        </w:rPr>
        <w:t>added to neutralize the KOH and terminate the reaction.</w:t>
      </w:r>
      <w:r w:rsidR="00166A5E" w:rsidRPr="00482DF9">
        <w:rPr>
          <w:rFonts w:asciiTheme="minorHAnsi" w:hAnsiTheme="minorHAnsi"/>
          <w:color w:val="auto"/>
        </w:rPr>
        <w:t xml:space="preserve"> After the reaction is terminated 3</w:t>
      </w:r>
      <w:r w:rsidRPr="00482DF9">
        <w:rPr>
          <w:rFonts w:asciiTheme="minorHAnsi" w:hAnsiTheme="minorHAnsi"/>
          <w:color w:val="auto"/>
        </w:rPr>
        <w:t xml:space="preserve"> mL of hexanes will be added</w:t>
      </w:r>
      <w:r w:rsidR="00166A5E" w:rsidRPr="00482DF9">
        <w:rPr>
          <w:rFonts w:asciiTheme="minorHAnsi" w:hAnsiTheme="minorHAnsi"/>
          <w:color w:val="auto"/>
        </w:rPr>
        <w:t xml:space="preserve"> into the reaction vial to solubilize the FAMEs. The hexane layer will then be decanted</w:t>
      </w:r>
      <w:r w:rsidR="000808EF" w:rsidRPr="00482DF9">
        <w:rPr>
          <w:rFonts w:asciiTheme="minorHAnsi" w:hAnsiTheme="minorHAnsi"/>
          <w:color w:val="auto"/>
        </w:rPr>
        <w:t xml:space="preserve"> and any water species formed by the esterification procedure will be precipitated out of solution using </w:t>
      </w:r>
      <w:r w:rsidRPr="00482DF9">
        <w:rPr>
          <w:rFonts w:asciiTheme="minorHAnsi" w:hAnsiTheme="minorHAnsi"/>
          <w:color w:val="auto"/>
        </w:rPr>
        <w:t>sodium sulfate</w:t>
      </w:r>
      <w:r w:rsidR="000808EF" w:rsidRPr="00482DF9">
        <w:rPr>
          <w:rFonts w:asciiTheme="minorHAnsi" w:hAnsiTheme="minorHAnsi"/>
          <w:color w:val="auto"/>
        </w:rPr>
        <w:t xml:space="preserve">. Identification of the methyl ester species will be accomplished using Gas-Liquid Chromatography (GC) coupled with a Flame Ionization Detector (FID). </w:t>
      </w:r>
      <w:r w:rsidRPr="00482DF9">
        <w:rPr>
          <w:rFonts w:asciiTheme="minorHAnsi" w:hAnsiTheme="minorHAnsi"/>
          <w:color w:val="auto"/>
        </w:rPr>
        <w:t>GC-FID</w:t>
      </w:r>
      <w:r w:rsidR="000808EF" w:rsidRPr="00482DF9">
        <w:rPr>
          <w:rFonts w:asciiTheme="minorHAnsi" w:hAnsiTheme="minorHAnsi"/>
          <w:color w:val="auto"/>
        </w:rPr>
        <w:t xml:space="preserve"> separates each FAME by taking advantage of the</w:t>
      </w:r>
      <w:r w:rsidR="00820F22" w:rsidRPr="00482DF9">
        <w:rPr>
          <w:rFonts w:asciiTheme="minorHAnsi" w:hAnsiTheme="minorHAnsi"/>
          <w:color w:val="auto"/>
        </w:rPr>
        <w:t xml:space="preserve"> specific interactions between different </w:t>
      </w:r>
      <w:r w:rsidR="000808EF" w:rsidRPr="00482DF9">
        <w:rPr>
          <w:rFonts w:asciiTheme="minorHAnsi" w:hAnsiTheme="minorHAnsi"/>
          <w:color w:val="auto"/>
        </w:rPr>
        <w:t xml:space="preserve">FAMEs </w:t>
      </w:r>
      <w:r w:rsidR="00820F22" w:rsidRPr="00482DF9">
        <w:rPr>
          <w:rFonts w:asciiTheme="minorHAnsi" w:hAnsiTheme="minorHAnsi"/>
          <w:color w:val="auto"/>
        </w:rPr>
        <w:t xml:space="preserve">and </w:t>
      </w:r>
      <w:r w:rsidR="001D3B27" w:rsidRPr="00482DF9">
        <w:rPr>
          <w:rFonts w:asciiTheme="minorHAnsi" w:hAnsiTheme="minorHAnsi"/>
          <w:color w:val="auto"/>
        </w:rPr>
        <w:t xml:space="preserve">the packing material </w:t>
      </w:r>
      <w:r w:rsidR="00820F22" w:rsidRPr="00482DF9">
        <w:rPr>
          <w:rFonts w:asciiTheme="minorHAnsi" w:hAnsiTheme="minorHAnsi"/>
          <w:color w:val="auto"/>
        </w:rPr>
        <w:t xml:space="preserve">in </w:t>
      </w:r>
      <w:r w:rsidR="001D3B27" w:rsidRPr="00482DF9">
        <w:rPr>
          <w:rFonts w:asciiTheme="minorHAnsi" w:hAnsiTheme="minorHAnsi"/>
          <w:color w:val="auto"/>
        </w:rPr>
        <w:t>a DB-WAX capillary</w:t>
      </w:r>
      <w:r w:rsidR="000808EF" w:rsidRPr="00482DF9">
        <w:rPr>
          <w:rFonts w:asciiTheme="minorHAnsi" w:hAnsiTheme="minorHAnsi"/>
          <w:color w:val="auto"/>
        </w:rPr>
        <w:t xml:space="preserve"> column.</w:t>
      </w:r>
      <w:r w:rsidR="001D3B27" w:rsidRPr="00482DF9">
        <w:rPr>
          <w:rFonts w:asciiTheme="minorHAnsi" w:hAnsiTheme="minorHAnsi"/>
          <w:color w:val="auto"/>
        </w:rPr>
        <w:t xml:space="preserve"> The </w:t>
      </w:r>
      <w:r w:rsidR="00820F22" w:rsidRPr="00482DF9">
        <w:rPr>
          <w:rFonts w:asciiTheme="minorHAnsi" w:hAnsiTheme="minorHAnsi"/>
          <w:color w:val="auto"/>
        </w:rPr>
        <w:t>FAMEs in the sample adsorb</w:t>
      </w:r>
      <w:r w:rsidR="001D3B27" w:rsidRPr="00482DF9">
        <w:rPr>
          <w:rFonts w:asciiTheme="minorHAnsi" w:hAnsiTheme="minorHAnsi"/>
          <w:color w:val="auto"/>
        </w:rPr>
        <w:t xml:space="preserve"> onto the column and inert g</w:t>
      </w:r>
      <w:r w:rsidR="00820F22" w:rsidRPr="00482DF9">
        <w:rPr>
          <w:rFonts w:asciiTheme="minorHAnsi" w:hAnsiTheme="minorHAnsi"/>
          <w:color w:val="auto"/>
        </w:rPr>
        <w:t xml:space="preserve">as flows through the column. Over time, </w:t>
      </w:r>
      <w:r w:rsidR="001D3B27" w:rsidRPr="00482DF9">
        <w:rPr>
          <w:rFonts w:asciiTheme="minorHAnsi" w:hAnsiTheme="minorHAnsi"/>
          <w:color w:val="auto"/>
        </w:rPr>
        <w:t xml:space="preserve">the column temperature increases </w:t>
      </w:r>
      <w:r w:rsidR="00820F22" w:rsidRPr="00482DF9">
        <w:rPr>
          <w:rFonts w:asciiTheme="minorHAnsi" w:hAnsiTheme="minorHAnsi"/>
          <w:color w:val="auto"/>
        </w:rPr>
        <w:t xml:space="preserve">and </w:t>
      </w:r>
      <w:r w:rsidR="001D3B27" w:rsidRPr="00482DF9">
        <w:rPr>
          <w:rFonts w:asciiTheme="minorHAnsi" w:hAnsiTheme="minorHAnsi"/>
          <w:color w:val="auto"/>
        </w:rPr>
        <w:t>the FAME m</w:t>
      </w:r>
      <w:r w:rsidR="00820F22" w:rsidRPr="00482DF9">
        <w:rPr>
          <w:rFonts w:asciiTheme="minorHAnsi" w:hAnsiTheme="minorHAnsi"/>
          <w:color w:val="auto"/>
        </w:rPr>
        <w:t>olecules desorb from the column</w:t>
      </w:r>
      <w:r w:rsidR="001D3B27" w:rsidRPr="00482DF9">
        <w:rPr>
          <w:rFonts w:asciiTheme="minorHAnsi" w:hAnsiTheme="minorHAnsi"/>
          <w:color w:val="auto"/>
        </w:rPr>
        <w:t xml:space="preserve"> based on their molecular composition and the inert gas carries them to the detector. At the detector</w:t>
      </w:r>
      <w:r w:rsidR="00704FF5" w:rsidRPr="00482DF9">
        <w:rPr>
          <w:rFonts w:asciiTheme="minorHAnsi" w:hAnsiTheme="minorHAnsi"/>
          <w:color w:val="auto"/>
        </w:rPr>
        <w:t>,</w:t>
      </w:r>
      <w:r w:rsidR="001D3B27" w:rsidRPr="00482DF9">
        <w:rPr>
          <w:rFonts w:asciiTheme="minorHAnsi" w:hAnsiTheme="minorHAnsi"/>
          <w:color w:val="auto"/>
        </w:rPr>
        <w:t xml:space="preserve"> </w:t>
      </w:r>
      <w:r w:rsidR="00704FF5" w:rsidRPr="00482DF9">
        <w:rPr>
          <w:rFonts w:asciiTheme="minorHAnsi" w:hAnsiTheme="minorHAnsi"/>
          <w:color w:val="auto"/>
        </w:rPr>
        <w:t xml:space="preserve">retention time is recorded and </w:t>
      </w:r>
      <w:r w:rsidR="00820F22" w:rsidRPr="00482DF9">
        <w:rPr>
          <w:rFonts w:asciiTheme="minorHAnsi" w:hAnsiTheme="minorHAnsi"/>
          <w:color w:val="auto"/>
        </w:rPr>
        <w:t xml:space="preserve">each FAME molecule is ionized and the intensity </w:t>
      </w:r>
      <w:r w:rsidR="00704FF5" w:rsidRPr="00482DF9">
        <w:rPr>
          <w:rFonts w:asciiTheme="minorHAnsi" w:hAnsiTheme="minorHAnsi"/>
          <w:color w:val="auto"/>
        </w:rPr>
        <w:t xml:space="preserve">of ionization is recorded as a peak area. FAMEs will be </w:t>
      </w:r>
      <w:r w:rsidR="001A7151" w:rsidRPr="00482DF9">
        <w:rPr>
          <w:rFonts w:asciiTheme="minorHAnsi" w:hAnsiTheme="minorHAnsi"/>
          <w:color w:val="auto"/>
        </w:rPr>
        <w:t>i</w:t>
      </w:r>
      <w:r w:rsidR="00704FF5" w:rsidRPr="00482DF9">
        <w:rPr>
          <w:rFonts w:asciiTheme="minorHAnsi" w:hAnsiTheme="minorHAnsi"/>
          <w:color w:val="auto"/>
        </w:rPr>
        <w:t>dentified in comparison to a 37 Component FAME Mix purchased from Sigma Millipore.</w:t>
      </w:r>
    </w:p>
    <w:p w14:paraId="1D4C889B" w14:textId="77777777" w:rsidR="00845FD5" w:rsidRPr="00482DF9" w:rsidRDefault="00845FD5">
      <w:pPr>
        <w:spacing w:line="480" w:lineRule="auto"/>
        <w:rPr>
          <w:rFonts w:asciiTheme="minorHAnsi" w:hAnsiTheme="minorHAnsi"/>
          <w:color w:val="auto"/>
        </w:rPr>
      </w:pPr>
    </w:p>
    <w:p w14:paraId="3466E99C" w14:textId="07790B54" w:rsidR="00D440A4" w:rsidRPr="00482DF9" w:rsidRDefault="00D977FB" w:rsidP="00737225">
      <w:pPr>
        <w:spacing w:line="480" w:lineRule="auto"/>
        <w:rPr>
          <w:rFonts w:asciiTheme="minorHAnsi" w:hAnsiTheme="minorHAnsi"/>
          <w:color w:val="auto"/>
        </w:rPr>
      </w:pPr>
      <w:r w:rsidRPr="00482DF9">
        <w:rPr>
          <w:rFonts w:asciiTheme="minorHAnsi" w:hAnsiTheme="minorHAnsi"/>
          <w:b/>
          <w:color w:val="auto"/>
        </w:rPr>
        <w:t>Data Analysis:</w:t>
      </w:r>
      <w:r w:rsidR="00157E2B" w:rsidRPr="00482DF9">
        <w:rPr>
          <w:rFonts w:asciiTheme="minorHAnsi" w:hAnsiTheme="minorHAnsi"/>
          <w:b/>
          <w:color w:val="auto"/>
        </w:rPr>
        <w:t xml:space="preserve"> </w:t>
      </w:r>
      <w:r w:rsidR="00555E55" w:rsidRPr="00482DF9">
        <w:rPr>
          <w:rFonts w:asciiTheme="minorHAnsi" w:hAnsiTheme="minorHAnsi"/>
          <w:color w:val="auto"/>
        </w:rPr>
        <w:t>Using the technique</w:t>
      </w:r>
      <w:r w:rsidR="006606E6" w:rsidRPr="00482DF9">
        <w:rPr>
          <w:rFonts w:asciiTheme="minorHAnsi" w:hAnsiTheme="minorHAnsi"/>
          <w:color w:val="auto"/>
        </w:rPr>
        <w:t>s</w:t>
      </w:r>
      <w:r w:rsidR="00555E55" w:rsidRPr="00482DF9">
        <w:rPr>
          <w:rFonts w:asciiTheme="minorHAnsi" w:hAnsiTheme="minorHAnsi"/>
          <w:color w:val="auto"/>
        </w:rPr>
        <w:t xml:space="preserve"> </w:t>
      </w:r>
      <w:r w:rsidR="00EF5CE6" w:rsidRPr="00482DF9">
        <w:rPr>
          <w:rFonts w:asciiTheme="minorHAnsi" w:hAnsiTheme="minorHAnsi"/>
          <w:color w:val="auto"/>
        </w:rPr>
        <w:t xml:space="preserve">mentioned above, </w:t>
      </w:r>
      <w:r w:rsidR="005004D5" w:rsidRPr="00482DF9">
        <w:rPr>
          <w:rFonts w:asciiTheme="minorHAnsi" w:hAnsiTheme="minorHAnsi"/>
          <w:color w:val="auto"/>
        </w:rPr>
        <w:t>we predict that</w:t>
      </w:r>
      <w:r w:rsidR="00555E55" w:rsidRPr="00482DF9">
        <w:rPr>
          <w:rFonts w:asciiTheme="minorHAnsi" w:hAnsiTheme="minorHAnsi"/>
          <w:color w:val="auto"/>
        </w:rPr>
        <w:t xml:space="preserve"> larvae exposed to a 12-hour photoperiod will accumulate more triglycerides and more storage proteins in preparation for</w:t>
      </w:r>
      <w:r w:rsidR="006606E6" w:rsidRPr="00482DF9">
        <w:rPr>
          <w:rFonts w:asciiTheme="minorHAnsi" w:hAnsiTheme="minorHAnsi"/>
          <w:color w:val="auto"/>
        </w:rPr>
        <w:t xml:space="preserve"> diapause. Additionally,</w:t>
      </w:r>
      <w:r w:rsidR="00EF5CE6" w:rsidRPr="00482DF9">
        <w:rPr>
          <w:rFonts w:asciiTheme="minorHAnsi" w:hAnsiTheme="minorHAnsi"/>
          <w:color w:val="auto"/>
        </w:rPr>
        <w:t xml:space="preserve"> between</w:t>
      </w:r>
      <w:r w:rsidR="006606E6" w:rsidRPr="00482DF9">
        <w:rPr>
          <w:rFonts w:asciiTheme="minorHAnsi" w:hAnsiTheme="minorHAnsi"/>
          <w:color w:val="auto"/>
        </w:rPr>
        <w:t xml:space="preserve"> </w:t>
      </w:r>
      <w:r w:rsidR="00EF5CE6" w:rsidRPr="00482DF9">
        <w:rPr>
          <w:rFonts w:asciiTheme="minorHAnsi" w:hAnsiTheme="minorHAnsi"/>
          <w:color w:val="auto"/>
        </w:rPr>
        <w:t xml:space="preserve">diapausing larvae the </w:t>
      </w:r>
      <w:r w:rsidR="006606E6" w:rsidRPr="00482DF9">
        <w:rPr>
          <w:rFonts w:asciiTheme="minorHAnsi" w:hAnsiTheme="minorHAnsi"/>
          <w:color w:val="auto"/>
        </w:rPr>
        <w:t>univoltine</w:t>
      </w:r>
      <w:r w:rsidR="00EF5CE6" w:rsidRPr="00482DF9">
        <w:rPr>
          <w:rFonts w:asciiTheme="minorHAnsi" w:hAnsiTheme="minorHAnsi"/>
          <w:color w:val="auto"/>
        </w:rPr>
        <w:t>-Z strain</w:t>
      </w:r>
      <w:r w:rsidR="006606E6" w:rsidRPr="00482DF9">
        <w:rPr>
          <w:rFonts w:asciiTheme="minorHAnsi" w:hAnsiTheme="minorHAnsi"/>
          <w:color w:val="auto"/>
        </w:rPr>
        <w:t xml:space="preserve"> larvae should accumulate more </w:t>
      </w:r>
      <w:r w:rsidR="00EF5CE6" w:rsidRPr="00482DF9">
        <w:rPr>
          <w:rFonts w:asciiTheme="minorHAnsi" w:hAnsiTheme="minorHAnsi"/>
          <w:color w:val="auto"/>
        </w:rPr>
        <w:t>proteins and triglycerides over</w:t>
      </w:r>
      <w:r w:rsidR="006606E6" w:rsidRPr="00482DF9">
        <w:rPr>
          <w:rFonts w:asciiTheme="minorHAnsi" w:hAnsiTheme="minorHAnsi"/>
          <w:color w:val="auto"/>
        </w:rPr>
        <w:t xml:space="preserve"> </w:t>
      </w:r>
      <w:r w:rsidR="00EF5CE6" w:rsidRPr="00482DF9">
        <w:rPr>
          <w:rFonts w:asciiTheme="minorHAnsi" w:hAnsiTheme="minorHAnsi"/>
          <w:color w:val="auto"/>
        </w:rPr>
        <w:t xml:space="preserve">bivoltine-E strain larvae. </w:t>
      </w:r>
      <w:r w:rsidR="00407F7E" w:rsidRPr="00482DF9">
        <w:rPr>
          <w:rFonts w:asciiTheme="minorHAnsi" w:hAnsiTheme="minorHAnsi"/>
          <w:color w:val="auto"/>
        </w:rPr>
        <w:t>P</w:t>
      </w:r>
      <w:r w:rsidR="00BE7B13" w:rsidRPr="00482DF9">
        <w:rPr>
          <w:rFonts w:asciiTheme="minorHAnsi" w:hAnsiTheme="minorHAnsi"/>
          <w:color w:val="auto"/>
        </w:rPr>
        <w:t xml:space="preserve">rior to the compilation of this proposal, preliminary investigations to quantify triglyceride accumulation </w:t>
      </w:r>
      <w:r w:rsidR="00BE7B13" w:rsidRPr="00482DF9">
        <w:rPr>
          <w:rFonts w:asciiTheme="minorHAnsi" w:hAnsiTheme="minorHAnsi"/>
          <w:color w:val="auto"/>
        </w:rPr>
        <w:lastRenderedPageBreak/>
        <w:t xml:space="preserve">have already yielded results in line with our predictions. These data suggest there is a </w:t>
      </w:r>
      <w:r w:rsidR="00257CF5" w:rsidRPr="00482DF9">
        <w:rPr>
          <w:rFonts w:asciiTheme="minorHAnsi" w:hAnsiTheme="minorHAnsi"/>
          <w:color w:val="auto"/>
        </w:rPr>
        <w:t>significant difference between the total lipid content of diapausing and non-diapausing larvae (</w:t>
      </w:r>
      <w:proofErr w:type="spellStart"/>
      <w:r w:rsidR="00FA6B57" w:rsidRPr="00482DF9">
        <w:rPr>
          <w:rFonts w:asciiTheme="minorHAnsi" w:hAnsiTheme="minorHAnsi"/>
          <w:color w:val="auto"/>
        </w:rPr>
        <w:t>Df</w:t>
      </w:r>
      <w:proofErr w:type="spellEnd"/>
      <w:r w:rsidR="00FA6B57" w:rsidRPr="00482DF9">
        <w:rPr>
          <w:rFonts w:asciiTheme="minorHAnsi" w:hAnsiTheme="minorHAnsi"/>
          <w:color w:val="auto"/>
        </w:rPr>
        <w:t xml:space="preserve"> = 1, p = 1.06x10</w:t>
      </w:r>
      <w:r w:rsidR="00FA6B57" w:rsidRPr="00482DF9">
        <w:rPr>
          <w:rFonts w:asciiTheme="minorHAnsi" w:hAnsiTheme="minorHAnsi"/>
          <w:color w:val="auto"/>
          <w:vertAlign w:val="superscript"/>
        </w:rPr>
        <w:t>-7</w:t>
      </w:r>
      <w:r w:rsidR="00257CF5" w:rsidRPr="00482DF9">
        <w:rPr>
          <w:rFonts w:asciiTheme="minorHAnsi" w:hAnsiTheme="minorHAnsi"/>
          <w:color w:val="auto"/>
        </w:rPr>
        <w:t>)</w:t>
      </w:r>
      <w:r w:rsidR="00AA73DB" w:rsidRPr="00482DF9">
        <w:rPr>
          <w:rFonts w:asciiTheme="minorHAnsi" w:hAnsiTheme="minorHAnsi"/>
          <w:color w:val="auto"/>
        </w:rPr>
        <w:t xml:space="preserve">. </w:t>
      </w:r>
      <w:r w:rsidR="004C2050" w:rsidRPr="00482DF9">
        <w:rPr>
          <w:rFonts w:asciiTheme="minorHAnsi" w:hAnsiTheme="minorHAnsi"/>
          <w:color w:val="auto"/>
        </w:rPr>
        <w:t xml:space="preserve">One interpretation of this data could be that as these larvae perceive photoperiod changes in their environment they experience </w:t>
      </w:r>
      <w:r w:rsidR="00407F7E" w:rsidRPr="00482DF9">
        <w:rPr>
          <w:rFonts w:asciiTheme="minorHAnsi" w:hAnsiTheme="minorHAnsi"/>
          <w:color w:val="auto"/>
        </w:rPr>
        <w:t>changes</w:t>
      </w:r>
      <w:r w:rsidR="004C2050" w:rsidRPr="00482DF9">
        <w:rPr>
          <w:rFonts w:asciiTheme="minorHAnsi" w:hAnsiTheme="minorHAnsi"/>
          <w:color w:val="auto"/>
        </w:rPr>
        <w:t xml:space="preserve"> in their </w:t>
      </w:r>
      <w:r w:rsidR="00407F7E" w:rsidRPr="00482DF9">
        <w:rPr>
          <w:rFonts w:asciiTheme="minorHAnsi" w:hAnsiTheme="minorHAnsi"/>
          <w:color w:val="auto"/>
        </w:rPr>
        <w:t>physiology to</w:t>
      </w:r>
      <w:r w:rsidR="00786A50" w:rsidRPr="00482DF9">
        <w:rPr>
          <w:rFonts w:asciiTheme="minorHAnsi" w:hAnsiTheme="minorHAnsi"/>
          <w:color w:val="auto"/>
        </w:rPr>
        <w:t xml:space="preserve"> </w:t>
      </w:r>
      <w:r w:rsidR="00407F7E" w:rsidRPr="00482DF9">
        <w:rPr>
          <w:rFonts w:asciiTheme="minorHAnsi" w:hAnsiTheme="minorHAnsi"/>
          <w:color w:val="auto"/>
        </w:rPr>
        <w:t xml:space="preserve">increase their lean mass </w:t>
      </w:r>
      <w:r w:rsidR="00786A50" w:rsidRPr="00482DF9">
        <w:rPr>
          <w:rFonts w:asciiTheme="minorHAnsi" w:hAnsiTheme="minorHAnsi"/>
          <w:color w:val="auto"/>
        </w:rPr>
        <w:t>to support additional resource storage</w:t>
      </w:r>
      <w:r w:rsidR="00257CF5" w:rsidRPr="00482DF9">
        <w:rPr>
          <w:rFonts w:asciiTheme="minorHAnsi" w:hAnsiTheme="minorHAnsi"/>
          <w:color w:val="auto"/>
        </w:rPr>
        <w:t xml:space="preserve"> in preparation for diapause</w:t>
      </w:r>
      <w:r w:rsidR="00786A50" w:rsidRPr="00482DF9">
        <w:rPr>
          <w:rFonts w:asciiTheme="minorHAnsi" w:hAnsiTheme="minorHAnsi"/>
          <w:color w:val="auto"/>
        </w:rPr>
        <w:t>.</w:t>
      </w:r>
      <w:r w:rsidR="004C2050" w:rsidRPr="00482DF9">
        <w:rPr>
          <w:rFonts w:asciiTheme="minorHAnsi" w:hAnsiTheme="minorHAnsi"/>
          <w:color w:val="auto"/>
        </w:rPr>
        <w:t xml:space="preserve"> </w:t>
      </w:r>
      <w:r w:rsidR="00FA6B57" w:rsidRPr="00482DF9">
        <w:rPr>
          <w:rFonts w:asciiTheme="minorHAnsi" w:hAnsiTheme="minorHAnsi"/>
          <w:color w:val="auto"/>
        </w:rPr>
        <w:t xml:space="preserve">To support this initial result, replications of these experiments will need to be conducted. </w:t>
      </w:r>
      <w:r w:rsidR="00407F7E" w:rsidRPr="00482DF9">
        <w:rPr>
          <w:rFonts w:asciiTheme="minorHAnsi" w:hAnsiTheme="minorHAnsi"/>
          <w:color w:val="auto"/>
        </w:rPr>
        <w:t xml:space="preserve">These and future </w:t>
      </w:r>
      <w:r w:rsidR="00257CF5" w:rsidRPr="00482DF9">
        <w:rPr>
          <w:rFonts w:asciiTheme="minorHAnsi" w:hAnsiTheme="minorHAnsi"/>
          <w:color w:val="auto"/>
        </w:rPr>
        <w:t>measurements</w:t>
      </w:r>
      <w:r w:rsidR="00407F7E" w:rsidRPr="00482DF9">
        <w:rPr>
          <w:rFonts w:asciiTheme="minorHAnsi" w:hAnsiTheme="minorHAnsi"/>
          <w:color w:val="auto"/>
        </w:rPr>
        <w:t xml:space="preserve"> of s</w:t>
      </w:r>
      <w:commentRangeStart w:id="34"/>
      <w:commentRangeStart w:id="35"/>
      <w:r w:rsidR="00820F22" w:rsidRPr="00482DF9">
        <w:rPr>
          <w:rFonts w:asciiTheme="minorHAnsi" w:hAnsiTheme="minorHAnsi"/>
          <w:color w:val="auto"/>
        </w:rPr>
        <w:t xml:space="preserve">torage protein </w:t>
      </w:r>
      <w:commentRangeEnd w:id="34"/>
      <w:r w:rsidR="00926E5A" w:rsidRPr="00482DF9">
        <w:rPr>
          <w:rStyle w:val="CommentReference"/>
          <w:color w:val="auto"/>
        </w:rPr>
        <w:commentReference w:id="34"/>
      </w:r>
      <w:commentRangeEnd w:id="35"/>
      <w:r w:rsidR="000C0F27" w:rsidRPr="00482DF9">
        <w:rPr>
          <w:rStyle w:val="CommentReference"/>
          <w:color w:val="auto"/>
        </w:rPr>
        <w:commentReference w:id="35"/>
      </w:r>
      <w:r w:rsidR="00820F22" w:rsidRPr="00482DF9">
        <w:rPr>
          <w:rFonts w:asciiTheme="minorHAnsi" w:hAnsiTheme="minorHAnsi"/>
          <w:color w:val="auto"/>
        </w:rPr>
        <w:t>and triglyceride</w:t>
      </w:r>
      <w:r w:rsidR="00407F7E" w:rsidRPr="00482DF9">
        <w:rPr>
          <w:rFonts w:asciiTheme="minorHAnsi" w:hAnsiTheme="minorHAnsi"/>
          <w:color w:val="auto"/>
        </w:rPr>
        <w:t xml:space="preserve"> </w:t>
      </w:r>
      <w:r w:rsidR="00153328" w:rsidRPr="00482DF9">
        <w:rPr>
          <w:rFonts w:asciiTheme="minorHAnsi" w:hAnsiTheme="minorHAnsi"/>
          <w:color w:val="auto"/>
        </w:rPr>
        <w:t xml:space="preserve">from each of the four treatments </w:t>
      </w:r>
      <w:r w:rsidR="00F53772" w:rsidRPr="00482DF9">
        <w:rPr>
          <w:rFonts w:asciiTheme="minorHAnsi" w:hAnsiTheme="minorHAnsi"/>
          <w:color w:val="auto"/>
        </w:rPr>
        <w:t>will be expressed</w:t>
      </w:r>
      <w:r w:rsidR="00555E55" w:rsidRPr="00482DF9">
        <w:rPr>
          <w:rFonts w:asciiTheme="minorHAnsi" w:hAnsiTheme="minorHAnsi"/>
          <w:color w:val="auto"/>
        </w:rPr>
        <w:t xml:space="preserve"> as </w:t>
      </w:r>
      <w:r w:rsidR="00F53772" w:rsidRPr="00482DF9">
        <w:rPr>
          <w:rFonts w:asciiTheme="minorHAnsi" w:hAnsiTheme="minorHAnsi"/>
          <w:color w:val="auto"/>
        </w:rPr>
        <w:t>concentration</w:t>
      </w:r>
      <w:r w:rsidR="00555E55" w:rsidRPr="00482DF9">
        <w:rPr>
          <w:rFonts w:asciiTheme="minorHAnsi" w:hAnsiTheme="minorHAnsi"/>
          <w:color w:val="auto"/>
        </w:rPr>
        <w:t>s.</w:t>
      </w:r>
      <w:r w:rsidR="00F53772" w:rsidRPr="00482DF9">
        <w:rPr>
          <w:rFonts w:asciiTheme="minorHAnsi" w:hAnsiTheme="minorHAnsi"/>
          <w:color w:val="auto"/>
        </w:rPr>
        <w:t xml:space="preserve"> </w:t>
      </w:r>
      <w:r w:rsidR="00802F4F" w:rsidRPr="00482DF9">
        <w:rPr>
          <w:rFonts w:asciiTheme="minorHAnsi" w:hAnsiTheme="minorHAnsi"/>
          <w:color w:val="auto"/>
        </w:rPr>
        <w:t>The initial hemolymph</w:t>
      </w:r>
      <w:r w:rsidR="00F53772" w:rsidRPr="00482DF9">
        <w:rPr>
          <w:rFonts w:asciiTheme="minorHAnsi" w:hAnsiTheme="minorHAnsi"/>
          <w:color w:val="auto"/>
        </w:rPr>
        <w:t xml:space="preserve"> protein</w:t>
      </w:r>
      <w:r w:rsidR="00802F4F" w:rsidRPr="00482DF9">
        <w:rPr>
          <w:rFonts w:asciiTheme="minorHAnsi" w:hAnsiTheme="minorHAnsi"/>
          <w:color w:val="auto"/>
        </w:rPr>
        <w:t xml:space="preserve"> concentration and putative storage protein</w:t>
      </w:r>
      <w:r w:rsidR="00F53772" w:rsidRPr="00482DF9">
        <w:rPr>
          <w:rFonts w:asciiTheme="minorHAnsi" w:hAnsiTheme="minorHAnsi"/>
          <w:color w:val="auto"/>
        </w:rPr>
        <w:t xml:space="preserve"> concentration</w:t>
      </w:r>
      <w:r w:rsidR="00802F4F" w:rsidRPr="00482DF9">
        <w:rPr>
          <w:rFonts w:asciiTheme="minorHAnsi" w:hAnsiTheme="minorHAnsi"/>
          <w:color w:val="auto"/>
        </w:rPr>
        <w:t>s wi</w:t>
      </w:r>
      <w:r w:rsidR="00820F22" w:rsidRPr="00482DF9">
        <w:rPr>
          <w:rFonts w:asciiTheme="minorHAnsi" w:hAnsiTheme="minorHAnsi"/>
          <w:color w:val="auto"/>
        </w:rPr>
        <w:t>ll be determined</w:t>
      </w:r>
      <w:r w:rsidR="00802F4F" w:rsidRPr="00482DF9">
        <w:rPr>
          <w:rFonts w:asciiTheme="minorHAnsi" w:hAnsiTheme="minorHAnsi"/>
          <w:color w:val="auto"/>
        </w:rPr>
        <w:t xml:space="preserve"> relative to an external standard of known proteins and at known concentrations. Total lipid concentration will be determined</w:t>
      </w:r>
      <w:r w:rsidR="00B749DE" w:rsidRPr="00482DF9">
        <w:rPr>
          <w:rFonts w:asciiTheme="minorHAnsi" w:hAnsiTheme="minorHAnsi"/>
          <w:color w:val="auto"/>
        </w:rPr>
        <w:t xml:space="preserve"> as the </w:t>
      </w:r>
      <w:r w:rsidR="00B4176F" w:rsidRPr="00482DF9">
        <w:rPr>
          <w:rFonts w:asciiTheme="minorHAnsi" w:hAnsiTheme="minorHAnsi"/>
          <w:color w:val="auto"/>
        </w:rPr>
        <w:t xml:space="preserve">total </w:t>
      </w:r>
      <w:r w:rsidR="00B749DE" w:rsidRPr="00482DF9">
        <w:rPr>
          <w:rFonts w:asciiTheme="minorHAnsi" w:hAnsiTheme="minorHAnsi"/>
          <w:color w:val="auto"/>
        </w:rPr>
        <w:t>sum of the triglyceride peak area</w:t>
      </w:r>
      <w:r w:rsidR="00B4176F" w:rsidRPr="00482DF9">
        <w:rPr>
          <w:rFonts w:asciiTheme="minorHAnsi" w:hAnsiTheme="minorHAnsi"/>
          <w:color w:val="auto"/>
        </w:rPr>
        <w:t>s</w:t>
      </w:r>
      <w:r w:rsidR="00B749DE" w:rsidRPr="00482DF9">
        <w:rPr>
          <w:rFonts w:asciiTheme="minorHAnsi" w:hAnsiTheme="minorHAnsi"/>
          <w:color w:val="auto"/>
        </w:rPr>
        <w:t xml:space="preserve"> in relation to </w:t>
      </w:r>
      <w:r w:rsidR="00B4176F" w:rsidRPr="00482DF9">
        <w:rPr>
          <w:rFonts w:asciiTheme="minorHAnsi" w:hAnsiTheme="minorHAnsi"/>
          <w:color w:val="auto"/>
        </w:rPr>
        <w:t xml:space="preserve">the peak area </w:t>
      </w:r>
      <w:r w:rsidR="00926E5A" w:rsidRPr="00482DF9">
        <w:rPr>
          <w:rFonts w:asciiTheme="minorHAnsi" w:hAnsiTheme="minorHAnsi"/>
          <w:color w:val="auto"/>
        </w:rPr>
        <w:t xml:space="preserve">of </w:t>
      </w:r>
      <w:r w:rsidR="00B749DE" w:rsidRPr="00482DF9">
        <w:rPr>
          <w:rFonts w:asciiTheme="minorHAnsi" w:hAnsiTheme="minorHAnsi"/>
          <w:color w:val="auto"/>
        </w:rPr>
        <w:t>an external standard of known triglycerides at known concentrations</w:t>
      </w:r>
      <w:r w:rsidR="0073553C" w:rsidRPr="00482DF9">
        <w:rPr>
          <w:rFonts w:asciiTheme="minorHAnsi" w:hAnsiTheme="minorHAnsi"/>
          <w:color w:val="auto"/>
        </w:rPr>
        <w:t xml:space="preserve">. </w:t>
      </w:r>
      <w:commentRangeStart w:id="36"/>
      <w:commentRangeStart w:id="37"/>
      <w:r w:rsidR="00FD4027" w:rsidRPr="00482DF9">
        <w:rPr>
          <w:rFonts w:asciiTheme="minorHAnsi" w:hAnsiTheme="minorHAnsi"/>
          <w:color w:val="auto"/>
        </w:rPr>
        <w:t>A multivariate analysis of accumulated lipids and storage proteins will be used to explore the</w:t>
      </w:r>
      <w:r w:rsidR="00555E55" w:rsidRPr="00482DF9">
        <w:rPr>
          <w:rFonts w:asciiTheme="minorHAnsi" w:hAnsiTheme="minorHAnsi"/>
          <w:color w:val="auto"/>
        </w:rPr>
        <w:t xml:space="preserve"> significance of</w:t>
      </w:r>
      <w:r w:rsidR="00FD4027" w:rsidRPr="00482DF9">
        <w:rPr>
          <w:rFonts w:asciiTheme="minorHAnsi" w:hAnsiTheme="minorHAnsi"/>
          <w:color w:val="auto"/>
        </w:rPr>
        <w:t xml:space="preserve"> interactions between</w:t>
      </w:r>
      <w:r w:rsidR="00DA7679" w:rsidRPr="00482DF9">
        <w:rPr>
          <w:rFonts w:asciiTheme="minorHAnsi" w:hAnsiTheme="minorHAnsi"/>
          <w:color w:val="auto"/>
        </w:rPr>
        <w:t xml:space="preserve"> </w:t>
      </w:r>
      <w:r w:rsidR="00555E55" w:rsidRPr="00482DF9">
        <w:rPr>
          <w:rFonts w:asciiTheme="minorHAnsi" w:hAnsiTheme="minorHAnsi"/>
          <w:color w:val="auto"/>
        </w:rPr>
        <w:t>measured parameters. Some of these parameters include larval wet mass, lean mass, and dry mass, total lipid mass</w:t>
      </w:r>
      <w:r w:rsidR="006606E6" w:rsidRPr="00482DF9">
        <w:rPr>
          <w:rFonts w:asciiTheme="minorHAnsi" w:hAnsiTheme="minorHAnsi"/>
          <w:color w:val="auto"/>
        </w:rPr>
        <w:t>, temperature, and photoperiod</w:t>
      </w:r>
      <w:r w:rsidR="00555E55" w:rsidRPr="00482DF9">
        <w:rPr>
          <w:rFonts w:asciiTheme="minorHAnsi" w:hAnsiTheme="minorHAnsi"/>
          <w:color w:val="auto"/>
        </w:rPr>
        <w:t>. Investigating these interactions determine if there are interesting patterns and could help explain the variation we see in the lab and nature</w:t>
      </w:r>
      <w:r w:rsidR="00FD4027" w:rsidRPr="00482DF9">
        <w:rPr>
          <w:rFonts w:asciiTheme="minorHAnsi" w:hAnsiTheme="minorHAnsi"/>
          <w:color w:val="auto"/>
        </w:rPr>
        <w:t>.</w:t>
      </w:r>
      <w:commentRangeEnd w:id="36"/>
      <w:r w:rsidR="00926E5A" w:rsidRPr="00482DF9">
        <w:rPr>
          <w:rStyle w:val="CommentReference"/>
          <w:color w:val="auto"/>
        </w:rPr>
        <w:commentReference w:id="36"/>
      </w:r>
      <w:commentRangeEnd w:id="37"/>
      <w:r w:rsidR="006A7763" w:rsidRPr="00482DF9">
        <w:rPr>
          <w:rStyle w:val="CommentReference"/>
          <w:color w:val="auto"/>
        </w:rPr>
        <w:commentReference w:id="37"/>
      </w:r>
    </w:p>
    <w:p w14:paraId="63BEBA8E" w14:textId="77777777" w:rsidR="00737225" w:rsidRPr="00482DF9"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482DF9" w:rsidRDefault="00C83A27" w:rsidP="00F2535D">
      <w:pPr>
        <w:spacing w:before="100" w:beforeAutospacing="1" w:after="100" w:afterAutospacing="1"/>
        <w:ind w:left="475" w:hanging="475"/>
        <w:outlineLvl w:val="0"/>
        <w:rPr>
          <w:b/>
          <w:color w:val="auto"/>
          <w:sz w:val="22"/>
          <w:szCs w:val="22"/>
        </w:rPr>
      </w:pPr>
      <w:r w:rsidRPr="00482DF9">
        <w:rPr>
          <w:b/>
          <w:color w:val="auto"/>
          <w:sz w:val="22"/>
          <w:szCs w:val="22"/>
        </w:rPr>
        <w:t>REFERENCES:</w:t>
      </w:r>
    </w:p>
    <w:p w14:paraId="5341FF16" w14:textId="4EE5C2F1" w:rsidR="00737384" w:rsidRPr="00482DF9" w:rsidRDefault="00C83A27" w:rsidP="00737384">
      <w:pPr>
        <w:autoSpaceDE w:val="0"/>
        <w:autoSpaceDN w:val="0"/>
        <w:adjustRightInd w:val="0"/>
        <w:spacing w:before="100" w:after="100"/>
        <w:ind w:left="480" w:hanging="480"/>
        <w:rPr>
          <w:rFonts w:eastAsia="Times New Roman" w:cs="Times New Roman"/>
          <w:noProof/>
          <w:sz w:val="22"/>
        </w:rPr>
      </w:pPr>
      <w:r w:rsidRPr="00482DF9">
        <w:rPr>
          <w:color w:val="auto"/>
          <w:sz w:val="22"/>
          <w:szCs w:val="22"/>
        </w:rPr>
        <w:fldChar w:fldCharType="begin" w:fldLock="1"/>
      </w:r>
      <w:r w:rsidRPr="00482DF9">
        <w:rPr>
          <w:color w:val="auto"/>
          <w:sz w:val="22"/>
          <w:szCs w:val="22"/>
        </w:rPr>
        <w:instrText xml:space="preserve">ADDIN Mendeley Bibliography CSL_BIBLIOGRAPHY </w:instrText>
      </w:r>
      <w:r w:rsidRPr="00482DF9">
        <w:rPr>
          <w:color w:val="auto"/>
          <w:sz w:val="22"/>
          <w:szCs w:val="22"/>
        </w:rPr>
        <w:fldChar w:fldCharType="separate"/>
      </w:r>
      <w:r w:rsidR="00737384" w:rsidRPr="00482DF9">
        <w:rPr>
          <w:rFonts w:eastAsia="Times New Roman" w:cs="Times New Roman"/>
          <w:b/>
          <w:bCs/>
          <w:noProof/>
          <w:sz w:val="22"/>
        </w:rPr>
        <w:t>Agrawal, A. A.</w:t>
      </w:r>
      <w:r w:rsidR="00737384" w:rsidRPr="00482DF9">
        <w:rPr>
          <w:rFonts w:eastAsia="Times New Roman" w:cs="Times New Roman"/>
          <w:noProof/>
          <w:sz w:val="22"/>
        </w:rPr>
        <w:t xml:space="preserve"> </w:t>
      </w:r>
      <w:r w:rsidR="00737384" w:rsidRPr="00482DF9">
        <w:rPr>
          <w:rFonts w:eastAsia="Times New Roman" w:cs="Times New Roman"/>
          <w:b/>
          <w:bCs/>
          <w:noProof/>
          <w:sz w:val="22"/>
        </w:rPr>
        <w:t>2001</w:t>
      </w:r>
      <w:r w:rsidR="00737384" w:rsidRPr="00482DF9">
        <w:rPr>
          <w:rFonts w:eastAsia="Times New Roman" w:cs="Times New Roman"/>
          <w:noProof/>
          <w:sz w:val="22"/>
        </w:rPr>
        <w:t>. Phenotypic Plasticity in the Interactions and Evolution of Species. Science (80-. ). 294: 321–326.</w:t>
      </w:r>
    </w:p>
    <w:p w14:paraId="25E3D319"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Arrese, E. L., and J. L. Soulages</w:t>
      </w:r>
      <w:r w:rsidRPr="00482DF9">
        <w:rPr>
          <w:rFonts w:eastAsia="Times New Roman" w:cs="Times New Roman"/>
          <w:noProof/>
          <w:sz w:val="22"/>
        </w:rPr>
        <w:t xml:space="preserve">. </w:t>
      </w:r>
      <w:r w:rsidRPr="00482DF9">
        <w:rPr>
          <w:rFonts w:eastAsia="Times New Roman" w:cs="Times New Roman"/>
          <w:b/>
          <w:bCs/>
          <w:noProof/>
          <w:sz w:val="22"/>
        </w:rPr>
        <w:t>2010</w:t>
      </w:r>
      <w:r w:rsidRPr="00482DF9">
        <w:rPr>
          <w:rFonts w:eastAsia="Times New Roman" w:cs="Times New Roman"/>
          <w:noProof/>
          <w:sz w:val="22"/>
        </w:rPr>
        <w:t>. Insect Fat Body: Energy, Metabolism, and Regulation. Annu. Rev. Entomol. 55: 207–225.</w:t>
      </w:r>
    </w:p>
    <w:p w14:paraId="30263356"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Bale, J. S., and S. A. L. Hayward</w:t>
      </w:r>
      <w:r w:rsidRPr="00482DF9">
        <w:rPr>
          <w:rFonts w:eastAsia="Times New Roman" w:cs="Times New Roman"/>
          <w:noProof/>
          <w:sz w:val="22"/>
        </w:rPr>
        <w:t xml:space="preserve">. </w:t>
      </w:r>
      <w:r w:rsidRPr="00482DF9">
        <w:rPr>
          <w:rFonts w:eastAsia="Times New Roman" w:cs="Times New Roman"/>
          <w:b/>
          <w:bCs/>
          <w:noProof/>
          <w:sz w:val="22"/>
        </w:rPr>
        <w:t>2010</w:t>
      </w:r>
      <w:r w:rsidRPr="00482DF9">
        <w:rPr>
          <w:rFonts w:eastAsia="Times New Roman" w:cs="Times New Roman"/>
          <w:noProof/>
          <w:sz w:val="22"/>
        </w:rPr>
        <w:t>. Insect overwintering in a changing climate. J. Exp. Biol. 213: 980–</w:t>
      </w:r>
      <w:r w:rsidRPr="00482DF9">
        <w:rPr>
          <w:rFonts w:eastAsia="Times New Roman" w:cs="Times New Roman"/>
          <w:noProof/>
          <w:sz w:val="22"/>
        </w:rPr>
        <w:lastRenderedPageBreak/>
        <w:t>994.</w:t>
      </w:r>
    </w:p>
    <w:p w14:paraId="448C2822"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482DF9">
        <w:rPr>
          <w:rFonts w:eastAsia="Times New Roman" w:cs="Times New Roman"/>
          <w:noProof/>
          <w:sz w:val="22"/>
        </w:rPr>
        <w:t xml:space="preserve">. </w:t>
      </w:r>
      <w:r w:rsidRPr="00482DF9">
        <w:rPr>
          <w:rFonts w:eastAsia="Times New Roman" w:cs="Times New Roman"/>
          <w:b/>
          <w:bCs/>
          <w:noProof/>
          <w:sz w:val="22"/>
        </w:rPr>
        <w:t>2002</w:t>
      </w:r>
      <w:r w:rsidRPr="00482DF9">
        <w:rPr>
          <w:rFonts w:eastAsia="Times New Roman" w:cs="Times New Roman"/>
          <w:noProof/>
          <w:sz w:val="22"/>
        </w:rPr>
        <w:t>. Herbivory in global climate change research: Direct effects of rising temperature on insect herbivores. Glob. Chang. Biol. 8: 1–16.</w:t>
      </w:r>
    </w:p>
    <w:p w14:paraId="4FEC7B8A"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Beck, S. D., and J. W. Apple</w:t>
      </w:r>
      <w:r w:rsidRPr="00482DF9">
        <w:rPr>
          <w:rFonts w:eastAsia="Times New Roman" w:cs="Times New Roman"/>
          <w:noProof/>
          <w:sz w:val="22"/>
        </w:rPr>
        <w:t xml:space="preserve">. </w:t>
      </w:r>
      <w:r w:rsidRPr="00482DF9">
        <w:rPr>
          <w:rFonts w:eastAsia="Times New Roman" w:cs="Times New Roman"/>
          <w:b/>
          <w:bCs/>
          <w:noProof/>
          <w:sz w:val="22"/>
        </w:rPr>
        <w:t>1961</w:t>
      </w:r>
      <w:r w:rsidRPr="00482DF9">
        <w:rPr>
          <w:rFonts w:eastAsia="Times New Roman" w:cs="Times New Roman"/>
          <w:noProof/>
          <w:sz w:val="22"/>
        </w:rPr>
        <w:t>. Effects of Temperature and Photoperiod on on Voltinism of Geographical Populations of the European Corn Borer, Pyrausta nubilalis. J. Econ. Entomol. 54: 550–558.</w:t>
      </w:r>
    </w:p>
    <w:p w14:paraId="3E4C3925"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Bohnenblust, E., and J. Tooker</w:t>
      </w:r>
      <w:r w:rsidRPr="00482DF9">
        <w:rPr>
          <w:rFonts w:eastAsia="Times New Roman" w:cs="Times New Roman"/>
          <w:noProof/>
          <w:sz w:val="22"/>
        </w:rPr>
        <w:t xml:space="preserve">. </w:t>
      </w:r>
      <w:r w:rsidRPr="00482DF9">
        <w:rPr>
          <w:rFonts w:eastAsia="Times New Roman" w:cs="Times New Roman"/>
          <w:b/>
          <w:bCs/>
          <w:noProof/>
          <w:sz w:val="22"/>
        </w:rPr>
        <w:t>2010</w:t>
      </w:r>
      <w:r w:rsidRPr="00482DF9">
        <w:rPr>
          <w:rFonts w:eastAsia="Times New Roman" w:cs="Times New Roman"/>
          <w:noProof/>
          <w:sz w:val="22"/>
        </w:rPr>
        <w:t>. European Corn Borer in Field Corn.</w:t>
      </w:r>
    </w:p>
    <w:p w14:paraId="0D391C62"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Bradshaw, W. E., and C. M. Holzapfel</w:t>
      </w:r>
      <w:r w:rsidRPr="00482DF9">
        <w:rPr>
          <w:rFonts w:eastAsia="Times New Roman" w:cs="Times New Roman"/>
          <w:noProof/>
          <w:sz w:val="22"/>
        </w:rPr>
        <w:t xml:space="preserve">. </w:t>
      </w:r>
      <w:r w:rsidRPr="00482DF9">
        <w:rPr>
          <w:rFonts w:eastAsia="Times New Roman" w:cs="Times New Roman"/>
          <w:b/>
          <w:bCs/>
          <w:noProof/>
          <w:sz w:val="22"/>
        </w:rPr>
        <w:t>2001</w:t>
      </w:r>
      <w:r w:rsidRPr="00482DF9">
        <w:rPr>
          <w:rFonts w:eastAsia="Times New Roman" w:cs="Times New Roman"/>
          <w:noProof/>
          <w:sz w:val="22"/>
        </w:rPr>
        <w:t>. Genetic shift in photoperiodic response correlated with global warming. Proc. Natl. Acad. Sci. U. S. A. 98: 14509–14511.</w:t>
      </w:r>
    </w:p>
    <w:p w14:paraId="63028A35"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Bradshaw, W. E., and C. M. Holzapfel</w:t>
      </w:r>
      <w:r w:rsidRPr="00482DF9">
        <w:rPr>
          <w:rFonts w:eastAsia="Times New Roman" w:cs="Times New Roman"/>
          <w:noProof/>
          <w:sz w:val="22"/>
        </w:rPr>
        <w:t xml:space="preserve">. </w:t>
      </w:r>
      <w:r w:rsidRPr="00482DF9">
        <w:rPr>
          <w:rFonts w:eastAsia="Times New Roman" w:cs="Times New Roman"/>
          <w:b/>
          <w:bCs/>
          <w:noProof/>
          <w:sz w:val="22"/>
        </w:rPr>
        <w:t>2006</w:t>
      </w:r>
      <w:r w:rsidRPr="00482DF9">
        <w:rPr>
          <w:rFonts w:eastAsia="Times New Roman" w:cs="Times New Roman"/>
          <w:noProof/>
          <w:sz w:val="22"/>
        </w:rPr>
        <w:t>. Evolutionary response to rapid climate change. Science (80-. ). 312: 1477–1478.</w:t>
      </w:r>
    </w:p>
    <w:p w14:paraId="737CEC57"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Breed, G. A., S. Stichter, and E. E. Crone</w:t>
      </w:r>
      <w:r w:rsidRPr="00482DF9">
        <w:rPr>
          <w:rFonts w:eastAsia="Times New Roman" w:cs="Times New Roman"/>
          <w:noProof/>
          <w:sz w:val="22"/>
        </w:rPr>
        <w:t xml:space="preserve">. </w:t>
      </w:r>
      <w:r w:rsidRPr="00482DF9">
        <w:rPr>
          <w:rFonts w:eastAsia="Times New Roman" w:cs="Times New Roman"/>
          <w:b/>
          <w:bCs/>
          <w:noProof/>
          <w:sz w:val="22"/>
        </w:rPr>
        <w:t>2012</w:t>
      </w:r>
      <w:r w:rsidRPr="00482DF9">
        <w:rPr>
          <w:rFonts w:eastAsia="Times New Roman" w:cs="Times New Roman"/>
          <w:noProof/>
          <w:sz w:val="22"/>
        </w:rPr>
        <w:t>. Climate-driven changes in northeastern US butterfly communities. Nat. Clim. Chang. 3: 142–145.</w:t>
      </w:r>
    </w:p>
    <w:p w14:paraId="1A83C4B0"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Burmester, T.</w:t>
      </w:r>
      <w:r w:rsidRPr="00482DF9">
        <w:rPr>
          <w:rFonts w:eastAsia="Times New Roman" w:cs="Times New Roman"/>
          <w:noProof/>
          <w:sz w:val="22"/>
        </w:rPr>
        <w:t xml:space="preserve"> </w:t>
      </w:r>
      <w:r w:rsidRPr="00482DF9">
        <w:rPr>
          <w:rFonts w:eastAsia="Times New Roman" w:cs="Times New Roman"/>
          <w:b/>
          <w:bCs/>
          <w:noProof/>
          <w:sz w:val="22"/>
        </w:rPr>
        <w:t>1999</w:t>
      </w:r>
      <w:r w:rsidRPr="00482DF9">
        <w:rPr>
          <w:rFonts w:eastAsia="Times New Roman" w:cs="Times New Roman"/>
          <w:noProof/>
          <w:sz w:val="22"/>
        </w:rPr>
        <w:t>. Evolution and function of the insect hexamerins.pdf. Eur. J. Entomol. 96: 213–225.</w:t>
      </w:r>
    </w:p>
    <w:p w14:paraId="4C1D49CF"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Capinera, J. L. (Entomology and N. D.</w:t>
      </w:r>
      <w:r w:rsidRPr="00482DF9">
        <w:rPr>
          <w:rFonts w:eastAsia="Times New Roman" w:cs="Times New Roman"/>
          <w:noProof/>
          <w:sz w:val="22"/>
        </w:rPr>
        <w:t xml:space="preserve"> </w:t>
      </w:r>
      <w:r w:rsidRPr="00482DF9">
        <w:rPr>
          <w:rFonts w:eastAsia="Times New Roman" w:cs="Times New Roman"/>
          <w:b/>
          <w:bCs/>
          <w:noProof/>
          <w:sz w:val="22"/>
        </w:rPr>
        <w:t>2000</w:t>
      </w:r>
      <w:r w:rsidRPr="00482DF9">
        <w:rPr>
          <w:rFonts w:eastAsia="Times New Roman" w:cs="Times New Roman"/>
          <w:noProof/>
          <w:sz w:val="22"/>
        </w:rPr>
        <w:t>. European corn borer scientific name : Ostrinia nubilalis ( Hübner ) ( Insecta : Lepidoptera : Pyralidae ).</w:t>
      </w:r>
    </w:p>
    <w:p w14:paraId="1AA57B0B"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Chown, S. L.</w:t>
      </w:r>
      <w:r w:rsidRPr="00482DF9">
        <w:rPr>
          <w:rFonts w:eastAsia="Times New Roman" w:cs="Times New Roman"/>
          <w:noProof/>
          <w:sz w:val="22"/>
        </w:rPr>
        <w:t xml:space="preserve"> </w:t>
      </w:r>
      <w:r w:rsidRPr="00482DF9">
        <w:rPr>
          <w:rFonts w:eastAsia="Times New Roman" w:cs="Times New Roman"/>
          <w:b/>
          <w:bCs/>
          <w:noProof/>
          <w:sz w:val="22"/>
        </w:rPr>
        <w:t>2007</w:t>
      </w:r>
      <w:r w:rsidRPr="00482DF9">
        <w:rPr>
          <w:rFonts w:eastAsia="Times New Roman" w:cs="Times New Roman"/>
          <w:noProof/>
          <w:sz w:val="22"/>
        </w:rPr>
        <w:t>. Physiological diversity in insects:ecology and evolutionary contexts. Adv. In Insect Phys. 33: 50–152.</w:t>
      </w:r>
    </w:p>
    <w:p w14:paraId="596E1D9A"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Christie, W. W.</w:t>
      </w:r>
      <w:r w:rsidRPr="00482DF9">
        <w:rPr>
          <w:rFonts w:eastAsia="Times New Roman" w:cs="Times New Roman"/>
          <w:noProof/>
          <w:sz w:val="22"/>
        </w:rPr>
        <w:t xml:space="preserve"> </w:t>
      </w:r>
      <w:r w:rsidRPr="00482DF9">
        <w:rPr>
          <w:rFonts w:eastAsia="Times New Roman" w:cs="Times New Roman"/>
          <w:b/>
          <w:bCs/>
          <w:noProof/>
          <w:sz w:val="22"/>
        </w:rPr>
        <w:t>1993</w:t>
      </w:r>
      <w:r w:rsidRPr="00482DF9">
        <w:rPr>
          <w:rFonts w:eastAsia="Times New Roman" w:cs="Times New Roman"/>
          <w:noProof/>
          <w:sz w:val="22"/>
        </w:rPr>
        <w:t>. Preparation of Ester Derivatives of Fatty Acids for Chromatographic Analysis. Adv. Lipid Methodol. 69–111.</w:t>
      </w:r>
    </w:p>
    <w:p w14:paraId="70727728"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DeLucia, E. H., C. L. Casteel, P. D. Nabity, and B. F. O’Neill</w:t>
      </w:r>
      <w:r w:rsidRPr="00482DF9">
        <w:rPr>
          <w:rFonts w:eastAsia="Times New Roman" w:cs="Times New Roman"/>
          <w:noProof/>
          <w:sz w:val="22"/>
        </w:rPr>
        <w:t xml:space="preserve">. </w:t>
      </w:r>
      <w:r w:rsidRPr="00482DF9">
        <w:rPr>
          <w:rFonts w:eastAsia="Times New Roman" w:cs="Times New Roman"/>
          <w:b/>
          <w:bCs/>
          <w:noProof/>
          <w:sz w:val="22"/>
        </w:rPr>
        <w:t>2008</w:t>
      </w:r>
      <w:r w:rsidRPr="00482DF9">
        <w:rPr>
          <w:rFonts w:eastAsia="Times New Roman" w:cs="Times New Roman"/>
          <w:noProof/>
          <w:sz w:val="22"/>
        </w:rPr>
        <w:t>. Insects take a bigger bite out of plants in a warmer, higher carbon dioxide world. Proc. Natl. Acad. Sci. 105: 1781–1782.</w:t>
      </w:r>
    </w:p>
    <w:p w14:paraId="72522E0B"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Deutsch, C. A., J. J. Tewksbury, R. B. Huey, K. S. Sheldon, C. K. Ghalambor, D. C. Haak, and P. R. Martin</w:t>
      </w:r>
      <w:r w:rsidRPr="00482DF9">
        <w:rPr>
          <w:rFonts w:eastAsia="Times New Roman" w:cs="Times New Roman"/>
          <w:noProof/>
          <w:sz w:val="22"/>
        </w:rPr>
        <w:t xml:space="preserve">. </w:t>
      </w:r>
      <w:r w:rsidRPr="00482DF9">
        <w:rPr>
          <w:rFonts w:eastAsia="Times New Roman" w:cs="Times New Roman"/>
          <w:b/>
          <w:bCs/>
          <w:noProof/>
          <w:sz w:val="22"/>
        </w:rPr>
        <w:t>2008</w:t>
      </w:r>
      <w:r w:rsidRPr="00482DF9">
        <w:rPr>
          <w:rFonts w:eastAsia="Times New Roman" w:cs="Times New Roman"/>
          <w:noProof/>
          <w:sz w:val="22"/>
        </w:rPr>
        <w:t>. Impacts of climate warming on terrestrial ectotherms across latitude. Proc. Natl. Acad. Sci. 105: 6668–6672.</w:t>
      </w:r>
    </w:p>
    <w:p w14:paraId="55BD4738"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Dopman, E. B., L. Perez, S. M. Bogdanowicz, and R. G. Harrison</w:t>
      </w:r>
      <w:r w:rsidRPr="00482DF9">
        <w:rPr>
          <w:rFonts w:eastAsia="Times New Roman" w:cs="Times New Roman"/>
          <w:noProof/>
          <w:sz w:val="22"/>
        </w:rPr>
        <w:t xml:space="preserve">. </w:t>
      </w:r>
      <w:r w:rsidRPr="00482DF9">
        <w:rPr>
          <w:rFonts w:eastAsia="Times New Roman" w:cs="Times New Roman"/>
          <w:b/>
          <w:bCs/>
          <w:noProof/>
          <w:sz w:val="22"/>
        </w:rPr>
        <w:t>2005</w:t>
      </w:r>
      <w:r w:rsidRPr="00482DF9">
        <w:rPr>
          <w:rFonts w:eastAsia="Times New Roman" w:cs="Times New Roman"/>
          <w:noProof/>
          <w:sz w:val="22"/>
        </w:rPr>
        <w:t>. Consequences of reproductive barriers for genealogical discordance in the European corn borer. Proc. Natl. Acad. Sci. 102: 14706–14711.</w:t>
      </w:r>
    </w:p>
    <w:p w14:paraId="5962067C"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Gelman, D. B., and D. K. Hayes</w:t>
      </w:r>
      <w:r w:rsidRPr="00482DF9">
        <w:rPr>
          <w:rFonts w:eastAsia="Times New Roman" w:cs="Times New Roman"/>
          <w:noProof/>
          <w:sz w:val="22"/>
        </w:rPr>
        <w:t xml:space="preserve">. </w:t>
      </w:r>
      <w:r w:rsidRPr="00482DF9">
        <w:rPr>
          <w:rFonts w:eastAsia="Times New Roman" w:cs="Times New Roman"/>
          <w:b/>
          <w:bCs/>
          <w:noProof/>
          <w:sz w:val="22"/>
        </w:rPr>
        <w:t>1982</w:t>
      </w:r>
      <w:r w:rsidRPr="00482DF9">
        <w:rPr>
          <w:rFonts w:eastAsia="Times New Roman" w:cs="Times New Roman"/>
          <w:noProof/>
          <w:sz w:val="22"/>
        </w:rPr>
        <w:t>. Methods and Markers for Synchronizing Maturation of Fifth-Stage Larvae and Pupae of the European Corn Borer , Ostrinia nubilalis. Ann. Entomol. Soc. 75: 485–493.</w:t>
      </w:r>
    </w:p>
    <w:p w14:paraId="209FA667"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Gossert, A. D., A. Hinniger, S. Gutmann, W. Jahnke, A. Strauss, and C. Fernández</w:t>
      </w:r>
      <w:r w:rsidRPr="00482DF9">
        <w:rPr>
          <w:rFonts w:eastAsia="Times New Roman" w:cs="Times New Roman"/>
          <w:noProof/>
          <w:sz w:val="22"/>
        </w:rPr>
        <w:t xml:space="preserve">. </w:t>
      </w:r>
      <w:r w:rsidRPr="00482DF9">
        <w:rPr>
          <w:rFonts w:eastAsia="Times New Roman" w:cs="Times New Roman"/>
          <w:b/>
          <w:bCs/>
          <w:noProof/>
          <w:sz w:val="22"/>
        </w:rPr>
        <w:t>2011</w:t>
      </w:r>
      <w:r w:rsidRPr="00482DF9">
        <w:rPr>
          <w:rFonts w:eastAsia="Times New Roman" w:cs="Times New Roman"/>
          <w:noProof/>
          <w:sz w:val="22"/>
        </w:rPr>
        <w:t>. A simple protocol for amino acid type selective isotope labeling in insect cells with improved yields and high reproducibility. J. Biomol. NMR.</w:t>
      </w:r>
    </w:p>
    <w:p w14:paraId="27BF91B7"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Hahn, D. A., and D. L. Denlinger</w:t>
      </w:r>
      <w:r w:rsidRPr="00482DF9">
        <w:rPr>
          <w:rFonts w:eastAsia="Times New Roman" w:cs="Times New Roman"/>
          <w:noProof/>
          <w:sz w:val="22"/>
        </w:rPr>
        <w:t xml:space="preserve">. </w:t>
      </w:r>
      <w:r w:rsidRPr="00482DF9">
        <w:rPr>
          <w:rFonts w:eastAsia="Times New Roman" w:cs="Times New Roman"/>
          <w:b/>
          <w:bCs/>
          <w:noProof/>
          <w:sz w:val="22"/>
        </w:rPr>
        <w:t>2007</w:t>
      </w:r>
      <w:r w:rsidRPr="00482DF9">
        <w:rPr>
          <w:rFonts w:eastAsia="Times New Roman" w:cs="Times New Roman"/>
          <w:noProof/>
          <w:sz w:val="22"/>
        </w:rPr>
        <w:t>. Meeting the energetic demands of insect diapause: Nutrient storage and utilization. J. Insect Physiol. 53: 760–773.</w:t>
      </w:r>
    </w:p>
    <w:p w14:paraId="7B45DA37"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Hahn, D. A., and D. L. Denlinger</w:t>
      </w:r>
      <w:r w:rsidRPr="00482DF9">
        <w:rPr>
          <w:rFonts w:eastAsia="Times New Roman" w:cs="Times New Roman"/>
          <w:noProof/>
          <w:sz w:val="22"/>
        </w:rPr>
        <w:t xml:space="preserve">. </w:t>
      </w:r>
      <w:r w:rsidRPr="00482DF9">
        <w:rPr>
          <w:rFonts w:eastAsia="Times New Roman" w:cs="Times New Roman"/>
          <w:b/>
          <w:bCs/>
          <w:noProof/>
          <w:sz w:val="22"/>
        </w:rPr>
        <w:t>2011</w:t>
      </w:r>
      <w:r w:rsidRPr="00482DF9">
        <w:rPr>
          <w:rFonts w:eastAsia="Times New Roman" w:cs="Times New Roman"/>
          <w:noProof/>
          <w:sz w:val="22"/>
        </w:rPr>
        <w:t>. Energetics of Insect Diapause. Annu. Rev. Entomol. 56: 103–121.</w:t>
      </w:r>
    </w:p>
    <w:p w14:paraId="41D16DC9"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Huey, R. B., M. R. Kearney, A. Krockenberger, J. A. M. Holtum, M. Jess, and S. E. Williams</w:t>
      </w:r>
      <w:r w:rsidRPr="00482DF9">
        <w:rPr>
          <w:rFonts w:eastAsia="Times New Roman" w:cs="Times New Roman"/>
          <w:noProof/>
          <w:sz w:val="22"/>
        </w:rPr>
        <w:t xml:space="preserve">. </w:t>
      </w:r>
      <w:r w:rsidRPr="00482DF9">
        <w:rPr>
          <w:rFonts w:eastAsia="Times New Roman" w:cs="Times New Roman"/>
          <w:b/>
          <w:bCs/>
          <w:noProof/>
          <w:sz w:val="22"/>
        </w:rPr>
        <w:t>2012</w:t>
      </w:r>
      <w:r w:rsidRPr="00482DF9">
        <w:rPr>
          <w:rFonts w:eastAsia="Times New Roman" w:cs="Times New Roman"/>
          <w:noProof/>
          <w:sz w:val="22"/>
        </w:rPr>
        <w:t xml:space="preserve">. </w:t>
      </w:r>
      <w:r w:rsidRPr="00482DF9">
        <w:rPr>
          <w:rFonts w:eastAsia="Times New Roman" w:cs="Times New Roman"/>
          <w:noProof/>
          <w:sz w:val="22"/>
        </w:rPr>
        <w:lastRenderedPageBreak/>
        <w:t>Predicting organismal vulnerability to climate warming: roles of behaviour, physiology and adaptation. Philos. Trans. R. Soc. B Biol. Sci. 367: 1665–1679.</w:t>
      </w:r>
    </w:p>
    <w:p w14:paraId="1A6D90F6"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Huey, R. B., and R. D. Stevenson</w:t>
      </w:r>
      <w:r w:rsidRPr="00482DF9">
        <w:rPr>
          <w:rFonts w:eastAsia="Times New Roman" w:cs="Times New Roman"/>
          <w:noProof/>
          <w:sz w:val="22"/>
        </w:rPr>
        <w:t xml:space="preserve">. </w:t>
      </w:r>
      <w:r w:rsidRPr="00482DF9">
        <w:rPr>
          <w:rFonts w:eastAsia="Times New Roman" w:cs="Times New Roman"/>
          <w:b/>
          <w:bCs/>
          <w:noProof/>
          <w:sz w:val="22"/>
        </w:rPr>
        <w:t>1979</w:t>
      </w:r>
      <w:r w:rsidRPr="00482DF9">
        <w:rPr>
          <w:rFonts w:eastAsia="Times New Roman" w:cs="Times New Roman"/>
          <w:noProof/>
          <w:sz w:val="22"/>
        </w:rPr>
        <w:t>. Integrating thermal physiology and ecology of ectotherms: A discussion of approaches. Integr. Comp. Biol. 19: 357–366.</w:t>
      </w:r>
    </w:p>
    <w:p w14:paraId="785EF824"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Hughes, L.</w:t>
      </w:r>
      <w:r w:rsidRPr="00482DF9">
        <w:rPr>
          <w:rFonts w:eastAsia="Times New Roman" w:cs="Times New Roman"/>
          <w:noProof/>
          <w:sz w:val="22"/>
        </w:rPr>
        <w:t xml:space="preserve"> </w:t>
      </w:r>
      <w:r w:rsidRPr="00482DF9">
        <w:rPr>
          <w:rFonts w:eastAsia="Times New Roman" w:cs="Times New Roman"/>
          <w:b/>
          <w:bCs/>
          <w:noProof/>
          <w:sz w:val="22"/>
        </w:rPr>
        <w:t>2000</w:t>
      </w:r>
      <w:r w:rsidRPr="00482DF9">
        <w:rPr>
          <w:rFonts w:eastAsia="Times New Roman" w:cs="Times New Roman"/>
          <w:noProof/>
          <w:sz w:val="22"/>
        </w:rPr>
        <w:t>. Biological consequences of global warming: Is the signal already apparent? Trends Ecol. Evol. 15: 56–61.</w:t>
      </w:r>
    </w:p>
    <w:p w14:paraId="6E6287EB"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Hut, R. A., S. Paolucci, R. Dor, C. P. Kyriacou, and S. Daan</w:t>
      </w:r>
      <w:r w:rsidRPr="00482DF9">
        <w:rPr>
          <w:rFonts w:eastAsia="Times New Roman" w:cs="Times New Roman"/>
          <w:noProof/>
          <w:sz w:val="22"/>
        </w:rPr>
        <w:t xml:space="preserve">. </w:t>
      </w:r>
      <w:r w:rsidRPr="00482DF9">
        <w:rPr>
          <w:rFonts w:eastAsia="Times New Roman" w:cs="Times New Roman"/>
          <w:b/>
          <w:bCs/>
          <w:noProof/>
          <w:sz w:val="22"/>
        </w:rPr>
        <w:t>2013</w:t>
      </w:r>
      <w:r w:rsidRPr="00482DF9">
        <w:rPr>
          <w:rFonts w:eastAsia="Times New Roman" w:cs="Times New Roman"/>
          <w:noProof/>
          <w:sz w:val="22"/>
        </w:rPr>
        <w:t>. Latitudinal clines: an evolutionary view on biological rhythms. Proc. R. Soc. B Biol. Sci. 280: 20130433–20130433.</w:t>
      </w:r>
    </w:p>
    <w:p w14:paraId="5505328A"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IPCC</w:t>
      </w:r>
      <w:r w:rsidRPr="00482DF9">
        <w:rPr>
          <w:rFonts w:eastAsia="Times New Roman" w:cs="Times New Roman"/>
          <w:noProof/>
          <w:sz w:val="22"/>
        </w:rPr>
        <w:t xml:space="preserve">. </w:t>
      </w:r>
      <w:r w:rsidRPr="00482DF9">
        <w:rPr>
          <w:rFonts w:eastAsia="Times New Roman" w:cs="Times New Roman"/>
          <w:b/>
          <w:bCs/>
          <w:noProof/>
          <w:sz w:val="22"/>
        </w:rPr>
        <w:t>2013</w:t>
      </w:r>
      <w:r w:rsidRPr="00482DF9">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4370AED3"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De Kort, C. A. D., and A. B. Koopmanschap</w:t>
      </w:r>
      <w:r w:rsidRPr="00482DF9">
        <w:rPr>
          <w:rFonts w:eastAsia="Times New Roman" w:cs="Times New Roman"/>
          <w:noProof/>
          <w:sz w:val="22"/>
        </w:rPr>
        <w:t xml:space="preserve">. </w:t>
      </w:r>
      <w:r w:rsidRPr="00482DF9">
        <w:rPr>
          <w:rFonts w:eastAsia="Times New Roman" w:cs="Times New Roman"/>
          <w:b/>
          <w:bCs/>
          <w:noProof/>
          <w:sz w:val="22"/>
        </w:rPr>
        <w:t>1994</w:t>
      </w:r>
      <w:r w:rsidRPr="00482DF9">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54EFB48F"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Koštál, V.</w:t>
      </w:r>
      <w:r w:rsidRPr="00482DF9">
        <w:rPr>
          <w:rFonts w:eastAsia="Times New Roman" w:cs="Times New Roman"/>
          <w:noProof/>
          <w:sz w:val="22"/>
        </w:rPr>
        <w:t xml:space="preserve"> </w:t>
      </w:r>
      <w:r w:rsidRPr="00482DF9">
        <w:rPr>
          <w:rFonts w:eastAsia="Times New Roman" w:cs="Times New Roman"/>
          <w:b/>
          <w:bCs/>
          <w:noProof/>
          <w:sz w:val="22"/>
        </w:rPr>
        <w:t>2006</w:t>
      </w:r>
      <w:r w:rsidRPr="00482DF9">
        <w:rPr>
          <w:rFonts w:eastAsia="Times New Roman" w:cs="Times New Roman"/>
          <w:noProof/>
          <w:sz w:val="22"/>
        </w:rPr>
        <w:t>. Eco-physiological phases of insect diapause. J. Insect Physiol. 52: 113–127.</w:t>
      </w:r>
    </w:p>
    <w:p w14:paraId="0AEEBEF9"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Lassance, J.-M., A. T. Groot, M. A. Liénard, B. Antony, C. Borgwardt, F. Andersson, E. Hedenström, D. G. Heckel, and C. Löfstedt</w:t>
      </w:r>
      <w:r w:rsidRPr="00482DF9">
        <w:rPr>
          <w:rFonts w:eastAsia="Times New Roman" w:cs="Times New Roman"/>
          <w:noProof/>
          <w:sz w:val="22"/>
        </w:rPr>
        <w:t xml:space="preserve">. </w:t>
      </w:r>
      <w:r w:rsidRPr="00482DF9">
        <w:rPr>
          <w:rFonts w:eastAsia="Times New Roman" w:cs="Times New Roman"/>
          <w:b/>
          <w:bCs/>
          <w:noProof/>
          <w:sz w:val="22"/>
        </w:rPr>
        <w:t>2010</w:t>
      </w:r>
      <w:r w:rsidRPr="00482DF9">
        <w:rPr>
          <w:rFonts w:eastAsia="Times New Roman" w:cs="Times New Roman"/>
          <w:noProof/>
          <w:sz w:val="22"/>
        </w:rPr>
        <w:t>. Allelic variation in a fatty-acyl reductase gene causes divergence in moth sex pheromones. Nature. 466: 486–489.</w:t>
      </w:r>
    </w:p>
    <w:p w14:paraId="042114F4"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Lee, C. E.</w:t>
      </w:r>
      <w:r w:rsidRPr="00482DF9">
        <w:rPr>
          <w:rFonts w:eastAsia="Times New Roman" w:cs="Times New Roman"/>
          <w:noProof/>
          <w:sz w:val="22"/>
        </w:rPr>
        <w:t xml:space="preserve"> </w:t>
      </w:r>
      <w:r w:rsidRPr="00482DF9">
        <w:rPr>
          <w:rFonts w:eastAsia="Times New Roman" w:cs="Times New Roman"/>
          <w:b/>
          <w:bCs/>
          <w:noProof/>
          <w:sz w:val="22"/>
        </w:rPr>
        <w:t>2002</w:t>
      </w:r>
      <w:r w:rsidRPr="00482DF9">
        <w:rPr>
          <w:rFonts w:eastAsia="Times New Roman" w:cs="Times New Roman"/>
          <w:noProof/>
          <w:sz w:val="22"/>
        </w:rPr>
        <w:t>. Evolutionary genetics of invasive species. Trends Ecol. Evol. 17: 386–391.</w:t>
      </w:r>
    </w:p>
    <w:p w14:paraId="042D747D"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Liu, K. S.</w:t>
      </w:r>
      <w:r w:rsidRPr="00482DF9">
        <w:rPr>
          <w:rFonts w:eastAsia="Times New Roman" w:cs="Times New Roman"/>
          <w:noProof/>
          <w:sz w:val="22"/>
        </w:rPr>
        <w:t xml:space="preserve"> </w:t>
      </w:r>
      <w:r w:rsidRPr="00482DF9">
        <w:rPr>
          <w:rFonts w:eastAsia="Times New Roman" w:cs="Times New Roman"/>
          <w:b/>
          <w:bCs/>
          <w:noProof/>
          <w:sz w:val="22"/>
        </w:rPr>
        <w:t>1994</w:t>
      </w:r>
      <w:r w:rsidRPr="00482DF9">
        <w:rPr>
          <w:rFonts w:eastAsia="Times New Roman" w:cs="Times New Roman"/>
          <w:noProof/>
          <w:sz w:val="22"/>
        </w:rPr>
        <w:t>. Preparation of fatty acid methyl esters for gas-chromatographic analysis of lipids in biological materials. J. Am. Oil Chem. Soc. 71: 1179–1187.</w:t>
      </w:r>
    </w:p>
    <w:p w14:paraId="5EDA9A74"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Melorose, J., R. Perroy, and S. Careas</w:t>
      </w:r>
      <w:r w:rsidRPr="00482DF9">
        <w:rPr>
          <w:rFonts w:eastAsia="Times New Roman" w:cs="Times New Roman"/>
          <w:noProof/>
          <w:sz w:val="22"/>
        </w:rPr>
        <w:t xml:space="preserve">. </w:t>
      </w:r>
      <w:r w:rsidRPr="00482DF9">
        <w:rPr>
          <w:rFonts w:eastAsia="Times New Roman" w:cs="Times New Roman"/>
          <w:b/>
          <w:bCs/>
          <w:noProof/>
          <w:sz w:val="22"/>
        </w:rPr>
        <w:t>2015</w:t>
      </w:r>
      <w:r w:rsidRPr="00482DF9">
        <w:rPr>
          <w:rFonts w:eastAsia="Times New Roman" w:cs="Times New Roman"/>
          <w:noProof/>
          <w:sz w:val="22"/>
        </w:rPr>
        <w:t>. World population prospects ( No. ESA/P/WP.241), United Nations.</w:t>
      </w:r>
    </w:p>
    <w:p w14:paraId="03643314"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Mitchell, C. J., and H. Briegel</w:t>
      </w:r>
      <w:r w:rsidRPr="00482DF9">
        <w:rPr>
          <w:rFonts w:eastAsia="Times New Roman" w:cs="Times New Roman"/>
          <w:noProof/>
          <w:sz w:val="22"/>
        </w:rPr>
        <w:t xml:space="preserve">. </w:t>
      </w:r>
      <w:r w:rsidRPr="00482DF9">
        <w:rPr>
          <w:rFonts w:eastAsia="Times New Roman" w:cs="Times New Roman"/>
          <w:b/>
          <w:bCs/>
          <w:noProof/>
          <w:sz w:val="22"/>
        </w:rPr>
        <w:t>1989</w:t>
      </w:r>
      <w:r w:rsidRPr="00482DF9">
        <w:rPr>
          <w:rFonts w:eastAsia="Times New Roman" w:cs="Times New Roman"/>
          <w:noProof/>
          <w:sz w:val="22"/>
        </w:rPr>
        <w:t>. Inability of diapausing Culex pipiens (Diptera: Culicidae) to use blood for producing lipid reserves for overwinter survival. J. Med. Entomol. 26: 318–26.</w:t>
      </w:r>
    </w:p>
    <w:p w14:paraId="36083F10"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NOAA National Centers for Environmental Information</w:t>
      </w:r>
      <w:r w:rsidRPr="00482DF9">
        <w:rPr>
          <w:rFonts w:eastAsia="Times New Roman" w:cs="Times New Roman"/>
          <w:noProof/>
          <w:sz w:val="22"/>
        </w:rPr>
        <w:t xml:space="preserve">. </w:t>
      </w:r>
      <w:r w:rsidRPr="00482DF9">
        <w:rPr>
          <w:rFonts w:eastAsia="Times New Roman" w:cs="Times New Roman"/>
          <w:b/>
          <w:bCs/>
          <w:noProof/>
          <w:sz w:val="22"/>
        </w:rPr>
        <w:t>2017</w:t>
      </w:r>
      <w:r w:rsidRPr="00482DF9">
        <w:rPr>
          <w:rFonts w:eastAsia="Times New Roman" w:cs="Times New Roman"/>
          <w:noProof/>
          <w:sz w:val="22"/>
        </w:rPr>
        <w:t>. State of the Climate: Global Climate Report for Annual 2016. January. (https://www.ncdc.noaa.gov/sotc/global/201613).</w:t>
      </w:r>
    </w:p>
    <w:p w14:paraId="75681683"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Oerke, E.-C.</w:t>
      </w:r>
      <w:r w:rsidRPr="00482DF9">
        <w:rPr>
          <w:rFonts w:eastAsia="Times New Roman" w:cs="Times New Roman"/>
          <w:noProof/>
          <w:sz w:val="22"/>
        </w:rPr>
        <w:t xml:space="preserve"> </w:t>
      </w:r>
      <w:r w:rsidRPr="00482DF9">
        <w:rPr>
          <w:rFonts w:eastAsia="Times New Roman" w:cs="Times New Roman"/>
          <w:b/>
          <w:bCs/>
          <w:noProof/>
          <w:sz w:val="22"/>
        </w:rPr>
        <w:t>2006</w:t>
      </w:r>
      <w:r w:rsidRPr="00482DF9">
        <w:rPr>
          <w:rFonts w:eastAsia="Times New Roman" w:cs="Times New Roman"/>
          <w:noProof/>
          <w:sz w:val="22"/>
        </w:rPr>
        <w:t xml:space="preserve">. Crop losses to pests, p. 31. </w:t>
      </w:r>
      <w:r w:rsidRPr="00482DF9">
        <w:rPr>
          <w:rFonts w:eastAsia="Times New Roman" w:cs="Times New Roman"/>
          <w:i/>
          <w:iCs/>
          <w:noProof/>
          <w:sz w:val="22"/>
        </w:rPr>
        <w:t>In</w:t>
      </w:r>
      <w:r w:rsidRPr="00482DF9">
        <w:rPr>
          <w:rFonts w:eastAsia="Times New Roman" w:cs="Times New Roman"/>
          <w:noProof/>
          <w:sz w:val="22"/>
        </w:rPr>
        <w:t xml:space="preserve"> J. Agric. Sci.</w:t>
      </w:r>
    </w:p>
    <w:p w14:paraId="3534874B"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Parmesan, C., N. Ryrholm, C. Stefanescu, J. K. Hill, C. D. Thomas, H. Descimon, B. Huntley, L. Kaila, J. Kullberg, T. Tammaru, W. J. Tennent, J. a Thomas, and M. Warren</w:t>
      </w:r>
      <w:r w:rsidRPr="00482DF9">
        <w:rPr>
          <w:rFonts w:eastAsia="Times New Roman" w:cs="Times New Roman"/>
          <w:noProof/>
          <w:sz w:val="22"/>
        </w:rPr>
        <w:t xml:space="preserve">. </w:t>
      </w:r>
      <w:r w:rsidRPr="00482DF9">
        <w:rPr>
          <w:rFonts w:eastAsia="Times New Roman" w:cs="Times New Roman"/>
          <w:b/>
          <w:bCs/>
          <w:noProof/>
          <w:sz w:val="22"/>
        </w:rPr>
        <w:t>1999</w:t>
      </w:r>
      <w:r w:rsidRPr="00482DF9">
        <w:rPr>
          <w:rFonts w:eastAsia="Times New Roman" w:cs="Times New Roman"/>
          <w:noProof/>
          <w:sz w:val="22"/>
        </w:rPr>
        <w:t>. Poleward shifts in geographical ranges of butterfly species associated with regional warming. Nature. 399: 579–583.</w:t>
      </w:r>
    </w:p>
    <w:p w14:paraId="3B370AB5"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Pimentel, D., and M. Burgess</w:t>
      </w:r>
      <w:r w:rsidRPr="00482DF9">
        <w:rPr>
          <w:rFonts w:eastAsia="Times New Roman" w:cs="Times New Roman"/>
          <w:noProof/>
          <w:sz w:val="22"/>
        </w:rPr>
        <w:t xml:space="preserve">. </w:t>
      </w:r>
      <w:r w:rsidRPr="00482DF9">
        <w:rPr>
          <w:rFonts w:eastAsia="Times New Roman" w:cs="Times New Roman"/>
          <w:b/>
          <w:bCs/>
          <w:noProof/>
          <w:sz w:val="22"/>
        </w:rPr>
        <w:t>2014</w:t>
      </w:r>
      <w:r w:rsidRPr="00482DF9">
        <w:rPr>
          <w:rFonts w:eastAsia="Times New Roman" w:cs="Times New Roman"/>
          <w:noProof/>
          <w:sz w:val="22"/>
        </w:rPr>
        <w:t>. Environmental and economic costs of the application of pesticides primarily in the United States. Integr. Pest Manag. 3: 47–71.</w:t>
      </w:r>
    </w:p>
    <w:p w14:paraId="49A2A003"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Scriber, J. M.</w:t>
      </w:r>
      <w:r w:rsidRPr="00482DF9">
        <w:rPr>
          <w:rFonts w:eastAsia="Times New Roman" w:cs="Times New Roman"/>
          <w:noProof/>
          <w:sz w:val="22"/>
        </w:rPr>
        <w:t xml:space="preserve"> </w:t>
      </w:r>
      <w:r w:rsidRPr="00482DF9">
        <w:rPr>
          <w:rFonts w:eastAsia="Times New Roman" w:cs="Times New Roman"/>
          <w:b/>
          <w:bCs/>
          <w:noProof/>
          <w:sz w:val="22"/>
        </w:rPr>
        <w:t>2014</w:t>
      </w:r>
      <w:r w:rsidRPr="00482DF9">
        <w:rPr>
          <w:rFonts w:eastAsia="Times New Roman" w:cs="Times New Roman"/>
          <w:noProof/>
          <w:sz w:val="22"/>
        </w:rPr>
        <w:t>. Climate-driven reshuffling of species and genes: Potential conservation roles for species translocations and recombinant hybrid genotypes, Insects.</w:t>
      </w:r>
    </w:p>
    <w:p w14:paraId="7EE18042"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Sinclair, B. J.</w:t>
      </w:r>
      <w:r w:rsidRPr="00482DF9">
        <w:rPr>
          <w:rFonts w:eastAsia="Times New Roman" w:cs="Times New Roman"/>
          <w:noProof/>
          <w:sz w:val="22"/>
        </w:rPr>
        <w:t xml:space="preserve"> </w:t>
      </w:r>
      <w:r w:rsidRPr="00482DF9">
        <w:rPr>
          <w:rFonts w:eastAsia="Times New Roman" w:cs="Times New Roman"/>
          <w:b/>
          <w:bCs/>
          <w:noProof/>
          <w:sz w:val="22"/>
        </w:rPr>
        <w:t>2015</w:t>
      </w:r>
      <w:r w:rsidRPr="00482DF9">
        <w:rPr>
          <w:rFonts w:eastAsia="Times New Roman" w:cs="Times New Roman"/>
          <w:noProof/>
          <w:sz w:val="22"/>
        </w:rPr>
        <w:t>. Linking energetics and overwintering in temperate insects. J. Therm. Biol. 54: 5–11.</w:t>
      </w:r>
    </w:p>
    <w:p w14:paraId="2C0256C5"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Sinclair, B. J., K. E. Marshall, M. A. Sewell, D. L. Levesque, C. S. Willett, S. Slotsbo, Y. Dong, C. D. G. Harley, D. J. Marshall, B. S. Helmuth, and R. B. Huey</w:t>
      </w:r>
      <w:r w:rsidRPr="00482DF9">
        <w:rPr>
          <w:rFonts w:eastAsia="Times New Roman" w:cs="Times New Roman"/>
          <w:noProof/>
          <w:sz w:val="22"/>
        </w:rPr>
        <w:t xml:space="preserve">. </w:t>
      </w:r>
      <w:r w:rsidRPr="00482DF9">
        <w:rPr>
          <w:rFonts w:eastAsia="Times New Roman" w:cs="Times New Roman"/>
          <w:b/>
          <w:bCs/>
          <w:noProof/>
          <w:sz w:val="22"/>
        </w:rPr>
        <w:t>2016</w:t>
      </w:r>
      <w:r w:rsidRPr="00482DF9">
        <w:rPr>
          <w:rFonts w:eastAsia="Times New Roman" w:cs="Times New Roman"/>
          <w:noProof/>
          <w:sz w:val="22"/>
        </w:rPr>
        <w:t>. Can we predict ectotherm responses to climate change using thermal performance curves and body temperatures? Ecol. Lett. 19: 1372–</w:t>
      </w:r>
      <w:r w:rsidRPr="00482DF9">
        <w:rPr>
          <w:rFonts w:eastAsia="Times New Roman" w:cs="Times New Roman"/>
          <w:noProof/>
          <w:sz w:val="22"/>
        </w:rPr>
        <w:lastRenderedPageBreak/>
        <w:t>1385.</w:t>
      </w:r>
    </w:p>
    <w:p w14:paraId="70C78188"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Tauber, C. A., and M. J. Tauber</w:t>
      </w:r>
      <w:r w:rsidRPr="00482DF9">
        <w:rPr>
          <w:rFonts w:eastAsia="Times New Roman" w:cs="Times New Roman"/>
          <w:noProof/>
          <w:sz w:val="22"/>
        </w:rPr>
        <w:t xml:space="preserve">. </w:t>
      </w:r>
      <w:r w:rsidRPr="00482DF9">
        <w:rPr>
          <w:rFonts w:eastAsia="Times New Roman" w:cs="Times New Roman"/>
          <w:b/>
          <w:bCs/>
          <w:noProof/>
          <w:sz w:val="22"/>
        </w:rPr>
        <w:t>1981</w:t>
      </w:r>
      <w:r w:rsidRPr="00482DF9">
        <w:rPr>
          <w:rFonts w:eastAsia="Times New Roman" w:cs="Times New Roman"/>
          <w:noProof/>
          <w:sz w:val="22"/>
        </w:rPr>
        <w:t>. Insect seasonal cycles: genetics and evolution ,~4195. 12: 281–308.</w:t>
      </w:r>
    </w:p>
    <w:p w14:paraId="30C12090" w14:textId="77777777" w:rsidR="00737384" w:rsidRPr="00482DF9" w:rsidRDefault="00737384" w:rsidP="00737384">
      <w:pPr>
        <w:autoSpaceDE w:val="0"/>
        <w:autoSpaceDN w:val="0"/>
        <w:adjustRightInd w:val="0"/>
        <w:spacing w:before="100" w:after="100"/>
        <w:ind w:left="480" w:hanging="480"/>
        <w:rPr>
          <w:rFonts w:eastAsia="Times New Roman" w:cs="Times New Roman"/>
          <w:noProof/>
          <w:sz w:val="22"/>
        </w:rPr>
      </w:pPr>
      <w:r w:rsidRPr="00482DF9">
        <w:rPr>
          <w:rFonts w:eastAsia="Times New Roman" w:cs="Times New Roman"/>
          <w:b/>
          <w:bCs/>
          <w:noProof/>
          <w:sz w:val="22"/>
        </w:rPr>
        <w:t>Wadsworth, C. B., X. Li, and E. B. Dopman</w:t>
      </w:r>
      <w:r w:rsidRPr="00482DF9">
        <w:rPr>
          <w:rFonts w:eastAsia="Times New Roman" w:cs="Times New Roman"/>
          <w:noProof/>
          <w:sz w:val="22"/>
        </w:rPr>
        <w:t xml:space="preserve">. </w:t>
      </w:r>
      <w:r w:rsidRPr="00482DF9">
        <w:rPr>
          <w:rFonts w:eastAsia="Times New Roman" w:cs="Times New Roman"/>
          <w:b/>
          <w:bCs/>
          <w:noProof/>
          <w:sz w:val="22"/>
        </w:rPr>
        <w:t>2015</w:t>
      </w:r>
      <w:r w:rsidRPr="00482DF9">
        <w:rPr>
          <w:rFonts w:eastAsia="Times New Roman" w:cs="Times New Roman"/>
          <w:noProof/>
          <w:sz w:val="22"/>
        </w:rPr>
        <w:t>. A recombination suppressor contributes to ecological speciation in OSTRINIA moths. Heredity (Edinb). 114: 593–600.</w:t>
      </w:r>
    </w:p>
    <w:p w14:paraId="7C0B0C5A" w14:textId="77777777" w:rsidR="00737384" w:rsidRPr="00482DF9" w:rsidRDefault="00737384" w:rsidP="00737384">
      <w:pPr>
        <w:autoSpaceDE w:val="0"/>
        <w:autoSpaceDN w:val="0"/>
        <w:adjustRightInd w:val="0"/>
        <w:spacing w:before="100" w:after="100"/>
        <w:ind w:left="480" w:hanging="480"/>
        <w:rPr>
          <w:noProof/>
          <w:sz w:val="22"/>
        </w:rPr>
      </w:pPr>
      <w:r w:rsidRPr="00482DF9">
        <w:rPr>
          <w:rFonts w:eastAsia="Times New Roman" w:cs="Times New Roman"/>
          <w:b/>
          <w:bCs/>
          <w:noProof/>
          <w:sz w:val="22"/>
        </w:rPr>
        <w:t>Williams, S. E., L. P. Shoo, J. L. Isaac, A. A. Hoffmann, and G. Langham</w:t>
      </w:r>
      <w:r w:rsidRPr="00482DF9">
        <w:rPr>
          <w:rFonts w:eastAsia="Times New Roman" w:cs="Times New Roman"/>
          <w:noProof/>
          <w:sz w:val="22"/>
        </w:rPr>
        <w:t xml:space="preserve">. </w:t>
      </w:r>
      <w:r w:rsidRPr="00482DF9">
        <w:rPr>
          <w:rFonts w:eastAsia="Times New Roman" w:cs="Times New Roman"/>
          <w:b/>
          <w:bCs/>
          <w:noProof/>
          <w:sz w:val="22"/>
        </w:rPr>
        <w:t>2008</w:t>
      </w:r>
      <w:r w:rsidRPr="00482DF9">
        <w:rPr>
          <w:rFonts w:eastAsia="Times New Roman" w:cs="Times New Roman"/>
          <w:noProof/>
          <w:sz w:val="22"/>
        </w:rPr>
        <w:t>. Towards an Integrated Framework for Assessing the Vulnerability of Species to Climate Change. PLoS Biol. 6: e325.</w:t>
      </w:r>
    </w:p>
    <w:p w14:paraId="3746C36B" w14:textId="299689CB" w:rsidR="00C83A27" w:rsidRPr="004D669F" w:rsidRDefault="00C83A27" w:rsidP="00737384">
      <w:pPr>
        <w:autoSpaceDE w:val="0"/>
        <w:autoSpaceDN w:val="0"/>
        <w:adjustRightInd w:val="0"/>
        <w:spacing w:before="100" w:after="100"/>
        <w:ind w:left="480" w:hanging="480"/>
        <w:rPr>
          <w:color w:val="auto"/>
          <w:sz w:val="20"/>
          <w:szCs w:val="20"/>
        </w:rPr>
      </w:pPr>
      <w:r w:rsidRPr="00482DF9">
        <w:rPr>
          <w:color w:val="auto"/>
          <w:sz w:val="22"/>
          <w:szCs w:val="22"/>
        </w:rPr>
        <w:fldChar w:fldCharType="end"/>
      </w:r>
      <w:r w:rsidR="008D3DE8">
        <w:rPr>
          <w:color w:val="auto"/>
          <w:sz w:val="22"/>
          <w:szCs w:val="22"/>
        </w:rPr>
        <w:tab/>
      </w:r>
      <w:bookmarkStart w:id="38" w:name="_GoBack"/>
      <w:bookmarkEnd w:id="38"/>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0-02T14:48:00Z" w:initials="DH">
    <w:p w14:paraId="77A781B9" w14:textId="77777777" w:rsidR="00DD7120" w:rsidRDefault="00DD7120" w:rsidP="00FC63CE">
      <w:pPr>
        <w:pStyle w:val="CommentText"/>
      </w:pPr>
      <w:r>
        <w:rPr>
          <w:rStyle w:val="CommentReference"/>
        </w:rPr>
        <w:annotationRef/>
      </w:r>
      <w:r>
        <w:t xml:space="preserve">Please rewrite this confusing and poorly worded sentence. </w:t>
      </w:r>
    </w:p>
  </w:comment>
  <w:comment w:id="0" w:author="Dan Hahn" w:date="2017-10-11T10:00:00Z" w:initials="DH">
    <w:p w14:paraId="2EC440A9" w14:textId="41F7BC6F" w:rsidR="00DD7120" w:rsidRDefault="00DD7120">
      <w:pPr>
        <w:pStyle w:val="CommentText"/>
      </w:pPr>
      <w:r>
        <w:rPr>
          <w:rStyle w:val="CommentReference"/>
        </w:rPr>
        <w:annotationRef/>
      </w:r>
      <w:r>
        <w:t xml:space="preserve">When? This suggests that they never feed. </w:t>
      </w:r>
    </w:p>
  </w:comment>
  <w:comment w:id="2" w:author="Brown,James T" w:date="2017-10-02T20:55:00Z" w:initials="BT">
    <w:p w14:paraId="70289F66" w14:textId="77777777" w:rsidR="00DD7120" w:rsidRDefault="00DD7120" w:rsidP="00FC63CE">
      <w:pPr>
        <w:pStyle w:val="CommentText"/>
      </w:pPr>
      <w:r>
        <w:rPr>
          <w:rStyle w:val="CommentReference"/>
        </w:rPr>
        <w:annotationRef/>
      </w:r>
      <w:r>
        <w:t>Understood and reworded.</w:t>
      </w:r>
    </w:p>
  </w:comment>
  <w:comment w:id="3" w:author="Brown,James T" w:date="2017-10-12T19:42:00Z" w:initials="BT">
    <w:p w14:paraId="06790D4A" w14:textId="53382BCD" w:rsidR="00DD7120" w:rsidRDefault="00DD7120">
      <w:pPr>
        <w:pStyle w:val="CommentText"/>
      </w:pPr>
      <w:r>
        <w:rPr>
          <w:rStyle w:val="CommentReference"/>
        </w:rPr>
        <w:annotationRef/>
      </w:r>
      <w:r>
        <w:t>Understood.</w:t>
      </w:r>
    </w:p>
  </w:comment>
  <w:comment w:id="4" w:author="Dan Hahn" w:date="2017-10-11T10:01:00Z" w:initials="DH">
    <w:p w14:paraId="5804B4FB" w14:textId="5C48D3D7" w:rsidR="00DD7120" w:rsidRDefault="00DD7120">
      <w:pPr>
        <w:pStyle w:val="CommentText"/>
      </w:pPr>
      <w:r>
        <w:rPr>
          <w:rStyle w:val="CommentReference"/>
        </w:rPr>
        <w:annotationRef/>
      </w:r>
      <w:r>
        <w:t xml:space="preserve">How can you say this more easily? </w:t>
      </w:r>
    </w:p>
  </w:comment>
  <w:comment w:id="5" w:author="Brown,James T" w:date="2017-10-15T19:23:00Z" w:initials="BT">
    <w:p w14:paraId="1F914480" w14:textId="481CDCA7" w:rsidR="00DD7120" w:rsidRDefault="00DD7120">
      <w:pPr>
        <w:pStyle w:val="CommentText"/>
      </w:pPr>
      <w:r>
        <w:rPr>
          <w:rStyle w:val="CommentReference"/>
        </w:rPr>
        <w:annotationRef/>
      </w:r>
      <w:r>
        <w:rPr>
          <w:rStyle w:val="CommentReference"/>
        </w:rPr>
        <w:annotationRef/>
      </w:r>
      <w:r>
        <w:rPr>
          <w:rStyle w:val="CommentReference"/>
        </w:rPr>
        <w:annotationRef/>
      </w:r>
      <w:r>
        <w:t>Attempted a reword……it is definitely better</w:t>
      </w:r>
      <w:proofErr w:type="gramStart"/>
      <w:r>
        <w:t>….well</w:t>
      </w:r>
      <w:proofErr w:type="gramEnd"/>
      <w:r>
        <w:t xml:space="preserve"> is it </w:t>
      </w:r>
      <w:proofErr w:type="spellStart"/>
      <w:r>
        <w:t>james</w:t>
      </w:r>
      <w:proofErr w:type="spellEnd"/>
      <w:r>
        <w:t>….</w:t>
      </w:r>
    </w:p>
  </w:comment>
  <w:comment w:id="6" w:author="Dan Hahn" w:date="2017-10-11T10:14:00Z" w:initials="DH">
    <w:p w14:paraId="69B32454" w14:textId="3A704D78" w:rsidR="00DD7120" w:rsidRDefault="00DD7120">
      <w:pPr>
        <w:pStyle w:val="CommentText"/>
      </w:pPr>
      <w:r>
        <w:rPr>
          <w:rStyle w:val="CommentReference"/>
        </w:rPr>
        <w:annotationRef/>
      </w:r>
      <w:r>
        <w:t xml:space="preserve">This statement does not make good sense, please rephrase. </w:t>
      </w:r>
    </w:p>
  </w:comment>
  <w:comment w:id="7" w:author="Brown,James T" w:date="2017-10-12T19:44:00Z" w:initials="BT">
    <w:p w14:paraId="0D25379E" w14:textId="32E2CD43" w:rsidR="00DD7120" w:rsidRDefault="00DD7120">
      <w:pPr>
        <w:pStyle w:val="CommentText"/>
      </w:pPr>
      <w:r>
        <w:rPr>
          <w:rStyle w:val="CommentReference"/>
        </w:rPr>
        <w:annotationRef/>
      </w:r>
      <w:r>
        <w:t>Understood.</w:t>
      </w:r>
    </w:p>
  </w:comment>
  <w:comment w:id="8" w:author="Dan Hahn" w:date="2017-10-11T10:16:00Z" w:initials="DH">
    <w:p w14:paraId="0F54DE34" w14:textId="538350E2" w:rsidR="00DD7120" w:rsidRDefault="00DD7120">
      <w:pPr>
        <w:pStyle w:val="CommentText"/>
      </w:pPr>
      <w:r>
        <w:rPr>
          <w:rStyle w:val="CommentReference"/>
        </w:rPr>
        <w:annotationRef/>
      </w:r>
      <w:r>
        <w:t xml:space="preserve">This paragraph is finally in great shape! </w:t>
      </w:r>
    </w:p>
  </w:comment>
  <w:comment w:id="9" w:author="Dan Hahn" w:date="2017-10-11T10:23:00Z" w:initials="DH">
    <w:p w14:paraId="13F761DF" w14:textId="14759177" w:rsidR="00DD7120" w:rsidRDefault="00DD7120">
      <w:pPr>
        <w:pStyle w:val="CommentText"/>
      </w:pPr>
      <w:r>
        <w:rPr>
          <w:rStyle w:val="CommentReference"/>
        </w:rPr>
        <w:annotationRef/>
      </w:r>
      <w:r>
        <w:t xml:space="preserve">What about warmer winter temperatures? You have missed this critical concept. </w:t>
      </w:r>
    </w:p>
  </w:comment>
  <w:comment w:id="10" w:author="Brown,James T" w:date="2017-10-16T01:00:00Z" w:initials="BT">
    <w:p w14:paraId="061F6D90" w14:textId="5CB073CE" w:rsidR="00122D4C" w:rsidRDefault="00122D4C">
      <w:pPr>
        <w:pStyle w:val="CommentText"/>
      </w:pPr>
      <w:r>
        <w:rPr>
          <w:rStyle w:val="CommentReference"/>
        </w:rPr>
        <w:annotationRef/>
      </w:r>
      <w:r>
        <w:t>Understood.</w:t>
      </w:r>
    </w:p>
  </w:comment>
  <w:comment w:id="11" w:author="Dan Hahn" w:date="2017-10-11T10:33:00Z" w:initials="DH">
    <w:p w14:paraId="07103DE8" w14:textId="77777777" w:rsidR="00EE68B1" w:rsidRDefault="00EE68B1" w:rsidP="00EE68B1">
      <w:pPr>
        <w:pStyle w:val="CommentText"/>
      </w:pPr>
      <w:r>
        <w:rPr>
          <w:rStyle w:val="CommentReference"/>
        </w:rPr>
        <w:annotationRef/>
      </w:r>
      <w:r>
        <w:t>This is not useful…what are they different in?</w:t>
      </w:r>
    </w:p>
  </w:comment>
  <w:comment w:id="12" w:author="Dan Hahn" w:date="2017-10-11T10:34:00Z" w:initials="DH">
    <w:p w14:paraId="5F366630" w14:textId="77777777" w:rsidR="00DD7120" w:rsidRDefault="00DD7120" w:rsidP="00DA1F76">
      <w:pPr>
        <w:pStyle w:val="CommentText"/>
      </w:pPr>
      <w:r>
        <w:rPr>
          <w:rStyle w:val="CommentReference"/>
        </w:rPr>
        <w:annotationRef/>
      </w:r>
      <w:r>
        <w:t xml:space="preserve">These are all justifications that should come after you describe the biological phenomenon. </w:t>
      </w:r>
    </w:p>
  </w:comment>
  <w:comment w:id="13" w:author="Dan Hahn" w:date="2017-10-11T10:38:00Z" w:initials="DH">
    <w:p w14:paraId="749C18CE" w14:textId="77777777" w:rsidR="00DD7120" w:rsidRDefault="00DD7120" w:rsidP="00FF02A8">
      <w:pPr>
        <w:pStyle w:val="CommentText"/>
      </w:pPr>
      <w:r>
        <w:rPr>
          <w:rStyle w:val="CommentReference"/>
        </w:rPr>
        <w:annotationRef/>
      </w:r>
      <w:r>
        <w:t xml:space="preserve">Please rephrase this. </w:t>
      </w:r>
    </w:p>
  </w:comment>
  <w:comment w:id="14" w:author="Brown,James T" w:date="2017-10-15T18:43:00Z" w:initials="BT">
    <w:p w14:paraId="23708FB3" w14:textId="77777777" w:rsidR="00DD7120" w:rsidRDefault="00DD7120" w:rsidP="00FF02A8">
      <w:pPr>
        <w:pStyle w:val="CommentText"/>
      </w:pPr>
      <w:r>
        <w:rPr>
          <w:rStyle w:val="CommentReference"/>
        </w:rPr>
        <w:annotationRef/>
      </w:r>
      <w:r>
        <w:t>Understood.</w:t>
      </w:r>
    </w:p>
  </w:comment>
  <w:comment w:id="15" w:author="Dan Hahn" w:date="2017-10-11T10:38:00Z" w:initials="DH">
    <w:p w14:paraId="3045790E" w14:textId="77777777" w:rsidR="00DD7120" w:rsidRDefault="00DD7120" w:rsidP="00FF02A8">
      <w:pPr>
        <w:pStyle w:val="CommentText"/>
      </w:pPr>
      <w:r>
        <w:rPr>
          <w:rStyle w:val="CommentReference"/>
        </w:rPr>
        <w:annotationRef/>
      </w:r>
      <w:r>
        <w:t xml:space="preserve">Yes! Good </w:t>
      </w:r>
    </w:p>
  </w:comment>
  <w:comment w:id="16" w:author="Dan Hahn" w:date="2017-10-11T10:39:00Z" w:initials="DH">
    <w:p w14:paraId="09D66CD6" w14:textId="11230D63" w:rsidR="00DD7120" w:rsidRDefault="00DD7120">
      <w:pPr>
        <w:pStyle w:val="CommentText"/>
      </w:pPr>
      <w:r>
        <w:rPr>
          <w:rStyle w:val="CommentReference"/>
        </w:rPr>
        <w:annotationRef/>
      </w:r>
      <w:r>
        <w:t xml:space="preserve">Somewhere above </w:t>
      </w:r>
      <w:proofErr w:type="spellStart"/>
      <w:r>
        <w:t>int</w:t>
      </w:r>
      <w:proofErr w:type="spellEnd"/>
      <w:r>
        <w:t xml:space="preserve"> your ECB section you should talk about the ECB pheromone forms. </w:t>
      </w:r>
    </w:p>
  </w:comment>
  <w:comment w:id="17" w:author="Brown,James T" w:date="2017-10-15T18:28:00Z" w:initials="BT">
    <w:p w14:paraId="6DDBB600" w14:textId="258E499D" w:rsidR="00DD7120" w:rsidRDefault="00DD7120">
      <w:pPr>
        <w:pStyle w:val="CommentText"/>
      </w:pPr>
      <w:r>
        <w:rPr>
          <w:rStyle w:val="CommentReference"/>
        </w:rPr>
        <w:annotationRef/>
      </w:r>
      <w:r>
        <w:t>Understood.</w:t>
      </w:r>
    </w:p>
  </w:comment>
  <w:comment w:id="21" w:author="Dan Hahn" w:date="2017-10-11T10:40:00Z" w:initials="DH">
    <w:p w14:paraId="69DD7A71" w14:textId="0DE5D21C" w:rsidR="00DD7120" w:rsidRDefault="00DD7120">
      <w:pPr>
        <w:pStyle w:val="CommentText"/>
      </w:pPr>
      <w:r>
        <w:rPr>
          <w:rStyle w:val="CommentReference"/>
        </w:rPr>
        <w:annotationRef/>
      </w:r>
      <w:r>
        <w:t xml:space="preserve">Starting when? At hatching? </w:t>
      </w:r>
    </w:p>
  </w:comment>
  <w:comment w:id="22" w:author="Brown,James T" w:date="2017-10-15T18:32:00Z" w:initials="BT">
    <w:p w14:paraId="4C0E5249" w14:textId="4517CC4E" w:rsidR="00DD7120" w:rsidRDefault="00DD7120">
      <w:pPr>
        <w:pStyle w:val="CommentText"/>
      </w:pPr>
      <w:r>
        <w:rPr>
          <w:rStyle w:val="CommentReference"/>
        </w:rPr>
        <w:annotationRef/>
      </w:r>
      <w:r>
        <w:t>Understood.</w:t>
      </w:r>
    </w:p>
  </w:comment>
  <w:comment w:id="25" w:author="Dan Hahn" w:date="2017-10-11T10:42:00Z" w:initials="DH">
    <w:p w14:paraId="28B54803" w14:textId="776784F1" w:rsidR="00DD7120" w:rsidRDefault="00DD7120">
      <w:pPr>
        <w:pStyle w:val="CommentText"/>
      </w:pPr>
      <w:r>
        <w:rPr>
          <w:rStyle w:val="CommentReference"/>
        </w:rPr>
        <w:annotationRef/>
      </w:r>
      <w:r>
        <w:t xml:space="preserve">Where do you tell me that ECB diapauses as a post-feeding wandering larva? </w:t>
      </w:r>
    </w:p>
  </w:comment>
  <w:comment w:id="26" w:author="Brown,James T" w:date="2017-10-15T18:36:00Z" w:initials="BT">
    <w:p w14:paraId="690048B8" w14:textId="02048DD8" w:rsidR="00DD7120" w:rsidRDefault="00DD7120">
      <w:pPr>
        <w:pStyle w:val="CommentText"/>
      </w:pPr>
      <w:r>
        <w:rPr>
          <w:rStyle w:val="CommentReference"/>
        </w:rPr>
        <w:annotationRef/>
      </w:r>
      <w:r>
        <w:t>Understood.</w:t>
      </w:r>
    </w:p>
  </w:comment>
  <w:comment w:id="28" w:author="Dan Hahn" w:date="2017-08-28T13:31:00Z" w:initials="DH">
    <w:p w14:paraId="7820D8D8" w14:textId="6135E85E" w:rsidR="00DD7120" w:rsidRDefault="00DD7120">
      <w:pPr>
        <w:pStyle w:val="CommentText"/>
      </w:pPr>
      <w:r>
        <w:rPr>
          <w:rStyle w:val="CommentReference"/>
        </w:rPr>
        <w:annotationRef/>
      </w:r>
      <w:r>
        <w:t xml:space="preserve">Please rewrite the concept of a solvent gradient, and specifically the gradient you use, for clarity and conciseness. </w:t>
      </w:r>
    </w:p>
  </w:comment>
  <w:comment w:id="29" w:author="Brown,James T" w:date="2017-09-30T22:15:00Z" w:initials="BT">
    <w:p w14:paraId="39CAF559" w14:textId="77CBEADF" w:rsidR="00DD7120" w:rsidRDefault="00DD7120">
      <w:pPr>
        <w:pStyle w:val="CommentText"/>
      </w:pPr>
      <w:r>
        <w:rPr>
          <w:rStyle w:val="CommentReference"/>
        </w:rPr>
        <w:annotationRef/>
      </w:r>
      <w:r>
        <w:t xml:space="preserve">Understood. </w:t>
      </w:r>
    </w:p>
  </w:comment>
  <w:comment w:id="30" w:author="Dan Hahn" w:date="2017-08-28T13:31:00Z" w:initials="DH">
    <w:p w14:paraId="6C203C68" w14:textId="425EF588" w:rsidR="00DD7120" w:rsidRDefault="00DD7120">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1" w:author="Brown,James T" w:date="2017-09-21T01:08:00Z" w:initials="BT">
    <w:p w14:paraId="07BE5987" w14:textId="388B4E51" w:rsidR="00DD7120" w:rsidRDefault="00DD7120">
      <w:pPr>
        <w:pStyle w:val="CommentText"/>
      </w:pPr>
      <w:r>
        <w:rPr>
          <w:rStyle w:val="CommentReference"/>
        </w:rPr>
        <w:annotationRef/>
      </w:r>
      <w:r>
        <w:t>Understood.</w:t>
      </w:r>
    </w:p>
  </w:comment>
  <w:comment w:id="32" w:author="Dan Hahn" w:date="2017-08-28T13:32:00Z" w:initials="DH">
    <w:p w14:paraId="646EB02E" w14:textId="0D261B32" w:rsidR="00DD7120" w:rsidRDefault="00DD7120">
      <w:pPr>
        <w:pStyle w:val="CommentText"/>
      </w:pPr>
      <w:r>
        <w:rPr>
          <w:rStyle w:val="CommentReference"/>
        </w:rPr>
        <w:annotationRef/>
      </w:r>
      <w:r>
        <w:t xml:space="preserve">What does this mean, do you mean a pool or block? </w:t>
      </w:r>
    </w:p>
  </w:comment>
  <w:comment w:id="33" w:author="Brown,James T" w:date="2017-09-30T22:35:00Z" w:initials="BT">
    <w:p w14:paraId="22189144" w14:textId="727EC1C1" w:rsidR="00DD7120" w:rsidRDefault="00DD7120">
      <w:pPr>
        <w:pStyle w:val="CommentText"/>
      </w:pPr>
      <w:r>
        <w:rPr>
          <w:rStyle w:val="CommentReference"/>
        </w:rPr>
        <w:annotationRef/>
      </w:r>
      <w:r>
        <w:t>Reworded for clarity</w:t>
      </w:r>
    </w:p>
  </w:comment>
  <w:comment w:id="34" w:author="Dan Hahn" w:date="2017-08-28T13:36:00Z" w:initials="DH">
    <w:p w14:paraId="4B348DF3" w14:textId="7BA06CB2" w:rsidR="00DD7120" w:rsidRDefault="00DD7120">
      <w:pPr>
        <w:pStyle w:val="CommentText"/>
      </w:pPr>
      <w:r>
        <w:rPr>
          <w:rStyle w:val="CommentReference"/>
        </w:rPr>
        <w:annotationRef/>
      </w:r>
      <w:r>
        <w:t xml:space="preserve">It would be useful to provide some predictions here. Also, where will you include your current preliminary data? </w:t>
      </w:r>
    </w:p>
  </w:comment>
  <w:comment w:id="35" w:author="Brown,James T" w:date="2017-09-21T01:09:00Z" w:initials="BT">
    <w:p w14:paraId="0A076005" w14:textId="5DD17B05" w:rsidR="00DD7120" w:rsidRDefault="00DD7120">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36" w:author="Dan Hahn" w:date="2017-08-28T13:37:00Z" w:initials="DH">
    <w:p w14:paraId="72294EE0" w14:textId="33733A4F" w:rsidR="00DD7120" w:rsidRDefault="00DD7120">
      <w:pPr>
        <w:pStyle w:val="CommentText"/>
      </w:pPr>
      <w:r>
        <w:rPr>
          <w:rStyle w:val="CommentReference"/>
        </w:rPr>
        <w:annotationRef/>
      </w:r>
      <w:r>
        <w:t xml:space="preserve">More details are needed here. </w:t>
      </w:r>
    </w:p>
  </w:comment>
  <w:comment w:id="37" w:author="Brown,James T" w:date="2017-09-30T22:47:00Z" w:initials="BT">
    <w:p w14:paraId="0C91EBFB" w14:textId="61F35CDA" w:rsidR="00DD7120" w:rsidRDefault="00DD7120">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781B9" w15:done="0"/>
  <w15:commentEx w15:paraId="2EC440A9" w15:paraIdParent="77A781B9" w15:done="0"/>
  <w15:commentEx w15:paraId="70289F66" w15:paraIdParent="77A781B9" w15:done="0"/>
  <w15:commentEx w15:paraId="06790D4A" w15:paraIdParent="77A781B9" w15:done="0"/>
  <w15:commentEx w15:paraId="5804B4FB" w15:done="0"/>
  <w15:commentEx w15:paraId="1F914480" w15:paraIdParent="5804B4FB" w15:done="0"/>
  <w15:commentEx w15:paraId="69B32454" w15:done="0"/>
  <w15:commentEx w15:paraId="0D25379E" w15:paraIdParent="69B32454" w15:done="0"/>
  <w15:commentEx w15:paraId="0F54DE34" w15:done="0"/>
  <w15:commentEx w15:paraId="13F761DF" w15:done="0"/>
  <w15:commentEx w15:paraId="061F6D90" w15:paraIdParent="13F761DF" w15:done="0"/>
  <w15:commentEx w15:paraId="07103DE8" w15:done="0"/>
  <w15:commentEx w15:paraId="5F366630" w15:done="0"/>
  <w15:commentEx w15:paraId="749C18CE" w15:done="0"/>
  <w15:commentEx w15:paraId="23708FB3" w15:paraIdParent="749C18CE" w15:done="0"/>
  <w15:commentEx w15:paraId="3045790E" w15:done="0"/>
  <w15:commentEx w15:paraId="09D66CD6" w15:done="0"/>
  <w15:commentEx w15:paraId="6DDBB600" w15:paraIdParent="09D66CD6" w15:done="0"/>
  <w15:commentEx w15:paraId="69DD7A71" w15:done="0"/>
  <w15:commentEx w15:paraId="4C0E5249" w15:paraIdParent="69DD7A71" w15:done="0"/>
  <w15:commentEx w15:paraId="28B54803" w15:done="0"/>
  <w15:commentEx w15:paraId="690048B8" w15:paraIdParent="28B54803"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3A9C6" w14:textId="77777777" w:rsidR="00FA2D71" w:rsidRDefault="00FA2D71">
      <w:r>
        <w:separator/>
      </w:r>
    </w:p>
  </w:endnote>
  <w:endnote w:type="continuationSeparator" w:id="0">
    <w:p w14:paraId="202DEA41" w14:textId="77777777" w:rsidR="00FA2D71" w:rsidRDefault="00FA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DD7120" w:rsidRDefault="00DD7120">
    <w:pPr>
      <w:tabs>
        <w:tab w:val="center" w:pos="4680"/>
        <w:tab w:val="right" w:pos="9360"/>
      </w:tabs>
      <w:jc w:val="center"/>
    </w:pPr>
    <w:r>
      <w:fldChar w:fldCharType="begin"/>
    </w:r>
    <w:r>
      <w:instrText>PAGE</w:instrText>
    </w:r>
    <w:r>
      <w:fldChar w:fldCharType="separate"/>
    </w:r>
    <w:r w:rsidR="00B81F7F">
      <w:rPr>
        <w:noProof/>
      </w:rPr>
      <w:t>20</w:t>
    </w:r>
    <w:r>
      <w:fldChar w:fldCharType="end"/>
    </w:r>
  </w:p>
  <w:p w14:paraId="10AEF5E5" w14:textId="77777777" w:rsidR="00DD7120" w:rsidRDefault="00DD7120">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E3EEF" w14:textId="77777777" w:rsidR="00FA2D71" w:rsidRDefault="00FA2D71">
      <w:r>
        <w:separator/>
      </w:r>
    </w:p>
  </w:footnote>
  <w:footnote w:type="continuationSeparator" w:id="0">
    <w:p w14:paraId="4398E941" w14:textId="77777777" w:rsidR="00FA2D71" w:rsidRDefault="00FA2D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110D"/>
    <w:rsid w:val="000426EB"/>
    <w:rsid w:val="000426ED"/>
    <w:rsid w:val="0004287A"/>
    <w:rsid w:val="00043E9B"/>
    <w:rsid w:val="0004432B"/>
    <w:rsid w:val="00045CC3"/>
    <w:rsid w:val="00046599"/>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B6D"/>
    <w:rsid w:val="001228EE"/>
    <w:rsid w:val="00122D4C"/>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FDB"/>
    <w:rsid w:val="001E0C3F"/>
    <w:rsid w:val="001E3189"/>
    <w:rsid w:val="001E6528"/>
    <w:rsid w:val="001E7170"/>
    <w:rsid w:val="001E72D4"/>
    <w:rsid w:val="001F0097"/>
    <w:rsid w:val="001F1643"/>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0E51"/>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4BE3"/>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0DC"/>
    <w:rsid w:val="005E3224"/>
    <w:rsid w:val="005E5309"/>
    <w:rsid w:val="005E5DCC"/>
    <w:rsid w:val="005E6826"/>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2C61"/>
    <w:rsid w:val="006D34DE"/>
    <w:rsid w:val="006D40D2"/>
    <w:rsid w:val="006D5833"/>
    <w:rsid w:val="006D5BBD"/>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A81"/>
    <w:rsid w:val="00711187"/>
    <w:rsid w:val="00712AFB"/>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2077"/>
    <w:rsid w:val="0074438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5D4B"/>
    <w:rsid w:val="009D60EE"/>
    <w:rsid w:val="009D754A"/>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21FD"/>
    <w:rsid w:val="00A432E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1F7F"/>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6232"/>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F76"/>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BC5"/>
    <w:rsid w:val="00E02C64"/>
    <w:rsid w:val="00E02E42"/>
    <w:rsid w:val="00E04B6C"/>
    <w:rsid w:val="00E05AE1"/>
    <w:rsid w:val="00E065BF"/>
    <w:rsid w:val="00E10CAF"/>
    <w:rsid w:val="00E124ED"/>
    <w:rsid w:val="00E137D3"/>
    <w:rsid w:val="00E143D7"/>
    <w:rsid w:val="00E16B37"/>
    <w:rsid w:val="00E17A57"/>
    <w:rsid w:val="00E200D8"/>
    <w:rsid w:val="00E201DF"/>
    <w:rsid w:val="00E22F8D"/>
    <w:rsid w:val="00E24AA7"/>
    <w:rsid w:val="00E24CFD"/>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D68E0"/>
    <w:rsid w:val="00EE0272"/>
    <w:rsid w:val="00EE07CC"/>
    <w:rsid w:val="00EE0A47"/>
    <w:rsid w:val="00EE171A"/>
    <w:rsid w:val="00EE3119"/>
    <w:rsid w:val="00EE50E8"/>
    <w:rsid w:val="00EE68B1"/>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43D1"/>
    <w:rsid w:val="00F15A03"/>
    <w:rsid w:val="00F16447"/>
    <w:rsid w:val="00F16E1F"/>
    <w:rsid w:val="00F17627"/>
    <w:rsid w:val="00F20ABF"/>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6B30"/>
    <w:rsid w:val="00FA6B57"/>
    <w:rsid w:val="00FA6E69"/>
    <w:rsid w:val="00FA73B6"/>
    <w:rsid w:val="00FA7EC5"/>
    <w:rsid w:val="00FB022D"/>
    <w:rsid w:val="00FB257F"/>
    <w:rsid w:val="00FB25D8"/>
    <w:rsid w:val="00FB2C46"/>
    <w:rsid w:val="00FB2D33"/>
    <w:rsid w:val="00FB4F0F"/>
    <w:rsid w:val="00FB6212"/>
    <w:rsid w:val="00FB6AC5"/>
    <w:rsid w:val="00FB6E8C"/>
    <w:rsid w:val="00FB7268"/>
    <w:rsid w:val="00FB72A9"/>
    <w:rsid w:val="00FB739B"/>
    <w:rsid w:val="00FC006C"/>
    <w:rsid w:val="00FC2253"/>
    <w:rsid w:val="00FC474D"/>
    <w:rsid w:val="00FC5354"/>
    <w:rsid w:val="00FC63CE"/>
    <w:rsid w:val="00FC754B"/>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20D7BF-5348-9646-B2E8-B7CEC030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33253</Words>
  <Characters>189545</Characters>
  <Application>Microsoft Macintosh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2017-10-12T01:25:00Z</cp:lastPrinted>
  <dcterms:created xsi:type="dcterms:W3CDTF">2017-10-17T21:54:00Z</dcterms:created>
  <dcterms:modified xsi:type="dcterms:W3CDTF">2017-10-17T23:34:00Z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