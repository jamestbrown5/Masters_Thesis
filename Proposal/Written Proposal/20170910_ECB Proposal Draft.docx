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1DA40F" w14:textId="77777777" w:rsidR="00295E26" w:rsidRPr="00B25226" w:rsidRDefault="00295E26" w:rsidP="00295E26">
      <w:pPr>
        <w:spacing w:line="480" w:lineRule="auto"/>
        <w:ind w:firstLine="720"/>
        <w:jc w:val="center"/>
        <w:rPr>
          <w:b/>
          <w:color w:val="auto"/>
          <w:sz w:val="48"/>
          <w:szCs w:val="48"/>
        </w:rPr>
      </w:pPr>
      <w:r w:rsidRPr="00B25226">
        <w:rPr>
          <w:b/>
          <w:color w:val="auto"/>
          <w:sz w:val="48"/>
          <w:szCs w:val="48"/>
        </w:rPr>
        <w:t>Mechanisms Mediating the Descent into Diapause: The relationship between stored resources and diapause timing.</w:t>
      </w:r>
    </w:p>
    <w:p w14:paraId="0B2B8701" w14:textId="77777777" w:rsidR="00295E26" w:rsidRPr="00B25226" w:rsidRDefault="00295E26" w:rsidP="00295E26">
      <w:pPr>
        <w:spacing w:line="480" w:lineRule="auto"/>
        <w:ind w:firstLine="720"/>
        <w:jc w:val="center"/>
        <w:rPr>
          <w:color w:val="auto"/>
        </w:rPr>
      </w:pPr>
    </w:p>
    <w:p w14:paraId="1FE6E3A4" w14:textId="77777777" w:rsidR="00295E26" w:rsidRPr="00B25226" w:rsidRDefault="00295E26" w:rsidP="00295E26">
      <w:pPr>
        <w:spacing w:line="480" w:lineRule="auto"/>
        <w:ind w:firstLine="720"/>
        <w:jc w:val="center"/>
        <w:rPr>
          <w:color w:val="auto"/>
        </w:rPr>
      </w:pPr>
    </w:p>
    <w:p w14:paraId="77B7DFD8" w14:textId="77777777" w:rsidR="00295E26" w:rsidRPr="00B25226" w:rsidRDefault="00295E26" w:rsidP="00295E26">
      <w:pPr>
        <w:spacing w:line="480" w:lineRule="auto"/>
        <w:ind w:firstLine="720"/>
        <w:jc w:val="center"/>
        <w:rPr>
          <w:color w:val="auto"/>
        </w:rPr>
      </w:pPr>
    </w:p>
    <w:p w14:paraId="6413566E" w14:textId="77777777" w:rsidR="00295E26" w:rsidRPr="00B25226" w:rsidRDefault="00295E26" w:rsidP="00295E26">
      <w:pPr>
        <w:spacing w:line="480" w:lineRule="auto"/>
        <w:ind w:firstLine="720"/>
        <w:jc w:val="center"/>
        <w:rPr>
          <w:color w:val="auto"/>
        </w:rPr>
      </w:pPr>
    </w:p>
    <w:p w14:paraId="54E7A8A1" w14:textId="77777777" w:rsidR="00295E26" w:rsidRPr="00B25226" w:rsidRDefault="00295E26" w:rsidP="00295E26">
      <w:pPr>
        <w:spacing w:line="480" w:lineRule="auto"/>
        <w:ind w:firstLine="720"/>
        <w:jc w:val="center"/>
        <w:rPr>
          <w:color w:val="auto"/>
        </w:rPr>
      </w:pPr>
    </w:p>
    <w:p w14:paraId="563D0D31" w14:textId="77777777" w:rsidR="00295E26" w:rsidRPr="00B25226" w:rsidRDefault="00295E26" w:rsidP="00295E26">
      <w:pPr>
        <w:spacing w:line="480" w:lineRule="auto"/>
        <w:ind w:firstLine="720"/>
        <w:jc w:val="center"/>
        <w:outlineLvl w:val="0"/>
        <w:rPr>
          <w:b/>
          <w:color w:val="auto"/>
          <w:sz w:val="32"/>
          <w:szCs w:val="32"/>
        </w:rPr>
      </w:pPr>
      <w:r w:rsidRPr="00B25226">
        <w:rPr>
          <w:b/>
          <w:color w:val="auto"/>
          <w:sz w:val="32"/>
          <w:szCs w:val="32"/>
        </w:rPr>
        <w:t>James T. Brown</w:t>
      </w:r>
    </w:p>
    <w:p w14:paraId="7F2FEF6F" w14:textId="77777777" w:rsidR="00295E26" w:rsidRPr="00B25226" w:rsidRDefault="00295E26" w:rsidP="00295E26">
      <w:pPr>
        <w:spacing w:line="480" w:lineRule="auto"/>
        <w:ind w:firstLine="720"/>
        <w:jc w:val="center"/>
        <w:outlineLvl w:val="0"/>
        <w:rPr>
          <w:b/>
          <w:color w:val="auto"/>
          <w:sz w:val="32"/>
          <w:szCs w:val="32"/>
        </w:rPr>
      </w:pPr>
      <w:r w:rsidRPr="00B25226">
        <w:rPr>
          <w:b/>
          <w:color w:val="auto"/>
          <w:sz w:val="32"/>
          <w:szCs w:val="32"/>
        </w:rPr>
        <w:t>MS Thesis Proposal</w:t>
      </w:r>
    </w:p>
    <w:p w14:paraId="6D015EF8" w14:textId="77777777" w:rsidR="00295E26" w:rsidRPr="00B25226" w:rsidRDefault="00295E26" w:rsidP="00295E26">
      <w:pPr>
        <w:spacing w:line="480" w:lineRule="auto"/>
        <w:ind w:firstLine="720"/>
        <w:jc w:val="center"/>
        <w:outlineLvl w:val="0"/>
        <w:rPr>
          <w:b/>
          <w:color w:val="auto"/>
          <w:sz w:val="32"/>
          <w:szCs w:val="32"/>
        </w:rPr>
      </w:pPr>
      <w:r w:rsidRPr="00B25226">
        <w:rPr>
          <w:b/>
          <w:color w:val="auto"/>
          <w:sz w:val="32"/>
          <w:szCs w:val="32"/>
        </w:rPr>
        <w:t>Advisor: Dr. Dan Hahn</w:t>
      </w:r>
    </w:p>
    <w:p w14:paraId="68A554CA" w14:textId="77777777" w:rsidR="00295E26" w:rsidRPr="00B25226" w:rsidRDefault="00295E26" w:rsidP="00295E26">
      <w:pPr>
        <w:spacing w:line="480" w:lineRule="auto"/>
        <w:ind w:firstLine="720"/>
        <w:jc w:val="center"/>
        <w:outlineLvl w:val="0"/>
        <w:rPr>
          <w:color w:val="auto"/>
        </w:rPr>
      </w:pPr>
      <w:r w:rsidRPr="00B25226">
        <w:rPr>
          <w:b/>
          <w:color w:val="auto"/>
          <w:sz w:val="32"/>
          <w:szCs w:val="32"/>
        </w:rPr>
        <w:t>Committee Member: Dr. John Beck</w:t>
      </w:r>
    </w:p>
    <w:p w14:paraId="29B2BD99" w14:textId="77777777" w:rsidR="00295E26" w:rsidRPr="00B25226" w:rsidRDefault="00295E26" w:rsidP="00295E26">
      <w:pPr>
        <w:spacing w:line="480" w:lineRule="auto"/>
        <w:ind w:firstLine="720"/>
        <w:rPr>
          <w:rFonts w:asciiTheme="minorHAnsi" w:hAnsiTheme="minorHAnsi"/>
          <w:color w:val="auto"/>
        </w:rPr>
      </w:pPr>
    </w:p>
    <w:p w14:paraId="492065DB" w14:textId="77777777" w:rsidR="00295E26" w:rsidRPr="00B25226" w:rsidRDefault="00295E26" w:rsidP="00295E26">
      <w:pPr>
        <w:spacing w:line="480" w:lineRule="auto"/>
        <w:ind w:firstLine="720"/>
        <w:rPr>
          <w:rFonts w:asciiTheme="minorHAnsi" w:hAnsiTheme="minorHAnsi"/>
          <w:color w:val="auto"/>
        </w:rPr>
      </w:pPr>
    </w:p>
    <w:p w14:paraId="7AF06323" w14:textId="77777777" w:rsidR="00295E26" w:rsidRPr="00B25226" w:rsidRDefault="00295E26" w:rsidP="00295E26">
      <w:pPr>
        <w:spacing w:line="480" w:lineRule="auto"/>
        <w:ind w:firstLine="720"/>
        <w:rPr>
          <w:rFonts w:asciiTheme="minorHAnsi" w:hAnsiTheme="minorHAnsi"/>
          <w:color w:val="auto"/>
        </w:rPr>
      </w:pPr>
    </w:p>
    <w:p w14:paraId="73183B16" w14:textId="77777777" w:rsidR="00295E26" w:rsidRPr="00B25226" w:rsidRDefault="00295E26" w:rsidP="00295E26">
      <w:pPr>
        <w:spacing w:line="480" w:lineRule="auto"/>
        <w:ind w:firstLine="720"/>
        <w:rPr>
          <w:rFonts w:asciiTheme="minorHAnsi" w:hAnsiTheme="minorHAnsi"/>
          <w:color w:val="auto"/>
        </w:rPr>
      </w:pPr>
    </w:p>
    <w:p w14:paraId="039FA120" w14:textId="77777777" w:rsidR="00295E26" w:rsidRPr="00B25226" w:rsidRDefault="00295E26" w:rsidP="00295E26">
      <w:pPr>
        <w:spacing w:line="480" w:lineRule="auto"/>
        <w:ind w:firstLine="720"/>
        <w:rPr>
          <w:rFonts w:asciiTheme="minorHAnsi" w:hAnsiTheme="minorHAnsi"/>
          <w:color w:val="auto"/>
        </w:rPr>
      </w:pPr>
    </w:p>
    <w:p w14:paraId="1DF4EBEB" w14:textId="77777777" w:rsidR="00295E26" w:rsidRPr="00B25226" w:rsidRDefault="00295E26" w:rsidP="00295E26">
      <w:pPr>
        <w:spacing w:line="480" w:lineRule="auto"/>
        <w:rPr>
          <w:rFonts w:asciiTheme="minorHAnsi" w:hAnsiTheme="minorHAnsi"/>
          <w:color w:val="auto"/>
        </w:rPr>
      </w:pPr>
    </w:p>
    <w:p w14:paraId="0436E0A3" w14:textId="77777777" w:rsidR="00792752" w:rsidRPr="00B25226" w:rsidRDefault="00792752" w:rsidP="00792752">
      <w:pPr>
        <w:spacing w:line="480" w:lineRule="auto"/>
        <w:rPr>
          <w:rFonts w:asciiTheme="minorHAnsi" w:hAnsiTheme="minorHAnsi"/>
          <w:color w:val="auto"/>
        </w:rPr>
      </w:pPr>
      <w:r w:rsidRPr="00B25226">
        <w:rPr>
          <w:rFonts w:asciiTheme="minorHAnsi" w:hAnsiTheme="minorHAnsi"/>
          <w:b/>
          <w:color w:val="auto"/>
        </w:rPr>
        <w:lastRenderedPageBreak/>
        <w:t xml:space="preserve">Changing Climate: </w:t>
      </w:r>
      <w:r w:rsidRPr="00B25226">
        <w:rPr>
          <w:rFonts w:asciiTheme="minorHAnsi" w:hAnsiTheme="minorHAnsi"/>
          <w:color w:val="auto"/>
        </w:rPr>
        <w:t>Earth’s climate is warming. According to the National Oceanic and Atmospheric Administration, 2016 was the warmest year on the record with global surface temperatures and North American land surface temperatures averaging 0.94°C and 1.86°C above the 20</w:t>
      </w:r>
      <w:r w:rsidRPr="00B25226">
        <w:rPr>
          <w:rFonts w:asciiTheme="minorHAnsi" w:hAnsiTheme="minorHAnsi"/>
          <w:color w:val="auto"/>
          <w:vertAlign w:val="superscript"/>
        </w:rPr>
        <w:t>th</w:t>
      </w:r>
      <w:r w:rsidRPr="00B25226">
        <w:rPr>
          <w:rFonts w:asciiTheme="minorHAnsi" w:hAnsiTheme="minorHAnsi"/>
          <w:color w:val="auto"/>
        </w:rPr>
        <w:t xml:space="preserve"> century averages respectively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(NOAA National Centers for Environmental Information 2017)</w:t>
      </w:r>
      <w:r w:rsidRPr="00B25226">
        <w:rPr>
          <w:rFonts w:asciiTheme="minorHAnsi" w:hAnsiTheme="minorHAnsi"/>
          <w:color w:val="auto"/>
        </w:rPr>
        <w:fldChar w:fldCharType="end"/>
      </w:r>
      <w:r w:rsidRPr="00B25226">
        <w:rPr>
          <w:rFonts w:asciiTheme="minorHAnsi" w:hAnsiTheme="minorHAnsi"/>
          <w:color w:val="auto"/>
        </w:rPr>
        <w:t>. Additionally, conservative projections of future temperatures estimate at least a 1.5°C increase in global surface temperature by the end of the 21</w:t>
      </w:r>
      <w:r w:rsidRPr="00B25226">
        <w:rPr>
          <w:rFonts w:asciiTheme="minorHAnsi" w:hAnsiTheme="minorHAnsi"/>
          <w:color w:val="auto"/>
          <w:vertAlign w:val="superscript"/>
        </w:rPr>
        <w:t>st</w:t>
      </w:r>
      <w:r w:rsidRPr="00B25226">
        <w:rPr>
          <w:rFonts w:asciiTheme="minorHAnsi" w:hAnsiTheme="minorHAnsi"/>
          <w:color w:val="auto"/>
        </w:rPr>
        <w:t xml:space="preserve"> century that will continue to increase thereafter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(DeLucia et al. 2008, Stocker et al. 2015)</w:t>
      </w:r>
      <w:r w:rsidRPr="00B25226">
        <w:rPr>
          <w:rFonts w:asciiTheme="minorHAnsi" w:hAnsiTheme="minorHAnsi"/>
          <w:color w:val="auto"/>
        </w:rPr>
        <w:fldChar w:fldCharType="end"/>
      </w:r>
      <w:r w:rsidRPr="00B25226">
        <w:rPr>
          <w:rFonts w:asciiTheme="minorHAnsi" w:hAnsiTheme="minorHAnsi"/>
          <w:color w:val="auto"/>
        </w:rPr>
        <w:t>. Seasonal temperature averages in the United States during 2016 echoed this upward trend and average temperatures for spring, summer, fall, and winter all surpassed 20</w:t>
      </w:r>
      <w:r w:rsidRPr="00B25226">
        <w:rPr>
          <w:rFonts w:asciiTheme="minorHAnsi" w:hAnsiTheme="minorHAnsi"/>
          <w:color w:val="auto"/>
          <w:vertAlign w:val="superscript"/>
        </w:rPr>
        <w:t>th</w:t>
      </w:r>
      <w:r w:rsidRPr="00B25226">
        <w:rPr>
          <w:rFonts w:asciiTheme="minorHAnsi" w:hAnsiTheme="minorHAnsi"/>
          <w:color w:val="auto"/>
        </w:rPr>
        <w:t xml:space="preserve">-century temperature averages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(NOAA National Centers for Environmental Information 2017)</w:t>
      </w:r>
      <w:r w:rsidRPr="00B25226">
        <w:rPr>
          <w:rFonts w:asciiTheme="minorHAnsi" w:hAnsiTheme="minorHAnsi"/>
          <w:color w:val="auto"/>
        </w:rPr>
        <w:fldChar w:fldCharType="end"/>
      </w:r>
      <w:r w:rsidRPr="00B25226">
        <w:rPr>
          <w:rFonts w:asciiTheme="minorHAnsi" w:hAnsiTheme="minorHAnsi"/>
          <w:color w:val="auto"/>
        </w:rPr>
        <w:t xml:space="preserve">. In north temperate regions of the continuous United States, for example in Maine, annual temperatures can peak in the summer around 24°C and in the winter temperatures </w:t>
      </w:r>
      <w:r>
        <w:rPr>
          <w:rFonts w:asciiTheme="minorHAnsi" w:hAnsiTheme="minorHAnsi"/>
          <w:color w:val="auto"/>
        </w:rPr>
        <w:t>frequently dip below freezing</w:t>
      </w:r>
      <w:r w:rsidRPr="00B25226">
        <w:rPr>
          <w:rFonts w:asciiTheme="minorHAnsi" w:hAnsiTheme="minorHAnsi"/>
          <w:color w:val="auto"/>
        </w:rPr>
        <w:t xml:space="preserve">. As annual temperatures continue to increase, warmer days will begin earlier in the year and end later in the year, reducing the number of cool days in the spring and fall, effectively increasing the duration of </w:t>
      </w:r>
      <w:r>
        <w:rPr>
          <w:rFonts w:asciiTheme="minorHAnsi" w:hAnsiTheme="minorHAnsi"/>
          <w:color w:val="auto"/>
        </w:rPr>
        <w:t xml:space="preserve">the </w:t>
      </w:r>
      <w:r w:rsidRPr="00B25226">
        <w:rPr>
          <w:rFonts w:asciiTheme="minorHAnsi" w:hAnsiTheme="minorHAnsi"/>
          <w:color w:val="auto"/>
        </w:rPr>
        <w:t xml:space="preserve">summer </w:t>
      </w:r>
      <w:r>
        <w:rPr>
          <w:rFonts w:asciiTheme="minorHAnsi" w:hAnsiTheme="minorHAnsi"/>
          <w:color w:val="auto"/>
        </w:rPr>
        <w:t xml:space="preserve">growing season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(Bradshaw and Holzapfel 2006, Hahn and Denlinger 2011, Scriber 2014)</w:t>
      </w:r>
      <w:r w:rsidRPr="00B25226">
        <w:rPr>
          <w:rFonts w:asciiTheme="minorHAnsi" w:hAnsiTheme="minorHAnsi"/>
          <w:color w:val="auto"/>
        </w:rPr>
        <w:fldChar w:fldCharType="end"/>
      </w:r>
      <w:r w:rsidRPr="00B25226">
        <w:rPr>
          <w:rFonts w:asciiTheme="minorHAnsi" w:hAnsiTheme="minorHAnsi"/>
          <w:color w:val="auto"/>
        </w:rPr>
        <w:t>. For many organisms, warmer temperatures generally increase development</w:t>
      </w:r>
      <w:r>
        <w:rPr>
          <w:rFonts w:asciiTheme="minorHAnsi" w:hAnsiTheme="minorHAnsi"/>
          <w:color w:val="auto"/>
        </w:rPr>
        <w:t>,</w:t>
      </w:r>
      <w:r w:rsidRPr="00B25226">
        <w:rPr>
          <w:rFonts w:asciiTheme="minorHAnsi" w:hAnsiTheme="minorHAnsi"/>
          <w:color w:val="auto"/>
        </w:rPr>
        <w:t xml:space="preserve"> and for these organisms more frequent warmer days during the year could favor development during these </w:t>
      </w:r>
      <w:r>
        <w:rPr>
          <w:rFonts w:asciiTheme="minorHAnsi" w:hAnsiTheme="minorHAnsi"/>
          <w:color w:val="auto"/>
        </w:rPr>
        <w:t xml:space="preserve">longer </w:t>
      </w:r>
      <w:r w:rsidRPr="00B25226">
        <w:rPr>
          <w:rFonts w:asciiTheme="minorHAnsi" w:hAnsiTheme="minorHAnsi"/>
          <w:color w:val="auto"/>
        </w:rPr>
        <w:t xml:space="preserve">warmer seasons. As it relates to insects these longer, warmer growing seasons could provide more time for development that could be directed towards more resource gathering, mate finding, or reproduction possibly leading to increased population sizes and even greater numbers of generations each year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 xml:space="preserve">(Bale et al. 2002, </w:t>
      </w:r>
      <w:r w:rsidRPr="00B25226">
        <w:rPr>
          <w:rFonts w:asciiTheme="minorHAnsi" w:hAnsiTheme="minorHAnsi"/>
          <w:noProof/>
          <w:color w:val="auto"/>
        </w:rPr>
        <w:lastRenderedPageBreak/>
        <w:t>Bradshaw and Holzapfel 2006, Hahn and Denlinger 2011, Scriber 2014)</w:t>
      </w:r>
      <w:r w:rsidRPr="00B25226">
        <w:rPr>
          <w:rFonts w:asciiTheme="minorHAnsi" w:hAnsiTheme="minorHAnsi"/>
          <w:color w:val="auto"/>
        </w:rPr>
        <w:fldChar w:fldCharType="end"/>
      </w:r>
      <w:r w:rsidRPr="00B25226">
        <w:rPr>
          <w:rFonts w:asciiTheme="minorHAnsi" w:hAnsiTheme="minorHAnsi"/>
          <w:color w:val="auto"/>
        </w:rPr>
        <w:t>. For insect pests, managing the potentially damaging effects caused by larger insect pest populations that last longer into the growing season will require an integrated approach and likely increased use of chemical insecticides.</w:t>
      </w:r>
    </w:p>
    <w:p w14:paraId="48546F28" w14:textId="77777777" w:rsidR="00792752" w:rsidRPr="00B25226" w:rsidRDefault="00792752" w:rsidP="00792752">
      <w:pPr>
        <w:spacing w:line="480" w:lineRule="auto"/>
        <w:ind w:firstLine="720"/>
        <w:rPr>
          <w:rFonts w:asciiTheme="minorHAnsi" w:hAnsiTheme="minorHAnsi"/>
          <w:color w:val="auto"/>
        </w:rPr>
      </w:pPr>
      <w:r w:rsidRPr="00B25226">
        <w:rPr>
          <w:rFonts w:asciiTheme="minorHAnsi" w:hAnsiTheme="minorHAnsi"/>
          <w:color w:val="auto"/>
        </w:rPr>
        <w:t xml:space="preserve">Insecticide use can manage insect pest populations, but even under strict application regimens insects can significantly reduce crop yields. Under current climate conditions, yield reductions in chemically managed, pre-harvest crops due to arthropods is estimated between 13%-16% annually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"DOI 10.1007/978-94-007-7796-5_8,", "author" : [ { "dropping-particle" : "", "family" : "Culliney", "given" : "Thomas W.", "non-dropping-particle" : "", "parse-names" : false, "suffix" : "" } ], "container-title" : "Integrated Pest Management. Vol 3", "id" : "ITEM-1", "issued" : { "date-parts" : [ [ "2014" ] ] }, "page" : "201-226", "title" : "Crop Losses to Arthropod Pests", "type" : "chapter" }, "uris" : [ "http://www.mendeley.com/documents/?uuid=7c750339-23b9-32e6-a037-ab3d5068b98b" ] } ], "mendeley" : { "formattedCitation" : "(Culliney 2014)", "plainTextFormattedCitation" : "(Culliney 2014)", "previouslyFormattedCitation" : "(Culliney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(Culliney 2014)</w:t>
      </w:r>
      <w:r w:rsidRPr="00B25226">
        <w:rPr>
          <w:rFonts w:asciiTheme="minorHAnsi" w:hAnsiTheme="minorHAnsi"/>
          <w:color w:val="auto"/>
        </w:rPr>
        <w:fldChar w:fldCharType="end"/>
      </w:r>
      <w:r w:rsidRPr="00B25226">
        <w:rPr>
          <w:rFonts w:asciiTheme="minorHAnsi" w:hAnsiTheme="minorHAnsi"/>
          <w:color w:val="auto"/>
        </w:rPr>
        <w:t xml:space="preserve">. Crop loss due to insect pest insect damage here in the United States from 1945 to 2000, has nearly doubled from 7% to 13% while insecticide use has increased 10-fold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(Pimentel and Burgess 2005)</w:t>
      </w:r>
      <w:r w:rsidRPr="00B25226">
        <w:rPr>
          <w:rFonts w:asciiTheme="minorHAnsi" w:hAnsiTheme="minorHAnsi"/>
          <w:color w:val="auto"/>
        </w:rPr>
        <w:fldChar w:fldCharType="end"/>
      </w:r>
      <w:r w:rsidRPr="00B25226">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As temperatures continue to rise, lower crop yields due to insect damage will endanger access to safe nutrient-rich foods for people in developed and developing countries around the world. Here in the United States, our population is predicted to exceed 450 million by the year 2100 and this population increase will demand sustained or even increased crop yields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Department of Economic and Social Affairs, Population Division", "id" : "ITEM-1", "issued" : { "date-parts" : [ [ "2015" ] ] }, "number-of-pages" : "1-59", "title" : "World Population Prospects: The 2015 Revision, Key Findings and Advance Tables. Working Paper No. ESA/P/WP.241.",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(Melorose et al. 2015)</w:t>
      </w:r>
      <w:r w:rsidRPr="00B25226">
        <w:rPr>
          <w:rFonts w:asciiTheme="minorHAnsi" w:hAnsiTheme="minorHAnsi"/>
          <w:color w:val="auto"/>
        </w:rPr>
        <w:fldChar w:fldCharType="end"/>
      </w:r>
      <w:r w:rsidRPr="00B25226">
        <w:rPr>
          <w:rFonts w:asciiTheme="minorHAnsi" w:hAnsiTheme="minorHAnsi"/>
          <w:color w:val="auto"/>
        </w:rPr>
        <w:t>. Investigating the responses of pest insect populations to increases in temperature is an opportunity to better understand and predict how climate change could affect these pests, and use those predictions to mitigate their damaging effects and ensure the security of our nation’s food as populations increase.</w:t>
      </w:r>
    </w:p>
    <w:p w14:paraId="6A39363C" w14:textId="77777777" w:rsidR="00792752" w:rsidRPr="00B25226" w:rsidRDefault="00792752" w:rsidP="00792752">
      <w:pPr>
        <w:spacing w:line="480" w:lineRule="auto"/>
        <w:rPr>
          <w:rFonts w:asciiTheme="minorHAnsi" w:hAnsiTheme="minorHAnsi"/>
          <w:b/>
          <w:color w:val="auto"/>
        </w:rPr>
      </w:pPr>
    </w:p>
    <w:p w14:paraId="2FE27A6F" w14:textId="77777777" w:rsidR="00792752" w:rsidRPr="00B25226" w:rsidRDefault="00792752" w:rsidP="00792752">
      <w:pPr>
        <w:spacing w:line="480" w:lineRule="auto"/>
        <w:rPr>
          <w:rFonts w:asciiTheme="minorHAnsi" w:hAnsiTheme="minorHAnsi"/>
          <w:b/>
          <w:color w:val="auto"/>
        </w:rPr>
      </w:pPr>
    </w:p>
    <w:p w14:paraId="1E7FB79D" w14:textId="77777777" w:rsidR="00792752" w:rsidRPr="00B25226" w:rsidRDefault="00792752" w:rsidP="00792752">
      <w:pPr>
        <w:spacing w:line="480" w:lineRule="auto"/>
        <w:rPr>
          <w:rFonts w:asciiTheme="minorHAnsi" w:hAnsiTheme="minorHAnsi"/>
          <w:color w:val="auto"/>
        </w:rPr>
      </w:pPr>
      <w:r w:rsidRPr="00B25226">
        <w:rPr>
          <w:rFonts w:asciiTheme="minorHAnsi" w:hAnsiTheme="minorHAnsi"/>
          <w:b/>
          <w:color w:val="auto"/>
        </w:rPr>
        <w:t xml:space="preserve">Responses to Climate Change: </w:t>
      </w:r>
      <w:r w:rsidRPr="00B25226">
        <w:rPr>
          <w:rFonts w:asciiTheme="minorHAnsi" w:hAnsiTheme="minorHAnsi"/>
          <w:color w:val="auto"/>
        </w:rPr>
        <w:t xml:space="preserve">Because the performance of all animals is influenced by the thermal conditions they experience in their environments, increased temperatures could affect animals either positively or negatively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"dropping-particle" : "", "family" : "Terblanche", "given" : "John S", "non-dropping-particle" : "", "parse-names" : false, "suffix" : "" } ], "container-title" : "Advances in Insect Physiology", "id" : "ITEM-1", "issued" : { "date-parts" : [ [ "2006" ] ] }, "page" : "50-152", "title" : "Physiological Diversity in Insects: Ecological and Evolutionary Contexts", "type" : "article-journal", "volume" : "33" }, "uris" : [ "http://www.mendeley.com/documents/?uuid=784b9b56-70fe-4a55-9fd9-313e406f124d" ] }, { "id" : "ITEM-2",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"ITEM-2",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Chown and Terblanche 2006)", "plainTextFormattedCitation" : "(Huey and Stevenson 1979, Chown and Terblanche 2006)", "previouslyFormattedCitation" : "(Huey and Stevenson 1979, Chown and Terblanche 2006)"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(Huey and Stevenson 1979, Chown and Terblanche 2006)</w:t>
      </w:r>
      <w:r w:rsidRPr="00B25226">
        <w:rPr>
          <w:rFonts w:asciiTheme="minorHAnsi" w:hAnsiTheme="minorHAnsi"/>
          <w:color w:val="auto"/>
        </w:rPr>
        <w:fldChar w:fldCharType="end"/>
      </w:r>
      <w:r w:rsidRPr="00B25226">
        <w:rPr>
          <w:rFonts w:asciiTheme="minorHAnsi" w:hAnsiTheme="minorHAnsi"/>
          <w:color w:val="auto"/>
        </w:rPr>
        <w:t>. As seasonal temperatures increase in temperate regions, the duration of the warm growing season will increase with warmer days that arrive earlier in the spring and end later into fall.  In effect, warmer seasonal temperatures in northern latitudes will resemble the seasonal temperatures of adjacent southern latitudes</w:t>
      </w:r>
      <w:r>
        <w:rPr>
          <w:rFonts w:asciiTheme="minorHAnsi" w:hAnsiTheme="minorHAnsi"/>
          <w:color w:val="auto"/>
        </w:rPr>
        <w:t>,</w:t>
      </w:r>
      <w:r w:rsidRPr="00B25226">
        <w:rPr>
          <w:rFonts w:asciiTheme="minorHAnsi" w:hAnsiTheme="minorHAnsi"/>
          <w:color w:val="auto"/>
        </w:rPr>
        <w:t xml:space="preserve"> increasing the geographic distribution of warmer environments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(Parmesan et al. 1999, Breed et al. 2012)</w:t>
      </w:r>
      <w:r w:rsidRPr="00B25226">
        <w:rPr>
          <w:rFonts w:asciiTheme="minorHAnsi" w:hAnsiTheme="minorHAnsi"/>
          <w:color w:val="auto"/>
        </w:rPr>
        <w:fldChar w:fldCharType="end"/>
      </w:r>
      <w:r w:rsidRPr="00B25226">
        <w:rPr>
          <w:rFonts w:asciiTheme="minorHAnsi" w:hAnsiTheme="minorHAnsi"/>
          <w:color w:val="auto"/>
        </w:rPr>
        <w:t xml:space="preserve">. Insects whose populations are impacted negatively by climate change can be colloquially termed “losers” and those impacted positively can be termed “winners”. The direct and indirect interactions between temperature and the resulting winners could lead to </w:t>
      </w:r>
      <w:r>
        <w:rPr>
          <w:rFonts w:asciiTheme="minorHAnsi" w:hAnsiTheme="minorHAnsi"/>
          <w:color w:val="auto"/>
        </w:rPr>
        <w:t xml:space="preserve">increased </w:t>
      </w:r>
      <w:r w:rsidRPr="00B25226">
        <w:rPr>
          <w:rFonts w:asciiTheme="minorHAnsi" w:hAnsiTheme="minorHAnsi"/>
          <w:color w:val="auto"/>
        </w:rPr>
        <w:t>temperature tolerance, increasing populations</w:t>
      </w:r>
      <w:r>
        <w:rPr>
          <w:rFonts w:asciiTheme="minorHAnsi" w:hAnsiTheme="minorHAnsi"/>
          <w:color w:val="auto"/>
        </w:rPr>
        <w:t>,</w:t>
      </w:r>
      <w:r w:rsidRPr="00B25226">
        <w:rPr>
          <w:rFonts w:asciiTheme="minorHAnsi" w:hAnsiTheme="minorHAnsi"/>
          <w:color w:val="auto"/>
        </w:rPr>
        <w:t xml:space="preserve"> or expanding ranges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world\u2019s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&amp;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(Hughes 2000, Williams et al. 2008)</w:t>
      </w:r>
      <w:r w:rsidRPr="00B25226">
        <w:rPr>
          <w:rFonts w:asciiTheme="minorHAnsi" w:hAnsiTheme="minorHAnsi"/>
          <w:color w:val="auto"/>
        </w:rPr>
        <w:fldChar w:fldCharType="end"/>
      </w:r>
      <w:r w:rsidRPr="00B25226">
        <w:rPr>
          <w:rFonts w:asciiTheme="minorHAnsi" w:hAnsiTheme="minorHAnsi"/>
          <w:color w:val="auto"/>
        </w:rPr>
        <w:t xml:space="preserve">. Winning </w:t>
      </w:r>
      <w:r>
        <w:rPr>
          <w:rFonts w:asciiTheme="minorHAnsi" w:hAnsiTheme="minorHAnsi"/>
          <w:color w:val="auto"/>
        </w:rPr>
        <w:t xml:space="preserve">insects </w:t>
      </w:r>
      <w:r w:rsidRPr="00B25226">
        <w:rPr>
          <w:rFonts w:asciiTheme="minorHAnsi" w:hAnsiTheme="minorHAnsi"/>
          <w:color w:val="auto"/>
        </w:rPr>
        <w:t xml:space="preserve">could </w:t>
      </w:r>
      <w:r>
        <w:rPr>
          <w:rFonts w:asciiTheme="minorHAnsi" w:hAnsiTheme="minorHAnsi"/>
          <w:color w:val="auto"/>
        </w:rPr>
        <w:t>adjust</w:t>
      </w:r>
      <w:r w:rsidRPr="00B25226">
        <w:rPr>
          <w:rFonts w:asciiTheme="minorHAnsi" w:hAnsiTheme="minorHAnsi"/>
          <w:color w:val="auto"/>
        </w:rPr>
        <w:t xml:space="preserve"> to warmer temperatur</w:t>
      </w:r>
      <w:r>
        <w:rPr>
          <w:rFonts w:asciiTheme="minorHAnsi" w:hAnsiTheme="minorHAnsi"/>
          <w:color w:val="auto"/>
        </w:rPr>
        <w:t>es through plasticity or adaptation</w:t>
      </w:r>
      <w:r w:rsidRPr="00B25226">
        <w:rPr>
          <w:rFonts w:asciiTheme="minorHAnsi" w:hAnsiTheme="minorHAnsi"/>
          <w:color w:val="auto"/>
        </w:rPr>
        <w:t>. Understanding how climate change might increase insect populations</w:t>
      </w:r>
      <w:r>
        <w:rPr>
          <w:rFonts w:asciiTheme="minorHAnsi" w:hAnsiTheme="minorHAnsi"/>
          <w:color w:val="auto"/>
        </w:rPr>
        <w:t xml:space="preserve"> and</w:t>
      </w:r>
      <w:r w:rsidRPr="00B25226">
        <w:rPr>
          <w:rFonts w:asciiTheme="minorHAnsi" w:hAnsiTheme="minorHAnsi"/>
          <w:color w:val="auto"/>
        </w:rPr>
        <w:t xml:space="preserve"> expand population distributions</w:t>
      </w:r>
      <w:r>
        <w:rPr>
          <w:rFonts w:asciiTheme="minorHAnsi" w:hAnsiTheme="minorHAnsi"/>
          <w:color w:val="auto"/>
        </w:rPr>
        <w:t>,</w:t>
      </w:r>
      <w:r w:rsidRPr="00B25226">
        <w:rPr>
          <w:rFonts w:asciiTheme="minorHAnsi" w:hAnsiTheme="minorHAnsi"/>
          <w:color w:val="auto"/>
        </w:rPr>
        <w:t xml:space="preserve"> or how insects could </w:t>
      </w:r>
      <w:r>
        <w:rPr>
          <w:rFonts w:asciiTheme="minorHAnsi" w:hAnsiTheme="minorHAnsi"/>
          <w:color w:val="auto"/>
        </w:rPr>
        <w:t>adjust</w:t>
      </w:r>
      <w:r w:rsidRPr="00B25226">
        <w:rPr>
          <w:rFonts w:asciiTheme="minorHAnsi" w:hAnsiTheme="minorHAnsi"/>
          <w:color w:val="auto"/>
        </w:rPr>
        <w:t xml:space="preserve"> to warmer temperatures </w:t>
      </w:r>
      <w:r>
        <w:rPr>
          <w:rFonts w:asciiTheme="minorHAnsi" w:hAnsiTheme="minorHAnsi"/>
          <w:color w:val="auto"/>
        </w:rPr>
        <w:t>could</w:t>
      </w:r>
      <w:r w:rsidRPr="00B25226">
        <w:rPr>
          <w:rFonts w:asciiTheme="minorHAnsi" w:hAnsiTheme="minorHAnsi"/>
          <w:color w:val="auto"/>
        </w:rPr>
        <w:t xml:space="preserve"> help predict some of the damaging effects these winning pest insects could have on agricultural crops. </w:t>
      </w:r>
    </w:p>
    <w:p w14:paraId="24B3B9DC" w14:textId="77777777" w:rsidR="00792752" w:rsidRPr="00B25226" w:rsidRDefault="00792752" w:rsidP="00792752">
      <w:pPr>
        <w:spacing w:line="480" w:lineRule="auto"/>
        <w:ind w:firstLine="720"/>
        <w:rPr>
          <w:rFonts w:asciiTheme="minorHAnsi" w:hAnsiTheme="minorHAnsi"/>
          <w:color w:val="auto"/>
        </w:rPr>
      </w:pPr>
      <w:r w:rsidRPr="00B25226">
        <w:rPr>
          <w:rFonts w:asciiTheme="minorHAnsi" w:hAnsiTheme="minorHAnsi"/>
          <w:color w:val="auto"/>
        </w:rPr>
        <w:t xml:space="preserve">An insect’s body temperature directly affects its performance, and the effect of body temperature on performance can be described using a thermal performance curve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"ITEM-1",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(Huey and Stevenson 1979)</w:t>
      </w:r>
      <w:r w:rsidRPr="00B25226">
        <w:rPr>
          <w:rFonts w:asciiTheme="minorHAnsi" w:hAnsiTheme="minorHAnsi"/>
          <w:color w:val="auto"/>
        </w:rPr>
        <w:fldChar w:fldCharType="end"/>
      </w:r>
      <w:r w:rsidRPr="00B25226">
        <w:rPr>
          <w:rFonts w:asciiTheme="minorHAnsi" w:hAnsiTheme="minorHAnsi"/>
          <w:color w:val="auto"/>
        </w:rPr>
        <w:t xml:space="preserve">. At the peak of this curve is an insect’s thermal optimum, this is the temperature where performance is maximized. The range of temperatures where the </w:t>
      </w:r>
      <w:r w:rsidRPr="00B25226">
        <w:rPr>
          <w:rFonts w:asciiTheme="minorHAnsi" w:hAnsiTheme="minorHAnsi"/>
          <w:color w:val="auto"/>
        </w:rPr>
        <w:lastRenderedPageBreak/>
        <w:t xml:space="preserve">performance of an insect is half of the thermal optimum represents the thermal breadth. Finally, the range of temperatures where performance is positive is an insect’s thermal tolerance range. Those temperatures at the edge of an insects thermal tolerance are termed the critical thermal maximum and critical thermal minimum, respectively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"1471-2970",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"Raymond B", "non-dropping-particle" : "", "parse-names" : false, "suffix" : "" }, { "dropping-particle" : "", "family" : "Kearney", "given" : "Michael R", "non-dropping-particle" : "", "parse-names" : false, "suffix" : "" }, { "dropping-particle" : "", "family" : "Krockenberger", "given" : "Andrew", "non-dropping-particle" : "", "parse-names" : false, "suffix" : "" }, { "dropping-particle" : "", "family" : "Holtum", "given" : "Joseph a M", "non-dropping-particle" : "", "parse-names" : false, "suffix" : "" }, { "dropping-particle" : "", "family" : "Jess", "given" : "Mellissa", "non-dropping-particle" : "", "parse-names" : false, "suffix" : "" }, { "dropping-particle" : "", "family" : "Williams", "given" : "Stephen E", "non-dropping-particle" : "", "parse-names" : false, "suffix" : "" } ], "container-title" : "Philosophical transactions of the Royal Society of London. Series B, Biological sciences", "id" : "ITEM-2", "issue" : "1596", "issued" : { "date-parts" : [ [ "2012" ] ] }, "page" : "1665-79",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(Bale et al. 2002, Huey et al. 2012, Sinclair et al. 2016)</w:t>
      </w:r>
      <w:r w:rsidRPr="00B25226">
        <w:rPr>
          <w:rFonts w:asciiTheme="minorHAnsi" w:hAnsiTheme="minorHAnsi"/>
          <w:color w:val="auto"/>
        </w:rPr>
        <w:fldChar w:fldCharType="end"/>
      </w:r>
      <w:r w:rsidRPr="00B25226">
        <w:rPr>
          <w:rFonts w:asciiTheme="minorHAnsi" w:hAnsiTheme="minorHAnsi"/>
          <w:color w:val="auto"/>
        </w:rPr>
        <w:t xml:space="preserve">. As warmer days begin earlier in the year and last longer, losing insects could be unable to tolerate these changes due to narrow thermal breadth. For these losing insects, warmer daily and seasonal temperatures could reduce their performance by exceeding their thermal breadth earlier in the day or earlier in the season. Continued increases in temperatures for these insects could be lethal by exceeding their critical thermal maximum. Winning insects, in contrast, could tolerate warmer temperatures due to a wider thermal breadth. Additionally, some winners whose thermal environment is currently below their thermal optimum experience increased performance as temperatures increase towards their thermal optimum. In a review of </w:t>
      </w:r>
      <w:r>
        <w:rPr>
          <w:rFonts w:asciiTheme="minorHAnsi" w:hAnsiTheme="minorHAnsi"/>
          <w:color w:val="auto"/>
        </w:rPr>
        <w:t xml:space="preserve">the effects of thermal conditions on </w:t>
      </w:r>
      <w:r w:rsidRPr="00B25226">
        <w:rPr>
          <w:rFonts w:asciiTheme="minorHAnsi" w:hAnsiTheme="minorHAnsi"/>
          <w:color w:val="auto"/>
        </w:rPr>
        <w:t xml:space="preserve">population fitness (with fitness defined as the intrinsic population growth of r-strategy insects),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experienced in these locations, on average, tended to be further away from their critical thermal maximum compared to the representative taxa from tropical latitudes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"Curtis A", "non-dropping-particle" : "", "parse-names" : false, "suffix" : "" }, { "dropping-particle" : "", "family" : "Tewksbury", "given" : "Joshua J", "non-dropping-particle" : "", "parse-names" : false, "suffix" : "" }, { "dropping-particle" : "", "family" : "Huey", "given" : "Raymond B", "non-dropping-particle" : "", "parse-names" : false, "suffix" : "" }, { "dropping-particle" : "", "family" : "Sheldon", "given" : "Kimberly S", "non-dropping-particle" : "", "parse-names" : false, "suffix" : "" }, { "dropping-particle" : "", "family" : "Ghalambor", "given" : "Cameron K", "non-dropping-particle" : "", "parse-names" : false, "suffix" : "" }, { "dropping-particle" : "", "family" : "Haak", "given" : "David C", "non-dropping-particle" : "", "parse-names" : false, "suffix" : "" }, { "dropping-particle" : "", "family" : "Martin", "given" : "Paul R", "non-dropping-particle" : "", "parse-names" : false, "suffix" : "" } ], "container-title" : "Proceedings of the National Academy of Sciences of the United States of America",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(Deutsch et al. 2008)</w:t>
      </w:r>
      <w:r w:rsidRPr="00B25226">
        <w:rPr>
          <w:rFonts w:asciiTheme="minorHAnsi" w:hAnsiTheme="minorHAnsi"/>
          <w:color w:val="auto"/>
        </w:rPr>
        <w:fldChar w:fldCharType="end"/>
      </w:r>
      <w:r w:rsidRPr="00B25226">
        <w:rPr>
          <w:rFonts w:asciiTheme="minorHAnsi" w:hAnsiTheme="minorHAnsi"/>
          <w:color w:val="auto"/>
        </w:rPr>
        <w:t xml:space="preserve">. In the tropics, environmental temperatures vary little relative to </w:t>
      </w:r>
      <w:r>
        <w:rPr>
          <w:rFonts w:asciiTheme="minorHAnsi" w:hAnsiTheme="minorHAnsi"/>
          <w:color w:val="auto"/>
        </w:rPr>
        <w:t xml:space="preserve">temperatures in </w:t>
      </w:r>
      <w:r w:rsidRPr="00B25226">
        <w:rPr>
          <w:rFonts w:asciiTheme="minorHAnsi" w:hAnsiTheme="minorHAnsi"/>
          <w:color w:val="auto"/>
        </w:rPr>
        <w:t xml:space="preserve">temperate regions and insects in tropical regions experience temperatures that tend to be </w:t>
      </w:r>
      <w:r w:rsidRPr="00B25226">
        <w:rPr>
          <w:rFonts w:asciiTheme="minorHAnsi" w:hAnsiTheme="minorHAnsi"/>
          <w:color w:val="auto"/>
        </w:rPr>
        <w:lastRenderedPageBreak/>
        <w:t>closer to their optimum temperature relative to temperate insects whose environment tends to be cooler than optimum. This work suggests that tropical insects already exist near their thermal limits</w:t>
      </w:r>
      <w:r>
        <w:rPr>
          <w:rFonts w:asciiTheme="minorHAnsi" w:hAnsiTheme="minorHAnsi"/>
          <w:color w:val="auto"/>
        </w:rPr>
        <w:t xml:space="preserve"> and thus</w:t>
      </w:r>
      <w:r w:rsidRPr="00B25226">
        <w:rPr>
          <w:rFonts w:asciiTheme="minorHAnsi" w:hAnsiTheme="minorHAnsi"/>
          <w:color w:val="auto"/>
        </w:rPr>
        <w:t xml:space="preserve"> could quickly become losers</w:t>
      </w:r>
      <w:r w:rsidRPr="00B25226" w:rsidDel="00FC5354">
        <w:rPr>
          <w:rFonts w:asciiTheme="minorHAnsi" w:hAnsiTheme="minorHAnsi"/>
          <w:color w:val="auto"/>
        </w:rPr>
        <w:t xml:space="preserve"> </w:t>
      </w:r>
      <w:r w:rsidRPr="00B25226">
        <w:rPr>
          <w:rFonts w:asciiTheme="minorHAnsi" w:hAnsiTheme="minorHAnsi"/>
          <w:color w:val="auto"/>
        </w:rPr>
        <w:t>as climate warms.</w:t>
      </w:r>
    </w:p>
    <w:p w14:paraId="1DEDECC3" w14:textId="77777777" w:rsidR="00792752" w:rsidRPr="00B25226" w:rsidRDefault="00792752" w:rsidP="00792752">
      <w:pPr>
        <w:spacing w:line="480" w:lineRule="auto"/>
        <w:ind w:firstLine="720"/>
        <w:rPr>
          <w:rFonts w:asciiTheme="minorHAnsi" w:hAnsiTheme="minorHAnsi"/>
          <w:color w:val="auto"/>
        </w:rPr>
      </w:pPr>
      <w:r w:rsidRPr="00B25226">
        <w:rPr>
          <w:rFonts w:asciiTheme="minorHAnsi" w:hAnsiTheme="minorHAnsi"/>
          <w:color w:val="auto"/>
        </w:rPr>
        <w:t xml:space="preserve">As temperatures rise, the growing season in northern latitudes will resemble adjacent southern latitudes with growing seasons that begin earlier in the year and end later. For losing insects that cannot tolerate increasing temperatures in their current environment, occupying these north-shifting thermal conditions through </w:t>
      </w:r>
      <w:r>
        <w:rPr>
          <w:rFonts w:asciiTheme="minorHAnsi" w:hAnsiTheme="minorHAnsi"/>
          <w:color w:val="auto"/>
        </w:rPr>
        <w:t>changes</w:t>
      </w:r>
      <w:r w:rsidRPr="00B25226">
        <w:rPr>
          <w:rFonts w:asciiTheme="minorHAnsi" w:hAnsiTheme="minorHAnsi"/>
          <w:color w:val="auto"/>
        </w:rPr>
        <w:t xml:space="preserve"> in the geographic range of the population could allow them to win</w:t>
      </w:r>
      <w:r>
        <w:rPr>
          <w:rFonts w:asciiTheme="minorHAnsi" w:hAnsiTheme="minorHAnsi"/>
          <w:color w:val="auto"/>
        </w:rPr>
        <w:t>,</w:t>
      </w:r>
      <w:r w:rsidRPr="00B25226">
        <w:rPr>
          <w:rFonts w:asciiTheme="minorHAnsi" w:hAnsiTheme="minorHAnsi"/>
          <w:color w:val="auto"/>
        </w:rPr>
        <w:t xml:space="preserve"> and those insects unable to shift their geographic rage could lose. Winning insects could experience a net increase in both population size and geographical distribution with more individuals spread across more geography. Winning insects might also experience a northern shift of their entire geographical distribution with no change in population size. In Europe, changes in range distributions have been observed in 35 species of non-migratory butterfly species. Of these butterflies, 63% were observed to have a distribution shift northward and 3% were observed to have a distribution shift southward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(Parmesan et al. 1999)</w:t>
      </w:r>
      <w:r w:rsidRPr="00B25226">
        <w:rPr>
          <w:rFonts w:asciiTheme="minorHAnsi" w:hAnsiTheme="minorHAnsi"/>
          <w:color w:val="auto"/>
        </w:rPr>
        <w:fldChar w:fldCharType="end"/>
      </w:r>
      <w:r w:rsidRPr="00B25226">
        <w:rPr>
          <w:rFonts w:asciiTheme="minorHAnsi" w:hAnsiTheme="minorHAnsi"/>
          <w:color w:val="auto"/>
        </w:rPr>
        <w:t xml:space="preserve">. As favorable thermal conditions for winning insects shift farther north and warmer days increase in frequency and duration, the spatial distribution of winning insects could track those favorable temperatures. Warming northern latitudes do offer winning insects the opportunity to shift their population distributions. However, those insects that experience shifted distributions will be exposed to environmental cues, like photoperiod, that are intrinsic to these northern latitudes. Photoperiod, like temperature, is an important environmental cue that insects use to make life history decisions. Failure to </w:t>
      </w:r>
      <w:r>
        <w:rPr>
          <w:rFonts w:asciiTheme="minorHAnsi" w:hAnsiTheme="minorHAnsi"/>
          <w:color w:val="auto"/>
        </w:rPr>
        <w:t>adjust</w:t>
      </w:r>
      <w:r w:rsidRPr="00B25226">
        <w:rPr>
          <w:rFonts w:asciiTheme="minorHAnsi" w:hAnsiTheme="minorHAnsi"/>
          <w:color w:val="auto"/>
        </w:rPr>
        <w:t xml:space="preserve"> to the photoperiods of these </w:t>
      </w:r>
      <w:r w:rsidRPr="00B25226">
        <w:rPr>
          <w:rFonts w:asciiTheme="minorHAnsi" w:hAnsiTheme="minorHAnsi"/>
          <w:color w:val="auto"/>
        </w:rPr>
        <w:lastRenderedPageBreak/>
        <w:t xml:space="preserve">warmer northern latitudes could negatively impact the timing of life history events for those shifted populations, turning winners into losers. </w:t>
      </w:r>
    </w:p>
    <w:p w14:paraId="4BA0C563" w14:textId="77777777" w:rsidR="00792752" w:rsidRDefault="00792752" w:rsidP="00792752">
      <w:pPr>
        <w:spacing w:line="480" w:lineRule="auto"/>
        <w:ind w:firstLine="720"/>
        <w:rPr>
          <w:rFonts w:asciiTheme="minorHAnsi" w:hAnsiTheme="minorHAnsi"/>
          <w:color w:val="auto"/>
        </w:rPr>
      </w:pPr>
      <w:r w:rsidRPr="00B25226">
        <w:rPr>
          <w:rFonts w:asciiTheme="minorHAnsi" w:hAnsiTheme="minorHAnsi"/>
          <w:color w:val="auto"/>
        </w:rPr>
        <w:t xml:space="preserve">Seasonal changes in temperature are cyclic and correspondingly can delimit the availability of resources (like host plants for phytophagous insects). Being able to reliably predict seasonal changes is probably one of the most important challenges all organisms encounter. For plants and animals alike, temperature has a strong influence on their growth and performance, but daily temperatures can fluctuate from year to year. To prepare for seasonal changes in temperature, many plants and animals synchronize their development using other environmental cues that consistently cycle with these changes in seasons. In the temperate regions farther from the equator, photoperiod consistently changes incrementally by latitude and season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(Hut et al. 2013)</w:t>
      </w:r>
      <w:r w:rsidRPr="00B25226">
        <w:rPr>
          <w:rFonts w:asciiTheme="minorHAnsi" w:hAnsiTheme="minorHAnsi"/>
          <w:color w:val="auto"/>
        </w:rPr>
        <w:fldChar w:fldCharType="end"/>
      </w:r>
      <w:r w:rsidRPr="00B25226">
        <w:rPr>
          <w:rFonts w:asciiTheme="minorHAnsi" w:hAnsiTheme="minorHAnsi"/>
          <w:color w:val="auto"/>
        </w:rPr>
        <w:t>. During the summer, photoperiod is long and increases as latitude increases; while in the winter</w:t>
      </w:r>
      <w:r>
        <w:rPr>
          <w:rFonts w:asciiTheme="minorHAnsi" w:hAnsiTheme="minorHAnsi"/>
          <w:color w:val="auto"/>
        </w:rPr>
        <w:t>,</w:t>
      </w:r>
      <w:r w:rsidRPr="00B25226">
        <w:rPr>
          <w:rFonts w:asciiTheme="minorHAnsi" w:hAnsiTheme="minorHAnsi"/>
          <w:color w:val="auto"/>
        </w:rPr>
        <w:t xml:space="preserve"> photoperiod is short and decreases as latitude increases. Insects in temperate regions use these consistent, incremental changes in photoperiod at specific latitudes to synchronize their life histories with the availability of resources in their environment. With growing seasons beginning earlier and ending later in each year with climate change, a hypothetical photoperiod of 13 hours that previously indicated the average beginning of the growing season could, as temperatures increase, indicate on average the second week of the growing season instead. As temperatures increase, photoperiod will become uncoupled from seasonal changes in temperature</w:t>
      </w:r>
      <w:r>
        <w:rPr>
          <w:rFonts w:asciiTheme="minorHAnsi" w:hAnsiTheme="minorHAnsi"/>
          <w:color w:val="auto"/>
        </w:rPr>
        <w:t xml:space="preserve"> and resource availability</w:t>
      </w:r>
      <w:r w:rsidRPr="00B25226">
        <w:rPr>
          <w:rFonts w:asciiTheme="minorHAnsi" w:hAnsiTheme="minorHAnsi"/>
          <w:color w:val="auto"/>
        </w:rPr>
        <w:t xml:space="preserve">. </w:t>
      </w:r>
      <w:r>
        <w:rPr>
          <w:rFonts w:asciiTheme="minorHAnsi" w:hAnsiTheme="minorHAnsi"/>
          <w:color w:val="auto"/>
        </w:rPr>
        <w:t>Those i</w:t>
      </w:r>
      <w:r w:rsidRPr="00B25226">
        <w:rPr>
          <w:rFonts w:asciiTheme="minorHAnsi" w:hAnsiTheme="minorHAnsi"/>
          <w:color w:val="auto"/>
        </w:rPr>
        <w:t xml:space="preserve">nsects that depend on photoperiod </w:t>
      </w:r>
      <w:r>
        <w:rPr>
          <w:rFonts w:asciiTheme="minorHAnsi" w:hAnsiTheme="minorHAnsi"/>
          <w:color w:val="auto"/>
        </w:rPr>
        <w:t xml:space="preserve">to make life history decisions, but are unable </w:t>
      </w:r>
      <w:r w:rsidRPr="00B25226">
        <w:rPr>
          <w:rFonts w:asciiTheme="minorHAnsi" w:hAnsiTheme="minorHAnsi"/>
          <w:color w:val="auto"/>
        </w:rPr>
        <w:t>to adjust to</w:t>
      </w:r>
      <w:r>
        <w:rPr>
          <w:rFonts w:asciiTheme="minorHAnsi" w:hAnsiTheme="minorHAnsi"/>
          <w:color w:val="auto"/>
        </w:rPr>
        <w:t xml:space="preserve"> the warmer temperatures approximated by photoperiod, </w:t>
      </w:r>
      <w:r w:rsidRPr="00B25226">
        <w:rPr>
          <w:rFonts w:asciiTheme="minorHAnsi" w:hAnsiTheme="minorHAnsi"/>
          <w:color w:val="auto"/>
        </w:rPr>
        <w:t xml:space="preserve">could lose. </w:t>
      </w:r>
      <w:r>
        <w:rPr>
          <w:rFonts w:asciiTheme="minorHAnsi" w:hAnsiTheme="minorHAnsi"/>
          <w:color w:val="auto"/>
        </w:rPr>
        <w:lastRenderedPageBreak/>
        <w:t xml:space="preserve">Winning insect populations could be pre-adjusted to warmer temperatures or, as temperatures rise, they could gain the ability to adjust to the warmer predictions of photoperiod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"ITEM-1", "issue" : "12", "issued" : { "date-parts" : [ [ "2008" ] ] }, "page" : "e325", "title" : "Towards an Integrated Framework for Assessing the Vulnerability of Species to Climate Change", "type" : "article-journal", "volume" : "6" }, "uris" : [ "http://www.mendeley.com/documents/?uuid=1f4c2ef5-aba3-31ea-870d-0ad139780a93" ] } ], "mendeley" : { "formattedCitation" : "(Williams et al. 2008)", "plainTextFormattedCitation" : "(Williams et al. 2008)", "previouslyFormattedCitation" : "(Williams et al. 2008)"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(Williams et al. 2008)</w:t>
      </w:r>
      <w:r w:rsidRPr="00B25226">
        <w:rPr>
          <w:rFonts w:asciiTheme="minorHAnsi" w:hAnsiTheme="minorHAnsi"/>
          <w:color w:val="auto"/>
        </w:rPr>
        <w:fldChar w:fldCharType="end"/>
      </w:r>
      <w:r>
        <w:rPr>
          <w:rFonts w:asciiTheme="minorHAnsi" w:hAnsiTheme="minorHAnsi"/>
          <w:color w:val="auto"/>
        </w:rPr>
        <w:t>. The capacity to adjust to these photoperiodic changes could be the result of phenotypic plasticity or evolutionary adaptations.</w:t>
      </w:r>
    </w:p>
    <w:p w14:paraId="71C14AEB" w14:textId="5DCBA5F8" w:rsidR="00792752" w:rsidRPr="00DC6749" w:rsidRDefault="00792752" w:rsidP="00792752">
      <w:pPr>
        <w:spacing w:line="480" w:lineRule="auto"/>
        <w:ind w:firstLine="720"/>
        <w:rPr>
          <w:rFonts w:asciiTheme="minorHAnsi" w:hAnsiTheme="minorHAnsi"/>
          <w:color w:val="auto"/>
        </w:rPr>
      </w:pPr>
      <w:r>
        <w:rPr>
          <w:rFonts w:asciiTheme="minorHAnsi" w:hAnsiTheme="minorHAnsi"/>
          <w:color w:val="auto"/>
        </w:rPr>
        <w:t>As temperatures rise, it can directly affect the performance of insects. When environmental temperatures are too high, they can exceed the thermal maximum of insects by inhibiting activity, development, and eventually causing mortality. However, warmer and less predictable seasonal temperatures can also have indirect effects on insect performance by increasing environmental stress. Environmental stress induced by warmer temperatures may reduce resources, which can lead to starvation. Winning insects could adjust to these cyclic and stochastic changes in their environment through phenotypic plasticity. P</w:t>
      </w:r>
      <w:r w:rsidRPr="00B25226">
        <w:rPr>
          <w:rFonts w:asciiTheme="minorHAnsi" w:hAnsiTheme="minorHAnsi"/>
          <w:color w:val="auto"/>
        </w:rPr>
        <w:t xml:space="preserve">henotypic plasticity is defined as </w:t>
      </w:r>
      <w:r>
        <w:rPr>
          <w:rFonts w:asciiTheme="minorHAnsi" w:hAnsiTheme="minorHAnsi"/>
          <w:color w:val="auto"/>
        </w:rPr>
        <w:t xml:space="preserve">the </w:t>
      </w:r>
      <w:r w:rsidRPr="00B25226">
        <w:rPr>
          <w:rFonts w:asciiTheme="minorHAnsi" w:hAnsiTheme="minorHAnsi"/>
          <w:color w:val="auto"/>
        </w:rPr>
        <w:t xml:space="preserve">capacity </w:t>
      </w:r>
      <w:r>
        <w:rPr>
          <w:rFonts w:asciiTheme="minorHAnsi" w:hAnsiTheme="minorHAnsi"/>
          <w:color w:val="auto"/>
        </w:rPr>
        <w:t xml:space="preserve">of a single genotype </w:t>
      </w:r>
      <w:r w:rsidRPr="00B25226">
        <w:rPr>
          <w:rFonts w:asciiTheme="minorHAnsi" w:hAnsiTheme="minorHAnsi"/>
          <w:color w:val="auto"/>
        </w:rPr>
        <w:t xml:space="preserve">to express </w:t>
      </w:r>
      <w:r>
        <w:rPr>
          <w:rFonts w:asciiTheme="minorHAnsi" w:hAnsiTheme="minorHAnsi"/>
          <w:color w:val="auto"/>
        </w:rPr>
        <w:t xml:space="preserve">multiple, </w:t>
      </w:r>
      <w:r w:rsidRPr="00B25226">
        <w:rPr>
          <w:rFonts w:asciiTheme="minorHAnsi" w:hAnsiTheme="minorHAnsi"/>
          <w:color w:val="auto"/>
        </w:rPr>
        <w:t xml:space="preserve">different </w:t>
      </w:r>
      <w:r>
        <w:rPr>
          <w:rFonts w:asciiTheme="minorHAnsi" w:hAnsiTheme="minorHAnsi"/>
          <w:color w:val="auto"/>
        </w:rPr>
        <w:t>phenotypes</w:t>
      </w:r>
      <w:r w:rsidRPr="00B25226">
        <w:rPr>
          <w:rFonts w:asciiTheme="minorHAnsi" w:hAnsiTheme="minorHAnsi"/>
          <w:color w:val="auto"/>
        </w:rPr>
        <w:t xml:space="preserve"> </w:t>
      </w:r>
      <w:r>
        <w:rPr>
          <w:rFonts w:asciiTheme="minorHAnsi" w:hAnsiTheme="minorHAnsi"/>
          <w:color w:val="auto"/>
        </w:rPr>
        <w:t xml:space="preserve">as a function of the </w:t>
      </w:r>
      <w:r w:rsidRPr="00B25226">
        <w:rPr>
          <w:rFonts w:asciiTheme="minorHAnsi" w:hAnsiTheme="minorHAnsi"/>
          <w:color w:val="auto"/>
        </w:rPr>
        <w:t xml:space="preserve">environmental conditions </w:t>
      </w:r>
      <w:r>
        <w:rPr>
          <w:rFonts w:asciiTheme="minorHAnsi" w:hAnsiTheme="minorHAnsi"/>
          <w:color w:val="auto"/>
        </w:rPr>
        <w:t xml:space="preserve">that genotype encounters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(Agrawal 2001)</w:t>
      </w:r>
      <w:r w:rsidRPr="00B25226">
        <w:rPr>
          <w:rFonts w:asciiTheme="minorHAnsi" w:hAnsiTheme="minorHAnsi"/>
          <w:color w:val="auto"/>
        </w:rPr>
        <w:fldChar w:fldCharType="end"/>
      </w:r>
      <w:r w:rsidRPr="00B25226">
        <w:rPr>
          <w:rFonts w:asciiTheme="minorHAnsi" w:hAnsiTheme="minorHAnsi"/>
          <w:color w:val="auto"/>
        </w:rPr>
        <w:t>.</w:t>
      </w:r>
      <w:r>
        <w:rPr>
          <w:rFonts w:asciiTheme="minorHAnsi" w:hAnsiTheme="minorHAnsi"/>
          <w:color w:val="auto"/>
        </w:rPr>
        <w:t xml:space="preserve"> This phenotypic plasticity could mediate the effects reduced resources as temperatures rise by expressing phenotypes better suited to tolerate environmental stress. In a recent survey of phenotypic plasticity, researchers investigated the response of eight </w:t>
      </w:r>
      <w:proofErr w:type="spellStart"/>
      <w:r>
        <w:rPr>
          <w:rFonts w:asciiTheme="minorHAnsi" w:hAnsiTheme="minorHAnsi"/>
          <w:color w:val="auto"/>
        </w:rPr>
        <w:t>clinally</w:t>
      </w:r>
      <w:proofErr w:type="spellEnd"/>
      <w:r>
        <w:rPr>
          <w:rFonts w:asciiTheme="minorHAnsi" w:hAnsiTheme="minorHAnsi"/>
          <w:color w:val="auto"/>
        </w:rPr>
        <w:t xml:space="preserve"> distinct </w:t>
      </w:r>
      <w:r>
        <w:rPr>
          <w:rFonts w:asciiTheme="minorHAnsi" w:hAnsiTheme="minorHAnsi"/>
          <w:i/>
          <w:color w:val="auto"/>
        </w:rPr>
        <w:t xml:space="preserve">Drosophila melanogaster </w:t>
      </w:r>
      <w:r>
        <w:rPr>
          <w:rFonts w:asciiTheme="minorHAnsi" w:hAnsiTheme="minorHAnsi"/>
          <w:color w:val="auto"/>
        </w:rPr>
        <w:t xml:space="preserve">populations to determine if </w:t>
      </w:r>
      <w:r w:rsidR="00AE3713">
        <w:rPr>
          <w:rFonts w:asciiTheme="minorHAnsi" w:hAnsiTheme="minorHAnsi"/>
          <w:color w:val="auto"/>
        </w:rPr>
        <w:t>phenotypic</w:t>
      </w:r>
      <w:r>
        <w:rPr>
          <w:rFonts w:asciiTheme="minorHAnsi" w:hAnsiTheme="minorHAnsi"/>
          <w:color w:val="auto"/>
        </w:rPr>
        <w:t xml:space="preserve"> plasticity could increase their resistance to starvation</w:t>
      </w:r>
      <w:r w:rsidR="00AE3713">
        <w:rPr>
          <w:rFonts w:asciiTheme="minorHAnsi" w:hAnsiTheme="minorHAnsi"/>
          <w:color w:val="auto"/>
        </w:rPr>
        <w:t xml:space="preserve"> </w:t>
      </w:r>
      <w:r w:rsidR="00AE3713">
        <w:rPr>
          <w:rFonts w:asciiTheme="minorHAnsi" w:hAnsiTheme="minorHAnsi"/>
          <w:color w:val="auto"/>
        </w:rPr>
        <w:fldChar w:fldCharType="begin" w:fldLock="1"/>
      </w:r>
      <w:r w:rsidR="00AE3713">
        <w:rPr>
          <w:rFonts w:asciiTheme="minorHAnsi" w:hAnsiTheme="minorHAnsi"/>
          <w:color w:val="auto"/>
        </w:rPr>
        <w:instrText>ADDIN CSL_CITATION { "citationItems" : [ { "id" : "ITEM-1", "itemData" : { "DOI" : "10.1038/nature09670", "ISBN" : "1476-4687 (Electronic)\\r0028-0836 (Linking)", "ISSN" : "0028-0836", "PMID" : "21350480", "abstract" : "Evolutionary adaptation can be rapid and potentially help species counter stressful conditions or realize ecological opportunities arising from climate change. The challenges are to understand when evolution will occur and to identify potential evolutionary winners as well as losers, such as species lacking adaptive capacity living near physiological limits. Evolutionary processes also need to be incorporated into management programmes designed to minimize biodiversity loss under rapid climate change. These challenges can be met through realistic models of evolutionary change linked to experimental data across a range of taxa.", "author" : [ { "dropping-particle" : "", "family" : "Hoffmann", "given" : "A.A.", "non-dropping-particle" : "", "parse-names" : false, "suffix" : "" }, { "dropping-particle" : "", "family" : "Sgr\u00f2", "given" : "C.", "non-dropping-particle" : "", "parse-names" : false, "suffix" : "" }, { "dropping-particle" : "", "family" : "M.", "given" : "", "non-dropping-particle" : "", "parse-names" : false, "suffix" : "" } ], "container-title" : "Nature", "id" : "ITEM-1", "issue" : "7335", "issued" : { "date-parts" : [ [ "2011" ] ] }, "page" : "479-485", "title" : "Climate change and evolutionary adaptation.", "type" : "article-journal", "volume" : "470" }, "uris" : [ "http://www.mendeley.com/documents/?uuid=cebc4946-24fb-3a55-a4cb-a73652534b67" ] } ], "mendeley" : { "formattedCitation" : "(Hoffmann et al. 2011)", "plainTextFormattedCitation" : "(Hoffmann et al. 2011)" }, "properties" : { "noteIndex" : 0 }, "schema" : "https://github.com/citation-style-language/schema/raw/master/csl-citation.json" }</w:instrText>
      </w:r>
      <w:r w:rsidR="00AE3713">
        <w:rPr>
          <w:rFonts w:asciiTheme="minorHAnsi" w:hAnsiTheme="minorHAnsi"/>
          <w:color w:val="auto"/>
        </w:rPr>
        <w:fldChar w:fldCharType="separate"/>
      </w:r>
      <w:r w:rsidR="00AE3713" w:rsidRPr="00AE3713">
        <w:rPr>
          <w:rFonts w:asciiTheme="minorHAnsi" w:hAnsiTheme="minorHAnsi"/>
          <w:noProof/>
          <w:color w:val="auto"/>
        </w:rPr>
        <w:t>(Hoffmann et al. 2011)</w:t>
      </w:r>
      <w:r w:rsidR="00AE3713">
        <w:rPr>
          <w:rFonts w:asciiTheme="minorHAnsi" w:hAnsiTheme="minorHAnsi"/>
          <w:color w:val="auto"/>
        </w:rPr>
        <w:fldChar w:fldCharType="end"/>
      </w:r>
      <w:r>
        <w:rPr>
          <w:rFonts w:asciiTheme="minorHAnsi" w:hAnsiTheme="minorHAnsi"/>
          <w:color w:val="auto"/>
        </w:rPr>
        <w:t xml:space="preserve">. These populations were reared under temperature regimes that fluctuated daily, </w:t>
      </w:r>
      <w:proofErr w:type="gramStart"/>
      <w:r>
        <w:rPr>
          <w:rFonts w:asciiTheme="minorHAnsi" w:hAnsiTheme="minorHAnsi"/>
          <w:color w:val="auto"/>
        </w:rPr>
        <w:t>similar to</w:t>
      </w:r>
      <w:proofErr w:type="gramEnd"/>
      <w:r>
        <w:rPr>
          <w:rFonts w:asciiTheme="minorHAnsi" w:hAnsiTheme="minorHAnsi"/>
          <w:color w:val="auto"/>
        </w:rPr>
        <w:t xml:space="preserve"> average daily summer and winter temperatures for 6 days with a spike in temperature for 5 hours on day 7. After day 7, the flies were treated under starvation conditions and mortality was tracked. In each of the populations, starvation </w:t>
      </w:r>
      <w:r>
        <w:rPr>
          <w:rFonts w:asciiTheme="minorHAnsi" w:hAnsiTheme="minorHAnsi"/>
          <w:color w:val="auto"/>
        </w:rPr>
        <w:lastRenderedPageBreak/>
        <w:t xml:space="preserve">resistance was significantly increased in those fly treatments exposed to summer temperature regimens compared to winter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"10.1111/j.1365-2435.2005.00959.x", "ISBN" : "02698463", "ISSN" : "02698463", "abstract" : "1. Heritable clinal patterns for stress resistance traits have been described in a number of invertebrate species but patterns are usually characterized on populations reared under constant conditions. Here we examined the impact of simulated seasonal variation in temperature/photoperiod as well as constant conditions on stress resistance in eight Drosophila melanogaster populations from eastern Australia across a latitude range of 27 degrees. 2. Desiccation resistance was relatively higher under summer compared with winter/constant conditions, but this trait and starvation resistance did not exhibit clinal variation. Winter conditions increased cold resistance as measured by chill coma recovery time, and decreased heat resistance as measured by time to knock down in a vial. 3. Clinal patterns were evident for the thermal resistance traits regardless of conditions, and involved increased heat resistance and decreased cold resistance in tropical populations. Latitudinal patterns were steeper for cold resistance than for heat resistance. 4. To compare the relative impact of plastic vs genetic changes along the cline, differences in trait means were expressed relative to differences between populations from cline ends. For cold and heat resistance, differences between environmental conditions were approximately 1.5x greater than the heritable differences.", "author" : [ { "dropping-particle" : "", "family" : "Hoffmann", "given" : "A. A.", "non-dropping-particle" : "", "parse-names" : false, "suffix" : "" }, { "dropping-particle" : "", "family" : "Shirriffs", "given" : "J.", "non-dropping-particle" : "", "parse-names" : false, "suffix" : "" }, { "dropping-particle" : "", "family" : "Scott", "given" : "M.", "non-dropping-particle" : "", "parse-names" : false, "suffix" : "" } ], "container-title" : "Functional Ecology", "id" : "ITEM-1", "issue" : "2", "issued" : { "date-parts" : [ [ "2005", "4", "1" ] ] }, "page" : "222-227", "publisher" : "Blackwell Science Ltd", "title" : "Relative importance of plastic vs genetic factors in adaptive differentiation: Geographical variation for stress resistance in Drosophila melanogaster from eastern Australia", "type" : "article-journal", "volume" : "19" }, "uris" : [ "http://www.mendeley.com/documents/?uuid=a55473e6-08df-35e4-a5af-69c188e2dfdb" ] } ], "mendeley" : { "formattedCitation" : "(Hoffmann et al. 2005)", "plainTextFormattedCitation" : "(Hoffmann et al. 2005)", "previouslyFormattedCitation" : "(Hoffmann et al. 2005)" }, "properties" : { "noteIndex" : 0 }, "schema" : "https://github.com/citation-style-language/schema/raw/master/csl-citation.json" }</w:instrText>
      </w:r>
      <w:r>
        <w:rPr>
          <w:rFonts w:asciiTheme="minorHAnsi" w:hAnsiTheme="minorHAnsi"/>
          <w:color w:val="auto"/>
        </w:rPr>
        <w:fldChar w:fldCharType="separate"/>
      </w:r>
      <w:r w:rsidRPr="005E5DCC">
        <w:rPr>
          <w:rFonts w:asciiTheme="minorHAnsi" w:hAnsiTheme="minorHAnsi"/>
          <w:noProof/>
          <w:color w:val="auto"/>
        </w:rPr>
        <w:t>(Hoffmann et al. 2005)</w:t>
      </w:r>
      <w:r>
        <w:rPr>
          <w:rFonts w:asciiTheme="minorHAnsi" w:hAnsiTheme="minorHAnsi"/>
          <w:color w:val="auto"/>
        </w:rPr>
        <w:fldChar w:fldCharType="end"/>
      </w:r>
      <w:r>
        <w:rPr>
          <w:rFonts w:asciiTheme="minorHAnsi" w:hAnsiTheme="minorHAnsi"/>
          <w:color w:val="auto"/>
        </w:rPr>
        <w:t>. For these flies, resistance to starvation increased as a function of their environment. As seasonal temperatures become less predictable the availability of resources could</w:t>
      </w:r>
      <w:r w:rsidR="00AE3713">
        <w:rPr>
          <w:rFonts w:asciiTheme="minorHAnsi" w:hAnsiTheme="minorHAnsi"/>
          <w:color w:val="auto"/>
        </w:rPr>
        <w:t xml:space="preserve"> also</w:t>
      </w:r>
      <w:r>
        <w:rPr>
          <w:rFonts w:asciiTheme="minorHAnsi" w:hAnsiTheme="minorHAnsi"/>
          <w:color w:val="auto"/>
        </w:rPr>
        <w:t xml:space="preserve"> </w:t>
      </w:r>
      <w:r w:rsidR="00AE3713">
        <w:rPr>
          <w:rFonts w:asciiTheme="minorHAnsi" w:hAnsiTheme="minorHAnsi"/>
          <w:color w:val="auto"/>
        </w:rPr>
        <w:t>fluctuate unpredictability</w:t>
      </w:r>
      <w:r>
        <w:rPr>
          <w:rFonts w:asciiTheme="minorHAnsi" w:hAnsiTheme="minorHAnsi"/>
          <w:color w:val="auto"/>
        </w:rPr>
        <w:t xml:space="preserve">, adjusting to </w:t>
      </w:r>
      <w:r w:rsidR="00AE3713">
        <w:rPr>
          <w:rFonts w:asciiTheme="minorHAnsi" w:hAnsiTheme="minorHAnsi"/>
          <w:color w:val="auto"/>
        </w:rPr>
        <w:t>that unpredictability</w:t>
      </w:r>
      <w:r>
        <w:rPr>
          <w:rFonts w:asciiTheme="minorHAnsi" w:hAnsiTheme="minorHAnsi"/>
          <w:color w:val="auto"/>
        </w:rPr>
        <w:t xml:space="preserve"> could increase survival of winning insects. </w:t>
      </w:r>
    </w:p>
    <w:p w14:paraId="5A3C5BEE" w14:textId="7C90D765" w:rsidR="00792752" w:rsidRDefault="00792752" w:rsidP="00AE3713">
      <w:pPr>
        <w:spacing w:line="480" w:lineRule="auto"/>
        <w:ind w:firstLine="720"/>
        <w:rPr>
          <w:rFonts w:asciiTheme="minorHAnsi" w:hAnsiTheme="minorHAnsi"/>
          <w:color w:val="auto"/>
        </w:rPr>
      </w:pPr>
      <w:r>
        <w:rPr>
          <w:rFonts w:asciiTheme="minorHAnsi" w:hAnsiTheme="minorHAnsi"/>
          <w:color w:val="auto"/>
        </w:rPr>
        <w:t>In temperate regions, insect phenology tracks seasonal changes in temperature because these seasonal changes determine the availability of resources. To approximate seasonal changes in resource availability, many insects depend on photoperiod to</w:t>
      </w:r>
      <w:r w:rsidRPr="00B25226">
        <w:rPr>
          <w:rFonts w:asciiTheme="minorHAnsi" w:hAnsiTheme="minorHAnsi"/>
          <w:color w:val="auto"/>
        </w:rPr>
        <w:t xml:space="preserve"> synchronize their life history </w:t>
      </w:r>
      <w:r>
        <w:rPr>
          <w:rFonts w:asciiTheme="minorHAnsi" w:hAnsiTheme="minorHAnsi"/>
          <w:color w:val="auto"/>
        </w:rPr>
        <w:t>and maximize their development</w:t>
      </w:r>
      <w:r w:rsidRPr="00B25226">
        <w:rPr>
          <w:rFonts w:asciiTheme="minorHAnsi" w:hAnsiTheme="minorHAnsi"/>
          <w:color w:val="auto"/>
        </w:rPr>
        <w:t>.</w:t>
      </w:r>
      <w:r w:rsidRPr="00BA7F51">
        <w:rPr>
          <w:rFonts w:asciiTheme="minorHAnsi" w:hAnsiTheme="minorHAnsi"/>
          <w:color w:val="auto"/>
        </w:rPr>
        <w:t xml:space="preserve"> </w:t>
      </w:r>
      <w:r w:rsidRPr="00B25226">
        <w:rPr>
          <w:rFonts w:asciiTheme="minorHAnsi" w:hAnsiTheme="minorHAnsi"/>
          <w:color w:val="auto"/>
        </w:rPr>
        <w:t>As temperatures rise</w:t>
      </w:r>
      <w:r>
        <w:rPr>
          <w:rFonts w:asciiTheme="minorHAnsi" w:hAnsiTheme="minorHAnsi"/>
          <w:color w:val="auto"/>
        </w:rPr>
        <w:t>, the thermal conditions experienced in</w:t>
      </w:r>
      <w:r w:rsidRPr="00B25226">
        <w:rPr>
          <w:rFonts w:asciiTheme="minorHAnsi" w:hAnsiTheme="minorHAnsi"/>
          <w:color w:val="auto"/>
        </w:rPr>
        <w:t xml:space="preserve"> northern latitudes </w:t>
      </w:r>
      <w:r>
        <w:rPr>
          <w:rFonts w:asciiTheme="minorHAnsi" w:hAnsiTheme="minorHAnsi"/>
          <w:color w:val="auto"/>
        </w:rPr>
        <w:t xml:space="preserve">will </w:t>
      </w:r>
      <w:r w:rsidRPr="00B25226">
        <w:rPr>
          <w:rFonts w:asciiTheme="minorHAnsi" w:hAnsiTheme="minorHAnsi"/>
          <w:color w:val="auto"/>
        </w:rPr>
        <w:t>begin to resemble adjacent southern latitudes,</w:t>
      </w:r>
      <w:r>
        <w:rPr>
          <w:rFonts w:asciiTheme="minorHAnsi" w:hAnsiTheme="minorHAnsi"/>
          <w:color w:val="auto"/>
        </w:rPr>
        <w:t xml:space="preserve"> however, photoperiod in these latitudes will remain consistent.  If insects are to win, they will need to adjust how they respond to the warmer temperatures being approximated by photoperiod. Some insects could adjust to these changes through evolutionary adaptation. Evolutionary adaptation can be described as a product of natural selection changing the average genetic frequency of traits within a population whereby genotypes within a population that are better suited for a given environment increase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Pr>
          <w:rFonts w:asciiTheme="minorHAnsi" w:hAnsiTheme="minorHAnsi"/>
          <w:color w:val="auto"/>
        </w:rPr>
        <w:fldChar w:fldCharType="separate"/>
      </w:r>
      <w:r w:rsidRPr="004E4CBE">
        <w:rPr>
          <w:rFonts w:asciiTheme="minorHAnsi" w:hAnsiTheme="minorHAnsi"/>
          <w:noProof/>
          <w:color w:val="auto"/>
        </w:rPr>
        <w:t>(Lee 2002)</w:t>
      </w:r>
      <w:r>
        <w:rPr>
          <w:rFonts w:asciiTheme="minorHAnsi" w:hAnsiTheme="minorHAnsi"/>
          <w:color w:val="auto"/>
        </w:rPr>
        <w:fldChar w:fldCharType="end"/>
      </w:r>
      <w:r>
        <w:rPr>
          <w:rFonts w:asciiTheme="minorHAnsi" w:hAnsiTheme="minorHAnsi"/>
          <w:color w:val="auto"/>
        </w:rPr>
        <w:t xml:space="preserve">. As temperatures warm, insects with genotypes that enable them to adjust to the warmer temperatures predicted by photoperiod could migrate into these changing northern regions that now have more southern thermal conditions, and win. </w:t>
      </w:r>
    </w:p>
    <w:p w14:paraId="589F9ADE" w14:textId="039F44E3" w:rsidR="00792752" w:rsidRDefault="00792752" w:rsidP="00792752">
      <w:pPr>
        <w:spacing w:line="480" w:lineRule="auto"/>
        <w:ind w:firstLine="720"/>
        <w:rPr>
          <w:rFonts w:asciiTheme="minorHAnsi" w:hAnsiTheme="minorHAnsi"/>
          <w:color w:val="auto"/>
        </w:rPr>
      </w:pPr>
      <w:r>
        <w:rPr>
          <w:rFonts w:asciiTheme="minorHAnsi" w:hAnsiTheme="minorHAnsi"/>
          <w:color w:val="auto"/>
        </w:rPr>
        <w:t>The relatively consistent nature of photoperiod makes it a reliable cue insects can use to approximate the changes in their environment</w:t>
      </w:r>
      <w:r w:rsidR="00A10828">
        <w:rPr>
          <w:rFonts w:asciiTheme="minorHAnsi" w:hAnsiTheme="minorHAnsi"/>
          <w:color w:val="auto"/>
        </w:rPr>
        <w:t xml:space="preserve">s. </w:t>
      </w:r>
      <w:commentRangeStart w:id="0"/>
      <w:r w:rsidR="00A10828" w:rsidRPr="00A10828">
        <w:rPr>
          <w:rFonts w:asciiTheme="minorHAnsi" w:hAnsiTheme="minorHAnsi"/>
          <w:color w:val="auto"/>
          <w:highlight w:val="yellow"/>
        </w:rPr>
        <w:t xml:space="preserve">If winning insects are to take advantage of the </w:t>
      </w:r>
      <w:r w:rsidR="00A10828" w:rsidRPr="00A10828">
        <w:rPr>
          <w:rFonts w:asciiTheme="minorHAnsi" w:hAnsiTheme="minorHAnsi"/>
          <w:color w:val="auto"/>
          <w:highlight w:val="yellow"/>
        </w:rPr>
        <w:lastRenderedPageBreak/>
        <w:t>longer growing season, those sensitive to photoperiod will need to adjust to the warmer temperatures predicted by photoperiod</w:t>
      </w:r>
      <w:r w:rsidRPr="00A10828">
        <w:rPr>
          <w:rFonts w:asciiTheme="minorHAnsi" w:hAnsiTheme="minorHAnsi"/>
          <w:color w:val="auto"/>
          <w:highlight w:val="yellow"/>
        </w:rPr>
        <w:t>.</w:t>
      </w:r>
      <w:r>
        <w:rPr>
          <w:rFonts w:asciiTheme="minorHAnsi" w:hAnsiTheme="minorHAnsi"/>
          <w:color w:val="auto"/>
        </w:rPr>
        <w:t xml:space="preserve"> </w:t>
      </w:r>
      <w:commentRangeEnd w:id="0"/>
      <w:r w:rsidR="00A10828">
        <w:rPr>
          <w:rStyle w:val="CommentReference"/>
        </w:rPr>
        <w:commentReference w:id="0"/>
      </w:r>
      <w:r w:rsidR="00A10828">
        <w:rPr>
          <w:rFonts w:asciiTheme="minorHAnsi" w:hAnsiTheme="minorHAnsi"/>
          <w:color w:val="auto"/>
        </w:rPr>
        <w:t xml:space="preserve"> Ph</w:t>
      </w:r>
      <w:r>
        <w:rPr>
          <w:rFonts w:asciiTheme="minorHAnsi" w:hAnsiTheme="minorHAnsi"/>
          <w:color w:val="auto"/>
        </w:rPr>
        <w:t>enotypic plasticity and evolutionary adaptation in important traits that predicate life history decisions, like critical photoperiod, could allow populations to adjust to changes in their environment by delaying the onset of dormancy. A warmer climate means growing seasons will become longer and it will be those insects that are synchronized with these extended growing seasons that will have the advantage and could win.</w:t>
      </w:r>
    </w:p>
    <w:p w14:paraId="5BA43008" w14:textId="77777777" w:rsidR="00AE3713" w:rsidRPr="00B25226" w:rsidRDefault="00AE3713" w:rsidP="00AE3713">
      <w:pPr>
        <w:spacing w:line="480" w:lineRule="auto"/>
        <w:rPr>
          <w:rFonts w:asciiTheme="minorHAnsi" w:hAnsiTheme="minorHAnsi"/>
          <w:color w:val="auto"/>
        </w:rPr>
      </w:pPr>
    </w:p>
    <w:p w14:paraId="3DC60436" w14:textId="2A41E447" w:rsidR="00792752" w:rsidRPr="00F127A0" w:rsidRDefault="00A10828" w:rsidP="00792752">
      <w:pPr>
        <w:spacing w:line="480" w:lineRule="auto"/>
        <w:rPr>
          <w:rFonts w:asciiTheme="minorHAnsi" w:hAnsiTheme="minorHAnsi"/>
          <w:color w:val="FF0000"/>
        </w:rPr>
      </w:pPr>
      <w:r>
        <w:rPr>
          <w:rFonts w:asciiTheme="minorHAnsi" w:hAnsiTheme="minorHAnsi"/>
          <w:b/>
          <w:color w:val="auto"/>
        </w:rPr>
        <w:t>Adjusting through Dormancy</w:t>
      </w:r>
      <w:r w:rsidRPr="00B25226">
        <w:rPr>
          <w:rFonts w:asciiTheme="minorHAnsi" w:hAnsiTheme="minorHAnsi"/>
          <w:b/>
          <w:color w:val="auto"/>
        </w:rPr>
        <w:t xml:space="preserve">: </w:t>
      </w:r>
      <w:r>
        <w:rPr>
          <w:rFonts w:asciiTheme="minorHAnsi" w:hAnsiTheme="minorHAnsi"/>
          <w:color w:val="auto"/>
        </w:rPr>
        <w:t>To ensure their survival, organisms must monitor and respond to their internal and external environments to avoid</w:t>
      </w:r>
      <w:r w:rsidR="00223692">
        <w:rPr>
          <w:rFonts w:asciiTheme="minorHAnsi" w:hAnsiTheme="minorHAnsi"/>
          <w:color w:val="auto"/>
        </w:rPr>
        <w:t xml:space="preserve"> conditions that are stressful and </w:t>
      </w:r>
      <w:r>
        <w:rPr>
          <w:rFonts w:asciiTheme="minorHAnsi" w:hAnsiTheme="minorHAnsi"/>
          <w:color w:val="auto"/>
        </w:rPr>
        <w:t>take advantage of</w:t>
      </w:r>
      <w:r w:rsidR="00362F62">
        <w:rPr>
          <w:rFonts w:asciiTheme="minorHAnsi" w:hAnsiTheme="minorHAnsi"/>
          <w:color w:val="auto"/>
        </w:rPr>
        <w:t xml:space="preserve"> suitable conditions to ensure their survival</w:t>
      </w:r>
      <w:r>
        <w:rPr>
          <w:rFonts w:asciiTheme="minorHAnsi" w:hAnsiTheme="minorHAnsi"/>
          <w:color w:val="auto"/>
        </w:rPr>
        <w:t xml:space="preserve">. </w:t>
      </w:r>
      <w:r w:rsidR="001B2C13">
        <w:rPr>
          <w:rFonts w:asciiTheme="minorHAnsi" w:hAnsiTheme="minorHAnsi"/>
          <w:color w:val="auto"/>
        </w:rPr>
        <w:t>In their natural environment, insects</w:t>
      </w:r>
      <w:r>
        <w:rPr>
          <w:rFonts w:asciiTheme="minorHAnsi" w:hAnsiTheme="minorHAnsi"/>
          <w:color w:val="auto"/>
        </w:rPr>
        <w:t xml:space="preserve"> are</w:t>
      </w:r>
      <w:r w:rsidR="001B2C13">
        <w:rPr>
          <w:rFonts w:asciiTheme="minorHAnsi" w:hAnsiTheme="minorHAnsi"/>
          <w:color w:val="auto"/>
        </w:rPr>
        <w:t xml:space="preserve"> exposed to</w:t>
      </w:r>
      <w:r w:rsidR="008F48A5">
        <w:rPr>
          <w:rFonts w:asciiTheme="minorHAnsi" w:hAnsiTheme="minorHAnsi"/>
          <w:color w:val="auto"/>
        </w:rPr>
        <w:t xml:space="preserve"> </w:t>
      </w:r>
      <w:r w:rsidR="00ED0A80">
        <w:rPr>
          <w:rFonts w:asciiTheme="minorHAnsi" w:hAnsiTheme="minorHAnsi"/>
          <w:color w:val="auto"/>
        </w:rPr>
        <w:t xml:space="preserve">both </w:t>
      </w:r>
      <w:r w:rsidR="008F48A5">
        <w:rPr>
          <w:rFonts w:asciiTheme="minorHAnsi" w:hAnsiTheme="minorHAnsi"/>
          <w:color w:val="auto"/>
        </w:rPr>
        <w:t>acute and chronic stress</w:t>
      </w:r>
      <w:r w:rsidR="00847CFA">
        <w:rPr>
          <w:rFonts w:asciiTheme="minorHAnsi" w:hAnsiTheme="minorHAnsi"/>
          <w:color w:val="auto"/>
        </w:rPr>
        <w:t>.</w:t>
      </w:r>
      <w:r w:rsidR="008F48A5">
        <w:rPr>
          <w:rFonts w:asciiTheme="minorHAnsi" w:hAnsiTheme="minorHAnsi"/>
          <w:color w:val="auto"/>
        </w:rPr>
        <w:t xml:space="preserve"> </w:t>
      </w:r>
      <w:r w:rsidR="00847CFA">
        <w:rPr>
          <w:rFonts w:asciiTheme="minorHAnsi" w:hAnsiTheme="minorHAnsi"/>
          <w:color w:val="auto"/>
        </w:rPr>
        <w:t>F</w:t>
      </w:r>
      <w:r w:rsidR="00847CFA">
        <w:rPr>
          <w:rFonts w:asciiTheme="minorHAnsi" w:hAnsiTheme="minorHAnsi"/>
          <w:color w:val="auto"/>
        </w:rPr>
        <w:t>luctuations</w:t>
      </w:r>
      <w:r w:rsidR="00847CFA">
        <w:rPr>
          <w:rFonts w:asciiTheme="minorHAnsi" w:hAnsiTheme="minorHAnsi"/>
          <w:color w:val="auto"/>
        </w:rPr>
        <w:t xml:space="preserve"> away from some optimal condition in environmental factors like </w:t>
      </w:r>
      <w:r w:rsidR="00847CFA">
        <w:rPr>
          <w:rFonts w:asciiTheme="minorHAnsi" w:hAnsiTheme="minorHAnsi"/>
          <w:color w:val="auto"/>
        </w:rPr>
        <w:t>temperature, food availability, humidity etc.</w:t>
      </w:r>
      <w:r w:rsidR="00847CFA">
        <w:rPr>
          <w:rFonts w:asciiTheme="minorHAnsi" w:hAnsiTheme="minorHAnsi"/>
          <w:color w:val="auto"/>
        </w:rPr>
        <w:t xml:space="preserve"> that occur over a </w:t>
      </w:r>
      <w:r w:rsidR="008F48A5">
        <w:rPr>
          <w:rFonts w:asciiTheme="minorHAnsi" w:hAnsiTheme="minorHAnsi"/>
          <w:color w:val="auto"/>
        </w:rPr>
        <w:t xml:space="preserve">relatively short period of time </w:t>
      </w:r>
      <w:r w:rsidR="00847CFA">
        <w:rPr>
          <w:rFonts w:asciiTheme="minorHAnsi" w:hAnsiTheme="minorHAnsi"/>
          <w:color w:val="auto"/>
        </w:rPr>
        <w:t xml:space="preserve">could be said to be acute stress </w:t>
      </w:r>
      <w:r w:rsidR="008F48A5">
        <w:rPr>
          <w:rFonts w:asciiTheme="minorHAnsi" w:hAnsiTheme="minorHAnsi"/>
          <w:color w:val="auto"/>
        </w:rPr>
        <w:t>while</w:t>
      </w:r>
      <w:r w:rsidR="00847CFA">
        <w:rPr>
          <w:rFonts w:asciiTheme="minorHAnsi" w:hAnsiTheme="minorHAnsi"/>
          <w:color w:val="auto"/>
        </w:rPr>
        <w:t xml:space="preserve"> fluctuations in these fa</w:t>
      </w:r>
      <w:r w:rsidR="00600219">
        <w:rPr>
          <w:rFonts w:asciiTheme="minorHAnsi" w:hAnsiTheme="minorHAnsi"/>
          <w:color w:val="auto"/>
        </w:rPr>
        <w:t>c</w:t>
      </w:r>
      <w:r w:rsidR="00847CFA">
        <w:rPr>
          <w:rFonts w:asciiTheme="minorHAnsi" w:hAnsiTheme="minorHAnsi"/>
          <w:color w:val="auto"/>
        </w:rPr>
        <w:t>tors over a relatively long period of time can be considered</w:t>
      </w:r>
      <w:r w:rsidR="008F48A5">
        <w:rPr>
          <w:rFonts w:asciiTheme="minorHAnsi" w:hAnsiTheme="minorHAnsi"/>
          <w:color w:val="auto"/>
        </w:rPr>
        <w:t xml:space="preserve"> chronic stress</w:t>
      </w:r>
      <w:r w:rsidR="00644976">
        <w:rPr>
          <w:rFonts w:asciiTheme="minorHAnsi" w:hAnsiTheme="minorHAnsi"/>
          <w:color w:val="auto"/>
        </w:rPr>
        <w:t xml:space="preserve">. </w:t>
      </w:r>
      <w:r w:rsidR="00C62CBC">
        <w:rPr>
          <w:rFonts w:asciiTheme="minorHAnsi" w:hAnsiTheme="minorHAnsi"/>
          <w:color w:val="auto"/>
        </w:rPr>
        <w:t xml:space="preserve">As insects monitor their environments and stress their response to these </w:t>
      </w:r>
      <w:r w:rsidR="00847CFA">
        <w:rPr>
          <w:rFonts w:asciiTheme="minorHAnsi" w:hAnsiTheme="minorHAnsi"/>
          <w:color w:val="auto"/>
        </w:rPr>
        <w:t>acute or chronic</w:t>
      </w:r>
      <w:r w:rsidR="00C62CBC">
        <w:rPr>
          <w:rFonts w:asciiTheme="minorHAnsi" w:hAnsiTheme="minorHAnsi"/>
          <w:color w:val="auto"/>
        </w:rPr>
        <w:t xml:space="preserve"> stresses</w:t>
      </w:r>
      <w:r w:rsidR="00847CFA">
        <w:rPr>
          <w:rFonts w:asciiTheme="minorHAnsi" w:hAnsiTheme="minorHAnsi"/>
          <w:color w:val="auto"/>
        </w:rPr>
        <w:t xml:space="preserve"> </w:t>
      </w:r>
      <w:r w:rsidR="001B2C13">
        <w:rPr>
          <w:rFonts w:asciiTheme="minorHAnsi" w:hAnsiTheme="minorHAnsi"/>
          <w:color w:val="auto"/>
        </w:rPr>
        <w:t xml:space="preserve">can </w:t>
      </w:r>
      <w:r w:rsidR="00C62CBC">
        <w:rPr>
          <w:rFonts w:asciiTheme="minorHAnsi" w:hAnsiTheme="minorHAnsi"/>
          <w:color w:val="auto"/>
        </w:rPr>
        <w:t xml:space="preserve">be immediate or have </w:t>
      </w:r>
      <w:r w:rsidR="001B2C13">
        <w:rPr>
          <w:rFonts w:asciiTheme="minorHAnsi" w:hAnsiTheme="minorHAnsi"/>
          <w:color w:val="auto"/>
        </w:rPr>
        <w:t xml:space="preserve">long term effects on </w:t>
      </w:r>
      <w:r w:rsidR="00847CFA">
        <w:rPr>
          <w:rFonts w:asciiTheme="minorHAnsi" w:hAnsiTheme="minorHAnsi"/>
          <w:color w:val="auto"/>
        </w:rPr>
        <w:t xml:space="preserve">an insect’s </w:t>
      </w:r>
      <w:r w:rsidR="001B2C13">
        <w:rPr>
          <w:rFonts w:asciiTheme="minorHAnsi" w:hAnsiTheme="minorHAnsi"/>
          <w:color w:val="auto"/>
        </w:rPr>
        <w:t xml:space="preserve">behavior and physiology. </w:t>
      </w:r>
      <w:r w:rsidR="00847CFA">
        <w:rPr>
          <w:rFonts w:asciiTheme="minorHAnsi" w:hAnsiTheme="minorHAnsi"/>
          <w:color w:val="auto"/>
        </w:rPr>
        <w:t>Insects are ectotherms</w:t>
      </w:r>
      <w:r>
        <w:rPr>
          <w:rFonts w:asciiTheme="minorHAnsi" w:hAnsiTheme="minorHAnsi"/>
          <w:color w:val="auto"/>
        </w:rPr>
        <w:t xml:space="preserve"> and</w:t>
      </w:r>
      <w:r w:rsidR="00847CFA">
        <w:rPr>
          <w:rFonts w:asciiTheme="minorHAnsi" w:hAnsiTheme="minorHAnsi"/>
          <w:color w:val="auto"/>
        </w:rPr>
        <w:t xml:space="preserve"> are</w:t>
      </w:r>
      <w:r>
        <w:rPr>
          <w:rFonts w:asciiTheme="minorHAnsi" w:hAnsiTheme="minorHAnsi"/>
          <w:color w:val="auto"/>
        </w:rPr>
        <w:t xml:space="preserve"> readily susceptible to thermal </w:t>
      </w:r>
      <w:r w:rsidR="00847CFA">
        <w:rPr>
          <w:rFonts w:asciiTheme="minorHAnsi" w:hAnsiTheme="minorHAnsi"/>
          <w:color w:val="auto"/>
        </w:rPr>
        <w:t>stress</w:t>
      </w:r>
      <w:r>
        <w:rPr>
          <w:rFonts w:asciiTheme="minorHAnsi" w:hAnsiTheme="minorHAnsi"/>
          <w:color w:val="auto"/>
        </w:rPr>
        <w:t xml:space="preserve"> in their environment. Acute thermal stresses </w:t>
      </w:r>
      <w:r w:rsidR="00392785">
        <w:rPr>
          <w:rFonts w:asciiTheme="minorHAnsi" w:hAnsiTheme="minorHAnsi"/>
          <w:color w:val="auto"/>
        </w:rPr>
        <w:t>in the form of diurnal cycles</w:t>
      </w:r>
      <w:r w:rsidR="00EF1917">
        <w:rPr>
          <w:rFonts w:asciiTheme="minorHAnsi" w:hAnsiTheme="minorHAnsi"/>
          <w:color w:val="auto"/>
        </w:rPr>
        <w:t xml:space="preserve"> </w:t>
      </w:r>
      <w:bookmarkStart w:id="1" w:name="_GoBack"/>
      <w:bookmarkEnd w:id="1"/>
      <w:r w:rsidR="00146BF9">
        <w:rPr>
          <w:rFonts w:asciiTheme="minorHAnsi" w:hAnsiTheme="minorHAnsi"/>
          <w:color w:val="auto"/>
        </w:rPr>
        <w:t>ar</w:t>
      </w:r>
      <w:r w:rsidR="00644976">
        <w:rPr>
          <w:rFonts w:asciiTheme="minorHAnsi" w:hAnsiTheme="minorHAnsi"/>
          <w:color w:val="auto"/>
        </w:rPr>
        <w:t xml:space="preserve">e the </w:t>
      </w:r>
      <w:proofErr w:type="gramStart"/>
      <w:r w:rsidR="00644976">
        <w:rPr>
          <w:rFonts w:asciiTheme="minorHAnsi" w:hAnsiTheme="minorHAnsi"/>
          <w:color w:val="auto"/>
        </w:rPr>
        <w:t>short term</w:t>
      </w:r>
      <w:proofErr w:type="gramEnd"/>
      <w:r w:rsidR="00644976">
        <w:rPr>
          <w:rFonts w:asciiTheme="minorHAnsi" w:hAnsiTheme="minorHAnsi"/>
          <w:color w:val="auto"/>
        </w:rPr>
        <w:t xml:space="preserve"> changes in the</w:t>
      </w:r>
      <w:r>
        <w:rPr>
          <w:rFonts w:asciiTheme="minorHAnsi" w:hAnsiTheme="minorHAnsi"/>
          <w:color w:val="auto"/>
        </w:rPr>
        <w:t xml:space="preserve"> include the atypical and unpredictable changes in temperatures. While chronic thermal stresses include the cyclic and predictable changes in temperatures. Dormancy is a strategy used by most insects to mediate the negative effects of acute and chronic stress they experience in their environments. </w:t>
      </w:r>
      <w:r>
        <w:rPr>
          <w:rFonts w:asciiTheme="minorHAnsi" w:hAnsiTheme="minorHAnsi"/>
          <w:color w:val="auto"/>
        </w:rPr>
        <w:lastRenderedPageBreak/>
        <w:t xml:space="preserve">Quiescence is a transient state of reduced activity that insects use to protect themselves from acute environmental stress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Pr>
          <w:rFonts w:asciiTheme="minorHAnsi" w:hAnsiTheme="minorHAnsi"/>
          <w:color w:val="auto"/>
        </w:rPr>
        <w:fldChar w:fldCharType="separate"/>
      </w:r>
      <w:r w:rsidRPr="00320918">
        <w:rPr>
          <w:rFonts w:asciiTheme="minorHAnsi" w:hAnsiTheme="minorHAnsi"/>
          <w:noProof/>
          <w:color w:val="auto"/>
        </w:rPr>
        <w:t>(Koštál 2006)</w:t>
      </w:r>
      <w:r>
        <w:rPr>
          <w:rFonts w:asciiTheme="minorHAnsi" w:hAnsiTheme="minorHAnsi"/>
          <w:color w:val="auto"/>
        </w:rPr>
        <w:fldChar w:fldCharType="end"/>
      </w:r>
      <w:r>
        <w:rPr>
          <w:rFonts w:asciiTheme="minorHAnsi" w:hAnsiTheme="minorHAnsi"/>
          <w:color w:val="auto"/>
        </w:rPr>
        <w:t xml:space="preserve">. </w:t>
      </w:r>
      <w:r w:rsidR="00792752" w:rsidRPr="00F127A0">
        <w:rPr>
          <w:rFonts w:asciiTheme="minorHAnsi" w:hAnsiTheme="minorHAnsi"/>
          <w:color w:val="FF0000"/>
        </w:rPr>
        <w:t xml:space="preserve">Acute thermal stresses include the </w:t>
      </w:r>
      <w:commentRangeStart w:id="2"/>
      <w:r w:rsidR="00792752" w:rsidRPr="00F127A0">
        <w:rPr>
          <w:rFonts w:asciiTheme="minorHAnsi" w:hAnsiTheme="minorHAnsi"/>
          <w:color w:val="FF0000"/>
        </w:rPr>
        <w:t>atypical and unpredictable changes in temperatures</w:t>
      </w:r>
      <w:commentRangeEnd w:id="2"/>
      <w:r w:rsidR="00792752" w:rsidRPr="00F127A0">
        <w:rPr>
          <w:rStyle w:val="CommentReference"/>
          <w:color w:val="FF0000"/>
        </w:rPr>
        <w:commentReference w:id="2"/>
      </w:r>
      <w:r w:rsidR="00792752" w:rsidRPr="00F127A0">
        <w:rPr>
          <w:rFonts w:asciiTheme="minorHAnsi" w:hAnsiTheme="minorHAnsi"/>
          <w:color w:val="FF0000"/>
        </w:rPr>
        <w:t xml:space="preserve">. </w:t>
      </w:r>
      <w:commentRangeStart w:id="3"/>
      <w:r w:rsidR="00792752" w:rsidRPr="00F127A0">
        <w:rPr>
          <w:rFonts w:asciiTheme="minorHAnsi" w:hAnsiTheme="minorHAnsi"/>
          <w:color w:val="FF0000"/>
        </w:rPr>
        <w:t xml:space="preserve">While chronic </w:t>
      </w:r>
      <w:commentRangeEnd w:id="3"/>
      <w:r w:rsidR="00792752" w:rsidRPr="00F127A0">
        <w:rPr>
          <w:rStyle w:val="CommentReference"/>
          <w:color w:val="FF0000"/>
        </w:rPr>
        <w:commentReference w:id="3"/>
      </w:r>
      <w:r w:rsidR="00792752" w:rsidRPr="00F127A0">
        <w:rPr>
          <w:rFonts w:asciiTheme="minorHAnsi" w:hAnsiTheme="minorHAnsi"/>
          <w:color w:val="FF0000"/>
        </w:rPr>
        <w:t xml:space="preserve">thermal stresses include the cyclic and predictable changes in temperatures. Dormancy is a strategy used by most insects to mediate the negative effects of </w:t>
      </w:r>
      <w:commentRangeStart w:id="4"/>
      <w:r w:rsidR="00792752" w:rsidRPr="00F127A0">
        <w:rPr>
          <w:rFonts w:asciiTheme="minorHAnsi" w:hAnsiTheme="minorHAnsi"/>
          <w:color w:val="FF0000"/>
        </w:rPr>
        <w:t>acute and chronic stress they experience in their environments</w:t>
      </w:r>
      <w:commentRangeEnd w:id="4"/>
      <w:r w:rsidR="00792752" w:rsidRPr="00F127A0">
        <w:rPr>
          <w:rStyle w:val="CommentReference"/>
          <w:color w:val="FF0000"/>
        </w:rPr>
        <w:commentReference w:id="4"/>
      </w:r>
      <w:r w:rsidR="00792752" w:rsidRPr="00F127A0">
        <w:rPr>
          <w:rFonts w:asciiTheme="minorHAnsi" w:hAnsiTheme="minorHAnsi"/>
          <w:color w:val="FF0000"/>
        </w:rPr>
        <w:t xml:space="preserve">. Quiescence is a transient state of reduced activity that insects use to protect themselves from acute environmental stress </w:t>
      </w:r>
      <w:r w:rsidR="00792752" w:rsidRPr="00F127A0">
        <w:rPr>
          <w:rFonts w:asciiTheme="minorHAnsi" w:hAnsiTheme="minorHAnsi"/>
          <w:color w:val="FF0000"/>
        </w:rPr>
        <w:fldChar w:fldCharType="begin" w:fldLock="1"/>
      </w:r>
      <w:r w:rsidR="00792752" w:rsidRPr="00F127A0">
        <w:rPr>
          <w:rFonts w:asciiTheme="minorHAnsi" w:hAnsiTheme="minorHAnsi"/>
          <w:color w:val="FF0000"/>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792752" w:rsidRPr="00F127A0">
        <w:rPr>
          <w:rFonts w:asciiTheme="minorHAnsi" w:hAnsiTheme="minorHAnsi"/>
          <w:color w:val="FF0000"/>
        </w:rPr>
        <w:fldChar w:fldCharType="separate"/>
      </w:r>
      <w:r w:rsidR="00792752" w:rsidRPr="00F127A0">
        <w:rPr>
          <w:rFonts w:asciiTheme="minorHAnsi" w:hAnsiTheme="minorHAnsi"/>
          <w:noProof/>
          <w:color w:val="FF0000"/>
        </w:rPr>
        <w:t>(Koštál 2006)</w:t>
      </w:r>
      <w:r w:rsidR="00792752" w:rsidRPr="00F127A0">
        <w:rPr>
          <w:rFonts w:asciiTheme="minorHAnsi" w:hAnsiTheme="minorHAnsi"/>
          <w:color w:val="FF0000"/>
        </w:rPr>
        <w:fldChar w:fldCharType="end"/>
      </w:r>
      <w:r w:rsidR="00792752" w:rsidRPr="00F127A0">
        <w:rPr>
          <w:rFonts w:asciiTheme="minorHAnsi" w:hAnsiTheme="minorHAnsi"/>
          <w:color w:val="FF0000"/>
        </w:rPr>
        <w:t>. Acute stress, like unpredictable temperature fluctuations, can increase water loss and lead to desiccation. As environmental stresses are detected</w:t>
      </w:r>
      <w:ins w:id="5" w:author="Dan Hahn" w:date="2017-09-10T14:20:00Z">
        <w:r w:rsidR="00792752" w:rsidRPr="00F127A0">
          <w:rPr>
            <w:rFonts w:asciiTheme="minorHAnsi" w:hAnsiTheme="minorHAnsi"/>
            <w:color w:val="FF0000"/>
          </w:rPr>
          <w:t>,</w:t>
        </w:r>
      </w:ins>
      <w:r w:rsidR="00792752" w:rsidRPr="00F127A0">
        <w:rPr>
          <w:rFonts w:asciiTheme="minorHAnsi" w:hAnsiTheme="minorHAnsi"/>
          <w:color w:val="FF0000"/>
        </w:rPr>
        <w:t xml:space="preserve"> quiescence can be induced in direct response to those stresses. Once the stress is relieved, </w:t>
      </w:r>
      <w:ins w:id="6" w:author="Dan Hahn" w:date="2017-09-10T14:21:00Z">
        <w:r w:rsidR="00792752" w:rsidRPr="00F127A0">
          <w:rPr>
            <w:rFonts w:asciiTheme="minorHAnsi" w:hAnsiTheme="minorHAnsi"/>
            <w:color w:val="FF0000"/>
          </w:rPr>
          <w:t xml:space="preserve">if the period of stress was not too long or extreme, </w:t>
        </w:r>
      </w:ins>
      <w:r w:rsidR="00792752" w:rsidRPr="00F127A0">
        <w:rPr>
          <w:rFonts w:asciiTheme="minorHAnsi" w:hAnsiTheme="minorHAnsi"/>
          <w:color w:val="FF0000"/>
        </w:rPr>
        <w:t>quiescence is</w:t>
      </w:r>
      <w:del w:id="7" w:author="Dan Hahn" w:date="2017-09-10T14:21:00Z">
        <w:r w:rsidR="00792752" w:rsidRPr="00F127A0" w:rsidDel="000B6553">
          <w:rPr>
            <w:rFonts w:asciiTheme="minorHAnsi" w:hAnsiTheme="minorHAnsi"/>
            <w:color w:val="FF0000"/>
          </w:rPr>
          <w:delText xml:space="preserve"> completely</w:delText>
        </w:r>
      </w:del>
      <w:r w:rsidR="00792752" w:rsidRPr="00F127A0">
        <w:rPr>
          <w:rFonts w:asciiTheme="minorHAnsi" w:hAnsiTheme="minorHAnsi"/>
          <w:color w:val="FF0000"/>
        </w:rPr>
        <w:t xml:space="preserve"> reversed and insect activity can </w:t>
      </w:r>
      <w:ins w:id="8" w:author="Dan Hahn" w:date="2017-09-10T14:21:00Z">
        <w:r w:rsidR="00792752" w:rsidRPr="00F127A0">
          <w:rPr>
            <w:rFonts w:asciiTheme="minorHAnsi" w:hAnsiTheme="minorHAnsi"/>
            <w:color w:val="FF0000"/>
          </w:rPr>
          <w:t xml:space="preserve">quickly </w:t>
        </w:r>
      </w:ins>
      <w:r w:rsidR="00792752" w:rsidRPr="00F127A0">
        <w:rPr>
          <w:rFonts w:asciiTheme="minorHAnsi" w:hAnsiTheme="minorHAnsi"/>
          <w:color w:val="FF0000"/>
        </w:rPr>
        <w:t>resume</w:t>
      </w:r>
      <w:del w:id="9" w:author="Dan Hahn" w:date="2017-09-10T14:21:00Z">
        <w:r w:rsidR="00792752" w:rsidRPr="00F127A0" w:rsidDel="000B6553">
          <w:rPr>
            <w:rFonts w:asciiTheme="minorHAnsi" w:hAnsiTheme="minorHAnsi"/>
            <w:color w:val="FF0000"/>
          </w:rPr>
          <w:delText>, immediately</w:delText>
        </w:r>
      </w:del>
      <w:r w:rsidR="00792752" w:rsidRPr="00F127A0">
        <w:rPr>
          <w:rFonts w:asciiTheme="minorHAnsi" w:hAnsiTheme="minorHAnsi"/>
          <w:color w:val="FF0000"/>
        </w:rPr>
        <w:t xml:space="preserve">. Diapause is an endogenously regulated type of dormancy used by insects in response to cyclic and chronic stress encountered in their environment </w:t>
      </w:r>
      <w:r w:rsidR="00792752" w:rsidRPr="00F127A0">
        <w:rPr>
          <w:rFonts w:asciiTheme="minorHAnsi" w:hAnsiTheme="minorHAnsi"/>
          <w:color w:val="FF0000"/>
        </w:rPr>
        <w:fldChar w:fldCharType="begin" w:fldLock="1"/>
      </w:r>
      <w:r w:rsidR="00792752" w:rsidRPr="00F127A0">
        <w:rPr>
          <w:rFonts w:asciiTheme="minorHAnsi" w:hAnsiTheme="minorHAnsi"/>
          <w:color w:val="FF0000"/>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792752" w:rsidRPr="00F127A0">
        <w:rPr>
          <w:rFonts w:asciiTheme="minorHAnsi" w:hAnsiTheme="minorHAnsi"/>
          <w:color w:val="FF0000"/>
        </w:rPr>
        <w:fldChar w:fldCharType="separate"/>
      </w:r>
      <w:r w:rsidR="00792752" w:rsidRPr="00F127A0">
        <w:rPr>
          <w:rFonts w:asciiTheme="minorHAnsi" w:hAnsiTheme="minorHAnsi"/>
          <w:noProof/>
          <w:color w:val="FF0000"/>
        </w:rPr>
        <w:t>(Koštál 2006)</w:t>
      </w:r>
      <w:r w:rsidR="00792752" w:rsidRPr="00F127A0">
        <w:rPr>
          <w:rFonts w:asciiTheme="minorHAnsi" w:hAnsiTheme="minorHAnsi"/>
          <w:color w:val="FF0000"/>
        </w:rPr>
        <w:fldChar w:fldCharType="end"/>
      </w:r>
      <w:r w:rsidR="00792752" w:rsidRPr="00F127A0">
        <w:rPr>
          <w:rFonts w:asciiTheme="minorHAnsi" w:hAnsiTheme="minorHAnsi"/>
          <w:color w:val="FF0000"/>
        </w:rPr>
        <w:t>. Seasonal changes in temperature and available resources are common stresses insects typically encounter. For most temperate insects, as temperatures decrease their physiology struggles to maintain a metabolic rate suitable for continued development</w:t>
      </w:r>
      <w:ins w:id="10" w:author="Dan Hahn" w:date="2017-09-10T14:22:00Z">
        <w:r w:rsidR="00792752" w:rsidRPr="00F127A0">
          <w:rPr>
            <w:rFonts w:asciiTheme="minorHAnsi" w:hAnsiTheme="minorHAnsi"/>
            <w:color w:val="FF0000"/>
          </w:rPr>
          <w:t xml:space="preserve">. </w:t>
        </w:r>
      </w:ins>
      <w:r w:rsidR="00792752" w:rsidRPr="00F127A0">
        <w:rPr>
          <w:rFonts w:asciiTheme="minorHAnsi" w:hAnsiTheme="minorHAnsi"/>
          <w:color w:val="FF0000"/>
        </w:rPr>
        <w:t xml:space="preserve"> </w:t>
      </w:r>
      <w:ins w:id="11" w:author="Dan Hahn" w:date="2017-09-10T14:22:00Z">
        <w:r w:rsidR="00792752" w:rsidRPr="00F127A0">
          <w:rPr>
            <w:rFonts w:asciiTheme="minorHAnsi" w:hAnsiTheme="minorHAnsi"/>
            <w:color w:val="FF0000"/>
          </w:rPr>
          <w:t>Furthermore a</w:t>
        </w:r>
      </w:ins>
      <w:del w:id="12" w:author="Dan Hahn" w:date="2017-09-10T14:22:00Z">
        <w:r w:rsidR="00792752" w:rsidRPr="00F127A0" w:rsidDel="000B6553">
          <w:rPr>
            <w:rFonts w:asciiTheme="minorHAnsi" w:hAnsiTheme="minorHAnsi"/>
            <w:color w:val="FF0000"/>
          </w:rPr>
          <w:delText>and a</w:delText>
        </w:r>
      </w:del>
      <w:r w:rsidR="00792752" w:rsidRPr="00F127A0">
        <w:rPr>
          <w:rFonts w:asciiTheme="minorHAnsi" w:hAnsiTheme="minorHAnsi"/>
          <w:color w:val="FF0000"/>
        </w:rPr>
        <w:t>s resource availability declines</w:t>
      </w:r>
      <w:ins w:id="13" w:author="Dan Hahn" w:date="2017-09-10T14:22:00Z">
        <w:r w:rsidR="00792752" w:rsidRPr="00F127A0">
          <w:rPr>
            <w:rFonts w:asciiTheme="minorHAnsi" w:hAnsiTheme="minorHAnsi"/>
            <w:color w:val="FF0000"/>
          </w:rPr>
          <w:t>,</w:t>
        </w:r>
      </w:ins>
      <w:del w:id="14" w:author="Dan Hahn" w:date="2017-09-10T14:22:00Z">
        <w:r w:rsidR="00792752" w:rsidRPr="00F127A0" w:rsidDel="000B6553">
          <w:rPr>
            <w:rFonts w:asciiTheme="minorHAnsi" w:hAnsiTheme="minorHAnsi"/>
            <w:color w:val="FF0000"/>
          </w:rPr>
          <w:delText>,</w:delText>
        </w:r>
      </w:del>
      <w:r w:rsidR="00792752" w:rsidRPr="00F127A0">
        <w:rPr>
          <w:rFonts w:asciiTheme="minorHAnsi" w:hAnsiTheme="minorHAnsi"/>
          <w:color w:val="FF0000"/>
        </w:rPr>
        <w:t xml:space="preserve"> insects struggle to acquire enough resources to fuel their metabolism. Diapause protects insects from these chronic stresses through profound changes in an insect’s behavior and physiology. However, unlike quiescence, diapause is generally induced preemptively before an environmental stress is encountered. Insects monitor predictable cues, like photoperiod in temperate environments</w:t>
      </w:r>
      <w:del w:id="15" w:author="Dan Hahn" w:date="2017-09-10T14:22:00Z">
        <w:r w:rsidR="00792752" w:rsidRPr="00F127A0" w:rsidDel="000B6553">
          <w:rPr>
            <w:rFonts w:asciiTheme="minorHAnsi" w:hAnsiTheme="minorHAnsi"/>
            <w:color w:val="FF0000"/>
          </w:rPr>
          <w:delText>,</w:delText>
        </w:r>
      </w:del>
      <w:r w:rsidR="00792752" w:rsidRPr="00F127A0">
        <w:rPr>
          <w:rFonts w:asciiTheme="minorHAnsi" w:hAnsiTheme="minorHAnsi"/>
          <w:color w:val="FF0000"/>
        </w:rPr>
        <w:t xml:space="preserve"> to </w:t>
      </w:r>
      <w:commentRangeStart w:id="16"/>
      <w:r w:rsidR="00792752" w:rsidRPr="00F127A0">
        <w:rPr>
          <w:rFonts w:asciiTheme="minorHAnsi" w:hAnsiTheme="minorHAnsi"/>
          <w:color w:val="FF0000"/>
        </w:rPr>
        <w:t>approximate</w:t>
      </w:r>
      <w:commentRangeEnd w:id="16"/>
      <w:r w:rsidR="00792752" w:rsidRPr="00F127A0">
        <w:rPr>
          <w:rStyle w:val="CommentReference"/>
          <w:color w:val="FF0000"/>
        </w:rPr>
        <w:commentReference w:id="16"/>
      </w:r>
      <w:r w:rsidR="00792752" w:rsidRPr="00F127A0">
        <w:rPr>
          <w:rFonts w:asciiTheme="minorHAnsi" w:hAnsiTheme="minorHAnsi"/>
          <w:color w:val="FF0000"/>
        </w:rPr>
        <w:t xml:space="preserve"> periods of prolonged environmental stress. </w:t>
      </w:r>
      <w:commentRangeStart w:id="17"/>
      <w:r w:rsidR="00792752" w:rsidRPr="00F127A0">
        <w:rPr>
          <w:rFonts w:asciiTheme="minorHAnsi" w:hAnsiTheme="minorHAnsi"/>
          <w:color w:val="FF0000"/>
        </w:rPr>
        <w:t xml:space="preserve">By taking advantage of environmental cues that signal changes in their </w:t>
      </w:r>
      <w:r w:rsidR="00792752" w:rsidRPr="00F127A0">
        <w:rPr>
          <w:rFonts w:asciiTheme="minorHAnsi" w:hAnsiTheme="minorHAnsi"/>
          <w:color w:val="FF0000"/>
        </w:rPr>
        <w:lastRenderedPageBreak/>
        <w:t>environment and escaping those changes through diapause. Insects that experience adjusted diapause phenology, allowing them to track the warmer temperatures approximated by photoperiod could win as climate temperatures continue to increase.</w:t>
      </w:r>
      <w:commentRangeEnd w:id="17"/>
      <w:r w:rsidR="00792752" w:rsidRPr="00F127A0">
        <w:rPr>
          <w:rStyle w:val="CommentReference"/>
          <w:color w:val="FF0000"/>
        </w:rPr>
        <w:commentReference w:id="17"/>
      </w:r>
    </w:p>
    <w:p w14:paraId="12836B1D" w14:textId="77777777" w:rsidR="00956D2D" w:rsidRDefault="00956D2D">
      <w:pPr>
        <w:spacing w:line="480" w:lineRule="auto"/>
        <w:rPr>
          <w:rFonts w:asciiTheme="minorHAnsi" w:hAnsiTheme="minorHAnsi"/>
          <w:b/>
          <w:color w:val="auto"/>
        </w:rPr>
      </w:pPr>
    </w:p>
    <w:p w14:paraId="16BEEBD7" w14:textId="4DD4677C" w:rsidR="005038D9" w:rsidRDefault="00A5676D" w:rsidP="00BD77A6">
      <w:pPr>
        <w:spacing w:line="480" w:lineRule="auto"/>
        <w:rPr>
          <w:rFonts w:asciiTheme="minorHAnsi" w:hAnsiTheme="minorHAnsi"/>
          <w:color w:val="auto"/>
        </w:rPr>
      </w:pPr>
      <w:r>
        <w:rPr>
          <w:rFonts w:asciiTheme="minorHAnsi" w:hAnsiTheme="minorHAnsi"/>
          <w:color w:val="auto"/>
        </w:rPr>
        <w:t xml:space="preserve">Acute stress, </w:t>
      </w:r>
      <w:r w:rsidR="00EA5E4F">
        <w:rPr>
          <w:rFonts w:asciiTheme="minorHAnsi" w:hAnsiTheme="minorHAnsi"/>
          <w:color w:val="auto"/>
        </w:rPr>
        <w:t xml:space="preserve">like unpredictable temperature fluctuations, </w:t>
      </w:r>
      <w:r>
        <w:rPr>
          <w:rFonts w:asciiTheme="minorHAnsi" w:hAnsiTheme="minorHAnsi"/>
          <w:color w:val="auto"/>
        </w:rPr>
        <w:t>can increase water loss and lead to desiccation. As environmental stresses are detected q</w:t>
      </w:r>
      <w:r w:rsidR="00EA5E4F">
        <w:rPr>
          <w:rFonts w:asciiTheme="minorHAnsi" w:hAnsiTheme="minorHAnsi"/>
          <w:color w:val="auto"/>
        </w:rPr>
        <w:t xml:space="preserve">uiescence </w:t>
      </w:r>
      <w:r w:rsidR="00892C2D">
        <w:rPr>
          <w:rFonts w:asciiTheme="minorHAnsi" w:hAnsiTheme="minorHAnsi"/>
          <w:color w:val="auto"/>
        </w:rPr>
        <w:t>can be induced in direct response to those</w:t>
      </w:r>
      <w:r>
        <w:rPr>
          <w:rFonts w:asciiTheme="minorHAnsi" w:hAnsiTheme="minorHAnsi"/>
          <w:color w:val="auto"/>
        </w:rPr>
        <w:t xml:space="preserve"> stresses</w:t>
      </w:r>
      <w:r w:rsidR="00892C2D">
        <w:rPr>
          <w:rFonts w:asciiTheme="minorHAnsi" w:hAnsiTheme="minorHAnsi"/>
          <w:color w:val="auto"/>
        </w:rPr>
        <w:t>. O</w:t>
      </w:r>
      <w:r w:rsidR="00EA5E4F">
        <w:rPr>
          <w:rFonts w:asciiTheme="minorHAnsi" w:hAnsiTheme="minorHAnsi"/>
          <w:color w:val="auto"/>
        </w:rPr>
        <w:t>nce the stress is relieved</w:t>
      </w:r>
      <w:r w:rsidR="00B17675">
        <w:rPr>
          <w:rFonts w:asciiTheme="minorHAnsi" w:hAnsiTheme="minorHAnsi"/>
          <w:color w:val="auto"/>
        </w:rPr>
        <w:t xml:space="preserve">, </w:t>
      </w:r>
      <w:r w:rsidR="00320918">
        <w:rPr>
          <w:rFonts w:asciiTheme="minorHAnsi" w:hAnsiTheme="minorHAnsi"/>
          <w:color w:val="auto"/>
        </w:rPr>
        <w:t xml:space="preserve">quiescence </w:t>
      </w:r>
      <w:r w:rsidR="00526A61">
        <w:rPr>
          <w:rFonts w:asciiTheme="minorHAnsi" w:hAnsiTheme="minorHAnsi"/>
          <w:color w:val="auto"/>
        </w:rPr>
        <w:t>is</w:t>
      </w:r>
      <w:r w:rsidR="00B66807">
        <w:rPr>
          <w:rFonts w:asciiTheme="minorHAnsi" w:hAnsiTheme="minorHAnsi"/>
          <w:color w:val="auto"/>
        </w:rPr>
        <w:t xml:space="preserve"> completely reversed</w:t>
      </w:r>
      <w:r w:rsidR="00526A61">
        <w:rPr>
          <w:rFonts w:asciiTheme="minorHAnsi" w:hAnsiTheme="minorHAnsi"/>
          <w:color w:val="auto"/>
        </w:rPr>
        <w:t xml:space="preserve"> and</w:t>
      </w:r>
      <w:r w:rsidR="00B17675">
        <w:rPr>
          <w:rFonts w:asciiTheme="minorHAnsi" w:hAnsiTheme="minorHAnsi"/>
          <w:color w:val="auto"/>
        </w:rPr>
        <w:t xml:space="preserve"> insect </w:t>
      </w:r>
      <w:r w:rsidR="00526A61">
        <w:rPr>
          <w:rFonts w:asciiTheme="minorHAnsi" w:hAnsiTheme="minorHAnsi"/>
          <w:color w:val="auto"/>
        </w:rPr>
        <w:t xml:space="preserve">activity </w:t>
      </w:r>
      <w:r w:rsidR="00B66807">
        <w:rPr>
          <w:rFonts w:asciiTheme="minorHAnsi" w:hAnsiTheme="minorHAnsi"/>
          <w:color w:val="auto"/>
        </w:rPr>
        <w:t xml:space="preserve">can </w:t>
      </w:r>
      <w:r w:rsidR="00892C2D">
        <w:rPr>
          <w:rFonts w:asciiTheme="minorHAnsi" w:hAnsiTheme="minorHAnsi"/>
          <w:color w:val="auto"/>
        </w:rPr>
        <w:t>resume,</w:t>
      </w:r>
      <w:r w:rsidR="00B66807">
        <w:rPr>
          <w:rFonts w:asciiTheme="minorHAnsi" w:hAnsiTheme="minorHAnsi"/>
          <w:color w:val="auto"/>
        </w:rPr>
        <w:t xml:space="preserve"> immediately</w:t>
      </w:r>
      <w:r w:rsidR="00B17675">
        <w:rPr>
          <w:rFonts w:asciiTheme="minorHAnsi" w:hAnsiTheme="minorHAnsi"/>
          <w:color w:val="auto"/>
        </w:rPr>
        <w:t>.</w:t>
      </w:r>
      <w:r w:rsidR="003F083F" w:rsidRPr="00B25226">
        <w:rPr>
          <w:rFonts w:asciiTheme="minorHAnsi" w:hAnsiTheme="minorHAnsi"/>
          <w:color w:val="auto"/>
        </w:rPr>
        <w:t xml:space="preserve"> </w:t>
      </w:r>
      <w:r w:rsidR="00C90DEC">
        <w:rPr>
          <w:rFonts w:asciiTheme="minorHAnsi" w:hAnsiTheme="minorHAnsi"/>
          <w:color w:val="auto"/>
        </w:rPr>
        <w:t>Diapause is</w:t>
      </w:r>
      <w:r>
        <w:rPr>
          <w:rFonts w:asciiTheme="minorHAnsi" w:hAnsiTheme="minorHAnsi"/>
          <w:color w:val="auto"/>
        </w:rPr>
        <w:t xml:space="preserve"> an endogenously regulated </w:t>
      </w:r>
      <w:r w:rsidR="00C90DEC">
        <w:rPr>
          <w:rFonts w:asciiTheme="minorHAnsi" w:hAnsiTheme="minorHAnsi"/>
          <w:color w:val="auto"/>
        </w:rPr>
        <w:t>type of dormancy use</w:t>
      </w:r>
      <w:r w:rsidR="00EB29DB">
        <w:rPr>
          <w:rFonts w:asciiTheme="minorHAnsi" w:hAnsiTheme="minorHAnsi"/>
          <w:color w:val="auto"/>
        </w:rPr>
        <w:t>d</w:t>
      </w:r>
      <w:r w:rsidR="00C90DEC">
        <w:rPr>
          <w:rFonts w:asciiTheme="minorHAnsi" w:hAnsiTheme="minorHAnsi"/>
          <w:color w:val="auto"/>
        </w:rPr>
        <w:t xml:space="preserve"> by insects </w:t>
      </w:r>
      <w:r>
        <w:rPr>
          <w:rFonts w:asciiTheme="minorHAnsi" w:hAnsiTheme="minorHAnsi"/>
          <w:color w:val="auto"/>
        </w:rPr>
        <w:t xml:space="preserve">in response to </w:t>
      </w:r>
      <w:r w:rsidR="00265C55">
        <w:rPr>
          <w:rFonts w:asciiTheme="minorHAnsi" w:hAnsiTheme="minorHAnsi"/>
          <w:color w:val="auto"/>
        </w:rPr>
        <w:t xml:space="preserve">cyclic and </w:t>
      </w:r>
      <w:r>
        <w:rPr>
          <w:rFonts w:asciiTheme="minorHAnsi" w:hAnsiTheme="minorHAnsi"/>
          <w:color w:val="auto"/>
        </w:rPr>
        <w:t>chronic stress encountered in their environment</w:t>
      </w:r>
      <w:r w:rsidR="00265C55">
        <w:rPr>
          <w:rFonts w:asciiTheme="minorHAnsi" w:hAnsiTheme="minorHAnsi"/>
          <w:color w:val="auto"/>
        </w:rPr>
        <w:t xml:space="preserve"> </w:t>
      </w:r>
      <w:r w:rsidR="00265C55">
        <w:rPr>
          <w:rFonts w:asciiTheme="minorHAnsi" w:hAnsiTheme="minorHAnsi"/>
          <w:color w:val="auto"/>
        </w:rPr>
        <w:fldChar w:fldCharType="begin" w:fldLock="1"/>
      </w:r>
      <w:r w:rsidR="000F20D2">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265C55">
        <w:rPr>
          <w:rFonts w:asciiTheme="minorHAnsi" w:hAnsiTheme="minorHAnsi"/>
          <w:color w:val="auto"/>
        </w:rPr>
        <w:fldChar w:fldCharType="separate"/>
      </w:r>
      <w:r w:rsidR="00265C55" w:rsidRPr="00265C55">
        <w:rPr>
          <w:rFonts w:asciiTheme="minorHAnsi" w:hAnsiTheme="minorHAnsi"/>
          <w:noProof/>
          <w:color w:val="auto"/>
        </w:rPr>
        <w:t>(Koštál 2006)</w:t>
      </w:r>
      <w:r w:rsidR="00265C55">
        <w:rPr>
          <w:rFonts w:asciiTheme="minorHAnsi" w:hAnsiTheme="minorHAnsi"/>
          <w:color w:val="auto"/>
        </w:rPr>
        <w:fldChar w:fldCharType="end"/>
      </w:r>
      <w:r>
        <w:rPr>
          <w:rFonts w:asciiTheme="minorHAnsi" w:hAnsiTheme="minorHAnsi"/>
          <w:color w:val="auto"/>
        </w:rPr>
        <w:t xml:space="preserve">. </w:t>
      </w:r>
      <w:r w:rsidR="00265C55">
        <w:rPr>
          <w:rFonts w:asciiTheme="minorHAnsi" w:hAnsiTheme="minorHAnsi"/>
          <w:color w:val="auto"/>
        </w:rPr>
        <w:t>Seasonal changes in temperature and available resources are common stresses insects typically encounter. For most temperate insects, as temperatures decrease their physiology struggles to maintain a metabolic rate suitable for continued development and as resource availability declines, insects struggle to acquire enough resources to fuel their metabolism</w:t>
      </w:r>
      <w:r w:rsidR="00D91AF6">
        <w:rPr>
          <w:rFonts w:asciiTheme="minorHAnsi" w:hAnsiTheme="minorHAnsi"/>
          <w:color w:val="auto"/>
        </w:rPr>
        <w:t>.</w:t>
      </w:r>
      <w:r w:rsidR="00265C55">
        <w:rPr>
          <w:rFonts w:asciiTheme="minorHAnsi" w:hAnsiTheme="minorHAnsi"/>
          <w:color w:val="auto"/>
        </w:rPr>
        <w:t xml:space="preserve"> </w:t>
      </w:r>
      <w:r w:rsidR="00D91AF6">
        <w:rPr>
          <w:rFonts w:asciiTheme="minorHAnsi" w:hAnsiTheme="minorHAnsi"/>
          <w:color w:val="auto"/>
        </w:rPr>
        <w:t xml:space="preserve">Diapause </w:t>
      </w:r>
      <w:r w:rsidR="00131A9E">
        <w:rPr>
          <w:rFonts w:asciiTheme="minorHAnsi" w:hAnsiTheme="minorHAnsi"/>
          <w:color w:val="auto"/>
        </w:rPr>
        <w:t>protects insects from these</w:t>
      </w:r>
      <w:r w:rsidR="00D91AF6">
        <w:rPr>
          <w:rFonts w:asciiTheme="minorHAnsi" w:hAnsiTheme="minorHAnsi"/>
          <w:color w:val="auto"/>
        </w:rPr>
        <w:t xml:space="preserve"> c</w:t>
      </w:r>
      <w:r w:rsidR="00265C55">
        <w:rPr>
          <w:rFonts w:asciiTheme="minorHAnsi" w:hAnsiTheme="minorHAnsi"/>
          <w:color w:val="auto"/>
        </w:rPr>
        <w:t>hronic stress</w:t>
      </w:r>
      <w:r w:rsidR="00D91AF6">
        <w:rPr>
          <w:rFonts w:asciiTheme="minorHAnsi" w:hAnsiTheme="minorHAnsi"/>
          <w:color w:val="auto"/>
        </w:rPr>
        <w:t xml:space="preserve">es </w:t>
      </w:r>
      <w:r w:rsidR="00131A9E">
        <w:rPr>
          <w:rFonts w:asciiTheme="minorHAnsi" w:hAnsiTheme="minorHAnsi"/>
          <w:color w:val="auto"/>
        </w:rPr>
        <w:t>through profound changes in an insect</w:t>
      </w:r>
      <w:r w:rsidR="001319AA">
        <w:rPr>
          <w:rFonts w:asciiTheme="minorHAnsi" w:hAnsiTheme="minorHAnsi"/>
          <w:color w:val="auto"/>
        </w:rPr>
        <w:t>’</w:t>
      </w:r>
      <w:r w:rsidR="00131A9E">
        <w:rPr>
          <w:rFonts w:asciiTheme="minorHAnsi" w:hAnsiTheme="minorHAnsi"/>
          <w:color w:val="auto"/>
        </w:rPr>
        <w:t>s behavior and physiology.</w:t>
      </w:r>
      <w:r w:rsidR="00BD77A6" w:rsidRPr="00BD77A6">
        <w:rPr>
          <w:rFonts w:asciiTheme="minorHAnsi" w:hAnsiTheme="minorHAnsi"/>
          <w:color w:val="auto"/>
        </w:rPr>
        <w:t xml:space="preserve"> </w:t>
      </w:r>
      <w:r w:rsidR="00BD77A6">
        <w:rPr>
          <w:rFonts w:asciiTheme="minorHAnsi" w:hAnsiTheme="minorHAnsi"/>
          <w:color w:val="auto"/>
        </w:rPr>
        <w:t xml:space="preserve">However, unlike quiescence, diapause is generally </w:t>
      </w:r>
      <w:r w:rsidR="00F2668B">
        <w:rPr>
          <w:rFonts w:asciiTheme="minorHAnsi" w:hAnsiTheme="minorHAnsi"/>
          <w:color w:val="auto"/>
        </w:rPr>
        <w:t>induced</w:t>
      </w:r>
      <w:r w:rsidR="00BD77A6">
        <w:rPr>
          <w:rFonts w:asciiTheme="minorHAnsi" w:hAnsiTheme="minorHAnsi"/>
          <w:color w:val="auto"/>
        </w:rPr>
        <w:t xml:space="preserve"> preemptively before an environmental stress is encountered</w:t>
      </w:r>
      <w:r w:rsidR="00131A9E">
        <w:rPr>
          <w:rFonts w:asciiTheme="minorHAnsi" w:hAnsiTheme="minorHAnsi"/>
          <w:color w:val="auto"/>
        </w:rPr>
        <w:t xml:space="preserve">. Insects monitor predictable </w:t>
      </w:r>
      <w:r w:rsidR="006818B8">
        <w:rPr>
          <w:rFonts w:asciiTheme="minorHAnsi" w:hAnsiTheme="minorHAnsi"/>
          <w:color w:val="auto"/>
        </w:rPr>
        <w:t xml:space="preserve">cues, like photoperiod in temperate environments, </w:t>
      </w:r>
      <w:r w:rsidR="00131A9E">
        <w:rPr>
          <w:rFonts w:asciiTheme="minorHAnsi" w:hAnsiTheme="minorHAnsi"/>
          <w:color w:val="auto"/>
        </w:rPr>
        <w:t xml:space="preserve">to approximate periods of </w:t>
      </w:r>
      <w:r w:rsidR="006818B8">
        <w:rPr>
          <w:rFonts w:asciiTheme="minorHAnsi" w:hAnsiTheme="minorHAnsi"/>
          <w:color w:val="auto"/>
        </w:rPr>
        <w:t xml:space="preserve">prolonged </w:t>
      </w:r>
      <w:r w:rsidR="00131A9E">
        <w:rPr>
          <w:rFonts w:asciiTheme="minorHAnsi" w:hAnsiTheme="minorHAnsi"/>
          <w:color w:val="auto"/>
        </w:rPr>
        <w:t xml:space="preserve">environmental stress. </w:t>
      </w:r>
      <w:r w:rsidR="006818B8">
        <w:rPr>
          <w:rFonts w:asciiTheme="minorHAnsi" w:hAnsiTheme="minorHAnsi"/>
          <w:color w:val="auto"/>
        </w:rPr>
        <w:t xml:space="preserve">By taking advantage of environmental cues </w:t>
      </w:r>
      <w:r w:rsidR="002563FD">
        <w:rPr>
          <w:rFonts w:asciiTheme="minorHAnsi" w:hAnsiTheme="minorHAnsi"/>
          <w:color w:val="auto"/>
        </w:rPr>
        <w:t xml:space="preserve">that signal changes in their </w:t>
      </w:r>
      <w:r w:rsidR="00872ECB">
        <w:rPr>
          <w:rFonts w:asciiTheme="minorHAnsi" w:hAnsiTheme="minorHAnsi"/>
          <w:color w:val="auto"/>
        </w:rPr>
        <w:t xml:space="preserve">environment </w:t>
      </w:r>
      <w:r w:rsidR="006818B8">
        <w:rPr>
          <w:rFonts w:asciiTheme="minorHAnsi" w:hAnsiTheme="minorHAnsi"/>
          <w:color w:val="auto"/>
        </w:rPr>
        <w:t xml:space="preserve">and </w:t>
      </w:r>
      <w:r w:rsidR="002563FD">
        <w:rPr>
          <w:rFonts w:asciiTheme="minorHAnsi" w:hAnsiTheme="minorHAnsi"/>
          <w:color w:val="auto"/>
        </w:rPr>
        <w:t>escaping those changes through diapause</w:t>
      </w:r>
      <w:r w:rsidR="00EE3119">
        <w:rPr>
          <w:rFonts w:asciiTheme="minorHAnsi" w:hAnsiTheme="minorHAnsi"/>
          <w:color w:val="auto"/>
        </w:rPr>
        <w:t xml:space="preserve">. Insects that experience adjusted diapause phenology, allowing them to track the warmer temperatures </w:t>
      </w:r>
      <w:r w:rsidR="009A2E94">
        <w:rPr>
          <w:rFonts w:asciiTheme="minorHAnsi" w:hAnsiTheme="minorHAnsi"/>
          <w:color w:val="auto"/>
        </w:rPr>
        <w:t>approximated by photoperiod</w:t>
      </w:r>
      <w:r w:rsidR="00131A9E">
        <w:rPr>
          <w:rFonts w:asciiTheme="minorHAnsi" w:hAnsiTheme="minorHAnsi"/>
          <w:color w:val="auto"/>
        </w:rPr>
        <w:t xml:space="preserve"> could win as climate temperatures continue to increase.</w:t>
      </w:r>
    </w:p>
    <w:p w14:paraId="535E88A2" w14:textId="5913AF1A" w:rsidR="001B18BD" w:rsidRDefault="005038D9" w:rsidP="001F0097">
      <w:pPr>
        <w:spacing w:line="480" w:lineRule="auto"/>
        <w:ind w:firstLine="720"/>
        <w:rPr>
          <w:rFonts w:asciiTheme="minorHAnsi" w:hAnsiTheme="minorHAnsi"/>
          <w:color w:val="auto"/>
        </w:rPr>
      </w:pPr>
      <w:r>
        <w:rPr>
          <w:rFonts w:asciiTheme="minorHAnsi" w:hAnsiTheme="minorHAnsi"/>
          <w:color w:val="auto"/>
        </w:rPr>
        <w:lastRenderedPageBreak/>
        <w:t>Diapause is a genetically determined, environmentally influenced phase of development and generally during which metabolic activity can be suppressed, development blah…. This life history phase can be “obligatory” as observed in univoltine insect species</w:t>
      </w:r>
      <w:r w:rsidR="006B24CD">
        <w:rPr>
          <w:rFonts w:asciiTheme="minorHAnsi" w:hAnsiTheme="minorHAnsi"/>
          <w:color w:val="auto"/>
        </w:rPr>
        <w:t xml:space="preserve"> </w:t>
      </w:r>
      <w:r w:rsidR="006B24CD">
        <w:rPr>
          <w:rFonts w:asciiTheme="minorHAnsi" w:hAnsiTheme="minorHAnsi"/>
          <w:color w:val="auto"/>
        </w:rPr>
        <w:fldChar w:fldCharType="begin" w:fldLock="1"/>
      </w:r>
      <w:r w:rsidR="006B24CD">
        <w:rPr>
          <w:rFonts w:asciiTheme="minorHAnsi" w:hAnsiTheme="minorHAnsi"/>
          <w:color w:val="auto"/>
        </w:rPr>
        <w:instrText>ADDIN CSL_CITATION { "citationItems" : [ { "id" : "ITEM-1", "itemData" : { "author" : [ { "dropping-particle" : "", "family" : "Tauber", "given" : "Catherine A", "non-dropping-particle" : "", "parse-names" : false, "suffix" : "" }, { "dropping-particle" : "", "family" : "Tauber", "given" : "Maurice J", "non-dropping-particle" : "", "parse-names" : false, "suffix" : "" } ], "id" : "ITEM-1", "issue" : "1981", "issued" : { "date-parts" : [ [ "1981" ] ] }, "page" : "281-308", "title" : "Insect seasonal cycles: genetics and evolution ,~4195", "type" : "article-journal", "volume" : "12" }, "uris" : [ "http://www.mendeley.com/documents/?uuid=03c19cc1-93e6-4e2b-b967-d4a9f4925944" ] }, { "id" : "ITEM-2",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"ITEM-2", "issue" : "2", "issued" : { "date-parts" : [ [ "2006" ] ] }, "page" : "113-127", "title" : "Eco-physiological phases of insect diapause", "type" : "article-journal", "volume" : "52" }, "uris" : [ "http://www.mendeley.com/documents/?uuid=0a17510b-e832-4dd9-9029-f5db210a638e" ] } ], "mendeley" : { "formattedCitation" : "(Tauber and Tauber 1981, Ko\u0161t\u00e1l 2006)", "plainTextFormattedCitation" : "(Tauber and Tauber 1981, Ko\u0161t\u00e1l 2006)", "previouslyFormattedCitation" : "(Tauber and Tauber 1981, Ko\u0161t\u00e1l 2006)" }, "properties" : { "noteIndex" : 0 }, "schema" : "https://github.com/citation-style-language/schema/raw/master/csl-citation.json" }</w:instrText>
      </w:r>
      <w:r w:rsidR="006B24CD">
        <w:rPr>
          <w:rFonts w:asciiTheme="minorHAnsi" w:hAnsiTheme="minorHAnsi"/>
          <w:color w:val="auto"/>
        </w:rPr>
        <w:fldChar w:fldCharType="separate"/>
      </w:r>
      <w:r w:rsidR="006B24CD" w:rsidRPr="006B24CD">
        <w:rPr>
          <w:rFonts w:asciiTheme="minorHAnsi" w:hAnsiTheme="minorHAnsi"/>
          <w:noProof/>
          <w:color w:val="auto"/>
        </w:rPr>
        <w:t>(Tauber and Tauber 1981, Koštál 2006)</w:t>
      </w:r>
      <w:r w:rsidR="006B24CD">
        <w:rPr>
          <w:rFonts w:asciiTheme="minorHAnsi" w:hAnsiTheme="minorHAnsi"/>
          <w:color w:val="auto"/>
        </w:rPr>
        <w:fldChar w:fldCharType="end"/>
      </w:r>
      <w:r>
        <w:rPr>
          <w:rFonts w:asciiTheme="minorHAnsi" w:hAnsiTheme="minorHAnsi"/>
          <w:color w:val="auto"/>
        </w:rPr>
        <w:t>. These insects exist in environmental conditions that permit the growth and reproduction of one generation of offspring during a single growing season. Or diapause can be “facultative” as observed in multivoltine insect species. Multivoltine insects l</w:t>
      </w:r>
      <w:r w:rsidR="00670DFF">
        <w:rPr>
          <w:rFonts w:asciiTheme="minorHAnsi" w:hAnsiTheme="minorHAnsi"/>
          <w:color w:val="auto"/>
        </w:rPr>
        <w:t>ive in environments</w:t>
      </w:r>
      <w:r>
        <w:rPr>
          <w:rFonts w:asciiTheme="minorHAnsi" w:hAnsiTheme="minorHAnsi"/>
          <w:color w:val="auto"/>
        </w:rPr>
        <w:t xml:space="preserve"> that allow the successful production and reproduction of</w:t>
      </w:r>
      <w:r w:rsidR="00670DFF">
        <w:rPr>
          <w:rFonts w:asciiTheme="minorHAnsi" w:hAnsiTheme="minorHAnsi"/>
          <w:color w:val="auto"/>
        </w:rPr>
        <w:t xml:space="preserve"> more tha</w:t>
      </w:r>
      <w:r>
        <w:rPr>
          <w:rFonts w:asciiTheme="minorHAnsi" w:hAnsiTheme="minorHAnsi"/>
          <w:color w:val="auto"/>
        </w:rPr>
        <w:t>n one annual generation of offspring during a single growing season. Depending on the species of insect, the</w:t>
      </w:r>
      <w:r w:rsidR="00670DFF">
        <w:rPr>
          <w:rFonts w:asciiTheme="minorHAnsi" w:hAnsiTheme="minorHAnsi"/>
          <w:color w:val="auto"/>
        </w:rPr>
        <w:t xml:space="preserve"> life stage when diapause is </w:t>
      </w:r>
      <w:r w:rsidR="00F2668B">
        <w:rPr>
          <w:rFonts w:asciiTheme="minorHAnsi" w:hAnsiTheme="minorHAnsi"/>
          <w:color w:val="auto"/>
        </w:rPr>
        <w:t>induced</w:t>
      </w:r>
      <w:r w:rsidR="00670DFF">
        <w:rPr>
          <w:rFonts w:asciiTheme="minorHAnsi" w:hAnsiTheme="minorHAnsi"/>
          <w:color w:val="auto"/>
        </w:rPr>
        <w:t xml:space="preserve">, the intensity of diapause, and even the cues used that herald environmental changes can be and are </w:t>
      </w:r>
      <w:r>
        <w:rPr>
          <w:rFonts w:asciiTheme="minorHAnsi" w:hAnsiTheme="minorHAnsi"/>
          <w:color w:val="auto"/>
        </w:rPr>
        <w:t xml:space="preserve">tremendously variable. </w:t>
      </w:r>
      <w:r w:rsidR="00670DFF">
        <w:rPr>
          <w:rFonts w:asciiTheme="minorHAnsi" w:hAnsiTheme="minorHAnsi"/>
          <w:color w:val="auto"/>
        </w:rPr>
        <w:t>However, within a single species the environmental cue that stimulates diapause, the life stage sensitive to that cue and the resulting diapause phenotype all operate under strict genetic regulation and are</w:t>
      </w:r>
      <w:r w:rsidR="006B24CD">
        <w:rPr>
          <w:rFonts w:asciiTheme="minorHAnsi" w:hAnsiTheme="minorHAnsi"/>
          <w:color w:val="auto"/>
        </w:rPr>
        <w:t xml:space="preserve"> entirely</w:t>
      </w:r>
      <w:r w:rsidR="00670DFF">
        <w:rPr>
          <w:rFonts w:asciiTheme="minorHAnsi" w:hAnsiTheme="minorHAnsi"/>
          <w:color w:val="auto"/>
        </w:rPr>
        <w:t xml:space="preserve"> consistent within a single species</w:t>
      </w:r>
      <w:r w:rsidR="006B24CD">
        <w:rPr>
          <w:rFonts w:asciiTheme="minorHAnsi" w:hAnsiTheme="minorHAnsi"/>
          <w:color w:val="auto"/>
        </w:rPr>
        <w:t xml:space="preserve"> </w:t>
      </w:r>
      <w:r w:rsidR="006B24CD">
        <w:rPr>
          <w:rFonts w:asciiTheme="minorHAnsi" w:hAnsiTheme="minorHAnsi"/>
          <w:color w:val="auto"/>
        </w:rPr>
        <w:fldChar w:fldCharType="begin" w:fldLock="1"/>
      </w:r>
      <w:r w:rsidR="002F06EC">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6B24CD">
        <w:rPr>
          <w:rFonts w:asciiTheme="minorHAnsi" w:hAnsiTheme="minorHAnsi"/>
          <w:color w:val="auto"/>
        </w:rPr>
        <w:fldChar w:fldCharType="separate"/>
      </w:r>
      <w:r w:rsidR="006B24CD" w:rsidRPr="006B24CD">
        <w:rPr>
          <w:rFonts w:asciiTheme="minorHAnsi" w:hAnsiTheme="minorHAnsi"/>
          <w:noProof/>
          <w:color w:val="auto"/>
        </w:rPr>
        <w:t>(Bale and Hayward 2010)</w:t>
      </w:r>
      <w:r w:rsidR="006B24CD">
        <w:rPr>
          <w:rFonts w:asciiTheme="minorHAnsi" w:hAnsiTheme="minorHAnsi"/>
          <w:color w:val="auto"/>
        </w:rPr>
        <w:fldChar w:fldCharType="end"/>
      </w:r>
      <w:r w:rsidR="00670DFF">
        <w:rPr>
          <w:rFonts w:asciiTheme="minorHAnsi" w:hAnsiTheme="minorHAnsi"/>
          <w:color w:val="auto"/>
        </w:rPr>
        <w:t>.</w:t>
      </w:r>
      <w:r w:rsidR="00F06632">
        <w:rPr>
          <w:rFonts w:asciiTheme="minorHAnsi" w:hAnsiTheme="minorHAnsi"/>
          <w:color w:val="auto"/>
        </w:rPr>
        <w:t xml:space="preserve"> Diapause development occurs </w:t>
      </w:r>
      <w:r w:rsidR="00596199">
        <w:rPr>
          <w:rFonts w:asciiTheme="minorHAnsi" w:hAnsiTheme="minorHAnsi"/>
          <w:color w:val="auto"/>
        </w:rPr>
        <w:t>in</w:t>
      </w:r>
      <w:r w:rsidR="00F06632">
        <w:rPr>
          <w:rFonts w:asciiTheme="minorHAnsi" w:hAnsiTheme="minorHAnsi"/>
          <w:color w:val="auto"/>
        </w:rPr>
        <w:t xml:space="preserve"> </w:t>
      </w:r>
      <w:r w:rsidR="009A3678">
        <w:rPr>
          <w:rFonts w:asciiTheme="minorHAnsi" w:hAnsiTheme="minorHAnsi"/>
          <w:color w:val="auto"/>
        </w:rPr>
        <w:t>three</w:t>
      </w:r>
      <w:r w:rsidR="00F06632">
        <w:rPr>
          <w:rFonts w:asciiTheme="minorHAnsi" w:hAnsiTheme="minorHAnsi"/>
          <w:color w:val="auto"/>
        </w:rPr>
        <w:t xml:space="preserve"> distinct </w:t>
      </w:r>
      <w:r w:rsidR="00596199">
        <w:rPr>
          <w:rFonts w:asciiTheme="minorHAnsi" w:hAnsiTheme="minorHAnsi"/>
          <w:color w:val="auto"/>
        </w:rPr>
        <w:t>periods</w:t>
      </w:r>
      <w:r w:rsidR="00F06632">
        <w:rPr>
          <w:rFonts w:asciiTheme="minorHAnsi" w:hAnsiTheme="minorHAnsi"/>
          <w:color w:val="auto"/>
        </w:rPr>
        <w:t xml:space="preserve">; </w:t>
      </w:r>
      <w:r w:rsidR="004157C9">
        <w:rPr>
          <w:rFonts w:asciiTheme="minorHAnsi" w:hAnsiTheme="minorHAnsi"/>
          <w:color w:val="auto"/>
        </w:rPr>
        <w:t xml:space="preserve">pre-diapause, diapause, and post-diapause. </w:t>
      </w:r>
      <w:r w:rsidR="006B24CD">
        <w:rPr>
          <w:rFonts w:asciiTheme="minorHAnsi" w:hAnsiTheme="minorHAnsi"/>
          <w:color w:val="auto"/>
        </w:rPr>
        <w:t xml:space="preserve">Before diapause can even be </w:t>
      </w:r>
      <w:r w:rsidR="004157C9">
        <w:rPr>
          <w:rFonts w:asciiTheme="minorHAnsi" w:hAnsiTheme="minorHAnsi"/>
          <w:color w:val="auto"/>
        </w:rPr>
        <w:t>induced</w:t>
      </w:r>
      <w:r w:rsidR="006B24CD">
        <w:rPr>
          <w:rFonts w:asciiTheme="minorHAnsi" w:hAnsiTheme="minorHAnsi"/>
          <w:color w:val="auto"/>
        </w:rPr>
        <w:t xml:space="preserve"> the insect must reach </w:t>
      </w:r>
      <w:r w:rsidR="004157C9">
        <w:rPr>
          <w:rFonts w:asciiTheme="minorHAnsi" w:hAnsiTheme="minorHAnsi"/>
          <w:color w:val="auto"/>
        </w:rPr>
        <w:t>a</w:t>
      </w:r>
      <w:r w:rsidR="006B24CD">
        <w:rPr>
          <w:rFonts w:asciiTheme="minorHAnsi" w:hAnsiTheme="minorHAnsi"/>
          <w:color w:val="auto"/>
        </w:rPr>
        <w:t xml:space="preserve"> species specific</w:t>
      </w:r>
      <w:r w:rsidR="009A3678">
        <w:rPr>
          <w:rFonts w:asciiTheme="minorHAnsi" w:hAnsiTheme="minorHAnsi"/>
          <w:color w:val="auto"/>
        </w:rPr>
        <w:t>,</w:t>
      </w:r>
      <w:r w:rsidR="006B24CD">
        <w:rPr>
          <w:rFonts w:asciiTheme="minorHAnsi" w:hAnsiTheme="minorHAnsi"/>
          <w:color w:val="auto"/>
        </w:rPr>
        <w:t xml:space="preserve"> </w:t>
      </w:r>
      <w:r w:rsidR="009A3678">
        <w:rPr>
          <w:rFonts w:asciiTheme="minorHAnsi" w:hAnsiTheme="minorHAnsi"/>
          <w:color w:val="auto"/>
        </w:rPr>
        <w:t>genetically determined</w:t>
      </w:r>
      <w:r w:rsidR="006B24CD">
        <w:rPr>
          <w:rFonts w:asciiTheme="minorHAnsi" w:hAnsiTheme="minorHAnsi"/>
          <w:color w:val="auto"/>
        </w:rPr>
        <w:t xml:space="preserve"> </w:t>
      </w:r>
      <w:r w:rsidR="005A440D">
        <w:rPr>
          <w:rFonts w:asciiTheme="minorHAnsi" w:hAnsiTheme="minorHAnsi"/>
          <w:color w:val="auto"/>
        </w:rPr>
        <w:t>sensitive period.</w:t>
      </w:r>
      <w:r w:rsidR="006B24CD">
        <w:rPr>
          <w:rFonts w:asciiTheme="minorHAnsi" w:hAnsiTheme="minorHAnsi"/>
          <w:color w:val="auto"/>
        </w:rPr>
        <w:t xml:space="preserve"> </w:t>
      </w:r>
      <w:r w:rsidR="005A440D">
        <w:rPr>
          <w:rFonts w:asciiTheme="minorHAnsi" w:hAnsiTheme="minorHAnsi"/>
          <w:color w:val="auto"/>
        </w:rPr>
        <w:t>D</w:t>
      </w:r>
      <w:r w:rsidR="00BD77A6" w:rsidRPr="00B25226">
        <w:rPr>
          <w:rFonts w:asciiTheme="minorHAnsi" w:hAnsiTheme="minorHAnsi"/>
          <w:color w:val="auto"/>
        </w:rPr>
        <w:t>uring an insect</w:t>
      </w:r>
      <w:r w:rsidR="009A3678">
        <w:rPr>
          <w:rFonts w:asciiTheme="minorHAnsi" w:hAnsiTheme="minorHAnsi"/>
          <w:color w:val="auto"/>
        </w:rPr>
        <w:t>’</w:t>
      </w:r>
      <w:r w:rsidR="00BD77A6" w:rsidRPr="00B25226">
        <w:rPr>
          <w:rFonts w:asciiTheme="minorHAnsi" w:hAnsiTheme="minorHAnsi"/>
          <w:color w:val="auto"/>
        </w:rPr>
        <w:t xml:space="preserve">s sensitive period, they are sensitive to </w:t>
      </w:r>
      <w:r w:rsidR="005A440D">
        <w:rPr>
          <w:rFonts w:asciiTheme="minorHAnsi" w:hAnsiTheme="minorHAnsi"/>
          <w:color w:val="auto"/>
        </w:rPr>
        <w:t xml:space="preserve">the environmental </w:t>
      </w:r>
      <w:r w:rsidR="009A3678">
        <w:rPr>
          <w:rFonts w:asciiTheme="minorHAnsi" w:hAnsiTheme="minorHAnsi"/>
          <w:color w:val="auto"/>
        </w:rPr>
        <w:t>cue</w:t>
      </w:r>
      <w:r w:rsidR="005A440D">
        <w:rPr>
          <w:rFonts w:asciiTheme="minorHAnsi" w:hAnsiTheme="minorHAnsi"/>
          <w:color w:val="auto"/>
        </w:rPr>
        <w:t xml:space="preserve"> that </w:t>
      </w:r>
      <w:r w:rsidR="00F2668B">
        <w:rPr>
          <w:rFonts w:asciiTheme="minorHAnsi" w:hAnsiTheme="minorHAnsi"/>
          <w:color w:val="auto"/>
        </w:rPr>
        <w:t>induces</w:t>
      </w:r>
      <w:r w:rsidR="005A440D">
        <w:rPr>
          <w:rFonts w:asciiTheme="minorHAnsi" w:hAnsiTheme="minorHAnsi"/>
          <w:color w:val="auto"/>
        </w:rPr>
        <w:t xml:space="preserve"> diapause and they are</w:t>
      </w:r>
      <w:r w:rsidR="00BD77A6" w:rsidRPr="00B25226">
        <w:rPr>
          <w:rFonts w:asciiTheme="minorHAnsi" w:hAnsiTheme="minorHAnsi"/>
          <w:color w:val="auto"/>
        </w:rPr>
        <w:t xml:space="preserve"> physiologically competent to respond to </w:t>
      </w:r>
      <w:r w:rsidR="009A3678">
        <w:rPr>
          <w:rFonts w:asciiTheme="minorHAnsi" w:hAnsiTheme="minorHAnsi"/>
          <w:color w:val="auto"/>
        </w:rPr>
        <w:t>that</w:t>
      </w:r>
      <w:r w:rsidR="005A440D">
        <w:rPr>
          <w:rFonts w:asciiTheme="minorHAnsi" w:hAnsiTheme="minorHAnsi"/>
          <w:color w:val="auto"/>
        </w:rPr>
        <w:t xml:space="preserve"> cue</w:t>
      </w:r>
      <w:r w:rsidR="00BD77A6" w:rsidRPr="00B25226">
        <w:rPr>
          <w:rFonts w:asciiTheme="minorHAnsi" w:hAnsiTheme="minorHAnsi"/>
          <w:color w:val="auto"/>
        </w:rPr>
        <w:t xml:space="preserve"> by shifting away from direct development and towards diapause </w:t>
      </w:r>
      <w:r w:rsidR="00BD77A6" w:rsidRPr="00B25226">
        <w:rPr>
          <w:rFonts w:asciiTheme="minorHAnsi" w:hAnsiTheme="minorHAnsi"/>
          <w:color w:val="auto"/>
        </w:rPr>
        <w:fldChar w:fldCharType="begin" w:fldLock="1"/>
      </w:r>
      <w:r w:rsidR="00BD77A6" w:rsidRPr="00B2522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"id" : "ITEM-2",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"ITEM-2", "issue" : "6", "issued" : { "date-parts" : [ [ "2010" ] ] }, "page" : "980-994", "title" : "Insect overwintering in a changing climate", "type" : "article-journal", "volume" : "213" }, "uris" : [ "http://www.mendeley.com/documents/?uuid=9229b358-e33d-4f8b-93bc-fd9cfd7efc0f" ] } ], "mendeley" : { "formattedCitation" : "(Ko\u0161t\u00e1l 2006, Bale and Hayward 2010)", "plainTextFormattedCitation" : "(Ko\u0161t\u00e1l 2006, Bale and Hayward 2010)", "previouslyFormattedCitation" : "(Ko\u0161t\u00e1l 2006, Bale and Hayward 2010)" }, "properties" : { "noteIndex" : 0 }, "schema" : "https://github.com/citation-style-language/schema/raw/master/csl-citation.json" }</w:instrText>
      </w:r>
      <w:r w:rsidR="00BD77A6" w:rsidRPr="00B25226">
        <w:rPr>
          <w:rFonts w:asciiTheme="minorHAnsi" w:hAnsiTheme="minorHAnsi"/>
          <w:color w:val="auto"/>
        </w:rPr>
        <w:fldChar w:fldCharType="separate"/>
      </w:r>
      <w:r w:rsidR="00BD77A6" w:rsidRPr="00B25226">
        <w:rPr>
          <w:rFonts w:asciiTheme="minorHAnsi" w:hAnsiTheme="minorHAnsi"/>
          <w:noProof/>
          <w:color w:val="auto"/>
        </w:rPr>
        <w:t>(Koštál 2006, Bale and Hayward 2010)</w:t>
      </w:r>
      <w:r w:rsidR="00BD77A6" w:rsidRPr="00B25226">
        <w:rPr>
          <w:rFonts w:asciiTheme="minorHAnsi" w:hAnsiTheme="minorHAnsi"/>
          <w:color w:val="auto"/>
        </w:rPr>
        <w:fldChar w:fldCharType="end"/>
      </w:r>
      <w:r w:rsidR="00BD77A6" w:rsidRPr="00B25226">
        <w:rPr>
          <w:rFonts w:asciiTheme="minorHAnsi" w:hAnsiTheme="minorHAnsi"/>
          <w:color w:val="auto"/>
        </w:rPr>
        <w:t xml:space="preserve">. </w:t>
      </w:r>
      <w:r w:rsidR="00F2668B">
        <w:rPr>
          <w:rFonts w:asciiTheme="minorHAnsi" w:hAnsiTheme="minorHAnsi"/>
          <w:color w:val="auto"/>
        </w:rPr>
        <w:t>The perception of the</w:t>
      </w:r>
      <w:r w:rsidR="005A440D">
        <w:rPr>
          <w:rFonts w:asciiTheme="minorHAnsi" w:hAnsiTheme="minorHAnsi"/>
          <w:color w:val="auto"/>
        </w:rPr>
        <w:t xml:space="preserve"> environmental cue</w:t>
      </w:r>
      <w:r w:rsidR="00F2668B">
        <w:rPr>
          <w:rFonts w:asciiTheme="minorHAnsi" w:hAnsiTheme="minorHAnsi"/>
          <w:color w:val="auto"/>
        </w:rPr>
        <w:t xml:space="preserve"> by a sensitive insect that causes the induction of diapause all occurs during the pre-diapause stage.</w:t>
      </w:r>
      <w:r w:rsidR="00FE7D69">
        <w:rPr>
          <w:rFonts w:asciiTheme="minorHAnsi" w:hAnsiTheme="minorHAnsi"/>
          <w:color w:val="auto"/>
        </w:rPr>
        <w:t xml:space="preserve"> </w:t>
      </w:r>
      <w:r w:rsidR="00AA316F">
        <w:rPr>
          <w:rFonts w:asciiTheme="minorHAnsi" w:hAnsiTheme="minorHAnsi"/>
          <w:color w:val="auto"/>
        </w:rPr>
        <w:t>F</w:t>
      </w:r>
      <w:r w:rsidR="009D7560">
        <w:rPr>
          <w:rFonts w:asciiTheme="minorHAnsi" w:hAnsiTheme="minorHAnsi"/>
          <w:color w:val="auto"/>
        </w:rPr>
        <w:t>or</w:t>
      </w:r>
      <w:r w:rsidR="009D3C1E">
        <w:rPr>
          <w:rFonts w:asciiTheme="minorHAnsi" w:hAnsiTheme="minorHAnsi"/>
          <w:color w:val="auto"/>
        </w:rPr>
        <w:t xml:space="preserve"> many insects, </w:t>
      </w:r>
      <w:r w:rsidR="00AA316F">
        <w:rPr>
          <w:rFonts w:asciiTheme="minorHAnsi" w:hAnsiTheme="minorHAnsi"/>
          <w:color w:val="auto"/>
        </w:rPr>
        <w:t>the</w:t>
      </w:r>
      <w:r w:rsidR="009D3C1E">
        <w:rPr>
          <w:rFonts w:asciiTheme="minorHAnsi" w:hAnsiTheme="minorHAnsi"/>
          <w:color w:val="auto"/>
        </w:rPr>
        <w:t xml:space="preserve"> physiological changes </w:t>
      </w:r>
      <w:r w:rsidR="00AA316F">
        <w:rPr>
          <w:rFonts w:asciiTheme="minorHAnsi" w:hAnsiTheme="minorHAnsi"/>
          <w:color w:val="auto"/>
        </w:rPr>
        <w:t>that occur in pre-diapause</w:t>
      </w:r>
      <w:r w:rsidR="00C01FB7">
        <w:rPr>
          <w:rFonts w:asciiTheme="minorHAnsi" w:hAnsiTheme="minorHAnsi"/>
          <w:color w:val="auto"/>
        </w:rPr>
        <w:t xml:space="preserve"> </w:t>
      </w:r>
      <w:r w:rsidR="009D7560">
        <w:rPr>
          <w:rFonts w:asciiTheme="minorHAnsi" w:hAnsiTheme="minorHAnsi"/>
          <w:color w:val="auto"/>
        </w:rPr>
        <w:t xml:space="preserve">ultimately </w:t>
      </w:r>
      <w:r w:rsidR="00AA316F">
        <w:rPr>
          <w:rFonts w:asciiTheme="minorHAnsi" w:hAnsiTheme="minorHAnsi"/>
          <w:color w:val="auto"/>
        </w:rPr>
        <w:t xml:space="preserve">responsible for </w:t>
      </w:r>
      <w:r w:rsidR="00C01FB7">
        <w:rPr>
          <w:rFonts w:asciiTheme="minorHAnsi" w:hAnsiTheme="minorHAnsi"/>
          <w:color w:val="auto"/>
        </w:rPr>
        <w:t>their</w:t>
      </w:r>
      <w:r w:rsidR="00AA316F">
        <w:rPr>
          <w:rFonts w:asciiTheme="minorHAnsi" w:hAnsiTheme="minorHAnsi"/>
          <w:color w:val="auto"/>
        </w:rPr>
        <w:t xml:space="preserve"> survival during </w:t>
      </w:r>
      <w:r w:rsidR="009D3C1E">
        <w:rPr>
          <w:rFonts w:asciiTheme="minorHAnsi" w:hAnsiTheme="minorHAnsi"/>
          <w:color w:val="auto"/>
        </w:rPr>
        <w:t>diapause</w:t>
      </w:r>
      <w:r w:rsidR="00AA316F">
        <w:rPr>
          <w:rFonts w:asciiTheme="minorHAnsi" w:hAnsiTheme="minorHAnsi"/>
          <w:color w:val="auto"/>
        </w:rPr>
        <w:t>,</w:t>
      </w:r>
      <w:r w:rsidR="00B53DD4">
        <w:rPr>
          <w:rFonts w:asciiTheme="minorHAnsi" w:hAnsiTheme="minorHAnsi"/>
          <w:color w:val="auto"/>
        </w:rPr>
        <w:t xml:space="preserve"> require a consistent </w:t>
      </w:r>
      <w:r w:rsidR="00B53DD4">
        <w:rPr>
          <w:rFonts w:asciiTheme="minorHAnsi" w:hAnsiTheme="minorHAnsi"/>
          <w:color w:val="auto"/>
        </w:rPr>
        <w:lastRenderedPageBreak/>
        <w:t>source of energy during diapause</w:t>
      </w:r>
      <w:r w:rsidR="009D3C1E">
        <w:rPr>
          <w:rFonts w:asciiTheme="minorHAnsi" w:hAnsiTheme="minorHAnsi"/>
          <w:color w:val="auto"/>
        </w:rPr>
        <w:t xml:space="preserve"> requires </w:t>
      </w:r>
      <w:r w:rsidR="00AA316F">
        <w:rPr>
          <w:rFonts w:asciiTheme="minorHAnsi" w:hAnsiTheme="minorHAnsi"/>
          <w:color w:val="auto"/>
        </w:rPr>
        <w:t xml:space="preserve">that </w:t>
      </w:r>
      <w:r w:rsidR="009D3C1E">
        <w:rPr>
          <w:rFonts w:asciiTheme="minorHAnsi" w:hAnsiTheme="minorHAnsi"/>
          <w:color w:val="auto"/>
        </w:rPr>
        <w:t xml:space="preserve">resources be obtained </w:t>
      </w:r>
      <w:r w:rsidR="009D7560">
        <w:rPr>
          <w:rFonts w:asciiTheme="minorHAnsi" w:hAnsiTheme="minorHAnsi"/>
          <w:color w:val="auto"/>
        </w:rPr>
        <w:t>and</w:t>
      </w:r>
      <w:r w:rsidR="00AA316F">
        <w:rPr>
          <w:rFonts w:asciiTheme="minorHAnsi" w:hAnsiTheme="minorHAnsi"/>
          <w:color w:val="auto"/>
        </w:rPr>
        <w:t xml:space="preserve"> even</w:t>
      </w:r>
      <w:r w:rsidR="009D7560">
        <w:rPr>
          <w:rFonts w:asciiTheme="minorHAnsi" w:hAnsiTheme="minorHAnsi"/>
          <w:color w:val="auto"/>
        </w:rPr>
        <w:t xml:space="preserve"> </w:t>
      </w:r>
      <w:r w:rsidR="009D3C1E">
        <w:rPr>
          <w:rFonts w:asciiTheme="minorHAnsi" w:hAnsiTheme="minorHAnsi"/>
          <w:color w:val="auto"/>
        </w:rPr>
        <w:t xml:space="preserve">stored </w:t>
      </w:r>
      <w:r w:rsidR="00AA316F">
        <w:rPr>
          <w:rFonts w:asciiTheme="minorHAnsi" w:hAnsiTheme="minorHAnsi"/>
          <w:color w:val="auto"/>
        </w:rPr>
        <w:t xml:space="preserve">soon after diapause is induced </w:t>
      </w:r>
      <w:r w:rsidR="009D7560">
        <w:rPr>
          <w:rFonts w:asciiTheme="minorHAnsi" w:hAnsiTheme="minorHAnsi"/>
          <w:color w:val="auto"/>
        </w:rPr>
        <w:t>when resources are abundant. For these insects, it is</w:t>
      </w:r>
      <w:r w:rsidR="00BD77A6" w:rsidRPr="00B25226">
        <w:rPr>
          <w:rFonts w:asciiTheme="minorHAnsi" w:hAnsiTheme="minorHAnsi"/>
          <w:color w:val="auto"/>
        </w:rPr>
        <w:t xml:space="preserve"> imperative that </w:t>
      </w:r>
      <w:r w:rsidR="009D7560">
        <w:rPr>
          <w:rFonts w:asciiTheme="minorHAnsi" w:hAnsiTheme="minorHAnsi"/>
          <w:color w:val="auto"/>
        </w:rPr>
        <w:t>they</w:t>
      </w:r>
      <w:r w:rsidR="00BD77A6" w:rsidRPr="00B25226">
        <w:rPr>
          <w:rFonts w:asciiTheme="minorHAnsi" w:hAnsiTheme="minorHAnsi"/>
          <w:color w:val="auto"/>
        </w:rPr>
        <w:t xml:space="preserve"> begin diapause with enough resources to survive </w:t>
      </w:r>
      <w:r w:rsidR="00BD77A6">
        <w:rPr>
          <w:rFonts w:asciiTheme="minorHAnsi" w:hAnsiTheme="minorHAnsi"/>
          <w:color w:val="auto"/>
        </w:rPr>
        <w:t xml:space="preserve">the </w:t>
      </w:r>
      <w:r w:rsidR="00BD77A6" w:rsidRPr="00B25226">
        <w:rPr>
          <w:rFonts w:asciiTheme="minorHAnsi" w:hAnsiTheme="minorHAnsi"/>
          <w:color w:val="auto"/>
        </w:rPr>
        <w:t xml:space="preserve">stressful </w:t>
      </w:r>
      <w:r w:rsidR="00BD77A6">
        <w:rPr>
          <w:rFonts w:asciiTheme="minorHAnsi" w:hAnsiTheme="minorHAnsi"/>
          <w:color w:val="auto"/>
        </w:rPr>
        <w:t xml:space="preserve">diapause </w:t>
      </w:r>
      <w:r w:rsidR="00BD77A6" w:rsidRPr="00B25226">
        <w:rPr>
          <w:rFonts w:asciiTheme="minorHAnsi" w:hAnsiTheme="minorHAnsi"/>
          <w:color w:val="auto"/>
        </w:rPr>
        <w:t xml:space="preserve">period and meet </w:t>
      </w:r>
      <w:r w:rsidR="00BD77A6">
        <w:rPr>
          <w:rFonts w:asciiTheme="minorHAnsi" w:hAnsiTheme="minorHAnsi"/>
          <w:color w:val="auto"/>
        </w:rPr>
        <w:t xml:space="preserve">the energy </w:t>
      </w:r>
      <w:r w:rsidR="00BD77A6" w:rsidRPr="00B25226">
        <w:rPr>
          <w:rFonts w:asciiTheme="minorHAnsi" w:hAnsiTheme="minorHAnsi"/>
          <w:color w:val="auto"/>
        </w:rPr>
        <w:t xml:space="preserve">requirements for metamorphosis and reproduction after diapause ends </w:t>
      </w:r>
      <w:r w:rsidR="00BD77A6" w:rsidRPr="00B25226">
        <w:rPr>
          <w:rFonts w:asciiTheme="minorHAnsi" w:hAnsiTheme="minorHAnsi"/>
          <w:color w:val="auto"/>
        </w:rPr>
        <w:fldChar w:fldCharType="begin" w:fldLock="1"/>
      </w:r>
      <w:r w:rsidR="00BD77A6" w:rsidRPr="00B2522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00BD77A6" w:rsidRPr="00B25226">
        <w:rPr>
          <w:rFonts w:asciiTheme="minorHAnsi" w:hAnsiTheme="minorHAnsi"/>
          <w:color w:val="auto"/>
        </w:rPr>
        <w:fldChar w:fldCharType="separate"/>
      </w:r>
      <w:r w:rsidR="00BD77A6" w:rsidRPr="00B25226">
        <w:rPr>
          <w:rFonts w:asciiTheme="minorHAnsi" w:hAnsiTheme="minorHAnsi"/>
          <w:noProof/>
          <w:color w:val="auto"/>
        </w:rPr>
        <w:t>(Hahn and Denlinger 2007, Sinclair 2015)</w:t>
      </w:r>
      <w:r w:rsidR="00BD77A6" w:rsidRPr="00B25226">
        <w:rPr>
          <w:rFonts w:asciiTheme="minorHAnsi" w:hAnsiTheme="minorHAnsi"/>
          <w:color w:val="auto"/>
        </w:rPr>
        <w:fldChar w:fldCharType="end"/>
      </w:r>
      <w:r w:rsidR="00BD77A6" w:rsidRPr="00B25226">
        <w:rPr>
          <w:rFonts w:asciiTheme="minorHAnsi" w:hAnsiTheme="minorHAnsi"/>
          <w:color w:val="auto"/>
        </w:rPr>
        <w:t xml:space="preserve">. </w:t>
      </w:r>
      <w:r w:rsidR="00F66E5E">
        <w:rPr>
          <w:rFonts w:asciiTheme="minorHAnsi" w:hAnsiTheme="minorHAnsi"/>
          <w:color w:val="auto"/>
        </w:rPr>
        <w:t>The induction of diapause during the pre-diapause period preempts</w:t>
      </w:r>
      <w:r w:rsidR="001B18BD">
        <w:rPr>
          <w:rFonts w:asciiTheme="minorHAnsi" w:hAnsiTheme="minorHAnsi"/>
          <w:color w:val="auto"/>
        </w:rPr>
        <w:t xml:space="preserve"> environmental changes giving insects the opportunity to </w:t>
      </w:r>
      <w:r w:rsidR="004157C9">
        <w:rPr>
          <w:rFonts w:asciiTheme="minorHAnsi" w:hAnsiTheme="minorHAnsi"/>
          <w:color w:val="auto"/>
        </w:rPr>
        <w:t xml:space="preserve">accumulate </w:t>
      </w:r>
      <w:r w:rsidR="002F06EC">
        <w:rPr>
          <w:rFonts w:asciiTheme="minorHAnsi" w:hAnsiTheme="minorHAnsi"/>
          <w:color w:val="auto"/>
        </w:rPr>
        <w:t>resources</w:t>
      </w:r>
      <w:r w:rsidR="00BD77A6" w:rsidRPr="00B25226">
        <w:rPr>
          <w:rFonts w:asciiTheme="minorHAnsi" w:hAnsiTheme="minorHAnsi"/>
          <w:color w:val="auto"/>
        </w:rPr>
        <w:t xml:space="preserve"> </w:t>
      </w:r>
      <w:r w:rsidR="004157C9">
        <w:rPr>
          <w:rFonts w:asciiTheme="minorHAnsi" w:hAnsiTheme="minorHAnsi"/>
          <w:color w:val="auto"/>
        </w:rPr>
        <w:t xml:space="preserve">they will </w:t>
      </w:r>
      <w:r w:rsidR="006A1F15">
        <w:rPr>
          <w:rFonts w:asciiTheme="minorHAnsi" w:hAnsiTheme="minorHAnsi"/>
          <w:color w:val="auto"/>
        </w:rPr>
        <w:t>use</w:t>
      </w:r>
      <w:r w:rsidR="004157C9">
        <w:rPr>
          <w:rFonts w:asciiTheme="minorHAnsi" w:hAnsiTheme="minorHAnsi"/>
          <w:color w:val="auto"/>
        </w:rPr>
        <w:t xml:space="preserve"> </w:t>
      </w:r>
      <w:r w:rsidR="006A1F15">
        <w:rPr>
          <w:rFonts w:asciiTheme="minorHAnsi" w:hAnsiTheme="minorHAnsi"/>
          <w:color w:val="auto"/>
        </w:rPr>
        <w:t>throughout diapause</w:t>
      </w:r>
      <w:r w:rsidR="004157C9">
        <w:rPr>
          <w:rFonts w:asciiTheme="minorHAnsi" w:hAnsiTheme="minorHAnsi"/>
          <w:color w:val="auto"/>
        </w:rPr>
        <w:t xml:space="preserve"> </w:t>
      </w:r>
      <w:r w:rsidR="002F06EC">
        <w:rPr>
          <w:rFonts w:asciiTheme="minorHAnsi" w:hAnsiTheme="minorHAnsi"/>
          <w:color w:val="auto"/>
        </w:rPr>
        <w:fldChar w:fldCharType="begin" w:fldLock="1"/>
      </w:r>
      <w:r w:rsidR="00E4063E">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2F06EC">
        <w:rPr>
          <w:rFonts w:asciiTheme="minorHAnsi" w:hAnsiTheme="minorHAnsi"/>
          <w:color w:val="auto"/>
        </w:rPr>
        <w:fldChar w:fldCharType="separate"/>
      </w:r>
      <w:r w:rsidR="002F06EC" w:rsidRPr="002F06EC">
        <w:rPr>
          <w:rFonts w:asciiTheme="minorHAnsi" w:hAnsiTheme="minorHAnsi"/>
          <w:noProof/>
          <w:color w:val="auto"/>
        </w:rPr>
        <w:t>(Koštál 2006)</w:t>
      </w:r>
      <w:r w:rsidR="002F06EC">
        <w:rPr>
          <w:rFonts w:asciiTheme="minorHAnsi" w:hAnsiTheme="minorHAnsi"/>
          <w:color w:val="auto"/>
        </w:rPr>
        <w:fldChar w:fldCharType="end"/>
      </w:r>
      <w:r w:rsidR="002F06EC">
        <w:rPr>
          <w:rFonts w:asciiTheme="minorHAnsi" w:hAnsiTheme="minorHAnsi"/>
          <w:color w:val="auto"/>
        </w:rPr>
        <w:t xml:space="preserve">. </w:t>
      </w:r>
      <w:r w:rsidR="000E6FB3">
        <w:rPr>
          <w:rFonts w:asciiTheme="minorHAnsi" w:hAnsiTheme="minorHAnsi"/>
          <w:color w:val="auto"/>
        </w:rPr>
        <w:t>The shift from</w:t>
      </w:r>
      <w:r w:rsidR="005D3067">
        <w:rPr>
          <w:rFonts w:asciiTheme="minorHAnsi" w:hAnsiTheme="minorHAnsi"/>
          <w:color w:val="auto"/>
        </w:rPr>
        <w:t xml:space="preserve"> pre-diapause into diapause </w:t>
      </w:r>
      <w:r w:rsidR="000E6FB3">
        <w:rPr>
          <w:rFonts w:asciiTheme="minorHAnsi" w:hAnsiTheme="minorHAnsi"/>
          <w:color w:val="auto"/>
        </w:rPr>
        <w:t>develops across three</w:t>
      </w:r>
      <w:r w:rsidR="009D3C1E">
        <w:rPr>
          <w:rFonts w:asciiTheme="minorHAnsi" w:hAnsiTheme="minorHAnsi"/>
          <w:color w:val="auto"/>
        </w:rPr>
        <w:t xml:space="preserve"> distinct </w:t>
      </w:r>
      <w:r w:rsidR="005D3067">
        <w:rPr>
          <w:rFonts w:asciiTheme="minorHAnsi" w:hAnsiTheme="minorHAnsi"/>
          <w:color w:val="auto"/>
        </w:rPr>
        <w:t>stages</w:t>
      </w:r>
      <w:r w:rsidR="009D3C1E">
        <w:rPr>
          <w:rFonts w:asciiTheme="minorHAnsi" w:hAnsiTheme="minorHAnsi"/>
          <w:color w:val="auto"/>
        </w:rPr>
        <w:t xml:space="preserve">; initiation, </w:t>
      </w:r>
      <w:r w:rsidR="00415A1B">
        <w:rPr>
          <w:rFonts w:asciiTheme="minorHAnsi" w:hAnsiTheme="minorHAnsi"/>
          <w:color w:val="auto"/>
        </w:rPr>
        <w:t>maintenance and termination.</w:t>
      </w:r>
      <w:r w:rsidR="00792752" w:rsidRPr="00792752">
        <w:rPr>
          <w:rFonts w:asciiTheme="minorHAnsi" w:hAnsiTheme="minorHAnsi"/>
          <w:color w:val="FF0000"/>
        </w:rPr>
        <w:t xml:space="preserve"> </w:t>
      </w:r>
      <w:commentRangeStart w:id="18"/>
      <w:r w:rsidR="00792752" w:rsidRPr="00F127A0">
        <w:rPr>
          <w:rFonts w:asciiTheme="minorHAnsi" w:hAnsiTheme="minorHAnsi"/>
          <w:color w:val="FF0000"/>
        </w:rPr>
        <w:t>Diapause is a genetically determined, environmentally influenced phase of development and generally during which metabolic activity can be suppressed, development blah….</w:t>
      </w:r>
      <w:commentRangeEnd w:id="18"/>
      <w:r w:rsidR="00792752" w:rsidRPr="00F127A0">
        <w:rPr>
          <w:rStyle w:val="CommentReference"/>
          <w:color w:val="FF0000"/>
        </w:rPr>
        <w:commentReference w:id="18"/>
      </w:r>
      <w:r w:rsidR="00792752" w:rsidRPr="00F127A0">
        <w:rPr>
          <w:rFonts w:asciiTheme="minorHAnsi" w:hAnsiTheme="minorHAnsi"/>
          <w:color w:val="FF0000"/>
        </w:rPr>
        <w:t xml:space="preserve"> This life history phase can be “obligatory” as observed in univoltine insect species </w:t>
      </w:r>
      <w:r w:rsidR="00792752" w:rsidRPr="00F127A0">
        <w:rPr>
          <w:rFonts w:asciiTheme="minorHAnsi" w:hAnsiTheme="minorHAnsi"/>
          <w:color w:val="FF0000"/>
        </w:rPr>
        <w:fldChar w:fldCharType="begin" w:fldLock="1"/>
      </w:r>
      <w:r w:rsidR="00792752" w:rsidRPr="00F127A0">
        <w:rPr>
          <w:rFonts w:asciiTheme="minorHAnsi" w:hAnsiTheme="minorHAnsi"/>
          <w:color w:val="FF0000"/>
        </w:rPr>
        <w:instrText>ADDIN CSL_CITATION { "citationItems" : [ { "id" : "ITEM-1", "itemData" : { "author" : [ { "dropping-particle" : "", "family" : "Tauber", "given" : "Catherine A", "non-dropping-particle" : "", "parse-names" : false, "suffix" : "" }, { "dropping-particle" : "", "family" : "Tauber", "given" : "Maurice J", "non-dropping-particle" : "", "parse-names" : false, "suffix" : "" } ], "id" : "ITEM-1", "issue" : "1981", "issued" : { "date-parts" : [ [ "1981" ] ] }, "page" : "281-308", "title" : "Insect seasonal cycles: genetics and evolution ,~4195", "type" : "article-journal", "volume" : "12" }, "uris" : [ "http://www.mendeley.com/documents/?uuid=03c19cc1-93e6-4e2b-b967-d4a9f4925944" ] }, { "id" : "ITEM-2",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"ITEM-2", "issue" : "2", "issued" : { "date-parts" : [ [ "2006" ] ] }, "page" : "113-127", "title" : "Eco-physiological phases of insect diapause", "type" : "article-journal", "volume" : "52" }, "uris" : [ "http://www.mendeley.com/documents/?uuid=0a17510b-e832-4dd9-9029-f5db210a638e" ] } ], "mendeley" : { "formattedCitation" : "(Tauber and Tauber 1981, Ko\u0161t\u00e1l 2006)", "plainTextFormattedCitation" : "(Tauber and Tauber 1981, Ko\u0161t\u00e1l 2006)", "previouslyFormattedCitation" : "(Tauber and Tauber 1981, Ko\u0161t\u00e1l 2006)" }, "properties" : { "noteIndex" : 0 }, "schema" : "https://github.com/citation-style-language/schema/raw/master/csl-citation.json" }</w:instrText>
      </w:r>
      <w:r w:rsidR="00792752" w:rsidRPr="00F127A0">
        <w:rPr>
          <w:rFonts w:asciiTheme="minorHAnsi" w:hAnsiTheme="minorHAnsi"/>
          <w:color w:val="FF0000"/>
        </w:rPr>
        <w:fldChar w:fldCharType="separate"/>
      </w:r>
      <w:r w:rsidR="00792752" w:rsidRPr="00F127A0">
        <w:rPr>
          <w:rFonts w:asciiTheme="minorHAnsi" w:hAnsiTheme="minorHAnsi"/>
          <w:noProof/>
          <w:color w:val="FF0000"/>
        </w:rPr>
        <w:t>(Tauber and Tauber 1981, Koštál 2006)</w:t>
      </w:r>
      <w:r w:rsidR="00792752" w:rsidRPr="00F127A0">
        <w:rPr>
          <w:rFonts w:asciiTheme="minorHAnsi" w:hAnsiTheme="minorHAnsi"/>
          <w:color w:val="FF0000"/>
        </w:rPr>
        <w:fldChar w:fldCharType="end"/>
      </w:r>
      <w:r w:rsidR="00792752" w:rsidRPr="00F127A0">
        <w:rPr>
          <w:rFonts w:asciiTheme="minorHAnsi" w:hAnsiTheme="minorHAnsi"/>
          <w:color w:val="FF0000"/>
        </w:rPr>
        <w:t xml:space="preserve">. These insects exist in environmental conditions that permit the growth and reproduction of one generation of offspring during a single growing season. Or diapause can be “facultative” as observed in </w:t>
      </w:r>
      <w:proofErr w:type="spellStart"/>
      <w:r w:rsidR="00792752" w:rsidRPr="00F127A0">
        <w:rPr>
          <w:rFonts w:asciiTheme="minorHAnsi" w:hAnsiTheme="minorHAnsi"/>
          <w:color w:val="FF0000"/>
        </w:rPr>
        <w:t>multivoltine</w:t>
      </w:r>
      <w:proofErr w:type="spellEnd"/>
      <w:r w:rsidR="00792752" w:rsidRPr="00F127A0">
        <w:rPr>
          <w:rFonts w:asciiTheme="minorHAnsi" w:hAnsiTheme="minorHAnsi"/>
          <w:color w:val="FF0000"/>
        </w:rPr>
        <w:t xml:space="preserve"> insect species. </w:t>
      </w:r>
      <w:proofErr w:type="spellStart"/>
      <w:r w:rsidR="00792752" w:rsidRPr="00F127A0">
        <w:rPr>
          <w:rFonts w:asciiTheme="minorHAnsi" w:hAnsiTheme="minorHAnsi"/>
          <w:color w:val="FF0000"/>
        </w:rPr>
        <w:t>Multivoltine</w:t>
      </w:r>
      <w:proofErr w:type="spellEnd"/>
      <w:r w:rsidR="00792752" w:rsidRPr="00F127A0">
        <w:rPr>
          <w:rFonts w:asciiTheme="minorHAnsi" w:hAnsiTheme="minorHAnsi"/>
          <w:color w:val="FF0000"/>
        </w:rPr>
        <w:t xml:space="preserve"> insects live in environments that allow the successful production and reproduction of more than one </w:t>
      </w:r>
      <w:del w:id="19" w:author="Dan Hahn" w:date="2017-09-10T14:25:00Z">
        <w:r w:rsidR="00792752" w:rsidRPr="00F127A0" w:rsidDel="000B6553">
          <w:rPr>
            <w:rFonts w:asciiTheme="minorHAnsi" w:hAnsiTheme="minorHAnsi"/>
            <w:color w:val="FF0000"/>
          </w:rPr>
          <w:delText xml:space="preserve">annual </w:delText>
        </w:r>
      </w:del>
      <w:r w:rsidR="00792752" w:rsidRPr="00F127A0">
        <w:rPr>
          <w:rFonts w:asciiTheme="minorHAnsi" w:hAnsiTheme="minorHAnsi"/>
          <w:color w:val="FF0000"/>
        </w:rPr>
        <w:t xml:space="preserve">generation of offspring during a single growing season. </w:t>
      </w:r>
      <w:commentRangeStart w:id="20"/>
      <w:r w:rsidR="00792752" w:rsidRPr="00F127A0">
        <w:rPr>
          <w:rFonts w:asciiTheme="minorHAnsi" w:hAnsiTheme="minorHAnsi"/>
          <w:color w:val="FF0000"/>
        </w:rPr>
        <w:t xml:space="preserve">Depending on the species of insect, the life stage when diapause is induced, the intensity of diapause, and even the cues used that herald environmental changes can be and are tremendously variable. </w:t>
      </w:r>
      <w:commentRangeEnd w:id="20"/>
      <w:r w:rsidR="00792752" w:rsidRPr="00F127A0">
        <w:rPr>
          <w:rStyle w:val="CommentReference"/>
          <w:color w:val="FF0000"/>
        </w:rPr>
        <w:commentReference w:id="20"/>
      </w:r>
      <w:r w:rsidR="00792752" w:rsidRPr="00F127A0">
        <w:rPr>
          <w:rFonts w:asciiTheme="minorHAnsi" w:hAnsiTheme="minorHAnsi"/>
          <w:color w:val="FF0000"/>
        </w:rPr>
        <w:t>However, within a single species the environmental cue that stimulates diapause, the life stage sensitive to that cue</w:t>
      </w:r>
      <w:ins w:id="21" w:author="Dan Hahn" w:date="2017-09-10T14:25:00Z">
        <w:r w:rsidR="00792752" w:rsidRPr="00F127A0">
          <w:rPr>
            <w:rFonts w:asciiTheme="minorHAnsi" w:hAnsiTheme="minorHAnsi"/>
            <w:color w:val="FF0000"/>
          </w:rPr>
          <w:t>,</w:t>
        </w:r>
      </w:ins>
      <w:r w:rsidR="00792752" w:rsidRPr="00F127A0">
        <w:rPr>
          <w:rFonts w:asciiTheme="minorHAnsi" w:hAnsiTheme="minorHAnsi"/>
          <w:color w:val="FF0000"/>
        </w:rPr>
        <w:t xml:space="preserve"> and the resulting diapause phenotype all operate under strict genetic regulation</w:t>
      </w:r>
      <w:ins w:id="22" w:author="Dan Hahn" w:date="2017-09-10T14:25:00Z">
        <w:r w:rsidR="00792752" w:rsidRPr="00F127A0">
          <w:rPr>
            <w:rFonts w:asciiTheme="minorHAnsi" w:hAnsiTheme="minorHAnsi"/>
            <w:color w:val="FF0000"/>
          </w:rPr>
          <w:t>,</w:t>
        </w:r>
      </w:ins>
      <w:r w:rsidR="00792752" w:rsidRPr="00F127A0">
        <w:rPr>
          <w:rFonts w:asciiTheme="minorHAnsi" w:hAnsiTheme="minorHAnsi"/>
          <w:color w:val="FF0000"/>
        </w:rPr>
        <w:t xml:space="preserve"> and are </w:t>
      </w:r>
      <w:del w:id="23" w:author="Dan Hahn" w:date="2017-09-10T14:26:00Z">
        <w:r w:rsidR="00792752" w:rsidRPr="00F127A0" w:rsidDel="000B6553">
          <w:rPr>
            <w:rFonts w:asciiTheme="minorHAnsi" w:hAnsiTheme="minorHAnsi"/>
            <w:color w:val="FF0000"/>
          </w:rPr>
          <w:delText xml:space="preserve">entirely </w:delText>
        </w:r>
      </w:del>
      <w:ins w:id="24" w:author="Dan Hahn" w:date="2017-09-10T14:26:00Z">
        <w:r w:rsidR="00792752" w:rsidRPr="00F127A0">
          <w:rPr>
            <w:rFonts w:asciiTheme="minorHAnsi" w:hAnsiTheme="minorHAnsi"/>
            <w:color w:val="FF0000"/>
          </w:rPr>
          <w:t xml:space="preserve">typically </w:t>
        </w:r>
      </w:ins>
      <w:r w:rsidR="00792752" w:rsidRPr="00F127A0">
        <w:rPr>
          <w:rFonts w:asciiTheme="minorHAnsi" w:hAnsiTheme="minorHAnsi"/>
          <w:color w:val="FF0000"/>
        </w:rPr>
        <w:t xml:space="preserve">consistent within a single species </w:t>
      </w:r>
      <w:r w:rsidR="00792752" w:rsidRPr="00F127A0">
        <w:rPr>
          <w:rFonts w:asciiTheme="minorHAnsi" w:hAnsiTheme="minorHAnsi"/>
          <w:color w:val="FF0000"/>
        </w:rPr>
        <w:fldChar w:fldCharType="begin" w:fldLock="1"/>
      </w:r>
      <w:r w:rsidR="00792752" w:rsidRPr="00F127A0">
        <w:rPr>
          <w:rFonts w:asciiTheme="minorHAnsi" w:hAnsiTheme="minorHAnsi"/>
          <w:color w:val="FF0000"/>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792752" w:rsidRPr="00F127A0">
        <w:rPr>
          <w:rFonts w:asciiTheme="minorHAnsi" w:hAnsiTheme="minorHAnsi"/>
          <w:color w:val="FF0000"/>
        </w:rPr>
        <w:fldChar w:fldCharType="separate"/>
      </w:r>
      <w:r w:rsidR="00792752" w:rsidRPr="00F127A0">
        <w:rPr>
          <w:rFonts w:asciiTheme="minorHAnsi" w:hAnsiTheme="minorHAnsi"/>
          <w:noProof/>
          <w:color w:val="FF0000"/>
        </w:rPr>
        <w:t>(Bale and Hayward 2010)</w:t>
      </w:r>
      <w:r w:rsidR="00792752" w:rsidRPr="00F127A0">
        <w:rPr>
          <w:rFonts w:asciiTheme="minorHAnsi" w:hAnsiTheme="minorHAnsi"/>
          <w:color w:val="FF0000"/>
        </w:rPr>
        <w:fldChar w:fldCharType="end"/>
      </w:r>
      <w:r w:rsidR="00792752" w:rsidRPr="00F127A0">
        <w:rPr>
          <w:rFonts w:asciiTheme="minorHAnsi" w:hAnsiTheme="minorHAnsi"/>
          <w:color w:val="FF0000"/>
        </w:rPr>
        <w:t xml:space="preserve">. Diapause development occurs across three distinct </w:t>
      </w:r>
      <w:r w:rsidR="00792752" w:rsidRPr="00F127A0">
        <w:rPr>
          <w:rFonts w:asciiTheme="minorHAnsi" w:hAnsiTheme="minorHAnsi"/>
          <w:color w:val="FF0000"/>
        </w:rPr>
        <w:lastRenderedPageBreak/>
        <w:t xml:space="preserve">stages; pre-diapause, diapause, and post-diapause. Before diapause can even be induced the insect must reach a species specific, genetically determined sensitive period. During an insect’s sensitive period, they are sensitive to the environmental cue that induces diapause and they are physiologically competent to respond to that cue by shifting away from direct development and towards diapause </w:t>
      </w:r>
      <w:r w:rsidR="00792752" w:rsidRPr="00F127A0">
        <w:rPr>
          <w:rFonts w:asciiTheme="minorHAnsi" w:hAnsiTheme="minorHAnsi"/>
          <w:color w:val="FF0000"/>
        </w:rPr>
        <w:fldChar w:fldCharType="begin" w:fldLock="1"/>
      </w:r>
      <w:r w:rsidR="00792752" w:rsidRPr="00F127A0">
        <w:rPr>
          <w:rFonts w:asciiTheme="minorHAnsi" w:hAnsiTheme="minorHAnsi"/>
          <w:color w:val="FF0000"/>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"id" : "ITEM-2",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"ITEM-2", "issue" : "6", "issued" : { "date-parts" : [ [ "2010" ] ] }, "page" : "980-994", "title" : "Insect overwintering in a changing climate", "type" : "article-journal", "volume" : "213" }, "uris" : [ "http://www.mendeley.com/documents/?uuid=9229b358-e33d-4f8b-93bc-fd9cfd7efc0f" ] } ], "mendeley" : { "formattedCitation" : "(Ko\u0161t\u00e1l 2006, Bale and Hayward 2010)", "plainTextFormattedCitation" : "(Ko\u0161t\u00e1l 2006, Bale and Hayward 2010)", "previouslyFormattedCitation" : "(Ko\u0161t\u00e1l 2006, Bale and Hayward 2010)" }, "properties" : { "noteIndex" : 0 }, "schema" : "https://github.com/citation-style-language/schema/raw/master/csl-citation.json" }</w:instrText>
      </w:r>
      <w:r w:rsidR="00792752" w:rsidRPr="00F127A0">
        <w:rPr>
          <w:rFonts w:asciiTheme="minorHAnsi" w:hAnsiTheme="minorHAnsi"/>
          <w:color w:val="FF0000"/>
        </w:rPr>
        <w:fldChar w:fldCharType="separate"/>
      </w:r>
      <w:r w:rsidR="00792752" w:rsidRPr="00F127A0">
        <w:rPr>
          <w:rFonts w:asciiTheme="minorHAnsi" w:hAnsiTheme="minorHAnsi"/>
          <w:noProof/>
          <w:color w:val="FF0000"/>
        </w:rPr>
        <w:t>(Koštál 2006, Bale and Hayward 2010)</w:t>
      </w:r>
      <w:r w:rsidR="00792752" w:rsidRPr="00F127A0">
        <w:rPr>
          <w:rFonts w:asciiTheme="minorHAnsi" w:hAnsiTheme="minorHAnsi"/>
          <w:color w:val="FF0000"/>
        </w:rPr>
        <w:fldChar w:fldCharType="end"/>
      </w:r>
      <w:r w:rsidR="00792752" w:rsidRPr="00F127A0">
        <w:rPr>
          <w:rFonts w:asciiTheme="minorHAnsi" w:hAnsiTheme="minorHAnsi"/>
          <w:color w:val="FF0000"/>
        </w:rPr>
        <w:t>. The perception of the environmental cue by a sensitive insect that causes the induction of diapause</w:t>
      </w:r>
      <w:del w:id="25" w:author="Dan Hahn" w:date="2017-09-10T14:26:00Z">
        <w:r w:rsidR="00792752" w:rsidRPr="00F127A0" w:rsidDel="000B6553">
          <w:rPr>
            <w:rFonts w:asciiTheme="minorHAnsi" w:hAnsiTheme="minorHAnsi"/>
            <w:color w:val="FF0000"/>
          </w:rPr>
          <w:delText xml:space="preserve"> all</w:delText>
        </w:r>
      </w:del>
      <w:r w:rsidR="00792752" w:rsidRPr="00F127A0">
        <w:rPr>
          <w:rFonts w:asciiTheme="minorHAnsi" w:hAnsiTheme="minorHAnsi"/>
          <w:color w:val="FF0000"/>
        </w:rPr>
        <w:t xml:space="preserve"> occurs during the pre-diapause stage. After diapause is induced, during the pre-diapause period, insects begin to prepare for the challenges of diapause. During diapause, many insects suppress their metabolism, reduce their respiration, and suspend development to conserve energy and reduce </w:t>
      </w:r>
      <w:commentRangeStart w:id="26"/>
      <w:r w:rsidR="00792752" w:rsidRPr="00F127A0">
        <w:rPr>
          <w:rFonts w:asciiTheme="minorHAnsi" w:hAnsiTheme="minorHAnsi"/>
          <w:color w:val="FF0000"/>
        </w:rPr>
        <w:t>consumption</w:t>
      </w:r>
      <w:commentRangeEnd w:id="26"/>
      <w:r w:rsidR="00792752" w:rsidRPr="00F127A0">
        <w:rPr>
          <w:rStyle w:val="CommentReference"/>
          <w:color w:val="FF0000"/>
        </w:rPr>
        <w:commentReference w:id="26"/>
      </w:r>
      <w:r w:rsidR="00792752" w:rsidRPr="00F127A0">
        <w:rPr>
          <w:rFonts w:asciiTheme="minorHAnsi" w:hAnsiTheme="minorHAnsi"/>
          <w:color w:val="FF0000"/>
        </w:rPr>
        <w:t xml:space="preserve">. </w:t>
      </w:r>
      <w:commentRangeStart w:id="27"/>
      <w:r w:rsidR="00792752" w:rsidRPr="00F127A0">
        <w:rPr>
          <w:rFonts w:asciiTheme="minorHAnsi" w:hAnsiTheme="minorHAnsi"/>
          <w:color w:val="FF0000"/>
        </w:rPr>
        <w:t>These physiological changes can work in concert to reduce an insect’s direct dependence on their external environment</w:t>
      </w:r>
      <w:commentRangeEnd w:id="27"/>
      <w:r w:rsidR="00792752" w:rsidRPr="00F127A0">
        <w:rPr>
          <w:rStyle w:val="CommentReference"/>
          <w:color w:val="FF0000"/>
        </w:rPr>
        <w:commentReference w:id="27"/>
      </w:r>
      <w:r w:rsidR="00792752" w:rsidRPr="00F127A0">
        <w:rPr>
          <w:rFonts w:asciiTheme="minorHAnsi" w:hAnsiTheme="minorHAnsi"/>
          <w:color w:val="FF0000"/>
        </w:rPr>
        <w:t>. However, for many insects, these physiological changes</w:t>
      </w:r>
      <w:ins w:id="28" w:author="Dan Hahn" w:date="2017-09-10T14:27:00Z">
        <w:r w:rsidR="00792752" w:rsidRPr="00F127A0">
          <w:rPr>
            <w:rFonts w:asciiTheme="minorHAnsi" w:hAnsiTheme="minorHAnsi"/>
            <w:color w:val="FF0000"/>
          </w:rPr>
          <w:t>,</w:t>
        </w:r>
      </w:ins>
      <w:r w:rsidR="00792752" w:rsidRPr="00F127A0">
        <w:rPr>
          <w:rFonts w:asciiTheme="minorHAnsi" w:hAnsiTheme="minorHAnsi"/>
          <w:color w:val="FF0000"/>
        </w:rPr>
        <w:t xml:space="preserve"> and ultimately surviving diapause</w:t>
      </w:r>
      <w:ins w:id="29" w:author="Dan Hahn" w:date="2017-09-10T14:27:00Z">
        <w:r w:rsidR="00792752" w:rsidRPr="00F127A0">
          <w:rPr>
            <w:rFonts w:asciiTheme="minorHAnsi" w:hAnsiTheme="minorHAnsi"/>
            <w:color w:val="FF0000"/>
          </w:rPr>
          <w:t>,</w:t>
        </w:r>
      </w:ins>
      <w:r w:rsidR="00792752" w:rsidRPr="00F127A0">
        <w:rPr>
          <w:rFonts w:asciiTheme="minorHAnsi" w:hAnsiTheme="minorHAnsi"/>
          <w:color w:val="FF0000"/>
        </w:rPr>
        <w:t xml:space="preserve"> requires resources be obtained and stored when resources are abundant. For these insects, it is imperative that they begin diapause with enough resources to survive the stressful diapause period and meet the energy requirements for metamorphosis and reproduction after diapause ends </w:t>
      </w:r>
      <w:r w:rsidR="00792752" w:rsidRPr="00F127A0">
        <w:rPr>
          <w:rFonts w:asciiTheme="minorHAnsi" w:hAnsiTheme="minorHAnsi"/>
          <w:color w:val="FF0000"/>
        </w:rPr>
        <w:fldChar w:fldCharType="begin" w:fldLock="1"/>
      </w:r>
      <w:r w:rsidR="00792752" w:rsidRPr="00F127A0">
        <w:rPr>
          <w:rFonts w:asciiTheme="minorHAnsi" w:hAnsiTheme="minorHAnsi"/>
          <w:color w:val="FF0000"/>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00792752" w:rsidRPr="00F127A0">
        <w:rPr>
          <w:rFonts w:asciiTheme="minorHAnsi" w:hAnsiTheme="minorHAnsi"/>
          <w:color w:val="FF0000"/>
        </w:rPr>
        <w:fldChar w:fldCharType="separate"/>
      </w:r>
      <w:r w:rsidR="00792752" w:rsidRPr="00F127A0">
        <w:rPr>
          <w:rFonts w:asciiTheme="minorHAnsi" w:hAnsiTheme="minorHAnsi"/>
          <w:noProof/>
          <w:color w:val="FF0000"/>
        </w:rPr>
        <w:t>(Hahn and Denlinger 2007, Sinclair 2015)</w:t>
      </w:r>
      <w:r w:rsidR="00792752" w:rsidRPr="00F127A0">
        <w:rPr>
          <w:rFonts w:asciiTheme="minorHAnsi" w:hAnsiTheme="minorHAnsi"/>
          <w:color w:val="FF0000"/>
        </w:rPr>
        <w:fldChar w:fldCharType="end"/>
      </w:r>
      <w:r w:rsidR="00792752" w:rsidRPr="00F127A0">
        <w:rPr>
          <w:rFonts w:asciiTheme="minorHAnsi" w:hAnsiTheme="minorHAnsi"/>
          <w:color w:val="FF0000"/>
        </w:rPr>
        <w:t xml:space="preserve">. Because diapause induction preempts environmental changes, insects use this period of pre-diapause to accumulate the resources they will use throughout diapause </w:t>
      </w:r>
      <w:r w:rsidR="00792752" w:rsidRPr="00F127A0">
        <w:rPr>
          <w:rFonts w:asciiTheme="minorHAnsi" w:hAnsiTheme="minorHAnsi"/>
          <w:color w:val="FF0000"/>
        </w:rPr>
        <w:fldChar w:fldCharType="begin" w:fldLock="1"/>
      </w:r>
      <w:r w:rsidR="00AE3713">
        <w:rPr>
          <w:rFonts w:asciiTheme="minorHAnsi" w:hAnsiTheme="minorHAnsi"/>
          <w:color w:val="FF0000"/>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792752" w:rsidRPr="00F127A0">
        <w:rPr>
          <w:rFonts w:asciiTheme="minorHAnsi" w:hAnsiTheme="minorHAnsi"/>
          <w:color w:val="FF0000"/>
        </w:rPr>
        <w:fldChar w:fldCharType="separate"/>
      </w:r>
      <w:r w:rsidR="00792752" w:rsidRPr="00F127A0">
        <w:rPr>
          <w:rFonts w:asciiTheme="minorHAnsi" w:hAnsiTheme="minorHAnsi"/>
          <w:noProof/>
          <w:color w:val="FF0000"/>
        </w:rPr>
        <w:t>(Koštál 2006)</w:t>
      </w:r>
      <w:r w:rsidR="00792752" w:rsidRPr="00F127A0">
        <w:rPr>
          <w:rFonts w:asciiTheme="minorHAnsi" w:hAnsiTheme="minorHAnsi"/>
          <w:color w:val="FF0000"/>
        </w:rPr>
        <w:fldChar w:fldCharType="end"/>
      </w:r>
      <w:r w:rsidR="00792752" w:rsidRPr="00F127A0">
        <w:rPr>
          <w:rFonts w:asciiTheme="minorHAnsi" w:hAnsiTheme="minorHAnsi"/>
          <w:color w:val="FF0000"/>
        </w:rPr>
        <w:t>. As pre-diapause shifts into diapause there are three distinct stages; initiation, maintenance</w:t>
      </w:r>
      <w:ins w:id="30" w:author="Dan Hahn" w:date="2017-09-10T14:28:00Z">
        <w:r w:rsidR="00792752" w:rsidRPr="00F127A0">
          <w:rPr>
            <w:rFonts w:asciiTheme="minorHAnsi" w:hAnsiTheme="minorHAnsi"/>
            <w:color w:val="FF0000"/>
          </w:rPr>
          <w:t>,</w:t>
        </w:r>
      </w:ins>
      <w:r w:rsidR="00792752" w:rsidRPr="00F127A0">
        <w:rPr>
          <w:rFonts w:asciiTheme="minorHAnsi" w:hAnsiTheme="minorHAnsi"/>
          <w:color w:val="FF0000"/>
        </w:rPr>
        <w:t xml:space="preserve"> and termination.</w:t>
      </w:r>
      <w:r w:rsidR="000E6FB3">
        <w:rPr>
          <w:rFonts w:asciiTheme="minorHAnsi" w:hAnsiTheme="minorHAnsi"/>
          <w:color w:val="auto"/>
        </w:rPr>
        <w:t xml:space="preserve"> </w:t>
      </w:r>
      <w:r w:rsidR="00E4063E">
        <w:rPr>
          <w:rFonts w:asciiTheme="minorHAnsi" w:hAnsiTheme="minorHAnsi"/>
          <w:color w:val="auto"/>
        </w:rPr>
        <w:t>Diapause</w:t>
      </w:r>
      <w:r w:rsidR="00C21902">
        <w:rPr>
          <w:rFonts w:asciiTheme="minorHAnsi" w:hAnsiTheme="minorHAnsi"/>
          <w:color w:val="auto"/>
        </w:rPr>
        <w:t xml:space="preserve"> initiation</w:t>
      </w:r>
      <w:r w:rsidR="00220935">
        <w:rPr>
          <w:rFonts w:asciiTheme="minorHAnsi" w:hAnsiTheme="minorHAnsi"/>
          <w:color w:val="auto"/>
        </w:rPr>
        <w:t xml:space="preserve"> </w:t>
      </w:r>
      <w:r w:rsidR="000E6FB3">
        <w:rPr>
          <w:rFonts w:asciiTheme="minorHAnsi" w:hAnsiTheme="minorHAnsi"/>
          <w:color w:val="auto"/>
        </w:rPr>
        <w:t>is generally marked by the suspension of continuous development and in</w:t>
      </w:r>
      <w:r w:rsidR="00220935">
        <w:rPr>
          <w:rFonts w:asciiTheme="minorHAnsi" w:hAnsiTheme="minorHAnsi"/>
          <w:color w:val="auto"/>
        </w:rPr>
        <w:t xml:space="preserve"> </w:t>
      </w:r>
      <w:r w:rsidR="00220935" w:rsidRPr="00B25226">
        <w:rPr>
          <w:rFonts w:asciiTheme="minorHAnsi" w:hAnsiTheme="minorHAnsi"/>
          <w:color w:val="auto"/>
        </w:rPr>
        <w:t>many insect</w:t>
      </w:r>
      <w:r w:rsidR="00C00F19">
        <w:rPr>
          <w:rFonts w:asciiTheme="minorHAnsi" w:hAnsiTheme="minorHAnsi"/>
          <w:color w:val="auto"/>
        </w:rPr>
        <w:t>’</w:t>
      </w:r>
      <w:r w:rsidR="00220935" w:rsidRPr="00B25226">
        <w:rPr>
          <w:rFonts w:asciiTheme="minorHAnsi" w:hAnsiTheme="minorHAnsi"/>
          <w:color w:val="auto"/>
        </w:rPr>
        <w:t xml:space="preserve">s </w:t>
      </w:r>
      <w:r w:rsidR="000E6FB3">
        <w:rPr>
          <w:rFonts w:asciiTheme="minorHAnsi" w:hAnsiTheme="minorHAnsi"/>
          <w:color w:val="auto"/>
        </w:rPr>
        <w:t>metabolic activity is suppressed</w:t>
      </w:r>
      <w:r w:rsidR="00C00F19">
        <w:rPr>
          <w:rFonts w:asciiTheme="minorHAnsi" w:hAnsiTheme="minorHAnsi"/>
          <w:color w:val="auto"/>
        </w:rPr>
        <w:t xml:space="preserve"> along </w:t>
      </w:r>
      <w:r w:rsidR="00C21902">
        <w:rPr>
          <w:rFonts w:asciiTheme="minorHAnsi" w:hAnsiTheme="minorHAnsi"/>
          <w:color w:val="auto"/>
        </w:rPr>
        <w:t>to</w:t>
      </w:r>
      <w:r w:rsidR="00C00F19">
        <w:rPr>
          <w:rFonts w:asciiTheme="minorHAnsi" w:hAnsiTheme="minorHAnsi"/>
          <w:color w:val="auto"/>
        </w:rPr>
        <w:t xml:space="preserve"> </w:t>
      </w:r>
      <w:r w:rsidR="00C21902">
        <w:rPr>
          <w:rFonts w:asciiTheme="minorHAnsi" w:hAnsiTheme="minorHAnsi"/>
          <w:color w:val="auto"/>
        </w:rPr>
        <w:t xml:space="preserve">conserve </w:t>
      </w:r>
      <w:r w:rsidR="00C00F19">
        <w:rPr>
          <w:rFonts w:asciiTheme="minorHAnsi" w:hAnsiTheme="minorHAnsi"/>
          <w:color w:val="auto"/>
        </w:rPr>
        <w:t xml:space="preserve">energy </w:t>
      </w:r>
      <w:r w:rsidR="00C21902">
        <w:rPr>
          <w:rFonts w:asciiTheme="minorHAnsi" w:hAnsiTheme="minorHAnsi"/>
          <w:color w:val="auto"/>
        </w:rPr>
        <w:t>and consumption is reduced</w:t>
      </w:r>
      <w:r w:rsidR="00220935" w:rsidRPr="00B25226">
        <w:rPr>
          <w:rFonts w:asciiTheme="minorHAnsi" w:hAnsiTheme="minorHAnsi"/>
          <w:color w:val="auto"/>
        </w:rPr>
        <w:t>.</w:t>
      </w:r>
      <w:r w:rsidR="00AA316F">
        <w:rPr>
          <w:rFonts w:asciiTheme="minorHAnsi" w:hAnsiTheme="minorHAnsi"/>
          <w:color w:val="auto"/>
        </w:rPr>
        <w:t xml:space="preserve"> </w:t>
      </w:r>
      <w:r w:rsidR="00E4063E">
        <w:rPr>
          <w:rFonts w:asciiTheme="minorHAnsi" w:hAnsiTheme="minorHAnsi"/>
          <w:color w:val="auto"/>
        </w:rPr>
        <w:t>Diapause maintenance, a</w:t>
      </w:r>
      <w:r w:rsidR="00B47436">
        <w:rPr>
          <w:rFonts w:asciiTheme="minorHAnsi" w:hAnsiTheme="minorHAnsi"/>
          <w:color w:val="auto"/>
        </w:rPr>
        <w:t xml:space="preserve">s the name suggests, </w:t>
      </w:r>
      <w:r w:rsidR="00E4063E">
        <w:rPr>
          <w:rFonts w:asciiTheme="minorHAnsi" w:hAnsiTheme="minorHAnsi"/>
          <w:color w:val="auto"/>
        </w:rPr>
        <w:t xml:space="preserve">maintains the </w:t>
      </w:r>
      <w:r w:rsidR="00E4063E">
        <w:rPr>
          <w:rFonts w:asciiTheme="minorHAnsi" w:hAnsiTheme="minorHAnsi"/>
          <w:color w:val="auto"/>
        </w:rPr>
        <w:lastRenderedPageBreak/>
        <w:t xml:space="preserve">diapause phenotype across the duration of diapause as environmental stress is relieved </w:t>
      </w:r>
      <w:r w:rsidR="00E4063E">
        <w:rPr>
          <w:rFonts w:asciiTheme="minorHAnsi" w:hAnsiTheme="minorHAnsi"/>
          <w:color w:val="auto"/>
        </w:rPr>
        <w:fldChar w:fldCharType="begin" w:fldLock="1"/>
      </w:r>
      <w:r w:rsidR="00596199">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E4063E">
        <w:rPr>
          <w:rFonts w:asciiTheme="minorHAnsi" w:hAnsiTheme="minorHAnsi"/>
          <w:color w:val="auto"/>
        </w:rPr>
        <w:fldChar w:fldCharType="separate"/>
      </w:r>
      <w:r w:rsidR="00E4063E" w:rsidRPr="00E4063E">
        <w:rPr>
          <w:rFonts w:asciiTheme="minorHAnsi" w:hAnsiTheme="minorHAnsi"/>
          <w:noProof/>
          <w:color w:val="auto"/>
        </w:rPr>
        <w:t>(Koštál 2006)</w:t>
      </w:r>
      <w:r w:rsidR="00E4063E">
        <w:rPr>
          <w:rFonts w:asciiTheme="minorHAnsi" w:hAnsiTheme="minorHAnsi"/>
          <w:color w:val="auto"/>
        </w:rPr>
        <w:fldChar w:fldCharType="end"/>
      </w:r>
      <w:r w:rsidR="00E4063E">
        <w:rPr>
          <w:rFonts w:asciiTheme="minorHAnsi" w:hAnsiTheme="minorHAnsi"/>
          <w:color w:val="auto"/>
        </w:rPr>
        <w:t xml:space="preserve">. </w:t>
      </w:r>
      <w:r w:rsidR="00596199">
        <w:rPr>
          <w:rFonts w:asciiTheme="minorHAnsi" w:hAnsiTheme="minorHAnsi"/>
          <w:color w:val="auto"/>
        </w:rPr>
        <w:t xml:space="preserve">Diapause termination is marked by the relief of endogenous factors that initiate and maintain diapause and the possible resumption of direct development under permissive conditions </w:t>
      </w:r>
      <w:r w:rsidR="00596199">
        <w:rPr>
          <w:rFonts w:asciiTheme="minorHAnsi" w:hAnsiTheme="minorHAnsi"/>
          <w:color w:val="auto"/>
        </w:rPr>
        <w:fldChar w:fldCharType="begin" w:fldLock="1"/>
      </w:r>
      <w:r w:rsidR="000966F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596199">
        <w:rPr>
          <w:rFonts w:asciiTheme="minorHAnsi" w:hAnsiTheme="minorHAnsi"/>
          <w:color w:val="auto"/>
        </w:rPr>
        <w:fldChar w:fldCharType="separate"/>
      </w:r>
      <w:r w:rsidR="00596199" w:rsidRPr="00596199">
        <w:rPr>
          <w:rFonts w:asciiTheme="minorHAnsi" w:hAnsiTheme="minorHAnsi"/>
          <w:noProof/>
          <w:color w:val="auto"/>
        </w:rPr>
        <w:t>(Koštál 2006)</w:t>
      </w:r>
      <w:r w:rsidR="00596199">
        <w:rPr>
          <w:rFonts w:asciiTheme="minorHAnsi" w:hAnsiTheme="minorHAnsi"/>
          <w:color w:val="auto"/>
        </w:rPr>
        <w:fldChar w:fldCharType="end"/>
      </w:r>
      <w:r w:rsidR="00596199">
        <w:rPr>
          <w:rFonts w:asciiTheme="minorHAnsi" w:hAnsiTheme="minorHAnsi"/>
          <w:color w:val="auto"/>
        </w:rPr>
        <w:t>. After diapause is terminated the pot</w:t>
      </w:r>
      <w:r w:rsidR="001F0097">
        <w:rPr>
          <w:rFonts w:asciiTheme="minorHAnsi" w:hAnsiTheme="minorHAnsi"/>
          <w:color w:val="auto"/>
        </w:rPr>
        <w:t>ential to resume development ex</w:t>
      </w:r>
      <w:r w:rsidR="00596199">
        <w:rPr>
          <w:rFonts w:asciiTheme="minorHAnsi" w:hAnsiTheme="minorHAnsi"/>
          <w:color w:val="auto"/>
        </w:rPr>
        <w:t xml:space="preserve">ists, however, many do not immediately resume direct development </w:t>
      </w:r>
      <w:r w:rsidR="000966FC">
        <w:rPr>
          <w:rFonts w:asciiTheme="minorHAnsi" w:hAnsiTheme="minorHAnsi"/>
          <w:color w:val="auto"/>
        </w:rPr>
        <w:t xml:space="preserve">until they receive </w:t>
      </w:r>
      <w:r w:rsidR="001F0097">
        <w:rPr>
          <w:rFonts w:asciiTheme="minorHAnsi" w:hAnsiTheme="minorHAnsi"/>
          <w:color w:val="auto"/>
        </w:rPr>
        <w:t>some</w:t>
      </w:r>
      <w:r w:rsidR="000966FC">
        <w:rPr>
          <w:rFonts w:asciiTheme="minorHAnsi" w:hAnsiTheme="minorHAnsi"/>
          <w:color w:val="auto"/>
        </w:rPr>
        <w:t xml:space="preserve"> exogenous cues that</w:t>
      </w:r>
      <w:r w:rsidR="001F0097">
        <w:rPr>
          <w:rFonts w:asciiTheme="minorHAnsi" w:hAnsiTheme="minorHAnsi"/>
          <w:color w:val="auto"/>
        </w:rPr>
        <w:t xml:space="preserve"> signal a permissive environment</w:t>
      </w:r>
      <w:r w:rsidR="000966FC">
        <w:rPr>
          <w:rFonts w:asciiTheme="minorHAnsi" w:hAnsiTheme="minorHAnsi"/>
          <w:color w:val="auto"/>
        </w:rPr>
        <w:t xml:space="preserve"> for </w:t>
      </w:r>
      <w:r w:rsidR="001F0097">
        <w:rPr>
          <w:rFonts w:asciiTheme="minorHAnsi" w:hAnsiTheme="minorHAnsi"/>
          <w:color w:val="auto"/>
        </w:rPr>
        <w:t xml:space="preserve">the continuation of </w:t>
      </w:r>
      <w:r w:rsidR="000966FC">
        <w:rPr>
          <w:rFonts w:asciiTheme="minorHAnsi" w:hAnsiTheme="minorHAnsi"/>
          <w:color w:val="auto"/>
        </w:rPr>
        <w:t xml:space="preserve">development </w:t>
      </w:r>
      <w:r w:rsidR="000966FC">
        <w:rPr>
          <w:rFonts w:asciiTheme="minorHAnsi" w:hAnsiTheme="minorHAnsi"/>
          <w:color w:val="auto"/>
        </w:rPr>
        <w:fldChar w:fldCharType="begin" w:fldLock="1"/>
      </w:r>
      <w:r w:rsidR="00AE3713">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0966FC">
        <w:rPr>
          <w:rFonts w:asciiTheme="minorHAnsi" w:hAnsiTheme="minorHAnsi"/>
          <w:color w:val="auto"/>
        </w:rPr>
        <w:fldChar w:fldCharType="separate"/>
      </w:r>
      <w:r w:rsidR="000966FC" w:rsidRPr="000966FC">
        <w:rPr>
          <w:rFonts w:asciiTheme="minorHAnsi" w:hAnsiTheme="minorHAnsi"/>
          <w:noProof/>
          <w:color w:val="auto"/>
        </w:rPr>
        <w:t>(Koštál 2006)</w:t>
      </w:r>
      <w:r w:rsidR="000966FC">
        <w:rPr>
          <w:rFonts w:asciiTheme="minorHAnsi" w:hAnsiTheme="minorHAnsi"/>
          <w:color w:val="auto"/>
        </w:rPr>
        <w:fldChar w:fldCharType="end"/>
      </w:r>
      <w:r w:rsidR="000966FC">
        <w:rPr>
          <w:rFonts w:asciiTheme="minorHAnsi" w:hAnsiTheme="minorHAnsi"/>
          <w:color w:val="auto"/>
        </w:rPr>
        <w:t>.</w:t>
      </w:r>
      <w:r w:rsidR="001F0097">
        <w:rPr>
          <w:rFonts w:asciiTheme="minorHAnsi" w:hAnsiTheme="minorHAnsi"/>
          <w:color w:val="auto"/>
        </w:rPr>
        <w:t xml:space="preserve"> </w:t>
      </w:r>
    </w:p>
    <w:p w14:paraId="2AEFB463" w14:textId="017970A6" w:rsidR="00D545AB" w:rsidRDefault="003C41B4" w:rsidP="00EC3D3A">
      <w:pPr>
        <w:spacing w:line="480" w:lineRule="auto"/>
        <w:ind w:firstLine="720"/>
        <w:rPr>
          <w:rFonts w:asciiTheme="minorHAnsi" w:hAnsiTheme="minorHAnsi"/>
          <w:color w:val="auto"/>
        </w:rPr>
      </w:pPr>
      <w:r>
        <w:rPr>
          <w:rFonts w:asciiTheme="minorHAnsi" w:hAnsiTheme="minorHAnsi"/>
          <w:color w:val="auto"/>
        </w:rPr>
        <w:t xml:space="preserve">As previously mentioned, as temperatures warm the environmental cues that approximate </w:t>
      </w:r>
      <w:proofErr w:type="spellStart"/>
      <w:r w:rsidR="001B18BD">
        <w:rPr>
          <w:rFonts w:asciiTheme="minorHAnsi" w:hAnsiTheme="minorHAnsi"/>
          <w:color w:val="auto"/>
        </w:rPr>
        <w:t>ncreasing</w:t>
      </w:r>
      <w:proofErr w:type="spellEnd"/>
      <w:r w:rsidR="001B18BD">
        <w:rPr>
          <w:rFonts w:asciiTheme="minorHAnsi" w:hAnsiTheme="minorHAnsi"/>
          <w:color w:val="auto"/>
        </w:rPr>
        <w:t xml:space="preserve"> temperatures </w:t>
      </w:r>
      <w:r w:rsidR="00E02E42">
        <w:rPr>
          <w:rFonts w:asciiTheme="minorHAnsi" w:hAnsiTheme="minorHAnsi"/>
          <w:color w:val="auto"/>
        </w:rPr>
        <w:t xml:space="preserve">could </w:t>
      </w:r>
      <w:r>
        <w:rPr>
          <w:rFonts w:asciiTheme="minorHAnsi" w:hAnsiTheme="minorHAnsi"/>
          <w:color w:val="auto"/>
        </w:rPr>
        <w:t>extend</w:t>
      </w:r>
      <w:r w:rsidR="00E02E42">
        <w:rPr>
          <w:rFonts w:asciiTheme="minorHAnsi" w:hAnsiTheme="minorHAnsi"/>
          <w:color w:val="auto"/>
        </w:rPr>
        <w:t xml:space="preserve"> the duration of the warm growing season</w:t>
      </w:r>
      <w:r>
        <w:rPr>
          <w:rFonts w:asciiTheme="minorHAnsi" w:hAnsiTheme="minorHAnsi"/>
          <w:color w:val="auto"/>
        </w:rPr>
        <w:t>, increasing the availability of resources longer into the year.</w:t>
      </w:r>
      <w:r w:rsidR="00E02E42">
        <w:rPr>
          <w:rFonts w:asciiTheme="minorHAnsi" w:hAnsiTheme="minorHAnsi"/>
          <w:color w:val="auto"/>
        </w:rPr>
        <w:t xml:space="preserve"> and diapause could be induced earlier in the season.</w:t>
      </w:r>
      <w:r w:rsidR="005908B8">
        <w:rPr>
          <w:rFonts w:asciiTheme="minorHAnsi" w:hAnsiTheme="minorHAnsi"/>
          <w:color w:val="auto"/>
        </w:rPr>
        <w:t xml:space="preserve"> </w:t>
      </w:r>
      <w:r w:rsidR="00894845">
        <w:rPr>
          <w:rFonts w:asciiTheme="minorHAnsi" w:hAnsiTheme="minorHAnsi"/>
          <w:color w:val="auto"/>
        </w:rPr>
        <w:t xml:space="preserve">Climate change will </w:t>
      </w:r>
      <w:r w:rsidR="005908B8">
        <w:rPr>
          <w:rFonts w:asciiTheme="minorHAnsi" w:hAnsiTheme="minorHAnsi"/>
          <w:color w:val="auto"/>
        </w:rPr>
        <w:t>and the environmental cues like photoperiod</w:t>
      </w:r>
      <w:r w:rsidR="00423E77">
        <w:rPr>
          <w:rFonts w:asciiTheme="minorHAnsi" w:hAnsiTheme="minorHAnsi"/>
          <w:color w:val="auto"/>
        </w:rPr>
        <w:t xml:space="preserve"> will be inducing diapause at warmer temperatures and earlier in the actual season, as warmer temperatures last longer into the year. </w:t>
      </w:r>
      <w:r w:rsidR="00E02E42">
        <w:rPr>
          <w:rFonts w:asciiTheme="minorHAnsi" w:hAnsiTheme="minorHAnsi"/>
          <w:color w:val="auto"/>
        </w:rPr>
        <w:t>One way insects could survive these changes in photoperi</w:t>
      </w:r>
      <w:r w:rsidR="00EC3D3A">
        <w:rPr>
          <w:rFonts w:asciiTheme="minorHAnsi" w:hAnsiTheme="minorHAnsi"/>
          <w:color w:val="auto"/>
        </w:rPr>
        <w:t>od</w:t>
      </w:r>
      <w:r w:rsidR="00423E77">
        <w:rPr>
          <w:rFonts w:asciiTheme="minorHAnsi" w:hAnsiTheme="minorHAnsi"/>
          <w:color w:val="auto"/>
        </w:rPr>
        <w:t xml:space="preserve"> </w:t>
      </w:r>
      <w:r w:rsidR="005908B8">
        <w:rPr>
          <w:rFonts w:asciiTheme="minorHAnsi" w:hAnsiTheme="minorHAnsi"/>
          <w:color w:val="auto"/>
        </w:rPr>
        <w:t xml:space="preserve">that </w:t>
      </w:r>
      <w:r w:rsidR="00423E77">
        <w:rPr>
          <w:rFonts w:asciiTheme="minorHAnsi" w:hAnsiTheme="minorHAnsi"/>
          <w:color w:val="auto"/>
        </w:rPr>
        <w:t xml:space="preserve">induce diapause at the end of a growing season could </w:t>
      </w:r>
      <w:r w:rsidR="005908B8">
        <w:rPr>
          <w:rFonts w:asciiTheme="minorHAnsi" w:hAnsiTheme="minorHAnsi"/>
          <w:color w:val="auto"/>
        </w:rPr>
        <w:t>d</w:t>
      </w:r>
      <w:r w:rsidR="00EC3D3A">
        <w:rPr>
          <w:rFonts w:asciiTheme="minorHAnsi" w:hAnsiTheme="minorHAnsi"/>
          <w:color w:val="auto"/>
        </w:rPr>
        <w:t>iapause</w:t>
      </w:r>
      <w:r w:rsidR="001B18BD">
        <w:rPr>
          <w:rFonts w:asciiTheme="minorHAnsi" w:hAnsiTheme="minorHAnsi"/>
          <w:color w:val="auto"/>
        </w:rPr>
        <w:t xml:space="preserve"> increase the amount of warm days during each growing season and as growing seasons increase </w:t>
      </w:r>
      <w:r w:rsidR="001F0097">
        <w:rPr>
          <w:rFonts w:asciiTheme="minorHAnsi" w:hAnsiTheme="minorHAnsi"/>
          <w:color w:val="auto"/>
        </w:rPr>
        <w:t>T</w:t>
      </w:r>
      <w:commentRangeStart w:id="31"/>
      <w:r w:rsidR="00246B28" w:rsidRPr="00B25226">
        <w:rPr>
          <w:rFonts w:asciiTheme="minorHAnsi" w:hAnsiTheme="minorHAnsi"/>
          <w:color w:val="auto"/>
        </w:rPr>
        <w:t xml:space="preserve">hose insects who </w:t>
      </w:r>
      <w:r w:rsidR="001F0097">
        <w:rPr>
          <w:rFonts w:asciiTheme="minorHAnsi" w:hAnsiTheme="minorHAnsi"/>
          <w:color w:val="auto"/>
        </w:rPr>
        <w:t>use</w:t>
      </w:r>
      <w:r w:rsidR="00246B28" w:rsidRPr="00B25226">
        <w:rPr>
          <w:rFonts w:asciiTheme="minorHAnsi" w:hAnsiTheme="minorHAnsi"/>
          <w:color w:val="auto"/>
        </w:rPr>
        <w:t xml:space="preserve"> photoperiod to </w:t>
      </w:r>
      <w:r w:rsidR="001F0097">
        <w:rPr>
          <w:rFonts w:asciiTheme="minorHAnsi" w:hAnsiTheme="minorHAnsi"/>
          <w:color w:val="auto"/>
        </w:rPr>
        <w:t xml:space="preserve">synchronize their life history with the availability of environmental resources will </w:t>
      </w:r>
      <w:r w:rsidR="00246B28" w:rsidRPr="00B25226">
        <w:rPr>
          <w:rFonts w:asciiTheme="minorHAnsi" w:hAnsiTheme="minorHAnsi"/>
          <w:color w:val="auto"/>
        </w:rPr>
        <w:t xml:space="preserve">need to </w:t>
      </w:r>
      <w:r w:rsidR="001F0097">
        <w:rPr>
          <w:rFonts w:asciiTheme="minorHAnsi" w:hAnsiTheme="minorHAnsi"/>
          <w:color w:val="auto"/>
        </w:rPr>
        <w:t>adjust</w:t>
      </w:r>
      <w:r w:rsidR="00246B28" w:rsidRPr="00B25226">
        <w:rPr>
          <w:rFonts w:asciiTheme="minorHAnsi" w:hAnsiTheme="minorHAnsi"/>
          <w:color w:val="auto"/>
        </w:rPr>
        <w:t xml:space="preserve"> to </w:t>
      </w:r>
      <w:r w:rsidR="001F0097">
        <w:rPr>
          <w:rFonts w:asciiTheme="minorHAnsi" w:hAnsiTheme="minorHAnsi"/>
          <w:color w:val="auto"/>
        </w:rPr>
        <w:t>warmer temperatures approximated by photoperiod if they are to win as temperatures rise.</w:t>
      </w:r>
      <w:commentRangeEnd w:id="31"/>
      <w:r w:rsidR="00246B28" w:rsidRPr="00B25226">
        <w:rPr>
          <w:rStyle w:val="CommentReference"/>
          <w:rFonts w:asciiTheme="minorHAnsi" w:hAnsiTheme="minorHAnsi"/>
          <w:color w:val="auto"/>
          <w:sz w:val="24"/>
          <w:szCs w:val="24"/>
        </w:rPr>
        <w:commentReference w:id="31"/>
      </w:r>
      <w:r w:rsidR="00246B28" w:rsidRPr="00B25226">
        <w:rPr>
          <w:rFonts w:asciiTheme="minorHAnsi" w:hAnsiTheme="minorHAnsi"/>
          <w:color w:val="auto"/>
        </w:rPr>
        <w:t xml:space="preserve"> </w:t>
      </w:r>
      <w:r w:rsidR="00AE3713" w:rsidRPr="00B25226">
        <w:rPr>
          <w:rFonts w:asciiTheme="minorHAnsi" w:hAnsiTheme="minorHAnsi"/>
          <w:color w:val="auto"/>
        </w:rPr>
        <w:t xml:space="preserve">The pitcher plant mosquito, </w:t>
      </w:r>
      <w:proofErr w:type="spellStart"/>
      <w:r w:rsidR="00AE3713" w:rsidRPr="00B25226">
        <w:rPr>
          <w:rFonts w:asciiTheme="minorHAnsi" w:hAnsiTheme="minorHAnsi"/>
          <w:i/>
          <w:color w:val="auto"/>
        </w:rPr>
        <w:t>Wyeomii</w:t>
      </w:r>
      <w:proofErr w:type="spellEnd"/>
      <w:r w:rsidR="00AE3713" w:rsidRPr="00B25226">
        <w:rPr>
          <w:rFonts w:asciiTheme="minorHAnsi" w:hAnsiTheme="minorHAnsi"/>
          <w:i/>
          <w:color w:val="auto"/>
        </w:rPr>
        <w:t xml:space="preserve"> </w:t>
      </w:r>
      <w:proofErr w:type="spellStart"/>
      <w:r w:rsidR="00AE3713" w:rsidRPr="00B25226">
        <w:rPr>
          <w:rFonts w:asciiTheme="minorHAnsi" w:hAnsiTheme="minorHAnsi"/>
          <w:i/>
          <w:color w:val="auto"/>
        </w:rPr>
        <w:t>smithii</w:t>
      </w:r>
      <w:proofErr w:type="spellEnd"/>
      <w:r w:rsidR="00AE3713" w:rsidRPr="00B25226">
        <w:rPr>
          <w:rFonts w:asciiTheme="minorHAnsi" w:hAnsiTheme="minorHAnsi"/>
          <w:i/>
          <w:color w:val="auto"/>
        </w:rPr>
        <w:t>,</w:t>
      </w:r>
      <w:r w:rsidR="00AE3713" w:rsidRPr="00B25226">
        <w:rPr>
          <w:rFonts w:asciiTheme="minorHAnsi" w:hAnsiTheme="minorHAnsi"/>
          <w:color w:val="auto"/>
        </w:rPr>
        <w:t xml:space="preserve"> </w:t>
      </w:r>
      <w:r w:rsidR="00AE3713">
        <w:rPr>
          <w:rFonts w:asciiTheme="minorHAnsi" w:hAnsiTheme="minorHAnsi"/>
          <w:color w:val="auto"/>
        </w:rPr>
        <w:t xml:space="preserve">illustrates how </w:t>
      </w:r>
      <w:r w:rsidR="00AE3713" w:rsidRPr="00B25226">
        <w:rPr>
          <w:rFonts w:asciiTheme="minorHAnsi" w:hAnsiTheme="minorHAnsi"/>
          <w:color w:val="auto"/>
        </w:rPr>
        <w:t xml:space="preserve">increasing </w:t>
      </w:r>
      <w:r w:rsidR="00AE3713">
        <w:rPr>
          <w:rFonts w:asciiTheme="minorHAnsi" w:hAnsiTheme="minorHAnsi"/>
          <w:color w:val="auto"/>
        </w:rPr>
        <w:t>the duration of the summer growing season</w:t>
      </w:r>
      <w:r w:rsidR="00AE3713" w:rsidRPr="00B25226">
        <w:rPr>
          <w:rFonts w:asciiTheme="minorHAnsi" w:hAnsiTheme="minorHAnsi"/>
          <w:color w:val="auto"/>
        </w:rPr>
        <w:t xml:space="preserve"> </w:t>
      </w:r>
      <w:r w:rsidR="00AE3713">
        <w:rPr>
          <w:rFonts w:asciiTheme="minorHAnsi" w:hAnsiTheme="minorHAnsi"/>
          <w:color w:val="auto"/>
        </w:rPr>
        <w:t>can</w:t>
      </w:r>
      <w:r w:rsidR="00AE3713" w:rsidRPr="00B25226">
        <w:rPr>
          <w:rFonts w:asciiTheme="minorHAnsi" w:hAnsiTheme="minorHAnsi"/>
          <w:color w:val="auto"/>
        </w:rPr>
        <w:t xml:space="preserve"> </w:t>
      </w:r>
      <w:r w:rsidR="00AE3713">
        <w:rPr>
          <w:rFonts w:asciiTheme="minorHAnsi" w:hAnsiTheme="minorHAnsi"/>
          <w:color w:val="auto"/>
        </w:rPr>
        <w:t>lead to evolutionary changes within populations over time. P</w:t>
      </w:r>
      <w:r w:rsidR="00AE3713" w:rsidRPr="00B25226">
        <w:rPr>
          <w:rFonts w:asciiTheme="minorHAnsi" w:hAnsiTheme="minorHAnsi"/>
          <w:color w:val="auto"/>
        </w:rPr>
        <w:t>itcher plant mosquitos spend their</w:t>
      </w:r>
      <w:r w:rsidR="00AE3713">
        <w:rPr>
          <w:rFonts w:asciiTheme="minorHAnsi" w:hAnsiTheme="minorHAnsi"/>
          <w:color w:val="auto"/>
        </w:rPr>
        <w:t xml:space="preserve"> entire</w:t>
      </w:r>
      <w:r w:rsidR="00AE3713" w:rsidRPr="00B25226">
        <w:rPr>
          <w:rFonts w:asciiTheme="minorHAnsi" w:hAnsiTheme="minorHAnsi"/>
          <w:color w:val="auto"/>
        </w:rPr>
        <w:t xml:space="preserve"> </w:t>
      </w:r>
      <w:commentRangeStart w:id="32"/>
      <w:r w:rsidR="00AE3713" w:rsidRPr="00B25226">
        <w:rPr>
          <w:rFonts w:asciiTheme="minorHAnsi" w:hAnsiTheme="minorHAnsi"/>
          <w:color w:val="auto"/>
        </w:rPr>
        <w:t xml:space="preserve">larval </w:t>
      </w:r>
      <w:r w:rsidR="00AE3713">
        <w:rPr>
          <w:rFonts w:asciiTheme="minorHAnsi" w:hAnsiTheme="minorHAnsi"/>
          <w:color w:val="auto"/>
        </w:rPr>
        <w:t xml:space="preserve">developing </w:t>
      </w:r>
      <w:commentRangeEnd w:id="32"/>
      <w:r w:rsidR="00AE3713">
        <w:rPr>
          <w:rStyle w:val="CommentReference"/>
        </w:rPr>
        <w:commentReference w:id="32"/>
      </w:r>
      <w:r w:rsidR="00AE3713">
        <w:rPr>
          <w:rFonts w:asciiTheme="minorHAnsi" w:hAnsiTheme="minorHAnsi"/>
          <w:color w:val="auto"/>
        </w:rPr>
        <w:t>the water-filled leaves</w:t>
      </w:r>
      <w:r w:rsidR="00AE3713" w:rsidRPr="00B25226">
        <w:rPr>
          <w:rFonts w:asciiTheme="minorHAnsi" w:hAnsiTheme="minorHAnsi"/>
          <w:color w:val="auto"/>
        </w:rPr>
        <w:t xml:space="preserve"> of pitcher plant</w:t>
      </w:r>
      <w:r w:rsidR="00AE3713">
        <w:rPr>
          <w:rFonts w:asciiTheme="minorHAnsi" w:hAnsiTheme="minorHAnsi"/>
          <w:color w:val="auto"/>
        </w:rPr>
        <w:t xml:space="preserve">s. As the growing season ends these </w:t>
      </w:r>
      <w:r w:rsidR="00AE3713">
        <w:rPr>
          <w:rFonts w:asciiTheme="minorHAnsi" w:hAnsiTheme="minorHAnsi"/>
          <w:color w:val="auto"/>
        </w:rPr>
        <w:lastRenderedPageBreak/>
        <w:t xml:space="preserve">larvae experience a reduction in available resources. </w:t>
      </w:r>
      <w:commentRangeStart w:id="33"/>
      <w:r w:rsidR="00AE3713">
        <w:rPr>
          <w:rFonts w:asciiTheme="minorHAnsi" w:hAnsiTheme="minorHAnsi"/>
          <w:color w:val="auto"/>
        </w:rPr>
        <w:t xml:space="preserve">To synchronize their life history decisions with seasonally available resources, these larvae use photoperiod. For these mosquitoes, when resources decline they enter a state of dormancy, induced by a critical photoperiod. </w:t>
      </w:r>
      <w:commentRangeEnd w:id="33"/>
      <w:r w:rsidR="00AE3713">
        <w:rPr>
          <w:rStyle w:val="CommentReference"/>
        </w:rPr>
        <w:commentReference w:id="33"/>
      </w:r>
      <w:r w:rsidR="00AE3713">
        <w:rPr>
          <w:rFonts w:asciiTheme="minorHAnsi" w:hAnsiTheme="minorHAnsi"/>
          <w:color w:val="auto"/>
        </w:rPr>
        <w:t xml:space="preserve">Critical photoperiod is the number of light hours required to induce dormancy in 50% of a population. In </w:t>
      </w:r>
      <w:r w:rsidR="00AE3713">
        <w:rPr>
          <w:rFonts w:asciiTheme="minorHAnsi" w:hAnsiTheme="minorHAnsi"/>
          <w:i/>
          <w:color w:val="auto"/>
        </w:rPr>
        <w:t>W.</w:t>
      </w:r>
      <w:r w:rsidR="00AE3713" w:rsidRPr="00B25226">
        <w:rPr>
          <w:rFonts w:asciiTheme="minorHAnsi" w:hAnsiTheme="minorHAnsi"/>
          <w:i/>
          <w:color w:val="auto"/>
        </w:rPr>
        <w:t xml:space="preserve"> </w:t>
      </w:r>
      <w:proofErr w:type="spellStart"/>
      <w:r w:rsidR="00AE3713" w:rsidRPr="00B25226">
        <w:rPr>
          <w:rFonts w:asciiTheme="minorHAnsi" w:hAnsiTheme="minorHAnsi"/>
          <w:i/>
          <w:color w:val="auto"/>
        </w:rPr>
        <w:t>smithii</w:t>
      </w:r>
      <w:proofErr w:type="spellEnd"/>
      <w:r w:rsidR="00AE3713">
        <w:rPr>
          <w:rFonts w:asciiTheme="minorHAnsi" w:hAnsiTheme="minorHAnsi"/>
          <w:color w:val="auto"/>
        </w:rPr>
        <w:t xml:space="preserve"> </w:t>
      </w:r>
      <w:commentRangeStart w:id="34"/>
      <w:r w:rsidR="00AE3713">
        <w:rPr>
          <w:rFonts w:asciiTheme="minorHAnsi" w:hAnsiTheme="minorHAnsi"/>
          <w:color w:val="auto"/>
        </w:rPr>
        <w:t>photoperiod i</w:t>
      </w:r>
      <w:commentRangeEnd w:id="34"/>
      <w:r w:rsidR="00AE3713">
        <w:rPr>
          <w:rStyle w:val="CommentReference"/>
        </w:rPr>
        <w:commentReference w:id="34"/>
      </w:r>
      <w:r w:rsidR="00AE3713">
        <w:rPr>
          <w:rFonts w:asciiTheme="minorHAnsi" w:hAnsiTheme="minorHAnsi"/>
          <w:color w:val="auto"/>
        </w:rPr>
        <w:t xml:space="preserve">s </w:t>
      </w:r>
      <w:commentRangeStart w:id="35"/>
      <w:r w:rsidR="00AE3713">
        <w:rPr>
          <w:rFonts w:asciiTheme="minorHAnsi" w:hAnsiTheme="minorHAnsi"/>
          <w:color w:val="auto"/>
        </w:rPr>
        <w:t>highly heritable and genetically determined.</w:t>
      </w:r>
      <w:commentRangeEnd w:id="35"/>
      <w:r w:rsidR="00AE3713">
        <w:rPr>
          <w:rStyle w:val="CommentReference"/>
        </w:rPr>
        <w:commentReference w:id="35"/>
      </w:r>
      <w:r w:rsidR="00AE3713">
        <w:rPr>
          <w:rFonts w:asciiTheme="minorHAnsi" w:hAnsiTheme="minorHAnsi"/>
          <w:color w:val="auto"/>
        </w:rPr>
        <w:t xml:space="preserve"> To investigate the possibility of insects adapting to </w:t>
      </w:r>
      <w:commentRangeStart w:id="36"/>
      <w:r w:rsidR="00AE3713">
        <w:rPr>
          <w:rFonts w:asciiTheme="minorHAnsi" w:hAnsiTheme="minorHAnsi"/>
          <w:color w:val="auto"/>
        </w:rPr>
        <w:t>temperature</w:t>
      </w:r>
      <w:commentRangeEnd w:id="36"/>
      <w:r w:rsidR="00AE3713">
        <w:rPr>
          <w:rStyle w:val="CommentReference"/>
        </w:rPr>
        <w:commentReference w:id="36"/>
      </w:r>
      <w:r w:rsidR="00AE3713">
        <w:rPr>
          <w:rFonts w:asciiTheme="minorHAnsi" w:hAnsiTheme="minorHAnsi"/>
          <w:color w:val="auto"/>
        </w:rPr>
        <w:t xml:space="preserve">, populations of </w:t>
      </w:r>
      <w:r w:rsidR="00AE3713">
        <w:rPr>
          <w:rFonts w:asciiTheme="minorHAnsi" w:hAnsiTheme="minorHAnsi"/>
          <w:i/>
          <w:color w:val="auto"/>
        </w:rPr>
        <w:t>W.</w:t>
      </w:r>
      <w:r w:rsidR="00AE3713" w:rsidRPr="00B25226">
        <w:rPr>
          <w:rFonts w:asciiTheme="minorHAnsi" w:hAnsiTheme="minorHAnsi"/>
          <w:i/>
          <w:color w:val="auto"/>
        </w:rPr>
        <w:t xml:space="preserve"> </w:t>
      </w:r>
      <w:proofErr w:type="spellStart"/>
      <w:r w:rsidR="00AE3713" w:rsidRPr="00B25226">
        <w:rPr>
          <w:rFonts w:asciiTheme="minorHAnsi" w:hAnsiTheme="minorHAnsi"/>
          <w:i/>
          <w:color w:val="auto"/>
        </w:rPr>
        <w:t>smithii</w:t>
      </w:r>
      <w:proofErr w:type="spellEnd"/>
      <w:r w:rsidR="00AE3713">
        <w:rPr>
          <w:rFonts w:asciiTheme="minorHAnsi" w:hAnsiTheme="minorHAnsi"/>
          <w:color w:val="auto"/>
        </w:rPr>
        <w:t xml:space="preserve"> were sampled from different latitudes between Florida and Canada in the years 1972, 1988, 1993 and 1996. After collecting samples, mosquito larvae were reared in a common garden laboratory setting and the critical photoperiod determined for each population in each year. </w:t>
      </w:r>
      <w:commentRangeStart w:id="37"/>
      <w:r w:rsidR="00AE3713">
        <w:rPr>
          <w:rFonts w:asciiTheme="minorHAnsi" w:hAnsiTheme="minorHAnsi"/>
          <w:color w:val="auto"/>
        </w:rPr>
        <w:t>R</w:t>
      </w:r>
      <w:r w:rsidR="00AE3713" w:rsidRPr="00B25226">
        <w:rPr>
          <w:rFonts w:asciiTheme="minorHAnsi" w:hAnsiTheme="minorHAnsi"/>
          <w:color w:val="auto"/>
        </w:rPr>
        <w:t>eportedly</w:t>
      </w:r>
      <w:r w:rsidR="00AE3713">
        <w:rPr>
          <w:rFonts w:asciiTheme="minorHAnsi" w:hAnsiTheme="minorHAnsi"/>
          <w:color w:val="auto"/>
        </w:rPr>
        <w:t>,</w:t>
      </w:r>
      <w:r w:rsidR="00AE3713" w:rsidRPr="00B25226">
        <w:rPr>
          <w:rFonts w:asciiTheme="minorHAnsi" w:hAnsiTheme="minorHAnsi"/>
          <w:color w:val="auto"/>
        </w:rPr>
        <w:t xml:space="preserve"> </w:t>
      </w:r>
      <w:r w:rsidR="00AE3713">
        <w:rPr>
          <w:rFonts w:asciiTheme="minorHAnsi" w:hAnsiTheme="minorHAnsi"/>
          <w:color w:val="auto"/>
        </w:rPr>
        <w:t>their critical photoperiod has decreased</w:t>
      </w:r>
      <w:r w:rsidR="00AE3713" w:rsidRPr="00B25226">
        <w:rPr>
          <w:rFonts w:asciiTheme="minorHAnsi" w:hAnsiTheme="minorHAnsi"/>
          <w:color w:val="auto"/>
        </w:rPr>
        <w:t xml:space="preserve"> form 15.79 hours of day light </w:t>
      </w:r>
      <w:r w:rsidR="00AE3713">
        <w:rPr>
          <w:rFonts w:asciiTheme="minorHAnsi" w:hAnsiTheme="minorHAnsi"/>
          <w:color w:val="auto"/>
        </w:rPr>
        <w:t xml:space="preserve">in 1972 </w:t>
      </w:r>
      <w:r w:rsidR="00AE3713" w:rsidRPr="00B25226">
        <w:rPr>
          <w:rFonts w:asciiTheme="minorHAnsi" w:hAnsiTheme="minorHAnsi"/>
          <w:color w:val="auto"/>
        </w:rPr>
        <w:t>to 15.19 hours</w:t>
      </w:r>
      <w:r w:rsidR="00AE3713">
        <w:rPr>
          <w:rFonts w:asciiTheme="minorHAnsi" w:hAnsiTheme="minorHAnsi"/>
          <w:color w:val="auto"/>
        </w:rPr>
        <w:t xml:space="preserve"> in 1996 </w:t>
      </w:r>
      <w:commentRangeEnd w:id="37"/>
      <w:r w:rsidR="00AE3713">
        <w:rPr>
          <w:rStyle w:val="CommentReference"/>
        </w:rPr>
        <w:commentReference w:id="37"/>
      </w:r>
      <w:r w:rsidR="00AE3713">
        <w:rPr>
          <w:rFonts w:asciiTheme="minorHAnsi" w:hAnsiTheme="minorHAnsi"/>
          <w:color w:val="auto"/>
        </w:rPr>
        <w:fldChar w:fldCharType="begin" w:fldLock="1"/>
      </w:r>
      <w:r w:rsidR="00AE3713">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AE3713">
        <w:rPr>
          <w:rFonts w:asciiTheme="minorHAnsi" w:hAnsiTheme="minorHAnsi"/>
          <w:color w:val="auto"/>
        </w:rPr>
        <w:fldChar w:fldCharType="separate"/>
      </w:r>
      <w:r w:rsidR="00AE3713" w:rsidRPr="00956D2D">
        <w:rPr>
          <w:rFonts w:asciiTheme="minorHAnsi" w:hAnsiTheme="minorHAnsi"/>
          <w:noProof/>
          <w:color w:val="auto"/>
        </w:rPr>
        <w:t>(Bradshaw and Holzapfel 2001)</w:t>
      </w:r>
      <w:r w:rsidR="00AE3713">
        <w:rPr>
          <w:rFonts w:asciiTheme="minorHAnsi" w:hAnsiTheme="minorHAnsi"/>
          <w:color w:val="auto"/>
        </w:rPr>
        <w:fldChar w:fldCharType="end"/>
      </w:r>
      <w:r w:rsidR="00AE3713" w:rsidRPr="00B25226">
        <w:rPr>
          <w:rFonts w:asciiTheme="minorHAnsi" w:hAnsiTheme="minorHAnsi"/>
          <w:color w:val="auto"/>
        </w:rPr>
        <w:t xml:space="preserve">. This decrease in the number of daylight hours required to induce </w:t>
      </w:r>
      <w:r w:rsidR="00AE3713">
        <w:rPr>
          <w:rFonts w:asciiTheme="minorHAnsi" w:hAnsiTheme="minorHAnsi"/>
          <w:color w:val="auto"/>
        </w:rPr>
        <w:t>larval</w:t>
      </w:r>
      <w:r w:rsidR="00AE3713" w:rsidRPr="00B25226">
        <w:rPr>
          <w:rFonts w:asciiTheme="minorHAnsi" w:hAnsiTheme="minorHAnsi"/>
          <w:color w:val="auto"/>
        </w:rPr>
        <w:t xml:space="preserve"> dormancy</w:t>
      </w:r>
      <w:r w:rsidR="00AE3713">
        <w:rPr>
          <w:rFonts w:asciiTheme="minorHAnsi" w:hAnsiTheme="minorHAnsi"/>
          <w:color w:val="auto"/>
        </w:rPr>
        <w:t xml:space="preserve"> correlates to a shift in the induction of seasonal dormancy timing in these mosquitoes by about 9 days later in the fall and</w:t>
      </w:r>
      <w:r w:rsidR="00AE3713" w:rsidRPr="00B25226">
        <w:rPr>
          <w:rFonts w:asciiTheme="minorHAnsi" w:hAnsiTheme="minorHAnsi"/>
          <w:color w:val="auto"/>
        </w:rPr>
        <w:t xml:space="preserve"> </w:t>
      </w:r>
      <w:r w:rsidR="00AE3713">
        <w:rPr>
          <w:rFonts w:asciiTheme="minorHAnsi" w:hAnsiTheme="minorHAnsi"/>
          <w:color w:val="auto"/>
        </w:rPr>
        <w:t>is indicative of adaptation towards more southern phenotypes where growing seasons are longer.</w:t>
      </w:r>
      <w:r w:rsidR="00246B28" w:rsidRPr="00B25226">
        <w:rPr>
          <w:rFonts w:asciiTheme="minorHAnsi" w:hAnsiTheme="minorHAnsi"/>
          <w:color w:val="auto"/>
        </w:rPr>
        <w:t xml:space="preserve"> </w:t>
      </w:r>
      <w:commentRangeStart w:id="38"/>
      <w:r w:rsidR="00246B28" w:rsidRPr="00B25226">
        <w:rPr>
          <w:rFonts w:asciiTheme="minorHAnsi" w:hAnsiTheme="minorHAnsi"/>
          <w:color w:val="auto"/>
        </w:rPr>
        <w:t xml:space="preserve">While photoperiod remains a crucial proxy for annual resource availability, the genotype controlling when this dormancy programming is initiated is phenotypically plastic and this plasticity allows these mosquitos to respond to changes in the environment. </w:t>
      </w:r>
      <w:commentRangeEnd w:id="38"/>
      <w:r w:rsidR="00246B28" w:rsidRPr="00B25226">
        <w:rPr>
          <w:rStyle w:val="CommentReference"/>
          <w:rFonts w:asciiTheme="minorHAnsi" w:hAnsiTheme="minorHAnsi"/>
          <w:color w:val="auto"/>
          <w:sz w:val="24"/>
          <w:szCs w:val="24"/>
        </w:rPr>
        <w:commentReference w:id="38"/>
      </w:r>
      <w:r w:rsidR="00D545AB" w:rsidRPr="00D545AB">
        <w:rPr>
          <w:rFonts w:asciiTheme="minorHAnsi" w:hAnsiTheme="minorHAnsi"/>
          <w:color w:val="auto"/>
        </w:rPr>
        <w:t xml:space="preserve"> </w:t>
      </w:r>
      <w:r w:rsidR="00EC3D3A" w:rsidRPr="00EC3D3A">
        <w:rPr>
          <w:rFonts w:asciiTheme="minorHAnsi" w:hAnsiTheme="minorHAnsi"/>
          <w:color w:val="auto"/>
        </w:rPr>
        <w:t xml:space="preserve">Bradshaw 2001 paper: mosquito pops monitored over time. Winter is shrinking, important photoperiods are becoming more southern like. </w:t>
      </w:r>
      <w:proofErr w:type="gramStart"/>
      <w:r w:rsidR="00EC3D3A" w:rsidRPr="00EC3D3A">
        <w:rPr>
          <w:rFonts w:asciiTheme="minorHAnsi" w:hAnsiTheme="minorHAnsi"/>
          <w:color w:val="auto"/>
        </w:rPr>
        <w:t>That is to say mosquitoes</w:t>
      </w:r>
      <w:proofErr w:type="gramEnd"/>
      <w:r w:rsidR="00EC3D3A" w:rsidRPr="00EC3D3A">
        <w:rPr>
          <w:rFonts w:asciiTheme="minorHAnsi" w:hAnsiTheme="minorHAnsi"/>
          <w:color w:val="auto"/>
        </w:rPr>
        <w:t xml:space="preserve"> in the north that used to enter diapause at longer day lengths (northern fall/winter) are now entering diapause at shorter day lengths (southern fall/winter) because the growing season is longer. This is important because photoperiod in these mosquitoes is </w:t>
      </w:r>
      <w:r w:rsidR="00EC3D3A" w:rsidRPr="00EC3D3A">
        <w:rPr>
          <w:rFonts w:asciiTheme="minorHAnsi" w:hAnsiTheme="minorHAnsi"/>
          <w:color w:val="auto"/>
        </w:rPr>
        <w:lastRenderedPageBreak/>
        <w:t>genetically determined fixed within populations. This change in diapause timing points towards selection acting on this population.</w:t>
      </w:r>
      <w:r w:rsidR="00EC3D3A">
        <w:rPr>
          <w:rFonts w:asciiTheme="minorHAnsi" w:hAnsiTheme="minorHAnsi"/>
          <w:color w:val="auto"/>
        </w:rPr>
        <w:t xml:space="preserve"> </w:t>
      </w:r>
    </w:p>
    <w:p w14:paraId="394C5FC9" w14:textId="48E7FD07" w:rsidR="00D545AB" w:rsidRDefault="00D545AB" w:rsidP="00D545AB">
      <w:pPr>
        <w:spacing w:line="480" w:lineRule="auto"/>
        <w:ind w:firstLine="720"/>
        <w:rPr>
          <w:rFonts w:asciiTheme="minorHAnsi" w:hAnsiTheme="minorHAnsi"/>
          <w:color w:val="auto"/>
        </w:rPr>
      </w:pPr>
      <w:r>
        <w:rPr>
          <w:rFonts w:asciiTheme="minorHAnsi" w:hAnsiTheme="minorHAnsi"/>
          <w:color w:val="auto"/>
        </w:rPr>
        <w:t xml:space="preserve">As </w:t>
      </w:r>
      <w:proofErr w:type="spellStart"/>
      <w:r>
        <w:rPr>
          <w:rFonts w:asciiTheme="minorHAnsi" w:hAnsiTheme="minorHAnsi"/>
          <w:color w:val="auto"/>
        </w:rPr>
        <w:t>temperatrues</w:t>
      </w:r>
      <w:proofErr w:type="spellEnd"/>
      <w:r>
        <w:rPr>
          <w:rFonts w:asciiTheme="minorHAnsi" w:hAnsiTheme="minorHAnsi"/>
          <w:color w:val="auto"/>
        </w:rPr>
        <w:t xml:space="preserve"> rise, diapause may be too tightly controlled and may lead some insects out of synchrony with their </w:t>
      </w:r>
      <w:proofErr w:type="spellStart"/>
      <w:r>
        <w:rPr>
          <w:rFonts w:asciiTheme="minorHAnsi" w:hAnsiTheme="minorHAnsi"/>
          <w:color w:val="auto"/>
        </w:rPr>
        <w:t>environemt</w:t>
      </w:r>
      <w:proofErr w:type="spellEnd"/>
      <w:r>
        <w:rPr>
          <w:rFonts w:asciiTheme="minorHAnsi" w:hAnsiTheme="minorHAnsi"/>
          <w:color w:val="auto"/>
        </w:rPr>
        <w:t xml:space="preserve">. may lose the ability to diapause changes are initiated when seasonal changes </w:t>
      </w:r>
      <w:proofErr w:type="gramStart"/>
      <w:r>
        <w:rPr>
          <w:rFonts w:asciiTheme="minorHAnsi" w:hAnsiTheme="minorHAnsi"/>
          <w:color w:val="auto"/>
        </w:rPr>
        <w:t>is</w:t>
      </w:r>
      <w:proofErr w:type="gramEnd"/>
      <w:r>
        <w:rPr>
          <w:rFonts w:asciiTheme="minorHAnsi" w:hAnsiTheme="minorHAnsi"/>
          <w:color w:val="auto"/>
        </w:rPr>
        <w:t xml:space="preserve"> strictly regulated at the genetic level. As </w:t>
      </w:r>
      <w:proofErr w:type="gramStart"/>
      <w:r>
        <w:rPr>
          <w:rFonts w:asciiTheme="minorHAnsi" w:hAnsiTheme="minorHAnsi"/>
          <w:color w:val="auto"/>
        </w:rPr>
        <w:t>conditions</w:t>
      </w:r>
      <w:proofErr w:type="gramEnd"/>
      <w:r>
        <w:rPr>
          <w:rFonts w:asciiTheme="minorHAnsi" w:hAnsiTheme="minorHAnsi"/>
          <w:color w:val="auto"/>
        </w:rPr>
        <w:t xml:space="preserve"> conducive to their survival </w:t>
      </w:r>
    </w:p>
    <w:p w14:paraId="6A3ADB38" w14:textId="5B5CE4CE" w:rsidR="001F0097" w:rsidRDefault="001F0097" w:rsidP="00EC3D3A">
      <w:pPr>
        <w:spacing w:line="480" w:lineRule="auto"/>
        <w:ind w:firstLine="720"/>
        <w:rPr>
          <w:rFonts w:asciiTheme="minorHAnsi" w:hAnsiTheme="minorHAnsi"/>
          <w:color w:val="auto"/>
        </w:rPr>
      </w:pPr>
      <w:r>
        <w:rPr>
          <w:rFonts w:asciiTheme="minorHAnsi" w:hAnsiTheme="minorHAnsi"/>
          <w:color w:val="auto"/>
        </w:rPr>
        <w:t xml:space="preserve">Diapause initiation and development is a genetically controlled Synchronizing insect development with environmental changes using diapause could be how some insects will win as climate temperatures continue to rise. </w:t>
      </w:r>
    </w:p>
    <w:p w14:paraId="783E7699" w14:textId="6322DFF3" w:rsidR="008C73C9" w:rsidRPr="001F0097" w:rsidRDefault="008C73C9" w:rsidP="001F0097">
      <w:pPr>
        <w:spacing w:line="480" w:lineRule="auto"/>
        <w:rPr>
          <w:rFonts w:asciiTheme="minorHAnsi" w:hAnsiTheme="minorHAnsi"/>
          <w:color w:val="auto"/>
        </w:rPr>
      </w:pPr>
    </w:p>
    <w:p w14:paraId="2A4F96B3" w14:textId="73025376" w:rsidR="003F083F" w:rsidRPr="00B25226" w:rsidRDefault="00B25226">
      <w:pPr>
        <w:spacing w:line="480" w:lineRule="auto"/>
        <w:rPr>
          <w:rFonts w:asciiTheme="minorHAnsi" w:hAnsiTheme="minorHAnsi"/>
          <w:color w:val="auto"/>
        </w:rPr>
      </w:pPr>
      <w:r w:rsidRPr="00B25226">
        <w:rPr>
          <w:rFonts w:asciiTheme="minorHAnsi" w:hAnsiTheme="minorHAnsi"/>
          <w:b/>
          <w:color w:val="auto"/>
        </w:rPr>
        <w:t>Stored Resources</w:t>
      </w:r>
      <w:r w:rsidR="003F083F" w:rsidRPr="00B25226">
        <w:rPr>
          <w:rFonts w:asciiTheme="minorHAnsi" w:hAnsiTheme="minorHAnsi"/>
          <w:b/>
          <w:color w:val="auto"/>
        </w:rPr>
        <w:t xml:space="preserve">: </w:t>
      </w:r>
      <w:r w:rsidR="009F6BF9" w:rsidRPr="00B25226">
        <w:rPr>
          <w:rFonts w:asciiTheme="minorHAnsi" w:hAnsiTheme="minorHAnsi"/>
          <w:color w:val="auto"/>
        </w:rPr>
        <w:t xml:space="preserve">In preparation for diapause, many insects selectively store large amounts of triglycerides to meet the energetic demands of diapause and later metamorphosis </w:t>
      </w:r>
      <w:r w:rsidR="009F6BF9" w:rsidRPr="00B25226">
        <w:rPr>
          <w:rFonts w:asciiTheme="minorHAnsi" w:hAnsiTheme="minorHAnsi"/>
          <w:color w:val="auto"/>
        </w:rPr>
        <w:fldChar w:fldCharType="begin" w:fldLock="1"/>
      </w:r>
      <w:r w:rsidR="009F6BF9" w:rsidRPr="00B25226">
        <w:rPr>
          <w:rFonts w:asciiTheme="minorHAnsi" w:hAnsiTheme="minorHAnsi"/>
          <w:color w:val="auto"/>
        </w:rPr>
        <w:instrText>ADDIN CSL_CITATION { "citationItems" : [ { "id" : "ITEM-1",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"ITEM-1", "issue" : "1", "issued" : { "date-parts" : [ [ "2011" ] ] }, "page" : "103-121", "title" : "Energetics of Insect Diapause", "type" : "article-journal", "volume" : "56" }, "uris" : [ "http://www.mendeley.com/documents/?uuid=2f5c6df6-1fe1-4289-89e6-4e00bf14561e" ] } ], "mendeley" : { "formattedCitation" : "(Hahn and Denlinger 2011)", "plainTextFormattedCitation" : "(Hahn and Denlinger 2011)", "previouslyFormattedCitation" : "(Hahn and Denlinger 2011)" }, "properties" : { "noteIndex" : 0 }, "schema" : "https://github.com/citation-style-language/schema/raw/master/csl-citation.json" }</w:instrText>
      </w:r>
      <w:r w:rsidR="009F6BF9" w:rsidRPr="00B25226">
        <w:rPr>
          <w:rFonts w:asciiTheme="minorHAnsi" w:hAnsiTheme="minorHAnsi"/>
          <w:color w:val="auto"/>
        </w:rPr>
        <w:fldChar w:fldCharType="separate"/>
      </w:r>
      <w:r w:rsidR="009F6BF9" w:rsidRPr="00B25226">
        <w:rPr>
          <w:rFonts w:asciiTheme="minorHAnsi" w:hAnsiTheme="minorHAnsi"/>
          <w:noProof/>
          <w:color w:val="auto"/>
        </w:rPr>
        <w:t>(Hahn and Denlinger 2011)</w:t>
      </w:r>
      <w:r w:rsidR="009F6BF9" w:rsidRPr="00B25226">
        <w:rPr>
          <w:rFonts w:asciiTheme="minorHAnsi" w:hAnsiTheme="minorHAnsi"/>
          <w:color w:val="auto"/>
        </w:rPr>
        <w:fldChar w:fldCharType="end"/>
      </w:r>
      <w:r w:rsidR="009F6BF9" w:rsidRPr="00B25226">
        <w:rPr>
          <w:rFonts w:asciiTheme="minorHAnsi" w:hAnsiTheme="minorHAnsi"/>
          <w:color w:val="auto"/>
        </w:rPr>
        <w:t>.</w:t>
      </w:r>
      <w:r w:rsidR="009F6BF9">
        <w:rPr>
          <w:rFonts w:asciiTheme="minorHAnsi" w:hAnsiTheme="minorHAnsi"/>
          <w:color w:val="auto"/>
        </w:rPr>
        <w:t xml:space="preserve"> </w:t>
      </w:r>
      <w:r w:rsidR="003F083F" w:rsidRPr="00B25226">
        <w:rPr>
          <w:rFonts w:asciiTheme="minorHAnsi" w:hAnsiTheme="minorHAnsi"/>
          <w:color w:val="auto"/>
        </w:rPr>
        <w:t xml:space="preserve">Diapause is a multistage biological state consisting of pre-diapause, diapause, and post-diapause development. Pre-diapause is demarked by the perception of some external cue like photoperiod or temperature by an insect during a genetically determined period during its life history known as the sensitive period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(Koštál 2006)</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The perception of this external cue induces the </w:t>
      </w:r>
      <w:commentRangeStart w:id="39"/>
      <w:r w:rsidR="003F083F" w:rsidRPr="00B25226">
        <w:rPr>
          <w:rFonts w:asciiTheme="minorHAnsi" w:hAnsiTheme="minorHAnsi"/>
          <w:color w:val="auto"/>
        </w:rPr>
        <w:t xml:space="preserve">genetic programming </w:t>
      </w:r>
      <w:commentRangeEnd w:id="39"/>
      <w:r w:rsidR="003F083F" w:rsidRPr="00B25226">
        <w:rPr>
          <w:rStyle w:val="CommentReference"/>
          <w:rFonts w:asciiTheme="minorHAnsi" w:hAnsiTheme="minorHAnsi"/>
          <w:color w:val="auto"/>
          <w:sz w:val="24"/>
          <w:szCs w:val="24"/>
        </w:rPr>
        <w:commentReference w:id="39"/>
      </w:r>
      <w:r w:rsidR="003F083F" w:rsidRPr="00B25226">
        <w:rPr>
          <w:rFonts w:asciiTheme="minorHAnsi" w:hAnsiTheme="minorHAnsi"/>
          <w:color w:val="auto"/>
        </w:rPr>
        <w:t xml:space="preserve">that destines an insect for diapause. Once diapause is induced, </w:t>
      </w:r>
      <w:commentRangeStart w:id="40"/>
      <w:r w:rsidR="003F083F" w:rsidRPr="00B25226">
        <w:rPr>
          <w:rFonts w:asciiTheme="minorHAnsi" w:hAnsiTheme="minorHAnsi"/>
          <w:color w:val="auto"/>
        </w:rPr>
        <w:t>some</w:t>
      </w:r>
      <w:commentRangeEnd w:id="40"/>
      <w:r w:rsidR="003F083F" w:rsidRPr="00B25226">
        <w:rPr>
          <w:rStyle w:val="CommentReference"/>
          <w:rFonts w:asciiTheme="minorHAnsi" w:hAnsiTheme="minorHAnsi"/>
          <w:color w:val="auto"/>
          <w:sz w:val="24"/>
          <w:szCs w:val="24"/>
        </w:rPr>
        <w:commentReference w:id="40"/>
      </w:r>
      <w:r w:rsidR="003F083F" w:rsidRPr="00B25226">
        <w:rPr>
          <w:rFonts w:asciiTheme="minorHAnsi" w:hAnsiTheme="minorHAnsi"/>
          <w:color w:val="auto"/>
        </w:rPr>
        <w:t xml:space="preserve"> diapause destined insects enter a preparation phase, and it’s during this phase </w:t>
      </w:r>
      <w:commentRangeStart w:id="41"/>
      <w:r w:rsidR="003F083F" w:rsidRPr="00B25226">
        <w:rPr>
          <w:rFonts w:asciiTheme="minorHAnsi" w:hAnsiTheme="minorHAnsi"/>
          <w:color w:val="auto"/>
        </w:rPr>
        <w:t xml:space="preserve">when some insects </w:t>
      </w:r>
      <w:commentRangeEnd w:id="41"/>
      <w:r w:rsidR="003F083F" w:rsidRPr="00B25226">
        <w:rPr>
          <w:rStyle w:val="CommentReference"/>
          <w:rFonts w:asciiTheme="minorHAnsi" w:hAnsiTheme="minorHAnsi"/>
          <w:color w:val="auto"/>
          <w:sz w:val="24"/>
          <w:szCs w:val="24"/>
        </w:rPr>
        <w:commentReference w:id="41"/>
      </w:r>
      <w:r w:rsidR="003F083F" w:rsidRPr="00B25226">
        <w:rPr>
          <w:rFonts w:asciiTheme="minorHAnsi" w:hAnsiTheme="minorHAnsi"/>
          <w:color w:val="auto"/>
        </w:rPr>
        <w:t xml:space="preserve">can experience differences in physiology and behavior to promote diapause survival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(Koštál 2006)</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During autumn, diapause is induced in adult monarch butterflies, </w:t>
      </w:r>
      <w:proofErr w:type="spellStart"/>
      <w:r w:rsidR="003F083F" w:rsidRPr="00B25226">
        <w:rPr>
          <w:rFonts w:asciiTheme="minorHAnsi" w:hAnsiTheme="minorHAnsi"/>
          <w:i/>
          <w:color w:val="auto"/>
        </w:rPr>
        <w:t>Danaus</w:t>
      </w:r>
      <w:proofErr w:type="spellEnd"/>
      <w:r w:rsidR="003F083F" w:rsidRPr="00B25226">
        <w:rPr>
          <w:rFonts w:asciiTheme="minorHAnsi" w:hAnsiTheme="minorHAnsi"/>
          <w:i/>
          <w:color w:val="auto"/>
        </w:rPr>
        <w:t xml:space="preserve"> </w:t>
      </w:r>
      <w:proofErr w:type="spellStart"/>
      <w:r w:rsidR="003F083F" w:rsidRPr="00B25226">
        <w:rPr>
          <w:rFonts w:asciiTheme="minorHAnsi" w:hAnsiTheme="minorHAnsi"/>
          <w:i/>
          <w:color w:val="auto"/>
        </w:rPr>
        <w:t>plexippus</w:t>
      </w:r>
      <w:proofErr w:type="spellEnd"/>
      <w:r w:rsidR="003F083F" w:rsidRPr="00B25226">
        <w:rPr>
          <w:rFonts w:asciiTheme="minorHAnsi" w:hAnsiTheme="minorHAnsi"/>
          <w:color w:val="auto"/>
        </w:rPr>
        <w:t xml:space="preserve">, and diapause induction alters their behavior. As part of the diapause program in this </w:t>
      </w:r>
      <w:r w:rsidR="003F083F" w:rsidRPr="00B25226">
        <w:rPr>
          <w:rFonts w:asciiTheme="minorHAnsi" w:hAnsiTheme="minorHAnsi"/>
          <w:color w:val="auto"/>
        </w:rPr>
        <w:lastRenderedPageBreak/>
        <w:t xml:space="preserve">species, they become migratory and begin their journey to overwintering sites in California and central Mexico where they will complete diapause </w:t>
      </w:r>
      <w:commentRangeStart w:id="42"/>
      <w:r w:rsidR="003F083F" w:rsidRPr="00B25226">
        <w:rPr>
          <w:rFonts w:asciiTheme="minorHAnsi" w:hAnsiTheme="minorHAnsi"/>
          <w:color w:val="auto"/>
        </w:rPr>
        <w:t xml:space="preserve">before flying back to the southern US to begin reproduction the next spring </w:t>
      </w:r>
      <w:commentRangeEnd w:id="42"/>
      <w:r w:rsidR="003F083F" w:rsidRPr="00B25226">
        <w:rPr>
          <w:rStyle w:val="CommentReference"/>
          <w:rFonts w:asciiTheme="minorHAnsi" w:hAnsiTheme="minorHAnsi"/>
          <w:color w:val="auto"/>
          <w:sz w:val="24"/>
          <w:szCs w:val="24"/>
        </w:rPr>
        <w:commentReference w:id="42"/>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"author" : [ { "dropping-particle" : "", "family" : "Goehring", "given" : "Liz", "non-dropping-particle" : "", "parse-names" : false, "suffix" : "" }, { "dropping-particle" : "", "family" : "Oberhauser", "given" : "Karen S.", "non-dropping-particle" : "", "parse-names" : false, "suffix" : "" } ], "container-title" : "Ecological Entomology", "id" : "ITEM-1", "issued" : { "date-parts" : [ [ "2002" ] ] }, "page" : "674-685", "title" : "Effects of photoperiod, temperature, and host plant age on induction of reproductive diapause and development time in &lt;i&gt;Danaus plexippus&lt;/i&gt;", "type" : "article-journal", "volume" : "27" }, "uris" : [ "http://www.mendeley.com/documents/?uuid=45f2b301-8711-42a0-b1f8-3b5780556549" ] } ], "mendeley" : { "formattedCitation" : "(Goehring and Oberhauser 2002)", "plainTextFormattedCitation" : "(Goehring and Oberhauser 2002)", "previouslyFormattedCitation" : "(Goehring and Oberhauser 2002)"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(Goehring and Oberhauser 2002)</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In other insects like the mosquito </w:t>
      </w:r>
      <w:proofErr w:type="spellStart"/>
      <w:r w:rsidR="003F083F" w:rsidRPr="00B25226">
        <w:rPr>
          <w:rFonts w:asciiTheme="minorHAnsi" w:hAnsiTheme="minorHAnsi"/>
          <w:i/>
          <w:color w:val="auto"/>
        </w:rPr>
        <w:t>Culex</w:t>
      </w:r>
      <w:proofErr w:type="spellEnd"/>
      <w:r w:rsidR="003F083F" w:rsidRPr="00B25226">
        <w:rPr>
          <w:rFonts w:asciiTheme="minorHAnsi" w:hAnsiTheme="minorHAnsi"/>
          <w:i/>
          <w:color w:val="auto"/>
        </w:rPr>
        <w:t xml:space="preserve"> </w:t>
      </w:r>
      <w:proofErr w:type="spellStart"/>
      <w:r w:rsidR="003F083F" w:rsidRPr="00B25226">
        <w:rPr>
          <w:rFonts w:asciiTheme="minorHAnsi" w:hAnsiTheme="minorHAnsi"/>
          <w:i/>
          <w:color w:val="auto"/>
        </w:rPr>
        <w:t>pippens</w:t>
      </w:r>
      <w:proofErr w:type="spellEnd"/>
      <w:r w:rsidR="003F083F" w:rsidRPr="00B25226">
        <w:rPr>
          <w:rFonts w:asciiTheme="minorHAnsi" w:hAnsiTheme="minorHAnsi"/>
          <w:i/>
          <w:color w:val="auto"/>
        </w:rPr>
        <w:t xml:space="preserve"> </w:t>
      </w:r>
      <w:r w:rsidR="003F083F" w:rsidRPr="00B25226">
        <w:rPr>
          <w:rFonts w:asciiTheme="minorHAnsi" w:hAnsiTheme="minorHAnsi"/>
          <w:color w:val="auto"/>
        </w:rPr>
        <w:t xml:space="preserve">or the Colorado potato beetle, </w:t>
      </w:r>
      <w:commentRangeStart w:id="43"/>
      <w:r w:rsidR="003F083F" w:rsidRPr="00B25226">
        <w:rPr>
          <w:rFonts w:asciiTheme="minorHAnsi" w:hAnsiTheme="minorHAnsi"/>
          <w:i/>
          <w:color w:val="auto"/>
        </w:rPr>
        <w:t xml:space="preserve">L. </w:t>
      </w:r>
      <w:commentRangeEnd w:id="43"/>
      <w:r w:rsidR="003F083F" w:rsidRPr="00B25226">
        <w:rPr>
          <w:rStyle w:val="CommentReference"/>
          <w:rFonts w:asciiTheme="minorHAnsi" w:hAnsiTheme="minorHAnsi"/>
          <w:color w:val="auto"/>
          <w:sz w:val="24"/>
          <w:szCs w:val="24"/>
        </w:rPr>
        <w:commentReference w:id="43"/>
      </w:r>
      <w:proofErr w:type="spellStart"/>
      <w:r w:rsidR="003F083F" w:rsidRPr="00B25226">
        <w:rPr>
          <w:rFonts w:asciiTheme="minorHAnsi" w:hAnsiTheme="minorHAnsi"/>
          <w:i/>
          <w:color w:val="auto"/>
        </w:rPr>
        <w:t>decemlineata</w:t>
      </w:r>
      <w:proofErr w:type="spellEnd"/>
      <w:r w:rsidR="003F083F" w:rsidRPr="00B25226">
        <w:rPr>
          <w:rFonts w:asciiTheme="minorHAnsi" w:hAnsiTheme="minorHAnsi"/>
          <w:color w:val="auto"/>
        </w:rPr>
        <w:t xml:space="preserve">, diapause induction can dramatically change an individual insect’s physiology and in preparation for diapause, these insects accumulate large quantities of lipid compared to their non-diapausing conspecifics and storing these lipids as a source of energy during diapause </w:t>
      </w:r>
      <w:r w:rsidR="003F083F" w:rsidRPr="00B25226">
        <w:rPr>
          <w:rFonts w:asciiTheme="minorHAnsi" w:hAnsiTheme="minorHAnsi"/>
          <w:color w:val="auto"/>
        </w:rPr>
        <w:fldChar w:fldCharType="begin" w:fldLock="1"/>
      </w:r>
      <w:r w:rsidR="00F92F11" w:rsidRPr="00B2522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"id" : "ITEM-3",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"ITEM-3", "issue" : "6", "issued" : { "date-parts" : [ [ "2010" ] ] }, "page" : "980-994", "title" : "Insect overwintering in a changing climate", "type" : "article-journal", "volume" : "213" }, "uris" : [ "http://www.mendeley.com/documents/?uuid=9229b358-e33d-4f8b-93bc-fd9cfd7efc0f" ] } ], "mendeley" : { "formattedCitation" : "(Hahn and Denlinger 2007, Bale and Hayward 2010, Sinclair 2015)", "plainTextFormattedCitation" : "(Hahn and Denlinger 2007, Bale and Hayward 2010, Sinclair 2015)", "previouslyFormattedCitation" : "(Hahn and Denlinger 2007, Bale and Hayward 2010, Sinclair 2015)"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(Hahn and Denlinger 2007, Bale and Hayward 2010, Sinclair 2015)</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In contrast, for some insects like the </w:t>
      </w:r>
      <w:r w:rsidR="003F083F" w:rsidRPr="00B25226">
        <w:rPr>
          <w:rFonts w:asciiTheme="minorHAnsi" w:hAnsiTheme="minorHAnsi"/>
          <w:color w:val="auto"/>
          <w:highlight w:val="yellow"/>
        </w:rPr>
        <w:t>(insect citation)</w:t>
      </w:r>
      <w:r w:rsidR="003F083F" w:rsidRPr="00B25226">
        <w:rPr>
          <w:rFonts w:asciiTheme="minorHAnsi" w:hAnsiTheme="minorHAnsi"/>
          <w:color w:val="auto"/>
        </w:rPr>
        <w:t xml:space="preserve">, diapause preparation does not alter the </w:t>
      </w:r>
      <w:commentRangeStart w:id="44"/>
      <w:r w:rsidR="003F083F" w:rsidRPr="00B25226">
        <w:rPr>
          <w:rFonts w:asciiTheme="minorHAnsi" w:hAnsiTheme="minorHAnsi"/>
          <w:color w:val="auto"/>
        </w:rPr>
        <w:t>amount of resources accumulated from its environment</w:t>
      </w:r>
      <w:commentRangeEnd w:id="44"/>
      <w:r w:rsidR="003F083F" w:rsidRPr="00B25226">
        <w:rPr>
          <w:rStyle w:val="CommentReference"/>
          <w:rFonts w:asciiTheme="minorHAnsi" w:hAnsiTheme="minorHAnsi"/>
          <w:color w:val="auto"/>
          <w:sz w:val="24"/>
          <w:szCs w:val="24"/>
        </w:rPr>
        <w:commentReference w:id="44"/>
      </w:r>
      <w:r w:rsidR="003F083F" w:rsidRPr="00B25226">
        <w:rPr>
          <w:rFonts w:asciiTheme="minorHAnsi" w:hAnsiTheme="minorHAnsi"/>
          <w:color w:val="auto"/>
        </w:rPr>
        <w:t xml:space="preserve">, instead consumed resources are directed away from reproductive tissues and somatic tissue development and toward storage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Start w:id="45"/>
      <w:r w:rsidR="003F083F" w:rsidRPr="00B25226">
        <w:rPr>
          <w:rFonts w:asciiTheme="minorHAnsi" w:hAnsiTheme="minorHAnsi"/>
          <w:color w:val="auto"/>
        </w:rPr>
        <w:t>The genes controlling the initiation of traits related to the diapause phenotype in most species represent a black box that requires more investigation to understand the mechanisms by which these genes function to initiate the many aspects of the diapause phenotype, downstream of their activation by photoperiod</w:t>
      </w:r>
      <w:commentRangeEnd w:id="45"/>
      <w:r w:rsidR="003F083F" w:rsidRPr="00B25226">
        <w:rPr>
          <w:rStyle w:val="CommentReference"/>
          <w:rFonts w:asciiTheme="minorHAnsi" w:hAnsiTheme="minorHAnsi"/>
          <w:color w:val="auto"/>
          <w:sz w:val="24"/>
          <w:szCs w:val="24"/>
        </w:rPr>
        <w:commentReference w:id="45"/>
      </w:r>
      <w:r w:rsidR="003F083F" w:rsidRPr="00B25226">
        <w:rPr>
          <w:color w:val="auto"/>
        </w:rPr>
        <w:t xml:space="preserve">. The </w:t>
      </w:r>
      <w:commentRangeStart w:id="46"/>
      <w:r w:rsidR="003F083F" w:rsidRPr="00B25226">
        <w:rPr>
          <w:color w:val="auto"/>
        </w:rPr>
        <w:t xml:space="preserve">resulting phenotype generated from these genes is, generally, a combination of external and internal changes in character state, a phenotype that exists as a spectrum but is specific within a single species </w:t>
      </w:r>
      <w:commentRangeEnd w:id="46"/>
      <w:r w:rsidR="003F083F" w:rsidRPr="00B25226">
        <w:rPr>
          <w:rStyle w:val="CommentReference"/>
          <w:rFonts w:asciiTheme="minorHAnsi" w:hAnsiTheme="minorHAnsi"/>
          <w:color w:val="auto"/>
          <w:sz w:val="24"/>
          <w:szCs w:val="24"/>
        </w:rPr>
        <w:commentReference w:id="46"/>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Start w:id="47"/>
      <w:r w:rsidR="003F083F" w:rsidRPr="00B25226">
        <w:rPr>
          <w:rFonts w:asciiTheme="minorHAnsi" w:hAnsiTheme="minorHAnsi"/>
          <w:color w:val="auto"/>
        </w:rPr>
        <w:t>For some insects</w:t>
      </w:r>
      <w:commentRangeEnd w:id="47"/>
      <w:r w:rsidR="003F083F" w:rsidRPr="00B25226">
        <w:rPr>
          <w:rStyle w:val="CommentReference"/>
          <w:rFonts w:asciiTheme="minorHAnsi" w:hAnsiTheme="minorHAnsi"/>
          <w:color w:val="auto"/>
          <w:sz w:val="24"/>
          <w:szCs w:val="24"/>
        </w:rPr>
        <w:commentReference w:id="47"/>
      </w:r>
      <w:r w:rsidR="003F083F" w:rsidRPr="00B25226">
        <w:rPr>
          <w:rFonts w:asciiTheme="minorHAnsi" w:hAnsiTheme="minorHAnsi"/>
          <w:color w:val="auto"/>
        </w:rPr>
        <w:t xml:space="preserve">, diapause is a protective state where metabolic rates are drastically reduced to conserve energy and maintain physiological processes necessary to surviving diapause and thriving post-diapause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For these insects, high energy biological molecules are the substrate that power the biological reactions allow these insects to thrive both during and after diapause, and they must be stored prior to the onset of </w:t>
      </w:r>
      <w:r w:rsidR="003F083F" w:rsidRPr="00B25226">
        <w:rPr>
          <w:rFonts w:asciiTheme="minorHAnsi" w:hAnsiTheme="minorHAnsi"/>
          <w:color w:val="auto"/>
        </w:rPr>
        <w:lastRenderedPageBreak/>
        <w:t xml:space="preserve">diapause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Start w:id="48"/>
      <w:r w:rsidR="003F083F" w:rsidRPr="00B25226">
        <w:rPr>
          <w:rFonts w:asciiTheme="minorHAnsi" w:hAnsiTheme="minorHAnsi"/>
          <w:color w:val="auto"/>
        </w:rPr>
        <w:t>In preparation for diapause, some insects experience a steep increase in the stored amounts of lipids and proteins, specifically triglycerides and multimeric proteins</w:t>
      </w:r>
      <w:commentRangeEnd w:id="48"/>
      <w:r w:rsidR="003F083F" w:rsidRPr="00B25226">
        <w:rPr>
          <w:rStyle w:val="CommentReference"/>
          <w:rFonts w:asciiTheme="minorHAnsi" w:hAnsiTheme="minorHAnsi"/>
          <w:color w:val="auto"/>
          <w:sz w:val="24"/>
          <w:szCs w:val="24"/>
        </w:rPr>
        <w:commentReference w:id="48"/>
      </w:r>
      <w:r w:rsidR="003F083F" w:rsidRPr="00B25226">
        <w:rPr>
          <w:rFonts w:asciiTheme="minorHAnsi" w:hAnsiTheme="minorHAnsi"/>
          <w:color w:val="auto"/>
        </w:rPr>
        <w:t xml:space="preserve">, stored and produced by the fat body. </w:t>
      </w:r>
      <w:commentRangeStart w:id="49"/>
      <w:r w:rsidR="003F083F" w:rsidRPr="00B25226">
        <w:rPr>
          <w:rFonts w:asciiTheme="minorHAnsi" w:hAnsiTheme="minorHAnsi"/>
          <w:color w:val="auto"/>
        </w:rPr>
        <w:t xml:space="preserve">While these molecules are biologically multifunctional, they also serve as energy reservoirs. </w:t>
      </w:r>
      <w:commentRangeEnd w:id="49"/>
      <w:r w:rsidR="003F083F" w:rsidRPr="00B25226">
        <w:rPr>
          <w:rStyle w:val="CommentReference"/>
          <w:rFonts w:asciiTheme="minorHAnsi" w:hAnsiTheme="minorHAnsi"/>
          <w:color w:val="auto"/>
          <w:sz w:val="24"/>
          <w:szCs w:val="24"/>
        </w:rPr>
        <w:commentReference w:id="49"/>
      </w:r>
      <w:r w:rsidR="003F083F" w:rsidRPr="00B25226">
        <w:rPr>
          <w:rFonts w:asciiTheme="minorHAnsi" w:hAnsiTheme="minorHAnsi"/>
          <w:color w:val="auto"/>
        </w:rPr>
        <w:t xml:space="preserve">Triglycerides, and other lipids, are used to stabilize membranes, slow or prevent desiccation, can be degraded into </w:t>
      </w:r>
      <w:commentRangeStart w:id="50"/>
      <w:r w:rsidR="003F083F" w:rsidRPr="00B25226">
        <w:rPr>
          <w:rFonts w:asciiTheme="minorHAnsi" w:hAnsiTheme="minorHAnsi"/>
          <w:color w:val="auto"/>
        </w:rPr>
        <w:t>carbohydrates for energy</w:t>
      </w:r>
      <w:commentRangeEnd w:id="50"/>
      <w:r w:rsidR="003F083F" w:rsidRPr="00B25226">
        <w:rPr>
          <w:rStyle w:val="CommentReference"/>
          <w:rFonts w:asciiTheme="minorHAnsi" w:hAnsiTheme="minorHAnsi"/>
          <w:color w:val="auto"/>
          <w:sz w:val="24"/>
          <w:szCs w:val="24"/>
        </w:rPr>
        <w:commentReference w:id="50"/>
      </w:r>
      <w:r w:rsidR="003F083F" w:rsidRPr="00B25226">
        <w:rPr>
          <w:rFonts w:asciiTheme="minorHAnsi" w:hAnsiTheme="minorHAnsi"/>
          <w:color w:val="auto"/>
        </w:rPr>
        <w:t xml:space="preserve">. Stored proteins can serve as a reservoir of amino acids that can be reconfigured, under the right conditions, </w:t>
      </w:r>
      <w:commentRangeStart w:id="51"/>
      <w:r w:rsidR="003F083F" w:rsidRPr="00B25226">
        <w:rPr>
          <w:rFonts w:asciiTheme="minorHAnsi" w:hAnsiTheme="minorHAnsi"/>
          <w:color w:val="auto"/>
        </w:rPr>
        <w:t>into other metabolically metabolic tools</w:t>
      </w:r>
      <w:commentRangeEnd w:id="51"/>
      <w:r w:rsidR="003F083F" w:rsidRPr="00B25226">
        <w:rPr>
          <w:rStyle w:val="CommentReference"/>
          <w:rFonts w:asciiTheme="minorHAnsi" w:hAnsiTheme="minorHAnsi"/>
          <w:color w:val="auto"/>
          <w:sz w:val="24"/>
          <w:szCs w:val="24"/>
        </w:rPr>
        <w:commentReference w:id="51"/>
      </w:r>
      <w:r w:rsidR="003F083F" w:rsidRPr="00B25226">
        <w:rPr>
          <w:rFonts w:asciiTheme="minorHAnsi" w:hAnsiTheme="minorHAnsi"/>
          <w:color w:val="auto"/>
        </w:rPr>
        <w:t xml:space="preserve">. These molecules have been observed to occur in high concentrations at the outset of diapause in </w:t>
      </w:r>
      <w:r w:rsidR="003F083F" w:rsidRPr="00B25226">
        <w:rPr>
          <w:rFonts w:asciiTheme="minorHAnsi" w:hAnsiTheme="minorHAnsi"/>
          <w:color w:val="auto"/>
          <w:highlight w:val="yellow"/>
        </w:rPr>
        <w:t>(insect, insect, insect)</w:t>
      </w:r>
      <w:r w:rsidR="003F083F" w:rsidRPr="00B25226">
        <w:rPr>
          <w:rFonts w:asciiTheme="minorHAnsi" w:hAnsiTheme="minorHAnsi"/>
          <w:color w:val="auto"/>
        </w:rPr>
        <w:t xml:space="preserv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Tracking the movement of these molecules using radiolabeled atoms, researchers show triglyceride carbons incorporated into </w:t>
      </w:r>
      <w:r w:rsidR="003F083F" w:rsidRPr="00B25226">
        <w:rPr>
          <w:rFonts w:asciiTheme="minorHAnsi" w:hAnsiTheme="minorHAnsi"/>
          <w:color w:val="auto"/>
          <w:highlight w:val="yellow"/>
        </w:rPr>
        <w:t>(tissue, tissue, tissue)</w:t>
      </w:r>
      <w:r w:rsidR="003F083F" w:rsidRPr="00B25226">
        <w:rPr>
          <w:rFonts w:asciiTheme="minorHAnsi" w:hAnsiTheme="minorHAnsi"/>
          <w:color w:val="auto"/>
        </w:rPr>
        <w:t xml:space="preserve"> and amino acids from stored proteins incorporated into </w:t>
      </w:r>
      <w:r w:rsidR="003F083F" w:rsidRPr="00B25226">
        <w:rPr>
          <w:rFonts w:asciiTheme="minorHAnsi" w:hAnsiTheme="minorHAnsi"/>
          <w:color w:val="auto"/>
          <w:highlight w:val="yellow"/>
        </w:rPr>
        <w:t>(tissue, tissue, tissue)</w:t>
      </w:r>
      <w:r w:rsidR="003F083F" w:rsidRPr="00B25226">
        <w:rPr>
          <w:rFonts w:asciiTheme="minorHAnsi" w:hAnsiTheme="minorHAnsi"/>
          <w:color w:val="auto"/>
        </w:rPr>
        <w:t xml:space="preserv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Diverting resources away from direct development and into storage is a risky endeavor. </w:t>
      </w:r>
      <w:commentRangeStart w:id="52"/>
      <w:r w:rsidR="003F083F" w:rsidRPr="00B25226">
        <w:rPr>
          <w:rFonts w:asciiTheme="minorHAnsi" w:hAnsiTheme="minorHAnsi"/>
          <w:color w:val="auto"/>
        </w:rPr>
        <w:t xml:space="preserve">Diapause preparations, in some species, is initiated during times when environmental resources are abundant. If seasonal temperatures vary away from historical averages and towards a warmer winter, physiologically switching away from direct development and preparing for diapause could be detrimental to the survival of a species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End w:id="52"/>
      <w:r w:rsidR="003F083F" w:rsidRPr="00B25226">
        <w:rPr>
          <w:rStyle w:val="CommentReference"/>
          <w:rFonts w:asciiTheme="minorHAnsi" w:hAnsiTheme="minorHAnsi"/>
          <w:color w:val="auto"/>
          <w:sz w:val="24"/>
          <w:szCs w:val="24"/>
        </w:rPr>
        <w:commentReference w:id="52"/>
      </w:r>
      <w:r w:rsidR="003F083F" w:rsidRPr="00B25226">
        <w:rPr>
          <w:rFonts w:asciiTheme="minorHAnsi" w:hAnsiTheme="minorHAnsi"/>
          <w:color w:val="auto"/>
        </w:rPr>
        <w:t xml:space="preserve">Photoperiod is generally the proximate cue that insects use (within their specific latitudes) to initiate these changes in physiology because of its annual consistency and inherent relationship with changes in temperatures. Excluding the poles and the equator; as latitudes increase, photoperiods shrink and temperatures reduce gradually setting up a gradient of daylight hours during the growing season such that the photoperiod and temperatures experienced during the season becomes shorter and cooler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(Hut et al. 2013)</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Historically, the </w:t>
      </w:r>
      <w:r w:rsidR="003F083F" w:rsidRPr="00B25226">
        <w:rPr>
          <w:rFonts w:asciiTheme="minorHAnsi" w:hAnsiTheme="minorHAnsi"/>
          <w:color w:val="auto"/>
        </w:rPr>
        <w:lastRenderedPageBreak/>
        <w:t xml:space="preserve">relationship between photoperiod and temperature has predictably cycled from season to season, and it is in this way that insects, and other animals, have evolved to alter their phenotype to protect themselves from stressful changes in their environment. Ecologically, this regular pattern in changes in daylight hours sets up predictable species gradients of insects that are optimized to respond appropriately to the proximate stimulus in preparation for the eventual changes in their environments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(Hut et al. 2013)</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In the context of increasing temperatures, higher latitudes experience the same photoperiod but the temperatures experienced during these photoperiods more resembles lower latitudes. Effectively leading to the uncoupling of photoperiod and temperature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(Bale and Hayward 2010)</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understand the degree to which this uncoupling will disrupt species diversity and how pests are managed will require a model organism sensitive to these changes not unlike </w:t>
      </w:r>
      <w:r w:rsidR="003F083F" w:rsidRPr="00B25226">
        <w:rPr>
          <w:rFonts w:asciiTheme="minorHAnsi" w:hAnsiTheme="minorHAnsi"/>
          <w:i/>
          <w:color w:val="auto"/>
        </w:rPr>
        <w:t xml:space="preserve">Ostrinia nubilalis </w:t>
      </w:r>
      <w:r w:rsidR="003F083F" w:rsidRPr="00B25226">
        <w:rPr>
          <w:rFonts w:asciiTheme="minorHAnsi" w:hAnsiTheme="minorHAnsi"/>
          <w:color w:val="auto"/>
        </w:rPr>
        <w:t xml:space="preserve">(European corn borer). </w:t>
      </w:r>
    </w:p>
    <w:p w14:paraId="7A2152A3" w14:textId="0F5EC1E8" w:rsidR="00147489" w:rsidRDefault="00F6677F" w:rsidP="00147489">
      <w:pPr>
        <w:spacing w:line="480" w:lineRule="auto"/>
        <w:rPr>
          <w:rFonts w:asciiTheme="minorHAnsi" w:hAnsiTheme="minorHAnsi"/>
          <w:color w:val="auto"/>
        </w:rPr>
      </w:pPr>
      <w:r w:rsidRPr="00B25226">
        <w:rPr>
          <w:rFonts w:asciiTheme="minorHAnsi" w:hAnsiTheme="minorHAnsi"/>
          <w:color w:val="auto"/>
          <w:highlight w:val="green"/>
        </w:rPr>
        <w:t xml:space="preserve">If climate is </w:t>
      </w:r>
      <w:proofErr w:type="spellStart"/>
      <w:r w:rsidRPr="00B25226">
        <w:rPr>
          <w:rFonts w:asciiTheme="minorHAnsi" w:hAnsiTheme="minorHAnsi"/>
          <w:color w:val="auto"/>
          <w:highlight w:val="green"/>
        </w:rPr>
        <w:t>causig</w:t>
      </w:r>
      <w:proofErr w:type="spellEnd"/>
      <w:r w:rsidRPr="00B25226">
        <w:rPr>
          <w:rFonts w:asciiTheme="minorHAnsi" w:hAnsiTheme="minorHAnsi"/>
          <w:color w:val="auto"/>
          <w:highlight w:val="green"/>
        </w:rPr>
        <w:t xml:space="preserve"> longer </w:t>
      </w:r>
      <w:proofErr w:type="spellStart"/>
      <w:r w:rsidRPr="00B25226">
        <w:rPr>
          <w:rFonts w:asciiTheme="minorHAnsi" w:hAnsiTheme="minorHAnsi"/>
          <w:color w:val="auto"/>
          <w:highlight w:val="green"/>
        </w:rPr>
        <w:t>longer</w:t>
      </w:r>
      <w:proofErr w:type="spellEnd"/>
      <w:r w:rsidRPr="00B25226">
        <w:rPr>
          <w:rFonts w:asciiTheme="minorHAnsi" w:hAnsiTheme="minorHAnsi"/>
          <w:color w:val="auto"/>
          <w:highlight w:val="green"/>
        </w:rPr>
        <w:t xml:space="preserve"> and shorter, animals should increase their growing and initiate dormancy later</w:t>
      </w:r>
    </w:p>
    <w:p w14:paraId="0C5C237F" w14:textId="45CA7742" w:rsidR="004F7698" w:rsidRDefault="004F7698" w:rsidP="00147489">
      <w:pPr>
        <w:spacing w:line="480" w:lineRule="auto"/>
        <w:rPr>
          <w:rFonts w:asciiTheme="minorHAnsi" w:hAnsiTheme="minorHAnsi"/>
          <w:color w:val="auto"/>
        </w:rPr>
      </w:pPr>
      <w:r w:rsidRPr="00B25226">
        <w:rPr>
          <w:rFonts w:asciiTheme="minorHAnsi" w:hAnsiTheme="minorHAnsi"/>
          <w:color w:val="auto"/>
        </w:rPr>
        <w:t xml:space="preserve">Agricultural systems are currently under perennial pressure from a throng of phytophagous pests that damage crops and reduce yields and to manage these populations, growers utilize a combination of, cultural, biological, and chemical tools to minimize the effects of these pests. However, as temperatures increase and insect pests “win” the tools we currently use to manage these pests will be additionally stressed. An unlucky scenario would be that increased temperatures could distribute insect pests into new agricultural geography or those warmer temperatures would increase the phenology of these pests, producing more crop damaging </w:t>
      </w:r>
      <w:r w:rsidRPr="00B25226">
        <w:rPr>
          <w:rFonts w:asciiTheme="minorHAnsi" w:hAnsiTheme="minorHAnsi"/>
          <w:color w:val="auto"/>
        </w:rPr>
        <w:lastRenderedPageBreak/>
        <w:t>generations annually.</w:t>
      </w:r>
    </w:p>
    <w:p w14:paraId="41419774" w14:textId="77777777" w:rsidR="004F7698" w:rsidRDefault="004F7698" w:rsidP="00147489">
      <w:pPr>
        <w:spacing w:line="480" w:lineRule="auto"/>
        <w:rPr>
          <w:rFonts w:asciiTheme="minorHAnsi" w:hAnsiTheme="minorHAnsi"/>
          <w:color w:val="auto"/>
        </w:rPr>
      </w:pPr>
    </w:p>
    <w:p w14:paraId="6B6C201D" w14:textId="6C1B57A1" w:rsidR="00147489" w:rsidRPr="009F6BF9" w:rsidRDefault="009F6BF9" w:rsidP="009F6BF9">
      <w:pPr>
        <w:spacing w:line="480" w:lineRule="auto"/>
        <w:rPr>
          <w:rFonts w:asciiTheme="minorHAnsi" w:hAnsiTheme="minorHAnsi"/>
          <w:b/>
          <w:color w:val="auto"/>
        </w:rPr>
      </w:pPr>
      <w:r>
        <w:rPr>
          <w:rFonts w:asciiTheme="minorHAnsi" w:hAnsiTheme="minorHAnsi"/>
          <w:b/>
          <w:color w:val="auto"/>
        </w:rPr>
        <w:t xml:space="preserve">European corn borer: </w:t>
      </w:r>
      <w:r w:rsidR="00147489" w:rsidRPr="00B25226">
        <w:rPr>
          <w:rFonts w:asciiTheme="minorHAnsi" w:hAnsiTheme="minorHAnsi"/>
          <w:color w:val="auto"/>
        </w:rPr>
        <w:t xml:space="preserve">European corn borer, </w:t>
      </w:r>
      <w:r w:rsidR="00147489" w:rsidRPr="00B25226">
        <w:rPr>
          <w:rFonts w:asciiTheme="minorHAnsi" w:hAnsiTheme="minorHAnsi"/>
          <w:i/>
          <w:color w:val="auto"/>
        </w:rPr>
        <w:t>Ostrinia nubilalis,</w:t>
      </w:r>
      <w:r w:rsidR="00147489" w:rsidRPr="00B25226">
        <w:rPr>
          <w:rFonts w:asciiTheme="minorHAnsi" w:hAnsiTheme="minorHAnsi"/>
          <w:color w:val="auto"/>
        </w:rPr>
        <w:t xml:space="preserve"> is an important agricultural pest here in the United States, its range extends from the Atlantic coast to the Rocky mountain range, as far north as Canada and as far south as Florida. its diapause phenotype is facultative induced by both photoperiod and temperature. During its ultimate larval stage, and photoperiod. seasonal climates and global food security are tenuously bound making a comprehensive approach to dealing with these changes imperative. Farmers and growers must be able to make short-term and long-term management decisions concerning methods, timing, and tools to utilize when planning pest control strategies and climate patterns are an important part of that calculus. with based upon how the climate affects those populations. </w:t>
      </w:r>
    </w:p>
    <w:p w14:paraId="2E18DDC4" w14:textId="77777777" w:rsidR="00147489" w:rsidRPr="00B25226" w:rsidRDefault="00147489" w:rsidP="00147489">
      <w:pPr>
        <w:spacing w:line="480" w:lineRule="auto"/>
        <w:rPr>
          <w:rFonts w:asciiTheme="minorHAnsi" w:hAnsiTheme="minorHAnsi"/>
          <w:color w:val="auto"/>
        </w:rPr>
      </w:pPr>
    </w:p>
    <w:p w14:paraId="0B006AF8" w14:textId="77777777" w:rsidR="00147489" w:rsidRPr="00B25226" w:rsidRDefault="00147489" w:rsidP="00147489">
      <w:pPr>
        <w:spacing w:line="480" w:lineRule="auto"/>
        <w:ind w:firstLine="720"/>
        <w:rPr>
          <w:rFonts w:asciiTheme="minorHAnsi" w:hAnsiTheme="minorHAnsi"/>
          <w:color w:val="auto"/>
        </w:rPr>
      </w:pPr>
      <w:r w:rsidRPr="00B25226">
        <w:rPr>
          <w:rFonts w:asciiTheme="minorHAnsi" w:hAnsiTheme="minorHAnsi"/>
          <w:color w:val="auto"/>
        </w:rPr>
        <w:t>The consequences of increased temperatures on insect phenotypes can be estimated by understanding the direct relationship between latitudinal changes in temperature, photoperiod, and how insect respond to these changes physiologically.</w:t>
      </w:r>
    </w:p>
    <w:p w14:paraId="2A145981" w14:textId="77777777" w:rsidR="00147489" w:rsidRPr="00B25226" w:rsidRDefault="00147489" w:rsidP="00147489">
      <w:pPr>
        <w:spacing w:line="480" w:lineRule="auto"/>
        <w:rPr>
          <w:rFonts w:asciiTheme="minorHAnsi" w:hAnsiTheme="minorHAnsi"/>
          <w:color w:val="auto"/>
        </w:rPr>
      </w:pPr>
    </w:p>
    <w:p w14:paraId="44967C1F" w14:textId="69BA602F" w:rsidR="003F083F" w:rsidRPr="00B25226" w:rsidRDefault="00147489" w:rsidP="00147489">
      <w:pPr>
        <w:spacing w:line="480" w:lineRule="auto"/>
        <w:rPr>
          <w:rFonts w:asciiTheme="minorHAnsi" w:hAnsiTheme="minorHAnsi"/>
          <w:color w:val="auto"/>
        </w:rPr>
      </w:pPr>
      <w:r w:rsidRPr="00B25226">
        <w:rPr>
          <w:rFonts w:asciiTheme="minorHAnsi" w:hAnsiTheme="minorHAnsi"/>
          <w:color w:val="auto"/>
        </w:rPr>
        <w:t xml:space="preserve">Here in the United States, 92 percent of all the corn acreage is planted with a genetically engineered corn crop that expresses </w:t>
      </w:r>
      <w:r w:rsidRPr="00B25226">
        <w:rPr>
          <w:rFonts w:asciiTheme="minorHAnsi" w:hAnsiTheme="minorHAnsi"/>
          <w:i/>
          <w:color w:val="auto"/>
        </w:rPr>
        <w:t xml:space="preserve">Bacillus </w:t>
      </w:r>
      <w:proofErr w:type="spellStart"/>
      <w:r w:rsidRPr="00B25226">
        <w:rPr>
          <w:rFonts w:asciiTheme="minorHAnsi" w:hAnsiTheme="minorHAnsi"/>
          <w:i/>
          <w:color w:val="auto"/>
        </w:rPr>
        <w:t>thurengensis</w:t>
      </w:r>
      <w:proofErr w:type="spellEnd"/>
      <w:r w:rsidRPr="00B25226">
        <w:rPr>
          <w:rFonts w:asciiTheme="minorHAnsi" w:hAnsiTheme="minorHAnsi"/>
          <w:i/>
          <w:color w:val="auto"/>
        </w:rPr>
        <w:t xml:space="preserve"> </w:t>
      </w:r>
      <w:r w:rsidRPr="00B25226">
        <w:rPr>
          <w:rFonts w:asciiTheme="minorHAnsi" w:hAnsiTheme="minorHAnsi"/>
          <w:color w:val="auto"/>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w:t>
      </w:r>
      <w:r w:rsidRPr="00B25226">
        <w:rPr>
          <w:rFonts w:asciiTheme="minorHAnsi" w:hAnsiTheme="minorHAnsi"/>
          <w:color w:val="auto"/>
        </w:rPr>
        <w:lastRenderedPageBreak/>
        <w:fldChar w:fldCharType="begin" w:fldLock="1"/>
      </w:r>
      <w:r w:rsidRPr="00B25226">
        <w:rPr>
          <w:rFonts w:asciiTheme="minorHAnsi" w:hAnsiTheme="minorHAnsi"/>
          <w:color w:val="auto"/>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(Fernandez-Cornejo et al. 2014)</w:t>
      </w:r>
      <w:r w:rsidRPr="00B25226">
        <w:rPr>
          <w:rFonts w:asciiTheme="minorHAnsi" w:hAnsiTheme="minorHAnsi"/>
          <w:color w:val="auto"/>
        </w:rPr>
        <w:fldChar w:fldCharType="end"/>
      </w:r>
      <w:r w:rsidRPr="00B25226">
        <w:rPr>
          <w:rFonts w:asciiTheme="minorHAnsi" w:hAnsiTheme="minorHAnsi"/>
          <w:color w:val="auto"/>
        </w:rPr>
        <w:t xml:space="preserve">. “Studies detailing diapause-associated changes in intermediary metabolism and feeding physiology are needed across taxa with different diapause strategies to expand our understanding of the metabolic processes underlying </w:t>
      </w:r>
      <w:proofErr w:type="spellStart"/>
      <w:r w:rsidRPr="00B25226">
        <w:rPr>
          <w:rFonts w:asciiTheme="minorHAnsi" w:hAnsiTheme="minorHAnsi"/>
          <w:color w:val="auto"/>
        </w:rPr>
        <w:t>prediapause</w:t>
      </w:r>
      <w:proofErr w:type="spellEnd"/>
      <w:r w:rsidRPr="00B25226">
        <w:rPr>
          <w:rFonts w:asciiTheme="minorHAnsi" w:hAnsiTheme="minorHAnsi"/>
          <w:color w:val="auto"/>
        </w:rPr>
        <w:t xml:space="preserve"> reserve accumulation. The goal in this area is to under- stand the underlying neurological and endocrine signaling mechanisms that regulate diapause-associated shifts in feeding patterns and intermediary metabolism.”  (unfinished)</w:t>
      </w:r>
    </w:p>
    <w:p w14:paraId="47B57C2F" w14:textId="228C7523" w:rsidR="00147489" w:rsidRPr="00147489" w:rsidRDefault="003F083F" w:rsidP="00147489">
      <w:pPr>
        <w:spacing w:line="480" w:lineRule="auto"/>
        <w:outlineLvl w:val="0"/>
        <w:rPr>
          <w:rFonts w:asciiTheme="minorHAnsi" w:hAnsiTheme="minorHAnsi"/>
          <w:b/>
          <w:color w:val="auto"/>
        </w:rPr>
      </w:pPr>
      <w:r w:rsidRPr="00B25226">
        <w:rPr>
          <w:rFonts w:asciiTheme="minorHAnsi" w:hAnsiTheme="minorHAnsi"/>
          <w:b/>
          <w:color w:val="auto"/>
        </w:rPr>
        <w:t>OBJECTIVE</w:t>
      </w:r>
    </w:p>
    <w:p w14:paraId="00697C96"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The objective of this study will be to quantify and compare energy stores between two genotypically different strains of </w:t>
      </w:r>
      <w:r w:rsidRPr="00B25226">
        <w:rPr>
          <w:rFonts w:asciiTheme="minorHAnsi" w:hAnsiTheme="minorHAnsi"/>
          <w:i/>
          <w:color w:val="auto"/>
        </w:rPr>
        <w:t xml:space="preserve">Ostrinia nubilalis, </w:t>
      </w:r>
      <w:r w:rsidRPr="00B25226">
        <w:rPr>
          <w:rFonts w:asciiTheme="minorHAnsi" w:hAnsiTheme="minorHAnsi"/>
          <w:color w:val="auto"/>
        </w:rPr>
        <w:t xml:space="preserve">the European corn borer. Further, European corn borer (ECB) destined for diapause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(Denlinger 2008)</w:t>
      </w:r>
      <w:r w:rsidRPr="00B25226">
        <w:rPr>
          <w:rFonts w:asciiTheme="minorHAnsi" w:hAnsiTheme="minorHAnsi"/>
          <w:color w:val="auto"/>
        </w:rPr>
        <w:fldChar w:fldCharType="end"/>
      </w:r>
      <w:r w:rsidRPr="00B25226">
        <w:rPr>
          <w:rFonts w:asciiTheme="minorHAnsi" w:hAnsiTheme="minorHAnsi"/>
          <w:color w:val="auto"/>
        </w:rPr>
        <w:t xml:space="preserve">. </w:t>
      </w:r>
    </w:p>
    <w:p w14:paraId="69DD47C1" w14:textId="77777777" w:rsidR="003F083F" w:rsidRPr="00B25226" w:rsidRDefault="003F083F">
      <w:pPr>
        <w:spacing w:line="480" w:lineRule="auto"/>
        <w:ind w:firstLine="720"/>
        <w:rPr>
          <w:rFonts w:asciiTheme="minorHAnsi" w:hAnsiTheme="minorHAnsi"/>
          <w:b/>
          <w:color w:val="auto"/>
        </w:rPr>
      </w:pPr>
      <w:r w:rsidRPr="00B25226">
        <w:rPr>
          <w:rFonts w:asciiTheme="minorHAnsi" w:hAnsiTheme="minorHAnsi"/>
          <w:color w:val="auto"/>
        </w:rPr>
        <w:t xml:space="preserve">These Higher than average temperatures can lead to increased feeding, mating, and generation output. </w:t>
      </w:r>
      <w:r w:rsidRPr="00B25226">
        <w:rPr>
          <w:rFonts w:asciiTheme="minorHAnsi" w:hAnsiTheme="minorHAnsi"/>
          <w:color w:val="auto"/>
          <w:highlight w:val="yellow"/>
        </w:rPr>
        <w:t>(example in corn)</w:t>
      </w:r>
      <w:r w:rsidRPr="00B25226">
        <w:rPr>
          <w:rFonts w:asciiTheme="minorHAnsi" w:hAnsiTheme="minorHAnsi"/>
          <w:color w:val="auto"/>
        </w:rPr>
        <w:t xml:space="preserve"> With climate being unpredictable and allow some insect pests to produce more generations during the season and Crop pests are able to produce more generations not only extend the growing season for plants it also extend </w:t>
      </w:r>
      <w:proofErr w:type="gramStart"/>
      <w:r w:rsidRPr="00B25226">
        <w:rPr>
          <w:rFonts w:asciiTheme="minorHAnsi" w:hAnsiTheme="minorHAnsi"/>
          <w:color w:val="auto"/>
        </w:rPr>
        <w:t>the  amplify</w:t>
      </w:r>
      <w:proofErr w:type="gramEnd"/>
      <w:r w:rsidRPr="00B25226">
        <w:rPr>
          <w:rFonts w:asciiTheme="minorHAnsi" w:hAnsiTheme="minorHAnsi"/>
          <w:color w:val="auto"/>
        </w:rPr>
        <w:t xml:space="preserve"> the destructive effects of insect pests can  is amplified and insect move into new regions or as   especially those invasions that hold ecological or agricultural importance. </w:t>
      </w:r>
      <w:r w:rsidRPr="00B25226">
        <w:rPr>
          <w:rFonts w:asciiTheme="minorHAnsi" w:hAnsiTheme="minorHAnsi"/>
          <w:color w:val="auto"/>
          <w:highlight w:val="yellow"/>
        </w:rPr>
        <w:t>(define invasions in significant terms and provide an agricultural example in corn).</w:t>
      </w:r>
      <w:r w:rsidRPr="00B25226">
        <w:rPr>
          <w:rFonts w:asciiTheme="minorHAnsi" w:hAnsiTheme="minorHAnsi"/>
          <w:color w:val="auto"/>
        </w:rPr>
        <w:t xml:space="preserve"> The largest threat posed by corn </w:t>
      </w:r>
      <w:r w:rsidRPr="00B25226">
        <w:rPr>
          <w:rFonts w:asciiTheme="minorHAnsi" w:hAnsiTheme="minorHAnsi"/>
          <w:color w:val="auto"/>
        </w:rPr>
        <w:lastRenderedPageBreak/>
        <w:t>insect pests is in part a function of population turnover.</w:t>
      </w:r>
    </w:p>
    <w:p w14:paraId="691698F8" w14:textId="3E59E541"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I hypothesize that the amount of </w:t>
      </w:r>
      <w:r w:rsidR="00FF3227" w:rsidRPr="00B25226">
        <w:rPr>
          <w:rFonts w:asciiTheme="minorHAnsi" w:hAnsiTheme="minorHAnsi"/>
          <w:color w:val="auto"/>
        </w:rPr>
        <w:t>lipids the</w:t>
      </w:r>
      <w:r w:rsidRPr="00B25226">
        <w:rPr>
          <w:rFonts w:asciiTheme="minorHAnsi" w:hAnsiTheme="minorHAnsi"/>
          <w:color w:val="auto"/>
        </w:rPr>
        <w:t xml:space="preserve"> European corn borer stores in preparation for the additional stress of diapause, can be a direct proxy in understanding how it performs during diapause. Specifically, diapause destined individuals will increase their storage of triglycerides and storage proteins at a specific rate, in relation to the length of time they will spend in diapause. The ECB strain preparing for a long period of diapause will store more energy than their shorter diapausing and diapause avoiding counterpart. Diapausing ECB may be storing energy in different ratios than diapause avoiders. Higher levels of triglycerides may be used to supplement water and protect against desiccation while higher protein stores could be used to rebuild damaged or depleted enzymes. </w:t>
      </w:r>
    </w:p>
    <w:p w14:paraId="22F752DD"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w:t>
      </w:r>
      <w:proofErr w:type="spellStart"/>
      <w:proofErr w:type="gramStart"/>
      <w:r w:rsidRPr="00B25226">
        <w:rPr>
          <w:rFonts w:asciiTheme="minorHAnsi" w:hAnsiTheme="minorHAnsi"/>
          <w:color w:val="auto"/>
        </w:rPr>
        <w:t>hours:dark</w:t>
      </w:r>
      <w:proofErr w:type="spellEnd"/>
      <w:proofErr w:type="gramEnd"/>
      <w:r w:rsidRPr="00B25226">
        <w:rPr>
          <w:rFonts w:asciiTheme="minorHAnsi" w:hAnsiTheme="minorHAnsi"/>
          <w:color w:val="auto"/>
        </w:rPr>
        <w:t xml:space="preserve">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w:t>
      </w:r>
      <w:r w:rsidRPr="00B25226">
        <w:rPr>
          <w:rFonts w:asciiTheme="minorHAnsi" w:hAnsiTheme="minorHAnsi"/>
          <w:color w:val="auto"/>
        </w:rPr>
        <w:lastRenderedPageBreak/>
        <w:t xml:space="preserve">diapause state. Such that ECB destined for a longer period of diapause will store more energy than ECB destined for a shorter diapause. Further, the larvae destined for diapause will differentially store more energy than those larvae that are avoiding. To that </w:t>
      </w:r>
      <w:proofErr w:type="gramStart"/>
      <w:r w:rsidRPr="00B25226">
        <w:rPr>
          <w:rFonts w:asciiTheme="minorHAnsi" w:hAnsiTheme="minorHAnsi"/>
          <w:color w:val="auto"/>
        </w:rPr>
        <w:t>end</w:t>
      </w:r>
      <w:proofErr w:type="gramEnd"/>
      <w:r w:rsidRPr="00B25226">
        <w:rPr>
          <w:rFonts w:asciiTheme="minorHAnsi" w:hAnsiTheme="minorHAnsi"/>
          <w:color w:val="auto"/>
        </w:rPr>
        <w:t xml:space="preserve"> I will</w:t>
      </w:r>
    </w:p>
    <w:p w14:paraId="0532A9ED"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3ADA113"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Approximately, $10 billion dollars is spent annually on chemical insecticides to control the damaging effects of insect pests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(Pimentel 2005)</w:t>
      </w:r>
      <w:r w:rsidRPr="00B25226">
        <w:rPr>
          <w:rFonts w:asciiTheme="minorHAnsi" w:hAnsiTheme="minorHAnsi"/>
          <w:color w:val="auto"/>
        </w:rPr>
        <w:fldChar w:fldCharType="end"/>
      </w:r>
      <w:r w:rsidRPr="00B25226">
        <w:rPr>
          <w:rFonts w:asciiTheme="minorHAnsi" w:hAnsiTheme="minorHAnsi"/>
          <w:color w:val="auto"/>
        </w:rPr>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sidRPr="00B25226">
        <w:rPr>
          <w:rFonts w:asciiTheme="minorHAnsi" w:hAnsiTheme="minorHAnsi"/>
          <w:i/>
          <w:color w:val="auto"/>
        </w:rPr>
        <w:t xml:space="preserve">. </w:t>
      </w:r>
      <w:r w:rsidRPr="00B25226">
        <w:rPr>
          <w:rFonts w:asciiTheme="minorHAnsi" w:hAnsiTheme="minorHAnsi"/>
          <w:color w:val="auto"/>
        </w:rP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3708FD51" w14:textId="77777777" w:rsidR="003F083F" w:rsidRDefault="003F083F">
      <w:pPr>
        <w:spacing w:line="480" w:lineRule="auto"/>
        <w:ind w:firstLine="720"/>
        <w:rPr>
          <w:rFonts w:asciiTheme="minorHAnsi" w:hAnsiTheme="minorHAnsi"/>
          <w:color w:val="auto"/>
        </w:rPr>
      </w:pPr>
      <w:r w:rsidRPr="00B25226">
        <w:rPr>
          <w:rFonts w:asciiTheme="minorHAnsi" w:hAnsiTheme="minorHAnsi"/>
          <w:color w:val="auto"/>
        </w:rPr>
        <w:lastRenderedPageBreak/>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0922BBD3" w14:textId="148C4B8C" w:rsidR="000A4E25" w:rsidRPr="000A4E25" w:rsidRDefault="000A4E25" w:rsidP="000A4E25">
      <w:pPr>
        <w:spacing w:line="480" w:lineRule="auto"/>
        <w:rPr>
          <w:rFonts w:asciiTheme="minorHAnsi" w:hAnsiTheme="minorHAnsi"/>
          <w:b/>
          <w:i/>
          <w:color w:val="auto"/>
          <w:u w:val="single"/>
        </w:rPr>
      </w:pPr>
      <w:r w:rsidRPr="000A4E25">
        <w:rPr>
          <w:rFonts w:asciiTheme="minorHAnsi" w:hAnsiTheme="minorHAnsi"/>
          <w:b/>
          <w:i/>
          <w:color w:val="auto"/>
          <w:u w:val="single"/>
        </w:rPr>
        <w:t>PRELIMINARY DATA</w:t>
      </w:r>
    </w:p>
    <w:p w14:paraId="6EEAD4BB" w14:textId="77777777" w:rsidR="003F083F" w:rsidRPr="00B25226" w:rsidRDefault="003F083F">
      <w:pPr>
        <w:spacing w:line="480" w:lineRule="auto"/>
        <w:rPr>
          <w:rFonts w:asciiTheme="minorHAnsi" w:hAnsiTheme="minorHAnsi"/>
          <w:b/>
          <w:color w:val="auto"/>
        </w:rPr>
      </w:pPr>
    </w:p>
    <w:p w14:paraId="41EFEEA3" w14:textId="77777777" w:rsidR="003F083F" w:rsidRPr="00B25226" w:rsidRDefault="003F083F" w:rsidP="00E60FC5">
      <w:pPr>
        <w:spacing w:line="480" w:lineRule="auto"/>
        <w:outlineLvl w:val="0"/>
        <w:rPr>
          <w:rFonts w:asciiTheme="minorHAnsi" w:hAnsiTheme="minorHAnsi"/>
          <w:b/>
          <w:color w:val="auto"/>
        </w:rPr>
      </w:pPr>
      <w:r w:rsidRPr="00B25226">
        <w:rPr>
          <w:rFonts w:asciiTheme="minorHAnsi" w:hAnsiTheme="minorHAnsi"/>
          <w:b/>
          <w:color w:val="auto"/>
        </w:rPr>
        <w:t>PROPOSED METHODOLOGY</w:t>
      </w:r>
    </w:p>
    <w:p w14:paraId="2CA2C1DA" w14:textId="4AAB4F32" w:rsidR="003F083F" w:rsidRPr="00B25226" w:rsidRDefault="003F083F">
      <w:pPr>
        <w:spacing w:line="480" w:lineRule="auto"/>
        <w:rPr>
          <w:rFonts w:asciiTheme="minorHAnsi" w:hAnsiTheme="minorHAnsi"/>
          <w:color w:val="auto"/>
        </w:rPr>
      </w:pPr>
      <w:commentRangeStart w:id="53"/>
      <w:r w:rsidRPr="00B25226">
        <w:rPr>
          <w:rFonts w:asciiTheme="minorHAnsi" w:hAnsiTheme="minorHAnsi"/>
          <w:b/>
          <w:color w:val="auto"/>
        </w:rPr>
        <w:t>Origin and H</w:t>
      </w:r>
      <w:r w:rsidR="00C17895" w:rsidRPr="00B25226">
        <w:rPr>
          <w:rFonts w:asciiTheme="minorHAnsi" w:hAnsiTheme="minorHAnsi"/>
          <w:b/>
          <w:color w:val="auto"/>
        </w:rPr>
        <w:t>usbandry of European Corn Corer</w:t>
      </w:r>
      <w:commentRangeEnd w:id="53"/>
      <w:r w:rsidR="0051526B" w:rsidRPr="00B25226">
        <w:rPr>
          <w:rStyle w:val="CommentReference"/>
          <w:color w:val="auto"/>
        </w:rPr>
        <w:commentReference w:id="53"/>
      </w:r>
      <w:r w:rsidR="00C17895" w:rsidRPr="00B25226">
        <w:rPr>
          <w:rFonts w:asciiTheme="minorHAnsi" w:hAnsiTheme="minorHAnsi"/>
          <w:b/>
          <w:color w:val="auto"/>
        </w:rPr>
        <w:t xml:space="preserve">: </w:t>
      </w:r>
      <w:r w:rsidRPr="00B25226">
        <w:rPr>
          <w:rFonts w:asciiTheme="minorHAnsi" w:hAnsiTheme="minorHAnsi"/>
          <w:color w:val="auto"/>
        </w:rPr>
        <w:t xml:space="preserve">The </w:t>
      </w:r>
      <w:r w:rsidR="00852646" w:rsidRPr="00B25226">
        <w:rPr>
          <w:rFonts w:asciiTheme="minorHAnsi" w:hAnsiTheme="minorHAnsi"/>
          <w:color w:val="auto"/>
        </w:rPr>
        <w:t>U</w:t>
      </w:r>
      <w:r w:rsidRPr="00B25226">
        <w:rPr>
          <w:rFonts w:asciiTheme="minorHAnsi" w:hAnsiTheme="minorHAnsi"/>
          <w:color w:val="auto"/>
        </w:rPr>
        <w:t>nivoltine</w:t>
      </w:r>
      <w:r w:rsidR="00852646" w:rsidRPr="00B25226">
        <w:rPr>
          <w:rFonts w:asciiTheme="minorHAnsi" w:hAnsiTheme="minorHAnsi"/>
          <w:color w:val="auto"/>
        </w:rPr>
        <w:t>-Z</w:t>
      </w:r>
      <w:r w:rsidRPr="00B25226">
        <w:rPr>
          <w:rFonts w:asciiTheme="minorHAnsi" w:hAnsiTheme="minorHAnsi"/>
          <w:color w:val="auto"/>
        </w:rPr>
        <w:t xml:space="preserve"> (UZ) and </w:t>
      </w:r>
      <w:r w:rsidR="00852646" w:rsidRPr="00B25226">
        <w:rPr>
          <w:rFonts w:asciiTheme="minorHAnsi" w:hAnsiTheme="minorHAnsi"/>
          <w:color w:val="auto"/>
        </w:rPr>
        <w:t>B</w:t>
      </w:r>
      <w:r w:rsidRPr="00B25226">
        <w:rPr>
          <w:rFonts w:asciiTheme="minorHAnsi" w:hAnsiTheme="minorHAnsi"/>
          <w:color w:val="auto"/>
        </w:rPr>
        <w:t>ivoltine</w:t>
      </w:r>
      <w:r w:rsidR="00852646" w:rsidRPr="00B25226">
        <w:rPr>
          <w:rFonts w:asciiTheme="minorHAnsi" w:hAnsiTheme="minorHAnsi"/>
          <w:color w:val="auto"/>
        </w:rPr>
        <w:t>-E</w:t>
      </w:r>
      <w:r w:rsidRPr="00B25226">
        <w:rPr>
          <w:rFonts w:asciiTheme="minorHAnsi" w:hAnsiTheme="minorHAnsi"/>
          <w:color w:val="auto"/>
        </w:rPr>
        <w:t xml:space="preserve"> (BE) strains of European corn borer (ECB)</w:t>
      </w:r>
      <w:r w:rsidR="0040656E">
        <w:rPr>
          <w:rFonts w:asciiTheme="minorHAnsi" w:hAnsiTheme="minorHAnsi"/>
          <w:color w:val="auto"/>
        </w:rPr>
        <w:t xml:space="preserve"> that will be</w:t>
      </w:r>
      <w:r w:rsidR="00E90F71" w:rsidRPr="00B25226">
        <w:rPr>
          <w:rFonts w:asciiTheme="minorHAnsi" w:hAnsiTheme="minorHAnsi"/>
          <w:color w:val="auto"/>
        </w:rPr>
        <w:t xml:space="preserve"> used in this experiment were collected by members </w:t>
      </w:r>
      <w:r w:rsidR="005756AF" w:rsidRPr="00B25226">
        <w:rPr>
          <w:rFonts w:asciiTheme="minorHAnsi" w:hAnsiTheme="minorHAnsi"/>
          <w:color w:val="auto"/>
        </w:rPr>
        <w:t xml:space="preserve">of the </w:t>
      </w:r>
      <w:r w:rsidRPr="00B25226">
        <w:rPr>
          <w:rFonts w:asciiTheme="minorHAnsi" w:hAnsiTheme="minorHAnsi"/>
          <w:color w:val="auto"/>
        </w:rPr>
        <w:t xml:space="preserve">Dr. </w:t>
      </w:r>
      <w:proofErr w:type="spellStart"/>
      <w:r w:rsidRPr="00B25226">
        <w:rPr>
          <w:rFonts w:asciiTheme="minorHAnsi" w:hAnsiTheme="minorHAnsi"/>
          <w:color w:val="auto"/>
        </w:rPr>
        <w:t>Dopman</w:t>
      </w:r>
      <w:proofErr w:type="spellEnd"/>
      <w:r w:rsidRPr="00B25226">
        <w:rPr>
          <w:rFonts w:asciiTheme="minorHAnsi" w:hAnsiTheme="minorHAnsi"/>
          <w:color w:val="auto"/>
        </w:rPr>
        <w:t xml:space="preserve"> laboratory at Tufts University.</w:t>
      </w:r>
      <w:r w:rsidR="005756AF" w:rsidRPr="00B25226">
        <w:rPr>
          <w:rFonts w:asciiTheme="minorHAnsi" w:hAnsiTheme="minorHAnsi"/>
          <w:color w:val="auto"/>
        </w:rPr>
        <w:t xml:space="preserve"> </w:t>
      </w:r>
      <w:r w:rsidR="006105B1" w:rsidRPr="00B25226">
        <w:rPr>
          <w:rFonts w:asciiTheme="minorHAnsi" w:hAnsiTheme="minorHAnsi"/>
          <w:color w:val="auto"/>
        </w:rPr>
        <w:t xml:space="preserve">Strain identity was determined genotypically using the </w:t>
      </w:r>
      <w:proofErr w:type="spellStart"/>
      <w:r w:rsidR="006105B1" w:rsidRPr="00B25226">
        <w:rPr>
          <w:rFonts w:asciiTheme="minorHAnsi" w:hAnsiTheme="minorHAnsi"/>
          <w:color w:val="auto"/>
        </w:rPr>
        <w:t>pgFAR</w:t>
      </w:r>
      <w:proofErr w:type="spellEnd"/>
      <w:r w:rsidR="009411AA" w:rsidRPr="00B25226">
        <w:rPr>
          <w:rFonts w:asciiTheme="minorHAnsi" w:hAnsiTheme="minorHAnsi"/>
          <w:color w:val="auto"/>
        </w:rPr>
        <w:t xml:space="preserve"> autosomal gene, this gene codes an important enzyme</w:t>
      </w:r>
      <w:r w:rsidR="005756AF" w:rsidRPr="00B25226">
        <w:rPr>
          <w:rFonts w:asciiTheme="minorHAnsi" w:hAnsiTheme="minorHAnsi"/>
          <w:color w:val="auto"/>
        </w:rPr>
        <w:t xml:space="preserve"> </w:t>
      </w:r>
      <w:r w:rsidR="0040656E">
        <w:rPr>
          <w:rFonts w:asciiTheme="minorHAnsi" w:hAnsiTheme="minorHAnsi"/>
          <w:color w:val="auto"/>
        </w:rPr>
        <w:t>involved in determining</w:t>
      </w:r>
      <w:r w:rsidR="005756AF" w:rsidRPr="00B25226">
        <w:rPr>
          <w:rFonts w:asciiTheme="minorHAnsi" w:hAnsiTheme="minorHAnsi"/>
          <w:color w:val="auto"/>
        </w:rPr>
        <w:t xml:space="preserve"> the female sex-pheromone blend</w:t>
      </w:r>
      <w:r w:rsidR="0040656E">
        <w:rPr>
          <w:rFonts w:asciiTheme="minorHAnsi" w:hAnsiTheme="minorHAnsi"/>
          <w:color w:val="auto"/>
        </w:rPr>
        <w:t>, and is partly responsible for the strain differences</w:t>
      </w:r>
      <w:r w:rsidR="005756AF" w:rsidRPr="00B25226">
        <w:rPr>
          <w:rFonts w:asciiTheme="minorHAnsi" w:hAnsiTheme="minorHAnsi"/>
          <w:color w:val="auto"/>
        </w:rPr>
        <w:t xml:space="preserve"> </w:t>
      </w:r>
      <w:r w:rsidR="00816093" w:rsidRPr="00B25226">
        <w:rPr>
          <w:rFonts w:asciiTheme="minorHAnsi" w:hAnsiTheme="minorHAnsi"/>
          <w:color w:val="auto"/>
        </w:rPr>
        <w:fldChar w:fldCharType="begin" w:fldLock="1"/>
      </w:r>
      <w:r w:rsidR="00A57C6F">
        <w:rPr>
          <w:rFonts w:asciiTheme="minorHAnsi" w:hAnsiTheme="minorHAnsi"/>
          <w:color w:val="auto"/>
        </w:rPr>
        <w:instrText>ADDIN CSL_CITATION { "citationItems" : [ { "id" : "ITEM-1", "itemData" : { "DOI" : "Doi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 M", "non-dropping-particle" : "", "parse-names" : false, "suffix" : "" }, { "dropping-particle" : "", "family" : "Groot", "given" : "A T", "non-dropping-particle" : "", "parse-names" : false, "suffix" : "" }, { "dropping-particle" : "", "family" : "Lienard", "given" : "M A", "non-dropping-particle" : "", "parse-names" : false, "suffix" : "" }, { "dropping-particle" : "", "family" : "Antony", "given" : "B", "non-dropping-particle" : "", "parse-names" : false, "suffix" : "" }, { "dropping-particle" : "", "family" : "Borgwardt", "given" : "C", "non-dropping-particle" : "", "parse-names" : false, "suffix" : "" }, { "dropping-particle" : "", "family" : "Andersson", "given" : "F", "non-dropping-particle" : "", "parse-names" : false, "suffix" : "" }, { "dropping-particle" : "", "family" : "Hedenstrom", "given" : "E", "non-dropping-particle" : "", "parse-names" : false, "suffix" : "" }, { "dropping-particle" : "", "family" : "Heckel", "given" : "D G", "non-dropping-particle" : "", "parse-names" : false, "suffix" : "" }, { "dropping-particle" : "", "family" : "Lofstedt", "given" : "C", "non-dropping-particle" : "", "parse-names" : false, "suffix" : "" } ], "container-title" : "Nature", "id" : "ITEM-1", "issue" : "7305", "issued" : { "date-parts" : [ [ "2010" ] ] }, "page" : "486-491",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0 }, "schema" : "https://github.com/citation-style-language/schema/raw/master/csl-citation.json" }</w:instrText>
      </w:r>
      <w:r w:rsidR="00816093" w:rsidRPr="00B25226">
        <w:rPr>
          <w:rFonts w:asciiTheme="minorHAnsi" w:hAnsiTheme="minorHAnsi"/>
          <w:color w:val="auto"/>
        </w:rPr>
        <w:fldChar w:fldCharType="separate"/>
      </w:r>
      <w:r w:rsidR="00816093" w:rsidRPr="00B25226">
        <w:rPr>
          <w:rFonts w:asciiTheme="minorHAnsi" w:hAnsiTheme="minorHAnsi"/>
          <w:noProof/>
          <w:color w:val="auto"/>
        </w:rPr>
        <w:t>(Lassance et al. 2010)</w:t>
      </w:r>
      <w:r w:rsidR="00816093" w:rsidRPr="00B25226">
        <w:rPr>
          <w:rFonts w:asciiTheme="minorHAnsi" w:hAnsiTheme="minorHAnsi"/>
          <w:color w:val="auto"/>
        </w:rPr>
        <w:fldChar w:fldCharType="end"/>
      </w:r>
      <w:r w:rsidR="00816093" w:rsidRPr="00B25226">
        <w:rPr>
          <w:rFonts w:asciiTheme="minorHAnsi" w:hAnsiTheme="minorHAnsi"/>
          <w:color w:val="auto"/>
        </w:rPr>
        <w:t>.</w:t>
      </w:r>
      <w:r w:rsidRPr="00B25226">
        <w:rPr>
          <w:rFonts w:asciiTheme="minorHAnsi" w:hAnsiTheme="minorHAnsi"/>
          <w:color w:val="auto"/>
        </w:rPr>
        <w:t xml:space="preserve"> </w:t>
      </w:r>
      <w:r w:rsidR="00C17895" w:rsidRPr="00B25226">
        <w:rPr>
          <w:rFonts w:asciiTheme="minorHAnsi" w:hAnsiTheme="minorHAnsi"/>
          <w:color w:val="auto"/>
        </w:rPr>
        <w:t xml:space="preserve">Both strains </w:t>
      </w:r>
      <w:r w:rsidRPr="00B25226">
        <w:rPr>
          <w:rFonts w:asciiTheme="minorHAnsi" w:hAnsiTheme="minorHAnsi"/>
          <w:color w:val="auto"/>
        </w:rPr>
        <w:t xml:space="preserve">were </w:t>
      </w:r>
      <w:r w:rsidR="00C17895" w:rsidRPr="00B25226">
        <w:rPr>
          <w:rFonts w:asciiTheme="minorHAnsi" w:hAnsiTheme="minorHAnsi"/>
          <w:color w:val="auto"/>
        </w:rPr>
        <w:t xml:space="preserve">collected </w:t>
      </w:r>
      <w:r w:rsidRPr="00B25226">
        <w:rPr>
          <w:rFonts w:asciiTheme="minorHAnsi" w:hAnsiTheme="minorHAnsi"/>
          <w:color w:val="auto"/>
        </w:rPr>
        <w:t>as larvae</w:t>
      </w:r>
      <w:r w:rsidR="00C17895" w:rsidRPr="00B25226">
        <w:rPr>
          <w:rFonts w:asciiTheme="minorHAnsi" w:hAnsiTheme="minorHAnsi"/>
          <w:color w:val="auto"/>
        </w:rPr>
        <w:t xml:space="preserve">, pupae and adults from New York state prior to 2015 </w:t>
      </w:r>
      <w:r w:rsidR="00C17895" w:rsidRPr="00B25226">
        <w:rPr>
          <w:rFonts w:asciiTheme="minorHAnsi" w:hAnsiTheme="minorHAnsi"/>
          <w:color w:val="auto"/>
        </w:rPr>
        <w:fldChar w:fldCharType="begin" w:fldLock="1"/>
      </w:r>
      <w:r w:rsidR="00816093" w:rsidRPr="00B25226">
        <w:rPr>
          <w:rFonts w:asciiTheme="minorHAnsi" w:hAnsiTheme="minorHAnsi"/>
          <w:color w:val="auto"/>
        </w:rPr>
        <w:instrText>ADDIN CSL_CITATION { "citationItems" : [ { "id" : "ITEM-1", "itemData" : { "DOI" : "10.1038/hdy.2014.128", "ISSN" : "1365-2540",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C17895" w:rsidRPr="00B25226">
        <w:rPr>
          <w:rFonts w:asciiTheme="minorHAnsi" w:hAnsiTheme="minorHAnsi"/>
          <w:color w:val="auto"/>
        </w:rPr>
        <w:fldChar w:fldCharType="separate"/>
      </w:r>
      <w:r w:rsidR="00C17895" w:rsidRPr="00B25226">
        <w:rPr>
          <w:rFonts w:asciiTheme="minorHAnsi" w:hAnsiTheme="minorHAnsi"/>
          <w:noProof/>
          <w:color w:val="auto"/>
        </w:rPr>
        <w:t>(Wadsworth et al. 2015)</w:t>
      </w:r>
      <w:r w:rsidR="00C17895" w:rsidRPr="00B25226">
        <w:rPr>
          <w:rFonts w:asciiTheme="minorHAnsi" w:hAnsiTheme="minorHAnsi"/>
          <w:color w:val="auto"/>
        </w:rPr>
        <w:fldChar w:fldCharType="end"/>
      </w:r>
      <w:r w:rsidRPr="00B25226">
        <w:rPr>
          <w:rFonts w:asciiTheme="minorHAnsi" w:hAnsiTheme="minorHAnsi"/>
          <w:color w:val="auto"/>
        </w:rPr>
        <w:t xml:space="preserve">. </w:t>
      </w:r>
      <w:r w:rsidR="0040656E">
        <w:rPr>
          <w:rFonts w:asciiTheme="minorHAnsi" w:hAnsiTheme="minorHAnsi"/>
          <w:color w:val="auto"/>
        </w:rPr>
        <w:t>For the duration of the experiment, each</w:t>
      </w:r>
      <w:r w:rsidR="00816093" w:rsidRPr="00B25226">
        <w:rPr>
          <w:rFonts w:asciiTheme="minorHAnsi" w:hAnsiTheme="minorHAnsi"/>
          <w:color w:val="auto"/>
        </w:rPr>
        <w:t xml:space="preserve"> strain will be continuously mass reared</w:t>
      </w:r>
      <w:r w:rsidRPr="00B25226">
        <w:rPr>
          <w:rFonts w:asciiTheme="minorHAnsi" w:hAnsiTheme="minorHAnsi"/>
          <w:color w:val="auto"/>
        </w:rPr>
        <w:t xml:space="preserve"> at 26</w:t>
      </w:r>
      <w:r w:rsidR="00737225" w:rsidRPr="00B25226">
        <w:rPr>
          <w:color w:val="auto"/>
        </w:rPr>
        <w:t>°</w:t>
      </w:r>
      <w:r w:rsidRPr="00B25226">
        <w:rPr>
          <w:rFonts w:asciiTheme="minorHAnsi" w:hAnsiTheme="minorHAnsi"/>
          <w:color w:val="auto"/>
        </w:rPr>
        <w:t xml:space="preserve">C </w:t>
      </w:r>
      <w:r w:rsidR="0051526B" w:rsidRPr="00B25226">
        <w:rPr>
          <w:rFonts w:asciiTheme="minorHAnsi" w:hAnsiTheme="minorHAnsi"/>
          <w:color w:val="auto"/>
        </w:rPr>
        <w:t>under a 16-hour photoperiod.</w:t>
      </w:r>
      <w:r w:rsidRPr="00B25226">
        <w:rPr>
          <w:rFonts w:asciiTheme="minorHAnsi" w:hAnsiTheme="minorHAnsi"/>
          <w:color w:val="auto"/>
        </w:rPr>
        <w:t xml:space="preserve"> To compare the differences in </w:t>
      </w:r>
      <w:r w:rsidR="0076506B" w:rsidRPr="00B25226">
        <w:rPr>
          <w:rFonts w:asciiTheme="minorHAnsi" w:hAnsiTheme="minorHAnsi"/>
          <w:color w:val="auto"/>
        </w:rPr>
        <w:t xml:space="preserve">stored </w:t>
      </w:r>
      <w:r w:rsidR="0051526B" w:rsidRPr="00B25226">
        <w:rPr>
          <w:rFonts w:asciiTheme="minorHAnsi" w:hAnsiTheme="minorHAnsi"/>
          <w:color w:val="auto"/>
        </w:rPr>
        <w:t xml:space="preserve">triglycerides and storage proteins between diapause </w:t>
      </w:r>
      <w:r w:rsidRPr="00B25226">
        <w:rPr>
          <w:rFonts w:asciiTheme="minorHAnsi" w:hAnsiTheme="minorHAnsi"/>
          <w:color w:val="auto"/>
        </w:rPr>
        <w:t xml:space="preserve">and </w:t>
      </w:r>
      <w:r w:rsidR="0051526B" w:rsidRPr="00B25226">
        <w:rPr>
          <w:rFonts w:asciiTheme="minorHAnsi" w:hAnsiTheme="minorHAnsi"/>
          <w:color w:val="auto"/>
        </w:rPr>
        <w:t>non-</w:t>
      </w:r>
      <w:r w:rsidRPr="00B25226">
        <w:rPr>
          <w:rFonts w:asciiTheme="minorHAnsi" w:hAnsiTheme="minorHAnsi"/>
          <w:color w:val="auto"/>
        </w:rPr>
        <w:t>diapause larvae, newly hatched larvae from e</w:t>
      </w:r>
      <w:r w:rsidR="0051526B" w:rsidRPr="00B25226">
        <w:rPr>
          <w:rFonts w:asciiTheme="minorHAnsi" w:hAnsiTheme="minorHAnsi"/>
          <w:color w:val="auto"/>
        </w:rPr>
        <w:t>ach strain will be reared at 23</w:t>
      </w:r>
      <w:r w:rsidR="0051526B" w:rsidRPr="00B25226">
        <w:rPr>
          <w:color w:val="auto"/>
        </w:rPr>
        <w:t>°</w:t>
      </w:r>
      <w:r w:rsidRPr="00B25226">
        <w:rPr>
          <w:rFonts w:asciiTheme="minorHAnsi" w:hAnsiTheme="minorHAnsi"/>
          <w:color w:val="auto"/>
        </w:rPr>
        <w:t xml:space="preserve">C </w:t>
      </w:r>
      <w:r w:rsidR="0051526B" w:rsidRPr="00B25226">
        <w:rPr>
          <w:rFonts w:asciiTheme="minorHAnsi" w:hAnsiTheme="minorHAnsi"/>
          <w:color w:val="auto"/>
        </w:rPr>
        <w:t xml:space="preserve">under conditions that </w:t>
      </w:r>
      <w:r w:rsidR="0040656E">
        <w:rPr>
          <w:rFonts w:asciiTheme="minorHAnsi" w:hAnsiTheme="minorHAnsi"/>
          <w:color w:val="auto"/>
        </w:rPr>
        <w:t xml:space="preserve">either </w:t>
      </w:r>
      <w:r w:rsidR="0051526B" w:rsidRPr="00B25226">
        <w:rPr>
          <w:rFonts w:asciiTheme="minorHAnsi" w:hAnsiTheme="minorHAnsi"/>
          <w:color w:val="auto"/>
        </w:rPr>
        <w:t xml:space="preserve">induce diapause </w:t>
      </w:r>
      <w:r w:rsidR="0040656E">
        <w:rPr>
          <w:rFonts w:asciiTheme="minorHAnsi" w:hAnsiTheme="minorHAnsi"/>
          <w:color w:val="auto"/>
        </w:rPr>
        <w:t>or</w:t>
      </w:r>
      <w:r w:rsidR="0051526B" w:rsidRPr="00B25226">
        <w:rPr>
          <w:rFonts w:asciiTheme="minorHAnsi" w:hAnsiTheme="minorHAnsi"/>
          <w:color w:val="auto"/>
        </w:rPr>
        <w:t xml:space="preserve"> non-diapause. </w:t>
      </w:r>
      <w:r w:rsidRPr="00B25226">
        <w:rPr>
          <w:rFonts w:asciiTheme="minorHAnsi" w:hAnsiTheme="minorHAnsi"/>
          <w:color w:val="auto"/>
        </w:rPr>
        <w:t xml:space="preserve">Those </w:t>
      </w:r>
      <w:r w:rsidR="0051526B" w:rsidRPr="00B25226">
        <w:rPr>
          <w:rFonts w:asciiTheme="minorHAnsi" w:hAnsiTheme="minorHAnsi"/>
          <w:color w:val="auto"/>
        </w:rPr>
        <w:t xml:space="preserve">larvae treated under diapause inducing conditions from the UZ and BE strains </w:t>
      </w:r>
      <w:r w:rsidRPr="00B25226">
        <w:rPr>
          <w:rFonts w:asciiTheme="minorHAnsi" w:hAnsiTheme="minorHAnsi"/>
          <w:color w:val="auto"/>
        </w:rPr>
        <w:t>will be lab</w:t>
      </w:r>
      <w:r w:rsidR="0051526B" w:rsidRPr="00B25226">
        <w:rPr>
          <w:rFonts w:asciiTheme="minorHAnsi" w:hAnsiTheme="minorHAnsi"/>
          <w:color w:val="auto"/>
        </w:rPr>
        <w:t>eled UZ12 and BE12 respectively and t</w:t>
      </w:r>
      <w:r w:rsidRPr="00B25226">
        <w:rPr>
          <w:rFonts w:asciiTheme="minorHAnsi" w:hAnsiTheme="minorHAnsi"/>
          <w:color w:val="auto"/>
        </w:rPr>
        <w:t xml:space="preserve">hose </w:t>
      </w:r>
      <w:r w:rsidR="0051526B" w:rsidRPr="00B25226">
        <w:rPr>
          <w:rFonts w:asciiTheme="minorHAnsi" w:hAnsiTheme="minorHAnsi"/>
          <w:color w:val="auto"/>
        </w:rPr>
        <w:t xml:space="preserve">treated under </w:t>
      </w:r>
      <w:r w:rsidRPr="00B25226">
        <w:rPr>
          <w:rFonts w:asciiTheme="minorHAnsi" w:hAnsiTheme="minorHAnsi"/>
          <w:color w:val="auto"/>
        </w:rPr>
        <w:t xml:space="preserve">diapause avoiding conditions will be labeled UZ16 and BE16 respectively. </w:t>
      </w:r>
    </w:p>
    <w:p w14:paraId="35E2778D" w14:textId="77777777" w:rsidR="0083044B" w:rsidRPr="00B25226" w:rsidRDefault="0083044B" w:rsidP="00E84291">
      <w:pPr>
        <w:spacing w:line="480" w:lineRule="auto"/>
        <w:rPr>
          <w:rFonts w:asciiTheme="minorHAnsi" w:hAnsiTheme="minorHAnsi"/>
          <w:b/>
          <w:color w:val="auto"/>
        </w:rPr>
      </w:pPr>
    </w:p>
    <w:p w14:paraId="517D3277" w14:textId="59E5CFDC" w:rsidR="00E84291" w:rsidRPr="00B25226" w:rsidRDefault="00E84291" w:rsidP="00E84291">
      <w:pPr>
        <w:spacing w:line="480" w:lineRule="auto"/>
        <w:rPr>
          <w:rFonts w:asciiTheme="minorHAnsi" w:hAnsiTheme="minorHAnsi"/>
          <w:color w:val="auto"/>
        </w:rPr>
      </w:pPr>
      <w:commentRangeStart w:id="54"/>
      <w:r w:rsidRPr="00B25226">
        <w:rPr>
          <w:rFonts w:asciiTheme="minorHAnsi" w:hAnsiTheme="minorHAnsi"/>
          <w:b/>
          <w:color w:val="auto"/>
        </w:rPr>
        <w:t>Sampling Wandering Larvae</w:t>
      </w:r>
      <w:commentRangeEnd w:id="54"/>
      <w:r w:rsidR="00891FD1" w:rsidRPr="00B25226">
        <w:rPr>
          <w:rStyle w:val="CommentReference"/>
          <w:color w:val="auto"/>
        </w:rPr>
        <w:commentReference w:id="54"/>
      </w:r>
      <w:r w:rsidRPr="00B25226">
        <w:rPr>
          <w:rFonts w:asciiTheme="minorHAnsi" w:hAnsiTheme="minorHAnsi"/>
          <w:b/>
          <w:color w:val="auto"/>
        </w:rPr>
        <w:t xml:space="preserve">. </w:t>
      </w:r>
      <w:r w:rsidRPr="00B25226">
        <w:rPr>
          <w:rFonts w:asciiTheme="minorHAnsi" w:hAnsiTheme="minorHAnsi"/>
          <w:color w:val="auto"/>
        </w:rPr>
        <w:t>European corn borer eggs</w:t>
      </w:r>
      <w:r w:rsidR="0040656E">
        <w:rPr>
          <w:rFonts w:asciiTheme="minorHAnsi" w:hAnsiTheme="minorHAnsi"/>
          <w:color w:val="auto"/>
        </w:rPr>
        <w:t>, intended for treatment,</w:t>
      </w:r>
      <w:r w:rsidRPr="00B25226">
        <w:rPr>
          <w:rFonts w:asciiTheme="minorHAnsi" w:hAnsiTheme="minorHAnsi"/>
          <w:color w:val="auto"/>
        </w:rPr>
        <w:t xml:space="preserve"> from the UZ and BE strains will be hatched at 23</w:t>
      </w:r>
      <w:r w:rsidRPr="00B25226">
        <w:rPr>
          <w:color w:val="auto"/>
        </w:rPr>
        <w:t>°</w:t>
      </w:r>
      <w:r w:rsidR="0040656E">
        <w:rPr>
          <w:rFonts w:asciiTheme="minorHAnsi" w:hAnsiTheme="minorHAnsi"/>
          <w:color w:val="auto"/>
        </w:rPr>
        <w:t>C and 65% relative humidity. These h</w:t>
      </w:r>
      <w:r w:rsidRPr="00B25226">
        <w:rPr>
          <w:rFonts w:asciiTheme="minorHAnsi" w:hAnsiTheme="minorHAnsi"/>
          <w:color w:val="auto"/>
        </w:rPr>
        <w:t xml:space="preserve">atched larvae will be </w:t>
      </w:r>
      <w:r w:rsidR="0040656E">
        <w:rPr>
          <w:rFonts w:asciiTheme="minorHAnsi" w:hAnsiTheme="minorHAnsi"/>
          <w:color w:val="auto"/>
        </w:rPr>
        <w:t>provided</w:t>
      </w:r>
      <w:r w:rsidR="00F2535D" w:rsidRPr="00B25226">
        <w:rPr>
          <w:rFonts w:asciiTheme="minorHAnsi" w:hAnsiTheme="minorHAnsi"/>
          <w:color w:val="auto"/>
        </w:rPr>
        <w:t xml:space="preserve"> European corn borer </w:t>
      </w:r>
      <w:r w:rsidRPr="00B25226">
        <w:rPr>
          <w:rFonts w:asciiTheme="minorHAnsi" w:hAnsiTheme="minorHAnsi"/>
          <w:color w:val="auto"/>
        </w:rPr>
        <w:t>diet</w:t>
      </w:r>
      <w:r w:rsidR="00F2535D" w:rsidRPr="00B25226">
        <w:rPr>
          <w:rFonts w:asciiTheme="minorHAnsi" w:hAnsiTheme="minorHAnsi"/>
          <w:color w:val="auto"/>
        </w:rPr>
        <w:t>, purchased</w:t>
      </w:r>
      <w:r w:rsidRPr="00B25226">
        <w:rPr>
          <w:rFonts w:asciiTheme="minorHAnsi" w:hAnsiTheme="minorHAnsi"/>
          <w:color w:val="auto"/>
        </w:rPr>
        <w:t xml:space="preserve"> </w:t>
      </w:r>
      <w:r w:rsidR="00F2535D" w:rsidRPr="00B25226">
        <w:rPr>
          <w:rFonts w:asciiTheme="minorHAnsi" w:hAnsiTheme="minorHAnsi"/>
          <w:color w:val="auto"/>
        </w:rPr>
        <w:t xml:space="preserve">from Frontier Agricultural Sciences, </w:t>
      </w:r>
      <w:r w:rsidR="0040656E">
        <w:rPr>
          <w:rFonts w:asciiTheme="minorHAnsi" w:hAnsiTheme="minorHAnsi"/>
          <w:color w:val="auto"/>
        </w:rPr>
        <w:t xml:space="preserve">ad </w:t>
      </w:r>
      <w:r w:rsidRPr="00B25226">
        <w:rPr>
          <w:rFonts w:asciiTheme="minorHAnsi" w:hAnsiTheme="minorHAnsi"/>
          <w:color w:val="auto"/>
        </w:rPr>
        <w:t>libitum. Non-diapause treatment larvae will experience a photoperiod of 16-hours, while diapause treatment larvae will experience a 12-hour photoperiod. The regime experienced by each treatment will be held constant throughout the duration of the experiment.</w:t>
      </w:r>
      <w:r w:rsidR="004F2C0B" w:rsidRPr="00B25226">
        <w:rPr>
          <w:rFonts w:asciiTheme="minorHAnsi" w:hAnsiTheme="minorHAnsi"/>
          <w:color w:val="auto"/>
        </w:rPr>
        <w:t xml:space="preserve"> </w:t>
      </w:r>
      <w:commentRangeStart w:id="55"/>
      <w:commentRangeStart w:id="56"/>
      <w:r w:rsidRPr="00B25226">
        <w:rPr>
          <w:rFonts w:asciiTheme="minorHAnsi" w:hAnsiTheme="minorHAnsi"/>
          <w:color w:val="auto"/>
        </w:rPr>
        <w:t>At the beginning of the fifth instar, larvae will be separated</w:t>
      </w:r>
      <w:r w:rsidR="0040656E">
        <w:rPr>
          <w:rFonts w:asciiTheme="minorHAnsi" w:hAnsiTheme="minorHAnsi"/>
          <w:color w:val="auto"/>
        </w:rPr>
        <w:t xml:space="preserve"> into </w:t>
      </w:r>
      <w:r w:rsidR="00737225" w:rsidRPr="00B25226">
        <w:rPr>
          <w:rFonts w:asciiTheme="minorHAnsi" w:hAnsiTheme="minorHAnsi"/>
          <w:color w:val="auto"/>
        </w:rPr>
        <w:t>32-</w:t>
      </w:r>
      <w:r w:rsidR="001F7608" w:rsidRPr="00B25226">
        <w:rPr>
          <w:rFonts w:asciiTheme="minorHAnsi" w:hAnsiTheme="minorHAnsi"/>
          <w:color w:val="auto"/>
        </w:rPr>
        <w:t>well bioassay trays purchased from Frontier Agricultural Sciences</w:t>
      </w:r>
      <w:r w:rsidR="0040656E">
        <w:rPr>
          <w:rFonts w:asciiTheme="minorHAnsi" w:hAnsiTheme="minorHAnsi"/>
          <w:color w:val="auto"/>
        </w:rPr>
        <w:t>, these trays</w:t>
      </w:r>
      <w:r w:rsidR="001F7608" w:rsidRPr="00B25226">
        <w:rPr>
          <w:rFonts w:asciiTheme="minorHAnsi" w:hAnsiTheme="minorHAnsi"/>
          <w:color w:val="auto"/>
        </w:rPr>
        <w:t xml:space="preserve"> will serve as individual arenas. Once larvae </w:t>
      </w:r>
      <w:r w:rsidRPr="00B25226">
        <w:rPr>
          <w:rFonts w:asciiTheme="minorHAnsi" w:hAnsiTheme="minorHAnsi"/>
          <w:color w:val="auto"/>
        </w:rPr>
        <w:t>reach the end of the fifth instar</w:t>
      </w:r>
      <w:r w:rsidR="001F7608" w:rsidRPr="00B25226">
        <w:rPr>
          <w:rFonts w:asciiTheme="minorHAnsi" w:hAnsiTheme="minorHAnsi"/>
          <w:color w:val="auto"/>
        </w:rPr>
        <w:t>, they will be assayed to determine if they have entered the wandering phase</w:t>
      </w:r>
      <w:r w:rsidRPr="00B25226">
        <w:rPr>
          <w:rFonts w:asciiTheme="minorHAnsi" w:hAnsiTheme="minorHAnsi"/>
          <w:color w:val="auto"/>
        </w:rPr>
        <w:t xml:space="preserve">. </w:t>
      </w:r>
      <w:commentRangeEnd w:id="55"/>
      <w:r w:rsidRPr="00B25226">
        <w:rPr>
          <w:rStyle w:val="CommentReference"/>
          <w:color w:val="auto"/>
        </w:rPr>
        <w:commentReference w:id="55"/>
      </w:r>
      <w:commentRangeEnd w:id="56"/>
      <w:r w:rsidR="0040656E">
        <w:rPr>
          <w:rStyle w:val="CommentReference"/>
        </w:rPr>
        <w:commentReference w:id="56"/>
      </w:r>
      <w:r w:rsidRPr="00B25226">
        <w:rPr>
          <w:rFonts w:asciiTheme="minorHAnsi" w:hAnsiTheme="minorHAnsi"/>
          <w:color w:val="auto"/>
        </w:rPr>
        <w:t xml:space="preserve">At the beginning of the wandering phase, larvae discontinue feeding, empty the contents of their gut and after clearing their gut larvae no longer produce frass. The wandering phase is a necessary step all European corn borer larvae undergo in preparation for either diapause or pupation and adult metamorphosis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(Gelman and Hayes 1982)</w:t>
      </w:r>
      <w:r w:rsidRPr="00B25226">
        <w:rPr>
          <w:rFonts w:asciiTheme="minorHAnsi" w:hAnsiTheme="minorHAnsi"/>
          <w:color w:val="auto"/>
        </w:rPr>
        <w:fldChar w:fldCharType="end"/>
      </w:r>
      <w:r w:rsidRPr="00B25226">
        <w:rPr>
          <w:rFonts w:asciiTheme="minorHAnsi" w:hAnsiTheme="minorHAnsi"/>
          <w:color w:val="auto"/>
        </w:rPr>
        <w:t xml:space="preserve">. Because the termination of frass production is indicative of the wandering phase, it will be used to diagnose putative wandering larvae. To diagnose late fifth instar larvae as wandering, larvae will be removed from their individual arenas and held in a clean, empty petri dish and monitored for </w:t>
      </w:r>
      <w:commentRangeStart w:id="57"/>
      <w:r w:rsidRPr="00B25226">
        <w:rPr>
          <w:rFonts w:asciiTheme="minorHAnsi" w:hAnsiTheme="minorHAnsi"/>
          <w:color w:val="auto"/>
        </w:rPr>
        <w:t>three minutes</w:t>
      </w:r>
      <w:commentRangeEnd w:id="57"/>
      <w:r w:rsidRPr="00B25226">
        <w:rPr>
          <w:rStyle w:val="CommentReference"/>
          <w:color w:val="auto"/>
        </w:rPr>
        <w:commentReference w:id="57"/>
      </w:r>
      <w:r w:rsidRPr="00B25226">
        <w:rPr>
          <w:rFonts w:asciiTheme="minorHAnsi" w:hAnsiTheme="minorHAnsi"/>
          <w:color w:val="auto"/>
        </w:rPr>
        <w:t xml:space="preserve">. Those larvae whose gut is not clear will produce frass will be placed back into their arenas and those that do not produce frass will be </w:t>
      </w:r>
      <w:r w:rsidR="00DC52AC" w:rsidRPr="00B25226">
        <w:rPr>
          <w:rFonts w:asciiTheme="minorHAnsi" w:hAnsiTheme="minorHAnsi"/>
          <w:color w:val="auto"/>
        </w:rPr>
        <w:t>charac</w:t>
      </w:r>
      <w:r w:rsidRPr="00B25226">
        <w:rPr>
          <w:rFonts w:asciiTheme="minorHAnsi" w:hAnsiTheme="minorHAnsi"/>
          <w:color w:val="auto"/>
        </w:rPr>
        <w:t xml:space="preserve">terized as wanders, 30 individuals from each treatment will be collected, accessioned, and tracked for the duration of the experiment. Hemolymph and lipid extractions from sampled larvae will be analyzed for storage protein and triglyceride </w:t>
      </w:r>
      <w:r w:rsidRPr="00B25226">
        <w:rPr>
          <w:rFonts w:asciiTheme="minorHAnsi" w:hAnsiTheme="minorHAnsi"/>
          <w:color w:val="auto"/>
        </w:rPr>
        <w:lastRenderedPageBreak/>
        <w:t>content, respectively.</w:t>
      </w:r>
      <w:r w:rsidRPr="00B25226" w:rsidDel="00D17757">
        <w:rPr>
          <w:rFonts w:asciiTheme="minorHAnsi" w:hAnsiTheme="minorHAnsi"/>
          <w:color w:val="auto"/>
        </w:rPr>
        <w:t xml:space="preserve"> </w:t>
      </w:r>
    </w:p>
    <w:p w14:paraId="4B05E00A" w14:textId="77777777" w:rsidR="00E84291" w:rsidRPr="00B25226" w:rsidRDefault="00E84291" w:rsidP="00E84291">
      <w:pPr>
        <w:spacing w:line="480" w:lineRule="auto"/>
        <w:rPr>
          <w:rFonts w:asciiTheme="minorHAnsi" w:hAnsiTheme="minorHAnsi"/>
          <w:b/>
          <w:color w:val="auto"/>
        </w:rPr>
      </w:pPr>
    </w:p>
    <w:p w14:paraId="1CF76641" w14:textId="7F8D572C" w:rsidR="00E84291" w:rsidRPr="00B25226" w:rsidRDefault="00E84291" w:rsidP="00E84291">
      <w:pPr>
        <w:spacing w:line="480" w:lineRule="auto"/>
        <w:rPr>
          <w:rFonts w:asciiTheme="minorHAnsi" w:hAnsiTheme="minorHAnsi"/>
          <w:color w:val="auto"/>
        </w:rPr>
      </w:pPr>
      <w:commentRangeStart w:id="58"/>
      <w:r w:rsidRPr="00B25226">
        <w:rPr>
          <w:rFonts w:asciiTheme="minorHAnsi" w:hAnsiTheme="minorHAnsi"/>
          <w:b/>
          <w:color w:val="auto"/>
        </w:rPr>
        <w:t>Protein Extraction and Quantification</w:t>
      </w:r>
      <w:commentRangeEnd w:id="58"/>
      <w:r w:rsidR="00E731D5" w:rsidRPr="00B25226">
        <w:rPr>
          <w:rStyle w:val="CommentReference"/>
          <w:color w:val="auto"/>
        </w:rPr>
        <w:commentReference w:id="58"/>
      </w:r>
      <w:r w:rsidRPr="00B25226">
        <w:rPr>
          <w:rFonts w:asciiTheme="minorHAnsi" w:hAnsiTheme="minorHAnsi"/>
          <w:b/>
          <w:color w:val="auto"/>
        </w:rPr>
        <w:t xml:space="preserve">: </w:t>
      </w:r>
      <w:r w:rsidRPr="00B25226">
        <w:rPr>
          <w:rFonts w:asciiTheme="minorHAnsi" w:hAnsiTheme="minorHAnsi"/>
          <w:color w:val="auto"/>
        </w:rPr>
        <w:t xml:space="preserve">A portion of hemolymph will be drawn from larval samples and the total protein concentration in the extracted hemolymph will be measured. To extract hemolymph, a small incision will be made through the cuticle of the larval </w:t>
      </w:r>
      <w:proofErr w:type="spellStart"/>
      <w:r w:rsidRPr="00B25226">
        <w:rPr>
          <w:rFonts w:asciiTheme="minorHAnsi" w:hAnsiTheme="minorHAnsi"/>
          <w:color w:val="auto"/>
        </w:rPr>
        <w:t>proleg</w:t>
      </w:r>
      <w:proofErr w:type="spellEnd"/>
      <w:r w:rsidRPr="00B25226">
        <w:rPr>
          <w:rFonts w:asciiTheme="minorHAnsi" w:hAnsiTheme="minorHAnsi"/>
          <w:color w:val="auto"/>
        </w:rPr>
        <w:t xml:space="preserve">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"Biochrm. Phystol", "id" : "ITEM-1", "issued" : { "date-parts" : [ [ "1983" ] ] }, "page" : "367-375", "title" : "HAEMOLYMPH ECDYSTEROID TITERS OF DIAPAUSE-AND NONDIAPAUSE-BOUND FIFTH INSTARS AND PUPAE OF THE EUROPEAN CORN BORER, OSTRINIA NUZ3KALIS (HijBNER)", "type" : "article-journal", "volume" : "%A"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(Gelman and Woods 1983)</w:t>
      </w:r>
      <w:r w:rsidRPr="00B25226">
        <w:rPr>
          <w:rFonts w:asciiTheme="minorHAnsi" w:hAnsiTheme="minorHAnsi"/>
          <w:color w:val="auto"/>
        </w:rPr>
        <w:fldChar w:fldCharType="end"/>
      </w:r>
      <w:r w:rsidRPr="00B25226">
        <w:rPr>
          <w:rFonts w:asciiTheme="minorHAnsi" w:hAnsiTheme="minorHAnsi"/>
          <w:color w:val="auto"/>
        </w:rPr>
        <w:t xml:space="preserve">. Using a micropipette, lymph fluid will be gathered and stored in a </w:t>
      </w:r>
      <w:proofErr w:type="spellStart"/>
      <w:r w:rsidRPr="00B25226">
        <w:rPr>
          <w:rFonts w:asciiTheme="minorHAnsi" w:hAnsiTheme="minorHAnsi"/>
          <w:color w:val="auto"/>
        </w:rPr>
        <w:t>microcentrifuge</w:t>
      </w:r>
      <w:proofErr w:type="spellEnd"/>
      <w:r w:rsidRPr="00B25226">
        <w:rPr>
          <w:rFonts w:asciiTheme="minorHAnsi" w:hAnsiTheme="minorHAnsi"/>
          <w:color w:val="auto"/>
        </w:rPr>
        <w:t xml:space="preserve"> tube. Extracting lymph from live larvae exposes the lymph fluid and the contained proteins to degradation from proteolytic enzymes. To reduce the activity of these enzymes, extracted hemolymph samples will be stored in </w:t>
      </w:r>
      <w:proofErr w:type="spellStart"/>
      <w:r w:rsidRPr="00B25226">
        <w:rPr>
          <w:rFonts w:asciiTheme="minorHAnsi" w:hAnsiTheme="minorHAnsi"/>
          <w:color w:val="auto"/>
        </w:rPr>
        <w:t>microtubes</w:t>
      </w:r>
      <w:proofErr w:type="spellEnd"/>
      <w:r w:rsidRPr="00B25226">
        <w:rPr>
          <w:rFonts w:asciiTheme="minorHAnsi" w:hAnsiTheme="minorHAnsi"/>
          <w:color w:val="auto"/>
        </w:rPr>
        <w:t xml:space="preserve"> containing 500 µL of 1x PBS and 5 µL of Halt™ Protease Inhibitor Cocktail with EDTA and kept at -80</w:t>
      </w:r>
      <w:r w:rsidRPr="00B25226">
        <w:rPr>
          <w:color w:val="auto"/>
        </w:rPr>
        <w:t>°</w:t>
      </w:r>
      <w:r w:rsidRPr="00B25226">
        <w:rPr>
          <w:rFonts w:asciiTheme="minorHAnsi" w:hAnsiTheme="minorHAnsi"/>
          <w:color w:val="auto"/>
        </w:rPr>
        <w:t xml:space="preserve">C. After collecting lymph from larvae across each of the four treatments, </w:t>
      </w:r>
      <w:commentRangeStart w:id="59"/>
      <w:r w:rsidRPr="00B25226">
        <w:rPr>
          <w:rFonts w:asciiTheme="minorHAnsi" w:hAnsiTheme="minorHAnsi"/>
          <w:color w:val="auto"/>
        </w:rPr>
        <w:t xml:space="preserve">samples will be grouped into cohorts and total protein concentration will be quantified. A cohort will consist of equal numbers of larvae from each strain, and from each photoperiod treatment. </w:t>
      </w:r>
      <w:commentRangeEnd w:id="59"/>
      <w:r w:rsidR="00642B1C">
        <w:rPr>
          <w:rStyle w:val="CommentReference"/>
        </w:rPr>
        <w:commentReference w:id="59"/>
      </w:r>
      <w:r w:rsidR="0083044B" w:rsidRPr="00B25226">
        <w:rPr>
          <w:rFonts w:asciiTheme="minorHAnsi" w:hAnsiTheme="minorHAnsi"/>
          <w:color w:val="auto"/>
        </w:rPr>
        <w:t>Hemolymph proteins will be quantified in relation to a standard curve</w:t>
      </w:r>
      <w:r w:rsidRPr="00B25226">
        <w:rPr>
          <w:rFonts w:asciiTheme="minorHAnsi" w:hAnsiTheme="minorHAnsi"/>
          <w:color w:val="auto"/>
        </w:rPr>
        <w:t xml:space="preserve"> </w:t>
      </w:r>
      <w:ins w:id="60" w:author="Dan Hahn" w:date="2017-08-28T13:27:00Z">
        <w:r w:rsidR="00642B1C">
          <w:rPr>
            <w:rFonts w:asciiTheme="minorHAnsi" w:hAnsiTheme="minorHAnsi"/>
            <w:color w:val="auto"/>
          </w:rPr>
          <w:t xml:space="preserve">of bovine serum albumin (BSA) </w:t>
        </w:r>
      </w:ins>
      <w:r w:rsidRPr="00B25226">
        <w:rPr>
          <w:rFonts w:asciiTheme="minorHAnsi" w:hAnsiTheme="minorHAnsi"/>
          <w:color w:val="auto"/>
        </w:rPr>
        <w:t xml:space="preserve">using the Pierce™ </w:t>
      </w:r>
      <w:proofErr w:type="spellStart"/>
      <w:r w:rsidRPr="00B25226">
        <w:rPr>
          <w:rFonts w:asciiTheme="minorHAnsi" w:hAnsiTheme="minorHAnsi"/>
          <w:color w:val="auto"/>
        </w:rPr>
        <w:t>Coomassie</w:t>
      </w:r>
      <w:proofErr w:type="spellEnd"/>
      <w:r w:rsidRPr="00B25226">
        <w:rPr>
          <w:rFonts w:asciiTheme="minorHAnsi" w:hAnsiTheme="minorHAnsi"/>
          <w:color w:val="auto"/>
        </w:rPr>
        <w:t xml:space="preserve"> (Bradford) Protein Assay</w:t>
      </w:r>
      <w:r w:rsidR="0083044B" w:rsidRPr="00B25226">
        <w:rPr>
          <w:rFonts w:asciiTheme="minorHAnsi" w:hAnsiTheme="minorHAnsi"/>
          <w:color w:val="auto"/>
        </w:rPr>
        <w:t>.</w:t>
      </w:r>
      <w:r w:rsidRPr="00B25226">
        <w:rPr>
          <w:rFonts w:asciiTheme="minorHAnsi" w:hAnsiTheme="minorHAnsi"/>
          <w:color w:val="auto"/>
        </w:rPr>
        <w:t xml:space="preserve"> When bound to protein, the </w:t>
      </w:r>
      <w:proofErr w:type="spellStart"/>
      <w:r w:rsidRPr="00B25226">
        <w:rPr>
          <w:rFonts w:asciiTheme="minorHAnsi" w:hAnsiTheme="minorHAnsi"/>
          <w:color w:val="auto"/>
        </w:rPr>
        <w:t>coomassie</w:t>
      </w:r>
      <w:proofErr w:type="spellEnd"/>
      <w:r w:rsidRPr="00B25226">
        <w:rPr>
          <w:rFonts w:asciiTheme="minorHAnsi" w:hAnsiTheme="minorHAnsi"/>
          <w:color w:val="auto"/>
        </w:rPr>
        <w:t xml:space="preserve">-dye molecule experiences a shift in its conformation that changes the wavelength of light absorbed by the molecule from 465nm to 595nm. The total amount of light absorbed by this molecule when bound to a </w:t>
      </w:r>
      <w:r w:rsidR="00754593">
        <w:rPr>
          <w:rFonts w:asciiTheme="minorHAnsi" w:hAnsiTheme="minorHAnsi"/>
          <w:color w:val="auto"/>
        </w:rPr>
        <w:t>protein standard at known</w:t>
      </w:r>
      <w:r w:rsidRPr="00B25226">
        <w:rPr>
          <w:rFonts w:asciiTheme="minorHAnsi" w:hAnsiTheme="minorHAnsi"/>
          <w:color w:val="auto"/>
        </w:rPr>
        <w:t xml:space="preserve"> concentration</w:t>
      </w:r>
      <w:r w:rsidR="00754593">
        <w:rPr>
          <w:rFonts w:asciiTheme="minorHAnsi" w:hAnsiTheme="minorHAnsi"/>
          <w:color w:val="auto"/>
        </w:rPr>
        <w:t>s</w:t>
      </w:r>
      <w:r w:rsidRPr="00B25226">
        <w:rPr>
          <w:rFonts w:asciiTheme="minorHAnsi" w:hAnsiTheme="minorHAnsi"/>
          <w:color w:val="auto"/>
        </w:rPr>
        <w:t xml:space="preserve"> can be quantified using a spectrophotometer. </w:t>
      </w:r>
      <w:r w:rsidR="004D08DE" w:rsidRPr="00B25226">
        <w:rPr>
          <w:rFonts w:asciiTheme="minorHAnsi" w:hAnsiTheme="minorHAnsi"/>
          <w:color w:val="auto"/>
        </w:rPr>
        <w:t xml:space="preserve">The </w:t>
      </w:r>
      <w:r w:rsidRPr="00B25226">
        <w:rPr>
          <w:rFonts w:asciiTheme="minorHAnsi" w:hAnsiTheme="minorHAnsi"/>
          <w:color w:val="auto"/>
        </w:rPr>
        <w:t>relationship between the</w:t>
      </w:r>
      <w:r w:rsidR="004D08DE" w:rsidRPr="00B25226">
        <w:rPr>
          <w:rFonts w:asciiTheme="minorHAnsi" w:hAnsiTheme="minorHAnsi"/>
          <w:color w:val="auto"/>
        </w:rPr>
        <w:t xml:space="preserve"> wavelength of light absorbed by </w:t>
      </w:r>
      <w:proofErr w:type="spellStart"/>
      <w:r w:rsidRPr="00B25226">
        <w:rPr>
          <w:rFonts w:asciiTheme="minorHAnsi" w:hAnsiTheme="minorHAnsi"/>
          <w:color w:val="auto"/>
        </w:rPr>
        <w:t>coomassie</w:t>
      </w:r>
      <w:proofErr w:type="spellEnd"/>
      <w:r w:rsidR="004D08DE" w:rsidRPr="00B25226">
        <w:rPr>
          <w:rFonts w:asciiTheme="minorHAnsi" w:hAnsiTheme="minorHAnsi"/>
          <w:color w:val="auto"/>
        </w:rPr>
        <w:t>-</w:t>
      </w:r>
      <w:r w:rsidRPr="00B25226">
        <w:rPr>
          <w:rFonts w:asciiTheme="minorHAnsi" w:hAnsiTheme="minorHAnsi"/>
          <w:color w:val="auto"/>
        </w:rPr>
        <w:t>dye</w:t>
      </w:r>
      <w:r w:rsidR="004D08DE" w:rsidRPr="00B25226">
        <w:rPr>
          <w:rFonts w:asciiTheme="minorHAnsi" w:hAnsiTheme="minorHAnsi"/>
          <w:color w:val="auto"/>
        </w:rPr>
        <w:t xml:space="preserve"> bound to known protein concentrations can be used to infer the concentration of proteins in the hemolymph sample when bound by </w:t>
      </w:r>
      <w:proofErr w:type="spellStart"/>
      <w:r w:rsidR="004D08DE" w:rsidRPr="00B25226">
        <w:rPr>
          <w:rFonts w:asciiTheme="minorHAnsi" w:hAnsiTheme="minorHAnsi"/>
          <w:color w:val="auto"/>
        </w:rPr>
        <w:t>coomassie</w:t>
      </w:r>
      <w:proofErr w:type="spellEnd"/>
      <w:r w:rsidR="004D08DE" w:rsidRPr="00B25226">
        <w:rPr>
          <w:rFonts w:asciiTheme="minorHAnsi" w:hAnsiTheme="minorHAnsi"/>
          <w:color w:val="auto"/>
        </w:rPr>
        <w:t>-dye given its measured absorbance.</w:t>
      </w:r>
      <w:r w:rsidRPr="00B25226" w:rsidDel="005466AF">
        <w:rPr>
          <w:rFonts w:asciiTheme="minorHAnsi" w:hAnsiTheme="minorHAnsi"/>
          <w:color w:val="auto"/>
        </w:rPr>
        <w:t xml:space="preserve"> </w:t>
      </w:r>
    </w:p>
    <w:p w14:paraId="5A1A7CFD" w14:textId="77777777" w:rsidR="00E84291" w:rsidRPr="00B25226" w:rsidRDefault="00E84291" w:rsidP="00E84291">
      <w:pPr>
        <w:spacing w:line="480" w:lineRule="auto"/>
        <w:rPr>
          <w:rFonts w:asciiTheme="minorHAnsi" w:hAnsiTheme="minorHAnsi"/>
          <w:color w:val="auto"/>
        </w:rPr>
      </w:pPr>
    </w:p>
    <w:p w14:paraId="4539EAA6" w14:textId="32B83BF1" w:rsidR="00E84291" w:rsidRPr="00B25226" w:rsidRDefault="00E84291" w:rsidP="00E84291">
      <w:pPr>
        <w:spacing w:line="480" w:lineRule="auto"/>
        <w:rPr>
          <w:rFonts w:asciiTheme="minorHAnsi" w:hAnsiTheme="minorHAnsi"/>
          <w:color w:val="auto"/>
        </w:rPr>
      </w:pPr>
      <w:commentRangeStart w:id="61"/>
      <w:r w:rsidRPr="00B25226">
        <w:rPr>
          <w:rFonts w:asciiTheme="minorHAnsi" w:hAnsiTheme="minorHAnsi"/>
          <w:b/>
          <w:color w:val="auto"/>
        </w:rPr>
        <w:t>Storage Protein Separation and Quantification</w:t>
      </w:r>
      <w:commentRangeEnd w:id="61"/>
      <w:r w:rsidR="00E731D5" w:rsidRPr="00B25226">
        <w:rPr>
          <w:rStyle w:val="CommentReference"/>
          <w:color w:val="auto"/>
        </w:rPr>
        <w:commentReference w:id="61"/>
      </w:r>
      <w:r w:rsidRPr="00B25226">
        <w:rPr>
          <w:rFonts w:asciiTheme="minorHAnsi" w:hAnsiTheme="minorHAnsi"/>
          <w:b/>
          <w:color w:val="auto"/>
        </w:rPr>
        <w:t xml:space="preserve">: </w:t>
      </w:r>
      <w:r w:rsidRPr="00B25226">
        <w:rPr>
          <w:rFonts w:asciiTheme="minorHAnsi" w:hAnsiTheme="minorHAnsi"/>
          <w:color w:val="auto"/>
        </w:rPr>
        <w:t xml:space="preserve">Insect hemolymph contains proteins that range in </w:t>
      </w:r>
      <w:commentRangeStart w:id="62"/>
      <w:r w:rsidRPr="00B25226">
        <w:rPr>
          <w:rFonts w:asciiTheme="minorHAnsi" w:hAnsiTheme="minorHAnsi"/>
          <w:color w:val="auto"/>
        </w:rPr>
        <w:t xml:space="preserve">size </w:t>
      </w:r>
      <w:commentRangeEnd w:id="62"/>
      <w:r w:rsidR="00642B1C">
        <w:rPr>
          <w:rStyle w:val="CommentReference"/>
        </w:rPr>
        <w:commentReference w:id="62"/>
      </w:r>
      <w:r w:rsidRPr="00B25226">
        <w:rPr>
          <w:rFonts w:asciiTheme="minorHAnsi" w:hAnsiTheme="minorHAnsi"/>
          <w:color w:val="auto"/>
        </w:rPr>
        <w:t xml:space="preserve">and contained in that mixture of lymph proteins are insect storage proteins. Storage proteins are </w:t>
      </w:r>
      <w:proofErr w:type="spellStart"/>
      <w:r w:rsidRPr="00B25226">
        <w:rPr>
          <w:rFonts w:asciiTheme="minorHAnsi" w:hAnsiTheme="minorHAnsi"/>
          <w:color w:val="auto"/>
        </w:rPr>
        <w:t>multimers</w:t>
      </w:r>
      <w:proofErr w:type="spellEnd"/>
      <w:r w:rsidRPr="00B25226">
        <w:rPr>
          <w:rFonts w:asciiTheme="minorHAnsi" w:hAnsiTheme="minorHAnsi"/>
          <w:color w:val="auto"/>
        </w:rPr>
        <w:t xml:space="preserve"> composed of six identical or similar subunits and each subunit weights approximately 80kDa each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"10.1111/j.1742-4658.2009.06918.x", "ISBN" : "1742-464X", "ISSN" : "1742464X", "PMID" : "19236479", "abstract" : "Hemocyanins are copper-containing, respiratory proteins that have been thoroughly studied in various arthropod subphyla. Specific O(2)-transport proteins have long been considered unnecessary in Hexapoda (including Insecta), which acquire O(2) via an elaborate tracheal system. However, we recently identified a functional hemocyanin in the stonefly Perla marginata (Plecoptera) and in the firebrat Thermobia domestica (Zygentoma). We used RT-PCR and RACE experiments to study the presence of hemocyanin in a broad range of ametabolous and hemimetabolous hexapod taxa. We obtained a total of 12 full-length and 5 partial cDNA sequences of hemocyanins from representatives of Collembola, Archeognatha, Dermaptera, Orthoptera, Phasmatodea, Mantodea, Isoptera and Blattaria. No hemocyanin could be identified in Protura, Diplura, Ephemeroptera, Odonata, or in the Eumetabola (Holometabola + Hemiptera). It is not currently known why hemocyanin has been lost in some taxa. Hexapod hemocyanins usually consist of two distinct subunit types. Whereas type 1 subunits may represent the central building block, type 2 subunits may be absent in some species. Phylogenetic analyses support the Pancrustacea hypothesis and show that type 1 and type 2 subunits diverged before the emergence of the Hexapoda. The copperless insect storage hexamerins evolved from hemocyanin type 1 subunits, with Machilis germanica (Archeognatha) hemocyanin being a possible 'intermediate'. The evolution of hemocyanin subunits follows the widely accepted phylogeny of the Hexapoda and provides strong evidence for the monophyly of the Polyneoptera (Plecoptera, Dermaptera, Orthoptera, Phasmatodea, Mantodea, Isoptera, Blattaria) and the Dictyoptera (Mantodea, Isoptera, Blattaria). The Blattaria are paraphyletic with respect to the termites.", "author" : [ { "dropping-particle" : "", "family" : "Pick", "given" : "Christian", "non-dropping-particle" : "", "parse-names" : false, "suffix" : "" }, { "dropping-particle" : "", "family" : "Schneuer", "given" : "Marco", "non-dropping-particle" : "", "parse-names" : false, "suffix" : "" }, { "dropping-particle" : "", "family" : "Burmester", "given" : "Thorsten", "non-dropping-particle" : "", "parse-names" : false, "suffix" : "" } ], "container-title" : "FEBS Journal", "id" : "ITEM-1", "issue" : "7", "issued" : { "date-parts" : [ [ "2009" ] ] }, "page" : "1930-1941", "title" : "The occurrence of hemocyanin in Hexapoda", "type" : "article-journal", "volume" : "276" }, "uris" : [ "http://www.mendeley.com/documents/?uuid=0feb37b2-4f1e-4c60-8733-3668891f1ba7" ] }, { "id" : "ITEM-2", "itemData" : { "author" : [ { "dropping-particle" : "", "family" : "Burmester", "given" : "Thorsten", "non-dropping-particle" : "", "parse-names" : false, "suffix" : "" } ], "container-title" : "European Journal of Entomology", "id" : "ITEM-2", "issued" : { "date-parts" : [ [ "1999" ] ] }, "page" : "213-225", "title" : "Evolution and function of the insect hexamerins*", "type" : "article-journal", "volume" : "96" }, "uris" : [ "http://www.mendeley.com/documents/?uuid=c890a7b4-7295-44dd-bddd-4a922d204f97" ] } ], "mendeley" : { "formattedCitation" : "(Burmester 1999, Pick et al. 2009)", "plainTextFormattedCitation" : "(Burmester 1999, Pick et al. 2009)", "previouslyFormattedCitation" : "(Burmester 1999, Pick et al. 2009)"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(Burmester 1999, Pick et al. 2009)</w:t>
      </w:r>
      <w:r w:rsidRPr="00B25226">
        <w:rPr>
          <w:rFonts w:asciiTheme="minorHAnsi" w:hAnsiTheme="minorHAnsi"/>
          <w:color w:val="auto"/>
        </w:rPr>
        <w:fldChar w:fldCharType="end"/>
      </w:r>
      <w:r w:rsidRPr="00B25226">
        <w:rPr>
          <w:rFonts w:asciiTheme="minorHAnsi" w:hAnsiTheme="minorHAnsi"/>
          <w:color w:val="auto"/>
        </w:rPr>
        <w:t>. The relative quantity of storage proteins in each larval sample will be determined by comparing the optical density of the larval samples to optical density of a known protein standard. To make this comparison, larval hemolymph and the protein standard will be separated by size using gel electrophoresis. 100ng/mL aliquots of each hemolymph sample will be mixed with sodium dodecyl sulfate, giving each protein in the mixture a net negative charge. The protein standard, containing a mixture of proteins of known size and concentration, will then be loaded onto a polyacrylamide gel, along with the larval lymph samples. Polyacrylamide is a synthetic matrix of composed of differently sized openings that selectively allow</w:t>
      </w:r>
      <w:del w:id="63" w:author="Dan Hahn" w:date="2017-08-28T13:29:00Z">
        <w:r w:rsidRPr="00B25226" w:rsidDel="00642B1C">
          <w:rPr>
            <w:rFonts w:asciiTheme="minorHAnsi" w:hAnsiTheme="minorHAnsi"/>
            <w:color w:val="auto"/>
          </w:rPr>
          <w:delText>s</w:delText>
        </w:r>
      </w:del>
      <w:r w:rsidRPr="00B25226">
        <w:rPr>
          <w:rFonts w:asciiTheme="minorHAnsi" w:hAnsiTheme="minorHAnsi"/>
          <w:color w:val="auto"/>
        </w:rPr>
        <w:t xml:space="preserve"> molecules to pass through the openings based on the size of the molecules. When a positive charge is applied to the gel, it attracts the negatively charged proteins and </w:t>
      </w:r>
      <w:r w:rsidR="00891FD1" w:rsidRPr="00B25226">
        <w:rPr>
          <w:rFonts w:asciiTheme="minorHAnsi" w:hAnsiTheme="minorHAnsi"/>
          <w:color w:val="auto"/>
        </w:rPr>
        <w:t xml:space="preserve">pulls them </w:t>
      </w:r>
      <w:r w:rsidRPr="00B25226">
        <w:rPr>
          <w:rFonts w:asciiTheme="minorHAnsi" w:hAnsiTheme="minorHAnsi"/>
          <w:color w:val="auto"/>
        </w:rPr>
        <w:t xml:space="preserve">through the </w:t>
      </w:r>
      <w:r w:rsidR="00891FD1" w:rsidRPr="00B25226">
        <w:rPr>
          <w:rFonts w:asciiTheme="minorHAnsi" w:hAnsiTheme="minorHAnsi"/>
          <w:color w:val="auto"/>
        </w:rPr>
        <w:t xml:space="preserve">pores of the </w:t>
      </w:r>
      <w:r w:rsidRPr="00B25226">
        <w:rPr>
          <w:rFonts w:asciiTheme="minorHAnsi" w:hAnsiTheme="minorHAnsi"/>
          <w:color w:val="auto"/>
        </w:rPr>
        <w:t xml:space="preserve">gel matrix based upon size. To visualize the ending location of the protein on the gel, Bio-Safe™ </w:t>
      </w:r>
      <w:proofErr w:type="spellStart"/>
      <w:r w:rsidRPr="00B25226">
        <w:rPr>
          <w:rFonts w:asciiTheme="minorHAnsi" w:hAnsiTheme="minorHAnsi"/>
          <w:color w:val="auto"/>
        </w:rPr>
        <w:t>Coomassie</w:t>
      </w:r>
      <w:proofErr w:type="spellEnd"/>
      <w:r w:rsidRPr="00B25226">
        <w:rPr>
          <w:rFonts w:asciiTheme="minorHAnsi" w:hAnsiTheme="minorHAnsi"/>
          <w:color w:val="auto"/>
        </w:rPr>
        <w:t xml:space="preserve"> Stain will bind proteins nonspecifically and the resulting color can be photographed and analyzed using the NIH </w:t>
      </w:r>
      <w:proofErr w:type="spellStart"/>
      <w:r w:rsidRPr="00B25226">
        <w:rPr>
          <w:rFonts w:asciiTheme="minorHAnsi" w:hAnsiTheme="minorHAnsi"/>
          <w:color w:val="auto"/>
        </w:rPr>
        <w:t>Imagej</w:t>
      </w:r>
      <w:proofErr w:type="spellEnd"/>
      <w:r w:rsidRPr="00B25226">
        <w:rPr>
          <w:rFonts w:asciiTheme="minorHAnsi" w:hAnsiTheme="minorHAnsi"/>
          <w:color w:val="auto"/>
        </w:rPr>
        <w:t xml:space="preserve"> software.</w:t>
      </w:r>
      <w:r w:rsidRPr="00B25226">
        <w:rPr>
          <w:rFonts w:asciiTheme="minorHAnsi" w:hAnsiTheme="minorHAnsi"/>
          <w:b/>
          <w:color w:val="auto"/>
        </w:rPr>
        <w:t xml:space="preserve"> </w:t>
      </w:r>
    </w:p>
    <w:p w14:paraId="22060791" w14:textId="77777777" w:rsidR="003F083F" w:rsidRPr="00B25226" w:rsidRDefault="003F083F" w:rsidP="00E84291">
      <w:pPr>
        <w:spacing w:line="480" w:lineRule="auto"/>
        <w:rPr>
          <w:rFonts w:asciiTheme="minorHAnsi" w:hAnsiTheme="minorHAnsi"/>
          <w:b/>
          <w:color w:val="auto"/>
        </w:rPr>
      </w:pPr>
    </w:p>
    <w:p w14:paraId="19D0A087" w14:textId="0AABBA1E" w:rsidR="008875DE" w:rsidRPr="00B25226" w:rsidRDefault="008875DE" w:rsidP="00427D96">
      <w:pPr>
        <w:spacing w:line="480" w:lineRule="auto"/>
        <w:rPr>
          <w:rFonts w:asciiTheme="minorHAnsi" w:hAnsiTheme="minorHAnsi"/>
          <w:color w:val="auto"/>
        </w:rPr>
      </w:pPr>
      <w:commentRangeStart w:id="64"/>
      <w:r w:rsidRPr="00B25226">
        <w:rPr>
          <w:rFonts w:asciiTheme="minorHAnsi" w:hAnsiTheme="minorHAnsi"/>
          <w:b/>
          <w:color w:val="auto"/>
        </w:rPr>
        <w:t>Lipid Extraction, Separation and Quantification</w:t>
      </w:r>
      <w:commentRangeEnd w:id="64"/>
      <w:r w:rsidR="00E731D5" w:rsidRPr="00B25226">
        <w:rPr>
          <w:rStyle w:val="CommentReference"/>
          <w:color w:val="auto"/>
        </w:rPr>
        <w:commentReference w:id="64"/>
      </w:r>
      <w:r w:rsidRPr="00B25226">
        <w:rPr>
          <w:rFonts w:asciiTheme="minorHAnsi" w:hAnsiTheme="minorHAnsi"/>
          <w:b/>
          <w:color w:val="auto"/>
        </w:rPr>
        <w:t xml:space="preserve">: </w:t>
      </w:r>
      <w:r w:rsidRPr="00B25226">
        <w:rPr>
          <w:rFonts w:asciiTheme="minorHAnsi" w:hAnsiTheme="minorHAnsi"/>
          <w:color w:val="auto"/>
        </w:rPr>
        <w:t xml:space="preserve">The total lipid content from </w:t>
      </w:r>
      <w:r w:rsidR="00017150" w:rsidRPr="00B25226">
        <w:rPr>
          <w:rFonts w:asciiTheme="minorHAnsi" w:hAnsiTheme="minorHAnsi"/>
          <w:color w:val="auto"/>
        </w:rPr>
        <w:t>each</w:t>
      </w:r>
      <w:r w:rsidRPr="00B25226">
        <w:rPr>
          <w:rFonts w:asciiTheme="minorHAnsi" w:hAnsiTheme="minorHAnsi"/>
          <w:color w:val="auto"/>
        </w:rPr>
        <w:t xml:space="preserve"> larva will be extracted and quantified individually. </w:t>
      </w:r>
      <w:r w:rsidR="00E731D5" w:rsidRPr="00B25226">
        <w:rPr>
          <w:rFonts w:asciiTheme="minorHAnsi" w:hAnsiTheme="minorHAnsi"/>
          <w:color w:val="auto"/>
        </w:rPr>
        <w:t xml:space="preserve">First, larval dry mass will be determined by removing </w:t>
      </w:r>
      <w:r w:rsidR="00E731D5" w:rsidRPr="00B25226">
        <w:rPr>
          <w:rFonts w:asciiTheme="minorHAnsi" w:hAnsiTheme="minorHAnsi"/>
          <w:color w:val="auto"/>
        </w:rPr>
        <w:lastRenderedPageBreak/>
        <w:t xml:space="preserve">water from the larval sample </w:t>
      </w:r>
      <w:del w:id="65" w:author="Dan Hahn" w:date="2017-08-28T13:29:00Z">
        <w:r w:rsidRPr="00B25226" w:rsidDel="00642B1C">
          <w:rPr>
            <w:rFonts w:asciiTheme="minorHAnsi" w:hAnsiTheme="minorHAnsi"/>
            <w:color w:val="auto"/>
          </w:rPr>
          <w:delText xml:space="preserve">without damaging the lipid content. To remove water from the samples, larvae will be </w:delText>
        </w:r>
        <w:r w:rsidR="00E731D5" w:rsidRPr="00B25226" w:rsidDel="00642B1C">
          <w:rPr>
            <w:rFonts w:asciiTheme="minorHAnsi" w:hAnsiTheme="minorHAnsi"/>
            <w:color w:val="auto"/>
          </w:rPr>
          <w:delText>lyophillized</w:delText>
        </w:r>
      </w:del>
      <w:ins w:id="66" w:author="Dan Hahn" w:date="2017-08-28T13:29:00Z">
        <w:r w:rsidR="00642B1C">
          <w:rPr>
            <w:rFonts w:asciiTheme="minorHAnsi" w:hAnsiTheme="minorHAnsi"/>
            <w:color w:val="auto"/>
          </w:rPr>
          <w:t>by freeze-drying them</w:t>
        </w:r>
      </w:ins>
      <w:r w:rsidRPr="00B25226">
        <w:rPr>
          <w:rFonts w:asciiTheme="minorHAnsi" w:hAnsiTheme="minorHAnsi"/>
          <w:color w:val="auto"/>
        </w:rPr>
        <w:t xml:space="preserve"> </w:t>
      </w:r>
      <w:r w:rsidR="00E731D5" w:rsidRPr="00B25226">
        <w:rPr>
          <w:rFonts w:asciiTheme="minorHAnsi" w:hAnsiTheme="minorHAnsi"/>
          <w:color w:val="auto"/>
        </w:rPr>
        <w:t>in</w:t>
      </w:r>
      <w:r w:rsidRPr="00B25226">
        <w:rPr>
          <w:rFonts w:asciiTheme="minorHAnsi" w:hAnsiTheme="minorHAnsi"/>
          <w:color w:val="auto"/>
        </w:rPr>
        <w:t xml:space="preserve"> a vacuum at -80</w:t>
      </w:r>
      <w:r w:rsidRPr="00B25226">
        <w:rPr>
          <w:color w:val="auto"/>
        </w:rPr>
        <w:t>°</w:t>
      </w:r>
      <w:r w:rsidRPr="00B25226">
        <w:rPr>
          <w:rFonts w:asciiTheme="minorHAnsi" w:hAnsiTheme="minorHAnsi"/>
          <w:color w:val="auto"/>
        </w:rPr>
        <w:t>C until their dry weight varies by less than 1% over a 24-hour period. Once dry, lipids will be separated from the larva</w:t>
      </w:r>
      <w:ins w:id="67" w:author="Dan Hahn" w:date="2017-08-28T13:29:00Z">
        <w:r w:rsidR="00642B1C">
          <w:rPr>
            <w:rFonts w:asciiTheme="minorHAnsi" w:hAnsiTheme="minorHAnsi"/>
            <w:color w:val="auto"/>
          </w:rPr>
          <w:t>l tissues</w:t>
        </w:r>
      </w:ins>
      <w:r w:rsidRPr="00B25226">
        <w:rPr>
          <w:rFonts w:asciiTheme="minorHAnsi" w:hAnsiTheme="minorHAnsi"/>
          <w:color w:val="auto"/>
        </w:rPr>
        <w:t xml:space="preserve"> using </w:t>
      </w:r>
      <w:r w:rsidR="00E731D5" w:rsidRPr="00B25226">
        <w:rPr>
          <w:rFonts w:asciiTheme="minorHAnsi" w:hAnsiTheme="minorHAnsi"/>
          <w:color w:val="auto"/>
        </w:rPr>
        <w:t>a slightly modified</w:t>
      </w:r>
      <w:r w:rsidRPr="00B25226">
        <w:rPr>
          <w:rFonts w:asciiTheme="minorHAnsi" w:hAnsiTheme="minorHAnsi"/>
          <w:color w:val="auto"/>
        </w:rPr>
        <w:t xml:space="preserve"> </w:t>
      </w:r>
      <w:proofErr w:type="spellStart"/>
      <w:r w:rsidRPr="00B25226">
        <w:rPr>
          <w:rFonts w:asciiTheme="minorHAnsi" w:hAnsiTheme="minorHAnsi"/>
          <w:color w:val="auto"/>
        </w:rPr>
        <w:t>Folch</w:t>
      </w:r>
      <w:proofErr w:type="spellEnd"/>
      <w:r w:rsidRPr="00B25226">
        <w:rPr>
          <w:rFonts w:asciiTheme="minorHAnsi" w:hAnsiTheme="minorHAnsi"/>
          <w:color w:val="auto"/>
        </w:rPr>
        <w:t xml:space="preserve"> method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(Folch et al. 1957)</w:t>
      </w:r>
      <w:r w:rsidRPr="00B25226">
        <w:rPr>
          <w:rFonts w:asciiTheme="minorHAnsi" w:hAnsiTheme="minorHAnsi"/>
          <w:color w:val="auto"/>
        </w:rPr>
        <w:fldChar w:fldCharType="end"/>
      </w:r>
      <w:r w:rsidRPr="00B25226">
        <w:rPr>
          <w:rFonts w:asciiTheme="minorHAnsi" w:hAnsiTheme="minorHAnsi"/>
          <w:color w:val="auto"/>
        </w:rPr>
        <w:t xml:space="preserve">. </w:t>
      </w:r>
      <w:r w:rsidR="000109E7" w:rsidRPr="00B25226">
        <w:rPr>
          <w:rFonts w:asciiTheme="minorHAnsi" w:hAnsiTheme="minorHAnsi"/>
          <w:color w:val="auto"/>
        </w:rPr>
        <w:t>This method takes advantage of the</w:t>
      </w:r>
      <w:r w:rsidR="00427D96" w:rsidRPr="00B25226">
        <w:rPr>
          <w:rFonts w:asciiTheme="minorHAnsi" w:hAnsiTheme="minorHAnsi"/>
          <w:color w:val="auto"/>
        </w:rPr>
        <w:t xml:space="preserve"> polarity and density differences between chloroform and methanol</w:t>
      </w:r>
      <w:r w:rsidR="00C95E25">
        <w:rPr>
          <w:rFonts w:asciiTheme="minorHAnsi" w:hAnsiTheme="minorHAnsi"/>
          <w:color w:val="auto"/>
        </w:rPr>
        <w:t xml:space="preserve"> that allow each</w:t>
      </w:r>
      <w:r w:rsidR="00A229F2">
        <w:rPr>
          <w:rFonts w:asciiTheme="minorHAnsi" w:hAnsiTheme="minorHAnsi"/>
          <w:color w:val="auto"/>
        </w:rPr>
        <w:t xml:space="preserve"> solvent</w:t>
      </w:r>
      <w:r w:rsidR="00A229F2" w:rsidRPr="00B25226">
        <w:rPr>
          <w:rFonts w:asciiTheme="minorHAnsi" w:hAnsiTheme="minorHAnsi"/>
          <w:color w:val="auto"/>
        </w:rPr>
        <w:t xml:space="preserve"> to selectively solubilize molecules of similar polarity</w:t>
      </w:r>
      <w:r w:rsidR="00427D96" w:rsidRPr="00B25226">
        <w:rPr>
          <w:rFonts w:asciiTheme="minorHAnsi" w:hAnsiTheme="minorHAnsi"/>
          <w:color w:val="auto"/>
        </w:rPr>
        <w:t xml:space="preserve"> </w:t>
      </w:r>
      <w:r w:rsidR="00A229F2">
        <w:rPr>
          <w:rFonts w:asciiTheme="minorHAnsi" w:hAnsiTheme="minorHAnsi"/>
          <w:color w:val="auto"/>
        </w:rPr>
        <w:t xml:space="preserve">and to produce </w:t>
      </w:r>
      <w:r w:rsidR="00427D96" w:rsidRPr="00B25226">
        <w:rPr>
          <w:rFonts w:asciiTheme="minorHAnsi" w:hAnsiTheme="minorHAnsi"/>
          <w:color w:val="auto"/>
        </w:rPr>
        <w:t xml:space="preserve">distinct layers </w:t>
      </w:r>
      <w:r w:rsidR="00A229F2">
        <w:rPr>
          <w:rFonts w:asciiTheme="minorHAnsi" w:hAnsiTheme="minorHAnsi"/>
          <w:color w:val="auto"/>
        </w:rPr>
        <w:t>when mixed together</w:t>
      </w:r>
      <w:r w:rsidR="00427D96" w:rsidRPr="00B25226">
        <w:rPr>
          <w:rFonts w:asciiTheme="minorHAnsi" w:hAnsiTheme="minorHAnsi"/>
          <w:color w:val="auto"/>
        </w:rPr>
        <w:t>.</w:t>
      </w:r>
      <w:r w:rsidRPr="00B25226">
        <w:rPr>
          <w:rFonts w:asciiTheme="minorHAnsi" w:hAnsiTheme="minorHAnsi"/>
          <w:color w:val="auto"/>
        </w:rPr>
        <w:t xml:space="preserve"> When a larval sample is solubilized in this solvent mixture, the </w:t>
      </w:r>
      <w:r w:rsidR="00427D96" w:rsidRPr="00B25226">
        <w:rPr>
          <w:rFonts w:asciiTheme="minorHAnsi" w:hAnsiTheme="minorHAnsi"/>
          <w:color w:val="auto"/>
        </w:rPr>
        <w:t xml:space="preserve">less polar lipids are captured </w:t>
      </w:r>
      <w:r w:rsidR="00C95E25">
        <w:rPr>
          <w:rFonts w:asciiTheme="minorHAnsi" w:hAnsiTheme="minorHAnsi"/>
          <w:color w:val="auto"/>
        </w:rPr>
        <w:t>in</w:t>
      </w:r>
      <w:r w:rsidR="00427D96" w:rsidRPr="00B25226">
        <w:rPr>
          <w:rFonts w:asciiTheme="minorHAnsi" w:hAnsiTheme="minorHAnsi"/>
          <w:color w:val="auto"/>
        </w:rPr>
        <w:t xml:space="preserve"> the </w:t>
      </w:r>
      <w:r w:rsidR="008C7C69" w:rsidRPr="00B25226">
        <w:rPr>
          <w:rFonts w:asciiTheme="minorHAnsi" w:hAnsiTheme="minorHAnsi"/>
          <w:color w:val="auto"/>
        </w:rPr>
        <w:t>less polar chloroform</w:t>
      </w:r>
      <w:r w:rsidR="00C95E25">
        <w:rPr>
          <w:rFonts w:asciiTheme="minorHAnsi" w:hAnsiTheme="minorHAnsi"/>
          <w:color w:val="auto"/>
        </w:rPr>
        <w:t xml:space="preserve"> layer. This</w:t>
      </w:r>
      <w:r w:rsidR="00215842" w:rsidRPr="00B25226">
        <w:rPr>
          <w:rFonts w:asciiTheme="minorHAnsi" w:hAnsiTheme="minorHAnsi"/>
          <w:color w:val="auto"/>
        </w:rPr>
        <w:t xml:space="preserve"> </w:t>
      </w:r>
      <w:r w:rsidR="008C7C69" w:rsidRPr="00B25226">
        <w:rPr>
          <w:rFonts w:asciiTheme="minorHAnsi" w:hAnsiTheme="minorHAnsi"/>
          <w:color w:val="auto"/>
        </w:rPr>
        <w:t xml:space="preserve">layer can be decanted away from the remainder of the sample, the solvent removed and the total amount of lipids </w:t>
      </w:r>
      <w:r w:rsidR="00215842" w:rsidRPr="00B25226">
        <w:rPr>
          <w:rFonts w:asciiTheme="minorHAnsi" w:hAnsiTheme="minorHAnsi"/>
          <w:color w:val="auto"/>
        </w:rPr>
        <w:t>extracted from the sample can be quantified gravimetrically.</w:t>
      </w:r>
      <w:r w:rsidR="008C7C69" w:rsidRPr="00B25226">
        <w:rPr>
          <w:rFonts w:asciiTheme="minorHAnsi" w:hAnsiTheme="minorHAnsi"/>
          <w:color w:val="auto"/>
        </w:rPr>
        <w:t xml:space="preserve"> </w:t>
      </w:r>
      <w:r w:rsidR="0043652E" w:rsidRPr="00B25226">
        <w:rPr>
          <w:rFonts w:asciiTheme="minorHAnsi" w:hAnsiTheme="minorHAnsi"/>
          <w:color w:val="auto"/>
        </w:rPr>
        <w:t>T</w:t>
      </w:r>
      <w:r w:rsidRPr="00B25226">
        <w:rPr>
          <w:rFonts w:asciiTheme="minorHAnsi" w:hAnsiTheme="minorHAnsi"/>
          <w:color w:val="auto"/>
        </w:rPr>
        <w:t>he total lipid content</w:t>
      </w:r>
      <w:r w:rsidR="0043652E" w:rsidRPr="00B25226">
        <w:rPr>
          <w:rFonts w:asciiTheme="minorHAnsi" w:hAnsiTheme="minorHAnsi"/>
          <w:color w:val="auto"/>
        </w:rPr>
        <w:t xml:space="preserve"> extracted</w:t>
      </w:r>
      <w:r w:rsidRPr="00B25226">
        <w:rPr>
          <w:rFonts w:asciiTheme="minorHAnsi" w:hAnsiTheme="minorHAnsi"/>
          <w:color w:val="auto"/>
        </w:rPr>
        <w:t xml:space="preserve"> from each larval sample</w:t>
      </w:r>
      <w:r w:rsidR="0043652E" w:rsidRPr="00B25226">
        <w:rPr>
          <w:rFonts w:asciiTheme="minorHAnsi" w:hAnsiTheme="minorHAnsi"/>
          <w:color w:val="auto"/>
        </w:rPr>
        <w:t xml:space="preserve"> contains</w:t>
      </w:r>
      <w:r w:rsidRPr="00B25226">
        <w:rPr>
          <w:rFonts w:asciiTheme="minorHAnsi" w:hAnsiTheme="minorHAnsi"/>
          <w:color w:val="auto"/>
        </w:rPr>
        <w:t xml:space="preserve"> a mixture of different </w:t>
      </w:r>
      <w:r w:rsidR="0043652E" w:rsidRPr="00B25226">
        <w:rPr>
          <w:rFonts w:asciiTheme="minorHAnsi" w:hAnsiTheme="minorHAnsi"/>
          <w:color w:val="auto"/>
        </w:rPr>
        <w:t>lipid classes</w:t>
      </w:r>
      <w:r w:rsidRPr="00B25226">
        <w:rPr>
          <w:rFonts w:asciiTheme="minorHAnsi" w:hAnsiTheme="minorHAnsi"/>
          <w:color w:val="auto"/>
        </w:rPr>
        <w:t xml:space="preserve"> from which triglycerides will need to be separated</w:t>
      </w:r>
      <w:r w:rsidR="0043652E" w:rsidRPr="00B25226">
        <w:rPr>
          <w:rFonts w:asciiTheme="minorHAnsi" w:hAnsiTheme="minorHAnsi"/>
          <w:color w:val="auto"/>
        </w:rPr>
        <w:t xml:space="preserve"> and quantified</w:t>
      </w:r>
      <w:r w:rsidRPr="00B25226">
        <w:rPr>
          <w:rFonts w:asciiTheme="minorHAnsi" w:hAnsiTheme="minorHAnsi"/>
          <w:color w:val="auto"/>
        </w:rPr>
        <w:t xml:space="preserve">. </w:t>
      </w:r>
      <w:r w:rsidR="0043652E" w:rsidRPr="00B25226">
        <w:rPr>
          <w:rFonts w:asciiTheme="minorHAnsi" w:hAnsiTheme="minorHAnsi"/>
          <w:color w:val="auto"/>
        </w:rPr>
        <w:t>Separating and quantifying</w:t>
      </w:r>
      <w:r w:rsidRPr="00B25226">
        <w:rPr>
          <w:rFonts w:asciiTheme="minorHAnsi" w:hAnsiTheme="minorHAnsi"/>
          <w:color w:val="auto"/>
        </w:rPr>
        <w:t xml:space="preserve"> triglycerides in the total lipid extract will be accomplished using Liquid Chromatography (LC) coupled with an Evaporative Light Scattering Detector (ELSD)</w:t>
      </w:r>
      <w:r w:rsidR="0043652E" w:rsidRPr="00B25226">
        <w:rPr>
          <w:rFonts w:asciiTheme="minorHAnsi" w:hAnsiTheme="minorHAnsi"/>
          <w:color w:val="auto"/>
        </w:rPr>
        <w:t xml:space="preserve">. </w:t>
      </w:r>
      <w:r w:rsidR="00320BF2" w:rsidRPr="00B25226">
        <w:rPr>
          <w:rFonts w:asciiTheme="minorHAnsi" w:hAnsiTheme="minorHAnsi"/>
          <w:color w:val="auto"/>
        </w:rPr>
        <w:t>LC</w:t>
      </w:r>
      <w:r w:rsidR="00935BC1" w:rsidRPr="00B25226">
        <w:rPr>
          <w:rFonts w:asciiTheme="minorHAnsi" w:hAnsiTheme="minorHAnsi"/>
          <w:color w:val="auto"/>
        </w:rPr>
        <w:t xml:space="preserve"> </w:t>
      </w:r>
      <w:r w:rsidR="00B62C9C" w:rsidRPr="00B25226">
        <w:rPr>
          <w:rFonts w:asciiTheme="minorHAnsi" w:hAnsiTheme="minorHAnsi"/>
          <w:color w:val="auto"/>
        </w:rPr>
        <w:t xml:space="preserve">takes advantage </w:t>
      </w:r>
      <w:r w:rsidR="00C95E25">
        <w:rPr>
          <w:rFonts w:asciiTheme="minorHAnsi" w:hAnsiTheme="minorHAnsi"/>
          <w:color w:val="auto"/>
        </w:rPr>
        <w:t xml:space="preserve">the physical properties </w:t>
      </w:r>
      <w:r w:rsidR="00B62C9C" w:rsidRPr="00B25226">
        <w:rPr>
          <w:rFonts w:asciiTheme="minorHAnsi" w:hAnsiTheme="minorHAnsi"/>
          <w:color w:val="auto"/>
        </w:rPr>
        <w:t xml:space="preserve">of </w:t>
      </w:r>
      <w:r w:rsidR="00A2281F" w:rsidRPr="00B25226">
        <w:rPr>
          <w:rFonts w:asciiTheme="minorHAnsi" w:hAnsiTheme="minorHAnsi"/>
          <w:color w:val="auto"/>
        </w:rPr>
        <w:t>lipid molecules in the sample</w:t>
      </w:r>
      <w:r w:rsidR="0059613E" w:rsidRPr="00B25226">
        <w:rPr>
          <w:rFonts w:asciiTheme="minorHAnsi" w:hAnsiTheme="minorHAnsi"/>
          <w:color w:val="auto"/>
        </w:rPr>
        <w:t xml:space="preserve"> to adsorb</w:t>
      </w:r>
      <w:r w:rsidR="00A2281F" w:rsidRPr="00B25226">
        <w:rPr>
          <w:rFonts w:asciiTheme="minorHAnsi" w:hAnsiTheme="minorHAnsi"/>
          <w:color w:val="auto"/>
        </w:rPr>
        <w:t xml:space="preserve"> t</w:t>
      </w:r>
      <w:r w:rsidR="0059613E" w:rsidRPr="00B25226">
        <w:rPr>
          <w:rFonts w:asciiTheme="minorHAnsi" w:hAnsiTheme="minorHAnsi"/>
          <w:color w:val="auto"/>
        </w:rPr>
        <w:t xml:space="preserve">o </w:t>
      </w:r>
      <w:r w:rsidR="00C95E25">
        <w:rPr>
          <w:rFonts w:asciiTheme="minorHAnsi" w:hAnsiTheme="minorHAnsi"/>
          <w:color w:val="auto"/>
        </w:rPr>
        <w:t>a</w:t>
      </w:r>
      <w:r w:rsidR="00A2281F" w:rsidRPr="00B25226">
        <w:rPr>
          <w:rFonts w:asciiTheme="minorHAnsi" w:hAnsiTheme="minorHAnsi"/>
          <w:color w:val="auto"/>
        </w:rPr>
        <w:t xml:space="preserve"> C18 silica column, this</w:t>
      </w:r>
      <w:r w:rsidR="00C95E25">
        <w:rPr>
          <w:rFonts w:asciiTheme="minorHAnsi" w:hAnsiTheme="minorHAnsi"/>
          <w:color w:val="auto"/>
        </w:rPr>
        <w:t xml:space="preserve"> strength of this</w:t>
      </w:r>
      <w:r w:rsidR="00A2281F" w:rsidRPr="00B25226">
        <w:rPr>
          <w:rFonts w:asciiTheme="minorHAnsi" w:hAnsiTheme="minorHAnsi"/>
          <w:color w:val="auto"/>
        </w:rPr>
        <w:t xml:space="preserve"> interaction changes as solvent flows through the column. </w:t>
      </w:r>
      <w:commentRangeStart w:id="68"/>
      <w:r w:rsidR="00A2281F" w:rsidRPr="00B25226">
        <w:rPr>
          <w:rFonts w:asciiTheme="minorHAnsi" w:hAnsiTheme="minorHAnsi"/>
          <w:color w:val="auto"/>
        </w:rPr>
        <w:t>The solvent concentration is graded mixture of 0.01% Acetic Acid in Methanol and 40% Hexanes in 2-Propanol.</w:t>
      </w:r>
      <w:r w:rsidR="00B62C9C" w:rsidRPr="00B25226">
        <w:rPr>
          <w:rFonts w:asciiTheme="minorHAnsi" w:hAnsiTheme="minorHAnsi"/>
          <w:color w:val="auto"/>
        </w:rPr>
        <w:t xml:space="preserve"> </w:t>
      </w:r>
      <w:commentRangeEnd w:id="68"/>
      <w:r w:rsidR="000E6FC0">
        <w:rPr>
          <w:rStyle w:val="CommentReference"/>
        </w:rPr>
        <w:commentReference w:id="68"/>
      </w:r>
      <w:r w:rsidR="00A2281F" w:rsidRPr="00B25226">
        <w:rPr>
          <w:rFonts w:asciiTheme="minorHAnsi" w:hAnsiTheme="minorHAnsi"/>
          <w:color w:val="auto"/>
        </w:rPr>
        <w:t xml:space="preserve">As the solvent gradient changes </w:t>
      </w:r>
      <w:r w:rsidR="00C95E25">
        <w:rPr>
          <w:rFonts w:asciiTheme="minorHAnsi" w:hAnsiTheme="minorHAnsi"/>
          <w:color w:val="auto"/>
        </w:rPr>
        <w:t>the lipid</w:t>
      </w:r>
      <w:r w:rsidR="00A2281F" w:rsidRPr="00B25226">
        <w:rPr>
          <w:rFonts w:asciiTheme="minorHAnsi" w:hAnsiTheme="minorHAnsi"/>
          <w:color w:val="auto"/>
        </w:rPr>
        <w:t xml:space="preserve"> molecules in the sample desorb from the column</w:t>
      </w:r>
      <w:r w:rsidR="00C95E25">
        <w:rPr>
          <w:rFonts w:asciiTheme="minorHAnsi" w:hAnsiTheme="minorHAnsi"/>
          <w:color w:val="auto"/>
        </w:rPr>
        <w:t xml:space="preserve"> </w:t>
      </w:r>
      <w:r w:rsidR="00A2281F" w:rsidRPr="00B25226">
        <w:rPr>
          <w:rFonts w:asciiTheme="minorHAnsi" w:hAnsiTheme="minorHAnsi"/>
          <w:color w:val="auto"/>
        </w:rPr>
        <w:t>flow into the ELSD wher</w:t>
      </w:r>
      <w:r w:rsidR="008C2228" w:rsidRPr="00B25226">
        <w:rPr>
          <w:rFonts w:asciiTheme="minorHAnsi" w:hAnsiTheme="minorHAnsi"/>
          <w:color w:val="auto"/>
        </w:rPr>
        <w:t>e they are nebulized, the solvent is evaporated and the amount of light scattered i</w:t>
      </w:r>
      <w:r w:rsidR="00C95E25">
        <w:rPr>
          <w:rFonts w:asciiTheme="minorHAnsi" w:hAnsiTheme="minorHAnsi"/>
          <w:color w:val="auto"/>
        </w:rPr>
        <w:t xml:space="preserve">s computed into a response peak. The response peak output of the ELSD can then be quantified by comparing it to the response peak of a standard concentration of </w:t>
      </w:r>
      <w:commentRangeStart w:id="69"/>
      <w:r w:rsidR="00C95E25">
        <w:rPr>
          <w:rFonts w:asciiTheme="minorHAnsi" w:hAnsiTheme="minorHAnsi"/>
          <w:color w:val="auto"/>
        </w:rPr>
        <w:t>triglycerides.</w:t>
      </w:r>
      <w:commentRangeEnd w:id="69"/>
      <w:r w:rsidR="000E6FC0">
        <w:rPr>
          <w:rStyle w:val="CommentReference"/>
        </w:rPr>
        <w:commentReference w:id="69"/>
      </w:r>
    </w:p>
    <w:p w14:paraId="6DD9C2C3" w14:textId="77777777" w:rsidR="00845FD5" w:rsidRPr="00B25226" w:rsidRDefault="00845FD5" w:rsidP="00845FD5">
      <w:pPr>
        <w:spacing w:line="480" w:lineRule="auto"/>
        <w:rPr>
          <w:rFonts w:asciiTheme="minorHAnsi" w:hAnsiTheme="minorHAnsi"/>
          <w:b/>
          <w:color w:val="auto"/>
        </w:rPr>
      </w:pPr>
    </w:p>
    <w:p w14:paraId="2E3B596D" w14:textId="7F7D5C1F" w:rsidR="0083044B" w:rsidRPr="00B25226" w:rsidRDefault="00845FD5">
      <w:pPr>
        <w:spacing w:line="480" w:lineRule="auto"/>
        <w:rPr>
          <w:rFonts w:asciiTheme="minorHAnsi" w:hAnsiTheme="minorHAnsi"/>
          <w:color w:val="auto"/>
        </w:rPr>
      </w:pPr>
      <w:commentRangeStart w:id="70"/>
      <w:r w:rsidRPr="00B25226">
        <w:rPr>
          <w:rFonts w:asciiTheme="minorHAnsi" w:hAnsiTheme="minorHAnsi"/>
          <w:b/>
          <w:color w:val="auto"/>
        </w:rPr>
        <w:lastRenderedPageBreak/>
        <w:t>Lipid Identification</w:t>
      </w:r>
      <w:commentRangeEnd w:id="70"/>
      <w:r w:rsidR="00704FF5" w:rsidRPr="00B25226">
        <w:rPr>
          <w:rStyle w:val="CommentReference"/>
          <w:color w:val="auto"/>
        </w:rPr>
        <w:commentReference w:id="70"/>
      </w:r>
      <w:r w:rsidRPr="00B25226">
        <w:rPr>
          <w:rFonts w:asciiTheme="minorHAnsi" w:hAnsiTheme="minorHAnsi"/>
          <w:b/>
          <w:color w:val="auto"/>
        </w:rPr>
        <w:t xml:space="preserve">: </w:t>
      </w:r>
      <w:r w:rsidRPr="00B25226">
        <w:rPr>
          <w:rFonts w:asciiTheme="minorHAnsi" w:hAnsiTheme="minorHAnsi"/>
          <w:color w:val="auto"/>
        </w:rPr>
        <w:t xml:space="preserve">To identify the </w:t>
      </w:r>
      <w:ins w:id="71" w:author="Dan Hahn" w:date="2017-08-28T13:32:00Z">
        <w:r w:rsidR="000E6FC0">
          <w:rPr>
            <w:rFonts w:asciiTheme="minorHAnsi" w:hAnsiTheme="minorHAnsi"/>
            <w:color w:val="auto"/>
          </w:rPr>
          <w:t xml:space="preserve">fatty acid components of the </w:t>
        </w:r>
      </w:ins>
      <w:r w:rsidRPr="00B25226">
        <w:rPr>
          <w:rFonts w:asciiTheme="minorHAnsi" w:hAnsiTheme="minorHAnsi"/>
          <w:color w:val="auto"/>
        </w:rPr>
        <w:t xml:space="preserve">triglycerides </w:t>
      </w:r>
      <w:r w:rsidR="00294841" w:rsidRPr="00B25226">
        <w:rPr>
          <w:rFonts w:asciiTheme="minorHAnsi" w:hAnsiTheme="minorHAnsi"/>
          <w:color w:val="auto"/>
        </w:rPr>
        <w:t>quantified by LC-ELSD</w:t>
      </w:r>
      <w:r w:rsidRPr="00B25226">
        <w:rPr>
          <w:rFonts w:asciiTheme="minorHAnsi" w:hAnsiTheme="minorHAnsi"/>
          <w:color w:val="auto"/>
        </w:rPr>
        <w:t xml:space="preserve">, the triglycerides in the </w:t>
      </w:r>
      <w:r w:rsidR="00C95E25">
        <w:rPr>
          <w:rFonts w:asciiTheme="minorHAnsi" w:hAnsiTheme="minorHAnsi"/>
          <w:color w:val="auto"/>
        </w:rPr>
        <w:t>total</w:t>
      </w:r>
      <w:r w:rsidRPr="00B25226">
        <w:rPr>
          <w:rFonts w:asciiTheme="minorHAnsi" w:hAnsiTheme="minorHAnsi"/>
          <w:color w:val="auto"/>
        </w:rPr>
        <w:t xml:space="preserve"> lipid extract will</w:t>
      </w:r>
      <w:r w:rsidR="00C95E25">
        <w:rPr>
          <w:rFonts w:asciiTheme="minorHAnsi" w:hAnsiTheme="minorHAnsi"/>
          <w:color w:val="auto"/>
        </w:rPr>
        <w:t xml:space="preserve"> need to first</w:t>
      </w:r>
      <w:r w:rsidRPr="00B25226">
        <w:rPr>
          <w:rFonts w:asciiTheme="minorHAnsi" w:hAnsiTheme="minorHAnsi"/>
          <w:color w:val="auto"/>
        </w:rPr>
        <w:t xml:space="preserve"> be converted </w:t>
      </w:r>
      <w:r w:rsidR="00C95E25">
        <w:rPr>
          <w:rFonts w:asciiTheme="minorHAnsi" w:hAnsiTheme="minorHAnsi"/>
          <w:color w:val="auto"/>
        </w:rPr>
        <w:t>in</w:t>
      </w:r>
      <w:r w:rsidR="00294841" w:rsidRPr="00B25226">
        <w:rPr>
          <w:rFonts w:asciiTheme="minorHAnsi" w:hAnsiTheme="minorHAnsi"/>
          <w:color w:val="auto"/>
        </w:rPr>
        <w:t>to</w:t>
      </w:r>
      <w:r w:rsidRPr="00B25226">
        <w:rPr>
          <w:rFonts w:asciiTheme="minorHAnsi" w:hAnsiTheme="minorHAnsi"/>
          <w:color w:val="auto"/>
        </w:rPr>
        <w:t xml:space="preserve"> fatty acid methyl esters (FAME</w:t>
      </w:r>
      <w:r w:rsidR="00294841" w:rsidRPr="00B25226">
        <w:rPr>
          <w:rFonts w:asciiTheme="minorHAnsi" w:hAnsiTheme="minorHAnsi"/>
          <w:color w:val="auto"/>
        </w:rPr>
        <w:t>s</w:t>
      </w:r>
      <w:r w:rsidRPr="00B25226">
        <w:rPr>
          <w:rFonts w:asciiTheme="minorHAnsi" w:hAnsiTheme="minorHAnsi"/>
          <w:color w:val="auto"/>
        </w:rPr>
        <w:t>).</w:t>
      </w:r>
      <w:r w:rsidR="00871BC3" w:rsidRPr="00B25226">
        <w:rPr>
          <w:rFonts w:asciiTheme="minorHAnsi" w:hAnsiTheme="minorHAnsi"/>
          <w:color w:val="auto"/>
        </w:rPr>
        <w:t xml:space="preserve"> </w:t>
      </w:r>
      <w:commentRangeStart w:id="72"/>
      <w:r w:rsidR="00871BC3" w:rsidRPr="00B25226">
        <w:rPr>
          <w:rFonts w:asciiTheme="minorHAnsi" w:hAnsiTheme="minorHAnsi"/>
          <w:color w:val="auto"/>
        </w:rPr>
        <w:t xml:space="preserve">Cohorts of 4 </w:t>
      </w:r>
      <w:proofErr w:type="gramStart"/>
      <w:r w:rsidR="00871BC3" w:rsidRPr="00B25226">
        <w:rPr>
          <w:rFonts w:asciiTheme="minorHAnsi" w:hAnsiTheme="minorHAnsi"/>
          <w:color w:val="auto"/>
        </w:rPr>
        <w:t>lipid</w:t>
      </w:r>
      <w:commentRangeEnd w:id="72"/>
      <w:proofErr w:type="gramEnd"/>
      <w:r w:rsidR="000E6FC0">
        <w:rPr>
          <w:rStyle w:val="CommentReference"/>
        </w:rPr>
        <w:commentReference w:id="72"/>
      </w:r>
      <w:r w:rsidR="00C95E25">
        <w:rPr>
          <w:rFonts w:asciiTheme="minorHAnsi" w:hAnsiTheme="minorHAnsi"/>
          <w:color w:val="auto"/>
        </w:rPr>
        <w:t xml:space="preserve"> samples</w:t>
      </w:r>
      <w:r w:rsidR="00871BC3" w:rsidRPr="00B25226">
        <w:rPr>
          <w:rFonts w:asciiTheme="minorHAnsi" w:hAnsiTheme="minorHAnsi"/>
          <w:color w:val="auto"/>
        </w:rPr>
        <w:t xml:space="preserve"> from each strain and from each photoperiod treatment will be esterified and 4 blank samples will be used to characterize the </w:t>
      </w:r>
      <w:ins w:id="73" w:author="Dan Hahn" w:date="2017-08-28T13:32:00Z">
        <w:r w:rsidR="000E6FC0">
          <w:rPr>
            <w:rFonts w:asciiTheme="minorHAnsi" w:hAnsiTheme="minorHAnsi"/>
            <w:color w:val="auto"/>
          </w:rPr>
          <w:t xml:space="preserve">extent to which any background lipid contaminants may be present in our extraction method. </w:t>
        </w:r>
      </w:ins>
      <w:del w:id="74" w:author="Dan Hahn" w:date="2017-08-28T13:33:00Z">
        <w:r w:rsidR="00871BC3" w:rsidRPr="00B25226" w:rsidDel="000E6FC0">
          <w:rPr>
            <w:rFonts w:asciiTheme="minorHAnsi" w:hAnsiTheme="minorHAnsi"/>
            <w:color w:val="auto"/>
          </w:rPr>
          <w:delText xml:space="preserve">background effects of the extraction method. </w:delText>
        </w:r>
      </w:del>
      <w:r w:rsidR="00871BC3" w:rsidRPr="00B25226">
        <w:rPr>
          <w:rFonts w:asciiTheme="minorHAnsi" w:hAnsiTheme="minorHAnsi"/>
          <w:color w:val="auto"/>
        </w:rPr>
        <w:t xml:space="preserve">The efficiency of the esterification will be determined using </w:t>
      </w:r>
      <w:commentRangeStart w:id="75"/>
      <w:proofErr w:type="spellStart"/>
      <w:r w:rsidR="00871BC3" w:rsidRPr="00B25226">
        <w:rPr>
          <w:rFonts w:asciiTheme="minorHAnsi" w:hAnsiTheme="minorHAnsi"/>
          <w:color w:val="auto"/>
        </w:rPr>
        <w:t>triheptadecanoic</w:t>
      </w:r>
      <w:proofErr w:type="spellEnd"/>
      <w:r w:rsidR="00871BC3" w:rsidRPr="00B25226">
        <w:rPr>
          <w:rFonts w:asciiTheme="minorHAnsi" w:hAnsiTheme="minorHAnsi"/>
          <w:color w:val="auto"/>
        </w:rPr>
        <w:t xml:space="preserve"> acid, a spike-in standard obtained from Sigma Millipore</w:t>
      </w:r>
      <w:commentRangeEnd w:id="75"/>
      <w:r w:rsidR="000E6FC0">
        <w:rPr>
          <w:rStyle w:val="CommentReference"/>
        </w:rPr>
        <w:commentReference w:id="75"/>
      </w:r>
      <w:r w:rsidR="00871BC3" w:rsidRPr="00B25226">
        <w:rPr>
          <w:rFonts w:asciiTheme="minorHAnsi" w:hAnsiTheme="minorHAnsi"/>
          <w:color w:val="auto"/>
        </w:rPr>
        <w:t xml:space="preserve">. Triglycerides in the total </w:t>
      </w:r>
      <w:r w:rsidRPr="00B25226">
        <w:rPr>
          <w:rFonts w:asciiTheme="minorHAnsi" w:hAnsiTheme="minorHAnsi"/>
          <w:color w:val="auto"/>
        </w:rPr>
        <w:t>lipid extract will be methylated via base-catalyzed esterification</w:t>
      </w:r>
      <w:r w:rsidR="00871BC3" w:rsidRPr="00B25226">
        <w:rPr>
          <w:rFonts w:asciiTheme="minorHAnsi" w:hAnsiTheme="minorHAnsi"/>
          <w:color w:val="auto"/>
        </w:rPr>
        <w:t xml:space="preserve"> with an acid catalyzed work-up</w:t>
      </w:r>
      <w:r w:rsidRPr="00B25226">
        <w:rPr>
          <w:rFonts w:asciiTheme="minorHAnsi" w:hAnsiTheme="minorHAnsi"/>
          <w:color w:val="auto"/>
        </w:rPr>
        <w:t xml:space="preserve"> </w:t>
      </w:r>
      <w:r w:rsidR="00294841" w:rsidRPr="00B25226">
        <w:rPr>
          <w:rFonts w:asciiTheme="minorHAnsi" w:hAnsiTheme="minorHAnsi"/>
          <w:color w:val="auto"/>
        </w:rPr>
        <w:fldChar w:fldCharType="begin" w:fldLock="1"/>
      </w:r>
      <w:r w:rsidR="00C17895" w:rsidRPr="00B25226">
        <w:rPr>
          <w:rFonts w:asciiTheme="minorHAnsi" w:hAnsiTheme="minorHAnsi"/>
          <w:color w:val="auto"/>
        </w:rPr>
        <w:instrText>ADDIN CSL_CITATION { "citationItems" : [ { "id" : "ITEM-1", "itemData" : { "DOI" : "10.1007/BF02540534", "author" : [ { "dropping-particle" : "", "family" : "Liu", "given" : "Ke-Shun",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biologcal materials", "type" : "article-journal", "volume" : "71" }, "uris" : [ "http://www.mendeley.com/documents/?uuid=053d8bf5-4e5f-4340-8181-e1b5ffd4e740" ] }, { "id" : "ITEM-2", "itemData" : { "author" : [ { "dropping-particle" : "", "family" : "Christie", "given" : "W W", "non-dropping-particle" : "", "parse-names" : false, "suffix" : "" }, { "dropping-particle" : "", "family" : "Christie", "given" : "William W", "non-dropping-particle" : "", "parse-names" : false, "suffix" : "" } ],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and Christie 1993, Liu 1994)", "plainTextFormattedCitation" : "(Christie and Christie 1993, Liu 1994)", "previouslyFormattedCitation" : "(Christie and Christie 1993, Liu 1994)" }, "properties" : { "noteIndex" : 0 }, "schema" : "https://github.com/citation-style-language/schema/raw/master/csl-citation.json" }</w:instrText>
      </w:r>
      <w:r w:rsidR="00294841" w:rsidRPr="00B25226">
        <w:rPr>
          <w:rFonts w:asciiTheme="minorHAnsi" w:hAnsiTheme="minorHAnsi"/>
          <w:color w:val="auto"/>
        </w:rPr>
        <w:fldChar w:fldCharType="separate"/>
      </w:r>
      <w:r w:rsidR="00EA08D8" w:rsidRPr="00B25226">
        <w:rPr>
          <w:rFonts w:asciiTheme="minorHAnsi" w:hAnsiTheme="minorHAnsi"/>
          <w:noProof/>
          <w:color w:val="auto"/>
        </w:rPr>
        <w:t>(Christie and Christie 1993, Liu 1994)</w:t>
      </w:r>
      <w:r w:rsidR="00294841" w:rsidRPr="00B25226">
        <w:rPr>
          <w:rFonts w:asciiTheme="minorHAnsi" w:hAnsiTheme="minorHAnsi"/>
          <w:color w:val="auto"/>
        </w:rPr>
        <w:fldChar w:fldCharType="end"/>
      </w:r>
      <w:r w:rsidR="00EA08D8" w:rsidRPr="00B25226">
        <w:rPr>
          <w:rFonts w:asciiTheme="minorHAnsi" w:hAnsiTheme="minorHAnsi"/>
          <w:color w:val="auto"/>
        </w:rPr>
        <w:t>.</w:t>
      </w:r>
      <w:r w:rsidRPr="00B25226">
        <w:rPr>
          <w:rFonts w:asciiTheme="minorHAnsi" w:hAnsiTheme="minorHAnsi"/>
          <w:color w:val="auto"/>
        </w:rPr>
        <w:t xml:space="preserve"> </w:t>
      </w:r>
      <w:r w:rsidR="006D1A7B" w:rsidRPr="00B25226">
        <w:rPr>
          <w:rFonts w:asciiTheme="minorHAnsi" w:hAnsiTheme="minorHAnsi"/>
          <w:color w:val="auto"/>
        </w:rPr>
        <w:t>E</w:t>
      </w:r>
      <w:r w:rsidR="00EA08D8" w:rsidRPr="00B25226">
        <w:rPr>
          <w:rFonts w:asciiTheme="minorHAnsi" w:hAnsiTheme="minorHAnsi"/>
          <w:color w:val="auto"/>
        </w:rPr>
        <w:t>xtracted lipids</w:t>
      </w:r>
      <w:r w:rsidR="006D1A7B" w:rsidRPr="00B25226">
        <w:rPr>
          <w:rFonts w:asciiTheme="minorHAnsi" w:hAnsiTheme="minorHAnsi"/>
          <w:color w:val="auto"/>
        </w:rPr>
        <w:t xml:space="preserve"> </w:t>
      </w:r>
      <w:r w:rsidR="00C95E25">
        <w:rPr>
          <w:rFonts w:asciiTheme="minorHAnsi" w:hAnsiTheme="minorHAnsi"/>
          <w:color w:val="auto"/>
        </w:rPr>
        <w:t>will be</w:t>
      </w:r>
      <w:r w:rsidR="006D1A7B" w:rsidRPr="00B25226">
        <w:rPr>
          <w:rFonts w:asciiTheme="minorHAnsi" w:hAnsiTheme="minorHAnsi"/>
          <w:color w:val="auto"/>
        </w:rPr>
        <w:t xml:space="preserve"> mixed in a solution of 10M </w:t>
      </w:r>
      <w:proofErr w:type="spellStart"/>
      <w:r w:rsidR="006D1A7B" w:rsidRPr="00B25226">
        <w:rPr>
          <w:rFonts w:asciiTheme="minorHAnsi" w:hAnsiTheme="minorHAnsi"/>
          <w:color w:val="auto"/>
        </w:rPr>
        <w:t>m</w:t>
      </w:r>
      <w:r w:rsidRPr="00B25226">
        <w:rPr>
          <w:rFonts w:asciiTheme="minorHAnsi" w:hAnsiTheme="minorHAnsi"/>
          <w:color w:val="auto"/>
        </w:rPr>
        <w:t>ethan</w:t>
      </w:r>
      <w:r w:rsidR="006D1A7B" w:rsidRPr="00B25226">
        <w:rPr>
          <w:rFonts w:asciiTheme="minorHAnsi" w:hAnsiTheme="minorHAnsi"/>
          <w:color w:val="auto"/>
        </w:rPr>
        <w:t>olic</w:t>
      </w:r>
      <w:proofErr w:type="spellEnd"/>
      <w:r w:rsidR="006D1A7B" w:rsidRPr="00B25226">
        <w:rPr>
          <w:rFonts w:asciiTheme="minorHAnsi" w:hAnsiTheme="minorHAnsi"/>
          <w:color w:val="auto"/>
        </w:rPr>
        <w:t xml:space="preserve"> potassium h</w:t>
      </w:r>
      <w:r w:rsidRPr="00B25226">
        <w:rPr>
          <w:rFonts w:asciiTheme="minorHAnsi" w:hAnsiTheme="minorHAnsi"/>
          <w:color w:val="auto"/>
        </w:rPr>
        <w:t xml:space="preserve">ydroxide </w:t>
      </w:r>
      <w:r w:rsidR="006D1A7B" w:rsidRPr="00B25226">
        <w:rPr>
          <w:rFonts w:asciiTheme="minorHAnsi" w:hAnsiTheme="minorHAnsi"/>
          <w:color w:val="auto"/>
        </w:rPr>
        <w:t>at 55</w:t>
      </w:r>
      <w:r w:rsidR="006D1A7B" w:rsidRPr="00B25226">
        <w:rPr>
          <w:color w:val="auto"/>
        </w:rPr>
        <w:t>°</w:t>
      </w:r>
      <w:r w:rsidR="006D1A7B" w:rsidRPr="00B25226">
        <w:rPr>
          <w:rFonts w:asciiTheme="minorHAnsi" w:hAnsiTheme="minorHAnsi"/>
          <w:color w:val="auto"/>
        </w:rPr>
        <w:t xml:space="preserve">C </w:t>
      </w:r>
      <w:r w:rsidRPr="00B25226">
        <w:rPr>
          <w:rFonts w:asciiTheme="minorHAnsi" w:hAnsiTheme="minorHAnsi"/>
          <w:color w:val="auto"/>
        </w:rPr>
        <w:t xml:space="preserve">for </w:t>
      </w:r>
      <w:r w:rsidR="00166A5E" w:rsidRPr="00B25226">
        <w:rPr>
          <w:rFonts w:asciiTheme="minorHAnsi" w:hAnsiTheme="minorHAnsi"/>
          <w:color w:val="auto"/>
        </w:rPr>
        <w:t>thirty</w:t>
      </w:r>
      <w:r w:rsidR="006D1A7B" w:rsidRPr="00B25226">
        <w:rPr>
          <w:rFonts w:asciiTheme="minorHAnsi" w:hAnsiTheme="minorHAnsi"/>
          <w:color w:val="auto"/>
        </w:rPr>
        <w:t xml:space="preserve"> minutes in a </w:t>
      </w:r>
      <w:r w:rsidR="000B27B9" w:rsidRPr="00B25226">
        <w:rPr>
          <w:rFonts w:asciiTheme="minorHAnsi" w:hAnsiTheme="minorHAnsi"/>
          <w:color w:val="auto"/>
        </w:rPr>
        <w:t>capped</w:t>
      </w:r>
      <w:r w:rsidR="006D1A7B" w:rsidRPr="00B25226">
        <w:rPr>
          <w:rFonts w:asciiTheme="minorHAnsi" w:hAnsiTheme="minorHAnsi"/>
          <w:color w:val="auto"/>
        </w:rPr>
        <w:t xml:space="preserve"> vial. </w:t>
      </w:r>
      <w:r w:rsidR="000B27B9" w:rsidRPr="00B25226">
        <w:rPr>
          <w:rFonts w:asciiTheme="minorHAnsi" w:hAnsiTheme="minorHAnsi"/>
          <w:color w:val="auto"/>
        </w:rPr>
        <w:t>T</w:t>
      </w:r>
      <w:r w:rsidRPr="00B25226">
        <w:rPr>
          <w:rFonts w:asciiTheme="minorHAnsi" w:hAnsiTheme="minorHAnsi"/>
          <w:color w:val="auto"/>
        </w:rPr>
        <w:t xml:space="preserve">he </w:t>
      </w:r>
      <w:r w:rsidR="000B27B9" w:rsidRPr="00B25226">
        <w:rPr>
          <w:rFonts w:asciiTheme="minorHAnsi" w:hAnsiTheme="minorHAnsi"/>
          <w:color w:val="auto"/>
        </w:rPr>
        <w:t xml:space="preserve">capped and </w:t>
      </w:r>
      <w:r w:rsidR="006D1A7B" w:rsidRPr="00B25226">
        <w:rPr>
          <w:rFonts w:asciiTheme="minorHAnsi" w:hAnsiTheme="minorHAnsi"/>
          <w:color w:val="auto"/>
        </w:rPr>
        <w:t xml:space="preserve">heated </w:t>
      </w:r>
      <w:r w:rsidRPr="00B25226">
        <w:rPr>
          <w:rFonts w:asciiTheme="minorHAnsi" w:hAnsiTheme="minorHAnsi"/>
          <w:color w:val="auto"/>
        </w:rPr>
        <w:t xml:space="preserve">solution </w:t>
      </w:r>
      <w:r w:rsidR="00C95E25">
        <w:rPr>
          <w:rFonts w:asciiTheme="minorHAnsi" w:hAnsiTheme="minorHAnsi"/>
          <w:color w:val="auto"/>
        </w:rPr>
        <w:t xml:space="preserve">will be </w:t>
      </w:r>
      <w:r w:rsidRPr="00B25226">
        <w:rPr>
          <w:rFonts w:asciiTheme="minorHAnsi" w:hAnsiTheme="minorHAnsi"/>
          <w:color w:val="auto"/>
        </w:rPr>
        <w:t xml:space="preserve">vortexed </w:t>
      </w:r>
      <w:r w:rsidR="006D1A7B" w:rsidRPr="00B25226">
        <w:rPr>
          <w:rFonts w:asciiTheme="minorHAnsi" w:hAnsiTheme="minorHAnsi"/>
          <w:color w:val="auto"/>
        </w:rPr>
        <w:t>for two minutes</w:t>
      </w:r>
      <w:ins w:id="76" w:author="Dan Hahn" w:date="2017-08-28T13:33:00Z">
        <w:r w:rsidR="000E6FC0">
          <w:rPr>
            <w:rFonts w:asciiTheme="minorHAnsi" w:hAnsiTheme="minorHAnsi"/>
            <w:color w:val="auto"/>
          </w:rPr>
          <w:t>, then</w:t>
        </w:r>
      </w:ins>
      <w:del w:id="77" w:author="Dan Hahn" w:date="2017-08-28T13:33:00Z">
        <w:r w:rsidR="006D1A7B" w:rsidRPr="00B25226" w:rsidDel="000E6FC0">
          <w:rPr>
            <w:rFonts w:asciiTheme="minorHAnsi" w:hAnsiTheme="minorHAnsi"/>
            <w:color w:val="auto"/>
          </w:rPr>
          <w:delText xml:space="preserve"> </w:delText>
        </w:r>
        <w:r w:rsidRPr="00B25226" w:rsidDel="000E6FC0">
          <w:rPr>
            <w:rFonts w:asciiTheme="minorHAnsi" w:hAnsiTheme="minorHAnsi"/>
            <w:color w:val="auto"/>
          </w:rPr>
          <w:delText>and</w:delText>
        </w:r>
      </w:del>
      <w:r w:rsidRPr="00B25226">
        <w:rPr>
          <w:rFonts w:asciiTheme="minorHAnsi" w:hAnsiTheme="minorHAnsi"/>
          <w:color w:val="auto"/>
        </w:rPr>
        <w:t xml:space="preserve"> cooled on ice</w:t>
      </w:r>
      <w:r w:rsidR="006D1A7B" w:rsidRPr="00B25226">
        <w:rPr>
          <w:rFonts w:asciiTheme="minorHAnsi" w:hAnsiTheme="minorHAnsi"/>
          <w:color w:val="auto"/>
        </w:rPr>
        <w:t xml:space="preserve"> for five minutes</w:t>
      </w:r>
      <w:r w:rsidRPr="00B25226">
        <w:rPr>
          <w:rFonts w:asciiTheme="minorHAnsi" w:hAnsiTheme="minorHAnsi"/>
          <w:color w:val="auto"/>
        </w:rPr>
        <w:t>. While still on ice,</w:t>
      </w:r>
      <w:r w:rsidR="006D1A7B" w:rsidRPr="00B25226">
        <w:rPr>
          <w:rFonts w:asciiTheme="minorHAnsi" w:hAnsiTheme="minorHAnsi"/>
          <w:color w:val="auto"/>
        </w:rPr>
        <w:t xml:space="preserve"> the vial </w:t>
      </w:r>
      <w:r w:rsidR="00C95E25">
        <w:rPr>
          <w:rFonts w:asciiTheme="minorHAnsi" w:hAnsiTheme="minorHAnsi"/>
          <w:color w:val="auto"/>
        </w:rPr>
        <w:t>will then be</w:t>
      </w:r>
      <w:r w:rsidR="006D1A7B" w:rsidRPr="00B25226">
        <w:rPr>
          <w:rFonts w:asciiTheme="minorHAnsi" w:hAnsiTheme="minorHAnsi"/>
          <w:color w:val="auto"/>
        </w:rPr>
        <w:t xml:space="preserve"> uncapped and</w:t>
      </w:r>
      <w:r w:rsidRPr="00B25226">
        <w:rPr>
          <w:rFonts w:asciiTheme="minorHAnsi" w:hAnsiTheme="minorHAnsi"/>
          <w:color w:val="auto"/>
        </w:rPr>
        <w:t xml:space="preserve"> 12M sulfuric acid </w:t>
      </w:r>
      <w:commentRangeStart w:id="78"/>
      <w:del w:id="79" w:author="Dan Hahn" w:date="2017-08-28T13:34:00Z">
        <w:r w:rsidR="006D1A7B" w:rsidRPr="00B25226" w:rsidDel="000E6FC0">
          <w:rPr>
            <w:rFonts w:asciiTheme="minorHAnsi" w:hAnsiTheme="minorHAnsi"/>
            <w:color w:val="auto"/>
          </w:rPr>
          <w:delText xml:space="preserve">is </w:delText>
        </w:r>
      </w:del>
      <w:ins w:id="80" w:author="Dan Hahn" w:date="2017-08-28T13:34:00Z">
        <w:r w:rsidR="000E6FC0">
          <w:rPr>
            <w:rFonts w:asciiTheme="minorHAnsi" w:hAnsiTheme="minorHAnsi"/>
            <w:color w:val="auto"/>
          </w:rPr>
          <w:t>will be</w:t>
        </w:r>
        <w:r w:rsidR="000E6FC0" w:rsidRPr="00B25226">
          <w:rPr>
            <w:rFonts w:asciiTheme="minorHAnsi" w:hAnsiTheme="minorHAnsi"/>
            <w:color w:val="auto"/>
          </w:rPr>
          <w:t xml:space="preserve"> </w:t>
        </w:r>
        <w:commentRangeEnd w:id="78"/>
        <w:r w:rsidR="000E6FC0">
          <w:rPr>
            <w:rStyle w:val="CommentReference"/>
          </w:rPr>
          <w:commentReference w:id="78"/>
        </w:r>
      </w:ins>
      <w:r w:rsidR="006D1A7B" w:rsidRPr="00B25226">
        <w:rPr>
          <w:rFonts w:asciiTheme="minorHAnsi" w:hAnsiTheme="minorHAnsi"/>
          <w:color w:val="auto"/>
        </w:rPr>
        <w:t>added to neutralize the KOH and terminate the reaction.</w:t>
      </w:r>
      <w:r w:rsidR="00166A5E" w:rsidRPr="00B25226">
        <w:rPr>
          <w:rFonts w:asciiTheme="minorHAnsi" w:hAnsiTheme="minorHAnsi"/>
          <w:color w:val="auto"/>
        </w:rPr>
        <w:t xml:space="preserve"> After the reaction is terminated </w:t>
      </w:r>
      <w:del w:id="81" w:author="Dan Hahn" w:date="2017-08-28T13:34:00Z">
        <w:r w:rsidR="00166A5E" w:rsidRPr="00B25226" w:rsidDel="000E6FC0">
          <w:rPr>
            <w:rFonts w:asciiTheme="minorHAnsi" w:hAnsiTheme="minorHAnsi"/>
            <w:color w:val="auto"/>
          </w:rPr>
          <w:delText xml:space="preserve">exactly </w:delText>
        </w:r>
      </w:del>
      <w:r w:rsidR="00166A5E" w:rsidRPr="00B25226">
        <w:rPr>
          <w:rFonts w:asciiTheme="minorHAnsi" w:hAnsiTheme="minorHAnsi"/>
          <w:color w:val="auto"/>
        </w:rPr>
        <w:t>3</w:t>
      </w:r>
      <w:r w:rsidRPr="00B25226">
        <w:rPr>
          <w:rFonts w:asciiTheme="minorHAnsi" w:hAnsiTheme="minorHAnsi"/>
          <w:color w:val="auto"/>
        </w:rPr>
        <w:t xml:space="preserve"> mL of hexanes will be added</w:t>
      </w:r>
      <w:r w:rsidR="00166A5E" w:rsidRPr="00B25226">
        <w:rPr>
          <w:rFonts w:asciiTheme="minorHAnsi" w:hAnsiTheme="minorHAnsi"/>
          <w:color w:val="auto"/>
        </w:rPr>
        <w:t xml:space="preserve"> into the reaction vial to solubilize the FAMEs. The hexane layer will then be decanted</w:t>
      </w:r>
      <w:r w:rsidR="000808EF" w:rsidRPr="00B25226">
        <w:rPr>
          <w:rFonts w:asciiTheme="minorHAnsi" w:hAnsiTheme="minorHAnsi"/>
          <w:color w:val="auto"/>
        </w:rPr>
        <w:t xml:space="preserve"> and any water species formed by the esterification procedure will be precipitated out of solution using </w:t>
      </w:r>
      <w:r w:rsidRPr="00B25226">
        <w:rPr>
          <w:rFonts w:asciiTheme="minorHAnsi" w:hAnsiTheme="minorHAnsi"/>
          <w:color w:val="auto"/>
        </w:rPr>
        <w:t>sodium sulfate</w:t>
      </w:r>
      <w:r w:rsidR="000808EF" w:rsidRPr="00B25226">
        <w:rPr>
          <w:rFonts w:asciiTheme="minorHAnsi" w:hAnsiTheme="minorHAnsi"/>
          <w:color w:val="auto"/>
        </w:rPr>
        <w:t xml:space="preserve">. Identification of the methyl ester species will be accomplished using Gas-Liquid Chromatography (GC) coupled with a Flame Ionization Detector (FID). </w:t>
      </w:r>
      <w:r w:rsidRPr="00B25226">
        <w:rPr>
          <w:rFonts w:asciiTheme="minorHAnsi" w:hAnsiTheme="minorHAnsi"/>
          <w:color w:val="auto"/>
        </w:rPr>
        <w:t>GC-FID</w:t>
      </w:r>
      <w:r w:rsidR="000808EF" w:rsidRPr="00B25226">
        <w:rPr>
          <w:rFonts w:asciiTheme="minorHAnsi" w:hAnsiTheme="minorHAnsi"/>
          <w:color w:val="auto"/>
        </w:rPr>
        <w:t xml:space="preserve"> separates each FAME by taking advantage of the</w:t>
      </w:r>
      <w:r w:rsidR="00820F22">
        <w:rPr>
          <w:rFonts w:asciiTheme="minorHAnsi" w:hAnsiTheme="minorHAnsi"/>
          <w:color w:val="auto"/>
        </w:rPr>
        <w:t xml:space="preserve"> specific interactions between different </w:t>
      </w:r>
      <w:r w:rsidR="000808EF" w:rsidRPr="00B25226">
        <w:rPr>
          <w:rFonts w:asciiTheme="minorHAnsi" w:hAnsiTheme="minorHAnsi"/>
          <w:color w:val="auto"/>
        </w:rPr>
        <w:t xml:space="preserve">FAMEs </w:t>
      </w:r>
      <w:r w:rsidR="00820F22">
        <w:rPr>
          <w:rFonts w:asciiTheme="minorHAnsi" w:hAnsiTheme="minorHAnsi"/>
          <w:color w:val="auto"/>
        </w:rPr>
        <w:t xml:space="preserve">and </w:t>
      </w:r>
      <w:r w:rsidR="001D3B27" w:rsidRPr="00B25226">
        <w:rPr>
          <w:rFonts w:asciiTheme="minorHAnsi" w:hAnsiTheme="minorHAnsi"/>
          <w:color w:val="auto"/>
        </w:rPr>
        <w:t xml:space="preserve">the packing material </w:t>
      </w:r>
      <w:r w:rsidR="00820F22">
        <w:rPr>
          <w:rFonts w:asciiTheme="minorHAnsi" w:hAnsiTheme="minorHAnsi"/>
          <w:color w:val="auto"/>
        </w:rPr>
        <w:t xml:space="preserve">in </w:t>
      </w:r>
      <w:r w:rsidR="001D3B27" w:rsidRPr="00B25226">
        <w:rPr>
          <w:rFonts w:asciiTheme="minorHAnsi" w:hAnsiTheme="minorHAnsi"/>
          <w:color w:val="auto"/>
        </w:rPr>
        <w:t>a DB-WAX capillary</w:t>
      </w:r>
      <w:r w:rsidR="000808EF" w:rsidRPr="00B25226">
        <w:rPr>
          <w:rFonts w:asciiTheme="minorHAnsi" w:hAnsiTheme="minorHAnsi"/>
          <w:color w:val="auto"/>
        </w:rPr>
        <w:t xml:space="preserve"> column.</w:t>
      </w:r>
      <w:r w:rsidR="001D3B27" w:rsidRPr="00B25226">
        <w:rPr>
          <w:rFonts w:asciiTheme="minorHAnsi" w:hAnsiTheme="minorHAnsi"/>
          <w:color w:val="auto"/>
        </w:rPr>
        <w:t xml:space="preserve"> The </w:t>
      </w:r>
      <w:r w:rsidR="00820F22">
        <w:rPr>
          <w:rFonts w:asciiTheme="minorHAnsi" w:hAnsiTheme="minorHAnsi"/>
          <w:color w:val="auto"/>
        </w:rPr>
        <w:t>FAMEs in the sample adsorb</w:t>
      </w:r>
      <w:r w:rsidR="001D3B27" w:rsidRPr="00B25226">
        <w:rPr>
          <w:rFonts w:asciiTheme="minorHAnsi" w:hAnsiTheme="minorHAnsi"/>
          <w:color w:val="auto"/>
        </w:rPr>
        <w:t xml:space="preserve"> onto the column and inert g</w:t>
      </w:r>
      <w:r w:rsidR="00820F22">
        <w:rPr>
          <w:rFonts w:asciiTheme="minorHAnsi" w:hAnsiTheme="minorHAnsi"/>
          <w:color w:val="auto"/>
        </w:rPr>
        <w:t xml:space="preserve">as flows through the column. Over time, </w:t>
      </w:r>
      <w:r w:rsidR="001D3B27" w:rsidRPr="00B25226">
        <w:rPr>
          <w:rFonts w:asciiTheme="minorHAnsi" w:hAnsiTheme="minorHAnsi"/>
          <w:color w:val="auto"/>
        </w:rPr>
        <w:t xml:space="preserve">the column temperature increases </w:t>
      </w:r>
      <w:r w:rsidR="00820F22">
        <w:rPr>
          <w:rFonts w:asciiTheme="minorHAnsi" w:hAnsiTheme="minorHAnsi"/>
          <w:color w:val="auto"/>
        </w:rPr>
        <w:t xml:space="preserve">and </w:t>
      </w:r>
      <w:r w:rsidR="001D3B27" w:rsidRPr="00B25226">
        <w:rPr>
          <w:rFonts w:asciiTheme="minorHAnsi" w:hAnsiTheme="minorHAnsi"/>
          <w:color w:val="auto"/>
        </w:rPr>
        <w:t>the FAME m</w:t>
      </w:r>
      <w:r w:rsidR="00820F22">
        <w:rPr>
          <w:rFonts w:asciiTheme="minorHAnsi" w:hAnsiTheme="minorHAnsi"/>
          <w:color w:val="auto"/>
        </w:rPr>
        <w:t>olecules desorb from the column</w:t>
      </w:r>
      <w:r w:rsidR="001D3B27" w:rsidRPr="00B25226">
        <w:rPr>
          <w:rFonts w:asciiTheme="minorHAnsi" w:hAnsiTheme="minorHAnsi"/>
          <w:color w:val="auto"/>
        </w:rPr>
        <w:t xml:space="preserve"> based on their molecular composition and </w:t>
      </w:r>
      <w:r w:rsidR="001D3B27" w:rsidRPr="00B25226">
        <w:rPr>
          <w:rFonts w:asciiTheme="minorHAnsi" w:hAnsiTheme="minorHAnsi"/>
          <w:color w:val="auto"/>
        </w:rPr>
        <w:lastRenderedPageBreak/>
        <w:t>the inert gas carries them to the detector. At the detector</w:t>
      </w:r>
      <w:r w:rsidR="00704FF5" w:rsidRPr="00B25226">
        <w:rPr>
          <w:rFonts w:asciiTheme="minorHAnsi" w:hAnsiTheme="minorHAnsi"/>
          <w:color w:val="auto"/>
        </w:rPr>
        <w:t>,</w:t>
      </w:r>
      <w:r w:rsidR="001D3B27" w:rsidRPr="00B25226">
        <w:rPr>
          <w:rFonts w:asciiTheme="minorHAnsi" w:hAnsiTheme="minorHAnsi"/>
          <w:color w:val="auto"/>
        </w:rPr>
        <w:t xml:space="preserve"> </w:t>
      </w:r>
      <w:r w:rsidR="00704FF5" w:rsidRPr="00B25226">
        <w:rPr>
          <w:rFonts w:asciiTheme="minorHAnsi" w:hAnsiTheme="minorHAnsi"/>
          <w:color w:val="auto"/>
        </w:rPr>
        <w:t xml:space="preserve">retention time is recorded and </w:t>
      </w:r>
      <w:r w:rsidR="00820F22">
        <w:rPr>
          <w:rFonts w:asciiTheme="minorHAnsi" w:hAnsiTheme="minorHAnsi"/>
          <w:color w:val="auto"/>
        </w:rPr>
        <w:t xml:space="preserve">each FAME molecule is ionized and the intensity </w:t>
      </w:r>
      <w:r w:rsidR="00704FF5" w:rsidRPr="00B25226">
        <w:rPr>
          <w:rFonts w:asciiTheme="minorHAnsi" w:hAnsiTheme="minorHAnsi"/>
          <w:color w:val="auto"/>
        </w:rPr>
        <w:t xml:space="preserve">of ionization is recorded as a peak area. FAMEs will be </w:t>
      </w:r>
      <w:ins w:id="82" w:author="Dan Hahn" w:date="2017-08-28T13:35:00Z">
        <w:r w:rsidR="001A7151">
          <w:rPr>
            <w:rFonts w:asciiTheme="minorHAnsi" w:hAnsiTheme="minorHAnsi"/>
            <w:color w:val="auto"/>
          </w:rPr>
          <w:t>i</w:t>
        </w:r>
      </w:ins>
      <w:del w:id="83" w:author="Dan Hahn" w:date="2017-08-28T13:35:00Z">
        <w:r w:rsidR="00704FF5" w:rsidRPr="00B25226" w:rsidDel="001A7151">
          <w:rPr>
            <w:rFonts w:asciiTheme="minorHAnsi" w:hAnsiTheme="minorHAnsi"/>
            <w:color w:val="auto"/>
          </w:rPr>
          <w:delText>I</w:delText>
        </w:r>
      </w:del>
      <w:r w:rsidR="00704FF5" w:rsidRPr="00B25226">
        <w:rPr>
          <w:rFonts w:asciiTheme="minorHAnsi" w:hAnsiTheme="minorHAnsi"/>
          <w:color w:val="auto"/>
        </w:rPr>
        <w:t>dentified in comparison to a 37 Component FAME Mix purchased from Sigma Millipore.</w:t>
      </w:r>
    </w:p>
    <w:p w14:paraId="1D4C889B" w14:textId="77777777" w:rsidR="00845FD5" w:rsidRPr="00B25226" w:rsidRDefault="00845FD5">
      <w:pPr>
        <w:spacing w:line="480" w:lineRule="auto"/>
        <w:rPr>
          <w:rFonts w:asciiTheme="minorHAnsi" w:hAnsiTheme="minorHAnsi"/>
          <w:color w:val="auto"/>
        </w:rPr>
      </w:pPr>
    </w:p>
    <w:p w14:paraId="3466E99C" w14:textId="5476F1DB" w:rsidR="00D440A4" w:rsidRPr="00B25226" w:rsidRDefault="00D977FB" w:rsidP="00737225">
      <w:pPr>
        <w:spacing w:line="480" w:lineRule="auto"/>
        <w:rPr>
          <w:rFonts w:asciiTheme="minorHAnsi" w:hAnsiTheme="minorHAnsi"/>
          <w:color w:val="auto"/>
        </w:rPr>
      </w:pPr>
      <w:commentRangeStart w:id="84"/>
      <w:r w:rsidRPr="00B25226">
        <w:rPr>
          <w:rFonts w:asciiTheme="minorHAnsi" w:hAnsiTheme="minorHAnsi"/>
          <w:b/>
          <w:color w:val="auto"/>
        </w:rPr>
        <w:t>Data Analysis</w:t>
      </w:r>
      <w:commentRangeEnd w:id="84"/>
      <w:r w:rsidR="009D05AB" w:rsidRPr="00B25226">
        <w:rPr>
          <w:rStyle w:val="CommentReference"/>
          <w:color w:val="auto"/>
        </w:rPr>
        <w:commentReference w:id="84"/>
      </w:r>
      <w:r w:rsidRPr="00B25226">
        <w:rPr>
          <w:rFonts w:asciiTheme="minorHAnsi" w:hAnsiTheme="minorHAnsi"/>
          <w:b/>
          <w:color w:val="auto"/>
        </w:rPr>
        <w:t xml:space="preserve">: </w:t>
      </w:r>
      <w:commentRangeStart w:id="85"/>
      <w:r w:rsidR="00820F22">
        <w:rPr>
          <w:rFonts w:asciiTheme="minorHAnsi" w:hAnsiTheme="minorHAnsi"/>
          <w:color w:val="auto"/>
        </w:rPr>
        <w:t xml:space="preserve">Storage protein </w:t>
      </w:r>
      <w:commentRangeEnd w:id="85"/>
      <w:r w:rsidR="00926E5A">
        <w:rPr>
          <w:rStyle w:val="CommentReference"/>
        </w:rPr>
        <w:commentReference w:id="85"/>
      </w:r>
      <w:r w:rsidR="00820F22">
        <w:rPr>
          <w:rFonts w:asciiTheme="minorHAnsi" w:hAnsiTheme="minorHAnsi"/>
          <w:color w:val="auto"/>
        </w:rPr>
        <w:t>and triglyceride</w:t>
      </w:r>
      <w:r w:rsidR="00F53772" w:rsidRPr="00B25226">
        <w:rPr>
          <w:rFonts w:asciiTheme="minorHAnsi" w:hAnsiTheme="minorHAnsi"/>
          <w:color w:val="auto"/>
        </w:rPr>
        <w:t xml:space="preserve"> quantification will be expressed as a concentration in comparison to a protein standard and a triglyceride standard, respectively. </w:t>
      </w:r>
      <w:r w:rsidR="00802F4F" w:rsidRPr="00B25226">
        <w:rPr>
          <w:rFonts w:asciiTheme="minorHAnsi" w:hAnsiTheme="minorHAnsi"/>
          <w:color w:val="auto"/>
        </w:rPr>
        <w:t>The initial hemolymph</w:t>
      </w:r>
      <w:r w:rsidR="00F53772" w:rsidRPr="00B25226">
        <w:rPr>
          <w:rFonts w:asciiTheme="minorHAnsi" w:hAnsiTheme="minorHAnsi"/>
          <w:color w:val="auto"/>
        </w:rPr>
        <w:t xml:space="preserve"> protein</w:t>
      </w:r>
      <w:r w:rsidR="00802F4F" w:rsidRPr="00B25226">
        <w:rPr>
          <w:rFonts w:asciiTheme="minorHAnsi" w:hAnsiTheme="minorHAnsi"/>
          <w:color w:val="auto"/>
        </w:rPr>
        <w:t xml:space="preserve"> concentration and putative storage protein</w:t>
      </w:r>
      <w:r w:rsidR="00F53772" w:rsidRPr="00B25226">
        <w:rPr>
          <w:rFonts w:asciiTheme="minorHAnsi" w:hAnsiTheme="minorHAnsi"/>
          <w:color w:val="auto"/>
        </w:rPr>
        <w:t xml:space="preserve"> concentration</w:t>
      </w:r>
      <w:r w:rsidR="00802F4F" w:rsidRPr="00B25226">
        <w:rPr>
          <w:rFonts w:asciiTheme="minorHAnsi" w:hAnsiTheme="minorHAnsi"/>
          <w:color w:val="auto"/>
        </w:rPr>
        <w:t>s wi</w:t>
      </w:r>
      <w:r w:rsidR="00820F22">
        <w:rPr>
          <w:rFonts w:asciiTheme="minorHAnsi" w:hAnsiTheme="minorHAnsi"/>
          <w:color w:val="auto"/>
        </w:rPr>
        <w:t>ll be determined</w:t>
      </w:r>
      <w:r w:rsidR="00802F4F" w:rsidRPr="00B25226">
        <w:rPr>
          <w:rFonts w:asciiTheme="minorHAnsi" w:hAnsiTheme="minorHAnsi"/>
          <w:color w:val="auto"/>
        </w:rPr>
        <w:t xml:space="preserve"> relative to an external standard of known proteins and at known concentrations. Total lipid concentration will be determined</w:t>
      </w:r>
      <w:r w:rsidR="00B749DE" w:rsidRPr="00B25226">
        <w:rPr>
          <w:rFonts w:asciiTheme="minorHAnsi" w:hAnsiTheme="minorHAnsi"/>
          <w:color w:val="auto"/>
        </w:rPr>
        <w:t xml:space="preserve"> as the </w:t>
      </w:r>
      <w:r w:rsidR="00B4176F" w:rsidRPr="00B25226">
        <w:rPr>
          <w:rFonts w:asciiTheme="minorHAnsi" w:hAnsiTheme="minorHAnsi"/>
          <w:color w:val="auto"/>
        </w:rPr>
        <w:t xml:space="preserve">total </w:t>
      </w:r>
      <w:r w:rsidR="00B749DE" w:rsidRPr="00B25226">
        <w:rPr>
          <w:rFonts w:asciiTheme="minorHAnsi" w:hAnsiTheme="minorHAnsi"/>
          <w:color w:val="auto"/>
        </w:rPr>
        <w:t>sum of the triglyceride peak area</w:t>
      </w:r>
      <w:r w:rsidR="00B4176F" w:rsidRPr="00B25226">
        <w:rPr>
          <w:rFonts w:asciiTheme="minorHAnsi" w:hAnsiTheme="minorHAnsi"/>
          <w:color w:val="auto"/>
        </w:rPr>
        <w:t>s</w:t>
      </w:r>
      <w:r w:rsidR="00B749DE" w:rsidRPr="00B25226">
        <w:rPr>
          <w:rFonts w:asciiTheme="minorHAnsi" w:hAnsiTheme="minorHAnsi"/>
          <w:color w:val="auto"/>
        </w:rPr>
        <w:t xml:space="preserve"> in relation to </w:t>
      </w:r>
      <w:r w:rsidR="00B4176F" w:rsidRPr="00B25226">
        <w:rPr>
          <w:rFonts w:asciiTheme="minorHAnsi" w:hAnsiTheme="minorHAnsi"/>
          <w:color w:val="auto"/>
        </w:rPr>
        <w:t xml:space="preserve">the peak area </w:t>
      </w:r>
      <w:ins w:id="86" w:author="Dan Hahn" w:date="2017-08-28T13:36:00Z">
        <w:r w:rsidR="00926E5A">
          <w:rPr>
            <w:rFonts w:asciiTheme="minorHAnsi" w:hAnsiTheme="minorHAnsi"/>
            <w:color w:val="auto"/>
          </w:rPr>
          <w:t xml:space="preserve">of </w:t>
        </w:r>
      </w:ins>
      <w:r w:rsidR="00B749DE" w:rsidRPr="00B25226">
        <w:rPr>
          <w:rFonts w:asciiTheme="minorHAnsi" w:hAnsiTheme="minorHAnsi"/>
          <w:color w:val="auto"/>
        </w:rPr>
        <w:t>an external standard of known triglycerides at known concentrations</w:t>
      </w:r>
      <w:r w:rsidR="0073553C" w:rsidRPr="00B25226">
        <w:rPr>
          <w:rFonts w:asciiTheme="minorHAnsi" w:hAnsiTheme="minorHAnsi"/>
          <w:color w:val="auto"/>
        </w:rPr>
        <w:t xml:space="preserve">. </w:t>
      </w:r>
      <w:commentRangeStart w:id="87"/>
      <w:r w:rsidR="00FD4027" w:rsidRPr="00B25226">
        <w:rPr>
          <w:rFonts w:asciiTheme="minorHAnsi" w:hAnsiTheme="minorHAnsi"/>
          <w:color w:val="auto"/>
        </w:rPr>
        <w:t>A multivariate analysis of accumulated lipids and storage proteins will be used to explore the interactions between</w:t>
      </w:r>
      <w:r w:rsidR="00DA7679">
        <w:rPr>
          <w:rFonts w:asciiTheme="minorHAnsi" w:hAnsiTheme="minorHAnsi"/>
          <w:color w:val="auto"/>
        </w:rPr>
        <w:t xml:space="preserve"> different</w:t>
      </w:r>
      <w:r w:rsidR="00FD4027" w:rsidRPr="00B25226">
        <w:rPr>
          <w:rFonts w:asciiTheme="minorHAnsi" w:hAnsiTheme="minorHAnsi"/>
          <w:color w:val="auto"/>
        </w:rPr>
        <w:t xml:space="preserve"> experimental observations and </w:t>
      </w:r>
      <w:r w:rsidR="00DA7679">
        <w:rPr>
          <w:rFonts w:asciiTheme="minorHAnsi" w:hAnsiTheme="minorHAnsi"/>
          <w:color w:val="auto"/>
        </w:rPr>
        <w:t xml:space="preserve">used </w:t>
      </w:r>
      <w:r w:rsidR="00FD4027" w:rsidRPr="00B25226">
        <w:rPr>
          <w:rFonts w:asciiTheme="minorHAnsi" w:hAnsiTheme="minorHAnsi"/>
          <w:color w:val="auto"/>
        </w:rPr>
        <w:t>to determine if there are interesting patterns.</w:t>
      </w:r>
      <w:commentRangeEnd w:id="87"/>
      <w:r w:rsidR="00926E5A">
        <w:rPr>
          <w:rStyle w:val="CommentReference"/>
        </w:rPr>
        <w:commentReference w:id="87"/>
      </w:r>
    </w:p>
    <w:p w14:paraId="63BEBA8E" w14:textId="77777777" w:rsidR="00737225" w:rsidRPr="00B25226" w:rsidRDefault="00737225" w:rsidP="00F2535D">
      <w:pPr>
        <w:spacing w:before="100" w:beforeAutospacing="1" w:after="100" w:afterAutospacing="1"/>
        <w:ind w:left="475" w:hanging="475"/>
        <w:outlineLvl w:val="0"/>
        <w:rPr>
          <w:b/>
          <w:color w:val="auto"/>
          <w:sz w:val="22"/>
          <w:szCs w:val="22"/>
        </w:rPr>
      </w:pPr>
    </w:p>
    <w:p w14:paraId="0E54CE42" w14:textId="48F40356" w:rsidR="00C83A27" w:rsidRPr="00B25226" w:rsidRDefault="00C83A27" w:rsidP="00F2535D">
      <w:pPr>
        <w:spacing w:before="100" w:beforeAutospacing="1" w:after="100" w:afterAutospacing="1"/>
        <w:ind w:left="475" w:hanging="475"/>
        <w:outlineLvl w:val="0"/>
        <w:rPr>
          <w:b/>
          <w:color w:val="auto"/>
          <w:sz w:val="22"/>
          <w:szCs w:val="22"/>
        </w:rPr>
      </w:pPr>
      <w:r w:rsidRPr="00B25226">
        <w:rPr>
          <w:b/>
          <w:color w:val="auto"/>
          <w:sz w:val="22"/>
          <w:szCs w:val="22"/>
        </w:rPr>
        <w:t>REFERENCES:</w:t>
      </w:r>
    </w:p>
    <w:p w14:paraId="2E74AAAE" w14:textId="280F7A54" w:rsidR="00AE3713" w:rsidRPr="00AE3713" w:rsidRDefault="00C83A27" w:rsidP="00AE3713">
      <w:pPr>
        <w:autoSpaceDE w:val="0"/>
        <w:autoSpaceDN w:val="0"/>
        <w:adjustRightInd w:val="0"/>
        <w:spacing w:before="100" w:after="100"/>
        <w:ind w:left="480" w:hanging="480"/>
        <w:rPr>
          <w:rFonts w:eastAsia="Times New Roman" w:cs="Times New Roman"/>
          <w:noProof/>
          <w:sz w:val="22"/>
        </w:rPr>
      </w:pPr>
      <w:r w:rsidRPr="00B25226">
        <w:rPr>
          <w:color w:val="auto"/>
          <w:sz w:val="22"/>
          <w:szCs w:val="22"/>
        </w:rPr>
        <w:fldChar w:fldCharType="begin" w:fldLock="1"/>
      </w:r>
      <w:r w:rsidRPr="00B25226">
        <w:rPr>
          <w:color w:val="auto"/>
          <w:sz w:val="22"/>
          <w:szCs w:val="22"/>
        </w:rPr>
        <w:instrText xml:space="preserve">ADDIN Mendeley Bibliography CSL_BIBLIOGRAPHY </w:instrText>
      </w:r>
      <w:r w:rsidRPr="00B25226">
        <w:rPr>
          <w:color w:val="auto"/>
          <w:sz w:val="22"/>
          <w:szCs w:val="22"/>
        </w:rPr>
        <w:fldChar w:fldCharType="separate"/>
      </w:r>
      <w:r w:rsidR="00AE3713" w:rsidRPr="00AE3713">
        <w:rPr>
          <w:rFonts w:eastAsia="Times New Roman" w:cs="Times New Roman"/>
          <w:b/>
          <w:bCs/>
          <w:noProof/>
          <w:sz w:val="22"/>
        </w:rPr>
        <w:t>Agrawal, A. A.</w:t>
      </w:r>
      <w:r w:rsidR="00AE3713" w:rsidRPr="00AE3713">
        <w:rPr>
          <w:rFonts w:eastAsia="Times New Roman" w:cs="Times New Roman"/>
          <w:noProof/>
          <w:sz w:val="22"/>
        </w:rPr>
        <w:t xml:space="preserve"> </w:t>
      </w:r>
      <w:r w:rsidR="00AE3713" w:rsidRPr="00AE3713">
        <w:rPr>
          <w:rFonts w:eastAsia="Times New Roman" w:cs="Times New Roman"/>
          <w:b/>
          <w:bCs/>
          <w:noProof/>
          <w:sz w:val="22"/>
        </w:rPr>
        <w:t>2001</w:t>
      </w:r>
      <w:r w:rsidR="00AE3713" w:rsidRPr="00AE3713">
        <w:rPr>
          <w:rFonts w:eastAsia="Times New Roman" w:cs="Times New Roman"/>
          <w:noProof/>
          <w:sz w:val="22"/>
        </w:rPr>
        <w:t>. Phenotypic Plasticity in the Interactions and Evolution of Species. Science (80-. ). 294: 321–326.</w:t>
      </w:r>
    </w:p>
    <w:p w14:paraId="4CC4AE60"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Bale, J. S., and S. A. L. Hayward</w:t>
      </w:r>
      <w:r w:rsidRPr="00AE3713">
        <w:rPr>
          <w:rFonts w:eastAsia="Times New Roman" w:cs="Times New Roman"/>
          <w:noProof/>
          <w:sz w:val="22"/>
        </w:rPr>
        <w:t xml:space="preserve">. </w:t>
      </w:r>
      <w:r w:rsidRPr="00AE3713">
        <w:rPr>
          <w:rFonts w:eastAsia="Times New Roman" w:cs="Times New Roman"/>
          <w:b/>
          <w:bCs/>
          <w:noProof/>
          <w:sz w:val="22"/>
        </w:rPr>
        <w:t>2010</w:t>
      </w:r>
      <w:r w:rsidRPr="00AE3713">
        <w:rPr>
          <w:rFonts w:eastAsia="Times New Roman" w:cs="Times New Roman"/>
          <w:noProof/>
          <w:sz w:val="22"/>
        </w:rPr>
        <w:t>. Insect overwintering in a changing climate. J. Exp. Biol. 213: 980–994.</w:t>
      </w:r>
    </w:p>
    <w:p w14:paraId="3062788F"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AE3713">
        <w:rPr>
          <w:rFonts w:eastAsia="Times New Roman" w:cs="Times New Roman"/>
          <w:noProof/>
          <w:sz w:val="22"/>
        </w:rPr>
        <w:t xml:space="preserve">. </w:t>
      </w:r>
      <w:r w:rsidRPr="00AE3713">
        <w:rPr>
          <w:rFonts w:eastAsia="Times New Roman" w:cs="Times New Roman"/>
          <w:b/>
          <w:bCs/>
          <w:noProof/>
          <w:sz w:val="22"/>
        </w:rPr>
        <w:t>2002</w:t>
      </w:r>
      <w:r w:rsidRPr="00AE3713">
        <w:rPr>
          <w:rFonts w:eastAsia="Times New Roman" w:cs="Times New Roman"/>
          <w:noProof/>
          <w:sz w:val="22"/>
        </w:rPr>
        <w:t>. Herbivory in global climate change research: Direct effects of rising temperature on insect herbivores. Glob. Chang. Biol. 8: 1–16.</w:t>
      </w:r>
    </w:p>
    <w:p w14:paraId="4CB7DE10"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Bradshaw, W. E., and C. M. Holzapfel</w:t>
      </w:r>
      <w:r w:rsidRPr="00AE3713">
        <w:rPr>
          <w:rFonts w:eastAsia="Times New Roman" w:cs="Times New Roman"/>
          <w:noProof/>
          <w:sz w:val="22"/>
        </w:rPr>
        <w:t xml:space="preserve">. </w:t>
      </w:r>
      <w:r w:rsidRPr="00AE3713">
        <w:rPr>
          <w:rFonts w:eastAsia="Times New Roman" w:cs="Times New Roman"/>
          <w:b/>
          <w:bCs/>
          <w:noProof/>
          <w:sz w:val="22"/>
        </w:rPr>
        <w:t>2001</w:t>
      </w:r>
      <w:r w:rsidRPr="00AE3713">
        <w:rPr>
          <w:rFonts w:eastAsia="Times New Roman" w:cs="Times New Roman"/>
          <w:noProof/>
          <w:sz w:val="22"/>
        </w:rPr>
        <w:t>. Genetic shift in photoperiodic response correlated with global warming. Proc. Natl. Acad. Sci. 98: 14509–14511.</w:t>
      </w:r>
    </w:p>
    <w:p w14:paraId="44CEFD07"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Bradshaw, W., and C. Holzapfel</w:t>
      </w:r>
      <w:r w:rsidRPr="00AE3713">
        <w:rPr>
          <w:rFonts w:eastAsia="Times New Roman" w:cs="Times New Roman"/>
          <w:noProof/>
          <w:sz w:val="22"/>
        </w:rPr>
        <w:t xml:space="preserve">. </w:t>
      </w:r>
      <w:r w:rsidRPr="00AE3713">
        <w:rPr>
          <w:rFonts w:eastAsia="Times New Roman" w:cs="Times New Roman"/>
          <w:b/>
          <w:bCs/>
          <w:noProof/>
          <w:sz w:val="22"/>
        </w:rPr>
        <w:t>2006</w:t>
      </w:r>
      <w:r w:rsidRPr="00AE3713">
        <w:rPr>
          <w:rFonts w:eastAsia="Times New Roman" w:cs="Times New Roman"/>
          <w:noProof/>
          <w:sz w:val="22"/>
        </w:rPr>
        <w:t xml:space="preserve">. Evolutionary Response to Rapid Climate Change. Science (80-. ). </w:t>
      </w:r>
      <w:r w:rsidRPr="00AE3713">
        <w:rPr>
          <w:rFonts w:eastAsia="Times New Roman" w:cs="Times New Roman"/>
          <w:noProof/>
          <w:sz w:val="22"/>
        </w:rPr>
        <w:lastRenderedPageBreak/>
        <w:t>312: 1477–1478.</w:t>
      </w:r>
    </w:p>
    <w:p w14:paraId="53CDE0FD"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Breed, G. A., S. Stichter, and E. E. Crone</w:t>
      </w:r>
      <w:r w:rsidRPr="00AE3713">
        <w:rPr>
          <w:rFonts w:eastAsia="Times New Roman" w:cs="Times New Roman"/>
          <w:noProof/>
          <w:sz w:val="22"/>
        </w:rPr>
        <w:t xml:space="preserve">. </w:t>
      </w:r>
      <w:r w:rsidRPr="00AE3713">
        <w:rPr>
          <w:rFonts w:eastAsia="Times New Roman" w:cs="Times New Roman"/>
          <w:b/>
          <w:bCs/>
          <w:noProof/>
          <w:sz w:val="22"/>
        </w:rPr>
        <w:t>2012</w:t>
      </w:r>
      <w:r w:rsidRPr="00AE3713">
        <w:rPr>
          <w:rFonts w:eastAsia="Times New Roman" w:cs="Times New Roman"/>
          <w:noProof/>
          <w:sz w:val="22"/>
        </w:rPr>
        <w:t>. Climate-driven changes in northeastern US butterfly communities. Nat. Clim. Chang. 3: 142–145.</w:t>
      </w:r>
    </w:p>
    <w:p w14:paraId="1C3D35E2"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Burmester, T.</w:t>
      </w:r>
      <w:r w:rsidRPr="00AE3713">
        <w:rPr>
          <w:rFonts w:eastAsia="Times New Roman" w:cs="Times New Roman"/>
          <w:noProof/>
          <w:sz w:val="22"/>
        </w:rPr>
        <w:t xml:space="preserve"> </w:t>
      </w:r>
      <w:r w:rsidRPr="00AE3713">
        <w:rPr>
          <w:rFonts w:eastAsia="Times New Roman" w:cs="Times New Roman"/>
          <w:b/>
          <w:bCs/>
          <w:noProof/>
          <w:sz w:val="22"/>
        </w:rPr>
        <w:t>1999</w:t>
      </w:r>
      <w:r w:rsidRPr="00AE3713">
        <w:rPr>
          <w:rFonts w:eastAsia="Times New Roman" w:cs="Times New Roman"/>
          <w:noProof/>
          <w:sz w:val="22"/>
        </w:rPr>
        <w:t>. Evolution and function of the insect hexamerins*. Eur. J. Entomol. 96: 213–225.</w:t>
      </w:r>
    </w:p>
    <w:p w14:paraId="7348EF1F"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Chown, S. L., and J. S. Terblanche</w:t>
      </w:r>
      <w:r w:rsidRPr="00AE3713">
        <w:rPr>
          <w:rFonts w:eastAsia="Times New Roman" w:cs="Times New Roman"/>
          <w:noProof/>
          <w:sz w:val="22"/>
        </w:rPr>
        <w:t xml:space="preserve">. </w:t>
      </w:r>
      <w:r w:rsidRPr="00AE3713">
        <w:rPr>
          <w:rFonts w:eastAsia="Times New Roman" w:cs="Times New Roman"/>
          <w:b/>
          <w:bCs/>
          <w:noProof/>
          <w:sz w:val="22"/>
        </w:rPr>
        <w:t>2006</w:t>
      </w:r>
      <w:r w:rsidRPr="00AE3713">
        <w:rPr>
          <w:rFonts w:eastAsia="Times New Roman" w:cs="Times New Roman"/>
          <w:noProof/>
          <w:sz w:val="22"/>
        </w:rPr>
        <w:t>. Physiological Diversity in Insects: Ecological and Evolutionary Contexts. Adv. In Insect Phys. 33: 50–152.</w:t>
      </w:r>
    </w:p>
    <w:p w14:paraId="500A782A"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Christie, W. W., and W. W. Christie</w:t>
      </w:r>
      <w:r w:rsidRPr="00AE3713">
        <w:rPr>
          <w:rFonts w:eastAsia="Times New Roman" w:cs="Times New Roman"/>
          <w:noProof/>
          <w:sz w:val="22"/>
        </w:rPr>
        <w:t xml:space="preserve">. </w:t>
      </w:r>
      <w:r w:rsidRPr="00AE3713">
        <w:rPr>
          <w:rFonts w:eastAsia="Times New Roman" w:cs="Times New Roman"/>
          <w:b/>
          <w:bCs/>
          <w:noProof/>
          <w:sz w:val="22"/>
        </w:rPr>
        <w:t>1993</w:t>
      </w:r>
      <w:r w:rsidRPr="00AE3713">
        <w:rPr>
          <w:rFonts w:eastAsia="Times New Roman" w:cs="Times New Roman"/>
          <w:noProof/>
          <w:sz w:val="22"/>
        </w:rPr>
        <w:t>. Preparation of ester derivatives of fatty acids for chromatographic analysis. 69–111.</w:t>
      </w:r>
    </w:p>
    <w:p w14:paraId="3CB0BF7F"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Culliney, T. W.</w:t>
      </w:r>
      <w:r w:rsidRPr="00AE3713">
        <w:rPr>
          <w:rFonts w:eastAsia="Times New Roman" w:cs="Times New Roman"/>
          <w:noProof/>
          <w:sz w:val="22"/>
        </w:rPr>
        <w:t xml:space="preserve"> </w:t>
      </w:r>
      <w:r w:rsidRPr="00AE3713">
        <w:rPr>
          <w:rFonts w:eastAsia="Times New Roman" w:cs="Times New Roman"/>
          <w:b/>
          <w:bCs/>
          <w:noProof/>
          <w:sz w:val="22"/>
        </w:rPr>
        <w:t>2014</w:t>
      </w:r>
      <w:r w:rsidRPr="00AE3713">
        <w:rPr>
          <w:rFonts w:eastAsia="Times New Roman" w:cs="Times New Roman"/>
          <w:noProof/>
          <w:sz w:val="22"/>
        </w:rPr>
        <w:t xml:space="preserve">. Crop Losses to Arthropod Pests, pp. 201–226. </w:t>
      </w:r>
      <w:r w:rsidRPr="00AE3713">
        <w:rPr>
          <w:rFonts w:eastAsia="Times New Roman" w:cs="Times New Roman"/>
          <w:i/>
          <w:iCs/>
          <w:noProof/>
          <w:sz w:val="22"/>
        </w:rPr>
        <w:t>In</w:t>
      </w:r>
      <w:r w:rsidRPr="00AE3713">
        <w:rPr>
          <w:rFonts w:eastAsia="Times New Roman" w:cs="Times New Roman"/>
          <w:noProof/>
          <w:sz w:val="22"/>
        </w:rPr>
        <w:t xml:space="preserve"> Integr. Pest Manag. Vol 3.</w:t>
      </w:r>
    </w:p>
    <w:p w14:paraId="63AF359D"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DeLucia, E. H., C. L. Casteel, P. D. Nabity, and B. F. O’Neill</w:t>
      </w:r>
      <w:r w:rsidRPr="00AE3713">
        <w:rPr>
          <w:rFonts w:eastAsia="Times New Roman" w:cs="Times New Roman"/>
          <w:noProof/>
          <w:sz w:val="22"/>
        </w:rPr>
        <w:t xml:space="preserve">. </w:t>
      </w:r>
      <w:r w:rsidRPr="00AE3713">
        <w:rPr>
          <w:rFonts w:eastAsia="Times New Roman" w:cs="Times New Roman"/>
          <w:b/>
          <w:bCs/>
          <w:noProof/>
          <w:sz w:val="22"/>
        </w:rPr>
        <w:t>2008</w:t>
      </w:r>
      <w:r w:rsidRPr="00AE3713">
        <w:rPr>
          <w:rFonts w:eastAsia="Times New Roman" w:cs="Times New Roman"/>
          <w:noProof/>
          <w:sz w:val="22"/>
        </w:rPr>
        <w:t>. Insects take a bigger bite out of plants in a warmer, higher carbon dioxide world. Proc. Natl. Acad. Sci. 105: 1781–1782.</w:t>
      </w:r>
    </w:p>
    <w:p w14:paraId="53A8B701"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Denlinger, D. L.</w:t>
      </w:r>
      <w:r w:rsidRPr="00AE3713">
        <w:rPr>
          <w:rFonts w:eastAsia="Times New Roman" w:cs="Times New Roman"/>
          <w:noProof/>
          <w:sz w:val="22"/>
        </w:rPr>
        <w:t xml:space="preserve"> </w:t>
      </w:r>
      <w:r w:rsidRPr="00AE3713">
        <w:rPr>
          <w:rFonts w:eastAsia="Times New Roman" w:cs="Times New Roman"/>
          <w:b/>
          <w:bCs/>
          <w:noProof/>
          <w:sz w:val="22"/>
        </w:rPr>
        <w:t>2008</w:t>
      </w:r>
      <w:r w:rsidRPr="00AE3713">
        <w:rPr>
          <w:rFonts w:eastAsia="Times New Roman" w:cs="Times New Roman"/>
          <w:noProof/>
          <w:sz w:val="22"/>
        </w:rPr>
        <w:t>. Why study diapause? Entomol. Res. 38: 1–9.</w:t>
      </w:r>
    </w:p>
    <w:p w14:paraId="0A817B95"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Deutsch, C. A., J. J. Tewksbury, R. B. Huey, K. S. Sheldon, C. K. Ghalambor, D. C. Haak, and P. R. Martin</w:t>
      </w:r>
      <w:r w:rsidRPr="00AE3713">
        <w:rPr>
          <w:rFonts w:eastAsia="Times New Roman" w:cs="Times New Roman"/>
          <w:noProof/>
          <w:sz w:val="22"/>
        </w:rPr>
        <w:t xml:space="preserve">. </w:t>
      </w:r>
      <w:r w:rsidRPr="00AE3713">
        <w:rPr>
          <w:rFonts w:eastAsia="Times New Roman" w:cs="Times New Roman"/>
          <w:b/>
          <w:bCs/>
          <w:noProof/>
          <w:sz w:val="22"/>
        </w:rPr>
        <w:t>2008</w:t>
      </w:r>
      <w:r w:rsidRPr="00AE3713">
        <w:rPr>
          <w:rFonts w:eastAsia="Times New Roman" w:cs="Times New Roman"/>
          <w:noProof/>
          <w:sz w:val="22"/>
        </w:rPr>
        <w:t>. Impacts of climate warming on terrestrial ectotherms across latitude. Proc. Natl. Acad. Sci. U. S. A. 105: 6668–6672.</w:t>
      </w:r>
    </w:p>
    <w:p w14:paraId="246EAAEB"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Fernandez-Cornejo, J., R. Nehring, C. Osteen, S. Wechsler, A. Martin, and A. Vialou</w:t>
      </w:r>
      <w:r w:rsidRPr="00AE3713">
        <w:rPr>
          <w:rFonts w:eastAsia="Times New Roman" w:cs="Times New Roman"/>
          <w:noProof/>
          <w:sz w:val="22"/>
        </w:rPr>
        <w:t xml:space="preserve">. </w:t>
      </w:r>
      <w:r w:rsidRPr="00AE3713">
        <w:rPr>
          <w:rFonts w:eastAsia="Times New Roman" w:cs="Times New Roman"/>
          <w:b/>
          <w:bCs/>
          <w:noProof/>
          <w:sz w:val="22"/>
        </w:rPr>
        <w:t>2014</w:t>
      </w:r>
      <w:r w:rsidRPr="00AE3713">
        <w:rPr>
          <w:rFonts w:eastAsia="Times New Roman" w:cs="Times New Roman"/>
          <w:noProof/>
          <w:sz w:val="22"/>
        </w:rPr>
        <w:t>. Pesticide Use in U.S. Agriculture: 21 Selected Crops, 1960-2008.</w:t>
      </w:r>
    </w:p>
    <w:p w14:paraId="449FBE28"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Folch, J., M. Lees, and G. H. S. Stanley</w:t>
      </w:r>
      <w:r w:rsidRPr="00AE3713">
        <w:rPr>
          <w:rFonts w:eastAsia="Times New Roman" w:cs="Times New Roman"/>
          <w:noProof/>
          <w:sz w:val="22"/>
        </w:rPr>
        <w:t xml:space="preserve">. </w:t>
      </w:r>
      <w:r w:rsidRPr="00AE3713">
        <w:rPr>
          <w:rFonts w:eastAsia="Times New Roman" w:cs="Times New Roman"/>
          <w:b/>
          <w:bCs/>
          <w:noProof/>
          <w:sz w:val="22"/>
        </w:rPr>
        <w:t>1957</w:t>
      </w:r>
      <w:r w:rsidRPr="00AE3713">
        <w:rPr>
          <w:rFonts w:eastAsia="Times New Roman" w:cs="Times New Roman"/>
          <w:noProof/>
          <w:sz w:val="22"/>
        </w:rPr>
        <w:t>. A simple method for the isolation and purification of total lipids from animal tissues. J Biol Chem.</w:t>
      </w:r>
    </w:p>
    <w:p w14:paraId="3F4ED4A1"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Gelman, D. B., and D. K. Hayes</w:t>
      </w:r>
      <w:r w:rsidRPr="00AE3713">
        <w:rPr>
          <w:rFonts w:eastAsia="Times New Roman" w:cs="Times New Roman"/>
          <w:noProof/>
          <w:sz w:val="22"/>
        </w:rPr>
        <w:t xml:space="preserve">. </w:t>
      </w:r>
      <w:r w:rsidRPr="00AE3713">
        <w:rPr>
          <w:rFonts w:eastAsia="Times New Roman" w:cs="Times New Roman"/>
          <w:b/>
          <w:bCs/>
          <w:noProof/>
          <w:sz w:val="22"/>
        </w:rPr>
        <w:t>1982</w:t>
      </w:r>
      <w:r w:rsidRPr="00AE3713">
        <w:rPr>
          <w:rFonts w:eastAsia="Times New Roman" w:cs="Times New Roman"/>
          <w:noProof/>
          <w:sz w:val="22"/>
        </w:rPr>
        <w:t>. Methods and Markers for Synchronizing Maturation of Fifth-Stage Larvae and Pupae of the European Corn Borer , Ostrinia nubilalis. Ann. Entomol. Soc. 75: 485–493.</w:t>
      </w:r>
    </w:p>
    <w:p w14:paraId="4E4004FF"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Gelman, D. B., and C. W. Woods</w:t>
      </w:r>
      <w:r w:rsidRPr="00AE3713">
        <w:rPr>
          <w:rFonts w:eastAsia="Times New Roman" w:cs="Times New Roman"/>
          <w:noProof/>
          <w:sz w:val="22"/>
        </w:rPr>
        <w:t xml:space="preserve">. </w:t>
      </w:r>
      <w:r w:rsidRPr="00AE3713">
        <w:rPr>
          <w:rFonts w:eastAsia="Times New Roman" w:cs="Times New Roman"/>
          <w:b/>
          <w:bCs/>
          <w:noProof/>
          <w:sz w:val="22"/>
        </w:rPr>
        <w:t>1983</w:t>
      </w:r>
      <w:r w:rsidRPr="00AE3713">
        <w:rPr>
          <w:rFonts w:eastAsia="Times New Roman" w:cs="Times New Roman"/>
          <w:noProof/>
          <w:sz w:val="22"/>
        </w:rPr>
        <w:t>. HAEMOLYMPH ECDYSTEROID TITERS OF DIAPAUSE-AND NONDIAPAUSE-BOUND FIFTH INSTARS AND PUPAE OF THE EUROPEAN CORN BORER, OSTRINIA NUZ3KALIS (HijBNER). Biochrm. Phystol. %A: 367–375.</w:t>
      </w:r>
    </w:p>
    <w:p w14:paraId="090C82AE"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Goehring, L., and K. S. Oberhauser</w:t>
      </w:r>
      <w:r w:rsidRPr="00AE3713">
        <w:rPr>
          <w:rFonts w:eastAsia="Times New Roman" w:cs="Times New Roman"/>
          <w:noProof/>
          <w:sz w:val="22"/>
        </w:rPr>
        <w:t xml:space="preserve">. </w:t>
      </w:r>
      <w:r w:rsidRPr="00AE3713">
        <w:rPr>
          <w:rFonts w:eastAsia="Times New Roman" w:cs="Times New Roman"/>
          <w:b/>
          <w:bCs/>
          <w:noProof/>
          <w:sz w:val="22"/>
        </w:rPr>
        <w:t>2002</w:t>
      </w:r>
      <w:r w:rsidRPr="00AE3713">
        <w:rPr>
          <w:rFonts w:eastAsia="Times New Roman" w:cs="Times New Roman"/>
          <w:noProof/>
          <w:sz w:val="22"/>
        </w:rPr>
        <w:t xml:space="preserve">. Effects of photoperiod, temperature, and host plant age on induction of reproductive diapause and development time in </w:t>
      </w:r>
      <w:r w:rsidRPr="00AE3713">
        <w:rPr>
          <w:rFonts w:eastAsia="Times New Roman" w:cs="Times New Roman"/>
          <w:i/>
          <w:iCs/>
          <w:noProof/>
          <w:sz w:val="22"/>
        </w:rPr>
        <w:t>Danaus plexippus</w:t>
      </w:r>
      <w:r w:rsidRPr="00AE3713">
        <w:rPr>
          <w:rFonts w:eastAsia="Times New Roman" w:cs="Times New Roman"/>
          <w:noProof/>
          <w:sz w:val="22"/>
        </w:rPr>
        <w:t>. Ecol. Entomol. 27: 674–685.</w:t>
      </w:r>
    </w:p>
    <w:p w14:paraId="3FFE1119"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Hahn, D. A., and D. L. Denlinger</w:t>
      </w:r>
      <w:r w:rsidRPr="00AE3713">
        <w:rPr>
          <w:rFonts w:eastAsia="Times New Roman" w:cs="Times New Roman"/>
          <w:noProof/>
          <w:sz w:val="22"/>
        </w:rPr>
        <w:t xml:space="preserve">. </w:t>
      </w:r>
      <w:r w:rsidRPr="00AE3713">
        <w:rPr>
          <w:rFonts w:eastAsia="Times New Roman" w:cs="Times New Roman"/>
          <w:b/>
          <w:bCs/>
          <w:noProof/>
          <w:sz w:val="22"/>
        </w:rPr>
        <w:t>2007</w:t>
      </w:r>
      <w:r w:rsidRPr="00AE3713">
        <w:rPr>
          <w:rFonts w:eastAsia="Times New Roman" w:cs="Times New Roman"/>
          <w:noProof/>
          <w:sz w:val="22"/>
        </w:rPr>
        <w:t>. Meeting the energetic demands of insect diapause: Nutrient storage and utilization. J. Insect Physiol. 53: 760–773.</w:t>
      </w:r>
    </w:p>
    <w:p w14:paraId="10E2B54A"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Hahn, D. A., and D. L. Denlinger</w:t>
      </w:r>
      <w:r w:rsidRPr="00AE3713">
        <w:rPr>
          <w:rFonts w:eastAsia="Times New Roman" w:cs="Times New Roman"/>
          <w:noProof/>
          <w:sz w:val="22"/>
        </w:rPr>
        <w:t xml:space="preserve">. </w:t>
      </w:r>
      <w:r w:rsidRPr="00AE3713">
        <w:rPr>
          <w:rFonts w:eastAsia="Times New Roman" w:cs="Times New Roman"/>
          <w:b/>
          <w:bCs/>
          <w:noProof/>
          <w:sz w:val="22"/>
        </w:rPr>
        <w:t>2011</w:t>
      </w:r>
      <w:r w:rsidRPr="00AE3713">
        <w:rPr>
          <w:rFonts w:eastAsia="Times New Roman" w:cs="Times New Roman"/>
          <w:noProof/>
          <w:sz w:val="22"/>
        </w:rPr>
        <w:t>. Energetics of Insect Diapause. Annu. Rev. Entomol. 56: 103–121.</w:t>
      </w:r>
    </w:p>
    <w:p w14:paraId="64519D1D"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Hoffmann, A. A., C. Sgrò, and M.</w:t>
      </w:r>
      <w:r w:rsidRPr="00AE3713">
        <w:rPr>
          <w:rFonts w:eastAsia="Times New Roman" w:cs="Times New Roman"/>
          <w:noProof/>
          <w:sz w:val="22"/>
        </w:rPr>
        <w:t xml:space="preserve"> </w:t>
      </w:r>
      <w:r w:rsidRPr="00AE3713">
        <w:rPr>
          <w:rFonts w:eastAsia="Times New Roman" w:cs="Times New Roman"/>
          <w:b/>
          <w:bCs/>
          <w:noProof/>
          <w:sz w:val="22"/>
        </w:rPr>
        <w:t>2011</w:t>
      </w:r>
      <w:r w:rsidRPr="00AE3713">
        <w:rPr>
          <w:rFonts w:eastAsia="Times New Roman" w:cs="Times New Roman"/>
          <w:noProof/>
          <w:sz w:val="22"/>
        </w:rPr>
        <w:t>. Climate change and evolutionary adaptation. Nature. 470: 479–485.</w:t>
      </w:r>
    </w:p>
    <w:p w14:paraId="2A055B72"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Hoffmann, A. A., J. Shirriffs, and M. Scott</w:t>
      </w:r>
      <w:r w:rsidRPr="00AE3713">
        <w:rPr>
          <w:rFonts w:eastAsia="Times New Roman" w:cs="Times New Roman"/>
          <w:noProof/>
          <w:sz w:val="22"/>
        </w:rPr>
        <w:t xml:space="preserve">. </w:t>
      </w:r>
      <w:r w:rsidRPr="00AE3713">
        <w:rPr>
          <w:rFonts w:eastAsia="Times New Roman" w:cs="Times New Roman"/>
          <w:b/>
          <w:bCs/>
          <w:noProof/>
          <w:sz w:val="22"/>
        </w:rPr>
        <w:t>2005</w:t>
      </w:r>
      <w:r w:rsidRPr="00AE3713">
        <w:rPr>
          <w:rFonts w:eastAsia="Times New Roman" w:cs="Times New Roman"/>
          <w:noProof/>
          <w:sz w:val="22"/>
        </w:rPr>
        <w:t>. Relative importance of plastic vs genetic factors in adaptive differentiation: Geographical variation for stress resistance in Drosophila melanogaster from eastern Australia. Funct. Ecol. 19: 222–227.</w:t>
      </w:r>
    </w:p>
    <w:p w14:paraId="2A91EC32"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Huey, R. B., M. R. Kearney, A. Krockenberger, J. a M. Holtum, M. Jess, and S. E. Williams</w:t>
      </w:r>
      <w:r w:rsidRPr="00AE3713">
        <w:rPr>
          <w:rFonts w:eastAsia="Times New Roman" w:cs="Times New Roman"/>
          <w:noProof/>
          <w:sz w:val="22"/>
        </w:rPr>
        <w:t xml:space="preserve">. </w:t>
      </w:r>
      <w:r w:rsidRPr="00AE3713">
        <w:rPr>
          <w:rFonts w:eastAsia="Times New Roman" w:cs="Times New Roman"/>
          <w:b/>
          <w:bCs/>
          <w:noProof/>
          <w:sz w:val="22"/>
        </w:rPr>
        <w:t>2012</w:t>
      </w:r>
      <w:r w:rsidRPr="00AE3713">
        <w:rPr>
          <w:rFonts w:eastAsia="Times New Roman" w:cs="Times New Roman"/>
          <w:noProof/>
          <w:sz w:val="22"/>
        </w:rPr>
        <w:t>. Predicting organismal vulnerability to climate warming: roles of behaviour, physiology and adaptation. Philos. Trans. R. Soc. Lond. B. Biol. Sci. 367: 1665–79.</w:t>
      </w:r>
    </w:p>
    <w:p w14:paraId="3B1F1474"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Huey, R. B., and R. D. Stevenson</w:t>
      </w:r>
      <w:r w:rsidRPr="00AE3713">
        <w:rPr>
          <w:rFonts w:eastAsia="Times New Roman" w:cs="Times New Roman"/>
          <w:noProof/>
          <w:sz w:val="22"/>
        </w:rPr>
        <w:t xml:space="preserve">. </w:t>
      </w:r>
      <w:r w:rsidRPr="00AE3713">
        <w:rPr>
          <w:rFonts w:eastAsia="Times New Roman" w:cs="Times New Roman"/>
          <w:b/>
          <w:bCs/>
          <w:noProof/>
          <w:sz w:val="22"/>
        </w:rPr>
        <w:t>1979</w:t>
      </w:r>
      <w:r w:rsidRPr="00AE3713">
        <w:rPr>
          <w:rFonts w:eastAsia="Times New Roman" w:cs="Times New Roman"/>
          <w:noProof/>
          <w:sz w:val="22"/>
        </w:rPr>
        <w:t xml:space="preserve">. Intergrating thermal physiology and ecology of ecotherms: a </w:t>
      </w:r>
      <w:r w:rsidRPr="00AE3713">
        <w:rPr>
          <w:rFonts w:eastAsia="Times New Roman" w:cs="Times New Roman"/>
          <w:noProof/>
          <w:sz w:val="22"/>
        </w:rPr>
        <w:lastRenderedPageBreak/>
        <w:t>discussion of approaches. Am. Zool. 19: 357–366.</w:t>
      </w:r>
    </w:p>
    <w:p w14:paraId="32607B43"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Hughes, L.</w:t>
      </w:r>
      <w:r w:rsidRPr="00AE3713">
        <w:rPr>
          <w:rFonts w:eastAsia="Times New Roman" w:cs="Times New Roman"/>
          <w:noProof/>
          <w:sz w:val="22"/>
        </w:rPr>
        <w:t xml:space="preserve"> </w:t>
      </w:r>
      <w:r w:rsidRPr="00AE3713">
        <w:rPr>
          <w:rFonts w:eastAsia="Times New Roman" w:cs="Times New Roman"/>
          <w:b/>
          <w:bCs/>
          <w:noProof/>
          <w:sz w:val="22"/>
        </w:rPr>
        <w:t>2000</w:t>
      </w:r>
      <w:r w:rsidRPr="00AE3713">
        <w:rPr>
          <w:rFonts w:eastAsia="Times New Roman" w:cs="Times New Roman"/>
          <w:noProof/>
          <w:sz w:val="22"/>
        </w:rPr>
        <w:t>. Biological consequences of global warming: is the signal already apparent? Trends Ecol. Evol. 15: 56–61.</w:t>
      </w:r>
    </w:p>
    <w:p w14:paraId="3A657A01"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Hut, R. A., S. Paolucci, R. Dor, C. P. Kyriacou, and S. Daan</w:t>
      </w:r>
      <w:r w:rsidRPr="00AE3713">
        <w:rPr>
          <w:rFonts w:eastAsia="Times New Roman" w:cs="Times New Roman"/>
          <w:noProof/>
          <w:sz w:val="22"/>
        </w:rPr>
        <w:t xml:space="preserve">. </w:t>
      </w:r>
      <w:r w:rsidRPr="00AE3713">
        <w:rPr>
          <w:rFonts w:eastAsia="Times New Roman" w:cs="Times New Roman"/>
          <w:b/>
          <w:bCs/>
          <w:noProof/>
          <w:sz w:val="22"/>
        </w:rPr>
        <w:t>2013</w:t>
      </w:r>
      <w:r w:rsidRPr="00AE3713">
        <w:rPr>
          <w:rFonts w:eastAsia="Times New Roman" w:cs="Times New Roman"/>
          <w:noProof/>
          <w:sz w:val="22"/>
        </w:rPr>
        <w:t>. Latitudinal clines: an evolutionary view on biological rhythms. Proc. Biol. Sci. 280: 20130433.</w:t>
      </w:r>
    </w:p>
    <w:p w14:paraId="620648D6"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Koštál, V.</w:t>
      </w:r>
      <w:r w:rsidRPr="00AE3713">
        <w:rPr>
          <w:rFonts w:eastAsia="Times New Roman" w:cs="Times New Roman"/>
          <w:noProof/>
          <w:sz w:val="22"/>
        </w:rPr>
        <w:t xml:space="preserve"> </w:t>
      </w:r>
      <w:r w:rsidRPr="00AE3713">
        <w:rPr>
          <w:rFonts w:eastAsia="Times New Roman" w:cs="Times New Roman"/>
          <w:b/>
          <w:bCs/>
          <w:noProof/>
          <w:sz w:val="22"/>
        </w:rPr>
        <w:t>2006</w:t>
      </w:r>
      <w:r w:rsidRPr="00AE3713">
        <w:rPr>
          <w:rFonts w:eastAsia="Times New Roman" w:cs="Times New Roman"/>
          <w:noProof/>
          <w:sz w:val="22"/>
        </w:rPr>
        <w:t>. Eco-physiological phases of insect diapause. J. Insect Physiol. 52: 113–127.</w:t>
      </w:r>
    </w:p>
    <w:p w14:paraId="262516BB"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Lassance, J. M., A. T. Groot, M. A. Lienard, B. Antony, C. Borgwardt, F. Andersson, E. Hedenstrom, D. G. Heckel, and C. Lofstedt</w:t>
      </w:r>
      <w:r w:rsidRPr="00AE3713">
        <w:rPr>
          <w:rFonts w:eastAsia="Times New Roman" w:cs="Times New Roman"/>
          <w:noProof/>
          <w:sz w:val="22"/>
        </w:rPr>
        <w:t xml:space="preserve">. </w:t>
      </w:r>
      <w:r w:rsidRPr="00AE3713">
        <w:rPr>
          <w:rFonts w:eastAsia="Times New Roman" w:cs="Times New Roman"/>
          <w:b/>
          <w:bCs/>
          <w:noProof/>
          <w:sz w:val="22"/>
        </w:rPr>
        <w:t>2010</w:t>
      </w:r>
      <w:r w:rsidRPr="00AE3713">
        <w:rPr>
          <w:rFonts w:eastAsia="Times New Roman" w:cs="Times New Roman"/>
          <w:noProof/>
          <w:sz w:val="22"/>
        </w:rPr>
        <w:t>. Allelic variation in a fatty-acyl reductase gene causes divergence in moth sex pheromones. Nature. 466: 486–491.</w:t>
      </w:r>
    </w:p>
    <w:p w14:paraId="77E5C75E"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Lee, C. E. E.</w:t>
      </w:r>
      <w:r w:rsidRPr="00AE3713">
        <w:rPr>
          <w:rFonts w:eastAsia="Times New Roman" w:cs="Times New Roman"/>
          <w:noProof/>
          <w:sz w:val="22"/>
        </w:rPr>
        <w:t xml:space="preserve"> </w:t>
      </w:r>
      <w:r w:rsidRPr="00AE3713">
        <w:rPr>
          <w:rFonts w:eastAsia="Times New Roman" w:cs="Times New Roman"/>
          <w:b/>
          <w:bCs/>
          <w:noProof/>
          <w:sz w:val="22"/>
        </w:rPr>
        <w:t>2002</w:t>
      </w:r>
      <w:r w:rsidRPr="00AE3713">
        <w:rPr>
          <w:rFonts w:eastAsia="Times New Roman" w:cs="Times New Roman"/>
          <w:noProof/>
          <w:sz w:val="22"/>
        </w:rPr>
        <w:t>. Evolutionary genetics of invasive species. Trends Ecol. Evol. 17: 386–391.</w:t>
      </w:r>
    </w:p>
    <w:p w14:paraId="451E4D45"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Liu, K.-S.</w:t>
      </w:r>
      <w:r w:rsidRPr="00AE3713">
        <w:rPr>
          <w:rFonts w:eastAsia="Times New Roman" w:cs="Times New Roman"/>
          <w:noProof/>
          <w:sz w:val="22"/>
        </w:rPr>
        <w:t xml:space="preserve"> </w:t>
      </w:r>
      <w:r w:rsidRPr="00AE3713">
        <w:rPr>
          <w:rFonts w:eastAsia="Times New Roman" w:cs="Times New Roman"/>
          <w:b/>
          <w:bCs/>
          <w:noProof/>
          <w:sz w:val="22"/>
        </w:rPr>
        <w:t>1994</w:t>
      </w:r>
      <w:r w:rsidRPr="00AE3713">
        <w:rPr>
          <w:rFonts w:eastAsia="Times New Roman" w:cs="Times New Roman"/>
          <w:noProof/>
          <w:sz w:val="22"/>
        </w:rPr>
        <w:t>. Preparation of fatty acid methyl esters for Gas-Chromatographic analysis of lipids in biologcal materials. J. Am. Oil Chem. Soc. 71: 1179–1187.</w:t>
      </w:r>
    </w:p>
    <w:p w14:paraId="36872E1A"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Melorose, J., R. Perroy, and S. Careas</w:t>
      </w:r>
      <w:r w:rsidRPr="00AE3713">
        <w:rPr>
          <w:rFonts w:eastAsia="Times New Roman" w:cs="Times New Roman"/>
          <w:noProof/>
          <w:sz w:val="22"/>
        </w:rPr>
        <w:t xml:space="preserve">. </w:t>
      </w:r>
      <w:r w:rsidRPr="00AE3713">
        <w:rPr>
          <w:rFonts w:eastAsia="Times New Roman" w:cs="Times New Roman"/>
          <w:b/>
          <w:bCs/>
          <w:noProof/>
          <w:sz w:val="22"/>
        </w:rPr>
        <w:t>2015</w:t>
      </w:r>
      <w:r w:rsidRPr="00AE3713">
        <w:rPr>
          <w:rFonts w:eastAsia="Times New Roman" w:cs="Times New Roman"/>
          <w:noProof/>
          <w:sz w:val="22"/>
        </w:rPr>
        <w:t>. World Population Prospects: The 2015 Revision, Key Findings and Advance Tables. Working Paper No. ESA/P/WP.241., United Nations, Dep. Econ. Soc. Aff. Popul. Div.</w:t>
      </w:r>
    </w:p>
    <w:p w14:paraId="7B0073B5"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NOAA National Centers for Environmental Information</w:t>
      </w:r>
      <w:r w:rsidRPr="00AE3713">
        <w:rPr>
          <w:rFonts w:eastAsia="Times New Roman" w:cs="Times New Roman"/>
          <w:noProof/>
          <w:sz w:val="22"/>
        </w:rPr>
        <w:t xml:space="preserve">. </w:t>
      </w:r>
      <w:r w:rsidRPr="00AE3713">
        <w:rPr>
          <w:rFonts w:eastAsia="Times New Roman" w:cs="Times New Roman"/>
          <w:b/>
          <w:bCs/>
          <w:noProof/>
          <w:sz w:val="22"/>
        </w:rPr>
        <w:t>2017</w:t>
      </w:r>
      <w:r w:rsidRPr="00AE3713">
        <w:rPr>
          <w:rFonts w:eastAsia="Times New Roman" w:cs="Times New Roman"/>
          <w:noProof/>
          <w:sz w:val="22"/>
        </w:rPr>
        <w:t>. State of the Climate: Global Climate Report for Annual 2016. (https://www.ncdc.noaa.gov/sotc/national/201613).</w:t>
      </w:r>
    </w:p>
    <w:p w14:paraId="5B63E5E8"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Parmesan, C., N. Ryrholm, C. Stefanescu, J. K. Hill, C. D. Thomas, H. Descimon, B. Huntley, L. Kaila, J. Kullberg, T. Tammaru, W. J. Tennent, J. a Thomas, and M. Warren</w:t>
      </w:r>
      <w:r w:rsidRPr="00AE3713">
        <w:rPr>
          <w:rFonts w:eastAsia="Times New Roman" w:cs="Times New Roman"/>
          <w:noProof/>
          <w:sz w:val="22"/>
        </w:rPr>
        <w:t xml:space="preserve">. </w:t>
      </w:r>
      <w:r w:rsidRPr="00AE3713">
        <w:rPr>
          <w:rFonts w:eastAsia="Times New Roman" w:cs="Times New Roman"/>
          <w:b/>
          <w:bCs/>
          <w:noProof/>
          <w:sz w:val="22"/>
        </w:rPr>
        <w:t>1999</w:t>
      </w:r>
      <w:r w:rsidRPr="00AE3713">
        <w:rPr>
          <w:rFonts w:eastAsia="Times New Roman" w:cs="Times New Roman"/>
          <w:noProof/>
          <w:sz w:val="22"/>
        </w:rPr>
        <w:t>. Poleward shifts in geographical ranges of butterfly species associated with regional warming. Nature. 399: 579–583.</w:t>
      </w:r>
    </w:p>
    <w:p w14:paraId="2277D890"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Pick, C., M. Schneuer, and T. Burmester</w:t>
      </w:r>
      <w:r w:rsidRPr="00AE3713">
        <w:rPr>
          <w:rFonts w:eastAsia="Times New Roman" w:cs="Times New Roman"/>
          <w:noProof/>
          <w:sz w:val="22"/>
        </w:rPr>
        <w:t xml:space="preserve">. </w:t>
      </w:r>
      <w:r w:rsidRPr="00AE3713">
        <w:rPr>
          <w:rFonts w:eastAsia="Times New Roman" w:cs="Times New Roman"/>
          <w:b/>
          <w:bCs/>
          <w:noProof/>
          <w:sz w:val="22"/>
        </w:rPr>
        <w:t>2009</w:t>
      </w:r>
      <w:r w:rsidRPr="00AE3713">
        <w:rPr>
          <w:rFonts w:eastAsia="Times New Roman" w:cs="Times New Roman"/>
          <w:noProof/>
          <w:sz w:val="22"/>
        </w:rPr>
        <w:t>. The occurrence of hemocyanin in Hexapoda. FEBS J. 276: 1930–1941.</w:t>
      </w:r>
    </w:p>
    <w:p w14:paraId="6ABBD9A3"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Pimentel, D.</w:t>
      </w:r>
      <w:r w:rsidRPr="00AE3713">
        <w:rPr>
          <w:rFonts w:eastAsia="Times New Roman" w:cs="Times New Roman"/>
          <w:noProof/>
          <w:sz w:val="22"/>
        </w:rPr>
        <w:t xml:space="preserve"> </w:t>
      </w:r>
      <w:r w:rsidRPr="00AE3713">
        <w:rPr>
          <w:rFonts w:eastAsia="Times New Roman" w:cs="Times New Roman"/>
          <w:b/>
          <w:bCs/>
          <w:noProof/>
          <w:sz w:val="22"/>
        </w:rPr>
        <w:t>2005</w:t>
      </w:r>
      <w:r w:rsidRPr="00AE3713">
        <w:rPr>
          <w:rFonts w:eastAsia="Times New Roman" w:cs="Times New Roman"/>
          <w:noProof/>
          <w:sz w:val="22"/>
        </w:rPr>
        <w:t>. Environmental and economic costs of the application of pesticides primarily in the United States In Integrated Pest Management: Innovation-Development Process. Environ. Dev. Sustain. 7: 229–252.</w:t>
      </w:r>
    </w:p>
    <w:p w14:paraId="43992D70"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Pimentel, D., and M. Burgess</w:t>
      </w:r>
      <w:r w:rsidRPr="00AE3713">
        <w:rPr>
          <w:rFonts w:eastAsia="Times New Roman" w:cs="Times New Roman"/>
          <w:noProof/>
          <w:sz w:val="22"/>
        </w:rPr>
        <w:t xml:space="preserve">. </w:t>
      </w:r>
      <w:r w:rsidRPr="00AE3713">
        <w:rPr>
          <w:rFonts w:eastAsia="Times New Roman" w:cs="Times New Roman"/>
          <w:b/>
          <w:bCs/>
          <w:noProof/>
          <w:sz w:val="22"/>
        </w:rPr>
        <w:t>2005</w:t>
      </w:r>
      <w:r w:rsidRPr="00AE3713">
        <w:rPr>
          <w:rFonts w:eastAsia="Times New Roman" w:cs="Times New Roman"/>
          <w:noProof/>
          <w:sz w:val="22"/>
        </w:rPr>
        <w:t>. Environmental and economic costs of the application of pesticides primarily in the United States. Integr. Pest Manag. 3: 47–71.</w:t>
      </w:r>
    </w:p>
    <w:p w14:paraId="6670F8C1"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Scriber, J. M.</w:t>
      </w:r>
      <w:r w:rsidRPr="00AE3713">
        <w:rPr>
          <w:rFonts w:eastAsia="Times New Roman" w:cs="Times New Roman"/>
          <w:noProof/>
          <w:sz w:val="22"/>
        </w:rPr>
        <w:t xml:space="preserve"> </w:t>
      </w:r>
      <w:r w:rsidRPr="00AE3713">
        <w:rPr>
          <w:rFonts w:eastAsia="Times New Roman" w:cs="Times New Roman"/>
          <w:b/>
          <w:bCs/>
          <w:noProof/>
          <w:sz w:val="22"/>
        </w:rPr>
        <w:t>2014</w:t>
      </w:r>
      <w:r w:rsidRPr="00AE3713">
        <w:rPr>
          <w:rFonts w:eastAsia="Times New Roman" w:cs="Times New Roman"/>
          <w:noProof/>
          <w:sz w:val="22"/>
        </w:rPr>
        <w:t>. Climate-driven reshuffling of species and genes: Potential conservation roles for species translocations and recombinant hybrid genotypes, Insects.</w:t>
      </w:r>
    </w:p>
    <w:p w14:paraId="1703E081"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Sinclair, B. J.</w:t>
      </w:r>
      <w:r w:rsidRPr="00AE3713">
        <w:rPr>
          <w:rFonts w:eastAsia="Times New Roman" w:cs="Times New Roman"/>
          <w:noProof/>
          <w:sz w:val="22"/>
        </w:rPr>
        <w:t xml:space="preserve"> </w:t>
      </w:r>
      <w:r w:rsidRPr="00AE3713">
        <w:rPr>
          <w:rFonts w:eastAsia="Times New Roman" w:cs="Times New Roman"/>
          <w:b/>
          <w:bCs/>
          <w:noProof/>
          <w:sz w:val="22"/>
        </w:rPr>
        <w:t>2015</w:t>
      </w:r>
      <w:r w:rsidRPr="00AE3713">
        <w:rPr>
          <w:rFonts w:eastAsia="Times New Roman" w:cs="Times New Roman"/>
          <w:noProof/>
          <w:sz w:val="22"/>
        </w:rPr>
        <w:t>. Linking energetics and overwintering in temperate insects. J. Therm. Biol. 54: 5–11.</w:t>
      </w:r>
    </w:p>
    <w:p w14:paraId="0AC866EB"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Sinclair, B. J., K. E. Marshall, M. A. Sewell, D. L. Levesque, C. S. Willett, S. Slotsbo, Y. Dong, C. D. G. Harley, D. J. Marshall, B. S. Helmuth, and R. B. Huey</w:t>
      </w:r>
      <w:r w:rsidRPr="00AE3713">
        <w:rPr>
          <w:rFonts w:eastAsia="Times New Roman" w:cs="Times New Roman"/>
          <w:noProof/>
          <w:sz w:val="22"/>
        </w:rPr>
        <w:t xml:space="preserve">. </w:t>
      </w:r>
      <w:r w:rsidRPr="00AE3713">
        <w:rPr>
          <w:rFonts w:eastAsia="Times New Roman" w:cs="Times New Roman"/>
          <w:b/>
          <w:bCs/>
          <w:noProof/>
          <w:sz w:val="22"/>
        </w:rPr>
        <w:t>2016</w:t>
      </w:r>
      <w:r w:rsidRPr="00AE3713">
        <w:rPr>
          <w:rFonts w:eastAsia="Times New Roman" w:cs="Times New Roman"/>
          <w:noProof/>
          <w:sz w:val="22"/>
        </w:rPr>
        <w:t>. Can we predict ectotherm responses to climate change using thermal performance curves and body temperatures? Ecol. Lett. 19: 1372–1385.</w:t>
      </w:r>
    </w:p>
    <w:p w14:paraId="452105BC"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Stocker, and V. B. and P. M. M. (eds. . T.F., D. Qin, G.-K. Plattner, M. Tignor, S.K. Allen, J. Boschung, A. Nauels, Y. Xia</w:t>
      </w:r>
      <w:r w:rsidRPr="00AE3713">
        <w:rPr>
          <w:rFonts w:eastAsia="Times New Roman" w:cs="Times New Roman"/>
          <w:noProof/>
          <w:sz w:val="22"/>
        </w:rPr>
        <w:t xml:space="preserve">. </w:t>
      </w:r>
      <w:r w:rsidRPr="00AE3713">
        <w:rPr>
          <w:rFonts w:eastAsia="Times New Roman" w:cs="Times New Roman"/>
          <w:b/>
          <w:bCs/>
          <w:noProof/>
          <w:sz w:val="22"/>
        </w:rPr>
        <w:t>2015</w:t>
      </w:r>
      <w:r w:rsidRPr="00AE3713">
        <w:rPr>
          <w:rFonts w:eastAsia="Times New Roman" w:cs="Times New Roman"/>
          <w:noProof/>
          <w:sz w:val="22"/>
        </w:rPr>
        <w:t>. Summary for Policymakers. Clim. Chang. 2013 - Phys. Sci. Basis. 1542: 1–30.</w:t>
      </w:r>
    </w:p>
    <w:p w14:paraId="1EE5D843"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Tauber, C. A., and M. J. Tauber</w:t>
      </w:r>
      <w:r w:rsidRPr="00AE3713">
        <w:rPr>
          <w:rFonts w:eastAsia="Times New Roman" w:cs="Times New Roman"/>
          <w:noProof/>
          <w:sz w:val="22"/>
        </w:rPr>
        <w:t xml:space="preserve">. </w:t>
      </w:r>
      <w:r w:rsidRPr="00AE3713">
        <w:rPr>
          <w:rFonts w:eastAsia="Times New Roman" w:cs="Times New Roman"/>
          <w:b/>
          <w:bCs/>
          <w:noProof/>
          <w:sz w:val="22"/>
        </w:rPr>
        <w:t>1981</w:t>
      </w:r>
      <w:r w:rsidRPr="00AE3713">
        <w:rPr>
          <w:rFonts w:eastAsia="Times New Roman" w:cs="Times New Roman"/>
          <w:noProof/>
          <w:sz w:val="22"/>
        </w:rPr>
        <w:t>. Insect seasonal cycles: genetics and evolution ,~4195. 12: 281–308.</w:t>
      </w:r>
    </w:p>
    <w:p w14:paraId="72A64972"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Wadsworth, C. B., X. Li, and E. B. Dopman</w:t>
      </w:r>
      <w:r w:rsidRPr="00AE3713">
        <w:rPr>
          <w:rFonts w:eastAsia="Times New Roman" w:cs="Times New Roman"/>
          <w:noProof/>
          <w:sz w:val="22"/>
        </w:rPr>
        <w:t xml:space="preserve">. </w:t>
      </w:r>
      <w:r w:rsidRPr="00AE3713">
        <w:rPr>
          <w:rFonts w:eastAsia="Times New Roman" w:cs="Times New Roman"/>
          <w:b/>
          <w:bCs/>
          <w:noProof/>
          <w:sz w:val="22"/>
        </w:rPr>
        <w:t>2015</w:t>
      </w:r>
      <w:r w:rsidRPr="00AE3713">
        <w:rPr>
          <w:rFonts w:eastAsia="Times New Roman" w:cs="Times New Roman"/>
          <w:noProof/>
          <w:sz w:val="22"/>
        </w:rPr>
        <w:t xml:space="preserve">. A recombination suppressor contributes to ecological </w:t>
      </w:r>
      <w:r w:rsidRPr="00AE3713">
        <w:rPr>
          <w:rFonts w:eastAsia="Times New Roman" w:cs="Times New Roman"/>
          <w:noProof/>
          <w:sz w:val="22"/>
        </w:rPr>
        <w:lastRenderedPageBreak/>
        <w:t>speciation in OSTRINIA moths. Heredity (Edinb). 114: 593–600.</w:t>
      </w:r>
    </w:p>
    <w:p w14:paraId="705C82B6" w14:textId="77777777" w:rsidR="00AE3713" w:rsidRPr="00AE3713" w:rsidRDefault="00AE3713" w:rsidP="00AE3713">
      <w:pPr>
        <w:autoSpaceDE w:val="0"/>
        <w:autoSpaceDN w:val="0"/>
        <w:adjustRightInd w:val="0"/>
        <w:spacing w:before="100" w:after="100"/>
        <w:ind w:left="480" w:hanging="480"/>
        <w:rPr>
          <w:noProof/>
          <w:sz w:val="22"/>
        </w:rPr>
      </w:pPr>
      <w:r w:rsidRPr="00AE3713">
        <w:rPr>
          <w:rFonts w:eastAsia="Times New Roman" w:cs="Times New Roman"/>
          <w:b/>
          <w:bCs/>
          <w:noProof/>
          <w:sz w:val="22"/>
        </w:rPr>
        <w:t>Williams, S. E., C. Moritz, L. P. Shoo, J. L. Isaac, A. a Hoffmann, and G. Langham</w:t>
      </w:r>
      <w:r w:rsidRPr="00AE3713">
        <w:rPr>
          <w:rFonts w:eastAsia="Times New Roman" w:cs="Times New Roman"/>
          <w:noProof/>
          <w:sz w:val="22"/>
        </w:rPr>
        <w:t xml:space="preserve">. </w:t>
      </w:r>
      <w:r w:rsidRPr="00AE3713">
        <w:rPr>
          <w:rFonts w:eastAsia="Times New Roman" w:cs="Times New Roman"/>
          <w:b/>
          <w:bCs/>
          <w:noProof/>
          <w:sz w:val="22"/>
        </w:rPr>
        <w:t>2008</w:t>
      </w:r>
      <w:r w:rsidRPr="00AE3713">
        <w:rPr>
          <w:rFonts w:eastAsia="Times New Roman" w:cs="Times New Roman"/>
          <w:noProof/>
          <w:sz w:val="22"/>
        </w:rPr>
        <w:t>. Towards an Integrated Framework for Assessing the Vulnerability of Species to Climate Change. PLoS Biol. 6: e325.</w:t>
      </w:r>
    </w:p>
    <w:p w14:paraId="3746C36B" w14:textId="6331574D" w:rsidR="00C83A27" w:rsidRPr="00B25226" w:rsidRDefault="00C83A27" w:rsidP="00AE3713">
      <w:pPr>
        <w:autoSpaceDE w:val="0"/>
        <w:autoSpaceDN w:val="0"/>
        <w:adjustRightInd w:val="0"/>
        <w:spacing w:before="100" w:after="100"/>
        <w:ind w:left="480" w:hanging="480"/>
        <w:rPr>
          <w:color w:val="auto"/>
          <w:sz w:val="20"/>
          <w:szCs w:val="20"/>
        </w:rPr>
      </w:pPr>
      <w:r w:rsidRPr="00B25226">
        <w:rPr>
          <w:color w:val="auto"/>
          <w:sz w:val="22"/>
          <w:szCs w:val="22"/>
        </w:rPr>
        <w:fldChar w:fldCharType="end"/>
      </w:r>
    </w:p>
    <w:sectPr w:rsidR="00C83A27" w:rsidRPr="00B25226" w:rsidSect="004918C1">
      <w:footerReference w:type="default" r:id="rId10"/>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own,James T" w:date="2017-09-10T19:21:00Z" w:initials="BT">
    <w:p w14:paraId="734EF085" w14:textId="3995A610" w:rsidR="00A10828" w:rsidRDefault="00A10828">
      <w:pPr>
        <w:pStyle w:val="CommentText"/>
      </w:pPr>
      <w:r>
        <w:rPr>
          <w:rStyle w:val="CommentReference"/>
        </w:rPr>
        <w:annotationRef/>
      </w:r>
      <w:r>
        <w:t xml:space="preserve">I still do not like this </w:t>
      </w:r>
      <w:proofErr w:type="spellStart"/>
      <w:r>
        <w:t>sentance</w:t>
      </w:r>
      <w:proofErr w:type="spellEnd"/>
    </w:p>
  </w:comment>
  <w:comment w:id="2" w:author="Dan Hahn" w:date="2017-09-10T14:18:00Z" w:initials="DH">
    <w:p w14:paraId="38AE250B" w14:textId="77777777" w:rsidR="00792752" w:rsidRDefault="00792752" w:rsidP="00792752">
      <w:pPr>
        <w:pStyle w:val="CommentText"/>
      </w:pPr>
      <w:r>
        <w:rPr>
          <w:rStyle w:val="CommentReference"/>
        </w:rPr>
        <w:annotationRef/>
      </w:r>
      <w:r>
        <w:t xml:space="preserve">Be specific. </w:t>
      </w:r>
    </w:p>
  </w:comment>
  <w:comment w:id="3" w:author="Dan Hahn" w:date="2017-09-10T14:19:00Z" w:initials="DH">
    <w:p w14:paraId="0BCFDCC2" w14:textId="77777777" w:rsidR="00792752" w:rsidRDefault="00792752" w:rsidP="00792752">
      <w:pPr>
        <w:pStyle w:val="CommentText"/>
      </w:pPr>
      <w:r>
        <w:rPr>
          <w:rStyle w:val="CommentReference"/>
        </w:rPr>
        <w:annotationRef/>
      </w:r>
      <w:r>
        <w:t xml:space="preserve">I do not think you are properly breaking down acute vs. chronic thermal stress. </w:t>
      </w:r>
    </w:p>
  </w:comment>
  <w:comment w:id="4" w:author="Dan Hahn" w:date="2017-09-10T14:20:00Z" w:initials="DH">
    <w:p w14:paraId="4054B613" w14:textId="77777777" w:rsidR="00792752" w:rsidRDefault="00792752" w:rsidP="00792752">
      <w:pPr>
        <w:pStyle w:val="CommentText"/>
      </w:pPr>
      <w:r>
        <w:rPr>
          <w:rStyle w:val="CommentReference"/>
        </w:rPr>
        <w:annotationRef/>
      </w:r>
      <w:r>
        <w:t xml:space="preserve">This is completely true, but please remember that temperature is not the only source of seasonal stress that insects are trying to avoid with dormancy. </w:t>
      </w:r>
    </w:p>
  </w:comment>
  <w:comment w:id="16" w:author="Dan Hahn" w:date="2017-09-10T14:23:00Z" w:initials="DH">
    <w:p w14:paraId="0CD9C834" w14:textId="77777777" w:rsidR="00792752" w:rsidRDefault="00792752" w:rsidP="00792752">
      <w:pPr>
        <w:pStyle w:val="CommentText"/>
      </w:pPr>
      <w:r>
        <w:rPr>
          <w:rStyle w:val="CommentReference"/>
        </w:rPr>
        <w:annotationRef/>
      </w:r>
      <w:r>
        <w:t>Approximate is not the correct word to use here. Perhaps you could say predict instead?</w:t>
      </w:r>
    </w:p>
  </w:comment>
  <w:comment w:id="17" w:author="Dan Hahn" w:date="2017-09-10T14:24:00Z" w:initials="DH">
    <w:p w14:paraId="19E22971" w14:textId="77777777" w:rsidR="00792752" w:rsidRDefault="00792752" w:rsidP="00792752">
      <w:pPr>
        <w:pStyle w:val="CommentText"/>
      </w:pPr>
      <w:r>
        <w:rPr>
          <w:rStyle w:val="CommentReference"/>
        </w:rPr>
        <w:annotationRef/>
      </w:r>
      <w:r>
        <w:t xml:space="preserve">Please rewrite these sentences so that they make better sense. Think carefully about what it is you are trying to say and whether you are achieving your goal. </w:t>
      </w:r>
    </w:p>
  </w:comment>
  <w:comment w:id="18" w:author="Dan Hahn" w:date="2017-09-10T14:24:00Z" w:initials="DH">
    <w:p w14:paraId="30F61654" w14:textId="77777777" w:rsidR="00792752" w:rsidRDefault="00792752" w:rsidP="00792752">
      <w:pPr>
        <w:pStyle w:val="CommentText"/>
      </w:pPr>
      <w:r>
        <w:rPr>
          <w:rStyle w:val="CommentReference"/>
        </w:rPr>
        <w:annotationRef/>
      </w:r>
      <w:r>
        <w:t xml:space="preserve">Rewrite the second half of this sentence. </w:t>
      </w:r>
    </w:p>
  </w:comment>
  <w:comment w:id="20" w:author="Dan Hahn" w:date="2017-09-10T14:25:00Z" w:initials="DH">
    <w:p w14:paraId="6BC366A2" w14:textId="77777777" w:rsidR="00792752" w:rsidRDefault="00792752" w:rsidP="00792752">
      <w:pPr>
        <w:pStyle w:val="CommentText"/>
      </w:pPr>
      <w:r>
        <w:rPr>
          <w:rStyle w:val="CommentReference"/>
        </w:rPr>
        <w:annotationRef/>
      </w:r>
      <w:r>
        <w:t xml:space="preserve">Please rewrite this sentence. It is currently very awkward. </w:t>
      </w:r>
    </w:p>
  </w:comment>
  <w:comment w:id="26" w:author="Dan Hahn" w:date="2017-09-10T14:27:00Z" w:initials="DH">
    <w:p w14:paraId="4245580D" w14:textId="77777777" w:rsidR="00792752" w:rsidRDefault="00792752" w:rsidP="00792752">
      <w:pPr>
        <w:pStyle w:val="CommentText"/>
      </w:pPr>
      <w:r>
        <w:rPr>
          <w:rStyle w:val="CommentReference"/>
        </w:rPr>
        <w:annotationRef/>
      </w:r>
      <w:r>
        <w:t xml:space="preserve">Consumption of what? You left the point of this sentence hanging, please finish the thought. </w:t>
      </w:r>
    </w:p>
  </w:comment>
  <w:comment w:id="27" w:author="Dan Hahn" w:date="2017-09-10T14:27:00Z" w:initials="DH">
    <w:p w14:paraId="794FC6A8" w14:textId="77777777" w:rsidR="00792752" w:rsidRDefault="00792752" w:rsidP="00792752">
      <w:pPr>
        <w:pStyle w:val="CommentText"/>
      </w:pPr>
      <w:r>
        <w:rPr>
          <w:rStyle w:val="CommentReference"/>
        </w:rPr>
        <w:annotationRef/>
      </w:r>
      <w:r>
        <w:t xml:space="preserve">I do not understand what you are trying to say here. What is your point with this sentence? </w:t>
      </w:r>
    </w:p>
  </w:comment>
  <w:comment w:id="31" w:author="Dan Hahn" w:date="2017-07-27T07:44:00Z" w:initials="DH">
    <w:p w14:paraId="5EDB68E9" w14:textId="77777777" w:rsidR="00246B28" w:rsidRDefault="00246B28" w:rsidP="00246B28">
      <w:pPr>
        <w:pStyle w:val="CommentText"/>
      </w:pPr>
      <w:r>
        <w:rPr>
          <w:rStyle w:val="CommentReference"/>
        </w:rPr>
        <w:annotationRef/>
      </w:r>
      <w:r>
        <w:t xml:space="preserve">The way this sentence and the previous one are phrased I think that you misunderstand this concept and are misusing it. </w:t>
      </w:r>
    </w:p>
  </w:comment>
  <w:comment w:id="32" w:author="Dan Hahn" w:date="2017-09-10T13:59:00Z" w:initials="DH">
    <w:p w14:paraId="2AE33758" w14:textId="77777777" w:rsidR="00AE3713" w:rsidRDefault="00AE3713" w:rsidP="00AE3713">
      <w:pPr>
        <w:pStyle w:val="CommentText"/>
      </w:pPr>
      <w:r>
        <w:rPr>
          <w:rStyle w:val="CommentReference"/>
        </w:rPr>
        <w:annotationRef/>
      </w:r>
      <w:r>
        <w:t>This is incomplete. Do you mean to say “…entire larval LIFE developing…”?</w:t>
      </w:r>
    </w:p>
  </w:comment>
  <w:comment w:id="33" w:author="Dan Hahn" w:date="2017-09-10T14:01:00Z" w:initials="DH">
    <w:p w14:paraId="69CEF6CC" w14:textId="77777777" w:rsidR="00AE3713" w:rsidRDefault="00AE3713" w:rsidP="00AE3713">
      <w:pPr>
        <w:pStyle w:val="CommentText"/>
      </w:pPr>
      <w:r>
        <w:rPr>
          <w:rStyle w:val="CommentReference"/>
        </w:rPr>
        <w:annotationRef/>
      </w:r>
      <w:r>
        <w:t xml:space="preserve">Please put these two sentences together into one where you first talk about dormancy then photoperiod as the trigger for dormancy. As it is currently written the cue for the dormancy phenotype comes before any mention of the dormancy phenotype.  </w:t>
      </w:r>
    </w:p>
  </w:comment>
  <w:comment w:id="34" w:author="Dan Hahn" w:date="2017-09-10T14:11:00Z" w:initials="DH">
    <w:p w14:paraId="43DECE8E" w14:textId="77777777" w:rsidR="00AE3713" w:rsidRDefault="00AE3713" w:rsidP="00AE3713">
      <w:pPr>
        <w:pStyle w:val="CommentText"/>
      </w:pPr>
      <w:r>
        <w:rPr>
          <w:rStyle w:val="CommentReference"/>
        </w:rPr>
        <w:annotationRef/>
      </w:r>
      <w:r>
        <w:t xml:space="preserve">Do you mean to say the critical photoperiod here? Just saying photoperiod does not make sense. </w:t>
      </w:r>
    </w:p>
  </w:comment>
  <w:comment w:id="35" w:author="Dan Hahn" w:date="2017-09-10T14:11:00Z" w:initials="DH">
    <w:p w14:paraId="55A70908" w14:textId="77777777" w:rsidR="00AE3713" w:rsidRDefault="00AE3713" w:rsidP="00AE3713">
      <w:pPr>
        <w:pStyle w:val="CommentText"/>
      </w:pPr>
      <w:r>
        <w:rPr>
          <w:rStyle w:val="CommentReference"/>
        </w:rPr>
        <w:annotationRef/>
      </w:r>
      <w:r>
        <w:t xml:space="preserve">Flip these 2 phrases around. </w:t>
      </w:r>
    </w:p>
  </w:comment>
  <w:comment w:id="36" w:author="Dan Hahn" w:date="2017-09-10T14:12:00Z" w:initials="DH">
    <w:p w14:paraId="041263E2" w14:textId="77777777" w:rsidR="00AE3713" w:rsidRDefault="00AE3713" w:rsidP="00AE3713">
      <w:pPr>
        <w:pStyle w:val="CommentText"/>
      </w:pPr>
      <w:r>
        <w:rPr>
          <w:rStyle w:val="CommentReference"/>
        </w:rPr>
        <w:annotationRef/>
      </w:r>
      <w:r>
        <w:t>Please stop saying temperature with this example. Bradshaw did not investigate temperature-based aspects of climate change, he and his group investigated changes in growing-season length. Be precise, not sloppy in what you say!</w:t>
      </w:r>
    </w:p>
  </w:comment>
  <w:comment w:id="37" w:author="Dan Hahn" w:date="2017-09-10T14:14:00Z" w:initials="DH">
    <w:p w14:paraId="508E7EC3" w14:textId="77777777" w:rsidR="00AE3713" w:rsidRDefault="00AE3713" w:rsidP="00AE3713">
      <w:pPr>
        <w:pStyle w:val="CommentText"/>
      </w:pPr>
      <w:r>
        <w:rPr>
          <w:rStyle w:val="CommentReference"/>
        </w:rPr>
        <w:annotationRef/>
      </w:r>
      <w:r>
        <w:t xml:space="preserve">Be specific, what populations did this occur in? Was this true across all latitudes? </w:t>
      </w:r>
    </w:p>
  </w:comment>
  <w:comment w:id="38" w:author="Dan Hahn" w:date="2017-07-27T10:30:00Z" w:initials="DH">
    <w:p w14:paraId="2E1CA29F" w14:textId="77777777" w:rsidR="00246B28" w:rsidRDefault="00246B28" w:rsidP="00246B28">
      <w:pPr>
        <w:pStyle w:val="CommentText"/>
      </w:pPr>
      <w:r>
        <w:rPr>
          <w:rStyle w:val="CommentReference"/>
        </w:rPr>
        <w:annotationRef/>
      </w:r>
      <w:r>
        <w:t xml:space="preserve">Again, you are confused about both the conclusions and the significance of this work. Please go back and read the original paper. </w:t>
      </w:r>
    </w:p>
  </w:comment>
  <w:comment w:id="39" w:author="Dan Hahn" w:date="2017-07-27T11:10:00Z" w:initials="DH">
    <w:p w14:paraId="35782145" w14:textId="77777777" w:rsidR="00A52475" w:rsidRDefault="00A52475" w:rsidP="003F083F">
      <w:pPr>
        <w:pStyle w:val="CommentText"/>
      </w:pPr>
      <w:r>
        <w:rPr>
          <w:rStyle w:val="CommentReference"/>
        </w:rPr>
        <w:annotationRef/>
      </w:r>
      <w:r>
        <w:t xml:space="preserve">What do you mean by genetic programming? Do you really mean to say developmental programming? </w:t>
      </w:r>
    </w:p>
  </w:comment>
  <w:comment w:id="40" w:author="Dan Hahn" w:date="2017-07-27T11:11:00Z" w:initials="DH">
    <w:p w14:paraId="5CA12AC2" w14:textId="77777777" w:rsidR="00A52475" w:rsidRDefault="00A52475" w:rsidP="003F083F">
      <w:pPr>
        <w:pStyle w:val="CommentText"/>
      </w:pPr>
      <w:r>
        <w:rPr>
          <w:rStyle w:val="CommentReference"/>
        </w:rPr>
        <w:annotationRef/>
      </w:r>
      <w:r>
        <w:t xml:space="preserve">Why some and not </w:t>
      </w:r>
      <w:proofErr w:type="gramStart"/>
      <w:r>
        <w:t>all of</w:t>
      </w:r>
      <w:proofErr w:type="gramEnd"/>
      <w:r>
        <w:t xml:space="preserve"> those insects that have been induced to enter the diapause-developmental trajectory? </w:t>
      </w:r>
    </w:p>
  </w:comment>
  <w:comment w:id="41" w:author="Dan Hahn" w:date="2017-07-27T11:12:00Z" w:initials="DH">
    <w:p w14:paraId="2DF23463" w14:textId="77777777" w:rsidR="00A52475" w:rsidRDefault="00A52475" w:rsidP="003F083F">
      <w:pPr>
        <w:pStyle w:val="CommentText"/>
      </w:pPr>
      <w:r>
        <w:rPr>
          <w:rStyle w:val="CommentReference"/>
        </w:rPr>
        <w:annotationRef/>
      </w:r>
      <w:r>
        <w:t xml:space="preserve">What do you mean when you say some insects? Your statement is vague to the point that it can easily be misconstrued to mean several different things. </w:t>
      </w:r>
    </w:p>
  </w:comment>
  <w:comment w:id="42" w:author="Dan Hahn" w:date="2017-07-27T11:14:00Z" w:initials="DH">
    <w:p w14:paraId="3FD0809F" w14:textId="77777777" w:rsidR="00A52475" w:rsidRDefault="00A52475" w:rsidP="003F083F">
      <w:pPr>
        <w:pStyle w:val="CommentText"/>
      </w:pPr>
      <w:r>
        <w:rPr>
          <w:rStyle w:val="CommentReference"/>
        </w:rPr>
        <w:annotationRef/>
      </w:r>
      <w:r>
        <w:t xml:space="preserve">You cannot just leave the story hanging, you must finish </w:t>
      </w:r>
      <w:proofErr w:type="gramStart"/>
      <w:r>
        <w:t>all of</w:t>
      </w:r>
      <w:proofErr w:type="gramEnd"/>
      <w:r>
        <w:t xml:space="preserve"> the logical progression for the readers. </w:t>
      </w:r>
    </w:p>
  </w:comment>
  <w:comment w:id="43" w:author="Dan Hahn" w:date="2017-07-27T11:17:00Z" w:initials="DH">
    <w:p w14:paraId="3CE3389E" w14:textId="77777777" w:rsidR="00A52475" w:rsidRDefault="00A52475" w:rsidP="003F083F">
      <w:pPr>
        <w:pStyle w:val="CommentText"/>
      </w:pPr>
      <w:r>
        <w:rPr>
          <w:rStyle w:val="CommentReference"/>
        </w:rPr>
        <w:annotationRef/>
      </w:r>
      <w:r>
        <w:t xml:space="preserve">Have you spelled out the genus name somewhere earlier in the proposal? </w:t>
      </w:r>
    </w:p>
  </w:comment>
  <w:comment w:id="44" w:author="Dan Hahn" w:date="2017-07-27T11:18:00Z" w:initials="DH">
    <w:p w14:paraId="73FFCB9A" w14:textId="77777777" w:rsidR="00A52475" w:rsidRDefault="00A52475" w:rsidP="003F083F">
      <w:pPr>
        <w:pStyle w:val="CommentText"/>
      </w:pPr>
      <w:r>
        <w:rPr>
          <w:rStyle w:val="CommentReference"/>
        </w:rPr>
        <w:annotationRef/>
      </w:r>
      <w:r>
        <w:t xml:space="preserve">This section is poorly written. </w:t>
      </w:r>
    </w:p>
  </w:comment>
  <w:comment w:id="45" w:author="Dan Hahn" w:date="2017-06-16T13:26:00Z" w:initials="DH">
    <w:p w14:paraId="3732DAB7" w14:textId="77777777" w:rsidR="00A52475" w:rsidRDefault="00A52475" w:rsidP="003F083F">
      <w:pPr>
        <w:pStyle w:val="CommentText"/>
      </w:pPr>
      <w:r>
        <w:rPr>
          <w:rStyle w:val="CommentReference"/>
        </w:rPr>
        <w:annotationRef/>
      </w:r>
      <w:r>
        <w:t>Say it more simply!</w:t>
      </w:r>
    </w:p>
  </w:comment>
  <w:comment w:id="46" w:author="Dan Hahn" w:date="2017-06-16T13:27:00Z" w:initials="DH">
    <w:p w14:paraId="34FD7D6A" w14:textId="77777777" w:rsidR="00A52475" w:rsidRDefault="00A52475" w:rsidP="003F083F">
      <w:pPr>
        <w:pStyle w:val="CommentText"/>
      </w:pPr>
      <w:r>
        <w:rPr>
          <w:rStyle w:val="CommentReference"/>
        </w:rPr>
        <w:annotationRef/>
      </w:r>
      <w:r>
        <w:t>Simpler!</w:t>
      </w:r>
    </w:p>
  </w:comment>
  <w:comment w:id="47" w:author="Dan Hahn" w:date="2017-07-27T11:23:00Z" w:initials="DH">
    <w:p w14:paraId="7BC12AAA" w14:textId="77777777" w:rsidR="00A52475" w:rsidRDefault="00A52475" w:rsidP="003F083F">
      <w:pPr>
        <w:pStyle w:val="CommentText"/>
      </w:pPr>
      <w:r>
        <w:rPr>
          <w:rStyle w:val="CommentReference"/>
        </w:rPr>
        <w:annotationRef/>
      </w:r>
      <w:r>
        <w:t xml:space="preserve">The way you in appropriately use the term “for some insects” rather than something more specific like “in most insect species” is distracting in a bad way and can lead the reader to think you mean for some individual insects within a population or group. </w:t>
      </w:r>
    </w:p>
  </w:comment>
  <w:comment w:id="48" w:author="Dan Hahn" w:date="2017-07-27T11:24:00Z" w:initials="DH">
    <w:p w14:paraId="3C8EAFD3" w14:textId="77777777" w:rsidR="00A52475" w:rsidRDefault="00A52475" w:rsidP="003F083F">
      <w:pPr>
        <w:pStyle w:val="CommentText"/>
      </w:pPr>
      <w:r>
        <w:rPr>
          <w:rStyle w:val="CommentReference"/>
        </w:rPr>
        <w:annotationRef/>
      </w:r>
      <w:r>
        <w:t xml:space="preserve">Have you already told me this? Why are you saying it </w:t>
      </w:r>
      <w:proofErr w:type="gramStart"/>
      <w:r>
        <w:t>again.</w:t>
      </w:r>
      <w:proofErr w:type="gramEnd"/>
      <w:r>
        <w:t xml:space="preserve"> Granted, here you have more detail about the process and substrates than above, but the way you are phrasing this section it seems a bit redundant. </w:t>
      </w:r>
    </w:p>
  </w:comment>
  <w:comment w:id="49" w:author="Dan Hahn" w:date="2017-07-27T11:31:00Z" w:initials="DH">
    <w:p w14:paraId="48FBF311" w14:textId="77777777" w:rsidR="00A52475" w:rsidRDefault="00A52475" w:rsidP="003F083F">
      <w:pPr>
        <w:pStyle w:val="CommentText"/>
      </w:pPr>
      <w:r>
        <w:rPr>
          <w:rStyle w:val="CommentReference"/>
        </w:rPr>
        <w:annotationRef/>
      </w:r>
      <w:r>
        <w:t xml:space="preserve">Can you say this more clearly? </w:t>
      </w:r>
    </w:p>
  </w:comment>
  <w:comment w:id="50" w:author="Dan Hahn" w:date="2017-07-27T11:32:00Z" w:initials="DH">
    <w:p w14:paraId="04A89C9C" w14:textId="77777777" w:rsidR="00A52475" w:rsidRDefault="00A52475" w:rsidP="003F083F">
      <w:pPr>
        <w:pStyle w:val="CommentText"/>
      </w:pPr>
      <w:r>
        <w:rPr>
          <w:rStyle w:val="CommentReference"/>
        </w:rPr>
        <w:annotationRef/>
      </w:r>
      <w:r>
        <w:t xml:space="preserve">Are you sure? How often do you think this happens? </w:t>
      </w:r>
    </w:p>
  </w:comment>
  <w:comment w:id="51" w:author="Dan Hahn" w:date="2017-07-27T11:33:00Z" w:initials="DH">
    <w:p w14:paraId="538CC072" w14:textId="77777777" w:rsidR="00A52475" w:rsidRDefault="00A52475" w:rsidP="003F083F">
      <w:pPr>
        <w:pStyle w:val="CommentText"/>
      </w:pPr>
      <w:r>
        <w:rPr>
          <w:rStyle w:val="CommentReference"/>
        </w:rPr>
        <w:annotationRef/>
      </w:r>
      <w:r>
        <w:t xml:space="preserve">WHAT? </w:t>
      </w:r>
    </w:p>
  </w:comment>
  <w:comment w:id="52" w:author="Dan Hahn" w:date="2017-06-16T13:28:00Z" w:initials="DH">
    <w:p w14:paraId="59BFC2F5" w14:textId="77777777" w:rsidR="00A52475" w:rsidRDefault="00A52475" w:rsidP="003F083F">
      <w:pPr>
        <w:pStyle w:val="CommentText"/>
      </w:pPr>
      <w:r>
        <w:rPr>
          <w:rStyle w:val="CommentReference"/>
        </w:rPr>
        <w:annotationRef/>
      </w:r>
      <w:r>
        <w:t xml:space="preserve">What? </w:t>
      </w:r>
    </w:p>
  </w:comment>
  <w:comment w:id="53" w:author="James Brown" w:date="2017-08-27T17:33:00Z" w:initials="JTB">
    <w:p w14:paraId="24B5D857" w14:textId="1B0647DA" w:rsidR="00A52475" w:rsidRDefault="00A52475">
      <w:pPr>
        <w:pStyle w:val="CommentText"/>
      </w:pPr>
      <w:r>
        <w:rPr>
          <w:rStyle w:val="CommentReference"/>
        </w:rPr>
        <w:annotationRef/>
      </w:r>
      <w:r>
        <w:t>Please Read this section</w:t>
      </w:r>
    </w:p>
  </w:comment>
  <w:comment w:id="54" w:author="James Brown" w:date="2017-08-27T00:03:00Z" w:initials="JTB">
    <w:p w14:paraId="27C6E9C5" w14:textId="7317D319" w:rsidR="00A52475" w:rsidRDefault="00A52475">
      <w:pPr>
        <w:pStyle w:val="CommentText"/>
      </w:pPr>
      <w:r>
        <w:rPr>
          <w:rStyle w:val="CommentReference"/>
        </w:rPr>
        <w:annotationRef/>
      </w:r>
      <w:r>
        <w:t>Please Read this section</w:t>
      </w:r>
    </w:p>
  </w:comment>
  <w:comment w:id="55" w:author="Dan Hahn" w:date="2017-08-25T13:29:00Z" w:initials="DH">
    <w:p w14:paraId="6CCBBDEB" w14:textId="77777777" w:rsidR="00A52475" w:rsidRDefault="00A52475" w:rsidP="00E84291">
      <w:pPr>
        <w:pStyle w:val="CommentText"/>
      </w:pPr>
      <w:r>
        <w:rPr>
          <w:rStyle w:val="CommentReference"/>
        </w:rPr>
        <w:annotationRef/>
      </w:r>
      <w:r>
        <w:t xml:space="preserve">What do you mean individual arenas? Please give more details about the rearing up front here. </w:t>
      </w:r>
    </w:p>
  </w:comment>
  <w:comment w:id="56" w:author="James Brown" w:date="2017-08-28T08:45:00Z" w:initials="JTB">
    <w:p w14:paraId="7B67553C" w14:textId="2D0E81AC" w:rsidR="00A52475" w:rsidRDefault="00A52475">
      <w:pPr>
        <w:pStyle w:val="CommentText"/>
      </w:pPr>
      <w:r>
        <w:rPr>
          <w:rStyle w:val="CommentReference"/>
        </w:rPr>
        <w:annotationRef/>
      </w:r>
      <w:r>
        <w:rPr>
          <w:rStyle w:val="CommentReference"/>
        </w:rPr>
        <w:t>I tried clarifying this statement.</w:t>
      </w:r>
    </w:p>
  </w:comment>
  <w:comment w:id="57" w:author="Dan Hahn" w:date="2017-08-25T13:30:00Z" w:initials="DH">
    <w:p w14:paraId="5F41D568" w14:textId="77777777" w:rsidR="00A52475" w:rsidRDefault="00A52475" w:rsidP="00E84291">
      <w:pPr>
        <w:pStyle w:val="CommentText"/>
      </w:pPr>
      <w:r>
        <w:rPr>
          <w:rStyle w:val="CommentReference"/>
        </w:rPr>
        <w:annotationRef/>
      </w:r>
      <w:r>
        <w:t xml:space="preserve">Is this </w:t>
      </w:r>
      <w:proofErr w:type="gramStart"/>
      <w:r>
        <w:t>really long</w:t>
      </w:r>
      <w:proofErr w:type="gramEnd"/>
      <w:r>
        <w:t xml:space="preserve"> enough? How do you know? What preliminary work have you done to validate this bioassay? </w:t>
      </w:r>
    </w:p>
  </w:comment>
  <w:comment w:id="58" w:author="James Brown" w:date="2017-08-27T00:13:00Z" w:initials="JTB">
    <w:p w14:paraId="35653EE9" w14:textId="4ABE38BA" w:rsidR="00A52475" w:rsidRDefault="00A52475">
      <w:pPr>
        <w:pStyle w:val="CommentText"/>
      </w:pPr>
      <w:r>
        <w:rPr>
          <w:rStyle w:val="CommentReference"/>
        </w:rPr>
        <w:annotationRef/>
      </w:r>
      <w:r>
        <w:t>Please read this section</w:t>
      </w:r>
    </w:p>
  </w:comment>
  <w:comment w:id="59" w:author="Dan Hahn" w:date="2017-08-28T13:26:00Z" w:initials="DH">
    <w:p w14:paraId="079B9DF9" w14:textId="4E821D9D" w:rsidR="00A52475" w:rsidRDefault="00A52475">
      <w:pPr>
        <w:pStyle w:val="CommentText"/>
      </w:pPr>
      <w:r>
        <w:rPr>
          <w:rStyle w:val="CommentReference"/>
        </w:rPr>
        <w:annotationRef/>
      </w:r>
      <w:r>
        <w:t xml:space="preserve">Could you clarify this? Do you mean to day that each sample will be a pool of the hemolymph of multiple individuals? </w:t>
      </w:r>
    </w:p>
  </w:comment>
  <w:comment w:id="61" w:author="James Brown" w:date="2017-08-27T00:13:00Z" w:initials="JTB">
    <w:p w14:paraId="49251285" w14:textId="70E87249" w:rsidR="00A52475" w:rsidRDefault="00A52475">
      <w:pPr>
        <w:pStyle w:val="CommentText"/>
      </w:pPr>
      <w:r>
        <w:rPr>
          <w:rStyle w:val="CommentReference"/>
        </w:rPr>
        <w:annotationRef/>
      </w:r>
      <w:r>
        <w:t>Please read this section</w:t>
      </w:r>
    </w:p>
  </w:comment>
  <w:comment w:id="62" w:author="Dan Hahn" w:date="2017-08-28T13:28:00Z" w:initials="DH">
    <w:p w14:paraId="6C5638F4" w14:textId="4FED8D52" w:rsidR="00A52475" w:rsidRDefault="00A52475">
      <w:pPr>
        <w:pStyle w:val="CommentText"/>
      </w:pPr>
      <w:r>
        <w:rPr>
          <w:rStyle w:val="CommentReference"/>
        </w:rPr>
        <w:annotationRef/>
      </w:r>
      <w:r>
        <w:t xml:space="preserve">You cannot make a statement like this without giving a general size range. </w:t>
      </w:r>
    </w:p>
  </w:comment>
  <w:comment w:id="64" w:author="James Brown" w:date="2017-08-27T00:12:00Z" w:initials="JTB">
    <w:p w14:paraId="45536395" w14:textId="44B023B8" w:rsidR="00A52475" w:rsidRDefault="00A52475">
      <w:pPr>
        <w:pStyle w:val="CommentText"/>
      </w:pPr>
      <w:r>
        <w:rPr>
          <w:rStyle w:val="CommentReference"/>
        </w:rPr>
        <w:annotationRef/>
      </w:r>
      <w:r>
        <w:t>Please read this section</w:t>
      </w:r>
    </w:p>
  </w:comment>
  <w:comment w:id="68" w:author="Dan Hahn" w:date="2017-08-28T13:31:00Z" w:initials="DH">
    <w:p w14:paraId="7820D8D8" w14:textId="6135E85E" w:rsidR="00A52475" w:rsidRDefault="00A52475">
      <w:pPr>
        <w:pStyle w:val="CommentText"/>
      </w:pPr>
      <w:r>
        <w:rPr>
          <w:rStyle w:val="CommentReference"/>
        </w:rPr>
        <w:annotationRef/>
      </w:r>
      <w:r>
        <w:t xml:space="preserve">Please rewrite the concept of a solvent gradient, and specifically the gradient you use, for clarity and conciseness. </w:t>
      </w:r>
    </w:p>
  </w:comment>
  <w:comment w:id="69" w:author="Dan Hahn" w:date="2017-08-28T13:31:00Z" w:initials="DH">
    <w:p w14:paraId="6C203C68" w14:textId="425EF588" w:rsidR="00A52475" w:rsidRDefault="00A52475">
      <w:pPr>
        <w:pStyle w:val="CommentText"/>
      </w:pPr>
      <w:r>
        <w:rPr>
          <w:rStyle w:val="CommentReference"/>
        </w:rPr>
        <w:annotationRef/>
      </w:r>
      <w:r>
        <w:t xml:space="preserve">In each </w:t>
      </w:r>
      <w:proofErr w:type="gramStart"/>
      <w:r>
        <w:t>section</w:t>
      </w:r>
      <w:proofErr w:type="gramEnd"/>
      <w:r>
        <w:t xml:space="preserve"> you should specifically state what your standards are and, if possible, list he manufacturer and product trade name. </w:t>
      </w:r>
    </w:p>
  </w:comment>
  <w:comment w:id="70" w:author="James Brown" w:date="2017-08-27T17:09:00Z" w:initials="JTB">
    <w:p w14:paraId="6FAF980E" w14:textId="11E2F6EF" w:rsidR="00A52475" w:rsidRDefault="00A52475">
      <w:pPr>
        <w:pStyle w:val="CommentText"/>
      </w:pPr>
      <w:r>
        <w:rPr>
          <w:rStyle w:val="CommentReference"/>
        </w:rPr>
        <w:annotationRef/>
      </w:r>
      <w:r>
        <w:t>Please read this section</w:t>
      </w:r>
    </w:p>
  </w:comment>
  <w:comment w:id="72" w:author="Dan Hahn" w:date="2017-08-28T13:32:00Z" w:initials="DH">
    <w:p w14:paraId="646EB02E" w14:textId="0D261B32" w:rsidR="00A52475" w:rsidRDefault="00A52475">
      <w:pPr>
        <w:pStyle w:val="CommentText"/>
      </w:pPr>
      <w:r>
        <w:rPr>
          <w:rStyle w:val="CommentReference"/>
        </w:rPr>
        <w:annotationRef/>
      </w:r>
      <w:r>
        <w:t xml:space="preserve">What does this mean, do you mean a pool or block? </w:t>
      </w:r>
    </w:p>
  </w:comment>
  <w:comment w:id="75" w:author="Dan Hahn" w:date="2017-08-28T13:33:00Z" w:initials="DH">
    <w:p w14:paraId="4CA9228E" w14:textId="74F86EA3" w:rsidR="00A52475" w:rsidRDefault="00A52475">
      <w:pPr>
        <w:pStyle w:val="CommentText"/>
      </w:pPr>
      <w:r>
        <w:rPr>
          <w:rStyle w:val="CommentReference"/>
        </w:rPr>
        <w:annotationRef/>
      </w:r>
      <w:r>
        <w:t>Good!</w:t>
      </w:r>
    </w:p>
  </w:comment>
  <w:comment w:id="78" w:author="Dan Hahn" w:date="2017-08-28T13:34:00Z" w:initials="DH">
    <w:p w14:paraId="140AF3A8" w14:textId="324AF4AA" w:rsidR="00A52475" w:rsidRDefault="00A52475">
      <w:pPr>
        <w:pStyle w:val="CommentText"/>
      </w:pPr>
      <w:r>
        <w:rPr>
          <w:rStyle w:val="CommentReference"/>
        </w:rPr>
        <w:annotationRef/>
      </w:r>
      <w:r>
        <w:t>Pick a tense and stick with it.</w:t>
      </w:r>
    </w:p>
  </w:comment>
  <w:comment w:id="84" w:author="James Brown" w:date="2017-08-26T23:19:00Z" w:initials="JTB">
    <w:p w14:paraId="78C993D1" w14:textId="4FEEEF4A" w:rsidR="00A52475" w:rsidRDefault="00A52475">
      <w:pPr>
        <w:pStyle w:val="CommentText"/>
      </w:pPr>
      <w:r>
        <w:rPr>
          <w:rStyle w:val="CommentReference"/>
        </w:rPr>
        <w:annotationRef/>
      </w:r>
      <w:r>
        <w:t>Please read this section</w:t>
      </w:r>
    </w:p>
  </w:comment>
  <w:comment w:id="85" w:author="Dan Hahn" w:date="2017-08-28T13:36:00Z" w:initials="DH">
    <w:p w14:paraId="4B348DF3" w14:textId="7BA06CB2" w:rsidR="00A52475" w:rsidRDefault="00A52475">
      <w:pPr>
        <w:pStyle w:val="CommentText"/>
      </w:pPr>
      <w:r>
        <w:rPr>
          <w:rStyle w:val="CommentReference"/>
        </w:rPr>
        <w:annotationRef/>
      </w:r>
      <w:r>
        <w:t xml:space="preserve">It would be useful to provide some predictions here. Also, where will you include your current preliminary data? </w:t>
      </w:r>
    </w:p>
  </w:comment>
  <w:comment w:id="87" w:author="Dan Hahn" w:date="2017-08-28T13:37:00Z" w:initials="DH">
    <w:p w14:paraId="72294EE0" w14:textId="33733A4F" w:rsidR="00A52475" w:rsidRDefault="00A52475">
      <w:pPr>
        <w:pStyle w:val="CommentText"/>
      </w:pPr>
      <w:r>
        <w:rPr>
          <w:rStyle w:val="CommentReference"/>
        </w:rPr>
        <w:annotationRef/>
      </w:r>
      <w:r>
        <w:t xml:space="preserve">More details are needed here.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4EF085" w15:done="0"/>
  <w15:commentEx w15:paraId="38AE250B" w15:done="0"/>
  <w15:commentEx w15:paraId="0BCFDCC2" w15:done="0"/>
  <w15:commentEx w15:paraId="4054B613" w15:done="0"/>
  <w15:commentEx w15:paraId="0CD9C834" w15:done="0"/>
  <w15:commentEx w15:paraId="19E22971" w15:done="0"/>
  <w15:commentEx w15:paraId="30F61654" w15:done="0"/>
  <w15:commentEx w15:paraId="6BC366A2" w15:done="0"/>
  <w15:commentEx w15:paraId="4245580D" w15:done="0"/>
  <w15:commentEx w15:paraId="794FC6A8" w15:done="0"/>
  <w15:commentEx w15:paraId="5EDB68E9" w15:done="0"/>
  <w15:commentEx w15:paraId="2AE33758" w15:done="0"/>
  <w15:commentEx w15:paraId="69CEF6CC" w15:done="0"/>
  <w15:commentEx w15:paraId="43DECE8E" w15:done="0"/>
  <w15:commentEx w15:paraId="55A70908" w15:done="0"/>
  <w15:commentEx w15:paraId="041263E2" w15:done="0"/>
  <w15:commentEx w15:paraId="508E7EC3" w15:done="0"/>
  <w15:commentEx w15:paraId="2E1CA29F" w15:done="0"/>
  <w15:commentEx w15:paraId="35782145" w15:done="0"/>
  <w15:commentEx w15:paraId="5CA12AC2" w15:done="0"/>
  <w15:commentEx w15:paraId="2DF23463" w15:done="0"/>
  <w15:commentEx w15:paraId="3FD0809F" w15:done="0"/>
  <w15:commentEx w15:paraId="3CE3389E" w15:done="0"/>
  <w15:commentEx w15:paraId="73FFCB9A" w15:done="0"/>
  <w15:commentEx w15:paraId="3732DAB7" w15:done="0"/>
  <w15:commentEx w15:paraId="34FD7D6A" w15:done="0"/>
  <w15:commentEx w15:paraId="7BC12AAA" w15:done="0"/>
  <w15:commentEx w15:paraId="3C8EAFD3" w15:done="0"/>
  <w15:commentEx w15:paraId="48FBF311" w15:done="0"/>
  <w15:commentEx w15:paraId="04A89C9C" w15:done="0"/>
  <w15:commentEx w15:paraId="538CC072" w15:done="0"/>
  <w15:commentEx w15:paraId="59BFC2F5" w15:done="0"/>
  <w15:commentEx w15:paraId="24B5D857" w15:done="0"/>
  <w15:commentEx w15:paraId="27C6E9C5" w15:done="0"/>
  <w15:commentEx w15:paraId="6CCBBDEB" w15:done="0"/>
  <w15:commentEx w15:paraId="7B67553C" w15:paraIdParent="6CCBBDEB" w15:done="0"/>
  <w15:commentEx w15:paraId="5F41D568" w15:done="0"/>
  <w15:commentEx w15:paraId="35653EE9" w15:done="0"/>
  <w15:commentEx w15:paraId="079B9DF9" w15:done="0"/>
  <w15:commentEx w15:paraId="49251285" w15:done="0"/>
  <w15:commentEx w15:paraId="6C5638F4" w15:done="0"/>
  <w15:commentEx w15:paraId="45536395" w15:done="0"/>
  <w15:commentEx w15:paraId="7820D8D8" w15:done="0"/>
  <w15:commentEx w15:paraId="6C203C68" w15:done="0"/>
  <w15:commentEx w15:paraId="6FAF980E" w15:done="0"/>
  <w15:commentEx w15:paraId="646EB02E" w15:done="0"/>
  <w15:commentEx w15:paraId="4CA9228E" w15:done="0"/>
  <w15:commentEx w15:paraId="140AF3A8" w15:done="0"/>
  <w15:commentEx w15:paraId="78C993D1" w15:done="0"/>
  <w15:commentEx w15:paraId="4B348DF3" w15:done="0"/>
  <w15:commentEx w15:paraId="72294EE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F21F52" w14:textId="77777777" w:rsidR="00A90128" w:rsidRDefault="00A90128">
      <w:r>
        <w:separator/>
      </w:r>
    </w:p>
  </w:endnote>
  <w:endnote w:type="continuationSeparator" w:id="0">
    <w:p w14:paraId="1F9315E4" w14:textId="77777777" w:rsidR="00A90128" w:rsidRDefault="00A90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A52475" w:rsidRDefault="00A52475">
    <w:pPr>
      <w:tabs>
        <w:tab w:val="center" w:pos="4680"/>
        <w:tab w:val="right" w:pos="9360"/>
      </w:tabs>
      <w:jc w:val="center"/>
    </w:pPr>
    <w:r>
      <w:fldChar w:fldCharType="begin"/>
    </w:r>
    <w:r>
      <w:instrText>PAGE</w:instrText>
    </w:r>
    <w:r>
      <w:fldChar w:fldCharType="separate"/>
    </w:r>
    <w:r w:rsidR="00EF1917">
      <w:rPr>
        <w:noProof/>
      </w:rPr>
      <w:t>9</w:t>
    </w:r>
    <w:r>
      <w:fldChar w:fldCharType="end"/>
    </w:r>
  </w:p>
  <w:p w14:paraId="10AEF5E5" w14:textId="77777777" w:rsidR="00A52475" w:rsidRDefault="00A52475">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C51B9B" w14:textId="77777777" w:rsidR="00A90128" w:rsidRDefault="00A90128">
      <w:r>
        <w:separator/>
      </w:r>
    </w:p>
  </w:footnote>
  <w:footnote w:type="continuationSeparator" w:id="0">
    <w:p w14:paraId="478120E1" w14:textId="77777777" w:rsidR="00A90128" w:rsidRDefault="00A9012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13"/>
  </w:num>
  <w:num w:numId="5">
    <w:abstractNumId w:val="8"/>
  </w:num>
  <w:num w:numId="6">
    <w:abstractNumId w:val="12"/>
  </w:num>
  <w:num w:numId="7">
    <w:abstractNumId w:val="4"/>
  </w:num>
  <w:num w:numId="8">
    <w:abstractNumId w:val="11"/>
  </w:num>
  <w:num w:numId="9">
    <w:abstractNumId w:val="5"/>
  </w:num>
  <w:num w:numId="10">
    <w:abstractNumId w:val="7"/>
  </w:num>
  <w:num w:numId="11">
    <w:abstractNumId w:val="14"/>
  </w:num>
  <w:num w:numId="12">
    <w:abstractNumId w:val="9"/>
  </w:num>
  <w:num w:numId="13">
    <w:abstractNumId w:val="1"/>
  </w:num>
  <w:num w:numId="14">
    <w:abstractNumId w:val="6"/>
  </w:num>
  <w:num w:numId="15">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own,James T">
    <w15:presenceInfo w15:providerId="None" w15:userId="Brown,James T"/>
  </w15:person>
  <w15:person w15:author="James Brown">
    <w15:presenceInfo w15:providerId="None" w15:userId="James Br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0200"/>
    <w:rsid w:val="000012B2"/>
    <w:rsid w:val="0000204E"/>
    <w:rsid w:val="000047C8"/>
    <w:rsid w:val="0001086E"/>
    <w:rsid w:val="0001098C"/>
    <w:rsid w:val="000109E7"/>
    <w:rsid w:val="00010A5C"/>
    <w:rsid w:val="00011657"/>
    <w:rsid w:val="00011EAE"/>
    <w:rsid w:val="000122A8"/>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24FB"/>
    <w:rsid w:val="00033161"/>
    <w:rsid w:val="00033CB1"/>
    <w:rsid w:val="00033D2B"/>
    <w:rsid w:val="00035389"/>
    <w:rsid w:val="00036509"/>
    <w:rsid w:val="00036742"/>
    <w:rsid w:val="00040228"/>
    <w:rsid w:val="0004287A"/>
    <w:rsid w:val="00045CC3"/>
    <w:rsid w:val="00052902"/>
    <w:rsid w:val="00052929"/>
    <w:rsid w:val="00052C23"/>
    <w:rsid w:val="00052FFE"/>
    <w:rsid w:val="00053D0B"/>
    <w:rsid w:val="00053F7D"/>
    <w:rsid w:val="00054C1B"/>
    <w:rsid w:val="00055ADC"/>
    <w:rsid w:val="00056BF9"/>
    <w:rsid w:val="000605C6"/>
    <w:rsid w:val="0006088D"/>
    <w:rsid w:val="00060F1F"/>
    <w:rsid w:val="00065670"/>
    <w:rsid w:val="00070F94"/>
    <w:rsid w:val="000714B9"/>
    <w:rsid w:val="00072738"/>
    <w:rsid w:val="000751AC"/>
    <w:rsid w:val="00076516"/>
    <w:rsid w:val="0007718D"/>
    <w:rsid w:val="000808EF"/>
    <w:rsid w:val="00080900"/>
    <w:rsid w:val="00082B2A"/>
    <w:rsid w:val="00084B17"/>
    <w:rsid w:val="00091515"/>
    <w:rsid w:val="000955E3"/>
    <w:rsid w:val="000966FC"/>
    <w:rsid w:val="0009727C"/>
    <w:rsid w:val="000A1DC2"/>
    <w:rsid w:val="000A20A7"/>
    <w:rsid w:val="000A2CFE"/>
    <w:rsid w:val="000A46A1"/>
    <w:rsid w:val="000A490E"/>
    <w:rsid w:val="000A4E25"/>
    <w:rsid w:val="000A6516"/>
    <w:rsid w:val="000B27B9"/>
    <w:rsid w:val="000B454B"/>
    <w:rsid w:val="000B4803"/>
    <w:rsid w:val="000B53A6"/>
    <w:rsid w:val="000B58DF"/>
    <w:rsid w:val="000C1969"/>
    <w:rsid w:val="000C1EEF"/>
    <w:rsid w:val="000C1FFD"/>
    <w:rsid w:val="000C25C6"/>
    <w:rsid w:val="000C3C10"/>
    <w:rsid w:val="000C5A4F"/>
    <w:rsid w:val="000D26EF"/>
    <w:rsid w:val="000D354F"/>
    <w:rsid w:val="000D5369"/>
    <w:rsid w:val="000D54AB"/>
    <w:rsid w:val="000D68EE"/>
    <w:rsid w:val="000E0A6E"/>
    <w:rsid w:val="000E2CF1"/>
    <w:rsid w:val="000E2D18"/>
    <w:rsid w:val="000E2FB1"/>
    <w:rsid w:val="000E39E6"/>
    <w:rsid w:val="000E3D13"/>
    <w:rsid w:val="000E457B"/>
    <w:rsid w:val="000E5425"/>
    <w:rsid w:val="000E6FB3"/>
    <w:rsid w:val="000E6FC0"/>
    <w:rsid w:val="000E75BD"/>
    <w:rsid w:val="000E76BB"/>
    <w:rsid w:val="000E7D4E"/>
    <w:rsid w:val="000F02A3"/>
    <w:rsid w:val="000F02B7"/>
    <w:rsid w:val="000F0772"/>
    <w:rsid w:val="000F1147"/>
    <w:rsid w:val="000F20D2"/>
    <w:rsid w:val="000F39E1"/>
    <w:rsid w:val="000F4EE0"/>
    <w:rsid w:val="000F54D3"/>
    <w:rsid w:val="000F5FD2"/>
    <w:rsid w:val="000F6140"/>
    <w:rsid w:val="00102657"/>
    <w:rsid w:val="001026F4"/>
    <w:rsid w:val="00104078"/>
    <w:rsid w:val="00107D06"/>
    <w:rsid w:val="00110364"/>
    <w:rsid w:val="00113859"/>
    <w:rsid w:val="00114DD2"/>
    <w:rsid w:val="00115456"/>
    <w:rsid w:val="00115623"/>
    <w:rsid w:val="001158BE"/>
    <w:rsid w:val="00116D8C"/>
    <w:rsid w:val="00120B6D"/>
    <w:rsid w:val="001228EE"/>
    <w:rsid w:val="00124F2D"/>
    <w:rsid w:val="00130C93"/>
    <w:rsid w:val="00131388"/>
    <w:rsid w:val="001319AA"/>
    <w:rsid w:val="00131A9E"/>
    <w:rsid w:val="00131E19"/>
    <w:rsid w:val="001324CA"/>
    <w:rsid w:val="00132A37"/>
    <w:rsid w:val="00132B11"/>
    <w:rsid w:val="00132C1B"/>
    <w:rsid w:val="00133168"/>
    <w:rsid w:val="00134986"/>
    <w:rsid w:val="00134ABA"/>
    <w:rsid w:val="00134D87"/>
    <w:rsid w:val="00135180"/>
    <w:rsid w:val="0013552C"/>
    <w:rsid w:val="001360EE"/>
    <w:rsid w:val="00136951"/>
    <w:rsid w:val="00137E41"/>
    <w:rsid w:val="0014048B"/>
    <w:rsid w:val="0014051F"/>
    <w:rsid w:val="001450D7"/>
    <w:rsid w:val="0014660C"/>
    <w:rsid w:val="00146BF9"/>
    <w:rsid w:val="00146C5B"/>
    <w:rsid w:val="00146DDD"/>
    <w:rsid w:val="00146EA9"/>
    <w:rsid w:val="00147223"/>
    <w:rsid w:val="00147489"/>
    <w:rsid w:val="00151F9F"/>
    <w:rsid w:val="00152B27"/>
    <w:rsid w:val="00153CAA"/>
    <w:rsid w:val="001548B4"/>
    <w:rsid w:val="00154A04"/>
    <w:rsid w:val="00154AF3"/>
    <w:rsid w:val="00156BD1"/>
    <w:rsid w:val="00156C2C"/>
    <w:rsid w:val="0015720F"/>
    <w:rsid w:val="00162A00"/>
    <w:rsid w:val="00162F14"/>
    <w:rsid w:val="00163830"/>
    <w:rsid w:val="001661A8"/>
    <w:rsid w:val="00166A5E"/>
    <w:rsid w:val="00166EDC"/>
    <w:rsid w:val="001672AF"/>
    <w:rsid w:val="00167B17"/>
    <w:rsid w:val="00171598"/>
    <w:rsid w:val="00171E45"/>
    <w:rsid w:val="00174490"/>
    <w:rsid w:val="001746C8"/>
    <w:rsid w:val="001805C2"/>
    <w:rsid w:val="001817F2"/>
    <w:rsid w:val="001820A2"/>
    <w:rsid w:val="00182336"/>
    <w:rsid w:val="00185168"/>
    <w:rsid w:val="001859AC"/>
    <w:rsid w:val="001866FB"/>
    <w:rsid w:val="00187ECD"/>
    <w:rsid w:val="0019018D"/>
    <w:rsid w:val="001932FC"/>
    <w:rsid w:val="00196150"/>
    <w:rsid w:val="001A033F"/>
    <w:rsid w:val="001A2DFC"/>
    <w:rsid w:val="001A396C"/>
    <w:rsid w:val="001A51A3"/>
    <w:rsid w:val="001A67FE"/>
    <w:rsid w:val="001A7151"/>
    <w:rsid w:val="001A777E"/>
    <w:rsid w:val="001B18BD"/>
    <w:rsid w:val="001B1A5E"/>
    <w:rsid w:val="001B2C13"/>
    <w:rsid w:val="001B35F2"/>
    <w:rsid w:val="001B4231"/>
    <w:rsid w:val="001B4A30"/>
    <w:rsid w:val="001B6436"/>
    <w:rsid w:val="001C1B2F"/>
    <w:rsid w:val="001C4E9B"/>
    <w:rsid w:val="001C52DA"/>
    <w:rsid w:val="001C5D37"/>
    <w:rsid w:val="001C6576"/>
    <w:rsid w:val="001C668F"/>
    <w:rsid w:val="001D1416"/>
    <w:rsid w:val="001D229C"/>
    <w:rsid w:val="001D3B27"/>
    <w:rsid w:val="001D56A8"/>
    <w:rsid w:val="001D5B0F"/>
    <w:rsid w:val="001D6C31"/>
    <w:rsid w:val="001D6FDB"/>
    <w:rsid w:val="001E0C3F"/>
    <w:rsid w:val="001E6528"/>
    <w:rsid w:val="001E7170"/>
    <w:rsid w:val="001E72D4"/>
    <w:rsid w:val="001F0097"/>
    <w:rsid w:val="001F1643"/>
    <w:rsid w:val="001F522C"/>
    <w:rsid w:val="001F5826"/>
    <w:rsid w:val="001F634B"/>
    <w:rsid w:val="001F7608"/>
    <w:rsid w:val="001F79E3"/>
    <w:rsid w:val="001F7C6D"/>
    <w:rsid w:val="00200744"/>
    <w:rsid w:val="002007D8"/>
    <w:rsid w:val="002010DE"/>
    <w:rsid w:val="002013A0"/>
    <w:rsid w:val="00201918"/>
    <w:rsid w:val="00202564"/>
    <w:rsid w:val="00203680"/>
    <w:rsid w:val="0020374B"/>
    <w:rsid w:val="00204371"/>
    <w:rsid w:val="00206CC8"/>
    <w:rsid w:val="00207E1A"/>
    <w:rsid w:val="00210CA5"/>
    <w:rsid w:val="00210E53"/>
    <w:rsid w:val="00212D85"/>
    <w:rsid w:val="002135D5"/>
    <w:rsid w:val="00215842"/>
    <w:rsid w:val="00216D46"/>
    <w:rsid w:val="0021727C"/>
    <w:rsid w:val="00220935"/>
    <w:rsid w:val="00223692"/>
    <w:rsid w:val="0022421A"/>
    <w:rsid w:val="0022438B"/>
    <w:rsid w:val="002249D8"/>
    <w:rsid w:val="00224EC3"/>
    <w:rsid w:val="00226F9A"/>
    <w:rsid w:val="00231816"/>
    <w:rsid w:val="002318B7"/>
    <w:rsid w:val="0023194A"/>
    <w:rsid w:val="00232C67"/>
    <w:rsid w:val="00235A6C"/>
    <w:rsid w:val="00235D22"/>
    <w:rsid w:val="00235ED6"/>
    <w:rsid w:val="00237CDE"/>
    <w:rsid w:val="00240B85"/>
    <w:rsid w:val="00240FF9"/>
    <w:rsid w:val="0024517B"/>
    <w:rsid w:val="002455C5"/>
    <w:rsid w:val="00246504"/>
    <w:rsid w:val="00246B28"/>
    <w:rsid w:val="00251A95"/>
    <w:rsid w:val="00251B65"/>
    <w:rsid w:val="00252436"/>
    <w:rsid w:val="00253BF8"/>
    <w:rsid w:val="002563FD"/>
    <w:rsid w:val="00256B27"/>
    <w:rsid w:val="00256B97"/>
    <w:rsid w:val="00257A58"/>
    <w:rsid w:val="00261440"/>
    <w:rsid w:val="00261DAE"/>
    <w:rsid w:val="00265C55"/>
    <w:rsid w:val="00266BAF"/>
    <w:rsid w:val="00270A77"/>
    <w:rsid w:val="002734B2"/>
    <w:rsid w:val="002739FE"/>
    <w:rsid w:val="00276964"/>
    <w:rsid w:val="0028005C"/>
    <w:rsid w:val="00284720"/>
    <w:rsid w:val="00284F45"/>
    <w:rsid w:val="0028642A"/>
    <w:rsid w:val="00286CD8"/>
    <w:rsid w:val="00287756"/>
    <w:rsid w:val="002918B9"/>
    <w:rsid w:val="00294841"/>
    <w:rsid w:val="00295E26"/>
    <w:rsid w:val="002967CB"/>
    <w:rsid w:val="002A105A"/>
    <w:rsid w:val="002A1291"/>
    <w:rsid w:val="002A1AD1"/>
    <w:rsid w:val="002A531A"/>
    <w:rsid w:val="002A6E62"/>
    <w:rsid w:val="002A6E65"/>
    <w:rsid w:val="002A707E"/>
    <w:rsid w:val="002B0D15"/>
    <w:rsid w:val="002B397C"/>
    <w:rsid w:val="002B4C30"/>
    <w:rsid w:val="002B57A0"/>
    <w:rsid w:val="002B750A"/>
    <w:rsid w:val="002C07DB"/>
    <w:rsid w:val="002C1F3E"/>
    <w:rsid w:val="002C21A4"/>
    <w:rsid w:val="002C4A00"/>
    <w:rsid w:val="002C7357"/>
    <w:rsid w:val="002C76C2"/>
    <w:rsid w:val="002D060B"/>
    <w:rsid w:val="002D1F95"/>
    <w:rsid w:val="002D3CDA"/>
    <w:rsid w:val="002E038C"/>
    <w:rsid w:val="002E4D87"/>
    <w:rsid w:val="002E641D"/>
    <w:rsid w:val="002E7026"/>
    <w:rsid w:val="002F06EC"/>
    <w:rsid w:val="002F1CA7"/>
    <w:rsid w:val="002F1E8F"/>
    <w:rsid w:val="002F2150"/>
    <w:rsid w:val="002F4A29"/>
    <w:rsid w:val="002F4A97"/>
    <w:rsid w:val="002F6D3C"/>
    <w:rsid w:val="00300029"/>
    <w:rsid w:val="00304458"/>
    <w:rsid w:val="00304D09"/>
    <w:rsid w:val="00305F58"/>
    <w:rsid w:val="00311181"/>
    <w:rsid w:val="00312B4E"/>
    <w:rsid w:val="00312CB7"/>
    <w:rsid w:val="00315EC8"/>
    <w:rsid w:val="00320918"/>
    <w:rsid w:val="00320BF2"/>
    <w:rsid w:val="00321C1E"/>
    <w:rsid w:val="00322AA8"/>
    <w:rsid w:val="003232E6"/>
    <w:rsid w:val="0032347A"/>
    <w:rsid w:val="003247B5"/>
    <w:rsid w:val="00325639"/>
    <w:rsid w:val="003257BD"/>
    <w:rsid w:val="00325993"/>
    <w:rsid w:val="0032630E"/>
    <w:rsid w:val="003268B5"/>
    <w:rsid w:val="0032725B"/>
    <w:rsid w:val="0032730C"/>
    <w:rsid w:val="003301F6"/>
    <w:rsid w:val="00330DD4"/>
    <w:rsid w:val="00331EEC"/>
    <w:rsid w:val="00332CB3"/>
    <w:rsid w:val="00333238"/>
    <w:rsid w:val="00333651"/>
    <w:rsid w:val="003337E2"/>
    <w:rsid w:val="00334154"/>
    <w:rsid w:val="003368CB"/>
    <w:rsid w:val="0033708A"/>
    <w:rsid w:val="0034066A"/>
    <w:rsid w:val="003407DC"/>
    <w:rsid w:val="00341CD5"/>
    <w:rsid w:val="00342CDE"/>
    <w:rsid w:val="003443C9"/>
    <w:rsid w:val="0034488C"/>
    <w:rsid w:val="0034497F"/>
    <w:rsid w:val="00345783"/>
    <w:rsid w:val="00345EA3"/>
    <w:rsid w:val="00345F0C"/>
    <w:rsid w:val="00351153"/>
    <w:rsid w:val="003514C2"/>
    <w:rsid w:val="00352D46"/>
    <w:rsid w:val="00352ED2"/>
    <w:rsid w:val="003532C5"/>
    <w:rsid w:val="00355CC8"/>
    <w:rsid w:val="00356061"/>
    <w:rsid w:val="00361D45"/>
    <w:rsid w:val="00362498"/>
    <w:rsid w:val="00362788"/>
    <w:rsid w:val="00362F62"/>
    <w:rsid w:val="00372031"/>
    <w:rsid w:val="003727DA"/>
    <w:rsid w:val="00372CC2"/>
    <w:rsid w:val="0037492E"/>
    <w:rsid w:val="0037555C"/>
    <w:rsid w:val="00377D5B"/>
    <w:rsid w:val="00381365"/>
    <w:rsid w:val="0038307B"/>
    <w:rsid w:val="00384794"/>
    <w:rsid w:val="003847EB"/>
    <w:rsid w:val="00384AFA"/>
    <w:rsid w:val="00390530"/>
    <w:rsid w:val="00392785"/>
    <w:rsid w:val="00392CD2"/>
    <w:rsid w:val="0039349E"/>
    <w:rsid w:val="00394680"/>
    <w:rsid w:val="00394F29"/>
    <w:rsid w:val="00396423"/>
    <w:rsid w:val="003A0A49"/>
    <w:rsid w:val="003A200F"/>
    <w:rsid w:val="003A306F"/>
    <w:rsid w:val="003A3C19"/>
    <w:rsid w:val="003A4D4B"/>
    <w:rsid w:val="003A6FFA"/>
    <w:rsid w:val="003B17AD"/>
    <w:rsid w:val="003B63D4"/>
    <w:rsid w:val="003B6FE7"/>
    <w:rsid w:val="003B70EA"/>
    <w:rsid w:val="003B7B43"/>
    <w:rsid w:val="003B7D01"/>
    <w:rsid w:val="003C0480"/>
    <w:rsid w:val="003C41B4"/>
    <w:rsid w:val="003C5D15"/>
    <w:rsid w:val="003C6A60"/>
    <w:rsid w:val="003C7149"/>
    <w:rsid w:val="003C78ED"/>
    <w:rsid w:val="003D02B1"/>
    <w:rsid w:val="003D3AC9"/>
    <w:rsid w:val="003D3E11"/>
    <w:rsid w:val="003D47F8"/>
    <w:rsid w:val="003D6F93"/>
    <w:rsid w:val="003E00CB"/>
    <w:rsid w:val="003E641C"/>
    <w:rsid w:val="003E731D"/>
    <w:rsid w:val="003F083F"/>
    <w:rsid w:val="003F08F6"/>
    <w:rsid w:val="003F0D30"/>
    <w:rsid w:val="003F0D66"/>
    <w:rsid w:val="003F2516"/>
    <w:rsid w:val="003F2B00"/>
    <w:rsid w:val="003F3ADB"/>
    <w:rsid w:val="003F49DE"/>
    <w:rsid w:val="003F4B22"/>
    <w:rsid w:val="003F69F8"/>
    <w:rsid w:val="004019EB"/>
    <w:rsid w:val="00403B8C"/>
    <w:rsid w:val="00403E68"/>
    <w:rsid w:val="00403FEA"/>
    <w:rsid w:val="00405472"/>
    <w:rsid w:val="00405E01"/>
    <w:rsid w:val="0040602F"/>
    <w:rsid w:val="0040656E"/>
    <w:rsid w:val="00407CBD"/>
    <w:rsid w:val="004118AE"/>
    <w:rsid w:val="004118E4"/>
    <w:rsid w:val="004126E7"/>
    <w:rsid w:val="004127DE"/>
    <w:rsid w:val="0041393A"/>
    <w:rsid w:val="00413E58"/>
    <w:rsid w:val="0041536A"/>
    <w:rsid w:val="004157C9"/>
    <w:rsid w:val="00415A1B"/>
    <w:rsid w:val="004218FF"/>
    <w:rsid w:val="00422CB8"/>
    <w:rsid w:val="004236DC"/>
    <w:rsid w:val="00423B05"/>
    <w:rsid w:val="00423E77"/>
    <w:rsid w:val="0042402F"/>
    <w:rsid w:val="004244B6"/>
    <w:rsid w:val="00425A76"/>
    <w:rsid w:val="00425BB0"/>
    <w:rsid w:val="00426EF5"/>
    <w:rsid w:val="00427D96"/>
    <w:rsid w:val="004338F8"/>
    <w:rsid w:val="004348F5"/>
    <w:rsid w:val="00435010"/>
    <w:rsid w:val="0043591A"/>
    <w:rsid w:val="00435A6E"/>
    <w:rsid w:val="004364A1"/>
    <w:rsid w:val="0043652E"/>
    <w:rsid w:val="00436A5A"/>
    <w:rsid w:val="00440FAC"/>
    <w:rsid w:val="00441A5D"/>
    <w:rsid w:val="00443165"/>
    <w:rsid w:val="00443414"/>
    <w:rsid w:val="004444E9"/>
    <w:rsid w:val="004448EA"/>
    <w:rsid w:val="00445A8A"/>
    <w:rsid w:val="00447B4F"/>
    <w:rsid w:val="00453DC4"/>
    <w:rsid w:val="00453DF7"/>
    <w:rsid w:val="00454563"/>
    <w:rsid w:val="004546D0"/>
    <w:rsid w:val="00455BA6"/>
    <w:rsid w:val="004565FA"/>
    <w:rsid w:val="00456FD9"/>
    <w:rsid w:val="00457C84"/>
    <w:rsid w:val="00460EF8"/>
    <w:rsid w:val="0046139F"/>
    <w:rsid w:val="00463E12"/>
    <w:rsid w:val="0046589E"/>
    <w:rsid w:val="00465967"/>
    <w:rsid w:val="00466061"/>
    <w:rsid w:val="0046643A"/>
    <w:rsid w:val="00466557"/>
    <w:rsid w:val="00467A82"/>
    <w:rsid w:val="00470C46"/>
    <w:rsid w:val="004731B9"/>
    <w:rsid w:val="00474C8F"/>
    <w:rsid w:val="00475C5F"/>
    <w:rsid w:val="0047718C"/>
    <w:rsid w:val="00481319"/>
    <w:rsid w:val="00481ED4"/>
    <w:rsid w:val="004854A9"/>
    <w:rsid w:val="00485CB0"/>
    <w:rsid w:val="00485EBF"/>
    <w:rsid w:val="00486E0B"/>
    <w:rsid w:val="00487347"/>
    <w:rsid w:val="00490B13"/>
    <w:rsid w:val="00490D77"/>
    <w:rsid w:val="004918C1"/>
    <w:rsid w:val="00491BD4"/>
    <w:rsid w:val="00491FB1"/>
    <w:rsid w:val="00493BC9"/>
    <w:rsid w:val="004940CE"/>
    <w:rsid w:val="004A0708"/>
    <w:rsid w:val="004A3B38"/>
    <w:rsid w:val="004A5A28"/>
    <w:rsid w:val="004A5D0B"/>
    <w:rsid w:val="004B2227"/>
    <w:rsid w:val="004B2FB1"/>
    <w:rsid w:val="004B4351"/>
    <w:rsid w:val="004B68CD"/>
    <w:rsid w:val="004C081A"/>
    <w:rsid w:val="004C10F5"/>
    <w:rsid w:val="004C26B8"/>
    <w:rsid w:val="004C45F8"/>
    <w:rsid w:val="004C4F46"/>
    <w:rsid w:val="004C6510"/>
    <w:rsid w:val="004C6624"/>
    <w:rsid w:val="004C6B67"/>
    <w:rsid w:val="004C7716"/>
    <w:rsid w:val="004D08DE"/>
    <w:rsid w:val="004D1C88"/>
    <w:rsid w:val="004D243B"/>
    <w:rsid w:val="004D3295"/>
    <w:rsid w:val="004D3341"/>
    <w:rsid w:val="004D4ECE"/>
    <w:rsid w:val="004D6420"/>
    <w:rsid w:val="004D649F"/>
    <w:rsid w:val="004D76EB"/>
    <w:rsid w:val="004D7979"/>
    <w:rsid w:val="004E1C3A"/>
    <w:rsid w:val="004E30E7"/>
    <w:rsid w:val="004E3BCD"/>
    <w:rsid w:val="004E490E"/>
    <w:rsid w:val="004E4CBE"/>
    <w:rsid w:val="004E555A"/>
    <w:rsid w:val="004E6014"/>
    <w:rsid w:val="004E61EF"/>
    <w:rsid w:val="004E66EB"/>
    <w:rsid w:val="004E6798"/>
    <w:rsid w:val="004F0542"/>
    <w:rsid w:val="004F0DA0"/>
    <w:rsid w:val="004F2C0B"/>
    <w:rsid w:val="004F31A5"/>
    <w:rsid w:val="004F3A49"/>
    <w:rsid w:val="004F7698"/>
    <w:rsid w:val="005009BF"/>
    <w:rsid w:val="0050111B"/>
    <w:rsid w:val="005017CC"/>
    <w:rsid w:val="00502154"/>
    <w:rsid w:val="005038D9"/>
    <w:rsid w:val="005042DB"/>
    <w:rsid w:val="005054C6"/>
    <w:rsid w:val="00510F24"/>
    <w:rsid w:val="00511203"/>
    <w:rsid w:val="00513825"/>
    <w:rsid w:val="0051526B"/>
    <w:rsid w:val="00516ADA"/>
    <w:rsid w:val="00521DAD"/>
    <w:rsid w:val="00524353"/>
    <w:rsid w:val="00524F2F"/>
    <w:rsid w:val="005257E9"/>
    <w:rsid w:val="005259F9"/>
    <w:rsid w:val="00526A61"/>
    <w:rsid w:val="00530259"/>
    <w:rsid w:val="00530C18"/>
    <w:rsid w:val="0053167F"/>
    <w:rsid w:val="00532AC4"/>
    <w:rsid w:val="005332DC"/>
    <w:rsid w:val="005333BE"/>
    <w:rsid w:val="005333C7"/>
    <w:rsid w:val="005339A4"/>
    <w:rsid w:val="0053415D"/>
    <w:rsid w:val="00534F29"/>
    <w:rsid w:val="005364F1"/>
    <w:rsid w:val="00537ACA"/>
    <w:rsid w:val="00537F86"/>
    <w:rsid w:val="00541542"/>
    <w:rsid w:val="00543C0E"/>
    <w:rsid w:val="005447F7"/>
    <w:rsid w:val="0054592D"/>
    <w:rsid w:val="005466AF"/>
    <w:rsid w:val="00547084"/>
    <w:rsid w:val="005479AB"/>
    <w:rsid w:val="00550774"/>
    <w:rsid w:val="00550E8A"/>
    <w:rsid w:val="00552491"/>
    <w:rsid w:val="0055256C"/>
    <w:rsid w:val="00552917"/>
    <w:rsid w:val="00556B8D"/>
    <w:rsid w:val="005577DE"/>
    <w:rsid w:val="005633A6"/>
    <w:rsid w:val="005647DF"/>
    <w:rsid w:val="00564F1B"/>
    <w:rsid w:val="00565FC7"/>
    <w:rsid w:val="00565FD9"/>
    <w:rsid w:val="00567B9D"/>
    <w:rsid w:val="0057046D"/>
    <w:rsid w:val="00570824"/>
    <w:rsid w:val="00570FA3"/>
    <w:rsid w:val="00571585"/>
    <w:rsid w:val="00571BA3"/>
    <w:rsid w:val="005745C5"/>
    <w:rsid w:val="005756AF"/>
    <w:rsid w:val="005759FF"/>
    <w:rsid w:val="00576625"/>
    <w:rsid w:val="00581196"/>
    <w:rsid w:val="00582ABC"/>
    <w:rsid w:val="0058450D"/>
    <w:rsid w:val="0058711D"/>
    <w:rsid w:val="005875A9"/>
    <w:rsid w:val="005905B6"/>
    <w:rsid w:val="005908B8"/>
    <w:rsid w:val="00590C55"/>
    <w:rsid w:val="00591AD6"/>
    <w:rsid w:val="00592640"/>
    <w:rsid w:val="0059329E"/>
    <w:rsid w:val="00593412"/>
    <w:rsid w:val="005939FC"/>
    <w:rsid w:val="00594CB4"/>
    <w:rsid w:val="005955C9"/>
    <w:rsid w:val="0059613E"/>
    <w:rsid w:val="00596199"/>
    <w:rsid w:val="0059637F"/>
    <w:rsid w:val="00596AA3"/>
    <w:rsid w:val="00597028"/>
    <w:rsid w:val="005A0DC0"/>
    <w:rsid w:val="005A3E89"/>
    <w:rsid w:val="005A440D"/>
    <w:rsid w:val="005A6F82"/>
    <w:rsid w:val="005B048C"/>
    <w:rsid w:val="005B22C5"/>
    <w:rsid w:val="005B2D0C"/>
    <w:rsid w:val="005B44B5"/>
    <w:rsid w:val="005B4F74"/>
    <w:rsid w:val="005B5CD4"/>
    <w:rsid w:val="005B63E6"/>
    <w:rsid w:val="005C2520"/>
    <w:rsid w:val="005C7672"/>
    <w:rsid w:val="005D00D9"/>
    <w:rsid w:val="005D05D5"/>
    <w:rsid w:val="005D0610"/>
    <w:rsid w:val="005D1DAD"/>
    <w:rsid w:val="005D20D5"/>
    <w:rsid w:val="005D29ED"/>
    <w:rsid w:val="005D3067"/>
    <w:rsid w:val="005D343C"/>
    <w:rsid w:val="005D351F"/>
    <w:rsid w:val="005D3D99"/>
    <w:rsid w:val="005D3DC3"/>
    <w:rsid w:val="005D40BA"/>
    <w:rsid w:val="005D4C71"/>
    <w:rsid w:val="005D4FD7"/>
    <w:rsid w:val="005D60D7"/>
    <w:rsid w:val="005D636A"/>
    <w:rsid w:val="005E0109"/>
    <w:rsid w:val="005E3224"/>
    <w:rsid w:val="005E5DCC"/>
    <w:rsid w:val="005E7897"/>
    <w:rsid w:val="005F00F3"/>
    <w:rsid w:val="005F2C96"/>
    <w:rsid w:val="005F2D84"/>
    <w:rsid w:val="005F4051"/>
    <w:rsid w:val="00600219"/>
    <w:rsid w:val="00600425"/>
    <w:rsid w:val="006008F8"/>
    <w:rsid w:val="00600B30"/>
    <w:rsid w:val="0060219F"/>
    <w:rsid w:val="006038DE"/>
    <w:rsid w:val="006064C8"/>
    <w:rsid w:val="00606C00"/>
    <w:rsid w:val="006105B1"/>
    <w:rsid w:val="006116FA"/>
    <w:rsid w:val="00613399"/>
    <w:rsid w:val="006133BC"/>
    <w:rsid w:val="0061475E"/>
    <w:rsid w:val="006148CD"/>
    <w:rsid w:val="006151DE"/>
    <w:rsid w:val="006156FC"/>
    <w:rsid w:val="0062026C"/>
    <w:rsid w:val="00620A09"/>
    <w:rsid w:val="00620C2B"/>
    <w:rsid w:val="00621157"/>
    <w:rsid w:val="006217F4"/>
    <w:rsid w:val="006227DA"/>
    <w:rsid w:val="00623233"/>
    <w:rsid w:val="00624018"/>
    <w:rsid w:val="006266BE"/>
    <w:rsid w:val="00630F8B"/>
    <w:rsid w:val="00633E68"/>
    <w:rsid w:val="00636190"/>
    <w:rsid w:val="006404CD"/>
    <w:rsid w:val="00642B1C"/>
    <w:rsid w:val="0064373E"/>
    <w:rsid w:val="00644976"/>
    <w:rsid w:val="0064585B"/>
    <w:rsid w:val="00645C09"/>
    <w:rsid w:val="006463F9"/>
    <w:rsid w:val="006501F6"/>
    <w:rsid w:val="00650CA0"/>
    <w:rsid w:val="00650CF6"/>
    <w:rsid w:val="00654630"/>
    <w:rsid w:val="0065720C"/>
    <w:rsid w:val="00660C22"/>
    <w:rsid w:val="006627E0"/>
    <w:rsid w:val="006632B6"/>
    <w:rsid w:val="006639C0"/>
    <w:rsid w:val="0066643B"/>
    <w:rsid w:val="00666EBC"/>
    <w:rsid w:val="00670DFF"/>
    <w:rsid w:val="00675284"/>
    <w:rsid w:val="00675864"/>
    <w:rsid w:val="006776C8"/>
    <w:rsid w:val="006810FA"/>
    <w:rsid w:val="006813CA"/>
    <w:rsid w:val="006818B8"/>
    <w:rsid w:val="00683314"/>
    <w:rsid w:val="006841D0"/>
    <w:rsid w:val="00684FC9"/>
    <w:rsid w:val="00685848"/>
    <w:rsid w:val="00686F42"/>
    <w:rsid w:val="006907D0"/>
    <w:rsid w:val="006930D1"/>
    <w:rsid w:val="00693BC3"/>
    <w:rsid w:val="00693F49"/>
    <w:rsid w:val="00694411"/>
    <w:rsid w:val="006946C3"/>
    <w:rsid w:val="006966E8"/>
    <w:rsid w:val="006A01A3"/>
    <w:rsid w:val="006A182B"/>
    <w:rsid w:val="006A1A47"/>
    <w:rsid w:val="006A1F15"/>
    <w:rsid w:val="006A28BB"/>
    <w:rsid w:val="006A5606"/>
    <w:rsid w:val="006B24CD"/>
    <w:rsid w:val="006B2E27"/>
    <w:rsid w:val="006B47A9"/>
    <w:rsid w:val="006B56F0"/>
    <w:rsid w:val="006B6DC0"/>
    <w:rsid w:val="006B7A5A"/>
    <w:rsid w:val="006B7A8E"/>
    <w:rsid w:val="006C12AA"/>
    <w:rsid w:val="006C130D"/>
    <w:rsid w:val="006C2B9A"/>
    <w:rsid w:val="006C2C05"/>
    <w:rsid w:val="006C2CA3"/>
    <w:rsid w:val="006C3021"/>
    <w:rsid w:val="006C319C"/>
    <w:rsid w:val="006C37F0"/>
    <w:rsid w:val="006C3C2C"/>
    <w:rsid w:val="006C5A67"/>
    <w:rsid w:val="006D0AF8"/>
    <w:rsid w:val="006D1A7B"/>
    <w:rsid w:val="006D34DE"/>
    <w:rsid w:val="006D40D2"/>
    <w:rsid w:val="006D5833"/>
    <w:rsid w:val="006D5BBD"/>
    <w:rsid w:val="006D6A7E"/>
    <w:rsid w:val="006E01B9"/>
    <w:rsid w:val="006E0B3E"/>
    <w:rsid w:val="006E0EC2"/>
    <w:rsid w:val="006E1180"/>
    <w:rsid w:val="006E1336"/>
    <w:rsid w:val="006E50DF"/>
    <w:rsid w:val="006E5C78"/>
    <w:rsid w:val="006E6459"/>
    <w:rsid w:val="006E71E3"/>
    <w:rsid w:val="006F000F"/>
    <w:rsid w:val="006F0764"/>
    <w:rsid w:val="006F148B"/>
    <w:rsid w:val="006F1DC5"/>
    <w:rsid w:val="006F323D"/>
    <w:rsid w:val="006F34B0"/>
    <w:rsid w:val="006F55DB"/>
    <w:rsid w:val="006F6666"/>
    <w:rsid w:val="006F6E6A"/>
    <w:rsid w:val="006F76E3"/>
    <w:rsid w:val="00700792"/>
    <w:rsid w:val="0070143A"/>
    <w:rsid w:val="0070279B"/>
    <w:rsid w:val="00702A40"/>
    <w:rsid w:val="00703AD6"/>
    <w:rsid w:val="00703FA5"/>
    <w:rsid w:val="007044B7"/>
    <w:rsid w:val="00704FF5"/>
    <w:rsid w:val="0070551E"/>
    <w:rsid w:val="00706A81"/>
    <w:rsid w:val="00713DBC"/>
    <w:rsid w:val="007175F2"/>
    <w:rsid w:val="00721B0B"/>
    <w:rsid w:val="007229A4"/>
    <w:rsid w:val="00723FC7"/>
    <w:rsid w:val="00724A61"/>
    <w:rsid w:val="007256AE"/>
    <w:rsid w:val="00726663"/>
    <w:rsid w:val="007300D1"/>
    <w:rsid w:val="00731D00"/>
    <w:rsid w:val="007344DF"/>
    <w:rsid w:val="00734601"/>
    <w:rsid w:val="0073536E"/>
    <w:rsid w:val="007353DC"/>
    <w:rsid w:val="0073553C"/>
    <w:rsid w:val="0073563E"/>
    <w:rsid w:val="00735ADB"/>
    <w:rsid w:val="00737225"/>
    <w:rsid w:val="00737337"/>
    <w:rsid w:val="0073754F"/>
    <w:rsid w:val="0074507F"/>
    <w:rsid w:val="00746552"/>
    <w:rsid w:val="00754593"/>
    <w:rsid w:val="00755596"/>
    <w:rsid w:val="00761B7A"/>
    <w:rsid w:val="0076506B"/>
    <w:rsid w:val="007663B0"/>
    <w:rsid w:val="00770D7A"/>
    <w:rsid w:val="0077165D"/>
    <w:rsid w:val="00771A80"/>
    <w:rsid w:val="00772258"/>
    <w:rsid w:val="00773C74"/>
    <w:rsid w:val="00773EFA"/>
    <w:rsid w:val="0077582E"/>
    <w:rsid w:val="00776984"/>
    <w:rsid w:val="00783D02"/>
    <w:rsid w:val="00785E3D"/>
    <w:rsid w:val="00790AEB"/>
    <w:rsid w:val="00790E03"/>
    <w:rsid w:val="00790EE9"/>
    <w:rsid w:val="007916DA"/>
    <w:rsid w:val="00792752"/>
    <w:rsid w:val="00793850"/>
    <w:rsid w:val="00794255"/>
    <w:rsid w:val="0079485F"/>
    <w:rsid w:val="007A2D48"/>
    <w:rsid w:val="007A30A7"/>
    <w:rsid w:val="007A4142"/>
    <w:rsid w:val="007A4F27"/>
    <w:rsid w:val="007A5748"/>
    <w:rsid w:val="007B128D"/>
    <w:rsid w:val="007B2CF1"/>
    <w:rsid w:val="007B3BC2"/>
    <w:rsid w:val="007B3C6E"/>
    <w:rsid w:val="007B5411"/>
    <w:rsid w:val="007B5653"/>
    <w:rsid w:val="007B657E"/>
    <w:rsid w:val="007B7038"/>
    <w:rsid w:val="007B7719"/>
    <w:rsid w:val="007C26A7"/>
    <w:rsid w:val="007C45CC"/>
    <w:rsid w:val="007C5590"/>
    <w:rsid w:val="007C6AE1"/>
    <w:rsid w:val="007D20CB"/>
    <w:rsid w:val="007D281A"/>
    <w:rsid w:val="007D2950"/>
    <w:rsid w:val="007D49A6"/>
    <w:rsid w:val="007D4C70"/>
    <w:rsid w:val="007D6271"/>
    <w:rsid w:val="007D6DBF"/>
    <w:rsid w:val="007D70D8"/>
    <w:rsid w:val="007E1749"/>
    <w:rsid w:val="007E2206"/>
    <w:rsid w:val="007E62A7"/>
    <w:rsid w:val="007E6489"/>
    <w:rsid w:val="007E6FEF"/>
    <w:rsid w:val="007E7B09"/>
    <w:rsid w:val="007F0126"/>
    <w:rsid w:val="007F0990"/>
    <w:rsid w:val="007F0B68"/>
    <w:rsid w:val="007F10B7"/>
    <w:rsid w:val="007F206C"/>
    <w:rsid w:val="007F336F"/>
    <w:rsid w:val="007F4317"/>
    <w:rsid w:val="007F47A0"/>
    <w:rsid w:val="007F4EE9"/>
    <w:rsid w:val="007F5472"/>
    <w:rsid w:val="007F564D"/>
    <w:rsid w:val="007F65F3"/>
    <w:rsid w:val="0080022F"/>
    <w:rsid w:val="00801680"/>
    <w:rsid w:val="00801D80"/>
    <w:rsid w:val="00802164"/>
    <w:rsid w:val="008029CF"/>
    <w:rsid w:val="00802CB7"/>
    <w:rsid w:val="00802F4F"/>
    <w:rsid w:val="00802FD5"/>
    <w:rsid w:val="0080345D"/>
    <w:rsid w:val="0080369B"/>
    <w:rsid w:val="008052E4"/>
    <w:rsid w:val="00807760"/>
    <w:rsid w:val="00811F91"/>
    <w:rsid w:val="00812BC6"/>
    <w:rsid w:val="008144E4"/>
    <w:rsid w:val="00815DF7"/>
    <w:rsid w:val="00816093"/>
    <w:rsid w:val="00816828"/>
    <w:rsid w:val="008169F0"/>
    <w:rsid w:val="00816FE0"/>
    <w:rsid w:val="00820F22"/>
    <w:rsid w:val="0082202D"/>
    <w:rsid w:val="00822407"/>
    <w:rsid w:val="00823325"/>
    <w:rsid w:val="008248F9"/>
    <w:rsid w:val="00824AEC"/>
    <w:rsid w:val="00824B56"/>
    <w:rsid w:val="0083044B"/>
    <w:rsid w:val="0083091B"/>
    <w:rsid w:val="00831ADB"/>
    <w:rsid w:val="00832B9B"/>
    <w:rsid w:val="008330BA"/>
    <w:rsid w:val="00833A55"/>
    <w:rsid w:val="008343E5"/>
    <w:rsid w:val="0083592E"/>
    <w:rsid w:val="00835A2A"/>
    <w:rsid w:val="00835C3B"/>
    <w:rsid w:val="00836873"/>
    <w:rsid w:val="00836985"/>
    <w:rsid w:val="00841AF6"/>
    <w:rsid w:val="00841F59"/>
    <w:rsid w:val="00845174"/>
    <w:rsid w:val="00845E0D"/>
    <w:rsid w:val="00845FD5"/>
    <w:rsid w:val="00846205"/>
    <w:rsid w:val="00846FF5"/>
    <w:rsid w:val="0084735E"/>
    <w:rsid w:val="00847CFA"/>
    <w:rsid w:val="00852646"/>
    <w:rsid w:val="0085313E"/>
    <w:rsid w:val="00854F54"/>
    <w:rsid w:val="00860FF0"/>
    <w:rsid w:val="00861818"/>
    <w:rsid w:val="0086191D"/>
    <w:rsid w:val="00862283"/>
    <w:rsid w:val="008622CB"/>
    <w:rsid w:val="00863EE3"/>
    <w:rsid w:val="00864F42"/>
    <w:rsid w:val="008674AD"/>
    <w:rsid w:val="00870A66"/>
    <w:rsid w:val="00871313"/>
    <w:rsid w:val="00871BC3"/>
    <w:rsid w:val="00871C73"/>
    <w:rsid w:val="0087223B"/>
    <w:rsid w:val="00872579"/>
    <w:rsid w:val="00872ECB"/>
    <w:rsid w:val="00875C09"/>
    <w:rsid w:val="00877DED"/>
    <w:rsid w:val="00883D1A"/>
    <w:rsid w:val="00883DDB"/>
    <w:rsid w:val="0088585B"/>
    <w:rsid w:val="008875DE"/>
    <w:rsid w:val="00887E83"/>
    <w:rsid w:val="00891FD1"/>
    <w:rsid w:val="008924C6"/>
    <w:rsid w:val="00892C2D"/>
    <w:rsid w:val="0089301B"/>
    <w:rsid w:val="00894845"/>
    <w:rsid w:val="008961BE"/>
    <w:rsid w:val="00896675"/>
    <w:rsid w:val="0089676E"/>
    <w:rsid w:val="0089755E"/>
    <w:rsid w:val="008A04FD"/>
    <w:rsid w:val="008A2CE5"/>
    <w:rsid w:val="008A43C4"/>
    <w:rsid w:val="008A5831"/>
    <w:rsid w:val="008A5881"/>
    <w:rsid w:val="008B2D49"/>
    <w:rsid w:val="008B5363"/>
    <w:rsid w:val="008B6230"/>
    <w:rsid w:val="008C1EA2"/>
    <w:rsid w:val="008C2228"/>
    <w:rsid w:val="008C23A7"/>
    <w:rsid w:val="008C297E"/>
    <w:rsid w:val="008C3730"/>
    <w:rsid w:val="008C4F42"/>
    <w:rsid w:val="008C60B7"/>
    <w:rsid w:val="008C638D"/>
    <w:rsid w:val="008C73C9"/>
    <w:rsid w:val="008C7C69"/>
    <w:rsid w:val="008D04E7"/>
    <w:rsid w:val="008D34B3"/>
    <w:rsid w:val="008D393E"/>
    <w:rsid w:val="008E0290"/>
    <w:rsid w:val="008E1A90"/>
    <w:rsid w:val="008E3588"/>
    <w:rsid w:val="008E4A56"/>
    <w:rsid w:val="008E6387"/>
    <w:rsid w:val="008E6657"/>
    <w:rsid w:val="008F0679"/>
    <w:rsid w:val="008F11CF"/>
    <w:rsid w:val="008F2A84"/>
    <w:rsid w:val="008F3C6D"/>
    <w:rsid w:val="008F48A5"/>
    <w:rsid w:val="008F5EA6"/>
    <w:rsid w:val="008F5F8E"/>
    <w:rsid w:val="008F652E"/>
    <w:rsid w:val="008F79A2"/>
    <w:rsid w:val="008F7DB4"/>
    <w:rsid w:val="00900338"/>
    <w:rsid w:val="00901B1F"/>
    <w:rsid w:val="00902EA0"/>
    <w:rsid w:val="00903C63"/>
    <w:rsid w:val="00903E03"/>
    <w:rsid w:val="00907A68"/>
    <w:rsid w:val="00910034"/>
    <w:rsid w:val="00912806"/>
    <w:rsid w:val="00914614"/>
    <w:rsid w:val="009168C1"/>
    <w:rsid w:val="00920710"/>
    <w:rsid w:val="00921B91"/>
    <w:rsid w:val="00922A01"/>
    <w:rsid w:val="0092450F"/>
    <w:rsid w:val="0092495F"/>
    <w:rsid w:val="00926235"/>
    <w:rsid w:val="00926E5A"/>
    <w:rsid w:val="00927F64"/>
    <w:rsid w:val="00931E17"/>
    <w:rsid w:val="0093364A"/>
    <w:rsid w:val="009340F7"/>
    <w:rsid w:val="00935BC1"/>
    <w:rsid w:val="0093629A"/>
    <w:rsid w:val="00940641"/>
    <w:rsid w:val="009411AA"/>
    <w:rsid w:val="00941AD0"/>
    <w:rsid w:val="009433B5"/>
    <w:rsid w:val="0094470B"/>
    <w:rsid w:val="0094539B"/>
    <w:rsid w:val="00945ACB"/>
    <w:rsid w:val="00945C52"/>
    <w:rsid w:val="00946FAB"/>
    <w:rsid w:val="00950902"/>
    <w:rsid w:val="00951FFB"/>
    <w:rsid w:val="00953639"/>
    <w:rsid w:val="009553B4"/>
    <w:rsid w:val="00956D2D"/>
    <w:rsid w:val="009608DE"/>
    <w:rsid w:val="00962163"/>
    <w:rsid w:val="0096276A"/>
    <w:rsid w:val="0096610C"/>
    <w:rsid w:val="0096759D"/>
    <w:rsid w:val="00970A35"/>
    <w:rsid w:val="00970B3D"/>
    <w:rsid w:val="009720B3"/>
    <w:rsid w:val="00975D13"/>
    <w:rsid w:val="00976082"/>
    <w:rsid w:val="009763BB"/>
    <w:rsid w:val="0097785E"/>
    <w:rsid w:val="0098039D"/>
    <w:rsid w:val="00980D20"/>
    <w:rsid w:val="0098293B"/>
    <w:rsid w:val="00982B8B"/>
    <w:rsid w:val="009833FA"/>
    <w:rsid w:val="0098346D"/>
    <w:rsid w:val="00983C00"/>
    <w:rsid w:val="00983F68"/>
    <w:rsid w:val="00986CA8"/>
    <w:rsid w:val="009870D0"/>
    <w:rsid w:val="00987B76"/>
    <w:rsid w:val="009911B3"/>
    <w:rsid w:val="0099266F"/>
    <w:rsid w:val="00993227"/>
    <w:rsid w:val="009941B5"/>
    <w:rsid w:val="009942A9"/>
    <w:rsid w:val="00996124"/>
    <w:rsid w:val="00996D33"/>
    <w:rsid w:val="00996E94"/>
    <w:rsid w:val="00997E3B"/>
    <w:rsid w:val="009A0E2F"/>
    <w:rsid w:val="009A2A05"/>
    <w:rsid w:val="009A2E94"/>
    <w:rsid w:val="009A3507"/>
    <w:rsid w:val="009A3678"/>
    <w:rsid w:val="009A36EB"/>
    <w:rsid w:val="009A3B12"/>
    <w:rsid w:val="009A4BD4"/>
    <w:rsid w:val="009B0F70"/>
    <w:rsid w:val="009B24D8"/>
    <w:rsid w:val="009C115C"/>
    <w:rsid w:val="009C2CA7"/>
    <w:rsid w:val="009C2DF0"/>
    <w:rsid w:val="009C4877"/>
    <w:rsid w:val="009C71D7"/>
    <w:rsid w:val="009D05AB"/>
    <w:rsid w:val="009D09B1"/>
    <w:rsid w:val="009D1022"/>
    <w:rsid w:val="009D1C61"/>
    <w:rsid w:val="009D3BF5"/>
    <w:rsid w:val="009D3C1E"/>
    <w:rsid w:val="009D44DA"/>
    <w:rsid w:val="009D5D4B"/>
    <w:rsid w:val="009D60EE"/>
    <w:rsid w:val="009D7560"/>
    <w:rsid w:val="009E2AF9"/>
    <w:rsid w:val="009E33E4"/>
    <w:rsid w:val="009E478B"/>
    <w:rsid w:val="009E584C"/>
    <w:rsid w:val="009E6E31"/>
    <w:rsid w:val="009E7768"/>
    <w:rsid w:val="009F00D8"/>
    <w:rsid w:val="009F13B5"/>
    <w:rsid w:val="009F2040"/>
    <w:rsid w:val="009F417A"/>
    <w:rsid w:val="009F458F"/>
    <w:rsid w:val="009F565E"/>
    <w:rsid w:val="009F6A78"/>
    <w:rsid w:val="009F6BF9"/>
    <w:rsid w:val="009F6C9D"/>
    <w:rsid w:val="009F7841"/>
    <w:rsid w:val="009F7E37"/>
    <w:rsid w:val="00A00CB8"/>
    <w:rsid w:val="00A00D12"/>
    <w:rsid w:val="00A02C15"/>
    <w:rsid w:val="00A02C65"/>
    <w:rsid w:val="00A0490D"/>
    <w:rsid w:val="00A05AD0"/>
    <w:rsid w:val="00A05F46"/>
    <w:rsid w:val="00A0741F"/>
    <w:rsid w:val="00A103A1"/>
    <w:rsid w:val="00A10828"/>
    <w:rsid w:val="00A11578"/>
    <w:rsid w:val="00A1181B"/>
    <w:rsid w:val="00A1385B"/>
    <w:rsid w:val="00A16F25"/>
    <w:rsid w:val="00A17130"/>
    <w:rsid w:val="00A20837"/>
    <w:rsid w:val="00A20DD7"/>
    <w:rsid w:val="00A219DF"/>
    <w:rsid w:val="00A21DFD"/>
    <w:rsid w:val="00A2281F"/>
    <w:rsid w:val="00A229F2"/>
    <w:rsid w:val="00A24B82"/>
    <w:rsid w:val="00A26797"/>
    <w:rsid w:val="00A27FFE"/>
    <w:rsid w:val="00A318E1"/>
    <w:rsid w:val="00A3540D"/>
    <w:rsid w:val="00A35A30"/>
    <w:rsid w:val="00A37394"/>
    <w:rsid w:val="00A379B9"/>
    <w:rsid w:val="00A40329"/>
    <w:rsid w:val="00A441A6"/>
    <w:rsid w:val="00A465DE"/>
    <w:rsid w:val="00A4674A"/>
    <w:rsid w:val="00A470D7"/>
    <w:rsid w:val="00A51048"/>
    <w:rsid w:val="00A52475"/>
    <w:rsid w:val="00A52C78"/>
    <w:rsid w:val="00A54E21"/>
    <w:rsid w:val="00A55055"/>
    <w:rsid w:val="00A5513B"/>
    <w:rsid w:val="00A5676D"/>
    <w:rsid w:val="00A57C6F"/>
    <w:rsid w:val="00A6228D"/>
    <w:rsid w:val="00A62318"/>
    <w:rsid w:val="00A624A3"/>
    <w:rsid w:val="00A63141"/>
    <w:rsid w:val="00A65C11"/>
    <w:rsid w:val="00A67FEE"/>
    <w:rsid w:val="00A70CCB"/>
    <w:rsid w:val="00A70F78"/>
    <w:rsid w:val="00A71AD2"/>
    <w:rsid w:val="00A724AF"/>
    <w:rsid w:val="00A75FAF"/>
    <w:rsid w:val="00A7616D"/>
    <w:rsid w:val="00A76790"/>
    <w:rsid w:val="00A768C9"/>
    <w:rsid w:val="00A77B05"/>
    <w:rsid w:val="00A80B91"/>
    <w:rsid w:val="00A80D74"/>
    <w:rsid w:val="00A82259"/>
    <w:rsid w:val="00A82DC7"/>
    <w:rsid w:val="00A83830"/>
    <w:rsid w:val="00A84F1F"/>
    <w:rsid w:val="00A86763"/>
    <w:rsid w:val="00A87281"/>
    <w:rsid w:val="00A87FF4"/>
    <w:rsid w:val="00A90128"/>
    <w:rsid w:val="00A912C8"/>
    <w:rsid w:val="00A92D85"/>
    <w:rsid w:val="00A9396E"/>
    <w:rsid w:val="00A93A88"/>
    <w:rsid w:val="00A95D68"/>
    <w:rsid w:val="00AA0985"/>
    <w:rsid w:val="00AA09F5"/>
    <w:rsid w:val="00AA1B3A"/>
    <w:rsid w:val="00AA316F"/>
    <w:rsid w:val="00AA4078"/>
    <w:rsid w:val="00AA7CD0"/>
    <w:rsid w:val="00AB20EB"/>
    <w:rsid w:val="00AB338F"/>
    <w:rsid w:val="00AB441D"/>
    <w:rsid w:val="00AB5CCD"/>
    <w:rsid w:val="00AB6005"/>
    <w:rsid w:val="00AB7BB1"/>
    <w:rsid w:val="00AB7C7B"/>
    <w:rsid w:val="00AC01A1"/>
    <w:rsid w:val="00AC0B12"/>
    <w:rsid w:val="00AC10DE"/>
    <w:rsid w:val="00AC19A9"/>
    <w:rsid w:val="00AC43E1"/>
    <w:rsid w:val="00AC48CC"/>
    <w:rsid w:val="00AC4F79"/>
    <w:rsid w:val="00AC72D0"/>
    <w:rsid w:val="00AD356D"/>
    <w:rsid w:val="00AD5A98"/>
    <w:rsid w:val="00AD6167"/>
    <w:rsid w:val="00AD7077"/>
    <w:rsid w:val="00AD7341"/>
    <w:rsid w:val="00AE061D"/>
    <w:rsid w:val="00AE1312"/>
    <w:rsid w:val="00AE175C"/>
    <w:rsid w:val="00AE281F"/>
    <w:rsid w:val="00AE3713"/>
    <w:rsid w:val="00AE42ED"/>
    <w:rsid w:val="00AE51BF"/>
    <w:rsid w:val="00AF1F6B"/>
    <w:rsid w:val="00AF5A19"/>
    <w:rsid w:val="00AF5BFA"/>
    <w:rsid w:val="00B01971"/>
    <w:rsid w:val="00B034A0"/>
    <w:rsid w:val="00B039C2"/>
    <w:rsid w:val="00B06804"/>
    <w:rsid w:val="00B1054C"/>
    <w:rsid w:val="00B10C15"/>
    <w:rsid w:val="00B10DAF"/>
    <w:rsid w:val="00B12308"/>
    <w:rsid w:val="00B127EA"/>
    <w:rsid w:val="00B13865"/>
    <w:rsid w:val="00B17675"/>
    <w:rsid w:val="00B2043D"/>
    <w:rsid w:val="00B20A0B"/>
    <w:rsid w:val="00B2257A"/>
    <w:rsid w:val="00B25226"/>
    <w:rsid w:val="00B25DA8"/>
    <w:rsid w:val="00B26C2E"/>
    <w:rsid w:val="00B31483"/>
    <w:rsid w:val="00B33353"/>
    <w:rsid w:val="00B341BE"/>
    <w:rsid w:val="00B35589"/>
    <w:rsid w:val="00B361CB"/>
    <w:rsid w:val="00B364A1"/>
    <w:rsid w:val="00B4113A"/>
    <w:rsid w:val="00B4176F"/>
    <w:rsid w:val="00B4396A"/>
    <w:rsid w:val="00B45A06"/>
    <w:rsid w:val="00B47436"/>
    <w:rsid w:val="00B47581"/>
    <w:rsid w:val="00B507F8"/>
    <w:rsid w:val="00B5105C"/>
    <w:rsid w:val="00B51E68"/>
    <w:rsid w:val="00B52484"/>
    <w:rsid w:val="00B53DD4"/>
    <w:rsid w:val="00B5407E"/>
    <w:rsid w:val="00B60113"/>
    <w:rsid w:val="00B60E31"/>
    <w:rsid w:val="00B61DE9"/>
    <w:rsid w:val="00B62625"/>
    <w:rsid w:val="00B6298E"/>
    <w:rsid w:val="00B62C9C"/>
    <w:rsid w:val="00B630FA"/>
    <w:rsid w:val="00B63461"/>
    <w:rsid w:val="00B64325"/>
    <w:rsid w:val="00B66807"/>
    <w:rsid w:val="00B71C3C"/>
    <w:rsid w:val="00B749DE"/>
    <w:rsid w:val="00B74C6D"/>
    <w:rsid w:val="00B75BF8"/>
    <w:rsid w:val="00B777EC"/>
    <w:rsid w:val="00B80146"/>
    <w:rsid w:val="00B83346"/>
    <w:rsid w:val="00B854AC"/>
    <w:rsid w:val="00B86814"/>
    <w:rsid w:val="00B86903"/>
    <w:rsid w:val="00B86CBB"/>
    <w:rsid w:val="00B9139F"/>
    <w:rsid w:val="00B91FCD"/>
    <w:rsid w:val="00B92B72"/>
    <w:rsid w:val="00B93072"/>
    <w:rsid w:val="00B939F4"/>
    <w:rsid w:val="00B941C8"/>
    <w:rsid w:val="00B96260"/>
    <w:rsid w:val="00B96285"/>
    <w:rsid w:val="00B96F96"/>
    <w:rsid w:val="00BA053B"/>
    <w:rsid w:val="00BA18FD"/>
    <w:rsid w:val="00BA2725"/>
    <w:rsid w:val="00BA5CDB"/>
    <w:rsid w:val="00BA6C16"/>
    <w:rsid w:val="00BA7F51"/>
    <w:rsid w:val="00BB112A"/>
    <w:rsid w:val="00BB4672"/>
    <w:rsid w:val="00BB621D"/>
    <w:rsid w:val="00BB6765"/>
    <w:rsid w:val="00BB6D63"/>
    <w:rsid w:val="00BB72D0"/>
    <w:rsid w:val="00BB7602"/>
    <w:rsid w:val="00BC10D5"/>
    <w:rsid w:val="00BC4404"/>
    <w:rsid w:val="00BC46F4"/>
    <w:rsid w:val="00BC665C"/>
    <w:rsid w:val="00BC6C7A"/>
    <w:rsid w:val="00BC71F1"/>
    <w:rsid w:val="00BC7FB3"/>
    <w:rsid w:val="00BD109A"/>
    <w:rsid w:val="00BD77A6"/>
    <w:rsid w:val="00BD7BDF"/>
    <w:rsid w:val="00BD7E4A"/>
    <w:rsid w:val="00BE15D9"/>
    <w:rsid w:val="00BE2D56"/>
    <w:rsid w:val="00BE4A85"/>
    <w:rsid w:val="00BE57DF"/>
    <w:rsid w:val="00BE5E72"/>
    <w:rsid w:val="00BE5F57"/>
    <w:rsid w:val="00BE62E5"/>
    <w:rsid w:val="00BE67FD"/>
    <w:rsid w:val="00BE68B2"/>
    <w:rsid w:val="00BE6C96"/>
    <w:rsid w:val="00BE701D"/>
    <w:rsid w:val="00BE7CCE"/>
    <w:rsid w:val="00BF57D7"/>
    <w:rsid w:val="00BF76A9"/>
    <w:rsid w:val="00BF7FF8"/>
    <w:rsid w:val="00C00322"/>
    <w:rsid w:val="00C00F19"/>
    <w:rsid w:val="00C01FB7"/>
    <w:rsid w:val="00C11D56"/>
    <w:rsid w:val="00C13F30"/>
    <w:rsid w:val="00C17895"/>
    <w:rsid w:val="00C2032B"/>
    <w:rsid w:val="00C20DC3"/>
    <w:rsid w:val="00C20F0C"/>
    <w:rsid w:val="00C2122A"/>
    <w:rsid w:val="00C21902"/>
    <w:rsid w:val="00C22C20"/>
    <w:rsid w:val="00C235F5"/>
    <w:rsid w:val="00C237DA"/>
    <w:rsid w:val="00C24A09"/>
    <w:rsid w:val="00C2523B"/>
    <w:rsid w:val="00C31592"/>
    <w:rsid w:val="00C315F4"/>
    <w:rsid w:val="00C316F2"/>
    <w:rsid w:val="00C31FC1"/>
    <w:rsid w:val="00C32353"/>
    <w:rsid w:val="00C3271A"/>
    <w:rsid w:val="00C32E14"/>
    <w:rsid w:val="00C33AB8"/>
    <w:rsid w:val="00C36C44"/>
    <w:rsid w:val="00C3731D"/>
    <w:rsid w:val="00C40129"/>
    <w:rsid w:val="00C403DE"/>
    <w:rsid w:val="00C41ADF"/>
    <w:rsid w:val="00C42E66"/>
    <w:rsid w:val="00C445DC"/>
    <w:rsid w:val="00C47AA3"/>
    <w:rsid w:val="00C5048A"/>
    <w:rsid w:val="00C521B3"/>
    <w:rsid w:val="00C5584C"/>
    <w:rsid w:val="00C60D23"/>
    <w:rsid w:val="00C60F74"/>
    <w:rsid w:val="00C62AD3"/>
    <w:rsid w:val="00C62BEA"/>
    <w:rsid w:val="00C62CBC"/>
    <w:rsid w:val="00C6379A"/>
    <w:rsid w:val="00C64C45"/>
    <w:rsid w:val="00C64DC6"/>
    <w:rsid w:val="00C663A1"/>
    <w:rsid w:val="00C66EF3"/>
    <w:rsid w:val="00C675B6"/>
    <w:rsid w:val="00C73311"/>
    <w:rsid w:val="00C7474B"/>
    <w:rsid w:val="00C74A75"/>
    <w:rsid w:val="00C74FC9"/>
    <w:rsid w:val="00C75212"/>
    <w:rsid w:val="00C77452"/>
    <w:rsid w:val="00C77F58"/>
    <w:rsid w:val="00C83A27"/>
    <w:rsid w:val="00C852A8"/>
    <w:rsid w:val="00C86CF8"/>
    <w:rsid w:val="00C90DEC"/>
    <w:rsid w:val="00C91422"/>
    <w:rsid w:val="00C936DD"/>
    <w:rsid w:val="00C938A6"/>
    <w:rsid w:val="00C93B0D"/>
    <w:rsid w:val="00C9423D"/>
    <w:rsid w:val="00C94947"/>
    <w:rsid w:val="00C95E25"/>
    <w:rsid w:val="00C95FA7"/>
    <w:rsid w:val="00CA1700"/>
    <w:rsid w:val="00CA17CD"/>
    <w:rsid w:val="00CA31C4"/>
    <w:rsid w:val="00CA5BAD"/>
    <w:rsid w:val="00CA5D8A"/>
    <w:rsid w:val="00CA6A51"/>
    <w:rsid w:val="00CA73B9"/>
    <w:rsid w:val="00CB5FB4"/>
    <w:rsid w:val="00CB614C"/>
    <w:rsid w:val="00CB6C5D"/>
    <w:rsid w:val="00CC056F"/>
    <w:rsid w:val="00CC405B"/>
    <w:rsid w:val="00CC4981"/>
    <w:rsid w:val="00CC54E3"/>
    <w:rsid w:val="00CC5AAF"/>
    <w:rsid w:val="00CC648B"/>
    <w:rsid w:val="00CC660F"/>
    <w:rsid w:val="00CD164C"/>
    <w:rsid w:val="00CD3DD5"/>
    <w:rsid w:val="00CD6AEC"/>
    <w:rsid w:val="00CE0F96"/>
    <w:rsid w:val="00CE187D"/>
    <w:rsid w:val="00CE4A4D"/>
    <w:rsid w:val="00CE5265"/>
    <w:rsid w:val="00CE67A2"/>
    <w:rsid w:val="00CE7675"/>
    <w:rsid w:val="00CE7D8E"/>
    <w:rsid w:val="00CF031A"/>
    <w:rsid w:val="00CF2393"/>
    <w:rsid w:val="00CF2955"/>
    <w:rsid w:val="00CF3164"/>
    <w:rsid w:val="00CF4205"/>
    <w:rsid w:val="00CF54B4"/>
    <w:rsid w:val="00D001C4"/>
    <w:rsid w:val="00D01016"/>
    <w:rsid w:val="00D03388"/>
    <w:rsid w:val="00D047DA"/>
    <w:rsid w:val="00D07985"/>
    <w:rsid w:val="00D079B2"/>
    <w:rsid w:val="00D11409"/>
    <w:rsid w:val="00D11592"/>
    <w:rsid w:val="00D116C6"/>
    <w:rsid w:val="00D12862"/>
    <w:rsid w:val="00D14D1D"/>
    <w:rsid w:val="00D157DA"/>
    <w:rsid w:val="00D17072"/>
    <w:rsid w:val="00D17757"/>
    <w:rsid w:val="00D21C0A"/>
    <w:rsid w:val="00D21E70"/>
    <w:rsid w:val="00D22867"/>
    <w:rsid w:val="00D25700"/>
    <w:rsid w:val="00D25A62"/>
    <w:rsid w:val="00D27201"/>
    <w:rsid w:val="00D27270"/>
    <w:rsid w:val="00D33781"/>
    <w:rsid w:val="00D35A28"/>
    <w:rsid w:val="00D36CB6"/>
    <w:rsid w:val="00D40C5E"/>
    <w:rsid w:val="00D40D3B"/>
    <w:rsid w:val="00D40EA6"/>
    <w:rsid w:val="00D417E1"/>
    <w:rsid w:val="00D42C66"/>
    <w:rsid w:val="00D440A4"/>
    <w:rsid w:val="00D44F99"/>
    <w:rsid w:val="00D45CCC"/>
    <w:rsid w:val="00D506F8"/>
    <w:rsid w:val="00D51C18"/>
    <w:rsid w:val="00D51D28"/>
    <w:rsid w:val="00D53E60"/>
    <w:rsid w:val="00D545AB"/>
    <w:rsid w:val="00D55C3E"/>
    <w:rsid w:val="00D56820"/>
    <w:rsid w:val="00D56ED4"/>
    <w:rsid w:val="00D60BAD"/>
    <w:rsid w:val="00D6143C"/>
    <w:rsid w:val="00D62084"/>
    <w:rsid w:val="00D6287F"/>
    <w:rsid w:val="00D659BC"/>
    <w:rsid w:val="00D66470"/>
    <w:rsid w:val="00D66B11"/>
    <w:rsid w:val="00D75E60"/>
    <w:rsid w:val="00D80B94"/>
    <w:rsid w:val="00D84281"/>
    <w:rsid w:val="00D851BC"/>
    <w:rsid w:val="00D85B93"/>
    <w:rsid w:val="00D9032A"/>
    <w:rsid w:val="00D908B4"/>
    <w:rsid w:val="00D91AF6"/>
    <w:rsid w:val="00D9225F"/>
    <w:rsid w:val="00D95459"/>
    <w:rsid w:val="00D954ED"/>
    <w:rsid w:val="00D967A2"/>
    <w:rsid w:val="00D97503"/>
    <w:rsid w:val="00D977FB"/>
    <w:rsid w:val="00DA05CB"/>
    <w:rsid w:val="00DA2E43"/>
    <w:rsid w:val="00DA4245"/>
    <w:rsid w:val="00DA7679"/>
    <w:rsid w:val="00DB007A"/>
    <w:rsid w:val="00DB0095"/>
    <w:rsid w:val="00DB021F"/>
    <w:rsid w:val="00DB16BF"/>
    <w:rsid w:val="00DB5559"/>
    <w:rsid w:val="00DC14F7"/>
    <w:rsid w:val="00DC39DD"/>
    <w:rsid w:val="00DC47EF"/>
    <w:rsid w:val="00DC52AC"/>
    <w:rsid w:val="00DC5A57"/>
    <w:rsid w:val="00DC6092"/>
    <w:rsid w:val="00DC6749"/>
    <w:rsid w:val="00DC6956"/>
    <w:rsid w:val="00DC6E68"/>
    <w:rsid w:val="00DC7E82"/>
    <w:rsid w:val="00DD0FAB"/>
    <w:rsid w:val="00DD12C6"/>
    <w:rsid w:val="00DD1C69"/>
    <w:rsid w:val="00DE1584"/>
    <w:rsid w:val="00DE2143"/>
    <w:rsid w:val="00DE2AB9"/>
    <w:rsid w:val="00DE3903"/>
    <w:rsid w:val="00DE5DAD"/>
    <w:rsid w:val="00DE717B"/>
    <w:rsid w:val="00DE7B20"/>
    <w:rsid w:val="00DF2217"/>
    <w:rsid w:val="00DF3175"/>
    <w:rsid w:val="00DF4F4D"/>
    <w:rsid w:val="00DF4F92"/>
    <w:rsid w:val="00DF650C"/>
    <w:rsid w:val="00E0046F"/>
    <w:rsid w:val="00E02C64"/>
    <w:rsid w:val="00E02E42"/>
    <w:rsid w:val="00E04B6C"/>
    <w:rsid w:val="00E05AE1"/>
    <w:rsid w:val="00E065BF"/>
    <w:rsid w:val="00E124ED"/>
    <w:rsid w:val="00E143D7"/>
    <w:rsid w:val="00E16B37"/>
    <w:rsid w:val="00E17A57"/>
    <w:rsid w:val="00E201DF"/>
    <w:rsid w:val="00E22F8D"/>
    <w:rsid w:val="00E24AA7"/>
    <w:rsid w:val="00E31AF2"/>
    <w:rsid w:val="00E3425A"/>
    <w:rsid w:val="00E3683B"/>
    <w:rsid w:val="00E37216"/>
    <w:rsid w:val="00E4000B"/>
    <w:rsid w:val="00E4063E"/>
    <w:rsid w:val="00E40D8A"/>
    <w:rsid w:val="00E42169"/>
    <w:rsid w:val="00E42EC3"/>
    <w:rsid w:val="00E44C4C"/>
    <w:rsid w:val="00E467F8"/>
    <w:rsid w:val="00E4761E"/>
    <w:rsid w:val="00E50BF2"/>
    <w:rsid w:val="00E51240"/>
    <w:rsid w:val="00E51276"/>
    <w:rsid w:val="00E514DF"/>
    <w:rsid w:val="00E52594"/>
    <w:rsid w:val="00E53487"/>
    <w:rsid w:val="00E53734"/>
    <w:rsid w:val="00E54E37"/>
    <w:rsid w:val="00E5656A"/>
    <w:rsid w:val="00E57B10"/>
    <w:rsid w:val="00E60724"/>
    <w:rsid w:val="00E60FC5"/>
    <w:rsid w:val="00E6370C"/>
    <w:rsid w:val="00E63857"/>
    <w:rsid w:val="00E63B36"/>
    <w:rsid w:val="00E66AF8"/>
    <w:rsid w:val="00E66D06"/>
    <w:rsid w:val="00E67DD4"/>
    <w:rsid w:val="00E67F84"/>
    <w:rsid w:val="00E72135"/>
    <w:rsid w:val="00E727E1"/>
    <w:rsid w:val="00E731D5"/>
    <w:rsid w:val="00E76E69"/>
    <w:rsid w:val="00E80364"/>
    <w:rsid w:val="00E807A8"/>
    <w:rsid w:val="00E8165C"/>
    <w:rsid w:val="00E8190A"/>
    <w:rsid w:val="00E81FD3"/>
    <w:rsid w:val="00E83566"/>
    <w:rsid w:val="00E83A78"/>
    <w:rsid w:val="00E83E67"/>
    <w:rsid w:val="00E841FC"/>
    <w:rsid w:val="00E84291"/>
    <w:rsid w:val="00E8432C"/>
    <w:rsid w:val="00E84F12"/>
    <w:rsid w:val="00E854D0"/>
    <w:rsid w:val="00E87576"/>
    <w:rsid w:val="00E90F71"/>
    <w:rsid w:val="00E91BCE"/>
    <w:rsid w:val="00E921E4"/>
    <w:rsid w:val="00E92AD1"/>
    <w:rsid w:val="00E939AB"/>
    <w:rsid w:val="00E94B99"/>
    <w:rsid w:val="00E94DB3"/>
    <w:rsid w:val="00E95ACF"/>
    <w:rsid w:val="00E95E1B"/>
    <w:rsid w:val="00E978B9"/>
    <w:rsid w:val="00E97B76"/>
    <w:rsid w:val="00EA008E"/>
    <w:rsid w:val="00EA08D8"/>
    <w:rsid w:val="00EA396F"/>
    <w:rsid w:val="00EA3DF0"/>
    <w:rsid w:val="00EA444A"/>
    <w:rsid w:val="00EA503D"/>
    <w:rsid w:val="00EA5C41"/>
    <w:rsid w:val="00EA5E4F"/>
    <w:rsid w:val="00EA66C4"/>
    <w:rsid w:val="00EA6D7A"/>
    <w:rsid w:val="00EB19DA"/>
    <w:rsid w:val="00EB29DB"/>
    <w:rsid w:val="00EB575D"/>
    <w:rsid w:val="00EB7B78"/>
    <w:rsid w:val="00EC0755"/>
    <w:rsid w:val="00EC3D3A"/>
    <w:rsid w:val="00EC4205"/>
    <w:rsid w:val="00EC435C"/>
    <w:rsid w:val="00EC5A7F"/>
    <w:rsid w:val="00EC6648"/>
    <w:rsid w:val="00EC6DD8"/>
    <w:rsid w:val="00EC744B"/>
    <w:rsid w:val="00ED0A80"/>
    <w:rsid w:val="00ED1BB2"/>
    <w:rsid w:val="00ED4B17"/>
    <w:rsid w:val="00ED4C27"/>
    <w:rsid w:val="00ED5697"/>
    <w:rsid w:val="00ED5814"/>
    <w:rsid w:val="00ED5B3B"/>
    <w:rsid w:val="00ED5EED"/>
    <w:rsid w:val="00ED681B"/>
    <w:rsid w:val="00EE07CC"/>
    <w:rsid w:val="00EE0A47"/>
    <w:rsid w:val="00EE171A"/>
    <w:rsid w:val="00EE3119"/>
    <w:rsid w:val="00EE50E8"/>
    <w:rsid w:val="00EF1917"/>
    <w:rsid w:val="00EF4519"/>
    <w:rsid w:val="00EF56FF"/>
    <w:rsid w:val="00F00049"/>
    <w:rsid w:val="00F02B64"/>
    <w:rsid w:val="00F03898"/>
    <w:rsid w:val="00F040AB"/>
    <w:rsid w:val="00F04CE5"/>
    <w:rsid w:val="00F06632"/>
    <w:rsid w:val="00F07FC8"/>
    <w:rsid w:val="00F11428"/>
    <w:rsid w:val="00F13F4D"/>
    <w:rsid w:val="00F15A03"/>
    <w:rsid w:val="00F16447"/>
    <w:rsid w:val="00F16E1F"/>
    <w:rsid w:val="00F17627"/>
    <w:rsid w:val="00F20ABF"/>
    <w:rsid w:val="00F2145E"/>
    <w:rsid w:val="00F24431"/>
    <w:rsid w:val="00F244C9"/>
    <w:rsid w:val="00F24C71"/>
    <w:rsid w:val="00F2535D"/>
    <w:rsid w:val="00F2668B"/>
    <w:rsid w:val="00F30094"/>
    <w:rsid w:val="00F3088B"/>
    <w:rsid w:val="00F31F43"/>
    <w:rsid w:val="00F324AC"/>
    <w:rsid w:val="00F34383"/>
    <w:rsid w:val="00F34B4F"/>
    <w:rsid w:val="00F355D6"/>
    <w:rsid w:val="00F35CA4"/>
    <w:rsid w:val="00F36AFC"/>
    <w:rsid w:val="00F44B81"/>
    <w:rsid w:val="00F472CD"/>
    <w:rsid w:val="00F50562"/>
    <w:rsid w:val="00F507CA"/>
    <w:rsid w:val="00F51302"/>
    <w:rsid w:val="00F53772"/>
    <w:rsid w:val="00F5483E"/>
    <w:rsid w:val="00F554B1"/>
    <w:rsid w:val="00F60465"/>
    <w:rsid w:val="00F61B7E"/>
    <w:rsid w:val="00F64636"/>
    <w:rsid w:val="00F6677F"/>
    <w:rsid w:val="00F66E5E"/>
    <w:rsid w:val="00F70AD2"/>
    <w:rsid w:val="00F70CB2"/>
    <w:rsid w:val="00F721BD"/>
    <w:rsid w:val="00F73222"/>
    <w:rsid w:val="00F73D71"/>
    <w:rsid w:val="00F73EA9"/>
    <w:rsid w:val="00F7410C"/>
    <w:rsid w:val="00F75185"/>
    <w:rsid w:val="00F81BEA"/>
    <w:rsid w:val="00F824BB"/>
    <w:rsid w:val="00F847BF"/>
    <w:rsid w:val="00F84AAA"/>
    <w:rsid w:val="00F913CA"/>
    <w:rsid w:val="00F92137"/>
    <w:rsid w:val="00F92F11"/>
    <w:rsid w:val="00F94727"/>
    <w:rsid w:val="00F948CD"/>
    <w:rsid w:val="00F94B89"/>
    <w:rsid w:val="00FA0E01"/>
    <w:rsid w:val="00FA37EC"/>
    <w:rsid w:val="00FA3A7C"/>
    <w:rsid w:val="00FA6B30"/>
    <w:rsid w:val="00FA6E69"/>
    <w:rsid w:val="00FA73B6"/>
    <w:rsid w:val="00FA7EC5"/>
    <w:rsid w:val="00FB022D"/>
    <w:rsid w:val="00FB257F"/>
    <w:rsid w:val="00FB25D8"/>
    <w:rsid w:val="00FB2C46"/>
    <w:rsid w:val="00FB4F0F"/>
    <w:rsid w:val="00FB6AC5"/>
    <w:rsid w:val="00FB6E8C"/>
    <w:rsid w:val="00FB7268"/>
    <w:rsid w:val="00FB72A9"/>
    <w:rsid w:val="00FB739B"/>
    <w:rsid w:val="00FC006C"/>
    <w:rsid w:val="00FC2253"/>
    <w:rsid w:val="00FC474D"/>
    <w:rsid w:val="00FC5354"/>
    <w:rsid w:val="00FD0D04"/>
    <w:rsid w:val="00FD1A33"/>
    <w:rsid w:val="00FD2CEA"/>
    <w:rsid w:val="00FD2E92"/>
    <w:rsid w:val="00FD3C38"/>
    <w:rsid w:val="00FD4027"/>
    <w:rsid w:val="00FD4262"/>
    <w:rsid w:val="00FD4C64"/>
    <w:rsid w:val="00FE1C84"/>
    <w:rsid w:val="00FE1F23"/>
    <w:rsid w:val="00FE2040"/>
    <w:rsid w:val="00FE406C"/>
    <w:rsid w:val="00FE64AE"/>
    <w:rsid w:val="00FE7C08"/>
    <w:rsid w:val="00FE7D69"/>
    <w:rsid w:val="00FF05CA"/>
    <w:rsid w:val="00FF0FD2"/>
    <w:rsid w:val="00FF3227"/>
    <w:rsid w:val="00FF3A49"/>
    <w:rsid w:val="00FF67C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797793726">
      <w:bodyDiv w:val="1"/>
      <w:marLeft w:val="0"/>
      <w:marRight w:val="0"/>
      <w:marTop w:val="0"/>
      <w:marBottom w:val="0"/>
      <w:divBdr>
        <w:top w:val="none" w:sz="0" w:space="0" w:color="auto"/>
        <w:left w:val="none" w:sz="0" w:space="0" w:color="auto"/>
        <w:bottom w:val="none" w:sz="0" w:space="0" w:color="auto"/>
        <w:right w:val="none" w:sz="0" w:space="0" w:color="auto"/>
      </w:divBdr>
    </w:div>
    <w:div w:id="1810708925">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B95ABE1-AC94-A04D-A772-F87FD0B88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35867</Words>
  <Characters>204443</Characters>
  <Application>Microsoft Macintosh Word</Application>
  <DocSecurity>0</DocSecurity>
  <Lines>1703</Lines>
  <Paragraphs>479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4</cp:revision>
  <cp:lastPrinted>2017-09-10T18:36:00Z</cp:lastPrinted>
  <dcterms:created xsi:type="dcterms:W3CDTF">2017-09-11T00:53:00Z</dcterms:created>
  <dcterms:modified xsi:type="dcterms:W3CDTF">2017-09-11T13:39:00Z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