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0436E0A3"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duration of </w:t>
      </w:r>
      <w:r>
        <w:rPr>
          <w:rFonts w:asciiTheme="minorHAnsi" w:hAnsiTheme="minorHAnsi"/>
          <w:color w:val="auto"/>
        </w:rPr>
        <w:t xml:space="preserve">the </w:t>
      </w:r>
      <w:r w:rsidRPr="00B25226">
        <w:rPr>
          <w:rFonts w:asciiTheme="minorHAnsi" w:hAnsiTheme="minorHAnsi"/>
          <w:color w:val="auto"/>
        </w:rPr>
        <w:t xml:space="preserve">summer </w:t>
      </w:r>
      <w:r>
        <w:rPr>
          <w:rFonts w:asciiTheme="minorHAnsi" w:hAnsiTheme="minorHAnsi"/>
          <w:color w:val="auto"/>
        </w:rPr>
        <w:t xml:space="preserve">growing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many organisms, warmer temperatures generally increase development</w:t>
      </w:r>
      <w:r>
        <w:rPr>
          <w:rFonts w:asciiTheme="minorHAnsi" w:hAnsiTheme="minorHAnsi"/>
          <w:color w:val="auto"/>
        </w:rPr>
        <w:t>,</w:t>
      </w:r>
      <w:r w:rsidRPr="00B25226">
        <w:rPr>
          <w:rFonts w:asciiTheme="minorHAnsi" w:hAnsiTheme="minorHAnsi"/>
          <w:color w:val="auto"/>
        </w:rPr>
        <w:t xml:space="preserve"> and for these organisms more frequent warmer days during the year could favor development during these </w:t>
      </w:r>
      <w:r>
        <w:rPr>
          <w:rFonts w:asciiTheme="minorHAnsi" w:hAnsiTheme="minorHAnsi"/>
          <w:color w:val="auto"/>
        </w:rPr>
        <w:t xml:space="preserve">longer </w:t>
      </w:r>
      <w:r w:rsidRPr="00B25226">
        <w:rPr>
          <w:rFonts w:asciiTheme="minorHAnsi" w:hAnsiTheme="minorHAnsi"/>
          <w:color w:val="auto"/>
        </w:rPr>
        <w:t xml:space="preserve">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B25226" w:rsidRDefault="00792752" w:rsidP="00792752">
      <w:pPr>
        <w:spacing w:line="480" w:lineRule="auto"/>
        <w:rPr>
          <w:rFonts w:asciiTheme="minorHAnsi" w:hAnsiTheme="minorHAnsi"/>
          <w:b/>
          <w:color w:val="auto"/>
        </w:rPr>
      </w:pPr>
    </w:p>
    <w:p w14:paraId="2FE27A6F" w14:textId="77777777" w:rsidR="00792752" w:rsidRPr="00B25226" w:rsidRDefault="00792752" w:rsidP="00792752">
      <w:pPr>
        <w:spacing w:line="480" w:lineRule="auto"/>
        <w:rPr>
          <w:rFonts w:asciiTheme="minorHAnsi" w:hAnsiTheme="minorHAnsi"/>
          <w:b/>
          <w:color w:val="auto"/>
        </w:rPr>
      </w:pPr>
    </w:p>
    <w:p w14:paraId="1E7FB79D"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w:t>
      </w:r>
      <w:r>
        <w:rPr>
          <w:rFonts w:asciiTheme="minorHAnsi" w:hAnsiTheme="minorHAnsi"/>
          <w:color w:val="auto"/>
        </w:rPr>
        <w:t>,</w:t>
      </w:r>
      <w:r w:rsidRPr="00B25226">
        <w:rPr>
          <w:rFonts w:asciiTheme="minorHAnsi" w:hAnsiTheme="minorHAnsi"/>
          <w:color w:val="auto"/>
        </w:rPr>
        <w:t xml:space="preserve">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w:t>
      </w:r>
      <w:r>
        <w:rPr>
          <w:rFonts w:asciiTheme="minorHAnsi" w:hAnsiTheme="minorHAnsi"/>
          <w:color w:val="auto"/>
        </w:rPr>
        <w:t xml:space="preserve">increased </w:t>
      </w:r>
      <w:r w:rsidRPr="00B25226">
        <w:rPr>
          <w:rFonts w:asciiTheme="minorHAnsi" w:hAnsiTheme="minorHAnsi"/>
          <w:color w:val="auto"/>
        </w:rPr>
        <w:t>temperature tolerance, increasing populations</w:t>
      </w:r>
      <w:r>
        <w:rPr>
          <w:rFonts w:asciiTheme="minorHAnsi" w:hAnsiTheme="minorHAnsi"/>
          <w:color w:val="auto"/>
        </w:rPr>
        <w:t>,</w:t>
      </w:r>
      <w:r w:rsidRPr="00B25226">
        <w:rPr>
          <w:rFonts w:asciiTheme="minorHAnsi" w:hAnsiTheme="minorHAnsi"/>
          <w:color w:val="auto"/>
        </w:rPr>
        <w:t xml:space="preserve"> or expanding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Pr="00B25226">
        <w:rPr>
          <w:rFonts w:asciiTheme="minorHAnsi" w:hAnsiTheme="minorHAnsi"/>
          <w:color w:val="auto"/>
        </w:rPr>
        <w:t xml:space="preserve">. Winning </w:t>
      </w:r>
      <w:r>
        <w:rPr>
          <w:rFonts w:asciiTheme="minorHAnsi" w:hAnsiTheme="minorHAnsi"/>
          <w:color w:val="auto"/>
        </w:rPr>
        <w:t xml:space="preserve">insects </w:t>
      </w:r>
      <w:r w:rsidRPr="00B25226">
        <w:rPr>
          <w:rFonts w:asciiTheme="minorHAnsi" w:hAnsiTheme="minorHAnsi"/>
          <w:color w:val="auto"/>
        </w:rPr>
        <w:t xml:space="preserve">could </w:t>
      </w:r>
      <w:r>
        <w:rPr>
          <w:rFonts w:asciiTheme="minorHAnsi" w:hAnsiTheme="minorHAnsi"/>
          <w:color w:val="auto"/>
        </w:rPr>
        <w:t>adjust</w:t>
      </w:r>
      <w:r w:rsidRPr="00B25226">
        <w:rPr>
          <w:rFonts w:asciiTheme="minorHAnsi" w:hAnsiTheme="minorHAnsi"/>
          <w:color w:val="auto"/>
        </w:rPr>
        <w:t xml:space="preserve"> to warmer temperatur</w:t>
      </w:r>
      <w:r>
        <w:rPr>
          <w:rFonts w:asciiTheme="minorHAnsi" w:hAnsiTheme="minorHAnsi"/>
          <w:color w:val="auto"/>
        </w:rPr>
        <w:t>es through plasticity or adaptation</w:t>
      </w:r>
      <w:r w:rsidRPr="00B25226">
        <w:rPr>
          <w:rFonts w:asciiTheme="minorHAnsi" w:hAnsiTheme="minorHAnsi"/>
          <w:color w:val="auto"/>
        </w:rPr>
        <w:t>. Understanding how climate change might increase insect populations</w:t>
      </w:r>
      <w:r>
        <w:rPr>
          <w:rFonts w:asciiTheme="minorHAnsi" w:hAnsiTheme="minorHAnsi"/>
          <w:color w:val="auto"/>
        </w:rPr>
        <w:t xml:space="preserve"> and</w:t>
      </w:r>
      <w:r w:rsidRPr="00B25226">
        <w:rPr>
          <w:rFonts w:asciiTheme="minorHAnsi" w:hAnsiTheme="minorHAnsi"/>
          <w:color w:val="auto"/>
        </w:rPr>
        <w:t xml:space="preserve"> expand population distributions</w:t>
      </w:r>
      <w:r>
        <w:rPr>
          <w:rFonts w:asciiTheme="minorHAnsi" w:hAnsiTheme="minorHAnsi"/>
          <w:color w:val="auto"/>
        </w:rPr>
        <w:t>,</w:t>
      </w:r>
      <w:r w:rsidRPr="00B25226">
        <w:rPr>
          <w:rFonts w:asciiTheme="minorHAnsi" w:hAnsiTheme="minorHAnsi"/>
          <w:color w:val="auto"/>
        </w:rPr>
        <w:t xml:space="preserve"> or how insects could </w:t>
      </w:r>
      <w:r>
        <w:rPr>
          <w:rFonts w:asciiTheme="minorHAnsi" w:hAnsiTheme="minorHAnsi"/>
          <w:color w:val="auto"/>
        </w:rPr>
        <w:t>adjust</w:t>
      </w:r>
      <w:r w:rsidRPr="00B25226">
        <w:rPr>
          <w:rFonts w:asciiTheme="minorHAnsi" w:hAnsiTheme="minorHAnsi"/>
          <w:color w:val="auto"/>
        </w:rPr>
        <w:t xml:space="preserve"> to warmer temperatures </w:t>
      </w:r>
      <w:r>
        <w:rPr>
          <w:rFonts w:asciiTheme="minorHAnsi" w:hAnsiTheme="minorHAnsi"/>
          <w:color w:val="auto"/>
        </w:rPr>
        <w:t>could</w:t>
      </w:r>
      <w:r w:rsidRPr="00B25226">
        <w:rPr>
          <w:rFonts w:asciiTheme="minorHAnsi" w:hAnsiTheme="minorHAnsi"/>
          <w:color w:val="auto"/>
        </w:rPr>
        <w:t xml:space="preserve"> help predict some of the damaging effects these winning pest insects could have on agricultural crops. </w:t>
      </w:r>
    </w:p>
    <w:p w14:paraId="24B3B9DC"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et al. 2002, Huey et al. 2012, Sinclair et al. 2016)</w:t>
      </w:r>
      <w:r w:rsidRPr="00B25226">
        <w:rPr>
          <w:rFonts w:asciiTheme="minorHAnsi" w:hAnsiTheme="minorHAnsi"/>
          <w:color w:val="auto"/>
        </w:rPr>
        <w:fldChar w:fldCharType="end"/>
      </w:r>
      <w:r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w:t>
      </w:r>
      <w:r>
        <w:rPr>
          <w:rFonts w:asciiTheme="minorHAnsi" w:hAnsiTheme="minorHAnsi"/>
          <w:color w:val="auto"/>
        </w:rPr>
        <w:t xml:space="preserve">the effects of thermal conditions on </w:t>
      </w:r>
      <w:r w:rsidRPr="00B25226">
        <w:rPr>
          <w:rFonts w:asciiTheme="minorHAnsi" w:hAnsiTheme="minorHAnsi"/>
          <w:color w:val="auto"/>
        </w:rPr>
        <w:t xml:space="preserve">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(Deutsch et al. 2008)</w:t>
      </w:r>
      <w:r w:rsidRPr="00B25226">
        <w:rPr>
          <w:rFonts w:asciiTheme="minorHAnsi" w:hAnsiTheme="minorHAnsi"/>
          <w:color w:val="auto"/>
        </w:rPr>
        <w:fldChar w:fldCharType="end"/>
      </w:r>
      <w:r w:rsidRPr="00B25226">
        <w:rPr>
          <w:rFonts w:asciiTheme="minorHAnsi" w:hAnsiTheme="minorHAnsi"/>
          <w:color w:val="auto"/>
        </w:rPr>
        <w:t xml:space="preserve">. In the tropics, environmental temperatures vary little relative to </w:t>
      </w:r>
      <w:r>
        <w:rPr>
          <w:rFonts w:asciiTheme="minorHAnsi" w:hAnsiTheme="minorHAnsi"/>
          <w:color w:val="auto"/>
        </w:rPr>
        <w:t xml:space="preserve">temperatures in </w:t>
      </w:r>
      <w:r w:rsidRPr="00B25226">
        <w:rPr>
          <w:rFonts w:asciiTheme="minorHAnsi" w:hAnsiTheme="minorHAnsi"/>
          <w:color w:val="auto"/>
        </w:rPr>
        <w:t xml:space="preserve">temperate regions and insects in tropical regions experience temperatures that tend to be </w:t>
      </w:r>
      <w:r w:rsidRPr="00B25226">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w:t>
      </w:r>
      <w:r>
        <w:rPr>
          <w:rFonts w:asciiTheme="minorHAnsi" w:hAnsiTheme="minorHAnsi"/>
          <w:color w:val="auto"/>
        </w:rPr>
        <w:t xml:space="preserve"> and thus</w:t>
      </w:r>
      <w:r w:rsidRPr="00B25226">
        <w:rPr>
          <w:rFonts w:asciiTheme="minorHAnsi" w:hAnsiTheme="minorHAnsi"/>
          <w:color w:val="auto"/>
        </w:rPr>
        <w:t xml:space="preserve"> could quickly become losers</w:t>
      </w:r>
      <w:r w:rsidRPr="00B25226" w:rsidDel="00FC5354">
        <w:rPr>
          <w:rFonts w:asciiTheme="minorHAnsi" w:hAnsiTheme="minorHAnsi"/>
          <w:color w:val="auto"/>
        </w:rPr>
        <w:t xml:space="preserve"> </w:t>
      </w:r>
      <w:r w:rsidRPr="00B25226">
        <w:rPr>
          <w:rFonts w:asciiTheme="minorHAnsi" w:hAnsiTheme="minorHAnsi"/>
          <w:color w:val="auto"/>
        </w:rPr>
        <w:t>as climate warms.</w:t>
      </w:r>
    </w:p>
    <w:p w14:paraId="1DEDECC3"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w:t>
      </w:r>
      <w:r>
        <w:rPr>
          <w:rFonts w:asciiTheme="minorHAnsi" w:hAnsiTheme="minorHAnsi"/>
          <w:color w:val="auto"/>
        </w:rPr>
        <w:t>changes</w:t>
      </w:r>
      <w:r w:rsidRPr="00B25226">
        <w:rPr>
          <w:rFonts w:asciiTheme="minorHAnsi" w:hAnsiTheme="minorHAnsi"/>
          <w:color w:val="auto"/>
        </w:rPr>
        <w:t xml:space="preserve"> in the geographic range of the population could allow them to win</w:t>
      </w:r>
      <w:r>
        <w:rPr>
          <w:rFonts w:asciiTheme="minorHAnsi" w:hAnsiTheme="minorHAnsi"/>
          <w:color w:val="auto"/>
        </w:rPr>
        <w:t>,</w:t>
      </w:r>
      <w:r w:rsidRPr="00B25226">
        <w:rPr>
          <w:rFonts w:asciiTheme="minorHAnsi" w:hAnsiTheme="minorHAnsi"/>
          <w:color w:val="auto"/>
        </w:rPr>
        <w:t xml:space="preserve">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Pr>
          <w:rFonts w:asciiTheme="minorHAnsi" w:hAnsiTheme="minorHAnsi"/>
          <w:color w:val="auto"/>
        </w:rPr>
        <w:t>adjust</w:t>
      </w:r>
      <w:r w:rsidRPr="00B25226">
        <w:rPr>
          <w:rFonts w:asciiTheme="minorHAnsi" w:hAnsiTheme="minorHAnsi"/>
          <w:color w:val="auto"/>
        </w:rPr>
        <w:t xml:space="preserve"> to the photoperiods of these </w:t>
      </w:r>
      <w:r w:rsidRPr="00B25226">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Pr>
          <w:rFonts w:asciiTheme="minorHAnsi" w:hAnsiTheme="minorHAnsi"/>
          <w:color w:val="auto"/>
        </w:rPr>
        <w:t xml:space="preserve"> and resource availability</w:t>
      </w:r>
      <w:r w:rsidRPr="00B25226">
        <w:rPr>
          <w:rFonts w:asciiTheme="minorHAnsi" w:hAnsiTheme="minorHAnsi"/>
          <w:color w:val="auto"/>
        </w:rPr>
        <w:t xml:space="preserve">. </w:t>
      </w:r>
      <w:r>
        <w:rPr>
          <w:rFonts w:asciiTheme="minorHAnsi" w:hAnsiTheme="minorHAnsi"/>
          <w:color w:val="auto"/>
        </w:rPr>
        <w:t>Those i</w:t>
      </w:r>
      <w:r w:rsidRPr="00B25226">
        <w:rPr>
          <w:rFonts w:asciiTheme="minorHAnsi" w:hAnsiTheme="minorHAnsi"/>
          <w:color w:val="auto"/>
        </w:rPr>
        <w:t xml:space="preserve">nsects that depend on photoperiod </w:t>
      </w:r>
      <w:r>
        <w:rPr>
          <w:rFonts w:asciiTheme="minorHAnsi" w:hAnsiTheme="minorHAnsi"/>
          <w:color w:val="auto"/>
        </w:rPr>
        <w:t xml:space="preserve">to make life history decisions, but are unable </w:t>
      </w:r>
      <w:r w:rsidRPr="00B25226">
        <w:rPr>
          <w:rFonts w:asciiTheme="minorHAnsi" w:hAnsiTheme="minorHAnsi"/>
          <w:color w:val="auto"/>
        </w:rPr>
        <w:t>to adjust to</w:t>
      </w:r>
      <w:r>
        <w:rPr>
          <w:rFonts w:asciiTheme="minorHAnsi" w:hAnsiTheme="minorHAnsi"/>
          <w:color w:val="auto"/>
        </w:rPr>
        <w:t xml:space="preserve"> the warmer temperatures approximated by photoperiod, </w:t>
      </w:r>
      <w:r w:rsidRPr="00B25226">
        <w:rPr>
          <w:rFonts w:asciiTheme="minorHAnsi" w:hAnsiTheme="minorHAnsi"/>
          <w:color w:val="auto"/>
        </w:rPr>
        <w:t xml:space="preserve">could lose. </w:t>
      </w:r>
      <w:r>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(Williams et al. 2008)</w:t>
      </w:r>
      <w:r w:rsidRPr="00B25226">
        <w:rPr>
          <w:rFonts w:asciiTheme="minorHAnsi" w:hAnsiTheme="minorHAnsi"/>
          <w:color w:val="auto"/>
        </w:rPr>
        <w:fldChar w:fldCharType="end"/>
      </w:r>
      <w:r>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DC6749" w:rsidRDefault="00792752" w:rsidP="00792752">
      <w:pPr>
        <w:spacing w:line="480" w:lineRule="auto"/>
        <w:ind w:firstLine="720"/>
        <w:rPr>
          <w:rFonts w:asciiTheme="minorHAnsi" w:hAnsiTheme="minorHAnsi"/>
          <w:color w:val="auto"/>
        </w:rPr>
      </w:pPr>
      <w:r>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w:t>
      </w:r>
      <w:r w:rsidRPr="00B25226">
        <w:rPr>
          <w:rFonts w:asciiTheme="minorHAnsi" w:hAnsiTheme="minorHAnsi"/>
          <w:color w:val="auto"/>
        </w:rPr>
        <w:t xml:space="preserve">henotypic plasticity is defined as </w:t>
      </w:r>
      <w:r>
        <w:rPr>
          <w:rFonts w:asciiTheme="minorHAnsi" w:hAnsiTheme="minorHAnsi"/>
          <w:color w:val="auto"/>
        </w:rPr>
        <w:t xml:space="preserve">the </w:t>
      </w:r>
      <w:r w:rsidRPr="00B25226">
        <w:rPr>
          <w:rFonts w:asciiTheme="minorHAnsi" w:hAnsiTheme="minorHAnsi"/>
          <w:color w:val="auto"/>
        </w:rPr>
        <w:t xml:space="preserve">capacity </w:t>
      </w:r>
      <w:r>
        <w:rPr>
          <w:rFonts w:asciiTheme="minorHAnsi" w:hAnsiTheme="minorHAnsi"/>
          <w:color w:val="auto"/>
        </w:rPr>
        <w:t xml:space="preserve">of a single genotype </w:t>
      </w:r>
      <w:r w:rsidRPr="00B25226">
        <w:rPr>
          <w:rFonts w:asciiTheme="minorHAnsi" w:hAnsiTheme="minorHAnsi"/>
          <w:color w:val="auto"/>
        </w:rPr>
        <w:t xml:space="preserve">to express </w:t>
      </w:r>
      <w:r>
        <w:rPr>
          <w:rFonts w:asciiTheme="minorHAnsi" w:hAnsiTheme="minorHAnsi"/>
          <w:color w:val="auto"/>
        </w:rPr>
        <w:t xml:space="preserve">multiple, </w:t>
      </w:r>
      <w:r w:rsidRPr="00B25226">
        <w:rPr>
          <w:rFonts w:asciiTheme="minorHAnsi" w:hAnsiTheme="minorHAnsi"/>
          <w:color w:val="auto"/>
        </w:rPr>
        <w:t xml:space="preserve">different </w:t>
      </w:r>
      <w:r>
        <w:rPr>
          <w:rFonts w:asciiTheme="minorHAnsi" w:hAnsiTheme="minorHAnsi"/>
          <w:color w:val="auto"/>
        </w:rPr>
        <w:t>phenotypes</w:t>
      </w:r>
      <w:r w:rsidRPr="00B25226">
        <w:rPr>
          <w:rFonts w:asciiTheme="minorHAnsi" w:hAnsiTheme="minorHAnsi"/>
          <w:color w:val="auto"/>
        </w:rPr>
        <w:t xml:space="preserve"> </w:t>
      </w:r>
      <w:r>
        <w:rPr>
          <w:rFonts w:asciiTheme="minorHAnsi" w:hAnsiTheme="minorHAnsi"/>
          <w:color w:val="auto"/>
        </w:rPr>
        <w:t xml:space="preserve">as a function of the </w:t>
      </w:r>
      <w:r w:rsidRPr="00B25226">
        <w:rPr>
          <w:rFonts w:asciiTheme="minorHAnsi" w:hAnsiTheme="minorHAnsi"/>
          <w:color w:val="auto"/>
        </w:rPr>
        <w:t xml:space="preserve">environmental conditions </w:t>
      </w:r>
      <w:r>
        <w:rPr>
          <w:rFonts w:asciiTheme="minorHAnsi" w:hAnsiTheme="minorHAnsi"/>
          <w:color w:val="auto"/>
        </w:rPr>
        <w:t xml:space="preserve">that genotype encounters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(Agrawal 2001)</w:t>
      </w:r>
      <w:r w:rsidRPr="00B25226">
        <w:rPr>
          <w:rFonts w:asciiTheme="minorHAnsi" w:hAnsiTheme="minorHAnsi"/>
          <w:color w:val="auto"/>
        </w:rPr>
        <w:fldChar w:fldCharType="end"/>
      </w:r>
      <w:r w:rsidRPr="00B25226">
        <w:rPr>
          <w:rFonts w:asciiTheme="minorHAnsi" w:hAnsiTheme="minorHAnsi"/>
          <w:color w:val="auto"/>
        </w:rPr>
        <w:t>.</w:t>
      </w:r>
      <w:r>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clinally distinct </w:t>
      </w:r>
      <w:r>
        <w:rPr>
          <w:rFonts w:asciiTheme="minorHAnsi" w:hAnsiTheme="minorHAnsi"/>
          <w:i/>
          <w:color w:val="auto"/>
        </w:rPr>
        <w:t xml:space="preserve">Drosophila melanogaster </w:t>
      </w:r>
      <w:r>
        <w:rPr>
          <w:rFonts w:asciiTheme="minorHAnsi" w:hAnsiTheme="minorHAnsi"/>
          <w:color w:val="auto"/>
        </w:rPr>
        <w:t xml:space="preserve">populations to determine if </w:t>
      </w:r>
      <w:r w:rsidR="00AE3713">
        <w:rPr>
          <w:rFonts w:asciiTheme="minorHAnsi" w:hAnsiTheme="minorHAnsi"/>
          <w:color w:val="auto"/>
        </w:rPr>
        <w:t>phenotypic</w:t>
      </w:r>
      <w:r>
        <w:rPr>
          <w:rFonts w:asciiTheme="minorHAnsi" w:hAnsiTheme="minorHAnsi"/>
          <w:color w:val="auto"/>
        </w:rPr>
        <w:t xml:space="preserve"> plasticity could increase their resistance to starvation</w:t>
      </w:r>
      <w:r w:rsidR="00AE3713">
        <w:rPr>
          <w:rFonts w:asciiTheme="minorHAnsi" w:hAnsiTheme="minorHAnsi"/>
          <w:color w:val="auto"/>
        </w:rPr>
        <w:t xml:space="preserve"> </w:t>
      </w:r>
      <w:r w:rsidR="00AE3713">
        <w:rPr>
          <w:rFonts w:asciiTheme="minorHAnsi" w:hAnsiTheme="minorHAnsi"/>
          <w:color w:val="auto"/>
        </w:rPr>
        <w:fldChar w:fldCharType="begin" w:fldLock="1"/>
      </w:r>
      <w:r w:rsidR="00BE4FDF">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Pr>
          <w:rFonts w:asciiTheme="minorHAnsi" w:hAnsiTheme="minorHAnsi"/>
          <w:color w:val="auto"/>
        </w:rPr>
        <w:fldChar w:fldCharType="separate"/>
      </w:r>
      <w:r w:rsidR="00AE3713" w:rsidRPr="00AE3713">
        <w:rPr>
          <w:rFonts w:asciiTheme="minorHAnsi" w:hAnsiTheme="minorHAnsi"/>
          <w:noProof/>
          <w:color w:val="auto"/>
        </w:rPr>
        <w:t>(Hoffmann et al. 2011)</w:t>
      </w:r>
      <w:r w:rsidR="00AE3713">
        <w:rPr>
          <w:rFonts w:asciiTheme="minorHAnsi" w:hAnsiTheme="minorHAnsi"/>
          <w:color w:val="auto"/>
        </w:rPr>
        <w:fldChar w:fldCharType="end"/>
      </w:r>
      <w:r>
        <w:rPr>
          <w:rFonts w:asciiTheme="minorHAnsi" w:hAnsiTheme="minorHAnsi"/>
          <w:color w:val="auto"/>
        </w:rPr>
        <w:t xml:space="preserve">. These populations were reared under temperature regimes that fluctuated daily, </w:t>
      </w:r>
      <w:proofErr w:type="gramStart"/>
      <w:r>
        <w:rPr>
          <w:rFonts w:asciiTheme="minorHAnsi" w:hAnsiTheme="minorHAnsi"/>
          <w:color w:val="auto"/>
        </w:rPr>
        <w:t>similar to</w:t>
      </w:r>
      <w:proofErr w:type="gramEnd"/>
      <w:r>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Pr>
          <w:rFonts w:asciiTheme="minorHAnsi" w:hAnsiTheme="minorHAnsi"/>
          <w:color w:val="auto"/>
        </w:rPr>
        <w:lastRenderedPageBreak/>
        <w:t xml:space="preserve">resistance was significantly increased in those fly treatments exposed to summer temperature regimens compared to winter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Pr>
          <w:rFonts w:asciiTheme="minorHAnsi" w:hAnsiTheme="minorHAnsi"/>
          <w:color w:val="auto"/>
        </w:rPr>
        <w:fldChar w:fldCharType="separate"/>
      </w:r>
      <w:r w:rsidRPr="005E5DCC">
        <w:rPr>
          <w:rFonts w:asciiTheme="minorHAnsi" w:hAnsiTheme="minorHAnsi"/>
          <w:noProof/>
          <w:color w:val="auto"/>
        </w:rPr>
        <w:t>(Hoffmann et al. 2005)</w:t>
      </w:r>
      <w:r>
        <w:rPr>
          <w:rFonts w:asciiTheme="minorHAnsi" w:hAnsiTheme="minorHAnsi"/>
          <w:color w:val="auto"/>
        </w:rPr>
        <w:fldChar w:fldCharType="end"/>
      </w:r>
      <w:r>
        <w:rPr>
          <w:rFonts w:asciiTheme="minorHAnsi" w:hAnsiTheme="minorHAnsi"/>
          <w:color w:val="auto"/>
        </w:rPr>
        <w:t>. For these flies, resistance to starvation increased as a function of their environment. As seasonal temperatures become less predictable the availability of resources could</w:t>
      </w:r>
      <w:r w:rsidR="00AE3713">
        <w:rPr>
          <w:rFonts w:asciiTheme="minorHAnsi" w:hAnsiTheme="minorHAnsi"/>
          <w:color w:val="auto"/>
        </w:rPr>
        <w:t xml:space="preserve"> also</w:t>
      </w:r>
      <w:r>
        <w:rPr>
          <w:rFonts w:asciiTheme="minorHAnsi" w:hAnsiTheme="minorHAnsi"/>
          <w:color w:val="auto"/>
        </w:rPr>
        <w:t xml:space="preserve"> </w:t>
      </w:r>
      <w:r w:rsidR="00AE3713">
        <w:rPr>
          <w:rFonts w:asciiTheme="minorHAnsi" w:hAnsiTheme="minorHAnsi"/>
          <w:color w:val="auto"/>
        </w:rPr>
        <w:t>fluctuate unpredictability</w:t>
      </w:r>
      <w:r>
        <w:rPr>
          <w:rFonts w:asciiTheme="minorHAnsi" w:hAnsiTheme="minorHAnsi"/>
          <w:color w:val="auto"/>
        </w:rPr>
        <w:t xml:space="preserve">, adjusting to </w:t>
      </w:r>
      <w:r w:rsidR="00AE3713">
        <w:rPr>
          <w:rFonts w:asciiTheme="minorHAnsi" w:hAnsiTheme="minorHAnsi"/>
          <w:color w:val="auto"/>
        </w:rPr>
        <w:t>that unpredictability</w:t>
      </w:r>
      <w:r>
        <w:rPr>
          <w:rFonts w:asciiTheme="minorHAnsi" w:hAnsiTheme="minorHAnsi"/>
          <w:color w:val="auto"/>
        </w:rPr>
        <w:t xml:space="preserve"> could increase survival of winning insects. </w:t>
      </w:r>
    </w:p>
    <w:p w14:paraId="5A3C5BEE" w14:textId="7C90D765" w:rsidR="00792752" w:rsidRDefault="00792752" w:rsidP="00AE3713">
      <w:pPr>
        <w:spacing w:line="480" w:lineRule="auto"/>
        <w:ind w:firstLine="720"/>
        <w:rPr>
          <w:rFonts w:asciiTheme="minorHAnsi" w:hAnsiTheme="minorHAnsi"/>
          <w:color w:val="auto"/>
        </w:rPr>
      </w:pPr>
      <w:r>
        <w:rPr>
          <w:rFonts w:asciiTheme="minorHAnsi" w:hAnsiTheme="minorHAnsi"/>
          <w:color w:val="auto"/>
        </w:rPr>
        <w:t>In temperate regions, insect phenology tracks seasonal changes in temperature because these seasonal changes determine the availability of resources. To approximate seasonal changes in resource availability, many insects depend on photoperiod to</w:t>
      </w:r>
      <w:r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Pr="00B25226">
        <w:rPr>
          <w:rFonts w:asciiTheme="minorHAnsi" w:hAnsiTheme="minorHAnsi"/>
          <w:color w:val="auto"/>
        </w:rPr>
        <w:t>.</w:t>
      </w:r>
      <w:r w:rsidRPr="00BA7F51">
        <w:rPr>
          <w:rFonts w:asciiTheme="minorHAnsi" w:hAnsiTheme="minorHAnsi"/>
          <w:color w:val="auto"/>
        </w:rPr>
        <w:t xml:space="preserve"> </w:t>
      </w:r>
      <w:r w:rsidRPr="00B25226">
        <w:rPr>
          <w:rFonts w:asciiTheme="minorHAnsi" w:hAnsiTheme="minorHAnsi"/>
          <w:color w:val="auto"/>
        </w:rPr>
        <w:t>As temperatures rise</w:t>
      </w:r>
      <w:r>
        <w:rPr>
          <w:rFonts w:asciiTheme="minorHAnsi" w:hAnsiTheme="minorHAnsi"/>
          <w:color w:val="auto"/>
        </w:rPr>
        <w:t>, the thermal conditions experienced in</w:t>
      </w:r>
      <w:r w:rsidRPr="00B25226">
        <w:rPr>
          <w:rFonts w:asciiTheme="minorHAnsi" w:hAnsiTheme="minorHAnsi"/>
          <w:color w:val="auto"/>
        </w:rPr>
        <w:t xml:space="preserve"> northern latitudes </w:t>
      </w:r>
      <w:r>
        <w:rPr>
          <w:rFonts w:asciiTheme="minorHAnsi" w:hAnsiTheme="minorHAnsi"/>
          <w:color w:val="auto"/>
        </w:rPr>
        <w:t xml:space="preserve">will </w:t>
      </w:r>
      <w:r w:rsidRPr="00B25226">
        <w:rPr>
          <w:rFonts w:asciiTheme="minorHAnsi" w:hAnsiTheme="minorHAnsi"/>
          <w:color w:val="auto"/>
        </w:rPr>
        <w:t>begin to resemble adjacent southern latitudes,</w:t>
      </w:r>
      <w:r>
        <w:rPr>
          <w:rFonts w:asciiTheme="minorHAnsi" w:hAnsiTheme="minorHAnsi"/>
          <w:color w:val="auto"/>
        </w:rPr>
        <w:t xml:space="preserve">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Pr>
          <w:rFonts w:asciiTheme="minorHAnsi" w:hAnsiTheme="minorHAnsi"/>
          <w:color w:val="auto"/>
        </w:rPr>
        <w:fldChar w:fldCharType="separate"/>
      </w:r>
      <w:r w:rsidRPr="004E4CBE">
        <w:rPr>
          <w:rFonts w:asciiTheme="minorHAnsi" w:hAnsiTheme="minorHAnsi"/>
          <w:noProof/>
          <w:color w:val="auto"/>
        </w:rPr>
        <w:t>(Lee 2002)</w:t>
      </w:r>
      <w:r>
        <w:rPr>
          <w:rFonts w:asciiTheme="minorHAnsi" w:hAnsiTheme="minorHAnsi"/>
          <w:color w:val="auto"/>
        </w:rPr>
        <w:fldChar w:fldCharType="end"/>
      </w:r>
      <w:r>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039F44E3" w:rsidR="00792752" w:rsidRDefault="00792752" w:rsidP="00792752">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w:t>
      </w:r>
      <w:r w:rsidR="00A10828">
        <w:rPr>
          <w:rFonts w:asciiTheme="minorHAnsi" w:hAnsiTheme="minorHAnsi"/>
          <w:color w:val="auto"/>
        </w:rPr>
        <w:t xml:space="preserve">s. </w:t>
      </w:r>
      <w:commentRangeStart w:id="0"/>
      <w:r w:rsidR="00A10828" w:rsidRPr="00A10828">
        <w:rPr>
          <w:rFonts w:asciiTheme="minorHAnsi" w:hAnsiTheme="minorHAnsi"/>
          <w:color w:val="auto"/>
          <w:highlight w:val="yellow"/>
        </w:rPr>
        <w:t xml:space="preserve">If winning insects are to take advantage of the </w:t>
      </w:r>
      <w:r w:rsidR="00A10828" w:rsidRPr="00A10828">
        <w:rPr>
          <w:rFonts w:asciiTheme="minorHAnsi" w:hAnsiTheme="minorHAnsi"/>
          <w:color w:val="auto"/>
          <w:highlight w:val="yellow"/>
        </w:rPr>
        <w:lastRenderedPageBreak/>
        <w:t>longer growing season, those sensitive to photoperiod will need to adjust to the warmer temperatures predicted by photoperiod</w:t>
      </w:r>
      <w:r w:rsidRPr="00A10828">
        <w:rPr>
          <w:rFonts w:asciiTheme="minorHAnsi" w:hAnsiTheme="minorHAnsi"/>
          <w:color w:val="auto"/>
          <w:highlight w:val="yellow"/>
        </w:rPr>
        <w:t>.</w:t>
      </w:r>
      <w:r>
        <w:rPr>
          <w:rFonts w:asciiTheme="minorHAnsi" w:hAnsiTheme="minorHAnsi"/>
          <w:color w:val="auto"/>
        </w:rPr>
        <w:t xml:space="preserve"> </w:t>
      </w:r>
      <w:commentRangeEnd w:id="0"/>
      <w:r w:rsidR="00A10828">
        <w:rPr>
          <w:rStyle w:val="CommentReference"/>
        </w:rPr>
        <w:commentReference w:id="0"/>
      </w:r>
      <w:r w:rsidR="00A10828">
        <w:rPr>
          <w:rFonts w:asciiTheme="minorHAnsi" w:hAnsiTheme="minorHAnsi"/>
          <w:color w:val="auto"/>
        </w:rPr>
        <w:t xml:space="preserve"> Ph</w:t>
      </w:r>
      <w:r>
        <w:rPr>
          <w:rFonts w:asciiTheme="minorHAnsi" w:hAnsiTheme="minorHAnsi"/>
          <w:color w:val="auto"/>
        </w:rPr>
        <w:t>enotypic plasticity and evolutionary adaptation in important traits that predicate life history decisions, like critical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B25226" w:rsidRDefault="00AE3713" w:rsidP="00AE3713">
      <w:pPr>
        <w:spacing w:line="480" w:lineRule="auto"/>
        <w:rPr>
          <w:rFonts w:asciiTheme="minorHAnsi" w:hAnsiTheme="minorHAnsi"/>
          <w:color w:val="auto"/>
        </w:rPr>
      </w:pPr>
    </w:p>
    <w:p w14:paraId="5F34C7D8" w14:textId="1C110FEE" w:rsidR="007A06A7" w:rsidRDefault="00A10828" w:rsidP="00792752">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To ensure their survival, organisms must monitor</w:t>
      </w:r>
      <w:r w:rsidR="00380129">
        <w:rPr>
          <w:rFonts w:asciiTheme="minorHAnsi" w:hAnsiTheme="minorHAnsi"/>
          <w:color w:val="auto"/>
        </w:rPr>
        <w:t xml:space="preserve"> their internal and external environments</w:t>
      </w:r>
      <w:r>
        <w:rPr>
          <w:rFonts w:asciiTheme="minorHAnsi" w:hAnsiTheme="minorHAnsi"/>
          <w:color w:val="auto"/>
        </w:rPr>
        <w:t xml:space="preserve"> and respond </w:t>
      </w:r>
      <w:r w:rsidR="00380129">
        <w:rPr>
          <w:rFonts w:asciiTheme="minorHAnsi" w:hAnsiTheme="minorHAnsi"/>
          <w:color w:val="auto"/>
        </w:rPr>
        <w:t xml:space="preserve">to changes. They must actively work to avoid </w:t>
      </w:r>
      <w:r w:rsidR="00223692">
        <w:rPr>
          <w:rFonts w:asciiTheme="minorHAnsi" w:hAnsiTheme="minorHAnsi"/>
          <w:color w:val="auto"/>
        </w:rPr>
        <w:t xml:space="preserve">conditions </w:t>
      </w:r>
      <w:r w:rsidR="00380129">
        <w:rPr>
          <w:rFonts w:asciiTheme="minorHAnsi" w:hAnsiTheme="minorHAnsi"/>
          <w:color w:val="auto"/>
        </w:rPr>
        <w:t xml:space="preserve">that become too </w:t>
      </w:r>
      <w:r w:rsidR="00223692">
        <w:rPr>
          <w:rFonts w:asciiTheme="minorHAnsi" w:hAnsiTheme="minorHAnsi"/>
          <w:color w:val="auto"/>
        </w:rPr>
        <w:t xml:space="preserve">stressful and </w:t>
      </w:r>
      <w:r>
        <w:rPr>
          <w:rFonts w:asciiTheme="minorHAnsi" w:hAnsiTheme="minorHAnsi"/>
          <w:color w:val="auto"/>
        </w:rPr>
        <w:t>take advantage of</w:t>
      </w:r>
      <w:r w:rsidR="00362F62">
        <w:rPr>
          <w:rFonts w:asciiTheme="minorHAnsi" w:hAnsiTheme="minorHAnsi"/>
          <w:color w:val="auto"/>
        </w:rPr>
        <w:t xml:space="preserve"> </w:t>
      </w:r>
      <w:r w:rsidR="00380129">
        <w:rPr>
          <w:rFonts w:asciiTheme="minorHAnsi" w:hAnsiTheme="minorHAnsi"/>
          <w:color w:val="auto"/>
        </w:rPr>
        <w:t xml:space="preserve">those conditions that are </w:t>
      </w:r>
      <w:r w:rsidR="00362F62">
        <w:rPr>
          <w:rFonts w:asciiTheme="minorHAnsi" w:hAnsiTheme="minorHAnsi"/>
          <w:color w:val="auto"/>
        </w:rPr>
        <w:t>suitable</w:t>
      </w:r>
      <w:r w:rsidR="00380129">
        <w:rPr>
          <w:rFonts w:asciiTheme="minorHAnsi" w:hAnsiTheme="minorHAnsi"/>
          <w:color w:val="auto"/>
        </w:rPr>
        <w:t>.</w:t>
      </w:r>
      <w:r>
        <w:rPr>
          <w:rFonts w:asciiTheme="minorHAnsi" w:hAnsiTheme="minorHAnsi"/>
          <w:color w:val="auto"/>
        </w:rPr>
        <w:t xml:space="preserve"> </w:t>
      </w:r>
      <w:r w:rsidR="001B2C13">
        <w:rPr>
          <w:rFonts w:asciiTheme="minorHAnsi" w:hAnsiTheme="minorHAnsi"/>
          <w:color w:val="auto"/>
        </w:rPr>
        <w:t>In their natural environment, insects</w:t>
      </w:r>
      <w:r>
        <w:rPr>
          <w:rFonts w:asciiTheme="minorHAnsi" w:hAnsiTheme="minorHAnsi"/>
          <w:color w:val="auto"/>
        </w:rPr>
        <w:t xml:space="preserve"> are</w:t>
      </w:r>
      <w:r w:rsidR="001B2C13">
        <w:rPr>
          <w:rFonts w:asciiTheme="minorHAnsi" w:hAnsiTheme="minorHAnsi"/>
          <w:color w:val="auto"/>
        </w:rPr>
        <w:t xml:space="preserve"> exposed to</w:t>
      </w:r>
      <w:r w:rsidR="008F48A5">
        <w:rPr>
          <w:rFonts w:asciiTheme="minorHAnsi" w:hAnsiTheme="minorHAnsi"/>
          <w:color w:val="auto"/>
        </w:rPr>
        <w:t xml:space="preserve"> </w:t>
      </w:r>
      <w:r w:rsidR="00380129">
        <w:rPr>
          <w:rFonts w:asciiTheme="minorHAnsi" w:hAnsiTheme="minorHAnsi"/>
          <w:color w:val="auto"/>
        </w:rPr>
        <w:t>stressful conditions that can be acutely stressful</w:t>
      </w:r>
      <w:r w:rsidR="008F48A5">
        <w:rPr>
          <w:rFonts w:asciiTheme="minorHAnsi" w:hAnsiTheme="minorHAnsi"/>
          <w:color w:val="auto"/>
        </w:rPr>
        <w:t xml:space="preserve"> and </w:t>
      </w:r>
      <w:r w:rsidR="00380129">
        <w:rPr>
          <w:rFonts w:asciiTheme="minorHAnsi" w:hAnsiTheme="minorHAnsi"/>
          <w:color w:val="auto"/>
        </w:rPr>
        <w:t>chronically</w:t>
      </w:r>
      <w:r w:rsidR="008F48A5">
        <w:rPr>
          <w:rFonts w:asciiTheme="minorHAnsi" w:hAnsiTheme="minorHAnsi"/>
          <w:color w:val="auto"/>
        </w:rPr>
        <w:t xml:space="preserve"> stress</w:t>
      </w:r>
      <w:r w:rsidR="00380129">
        <w:rPr>
          <w:rFonts w:asciiTheme="minorHAnsi" w:hAnsiTheme="minorHAnsi"/>
          <w:color w:val="auto"/>
        </w:rPr>
        <w:t>ful</w:t>
      </w:r>
      <w:r w:rsidR="00847CFA">
        <w:rPr>
          <w:rFonts w:asciiTheme="minorHAnsi" w:hAnsiTheme="minorHAnsi"/>
          <w:color w:val="auto"/>
        </w:rPr>
        <w:t>.</w:t>
      </w:r>
      <w:r w:rsidR="008F48A5">
        <w:rPr>
          <w:rFonts w:asciiTheme="minorHAnsi" w:hAnsiTheme="minorHAnsi"/>
          <w:color w:val="auto"/>
        </w:rPr>
        <w:t xml:space="preserve"> </w:t>
      </w:r>
      <w:r w:rsidR="003354F2">
        <w:rPr>
          <w:rFonts w:asciiTheme="minorHAnsi" w:hAnsiTheme="minorHAnsi"/>
          <w:color w:val="auto"/>
        </w:rPr>
        <w:t xml:space="preserve">Insects can experience environmental </w:t>
      </w:r>
      <w:r w:rsidR="00FF6C9E">
        <w:rPr>
          <w:rFonts w:asciiTheme="minorHAnsi" w:hAnsiTheme="minorHAnsi"/>
          <w:color w:val="auto"/>
        </w:rPr>
        <w:t>stress when</w:t>
      </w:r>
      <w:r w:rsidR="003354F2">
        <w:rPr>
          <w:rFonts w:asciiTheme="minorHAnsi" w:hAnsiTheme="minorHAnsi"/>
          <w:color w:val="auto"/>
        </w:rPr>
        <w:t xml:space="preserve"> humidity is too low, food becomes unavailable, or when</w:t>
      </w:r>
      <w:r w:rsidR="00FF6C9E">
        <w:rPr>
          <w:rFonts w:asciiTheme="minorHAnsi" w:hAnsiTheme="minorHAnsi"/>
          <w:color w:val="auto"/>
        </w:rPr>
        <w:t xml:space="preserve"> temperatures</w:t>
      </w:r>
      <w:r w:rsidR="00771EC2">
        <w:rPr>
          <w:rFonts w:asciiTheme="minorHAnsi" w:hAnsiTheme="minorHAnsi"/>
          <w:color w:val="auto"/>
        </w:rPr>
        <w:t xml:space="preserve"> </w:t>
      </w:r>
      <w:r w:rsidR="003354F2">
        <w:rPr>
          <w:rFonts w:asciiTheme="minorHAnsi" w:hAnsiTheme="minorHAnsi"/>
          <w:color w:val="auto"/>
        </w:rPr>
        <w:t xml:space="preserve">exceed their thermal breadth. Changes in environmental factors that </w:t>
      </w:r>
      <w:r w:rsidR="0048340F">
        <w:rPr>
          <w:rFonts w:asciiTheme="minorHAnsi" w:hAnsiTheme="minorHAnsi"/>
          <w:color w:val="auto"/>
        </w:rPr>
        <w:t xml:space="preserve">tend to be less predictable and </w:t>
      </w:r>
      <w:r w:rsidR="00847CFA">
        <w:rPr>
          <w:rFonts w:asciiTheme="minorHAnsi" w:hAnsiTheme="minorHAnsi"/>
          <w:color w:val="auto"/>
        </w:rPr>
        <w:t xml:space="preserve">occur over a </w:t>
      </w:r>
      <w:r w:rsidR="008F48A5">
        <w:rPr>
          <w:rFonts w:asciiTheme="minorHAnsi" w:hAnsiTheme="minorHAnsi"/>
          <w:color w:val="auto"/>
        </w:rPr>
        <w:t xml:space="preserve">relatively short period of time </w:t>
      </w:r>
      <w:r w:rsidR="0048340F">
        <w:rPr>
          <w:rFonts w:asciiTheme="minorHAnsi" w:hAnsiTheme="minorHAnsi"/>
          <w:color w:val="auto"/>
        </w:rPr>
        <w:t>can be categorized as</w:t>
      </w:r>
      <w:r w:rsidR="00847CFA">
        <w:rPr>
          <w:rFonts w:asciiTheme="minorHAnsi" w:hAnsiTheme="minorHAnsi"/>
          <w:color w:val="auto"/>
        </w:rPr>
        <w:t xml:space="preserve"> acute</w:t>
      </w:r>
      <w:r w:rsidR="003354F2">
        <w:rPr>
          <w:rFonts w:asciiTheme="minorHAnsi" w:hAnsiTheme="minorHAnsi"/>
          <w:color w:val="auto"/>
        </w:rPr>
        <w:t>ly</w:t>
      </w:r>
      <w:r w:rsidR="00847CFA">
        <w:rPr>
          <w:rFonts w:asciiTheme="minorHAnsi" w:hAnsiTheme="minorHAnsi"/>
          <w:color w:val="auto"/>
        </w:rPr>
        <w:t xml:space="preserve"> stress</w:t>
      </w:r>
      <w:r w:rsidR="0048340F">
        <w:rPr>
          <w:rFonts w:asciiTheme="minorHAnsi" w:hAnsiTheme="minorHAnsi"/>
          <w:color w:val="auto"/>
        </w:rPr>
        <w:t>ful</w:t>
      </w:r>
      <w:r w:rsidR="00847CFA">
        <w:rPr>
          <w:rFonts w:asciiTheme="minorHAnsi" w:hAnsiTheme="minorHAnsi"/>
          <w:color w:val="auto"/>
        </w:rPr>
        <w:t xml:space="preserve"> </w:t>
      </w:r>
      <w:r w:rsidR="008F48A5">
        <w:rPr>
          <w:rFonts w:asciiTheme="minorHAnsi" w:hAnsiTheme="minorHAnsi"/>
          <w:color w:val="auto"/>
        </w:rPr>
        <w:t>while</w:t>
      </w:r>
      <w:r w:rsidR="00847CFA">
        <w:rPr>
          <w:rFonts w:asciiTheme="minorHAnsi" w:hAnsiTheme="minorHAnsi"/>
          <w:color w:val="auto"/>
        </w:rPr>
        <w:t xml:space="preserve"> fluctuations in these fa</w:t>
      </w:r>
      <w:r w:rsidR="00600219">
        <w:rPr>
          <w:rFonts w:asciiTheme="minorHAnsi" w:hAnsiTheme="minorHAnsi"/>
          <w:color w:val="auto"/>
        </w:rPr>
        <w:t>c</w:t>
      </w:r>
      <w:r w:rsidR="00847CFA">
        <w:rPr>
          <w:rFonts w:asciiTheme="minorHAnsi" w:hAnsiTheme="minorHAnsi"/>
          <w:color w:val="auto"/>
        </w:rPr>
        <w:t xml:space="preserve">tors </w:t>
      </w:r>
      <w:r w:rsidR="0048340F">
        <w:rPr>
          <w:rFonts w:asciiTheme="minorHAnsi" w:hAnsiTheme="minorHAnsi"/>
          <w:color w:val="auto"/>
        </w:rPr>
        <w:t xml:space="preserve">that are more predictable and occur </w:t>
      </w:r>
      <w:r w:rsidR="00847CFA">
        <w:rPr>
          <w:rFonts w:asciiTheme="minorHAnsi" w:hAnsiTheme="minorHAnsi"/>
          <w:color w:val="auto"/>
        </w:rPr>
        <w:t>over a relatively long</w:t>
      </w:r>
      <w:r w:rsidR="0048340F">
        <w:rPr>
          <w:rFonts w:asciiTheme="minorHAnsi" w:hAnsiTheme="minorHAnsi"/>
          <w:color w:val="auto"/>
        </w:rPr>
        <w:t>er</w:t>
      </w:r>
      <w:r w:rsidR="00847CFA">
        <w:rPr>
          <w:rFonts w:asciiTheme="minorHAnsi" w:hAnsiTheme="minorHAnsi"/>
          <w:color w:val="auto"/>
        </w:rPr>
        <w:t xml:space="preserve"> </w:t>
      </w:r>
      <w:r w:rsidR="0095130F">
        <w:rPr>
          <w:rFonts w:asciiTheme="minorHAnsi" w:hAnsiTheme="minorHAnsi"/>
          <w:color w:val="auto"/>
        </w:rPr>
        <w:t>period</w:t>
      </w:r>
      <w:r w:rsidR="00847CFA">
        <w:rPr>
          <w:rFonts w:asciiTheme="minorHAnsi" w:hAnsiTheme="minorHAnsi"/>
          <w:color w:val="auto"/>
        </w:rPr>
        <w:t xml:space="preserve"> can be considered</w:t>
      </w:r>
      <w:r w:rsidR="008F48A5">
        <w:rPr>
          <w:rFonts w:asciiTheme="minorHAnsi" w:hAnsiTheme="minorHAnsi"/>
          <w:color w:val="auto"/>
        </w:rPr>
        <w:t xml:space="preserve"> chronic</w:t>
      </w:r>
      <w:r w:rsidR="003354F2">
        <w:rPr>
          <w:rFonts w:asciiTheme="minorHAnsi" w:hAnsiTheme="minorHAnsi"/>
          <w:color w:val="auto"/>
        </w:rPr>
        <w:t>ally</w:t>
      </w:r>
      <w:r w:rsidR="008F48A5">
        <w:rPr>
          <w:rFonts w:asciiTheme="minorHAnsi" w:hAnsiTheme="minorHAnsi"/>
          <w:color w:val="auto"/>
        </w:rPr>
        <w:t xml:space="preserve"> stress</w:t>
      </w:r>
      <w:r w:rsidR="003354F2">
        <w:rPr>
          <w:rFonts w:asciiTheme="minorHAnsi" w:hAnsiTheme="minorHAnsi"/>
          <w:color w:val="auto"/>
        </w:rPr>
        <w:t>ful</w:t>
      </w:r>
      <w:r w:rsidR="00714A65">
        <w:rPr>
          <w:rFonts w:asciiTheme="minorHAnsi" w:hAnsiTheme="minorHAnsi"/>
          <w:color w:val="auto"/>
        </w:rPr>
        <w:t xml:space="preserve">. </w:t>
      </w:r>
      <w:r w:rsidR="00C90A6F">
        <w:rPr>
          <w:rFonts w:asciiTheme="minorHAnsi" w:hAnsiTheme="minorHAnsi"/>
          <w:color w:val="auto"/>
        </w:rPr>
        <w:t>Generally, dormancy is a state of metabolic and developmental suppression used by many insects to mitigate the effects of</w:t>
      </w:r>
      <w:r w:rsidR="005A77FE">
        <w:rPr>
          <w:rFonts w:asciiTheme="minorHAnsi" w:hAnsiTheme="minorHAnsi"/>
          <w:color w:val="auto"/>
        </w:rPr>
        <w:t xml:space="preserve"> acute and chronic stress they </w:t>
      </w:r>
      <w:r w:rsidR="00C90A6F">
        <w:rPr>
          <w:rFonts w:asciiTheme="minorHAnsi" w:hAnsiTheme="minorHAnsi"/>
          <w:color w:val="auto"/>
        </w:rPr>
        <w:t xml:space="preserve">insects </w:t>
      </w:r>
      <w:r w:rsidR="005A77FE">
        <w:rPr>
          <w:rFonts w:asciiTheme="minorHAnsi" w:hAnsiTheme="minorHAnsi"/>
          <w:color w:val="auto"/>
        </w:rPr>
        <w:t>encounter in their environment</w:t>
      </w:r>
      <w:r w:rsidR="007A06A7">
        <w:rPr>
          <w:rFonts w:asciiTheme="minorHAnsi" w:hAnsiTheme="minorHAnsi"/>
          <w:color w:val="auto"/>
        </w:rPr>
        <w:t xml:space="preserve"> </w:t>
      </w:r>
      <w:r w:rsidR="00BE4FDF">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BE4FDF">
        <w:rPr>
          <w:rFonts w:asciiTheme="minorHAnsi" w:hAnsiTheme="minorHAnsi"/>
          <w:color w:val="auto"/>
        </w:rPr>
        <w:fldChar w:fldCharType="separate"/>
      </w:r>
      <w:r w:rsidR="00BE4FDF" w:rsidRPr="00BE4FDF">
        <w:rPr>
          <w:rFonts w:asciiTheme="minorHAnsi" w:hAnsiTheme="minorHAnsi"/>
          <w:noProof/>
          <w:color w:val="auto"/>
        </w:rPr>
        <w:t>(Koštál 2006)</w:t>
      </w:r>
      <w:r w:rsidR="00BE4FDF">
        <w:rPr>
          <w:rFonts w:asciiTheme="minorHAnsi" w:hAnsiTheme="minorHAnsi"/>
          <w:color w:val="auto"/>
        </w:rPr>
        <w:fldChar w:fldCharType="end"/>
      </w:r>
      <w:r w:rsidR="005A77FE">
        <w:rPr>
          <w:rFonts w:asciiTheme="minorHAnsi" w:hAnsiTheme="minorHAnsi"/>
          <w:color w:val="auto"/>
        </w:rPr>
        <w:t xml:space="preserve">. </w:t>
      </w:r>
      <w:r w:rsidR="0048340F">
        <w:rPr>
          <w:rFonts w:asciiTheme="minorHAnsi" w:hAnsiTheme="minorHAnsi"/>
          <w:color w:val="auto"/>
        </w:rPr>
        <w:t xml:space="preserve">Insects are ectotherms and are readily susceptible to thermal stress </w:t>
      </w:r>
      <w:r w:rsidR="00C90A6F">
        <w:rPr>
          <w:rFonts w:asciiTheme="minorHAnsi" w:hAnsiTheme="minorHAnsi"/>
          <w:color w:val="auto"/>
        </w:rPr>
        <w:t xml:space="preserve">and </w:t>
      </w:r>
      <w:r w:rsidR="0048340F">
        <w:rPr>
          <w:rFonts w:asciiTheme="minorHAnsi" w:hAnsiTheme="minorHAnsi"/>
          <w:color w:val="auto"/>
        </w:rPr>
        <w:t>a</w:t>
      </w:r>
      <w:r w:rsidR="00714A65">
        <w:rPr>
          <w:rFonts w:asciiTheme="minorHAnsi" w:hAnsiTheme="minorHAnsi"/>
          <w:color w:val="auto"/>
        </w:rPr>
        <w:t xml:space="preserve">s temperatures rise, </w:t>
      </w:r>
      <w:r w:rsidR="0048340F">
        <w:rPr>
          <w:rFonts w:asciiTheme="minorHAnsi" w:hAnsiTheme="minorHAnsi"/>
          <w:color w:val="auto"/>
        </w:rPr>
        <w:t>they</w:t>
      </w:r>
      <w:r w:rsidR="00714A65">
        <w:rPr>
          <w:rFonts w:asciiTheme="minorHAnsi" w:hAnsiTheme="minorHAnsi"/>
          <w:color w:val="auto"/>
        </w:rPr>
        <w:t xml:space="preserve"> will encounter warmer temperatures</w:t>
      </w:r>
      <w:r w:rsidR="00B744A0">
        <w:rPr>
          <w:rFonts w:asciiTheme="minorHAnsi" w:hAnsiTheme="minorHAnsi"/>
          <w:color w:val="auto"/>
        </w:rPr>
        <w:t xml:space="preserve"> more frequently</w:t>
      </w:r>
      <w:r w:rsidR="0095130F">
        <w:rPr>
          <w:rFonts w:asciiTheme="minorHAnsi" w:hAnsiTheme="minorHAnsi"/>
          <w:color w:val="auto"/>
        </w:rPr>
        <w:t xml:space="preserve"> and less predictability</w:t>
      </w:r>
      <w:r w:rsidR="0048340F">
        <w:rPr>
          <w:rFonts w:asciiTheme="minorHAnsi" w:hAnsiTheme="minorHAnsi"/>
          <w:color w:val="auto"/>
        </w:rPr>
        <w:t xml:space="preserve">. </w:t>
      </w:r>
      <w:r w:rsidR="00EB6E4A">
        <w:rPr>
          <w:rFonts w:asciiTheme="minorHAnsi" w:hAnsiTheme="minorHAnsi"/>
          <w:color w:val="auto"/>
        </w:rPr>
        <w:t xml:space="preserve">Those insects that win as </w:t>
      </w:r>
      <w:r w:rsidR="007A06A7">
        <w:rPr>
          <w:rFonts w:asciiTheme="minorHAnsi" w:hAnsiTheme="minorHAnsi"/>
          <w:color w:val="auto"/>
        </w:rPr>
        <w:t>climate changes</w:t>
      </w:r>
      <w:r w:rsidR="00EB6E4A">
        <w:rPr>
          <w:rFonts w:asciiTheme="minorHAnsi" w:hAnsiTheme="minorHAnsi"/>
          <w:color w:val="auto"/>
        </w:rPr>
        <w:t xml:space="preserve"> </w:t>
      </w:r>
      <w:r w:rsidR="00EB6E4A">
        <w:rPr>
          <w:rFonts w:asciiTheme="minorHAnsi" w:hAnsiTheme="minorHAnsi"/>
          <w:color w:val="auto"/>
        </w:rPr>
        <w:lastRenderedPageBreak/>
        <w:t xml:space="preserve">could adjust to these </w:t>
      </w:r>
      <w:r w:rsidR="00F62CB1">
        <w:rPr>
          <w:rFonts w:asciiTheme="minorHAnsi" w:hAnsiTheme="minorHAnsi"/>
          <w:color w:val="auto"/>
        </w:rPr>
        <w:t xml:space="preserve">stressful </w:t>
      </w:r>
      <w:r w:rsidR="007A06A7">
        <w:rPr>
          <w:rFonts w:asciiTheme="minorHAnsi" w:hAnsiTheme="minorHAnsi"/>
          <w:color w:val="auto"/>
        </w:rPr>
        <w:t>temperatures</w:t>
      </w:r>
      <w:r w:rsidR="00F62CB1">
        <w:rPr>
          <w:rFonts w:asciiTheme="minorHAnsi" w:hAnsiTheme="minorHAnsi"/>
          <w:color w:val="auto"/>
        </w:rPr>
        <w:t xml:space="preserve"> using</w:t>
      </w:r>
      <w:r w:rsidR="00EB6E4A">
        <w:rPr>
          <w:rFonts w:asciiTheme="minorHAnsi" w:hAnsiTheme="minorHAnsi"/>
          <w:color w:val="auto"/>
        </w:rPr>
        <w:t xml:space="preserve"> dormancy.</w:t>
      </w:r>
      <w:r w:rsidR="003D341B">
        <w:rPr>
          <w:rFonts w:asciiTheme="minorHAnsi" w:hAnsiTheme="minorHAnsi"/>
          <w:color w:val="auto"/>
        </w:rPr>
        <w:t xml:space="preserve"> </w:t>
      </w:r>
    </w:p>
    <w:p w14:paraId="7ECCC266" w14:textId="418D0AB2" w:rsidR="00EE0272" w:rsidRDefault="006A07A2" w:rsidP="00A87E02">
      <w:pPr>
        <w:spacing w:line="480" w:lineRule="auto"/>
        <w:ind w:firstLine="720"/>
        <w:rPr>
          <w:rFonts w:asciiTheme="minorHAnsi" w:hAnsiTheme="minorHAnsi"/>
          <w:color w:val="auto"/>
        </w:rPr>
      </w:pPr>
      <w:r>
        <w:rPr>
          <w:rFonts w:asciiTheme="minorHAnsi" w:hAnsiTheme="minorHAnsi"/>
          <w:color w:val="auto"/>
        </w:rPr>
        <w:t xml:space="preserve">As acute stress is perceived, </w:t>
      </w:r>
      <w:r w:rsidR="00136539">
        <w:rPr>
          <w:rFonts w:asciiTheme="minorHAnsi" w:hAnsiTheme="minorHAnsi"/>
          <w:color w:val="auto"/>
        </w:rPr>
        <w:t xml:space="preserve">some </w:t>
      </w:r>
      <w:r>
        <w:rPr>
          <w:rFonts w:asciiTheme="minorHAnsi" w:hAnsiTheme="minorHAnsi"/>
          <w:color w:val="auto"/>
        </w:rPr>
        <w:t>insects use quiescence to</w:t>
      </w:r>
      <w:r w:rsidR="00587E8E">
        <w:rPr>
          <w:rFonts w:asciiTheme="minorHAnsi" w:hAnsiTheme="minorHAnsi"/>
          <w:color w:val="auto"/>
        </w:rPr>
        <w:t xml:space="preserve"> quickly</w:t>
      </w:r>
      <w:r>
        <w:rPr>
          <w:rFonts w:asciiTheme="minorHAnsi" w:hAnsiTheme="minorHAnsi"/>
          <w:color w:val="auto"/>
        </w:rPr>
        <w:t xml:space="preserve"> respond to</w:t>
      </w:r>
      <w:r w:rsidR="00A87E02">
        <w:rPr>
          <w:rFonts w:asciiTheme="minorHAnsi" w:hAnsiTheme="minorHAnsi"/>
          <w:color w:val="auto"/>
        </w:rPr>
        <w:t xml:space="preserve"> relaively</w:t>
      </w:r>
      <w:r>
        <w:rPr>
          <w:rFonts w:asciiTheme="minorHAnsi" w:hAnsiTheme="minorHAnsi"/>
          <w:color w:val="auto"/>
        </w:rPr>
        <w:t xml:space="preserve"> </w:t>
      </w:r>
      <w:r w:rsidR="00136539">
        <w:rPr>
          <w:rFonts w:asciiTheme="minorHAnsi" w:hAnsiTheme="minorHAnsi"/>
          <w:color w:val="auto"/>
        </w:rPr>
        <w:t>short-term</w:t>
      </w:r>
      <w:r w:rsidR="00A87E02">
        <w:rPr>
          <w:rFonts w:asciiTheme="minorHAnsi" w:hAnsiTheme="minorHAnsi"/>
          <w:color w:val="auto"/>
        </w:rPr>
        <w:t>,</w:t>
      </w:r>
      <w:r w:rsidR="00136539">
        <w:rPr>
          <w:rFonts w:asciiTheme="minorHAnsi" w:hAnsiTheme="minorHAnsi"/>
          <w:color w:val="auto"/>
        </w:rPr>
        <w:t xml:space="preserve"> </w:t>
      </w:r>
      <w:r>
        <w:rPr>
          <w:rFonts w:asciiTheme="minorHAnsi" w:hAnsiTheme="minorHAnsi"/>
          <w:color w:val="auto"/>
        </w:rPr>
        <w:t xml:space="preserve">stressful </w:t>
      </w:r>
      <w:r w:rsidR="00587E8E" w:rsidRPr="00587E8E">
        <w:rPr>
          <w:rFonts w:asciiTheme="minorHAnsi" w:hAnsiTheme="minorHAnsi"/>
          <w:color w:val="auto"/>
        </w:rPr>
        <w:t>conditions</w:t>
      </w:r>
      <w:r w:rsidRPr="00587E8E">
        <w:rPr>
          <w:rFonts w:asciiTheme="minorHAnsi" w:hAnsiTheme="minorHAnsi"/>
          <w:color w:val="auto"/>
        </w:rPr>
        <w:t xml:space="preserve">. </w:t>
      </w:r>
      <w:r w:rsidR="00792752" w:rsidRPr="00587E8E">
        <w:rPr>
          <w:rFonts w:asciiTheme="minorHAnsi" w:hAnsiTheme="minorHAnsi"/>
          <w:color w:val="auto"/>
        </w:rPr>
        <w:t>Quiescence is a transient state of redu</w:t>
      </w:r>
      <w:r w:rsidR="00587E8E" w:rsidRPr="00587E8E">
        <w:rPr>
          <w:rFonts w:asciiTheme="minorHAnsi" w:hAnsiTheme="minorHAnsi"/>
          <w:color w:val="auto"/>
        </w:rPr>
        <w:t>ced activity that insects can use to temporarily</w:t>
      </w:r>
      <w:r w:rsidR="00792752" w:rsidRPr="00587E8E">
        <w:rPr>
          <w:rFonts w:asciiTheme="minorHAnsi" w:hAnsiTheme="minorHAnsi"/>
          <w:color w:val="auto"/>
        </w:rPr>
        <w:t xml:space="preserve"> protect themselves from acute environmental stress </w:t>
      </w:r>
      <w:r w:rsidR="00792752" w:rsidRPr="00587E8E">
        <w:rPr>
          <w:rFonts w:asciiTheme="minorHAnsi" w:hAnsiTheme="minorHAnsi"/>
          <w:color w:val="auto"/>
        </w:rPr>
        <w:fldChar w:fldCharType="begin" w:fldLock="1"/>
      </w:r>
      <w:r w:rsidR="00792752"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587E8E">
        <w:rPr>
          <w:rFonts w:asciiTheme="minorHAnsi" w:hAnsiTheme="minorHAnsi"/>
          <w:color w:val="auto"/>
        </w:rPr>
        <w:fldChar w:fldCharType="separate"/>
      </w:r>
      <w:r w:rsidR="00792752" w:rsidRPr="00587E8E">
        <w:rPr>
          <w:rFonts w:asciiTheme="minorHAnsi" w:hAnsiTheme="minorHAnsi"/>
          <w:noProof/>
          <w:color w:val="auto"/>
        </w:rPr>
        <w:t>(Koštál 2006)</w:t>
      </w:r>
      <w:r w:rsidR="00792752" w:rsidRPr="00587E8E">
        <w:rPr>
          <w:rFonts w:asciiTheme="minorHAnsi" w:hAnsiTheme="minorHAnsi"/>
          <w:color w:val="auto"/>
        </w:rPr>
        <w:fldChar w:fldCharType="end"/>
      </w:r>
      <w:r w:rsidR="00792752" w:rsidRPr="00587E8E">
        <w:rPr>
          <w:rFonts w:asciiTheme="minorHAnsi" w:hAnsiTheme="minorHAnsi"/>
          <w:color w:val="auto"/>
        </w:rPr>
        <w:t>. As environmental stresses are detected, quiescence can be induced in dire</w:t>
      </w:r>
      <w:r w:rsidR="00587E8E" w:rsidRPr="00587E8E">
        <w:rPr>
          <w:rFonts w:asciiTheme="minorHAnsi" w:hAnsiTheme="minorHAnsi"/>
          <w:color w:val="auto"/>
        </w:rPr>
        <w:t>ct response to those stresses and o</w:t>
      </w:r>
      <w:r w:rsidR="00792752" w:rsidRPr="00587E8E">
        <w:rPr>
          <w:rFonts w:asciiTheme="minorHAnsi" w:hAnsiTheme="minorHAnsi"/>
          <w:color w:val="auto"/>
        </w:rPr>
        <w:t>nce the stress is relieved</w:t>
      </w:r>
      <w:r w:rsidR="00587E8E" w:rsidRPr="00587E8E">
        <w:rPr>
          <w:rFonts w:asciiTheme="minorHAnsi" w:hAnsiTheme="minorHAnsi"/>
          <w:color w:val="auto"/>
        </w:rPr>
        <w:t xml:space="preserve"> (provided the </w:t>
      </w:r>
      <w:r w:rsidR="00587E8E">
        <w:rPr>
          <w:rFonts w:asciiTheme="minorHAnsi" w:hAnsiTheme="minorHAnsi"/>
          <w:color w:val="auto"/>
        </w:rPr>
        <w:t>it</w:t>
      </w:r>
      <w:r w:rsidR="00587E8E" w:rsidRPr="00587E8E">
        <w:rPr>
          <w:rFonts w:asciiTheme="minorHAnsi" w:hAnsiTheme="minorHAnsi"/>
          <w:color w:val="auto"/>
        </w:rPr>
        <w:t xml:space="preserve"> was not too extreme)</w:t>
      </w:r>
      <w:r w:rsidR="00792752" w:rsidRPr="00587E8E">
        <w:rPr>
          <w:rFonts w:asciiTheme="minorHAnsi" w:hAnsiTheme="minorHAnsi"/>
          <w:color w:val="auto"/>
        </w:rPr>
        <w:t xml:space="preserve"> quiescence is reversed and insect activity can quickly resume.</w:t>
      </w:r>
      <w:r w:rsidR="00587E8E">
        <w:rPr>
          <w:rFonts w:asciiTheme="minorHAnsi" w:hAnsiTheme="minorHAnsi"/>
          <w:color w:val="auto"/>
        </w:rPr>
        <w:t xml:space="preserve"> Insects also monitor their environment for chronic stress and</w:t>
      </w:r>
      <w:r w:rsidR="00A87E02">
        <w:rPr>
          <w:rFonts w:asciiTheme="minorHAnsi" w:hAnsiTheme="minorHAnsi"/>
          <w:color w:val="auto"/>
        </w:rPr>
        <w:t xml:space="preserve"> some insects</w:t>
      </w:r>
      <w:r w:rsidR="00587E8E">
        <w:rPr>
          <w:rFonts w:asciiTheme="minorHAnsi" w:hAnsiTheme="minorHAnsi"/>
          <w:color w:val="auto"/>
        </w:rPr>
        <w:t xml:space="preserve"> use diapause to avoid or mitigate these</w:t>
      </w:r>
      <w:r w:rsidR="00A87E02">
        <w:rPr>
          <w:rFonts w:asciiTheme="minorHAnsi" w:hAnsiTheme="minorHAnsi"/>
          <w:color w:val="auto"/>
        </w:rPr>
        <w:t xml:space="preserve"> relatively</w:t>
      </w:r>
      <w:r w:rsidR="00587E8E">
        <w:rPr>
          <w:rFonts w:asciiTheme="minorHAnsi" w:hAnsiTheme="minorHAnsi"/>
          <w:color w:val="auto"/>
        </w:rPr>
        <w:t xml:space="preserve"> </w:t>
      </w:r>
      <w:r w:rsidR="00A87E02">
        <w:rPr>
          <w:rFonts w:asciiTheme="minorHAnsi" w:hAnsiTheme="minorHAnsi"/>
          <w:color w:val="auto"/>
        </w:rPr>
        <w:t xml:space="preserve">long-term, stressful </w:t>
      </w:r>
      <w:r w:rsidR="00587E8E">
        <w:rPr>
          <w:rFonts w:asciiTheme="minorHAnsi" w:hAnsiTheme="minorHAnsi"/>
          <w:color w:val="auto"/>
        </w:rPr>
        <w:t xml:space="preserve">conditions. </w:t>
      </w:r>
      <w:r w:rsidR="00792752" w:rsidRPr="00A87E02">
        <w:rPr>
          <w:rFonts w:asciiTheme="minorHAnsi" w:hAnsiTheme="minorHAnsi"/>
          <w:color w:val="auto"/>
        </w:rPr>
        <w:t xml:space="preserve">Diapause is an endogenously regulated type of dormancy used by insects in response to cyclic and chronic stress encountered in their environment </w:t>
      </w:r>
      <w:r w:rsidR="00792752" w:rsidRPr="00A87E02">
        <w:rPr>
          <w:rFonts w:asciiTheme="minorHAnsi" w:hAnsiTheme="minorHAnsi"/>
          <w:color w:val="auto"/>
        </w:rPr>
        <w:fldChar w:fldCharType="begin" w:fldLock="1"/>
      </w:r>
      <w:r w:rsidR="00792752"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A87E02">
        <w:rPr>
          <w:rFonts w:asciiTheme="minorHAnsi" w:hAnsiTheme="minorHAnsi"/>
          <w:color w:val="auto"/>
        </w:rPr>
        <w:fldChar w:fldCharType="separate"/>
      </w:r>
      <w:r w:rsidR="00792752" w:rsidRPr="00A87E02">
        <w:rPr>
          <w:rFonts w:asciiTheme="minorHAnsi" w:hAnsiTheme="minorHAnsi"/>
          <w:noProof/>
          <w:color w:val="auto"/>
        </w:rPr>
        <w:t>(Koštál 2006)</w:t>
      </w:r>
      <w:r w:rsidR="00792752" w:rsidRPr="00A87E02">
        <w:rPr>
          <w:rFonts w:asciiTheme="minorHAnsi" w:hAnsiTheme="minorHAnsi"/>
          <w:color w:val="auto"/>
        </w:rPr>
        <w:fldChar w:fldCharType="end"/>
      </w:r>
      <w:r w:rsidR="00792752" w:rsidRPr="00A87E02">
        <w:rPr>
          <w:rFonts w:asciiTheme="minorHAnsi" w:hAnsiTheme="minorHAnsi"/>
          <w:color w:val="auto"/>
        </w:rPr>
        <w:t xml:space="preserve">. Seasonal changes in temperature and available resources are common stresses insects typically encounter. For most temperate insects, as temperatures decrease their physiology struggles to maintain a metabolic rate suitable for continued development. </w:t>
      </w:r>
      <w:r w:rsidR="00587E8E" w:rsidRPr="00A87E02">
        <w:rPr>
          <w:rFonts w:asciiTheme="minorHAnsi" w:hAnsiTheme="minorHAnsi"/>
          <w:color w:val="auto"/>
        </w:rPr>
        <w:t xml:space="preserve">Furthermore, </w:t>
      </w:r>
      <w:r w:rsidR="00792752" w:rsidRPr="00A87E02">
        <w:rPr>
          <w:rFonts w:asciiTheme="minorHAnsi" w:hAnsiTheme="minorHAnsi"/>
          <w:color w:val="auto"/>
        </w:rPr>
        <w:t>as resource availability declines, insects struggle to acquire enough resources to fuel their metabolism. Diapause protects insects from these chronic stresses through profound changes in an insect’s behavior and physiology. However, unlike quiescence, diapause is generally induced preemptively before an environmental stress is encountered. Insects monitor</w:t>
      </w:r>
      <w:r w:rsidR="00702539">
        <w:rPr>
          <w:rFonts w:asciiTheme="minorHAnsi" w:hAnsiTheme="minorHAnsi"/>
          <w:color w:val="auto"/>
        </w:rPr>
        <w:t xml:space="preserve"> these</w:t>
      </w:r>
      <w:r w:rsidR="00792752" w:rsidRPr="00A87E02">
        <w:rPr>
          <w:rFonts w:asciiTheme="minorHAnsi" w:hAnsiTheme="minorHAnsi"/>
          <w:color w:val="auto"/>
        </w:rPr>
        <w:t xml:space="preserve"> cues, like photoperiod in temperate environments</w:t>
      </w:r>
      <w:r w:rsidR="00702539">
        <w:rPr>
          <w:rFonts w:asciiTheme="minorHAnsi" w:hAnsiTheme="minorHAnsi"/>
          <w:color w:val="auto"/>
        </w:rPr>
        <w:t>,</w:t>
      </w:r>
      <w:r w:rsidR="00792752" w:rsidRPr="00A87E02">
        <w:rPr>
          <w:rFonts w:asciiTheme="minorHAnsi" w:hAnsiTheme="minorHAnsi"/>
          <w:color w:val="auto"/>
        </w:rPr>
        <w:t xml:space="preserve"> to </w:t>
      </w:r>
      <w:r w:rsidR="00587E8E" w:rsidRPr="00A87E02">
        <w:rPr>
          <w:rFonts w:asciiTheme="minorHAnsi" w:hAnsiTheme="minorHAnsi"/>
          <w:color w:val="auto"/>
        </w:rPr>
        <w:t>predict</w:t>
      </w:r>
      <w:r w:rsidR="00792752" w:rsidRPr="00A87E02">
        <w:rPr>
          <w:rFonts w:asciiTheme="minorHAnsi" w:hAnsiTheme="minorHAnsi"/>
          <w:color w:val="auto"/>
        </w:rPr>
        <w:t xml:space="preserve"> periods of prolonged environmental stress. </w:t>
      </w:r>
      <w:r w:rsidR="00702539">
        <w:rPr>
          <w:rFonts w:asciiTheme="minorHAnsi" w:hAnsiTheme="minorHAnsi"/>
          <w:color w:val="auto"/>
        </w:rPr>
        <w:t xml:space="preserve">Diapause is how some insects synchronize their development with available resources within a predictably changing or seasonal environment. In temperate regions during the warm growing season, insects can develop and reproduce. But when the growing season ends and resource </w:t>
      </w:r>
      <w:r w:rsidR="00702539">
        <w:rPr>
          <w:rFonts w:asciiTheme="minorHAnsi" w:hAnsiTheme="minorHAnsi"/>
          <w:color w:val="auto"/>
        </w:rPr>
        <w:lastRenderedPageBreak/>
        <w:t>availability declines, these</w:t>
      </w:r>
      <w:r w:rsidR="00F751F6">
        <w:rPr>
          <w:rFonts w:asciiTheme="minorHAnsi" w:hAnsiTheme="minorHAnsi"/>
          <w:color w:val="auto"/>
        </w:rPr>
        <w:t xml:space="preserve"> temperate</w:t>
      </w:r>
      <w:r w:rsidR="00702539">
        <w:rPr>
          <w:rFonts w:asciiTheme="minorHAnsi" w:hAnsiTheme="minorHAnsi"/>
          <w:color w:val="auto"/>
        </w:rPr>
        <w:t xml:space="preserve"> insects can enter diapause where they are protected from chronic environmental stress.</w:t>
      </w:r>
      <w:r w:rsidR="00D5187E">
        <w:rPr>
          <w:rFonts w:asciiTheme="minorHAnsi" w:hAnsiTheme="minorHAnsi"/>
          <w:color w:val="auto"/>
        </w:rPr>
        <w:t xml:space="preserve"> </w:t>
      </w:r>
    </w:p>
    <w:p w14:paraId="7FEBFDEA" w14:textId="2ADBB9CF" w:rsidR="00E34C13" w:rsidRDefault="00775CF8" w:rsidP="001F0097">
      <w:pPr>
        <w:spacing w:line="480" w:lineRule="auto"/>
        <w:ind w:firstLine="720"/>
        <w:rPr>
          <w:rFonts w:asciiTheme="minorHAnsi" w:hAnsiTheme="minorHAnsi"/>
          <w:color w:val="FF0000"/>
        </w:rPr>
      </w:pPr>
      <w:commentRangeStart w:id="1"/>
      <w:r w:rsidRPr="00F127A0">
        <w:rPr>
          <w:rFonts w:asciiTheme="minorHAnsi" w:hAnsiTheme="minorHAnsi"/>
          <w:color w:val="FF0000"/>
        </w:rPr>
        <w:t>Diapause is a genetically determined, environmentally influenced phase of development and generally during which metabolic activity can be suppressed, development blah….</w:t>
      </w:r>
      <w:commentRangeEnd w:id="1"/>
      <w:r w:rsidRPr="00F127A0">
        <w:rPr>
          <w:rStyle w:val="CommentReference"/>
          <w:color w:val="FF0000"/>
        </w:rPr>
        <w:commentReference w:id="1"/>
      </w:r>
      <w:r w:rsidRPr="00F127A0">
        <w:rPr>
          <w:rFonts w:asciiTheme="minorHAnsi" w:hAnsiTheme="minorHAnsi"/>
          <w:color w:val="FF0000"/>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sidR="00E34C13">
        <w:rPr>
          <w:rFonts w:asciiTheme="minorHAnsi" w:hAnsiTheme="minorHAnsi"/>
          <w:color w:val="auto"/>
        </w:rPr>
        <w:t xml:space="preserve"> </w:t>
      </w:r>
      <w:r w:rsidR="00E37886">
        <w:rPr>
          <w:rFonts w:asciiTheme="minorHAnsi" w:hAnsiTheme="minorHAnsi"/>
          <w:color w:val="auto"/>
        </w:rPr>
        <w:t xml:space="preserve">Because of the profound changes that occur as diapause develops, this strategy is highly heritable and regulated genetically. Those </w:t>
      </w:r>
      <w:r w:rsidR="00E34C13">
        <w:rPr>
          <w:rFonts w:asciiTheme="minorHAnsi" w:hAnsiTheme="minorHAnsi"/>
          <w:color w:val="auto"/>
        </w:rPr>
        <w:t>traits that determine an insects sensitive stage, which environmental they monitor and</w:t>
      </w:r>
      <w:r w:rsidR="00E37886">
        <w:rPr>
          <w:rFonts w:asciiTheme="minorHAnsi" w:hAnsiTheme="minorHAnsi"/>
          <w:color w:val="auto"/>
        </w:rPr>
        <w:t xml:space="preserve"> how diapause develops is species specific but how each species accomplishes diapause can be incredibly </w:t>
      </w:r>
      <w:commentRangeStart w:id="2"/>
      <w:r w:rsidRPr="00F127A0">
        <w:rPr>
          <w:rFonts w:asciiTheme="minorHAnsi" w:hAnsiTheme="minorHAnsi"/>
          <w:color w:val="FF0000"/>
        </w:rPr>
        <w:t xml:space="preserve">variable. </w:t>
      </w:r>
      <w:commentRangeEnd w:id="2"/>
      <w:r w:rsidRPr="00F127A0">
        <w:rPr>
          <w:rStyle w:val="CommentReference"/>
          <w:color w:val="FF0000"/>
        </w:rPr>
        <w:commentReference w:id="2"/>
      </w:r>
      <w:r w:rsidRPr="00E34C13">
        <w:rPr>
          <w:rFonts w:asciiTheme="minorHAnsi" w:hAnsiTheme="minorHAnsi"/>
          <w:color w:val="auto"/>
        </w:rPr>
        <w:t>However, within a single species the environmental cue that stimulates diapause, the life stage sensitive to that cue, and the r</w:t>
      </w:r>
      <w:r w:rsidR="00E37886">
        <w:rPr>
          <w:rFonts w:asciiTheme="minorHAnsi" w:hAnsiTheme="minorHAnsi"/>
          <w:color w:val="auto"/>
        </w:rPr>
        <w:t xml:space="preserve">esulting diapause phenotype </w:t>
      </w:r>
      <w:r w:rsidRPr="00E34C13">
        <w:rPr>
          <w:rFonts w:asciiTheme="minorHAnsi" w:hAnsiTheme="minorHAnsi"/>
          <w:color w:val="auto"/>
        </w:rPr>
        <w:t xml:space="preserve">are typically consistent within a single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w:t>
      </w:r>
      <w:r w:rsidR="00F06632" w:rsidRPr="00E34C13">
        <w:rPr>
          <w:rFonts w:asciiTheme="minorHAnsi" w:hAnsiTheme="minorHAnsi"/>
          <w:color w:val="auto"/>
        </w:rPr>
        <w:t xml:space="preserve"> </w:t>
      </w:r>
      <w:r w:rsidR="00076117" w:rsidRPr="00E34C13">
        <w:rPr>
          <w:rFonts w:asciiTheme="minorHAnsi" w:hAnsiTheme="minorHAnsi"/>
          <w:color w:val="auto"/>
        </w:rPr>
        <w:t xml:space="preserve">Diapause development occurs across three distinct stages; pre-diapause, diapause, and post-diapause. Before diapause can even be induced the insect must reach a species specific, genetically determined sensitive period. During an insect’s sensitive period, they are sensitive to the environmental cue that induces diapause and they are physiologically competent to respond to that cue by shifting away from direct development and towards diapause </w:t>
      </w:r>
      <w:r w:rsidR="00076117" w:rsidRPr="00E34C13">
        <w:rPr>
          <w:rFonts w:asciiTheme="minorHAnsi" w:hAnsiTheme="minorHAnsi"/>
          <w:color w:val="auto"/>
        </w:rPr>
        <w:fldChar w:fldCharType="begin" w:fldLock="1"/>
      </w:r>
      <w:r w:rsidR="00076117" w:rsidRPr="00E34C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076117" w:rsidRPr="00E34C13">
        <w:rPr>
          <w:rFonts w:asciiTheme="minorHAnsi" w:hAnsiTheme="minorHAnsi"/>
          <w:color w:val="auto"/>
        </w:rPr>
        <w:fldChar w:fldCharType="separate"/>
      </w:r>
      <w:r w:rsidR="00076117" w:rsidRPr="00E34C13">
        <w:rPr>
          <w:rFonts w:asciiTheme="minorHAnsi" w:hAnsiTheme="minorHAnsi"/>
          <w:noProof/>
          <w:color w:val="auto"/>
        </w:rPr>
        <w:t>(Koštál 2006, Bale and Hayward 2010)</w:t>
      </w:r>
      <w:r w:rsidR="00076117" w:rsidRPr="00E34C13">
        <w:rPr>
          <w:rFonts w:asciiTheme="minorHAnsi" w:hAnsiTheme="minorHAnsi"/>
          <w:color w:val="auto"/>
        </w:rPr>
        <w:fldChar w:fldCharType="end"/>
      </w:r>
      <w:r w:rsidR="00076117" w:rsidRPr="00E34C13">
        <w:rPr>
          <w:rFonts w:asciiTheme="minorHAnsi" w:hAnsiTheme="minorHAnsi"/>
          <w:color w:val="auto"/>
        </w:rPr>
        <w:t>.</w:t>
      </w:r>
      <w:r w:rsidR="00BD77A6" w:rsidRPr="00E34C13">
        <w:rPr>
          <w:rFonts w:asciiTheme="minorHAnsi" w:hAnsiTheme="minorHAnsi"/>
          <w:color w:val="auto"/>
        </w:rPr>
        <w:t xml:space="preserve"> </w:t>
      </w:r>
      <w:r w:rsidR="00076117" w:rsidRPr="00E34C13">
        <w:rPr>
          <w:rFonts w:asciiTheme="minorHAnsi" w:hAnsiTheme="minorHAnsi"/>
          <w:color w:val="auto"/>
        </w:rPr>
        <w:lastRenderedPageBreak/>
        <w:t>The perception of the environmental cue by a sensitive insect that causes the induction of diapause occurs during the pre-diapause stage. After diapause is induced, during the pre-diapause period, insects begin to prepare for the challenges of diapause.</w:t>
      </w:r>
      <w:r w:rsidR="00FE7D69" w:rsidRPr="00E34C13">
        <w:rPr>
          <w:rFonts w:asciiTheme="minorHAnsi" w:hAnsiTheme="minorHAnsi"/>
          <w:color w:val="auto"/>
        </w:rPr>
        <w:t xml:space="preserve"> </w:t>
      </w:r>
      <w:r w:rsidR="00AA316F" w:rsidRPr="00E34C13">
        <w:rPr>
          <w:rFonts w:asciiTheme="minorHAnsi" w:hAnsiTheme="minorHAnsi"/>
          <w:color w:val="auto"/>
        </w:rPr>
        <w:t>F</w:t>
      </w:r>
      <w:r w:rsidR="009D7560" w:rsidRPr="00E34C13">
        <w:rPr>
          <w:rFonts w:asciiTheme="minorHAnsi" w:hAnsiTheme="minorHAnsi"/>
          <w:color w:val="auto"/>
        </w:rPr>
        <w:t>or</w:t>
      </w:r>
      <w:r w:rsidR="009D3C1E" w:rsidRPr="00E34C13">
        <w:rPr>
          <w:rFonts w:asciiTheme="minorHAnsi" w:hAnsiTheme="minorHAnsi"/>
          <w:color w:val="auto"/>
        </w:rPr>
        <w:t xml:space="preserve"> many insects, </w:t>
      </w:r>
      <w:r w:rsidR="00AA316F" w:rsidRPr="00E34C13">
        <w:rPr>
          <w:rFonts w:asciiTheme="minorHAnsi" w:hAnsiTheme="minorHAnsi"/>
          <w:color w:val="auto"/>
        </w:rPr>
        <w:t>the</w:t>
      </w:r>
      <w:r w:rsidR="009D3C1E" w:rsidRPr="00E34C13">
        <w:rPr>
          <w:rFonts w:asciiTheme="minorHAnsi" w:hAnsiTheme="minorHAnsi"/>
          <w:color w:val="auto"/>
        </w:rPr>
        <w:t xml:space="preserve"> physiological changes </w:t>
      </w:r>
      <w:r w:rsidR="00AA316F" w:rsidRPr="00E34C13">
        <w:rPr>
          <w:rFonts w:asciiTheme="minorHAnsi" w:hAnsiTheme="minorHAnsi"/>
          <w:color w:val="auto"/>
        </w:rPr>
        <w:t>that occur in pre-diapause</w:t>
      </w:r>
      <w:r w:rsidR="00C01FB7" w:rsidRPr="00E34C13">
        <w:rPr>
          <w:rFonts w:asciiTheme="minorHAnsi" w:hAnsiTheme="minorHAnsi"/>
          <w:color w:val="auto"/>
        </w:rPr>
        <w:t xml:space="preserve"> </w:t>
      </w:r>
      <w:r w:rsidR="009D7560" w:rsidRPr="00E34C13">
        <w:rPr>
          <w:rFonts w:asciiTheme="minorHAnsi" w:hAnsiTheme="minorHAnsi"/>
          <w:color w:val="auto"/>
        </w:rPr>
        <w:t xml:space="preserve">ultimately </w:t>
      </w:r>
      <w:r w:rsidR="00AA316F" w:rsidRPr="00E34C13">
        <w:rPr>
          <w:rFonts w:asciiTheme="minorHAnsi" w:hAnsiTheme="minorHAnsi"/>
          <w:color w:val="auto"/>
        </w:rPr>
        <w:t xml:space="preserve">responsible for </w:t>
      </w:r>
      <w:r w:rsidR="00C01FB7" w:rsidRPr="00E34C13">
        <w:rPr>
          <w:rFonts w:asciiTheme="minorHAnsi" w:hAnsiTheme="minorHAnsi"/>
          <w:color w:val="auto"/>
        </w:rPr>
        <w:t>their</w:t>
      </w:r>
      <w:r w:rsidR="00AA316F" w:rsidRPr="00E34C13">
        <w:rPr>
          <w:rFonts w:asciiTheme="minorHAnsi" w:hAnsiTheme="minorHAnsi"/>
          <w:color w:val="auto"/>
        </w:rPr>
        <w:t xml:space="preserve"> survival during </w:t>
      </w:r>
      <w:r w:rsidR="009D3C1E" w:rsidRPr="00E34C13">
        <w:rPr>
          <w:rFonts w:asciiTheme="minorHAnsi" w:hAnsiTheme="minorHAnsi"/>
          <w:color w:val="auto"/>
        </w:rPr>
        <w:t>diapause</w:t>
      </w:r>
      <w:r w:rsidR="00AA316F" w:rsidRPr="00E34C13">
        <w:rPr>
          <w:rFonts w:asciiTheme="minorHAnsi" w:hAnsiTheme="minorHAnsi"/>
          <w:color w:val="auto"/>
        </w:rPr>
        <w:t>,</w:t>
      </w:r>
      <w:r w:rsidR="00B53DD4" w:rsidRPr="00E34C13">
        <w:rPr>
          <w:rFonts w:asciiTheme="minorHAnsi" w:hAnsiTheme="minorHAnsi"/>
          <w:color w:val="auto"/>
        </w:rPr>
        <w:t xml:space="preserve"> require a consistent source of energy during diapause</w:t>
      </w:r>
      <w:r w:rsidR="009D3C1E" w:rsidRPr="00E34C13">
        <w:rPr>
          <w:rFonts w:asciiTheme="minorHAnsi" w:hAnsiTheme="minorHAnsi"/>
          <w:color w:val="auto"/>
        </w:rPr>
        <w:t xml:space="preserve"> requi</w:t>
      </w:r>
      <w:r w:rsidR="009D3C1E">
        <w:rPr>
          <w:rFonts w:asciiTheme="minorHAnsi" w:hAnsiTheme="minorHAnsi"/>
          <w:color w:val="auto"/>
        </w:rPr>
        <w:t xml:space="preserve">res </w:t>
      </w:r>
      <w:r w:rsidR="00AA316F">
        <w:rPr>
          <w:rFonts w:asciiTheme="minorHAnsi" w:hAnsiTheme="minorHAnsi"/>
          <w:color w:val="auto"/>
        </w:rPr>
        <w:t xml:space="preserve">that </w:t>
      </w:r>
      <w:r w:rsidR="009D3C1E">
        <w:rPr>
          <w:rFonts w:asciiTheme="minorHAnsi" w:hAnsiTheme="minorHAnsi"/>
          <w:color w:val="auto"/>
        </w:rPr>
        <w:t xml:space="preserve">resources be obtained </w:t>
      </w:r>
      <w:r w:rsidR="009D7560">
        <w:rPr>
          <w:rFonts w:asciiTheme="minorHAnsi" w:hAnsiTheme="minorHAnsi"/>
          <w:color w:val="auto"/>
        </w:rPr>
        <w:t>and</w:t>
      </w:r>
      <w:r w:rsidR="00AA316F">
        <w:rPr>
          <w:rFonts w:asciiTheme="minorHAnsi" w:hAnsiTheme="minorHAnsi"/>
          <w:color w:val="auto"/>
        </w:rPr>
        <w:t xml:space="preserve"> even</w:t>
      </w:r>
      <w:r w:rsidR="009D7560">
        <w:rPr>
          <w:rFonts w:asciiTheme="minorHAnsi" w:hAnsiTheme="minorHAnsi"/>
          <w:color w:val="auto"/>
        </w:rPr>
        <w:t xml:space="preserve"> </w:t>
      </w:r>
      <w:r w:rsidR="009D3C1E">
        <w:rPr>
          <w:rFonts w:asciiTheme="minorHAnsi" w:hAnsiTheme="minorHAnsi"/>
          <w:color w:val="auto"/>
        </w:rPr>
        <w:t xml:space="preserve">stored </w:t>
      </w:r>
      <w:r w:rsidR="00AA316F">
        <w:rPr>
          <w:rFonts w:asciiTheme="minorHAnsi" w:hAnsiTheme="minorHAnsi"/>
          <w:color w:val="auto"/>
        </w:rPr>
        <w:t xml:space="preserve">soon after diapause is induced </w:t>
      </w:r>
      <w:r w:rsidR="009D7560">
        <w:rPr>
          <w:rFonts w:asciiTheme="minorHAnsi" w:hAnsiTheme="minorHAnsi"/>
          <w:color w:val="auto"/>
        </w:rPr>
        <w:t>when resources are abundant. For these insects, it is</w:t>
      </w:r>
      <w:r w:rsidR="00BD77A6" w:rsidRPr="00B25226">
        <w:rPr>
          <w:rFonts w:asciiTheme="minorHAnsi" w:hAnsiTheme="minorHAnsi"/>
          <w:color w:val="auto"/>
        </w:rPr>
        <w:t xml:space="preserve"> imperative that </w:t>
      </w:r>
      <w:r w:rsidR="009D7560">
        <w:rPr>
          <w:rFonts w:asciiTheme="minorHAnsi" w:hAnsiTheme="minorHAnsi"/>
          <w:color w:val="auto"/>
        </w:rPr>
        <w:t>they</w:t>
      </w:r>
      <w:r w:rsidR="00BD77A6" w:rsidRPr="00B25226">
        <w:rPr>
          <w:rFonts w:asciiTheme="minorHAnsi" w:hAnsiTheme="minorHAnsi"/>
          <w:color w:val="auto"/>
        </w:rPr>
        <w:t xml:space="preserve"> begin diapause with enough resources to survive </w:t>
      </w:r>
      <w:r w:rsidR="00BD77A6">
        <w:rPr>
          <w:rFonts w:asciiTheme="minorHAnsi" w:hAnsiTheme="minorHAnsi"/>
          <w:color w:val="auto"/>
        </w:rPr>
        <w:t xml:space="preserve">the </w:t>
      </w:r>
      <w:r w:rsidR="00BD77A6" w:rsidRPr="00B25226">
        <w:rPr>
          <w:rFonts w:asciiTheme="minorHAnsi" w:hAnsiTheme="minorHAnsi"/>
          <w:color w:val="auto"/>
        </w:rPr>
        <w:t xml:space="preserve">stressful </w:t>
      </w:r>
      <w:r w:rsidR="00BD77A6">
        <w:rPr>
          <w:rFonts w:asciiTheme="minorHAnsi" w:hAnsiTheme="minorHAnsi"/>
          <w:color w:val="auto"/>
        </w:rPr>
        <w:t xml:space="preserve">diapause </w:t>
      </w:r>
      <w:r w:rsidR="00BD77A6" w:rsidRPr="00B25226">
        <w:rPr>
          <w:rFonts w:asciiTheme="minorHAnsi" w:hAnsiTheme="minorHAnsi"/>
          <w:color w:val="auto"/>
        </w:rPr>
        <w:t xml:space="preserve">period and meet </w:t>
      </w:r>
      <w:r w:rsidR="00BD77A6">
        <w:rPr>
          <w:rFonts w:asciiTheme="minorHAnsi" w:hAnsiTheme="minorHAnsi"/>
          <w:color w:val="auto"/>
        </w:rPr>
        <w:t xml:space="preserve">the energy </w:t>
      </w:r>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(Hahn 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F66E5E">
        <w:rPr>
          <w:rFonts w:asciiTheme="minorHAnsi" w:hAnsiTheme="minorHAnsi"/>
          <w:color w:val="auto"/>
        </w:rPr>
        <w:t>The induction of diapause during the pre-diapause period preempts</w:t>
      </w:r>
      <w:r w:rsidR="001B18BD">
        <w:rPr>
          <w:rFonts w:asciiTheme="minorHAnsi" w:hAnsiTheme="minorHAnsi"/>
          <w:color w:val="auto"/>
        </w:rPr>
        <w:t xml:space="preserve"> environmental changes giving insects the opportunity to </w:t>
      </w:r>
      <w:r w:rsidR="004157C9">
        <w:rPr>
          <w:rFonts w:asciiTheme="minorHAnsi" w:hAnsiTheme="minorHAnsi"/>
          <w:color w:val="auto"/>
        </w:rPr>
        <w:t xml:space="preserve">accumulate </w:t>
      </w:r>
      <w:r w:rsidR="002F06EC">
        <w:rPr>
          <w:rFonts w:asciiTheme="minorHAnsi" w:hAnsiTheme="minorHAnsi"/>
          <w:color w:val="auto"/>
        </w:rPr>
        <w:t>resources</w:t>
      </w:r>
      <w:r w:rsidR="00BD77A6" w:rsidRPr="00B25226">
        <w:rPr>
          <w:rFonts w:asciiTheme="minorHAnsi" w:hAnsiTheme="minorHAnsi"/>
          <w:color w:val="auto"/>
        </w:rPr>
        <w:t xml:space="preserve"> </w:t>
      </w:r>
      <w:r w:rsidR="004157C9">
        <w:rPr>
          <w:rFonts w:asciiTheme="minorHAnsi" w:hAnsiTheme="minorHAnsi"/>
          <w:color w:val="auto"/>
        </w:rPr>
        <w:t xml:space="preserve">they will </w:t>
      </w:r>
      <w:r w:rsidR="006A1F15">
        <w:rPr>
          <w:rFonts w:asciiTheme="minorHAnsi" w:hAnsiTheme="minorHAnsi"/>
          <w:color w:val="auto"/>
        </w:rPr>
        <w:t>use</w:t>
      </w:r>
      <w:r w:rsidR="004157C9">
        <w:rPr>
          <w:rFonts w:asciiTheme="minorHAnsi" w:hAnsiTheme="minorHAnsi"/>
          <w:color w:val="auto"/>
        </w:rPr>
        <w:t xml:space="preserve"> </w:t>
      </w:r>
      <w:r w:rsidR="006A1F15">
        <w:rPr>
          <w:rFonts w:asciiTheme="minorHAnsi" w:hAnsiTheme="minorHAnsi"/>
          <w:color w:val="auto"/>
        </w:rPr>
        <w:t>throughout diapause</w:t>
      </w:r>
      <w:r w:rsidR="004157C9">
        <w:rPr>
          <w:rFonts w:asciiTheme="minorHAnsi" w:hAnsiTheme="minorHAnsi"/>
          <w:color w:val="auto"/>
        </w:rPr>
        <w:t xml:space="preserve"> </w:t>
      </w:r>
      <w:r w:rsidR="002F06EC">
        <w:rPr>
          <w:rFonts w:asciiTheme="minorHAnsi" w:hAnsiTheme="minorHAnsi"/>
          <w:color w:val="auto"/>
        </w:rPr>
        <w:fldChar w:fldCharType="begin" w:fldLock="1"/>
      </w:r>
      <w:r w:rsidR="00E4063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F06EC">
        <w:rPr>
          <w:rFonts w:asciiTheme="minorHAnsi" w:hAnsiTheme="minorHAnsi"/>
          <w:color w:val="auto"/>
        </w:rPr>
        <w:fldChar w:fldCharType="separate"/>
      </w:r>
      <w:r w:rsidR="002F06EC" w:rsidRPr="002F06EC">
        <w:rPr>
          <w:rFonts w:asciiTheme="minorHAnsi" w:hAnsiTheme="minorHAnsi"/>
          <w:noProof/>
          <w:color w:val="auto"/>
        </w:rPr>
        <w:t>(Koštál 2006)</w:t>
      </w:r>
      <w:r w:rsidR="002F06EC">
        <w:rPr>
          <w:rFonts w:asciiTheme="minorHAnsi" w:hAnsiTheme="minorHAnsi"/>
          <w:color w:val="auto"/>
        </w:rPr>
        <w:fldChar w:fldCharType="end"/>
      </w:r>
      <w:r w:rsidR="002F06EC">
        <w:rPr>
          <w:rFonts w:asciiTheme="minorHAnsi" w:hAnsiTheme="minorHAnsi"/>
          <w:color w:val="auto"/>
        </w:rPr>
        <w:t xml:space="preserve">. </w:t>
      </w:r>
      <w:r w:rsidR="000E6FB3">
        <w:rPr>
          <w:rFonts w:asciiTheme="minorHAnsi" w:hAnsiTheme="minorHAnsi"/>
          <w:color w:val="auto"/>
        </w:rPr>
        <w:t>The shift from</w:t>
      </w:r>
      <w:r w:rsidR="005D3067">
        <w:rPr>
          <w:rFonts w:asciiTheme="minorHAnsi" w:hAnsiTheme="minorHAnsi"/>
          <w:color w:val="auto"/>
        </w:rPr>
        <w:t xml:space="preserve"> pre-diapause into diapause </w:t>
      </w:r>
      <w:r w:rsidR="000E6FB3">
        <w:rPr>
          <w:rFonts w:asciiTheme="minorHAnsi" w:hAnsiTheme="minorHAnsi"/>
          <w:color w:val="auto"/>
        </w:rPr>
        <w:t>develops across three</w:t>
      </w:r>
      <w:r w:rsidR="009D3C1E">
        <w:rPr>
          <w:rFonts w:asciiTheme="minorHAnsi" w:hAnsiTheme="minorHAnsi"/>
          <w:color w:val="auto"/>
        </w:rPr>
        <w:t xml:space="preserve"> distinct </w:t>
      </w:r>
      <w:r w:rsidR="005D3067">
        <w:rPr>
          <w:rFonts w:asciiTheme="minorHAnsi" w:hAnsiTheme="minorHAnsi"/>
          <w:color w:val="auto"/>
        </w:rPr>
        <w:t>stages</w:t>
      </w:r>
      <w:r w:rsidR="009D3C1E">
        <w:rPr>
          <w:rFonts w:asciiTheme="minorHAnsi" w:hAnsiTheme="minorHAnsi"/>
          <w:color w:val="auto"/>
        </w:rPr>
        <w:t xml:space="preserve">; initiation, </w:t>
      </w:r>
      <w:r w:rsidR="00415A1B">
        <w:rPr>
          <w:rFonts w:asciiTheme="minorHAnsi" w:hAnsiTheme="minorHAnsi"/>
          <w:color w:val="auto"/>
        </w:rPr>
        <w:t>maintenance and termination</w:t>
      </w:r>
      <w:r w:rsidR="00E34C13">
        <w:rPr>
          <w:rFonts w:asciiTheme="minorHAnsi" w:hAnsiTheme="minorHAnsi"/>
          <w:color w:val="FF0000"/>
        </w:rPr>
        <w:t xml:space="preserve">. </w:t>
      </w:r>
    </w:p>
    <w:p w14:paraId="535E88A2" w14:textId="2C2B5090" w:rsidR="001B18BD" w:rsidRDefault="00E4063E" w:rsidP="007B7D7B">
      <w:pPr>
        <w:spacing w:line="480" w:lineRule="auto"/>
        <w:ind w:firstLine="720"/>
        <w:rPr>
          <w:rFonts w:asciiTheme="minorHAnsi" w:hAnsiTheme="minorHAnsi"/>
          <w:color w:val="auto"/>
        </w:rPr>
      </w:pPr>
      <w:r>
        <w:rPr>
          <w:rFonts w:asciiTheme="minorHAnsi" w:hAnsiTheme="minorHAnsi"/>
          <w:color w:val="auto"/>
        </w:rPr>
        <w:t>Diapause</w:t>
      </w:r>
      <w:r w:rsidR="00C21902">
        <w:rPr>
          <w:rFonts w:asciiTheme="minorHAnsi" w:hAnsiTheme="minorHAnsi"/>
          <w:color w:val="auto"/>
        </w:rPr>
        <w:t xml:space="preserve"> initiation</w:t>
      </w:r>
      <w:r w:rsidR="00220935">
        <w:rPr>
          <w:rFonts w:asciiTheme="minorHAnsi" w:hAnsiTheme="minorHAnsi"/>
          <w:color w:val="auto"/>
        </w:rPr>
        <w:t xml:space="preserve"> </w:t>
      </w:r>
      <w:r w:rsidR="000E6FB3">
        <w:rPr>
          <w:rFonts w:asciiTheme="minorHAnsi" w:hAnsiTheme="minorHAnsi"/>
          <w:color w:val="auto"/>
        </w:rPr>
        <w:t>is generally marked by the suspension of continuous development and in</w:t>
      </w:r>
      <w:r w:rsidR="00220935">
        <w:rPr>
          <w:rFonts w:asciiTheme="minorHAnsi" w:hAnsiTheme="minorHAnsi"/>
          <w:color w:val="auto"/>
        </w:rPr>
        <w:t xml:space="preserve"> </w:t>
      </w:r>
      <w:r w:rsidR="00220935" w:rsidRPr="00B25226">
        <w:rPr>
          <w:rFonts w:asciiTheme="minorHAnsi" w:hAnsiTheme="minorHAnsi"/>
          <w:color w:val="auto"/>
        </w:rPr>
        <w:t>many insect</w:t>
      </w:r>
      <w:r w:rsidR="00C00F19">
        <w:rPr>
          <w:rFonts w:asciiTheme="minorHAnsi" w:hAnsiTheme="minorHAnsi"/>
          <w:color w:val="auto"/>
        </w:rPr>
        <w:t>’</w:t>
      </w:r>
      <w:r w:rsidR="00220935" w:rsidRPr="00B25226">
        <w:rPr>
          <w:rFonts w:asciiTheme="minorHAnsi" w:hAnsiTheme="minorHAnsi"/>
          <w:color w:val="auto"/>
        </w:rPr>
        <w:t xml:space="preserve">s </w:t>
      </w:r>
      <w:r w:rsidR="000E6FB3">
        <w:rPr>
          <w:rFonts w:asciiTheme="minorHAnsi" w:hAnsiTheme="minorHAnsi"/>
          <w:color w:val="auto"/>
        </w:rPr>
        <w:t>metabolic activity is suppressed</w:t>
      </w:r>
      <w:r w:rsidR="00C00F19">
        <w:rPr>
          <w:rFonts w:asciiTheme="minorHAnsi" w:hAnsiTheme="minorHAnsi"/>
          <w:color w:val="auto"/>
        </w:rPr>
        <w:t xml:space="preserve"> along </w:t>
      </w:r>
      <w:r w:rsidR="00C21902">
        <w:rPr>
          <w:rFonts w:asciiTheme="minorHAnsi" w:hAnsiTheme="minorHAnsi"/>
          <w:color w:val="auto"/>
        </w:rPr>
        <w:t>to</w:t>
      </w:r>
      <w:r w:rsidR="00C00F19">
        <w:rPr>
          <w:rFonts w:asciiTheme="minorHAnsi" w:hAnsiTheme="minorHAnsi"/>
          <w:color w:val="auto"/>
        </w:rPr>
        <w:t xml:space="preserve"> </w:t>
      </w:r>
      <w:r w:rsidR="00C21902">
        <w:rPr>
          <w:rFonts w:asciiTheme="minorHAnsi" w:hAnsiTheme="minorHAnsi"/>
          <w:color w:val="auto"/>
        </w:rPr>
        <w:t xml:space="preserve">conserve </w:t>
      </w:r>
      <w:r w:rsidR="00C00F19">
        <w:rPr>
          <w:rFonts w:asciiTheme="minorHAnsi" w:hAnsiTheme="minorHAnsi"/>
          <w:color w:val="auto"/>
        </w:rPr>
        <w:t xml:space="preserve">energy </w:t>
      </w:r>
      <w:r w:rsidR="00C21902">
        <w:rPr>
          <w:rFonts w:asciiTheme="minorHAnsi" w:hAnsiTheme="minorHAnsi"/>
          <w:color w:val="auto"/>
        </w:rPr>
        <w:t>and consumption is reduced</w:t>
      </w:r>
      <w:r w:rsidR="00220935" w:rsidRPr="00B25226">
        <w:rPr>
          <w:rFonts w:asciiTheme="minorHAnsi" w:hAnsiTheme="minorHAnsi"/>
          <w:color w:val="auto"/>
        </w:rPr>
        <w:t>.</w:t>
      </w:r>
      <w:r w:rsidR="00AA316F">
        <w:rPr>
          <w:rFonts w:asciiTheme="minorHAnsi" w:hAnsiTheme="minorHAnsi"/>
          <w:color w:val="auto"/>
        </w:rPr>
        <w:t xml:space="preserve"> </w:t>
      </w:r>
      <w:r>
        <w:rPr>
          <w:rFonts w:asciiTheme="minorHAnsi" w:hAnsiTheme="minorHAnsi"/>
          <w:color w:val="auto"/>
        </w:rPr>
        <w:t>Diapause maintenance, a</w:t>
      </w:r>
      <w:r w:rsidR="00B47436">
        <w:rPr>
          <w:rFonts w:asciiTheme="minorHAnsi" w:hAnsiTheme="minorHAnsi"/>
          <w:color w:val="auto"/>
        </w:rPr>
        <w:t xml:space="preserve">s the name suggests, </w:t>
      </w:r>
      <w:r>
        <w:rPr>
          <w:rFonts w:asciiTheme="minorHAnsi" w:hAnsiTheme="minorHAnsi"/>
          <w:color w:val="auto"/>
        </w:rPr>
        <w:t xml:space="preserve">maintains the diapause phenotype across the duration of diapause as environmental stress is relieved </w:t>
      </w:r>
      <w:r>
        <w:rPr>
          <w:rFonts w:asciiTheme="minorHAnsi" w:hAnsiTheme="minorHAnsi"/>
          <w:color w:val="auto"/>
        </w:rPr>
        <w:fldChar w:fldCharType="begin" w:fldLock="1"/>
      </w:r>
      <w:r w:rsidR="0059619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r w:rsidR="00596199">
        <w:rPr>
          <w:rFonts w:asciiTheme="minorHAnsi" w:hAnsiTheme="minorHAnsi"/>
          <w:color w:val="auto"/>
        </w:rPr>
        <w:t xml:space="preserve">Diapause termination is marked by the relief of endogenous factors that initiate and maintain diapause and the possible resumption of direct development under permissive conditions </w:t>
      </w:r>
      <w:r w:rsidR="00596199">
        <w:rPr>
          <w:rFonts w:asciiTheme="minorHAnsi" w:hAnsiTheme="minorHAnsi"/>
          <w:color w:val="auto"/>
        </w:rPr>
        <w:fldChar w:fldCharType="begin" w:fldLock="1"/>
      </w:r>
      <w:r w:rsidR="000966F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596199">
        <w:rPr>
          <w:rFonts w:asciiTheme="minorHAnsi" w:hAnsiTheme="minorHAnsi"/>
          <w:color w:val="auto"/>
        </w:rPr>
        <w:fldChar w:fldCharType="separate"/>
      </w:r>
      <w:r w:rsidR="00596199" w:rsidRPr="00596199">
        <w:rPr>
          <w:rFonts w:asciiTheme="minorHAnsi" w:hAnsiTheme="minorHAnsi"/>
          <w:noProof/>
          <w:color w:val="auto"/>
        </w:rPr>
        <w:t>(Koštál 2006)</w:t>
      </w:r>
      <w:r w:rsidR="00596199">
        <w:rPr>
          <w:rFonts w:asciiTheme="minorHAnsi" w:hAnsiTheme="minorHAnsi"/>
          <w:color w:val="auto"/>
        </w:rPr>
        <w:fldChar w:fldCharType="end"/>
      </w:r>
      <w:r w:rsidR="00596199">
        <w:rPr>
          <w:rFonts w:asciiTheme="minorHAnsi" w:hAnsiTheme="minorHAnsi"/>
          <w:color w:val="auto"/>
        </w:rPr>
        <w:t>. After diapause is terminated the pot</w:t>
      </w:r>
      <w:r w:rsidR="001F0097">
        <w:rPr>
          <w:rFonts w:asciiTheme="minorHAnsi" w:hAnsiTheme="minorHAnsi"/>
          <w:color w:val="auto"/>
        </w:rPr>
        <w:t>ential to resume development ex</w:t>
      </w:r>
      <w:r w:rsidR="00596199">
        <w:rPr>
          <w:rFonts w:asciiTheme="minorHAnsi" w:hAnsiTheme="minorHAnsi"/>
          <w:color w:val="auto"/>
        </w:rPr>
        <w:t xml:space="preserve">ists, however, many do not immediately resume direct development </w:t>
      </w:r>
      <w:r w:rsidR="000966FC">
        <w:rPr>
          <w:rFonts w:asciiTheme="minorHAnsi" w:hAnsiTheme="minorHAnsi"/>
          <w:color w:val="auto"/>
        </w:rPr>
        <w:t xml:space="preserve">until they receive </w:t>
      </w:r>
      <w:r w:rsidR="001F0097">
        <w:rPr>
          <w:rFonts w:asciiTheme="minorHAnsi" w:hAnsiTheme="minorHAnsi"/>
          <w:color w:val="auto"/>
        </w:rPr>
        <w:t>some</w:t>
      </w:r>
      <w:r w:rsidR="000966FC">
        <w:rPr>
          <w:rFonts w:asciiTheme="minorHAnsi" w:hAnsiTheme="minorHAnsi"/>
          <w:color w:val="auto"/>
        </w:rPr>
        <w:t xml:space="preserve"> </w:t>
      </w:r>
      <w:r w:rsidR="000966FC">
        <w:rPr>
          <w:rFonts w:asciiTheme="minorHAnsi" w:hAnsiTheme="minorHAnsi"/>
          <w:color w:val="auto"/>
        </w:rPr>
        <w:lastRenderedPageBreak/>
        <w:t>exogenous cues that</w:t>
      </w:r>
      <w:r w:rsidR="001F0097">
        <w:rPr>
          <w:rFonts w:asciiTheme="minorHAnsi" w:hAnsiTheme="minorHAnsi"/>
          <w:color w:val="auto"/>
        </w:rPr>
        <w:t xml:space="preserve"> signal a permissive environment</w:t>
      </w:r>
      <w:r w:rsidR="000966FC">
        <w:rPr>
          <w:rFonts w:asciiTheme="minorHAnsi" w:hAnsiTheme="minorHAnsi"/>
          <w:color w:val="auto"/>
        </w:rPr>
        <w:t xml:space="preserve"> for </w:t>
      </w:r>
      <w:r w:rsidR="001F0097">
        <w:rPr>
          <w:rFonts w:asciiTheme="minorHAnsi" w:hAnsiTheme="minorHAnsi"/>
          <w:color w:val="auto"/>
        </w:rPr>
        <w:t xml:space="preserve">the continuation of </w:t>
      </w:r>
      <w:r w:rsidR="000966FC">
        <w:rPr>
          <w:rFonts w:asciiTheme="minorHAnsi" w:hAnsiTheme="minorHAnsi"/>
          <w:color w:val="auto"/>
        </w:rPr>
        <w:t xml:space="preserve">development </w:t>
      </w:r>
      <w:r w:rsidR="000966FC">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966FC">
        <w:rPr>
          <w:rFonts w:asciiTheme="minorHAnsi" w:hAnsiTheme="minorHAnsi"/>
          <w:color w:val="auto"/>
        </w:rPr>
        <w:fldChar w:fldCharType="separate"/>
      </w:r>
      <w:r w:rsidR="000966FC" w:rsidRPr="000966FC">
        <w:rPr>
          <w:rFonts w:asciiTheme="minorHAnsi" w:hAnsiTheme="minorHAnsi"/>
          <w:noProof/>
          <w:color w:val="auto"/>
        </w:rPr>
        <w:t>(Koštál 2006)</w:t>
      </w:r>
      <w:r w:rsidR="000966FC">
        <w:rPr>
          <w:rFonts w:asciiTheme="minorHAnsi" w:hAnsiTheme="minorHAnsi"/>
          <w:color w:val="auto"/>
        </w:rPr>
        <w:fldChar w:fldCharType="end"/>
      </w:r>
      <w:r w:rsidR="000966FC">
        <w:rPr>
          <w:rFonts w:asciiTheme="minorHAnsi" w:hAnsiTheme="minorHAnsi"/>
          <w:color w:val="auto"/>
        </w:rPr>
        <w:t>.</w:t>
      </w:r>
      <w:r w:rsidR="001F0097">
        <w:rPr>
          <w:rFonts w:asciiTheme="minorHAnsi" w:hAnsiTheme="minorHAnsi"/>
          <w:color w:val="auto"/>
        </w:rPr>
        <w:t xml:space="preserve"> </w:t>
      </w:r>
      <w:r w:rsidR="007B7D7B">
        <w:rPr>
          <w:rFonts w:asciiTheme="minorHAnsi" w:hAnsiTheme="minorHAnsi"/>
          <w:color w:val="auto"/>
        </w:rPr>
        <w:t xml:space="preserve">As temperatures rise, the seasonal cues that insects use to predict changes in their environment like photoperiod will remain relatively consistent. Along with rising temperatures, growing seasons will begin earlier and last longer. The same cues that previously signaled the end of the growing season </w:t>
      </w:r>
      <w:r w:rsidR="00310F90">
        <w:rPr>
          <w:rFonts w:asciiTheme="minorHAnsi" w:hAnsiTheme="minorHAnsi"/>
          <w:color w:val="auto"/>
        </w:rPr>
        <w:t>will begin to</w:t>
      </w:r>
      <w:r w:rsidR="007B7D7B">
        <w:rPr>
          <w:rFonts w:asciiTheme="minorHAnsi" w:hAnsiTheme="minorHAnsi"/>
          <w:color w:val="auto"/>
        </w:rPr>
        <w:t xml:space="preserve"> underestimate</w:t>
      </w:r>
      <w:r w:rsidR="00310F90">
        <w:rPr>
          <w:rFonts w:asciiTheme="minorHAnsi" w:hAnsiTheme="minorHAnsi"/>
          <w:color w:val="auto"/>
        </w:rPr>
        <w:t xml:space="preserve"> the end of the growing season</w:t>
      </w:r>
      <w:r w:rsidR="007B7D7B">
        <w:rPr>
          <w:rFonts w:asciiTheme="minorHAnsi" w:hAnsiTheme="minorHAnsi"/>
          <w:color w:val="auto"/>
        </w:rPr>
        <w:t>. Those insects that adjust to these underestimated predictions either by experiencing evolutionary adaptation to a different cue or those with phenotypic plasticity in their response to these</w:t>
      </w:r>
      <w:r w:rsidR="00310F90">
        <w:rPr>
          <w:rFonts w:asciiTheme="minorHAnsi" w:hAnsiTheme="minorHAnsi"/>
          <w:color w:val="auto"/>
        </w:rPr>
        <w:t xml:space="preserve"> underestimated</w:t>
      </w:r>
      <w:r w:rsidR="007B7D7B">
        <w:rPr>
          <w:rFonts w:asciiTheme="minorHAnsi" w:hAnsiTheme="minorHAnsi"/>
          <w:color w:val="auto"/>
        </w:rPr>
        <w:t xml:space="preserve"> cues </w:t>
      </w:r>
      <w:r w:rsidR="00310F90">
        <w:rPr>
          <w:rFonts w:asciiTheme="minorHAnsi" w:hAnsiTheme="minorHAnsi"/>
          <w:color w:val="auto"/>
        </w:rPr>
        <w:t xml:space="preserve">could </w:t>
      </w:r>
      <w:r w:rsidR="007B7D7B">
        <w:rPr>
          <w:rFonts w:asciiTheme="minorHAnsi" w:hAnsiTheme="minorHAnsi"/>
          <w:color w:val="auto"/>
        </w:rPr>
        <w:t>win as climate changes.</w:t>
      </w:r>
    </w:p>
    <w:p w14:paraId="2AEFB463" w14:textId="0F18158D" w:rsidR="00D545AB" w:rsidRDefault="00E02E42" w:rsidP="00EC3D3A">
      <w:pPr>
        <w:spacing w:line="480" w:lineRule="auto"/>
        <w:ind w:firstLine="720"/>
        <w:rPr>
          <w:rFonts w:asciiTheme="minorHAnsi" w:hAnsiTheme="minorHAnsi"/>
          <w:color w:val="auto"/>
        </w:rPr>
      </w:pPr>
      <w:bookmarkStart w:id="3" w:name="_GoBack"/>
      <w:bookmarkEnd w:id="3"/>
      <w:r>
        <w:rPr>
          <w:rFonts w:asciiTheme="minorHAnsi" w:hAnsiTheme="minorHAnsi"/>
          <w:color w:val="auto"/>
        </w:rPr>
        <w:t>One way insects could survive these changes in photoperi</w:t>
      </w:r>
      <w:r w:rsidR="00EC3D3A">
        <w:rPr>
          <w:rFonts w:asciiTheme="minorHAnsi" w:hAnsiTheme="minorHAnsi"/>
          <w:color w:val="auto"/>
        </w:rPr>
        <w:t>od</w:t>
      </w:r>
      <w:r w:rsidR="00423E77">
        <w:rPr>
          <w:rFonts w:asciiTheme="minorHAnsi" w:hAnsiTheme="minorHAnsi"/>
          <w:color w:val="auto"/>
        </w:rPr>
        <w:t xml:space="preserve"> </w:t>
      </w:r>
      <w:r w:rsidR="005908B8">
        <w:rPr>
          <w:rFonts w:asciiTheme="minorHAnsi" w:hAnsiTheme="minorHAnsi"/>
          <w:color w:val="auto"/>
        </w:rPr>
        <w:t xml:space="preserve">that </w:t>
      </w:r>
      <w:r w:rsidR="00423E77">
        <w:rPr>
          <w:rFonts w:asciiTheme="minorHAnsi" w:hAnsiTheme="minorHAnsi"/>
          <w:color w:val="auto"/>
        </w:rPr>
        <w:t xml:space="preserve">induce diapause at the end of a growing season could </w:t>
      </w:r>
      <w:r w:rsidR="005908B8">
        <w:rPr>
          <w:rFonts w:asciiTheme="minorHAnsi" w:hAnsiTheme="minorHAnsi"/>
          <w:color w:val="auto"/>
        </w:rPr>
        <w:t>d</w:t>
      </w:r>
      <w:r w:rsidR="00EC3D3A">
        <w:rPr>
          <w:rFonts w:asciiTheme="minorHAnsi" w:hAnsiTheme="minorHAnsi"/>
          <w:color w:val="auto"/>
        </w:rPr>
        <w:t>iapause</w:t>
      </w:r>
      <w:r w:rsidR="001B18BD">
        <w:rPr>
          <w:rFonts w:asciiTheme="minorHAnsi" w:hAnsiTheme="minorHAnsi"/>
          <w:color w:val="auto"/>
        </w:rPr>
        <w:t xml:space="preserve"> increase the amount of warm days during each growing season and as growing seasons increase </w:t>
      </w:r>
      <w:r w:rsidR="001F0097">
        <w:rPr>
          <w:rFonts w:asciiTheme="minorHAnsi" w:hAnsiTheme="minorHAnsi"/>
          <w:color w:val="auto"/>
        </w:rPr>
        <w:t>T</w:t>
      </w:r>
      <w:commentRangeStart w:id="4"/>
      <w:r w:rsidR="00246B28" w:rsidRPr="00B25226">
        <w:rPr>
          <w:rFonts w:asciiTheme="minorHAnsi" w:hAnsiTheme="minorHAnsi"/>
          <w:color w:val="auto"/>
        </w:rPr>
        <w:t xml:space="preserve">hose insects who </w:t>
      </w:r>
      <w:r w:rsidR="001F0097">
        <w:rPr>
          <w:rFonts w:asciiTheme="minorHAnsi" w:hAnsiTheme="minorHAnsi"/>
          <w:color w:val="auto"/>
        </w:rPr>
        <w:t>use</w:t>
      </w:r>
      <w:r w:rsidR="00246B28" w:rsidRPr="00B25226">
        <w:rPr>
          <w:rFonts w:asciiTheme="minorHAnsi" w:hAnsiTheme="minorHAnsi"/>
          <w:color w:val="auto"/>
        </w:rPr>
        <w:t xml:space="preserve"> photoperiod to </w:t>
      </w:r>
      <w:r w:rsidR="001F0097">
        <w:rPr>
          <w:rFonts w:asciiTheme="minorHAnsi" w:hAnsiTheme="minorHAnsi"/>
          <w:color w:val="auto"/>
        </w:rPr>
        <w:t xml:space="preserve">synchronize their life history with the availability of environmental resources will </w:t>
      </w:r>
      <w:r w:rsidR="00246B28" w:rsidRPr="00B25226">
        <w:rPr>
          <w:rFonts w:asciiTheme="minorHAnsi" w:hAnsiTheme="minorHAnsi"/>
          <w:color w:val="auto"/>
        </w:rPr>
        <w:t xml:space="preserve">need to </w:t>
      </w:r>
      <w:r w:rsidR="001F0097">
        <w:rPr>
          <w:rFonts w:asciiTheme="minorHAnsi" w:hAnsiTheme="minorHAnsi"/>
          <w:color w:val="auto"/>
        </w:rPr>
        <w:t>adjust</w:t>
      </w:r>
      <w:r w:rsidR="00246B28" w:rsidRPr="00B25226">
        <w:rPr>
          <w:rFonts w:asciiTheme="minorHAnsi" w:hAnsiTheme="minorHAnsi"/>
          <w:color w:val="auto"/>
        </w:rPr>
        <w:t xml:space="preserve"> to </w:t>
      </w:r>
      <w:r w:rsidR="001F0097">
        <w:rPr>
          <w:rFonts w:asciiTheme="minorHAnsi" w:hAnsiTheme="minorHAnsi"/>
          <w:color w:val="auto"/>
        </w:rPr>
        <w:t>warmer temperatures approximated by photoperiod if they are to win as temperatures rise.</w:t>
      </w:r>
      <w:commentRangeEnd w:id="4"/>
      <w:r w:rsidR="00246B28" w:rsidRPr="00B25226">
        <w:rPr>
          <w:rStyle w:val="CommentReference"/>
          <w:rFonts w:asciiTheme="minorHAnsi" w:hAnsiTheme="minorHAnsi"/>
          <w:color w:val="auto"/>
          <w:sz w:val="24"/>
          <w:szCs w:val="24"/>
        </w:rPr>
        <w:commentReference w:id="4"/>
      </w:r>
      <w:r w:rsidR="00246B28" w:rsidRPr="00B25226">
        <w:rPr>
          <w:rFonts w:asciiTheme="minorHAnsi" w:hAnsiTheme="minorHAnsi"/>
          <w:color w:val="auto"/>
        </w:rPr>
        <w:t xml:space="preserve"> </w:t>
      </w:r>
      <w:r w:rsidR="00AE3713" w:rsidRPr="00B25226">
        <w:rPr>
          <w:rFonts w:asciiTheme="minorHAnsi" w:hAnsiTheme="minorHAnsi"/>
          <w:color w:val="auto"/>
        </w:rPr>
        <w:t xml:space="preserve">The pitcher plant mosquito, </w:t>
      </w:r>
      <w:r w:rsidR="00AE3713" w:rsidRPr="00B25226">
        <w:rPr>
          <w:rFonts w:asciiTheme="minorHAnsi" w:hAnsiTheme="minorHAnsi"/>
          <w:i/>
          <w:color w:val="auto"/>
        </w:rPr>
        <w:t>Wyeomii smithii,</w:t>
      </w:r>
      <w:r w:rsidR="00AE3713" w:rsidRPr="00B25226">
        <w:rPr>
          <w:rFonts w:asciiTheme="minorHAnsi" w:hAnsiTheme="minorHAnsi"/>
          <w:color w:val="auto"/>
        </w:rPr>
        <w:t xml:space="preserve"> </w:t>
      </w:r>
      <w:r w:rsidR="00AE3713">
        <w:rPr>
          <w:rFonts w:asciiTheme="minorHAnsi" w:hAnsiTheme="minorHAnsi"/>
          <w:color w:val="auto"/>
        </w:rPr>
        <w:t xml:space="preserve">illustrates how </w:t>
      </w:r>
      <w:r w:rsidR="00AE3713" w:rsidRPr="00B25226">
        <w:rPr>
          <w:rFonts w:asciiTheme="minorHAnsi" w:hAnsiTheme="minorHAnsi"/>
          <w:color w:val="auto"/>
        </w:rPr>
        <w:t xml:space="preserve">increasing </w:t>
      </w:r>
      <w:r w:rsidR="00AE3713">
        <w:rPr>
          <w:rFonts w:asciiTheme="minorHAnsi" w:hAnsiTheme="minorHAnsi"/>
          <w:color w:val="auto"/>
        </w:rPr>
        <w:t>the duration of the summer growing season</w:t>
      </w:r>
      <w:r w:rsidR="00AE3713" w:rsidRPr="00B25226">
        <w:rPr>
          <w:rFonts w:asciiTheme="minorHAnsi" w:hAnsiTheme="minorHAnsi"/>
          <w:color w:val="auto"/>
        </w:rPr>
        <w:t xml:space="preserve"> </w:t>
      </w:r>
      <w:r w:rsidR="00AE3713">
        <w:rPr>
          <w:rFonts w:asciiTheme="minorHAnsi" w:hAnsiTheme="minorHAnsi"/>
          <w:color w:val="auto"/>
        </w:rPr>
        <w:t>can</w:t>
      </w:r>
      <w:r w:rsidR="00AE3713" w:rsidRPr="00B25226">
        <w:rPr>
          <w:rFonts w:asciiTheme="minorHAnsi" w:hAnsiTheme="minorHAnsi"/>
          <w:color w:val="auto"/>
        </w:rPr>
        <w:t xml:space="preserve"> </w:t>
      </w:r>
      <w:r w:rsidR="00AE3713">
        <w:rPr>
          <w:rFonts w:asciiTheme="minorHAnsi" w:hAnsiTheme="minorHAnsi"/>
          <w:color w:val="auto"/>
        </w:rPr>
        <w:t>lead to evolutionary changes within populations over time. P</w:t>
      </w:r>
      <w:r w:rsidR="00AE3713" w:rsidRPr="00B25226">
        <w:rPr>
          <w:rFonts w:asciiTheme="minorHAnsi" w:hAnsiTheme="minorHAnsi"/>
          <w:color w:val="auto"/>
        </w:rPr>
        <w:t>itcher plant mosquitos spend their</w:t>
      </w:r>
      <w:r w:rsidR="00AE3713">
        <w:rPr>
          <w:rFonts w:asciiTheme="minorHAnsi" w:hAnsiTheme="minorHAnsi"/>
          <w:color w:val="auto"/>
        </w:rPr>
        <w:t xml:space="preserve"> entire</w:t>
      </w:r>
      <w:r w:rsidR="00AE3713" w:rsidRPr="00B25226">
        <w:rPr>
          <w:rFonts w:asciiTheme="minorHAnsi" w:hAnsiTheme="minorHAnsi"/>
          <w:color w:val="auto"/>
        </w:rPr>
        <w:t xml:space="preserve"> </w:t>
      </w:r>
      <w:commentRangeStart w:id="5"/>
      <w:r w:rsidR="00AE3713" w:rsidRPr="00B25226">
        <w:rPr>
          <w:rFonts w:asciiTheme="minorHAnsi" w:hAnsiTheme="minorHAnsi"/>
          <w:color w:val="auto"/>
        </w:rPr>
        <w:t xml:space="preserve">larval </w:t>
      </w:r>
      <w:r w:rsidR="00AE3713">
        <w:rPr>
          <w:rFonts w:asciiTheme="minorHAnsi" w:hAnsiTheme="minorHAnsi"/>
          <w:color w:val="auto"/>
        </w:rPr>
        <w:t xml:space="preserve">developing </w:t>
      </w:r>
      <w:commentRangeEnd w:id="5"/>
      <w:r w:rsidR="00AE3713">
        <w:rPr>
          <w:rStyle w:val="CommentReference"/>
        </w:rPr>
        <w:commentReference w:id="5"/>
      </w:r>
      <w:r w:rsidR="00AE3713">
        <w:rPr>
          <w:rFonts w:asciiTheme="minorHAnsi" w:hAnsiTheme="minorHAnsi"/>
          <w:color w:val="auto"/>
        </w:rPr>
        <w:t>the water-filled leaves</w:t>
      </w:r>
      <w:r w:rsidR="00AE3713" w:rsidRPr="00B25226">
        <w:rPr>
          <w:rFonts w:asciiTheme="minorHAnsi" w:hAnsiTheme="minorHAnsi"/>
          <w:color w:val="auto"/>
        </w:rPr>
        <w:t xml:space="preserve"> of pitcher plant</w:t>
      </w:r>
      <w:r w:rsidR="00AE3713">
        <w:rPr>
          <w:rFonts w:asciiTheme="minorHAnsi" w:hAnsiTheme="minorHAnsi"/>
          <w:color w:val="auto"/>
        </w:rPr>
        <w:t xml:space="preserve">s. As the growing season ends these larvae experience a reduction in available resources. </w:t>
      </w:r>
      <w:commentRangeStart w:id="6"/>
      <w:r w:rsidR="00AE3713">
        <w:rPr>
          <w:rFonts w:asciiTheme="minorHAnsi" w:hAnsiTheme="minorHAnsi"/>
          <w:color w:val="auto"/>
        </w:rPr>
        <w:t xml:space="preserve">To synchronize their life history decisions with seasonally available resources, these larvae use photoperiod. For these mosquitoes, when resources decline they enter a state of dormancy, induced by a critical photoperiod. </w:t>
      </w:r>
      <w:commentRangeEnd w:id="6"/>
      <w:r w:rsidR="00AE3713">
        <w:rPr>
          <w:rStyle w:val="CommentReference"/>
        </w:rPr>
        <w:commentReference w:id="6"/>
      </w:r>
      <w:r w:rsidR="00AE3713">
        <w:rPr>
          <w:rFonts w:asciiTheme="minorHAnsi" w:hAnsiTheme="minorHAnsi"/>
          <w:color w:val="auto"/>
        </w:rPr>
        <w:t xml:space="preserve">Critical photoperiod is the number of light hours required to induce dormancy in 50% of a population. In </w:t>
      </w:r>
      <w:r w:rsidR="00AE3713">
        <w:rPr>
          <w:rFonts w:asciiTheme="minorHAnsi" w:hAnsiTheme="minorHAnsi"/>
          <w:i/>
          <w:color w:val="auto"/>
        </w:rPr>
        <w:t>W.</w:t>
      </w:r>
      <w:r w:rsidR="00AE3713" w:rsidRPr="00B25226">
        <w:rPr>
          <w:rFonts w:asciiTheme="minorHAnsi" w:hAnsiTheme="minorHAnsi"/>
          <w:i/>
          <w:color w:val="auto"/>
        </w:rPr>
        <w:t xml:space="preserve"> smithii</w:t>
      </w:r>
      <w:r w:rsidR="00AE3713">
        <w:rPr>
          <w:rFonts w:asciiTheme="minorHAnsi" w:hAnsiTheme="minorHAnsi"/>
          <w:color w:val="auto"/>
        </w:rPr>
        <w:t xml:space="preserve"> </w:t>
      </w:r>
      <w:commentRangeStart w:id="7"/>
      <w:r w:rsidR="00AE3713">
        <w:rPr>
          <w:rFonts w:asciiTheme="minorHAnsi" w:hAnsiTheme="minorHAnsi"/>
          <w:color w:val="auto"/>
        </w:rPr>
        <w:t>photoperiod i</w:t>
      </w:r>
      <w:commentRangeEnd w:id="7"/>
      <w:r w:rsidR="00AE3713">
        <w:rPr>
          <w:rStyle w:val="CommentReference"/>
        </w:rPr>
        <w:commentReference w:id="7"/>
      </w:r>
      <w:r w:rsidR="00AE3713">
        <w:rPr>
          <w:rFonts w:asciiTheme="minorHAnsi" w:hAnsiTheme="minorHAnsi"/>
          <w:color w:val="auto"/>
        </w:rPr>
        <w:t xml:space="preserve">s </w:t>
      </w:r>
      <w:commentRangeStart w:id="8"/>
      <w:r w:rsidR="00AE3713">
        <w:rPr>
          <w:rFonts w:asciiTheme="minorHAnsi" w:hAnsiTheme="minorHAnsi"/>
          <w:color w:val="auto"/>
        </w:rPr>
        <w:t xml:space="preserve">highly heritable and </w:t>
      </w:r>
      <w:r w:rsidR="00AE3713">
        <w:rPr>
          <w:rFonts w:asciiTheme="minorHAnsi" w:hAnsiTheme="minorHAnsi"/>
          <w:color w:val="auto"/>
        </w:rPr>
        <w:lastRenderedPageBreak/>
        <w:t>genetically determined.</w:t>
      </w:r>
      <w:commentRangeEnd w:id="8"/>
      <w:r w:rsidR="00AE3713">
        <w:rPr>
          <w:rStyle w:val="CommentReference"/>
        </w:rPr>
        <w:commentReference w:id="8"/>
      </w:r>
      <w:r w:rsidR="00AE3713">
        <w:rPr>
          <w:rFonts w:asciiTheme="minorHAnsi" w:hAnsiTheme="minorHAnsi"/>
          <w:color w:val="auto"/>
        </w:rPr>
        <w:t xml:space="preserve"> To investigate the possibility of insects adapting to </w:t>
      </w:r>
      <w:commentRangeStart w:id="9"/>
      <w:r w:rsidR="00AE3713">
        <w:rPr>
          <w:rFonts w:asciiTheme="minorHAnsi" w:hAnsiTheme="minorHAnsi"/>
          <w:color w:val="auto"/>
        </w:rPr>
        <w:t>temperature</w:t>
      </w:r>
      <w:commentRangeEnd w:id="9"/>
      <w:r w:rsidR="00AE3713">
        <w:rPr>
          <w:rStyle w:val="CommentReference"/>
        </w:rPr>
        <w:commentReference w:id="9"/>
      </w:r>
      <w:r w:rsidR="00AE3713">
        <w:rPr>
          <w:rFonts w:asciiTheme="minorHAnsi" w:hAnsiTheme="minorHAnsi"/>
          <w:color w:val="auto"/>
        </w:rPr>
        <w:t xml:space="preserve">, populations of </w:t>
      </w:r>
      <w:r w:rsidR="00AE3713">
        <w:rPr>
          <w:rFonts w:asciiTheme="minorHAnsi" w:hAnsiTheme="minorHAnsi"/>
          <w:i/>
          <w:color w:val="auto"/>
        </w:rPr>
        <w:t>W.</w:t>
      </w:r>
      <w:r w:rsidR="00AE3713" w:rsidRPr="00B25226">
        <w:rPr>
          <w:rFonts w:asciiTheme="minorHAnsi" w:hAnsiTheme="minorHAnsi"/>
          <w:i/>
          <w:color w:val="auto"/>
        </w:rPr>
        <w:t xml:space="preserve"> smithii</w:t>
      </w:r>
      <w:r w:rsidR="00AE3713">
        <w:rPr>
          <w:rFonts w:asciiTheme="minorHAnsi" w:hAnsiTheme="minorHAnsi"/>
          <w:color w:val="auto"/>
        </w:rPr>
        <w:t xml:space="preserve"> were sampled from different latitudes between Florida and Canada in the years 1972, 1988, 1993 and 1996. After collecting samples, mosquito larvae were reared in a common garden laboratory setting and the critical photoperiod determined for each population in each year. </w:t>
      </w:r>
      <w:commentRangeStart w:id="10"/>
      <w:r w:rsidR="00AE3713">
        <w:rPr>
          <w:rFonts w:asciiTheme="minorHAnsi" w:hAnsiTheme="minorHAnsi"/>
          <w:color w:val="auto"/>
        </w:rPr>
        <w:t>R</w:t>
      </w:r>
      <w:r w:rsidR="00AE3713" w:rsidRPr="00B25226">
        <w:rPr>
          <w:rFonts w:asciiTheme="minorHAnsi" w:hAnsiTheme="minorHAnsi"/>
          <w:color w:val="auto"/>
        </w:rPr>
        <w:t>eportedly</w:t>
      </w:r>
      <w:r w:rsidR="00AE3713">
        <w:rPr>
          <w:rFonts w:asciiTheme="minorHAnsi" w:hAnsiTheme="minorHAnsi"/>
          <w:color w:val="auto"/>
        </w:rPr>
        <w:t>,</w:t>
      </w:r>
      <w:r w:rsidR="00AE3713" w:rsidRPr="00B25226">
        <w:rPr>
          <w:rFonts w:asciiTheme="minorHAnsi" w:hAnsiTheme="minorHAnsi"/>
          <w:color w:val="auto"/>
        </w:rPr>
        <w:t xml:space="preserve"> </w:t>
      </w:r>
      <w:r w:rsidR="00AE3713">
        <w:rPr>
          <w:rFonts w:asciiTheme="minorHAnsi" w:hAnsiTheme="minorHAnsi"/>
          <w:color w:val="auto"/>
        </w:rPr>
        <w:t>their critical photoperiod has decreased</w:t>
      </w:r>
      <w:r w:rsidR="00AE3713" w:rsidRPr="00B25226">
        <w:rPr>
          <w:rFonts w:asciiTheme="minorHAnsi" w:hAnsiTheme="minorHAnsi"/>
          <w:color w:val="auto"/>
        </w:rPr>
        <w:t xml:space="preserve"> form 15.79 hours of day light </w:t>
      </w:r>
      <w:r w:rsidR="00AE3713">
        <w:rPr>
          <w:rFonts w:asciiTheme="minorHAnsi" w:hAnsiTheme="minorHAnsi"/>
          <w:color w:val="auto"/>
        </w:rPr>
        <w:t xml:space="preserve">in 1972 </w:t>
      </w:r>
      <w:r w:rsidR="00AE3713" w:rsidRPr="00B25226">
        <w:rPr>
          <w:rFonts w:asciiTheme="minorHAnsi" w:hAnsiTheme="minorHAnsi"/>
          <w:color w:val="auto"/>
        </w:rPr>
        <w:t>to 15.19 hours</w:t>
      </w:r>
      <w:r w:rsidR="00AE3713">
        <w:rPr>
          <w:rFonts w:asciiTheme="minorHAnsi" w:hAnsiTheme="minorHAnsi"/>
          <w:color w:val="auto"/>
        </w:rPr>
        <w:t xml:space="preserve"> in 1996 </w:t>
      </w:r>
      <w:commentRangeEnd w:id="10"/>
      <w:r w:rsidR="00AE3713">
        <w:rPr>
          <w:rStyle w:val="CommentReference"/>
        </w:rPr>
        <w:commentReference w:id="10"/>
      </w:r>
      <w:r w:rsidR="00AE3713">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AE3713">
        <w:rPr>
          <w:rFonts w:asciiTheme="minorHAnsi" w:hAnsiTheme="minorHAnsi"/>
          <w:color w:val="auto"/>
        </w:rPr>
        <w:fldChar w:fldCharType="separate"/>
      </w:r>
      <w:r w:rsidR="00AE3713" w:rsidRPr="00956D2D">
        <w:rPr>
          <w:rFonts w:asciiTheme="minorHAnsi" w:hAnsiTheme="minorHAnsi"/>
          <w:noProof/>
          <w:color w:val="auto"/>
        </w:rPr>
        <w:t>(Bradshaw and Holzapfel 2001)</w:t>
      </w:r>
      <w:r w:rsidR="00AE3713">
        <w:rPr>
          <w:rFonts w:asciiTheme="minorHAnsi" w:hAnsiTheme="minorHAnsi"/>
          <w:color w:val="auto"/>
        </w:rPr>
        <w:fldChar w:fldCharType="end"/>
      </w:r>
      <w:r w:rsidR="00AE3713" w:rsidRPr="00B25226">
        <w:rPr>
          <w:rFonts w:asciiTheme="minorHAnsi" w:hAnsiTheme="minorHAnsi"/>
          <w:color w:val="auto"/>
        </w:rPr>
        <w:t xml:space="preserve">. This decrease in the number of daylight hours required to induce </w:t>
      </w:r>
      <w:r w:rsidR="00AE3713">
        <w:rPr>
          <w:rFonts w:asciiTheme="minorHAnsi" w:hAnsiTheme="minorHAnsi"/>
          <w:color w:val="auto"/>
        </w:rPr>
        <w:t>larval</w:t>
      </w:r>
      <w:r w:rsidR="00AE3713" w:rsidRPr="00B25226">
        <w:rPr>
          <w:rFonts w:asciiTheme="minorHAnsi" w:hAnsiTheme="minorHAnsi"/>
          <w:color w:val="auto"/>
        </w:rPr>
        <w:t xml:space="preserve"> dormancy</w:t>
      </w:r>
      <w:r w:rsidR="00AE3713">
        <w:rPr>
          <w:rFonts w:asciiTheme="minorHAnsi" w:hAnsiTheme="minorHAnsi"/>
          <w:color w:val="auto"/>
        </w:rPr>
        <w:t xml:space="preserve"> correlates to a shift in the induction of seasonal dormancy timing in these mosquitoes by about 9 days later in the fall and</w:t>
      </w:r>
      <w:r w:rsidR="00AE3713" w:rsidRPr="00B25226">
        <w:rPr>
          <w:rFonts w:asciiTheme="minorHAnsi" w:hAnsiTheme="minorHAnsi"/>
          <w:color w:val="auto"/>
        </w:rPr>
        <w:t xml:space="preserve"> </w:t>
      </w:r>
      <w:r w:rsidR="00AE3713">
        <w:rPr>
          <w:rFonts w:asciiTheme="minorHAnsi" w:hAnsiTheme="minorHAnsi"/>
          <w:color w:val="auto"/>
        </w:rPr>
        <w:t>is indicative of adaptation towards more southern phenotypes where growing seasons are longer.</w:t>
      </w:r>
      <w:r w:rsidR="00246B28" w:rsidRPr="00B25226">
        <w:rPr>
          <w:rFonts w:asciiTheme="minorHAnsi" w:hAnsiTheme="minorHAnsi"/>
          <w:color w:val="auto"/>
        </w:rPr>
        <w:t xml:space="preserve"> </w:t>
      </w:r>
      <w:commentRangeStart w:id="11"/>
      <w:r w:rsidR="00246B28"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1"/>
      <w:r w:rsidR="00246B28" w:rsidRPr="00B25226">
        <w:rPr>
          <w:rStyle w:val="CommentReference"/>
          <w:rFonts w:asciiTheme="minorHAnsi" w:hAnsiTheme="minorHAnsi"/>
          <w:color w:val="auto"/>
          <w:sz w:val="24"/>
          <w:szCs w:val="24"/>
        </w:rPr>
        <w:commentReference w:id="11"/>
      </w:r>
      <w:r w:rsidR="00D545AB" w:rsidRPr="00D545AB">
        <w:rPr>
          <w:rFonts w:asciiTheme="minorHAnsi" w:hAnsiTheme="minorHAnsi"/>
          <w:color w:val="auto"/>
        </w:rPr>
        <w:t xml:space="preserve"> </w:t>
      </w:r>
      <w:r w:rsidR="00EC3D3A" w:rsidRPr="00EC3D3A">
        <w:rPr>
          <w:rFonts w:asciiTheme="minorHAnsi" w:hAnsiTheme="minorHAnsi"/>
          <w:color w:val="auto"/>
        </w:rPr>
        <w:t xml:space="preserve">Bradshaw 2001 paper: mosquito pops monitored over time. Winter is shrinking, important photoperiods are becoming more southern like. </w:t>
      </w:r>
      <w:proofErr w:type="gramStart"/>
      <w:r w:rsidR="00EC3D3A" w:rsidRPr="00EC3D3A">
        <w:rPr>
          <w:rFonts w:asciiTheme="minorHAnsi" w:hAnsiTheme="minorHAnsi"/>
          <w:color w:val="auto"/>
        </w:rPr>
        <w:t>That is to say mosquitoes</w:t>
      </w:r>
      <w:proofErr w:type="gramEnd"/>
      <w:r w:rsidR="00EC3D3A" w:rsidRPr="00EC3D3A">
        <w:rPr>
          <w:rFonts w:asciiTheme="minorHAnsi" w:hAnsiTheme="minorHAnsi"/>
          <w:color w:val="auto"/>
        </w:rPr>
        <w:t xml:space="preserve"> in the north that used to enter diapause at longer day lengths (northern fall/winter) are now entering diapause at shorter day lengths (southern fall/winter) because the growing season is longer. This is important because photoperiod in these mosquitoes is genetically determined fixed within populations. This change in diapause timing points towards selection acting on this population.</w:t>
      </w:r>
      <w:r w:rsidR="00EC3D3A">
        <w:rPr>
          <w:rFonts w:asciiTheme="minorHAnsi" w:hAnsiTheme="minorHAnsi"/>
          <w:color w:val="auto"/>
        </w:rPr>
        <w:t xml:space="preserve"> </w:t>
      </w:r>
    </w:p>
    <w:p w14:paraId="394C5FC9" w14:textId="48E7FD07" w:rsidR="00D545AB" w:rsidRDefault="00D545AB" w:rsidP="00D545AB">
      <w:pPr>
        <w:spacing w:line="480" w:lineRule="auto"/>
        <w:ind w:firstLine="720"/>
        <w:rPr>
          <w:rFonts w:asciiTheme="minorHAnsi" w:hAnsiTheme="minorHAnsi"/>
          <w:color w:val="auto"/>
        </w:rPr>
      </w:pPr>
      <w:r>
        <w:rPr>
          <w:rFonts w:asciiTheme="minorHAnsi" w:hAnsiTheme="minorHAnsi"/>
          <w:color w:val="auto"/>
        </w:rPr>
        <w:t xml:space="preserve">As temperatrues rise, diapause may be too tightly controlled and may lead some insects out of synchrony with their environemt. may lose the ability to diapause changes are initiated when seasonal changes </w:t>
      </w:r>
      <w:proofErr w:type="gramStart"/>
      <w:r>
        <w:rPr>
          <w:rFonts w:asciiTheme="minorHAnsi" w:hAnsiTheme="minorHAnsi"/>
          <w:color w:val="auto"/>
        </w:rPr>
        <w:t>is</w:t>
      </w:r>
      <w:proofErr w:type="gramEnd"/>
      <w:r>
        <w:rPr>
          <w:rFonts w:asciiTheme="minorHAnsi" w:hAnsiTheme="minorHAnsi"/>
          <w:color w:val="auto"/>
        </w:rPr>
        <w:t xml:space="preserve"> strictly regulated at the genetic level. As </w:t>
      </w:r>
      <w:proofErr w:type="gramStart"/>
      <w:r>
        <w:rPr>
          <w:rFonts w:asciiTheme="minorHAnsi" w:hAnsiTheme="minorHAnsi"/>
          <w:color w:val="auto"/>
        </w:rPr>
        <w:t>conditions</w:t>
      </w:r>
      <w:proofErr w:type="gramEnd"/>
      <w:r>
        <w:rPr>
          <w:rFonts w:asciiTheme="minorHAnsi" w:hAnsiTheme="minorHAnsi"/>
          <w:color w:val="auto"/>
        </w:rPr>
        <w:t xml:space="preserve"> conducive to their </w:t>
      </w:r>
      <w:r>
        <w:rPr>
          <w:rFonts w:asciiTheme="minorHAnsi" w:hAnsiTheme="minorHAnsi"/>
          <w:color w:val="auto"/>
        </w:rPr>
        <w:lastRenderedPageBreak/>
        <w:t xml:space="preserve">survival </w:t>
      </w:r>
    </w:p>
    <w:p w14:paraId="6A3ADB38" w14:textId="5B5CE4CE" w:rsidR="001F0097" w:rsidRDefault="001F0097" w:rsidP="00EC3D3A">
      <w:pPr>
        <w:spacing w:line="480" w:lineRule="auto"/>
        <w:ind w:firstLine="720"/>
        <w:rPr>
          <w:rFonts w:asciiTheme="minorHAnsi" w:hAnsiTheme="minorHAnsi"/>
          <w:color w:val="auto"/>
        </w:rPr>
      </w:pPr>
      <w:r>
        <w:rPr>
          <w:rFonts w:asciiTheme="minorHAnsi" w:hAnsiTheme="minorHAnsi"/>
          <w:color w:val="auto"/>
        </w:rPr>
        <w:t xml:space="preserve">Diapause initiation and development is a genetically controlled Synchronizing insect development with environmental changes using diapause could be how some insects will win as climate temperatures continue to rise. </w:t>
      </w:r>
    </w:p>
    <w:p w14:paraId="783E7699" w14:textId="6322DFF3" w:rsidR="008C73C9" w:rsidRPr="001F0097" w:rsidRDefault="008C73C9" w:rsidP="001F0097">
      <w:pPr>
        <w:spacing w:line="480" w:lineRule="auto"/>
        <w:rPr>
          <w:rFonts w:asciiTheme="minorHAnsi" w:hAnsiTheme="minorHAnsi"/>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12"/>
      <w:r w:rsidR="003F083F" w:rsidRPr="00B25226">
        <w:rPr>
          <w:rFonts w:asciiTheme="minorHAnsi" w:hAnsiTheme="minorHAnsi"/>
          <w:color w:val="auto"/>
        </w:rPr>
        <w:t xml:space="preserve">genetic programming </w:t>
      </w:r>
      <w:commentRangeEnd w:id="12"/>
      <w:r w:rsidR="003F083F" w:rsidRPr="00B25226">
        <w:rPr>
          <w:rStyle w:val="CommentReference"/>
          <w:rFonts w:asciiTheme="minorHAnsi" w:hAnsiTheme="minorHAnsi"/>
          <w:color w:val="auto"/>
          <w:sz w:val="24"/>
          <w:szCs w:val="24"/>
        </w:rPr>
        <w:commentReference w:id="12"/>
      </w:r>
      <w:r w:rsidR="003F083F" w:rsidRPr="00B25226">
        <w:rPr>
          <w:rFonts w:asciiTheme="minorHAnsi" w:hAnsiTheme="minorHAnsi"/>
          <w:color w:val="auto"/>
        </w:rPr>
        <w:t xml:space="preserve">that destines an insect for diapause. Once diapause is induced, </w:t>
      </w:r>
      <w:commentRangeStart w:id="13"/>
      <w:r w:rsidR="003F083F" w:rsidRPr="00B25226">
        <w:rPr>
          <w:rFonts w:asciiTheme="minorHAnsi" w:hAnsiTheme="minorHAnsi"/>
          <w:color w:val="auto"/>
        </w:rPr>
        <w:t>some</w:t>
      </w:r>
      <w:commentRangeEnd w:id="13"/>
      <w:r w:rsidR="003F083F" w:rsidRPr="00B25226">
        <w:rPr>
          <w:rStyle w:val="CommentReference"/>
          <w:rFonts w:asciiTheme="minorHAnsi" w:hAnsiTheme="minorHAnsi"/>
          <w:color w:val="auto"/>
          <w:sz w:val="24"/>
          <w:szCs w:val="24"/>
        </w:rPr>
        <w:commentReference w:id="13"/>
      </w:r>
      <w:r w:rsidR="003F083F" w:rsidRPr="00B25226">
        <w:rPr>
          <w:rFonts w:asciiTheme="minorHAnsi" w:hAnsiTheme="minorHAnsi"/>
          <w:color w:val="auto"/>
        </w:rPr>
        <w:t xml:space="preserve"> diapause destined insects enter a preparation phase, and it’s during this phase </w:t>
      </w:r>
      <w:commentRangeStart w:id="14"/>
      <w:r w:rsidR="003F083F" w:rsidRPr="00B25226">
        <w:rPr>
          <w:rFonts w:asciiTheme="minorHAnsi" w:hAnsiTheme="minorHAnsi"/>
          <w:color w:val="auto"/>
        </w:rPr>
        <w:t xml:space="preserve">when some insects </w:t>
      </w:r>
      <w:commentRangeEnd w:id="14"/>
      <w:r w:rsidR="003F083F" w:rsidRPr="00B25226">
        <w:rPr>
          <w:rStyle w:val="CommentReference"/>
          <w:rFonts w:asciiTheme="minorHAnsi" w:hAnsiTheme="minorHAnsi"/>
          <w:color w:val="auto"/>
          <w:sz w:val="24"/>
          <w:szCs w:val="24"/>
        </w:rPr>
        <w:commentReference w:id="14"/>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r w:rsidR="003F083F" w:rsidRPr="00B25226">
        <w:rPr>
          <w:rFonts w:asciiTheme="minorHAnsi" w:hAnsiTheme="minorHAnsi"/>
          <w:i/>
          <w:color w:val="auto"/>
        </w:rPr>
        <w:t>Danaus plexippus</w:t>
      </w:r>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5"/>
      <w:r w:rsidR="003F083F" w:rsidRPr="00B25226">
        <w:rPr>
          <w:rFonts w:asciiTheme="minorHAnsi" w:hAnsiTheme="minorHAnsi"/>
          <w:color w:val="auto"/>
        </w:rPr>
        <w:t xml:space="preserve">before flying back to the southern US to begin reproduction the next spring </w:t>
      </w:r>
      <w:commentRangeEnd w:id="15"/>
      <w:r w:rsidR="003F083F" w:rsidRPr="00B25226">
        <w:rPr>
          <w:rStyle w:val="CommentReference"/>
          <w:rFonts w:asciiTheme="minorHAnsi" w:hAnsiTheme="minorHAnsi"/>
          <w:color w:val="auto"/>
          <w:sz w:val="24"/>
          <w:szCs w:val="24"/>
        </w:rPr>
        <w:commentReference w:id="15"/>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r w:rsidR="003F083F" w:rsidRPr="00B25226">
        <w:rPr>
          <w:rFonts w:asciiTheme="minorHAnsi" w:hAnsiTheme="minorHAnsi"/>
          <w:i/>
          <w:color w:val="auto"/>
        </w:rPr>
        <w:t xml:space="preserve">Culex pippens </w:t>
      </w:r>
      <w:r w:rsidR="003F083F" w:rsidRPr="00B25226">
        <w:rPr>
          <w:rFonts w:asciiTheme="minorHAnsi" w:hAnsiTheme="minorHAnsi"/>
          <w:color w:val="auto"/>
        </w:rPr>
        <w:t xml:space="preserve">or the Colorado potato beetle, </w:t>
      </w:r>
      <w:commentRangeStart w:id="16"/>
      <w:r w:rsidR="003F083F" w:rsidRPr="00B25226">
        <w:rPr>
          <w:rFonts w:asciiTheme="minorHAnsi" w:hAnsiTheme="minorHAnsi"/>
          <w:i/>
          <w:color w:val="auto"/>
        </w:rPr>
        <w:t xml:space="preserve">L. </w:t>
      </w:r>
      <w:commentRangeEnd w:id="16"/>
      <w:r w:rsidR="003F083F" w:rsidRPr="00B25226">
        <w:rPr>
          <w:rStyle w:val="CommentReference"/>
          <w:rFonts w:asciiTheme="minorHAnsi" w:hAnsiTheme="minorHAnsi"/>
          <w:color w:val="auto"/>
          <w:sz w:val="24"/>
          <w:szCs w:val="24"/>
        </w:rPr>
        <w:commentReference w:id="16"/>
      </w:r>
      <w:r w:rsidR="003F083F" w:rsidRPr="00B25226">
        <w:rPr>
          <w:rFonts w:asciiTheme="minorHAnsi" w:hAnsiTheme="minorHAnsi"/>
          <w:i/>
          <w:color w:val="auto"/>
        </w:rPr>
        <w:t>decemlineata</w:t>
      </w:r>
      <w:r w:rsidR="003F083F" w:rsidRPr="00B25226">
        <w:rPr>
          <w:rFonts w:asciiTheme="minorHAnsi" w:hAnsiTheme="minorHAnsi"/>
          <w:color w:val="auto"/>
        </w:rPr>
        <w:t xml:space="preserve">, diapause induction can dramatically change an individual insect’s physiology and in preparation for diapause, these </w:t>
      </w:r>
      <w:r w:rsidR="003F083F" w:rsidRPr="00B25226">
        <w:rPr>
          <w:rFonts w:asciiTheme="minorHAnsi" w:hAnsiTheme="minorHAnsi"/>
          <w:color w:val="auto"/>
        </w:rPr>
        <w:lastRenderedPageBreak/>
        <w:t xml:space="preserve">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17"/>
      <w:r w:rsidR="003F083F" w:rsidRPr="00B25226">
        <w:rPr>
          <w:rFonts w:asciiTheme="minorHAnsi" w:hAnsiTheme="minorHAnsi"/>
          <w:color w:val="auto"/>
        </w:rPr>
        <w:t>amount of resources accumulated from its environment</w:t>
      </w:r>
      <w:commentRangeEnd w:id="17"/>
      <w:r w:rsidR="003F083F" w:rsidRPr="00B25226">
        <w:rPr>
          <w:rStyle w:val="CommentReference"/>
          <w:rFonts w:asciiTheme="minorHAnsi" w:hAnsiTheme="minorHAnsi"/>
          <w:color w:val="auto"/>
          <w:sz w:val="24"/>
          <w:szCs w:val="24"/>
        </w:rPr>
        <w:commentReference w:id="17"/>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8"/>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8"/>
      <w:r w:rsidR="003F083F" w:rsidRPr="00B25226">
        <w:rPr>
          <w:rStyle w:val="CommentReference"/>
          <w:rFonts w:asciiTheme="minorHAnsi" w:hAnsiTheme="minorHAnsi"/>
          <w:color w:val="auto"/>
          <w:sz w:val="24"/>
          <w:szCs w:val="24"/>
        </w:rPr>
        <w:commentReference w:id="18"/>
      </w:r>
      <w:r w:rsidR="003F083F" w:rsidRPr="00B25226">
        <w:rPr>
          <w:color w:val="auto"/>
        </w:rPr>
        <w:t xml:space="preserve">. The </w:t>
      </w:r>
      <w:commentRangeStart w:id="19"/>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19"/>
      <w:r w:rsidR="003F083F" w:rsidRPr="00B25226">
        <w:rPr>
          <w:rStyle w:val="CommentReference"/>
          <w:rFonts w:asciiTheme="minorHAnsi" w:hAnsiTheme="minorHAnsi"/>
          <w:color w:val="auto"/>
          <w:sz w:val="24"/>
          <w:szCs w:val="24"/>
        </w:rPr>
        <w:commentReference w:id="19"/>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20"/>
      <w:r w:rsidR="003F083F" w:rsidRPr="00B25226">
        <w:rPr>
          <w:rFonts w:asciiTheme="minorHAnsi" w:hAnsiTheme="minorHAnsi"/>
          <w:color w:val="auto"/>
        </w:rPr>
        <w:t>For some insects</w:t>
      </w:r>
      <w:commentRangeEnd w:id="20"/>
      <w:r w:rsidR="003F083F" w:rsidRPr="00B25226">
        <w:rPr>
          <w:rStyle w:val="CommentReference"/>
          <w:rFonts w:asciiTheme="minorHAnsi" w:hAnsiTheme="minorHAnsi"/>
          <w:color w:val="auto"/>
          <w:sz w:val="24"/>
          <w:szCs w:val="24"/>
        </w:rPr>
        <w:commentReference w:id="20"/>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21"/>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21"/>
      <w:r w:rsidR="003F083F" w:rsidRPr="00B25226">
        <w:rPr>
          <w:rStyle w:val="CommentReference"/>
          <w:rFonts w:asciiTheme="minorHAnsi" w:hAnsiTheme="minorHAnsi"/>
          <w:color w:val="auto"/>
          <w:sz w:val="24"/>
          <w:szCs w:val="24"/>
        </w:rPr>
        <w:commentReference w:id="21"/>
      </w:r>
      <w:r w:rsidR="003F083F" w:rsidRPr="00B25226">
        <w:rPr>
          <w:rFonts w:asciiTheme="minorHAnsi" w:hAnsiTheme="minorHAnsi"/>
          <w:color w:val="auto"/>
        </w:rPr>
        <w:t xml:space="preserve">, stored and produced by the fat body. </w:t>
      </w:r>
      <w:commentRangeStart w:id="22"/>
      <w:r w:rsidR="003F083F" w:rsidRPr="00B25226">
        <w:rPr>
          <w:rFonts w:asciiTheme="minorHAnsi" w:hAnsiTheme="minorHAnsi"/>
          <w:color w:val="auto"/>
        </w:rPr>
        <w:t xml:space="preserve">While these molecules are biologically multifunctional, they also serve as energy reservoirs. </w:t>
      </w:r>
      <w:commentRangeEnd w:id="22"/>
      <w:r w:rsidR="003F083F" w:rsidRPr="00B25226">
        <w:rPr>
          <w:rStyle w:val="CommentReference"/>
          <w:rFonts w:asciiTheme="minorHAnsi" w:hAnsiTheme="minorHAnsi"/>
          <w:color w:val="auto"/>
          <w:sz w:val="24"/>
          <w:szCs w:val="24"/>
        </w:rPr>
        <w:commentReference w:id="22"/>
      </w:r>
      <w:r w:rsidR="003F083F" w:rsidRPr="00B25226">
        <w:rPr>
          <w:rFonts w:asciiTheme="minorHAnsi" w:hAnsiTheme="minorHAnsi"/>
          <w:color w:val="auto"/>
        </w:rPr>
        <w:t xml:space="preserve">Triglycerides, and other lipids, are used to stabilize membranes, slow or prevent desiccation, can be degraded into </w:t>
      </w:r>
      <w:commentRangeStart w:id="23"/>
      <w:r w:rsidR="003F083F" w:rsidRPr="00B25226">
        <w:rPr>
          <w:rFonts w:asciiTheme="minorHAnsi" w:hAnsiTheme="minorHAnsi"/>
          <w:color w:val="auto"/>
        </w:rPr>
        <w:t>carbohydrates for energy</w:t>
      </w:r>
      <w:commentRangeEnd w:id="23"/>
      <w:r w:rsidR="003F083F" w:rsidRPr="00B25226">
        <w:rPr>
          <w:rStyle w:val="CommentReference"/>
          <w:rFonts w:asciiTheme="minorHAnsi" w:hAnsiTheme="minorHAnsi"/>
          <w:color w:val="auto"/>
          <w:sz w:val="24"/>
          <w:szCs w:val="24"/>
        </w:rPr>
        <w:commentReference w:id="23"/>
      </w:r>
      <w:r w:rsidR="003F083F" w:rsidRPr="00B25226">
        <w:rPr>
          <w:rFonts w:asciiTheme="minorHAnsi" w:hAnsiTheme="minorHAnsi"/>
          <w:color w:val="auto"/>
        </w:rPr>
        <w:t xml:space="preserve">. Stored proteins </w:t>
      </w:r>
      <w:r w:rsidR="003F083F" w:rsidRPr="00B25226">
        <w:rPr>
          <w:rFonts w:asciiTheme="minorHAnsi" w:hAnsiTheme="minorHAnsi"/>
          <w:color w:val="auto"/>
        </w:rPr>
        <w:lastRenderedPageBreak/>
        <w:t xml:space="preserve">can serve as a reservoir of amino acids that can be reconfigured, under the right conditions, </w:t>
      </w:r>
      <w:commentRangeStart w:id="24"/>
      <w:r w:rsidR="003F083F" w:rsidRPr="00B25226">
        <w:rPr>
          <w:rFonts w:asciiTheme="minorHAnsi" w:hAnsiTheme="minorHAnsi"/>
          <w:color w:val="auto"/>
        </w:rPr>
        <w:t>into other metabolically metabolic tools</w:t>
      </w:r>
      <w:commentRangeEnd w:id="24"/>
      <w:r w:rsidR="003F083F" w:rsidRPr="00B25226">
        <w:rPr>
          <w:rStyle w:val="CommentReference"/>
          <w:rFonts w:asciiTheme="minorHAnsi" w:hAnsiTheme="minorHAnsi"/>
          <w:color w:val="auto"/>
          <w:sz w:val="24"/>
          <w:szCs w:val="24"/>
        </w:rPr>
        <w:commentReference w:id="24"/>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25"/>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25"/>
      <w:r w:rsidR="003F083F" w:rsidRPr="00B25226">
        <w:rPr>
          <w:rStyle w:val="CommentReference"/>
          <w:rFonts w:asciiTheme="minorHAnsi" w:hAnsiTheme="minorHAnsi"/>
          <w:color w:val="auto"/>
          <w:sz w:val="24"/>
          <w:szCs w:val="24"/>
        </w:rPr>
        <w:commentReference w:id="25"/>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w:t>
      </w:r>
      <w:r w:rsidR="003F083F" w:rsidRPr="00B25226">
        <w:rPr>
          <w:rFonts w:asciiTheme="minorHAnsi" w:hAnsiTheme="minorHAnsi"/>
          <w:color w:val="auto"/>
        </w:rPr>
        <w:lastRenderedPageBreak/>
        <w:t xml:space="preserve">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If climate is causig longer longer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w:t>
      </w:r>
      <w:r w:rsidR="00147489" w:rsidRPr="00B25226">
        <w:rPr>
          <w:rFonts w:asciiTheme="minorHAnsi" w:hAnsiTheme="minorHAnsi"/>
          <w:color w:val="auto"/>
        </w:rPr>
        <w:lastRenderedPageBreak/>
        <w:t xml:space="preserve">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thurengensis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prediapause reserve accumulation. The goal in this area is to under- stand the underlying neurological and endocrine signaling mechanisms that regulate diapause-associated shifts in feeding patterns and </w:t>
      </w:r>
      <w:r w:rsidRPr="00B25226">
        <w:rPr>
          <w:rFonts w:asciiTheme="minorHAnsi" w:hAnsiTheme="minorHAnsi"/>
          <w:color w:val="auto"/>
        </w:rPr>
        <w:lastRenderedPageBreak/>
        <w:t>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w:t>
      </w:r>
      <w:r w:rsidRPr="00B25226">
        <w:rPr>
          <w:rFonts w:asciiTheme="minorHAnsi" w:hAnsiTheme="minorHAnsi"/>
          <w:color w:val="auto"/>
        </w:rPr>
        <w:lastRenderedPageBreak/>
        <w:t xml:space="preserve">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gramStart"/>
      <w:r w:rsidRPr="00B25226">
        <w:rPr>
          <w:rFonts w:asciiTheme="minorHAnsi" w:hAnsiTheme="minorHAnsi"/>
          <w:color w:val="auto"/>
        </w:rPr>
        <w:t>hours:dark</w:t>
      </w:r>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w:t>
      </w:r>
      <w:r w:rsidRPr="00B25226">
        <w:rPr>
          <w:rFonts w:asciiTheme="minorHAnsi" w:hAnsiTheme="minorHAnsi"/>
          <w:color w:val="auto"/>
        </w:rPr>
        <w:lastRenderedPageBreak/>
        <w:t xml:space="preserve">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lastRenderedPageBreak/>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commentRangeStart w:id="26"/>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26"/>
      <w:r w:rsidR="0051526B" w:rsidRPr="00B25226">
        <w:rPr>
          <w:rStyle w:val="CommentReference"/>
          <w:color w:val="auto"/>
        </w:rPr>
        <w:commentReference w:id="26"/>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Dr. Dopman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Strain identity was determined genotypically using the pgFAR</w:t>
      </w:r>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27"/>
      <w:r w:rsidRPr="00B25226">
        <w:rPr>
          <w:rFonts w:asciiTheme="minorHAnsi" w:hAnsiTheme="minorHAnsi"/>
          <w:b/>
          <w:color w:val="auto"/>
        </w:rPr>
        <w:t>Sampling Wandering Larvae</w:t>
      </w:r>
      <w:commentRangeEnd w:id="27"/>
      <w:r w:rsidR="00891FD1" w:rsidRPr="00B25226">
        <w:rPr>
          <w:rStyle w:val="CommentReference"/>
          <w:color w:val="auto"/>
        </w:rPr>
        <w:commentReference w:id="27"/>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 xml:space="preserve">libitum. Non-diapause treatment larvae will experience a photoperiod of 16-hours, while diapause </w:t>
      </w:r>
      <w:r w:rsidRPr="00B25226">
        <w:rPr>
          <w:rFonts w:asciiTheme="minorHAnsi" w:hAnsiTheme="minorHAnsi"/>
          <w:color w:val="auto"/>
        </w:rPr>
        <w:lastRenderedPageBreak/>
        <w:t>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28"/>
      <w:commentRangeStart w:id="29"/>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28"/>
      <w:r w:rsidRPr="00B25226">
        <w:rPr>
          <w:rStyle w:val="CommentReference"/>
          <w:color w:val="auto"/>
        </w:rPr>
        <w:commentReference w:id="28"/>
      </w:r>
      <w:commentRangeEnd w:id="29"/>
      <w:r w:rsidR="0040656E">
        <w:rPr>
          <w:rStyle w:val="CommentReference"/>
        </w:rPr>
        <w:commentReference w:id="29"/>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30"/>
      <w:r w:rsidRPr="00B25226">
        <w:rPr>
          <w:rFonts w:asciiTheme="minorHAnsi" w:hAnsiTheme="minorHAnsi"/>
          <w:color w:val="auto"/>
        </w:rPr>
        <w:t>three minutes</w:t>
      </w:r>
      <w:commentRangeEnd w:id="30"/>
      <w:r w:rsidRPr="00B25226">
        <w:rPr>
          <w:rStyle w:val="CommentReference"/>
          <w:color w:val="auto"/>
        </w:rPr>
        <w:commentReference w:id="30"/>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0FD4B2C5" w:rsidR="00E84291" w:rsidRPr="00B25226" w:rsidRDefault="00E84291" w:rsidP="00E84291">
      <w:pPr>
        <w:spacing w:line="480" w:lineRule="auto"/>
        <w:rPr>
          <w:rFonts w:asciiTheme="minorHAnsi" w:hAnsiTheme="minorHAnsi"/>
          <w:color w:val="auto"/>
        </w:rPr>
      </w:pPr>
      <w:commentRangeStart w:id="31"/>
      <w:r w:rsidRPr="00B25226">
        <w:rPr>
          <w:rFonts w:asciiTheme="minorHAnsi" w:hAnsiTheme="minorHAnsi"/>
          <w:b/>
          <w:color w:val="auto"/>
        </w:rPr>
        <w:t>Protein Extraction and Quantification</w:t>
      </w:r>
      <w:commentRangeEnd w:id="31"/>
      <w:r w:rsidR="00E731D5" w:rsidRPr="00B25226">
        <w:rPr>
          <w:rStyle w:val="CommentReference"/>
          <w:color w:val="auto"/>
        </w:rPr>
        <w:commentReference w:id="31"/>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B25226">
        <w:rPr>
          <w:rFonts w:asciiTheme="minorHAnsi" w:hAnsiTheme="minorHAnsi"/>
          <w:color w:val="auto"/>
        </w:rPr>
        <w:lastRenderedPageBreak/>
        <w:fldChar w:fldCharType="begin" w:fldLock="1"/>
      </w:r>
      <w:r w:rsidR="006A07A2">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32"/>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32"/>
      <w:r w:rsidR="00642B1C">
        <w:rPr>
          <w:rStyle w:val="CommentReference"/>
        </w:rPr>
        <w:commentReference w:id="32"/>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33"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using the Pierce™ Coomassie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r w:rsidRPr="00B25226">
        <w:rPr>
          <w:rFonts w:asciiTheme="minorHAnsi" w:hAnsiTheme="minorHAnsi"/>
          <w:color w:val="auto"/>
        </w:rPr>
        <w:t>coomassie</w:t>
      </w:r>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34"/>
      <w:r w:rsidRPr="00B25226">
        <w:rPr>
          <w:rFonts w:asciiTheme="minorHAnsi" w:hAnsiTheme="minorHAnsi"/>
          <w:b/>
          <w:color w:val="auto"/>
        </w:rPr>
        <w:t>Storage Protein Separation and Quantification</w:t>
      </w:r>
      <w:commentRangeEnd w:id="34"/>
      <w:r w:rsidR="00E731D5" w:rsidRPr="00B25226">
        <w:rPr>
          <w:rStyle w:val="CommentReference"/>
          <w:color w:val="auto"/>
        </w:rPr>
        <w:commentReference w:id="34"/>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35"/>
      <w:r w:rsidRPr="00B25226">
        <w:rPr>
          <w:rFonts w:asciiTheme="minorHAnsi" w:hAnsiTheme="minorHAnsi"/>
          <w:color w:val="auto"/>
        </w:rPr>
        <w:t xml:space="preserve">size </w:t>
      </w:r>
      <w:commentRangeEnd w:id="35"/>
      <w:r w:rsidR="00642B1C">
        <w:rPr>
          <w:rStyle w:val="CommentReference"/>
        </w:rPr>
        <w:commentReference w:id="35"/>
      </w:r>
      <w:r w:rsidRPr="00B25226">
        <w:rPr>
          <w:rFonts w:asciiTheme="minorHAnsi" w:hAnsiTheme="minorHAnsi"/>
          <w:color w:val="auto"/>
        </w:rPr>
        <w:t xml:space="preserve">and contained in that mixture of lymph proteins are insect storage proteins. Storage proteins are multimers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xml:space="preserve">. The relative quantity of storage </w:t>
      </w:r>
      <w:r w:rsidRPr="00B25226">
        <w:rPr>
          <w:rFonts w:asciiTheme="minorHAnsi" w:hAnsiTheme="minorHAnsi"/>
          <w:color w:val="auto"/>
        </w:rPr>
        <w:lastRenderedPageBreak/>
        <w:t>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36"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gel matrix based upon size. To visualize the ending location of the protein on the gel, Bio-Safe™ Coomassie Stain will bind proteins nonspecifically and the resulting color can be photographed and analyzed using the NIH Imagej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37"/>
      <w:r w:rsidRPr="00B25226">
        <w:rPr>
          <w:rFonts w:asciiTheme="minorHAnsi" w:hAnsiTheme="minorHAnsi"/>
          <w:b/>
          <w:color w:val="auto"/>
        </w:rPr>
        <w:t>Lipid Extraction, Separation and Quantification</w:t>
      </w:r>
      <w:commentRangeEnd w:id="37"/>
      <w:r w:rsidR="00E731D5" w:rsidRPr="00B25226">
        <w:rPr>
          <w:rStyle w:val="CommentReference"/>
          <w:color w:val="auto"/>
        </w:rPr>
        <w:commentReference w:id="37"/>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del w:id="38"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39"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40"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Folch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 xml:space="preserve">when </w:t>
      </w:r>
      <w:r w:rsidR="00A229F2">
        <w:rPr>
          <w:rFonts w:asciiTheme="minorHAnsi" w:hAnsiTheme="minorHAnsi"/>
          <w:color w:val="auto"/>
        </w:rPr>
        <w:lastRenderedPageBreak/>
        <w:t>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41"/>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41"/>
      <w:r w:rsidR="000E6FC0">
        <w:rPr>
          <w:rStyle w:val="CommentReference"/>
        </w:rPr>
        <w:commentReference w:id="41"/>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42"/>
      <w:r w:rsidR="00C95E25">
        <w:rPr>
          <w:rFonts w:asciiTheme="minorHAnsi" w:hAnsiTheme="minorHAnsi"/>
          <w:color w:val="auto"/>
        </w:rPr>
        <w:t>triglycerides.</w:t>
      </w:r>
      <w:commentRangeEnd w:id="42"/>
      <w:r w:rsidR="000E6FC0">
        <w:rPr>
          <w:rStyle w:val="CommentReference"/>
        </w:rPr>
        <w:commentReference w:id="42"/>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43"/>
      <w:r w:rsidRPr="00B25226">
        <w:rPr>
          <w:rFonts w:asciiTheme="minorHAnsi" w:hAnsiTheme="minorHAnsi"/>
          <w:b/>
          <w:color w:val="auto"/>
        </w:rPr>
        <w:t>Lipid Identification</w:t>
      </w:r>
      <w:commentRangeEnd w:id="43"/>
      <w:r w:rsidR="00704FF5" w:rsidRPr="00B25226">
        <w:rPr>
          <w:rStyle w:val="CommentReference"/>
          <w:color w:val="auto"/>
        </w:rPr>
        <w:commentReference w:id="43"/>
      </w:r>
      <w:r w:rsidRPr="00B25226">
        <w:rPr>
          <w:rFonts w:asciiTheme="minorHAnsi" w:hAnsiTheme="minorHAnsi"/>
          <w:b/>
          <w:color w:val="auto"/>
        </w:rPr>
        <w:t xml:space="preserve">: </w:t>
      </w:r>
      <w:r w:rsidRPr="00B25226">
        <w:rPr>
          <w:rFonts w:asciiTheme="minorHAnsi" w:hAnsiTheme="minorHAnsi"/>
          <w:color w:val="auto"/>
        </w:rPr>
        <w:t xml:space="preserve">To identify the </w:t>
      </w:r>
      <w:ins w:id="44"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45"/>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45"/>
      <w:proofErr w:type="gramEnd"/>
      <w:r w:rsidR="000E6FC0">
        <w:rPr>
          <w:rStyle w:val="CommentReference"/>
        </w:rPr>
        <w:commentReference w:id="45"/>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46" w:author="Dan Hahn" w:date="2017-08-28T13:32:00Z">
        <w:r w:rsidR="000E6FC0">
          <w:rPr>
            <w:rFonts w:asciiTheme="minorHAnsi" w:hAnsiTheme="minorHAnsi"/>
            <w:color w:val="auto"/>
          </w:rPr>
          <w:t xml:space="preserve">extent to which any background lipid contaminants may be present in our extraction method. </w:t>
        </w:r>
      </w:ins>
      <w:del w:id="47"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w:t>
      </w:r>
      <w:r w:rsidR="00871BC3" w:rsidRPr="00B25226">
        <w:rPr>
          <w:rFonts w:asciiTheme="minorHAnsi" w:hAnsiTheme="minorHAnsi"/>
          <w:color w:val="auto"/>
        </w:rPr>
        <w:lastRenderedPageBreak/>
        <w:t xml:space="preserve">efficiency of the esterification will be determined using </w:t>
      </w:r>
      <w:commentRangeStart w:id="48"/>
      <w:r w:rsidR="00871BC3" w:rsidRPr="00B25226">
        <w:rPr>
          <w:rFonts w:asciiTheme="minorHAnsi" w:hAnsiTheme="minorHAnsi"/>
          <w:color w:val="auto"/>
        </w:rPr>
        <w:t>triheptadecanoic acid, a spike-in standard obtained from Sigma Millipore</w:t>
      </w:r>
      <w:commentRangeEnd w:id="48"/>
      <w:r w:rsidR="000E6FC0">
        <w:rPr>
          <w:rStyle w:val="CommentReference"/>
        </w:rPr>
        <w:commentReference w:id="48"/>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m</w:t>
      </w:r>
      <w:r w:rsidRPr="00B25226">
        <w:rPr>
          <w:rFonts w:asciiTheme="minorHAnsi" w:hAnsiTheme="minorHAnsi"/>
          <w:color w:val="auto"/>
        </w:rPr>
        <w:t>ethan</w:t>
      </w:r>
      <w:r w:rsidR="006D1A7B" w:rsidRPr="00B25226">
        <w:rPr>
          <w:rFonts w:asciiTheme="minorHAnsi" w:hAnsiTheme="minorHAnsi"/>
          <w:color w:val="auto"/>
        </w:rPr>
        <w:t>olic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49" w:author="Dan Hahn" w:date="2017-08-28T13:33:00Z">
        <w:r w:rsidR="000E6FC0">
          <w:rPr>
            <w:rFonts w:asciiTheme="minorHAnsi" w:hAnsiTheme="minorHAnsi"/>
            <w:color w:val="auto"/>
          </w:rPr>
          <w:t>, then</w:t>
        </w:r>
      </w:ins>
      <w:del w:id="50"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51"/>
      <w:del w:id="52" w:author="Dan Hahn" w:date="2017-08-28T13:34:00Z">
        <w:r w:rsidR="006D1A7B" w:rsidRPr="00B25226" w:rsidDel="000E6FC0">
          <w:rPr>
            <w:rFonts w:asciiTheme="minorHAnsi" w:hAnsiTheme="minorHAnsi"/>
            <w:color w:val="auto"/>
          </w:rPr>
          <w:delText xml:space="preserve">is </w:delText>
        </w:r>
      </w:del>
      <w:ins w:id="53"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51"/>
        <w:r w:rsidR="000E6FC0">
          <w:rPr>
            <w:rStyle w:val="CommentReference"/>
          </w:rPr>
          <w:commentReference w:id="51"/>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54"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55" w:author="Dan Hahn" w:date="2017-08-28T13:35:00Z">
        <w:r w:rsidR="001A7151">
          <w:rPr>
            <w:rFonts w:asciiTheme="minorHAnsi" w:hAnsiTheme="minorHAnsi"/>
            <w:color w:val="auto"/>
          </w:rPr>
          <w:t>i</w:t>
        </w:r>
      </w:ins>
      <w:del w:id="56"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57"/>
      <w:r w:rsidRPr="00B25226">
        <w:rPr>
          <w:rFonts w:asciiTheme="minorHAnsi" w:hAnsiTheme="minorHAnsi"/>
          <w:b/>
          <w:color w:val="auto"/>
        </w:rPr>
        <w:t>Data Analysis</w:t>
      </w:r>
      <w:commentRangeEnd w:id="57"/>
      <w:r w:rsidR="009D05AB" w:rsidRPr="00B25226">
        <w:rPr>
          <w:rStyle w:val="CommentReference"/>
          <w:color w:val="auto"/>
        </w:rPr>
        <w:commentReference w:id="57"/>
      </w:r>
      <w:r w:rsidRPr="00B25226">
        <w:rPr>
          <w:rFonts w:asciiTheme="minorHAnsi" w:hAnsiTheme="minorHAnsi"/>
          <w:b/>
          <w:color w:val="auto"/>
        </w:rPr>
        <w:t xml:space="preserve">: </w:t>
      </w:r>
      <w:commentRangeStart w:id="58"/>
      <w:r w:rsidR="00820F22">
        <w:rPr>
          <w:rFonts w:asciiTheme="minorHAnsi" w:hAnsiTheme="minorHAnsi"/>
          <w:color w:val="auto"/>
        </w:rPr>
        <w:t xml:space="preserve">Storage protein </w:t>
      </w:r>
      <w:commentRangeEnd w:id="58"/>
      <w:r w:rsidR="00926E5A">
        <w:rPr>
          <w:rStyle w:val="CommentReference"/>
        </w:rPr>
        <w:commentReference w:id="58"/>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w:t>
      </w:r>
      <w:r w:rsidR="00F53772" w:rsidRPr="00B25226">
        <w:rPr>
          <w:rFonts w:asciiTheme="minorHAnsi" w:hAnsiTheme="minorHAnsi"/>
          <w:color w:val="auto"/>
        </w:rPr>
        <w:lastRenderedPageBreak/>
        <w:t xml:space="preserve">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59"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60"/>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60"/>
      <w:r w:rsidR="00926E5A">
        <w:rPr>
          <w:rStyle w:val="CommentReference"/>
        </w:rPr>
        <w:commentReference w:id="60"/>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1D779EFD" w14:textId="570A0747" w:rsidR="006A07A2" w:rsidRPr="006A07A2" w:rsidRDefault="00C83A27" w:rsidP="006A07A2">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6A07A2" w:rsidRPr="006A07A2">
        <w:rPr>
          <w:rFonts w:eastAsia="Times New Roman" w:cs="Times New Roman"/>
          <w:b/>
          <w:bCs/>
          <w:noProof/>
          <w:sz w:val="22"/>
        </w:rPr>
        <w:t>Agrawal, A. A.</w:t>
      </w:r>
      <w:r w:rsidR="006A07A2" w:rsidRPr="006A07A2">
        <w:rPr>
          <w:rFonts w:eastAsia="Times New Roman" w:cs="Times New Roman"/>
          <w:noProof/>
          <w:sz w:val="22"/>
        </w:rPr>
        <w:t xml:space="preserve"> </w:t>
      </w:r>
      <w:r w:rsidR="006A07A2" w:rsidRPr="006A07A2">
        <w:rPr>
          <w:rFonts w:eastAsia="Times New Roman" w:cs="Times New Roman"/>
          <w:b/>
          <w:bCs/>
          <w:noProof/>
          <w:sz w:val="22"/>
        </w:rPr>
        <w:t>2001</w:t>
      </w:r>
      <w:r w:rsidR="006A07A2" w:rsidRPr="006A07A2">
        <w:rPr>
          <w:rFonts w:eastAsia="Times New Roman" w:cs="Times New Roman"/>
          <w:noProof/>
          <w:sz w:val="22"/>
        </w:rPr>
        <w:t>. Phenotypic Plasticity in the Interactions and Evolution of Species. Science (80-. ). 294: 321–326.</w:t>
      </w:r>
    </w:p>
    <w:p w14:paraId="111B1C0A"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Bale, J. S., and S. A. L. Hayward</w:t>
      </w:r>
      <w:r w:rsidRPr="006A07A2">
        <w:rPr>
          <w:rFonts w:eastAsia="Times New Roman" w:cs="Times New Roman"/>
          <w:noProof/>
          <w:sz w:val="22"/>
        </w:rPr>
        <w:t xml:space="preserve">. </w:t>
      </w:r>
      <w:r w:rsidRPr="006A07A2">
        <w:rPr>
          <w:rFonts w:eastAsia="Times New Roman" w:cs="Times New Roman"/>
          <w:b/>
          <w:bCs/>
          <w:noProof/>
          <w:sz w:val="22"/>
        </w:rPr>
        <w:t>2010</w:t>
      </w:r>
      <w:r w:rsidRPr="006A07A2">
        <w:rPr>
          <w:rFonts w:eastAsia="Times New Roman" w:cs="Times New Roman"/>
          <w:noProof/>
          <w:sz w:val="22"/>
        </w:rPr>
        <w:t>. Insect overwintering in a changing climate. J. Exp. Biol. 213: 980–994.</w:t>
      </w:r>
    </w:p>
    <w:p w14:paraId="580F7416"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6A07A2">
        <w:rPr>
          <w:rFonts w:eastAsia="Times New Roman" w:cs="Times New Roman"/>
          <w:noProof/>
          <w:sz w:val="22"/>
        </w:rPr>
        <w:t xml:space="preserve">. </w:t>
      </w:r>
      <w:r w:rsidRPr="006A07A2">
        <w:rPr>
          <w:rFonts w:eastAsia="Times New Roman" w:cs="Times New Roman"/>
          <w:b/>
          <w:bCs/>
          <w:noProof/>
          <w:sz w:val="22"/>
        </w:rPr>
        <w:t>2002</w:t>
      </w:r>
      <w:r w:rsidRPr="006A07A2">
        <w:rPr>
          <w:rFonts w:eastAsia="Times New Roman" w:cs="Times New Roman"/>
          <w:noProof/>
          <w:sz w:val="22"/>
        </w:rPr>
        <w:t>. Herbivory in global climate change research: Direct effects of rising temperature on insect herbivores. Glob. Chang. Biol. 8: 1–16.</w:t>
      </w:r>
    </w:p>
    <w:p w14:paraId="63E562A1"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Bradshaw, W. E., and C. M. Holzapfel</w:t>
      </w:r>
      <w:r w:rsidRPr="006A07A2">
        <w:rPr>
          <w:rFonts w:eastAsia="Times New Roman" w:cs="Times New Roman"/>
          <w:noProof/>
          <w:sz w:val="22"/>
        </w:rPr>
        <w:t xml:space="preserve">. </w:t>
      </w:r>
      <w:r w:rsidRPr="006A07A2">
        <w:rPr>
          <w:rFonts w:eastAsia="Times New Roman" w:cs="Times New Roman"/>
          <w:b/>
          <w:bCs/>
          <w:noProof/>
          <w:sz w:val="22"/>
        </w:rPr>
        <w:t>2001</w:t>
      </w:r>
      <w:r w:rsidRPr="006A07A2">
        <w:rPr>
          <w:rFonts w:eastAsia="Times New Roman" w:cs="Times New Roman"/>
          <w:noProof/>
          <w:sz w:val="22"/>
        </w:rPr>
        <w:t>. Genetic shift in photoperiodic response correlated with global warming. Proc. Natl. Acad. Sci. 98: 14509–14511.</w:t>
      </w:r>
    </w:p>
    <w:p w14:paraId="7205B73E"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Bradshaw, W., and C. Holzapfel</w:t>
      </w:r>
      <w:r w:rsidRPr="006A07A2">
        <w:rPr>
          <w:rFonts w:eastAsia="Times New Roman" w:cs="Times New Roman"/>
          <w:noProof/>
          <w:sz w:val="22"/>
        </w:rPr>
        <w:t xml:space="preserve">. </w:t>
      </w:r>
      <w:r w:rsidRPr="006A07A2">
        <w:rPr>
          <w:rFonts w:eastAsia="Times New Roman" w:cs="Times New Roman"/>
          <w:b/>
          <w:bCs/>
          <w:noProof/>
          <w:sz w:val="22"/>
        </w:rPr>
        <w:t>2006</w:t>
      </w:r>
      <w:r w:rsidRPr="006A07A2">
        <w:rPr>
          <w:rFonts w:eastAsia="Times New Roman" w:cs="Times New Roman"/>
          <w:noProof/>
          <w:sz w:val="22"/>
        </w:rPr>
        <w:t>. Evolutionary Response to Rapid Climate Change. Science (80-. ). 312: 1477–1478.</w:t>
      </w:r>
    </w:p>
    <w:p w14:paraId="6053AFEC"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Breed, G. A., S. Stichter, and E. E. Crone</w:t>
      </w:r>
      <w:r w:rsidRPr="006A07A2">
        <w:rPr>
          <w:rFonts w:eastAsia="Times New Roman" w:cs="Times New Roman"/>
          <w:noProof/>
          <w:sz w:val="22"/>
        </w:rPr>
        <w:t xml:space="preserve">. </w:t>
      </w:r>
      <w:r w:rsidRPr="006A07A2">
        <w:rPr>
          <w:rFonts w:eastAsia="Times New Roman" w:cs="Times New Roman"/>
          <w:b/>
          <w:bCs/>
          <w:noProof/>
          <w:sz w:val="22"/>
        </w:rPr>
        <w:t>2012</w:t>
      </w:r>
      <w:r w:rsidRPr="006A07A2">
        <w:rPr>
          <w:rFonts w:eastAsia="Times New Roman" w:cs="Times New Roman"/>
          <w:noProof/>
          <w:sz w:val="22"/>
        </w:rPr>
        <w:t>. Climate-driven changes in northeastern US butterfly communities. Nat. Clim. Chang. 3: 142–145.</w:t>
      </w:r>
    </w:p>
    <w:p w14:paraId="0590C7E1"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Burmester, T.</w:t>
      </w:r>
      <w:r w:rsidRPr="006A07A2">
        <w:rPr>
          <w:rFonts w:eastAsia="Times New Roman" w:cs="Times New Roman"/>
          <w:noProof/>
          <w:sz w:val="22"/>
        </w:rPr>
        <w:t xml:space="preserve"> </w:t>
      </w:r>
      <w:r w:rsidRPr="006A07A2">
        <w:rPr>
          <w:rFonts w:eastAsia="Times New Roman" w:cs="Times New Roman"/>
          <w:b/>
          <w:bCs/>
          <w:noProof/>
          <w:sz w:val="22"/>
        </w:rPr>
        <w:t>1999</w:t>
      </w:r>
      <w:r w:rsidRPr="006A07A2">
        <w:rPr>
          <w:rFonts w:eastAsia="Times New Roman" w:cs="Times New Roman"/>
          <w:noProof/>
          <w:sz w:val="22"/>
        </w:rPr>
        <w:t>. Evolution and function of the insect hexamerins*. Eur. J. Entomol. 96: 213–225.</w:t>
      </w:r>
    </w:p>
    <w:p w14:paraId="1E50BFBB"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Chown, S. L., and J. S. Terblanche</w:t>
      </w:r>
      <w:r w:rsidRPr="006A07A2">
        <w:rPr>
          <w:rFonts w:eastAsia="Times New Roman" w:cs="Times New Roman"/>
          <w:noProof/>
          <w:sz w:val="22"/>
        </w:rPr>
        <w:t xml:space="preserve">. </w:t>
      </w:r>
      <w:r w:rsidRPr="006A07A2">
        <w:rPr>
          <w:rFonts w:eastAsia="Times New Roman" w:cs="Times New Roman"/>
          <w:b/>
          <w:bCs/>
          <w:noProof/>
          <w:sz w:val="22"/>
        </w:rPr>
        <w:t>2006</w:t>
      </w:r>
      <w:r w:rsidRPr="006A07A2">
        <w:rPr>
          <w:rFonts w:eastAsia="Times New Roman" w:cs="Times New Roman"/>
          <w:noProof/>
          <w:sz w:val="22"/>
        </w:rPr>
        <w:t>. Physiological Diversity in Insects: Ecological and Evolutionary Contexts. Adv. In Insect Phys. 33: 50–152.</w:t>
      </w:r>
    </w:p>
    <w:p w14:paraId="1AD83D3B"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Christie, W. W., and W. W. Christie</w:t>
      </w:r>
      <w:r w:rsidRPr="006A07A2">
        <w:rPr>
          <w:rFonts w:eastAsia="Times New Roman" w:cs="Times New Roman"/>
          <w:noProof/>
          <w:sz w:val="22"/>
        </w:rPr>
        <w:t xml:space="preserve">. </w:t>
      </w:r>
      <w:r w:rsidRPr="006A07A2">
        <w:rPr>
          <w:rFonts w:eastAsia="Times New Roman" w:cs="Times New Roman"/>
          <w:b/>
          <w:bCs/>
          <w:noProof/>
          <w:sz w:val="22"/>
        </w:rPr>
        <w:t>1993</w:t>
      </w:r>
      <w:r w:rsidRPr="006A07A2">
        <w:rPr>
          <w:rFonts w:eastAsia="Times New Roman" w:cs="Times New Roman"/>
          <w:noProof/>
          <w:sz w:val="22"/>
        </w:rPr>
        <w:t>. Preparation of ester derivatives of fatty acids for chromatographic analysis. 69–111.</w:t>
      </w:r>
    </w:p>
    <w:p w14:paraId="74B1C12B"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Culliney, T. W.</w:t>
      </w:r>
      <w:r w:rsidRPr="006A07A2">
        <w:rPr>
          <w:rFonts w:eastAsia="Times New Roman" w:cs="Times New Roman"/>
          <w:noProof/>
          <w:sz w:val="22"/>
        </w:rPr>
        <w:t xml:space="preserve"> </w:t>
      </w:r>
      <w:r w:rsidRPr="006A07A2">
        <w:rPr>
          <w:rFonts w:eastAsia="Times New Roman" w:cs="Times New Roman"/>
          <w:b/>
          <w:bCs/>
          <w:noProof/>
          <w:sz w:val="22"/>
        </w:rPr>
        <w:t>2014</w:t>
      </w:r>
      <w:r w:rsidRPr="006A07A2">
        <w:rPr>
          <w:rFonts w:eastAsia="Times New Roman" w:cs="Times New Roman"/>
          <w:noProof/>
          <w:sz w:val="22"/>
        </w:rPr>
        <w:t xml:space="preserve">. Crop Losses to Arthropod Pests, pp. 201–226. </w:t>
      </w:r>
      <w:r w:rsidRPr="006A07A2">
        <w:rPr>
          <w:rFonts w:eastAsia="Times New Roman" w:cs="Times New Roman"/>
          <w:i/>
          <w:iCs/>
          <w:noProof/>
          <w:sz w:val="22"/>
        </w:rPr>
        <w:t>In</w:t>
      </w:r>
      <w:r w:rsidRPr="006A07A2">
        <w:rPr>
          <w:rFonts w:eastAsia="Times New Roman" w:cs="Times New Roman"/>
          <w:noProof/>
          <w:sz w:val="22"/>
        </w:rPr>
        <w:t xml:space="preserve"> Integr. Pest Manag. Vol 3.</w:t>
      </w:r>
    </w:p>
    <w:p w14:paraId="624C8C6D"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lastRenderedPageBreak/>
        <w:t>DeLucia, E. H., C. L. Casteel, P. D. Nabity, and B. F. O’Neill</w:t>
      </w:r>
      <w:r w:rsidRPr="006A07A2">
        <w:rPr>
          <w:rFonts w:eastAsia="Times New Roman" w:cs="Times New Roman"/>
          <w:noProof/>
          <w:sz w:val="22"/>
        </w:rPr>
        <w:t xml:space="preserve">. </w:t>
      </w:r>
      <w:r w:rsidRPr="006A07A2">
        <w:rPr>
          <w:rFonts w:eastAsia="Times New Roman" w:cs="Times New Roman"/>
          <w:b/>
          <w:bCs/>
          <w:noProof/>
          <w:sz w:val="22"/>
        </w:rPr>
        <w:t>2008</w:t>
      </w:r>
      <w:r w:rsidRPr="006A07A2">
        <w:rPr>
          <w:rFonts w:eastAsia="Times New Roman" w:cs="Times New Roman"/>
          <w:noProof/>
          <w:sz w:val="22"/>
        </w:rPr>
        <w:t>. Insects take a bigger bite out of plants in a warmer, higher carbon dioxide world. Proc. Natl. Acad. Sci. 105: 1781–1782.</w:t>
      </w:r>
    </w:p>
    <w:p w14:paraId="2DB40A8A"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Denlinger, D. L.</w:t>
      </w:r>
      <w:r w:rsidRPr="006A07A2">
        <w:rPr>
          <w:rFonts w:eastAsia="Times New Roman" w:cs="Times New Roman"/>
          <w:noProof/>
          <w:sz w:val="22"/>
        </w:rPr>
        <w:t xml:space="preserve"> </w:t>
      </w:r>
      <w:r w:rsidRPr="006A07A2">
        <w:rPr>
          <w:rFonts w:eastAsia="Times New Roman" w:cs="Times New Roman"/>
          <w:b/>
          <w:bCs/>
          <w:noProof/>
          <w:sz w:val="22"/>
        </w:rPr>
        <w:t>2008</w:t>
      </w:r>
      <w:r w:rsidRPr="006A07A2">
        <w:rPr>
          <w:rFonts w:eastAsia="Times New Roman" w:cs="Times New Roman"/>
          <w:noProof/>
          <w:sz w:val="22"/>
        </w:rPr>
        <w:t>. Why study diapause? Entomol. Res. 38: 1–9.</w:t>
      </w:r>
    </w:p>
    <w:p w14:paraId="6F051AE9"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Deutsch, C. A., J. J. Tewksbury, R. B. Huey, K. S. Sheldon, C. K. Ghalambor, D. C. Haak, and P. R. Martin</w:t>
      </w:r>
      <w:r w:rsidRPr="006A07A2">
        <w:rPr>
          <w:rFonts w:eastAsia="Times New Roman" w:cs="Times New Roman"/>
          <w:noProof/>
          <w:sz w:val="22"/>
        </w:rPr>
        <w:t xml:space="preserve">. </w:t>
      </w:r>
      <w:r w:rsidRPr="006A07A2">
        <w:rPr>
          <w:rFonts w:eastAsia="Times New Roman" w:cs="Times New Roman"/>
          <w:b/>
          <w:bCs/>
          <w:noProof/>
          <w:sz w:val="22"/>
        </w:rPr>
        <w:t>2008</w:t>
      </w:r>
      <w:r w:rsidRPr="006A07A2">
        <w:rPr>
          <w:rFonts w:eastAsia="Times New Roman" w:cs="Times New Roman"/>
          <w:noProof/>
          <w:sz w:val="22"/>
        </w:rPr>
        <w:t>. Impacts of climate warming on terrestrial ectotherms across latitude. Proc. Natl. Acad. Sci. U. S. A. 105: 6668–6672.</w:t>
      </w:r>
    </w:p>
    <w:p w14:paraId="31E64120"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Fernandez-Cornejo, J., R. Nehring, C. Osteen, S. Wechsler, A. Martin, and A. Vialou</w:t>
      </w:r>
      <w:r w:rsidRPr="006A07A2">
        <w:rPr>
          <w:rFonts w:eastAsia="Times New Roman" w:cs="Times New Roman"/>
          <w:noProof/>
          <w:sz w:val="22"/>
        </w:rPr>
        <w:t xml:space="preserve">. </w:t>
      </w:r>
      <w:r w:rsidRPr="006A07A2">
        <w:rPr>
          <w:rFonts w:eastAsia="Times New Roman" w:cs="Times New Roman"/>
          <w:b/>
          <w:bCs/>
          <w:noProof/>
          <w:sz w:val="22"/>
        </w:rPr>
        <w:t>2014</w:t>
      </w:r>
      <w:r w:rsidRPr="006A07A2">
        <w:rPr>
          <w:rFonts w:eastAsia="Times New Roman" w:cs="Times New Roman"/>
          <w:noProof/>
          <w:sz w:val="22"/>
        </w:rPr>
        <w:t>. Pesticide Use in U.S. Agriculture: 21 Selected Crops, 1960-2008.</w:t>
      </w:r>
    </w:p>
    <w:p w14:paraId="695D326D"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Folch, J., M. Lees, and G. H. S. Stanley</w:t>
      </w:r>
      <w:r w:rsidRPr="006A07A2">
        <w:rPr>
          <w:rFonts w:eastAsia="Times New Roman" w:cs="Times New Roman"/>
          <w:noProof/>
          <w:sz w:val="22"/>
        </w:rPr>
        <w:t xml:space="preserve">. </w:t>
      </w:r>
      <w:r w:rsidRPr="006A07A2">
        <w:rPr>
          <w:rFonts w:eastAsia="Times New Roman" w:cs="Times New Roman"/>
          <w:b/>
          <w:bCs/>
          <w:noProof/>
          <w:sz w:val="22"/>
        </w:rPr>
        <w:t>1957</w:t>
      </w:r>
      <w:r w:rsidRPr="006A07A2">
        <w:rPr>
          <w:rFonts w:eastAsia="Times New Roman" w:cs="Times New Roman"/>
          <w:noProof/>
          <w:sz w:val="22"/>
        </w:rPr>
        <w:t>. A simple method for the isolation and purification of total lipids from animal tissues. J Biol Chem.</w:t>
      </w:r>
    </w:p>
    <w:p w14:paraId="37647C94"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Gelman, D. B., and D. K. Hayes</w:t>
      </w:r>
      <w:r w:rsidRPr="006A07A2">
        <w:rPr>
          <w:rFonts w:eastAsia="Times New Roman" w:cs="Times New Roman"/>
          <w:noProof/>
          <w:sz w:val="22"/>
        </w:rPr>
        <w:t xml:space="preserve">. </w:t>
      </w:r>
      <w:r w:rsidRPr="006A07A2">
        <w:rPr>
          <w:rFonts w:eastAsia="Times New Roman" w:cs="Times New Roman"/>
          <w:b/>
          <w:bCs/>
          <w:noProof/>
          <w:sz w:val="22"/>
        </w:rPr>
        <w:t>1982</w:t>
      </w:r>
      <w:r w:rsidRPr="006A07A2">
        <w:rPr>
          <w:rFonts w:eastAsia="Times New Roman" w:cs="Times New Roman"/>
          <w:noProof/>
          <w:sz w:val="22"/>
        </w:rPr>
        <w:t>. Methods and Markers for Synchronizing Maturation of Fifth-Stage Larvae and Pupae of the European Corn Borer , Ostrinia nubilalis. Ann. Entomol. Soc. 75: 485–493.</w:t>
      </w:r>
    </w:p>
    <w:p w14:paraId="250C12B5"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Gelman, D. B., and C. W. Woods</w:t>
      </w:r>
      <w:r w:rsidRPr="006A07A2">
        <w:rPr>
          <w:rFonts w:eastAsia="Times New Roman" w:cs="Times New Roman"/>
          <w:noProof/>
          <w:sz w:val="22"/>
        </w:rPr>
        <w:t xml:space="preserve">. </w:t>
      </w:r>
      <w:r w:rsidRPr="006A07A2">
        <w:rPr>
          <w:rFonts w:eastAsia="Times New Roman" w:cs="Times New Roman"/>
          <w:b/>
          <w:bCs/>
          <w:noProof/>
          <w:sz w:val="22"/>
        </w:rPr>
        <w:t>1983</w:t>
      </w:r>
      <w:r w:rsidRPr="006A07A2">
        <w:rPr>
          <w:rFonts w:eastAsia="Times New Roman" w:cs="Times New Roman"/>
          <w:noProof/>
          <w:sz w:val="22"/>
        </w:rPr>
        <w:t>. Haemolymph ecdysteroid titers of diapause-and nondiapause-bound fifth instars and pupae of the european corn borer, Ostrinia nubilalis (HÜBNER). Comp. Biochem. Physiol. 76A: 367–375.</w:t>
      </w:r>
    </w:p>
    <w:p w14:paraId="5B367488"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Goehring, L., and K. S. Oberhauser</w:t>
      </w:r>
      <w:r w:rsidRPr="006A07A2">
        <w:rPr>
          <w:rFonts w:eastAsia="Times New Roman" w:cs="Times New Roman"/>
          <w:noProof/>
          <w:sz w:val="22"/>
        </w:rPr>
        <w:t xml:space="preserve">. </w:t>
      </w:r>
      <w:r w:rsidRPr="006A07A2">
        <w:rPr>
          <w:rFonts w:eastAsia="Times New Roman" w:cs="Times New Roman"/>
          <w:b/>
          <w:bCs/>
          <w:noProof/>
          <w:sz w:val="22"/>
        </w:rPr>
        <w:t>2002</w:t>
      </w:r>
      <w:r w:rsidRPr="006A07A2">
        <w:rPr>
          <w:rFonts w:eastAsia="Times New Roman" w:cs="Times New Roman"/>
          <w:noProof/>
          <w:sz w:val="22"/>
        </w:rPr>
        <w:t xml:space="preserve">. Effects of photoperiod, temperature, and host plant age on induction of reproductive diapause and development time in </w:t>
      </w:r>
      <w:r w:rsidRPr="006A07A2">
        <w:rPr>
          <w:rFonts w:eastAsia="Times New Roman" w:cs="Times New Roman"/>
          <w:i/>
          <w:iCs/>
          <w:noProof/>
          <w:sz w:val="22"/>
        </w:rPr>
        <w:t>Danaus plexippus</w:t>
      </w:r>
      <w:r w:rsidRPr="006A07A2">
        <w:rPr>
          <w:rFonts w:eastAsia="Times New Roman" w:cs="Times New Roman"/>
          <w:noProof/>
          <w:sz w:val="22"/>
        </w:rPr>
        <w:t>. Ecol. Entomol. 27: 674–685.</w:t>
      </w:r>
    </w:p>
    <w:p w14:paraId="532169E2"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Hahn, D. A., and D. L. Denlinger</w:t>
      </w:r>
      <w:r w:rsidRPr="006A07A2">
        <w:rPr>
          <w:rFonts w:eastAsia="Times New Roman" w:cs="Times New Roman"/>
          <w:noProof/>
          <w:sz w:val="22"/>
        </w:rPr>
        <w:t xml:space="preserve">. </w:t>
      </w:r>
      <w:r w:rsidRPr="006A07A2">
        <w:rPr>
          <w:rFonts w:eastAsia="Times New Roman" w:cs="Times New Roman"/>
          <w:b/>
          <w:bCs/>
          <w:noProof/>
          <w:sz w:val="22"/>
        </w:rPr>
        <w:t>2007</w:t>
      </w:r>
      <w:r w:rsidRPr="006A07A2">
        <w:rPr>
          <w:rFonts w:eastAsia="Times New Roman" w:cs="Times New Roman"/>
          <w:noProof/>
          <w:sz w:val="22"/>
        </w:rPr>
        <w:t>. Meeting the energetic demands of insect diapause: Nutrient storage and utilization. J. Insect Physiol. 53: 760–773.</w:t>
      </w:r>
    </w:p>
    <w:p w14:paraId="43E7F332"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Hahn, D. A., and D. L. Denlinger</w:t>
      </w:r>
      <w:r w:rsidRPr="006A07A2">
        <w:rPr>
          <w:rFonts w:eastAsia="Times New Roman" w:cs="Times New Roman"/>
          <w:noProof/>
          <w:sz w:val="22"/>
        </w:rPr>
        <w:t xml:space="preserve">. </w:t>
      </w:r>
      <w:r w:rsidRPr="006A07A2">
        <w:rPr>
          <w:rFonts w:eastAsia="Times New Roman" w:cs="Times New Roman"/>
          <w:b/>
          <w:bCs/>
          <w:noProof/>
          <w:sz w:val="22"/>
        </w:rPr>
        <w:t>2011</w:t>
      </w:r>
      <w:r w:rsidRPr="006A07A2">
        <w:rPr>
          <w:rFonts w:eastAsia="Times New Roman" w:cs="Times New Roman"/>
          <w:noProof/>
          <w:sz w:val="22"/>
        </w:rPr>
        <w:t>. Energetics of Insect Diapause. Annu. Rev. Entomol. 56: 103–121.</w:t>
      </w:r>
    </w:p>
    <w:p w14:paraId="346994D0"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Hoffmann, A. A., C. Sgrò, and M.</w:t>
      </w:r>
      <w:r w:rsidRPr="006A07A2">
        <w:rPr>
          <w:rFonts w:eastAsia="Times New Roman" w:cs="Times New Roman"/>
          <w:noProof/>
          <w:sz w:val="22"/>
        </w:rPr>
        <w:t xml:space="preserve"> </w:t>
      </w:r>
      <w:r w:rsidRPr="006A07A2">
        <w:rPr>
          <w:rFonts w:eastAsia="Times New Roman" w:cs="Times New Roman"/>
          <w:b/>
          <w:bCs/>
          <w:noProof/>
          <w:sz w:val="22"/>
        </w:rPr>
        <w:t>2011</w:t>
      </w:r>
      <w:r w:rsidRPr="006A07A2">
        <w:rPr>
          <w:rFonts w:eastAsia="Times New Roman" w:cs="Times New Roman"/>
          <w:noProof/>
          <w:sz w:val="22"/>
        </w:rPr>
        <w:t>. Climate change and evolutionary adaptation. Nature. 470: 479–485.</w:t>
      </w:r>
    </w:p>
    <w:p w14:paraId="517ECC9F"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Hoffmann, A. A., J. Shirriffs, and M. Scott</w:t>
      </w:r>
      <w:r w:rsidRPr="006A07A2">
        <w:rPr>
          <w:rFonts w:eastAsia="Times New Roman" w:cs="Times New Roman"/>
          <w:noProof/>
          <w:sz w:val="22"/>
        </w:rPr>
        <w:t xml:space="preserve">. </w:t>
      </w:r>
      <w:r w:rsidRPr="006A07A2">
        <w:rPr>
          <w:rFonts w:eastAsia="Times New Roman" w:cs="Times New Roman"/>
          <w:b/>
          <w:bCs/>
          <w:noProof/>
          <w:sz w:val="22"/>
        </w:rPr>
        <w:t>2005</w:t>
      </w:r>
      <w:r w:rsidRPr="006A07A2">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087CE088"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Huey, R. B., M. R. Kearney, A. Krockenberger, J. a M. Holtum, M. Jess, and S. E. Williams</w:t>
      </w:r>
      <w:r w:rsidRPr="006A07A2">
        <w:rPr>
          <w:rFonts w:eastAsia="Times New Roman" w:cs="Times New Roman"/>
          <w:noProof/>
          <w:sz w:val="22"/>
        </w:rPr>
        <w:t xml:space="preserve">. </w:t>
      </w:r>
      <w:r w:rsidRPr="006A07A2">
        <w:rPr>
          <w:rFonts w:eastAsia="Times New Roman" w:cs="Times New Roman"/>
          <w:b/>
          <w:bCs/>
          <w:noProof/>
          <w:sz w:val="22"/>
        </w:rPr>
        <w:t>2012</w:t>
      </w:r>
      <w:r w:rsidRPr="006A07A2">
        <w:rPr>
          <w:rFonts w:eastAsia="Times New Roman" w:cs="Times New Roman"/>
          <w:noProof/>
          <w:sz w:val="22"/>
        </w:rPr>
        <w:t>. Predicting organismal vulnerability to climate warming: roles of behaviour, physiology and adaptation. Philos. Trans. R. Soc. Lond. B. Biol. Sci. 367: 1665–79.</w:t>
      </w:r>
    </w:p>
    <w:p w14:paraId="39BE830B"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Huey, R. B., and R. D. Stevenson</w:t>
      </w:r>
      <w:r w:rsidRPr="006A07A2">
        <w:rPr>
          <w:rFonts w:eastAsia="Times New Roman" w:cs="Times New Roman"/>
          <w:noProof/>
          <w:sz w:val="22"/>
        </w:rPr>
        <w:t xml:space="preserve">. </w:t>
      </w:r>
      <w:r w:rsidRPr="006A07A2">
        <w:rPr>
          <w:rFonts w:eastAsia="Times New Roman" w:cs="Times New Roman"/>
          <w:b/>
          <w:bCs/>
          <w:noProof/>
          <w:sz w:val="22"/>
        </w:rPr>
        <w:t>1979</w:t>
      </w:r>
      <w:r w:rsidRPr="006A07A2">
        <w:rPr>
          <w:rFonts w:eastAsia="Times New Roman" w:cs="Times New Roman"/>
          <w:noProof/>
          <w:sz w:val="22"/>
        </w:rPr>
        <w:t>. Intergrating thermal physiology and ecology of ecotherms: a discussion of approaches. Am. Zool. 19: 357–366.</w:t>
      </w:r>
    </w:p>
    <w:p w14:paraId="5CB61B54"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Hughes, L.</w:t>
      </w:r>
      <w:r w:rsidRPr="006A07A2">
        <w:rPr>
          <w:rFonts w:eastAsia="Times New Roman" w:cs="Times New Roman"/>
          <w:noProof/>
          <w:sz w:val="22"/>
        </w:rPr>
        <w:t xml:space="preserve"> </w:t>
      </w:r>
      <w:r w:rsidRPr="006A07A2">
        <w:rPr>
          <w:rFonts w:eastAsia="Times New Roman" w:cs="Times New Roman"/>
          <w:b/>
          <w:bCs/>
          <w:noProof/>
          <w:sz w:val="22"/>
        </w:rPr>
        <w:t>2000</w:t>
      </w:r>
      <w:r w:rsidRPr="006A07A2">
        <w:rPr>
          <w:rFonts w:eastAsia="Times New Roman" w:cs="Times New Roman"/>
          <w:noProof/>
          <w:sz w:val="22"/>
        </w:rPr>
        <w:t>. Biological consequences of global warming: is the signal already apparent? Trends Ecol. Evol. 15: 56–61.</w:t>
      </w:r>
    </w:p>
    <w:p w14:paraId="514359A7"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Hut, R. A., S. Paolucci, R. Dor, C. P. Kyriacou, and S. Daan</w:t>
      </w:r>
      <w:r w:rsidRPr="006A07A2">
        <w:rPr>
          <w:rFonts w:eastAsia="Times New Roman" w:cs="Times New Roman"/>
          <w:noProof/>
          <w:sz w:val="22"/>
        </w:rPr>
        <w:t xml:space="preserve">. </w:t>
      </w:r>
      <w:r w:rsidRPr="006A07A2">
        <w:rPr>
          <w:rFonts w:eastAsia="Times New Roman" w:cs="Times New Roman"/>
          <w:b/>
          <w:bCs/>
          <w:noProof/>
          <w:sz w:val="22"/>
        </w:rPr>
        <w:t>2013</w:t>
      </w:r>
      <w:r w:rsidRPr="006A07A2">
        <w:rPr>
          <w:rFonts w:eastAsia="Times New Roman" w:cs="Times New Roman"/>
          <w:noProof/>
          <w:sz w:val="22"/>
        </w:rPr>
        <w:t>. Latitudinal clines: an evolutionary view on biological rhythms. Proc. Biol. Sci. 280: 20130433.</w:t>
      </w:r>
    </w:p>
    <w:p w14:paraId="1FD34A57"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Koštál, V.</w:t>
      </w:r>
      <w:r w:rsidRPr="006A07A2">
        <w:rPr>
          <w:rFonts w:eastAsia="Times New Roman" w:cs="Times New Roman"/>
          <w:noProof/>
          <w:sz w:val="22"/>
        </w:rPr>
        <w:t xml:space="preserve"> </w:t>
      </w:r>
      <w:r w:rsidRPr="006A07A2">
        <w:rPr>
          <w:rFonts w:eastAsia="Times New Roman" w:cs="Times New Roman"/>
          <w:b/>
          <w:bCs/>
          <w:noProof/>
          <w:sz w:val="22"/>
        </w:rPr>
        <w:t>2006</w:t>
      </w:r>
      <w:r w:rsidRPr="006A07A2">
        <w:rPr>
          <w:rFonts w:eastAsia="Times New Roman" w:cs="Times New Roman"/>
          <w:noProof/>
          <w:sz w:val="22"/>
        </w:rPr>
        <w:t>. Eco-physiological phases of insect diapause. J. Insect Physiol. 52: 113–127.</w:t>
      </w:r>
    </w:p>
    <w:p w14:paraId="07D7A9F3"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Lassance, J. M., A. T. Groot, M. A. Lienard, B. Antony, C. Borgwardt, F. Andersson, E. Hedenstrom, D. G. Heckel, and C. Lofstedt</w:t>
      </w:r>
      <w:r w:rsidRPr="006A07A2">
        <w:rPr>
          <w:rFonts w:eastAsia="Times New Roman" w:cs="Times New Roman"/>
          <w:noProof/>
          <w:sz w:val="22"/>
        </w:rPr>
        <w:t xml:space="preserve">. </w:t>
      </w:r>
      <w:r w:rsidRPr="006A07A2">
        <w:rPr>
          <w:rFonts w:eastAsia="Times New Roman" w:cs="Times New Roman"/>
          <w:b/>
          <w:bCs/>
          <w:noProof/>
          <w:sz w:val="22"/>
        </w:rPr>
        <w:t>2010</w:t>
      </w:r>
      <w:r w:rsidRPr="006A07A2">
        <w:rPr>
          <w:rFonts w:eastAsia="Times New Roman" w:cs="Times New Roman"/>
          <w:noProof/>
          <w:sz w:val="22"/>
        </w:rPr>
        <w:t>. Allelic variation in a fatty-acyl reductase gene causes divergence in moth sex pheromones. Nature. 466: 486–491.</w:t>
      </w:r>
    </w:p>
    <w:p w14:paraId="779F878C"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lastRenderedPageBreak/>
        <w:t>Lee, C. E. E.</w:t>
      </w:r>
      <w:r w:rsidRPr="006A07A2">
        <w:rPr>
          <w:rFonts w:eastAsia="Times New Roman" w:cs="Times New Roman"/>
          <w:noProof/>
          <w:sz w:val="22"/>
        </w:rPr>
        <w:t xml:space="preserve"> </w:t>
      </w:r>
      <w:r w:rsidRPr="006A07A2">
        <w:rPr>
          <w:rFonts w:eastAsia="Times New Roman" w:cs="Times New Roman"/>
          <w:b/>
          <w:bCs/>
          <w:noProof/>
          <w:sz w:val="22"/>
        </w:rPr>
        <w:t>2002</w:t>
      </w:r>
      <w:r w:rsidRPr="006A07A2">
        <w:rPr>
          <w:rFonts w:eastAsia="Times New Roman" w:cs="Times New Roman"/>
          <w:noProof/>
          <w:sz w:val="22"/>
        </w:rPr>
        <w:t>. Evolutionary genetics of invasive species. Trends Ecol. Evol. 17: 386–391.</w:t>
      </w:r>
    </w:p>
    <w:p w14:paraId="3E1FEF82"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Liu, K.-S.</w:t>
      </w:r>
      <w:r w:rsidRPr="006A07A2">
        <w:rPr>
          <w:rFonts w:eastAsia="Times New Roman" w:cs="Times New Roman"/>
          <w:noProof/>
          <w:sz w:val="22"/>
        </w:rPr>
        <w:t xml:space="preserve"> </w:t>
      </w:r>
      <w:r w:rsidRPr="006A07A2">
        <w:rPr>
          <w:rFonts w:eastAsia="Times New Roman" w:cs="Times New Roman"/>
          <w:b/>
          <w:bCs/>
          <w:noProof/>
          <w:sz w:val="22"/>
        </w:rPr>
        <w:t>1994</w:t>
      </w:r>
      <w:r w:rsidRPr="006A07A2">
        <w:rPr>
          <w:rFonts w:eastAsia="Times New Roman" w:cs="Times New Roman"/>
          <w:noProof/>
          <w:sz w:val="22"/>
        </w:rPr>
        <w:t>. Preparation of fatty acid methyl esters for Gas-Chromatographic analysis of lipids in biologcal materials. J. Am. Oil Chem. Soc. 71: 1179–1187.</w:t>
      </w:r>
    </w:p>
    <w:p w14:paraId="6A342C8F"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Melorose, J., R. Perroy, and S. Careas</w:t>
      </w:r>
      <w:r w:rsidRPr="006A07A2">
        <w:rPr>
          <w:rFonts w:eastAsia="Times New Roman" w:cs="Times New Roman"/>
          <w:noProof/>
          <w:sz w:val="22"/>
        </w:rPr>
        <w:t xml:space="preserve">. </w:t>
      </w:r>
      <w:r w:rsidRPr="006A07A2">
        <w:rPr>
          <w:rFonts w:eastAsia="Times New Roman" w:cs="Times New Roman"/>
          <w:b/>
          <w:bCs/>
          <w:noProof/>
          <w:sz w:val="22"/>
        </w:rPr>
        <w:t>2015</w:t>
      </w:r>
      <w:r w:rsidRPr="006A07A2">
        <w:rPr>
          <w:rFonts w:eastAsia="Times New Roman" w:cs="Times New Roman"/>
          <w:noProof/>
          <w:sz w:val="22"/>
        </w:rPr>
        <w:t>. World Population Prospects: The 2015 Revision, Key Findings and Advance Tables. Working Paper No. ESA/P/WP.241., United Nations, Dep. Econ. Soc. Aff. Popul. Div.</w:t>
      </w:r>
    </w:p>
    <w:p w14:paraId="6E9E5E16"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NOAA National Centers for Environmental Information</w:t>
      </w:r>
      <w:r w:rsidRPr="006A07A2">
        <w:rPr>
          <w:rFonts w:eastAsia="Times New Roman" w:cs="Times New Roman"/>
          <w:noProof/>
          <w:sz w:val="22"/>
        </w:rPr>
        <w:t xml:space="preserve">. </w:t>
      </w:r>
      <w:r w:rsidRPr="006A07A2">
        <w:rPr>
          <w:rFonts w:eastAsia="Times New Roman" w:cs="Times New Roman"/>
          <w:b/>
          <w:bCs/>
          <w:noProof/>
          <w:sz w:val="22"/>
        </w:rPr>
        <w:t>2017</w:t>
      </w:r>
      <w:r w:rsidRPr="006A07A2">
        <w:rPr>
          <w:rFonts w:eastAsia="Times New Roman" w:cs="Times New Roman"/>
          <w:noProof/>
          <w:sz w:val="22"/>
        </w:rPr>
        <w:t>. State of the Climate: Global Climate Report for Annual 2016. (https://www.ncdc.noaa.gov/sotc/national/201613).</w:t>
      </w:r>
    </w:p>
    <w:p w14:paraId="4C8C60A9"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Parmesan, C., N. Ryrholm, C. Stefanescu, J. K. Hill, C. D. Thomas, H. Descimon, B. Huntley, L. Kaila, J. Kullberg, T. Tammaru, W. J. Tennent, J. a Thomas, and M. Warren</w:t>
      </w:r>
      <w:r w:rsidRPr="006A07A2">
        <w:rPr>
          <w:rFonts w:eastAsia="Times New Roman" w:cs="Times New Roman"/>
          <w:noProof/>
          <w:sz w:val="22"/>
        </w:rPr>
        <w:t xml:space="preserve">. </w:t>
      </w:r>
      <w:r w:rsidRPr="006A07A2">
        <w:rPr>
          <w:rFonts w:eastAsia="Times New Roman" w:cs="Times New Roman"/>
          <w:b/>
          <w:bCs/>
          <w:noProof/>
          <w:sz w:val="22"/>
        </w:rPr>
        <w:t>1999</w:t>
      </w:r>
      <w:r w:rsidRPr="006A07A2">
        <w:rPr>
          <w:rFonts w:eastAsia="Times New Roman" w:cs="Times New Roman"/>
          <w:noProof/>
          <w:sz w:val="22"/>
        </w:rPr>
        <w:t>. Poleward shifts in geographical ranges of butterfly species associated with regional warming. Nature. 399: 579–583.</w:t>
      </w:r>
    </w:p>
    <w:p w14:paraId="4065182C"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Pick, C., M. Schneuer, and T. Burmester</w:t>
      </w:r>
      <w:r w:rsidRPr="006A07A2">
        <w:rPr>
          <w:rFonts w:eastAsia="Times New Roman" w:cs="Times New Roman"/>
          <w:noProof/>
          <w:sz w:val="22"/>
        </w:rPr>
        <w:t xml:space="preserve">. </w:t>
      </w:r>
      <w:r w:rsidRPr="006A07A2">
        <w:rPr>
          <w:rFonts w:eastAsia="Times New Roman" w:cs="Times New Roman"/>
          <w:b/>
          <w:bCs/>
          <w:noProof/>
          <w:sz w:val="22"/>
        </w:rPr>
        <w:t>2009</w:t>
      </w:r>
      <w:r w:rsidRPr="006A07A2">
        <w:rPr>
          <w:rFonts w:eastAsia="Times New Roman" w:cs="Times New Roman"/>
          <w:noProof/>
          <w:sz w:val="22"/>
        </w:rPr>
        <w:t>. The occurrence of hemocyanin in Hexapoda. FEBS J. 276: 1930–1941.</w:t>
      </w:r>
    </w:p>
    <w:p w14:paraId="015D3597"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Pimentel, D.</w:t>
      </w:r>
      <w:r w:rsidRPr="006A07A2">
        <w:rPr>
          <w:rFonts w:eastAsia="Times New Roman" w:cs="Times New Roman"/>
          <w:noProof/>
          <w:sz w:val="22"/>
        </w:rPr>
        <w:t xml:space="preserve"> </w:t>
      </w:r>
      <w:r w:rsidRPr="006A07A2">
        <w:rPr>
          <w:rFonts w:eastAsia="Times New Roman" w:cs="Times New Roman"/>
          <w:b/>
          <w:bCs/>
          <w:noProof/>
          <w:sz w:val="22"/>
        </w:rPr>
        <w:t>2005</w:t>
      </w:r>
      <w:r w:rsidRPr="006A07A2">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6FDDA104"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Pimentel, D., and M. Burgess</w:t>
      </w:r>
      <w:r w:rsidRPr="006A07A2">
        <w:rPr>
          <w:rFonts w:eastAsia="Times New Roman" w:cs="Times New Roman"/>
          <w:noProof/>
          <w:sz w:val="22"/>
        </w:rPr>
        <w:t xml:space="preserve">. </w:t>
      </w:r>
      <w:r w:rsidRPr="006A07A2">
        <w:rPr>
          <w:rFonts w:eastAsia="Times New Roman" w:cs="Times New Roman"/>
          <w:b/>
          <w:bCs/>
          <w:noProof/>
          <w:sz w:val="22"/>
        </w:rPr>
        <w:t>2005</w:t>
      </w:r>
      <w:r w:rsidRPr="006A07A2">
        <w:rPr>
          <w:rFonts w:eastAsia="Times New Roman" w:cs="Times New Roman"/>
          <w:noProof/>
          <w:sz w:val="22"/>
        </w:rPr>
        <w:t>. Environmental and economic costs of the application of pesticides primarily in the United States. Integr. Pest Manag. 3: 47–71.</w:t>
      </w:r>
    </w:p>
    <w:p w14:paraId="24771B61"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Scriber, J. M.</w:t>
      </w:r>
      <w:r w:rsidRPr="006A07A2">
        <w:rPr>
          <w:rFonts w:eastAsia="Times New Roman" w:cs="Times New Roman"/>
          <w:noProof/>
          <w:sz w:val="22"/>
        </w:rPr>
        <w:t xml:space="preserve"> </w:t>
      </w:r>
      <w:r w:rsidRPr="006A07A2">
        <w:rPr>
          <w:rFonts w:eastAsia="Times New Roman" w:cs="Times New Roman"/>
          <w:b/>
          <w:bCs/>
          <w:noProof/>
          <w:sz w:val="22"/>
        </w:rPr>
        <w:t>2014</w:t>
      </w:r>
      <w:r w:rsidRPr="006A07A2">
        <w:rPr>
          <w:rFonts w:eastAsia="Times New Roman" w:cs="Times New Roman"/>
          <w:noProof/>
          <w:sz w:val="22"/>
        </w:rPr>
        <w:t>. Climate-driven reshuffling of species and genes: Potential conservation roles for species translocations and recombinant hybrid genotypes, Insects.</w:t>
      </w:r>
    </w:p>
    <w:p w14:paraId="08622019"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Sinclair, B. J.</w:t>
      </w:r>
      <w:r w:rsidRPr="006A07A2">
        <w:rPr>
          <w:rFonts w:eastAsia="Times New Roman" w:cs="Times New Roman"/>
          <w:noProof/>
          <w:sz w:val="22"/>
        </w:rPr>
        <w:t xml:space="preserve"> </w:t>
      </w:r>
      <w:r w:rsidRPr="006A07A2">
        <w:rPr>
          <w:rFonts w:eastAsia="Times New Roman" w:cs="Times New Roman"/>
          <w:b/>
          <w:bCs/>
          <w:noProof/>
          <w:sz w:val="22"/>
        </w:rPr>
        <w:t>2015</w:t>
      </w:r>
      <w:r w:rsidRPr="006A07A2">
        <w:rPr>
          <w:rFonts w:eastAsia="Times New Roman" w:cs="Times New Roman"/>
          <w:noProof/>
          <w:sz w:val="22"/>
        </w:rPr>
        <w:t>. Linking energetics and overwintering in temperate insects. J. Therm. Biol. 54: 5–11.</w:t>
      </w:r>
    </w:p>
    <w:p w14:paraId="377619FA"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Sinclair, B. J., K. E. Marshall, M. A. Sewell, D. L. Levesque, C. S. Willett, S. Slotsbo, Y. Dong, C. D. G. Harley, D. J. Marshall, B. S. Helmuth, and R. B. Huey</w:t>
      </w:r>
      <w:r w:rsidRPr="006A07A2">
        <w:rPr>
          <w:rFonts w:eastAsia="Times New Roman" w:cs="Times New Roman"/>
          <w:noProof/>
          <w:sz w:val="22"/>
        </w:rPr>
        <w:t xml:space="preserve">. </w:t>
      </w:r>
      <w:r w:rsidRPr="006A07A2">
        <w:rPr>
          <w:rFonts w:eastAsia="Times New Roman" w:cs="Times New Roman"/>
          <w:b/>
          <w:bCs/>
          <w:noProof/>
          <w:sz w:val="22"/>
        </w:rPr>
        <w:t>2016</w:t>
      </w:r>
      <w:r w:rsidRPr="006A07A2">
        <w:rPr>
          <w:rFonts w:eastAsia="Times New Roman" w:cs="Times New Roman"/>
          <w:noProof/>
          <w:sz w:val="22"/>
        </w:rPr>
        <w:t>. Can we predict ectotherm responses to climate change using thermal performance curves and body temperatures? Ecol. Lett. 19: 1372–1385.</w:t>
      </w:r>
    </w:p>
    <w:p w14:paraId="48CF5CD1"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Stocker, and V. B. and P. M. M. (eds. . T.F., D. Qin, G.-K. Plattner, M. Tignor, S.K. Allen, J. Boschung, A. Nauels, Y. Xia</w:t>
      </w:r>
      <w:r w:rsidRPr="006A07A2">
        <w:rPr>
          <w:rFonts w:eastAsia="Times New Roman" w:cs="Times New Roman"/>
          <w:noProof/>
          <w:sz w:val="22"/>
        </w:rPr>
        <w:t xml:space="preserve">. </w:t>
      </w:r>
      <w:r w:rsidRPr="006A07A2">
        <w:rPr>
          <w:rFonts w:eastAsia="Times New Roman" w:cs="Times New Roman"/>
          <w:b/>
          <w:bCs/>
          <w:noProof/>
          <w:sz w:val="22"/>
        </w:rPr>
        <w:t>2015</w:t>
      </w:r>
      <w:r w:rsidRPr="006A07A2">
        <w:rPr>
          <w:rFonts w:eastAsia="Times New Roman" w:cs="Times New Roman"/>
          <w:noProof/>
          <w:sz w:val="22"/>
        </w:rPr>
        <w:t>. Summary for Policymakers. Clim. Chang. 2013 - Phys. Sci. Basis. 1542: 1–30.</w:t>
      </w:r>
    </w:p>
    <w:p w14:paraId="5628A553"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Tauber, C. A., and M. J. Tauber</w:t>
      </w:r>
      <w:r w:rsidRPr="006A07A2">
        <w:rPr>
          <w:rFonts w:eastAsia="Times New Roman" w:cs="Times New Roman"/>
          <w:noProof/>
          <w:sz w:val="22"/>
        </w:rPr>
        <w:t xml:space="preserve">. </w:t>
      </w:r>
      <w:r w:rsidRPr="006A07A2">
        <w:rPr>
          <w:rFonts w:eastAsia="Times New Roman" w:cs="Times New Roman"/>
          <w:b/>
          <w:bCs/>
          <w:noProof/>
          <w:sz w:val="22"/>
        </w:rPr>
        <w:t>1981</w:t>
      </w:r>
      <w:r w:rsidRPr="006A07A2">
        <w:rPr>
          <w:rFonts w:eastAsia="Times New Roman" w:cs="Times New Roman"/>
          <w:noProof/>
          <w:sz w:val="22"/>
        </w:rPr>
        <w:t>. Insect seasonal cycles: genetics and evolution ,~4195. 12: 281–308.</w:t>
      </w:r>
    </w:p>
    <w:p w14:paraId="705B5477" w14:textId="77777777" w:rsidR="006A07A2" w:rsidRPr="006A07A2" w:rsidRDefault="006A07A2" w:rsidP="006A07A2">
      <w:pPr>
        <w:autoSpaceDE w:val="0"/>
        <w:autoSpaceDN w:val="0"/>
        <w:adjustRightInd w:val="0"/>
        <w:spacing w:before="100" w:after="100"/>
        <w:ind w:left="480" w:hanging="480"/>
        <w:rPr>
          <w:rFonts w:eastAsia="Times New Roman" w:cs="Times New Roman"/>
          <w:noProof/>
          <w:sz w:val="22"/>
        </w:rPr>
      </w:pPr>
      <w:r w:rsidRPr="006A07A2">
        <w:rPr>
          <w:rFonts w:eastAsia="Times New Roman" w:cs="Times New Roman"/>
          <w:b/>
          <w:bCs/>
          <w:noProof/>
          <w:sz w:val="22"/>
        </w:rPr>
        <w:t>Wadsworth, C. B., X. Li, and E. B. Dopman</w:t>
      </w:r>
      <w:r w:rsidRPr="006A07A2">
        <w:rPr>
          <w:rFonts w:eastAsia="Times New Roman" w:cs="Times New Roman"/>
          <w:noProof/>
          <w:sz w:val="22"/>
        </w:rPr>
        <w:t xml:space="preserve">. </w:t>
      </w:r>
      <w:r w:rsidRPr="006A07A2">
        <w:rPr>
          <w:rFonts w:eastAsia="Times New Roman" w:cs="Times New Roman"/>
          <w:b/>
          <w:bCs/>
          <w:noProof/>
          <w:sz w:val="22"/>
        </w:rPr>
        <w:t>2015</w:t>
      </w:r>
      <w:r w:rsidRPr="006A07A2">
        <w:rPr>
          <w:rFonts w:eastAsia="Times New Roman" w:cs="Times New Roman"/>
          <w:noProof/>
          <w:sz w:val="22"/>
        </w:rPr>
        <w:t>. A recombination suppressor contributes to ecological speciation in OSTRINIA moths. Heredity (Edinb). 114: 593–600.</w:t>
      </w:r>
    </w:p>
    <w:p w14:paraId="7AC447F9" w14:textId="77777777" w:rsidR="006A07A2" w:rsidRPr="006A07A2" w:rsidRDefault="006A07A2" w:rsidP="006A07A2">
      <w:pPr>
        <w:autoSpaceDE w:val="0"/>
        <w:autoSpaceDN w:val="0"/>
        <w:adjustRightInd w:val="0"/>
        <w:spacing w:before="100" w:after="100"/>
        <w:ind w:left="480" w:hanging="480"/>
        <w:rPr>
          <w:noProof/>
          <w:sz w:val="22"/>
        </w:rPr>
      </w:pPr>
      <w:r w:rsidRPr="006A07A2">
        <w:rPr>
          <w:rFonts w:eastAsia="Times New Roman" w:cs="Times New Roman"/>
          <w:b/>
          <w:bCs/>
          <w:noProof/>
          <w:sz w:val="22"/>
        </w:rPr>
        <w:t>Williams, S. E., C. Moritz, L. P. Shoo, J. L. Isaac, A. a Hoffmann, and G. Langham</w:t>
      </w:r>
      <w:r w:rsidRPr="006A07A2">
        <w:rPr>
          <w:rFonts w:eastAsia="Times New Roman" w:cs="Times New Roman"/>
          <w:noProof/>
          <w:sz w:val="22"/>
        </w:rPr>
        <w:t xml:space="preserve">. </w:t>
      </w:r>
      <w:r w:rsidRPr="006A07A2">
        <w:rPr>
          <w:rFonts w:eastAsia="Times New Roman" w:cs="Times New Roman"/>
          <w:b/>
          <w:bCs/>
          <w:noProof/>
          <w:sz w:val="22"/>
        </w:rPr>
        <w:t>2008</w:t>
      </w:r>
      <w:r w:rsidRPr="006A07A2">
        <w:rPr>
          <w:rFonts w:eastAsia="Times New Roman" w:cs="Times New Roman"/>
          <w:noProof/>
          <w:sz w:val="22"/>
        </w:rPr>
        <w:t>. Towards an Integrated Framework for Assessing the Vulnerability of Species to Climate Change. PLoS Biol. 6: e325.</w:t>
      </w:r>
    </w:p>
    <w:p w14:paraId="3746C36B" w14:textId="5559AC00" w:rsidR="00C83A27" w:rsidRPr="00B25226" w:rsidRDefault="00C83A27" w:rsidP="006A07A2">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A10828" w:rsidRDefault="00A10828">
      <w:pPr>
        <w:pStyle w:val="CommentText"/>
      </w:pPr>
      <w:r>
        <w:rPr>
          <w:rStyle w:val="CommentReference"/>
        </w:rPr>
        <w:annotationRef/>
      </w:r>
      <w:r>
        <w:t>I still do not like this sentance</w:t>
      </w:r>
    </w:p>
  </w:comment>
  <w:comment w:id="1" w:author="Dan Hahn" w:date="2017-09-10T14:24:00Z" w:initials="DH">
    <w:p w14:paraId="2DC13BEA" w14:textId="77777777" w:rsidR="00775CF8" w:rsidRDefault="00775CF8" w:rsidP="00775CF8">
      <w:pPr>
        <w:pStyle w:val="CommentText"/>
      </w:pPr>
      <w:r>
        <w:rPr>
          <w:rStyle w:val="CommentReference"/>
        </w:rPr>
        <w:annotationRef/>
      </w:r>
      <w:r>
        <w:t xml:space="preserve">Rewrite the second half of this sentence. </w:t>
      </w:r>
    </w:p>
  </w:comment>
  <w:comment w:id="2" w:author="Dan Hahn" w:date="2017-09-10T14:25:00Z" w:initials="DH">
    <w:p w14:paraId="5C3C4E7A" w14:textId="77777777" w:rsidR="00775CF8" w:rsidRDefault="00775CF8" w:rsidP="00775CF8">
      <w:pPr>
        <w:pStyle w:val="CommentText"/>
      </w:pPr>
      <w:r>
        <w:rPr>
          <w:rStyle w:val="CommentReference"/>
        </w:rPr>
        <w:annotationRef/>
      </w:r>
      <w:r>
        <w:t xml:space="preserve">Please rewrite this sentence. It is currently very awkward. </w:t>
      </w:r>
    </w:p>
  </w:comment>
  <w:comment w:id="4" w:author="Dan Hahn" w:date="2017-07-27T07:44:00Z" w:initials="DH">
    <w:p w14:paraId="5EDB68E9" w14:textId="77777777" w:rsidR="00246B28" w:rsidRDefault="00246B28" w:rsidP="00246B28">
      <w:pPr>
        <w:pStyle w:val="CommentText"/>
      </w:pPr>
      <w:r>
        <w:rPr>
          <w:rStyle w:val="CommentReference"/>
        </w:rPr>
        <w:annotationRef/>
      </w:r>
      <w:r>
        <w:t xml:space="preserve">The way this sentence and the previous one are phrased I think that you misunderstand this concept and are misusing it. </w:t>
      </w:r>
    </w:p>
  </w:comment>
  <w:comment w:id="5" w:author="Dan Hahn" w:date="2017-09-10T13:59:00Z" w:initials="DH">
    <w:p w14:paraId="2AE33758" w14:textId="77777777" w:rsidR="00AE3713" w:rsidRDefault="00AE3713" w:rsidP="00AE3713">
      <w:pPr>
        <w:pStyle w:val="CommentText"/>
      </w:pPr>
      <w:r>
        <w:rPr>
          <w:rStyle w:val="CommentReference"/>
        </w:rPr>
        <w:annotationRef/>
      </w:r>
      <w:r>
        <w:t>This is incomplete. Do you mean to say “…entire larval LIFE developing…”?</w:t>
      </w:r>
    </w:p>
  </w:comment>
  <w:comment w:id="6" w:author="Dan Hahn" w:date="2017-09-10T14:01:00Z" w:initials="DH">
    <w:p w14:paraId="69CEF6CC" w14:textId="77777777" w:rsidR="00AE3713" w:rsidRDefault="00AE3713" w:rsidP="00AE3713">
      <w:pPr>
        <w:pStyle w:val="CommentText"/>
      </w:pPr>
      <w:r>
        <w:rPr>
          <w:rStyle w:val="CommentReference"/>
        </w:rPr>
        <w:annotationRef/>
      </w:r>
      <w:r>
        <w:t xml:space="preserve">Please put these two sentences together into one where you first talk about dormancy then photoperiod as the trigger for dormancy. As it is currently written the cue for the dormancy phenotype comes before any mention of the dormancy phenotype.  </w:t>
      </w:r>
    </w:p>
  </w:comment>
  <w:comment w:id="7" w:author="Dan Hahn" w:date="2017-09-10T14:11:00Z" w:initials="DH">
    <w:p w14:paraId="43DECE8E" w14:textId="77777777" w:rsidR="00AE3713" w:rsidRDefault="00AE3713" w:rsidP="00AE3713">
      <w:pPr>
        <w:pStyle w:val="CommentText"/>
      </w:pPr>
      <w:r>
        <w:rPr>
          <w:rStyle w:val="CommentReference"/>
        </w:rPr>
        <w:annotationRef/>
      </w:r>
      <w:r>
        <w:t xml:space="preserve">Do you mean to say the critical photoperiod here? Just saying photoperiod does not make sense. </w:t>
      </w:r>
    </w:p>
  </w:comment>
  <w:comment w:id="8" w:author="Dan Hahn" w:date="2017-09-10T14:11:00Z" w:initials="DH">
    <w:p w14:paraId="55A70908" w14:textId="77777777" w:rsidR="00AE3713" w:rsidRDefault="00AE3713" w:rsidP="00AE3713">
      <w:pPr>
        <w:pStyle w:val="CommentText"/>
      </w:pPr>
      <w:r>
        <w:rPr>
          <w:rStyle w:val="CommentReference"/>
        </w:rPr>
        <w:annotationRef/>
      </w:r>
      <w:r>
        <w:t xml:space="preserve">Flip these 2 phrases around. </w:t>
      </w:r>
    </w:p>
  </w:comment>
  <w:comment w:id="9" w:author="Dan Hahn" w:date="2017-09-10T14:12:00Z" w:initials="DH">
    <w:p w14:paraId="041263E2" w14:textId="77777777" w:rsidR="00AE3713" w:rsidRDefault="00AE3713" w:rsidP="00AE3713">
      <w:pPr>
        <w:pStyle w:val="CommentText"/>
      </w:pPr>
      <w:r>
        <w:rPr>
          <w:rStyle w:val="CommentReference"/>
        </w:rPr>
        <w:annotationRef/>
      </w:r>
      <w:r>
        <w:t>Please stop saying temperature with this example. Bradshaw did not investigate temperature-based aspects of climate change, he and his group investigated changes in growing-season length. Be precise, not sloppy in what you say!</w:t>
      </w:r>
    </w:p>
  </w:comment>
  <w:comment w:id="10" w:author="Dan Hahn" w:date="2017-09-10T14:14:00Z" w:initials="DH">
    <w:p w14:paraId="508E7EC3" w14:textId="77777777" w:rsidR="00AE3713" w:rsidRDefault="00AE3713" w:rsidP="00AE3713">
      <w:pPr>
        <w:pStyle w:val="CommentText"/>
      </w:pPr>
      <w:r>
        <w:rPr>
          <w:rStyle w:val="CommentReference"/>
        </w:rPr>
        <w:annotationRef/>
      </w:r>
      <w:r>
        <w:t xml:space="preserve">Be specific, what populations did this occur in? Was this true across all latitudes? </w:t>
      </w:r>
    </w:p>
  </w:comment>
  <w:comment w:id="11" w:author="Dan Hahn" w:date="2017-07-27T10:30:00Z" w:initials="DH">
    <w:p w14:paraId="2E1CA29F" w14:textId="77777777" w:rsidR="00246B28" w:rsidRDefault="00246B28" w:rsidP="00246B28">
      <w:pPr>
        <w:pStyle w:val="CommentText"/>
      </w:pPr>
      <w:r>
        <w:rPr>
          <w:rStyle w:val="CommentReference"/>
        </w:rPr>
        <w:annotationRef/>
      </w:r>
      <w:r>
        <w:t xml:space="preserve">Again, you are confused about both the conclusions and the significance of this work. Please go back and read the original paper. </w:t>
      </w:r>
    </w:p>
  </w:comment>
  <w:comment w:id="12" w:author="Dan Hahn" w:date="2017-07-27T11:10:00Z" w:initials="DH">
    <w:p w14:paraId="35782145" w14:textId="77777777" w:rsidR="00A52475" w:rsidRDefault="00A52475" w:rsidP="003F083F">
      <w:pPr>
        <w:pStyle w:val="CommentText"/>
      </w:pPr>
      <w:r>
        <w:rPr>
          <w:rStyle w:val="CommentReference"/>
        </w:rPr>
        <w:annotationRef/>
      </w:r>
      <w:r>
        <w:t xml:space="preserve">What do you mean by genetic programming? Do you really mean to say developmental programming? </w:t>
      </w:r>
    </w:p>
  </w:comment>
  <w:comment w:id="13" w:author="Dan Hahn" w:date="2017-07-27T11:11:00Z" w:initials="DH">
    <w:p w14:paraId="5CA12AC2" w14:textId="77777777" w:rsidR="00A52475" w:rsidRDefault="00A52475"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14" w:author="Dan Hahn" w:date="2017-07-27T11:12:00Z" w:initials="DH">
    <w:p w14:paraId="2DF23463" w14:textId="77777777" w:rsidR="00A52475" w:rsidRDefault="00A52475"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5" w:author="Dan Hahn" w:date="2017-07-27T11:14:00Z" w:initials="DH">
    <w:p w14:paraId="3FD0809F" w14:textId="77777777" w:rsidR="00A52475" w:rsidRDefault="00A52475"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16" w:author="Dan Hahn" w:date="2017-07-27T11:17:00Z" w:initials="DH">
    <w:p w14:paraId="3CE3389E" w14:textId="77777777" w:rsidR="00A52475" w:rsidRDefault="00A52475" w:rsidP="003F083F">
      <w:pPr>
        <w:pStyle w:val="CommentText"/>
      </w:pPr>
      <w:r>
        <w:rPr>
          <w:rStyle w:val="CommentReference"/>
        </w:rPr>
        <w:annotationRef/>
      </w:r>
      <w:r>
        <w:t xml:space="preserve">Have you spelled out the genus name somewhere earlier in the proposal? </w:t>
      </w:r>
    </w:p>
  </w:comment>
  <w:comment w:id="17" w:author="Dan Hahn" w:date="2017-07-27T11:18:00Z" w:initials="DH">
    <w:p w14:paraId="73FFCB9A" w14:textId="77777777" w:rsidR="00A52475" w:rsidRDefault="00A52475" w:rsidP="003F083F">
      <w:pPr>
        <w:pStyle w:val="CommentText"/>
      </w:pPr>
      <w:r>
        <w:rPr>
          <w:rStyle w:val="CommentReference"/>
        </w:rPr>
        <w:annotationRef/>
      </w:r>
      <w:r>
        <w:t xml:space="preserve">This section is poorly written. </w:t>
      </w:r>
    </w:p>
  </w:comment>
  <w:comment w:id="18" w:author="Dan Hahn" w:date="2017-06-16T13:26:00Z" w:initials="DH">
    <w:p w14:paraId="3732DAB7" w14:textId="77777777" w:rsidR="00A52475" w:rsidRDefault="00A52475" w:rsidP="003F083F">
      <w:pPr>
        <w:pStyle w:val="CommentText"/>
      </w:pPr>
      <w:r>
        <w:rPr>
          <w:rStyle w:val="CommentReference"/>
        </w:rPr>
        <w:annotationRef/>
      </w:r>
      <w:r>
        <w:t>Say it more simply!</w:t>
      </w:r>
    </w:p>
  </w:comment>
  <w:comment w:id="19" w:author="Dan Hahn" w:date="2017-06-16T13:27:00Z" w:initials="DH">
    <w:p w14:paraId="34FD7D6A" w14:textId="77777777" w:rsidR="00A52475" w:rsidRDefault="00A52475" w:rsidP="003F083F">
      <w:pPr>
        <w:pStyle w:val="CommentText"/>
      </w:pPr>
      <w:r>
        <w:rPr>
          <w:rStyle w:val="CommentReference"/>
        </w:rPr>
        <w:annotationRef/>
      </w:r>
      <w:r>
        <w:t>Simpler!</w:t>
      </w:r>
    </w:p>
  </w:comment>
  <w:comment w:id="20" w:author="Dan Hahn" w:date="2017-07-27T11:23:00Z" w:initials="DH">
    <w:p w14:paraId="7BC12AAA" w14:textId="77777777" w:rsidR="00A52475" w:rsidRDefault="00A52475"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1" w:author="Dan Hahn" w:date="2017-07-27T11:24:00Z" w:initials="DH">
    <w:p w14:paraId="3C8EAFD3" w14:textId="77777777" w:rsidR="00A52475" w:rsidRDefault="00A52475"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2" w:author="Dan Hahn" w:date="2017-07-27T11:31:00Z" w:initials="DH">
    <w:p w14:paraId="48FBF311" w14:textId="77777777" w:rsidR="00A52475" w:rsidRDefault="00A52475" w:rsidP="003F083F">
      <w:pPr>
        <w:pStyle w:val="CommentText"/>
      </w:pPr>
      <w:r>
        <w:rPr>
          <w:rStyle w:val="CommentReference"/>
        </w:rPr>
        <w:annotationRef/>
      </w:r>
      <w:r>
        <w:t xml:space="preserve">Can you say this more clearly? </w:t>
      </w:r>
    </w:p>
  </w:comment>
  <w:comment w:id="23" w:author="Dan Hahn" w:date="2017-07-27T11:32:00Z" w:initials="DH">
    <w:p w14:paraId="04A89C9C" w14:textId="77777777" w:rsidR="00A52475" w:rsidRDefault="00A52475" w:rsidP="003F083F">
      <w:pPr>
        <w:pStyle w:val="CommentText"/>
      </w:pPr>
      <w:r>
        <w:rPr>
          <w:rStyle w:val="CommentReference"/>
        </w:rPr>
        <w:annotationRef/>
      </w:r>
      <w:r>
        <w:t xml:space="preserve">Are you sure? How often do you think this happens? </w:t>
      </w:r>
    </w:p>
  </w:comment>
  <w:comment w:id="24" w:author="Dan Hahn" w:date="2017-07-27T11:33:00Z" w:initials="DH">
    <w:p w14:paraId="538CC072" w14:textId="77777777" w:rsidR="00A52475" w:rsidRDefault="00A52475" w:rsidP="003F083F">
      <w:pPr>
        <w:pStyle w:val="CommentText"/>
      </w:pPr>
      <w:r>
        <w:rPr>
          <w:rStyle w:val="CommentReference"/>
        </w:rPr>
        <w:annotationRef/>
      </w:r>
      <w:r>
        <w:t xml:space="preserve">WHAT? </w:t>
      </w:r>
    </w:p>
  </w:comment>
  <w:comment w:id="25" w:author="Dan Hahn" w:date="2017-06-16T13:28:00Z" w:initials="DH">
    <w:p w14:paraId="59BFC2F5" w14:textId="77777777" w:rsidR="00A52475" w:rsidRDefault="00A52475" w:rsidP="003F083F">
      <w:pPr>
        <w:pStyle w:val="CommentText"/>
      </w:pPr>
      <w:r>
        <w:rPr>
          <w:rStyle w:val="CommentReference"/>
        </w:rPr>
        <w:annotationRef/>
      </w:r>
      <w:r>
        <w:t xml:space="preserve">What? </w:t>
      </w:r>
    </w:p>
  </w:comment>
  <w:comment w:id="26" w:author="James Brown" w:date="2017-08-27T17:33:00Z" w:initials="JTB">
    <w:p w14:paraId="24B5D857" w14:textId="1B0647DA" w:rsidR="00A52475" w:rsidRDefault="00A52475">
      <w:pPr>
        <w:pStyle w:val="CommentText"/>
      </w:pPr>
      <w:r>
        <w:rPr>
          <w:rStyle w:val="CommentReference"/>
        </w:rPr>
        <w:annotationRef/>
      </w:r>
      <w:r>
        <w:t>Please Read this section</w:t>
      </w:r>
    </w:p>
  </w:comment>
  <w:comment w:id="27" w:author="James Brown" w:date="2017-08-27T00:03:00Z" w:initials="JTB">
    <w:p w14:paraId="27C6E9C5" w14:textId="7317D319" w:rsidR="00A52475" w:rsidRDefault="00A52475">
      <w:pPr>
        <w:pStyle w:val="CommentText"/>
      </w:pPr>
      <w:r>
        <w:rPr>
          <w:rStyle w:val="CommentReference"/>
        </w:rPr>
        <w:annotationRef/>
      </w:r>
      <w:r>
        <w:t>Please Read this section</w:t>
      </w:r>
    </w:p>
  </w:comment>
  <w:comment w:id="28" w:author="Dan Hahn" w:date="2017-08-25T13:29:00Z" w:initials="DH">
    <w:p w14:paraId="6CCBBDEB" w14:textId="77777777" w:rsidR="00A52475" w:rsidRDefault="00A52475" w:rsidP="00E84291">
      <w:pPr>
        <w:pStyle w:val="CommentText"/>
      </w:pPr>
      <w:r>
        <w:rPr>
          <w:rStyle w:val="CommentReference"/>
        </w:rPr>
        <w:annotationRef/>
      </w:r>
      <w:r>
        <w:t xml:space="preserve">What do you mean individual arenas? Please give more details about the rearing up front here. </w:t>
      </w:r>
    </w:p>
  </w:comment>
  <w:comment w:id="29" w:author="James Brown" w:date="2017-08-28T08:45:00Z" w:initials="JTB">
    <w:p w14:paraId="7B67553C" w14:textId="2D0E81AC" w:rsidR="00A52475" w:rsidRDefault="00A52475">
      <w:pPr>
        <w:pStyle w:val="CommentText"/>
      </w:pPr>
      <w:r>
        <w:rPr>
          <w:rStyle w:val="CommentReference"/>
        </w:rPr>
        <w:annotationRef/>
      </w:r>
      <w:r>
        <w:rPr>
          <w:rStyle w:val="CommentReference"/>
        </w:rPr>
        <w:t>I tried clarifying this statement.</w:t>
      </w:r>
    </w:p>
  </w:comment>
  <w:comment w:id="30"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1" w:author="James Brown" w:date="2017-08-27T00:13:00Z" w:initials="JTB">
    <w:p w14:paraId="35653EE9" w14:textId="4ABE38BA" w:rsidR="00A52475" w:rsidRDefault="00A52475">
      <w:pPr>
        <w:pStyle w:val="CommentText"/>
      </w:pPr>
      <w:r>
        <w:rPr>
          <w:rStyle w:val="CommentReference"/>
        </w:rPr>
        <w:annotationRef/>
      </w:r>
      <w:r>
        <w:t>Please read this section</w:t>
      </w:r>
    </w:p>
  </w:comment>
  <w:comment w:id="32"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34" w:author="James Brown" w:date="2017-08-27T00:13:00Z" w:initials="JTB">
    <w:p w14:paraId="49251285" w14:textId="70E87249" w:rsidR="00A52475" w:rsidRDefault="00A52475">
      <w:pPr>
        <w:pStyle w:val="CommentText"/>
      </w:pPr>
      <w:r>
        <w:rPr>
          <w:rStyle w:val="CommentReference"/>
        </w:rPr>
        <w:annotationRef/>
      </w:r>
      <w:r>
        <w:t>Please read this section</w:t>
      </w:r>
    </w:p>
  </w:comment>
  <w:comment w:id="35"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37" w:author="James Brown" w:date="2017-08-27T00:12:00Z" w:initials="JTB">
    <w:p w14:paraId="45536395" w14:textId="44B023B8" w:rsidR="00A52475" w:rsidRDefault="00A52475">
      <w:pPr>
        <w:pStyle w:val="CommentText"/>
      </w:pPr>
      <w:r>
        <w:rPr>
          <w:rStyle w:val="CommentReference"/>
        </w:rPr>
        <w:annotationRef/>
      </w:r>
      <w:r>
        <w:t>Please read this section</w:t>
      </w:r>
    </w:p>
  </w:comment>
  <w:comment w:id="41"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42"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43" w:author="James Brown" w:date="2017-08-27T17:09:00Z" w:initials="JTB">
    <w:p w14:paraId="6FAF980E" w14:textId="11E2F6EF" w:rsidR="00A52475" w:rsidRDefault="00A52475">
      <w:pPr>
        <w:pStyle w:val="CommentText"/>
      </w:pPr>
      <w:r>
        <w:rPr>
          <w:rStyle w:val="CommentReference"/>
        </w:rPr>
        <w:annotationRef/>
      </w:r>
      <w:r>
        <w:t>Please read this section</w:t>
      </w:r>
    </w:p>
  </w:comment>
  <w:comment w:id="45"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48" w:author="Dan Hahn" w:date="2017-08-28T13:33:00Z" w:initials="DH">
    <w:p w14:paraId="4CA9228E" w14:textId="74F86EA3" w:rsidR="00A52475" w:rsidRDefault="00A52475">
      <w:pPr>
        <w:pStyle w:val="CommentText"/>
      </w:pPr>
      <w:r>
        <w:rPr>
          <w:rStyle w:val="CommentReference"/>
        </w:rPr>
        <w:annotationRef/>
      </w:r>
      <w:r>
        <w:t>Good!</w:t>
      </w:r>
    </w:p>
  </w:comment>
  <w:comment w:id="51"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57" w:author="James Brown" w:date="2017-08-26T23:19:00Z" w:initials="JTB">
    <w:p w14:paraId="78C993D1" w14:textId="4FEEEF4A" w:rsidR="00A52475" w:rsidRDefault="00A52475">
      <w:pPr>
        <w:pStyle w:val="CommentText"/>
      </w:pPr>
      <w:r>
        <w:rPr>
          <w:rStyle w:val="CommentReference"/>
        </w:rPr>
        <w:annotationRef/>
      </w:r>
      <w:r>
        <w:t>Please read this section</w:t>
      </w:r>
    </w:p>
  </w:comment>
  <w:comment w:id="58"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60"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2DC13BEA" w15:done="0"/>
  <w15:commentEx w15:paraId="5C3C4E7A" w15:done="0"/>
  <w15:commentEx w15:paraId="5EDB68E9" w15:done="0"/>
  <w15:commentEx w15:paraId="2AE33758" w15:done="0"/>
  <w15:commentEx w15:paraId="69CEF6CC" w15:done="0"/>
  <w15:commentEx w15:paraId="43DECE8E" w15:done="0"/>
  <w15:commentEx w15:paraId="55A70908" w15:done="0"/>
  <w15:commentEx w15:paraId="041263E2" w15:done="0"/>
  <w15:commentEx w15:paraId="508E7EC3" w15:done="0"/>
  <w15:commentEx w15:paraId="2E1CA29F"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7BD9D" w14:textId="77777777" w:rsidR="00AE6FA5" w:rsidRDefault="00AE6FA5">
      <w:r>
        <w:separator/>
      </w:r>
    </w:p>
  </w:endnote>
  <w:endnote w:type="continuationSeparator" w:id="0">
    <w:p w14:paraId="1FB9B053" w14:textId="77777777" w:rsidR="00AE6FA5" w:rsidRDefault="00AE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286637">
      <w:rPr>
        <w:noProof/>
      </w:rPr>
      <w:t>13</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99C50" w14:textId="77777777" w:rsidR="00AE6FA5" w:rsidRDefault="00AE6FA5">
      <w:r>
        <w:separator/>
      </w:r>
    </w:p>
  </w:footnote>
  <w:footnote w:type="continuationSeparator" w:id="0">
    <w:p w14:paraId="35361250" w14:textId="77777777" w:rsidR="00AE6FA5" w:rsidRDefault="00AE6F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isplayBackgroundShape/>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200"/>
    <w:rsid w:val="000012B2"/>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4B"/>
    <w:rsid w:val="000B4803"/>
    <w:rsid w:val="000B53A6"/>
    <w:rsid w:val="000B58DF"/>
    <w:rsid w:val="000C1969"/>
    <w:rsid w:val="000C1EEF"/>
    <w:rsid w:val="000C1FFD"/>
    <w:rsid w:val="000C25C6"/>
    <w:rsid w:val="000C3C10"/>
    <w:rsid w:val="000C5A4F"/>
    <w:rsid w:val="000D26EF"/>
    <w:rsid w:val="000D354F"/>
    <w:rsid w:val="000D5369"/>
    <w:rsid w:val="000D54AB"/>
    <w:rsid w:val="000D68EE"/>
    <w:rsid w:val="000E0A6E"/>
    <w:rsid w:val="000E2CF1"/>
    <w:rsid w:val="000E2D18"/>
    <w:rsid w:val="000E2FB1"/>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50D7"/>
    <w:rsid w:val="0014660C"/>
    <w:rsid w:val="00146BF9"/>
    <w:rsid w:val="00146C5B"/>
    <w:rsid w:val="00146DDD"/>
    <w:rsid w:val="00146EA9"/>
    <w:rsid w:val="00147223"/>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018D"/>
    <w:rsid w:val="001932FC"/>
    <w:rsid w:val="00196150"/>
    <w:rsid w:val="001A033F"/>
    <w:rsid w:val="001A2DFC"/>
    <w:rsid w:val="001A396C"/>
    <w:rsid w:val="001A51A3"/>
    <w:rsid w:val="001A67FE"/>
    <w:rsid w:val="001A7151"/>
    <w:rsid w:val="001A777E"/>
    <w:rsid w:val="001B18BD"/>
    <w:rsid w:val="001B1A5E"/>
    <w:rsid w:val="001B2C13"/>
    <w:rsid w:val="001B35F2"/>
    <w:rsid w:val="001B4231"/>
    <w:rsid w:val="001B4A30"/>
    <w:rsid w:val="001B6436"/>
    <w:rsid w:val="001C1B2F"/>
    <w:rsid w:val="001C4E9B"/>
    <w:rsid w:val="001C52DA"/>
    <w:rsid w:val="001C5D37"/>
    <w:rsid w:val="001C6576"/>
    <w:rsid w:val="001C668F"/>
    <w:rsid w:val="001D1416"/>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DE"/>
    <w:rsid w:val="002013A0"/>
    <w:rsid w:val="00201918"/>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46B28"/>
    <w:rsid w:val="002510FF"/>
    <w:rsid w:val="00251A95"/>
    <w:rsid w:val="00251B65"/>
    <w:rsid w:val="00252436"/>
    <w:rsid w:val="00253BF8"/>
    <w:rsid w:val="002563FD"/>
    <w:rsid w:val="00256B27"/>
    <w:rsid w:val="00256B97"/>
    <w:rsid w:val="00257A58"/>
    <w:rsid w:val="00261440"/>
    <w:rsid w:val="00261DAE"/>
    <w:rsid w:val="00265C55"/>
    <w:rsid w:val="00266BAF"/>
    <w:rsid w:val="00270A77"/>
    <w:rsid w:val="002734B2"/>
    <w:rsid w:val="002739FE"/>
    <w:rsid w:val="00276964"/>
    <w:rsid w:val="0028005C"/>
    <w:rsid w:val="00284720"/>
    <w:rsid w:val="00284F45"/>
    <w:rsid w:val="0028642A"/>
    <w:rsid w:val="00286637"/>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D3CDA"/>
    <w:rsid w:val="002E038C"/>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0F90"/>
    <w:rsid w:val="00311181"/>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43C9"/>
    <w:rsid w:val="0034488C"/>
    <w:rsid w:val="0034497F"/>
    <w:rsid w:val="00345783"/>
    <w:rsid w:val="00345EA3"/>
    <w:rsid w:val="00345F0C"/>
    <w:rsid w:val="00351153"/>
    <w:rsid w:val="003514C2"/>
    <w:rsid w:val="00352D46"/>
    <w:rsid w:val="00352ED2"/>
    <w:rsid w:val="003532C5"/>
    <w:rsid w:val="00355CC8"/>
    <w:rsid w:val="00356061"/>
    <w:rsid w:val="00361D45"/>
    <w:rsid w:val="00362498"/>
    <w:rsid w:val="00362788"/>
    <w:rsid w:val="00362F62"/>
    <w:rsid w:val="00372031"/>
    <w:rsid w:val="003727DA"/>
    <w:rsid w:val="00372CC2"/>
    <w:rsid w:val="0037492E"/>
    <w:rsid w:val="0037555C"/>
    <w:rsid w:val="00377D5B"/>
    <w:rsid w:val="00380129"/>
    <w:rsid w:val="00381365"/>
    <w:rsid w:val="0038307B"/>
    <w:rsid w:val="00384794"/>
    <w:rsid w:val="003847EB"/>
    <w:rsid w:val="00384AFA"/>
    <w:rsid w:val="00390530"/>
    <w:rsid w:val="0039186D"/>
    <w:rsid w:val="00392785"/>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41B4"/>
    <w:rsid w:val="003C5D15"/>
    <w:rsid w:val="003C6A60"/>
    <w:rsid w:val="003C7149"/>
    <w:rsid w:val="003C78ED"/>
    <w:rsid w:val="003D02B1"/>
    <w:rsid w:val="003D341B"/>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A82"/>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2C0B"/>
    <w:rsid w:val="004F31A5"/>
    <w:rsid w:val="004F3A49"/>
    <w:rsid w:val="004F7698"/>
    <w:rsid w:val="005009BF"/>
    <w:rsid w:val="0050111B"/>
    <w:rsid w:val="005017CC"/>
    <w:rsid w:val="00502154"/>
    <w:rsid w:val="005038D9"/>
    <w:rsid w:val="005042DB"/>
    <w:rsid w:val="005054C6"/>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1196"/>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219"/>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132"/>
    <w:rsid w:val="00642B1C"/>
    <w:rsid w:val="0064373E"/>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643B"/>
    <w:rsid w:val="00666EBC"/>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B24CD"/>
    <w:rsid w:val="006B2E27"/>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539"/>
    <w:rsid w:val="0070279B"/>
    <w:rsid w:val="00702A40"/>
    <w:rsid w:val="00703AD6"/>
    <w:rsid w:val="00703FA5"/>
    <w:rsid w:val="007044B7"/>
    <w:rsid w:val="00704FF5"/>
    <w:rsid w:val="0070551E"/>
    <w:rsid w:val="00706A81"/>
    <w:rsid w:val="00713DBC"/>
    <w:rsid w:val="00714A65"/>
    <w:rsid w:val="007175F2"/>
    <w:rsid w:val="00721B0B"/>
    <w:rsid w:val="007229A4"/>
    <w:rsid w:val="00723FC7"/>
    <w:rsid w:val="00724A61"/>
    <w:rsid w:val="007256AE"/>
    <w:rsid w:val="00726663"/>
    <w:rsid w:val="007300D1"/>
    <w:rsid w:val="00731D00"/>
    <w:rsid w:val="007344DF"/>
    <w:rsid w:val="00734601"/>
    <w:rsid w:val="0073536E"/>
    <w:rsid w:val="007353DC"/>
    <w:rsid w:val="0073553C"/>
    <w:rsid w:val="0073563E"/>
    <w:rsid w:val="00735ADB"/>
    <w:rsid w:val="00737225"/>
    <w:rsid w:val="00737337"/>
    <w:rsid w:val="0073754F"/>
    <w:rsid w:val="0074507F"/>
    <w:rsid w:val="00746552"/>
    <w:rsid w:val="00754593"/>
    <w:rsid w:val="00755596"/>
    <w:rsid w:val="00761B7A"/>
    <w:rsid w:val="0076506B"/>
    <w:rsid w:val="007663B0"/>
    <w:rsid w:val="00770D7A"/>
    <w:rsid w:val="0077165D"/>
    <w:rsid w:val="00771A80"/>
    <w:rsid w:val="00771EC2"/>
    <w:rsid w:val="00772258"/>
    <w:rsid w:val="00773C74"/>
    <w:rsid w:val="00773EFA"/>
    <w:rsid w:val="0077582E"/>
    <w:rsid w:val="00775CF8"/>
    <w:rsid w:val="00776984"/>
    <w:rsid w:val="00783D02"/>
    <w:rsid w:val="00785E3D"/>
    <w:rsid w:val="00790AEB"/>
    <w:rsid w:val="00790E03"/>
    <w:rsid w:val="00790EE9"/>
    <w:rsid w:val="007916DA"/>
    <w:rsid w:val="00792752"/>
    <w:rsid w:val="00793850"/>
    <w:rsid w:val="00794255"/>
    <w:rsid w:val="0079485F"/>
    <w:rsid w:val="007A06A7"/>
    <w:rsid w:val="007A2D48"/>
    <w:rsid w:val="007A30A7"/>
    <w:rsid w:val="007A4142"/>
    <w:rsid w:val="007A4F27"/>
    <w:rsid w:val="007A5748"/>
    <w:rsid w:val="007B128D"/>
    <w:rsid w:val="007B2CF1"/>
    <w:rsid w:val="007B3BC2"/>
    <w:rsid w:val="007B3C6E"/>
    <w:rsid w:val="007B5411"/>
    <w:rsid w:val="007B5653"/>
    <w:rsid w:val="007B657E"/>
    <w:rsid w:val="007B7038"/>
    <w:rsid w:val="007B7719"/>
    <w:rsid w:val="007B7D7B"/>
    <w:rsid w:val="007C26A7"/>
    <w:rsid w:val="007C45CC"/>
    <w:rsid w:val="007C5590"/>
    <w:rsid w:val="007C6AE1"/>
    <w:rsid w:val="007D20CB"/>
    <w:rsid w:val="007D281A"/>
    <w:rsid w:val="007D2950"/>
    <w:rsid w:val="007D49A6"/>
    <w:rsid w:val="007D4C70"/>
    <w:rsid w:val="007D6271"/>
    <w:rsid w:val="007D6DBF"/>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873"/>
    <w:rsid w:val="00836985"/>
    <w:rsid w:val="0084177D"/>
    <w:rsid w:val="00841AF6"/>
    <w:rsid w:val="00841F59"/>
    <w:rsid w:val="0084302F"/>
    <w:rsid w:val="00845174"/>
    <w:rsid w:val="00845E0D"/>
    <w:rsid w:val="00845FD5"/>
    <w:rsid w:val="00846205"/>
    <w:rsid w:val="00846FF5"/>
    <w:rsid w:val="0084735E"/>
    <w:rsid w:val="00847CFA"/>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61BE"/>
    <w:rsid w:val="00896675"/>
    <w:rsid w:val="0089676E"/>
    <w:rsid w:val="0089755E"/>
    <w:rsid w:val="008A04FD"/>
    <w:rsid w:val="008A2CE5"/>
    <w:rsid w:val="008A43C4"/>
    <w:rsid w:val="008A5831"/>
    <w:rsid w:val="008A5881"/>
    <w:rsid w:val="008B2D49"/>
    <w:rsid w:val="008B5363"/>
    <w:rsid w:val="008B6230"/>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39B"/>
    <w:rsid w:val="00945ACB"/>
    <w:rsid w:val="00945C52"/>
    <w:rsid w:val="00946FAB"/>
    <w:rsid w:val="00950902"/>
    <w:rsid w:val="0095130F"/>
    <w:rsid w:val="00951FFB"/>
    <w:rsid w:val="00953639"/>
    <w:rsid w:val="009553B4"/>
    <w:rsid w:val="00956D2D"/>
    <w:rsid w:val="009608DE"/>
    <w:rsid w:val="00962163"/>
    <w:rsid w:val="0096276A"/>
    <w:rsid w:val="0096610C"/>
    <w:rsid w:val="0096759D"/>
    <w:rsid w:val="00970A35"/>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1B5"/>
    <w:rsid w:val="009942A9"/>
    <w:rsid w:val="00996124"/>
    <w:rsid w:val="00996D33"/>
    <w:rsid w:val="00996E94"/>
    <w:rsid w:val="00997E3B"/>
    <w:rsid w:val="009A0E2F"/>
    <w:rsid w:val="009A2A05"/>
    <w:rsid w:val="009A2E94"/>
    <w:rsid w:val="009A3507"/>
    <w:rsid w:val="009A3678"/>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85B"/>
    <w:rsid w:val="00A16F25"/>
    <w:rsid w:val="00A17130"/>
    <w:rsid w:val="00A20837"/>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E02"/>
    <w:rsid w:val="00A87FF4"/>
    <w:rsid w:val="00A90128"/>
    <w:rsid w:val="00A912C8"/>
    <w:rsid w:val="00A92D85"/>
    <w:rsid w:val="00A9396E"/>
    <w:rsid w:val="00A93A88"/>
    <w:rsid w:val="00A95D68"/>
    <w:rsid w:val="00AA0985"/>
    <w:rsid w:val="00AA09F5"/>
    <w:rsid w:val="00AA1B3A"/>
    <w:rsid w:val="00AA316F"/>
    <w:rsid w:val="00AA4078"/>
    <w:rsid w:val="00AA7CD0"/>
    <w:rsid w:val="00AB20EB"/>
    <w:rsid w:val="00AB338F"/>
    <w:rsid w:val="00AB441D"/>
    <w:rsid w:val="00AB5CCD"/>
    <w:rsid w:val="00AB6005"/>
    <w:rsid w:val="00AB7BB1"/>
    <w:rsid w:val="00AB7C7B"/>
    <w:rsid w:val="00AC01A1"/>
    <w:rsid w:val="00AC0B12"/>
    <w:rsid w:val="00AC10DE"/>
    <w:rsid w:val="00AC19A9"/>
    <w:rsid w:val="00AC43E1"/>
    <w:rsid w:val="00AC48CC"/>
    <w:rsid w:val="00AC4F79"/>
    <w:rsid w:val="00AC72D0"/>
    <w:rsid w:val="00AD356D"/>
    <w:rsid w:val="00AD5A98"/>
    <w:rsid w:val="00AD6167"/>
    <w:rsid w:val="00AD7077"/>
    <w:rsid w:val="00AD7341"/>
    <w:rsid w:val="00AE061D"/>
    <w:rsid w:val="00AE1312"/>
    <w:rsid w:val="00AE175C"/>
    <w:rsid w:val="00AE281F"/>
    <w:rsid w:val="00AE3713"/>
    <w:rsid w:val="00AE42ED"/>
    <w:rsid w:val="00AE51BF"/>
    <w:rsid w:val="00AE6FA5"/>
    <w:rsid w:val="00AF1F6B"/>
    <w:rsid w:val="00AF5A19"/>
    <w:rsid w:val="00AF5BFA"/>
    <w:rsid w:val="00B01971"/>
    <w:rsid w:val="00B034A0"/>
    <w:rsid w:val="00B039C2"/>
    <w:rsid w:val="00B06804"/>
    <w:rsid w:val="00B1054C"/>
    <w:rsid w:val="00B10C15"/>
    <w:rsid w:val="00B10DAF"/>
    <w:rsid w:val="00B12308"/>
    <w:rsid w:val="00B127EA"/>
    <w:rsid w:val="00B13865"/>
    <w:rsid w:val="00B17675"/>
    <w:rsid w:val="00B2043D"/>
    <w:rsid w:val="00B209E1"/>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436"/>
    <w:rsid w:val="00B47581"/>
    <w:rsid w:val="00B507F8"/>
    <w:rsid w:val="00B5105C"/>
    <w:rsid w:val="00B51E68"/>
    <w:rsid w:val="00B52484"/>
    <w:rsid w:val="00B53DD4"/>
    <w:rsid w:val="00B5407E"/>
    <w:rsid w:val="00B60113"/>
    <w:rsid w:val="00B60E31"/>
    <w:rsid w:val="00B61DE9"/>
    <w:rsid w:val="00B62625"/>
    <w:rsid w:val="00B6298E"/>
    <w:rsid w:val="00B62C9C"/>
    <w:rsid w:val="00B630FA"/>
    <w:rsid w:val="00B63461"/>
    <w:rsid w:val="00B64325"/>
    <w:rsid w:val="00B66807"/>
    <w:rsid w:val="00B71C3C"/>
    <w:rsid w:val="00B744A0"/>
    <w:rsid w:val="00B749DE"/>
    <w:rsid w:val="00B74C6D"/>
    <w:rsid w:val="00B75BF8"/>
    <w:rsid w:val="00B777EC"/>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6D63"/>
    <w:rsid w:val="00BB72D0"/>
    <w:rsid w:val="00BB7602"/>
    <w:rsid w:val="00BC10D5"/>
    <w:rsid w:val="00BC4404"/>
    <w:rsid w:val="00BC46F4"/>
    <w:rsid w:val="00BC665C"/>
    <w:rsid w:val="00BC6C7A"/>
    <w:rsid w:val="00BC71F1"/>
    <w:rsid w:val="00BC7FB3"/>
    <w:rsid w:val="00BD109A"/>
    <w:rsid w:val="00BD77A6"/>
    <w:rsid w:val="00BD7BDF"/>
    <w:rsid w:val="00BD7E4A"/>
    <w:rsid w:val="00BE15D9"/>
    <w:rsid w:val="00BE2D56"/>
    <w:rsid w:val="00BE4A85"/>
    <w:rsid w:val="00BE4FDF"/>
    <w:rsid w:val="00BE57DF"/>
    <w:rsid w:val="00BE5E72"/>
    <w:rsid w:val="00BE5F57"/>
    <w:rsid w:val="00BE62E5"/>
    <w:rsid w:val="00BE67FD"/>
    <w:rsid w:val="00BE68B2"/>
    <w:rsid w:val="00BE6C96"/>
    <w:rsid w:val="00BE701D"/>
    <w:rsid w:val="00BE7CCE"/>
    <w:rsid w:val="00BF57D7"/>
    <w:rsid w:val="00BF76A9"/>
    <w:rsid w:val="00BF7FF8"/>
    <w:rsid w:val="00C00322"/>
    <w:rsid w:val="00C00F19"/>
    <w:rsid w:val="00C01FB7"/>
    <w:rsid w:val="00C11D56"/>
    <w:rsid w:val="00C13F30"/>
    <w:rsid w:val="00C17895"/>
    <w:rsid w:val="00C2032B"/>
    <w:rsid w:val="00C20DC3"/>
    <w:rsid w:val="00C20F0C"/>
    <w:rsid w:val="00C2122A"/>
    <w:rsid w:val="00C21902"/>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3731D"/>
    <w:rsid w:val="00C40129"/>
    <w:rsid w:val="00C403DE"/>
    <w:rsid w:val="00C41ADF"/>
    <w:rsid w:val="00C42E66"/>
    <w:rsid w:val="00C445DC"/>
    <w:rsid w:val="00C47AA3"/>
    <w:rsid w:val="00C5048A"/>
    <w:rsid w:val="00C521B3"/>
    <w:rsid w:val="00C5584C"/>
    <w:rsid w:val="00C60D23"/>
    <w:rsid w:val="00C60F74"/>
    <w:rsid w:val="00C62AD3"/>
    <w:rsid w:val="00C62BEA"/>
    <w:rsid w:val="00C62CBC"/>
    <w:rsid w:val="00C6379A"/>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BAD"/>
    <w:rsid w:val="00CA5D8A"/>
    <w:rsid w:val="00CA6A51"/>
    <w:rsid w:val="00CA73B9"/>
    <w:rsid w:val="00CB5FB4"/>
    <w:rsid w:val="00CB614C"/>
    <w:rsid w:val="00CB6C5D"/>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5700"/>
    <w:rsid w:val="00D25A62"/>
    <w:rsid w:val="00D27201"/>
    <w:rsid w:val="00D27270"/>
    <w:rsid w:val="00D33781"/>
    <w:rsid w:val="00D35A28"/>
    <w:rsid w:val="00D35E87"/>
    <w:rsid w:val="00D36CB6"/>
    <w:rsid w:val="00D40C5E"/>
    <w:rsid w:val="00D40D3B"/>
    <w:rsid w:val="00D40EA6"/>
    <w:rsid w:val="00D417E1"/>
    <w:rsid w:val="00D42C66"/>
    <w:rsid w:val="00D440A4"/>
    <w:rsid w:val="00D44F99"/>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82"/>
    <w:rsid w:val="00DD0FAB"/>
    <w:rsid w:val="00DD12C6"/>
    <w:rsid w:val="00DD1C69"/>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2E42"/>
    <w:rsid w:val="00E04B6C"/>
    <w:rsid w:val="00E05AE1"/>
    <w:rsid w:val="00E065BF"/>
    <w:rsid w:val="00E124ED"/>
    <w:rsid w:val="00E143D7"/>
    <w:rsid w:val="00E16B37"/>
    <w:rsid w:val="00E17A57"/>
    <w:rsid w:val="00E201DF"/>
    <w:rsid w:val="00E22F8D"/>
    <w:rsid w:val="00E24AA7"/>
    <w:rsid w:val="00E31AF2"/>
    <w:rsid w:val="00E3425A"/>
    <w:rsid w:val="00E34C13"/>
    <w:rsid w:val="00E3683B"/>
    <w:rsid w:val="00E37216"/>
    <w:rsid w:val="00E37886"/>
    <w:rsid w:val="00E4000B"/>
    <w:rsid w:val="00E4063E"/>
    <w:rsid w:val="00E40D8A"/>
    <w:rsid w:val="00E42169"/>
    <w:rsid w:val="00E42EC3"/>
    <w:rsid w:val="00E44C4C"/>
    <w:rsid w:val="00E467F8"/>
    <w:rsid w:val="00E4761E"/>
    <w:rsid w:val="00E50BF2"/>
    <w:rsid w:val="00E50C85"/>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9DB"/>
    <w:rsid w:val="00EB575D"/>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917"/>
    <w:rsid w:val="00EF4519"/>
    <w:rsid w:val="00EF56FF"/>
    <w:rsid w:val="00F00049"/>
    <w:rsid w:val="00F02B64"/>
    <w:rsid w:val="00F03898"/>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2CB1"/>
    <w:rsid w:val="00F64636"/>
    <w:rsid w:val="00F6677F"/>
    <w:rsid w:val="00F66E5E"/>
    <w:rsid w:val="00F70AD2"/>
    <w:rsid w:val="00F70CB2"/>
    <w:rsid w:val="00F721BD"/>
    <w:rsid w:val="00F73222"/>
    <w:rsid w:val="00F73D71"/>
    <w:rsid w:val="00F73EA9"/>
    <w:rsid w:val="00F7410C"/>
    <w:rsid w:val="00F75185"/>
    <w:rsid w:val="00F751F6"/>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C84"/>
    <w:rsid w:val="00FE1F23"/>
    <w:rsid w:val="00FE2040"/>
    <w:rsid w:val="00FE406C"/>
    <w:rsid w:val="00FE64AE"/>
    <w:rsid w:val="00FE7C08"/>
    <w:rsid w:val="00FE7D69"/>
    <w:rsid w:val="00FF05CA"/>
    <w:rsid w:val="00FF0FD2"/>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877B70-D9EA-8147-8D1C-D81F9881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32</Pages>
  <Words>32199</Words>
  <Characters>183539</Characters>
  <Application>Microsoft Macintosh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2017-09-10T18:36:00Z</cp:lastPrinted>
  <dcterms:created xsi:type="dcterms:W3CDTF">2017-09-11T15:36:00Z</dcterms:created>
  <dcterms:modified xsi:type="dcterms:W3CDTF">2017-09-11T22:01:00Z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