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commentRangeStart w:id="0"/>
      <w:commentRangeStart w:id="1"/>
      <w:r w:rsidRPr="00A4103C">
        <w:rPr>
          <w:b/>
          <w:color w:val="auto"/>
          <w:sz w:val="48"/>
          <w:szCs w:val="48"/>
        </w:rPr>
        <w:t xml:space="preserve">Mechanisms Mediating the Descent into Diapause: </w:t>
      </w:r>
      <w:commentRangeEnd w:id="0"/>
      <w:r w:rsidR="003C4FD6">
        <w:rPr>
          <w:rStyle w:val="CommentReference"/>
        </w:rPr>
        <w:commentReference w:id="0"/>
      </w:r>
      <w:commentRangeEnd w:id="1"/>
      <w:r w:rsidR="001F1393">
        <w:rPr>
          <w:rStyle w:val="CommentReference"/>
        </w:rPr>
        <w:commentReference w:id="1"/>
      </w:r>
      <w:r w:rsidRPr="00A4103C">
        <w:rPr>
          <w:b/>
          <w:color w:val="auto"/>
          <w:sz w:val="48"/>
          <w:szCs w:val="48"/>
        </w:rPr>
        <w:t>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14A08B25" w:rsidR="00295E26" w:rsidRPr="00A4103C" w:rsidRDefault="00295E26" w:rsidP="00295E26">
      <w:pPr>
        <w:spacing w:line="480" w:lineRule="auto"/>
        <w:ind w:firstLine="720"/>
        <w:jc w:val="center"/>
        <w:outlineLvl w:val="0"/>
        <w:rPr>
          <w:color w:val="auto"/>
        </w:rPr>
      </w:pPr>
      <w:r w:rsidRPr="00A4103C">
        <w:rPr>
          <w:b/>
          <w:color w:val="auto"/>
          <w:sz w:val="32"/>
          <w:szCs w:val="32"/>
        </w:rPr>
        <w:t xml:space="preserve">Committee Member: Dr. John </w:t>
      </w:r>
      <w:ins w:id="2" w:author="John J Beck" w:date="2017-11-29T08:26:00Z">
        <w:r w:rsidR="0056046B">
          <w:rPr>
            <w:b/>
            <w:color w:val="auto"/>
            <w:sz w:val="32"/>
            <w:szCs w:val="32"/>
          </w:rPr>
          <w:t xml:space="preserve">J. </w:t>
        </w:r>
      </w:ins>
      <w:r w:rsidRPr="00A4103C">
        <w:rPr>
          <w:b/>
          <w:color w:val="auto"/>
          <w:sz w:val="32"/>
          <w:szCs w:val="32"/>
        </w:rPr>
        <w:t>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715FBD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w:t>
      </w:r>
      <w:ins w:id="3" w:author="John J Beck" w:date="2017-11-29T08:35:00Z">
        <w:r w:rsidR="00605FC3">
          <w:rPr>
            <w:rFonts w:asciiTheme="minorHAnsi" w:hAnsiTheme="minorHAnsi"/>
            <w:color w:val="auto"/>
          </w:rPr>
          <w:t>,</w:t>
        </w:r>
      </w:ins>
      <w:ins w:id="4" w:author="John J Beck" w:date="2017-11-29T08:28:00Z">
        <w:r w:rsidR="009F032C">
          <w:rPr>
            <w:rFonts w:asciiTheme="minorHAnsi" w:hAnsiTheme="minorHAnsi"/>
            <w:color w:val="auto"/>
          </w:rPr>
          <w:t xml:space="preserve"> </w:t>
        </w:r>
      </w:ins>
      <w:ins w:id="5" w:author="John J Beck" w:date="2017-11-29T08:35:00Z">
        <w:r w:rsidR="00605FC3">
          <w:rPr>
            <w:rFonts w:asciiTheme="minorHAnsi" w:hAnsiTheme="minorHAnsi"/>
            <w:color w:val="auto"/>
          </w:rPr>
          <w:t xml:space="preserve">National Centers for Environmental Information </w:t>
        </w:r>
      </w:ins>
      <w:ins w:id="6" w:author="John J Beck" w:date="2017-11-29T08:28:00Z">
        <w:r w:rsidR="009F032C">
          <w:rPr>
            <w:rFonts w:asciiTheme="minorHAnsi" w:hAnsiTheme="minorHAnsi"/>
            <w:color w:val="auto"/>
          </w:rPr>
          <w:t>(NOAA</w:t>
        </w:r>
      </w:ins>
      <w:ins w:id="7" w:author="John J Beck" w:date="2017-11-29T08:35:00Z">
        <w:r w:rsidR="00605FC3">
          <w:rPr>
            <w:rFonts w:asciiTheme="minorHAnsi" w:hAnsiTheme="minorHAnsi"/>
            <w:color w:val="auto"/>
          </w:rPr>
          <w:t xml:space="preserve"> NCEI</w:t>
        </w:r>
      </w:ins>
      <w:ins w:id="8" w:author="John J Beck" w:date="2017-11-29T08:28:00Z">
        <w:r w:rsidR="009F032C">
          <w:rPr>
            <w:rFonts w:asciiTheme="minorHAnsi" w:hAnsiTheme="minorHAnsi"/>
            <w:color w:val="auto"/>
          </w:rPr>
          <w:t>)</w:t>
        </w:r>
      </w:ins>
      <w:r w:rsidRPr="00A4103C">
        <w:rPr>
          <w:rFonts w:asciiTheme="minorHAnsi" w:hAnsiTheme="minorHAnsi"/>
          <w:color w:val="auto"/>
        </w:rPr>
        <w:t xml:space="preserve">, 2016 was the warmest year on the record with </w:t>
      </w:r>
      <w:commentRangeStart w:id="9"/>
      <w:r w:rsidRPr="00A4103C">
        <w:rPr>
          <w:rFonts w:asciiTheme="minorHAnsi" w:hAnsiTheme="minorHAnsi"/>
          <w:color w:val="auto"/>
        </w:rPr>
        <w:t xml:space="preserve">global </w:t>
      </w:r>
      <w:commentRangeEnd w:id="9"/>
      <w:r w:rsidR="00605FC3">
        <w:rPr>
          <w:rStyle w:val="CommentReference"/>
        </w:rPr>
        <w:commentReference w:id="9"/>
      </w:r>
      <w:r w:rsidRPr="00A4103C">
        <w:rPr>
          <w:rFonts w:asciiTheme="minorHAnsi" w:hAnsiTheme="minorHAnsi"/>
          <w:color w:val="auto"/>
        </w:rPr>
        <w:t>surface temperatures and North American land surface temperatures averaging 0.94</w:t>
      </w:r>
      <w:ins w:id="10" w:author="John J Beck" w:date="2017-11-29T08:32:00Z">
        <w:r w:rsidR="00605FC3">
          <w:rPr>
            <w:rFonts w:asciiTheme="minorHAnsi" w:hAnsiTheme="minorHAnsi"/>
            <w:color w:val="auto"/>
          </w:rPr>
          <w:t xml:space="preserve"> </w:t>
        </w:r>
      </w:ins>
      <w:del w:id="11" w:author="John J Beck" w:date="2017-11-29T08:32:00Z">
        <w:r w:rsidRPr="00605FC3" w:rsidDel="00605FC3">
          <w:rPr>
            <w:rFonts w:asciiTheme="minorHAnsi" w:hAnsiTheme="minorHAnsi"/>
            <w:color w:val="auto"/>
            <w:vertAlign w:val="superscript"/>
            <w:rPrChange w:id="12" w:author="John J Beck" w:date="2017-11-29T08:33:00Z">
              <w:rPr>
                <w:rFonts w:asciiTheme="minorHAnsi" w:hAnsiTheme="minorHAnsi"/>
                <w:color w:val="auto"/>
              </w:rPr>
            </w:rPrChange>
          </w:rPr>
          <w:delText>°</w:delText>
        </w:r>
      </w:del>
      <w:proofErr w:type="spellStart"/>
      <w:ins w:id="13" w:author="John J Beck" w:date="2017-11-29T08:32:00Z">
        <w:r w:rsidR="00605FC3" w:rsidRPr="00605FC3">
          <w:rPr>
            <w:rFonts w:asciiTheme="minorHAnsi" w:hAnsiTheme="minorHAnsi"/>
            <w:color w:val="auto"/>
            <w:vertAlign w:val="superscript"/>
            <w:rPrChange w:id="14" w:author="John J Beck" w:date="2017-11-29T08:33:00Z">
              <w:rPr>
                <w:rFonts w:asciiTheme="minorHAnsi" w:hAnsiTheme="minorHAnsi"/>
                <w:color w:val="auto"/>
              </w:rPr>
            </w:rPrChange>
          </w:rPr>
          <w:t>o</w:t>
        </w:r>
      </w:ins>
      <w:r w:rsidRPr="00A4103C">
        <w:rPr>
          <w:rFonts w:asciiTheme="minorHAnsi" w:hAnsiTheme="minorHAnsi"/>
          <w:color w:val="auto"/>
        </w:rPr>
        <w:t>C</w:t>
      </w:r>
      <w:proofErr w:type="spellEnd"/>
      <w:r w:rsidRPr="00A4103C">
        <w:rPr>
          <w:rFonts w:asciiTheme="minorHAnsi" w:hAnsiTheme="minorHAnsi"/>
          <w:color w:val="auto"/>
        </w:rPr>
        <w:t xml:space="preserve"> and 1.86</w:t>
      </w:r>
      <w:ins w:id="15" w:author="John J Beck" w:date="2017-11-29T08:33:00Z">
        <w:r w:rsidR="00605FC3">
          <w:rPr>
            <w:rFonts w:asciiTheme="minorHAnsi" w:hAnsiTheme="minorHAnsi"/>
            <w:color w:val="auto"/>
          </w:rPr>
          <w:t xml:space="preserve"> </w:t>
        </w:r>
        <w:proofErr w:type="spellStart"/>
        <w:r w:rsidR="00605FC3" w:rsidRPr="007343A4">
          <w:rPr>
            <w:rFonts w:asciiTheme="minorHAnsi" w:hAnsiTheme="minorHAnsi"/>
            <w:color w:val="auto"/>
            <w:vertAlign w:val="superscript"/>
          </w:rPr>
          <w:t>o</w:t>
        </w:r>
      </w:ins>
      <w:del w:id="16" w:author="John J Beck" w:date="2017-11-29T08:33:00Z">
        <w:r w:rsidRPr="00A4103C" w:rsidDel="00605FC3">
          <w:rPr>
            <w:rFonts w:asciiTheme="minorHAnsi" w:hAnsiTheme="minorHAnsi"/>
            <w:color w:val="auto"/>
          </w:rPr>
          <w:delText>°</w:delText>
        </w:r>
      </w:del>
      <w:r w:rsidRPr="00A4103C">
        <w:rPr>
          <w:rFonts w:asciiTheme="minorHAnsi" w:hAnsiTheme="minorHAnsi"/>
          <w:color w:val="auto"/>
        </w:rPr>
        <w:t>C</w:t>
      </w:r>
      <w:proofErr w:type="spellEnd"/>
      <w:r w:rsidRPr="00A4103C">
        <w:rPr>
          <w:rFonts w:asciiTheme="minorHAnsi" w:hAnsiTheme="minorHAnsi"/>
          <w:color w:val="auto"/>
        </w:rPr>
        <w:t xml:space="preserve">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commentRangeStart w:id="17"/>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commentRangeEnd w:id="17"/>
      <w:r w:rsidR="00605FC3">
        <w:rPr>
          <w:rStyle w:val="CommentReference"/>
        </w:rPr>
        <w:commentReference w:id="17"/>
      </w:r>
      <w:r w:rsidRPr="00A4103C">
        <w:rPr>
          <w:rFonts w:asciiTheme="minorHAnsi" w:hAnsiTheme="minorHAnsi"/>
          <w:color w:val="auto"/>
        </w:rPr>
        <w:t>. Conservative projections of future temperatures estimate at least a 1.5</w:t>
      </w:r>
      <w:ins w:id="18" w:author="John J Beck" w:date="2017-11-29T08:35:00Z">
        <w:r w:rsidR="00605FC3">
          <w:rPr>
            <w:rFonts w:asciiTheme="minorHAnsi" w:hAnsiTheme="minorHAnsi"/>
            <w:color w:val="auto"/>
          </w:rPr>
          <w:t xml:space="preserve"> </w:t>
        </w:r>
        <w:r w:rsidR="00605FC3" w:rsidRPr="007343A4">
          <w:rPr>
            <w:rFonts w:asciiTheme="minorHAnsi" w:hAnsiTheme="minorHAnsi"/>
            <w:color w:val="auto"/>
            <w:vertAlign w:val="superscript"/>
          </w:rPr>
          <w:t>o</w:t>
        </w:r>
        <w:r w:rsidR="00605FC3" w:rsidRPr="00A4103C" w:rsidDel="00605FC3">
          <w:rPr>
            <w:rFonts w:asciiTheme="minorHAnsi" w:hAnsiTheme="minorHAnsi"/>
            <w:color w:val="auto"/>
          </w:rPr>
          <w:t xml:space="preserve"> </w:t>
        </w:r>
      </w:ins>
      <w:del w:id="19" w:author="John J Beck" w:date="2017-11-29T08:35:00Z">
        <w:r w:rsidRPr="00A4103C" w:rsidDel="00605FC3">
          <w:rPr>
            <w:rFonts w:asciiTheme="minorHAnsi" w:hAnsiTheme="minorHAnsi"/>
            <w:color w:val="auto"/>
          </w:rPr>
          <w:delText>°</w:delText>
        </w:r>
      </w:del>
      <w:r w:rsidRPr="00A4103C">
        <w:rPr>
          <w:rFonts w:asciiTheme="minorHAnsi" w:hAnsiTheme="minorHAnsi"/>
          <w:color w:val="auto"/>
        </w:rPr>
        <w:t>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w:t>
      </w:r>
      <w:del w:id="20" w:author="John J Beck" w:date="2017-11-29T08:34:00Z">
        <w:r w:rsidRPr="00A4103C" w:rsidDel="00605FC3">
          <w:rPr>
            <w:rFonts w:asciiTheme="minorHAnsi" w:hAnsiTheme="minorHAnsi"/>
            <w:color w:val="auto"/>
          </w:rPr>
          <w:delText xml:space="preserve">echoed </w:delText>
        </w:r>
      </w:del>
      <w:ins w:id="21" w:author="John J Beck" w:date="2017-11-29T08:34:00Z">
        <w:r w:rsidR="00605FC3">
          <w:rPr>
            <w:rFonts w:asciiTheme="minorHAnsi" w:hAnsiTheme="minorHAnsi"/>
            <w:color w:val="auto"/>
          </w:rPr>
          <w:t>corroborated</w:t>
        </w:r>
        <w:r w:rsidR="00605FC3" w:rsidRPr="00A4103C">
          <w:rPr>
            <w:rFonts w:asciiTheme="minorHAnsi" w:hAnsiTheme="minorHAnsi"/>
            <w:color w:val="auto"/>
          </w:rPr>
          <w:t xml:space="preserve"> </w:t>
        </w:r>
      </w:ins>
      <w:r w:rsidRPr="00A4103C">
        <w:rPr>
          <w:rFonts w:asciiTheme="minorHAnsi" w:hAnsiTheme="minorHAnsi"/>
          <w:color w:val="auto"/>
        </w:rPr>
        <w:t xml:space="preserve">this upward trend for all four seasons surpassing all previously recorded temperature averages </w:t>
      </w:r>
      <w:commentRangeStart w:id="22"/>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commentRangeEnd w:id="22"/>
      <w:r w:rsidR="00605FC3">
        <w:rPr>
          <w:rStyle w:val="CommentReference"/>
        </w:rPr>
        <w:commentReference w:id="22"/>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w:t>
      </w:r>
      <w:commentRangeStart w:id="23"/>
      <w:proofErr w:type="gramStart"/>
      <w:r w:rsidRPr="00A4103C">
        <w:rPr>
          <w:rFonts w:asciiTheme="minorHAnsi" w:hAnsiTheme="minorHAnsi"/>
          <w:color w:val="auto"/>
        </w:rPr>
        <w:t>Generally</w:t>
      </w:r>
      <w:commentRangeEnd w:id="23"/>
      <w:proofErr w:type="gramEnd"/>
      <w:r w:rsidR="00612F11">
        <w:rPr>
          <w:rStyle w:val="CommentReference"/>
        </w:rPr>
        <w:commentReference w:id="23"/>
      </w:r>
      <w:r w:rsidRPr="00A4103C">
        <w:rPr>
          <w:rFonts w:asciiTheme="minorHAnsi" w:hAnsiTheme="minorHAnsi"/>
          <w:color w:val="auto"/>
        </w:rPr>
        <w:t xml:space="preserve">, </w:t>
      </w:r>
      <w:commentRangeStart w:id="24"/>
      <w:r w:rsidRPr="00A4103C">
        <w:rPr>
          <w:rFonts w:asciiTheme="minorHAnsi" w:hAnsiTheme="minorHAnsi"/>
          <w:color w:val="auto"/>
        </w:rPr>
        <w:t xml:space="preserve">ectotherm </w:t>
      </w:r>
      <w:commentRangeEnd w:id="24"/>
      <w:r w:rsidR="00215F91">
        <w:rPr>
          <w:rStyle w:val="CommentReference"/>
        </w:rPr>
        <w:commentReference w:id="24"/>
      </w:r>
      <w:r w:rsidRPr="00A4103C">
        <w:rPr>
          <w:rFonts w:asciiTheme="minorHAnsi" w:hAnsiTheme="minorHAnsi"/>
          <w:color w:val="auto"/>
        </w:rPr>
        <w:t>metabolic rate</w:t>
      </w:r>
      <w:r w:rsidR="00493EB5">
        <w:rPr>
          <w:rFonts w:asciiTheme="minorHAnsi" w:hAnsiTheme="minorHAnsi"/>
          <w:color w:val="auto"/>
        </w:rPr>
        <w:t>s</w:t>
      </w:r>
      <w:r w:rsidRPr="00A4103C">
        <w:rPr>
          <w:rFonts w:asciiTheme="minorHAnsi" w:hAnsiTheme="minorHAnsi"/>
          <w:color w:val="auto"/>
        </w:rPr>
        <w:t xml:space="preserve"> correspond to the environmental temperature</w:t>
      </w:r>
      <w:r w:rsidR="00493EB5">
        <w:rPr>
          <w:rFonts w:asciiTheme="minorHAnsi" w:hAnsiTheme="minorHAnsi"/>
          <w:color w:val="auto"/>
        </w:rPr>
        <w:t>s</w:t>
      </w:r>
      <w:r w:rsidRPr="00A4103C">
        <w:rPr>
          <w:rFonts w:asciiTheme="minorHAnsi" w:hAnsiTheme="minorHAnsi"/>
          <w:color w:val="auto"/>
        </w:rPr>
        <w:t xml:space="preserve"> </w:t>
      </w:r>
      <w:r w:rsidR="00493EB5">
        <w:rPr>
          <w:rFonts w:asciiTheme="minorHAnsi" w:hAnsiTheme="minorHAnsi"/>
          <w:color w:val="auto"/>
        </w:rPr>
        <w:t>they</w:t>
      </w:r>
      <w:r w:rsidRPr="00A4103C">
        <w:rPr>
          <w:rFonts w:asciiTheme="minorHAnsi" w:hAnsiTheme="minorHAnsi"/>
          <w:color w:val="auto"/>
        </w:rPr>
        <w:t xml:space="preserve"> experience. Higher temperatures increase metabolic rate</w:t>
      </w:r>
      <w:r w:rsidR="00493EB5">
        <w:rPr>
          <w:rFonts w:asciiTheme="minorHAnsi" w:hAnsiTheme="minorHAnsi"/>
          <w:color w:val="auto"/>
        </w:rPr>
        <w:t>s</w:t>
      </w:r>
      <w:r w:rsidRPr="00A4103C">
        <w:rPr>
          <w:rFonts w:asciiTheme="minorHAnsi" w:hAnsiTheme="minorHAnsi"/>
          <w:color w:val="auto"/>
        </w:rPr>
        <w:t xml:space="preserve"> and lower temperatures reduce metabolic rate</w:t>
      </w:r>
      <w:r w:rsidR="00493EB5">
        <w:rPr>
          <w:rFonts w:asciiTheme="minorHAnsi" w:hAnsiTheme="minorHAnsi"/>
          <w:color w:val="auto"/>
        </w:rPr>
        <w:t>s</w:t>
      </w:r>
      <w:r w:rsidRPr="00A4103C">
        <w:rPr>
          <w:rFonts w:asciiTheme="minorHAnsi" w:hAnsiTheme="minorHAnsi"/>
          <w:color w:val="auto"/>
        </w:rPr>
        <w:t>. Increased growing season temperatures for ectothermic insects could increase their metabolic rate</w:t>
      </w:r>
      <w:r w:rsidR="00493EB5">
        <w:rPr>
          <w:rFonts w:asciiTheme="minorHAnsi" w:hAnsiTheme="minorHAnsi"/>
          <w:color w:val="auto"/>
        </w:rPr>
        <w:t>s</w:t>
      </w:r>
      <w:r w:rsidRPr="00A4103C">
        <w:rPr>
          <w:rFonts w:asciiTheme="minorHAnsi" w:hAnsiTheme="minorHAnsi"/>
          <w:color w:val="auto"/>
        </w:rPr>
        <w:t xml:space="preserve">, speed up their growth, and possibly shorten development time to reproductive maturity. Mature adults that occur earlier in the growing season could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w:t>
      </w:r>
      <w:r w:rsidRPr="00A4103C">
        <w:rPr>
          <w:rFonts w:asciiTheme="minorHAnsi" w:hAnsiTheme="minorHAnsi"/>
          <w:color w:val="auto"/>
        </w:rPr>
        <w:lastRenderedPageBreak/>
        <w:t>an integrated approach</w:t>
      </w:r>
      <w:r w:rsidR="00493EB5">
        <w:rPr>
          <w:rFonts w:asciiTheme="minorHAnsi" w:hAnsiTheme="minorHAnsi"/>
          <w:color w:val="auto"/>
        </w:rPr>
        <w:t>,</w:t>
      </w:r>
      <w:r w:rsidRPr="00A4103C">
        <w:rPr>
          <w:rFonts w:asciiTheme="minorHAnsi" w:hAnsiTheme="minorHAnsi"/>
          <w:color w:val="auto"/>
        </w:rPr>
        <w:t xml:space="preserve"> and </w:t>
      </w:r>
      <w:ins w:id="25" w:author="John J Beck" w:date="2017-11-29T09:52:00Z">
        <w:r w:rsidR="00A32414">
          <w:rPr>
            <w:rFonts w:asciiTheme="minorHAnsi" w:hAnsiTheme="minorHAnsi"/>
            <w:color w:val="auto"/>
          </w:rPr>
          <w:t xml:space="preserve">will </w:t>
        </w:r>
      </w:ins>
      <w:r w:rsidRPr="00A4103C">
        <w:rPr>
          <w:rFonts w:asciiTheme="minorHAnsi" w:hAnsiTheme="minorHAnsi"/>
          <w:color w:val="auto"/>
        </w:rPr>
        <w:t xml:space="preserve">likely </w:t>
      </w:r>
      <w:ins w:id="26" w:author="John J Beck" w:date="2017-11-29T09:11:00Z">
        <w:r w:rsidR="00215F91">
          <w:rPr>
            <w:rFonts w:asciiTheme="minorHAnsi" w:hAnsiTheme="minorHAnsi"/>
            <w:color w:val="auto"/>
          </w:rPr>
          <w:t xml:space="preserve">result in </w:t>
        </w:r>
      </w:ins>
      <w:r w:rsidRPr="00A4103C">
        <w:rPr>
          <w:rFonts w:asciiTheme="minorHAnsi" w:hAnsiTheme="minorHAnsi"/>
          <w:color w:val="auto"/>
        </w:rPr>
        <w:t xml:space="preserve">increased use of </w:t>
      </w:r>
      <w:r w:rsidR="00493EB5">
        <w:rPr>
          <w:rFonts w:asciiTheme="minorHAnsi" w:hAnsiTheme="minorHAnsi"/>
          <w:color w:val="auto"/>
        </w:rPr>
        <w:t xml:space="preserve">costly </w:t>
      </w:r>
      <w:r w:rsidRPr="00A4103C">
        <w:rPr>
          <w:rFonts w:asciiTheme="minorHAnsi" w:hAnsiTheme="minorHAnsi"/>
          <w:color w:val="auto"/>
        </w:rPr>
        <w:t>chemical insecticides.</w:t>
      </w:r>
    </w:p>
    <w:p w14:paraId="4408DDE1" w14:textId="22F3773D"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t>Crop losses due to insect pest insect damage here in the United States from 1945 to 2000 ha</w:t>
      </w:r>
      <w:r w:rsidR="00493EB5">
        <w:rPr>
          <w:rFonts w:asciiTheme="minorHAnsi" w:hAnsiTheme="minorHAnsi"/>
          <w:color w:val="auto"/>
        </w:rPr>
        <w:t>ve</w:t>
      </w:r>
      <w:r w:rsidRPr="00A4103C">
        <w:rPr>
          <w:rFonts w:asciiTheme="minorHAnsi" w:hAnsiTheme="minorHAnsi"/>
          <w:color w:val="auto"/>
        </w:rPr>
        <w:t xml:space="preserve"> nearly doubled from 7% to 13%</w:t>
      </w:r>
      <w:r w:rsidR="00493EB5">
        <w:rPr>
          <w:rFonts w:asciiTheme="minorHAnsi" w:hAnsiTheme="minorHAnsi"/>
          <w:color w:val="auto"/>
        </w:rPr>
        <w:t>,</w:t>
      </w:r>
      <w:r w:rsidRPr="00A4103C">
        <w:rPr>
          <w:rFonts w:asciiTheme="minorHAnsi" w:hAnsiTheme="minorHAnsi"/>
          <w:color w:val="auto"/>
        </w:rPr>
        <w:t xml:space="preserve">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w:t>
      </w:r>
      <w:r w:rsidR="00493EB5">
        <w:rPr>
          <w:rFonts w:asciiTheme="minorHAnsi" w:hAnsiTheme="minorHAnsi"/>
          <w:color w:val="auto"/>
        </w:rPr>
        <w:t>,</w:t>
      </w:r>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w:t>
      </w:r>
      <w:del w:id="27" w:author="John J Beck" w:date="2017-11-29T09:53:00Z">
        <w:r w:rsidRPr="00A4103C" w:rsidDel="00FB2B12">
          <w:rPr>
            <w:rFonts w:asciiTheme="minorHAnsi" w:hAnsiTheme="minorHAnsi"/>
            <w:color w:val="auto"/>
          </w:rPr>
          <w:delText>Here i</w:delText>
        </w:r>
      </w:del>
      <w:ins w:id="28" w:author="John J Beck" w:date="2017-11-29T09:53:00Z">
        <w:r w:rsidR="00FB2B12">
          <w:rPr>
            <w:rFonts w:asciiTheme="minorHAnsi" w:hAnsiTheme="minorHAnsi"/>
            <w:color w:val="auto"/>
          </w:rPr>
          <w:t>I</w:t>
        </w:r>
      </w:ins>
      <w:r w:rsidRPr="00A4103C">
        <w:rPr>
          <w:rFonts w:asciiTheme="minorHAnsi" w:hAnsiTheme="minorHAnsi"/>
          <w:color w:val="auto"/>
        </w:rPr>
        <w:t xml:space="preserve">n the United States, </w:t>
      </w:r>
      <w:del w:id="29" w:author="John J Beck" w:date="2017-11-29T09:53:00Z">
        <w:r w:rsidRPr="00A4103C" w:rsidDel="00FB2B12">
          <w:rPr>
            <w:rFonts w:asciiTheme="minorHAnsi" w:hAnsiTheme="minorHAnsi"/>
            <w:color w:val="auto"/>
          </w:rPr>
          <w:delText xml:space="preserve">our </w:delText>
        </w:r>
      </w:del>
      <w:ins w:id="30" w:author="John J Beck" w:date="2017-11-29T09:53:00Z">
        <w:r w:rsidR="00FB2B12">
          <w:rPr>
            <w:rFonts w:asciiTheme="minorHAnsi" w:hAnsiTheme="minorHAnsi"/>
            <w:color w:val="auto"/>
          </w:rPr>
          <w:t>the</w:t>
        </w:r>
        <w:r w:rsidR="00FB2B12" w:rsidRPr="00A4103C">
          <w:rPr>
            <w:rFonts w:asciiTheme="minorHAnsi" w:hAnsiTheme="minorHAnsi"/>
            <w:color w:val="auto"/>
          </w:rPr>
          <w:t xml:space="preserve"> </w:t>
        </w:r>
      </w:ins>
      <w:r w:rsidRPr="00A4103C">
        <w:rPr>
          <w:rFonts w:asciiTheme="minorHAnsi" w:hAnsiTheme="minorHAnsi"/>
          <w:color w:val="auto"/>
        </w:rPr>
        <w:t xml:space="preserve">population is predicted to exceed 450 million by the year 2100 and this population increase will </w:t>
      </w:r>
      <w:del w:id="31" w:author="John J Beck" w:date="2017-11-29T09:53:00Z">
        <w:r w:rsidRPr="00A4103C" w:rsidDel="00FB2B12">
          <w:rPr>
            <w:rFonts w:asciiTheme="minorHAnsi" w:hAnsiTheme="minorHAnsi"/>
            <w:color w:val="auto"/>
          </w:rPr>
          <w:delText xml:space="preserve">demand </w:delText>
        </w:r>
      </w:del>
      <w:ins w:id="32" w:author="John J Beck" w:date="2017-11-29T09:53:00Z">
        <w:r w:rsidR="00FB2B12">
          <w:rPr>
            <w:rFonts w:asciiTheme="minorHAnsi" w:hAnsiTheme="minorHAnsi"/>
            <w:color w:val="auto"/>
          </w:rPr>
          <w:t>require</w:t>
        </w:r>
        <w:r w:rsidR="00FB2B12" w:rsidRPr="00A4103C">
          <w:rPr>
            <w:rFonts w:asciiTheme="minorHAnsi" w:hAnsiTheme="minorHAnsi"/>
            <w:color w:val="auto"/>
          </w:rPr>
          <w:t xml:space="preserve"> </w:t>
        </w:r>
      </w:ins>
      <w:r w:rsidRPr="00A4103C">
        <w:rPr>
          <w:rFonts w:asciiTheme="minorHAnsi" w:hAnsiTheme="minorHAnsi"/>
          <w:color w:val="auto"/>
        </w:rPr>
        <w:t xml:space="preserve">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w:t>
      </w:r>
      <w:commentRangeStart w:id="33"/>
      <w:r w:rsidRPr="00A4103C">
        <w:rPr>
          <w:rFonts w:asciiTheme="minorHAnsi" w:hAnsiTheme="minorHAnsi"/>
          <w:b/>
          <w:color w:val="auto"/>
        </w:rPr>
        <w:t>Climate Change</w:t>
      </w:r>
      <w:commentRangeEnd w:id="33"/>
      <w:r w:rsidR="00FB2B12">
        <w:rPr>
          <w:rStyle w:val="CommentReference"/>
        </w:rPr>
        <w:commentReference w:id="33"/>
      </w:r>
      <w:r w:rsidRPr="00A4103C">
        <w:rPr>
          <w:rFonts w:asciiTheme="minorHAnsi" w:hAnsiTheme="minorHAnsi"/>
          <w:b/>
          <w:color w:val="auto"/>
        </w:rPr>
        <w:t xml:space="preserv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t>
      </w:r>
      <w:r w:rsidRPr="00A4103C">
        <w:rPr>
          <w:rFonts w:asciiTheme="minorHAnsi" w:hAnsiTheme="minorHAnsi"/>
          <w:color w:val="auto"/>
        </w:rPr>
        <w:lastRenderedPageBreak/>
        <w:t xml:space="preserve">whose populations are impacted negatively by those changes can be </w:t>
      </w:r>
      <w:commentRangeStart w:id="34"/>
      <w:r w:rsidRPr="00A4103C">
        <w:rPr>
          <w:rFonts w:asciiTheme="minorHAnsi" w:hAnsiTheme="minorHAnsi"/>
          <w:color w:val="auto"/>
        </w:rPr>
        <w:t>colloquially termed “losers” and those impacted positively can be termed “winners”</w:t>
      </w:r>
      <w:commentRangeEnd w:id="34"/>
      <w:r w:rsidR="00DA6ACC">
        <w:rPr>
          <w:rStyle w:val="CommentReference"/>
        </w:rPr>
        <w:commentReference w:id="34"/>
      </w:r>
      <w:r w:rsidRPr="00A4103C">
        <w:rPr>
          <w:rFonts w:asciiTheme="minorHAnsi" w:hAnsiTheme="minorHAnsi"/>
          <w:color w:val="auto"/>
        </w:rPr>
        <w:t xml:space="preserve">.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commentRangeStart w:id="35"/>
      <w:r w:rsidRPr="00A4103C">
        <w:rPr>
          <w:rFonts w:asciiTheme="minorHAnsi" w:hAnsiTheme="minorHAnsi"/>
          <w:color w:val="auto"/>
        </w:rPr>
        <w:t>.</w:t>
      </w:r>
      <w:commentRangeEnd w:id="35"/>
      <w:r w:rsidR="00DA6ACC">
        <w:rPr>
          <w:rStyle w:val="CommentReference"/>
        </w:rPr>
        <w:commentReference w:id="35"/>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w:t>
      </w:r>
      <w:commentRangeStart w:id="36"/>
      <w:r w:rsidR="00EA6D70" w:rsidRPr="00A4103C">
        <w:rPr>
          <w:rFonts w:asciiTheme="minorHAnsi" w:hAnsiTheme="minorHAnsi"/>
          <w:color w:val="auto"/>
        </w:rPr>
        <w:t>.</w:t>
      </w:r>
      <w:commentRangeEnd w:id="36"/>
      <w:r w:rsidR="00DA6ACC">
        <w:rPr>
          <w:rStyle w:val="CommentReference"/>
        </w:rPr>
        <w:commentReference w:id="36"/>
      </w:r>
      <w:r w:rsidR="00EA6D70" w:rsidRPr="00A4103C">
        <w:rPr>
          <w:rFonts w:asciiTheme="minorHAnsi" w:hAnsiTheme="minorHAnsi"/>
          <w:color w:val="auto"/>
        </w:rPr>
        <w:t xml:space="preserv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commentRangeStart w:id="37"/>
      <w:r w:rsidRPr="00A4103C">
        <w:rPr>
          <w:rFonts w:asciiTheme="minorHAnsi" w:hAnsiTheme="minorHAnsi"/>
          <w:color w:val="auto"/>
        </w:rPr>
        <w:t>lose</w:t>
      </w:r>
      <w:r w:rsidR="00EA6D70" w:rsidRPr="00A4103C">
        <w:rPr>
          <w:rFonts w:asciiTheme="minorHAnsi" w:hAnsiTheme="minorHAnsi"/>
          <w:color w:val="auto"/>
        </w:rPr>
        <w:t>rs</w:t>
      </w:r>
      <w:commentRangeEnd w:id="37"/>
      <w:r w:rsidR="003601CF">
        <w:rPr>
          <w:rStyle w:val="CommentReference"/>
        </w:rPr>
        <w:commentReference w:id="37"/>
      </w:r>
      <w:r w:rsidRPr="00A4103C">
        <w:rPr>
          <w:rFonts w:asciiTheme="minorHAnsi" w:hAnsiTheme="minorHAnsi"/>
          <w:color w:val="auto"/>
        </w:rPr>
        <w:t xml:space="preserve">. </w:t>
      </w:r>
    </w:p>
    <w:p w14:paraId="7552E27A" w14:textId="674EE42E"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lastRenderedPageBreak/>
        <w:t xml:space="preserve">Winners could experience a net increase in both population </w:t>
      </w:r>
      <w:commentRangeStart w:id="38"/>
      <w:r w:rsidRPr="00A4103C">
        <w:rPr>
          <w:rFonts w:asciiTheme="minorHAnsi" w:hAnsiTheme="minorHAnsi"/>
          <w:color w:val="auto"/>
        </w:rPr>
        <w:t xml:space="preserve">size </w:t>
      </w:r>
      <w:commentRangeEnd w:id="38"/>
      <w:r w:rsidR="002740BB">
        <w:rPr>
          <w:rStyle w:val="CommentReference"/>
        </w:rPr>
        <w:commentReference w:id="38"/>
      </w:r>
      <w:r w:rsidRPr="00A4103C">
        <w:rPr>
          <w:rFonts w:asciiTheme="minorHAnsi" w:hAnsiTheme="minorHAnsi"/>
          <w:color w:val="auto"/>
        </w:rPr>
        <w:t xml:space="preserve">and geographical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with more individuals </w:t>
      </w:r>
      <w:ins w:id="39" w:author="John J Beck" w:date="2017-11-29T11:05:00Z">
        <w:r w:rsidR="002740BB">
          <w:rPr>
            <w:rFonts w:asciiTheme="minorHAnsi" w:hAnsiTheme="minorHAnsi"/>
            <w:color w:val="auto"/>
          </w:rPr>
          <w:t xml:space="preserve">able to </w:t>
        </w:r>
      </w:ins>
      <w:r w:rsidRPr="00A4103C">
        <w:rPr>
          <w:rFonts w:asciiTheme="minorHAnsi" w:hAnsiTheme="minorHAnsi"/>
          <w:color w:val="auto"/>
        </w:rPr>
        <w:t xml:space="preserve">spread across more geography. Winners could also experience a northern shift of their entire geographical </w:t>
      </w:r>
      <w:r w:rsidR="00395F28">
        <w:rPr>
          <w:rFonts w:asciiTheme="minorHAnsi" w:hAnsiTheme="minorHAnsi"/>
          <w:color w:val="auto"/>
        </w:rPr>
        <w:t>range</w:t>
      </w:r>
      <w:r w:rsidRPr="00A4103C">
        <w:rPr>
          <w:rFonts w:asciiTheme="minorHAnsi" w:hAnsiTheme="minorHAnsi"/>
          <w:color w:val="auto"/>
        </w:rPr>
        <w:t xml:space="preserve"> with no </w:t>
      </w:r>
      <w:ins w:id="40" w:author="John J Beck" w:date="2017-11-29T11:05:00Z">
        <w:r w:rsidR="002740BB">
          <w:rPr>
            <w:rFonts w:asciiTheme="minorHAnsi" w:hAnsiTheme="minorHAnsi"/>
            <w:color w:val="auto"/>
          </w:rPr>
          <w:t xml:space="preserve">overall </w:t>
        </w:r>
      </w:ins>
      <w:r w:rsidRPr="00A4103C">
        <w:rPr>
          <w:rFonts w:asciiTheme="minorHAnsi" w:hAnsiTheme="minorHAnsi"/>
          <w:color w:val="auto"/>
        </w:rPr>
        <w:t>change in population</w:t>
      </w:r>
      <w:del w:id="41" w:author="John J Beck" w:date="2017-11-29T11:05:00Z">
        <w:r w:rsidRPr="00A4103C" w:rsidDel="002740BB">
          <w:rPr>
            <w:rFonts w:asciiTheme="minorHAnsi" w:hAnsiTheme="minorHAnsi"/>
            <w:color w:val="auto"/>
          </w:rPr>
          <w:delText xml:space="preserve"> size</w:delText>
        </w:r>
      </w:del>
      <w:r w:rsidRPr="00A4103C">
        <w:rPr>
          <w:rFonts w:asciiTheme="minorHAnsi" w:hAnsiTheme="minorHAnsi"/>
          <w:color w:val="auto"/>
        </w:rPr>
        <w:t>. In Europe, changes in range</w:t>
      </w:r>
      <w:r w:rsidR="00395F28">
        <w:rPr>
          <w:rFonts w:asciiTheme="minorHAnsi" w:hAnsiTheme="minorHAnsi"/>
          <w:color w:val="auto"/>
        </w:rPr>
        <w:t>s</w:t>
      </w:r>
      <w:r w:rsidRPr="00A4103C">
        <w:rPr>
          <w:rFonts w:asciiTheme="minorHAnsi" w:hAnsiTheme="minorHAnsi"/>
          <w:color w:val="auto"/>
        </w:rPr>
        <w:t xml:space="preserve">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2F982210" w14:textId="4AAE41C7" w:rsidR="006B4DFC" w:rsidRPr="00A4103C" w:rsidRDefault="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 xml:space="preserve">reduce their performance by exceeding their thermal </w:t>
      </w:r>
      <w:del w:id="42" w:author="John J Beck" w:date="2017-11-29T11:07:00Z">
        <w:r w:rsidR="00EF71F3" w:rsidRPr="00A4103C" w:rsidDel="002740BB">
          <w:rPr>
            <w:rFonts w:asciiTheme="minorHAnsi" w:hAnsiTheme="minorHAnsi"/>
            <w:color w:val="auto"/>
          </w:rPr>
          <w:delText>breadth</w:delText>
        </w:r>
      </w:del>
      <w:ins w:id="43" w:author="John J Beck" w:date="2017-11-29T11:07:00Z">
        <w:r w:rsidR="002740BB">
          <w:rPr>
            <w:rFonts w:asciiTheme="minorHAnsi" w:hAnsiTheme="minorHAnsi"/>
            <w:color w:val="auto"/>
          </w:rPr>
          <w:t>range(?)</w:t>
        </w:r>
      </w:ins>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r w:rsidR="00395F28">
        <w:rPr>
          <w:rFonts w:asciiTheme="minorHAnsi" w:hAnsiTheme="minorHAnsi"/>
          <w:color w:val="auto"/>
        </w:rPr>
        <w:t xml:space="preserve">losing </w:t>
      </w:r>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r w:rsidR="00395F28">
        <w:rPr>
          <w:rFonts w:asciiTheme="minorHAnsi" w:hAnsiTheme="minorHAnsi"/>
          <w:color w:val="auto"/>
        </w:rPr>
        <w:t xml:space="preserve">in contrast </w:t>
      </w:r>
      <w:r w:rsidR="00EF71F3" w:rsidRPr="00A4103C">
        <w:rPr>
          <w:rFonts w:asciiTheme="minorHAnsi" w:hAnsiTheme="minorHAnsi"/>
          <w:color w:val="auto"/>
        </w:rPr>
        <w:t>could have wider thermal breadth</w:t>
      </w:r>
      <w:r w:rsidR="00395F28">
        <w:rPr>
          <w:rFonts w:asciiTheme="minorHAnsi" w:hAnsiTheme="minorHAnsi"/>
          <w:color w:val="auto"/>
        </w:rPr>
        <w:t>s</w:t>
      </w:r>
      <w:r w:rsidR="00EF71F3" w:rsidRPr="00A4103C">
        <w:rPr>
          <w:rFonts w:asciiTheme="minorHAnsi" w:hAnsiTheme="minorHAnsi"/>
          <w:color w:val="auto"/>
        </w:rPr>
        <w:t xml:space="preserve"> and tolerate warmer temperatures. Winners, whose thermal environment is currently below their thermal optimum</w:t>
      </w:r>
      <w:commentRangeStart w:id="44"/>
      <w:r w:rsidR="00EF71F3" w:rsidRPr="00A4103C">
        <w:rPr>
          <w:rFonts w:asciiTheme="minorHAnsi" w:hAnsiTheme="minorHAnsi"/>
          <w:color w:val="auto"/>
        </w:rPr>
        <w:t xml:space="preserve">, </w:t>
      </w:r>
      <w:commentRangeEnd w:id="44"/>
      <w:r w:rsidR="00C811D9">
        <w:rPr>
          <w:rStyle w:val="CommentReference"/>
        </w:rPr>
        <w:commentReference w:id="44"/>
      </w:r>
      <w:r w:rsidR="00EF71F3" w:rsidRPr="00A4103C">
        <w:rPr>
          <w:rFonts w:asciiTheme="minorHAnsi" w:hAnsiTheme="minorHAnsi"/>
          <w:color w:val="auto"/>
        </w:rPr>
        <w:t xml:space="preserve">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F71F3"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F71F3" w:rsidRPr="00A4103C">
        <w:rPr>
          <w:rFonts w:asciiTheme="minorHAnsi" w:hAnsiTheme="minorHAnsi"/>
          <w:color w:val="auto"/>
        </w:rPr>
        <w:fldChar w:fldCharType="separate"/>
      </w:r>
      <w:r w:rsidR="00EF71F3" w:rsidRPr="00A4103C">
        <w:rPr>
          <w:rFonts w:asciiTheme="minorHAnsi" w:hAnsiTheme="minorHAnsi"/>
          <w:noProof/>
          <w:color w:val="auto"/>
        </w:rPr>
        <w:t>(Deutsch et al. 2008)</w:t>
      </w:r>
      <w:r w:rsidR="00EF71F3" w:rsidRPr="00A4103C">
        <w:rPr>
          <w:rFonts w:asciiTheme="minorHAnsi" w:hAnsiTheme="minorHAnsi"/>
          <w:color w:val="auto"/>
        </w:rPr>
        <w:fldChar w:fldCharType="end"/>
      </w:r>
      <w:r w:rsidR="00EF71F3" w:rsidRPr="00A4103C">
        <w:rPr>
          <w:rFonts w:asciiTheme="minorHAnsi" w:hAnsiTheme="minorHAnsi"/>
          <w:color w:val="auto"/>
        </w:rPr>
        <w:t xml:space="preserve">. In the tropics, environmental temperatures vary </w:t>
      </w:r>
      <w:del w:id="45" w:author="John J Beck" w:date="2017-11-29T11:26:00Z">
        <w:r w:rsidR="00EF71F3" w:rsidRPr="00A4103C" w:rsidDel="006254A5">
          <w:rPr>
            <w:rFonts w:asciiTheme="minorHAnsi" w:hAnsiTheme="minorHAnsi"/>
            <w:color w:val="auto"/>
          </w:rPr>
          <w:delText xml:space="preserve">little </w:delText>
        </w:r>
      </w:del>
      <w:ins w:id="46" w:author="John J Beck" w:date="2017-11-29T11:26:00Z">
        <w:r w:rsidR="006254A5">
          <w:rPr>
            <w:rFonts w:asciiTheme="minorHAnsi" w:hAnsiTheme="minorHAnsi"/>
            <w:color w:val="auto"/>
          </w:rPr>
          <w:t>less(?)</w:t>
        </w:r>
        <w:r w:rsidR="006254A5" w:rsidRPr="00A4103C">
          <w:rPr>
            <w:rFonts w:asciiTheme="minorHAnsi" w:hAnsiTheme="minorHAnsi"/>
            <w:color w:val="auto"/>
          </w:rPr>
          <w:t xml:space="preserve"> </w:t>
        </w:r>
      </w:ins>
      <w:r w:rsidR="00EF71F3" w:rsidRPr="00A4103C">
        <w:rPr>
          <w:rFonts w:asciiTheme="minorHAnsi" w:hAnsiTheme="minorHAnsi"/>
          <w:color w:val="auto"/>
        </w:rPr>
        <w:t xml:space="preserve">relative </w:t>
      </w:r>
      <w:r w:rsidR="00EF71F3" w:rsidRPr="00A4103C">
        <w:rPr>
          <w:rFonts w:asciiTheme="minorHAnsi" w:hAnsiTheme="minorHAnsi"/>
          <w:color w:val="auto"/>
        </w:rPr>
        <w:lastRenderedPageBreak/>
        <w:t>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00EF71F3" w:rsidRPr="00A4103C" w:rsidDel="00FC5354">
        <w:rPr>
          <w:rFonts w:asciiTheme="minorHAnsi" w:hAnsiTheme="minorHAnsi"/>
          <w:color w:val="auto"/>
        </w:rPr>
        <w:t xml:space="preserve"> </w:t>
      </w:r>
      <w:r w:rsidR="00EF71F3" w:rsidRPr="00A4103C">
        <w:rPr>
          <w:rFonts w:asciiTheme="minorHAnsi" w:hAnsiTheme="minorHAnsi"/>
          <w:color w:val="auto"/>
        </w:rPr>
        <w:t>as climate warms</w:t>
      </w:r>
      <w:commentRangeStart w:id="47"/>
      <w:r w:rsidR="00EF71F3" w:rsidRPr="00A4103C">
        <w:rPr>
          <w:rFonts w:asciiTheme="minorHAnsi" w:hAnsiTheme="minorHAnsi"/>
          <w:color w:val="auto"/>
        </w:rPr>
        <w:t>.</w:t>
      </w:r>
      <w:commentRangeEnd w:id="47"/>
      <w:r w:rsidR="006254A5">
        <w:rPr>
          <w:rStyle w:val="CommentReference"/>
        </w:rPr>
        <w:commentReference w:id="47"/>
      </w:r>
      <w:r w:rsidR="00F37315" w:rsidRPr="00A4103C">
        <w:rPr>
          <w:rFonts w:asciiTheme="minorHAnsi" w:hAnsiTheme="minorHAnsi"/>
          <w:color w:val="auto"/>
        </w:rPr>
        <w:t xml:space="preserve"> </w:t>
      </w:r>
    </w:p>
    <w:p w14:paraId="6E376C14" w14:textId="7DB0505A"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w:t>
      </w:r>
      <w:commentRangeStart w:id="48"/>
      <w:r w:rsidRPr="00A4103C">
        <w:rPr>
          <w:rFonts w:asciiTheme="minorHAnsi" w:hAnsiTheme="minorHAnsi"/>
          <w:color w:val="auto"/>
        </w:rPr>
        <w:t>delimit</w:t>
      </w:r>
      <w:commentRangeEnd w:id="48"/>
      <w:r w:rsidR="00425DFA">
        <w:rPr>
          <w:rStyle w:val="CommentReference"/>
        </w:rPr>
        <w:commentReference w:id="48"/>
      </w:r>
      <w:r w:rsidRPr="00A4103C">
        <w:rPr>
          <w:rFonts w:asciiTheme="minorHAnsi" w:hAnsiTheme="minorHAnsi"/>
          <w:color w:val="auto"/>
        </w:rPr>
        <w:t xml:space="preserve"> the availability of resources</w:t>
      </w:r>
      <w:r w:rsidR="00395F28">
        <w:rPr>
          <w:rFonts w:asciiTheme="minorHAnsi" w:hAnsiTheme="minorHAnsi"/>
          <w:color w:val="auto"/>
        </w:rPr>
        <w:t xml:space="preserve">, </w:t>
      </w:r>
      <w:del w:id="49" w:author="John J Beck" w:date="2017-11-29T12:30:00Z">
        <w:r w:rsidRPr="00A4103C" w:rsidDel="00956992">
          <w:rPr>
            <w:rFonts w:asciiTheme="minorHAnsi" w:hAnsiTheme="minorHAnsi"/>
            <w:color w:val="auto"/>
          </w:rPr>
          <w:delText xml:space="preserve">like </w:delText>
        </w:r>
      </w:del>
      <w:ins w:id="50" w:author="John J Beck" w:date="2017-11-29T12:30:00Z">
        <w:r w:rsidR="00956992">
          <w:rPr>
            <w:rFonts w:asciiTheme="minorHAnsi" w:hAnsiTheme="minorHAnsi"/>
            <w:color w:val="auto"/>
          </w:rPr>
          <w:t>such as</w:t>
        </w:r>
        <w:r w:rsidR="00956992" w:rsidRPr="00A4103C">
          <w:rPr>
            <w:rFonts w:asciiTheme="minorHAnsi" w:hAnsiTheme="minorHAnsi"/>
            <w:color w:val="auto"/>
          </w:rPr>
          <w:t xml:space="preserve"> </w:t>
        </w:r>
      </w:ins>
      <w:r w:rsidRPr="00A4103C">
        <w:rPr>
          <w:rFonts w:asciiTheme="minorHAnsi" w:hAnsiTheme="minorHAnsi"/>
          <w:color w:val="auto"/>
        </w:rPr>
        <w:t>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w:t>
      </w:r>
      <w:commentRangeStart w:id="51"/>
      <w:r w:rsidRPr="00A4103C">
        <w:rPr>
          <w:rFonts w:asciiTheme="minorHAnsi" w:hAnsiTheme="minorHAnsi"/>
          <w:color w:val="auto"/>
        </w:rPr>
        <w:t>.</w:t>
      </w:r>
      <w:commentRangeEnd w:id="51"/>
      <w:r w:rsidR="00A832E8">
        <w:rPr>
          <w:rStyle w:val="CommentReference"/>
        </w:rPr>
        <w:commentReference w:id="51"/>
      </w:r>
      <w:r w:rsidRPr="00A4103C">
        <w:rPr>
          <w:rFonts w:asciiTheme="minorHAnsi" w:hAnsiTheme="minorHAnsi"/>
          <w:color w:val="auto"/>
        </w:rPr>
        <w:t xml:space="preserve">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w:t>
      </w:r>
      <w:commentRangeStart w:id="52"/>
      <w:r w:rsidRPr="00A4103C">
        <w:rPr>
          <w:rFonts w:asciiTheme="minorHAnsi" w:hAnsiTheme="minorHAnsi"/>
          <w:color w:val="auto"/>
        </w:rPr>
        <w:t xml:space="preserve">consistently cycle with </w:t>
      </w:r>
      <w:commentRangeEnd w:id="52"/>
      <w:r w:rsidR="00A832E8">
        <w:rPr>
          <w:rStyle w:val="CommentReference"/>
        </w:rPr>
        <w:commentReference w:id="52"/>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w:t>
      </w:r>
      <w:commentRangeStart w:id="53"/>
      <w:r w:rsidRPr="00A4103C">
        <w:rPr>
          <w:rFonts w:asciiTheme="minorHAnsi" w:hAnsiTheme="minorHAnsi"/>
          <w:color w:val="auto"/>
        </w:rPr>
        <w:t xml:space="preserve">histories </w:t>
      </w:r>
      <w:commentRangeEnd w:id="53"/>
      <w:r w:rsidR="00F33F77">
        <w:rPr>
          <w:rStyle w:val="CommentReference"/>
        </w:rPr>
        <w:commentReference w:id="53"/>
      </w:r>
      <w:r w:rsidRPr="00A4103C">
        <w:rPr>
          <w:rFonts w:asciiTheme="minorHAnsi" w:hAnsiTheme="minorHAnsi"/>
          <w:color w:val="auto"/>
        </w:rPr>
        <w:t xml:space="preserve">with the availability of resources in their environment. </w:t>
      </w:r>
      <w:commentRangeStart w:id="54"/>
      <w:commentRangeStart w:id="55"/>
      <w:r w:rsidRPr="00A4103C">
        <w:rPr>
          <w:rFonts w:asciiTheme="minorHAnsi" w:hAnsiTheme="minorHAnsi"/>
          <w:color w:val="auto"/>
        </w:rPr>
        <w:t xml:space="preserve">With </w:t>
      </w:r>
      <w:commentRangeEnd w:id="54"/>
      <w:r w:rsidR="00F33F77">
        <w:rPr>
          <w:rStyle w:val="CommentReference"/>
        </w:rPr>
        <w:commentReference w:id="54"/>
      </w:r>
      <w:r w:rsidRPr="00A4103C">
        <w:rPr>
          <w:rFonts w:asciiTheme="minorHAnsi" w:hAnsiTheme="minorHAnsi"/>
          <w:color w:val="auto"/>
        </w:rPr>
        <w:t xml:space="preserve">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t>
      </w:r>
      <w:commentRangeEnd w:id="55"/>
      <w:r w:rsidR="00F33F77">
        <w:rPr>
          <w:rStyle w:val="CommentReference"/>
        </w:rPr>
        <w:commentReference w:id="55"/>
      </w:r>
      <w:r w:rsidRPr="00A4103C">
        <w:rPr>
          <w:rFonts w:asciiTheme="minorHAnsi" w:hAnsiTheme="minorHAnsi"/>
          <w:color w:val="auto"/>
        </w:rPr>
        <w:t xml:space="preserve">Warmer seasonal temperatures will uncouple photoperiod from seasonal changes in </w:t>
      </w:r>
      <w:r w:rsidRPr="00A4103C">
        <w:rPr>
          <w:rFonts w:asciiTheme="minorHAnsi" w:hAnsiTheme="minorHAnsi"/>
          <w:color w:val="auto"/>
        </w:rPr>
        <w:lastRenderedPageBreak/>
        <w:t>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080E8B2A"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Photoperiod, like temperature, is an important environmental cue that insects use to make life history decisions. While warming northern latitudes do offer climate change winners the opportunity to shift their population distributions</w:t>
      </w:r>
      <w:r w:rsidR="00395F28">
        <w:rPr>
          <w:rFonts w:asciiTheme="minorHAnsi" w:hAnsiTheme="minorHAnsi"/>
          <w:color w:val="auto"/>
        </w:rPr>
        <w:t xml:space="preserve"> and ranges</w:t>
      </w:r>
      <w:r w:rsidRPr="00A4103C">
        <w:rPr>
          <w:rFonts w:asciiTheme="minorHAnsi" w:hAnsiTheme="minorHAnsi"/>
          <w:color w:val="auto"/>
        </w:rPr>
        <w:t xml:space="preserve">. Those insects that experience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21BFE9F5"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w:t>
      </w:r>
      <w:del w:id="56" w:author="John J Beck" w:date="2017-11-29T12:42:00Z">
        <w:r w:rsidRPr="00A4103C" w:rsidDel="00DE34AB">
          <w:rPr>
            <w:rFonts w:asciiTheme="minorHAnsi" w:hAnsiTheme="minorHAnsi"/>
            <w:color w:val="auto"/>
          </w:rPr>
          <w:delText xml:space="preserve">their </w:delText>
        </w:r>
      </w:del>
      <w:r w:rsidRPr="00A4103C">
        <w:rPr>
          <w:rFonts w:asciiTheme="minorHAnsi" w:hAnsiTheme="minorHAnsi"/>
          <w:color w:val="auto"/>
        </w:rPr>
        <w:t xml:space="preserve">survival, organisms must monitor </w:t>
      </w:r>
      <w:r w:rsidR="0027615E">
        <w:rPr>
          <w:rFonts w:asciiTheme="minorHAnsi" w:hAnsiTheme="minorHAnsi"/>
          <w:color w:val="auto"/>
        </w:rPr>
        <w:t xml:space="preserve">both </w:t>
      </w:r>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del w:id="57" w:author="John J Beck" w:date="2017-11-29T12:43:00Z">
        <w:r w:rsidRPr="00A4103C" w:rsidDel="00F45BA3">
          <w:rPr>
            <w:rFonts w:asciiTheme="minorHAnsi" w:hAnsiTheme="minorHAnsi"/>
            <w:color w:val="auto"/>
          </w:rPr>
          <w:delText xml:space="preserve">and </w:delText>
        </w:r>
      </w:del>
      <w:ins w:id="58" w:author="John J Beck" w:date="2017-11-29T12:43:00Z">
        <w:r w:rsidR="00F45BA3">
          <w:rPr>
            <w:rFonts w:asciiTheme="minorHAnsi" w:hAnsiTheme="minorHAnsi"/>
            <w:color w:val="auto"/>
          </w:rPr>
          <w:t>as well as</w:t>
        </w:r>
        <w:r w:rsidR="00F45BA3" w:rsidRPr="00A4103C">
          <w:rPr>
            <w:rFonts w:asciiTheme="minorHAnsi" w:hAnsiTheme="minorHAnsi"/>
            <w:color w:val="auto"/>
          </w:rPr>
          <w:t xml:space="preserve"> </w:t>
        </w:r>
      </w:ins>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w:t>
      </w:r>
      <w:ins w:id="59" w:author="John J Beck" w:date="2017-11-29T12:43:00Z">
        <w:r w:rsidR="00F45BA3">
          <w:rPr>
            <w:rFonts w:asciiTheme="minorHAnsi" w:hAnsiTheme="minorHAnsi"/>
            <w:color w:val="auto"/>
          </w:rPr>
          <w:t xml:space="preserve">accordingly </w:t>
        </w:r>
      </w:ins>
      <w:r w:rsidRPr="00A4103C">
        <w:rPr>
          <w:rFonts w:asciiTheme="minorHAnsi" w:hAnsiTheme="minorHAnsi"/>
          <w:color w:val="auto"/>
        </w:rPr>
        <w:t xml:space="preserve">respond to changes in those environments as they occur. </w:t>
      </w:r>
      <w:r w:rsidR="0027615E">
        <w:rPr>
          <w:rFonts w:asciiTheme="minorHAnsi" w:hAnsiTheme="minorHAnsi"/>
          <w:color w:val="auto"/>
        </w:rPr>
        <w:t>Insects</w:t>
      </w:r>
      <w:r w:rsidR="0027615E" w:rsidRPr="00A4103C">
        <w:rPr>
          <w:rFonts w:asciiTheme="minorHAnsi" w:hAnsiTheme="minorHAnsi"/>
          <w:color w:val="auto"/>
        </w:rPr>
        <w:t xml:space="preserve"> </w:t>
      </w:r>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27615E">
        <w:rPr>
          <w:rFonts w:asciiTheme="minorHAnsi" w:hAnsiTheme="minorHAnsi"/>
          <w:color w:val="auto"/>
        </w:rPr>
        <w:t>,</w:t>
      </w:r>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w:t>
      </w:r>
      <w:r w:rsidR="00E200D8" w:rsidRPr="00A4103C">
        <w:rPr>
          <w:rFonts w:asciiTheme="minorHAnsi" w:hAnsiTheme="minorHAnsi"/>
          <w:color w:val="auto"/>
        </w:rPr>
        <w:lastRenderedPageBreak/>
        <w:t xml:space="preserve">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 xml:space="preserve">se, </w:t>
      </w:r>
      <w:commentRangeStart w:id="60"/>
      <w:r w:rsidR="003211F8" w:rsidRPr="00A4103C">
        <w:rPr>
          <w:rFonts w:asciiTheme="minorHAnsi" w:hAnsiTheme="minorHAnsi"/>
          <w:color w:val="auto"/>
        </w:rPr>
        <w:t>winning insects could express phenotypic plasticity or experience evolutionary adaptations in their dormancy strategy</w:t>
      </w:r>
      <w:r w:rsidRPr="00A4103C">
        <w:rPr>
          <w:rFonts w:asciiTheme="minorHAnsi" w:hAnsiTheme="minorHAnsi"/>
          <w:color w:val="auto"/>
        </w:rPr>
        <w:t xml:space="preserve"> </w:t>
      </w:r>
      <w:commentRangeEnd w:id="60"/>
      <w:r w:rsidR="007E0597">
        <w:rPr>
          <w:rStyle w:val="CommentReference"/>
        </w:rPr>
        <w:commentReference w:id="60"/>
      </w:r>
      <w:r w:rsidRPr="00A4103C">
        <w:rPr>
          <w:rFonts w:asciiTheme="minorHAnsi" w:hAnsiTheme="minorHAnsi"/>
          <w:color w:val="auto"/>
        </w:rPr>
        <w:t xml:space="preserve">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r w:rsidR="00395F28">
        <w:rPr>
          <w:rFonts w:asciiTheme="minorHAnsi" w:hAnsiTheme="minorHAnsi"/>
          <w:color w:val="auto"/>
        </w:rPr>
        <w:t>al</w:t>
      </w:r>
      <w:r w:rsidR="003211F8" w:rsidRPr="00A4103C">
        <w:rPr>
          <w:rFonts w:asciiTheme="minorHAnsi" w:hAnsiTheme="minorHAnsi"/>
          <w:color w:val="auto"/>
        </w:rPr>
        <w:t xml:space="preserve"> conditions</w:t>
      </w:r>
      <w:commentRangeStart w:id="61"/>
      <w:r w:rsidRPr="00A4103C">
        <w:rPr>
          <w:rFonts w:asciiTheme="minorHAnsi" w:hAnsiTheme="minorHAnsi"/>
          <w:color w:val="auto"/>
        </w:rPr>
        <w:t>.</w:t>
      </w:r>
      <w:commentRangeEnd w:id="61"/>
      <w:r w:rsidR="00CD134E">
        <w:rPr>
          <w:rStyle w:val="CommentReference"/>
        </w:rPr>
        <w:commentReference w:id="61"/>
      </w:r>
      <w:r w:rsidRPr="00A4103C">
        <w:rPr>
          <w:rFonts w:asciiTheme="minorHAnsi" w:hAnsiTheme="minorHAnsi"/>
          <w:color w:val="auto"/>
        </w:rPr>
        <w:t xml:space="preserve"> </w:t>
      </w:r>
    </w:p>
    <w:p w14:paraId="0F77FD5E" w14:textId="77777777" w:rsidR="006B729C" w:rsidRDefault="00445FEE" w:rsidP="00467087">
      <w:pPr>
        <w:spacing w:line="480" w:lineRule="auto"/>
        <w:ind w:firstLine="720"/>
        <w:rPr>
          <w:ins w:id="62" w:author="John J Beck" w:date="2017-11-29T14:16:00Z"/>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r w:rsidR="00521FB8">
        <w:rPr>
          <w:rFonts w:asciiTheme="minorHAnsi" w:hAnsiTheme="minorHAnsi"/>
          <w:color w:val="auto"/>
        </w:rPr>
        <w:t>ensive</w:t>
      </w:r>
      <w:r w:rsidR="00621765" w:rsidRPr="00A4103C">
        <w:rPr>
          <w:rFonts w:asciiTheme="minorHAnsi" w:hAnsiTheme="minorHAnsi"/>
          <w:color w:val="auto"/>
        </w:rPr>
        <w:t>) quiescence is reversed and the insect’s activity can resume</w:t>
      </w:r>
      <w:r w:rsidR="00521FB8">
        <w:rPr>
          <w:rFonts w:asciiTheme="minorHAnsi" w:hAnsiTheme="minorHAnsi"/>
          <w:color w:val="auto"/>
        </w:rPr>
        <w:t xml:space="preserve"> after some period of recovery</w:t>
      </w:r>
      <w:r w:rsidR="00621765" w:rsidRPr="00A4103C">
        <w:rPr>
          <w:rFonts w:asciiTheme="minorHAnsi" w:hAnsiTheme="minorHAnsi"/>
          <w:color w:val="auto"/>
        </w:rPr>
        <w:t>.</w:t>
      </w:r>
      <w:r w:rsidR="00FC63CE" w:rsidRPr="00A4103C">
        <w:rPr>
          <w:rFonts w:asciiTheme="minorHAnsi" w:hAnsiTheme="minorHAnsi"/>
          <w:color w:val="auto"/>
        </w:rPr>
        <w:t xml:space="preserve"> </w:t>
      </w:r>
    </w:p>
    <w:p w14:paraId="49034696" w14:textId="30CF4427" w:rsidR="00621765" w:rsidRPr="00A4103C" w:rsidRDefault="00FC63CE" w:rsidP="00467087">
      <w:pPr>
        <w:spacing w:line="480" w:lineRule="auto"/>
        <w:ind w:firstLine="720"/>
        <w:rPr>
          <w:rFonts w:asciiTheme="minorHAnsi" w:hAnsiTheme="minorHAnsi"/>
          <w:color w:val="auto"/>
        </w:rPr>
      </w:pPr>
      <w:commentRangeStart w:id="63"/>
      <w:r w:rsidRPr="00A4103C">
        <w:rPr>
          <w:rFonts w:asciiTheme="minorHAnsi" w:hAnsiTheme="minorHAnsi"/>
          <w:color w:val="auto"/>
        </w:rPr>
        <w:t xml:space="preserve">Seasonal </w:t>
      </w:r>
      <w:commentRangeEnd w:id="63"/>
      <w:r w:rsidR="006B729C">
        <w:rPr>
          <w:rStyle w:val="CommentReference"/>
        </w:rPr>
        <w:commentReference w:id="63"/>
      </w:r>
      <w:r w:rsidRPr="00A4103C">
        <w:rPr>
          <w:rFonts w:asciiTheme="minorHAnsi" w:hAnsiTheme="minorHAnsi"/>
          <w:color w:val="auto"/>
        </w:rPr>
        <w:t xml:space="preserve">temperature change is a common </w:t>
      </w:r>
      <w:r w:rsidR="00201E30">
        <w:rPr>
          <w:rFonts w:asciiTheme="minorHAnsi" w:hAnsiTheme="minorHAnsi"/>
          <w:color w:val="auto"/>
        </w:rPr>
        <w:t>long-term</w:t>
      </w:r>
      <w:r w:rsidRPr="00A4103C">
        <w:rPr>
          <w:rFonts w:asciiTheme="minorHAnsi" w:hAnsiTheme="minorHAnsi"/>
          <w:color w:val="auto"/>
        </w:rPr>
        <w:t xml:space="preserve"> stress </w:t>
      </w:r>
      <w:r w:rsidR="0027615E">
        <w:rPr>
          <w:rFonts w:asciiTheme="minorHAnsi" w:hAnsiTheme="minorHAnsi"/>
          <w:color w:val="auto"/>
        </w:rPr>
        <w:t xml:space="preserve">that </w:t>
      </w:r>
      <w:r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521FB8">
        <w:rPr>
          <w:rFonts w:asciiTheme="minorHAnsi" w:hAnsiTheme="minorHAnsi"/>
          <w:color w:val="auto"/>
        </w:rPr>
        <w:t xml:space="preserve">predictable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521FB8">
        <w:rPr>
          <w:rFonts w:asciiTheme="minorHAnsi" w:hAnsiTheme="minorHAnsi"/>
          <w:color w:val="auto"/>
        </w:rPr>
        <w:t>,</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 xml:space="preserve">insects </w:t>
      </w:r>
      <w:commentRangeStart w:id="64"/>
      <w:r w:rsidR="006E6E6C" w:rsidRPr="00A4103C">
        <w:rPr>
          <w:rFonts w:asciiTheme="minorHAnsi" w:hAnsiTheme="minorHAnsi"/>
          <w:color w:val="auto"/>
        </w:rPr>
        <w:t xml:space="preserve">use </w:t>
      </w:r>
      <w:commentRangeEnd w:id="64"/>
      <w:r w:rsidR="00867B7D">
        <w:rPr>
          <w:rStyle w:val="CommentReference"/>
        </w:rPr>
        <w:commentReference w:id="64"/>
      </w:r>
      <w:commentRangeStart w:id="65"/>
      <w:r w:rsidR="006E6E6C" w:rsidRPr="00867B7D">
        <w:rPr>
          <w:rFonts w:asciiTheme="minorHAnsi" w:hAnsiTheme="minorHAnsi"/>
          <w:color w:val="auto"/>
          <w:highlight w:val="yellow"/>
          <w:rPrChange w:id="66" w:author="Microsoft Office User" w:date="2017-11-30T16:24:00Z">
            <w:rPr>
              <w:rFonts w:asciiTheme="minorHAnsi" w:hAnsiTheme="minorHAnsi"/>
              <w:color w:val="auto"/>
            </w:rPr>
          </w:rPrChange>
        </w:rPr>
        <w:t>diapause</w:t>
      </w:r>
      <w:commentRangeEnd w:id="65"/>
      <w:r w:rsidR="007E2095" w:rsidRPr="00867B7D">
        <w:rPr>
          <w:rStyle w:val="CommentReference"/>
          <w:highlight w:val="yellow"/>
          <w:rPrChange w:id="67" w:author="Microsoft Office User" w:date="2017-11-30T16:24:00Z">
            <w:rPr>
              <w:rStyle w:val="CommentReference"/>
            </w:rPr>
          </w:rPrChange>
        </w:rPr>
        <w:commentReference w:id="65"/>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r w:rsidR="0027615E">
        <w:rPr>
          <w:rFonts w:asciiTheme="minorHAnsi" w:hAnsiTheme="minorHAnsi"/>
          <w:color w:val="auto"/>
        </w:rPr>
        <w:t xml:space="preserve">that </w:t>
      </w:r>
      <w:r w:rsidR="00242E29" w:rsidRPr="00A4103C">
        <w:rPr>
          <w:rFonts w:asciiTheme="minorHAnsi" w:hAnsiTheme="minorHAnsi"/>
          <w:color w:val="auto"/>
        </w:rPr>
        <w:t xml:space="preserve">insects can protect </w:t>
      </w:r>
      <w:r w:rsidR="00242E29" w:rsidRPr="00A4103C">
        <w:rPr>
          <w:rFonts w:asciiTheme="minorHAnsi" w:hAnsiTheme="minorHAnsi"/>
          <w:color w:val="auto"/>
        </w:rPr>
        <w:lastRenderedPageBreak/>
        <w:t xml:space="preserve">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xml:space="preserve">. </w:t>
      </w:r>
      <w:r w:rsidR="004122C2" w:rsidRPr="007E2095">
        <w:rPr>
          <w:rFonts w:asciiTheme="minorHAnsi" w:hAnsiTheme="minorHAnsi"/>
          <w:color w:val="auto"/>
          <w:highlight w:val="yellow"/>
          <w:rPrChange w:id="68" w:author="John J Beck" w:date="2017-11-29T14:21:00Z">
            <w:rPr>
              <w:rFonts w:asciiTheme="minorHAnsi" w:hAnsiTheme="minorHAnsi"/>
              <w:color w:val="auto"/>
            </w:rPr>
          </w:rPrChange>
        </w:rPr>
        <w:t>Diapause</w:t>
      </w:r>
      <w:r w:rsidRPr="007E2095">
        <w:rPr>
          <w:rFonts w:asciiTheme="minorHAnsi" w:hAnsiTheme="minorHAnsi"/>
          <w:color w:val="auto"/>
          <w:highlight w:val="yellow"/>
          <w:rPrChange w:id="69" w:author="John J Beck" w:date="2017-11-29T14:21:00Z">
            <w:rPr>
              <w:rFonts w:asciiTheme="minorHAnsi" w:hAnsiTheme="minorHAnsi"/>
              <w:color w:val="auto"/>
            </w:rPr>
          </w:rPrChange>
        </w:rPr>
        <w:t xml:space="preserve"> is a genetically regulated</w:t>
      </w:r>
      <w:ins w:id="70" w:author="John J Beck" w:date="2017-11-29T14:17:00Z">
        <w:r w:rsidR="007E2095" w:rsidRPr="007E2095">
          <w:rPr>
            <w:rFonts w:asciiTheme="minorHAnsi" w:hAnsiTheme="minorHAnsi"/>
            <w:color w:val="auto"/>
            <w:highlight w:val="yellow"/>
            <w:rPrChange w:id="71" w:author="John J Beck" w:date="2017-11-29T14:21:00Z">
              <w:rPr>
                <w:rFonts w:asciiTheme="minorHAnsi" w:hAnsiTheme="minorHAnsi"/>
                <w:color w:val="auto"/>
              </w:rPr>
            </w:rPrChange>
          </w:rPr>
          <w:t>, unlike quiescence??</w:t>
        </w:r>
      </w:ins>
      <w:r w:rsidRPr="007E2095">
        <w:rPr>
          <w:rFonts w:asciiTheme="minorHAnsi" w:hAnsiTheme="minorHAnsi"/>
          <w:color w:val="auto"/>
          <w:highlight w:val="yellow"/>
          <w:rPrChange w:id="72" w:author="John J Beck" w:date="2017-11-29T14:21:00Z">
            <w:rPr>
              <w:rFonts w:asciiTheme="minorHAnsi" w:hAnsiTheme="minorHAnsi"/>
              <w:color w:val="auto"/>
            </w:rPr>
          </w:rPrChange>
        </w:rPr>
        <w:t>, environmentally influenced alternative developmental trajectory</w:t>
      </w:r>
      <w:r w:rsidRPr="00A4103C">
        <w:rPr>
          <w:rFonts w:asciiTheme="minorHAnsi" w:hAnsiTheme="minorHAnsi"/>
          <w:color w:val="auto"/>
        </w:rPr>
        <w:t xml:space="preserve"> that is usually marked by metabolic suppression and arrested development in a specific life stage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Pr="00A4103C">
        <w:rPr>
          <w:rFonts w:asciiTheme="minorHAnsi" w:hAnsiTheme="minorHAnsi"/>
          <w:color w:val="auto"/>
        </w:rPr>
        <w:t>prepare for</w:t>
      </w:r>
      <w:r w:rsidR="00916232">
        <w:rPr>
          <w:rFonts w:asciiTheme="minorHAnsi" w:hAnsiTheme="minorHAnsi"/>
          <w:color w:val="auto"/>
        </w:rPr>
        <w:t>, and protect themselves from</w:t>
      </w:r>
      <w:r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7615E">
        <w:rPr>
          <w:rFonts w:asciiTheme="minorHAnsi" w:hAnsiTheme="minorHAnsi"/>
          <w:color w:val="auto"/>
        </w:rPr>
        <w:t xml:space="preserve"> by inducing diapa</w:t>
      </w:r>
      <w:r w:rsidR="006B1FDA">
        <w:rPr>
          <w:rFonts w:asciiTheme="minorHAnsi" w:hAnsiTheme="minorHAnsi"/>
          <w:color w:val="auto"/>
        </w:rPr>
        <w:t>u</w:t>
      </w:r>
      <w:r w:rsidR="0027615E">
        <w:rPr>
          <w:rFonts w:asciiTheme="minorHAnsi" w:hAnsiTheme="minorHAnsi"/>
          <w:color w:val="auto"/>
        </w:rPr>
        <w:t>se</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244D3858"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del w:id="73" w:author="John J Beck" w:date="2017-11-29T14:18:00Z">
        <w:r w:rsidR="00C26647" w:rsidRPr="00A4103C" w:rsidDel="007E2095">
          <w:rPr>
            <w:rFonts w:asciiTheme="minorHAnsi" w:hAnsiTheme="minorHAnsi"/>
            <w:color w:val="auto"/>
          </w:rPr>
          <w:delText>is</w:delText>
        </w:r>
        <w:r w:rsidR="00431EB0" w:rsidRPr="00A4103C" w:rsidDel="007E2095">
          <w:rPr>
            <w:rFonts w:asciiTheme="minorHAnsi" w:hAnsiTheme="minorHAnsi"/>
            <w:color w:val="auto"/>
          </w:rPr>
          <w:delText xml:space="preserve"> </w:delText>
        </w:r>
      </w:del>
      <w:ins w:id="74" w:author="John J Beck" w:date="2017-11-29T14:18:00Z">
        <w:r w:rsidR="007E2095">
          <w:rPr>
            <w:rFonts w:asciiTheme="minorHAnsi" w:hAnsiTheme="minorHAnsi"/>
            <w:color w:val="auto"/>
          </w:rPr>
          <w:t>are</w:t>
        </w:r>
        <w:r w:rsidR="007E2095" w:rsidRPr="00A4103C">
          <w:rPr>
            <w:rFonts w:asciiTheme="minorHAnsi" w:hAnsiTheme="minorHAnsi"/>
            <w:color w:val="auto"/>
          </w:rPr>
          <w:t xml:space="preserve"> </w:t>
        </w:r>
      </w:ins>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r w:rsidR="0027615E">
        <w:rPr>
          <w:rFonts w:asciiTheme="minorHAnsi" w:hAnsiTheme="minorHAnsi"/>
          <w:color w:val="auto"/>
        </w:rPr>
        <w:t xml:space="preserve">in diapause life stage </w:t>
      </w:r>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r w:rsidR="00521FB8">
        <w:rPr>
          <w:rFonts w:asciiTheme="minorHAnsi" w:hAnsiTheme="minorHAnsi"/>
          <w:color w:val="auto"/>
        </w:rPr>
        <w:t>sequential</w:t>
      </w:r>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w:t>
      </w:r>
      <w:r w:rsidRPr="00867B7D">
        <w:rPr>
          <w:rFonts w:asciiTheme="minorHAnsi" w:hAnsiTheme="minorHAnsi"/>
          <w:color w:val="auto"/>
          <w:highlight w:val="yellow"/>
          <w:rPrChange w:id="75" w:author="Microsoft Office User" w:date="2017-11-30T16:22:00Z">
            <w:rPr>
              <w:rFonts w:asciiTheme="minorHAnsi" w:hAnsiTheme="minorHAnsi"/>
              <w:color w:val="auto"/>
            </w:rPr>
          </w:rPrChange>
        </w:rPr>
        <w:t>Before diapause</w:t>
      </w:r>
      <w:r w:rsidRPr="00A4103C">
        <w:rPr>
          <w:rFonts w:asciiTheme="minorHAnsi" w:hAnsiTheme="minorHAnsi"/>
          <w:color w:val="auto"/>
        </w:rPr>
        <w:t xml:space="preserv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r w:rsidR="0027615E">
        <w:rPr>
          <w:rFonts w:asciiTheme="minorHAnsi" w:hAnsiTheme="minorHAnsi"/>
          <w:color w:val="auto"/>
        </w:rPr>
        <w:t>,</w:t>
      </w:r>
      <w:r w:rsidRPr="00A4103C">
        <w:rPr>
          <w:rFonts w:asciiTheme="minorHAnsi" w:hAnsiTheme="minorHAnsi"/>
          <w:color w:val="auto"/>
        </w:rPr>
        <w:t xml:space="preserve"> and during this period they are physiologically competent to respond to that cue or cues. </w:t>
      </w:r>
      <w:r w:rsidRPr="00867B7D">
        <w:rPr>
          <w:rFonts w:asciiTheme="minorHAnsi" w:hAnsiTheme="minorHAnsi"/>
          <w:color w:val="auto"/>
          <w:highlight w:val="yellow"/>
          <w:rPrChange w:id="76" w:author="Microsoft Office User" w:date="2017-11-30T16:22:00Z">
            <w:rPr>
              <w:rFonts w:asciiTheme="minorHAnsi" w:hAnsiTheme="minorHAnsi"/>
              <w:color w:val="auto"/>
            </w:rPr>
          </w:rPrChange>
        </w:rPr>
        <w:t>During pre-diapause</w:t>
      </w:r>
      <w:r w:rsidRPr="00A4103C">
        <w:rPr>
          <w:rFonts w:asciiTheme="minorHAnsi" w:hAnsiTheme="minorHAnsi"/>
          <w:color w:val="auto"/>
        </w:rPr>
        <w:t xml:space="preserve">, the sensitive stage perceives the necessary environmental cue or cues, diapause is induced, and there is a shift away from continuous development and towards the diapause developmental trajectory. </w:t>
      </w:r>
    </w:p>
    <w:p w14:paraId="7975E4C3" w14:textId="3325B1F9" w:rsidR="00BE5B61" w:rsidRPr="00A4103C" w:rsidRDefault="00BE5B61" w:rsidP="00BE5B61">
      <w:pPr>
        <w:spacing w:line="480" w:lineRule="auto"/>
        <w:ind w:firstLine="720"/>
        <w:rPr>
          <w:rFonts w:asciiTheme="minorHAnsi" w:hAnsiTheme="minorHAnsi"/>
          <w:color w:val="auto"/>
        </w:rPr>
      </w:pPr>
      <w:r w:rsidRPr="00867B7D">
        <w:rPr>
          <w:rFonts w:asciiTheme="minorHAnsi" w:hAnsiTheme="minorHAnsi"/>
          <w:color w:val="auto"/>
          <w:highlight w:val="yellow"/>
          <w:rPrChange w:id="77" w:author="Microsoft Office User" w:date="2017-11-30T16:22:00Z">
            <w:rPr>
              <w:rFonts w:asciiTheme="minorHAnsi" w:hAnsiTheme="minorHAnsi"/>
              <w:color w:val="auto"/>
            </w:rPr>
          </w:rPrChange>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r w:rsidR="001D1234">
        <w:rPr>
          <w:rFonts w:asciiTheme="minorHAnsi" w:hAnsiTheme="minorHAnsi"/>
          <w:color w:val="auto"/>
        </w:rPr>
        <w:t>. H</w:t>
      </w:r>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w:t>
      </w:r>
      <w:r w:rsidR="00712AFB" w:rsidRPr="00A4103C">
        <w:rPr>
          <w:rFonts w:asciiTheme="minorHAnsi" w:hAnsiTheme="minorHAnsi"/>
          <w:color w:val="auto"/>
        </w:rPr>
        <w:lastRenderedPageBreak/>
        <w:t xml:space="preserve">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w:t>
      </w:r>
      <w:r w:rsidRPr="00867B7D">
        <w:rPr>
          <w:rFonts w:asciiTheme="minorHAnsi" w:hAnsiTheme="minorHAnsi"/>
          <w:color w:val="auto"/>
          <w:highlight w:val="yellow"/>
          <w:rPrChange w:id="78" w:author="Microsoft Office User" w:date="2017-11-30T16:21:00Z">
            <w:rPr>
              <w:rFonts w:asciiTheme="minorHAnsi" w:hAnsiTheme="minorHAnsi"/>
              <w:color w:val="auto"/>
            </w:rPr>
          </w:rPrChange>
        </w:rPr>
        <w:t>In preparation for diapause</w:t>
      </w:r>
      <w:r w:rsidRPr="00A4103C">
        <w:rPr>
          <w:rFonts w:asciiTheme="minorHAnsi" w:hAnsiTheme="minorHAnsi"/>
          <w:color w:val="auto"/>
        </w:rPr>
        <w:t xml:space="preserv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 xml:space="preserve">Furthermore, </w:t>
      </w:r>
      <w:r w:rsidR="00CB34D7" w:rsidRPr="00867B7D">
        <w:rPr>
          <w:rFonts w:asciiTheme="minorHAnsi" w:hAnsiTheme="minorHAnsi"/>
          <w:color w:val="auto"/>
          <w:highlight w:val="yellow"/>
          <w:rPrChange w:id="79" w:author="Microsoft Office User" w:date="2017-11-30T16:22:00Z">
            <w:rPr>
              <w:rFonts w:asciiTheme="minorHAnsi" w:hAnsiTheme="minorHAnsi"/>
              <w:color w:val="auto"/>
            </w:rPr>
          </w:rPrChange>
        </w:rPr>
        <w:t>a</w:t>
      </w:r>
      <w:r w:rsidRPr="00867B7D">
        <w:rPr>
          <w:rFonts w:asciiTheme="minorHAnsi" w:hAnsiTheme="minorHAnsi"/>
          <w:color w:val="auto"/>
          <w:highlight w:val="yellow"/>
          <w:rPrChange w:id="80" w:author="Microsoft Office User" w:date="2017-11-30T16:22:00Z">
            <w:rPr>
              <w:rFonts w:asciiTheme="minorHAnsi" w:hAnsiTheme="minorHAnsi"/>
              <w:color w:val="auto"/>
            </w:rPr>
          </w:rPrChange>
        </w:rPr>
        <w:t>fter diapause ends</w:t>
      </w:r>
      <w:r w:rsidRPr="00A4103C">
        <w:rPr>
          <w:rFonts w:asciiTheme="minorHAnsi" w:hAnsiTheme="minorHAnsi"/>
          <w:color w:val="auto"/>
        </w:rPr>
        <w:t xml:space="preserve"> insects must have enough resources remaining to meet the anabolic requirements for development, metamorphosis, repair, and </w:t>
      </w:r>
      <w:r w:rsidR="00521FB8">
        <w:rPr>
          <w:rFonts w:asciiTheme="minorHAnsi" w:hAnsiTheme="minorHAnsi"/>
          <w:color w:val="auto"/>
        </w:rPr>
        <w:t xml:space="preserve">post-diapause activities, like </w:t>
      </w:r>
      <w:r w:rsidRPr="00A4103C">
        <w:rPr>
          <w:rFonts w:asciiTheme="minorHAnsi" w:hAnsiTheme="minorHAnsi"/>
          <w:color w:val="auto"/>
        </w:rPr>
        <w:t xml:space="preserve">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14:paraId="0267E7CB" w14:textId="482AD938" w:rsidR="00043E9B" w:rsidRPr="00A4103C" w:rsidRDefault="00BE5B61" w:rsidP="00BE5B61">
      <w:pPr>
        <w:spacing w:line="480" w:lineRule="auto"/>
        <w:ind w:firstLine="720"/>
        <w:rPr>
          <w:rFonts w:asciiTheme="minorHAnsi" w:hAnsiTheme="minorHAnsi"/>
          <w:color w:val="auto"/>
        </w:rPr>
      </w:pPr>
      <w:r w:rsidRPr="00867B7D">
        <w:rPr>
          <w:rFonts w:asciiTheme="minorHAnsi" w:hAnsiTheme="minorHAnsi"/>
          <w:color w:val="auto"/>
          <w:highlight w:val="yellow"/>
          <w:rPrChange w:id="81" w:author="Microsoft Office User" w:date="2017-11-30T16:23:00Z">
            <w:rPr>
              <w:rFonts w:asciiTheme="minorHAnsi" w:hAnsiTheme="minorHAnsi"/>
              <w:color w:val="auto"/>
            </w:rPr>
          </w:rPrChange>
        </w:rPr>
        <w:t>Diapause initiation</w:t>
      </w:r>
      <w:r w:rsidRPr="00A4103C">
        <w:rPr>
          <w:rFonts w:asciiTheme="minorHAnsi" w:hAnsiTheme="minorHAnsi"/>
          <w:color w:val="auto"/>
        </w:rPr>
        <w:t xml:space="preserve"> is generally marked by the suspension of continuous development and </w:t>
      </w:r>
      <w:r w:rsidR="001D1234">
        <w:rPr>
          <w:rFonts w:asciiTheme="minorHAnsi" w:hAnsiTheme="minorHAnsi"/>
          <w:color w:val="auto"/>
        </w:rPr>
        <w:t xml:space="preserve">a reduction in </w:t>
      </w:r>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r w:rsidR="001D1234">
        <w:rPr>
          <w:rFonts w:asciiTheme="minorHAnsi" w:hAnsiTheme="minorHAnsi"/>
          <w:color w:val="auto"/>
        </w:rPr>
        <w:t>under non-permissive conditions, post-diapause</w:t>
      </w:r>
      <w:r w:rsidR="001D1234" w:rsidRPr="00A4103C">
        <w:rPr>
          <w:rFonts w:asciiTheme="minorHAnsi" w:hAnsiTheme="minorHAnsi"/>
          <w:color w:val="auto"/>
        </w:rPr>
        <w:t xml:space="preserve"> </w:t>
      </w:r>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001D1234">
        <w:rPr>
          <w:rFonts w:asciiTheme="minorHAnsi" w:hAnsiTheme="minorHAnsi"/>
          <w:color w:val="auto"/>
        </w:rPr>
        <w:t xml:space="preserve">is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xml:space="preserve">. When the exogenous factors permissive to </w:t>
      </w:r>
      <w:r w:rsidR="000F548F">
        <w:rPr>
          <w:rFonts w:asciiTheme="minorHAnsi" w:hAnsiTheme="minorHAnsi"/>
          <w:color w:val="auto"/>
        </w:rPr>
        <w:lastRenderedPageBreak/>
        <w:t>growth become available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867B7D">
        <w:rPr>
          <w:rFonts w:asciiTheme="minorHAnsi" w:hAnsiTheme="minorHAnsi"/>
          <w:color w:val="auto"/>
          <w:highlight w:val="yellow"/>
          <w:rPrChange w:id="82" w:author="Microsoft Office User" w:date="2017-11-30T16:23:00Z">
            <w:rPr>
              <w:rFonts w:asciiTheme="minorHAnsi" w:hAnsiTheme="minorHAnsi"/>
              <w:color w:val="auto"/>
            </w:rPr>
          </w:rPrChange>
        </w:rPr>
        <w:t>Diapause is an alternative life history trajectory</w:t>
      </w:r>
      <w:r w:rsidRPr="00A4103C">
        <w:rPr>
          <w:rFonts w:asciiTheme="minorHAnsi" w:hAnsiTheme="minorHAnsi"/>
          <w:color w:val="auto"/>
        </w:rPr>
        <w:t xml:space="preserve"> that requires an insect to monitor 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sidRPr="00867B7D">
        <w:rPr>
          <w:rFonts w:asciiTheme="minorHAnsi" w:hAnsiTheme="minorHAnsi"/>
          <w:color w:val="auto"/>
          <w:highlight w:val="yellow"/>
          <w:rPrChange w:id="83" w:author="Microsoft Office User" w:date="2017-11-30T16:24:00Z">
            <w:rPr>
              <w:rFonts w:asciiTheme="minorHAnsi" w:hAnsiTheme="minorHAnsi"/>
              <w:color w:val="auto"/>
            </w:rPr>
          </w:rPrChange>
        </w:rPr>
        <w:t>The timing of diapause</w:t>
      </w:r>
      <w:r w:rsidR="00330A73">
        <w:rPr>
          <w:rFonts w:asciiTheme="minorHAnsi" w:hAnsiTheme="minorHAnsi"/>
          <w:color w:val="auto"/>
        </w:rPr>
        <w:t xml:space="preserve"> is crucial </w:t>
      </w:r>
      <w:r w:rsidR="001D1234">
        <w:rPr>
          <w:rFonts w:asciiTheme="minorHAnsi" w:hAnsiTheme="minorHAnsi"/>
          <w:color w:val="auto"/>
        </w:rPr>
        <w:t xml:space="preserve">because </w:t>
      </w:r>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r w:rsidR="00C24308">
        <w:rPr>
          <w:rFonts w:asciiTheme="minorHAnsi" w:hAnsiTheme="minorHAnsi"/>
          <w:color w:val="auto"/>
        </w:rPr>
        <w:t xml:space="preserve">diapause timing as an </w:t>
      </w:r>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51E64BFD"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r w:rsidR="001119E0">
        <w:rPr>
          <w:rFonts w:asciiTheme="minorHAnsi" w:hAnsiTheme="minorHAnsi"/>
          <w:color w:val="auto"/>
        </w:rPr>
        <w:t xml:space="preserve"> </w:t>
      </w:r>
      <w:r w:rsidR="00E71876" w:rsidRPr="00A4103C">
        <w:rPr>
          <w:rFonts w:asciiTheme="minorHAnsi" w:hAnsiTheme="minorHAnsi"/>
          <w:color w:val="auto"/>
        </w:rPr>
        <w:t>using photoperiod alone or in concert with other environmental cues</w:t>
      </w:r>
      <w:del w:id="84" w:author="Microsoft Office User" w:date="2017-11-30T16:28:00Z">
        <w:r w:rsidR="008964F9" w:rsidRPr="00A4103C" w:rsidDel="003108D0">
          <w:rPr>
            <w:rFonts w:asciiTheme="minorHAnsi" w:hAnsiTheme="minorHAnsi"/>
            <w:color w:val="auto"/>
          </w:rPr>
          <w:delText>,</w:delText>
        </w:r>
      </w:del>
      <w:r w:rsidR="008964F9" w:rsidRPr="00A4103C">
        <w:rPr>
          <w:rFonts w:asciiTheme="minorHAnsi" w:hAnsiTheme="minorHAnsi"/>
          <w:color w:val="auto"/>
        </w:rPr>
        <w:t xml:space="preserve"> </w:t>
      </w:r>
      <w:del w:id="85" w:author="Microsoft Office User" w:date="2017-11-30T16:28:00Z">
        <w:r w:rsidR="008964F9" w:rsidRPr="00A4103C" w:rsidDel="003108D0">
          <w:rPr>
            <w:rFonts w:asciiTheme="minorHAnsi" w:hAnsiTheme="minorHAnsi"/>
            <w:color w:val="auto"/>
          </w:rPr>
          <w:delText xml:space="preserve">like </w:delText>
        </w:r>
      </w:del>
      <w:ins w:id="86" w:author="Microsoft Office User" w:date="2017-11-30T16:28:00Z">
        <w:r w:rsidR="003108D0">
          <w:rPr>
            <w:rFonts w:asciiTheme="minorHAnsi" w:hAnsiTheme="minorHAnsi"/>
            <w:color w:val="auto"/>
          </w:rPr>
          <w:t>such as(?)</w:t>
        </w:r>
        <w:r w:rsidR="003108D0" w:rsidRPr="00A4103C">
          <w:rPr>
            <w:rFonts w:asciiTheme="minorHAnsi" w:hAnsiTheme="minorHAnsi"/>
            <w:color w:val="auto"/>
          </w:rPr>
          <w:t xml:space="preserve"> </w:t>
        </w:r>
      </w:ins>
      <w:r w:rsidR="008964F9" w:rsidRPr="00A4103C">
        <w:rPr>
          <w:rFonts w:asciiTheme="minorHAnsi" w:hAnsiTheme="minorHAnsi"/>
          <w:color w:val="auto"/>
        </w:rPr>
        <w:t>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0C4B1896"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r w:rsidR="006E2BF5">
        <w:rPr>
          <w:rFonts w:asciiTheme="minorHAnsi" w:hAnsiTheme="minorHAnsi"/>
          <w:color w:val="auto"/>
        </w:rPr>
        <w:t>is expected to</w:t>
      </w:r>
      <w:r w:rsidR="006E2BF5" w:rsidRPr="00A4103C">
        <w:rPr>
          <w:rFonts w:asciiTheme="minorHAnsi" w:hAnsiTheme="minorHAnsi"/>
          <w:color w:val="auto"/>
        </w:rPr>
        <w:t xml:space="preserve"> </w:t>
      </w:r>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w:t>
      </w:r>
      <w:commentRangeStart w:id="87"/>
      <w:r w:rsidR="00EF71F3" w:rsidRPr="00A4103C">
        <w:rPr>
          <w:rFonts w:asciiTheme="minorHAnsi" w:hAnsiTheme="minorHAnsi"/>
          <w:color w:val="auto"/>
        </w:rPr>
        <w:t xml:space="preserve">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w:t>
      </w:r>
      <w:r w:rsidR="000F2204" w:rsidRPr="00A4103C">
        <w:rPr>
          <w:rFonts w:asciiTheme="minorHAnsi" w:hAnsiTheme="minorHAnsi"/>
          <w:color w:val="auto"/>
        </w:rPr>
        <w:lastRenderedPageBreak/>
        <w:t xml:space="preserve">photoperiod, </w:t>
      </w:r>
      <w:r w:rsidR="00193C67">
        <w:rPr>
          <w:rFonts w:asciiTheme="minorHAnsi" w:hAnsiTheme="minorHAnsi"/>
          <w:color w:val="auto"/>
        </w:rPr>
        <w:t xml:space="preserve">will </w:t>
      </w:r>
      <w:r w:rsidR="00A0638B">
        <w:rPr>
          <w:rFonts w:asciiTheme="minorHAnsi" w:hAnsiTheme="minorHAnsi"/>
          <w:color w:val="auto"/>
        </w:rPr>
        <w:t>remain</w:t>
      </w:r>
      <w:r w:rsidR="000F2204" w:rsidRPr="00A4103C">
        <w:rPr>
          <w:rFonts w:asciiTheme="minorHAnsi" w:hAnsiTheme="minorHAnsi"/>
          <w:color w:val="auto"/>
        </w:rPr>
        <w:t xml:space="preserve"> </w:t>
      </w:r>
      <w:bookmarkStart w:id="88" w:name="_GoBack"/>
      <w:r w:rsidR="000F2204" w:rsidRPr="00A4103C">
        <w:rPr>
          <w:rFonts w:asciiTheme="minorHAnsi" w:hAnsiTheme="minorHAnsi"/>
          <w:color w:val="auto"/>
        </w:rPr>
        <w:t>consistent</w:t>
      </w:r>
      <w:bookmarkEnd w:id="88"/>
      <w:r w:rsidR="000F2204" w:rsidRPr="00A4103C">
        <w:rPr>
          <w:rFonts w:asciiTheme="minorHAnsi" w:hAnsiTheme="minorHAnsi"/>
          <w:color w:val="auto"/>
        </w:rPr>
        <w:t xml:space="preserve">. </w:t>
      </w:r>
      <w:r w:rsidR="00193C67">
        <w:rPr>
          <w:rFonts w:asciiTheme="minorHAnsi" w:hAnsiTheme="minorHAnsi"/>
          <w:color w:val="auto"/>
        </w:rPr>
        <w:t>In time, the predictions of environmental cues will become decoupled from 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underestimate the end of the growing season</w:t>
      </w:r>
      <w:commentRangeEnd w:id="87"/>
      <w:r w:rsidR="003108D0">
        <w:rPr>
          <w:rStyle w:val="CommentReference"/>
        </w:rPr>
        <w:commentReference w:id="87"/>
      </w:r>
      <w:commentRangeStart w:id="89"/>
      <w:r w:rsidR="000F2204" w:rsidRPr="00A4103C">
        <w:rPr>
          <w:rFonts w:asciiTheme="minorHAnsi" w:hAnsiTheme="minorHAnsi"/>
          <w:color w:val="auto"/>
        </w:rPr>
        <w:t xml:space="preserve">. </w:t>
      </w:r>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commentRangeEnd w:id="89"/>
      <w:r w:rsidR="00521FB8">
        <w:rPr>
          <w:rStyle w:val="CommentReference"/>
        </w:rPr>
        <w:commentReference w:id="89"/>
      </w:r>
    </w:p>
    <w:p w14:paraId="24BDE834" w14:textId="2EDC053F"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proofErr w:type="spellStart"/>
      <w:r w:rsidR="004301A8">
        <w:rPr>
          <w:rFonts w:asciiTheme="minorHAnsi" w:hAnsiTheme="minorHAnsi"/>
          <w:i/>
          <w:color w:val="auto"/>
        </w:rPr>
        <w:t>W</w:t>
      </w:r>
      <w:r w:rsidR="004301A8" w:rsidRPr="004301A8">
        <w:rPr>
          <w:rFonts w:asciiTheme="minorHAnsi" w:hAnsiTheme="minorHAnsi"/>
          <w:i/>
          <w:color w:val="auto"/>
        </w:rPr>
        <w:t>yeomyia</w:t>
      </w:r>
      <w:proofErr w:type="spellEnd"/>
      <w:r w:rsidR="006E2BF5" w:rsidRPr="00A4103C">
        <w:rPr>
          <w:rFonts w:asciiTheme="minorHAnsi" w:hAnsiTheme="minorHAnsi"/>
          <w:i/>
          <w:color w:val="auto"/>
        </w:rPr>
        <w:t xml:space="preserve">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 xml:space="preserve">critical photoperiod for </w:t>
      </w:r>
      <w:commentRangeStart w:id="90"/>
      <w:r w:rsidR="004E5AA2" w:rsidRPr="00A4103C">
        <w:rPr>
          <w:rFonts w:asciiTheme="minorHAnsi" w:hAnsiTheme="minorHAnsi"/>
          <w:color w:val="auto"/>
        </w:rPr>
        <w:t>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w:t>
      </w:r>
      <w:commentRangeStart w:id="91"/>
      <w:r w:rsidR="004E5AA2" w:rsidRPr="00A4103C">
        <w:rPr>
          <w:rFonts w:asciiTheme="minorHAnsi" w:hAnsiTheme="minorHAnsi"/>
          <w:color w:val="auto"/>
        </w:rPr>
        <w:t xml:space="preserve">in the </w:t>
      </w:r>
      <w:r w:rsidR="00590F72" w:rsidRPr="00A4103C">
        <w:rPr>
          <w:rFonts w:asciiTheme="minorHAnsi" w:hAnsiTheme="minorHAnsi"/>
          <w:color w:val="auto"/>
        </w:rPr>
        <w:t xml:space="preserve">in the </w:t>
      </w:r>
      <w:commentRangeEnd w:id="91"/>
      <w:r w:rsidR="003108D0">
        <w:rPr>
          <w:rStyle w:val="CommentReference"/>
        </w:rPr>
        <w:commentReference w:id="91"/>
      </w:r>
      <w:r w:rsidR="00590F72" w:rsidRPr="00A4103C">
        <w:rPr>
          <w:rFonts w:asciiTheme="minorHAnsi" w:hAnsiTheme="minorHAnsi"/>
          <w:color w:val="auto"/>
        </w:rPr>
        <w:t>water-filled leaves of pitcher plants</w:t>
      </w:r>
      <w:r w:rsidR="00242E29" w:rsidRPr="00A4103C">
        <w:rPr>
          <w:rFonts w:asciiTheme="minorHAnsi" w:hAnsiTheme="minorHAnsi"/>
          <w:color w:val="auto"/>
        </w:rPr>
        <w:t xml:space="preserve">. These mosquitos inhabit </w:t>
      </w:r>
      <w:commentRangeEnd w:id="90"/>
      <w:r w:rsidR="003108D0">
        <w:rPr>
          <w:rStyle w:val="CommentReference"/>
        </w:rPr>
        <w:commentReference w:id="90"/>
      </w:r>
      <w:r w:rsidR="00242E29" w:rsidRPr="00A4103C">
        <w:rPr>
          <w:rFonts w:asciiTheme="minorHAnsi" w:hAnsiTheme="minorHAnsi"/>
          <w:color w:val="auto"/>
        </w:rPr>
        <w:t xml:space="preserve">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 xml:space="preserve">diapause developmental </w:t>
      </w:r>
      <w:commentRangeStart w:id="92"/>
      <w:r w:rsidR="00930E8D" w:rsidRPr="00A4103C">
        <w:rPr>
          <w:rStyle w:val="CommentReference"/>
          <w:color w:val="auto"/>
          <w:sz w:val="24"/>
          <w:szCs w:val="24"/>
        </w:rPr>
        <w:t>trajectory</w:t>
      </w:r>
      <w:commentRangeEnd w:id="92"/>
      <w:r w:rsidR="003108D0">
        <w:rPr>
          <w:rStyle w:val="CommentReference"/>
        </w:rPr>
        <w:commentReference w:id="92"/>
      </w:r>
      <w:r w:rsidR="00930E8D" w:rsidRPr="00A4103C">
        <w:rPr>
          <w:rFonts w:asciiTheme="minorHAnsi" w:hAnsiTheme="minorHAnsi"/>
          <w:color w:val="auto"/>
        </w:rPr>
        <w:t xml:space="preserve">. </w:t>
      </w:r>
    </w:p>
    <w:p w14:paraId="3E4ACEE3" w14:textId="31419497"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lastRenderedPageBreak/>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ins w:id="93" w:author="Microsoft Office User" w:date="2017-11-30T16:32:00Z">
        <w:r w:rsidR="003108D0">
          <w:rPr>
            <w:rFonts w:asciiTheme="minorHAnsi" w:hAnsiTheme="minorHAnsi"/>
            <w:color w:val="auto"/>
          </w:rPr>
          <w:t xml:space="preserve"> </w:t>
        </w:r>
      </w:ins>
      <w:commentRangeStart w:id="94"/>
      <w:del w:id="95" w:author="Microsoft Office User" w:date="2017-11-30T16:33:00Z">
        <w:r w:rsidR="00242E29" w:rsidRPr="003108D0" w:rsidDel="003108D0">
          <w:rPr>
            <w:color w:val="auto"/>
            <w:vertAlign w:val="superscript"/>
            <w:rPrChange w:id="96" w:author="Microsoft Office User" w:date="2017-11-30T16:33:00Z">
              <w:rPr>
                <w:color w:val="auto"/>
              </w:rPr>
            </w:rPrChange>
          </w:rPr>
          <w:delText>°</w:delText>
        </w:r>
      </w:del>
      <w:proofErr w:type="spellStart"/>
      <w:ins w:id="97" w:author="Microsoft Office User" w:date="2017-11-30T16:33:00Z">
        <w:r w:rsidR="003108D0" w:rsidRPr="003108D0">
          <w:rPr>
            <w:color w:val="auto"/>
            <w:vertAlign w:val="superscript"/>
            <w:rPrChange w:id="98" w:author="Microsoft Office User" w:date="2017-11-30T16:33:00Z">
              <w:rPr>
                <w:color w:val="auto"/>
              </w:rPr>
            </w:rPrChange>
          </w:rPr>
          <w:t>o</w:t>
        </w:r>
      </w:ins>
      <w:r w:rsidR="00242E29" w:rsidRPr="00A4103C">
        <w:rPr>
          <w:rFonts w:asciiTheme="minorHAnsi" w:hAnsiTheme="minorHAnsi"/>
          <w:color w:val="auto"/>
        </w:rPr>
        <w:t>N</w:t>
      </w:r>
      <w:commentRangeEnd w:id="94"/>
      <w:proofErr w:type="spellEnd"/>
      <w:r w:rsidR="003108D0">
        <w:rPr>
          <w:rStyle w:val="CommentReference"/>
        </w:rPr>
        <w:commentReference w:id="94"/>
      </w:r>
      <w:r w:rsidR="00242E29" w:rsidRPr="00A4103C">
        <w:rPr>
          <w:rFonts w:asciiTheme="minorHAnsi" w:hAnsiTheme="minorHAnsi"/>
          <w:color w:val="auto"/>
        </w:rPr>
        <w:t xml:space="preserve">, averaged 15.79 hours while the critical photoperiod of larvae populations collected in 1996 at the same latitude averaged 15.19 hours. </w:t>
      </w:r>
    </w:p>
    <w:p w14:paraId="7EAFF771" w14:textId="49C21BCD"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r w:rsidR="00521FB8">
        <w:rPr>
          <w:rFonts w:asciiTheme="minorHAnsi" w:hAnsiTheme="minorHAnsi"/>
          <w:color w:val="auto"/>
        </w:rPr>
        <w:t>critical photoperiod</w:t>
      </w:r>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 xml:space="preserve">nsects that can adjust to longer growing seasons without compromising the protection of diapause could be winners as climates </w:t>
      </w:r>
      <w:commentRangeStart w:id="99"/>
      <w:r w:rsidR="00DC60C3" w:rsidRPr="00A4103C">
        <w:rPr>
          <w:rFonts w:asciiTheme="minorHAnsi" w:hAnsiTheme="minorHAnsi"/>
          <w:color w:val="auto"/>
        </w:rPr>
        <w:t>change</w:t>
      </w:r>
      <w:commentRangeEnd w:id="99"/>
      <w:r w:rsidR="003108D0">
        <w:rPr>
          <w:rStyle w:val="CommentReference"/>
        </w:rPr>
        <w:commentReference w:id="99"/>
      </w:r>
      <w:r w:rsidR="00DC60C3" w:rsidRPr="00A4103C">
        <w:rPr>
          <w:rFonts w:asciiTheme="minorHAnsi" w:hAnsiTheme="minorHAnsi"/>
          <w:color w:val="auto"/>
        </w:rPr>
        <w:t>.</w:t>
      </w:r>
    </w:p>
    <w:p w14:paraId="25CBE179" w14:textId="5FEB8D96" w:rsidR="00590F72" w:rsidRPr="00A4103C" w:rsidRDefault="00590F72" w:rsidP="00590F72">
      <w:pPr>
        <w:spacing w:line="480" w:lineRule="auto"/>
        <w:rPr>
          <w:rFonts w:asciiTheme="minorHAnsi" w:hAnsiTheme="minorHAnsi"/>
          <w:b/>
          <w:color w:val="auto"/>
        </w:rPr>
      </w:pPr>
    </w:p>
    <w:p w14:paraId="5DDC33B6" w14:textId="18FB06A3" w:rsidR="00DC60C3" w:rsidRPr="00A4103C" w:rsidRDefault="002752FA" w:rsidP="00B568C8">
      <w:pPr>
        <w:spacing w:line="480" w:lineRule="auto"/>
        <w:rPr>
          <w:rFonts w:asciiTheme="minorHAnsi" w:hAnsiTheme="minorHAnsi"/>
          <w:color w:val="auto"/>
        </w:rPr>
      </w:pPr>
      <w:commentRangeStart w:id="100"/>
      <w:r w:rsidRPr="00A4103C">
        <w:rPr>
          <w:rFonts w:asciiTheme="minorHAnsi" w:hAnsiTheme="minorHAnsi"/>
          <w:b/>
          <w:color w:val="auto"/>
        </w:rPr>
        <w:lastRenderedPageBreak/>
        <w:t xml:space="preserve">Modeling </w:t>
      </w:r>
      <w:commentRangeEnd w:id="100"/>
      <w:r w:rsidR="00C77FB1">
        <w:rPr>
          <w:rStyle w:val="CommentReference"/>
        </w:rPr>
        <w:commentReference w:id="100"/>
      </w:r>
      <w:r w:rsidRPr="00A4103C">
        <w:rPr>
          <w:rFonts w:asciiTheme="minorHAnsi" w:hAnsiTheme="minorHAnsi"/>
          <w:b/>
          <w:color w:val="auto"/>
        </w:rPr>
        <w:t>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r w:rsidR="00C0162C">
        <w:rPr>
          <w:rFonts w:asciiTheme="minorHAnsi" w:hAnsiTheme="minorHAnsi"/>
          <w:color w:val="auto"/>
        </w:rPr>
        <w:t>,</w:t>
      </w:r>
      <w:r w:rsidR="004A783E">
        <w:rPr>
          <w:rFonts w:asciiTheme="minorHAnsi" w:hAnsiTheme="minorHAnsi"/>
          <w:color w:val="auto"/>
        </w:rPr>
        <w:t xml:space="preserve"> </w:t>
      </w:r>
      <w:commentRangeStart w:id="101"/>
      <w:r w:rsidR="004A783E">
        <w:rPr>
          <w:rFonts w:asciiTheme="minorHAnsi" w:hAnsiTheme="minorHAnsi"/>
          <w:color w:val="auto"/>
        </w:rPr>
        <w:t xml:space="preserve">temperatures </w:t>
      </w:r>
      <w:commentRangeEnd w:id="101"/>
      <w:r w:rsidR="00A0352A">
        <w:rPr>
          <w:rStyle w:val="CommentReference"/>
        </w:rPr>
        <w:commentReference w:id="101"/>
      </w:r>
      <w:r w:rsidR="004A783E">
        <w:rPr>
          <w:rFonts w:asciiTheme="minorHAnsi" w:hAnsiTheme="minorHAnsi"/>
          <w:color w:val="auto"/>
        </w:rPr>
        <w:t>are low and metabolic activity may be suppressed</w:t>
      </w:r>
      <w:r w:rsidR="00C0162C">
        <w:rPr>
          <w:rFonts w:asciiTheme="minorHAnsi" w:hAnsiTheme="minorHAnsi"/>
          <w:color w:val="auto"/>
        </w:rPr>
        <w:t>.</w:t>
      </w:r>
      <w:r w:rsidR="00C17183">
        <w:rPr>
          <w:rFonts w:asciiTheme="minorHAnsi" w:hAnsiTheme="minorHAnsi"/>
          <w:color w:val="auto"/>
        </w:rPr>
        <w:t xml:space="preserve"> </w:t>
      </w:r>
      <w:r w:rsidR="00C0162C">
        <w:rPr>
          <w:rFonts w:asciiTheme="minorHAnsi" w:hAnsiTheme="minorHAnsi"/>
          <w:color w:val="auto"/>
        </w:rPr>
        <w:t>H</w:t>
      </w:r>
      <w:r w:rsidR="00C17183">
        <w:rPr>
          <w:rFonts w:asciiTheme="minorHAnsi" w:hAnsiTheme="minorHAnsi"/>
          <w:color w:val="auto"/>
        </w:rPr>
        <w:t xml:space="preserve">owever, insects </w:t>
      </w:r>
      <w:r w:rsidR="00B06FA3">
        <w:rPr>
          <w:rFonts w:asciiTheme="minorHAnsi" w:hAnsiTheme="minorHAnsi"/>
          <w:color w:val="auto"/>
        </w:rPr>
        <w:t xml:space="preserve">can metabolize considerable </w:t>
      </w:r>
      <w:r w:rsidR="00C0162C">
        <w:rPr>
          <w:rFonts w:asciiTheme="minorHAnsi" w:hAnsiTheme="minorHAnsi"/>
          <w:color w:val="auto"/>
        </w:rPr>
        <w:t>quantities</w:t>
      </w:r>
      <w:r w:rsidR="00B06FA3">
        <w:rPr>
          <w:rFonts w:asciiTheme="minorHAnsi" w:hAnsiTheme="minorHAnsi"/>
          <w:color w:val="auto"/>
        </w:rPr>
        <w:t xml:space="preserve"> of </w:t>
      </w:r>
      <w:r w:rsidR="00C17183">
        <w:rPr>
          <w:rFonts w:asciiTheme="minorHAnsi" w:hAnsiTheme="minorHAnsi"/>
          <w:color w:val="auto"/>
        </w:rPr>
        <w:t>nutrients</w:t>
      </w:r>
      <w:r w:rsidR="00B06FA3">
        <w:rPr>
          <w:rFonts w:asciiTheme="minorHAnsi" w:hAnsiTheme="minorHAnsi"/>
          <w:color w:val="auto"/>
        </w:rPr>
        <w:t xml:space="preserve"> </w:t>
      </w:r>
      <w:r w:rsidR="00C17183">
        <w:rPr>
          <w:rFonts w:asciiTheme="minorHAnsi" w:hAnsiTheme="minorHAnsi"/>
          <w:color w:val="auto"/>
        </w:rPr>
        <w:t>during this period</w:t>
      </w:r>
      <w:r w:rsidR="00B06FA3">
        <w:rPr>
          <w:rFonts w:asciiTheme="minorHAnsi" w:hAnsiTheme="minorHAnsi"/>
          <w:color w:val="auto"/>
        </w:rPr>
        <w:t>.</w:t>
      </w:r>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r w:rsidR="00C0162C">
        <w:rPr>
          <w:rFonts w:asciiTheme="minorHAnsi" w:hAnsiTheme="minorHAnsi"/>
          <w:color w:val="auto"/>
        </w:rPr>
        <w:t>quantities</w:t>
      </w:r>
      <w:r w:rsidR="00C0162C" w:rsidRPr="00A4103C">
        <w:rPr>
          <w:rFonts w:asciiTheme="minorHAnsi" w:hAnsiTheme="minorHAnsi"/>
          <w:color w:val="auto"/>
        </w:rPr>
        <w:t xml:space="preserve"> </w:t>
      </w:r>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w:t>
      </w:r>
      <w:commentRangeStart w:id="102"/>
      <w:r w:rsidR="009B59CD">
        <w:rPr>
          <w:rFonts w:asciiTheme="minorHAnsi" w:hAnsiTheme="minorHAnsi"/>
          <w:color w:val="auto"/>
        </w:rPr>
        <w:t xml:space="preserve">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w:t>
      </w:r>
      <w:commentRangeEnd w:id="102"/>
      <w:r w:rsidR="009D74E1">
        <w:rPr>
          <w:rStyle w:val="CommentReference"/>
        </w:rPr>
        <w:commentReference w:id="102"/>
      </w:r>
      <w:r w:rsidR="009B59CD">
        <w:rPr>
          <w:rFonts w:asciiTheme="minorHAnsi" w:hAnsiTheme="minorHAnsi"/>
          <w:color w:val="auto"/>
        </w:rPr>
        <w:t xml:space="preserve">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E00E69">
        <w:rPr>
          <w:rFonts w:asciiTheme="minorHAnsi" w:hAnsiTheme="minorHAnsi"/>
          <w:color w:val="auto"/>
        </w:rPr>
        <w:t xml:space="preserve"> in most species</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r w:rsidR="00E00E69">
        <w:rPr>
          <w:rFonts w:asciiTheme="minorHAnsi" w:hAnsiTheme="minorHAnsi"/>
          <w:color w:val="auto"/>
        </w:rPr>
        <w:t>,</w:t>
      </w:r>
      <w:r w:rsidR="00A34959" w:rsidRPr="00A4103C">
        <w:rPr>
          <w:rFonts w:asciiTheme="minorHAnsi" w:hAnsiTheme="minorHAnsi"/>
          <w:color w:val="auto"/>
        </w:rPr>
        <w:t xml:space="preserve"> as metabolic proteins accumulate damage or are destroyed, the amino acids in hexamerins c</w:t>
      </w:r>
      <w:r w:rsidR="00C0162C">
        <w:rPr>
          <w:rFonts w:asciiTheme="minorHAnsi" w:hAnsiTheme="minorHAnsi"/>
          <w:color w:val="auto"/>
        </w:rPr>
        <w:t>ould</w:t>
      </w:r>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r w:rsidR="00C0162C">
        <w:rPr>
          <w:rFonts w:asciiTheme="minorHAnsi" w:hAnsiTheme="minorHAnsi"/>
          <w:color w:val="auto"/>
        </w:rPr>
        <w:t>ould</w:t>
      </w:r>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1CB481F0"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w:t>
      </w:r>
      <w:r w:rsidRPr="00A4103C">
        <w:rPr>
          <w:rFonts w:asciiTheme="minorHAnsi" w:hAnsiTheme="minorHAnsi"/>
          <w:color w:val="auto"/>
        </w:rPr>
        <w:lastRenderedPageBreak/>
        <w:t xml:space="preserve">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del w:id="103" w:author="Microsoft Office User" w:date="2017-11-30T19:02:00Z">
        <w:r w:rsidR="00DC60C3" w:rsidRPr="00A4103C" w:rsidDel="00974A33">
          <w:rPr>
            <w:color w:val="auto"/>
          </w:rPr>
          <w:delText>°</w:delText>
        </w:r>
      </w:del>
      <w:ins w:id="104" w:author="Microsoft Office User" w:date="2017-11-30T19:02:00Z">
        <w:r w:rsidR="00974A33">
          <w:rPr>
            <w:color w:val="auto"/>
          </w:rPr>
          <w:t xml:space="preserve"> </w:t>
        </w:r>
        <w:proofErr w:type="spellStart"/>
        <w:r w:rsidR="00974A33" w:rsidRPr="00974A33">
          <w:rPr>
            <w:color w:val="auto"/>
            <w:vertAlign w:val="superscript"/>
            <w:rPrChange w:id="105" w:author="Microsoft Office User" w:date="2017-11-30T19:02:00Z">
              <w:rPr>
                <w:color w:val="auto"/>
              </w:rPr>
            </w:rPrChange>
          </w:rPr>
          <w:t>o</w:t>
        </w:r>
      </w:ins>
      <w:r w:rsidR="00DC60C3" w:rsidRPr="00A4103C">
        <w:rPr>
          <w:rFonts w:asciiTheme="minorHAnsi" w:hAnsiTheme="minorHAnsi"/>
          <w:color w:val="auto"/>
        </w:rPr>
        <w:t>C</w:t>
      </w:r>
      <w:proofErr w:type="spellEnd"/>
      <w:r w:rsidR="00DC60C3" w:rsidRPr="00A4103C">
        <w:rPr>
          <w:rFonts w:asciiTheme="minorHAnsi" w:hAnsiTheme="minorHAnsi"/>
          <w:color w:val="auto"/>
        </w:rPr>
        <w:t xml:space="preserve">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r w:rsidR="00555B8F">
        <w:rPr>
          <w:rFonts w:asciiTheme="minorHAnsi" w:hAnsiTheme="minorHAnsi"/>
          <w:color w:val="auto"/>
        </w:rPr>
        <w:t xml:space="preserve">has been shown to </w:t>
      </w:r>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commentRangeStart w:id="106"/>
      <w:r w:rsidR="00DC60C3" w:rsidRPr="00A4103C">
        <w:rPr>
          <w:rFonts w:asciiTheme="minorHAnsi" w:hAnsiTheme="minorHAnsi"/>
          <w:color w:val="auto"/>
        </w:rPr>
        <w:t xml:space="preserve">. </w:t>
      </w:r>
      <w:commentRangeEnd w:id="106"/>
      <w:r w:rsidR="00974A33">
        <w:rPr>
          <w:rStyle w:val="CommentReference"/>
        </w:rPr>
        <w:commentReference w:id="106"/>
      </w:r>
    </w:p>
    <w:p w14:paraId="55586BB3" w14:textId="4F5B2423" w:rsidR="00DD7120" w:rsidRPr="00A4103C" w:rsidRDefault="00167BF6" w:rsidP="00EE68B1">
      <w:pPr>
        <w:spacing w:line="480" w:lineRule="auto"/>
        <w:ind w:firstLine="720"/>
        <w:rPr>
          <w:rFonts w:asciiTheme="minorHAnsi" w:hAnsiTheme="minorHAnsi"/>
          <w:color w:val="auto"/>
        </w:rPr>
      </w:pPr>
      <w:commentRangeStart w:id="107"/>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commentRangeEnd w:id="107"/>
      <w:r w:rsidR="00974A33">
        <w:rPr>
          <w:rStyle w:val="CommentReference"/>
        </w:rPr>
        <w:commentReference w:id="107"/>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22234B">
        <w:rPr>
          <w:rFonts w:asciiTheme="minorHAnsi" w:hAnsiTheme="minorHAnsi"/>
          <w:color w:val="auto"/>
        </w:rPr>
        <w:t>, including dormant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r w:rsidR="0022234B">
        <w:rPr>
          <w:rFonts w:asciiTheme="minorHAnsi" w:hAnsiTheme="minorHAnsi"/>
          <w:color w:val="auto"/>
        </w:rPr>
        <w:t xml:space="preserve">metabolism due to increased environmental </w:t>
      </w:r>
      <w:r w:rsidR="0022234B" w:rsidRPr="0015699F">
        <w:rPr>
          <w:rFonts w:asciiTheme="minorHAnsi" w:hAnsiTheme="minorHAnsi"/>
          <w:color w:val="auto"/>
        </w:rPr>
        <w:t>temperatures</w:t>
      </w:r>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r w:rsidR="0022234B" w:rsidRPr="0015699F">
        <w:rPr>
          <w:rStyle w:val="CommentReference"/>
          <w:sz w:val="24"/>
          <w:szCs w:val="24"/>
        </w:rPr>
        <w:t>potentially</w:t>
      </w:r>
      <w:r w:rsidR="0022234B" w:rsidRPr="0015699F">
        <w:rPr>
          <w:rFonts w:asciiTheme="minorHAnsi" w:hAnsiTheme="minorHAnsi"/>
          <w:color w:val="auto"/>
        </w:rPr>
        <w:t xml:space="preserve"> </w:t>
      </w:r>
      <w:r w:rsidR="00740325" w:rsidRPr="0015699F">
        <w:rPr>
          <w:rFonts w:asciiTheme="minorHAnsi" w:hAnsiTheme="minorHAnsi"/>
          <w:color w:val="auto"/>
        </w:rPr>
        <w:t>affect</w:t>
      </w:r>
      <w:r w:rsidR="00641BE6" w:rsidRPr="0015699F">
        <w:rPr>
          <w:rFonts w:asciiTheme="minorHAnsi" w:hAnsiTheme="minorHAnsi"/>
          <w:color w:val="auto"/>
        </w:rPr>
        <w:t xml:space="preserve"> </w:t>
      </w:r>
      <w:r w:rsidR="0022234B" w:rsidRPr="0015699F">
        <w:rPr>
          <w:rFonts w:asciiTheme="minorHAnsi" w:hAnsiTheme="minorHAnsi"/>
          <w:color w:val="auto"/>
        </w:rPr>
        <w:t>both</w:t>
      </w:r>
      <w:r w:rsidR="0022234B">
        <w:rPr>
          <w:rFonts w:asciiTheme="minorHAnsi" w:hAnsiTheme="minorHAnsi"/>
          <w:color w:val="auto"/>
        </w:rPr>
        <w:t xml:space="preserve"> survival through </w:t>
      </w:r>
      <w:r w:rsidR="00DF22FD" w:rsidRPr="00A4103C">
        <w:rPr>
          <w:rFonts w:asciiTheme="minorHAnsi" w:hAnsiTheme="minorHAnsi"/>
          <w:color w:val="auto"/>
        </w:rPr>
        <w:t xml:space="preserve">diapause </w:t>
      </w:r>
      <w:r w:rsidR="0022234B">
        <w:rPr>
          <w:rFonts w:asciiTheme="minorHAnsi" w:hAnsiTheme="minorHAnsi"/>
          <w:color w:val="auto"/>
        </w:rPr>
        <w:t>and</w:t>
      </w:r>
      <w:r w:rsidR="00CD43B9">
        <w:rPr>
          <w:rFonts w:asciiTheme="minorHAnsi" w:hAnsiTheme="minorHAnsi"/>
          <w:color w:val="auto"/>
        </w:rPr>
        <w:t xml:space="preserve">/or </w:t>
      </w:r>
      <w:r w:rsidR="0022234B">
        <w:rPr>
          <w:rFonts w:asciiTheme="minorHAnsi" w:hAnsiTheme="minorHAnsi"/>
          <w:color w:val="auto"/>
        </w:rPr>
        <w:t>post-diapause performance</w:t>
      </w:r>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r w:rsidR="0022234B">
        <w:rPr>
          <w:rFonts w:asciiTheme="minorHAnsi" w:hAnsiTheme="minorHAnsi"/>
          <w:color w:val="auto"/>
        </w:rPr>
        <w:t>s</w:t>
      </w:r>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w:t>
      </w:r>
      <w:r w:rsidR="00173864" w:rsidRPr="00A4103C">
        <w:rPr>
          <w:rFonts w:asciiTheme="minorHAnsi" w:hAnsiTheme="minorHAnsi"/>
          <w:color w:val="auto"/>
        </w:rPr>
        <w:lastRenderedPageBreak/>
        <w:t>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 xml:space="preserve">metabolic demand for nutrient </w:t>
      </w:r>
      <w:commentRangeStart w:id="108"/>
      <w:r w:rsidR="00B9035C">
        <w:rPr>
          <w:rFonts w:asciiTheme="minorHAnsi" w:hAnsiTheme="minorHAnsi"/>
          <w:color w:val="auto"/>
        </w:rPr>
        <w:t>storage</w:t>
      </w:r>
      <w:r w:rsidR="00F816FE">
        <w:rPr>
          <w:rFonts w:asciiTheme="minorHAnsi" w:hAnsiTheme="minorHAnsi"/>
          <w:color w:val="auto"/>
        </w:rPr>
        <w:t xml:space="preserve"> during </w:t>
      </w:r>
      <w:commentRangeStart w:id="109"/>
      <w:r w:rsidR="00F816FE">
        <w:rPr>
          <w:rFonts w:asciiTheme="minorHAnsi" w:hAnsiTheme="minorHAnsi"/>
          <w:color w:val="auto"/>
        </w:rPr>
        <w:t>dia</w:t>
      </w:r>
      <w:r w:rsidR="00B9035C">
        <w:rPr>
          <w:rFonts w:asciiTheme="minorHAnsi" w:hAnsiTheme="minorHAnsi"/>
          <w:color w:val="auto"/>
        </w:rPr>
        <w:t>pause preparations</w:t>
      </w:r>
      <w:r w:rsidR="00786271">
        <w:rPr>
          <w:rFonts w:asciiTheme="minorHAnsi" w:hAnsiTheme="minorHAnsi"/>
          <w:color w:val="auto"/>
        </w:rPr>
        <w:t xml:space="preserve"> </w:t>
      </w:r>
      <w:commentRangeEnd w:id="109"/>
      <w:r w:rsidR="0022234B">
        <w:rPr>
          <w:rStyle w:val="CommentReference"/>
        </w:rPr>
        <w:commentReference w:id="109"/>
      </w:r>
      <w:r w:rsidR="009D458B">
        <w:rPr>
          <w:rFonts w:asciiTheme="minorHAnsi" w:hAnsiTheme="minorHAnsi"/>
          <w:color w:val="auto"/>
        </w:rPr>
        <w:t xml:space="preserve">as a </w:t>
      </w:r>
      <w:commentRangeEnd w:id="108"/>
      <w:r w:rsidR="00C0162C">
        <w:rPr>
          <w:rStyle w:val="CommentReference"/>
        </w:rPr>
        <w:commentReference w:id="108"/>
      </w:r>
      <w:r w:rsidR="009D458B">
        <w:rPr>
          <w:rFonts w:asciiTheme="minorHAnsi" w:hAnsiTheme="minorHAnsi"/>
          <w:color w:val="auto"/>
        </w:rPr>
        <w:t>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C0162C">
        <w:rPr>
          <w:rFonts w:asciiTheme="minorHAnsi" w:hAnsiTheme="minorHAnsi"/>
          <w:color w:val="auto"/>
        </w:rPr>
        <w:t xml:space="preserve"> in duration</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431BDEAA"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C0162C">
        <w:rPr>
          <w:rFonts w:asciiTheme="minorHAnsi" w:hAnsiTheme="minorHAnsi"/>
          <w:color w:val="auto"/>
        </w:rPr>
        <w:t xml:space="preserve"> and pheromone composition</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commentRangeStart w:id="110"/>
      <w:proofErr w:type="spellStart"/>
      <w:r w:rsidRPr="00A4103C">
        <w:rPr>
          <w:rFonts w:asciiTheme="minorHAnsi" w:hAnsiTheme="minorHAnsi"/>
          <w:color w:val="auto"/>
        </w:rPr>
        <w:t>clina</w:t>
      </w:r>
      <w:ins w:id="111" w:author="Brown,James T" w:date="2017-12-03T17:38:00Z">
        <w:r w:rsidR="00F00641">
          <w:rPr>
            <w:rFonts w:asciiTheme="minorHAnsi" w:hAnsiTheme="minorHAnsi"/>
            <w:color w:val="auto"/>
          </w:rPr>
          <w:t>l</w:t>
        </w:r>
      </w:ins>
      <w:r w:rsidR="001D6AFF" w:rsidRPr="00A4103C">
        <w:rPr>
          <w:rFonts w:asciiTheme="minorHAnsi" w:hAnsiTheme="minorHAnsi"/>
          <w:color w:val="auto"/>
        </w:rPr>
        <w:t>ly</w:t>
      </w:r>
      <w:proofErr w:type="spellEnd"/>
      <w:r w:rsidR="001D6AFF" w:rsidRPr="00A4103C">
        <w:rPr>
          <w:rFonts w:asciiTheme="minorHAnsi" w:hAnsiTheme="minorHAnsi"/>
          <w:color w:val="auto"/>
        </w:rPr>
        <w:t xml:space="preserve"> </w:t>
      </w:r>
      <w:commentRangeEnd w:id="110"/>
      <w:r w:rsidR="00877E96">
        <w:rPr>
          <w:rStyle w:val="CommentReference"/>
        </w:rPr>
        <w:commentReference w:id="110"/>
      </w:r>
      <w:r w:rsidR="001D6AFF" w:rsidRPr="00A4103C">
        <w:rPr>
          <w:rFonts w:asciiTheme="minorHAnsi" w:hAnsiTheme="minorHAnsi"/>
          <w:color w:val="auto"/>
        </w:rPr>
        <w:t>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lastRenderedPageBreak/>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r w:rsidR="00C0162C">
        <w:rPr>
          <w:rFonts w:asciiTheme="minorHAnsi" w:hAnsiTheme="minorHAnsi"/>
          <w:color w:val="auto"/>
        </w:rPr>
        <w:t xml:space="preserve">genetic </w:t>
      </w:r>
      <w:r w:rsidR="00FF3992">
        <w:rPr>
          <w:rFonts w:asciiTheme="minorHAnsi" w:hAnsiTheme="minorHAnsi"/>
          <w:color w:val="auto"/>
        </w:rPr>
        <w:t>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r w:rsidR="00EC02E4">
        <w:rPr>
          <w:rFonts w:asciiTheme="minorHAnsi" w:hAnsiTheme="minorHAnsi"/>
          <w:color w:val="auto"/>
        </w:rPr>
        <w:t xml:space="preserve">a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00EC02E4">
        <w:rPr>
          <w:rFonts w:asciiTheme="minorHAnsi" w:hAnsiTheme="minorHAnsi"/>
          <w:color w:val="auto"/>
        </w:rPr>
        <w:t xml:space="preserve">is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w:t>
      </w:r>
      <w:commentRangeStart w:id="112"/>
      <w:r w:rsidRPr="00A4103C">
        <w:rPr>
          <w:rFonts w:asciiTheme="minorHAnsi" w:hAnsiTheme="minorHAnsi"/>
          <w:color w:val="auto"/>
        </w:rPr>
        <w:t>observed</w:t>
      </w:r>
      <w:commentRangeEnd w:id="112"/>
      <w:r w:rsidR="00877E96">
        <w:rPr>
          <w:rStyle w:val="CommentReference"/>
        </w:rPr>
        <w:commentReference w:id="112"/>
      </w:r>
      <w:r w:rsidRPr="00A4103C">
        <w:rPr>
          <w:rFonts w:asciiTheme="minorHAnsi" w:hAnsiTheme="minorHAnsi"/>
          <w:color w:val="auto"/>
        </w:rPr>
        <w:t xml:space="preserve">. </w:t>
      </w:r>
    </w:p>
    <w:p w14:paraId="3F9BBE15" w14:textId="7A6181CA"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lastRenderedPageBreak/>
        <w:t xml:space="preserve">I </w:t>
      </w:r>
      <w:r w:rsidRPr="00A4103C">
        <w:rPr>
          <w:rFonts w:asciiTheme="minorHAnsi" w:hAnsiTheme="minorHAnsi"/>
          <w:color w:val="auto"/>
        </w:rPr>
        <w:t xml:space="preserve">hypothesize that the quantity of triglycerides stored by </w:t>
      </w:r>
      <w:del w:id="113" w:author="Microsoft Office User" w:date="2017-11-30T19:12:00Z">
        <w:r w:rsidRPr="00A4103C" w:rsidDel="00877E96">
          <w:rPr>
            <w:rFonts w:asciiTheme="minorHAnsi" w:hAnsiTheme="minorHAnsi"/>
            <w:color w:val="auto"/>
          </w:rPr>
          <w:delText>the European corn borer</w:delText>
        </w:r>
        <w:r w:rsidR="00EC02E4" w:rsidDel="00877E96">
          <w:rPr>
            <w:rFonts w:asciiTheme="minorHAnsi" w:hAnsiTheme="minorHAnsi"/>
            <w:color w:val="auto"/>
          </w:rPr>
          <w:delText>s</w:delText>
        </w:r>
      </w:del>
      <w:ins w:id="114" w:author="Microsoft Office User" w:date="2017-11-30T19:12:00Z">
        <w:r w:rsidR="00877E96">
          <w:rPr>
            <w:rFonts w:asciiTheme="minorHAnsi" w:hAnsiTheme="minorHAnsi"/>
            <w:color w:val="auto"/>
          </w:rPr>
          <w:t>ECB</w:t>
        </w:r>
      </w:ins>
      <w:r w:rsidRPr="00A4103C">
        <w:rPr>
          <w:rFonts w:asciiTheme="minorHAnsi" w:hAnsiTheme="minorHAnsi"/>
          <w:color w:val="auto"/>
        </w:rPr>
        <w:t xml:space="preserve">, in preparation for the additional stress of diapause, </w:t>
      </w:r>
      <w:r w:rsidR="00EC02E4">
        <w:rPr>
          <w:rFonts w:asciiTheme="minorHAnsi" w:hAnsiTheme="minorHAnsi"/>
          <w:color w:val="auto"/>
        </w:rPr>
        <w:t>will</w:t>
      </w:r>
      <w:r w:rsidR="00EC02E4" w:rsidRPr="00A4103C">
        <w:rPr>
          <w:rFonts w:asciiTheme="minorHAnsi" w:hAnsiTheme="minorHAnsi"/>
          <w:color w:val="auto"/>
        </w:rPr>
        <w:t xml:space="preserve"> </w:t>
      </w:r>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EC02E4">
        <w:rPr>
          <w:rFonts w:asciiTheme="minorHAnsi" w:hAnsiTheme="minorHAnsi"/>
          <w:color w:val="auto"/>
        </w:rPr>
        <w:t xml:space="preserve">Specifically,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r w:rsidR="00EC02E4">
        <w:rPr>
          <w:rFonts w:asciiTheme="minorHAnsi" w:hAnsiTheme="minorHAnsi"/>
          <w:color w:val="auto"/>
        </w:rPr>
        <w:t xml:space="preserve"> that</w:t>
      </w:r>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r w:rsidR="00EC02E4">
        <w:rPr>
          <w:rFonts w:asciiTheme="minorHAnsi" w:hAnsiTheme="minorHAnsi"/>
          <w:color w:val="auto"/>
        </w:rPr>
        <w:t>each</w:t>
      </w:r>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ins w:id="115" w:author="Microsoft Office User" w:date="2017-11-30T19:13:00Z">
        <w:r w:rsidR="009C471A">
          <w:rPr>
            <w:rFonts w:asciiTheme="minorHAnsi" w:hAnsiTheme="minorHAnsi"/>
            <w:color w:val="auto"/>
          </w:rPr>
          <w:t xml:space="preserve">identify and </w:t>
        </w:r>
      </w:ins>
      <w:r w:rsidR="007061E4">
        <w:rPr>
          <w:rFonts w:asciiTheme="minorHAnsi" w:hAnsiTheme="minorHAnsi"/>
          <w:color w:val="auto"/>
        </w:rPr>
        <w:t xml:space="preserve">quantify </w:t>
      </w:r>
      <w:del w:id="116" w:author="Microsoft Office User" w:date="2017-11-30T19:13:00Z">
        <w:r w:rsidR="007061E4" w:rsidDel="009C471A">
          <w:rPr>
            <w:rFonts w:asciiTheme="minorHAnsi" w:hAnsiTheme="minorHAnsi"/>
            <w:color w:val="auto"/>
          </w:rPr>
          <w:delText xml:space="preserve">and identify </w:delText>
        </w:r>
      </w:del>
      <w:r w:rsidR="007061E4">
        <w:rPr>
          <w:rFonts w:asciiTheme="minorHAnsi" w:hAnsiTheme="minorHAnsi"/>
          <w:color w:val="auto"/>
        </w:rPr>
        <w:t xml:space="preserve">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5BFD526A"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w:t>
      </w:r>
      <w:del w:id="117" w:author="Microsoft Office User" w:date="2017-11-30T19:14:00Z">
        <w:r w:rsidRPr="00A4103C" w:rsidDel="00306C18">
          <w:rPr>
            <w:rFonts w:asciiTheme="minorHAnsi" w:hAnsiTheme="minorHAnsi"/>
            <w:color w:val="auto"/>
          </w:rPr>
          <w:delText>Climate change</w:delText>
        </w:r>
      </w:del>
      <w:ins w:id="118" w:author="Microsoft Office User" w:date="2017-11-30T19:14:00Z">
        <w:r w:rsidR="00306C18">
          <w:rPr>
            <w:rFonts w:asciiTheme="minorHAnsi" w:hAnsiTheme="minorHAnsi"/>
            <w:color w:val="auto"/>
          </w:rPr>
          <w:t>Changes in climate</w:t>
        </w:r>
      </w:ins>
      <w:r w:rsidRPr="00A4103C">
        <w:rPr>
          <w:rFonts w:asciiTheme="minorHAnsi" w:hAnsiTheme="minorHAnsi"/>
          <w:color w:val="auto"/>
        </w:rPr>
        <w:t xml:space="preserv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w:t>
      </w:r>
      <w:del w:id="119" w:author="Microsoft Office User" w:date="2017-11-30T19:14:00Z">
        <w:r w:rsidRPr="00A4103C" w:rsidDel="00306C18">
          <w:rPr>
            <w:rFonts w:asciiTheme="minorHAnsi" w:hAnsiTheme="minorHAnsi"/>
            <w:color w:val="auto"/>
          </w:rPr>
          <w:delText>climate c</w:delText>
        </w:r>
      </w:del>
      <w:ins w:id="120" w:author="Microsoft Office User" w:date="2017-11-30T19:14:00Z">
        <w:r w:rsidR="00306C18">
          <w:rPr>
            <w:rFonts w:asciiTheme="minorHAnsi" w:hAnsiTheme="minorHAnsi"/>
            <w:color w:val="auto"/>
          </w:rPr>
          <w:t>this c</w:t>
        </w:r>
      </w:ins>
      <w:r w:rsidRPr="00A4103C">
        <w:rPr>
          <w:rFonts w:asciiTheme="minorHAnsi" w:hAnsiTheme="minorHAnsi"/>
          <w:color w:val="auto"/>
        </w:rPr>
        <w:t>hange will determine which insects are losers and which are winners</w:t>
      </w:r>
      <w:ins w:id="121" w:author="Microsoft Office User" w:date="2017-11-30T19:14:00Z">
        <w:r w:rsidR="00306C18">
          <w:rPr>
            <w:rFonts w:asciiTheme="minorHAnsi" w:hAnsiTheme="minorHAnsi"/>
            <w:color w:val="auto"/>
          </w:rPr>
          <w:t xml:space="preserve">. This will be true for </w:t>
        </w:r>
      </w:ins>
      <w:del w:id="122" w:author="Microsoft Office User" w:date="2017-11-30T19:14:00Z">
        <w:r w:rsidRPr="00A4103C" w:rsidDel="00306C18">
          <w:rPr>
            <w:rFonts w:asciiTheme="minorHAnsi" w:hAnsiTheme="minorHAnsi"/>
            <w:color w:val="auto"/>
          </w:rPr>
          <w:delText xml:space="preserve">, </w:delText>
        </w:r>
      </w:del>
      <w:r w:rsidRPr="00A4103C">
        <w:rPr>
          <w:rFonts w:asciiTheme="minorHAnsi" w:hAnsiTheme="minorHAnsi"/>
          <w:color w:val="auto"/>
        </w:rPr>
        <w:t>ECB</w:t>
      </w:r>
      <w:del w:id="123" w:author="Microsoft Office User" w:date="2017-11-30T19:15:00Z">
        <w:r w:rsidRPr="00A4103C" w:rsidDel="00306C18">
          <w:rPr>
            <w:rFonts w:asciiTheme="minorHAnsi" w:hAnsiTheme="minorHAnsi"/>
            <w:color w:val="auto"/>
          </w:rPr>
          <w:delText xml:space="preserve"> </w:delText>
        </w:r>
      </w:del>
      <w:ins w:id="124" w:author="Microsoft Office User" w:date="2017-11-30T19:15:00Z">
        <w:r w:rsidR="00306C18">
          <w:rPr>
            <w:rFonts w:asciiTheme="minorHAnsi" w:hAnsiTheme="minorHAnsi"/>
            <w:color w:val="auto"/>
          </w:rPr>
          <w:t>, as well</w:t>
        </w:r>
      </w:ins>
      <w:del w:id="125" w:author="Microsoft Office User" w:date="2017-11-30T19:15:00Z">
        <w:r w:rsidRPr="00A4103C" w:rsidDel="00306C18">
          <w:rPr>
            <w:rFonts w:asciiTheme="minorHAnsi" w:hAnsiTheme="minorHAnsi"/>
            <w:color w:val="auto"/>
          </w:rPr>
          <w:delText>is no exception</w:delText>
        </w:r>
      </w:del>
      <w:r w:rsidRPr="00A4103C">
        <w:rPr>
          <w:rFonts w:asciiTheme="minorHAnsi" w:hAnsiTheme="minorHAnsi"/>
          <w:color w:val="auto"/>
        </w:rPr>
        <w:t xml:space="preserve">.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commentRangeStart w:id="126"/>
      <w:r w:rsidRPr="00A4103C">
        <w:rPr>
          <w:rFonts w:asciiTheme="minorHAnsi" w:hAnsiTheme="minorHAnsi"/>
          <w:color w:val="auto"/>
        </w:rPr>
        <w:t>.</w:t>
      </w:r>
      <w:commentRangeEnd w:id="126"/>
      <w:r w:rsidR="00306C18">
        <w:rPr>
          <w:rStyle w:val="CommentReference"/>
        </w:rPr>
        <w:commentReference w:id="126"/>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w:t>
      </w:r>
      <w:commentRangeStart w:id="127"/>
      <w:r w:rsidR="00FF02A8" w:rsidRPr="00A4103C">
        <w:rPr>
          <w:rFonts w:asciiTheme="minorHAnsi" w:hAnsiTheme="minorHAnsi"/>
          <w:color w:val="auto"/>
        </w:rPr>
        <w:t xml:space="preserve">perturbing </w:t>
      </w:r>
      <w:commentRangeEnd w:id="127"/>
      <w:r w:rsidR="00306C18">
        <w:rPr>
          <w:rStyle w:val="CommentReference"/>
        </w:rPr>
        <w:commentReference w:id="127"/>
      </w:r>
      <w:r w:rsidR="00FF02A8" w:rsidRPr="00A4103C">
        <w:rPr>
          <w:rFonts w:asciiTheme="minorHAnsi" w:hAnsiTheme="minorHAnsi"/>
          <w:color w:val="auto"/>
        </w:rPr>
        <w:t xml:space="preserve">the European corn borer larvae’s ability to survive diapause by affecting how it accumulates and stores resources in preparation for diapause could be used as </w:t>
      </w:r>
      <w:r w:rsidR="00FF02A8" w:rsidRPr="00A4103C">
        <w:rPr>
          <w:rFonts w:asciiTheme="minorHAnsi" w:hAnsiTheme="minorHAnsi"/>
          <w:color w:val="auto"/>
        </w:rPr>
        <w:lastRenderedPageBreak/>
        <w:t>an added layer of pest management. Until then, the link between seasonal temperature</w:t>
      </w:r>
      <w:ins w:id="128" w:author="Microsoft Office User" w:date="2017-11-30T19:17:00Z">
        <w:r w:rsidR="00177CA4">
          <w:rPr>
            <w:rFonts w:asciiTheme="minorHAnsi" w:hAnsiTheme="minorHAnsi"/>
            <w:color w:val="auto"/>
          </w:rPr>
          <w:t xml:space="preserve"> variation</w:t>
        </w:r>
      </w:ins>
      <w:r w:rsidR="00FF02A8" w:rsidRPr="00A4103C">
        <w:rPr>
          <w:rFonts w:asciiTheme="minorHAnsi" w:hAnsiTheme="minorHAnsi"/>
          <w:color w:val="auto"/>
        </w:rPr>
        <w:t>s</w:t>
      </w:r>
      <w:ins w:id="129" w:author="Microsoft Office User" w:date="2017-11-30T19:18:00Z">
        <w:r w:rsidR="00177CA4">
          <w:rPr>
            <w:rFonts w:asciiTheme="minorHAnsi" w:hAnsiTheme="minorHAnsi"/>
            <w:color w:val="auto"/>
          </w:rPr>
          <w:t>(?)</w:t>
        </w:r>
      </w:ins>
      <w:r w:rsidR="00FF02A8" w:rsidRPr="00A4103C">
        <w:rPr>
          <w:rFonts w:asciiTheme="minorHAnsi" w:hAnsiTheme="minorHAnsi"/>
          <w:color w:val="auto"/>
        </w:rPr>
        <w:t xml:space="preserve"> and global food security will become more tenuous</w:t>
      </w:r>
      <w:ins w:id="130" w:author="Microsoft Office User" w:date="2017-11-30T19:18:00Z">
        <w:r w:rsidR="00177CA4">
          <w:rPr>
            <w:rFonts w:asciiTheme="minorHAnsi" w:hAnsiTheme="minorHAnsi"/>
            <w:color w:val="auto"/>
          </w:rPr>
          <w:t>. Finding…</w:t>
        </w:r>
      </w:ins>
      <w:r w:rsidR="00FF02A8" w:rsidRPr="00A4103C">
        <w:rPr>
          <w:rFonts w:asciiTheme="minorHAnsi" w:hAnsiTheme="minorHAnsi"/>
          <w:color w:val="auto"/>
        </w:rPr>
        <w:t xml:space="preserve"> </w:t>
      </w:r>
      <w:commentRangeStart w:id="131"/>
      <w:r w:rsidR="00FF02A8" w:rsidRPr="00A4103C">
        <w:rPr>
          <w:rFonts w:asciiTheme="minorHAnsi" w:hAnsiTheme="minorHAnsi"/>
          <w:color w:val="auto"/>
        </w:rPr>
        <w:t xml:space="preserve">and finding a making a </w:t>
      </w:r>
      <w:commentRangeEnd w:id="131"/>
      <w:r w:rsidR="003D3A80">
        <w:rPr>
          <w:rStyle w:val="CommentReference"/>
        </w:rPr>
        <w:commentReference w:id="131"/>
      </w:r>
      <w:r w:rsidR="00FF02A8" w:rsidRPr="00A4103C">
        <w:rPr>
          <w:rFonts w:asciiTheme="minorHAnsi" w:hAnsiTheme="minorHAnsi"/>
          <w:color w:val="auto"/>
        </w:rPr>
        <w:t xml:space="preserve">comprehensive approach to dealing with the response of pest insects to climate change is </w:t>
      </w:r>
      <w:ins w:id="132" w:author="Microsoft Office User" w:date="2017-11-30T19:19:00Z">
        <w:r w:rsidR="00177CA4">
          <w:rPr>
            <w:rFonts w:asciiTheme="minorHAnsi" w:hAnsiTheme="minorHAnsi"/>
            <w:color w:val="auto"/>
          </w:rPr>
          <w:t>therefore</w:t>
        </w:r>
      </w:ins>
      <w:ins w:id="133" w:author="Microsoft Office User" w:date="2017-11-30T19:18:00Z">
        <w:r w:rsidR="00177CA4">
          <w:rPr>
            <w:rFonts w:asciiTheme="minorHAnsi" w:hAnsiTheme="minorHAnsi"/>
            <w:color w:val="auto"/>
          </w:rPr>
          <w:t xml:space="preserve"> a critical need for the agriculture</w:t>
        </w:r>
      </w:ins>
      <w:del w:id="134" w:author="Microsoft Office User" w:date="2017-11-30T19:18:00Z">
        <w:r w:rsidR="00FF02A8" w:rsidRPr="00A4103C" w:rsidDel="00177CA4">
          <w:rPr>
            <w:rFonts w:asciiTheme="minorHAnsi" w:hAnsiTheme="minorHAnsi"/>
            <w:color w:val="auto"/>
          </w:rPr>
          <w:delText>imperative</w:delText>
        </w:r>
      </w:del>
      <w:r w:rsidR="00FF02A8" w:rsidRPr="00A4103C">
        <w:rPr>
          <w:rFonts w:asciiTheme="minorHAnsi" w:hAnsiTheme="minorHAnsi"/>
          <w:color w:val="auto"/>
        </w:rPr>
        <w:t>.</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65FFDB50"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w:t>
      </w:r>
      <w:del w:id="135" w:author="Microsoft Office User" w:date="2017-11-30T19:19:00Z">
        <w:r w:rsidR="0040656E" w:rsidRPr="00A4103C" w:rsidDel="00177CA4">
          <w:rPr>
            <w:rFonts w:asciiTheme="minorHAnsi" w:hAnsiTheme="minorHAnsi"/>
            <w:color w:val="auto"/>
          </w:rPr>
          <w:delText>that will be</w:delText>
        </w:r>
        <w:r w:rsidR="00E90F71" w:rsidRPr="00A4103C" w:rsidDel="00177CA4">
          <w:rPr>
            <w:rFonts w:asciiTheme="minorHAnsi" w:hAnsiTheme="minorHAnsi"/>
            <w:color w:val="auto"/>
          </w:rPr>
          <w:delText xml:space="preserve"> </w:delText>
        </w:r>
      </w:del>
      <w:r w:rsidR="00E90F71" w:rsidRPr="00A4103C">
        <w:rPr>
          <w:rFonts w:asciiTheme="minorHAnsi" w:hAnsiTheme="minorHAnsi"/>
          <w:color w:val="auto"/>
        </w:rPr>
        <w:t xml:space="preserve">used </w:t>
      </w:r>
      <w:del w:id="136" w:author="Microsoft Office User" w:date="2017-11-30T19:19:00Z">
        <w:r w:rsidR="00E90F71" w:rsidRPr="00A4103C" w:rsidDel="00177CA4">
          <w:rPr>
            <w:rFonts w:asciiTheme="minorHAnsi" w:hAnsiTheme="minorHAnsi"/>
            <w:color w:val="auto"/>
          </w:rPr>
          <w:delText xml:space="preserve">in </w:delText>
        </w:r>
      </w:del>
      <w:ins w:id="137" w:author="Microsoft Office User" w:date="2017-11-30T19:19:00Z">
        <w:r w:rsidR="00177CA4">
          <w:rPr>
            <w:rFonts w:asciiTheme="minorHAnsi" w:hAnsiTheme="minorHAnsi"/>
            <w:color w:val="auto"/>
          </w:rPr>
          <w:t>for</w:t>
        </w:r>
        <w:r w:rsidR="00177CA4" w:rsidRPr="00A4103C">
          <w:rPr>
            <w:rFonts w:asciiTheme="minorHAnsi" w:hAnsiTheme="minorHAnsi"/>
            <w:color w:val="auto"/>
          </w:rPr>
          <w:t xml:space="preserve"> </w:t>
        </w:r>
      </w:ins>
      <w:r w:rsidR="00E90F71" w:rsidRPr="00A4103C">
        <w:rPr>
          <w:rFonts w:asciiTheme="minorHAnsi" w:hAnsiTheme="minorHAnsi"/>
          <w:color w:val="auto"/>
        </w:rPr>
        <w:t xml:space="preserve">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C342B2">
        <w:rPr>
          <w:rFonts w:asciiTheme="minorHAnsi" w:hAnsiTheme="minorHAnsi"/>
          <w: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ins w:id="138" w:author="Microsoft Office User" w:date="2017-11-30T19:20:00Z">
        <w:r w:rsidR="00177CA4">
          <w:rPr>
            <w:rFonts w:asciiTheme="minorHAnsi" w:hAnsiTheme="minorHAnsi"/>
            <w:color w:val="auto"/>
          </w:rPr>
          <w:t xml:space="preserve"> </w:t>
        </w:r>
        <w:proofErr w:type="spellStart"/>
        <w:r w:rsidR="00177CA4" w:rsidRPr="00177CA4">
          <w:rPr>
            <w:color w:val="auto"/>
            <w:vertAlign w:val="superscript"/>
            <w:rPrChange w:id="139" w:author="Microsoft Office User" w:date="2017-11-30T19:20:00Z">
              <w:rPr>
                <w:color w:val="auto"/>
              </w:rPr>
            </w:rPrChange>
          </w:rPr>
          <w:t>o</w:t>
        </w:r>
      </w:ins>
      <w:del w:id="140" w:author="Microsoft Office User" w:date="2017-11-30T19:20:00Z">
        <w:r w:rsidR="00737225" w:rsidRPr="00A4103C" w:rsidDel="00177CA4">
          <w:rPr>
            <w:color w:val="auto"/>
          </w:rPr>
          <w:delText>°</w:delText>
        </w:r>
      </w:del>
      <w:r w:rsidRPr="00A4103C">
        <w:rPr>
          <w:rFonts w:asciiTheme="minorHAnsi" w:hAnsiTheme="minorHAnsi"/>
          <w:color w:val="auto"/>
        </w:rPr>
        <w:t>C</w:t>
      </w:r>
      <w:proofErr w:type="spellEnd"/>
      <w:r w:rsidRPr="00A4103C">
        <w:rPr>
          <w:rFonts w:asciiTheme="minorHAnsi" w:hAnsiTheme="minorHAnsi"/>
          <w:color w:val="auto"/>
        </w:rPr>
        <w:t xml:space="preserve"> </w:t>
      </w:r>
      <w:r w:rsidR="0051526B" w:rsidRPr="00A4103C">
        <w:rPr>
          <w:rFonts w:asciiTheme="minorHAnsi" w:hAnsiTheme="minorHAnsi"/>
          <w:color w:val="auto"/>
        </w:rPr>
        <w:t>under a 16</w:t>
      </w:r>
      <w:del w:id="141" w:author="Brown,James T" w:date="2017-12-02T21:33:00Z">
        <w:r w:rsidR="0051526B" w:rsidRPr="00A4103C" w:rsidDel="002B5D73">
          <w:rPr>
            <w:rFonts w:asciiTheme="minorHAnsi" w:hAnsiTheme="minorHAnsi"/>
            <w:color w:val="auto"/>
          </w:rPr>
          <w:delText>-h</w:delText>
        </w:r>
      </w:del>
      <w:ins w:id="142" w:author="Brown,James T" w:date="2017-12-02T21:33:00Z">
        <w:r w:rsidR="002B5D73">
          <w:rPr>
            <w:rFonts w:asciiTheme="minorHAnsi" w:hAnsiTheme="minorHAnsi"/>
            <w:color w:val="auto"/>
          </w:rPr>
          <w:t xml:space="preserve"> h</w:t>
        </w:r>
      </w:ins>
      <w:r w:rsidR="0051526B" w:rsidRPr="00A4103C">
        <w:rPr>
          <w:rFonts w:asciiTheme="minorHAnsi" w:hAnsiTheme="minorHAnsi"/>
          <w:color w:val="auto"/>
        </w:rPr>
        <w:t>our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r w:rsidR="00E82078">
        <w:rPr>
          <w:rFonts w:asciiTheme="minorHAnsi" w:hAnsiTheme="minorHAnsi"/>
          <w:color w:val="auto"/>
        </w:rPr>
        <w:t>he</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ins w:id="143" w:author="Microsoft Office User" w:date="2017-11-30T19:21:00Z">
        <w:r w:rsidR="00177CA4">
          <w:rPr>
            <w:rFonts w:asciiTheme="minorHAnsi" w:hAnsiTheme="minorHAnsi"/>
            <w:color w:val="auto"/>
          </w:rPr>
          <w:t xml:space="preserve"> </w:t>
        </w:r>
        <w:proofErr w:type="spellStart"/>
        <w:r w:rsidR="00177CA4" w:rsidRPr="002F731B">
          <w:rPr>
            <w:color w:val="auto"/>
            <w:vertAlign w:val="superscript"/>
          </w:rPr>
          <w:t>o</w:t>
        </w:r>
        <w:r w:rsidR="00177CA4" w:rsidRPr="00A4103C">
          <w:rPr>
            <w:rFonts w:asciiTheme="minorHAnsi" w:hAnsiTheme="minorHAnsi"/>
            <w:color w:val="auto"/>
          </w:rPr>
          <w:t>C</w:t>
        </w:r>
      </w:ins>
      <w:proofErr w:type="spellEnd"/>
      <w:del w:id="144" w:author="Microsoft Office User" w:date="2017-11-30T19:21:00Z">
        <w:r w:rsidR="0051526B" w:rsidRPr="00A4103C" w:rsidDel="00177CA4">
          <w:rPr>
            <w:color w:val="auto"/>
          </w:rPr>
          <w:delText>°</w:delText>
        </w:r>
        <w:r w:rsidRPr="00A4103C" w:rsidDel="00177CA4">
          <w:rPr>
            <w:rFonts w:asciiTheme="minorHAnsi" w:hAnsiTheme="minorHAnsi"/>
            <w:color w:val="auto"/>
          </w:rPr>
          <w:delText>C</w:delText>
        </w:r>
      </w:del>
      <w:r w:rsidRPr="00A4103C">
        <w:rPr>
          <w:rFonts w:asciiTheme="minorHAnsi" w:hAnsiTheme="minorHAnsi"/>
          <w:color w:val="auto"/>
        </w:rPr>
        <w:t xml:space="preserve"> </w:t>
      </w:r>
      <w:r w:rsidR="0051526B" w:rsidRPr="00A4103C">
        <w:rPr>
          <w:rFonts w:asciiTheme="minorHAnsi" w:hAnsiTheme="minorHAnsi"/>
          <w:color w:val="auto"/>
        </w:rPr>
        <w:t xml:space="preserve">under </w:t>
      </w:r>
      <w:r w:rsidR="00D04E45" w:rsidRPr="00A4103C">
        <w:rPr>
          <w:rFonts w:asciiTheme="minorHAnsi" w:hAnsiTheme="minorHAnsi"/>
          <w:color w:val="auto"/>
        </w:rPr>
        <w:t>a 12</w:t>
      </w:r>
      <w:del w:id="145" w:author="Brown,James T" w:date="2017-12-02T21:33:00Z">
        <w:r w:rsidR="00D04E45" w:rsidRPr="00A4103C" w:rsidDel="002B5D73">
          <w:rPr>
            <w:rFonts w:asciiTheme="minorHAnsi" w:hAnsiTheme="minorHAnsi"/>
            <w:color w:val="auto"/>
          </w:rPr>
          <w:delText>-h</w:delText>
        </w:r>
      </w:del>
      <w:ins w:id="146" w:author="Brown,James T" w:date="2017-12-02T21:33:00Z">
        <w:r w:rsidR="002B5D73">
          <w:rPr>
            <w:rFonts w:asciiTheme="minorHAnsi" w:hAnsiTheme="minorHAnsi"/>
            <w:color w:val="auto"/>
          </w:rPr>
          <w:t xml:space="preserve"> h</w:t>
        </w:r>
      </w:ins>
      <w:r w:rsidR="00D04E45" w:rsidRPr="00A4103C">
        <w:rPr>
          <w:rFonts w:asciiTheme="minorHAnsi" w:hAnsiTheme="minorHAnsi"/>
          <w:color w:val="auto"/>
        </w:rPr>
        <w:t>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16</w:t>
      </w:r>
      <w:del w:id="147" w:author="Brown,James T" w:date="2017-12-02T21:33:00Z">
        <w:r w:rsidR="00D04E45" w:rsidRPr="00A4103C" w:rsidDel="002B5D73">
          <w:rPr>
            <w:rFonts w:asciiTheme="minorHAnsi" w:hAnsiTheme="minorHAnsi"/>
            <w:color w:val="auto"/>
          </w:rPr>
          <w:delText>-h</w:delText>
        </w:r>
      </w:del>
      <w:ins w:id="148" w:author="Brown,James T" w:date="2017-12-02T21:33:00Z">
        <w:r w:rsidR="002B5D73">
          <w:rPr>
            <w:rFonts w:asciiTheme="minorHAnsi" w:hAnsiTheme="minorHAnsi"/>
            <w:color w:val="auto"/>
          </w:rPr>
          <w:t xml:space="preserve"> h</w:t>
        </w:r>
      </w:ins>
      <w:r w:rsidR="00D04E45" w:rsidRPr="00A4103C">
        <w:rPr>
          <w:rFonts w:asciiTheme="minorHAnsi" w:hAnsiTheme="minorHAnsi"/>
          <w:color w:val="auto"/>
        </w:rPr>
        <w:t xml:space="preserve">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r w:rsidR="00E82078">
        <w:rPr>
          <w:rFonts w:asciiTheme="minorHAnsi" w:hAnsiTheme="minorHAnsi"/>
          <w:color w:val="auto"/>
        </w:rPr>
        <w:t>-</w:t>
      </w:r>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3881537"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lastRenderedPageBreak/>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del w:id="149" w:author="Microsoft Office User" w:date="2017-11-30T19:22:00Z">
        <w:r w:rsidRPr="00A4103C" w:rsidDel="00177CA4">
          <w:rPr>
            <w:color w:val="auto"/>
          </w:rPr>
          <w:delText>°</w:delText>
        </w:r>
        <w:r w:rsidR="0040656E" w:rsidRPr="00A4103C" w:rsidDel="00177CA4">
          <w:rPr>
            <w:rFonts w:asciiTheme="minorHAnsi" w:hAnsiTheme="minorHAnsi"/>
            <w:color w:val="auto"/>
          </w:rPr>
          <w:delText>C</w:delText>
        </w:r>
      </w:del>
      <w:ins w:id="150" w:author="Microsoft Office User" w:date="2017-11-30T19:22:00Z">
        <w:r w:rsidR="00177CA4">
          <w:rPr>
            <w:color w:val="auto"/>
          </w:rPr>
          <w:t xml:space="preserve"> </w:t>
        </w:r>
        <w:proofErr w:type="spellStart"/>
        <w:r w:rsidR="00177CA4" w:rsidRPr="002F731B">
          <w:rPr>
            <w:color w:val="auto"/>
            <w:vertAlign w:val="superscript"/>
          </w:rPr>
          <w:t>o</w:t>
        </w:r>
        <w:r w:rsidR="00177CA4" w:rsidRPr="00A4103C">
          <w:rPr>
            <w:rFonts w:asciiTheme="minorHAnsi" w:hAnsiTheme="minorHAnsi"/>
            <w:color w:val="auto"/>
          </w:rPr>
          <w:t>C</w:t>
        </w:r>
      </w:ins>
      <w:proofErr w:type="spellEnd"/>
      <w:r w:rsidR="0040656E" w:rsidRPr="00A4103C">
        <w:rPr>
          <w:rFonts w:asciiTheme="minorHAnsi" w:hAnsiTheme="minorHAnsi"/>
          <w:color w:val="auto"/>
        </w:rPr>
        <w:t xml:space="preserve"> and 65% relative humidity</w:t>
      </w:r>
      <w:r w:rsidR="003D5201" w:rsidRPr="00A4103C">
        <w:rPr>
          <w:rFonts w:asciiTheme="minorHAnsi" w:hAnsiTheme="minorHAnsi"/>
          <w:color w:val="auto"/>
        </w:rPr>
        <w:t xml:space="preserve"> and under a 16</w:t>
      </w:r>
      <w:ins w:id="151" w:author="Microsoft Office User" w:date="2017-11-30T19:22:00Z">
        <w:r w:rsidR="00177CA4">
          <w:rPr>
            <w:rFonts w:asciiTheme="minorHAnsi" w:hAnsiTheme="minorHAnsi"/>
            <w:color w:val="auto"/>
          </w:rPr>
          <w:t xml:space="preserve"> </w:t>
        </w:r>
      </w:ins>
      <w:del w:id="152" w:author="Microsoft Office User" w:date="2017-11-30T19:22:00Z">
        <w:r w:rsidR="003D5201" w:rsidRPr="00A4103C" w:rsidDel="00177CA4">
          <w:rPr>
            <w:rFonts w:asciiTheme="minorHAnsi" w:hAnsiTheme="minorHAnsi"/>
            <w:color w:val="auto"/>
          </w:rPr>
          <w:delText>-</w:delText>
        </w:r>
      </w:del>
      <w:r w:rsidR="003D5201" w:rsidRPr="00A4103C">
        <w:rPr>
          <w:rFonts w:asciiTheme="minorHAnsi" w:hAnsiTheme="minorHAnsi"/>
          <w:color w:val="auto"/>
        </w:rPr>
        <w:t>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t xml:space="preserve">artificial </w:t>
      </w:r>
      <w:r w:rsidR="00F2535D" w:rsidRPr="00A4103C">
        <w:rPr>
          <w:rFonts w:asciiTheme="minorHAnsi" w:hAnsiTheme="minorHAnsi"/>
          <w:color w:val="auto"/>
        </w:rPr>
        <w:t xml:space="preserve">European corn borer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t>
      </w:r>
      <w:commentRangeStart w:id="153"/>
      <w:r w:rsidRPr="00A4103C">
        <w:rPr>
          <w:rFonts w:asciiTheme="minorHAnsi" w:hAnsiTheme="minorHAnsi"/>
          <w:color w:val="auto"/>
        </w:rPr>
        <w:t xml:space="preserve">will </w:t>
      </w:r>
      <w:r w:rsidR="003D5201" w:rsidRPr="00A4103C">
        <w:rPr>
          <w:rFonts w:asciiTheme="minorHAnsi" w:hAnsiTheme="minorHAnsi"/>
          <w:color w:val="auto"/>
        </w:rPr>
        <w:t xml:space="preserve">be </w:t>
      </w:r>
      <w:commentRangeEnd w:id="153"/>
      <w:r w:rsidR="00177CA4">
        <w:rPr>
          <w:rStyle w:val="CommentReference"/>
        </w:rPr>
        <w:commentReference w:id="153"/>
      </w:r>
      <w:r w:rsidR="003D5201" w:rsidRPr="00A4103C">
        <w:rPr>
          <w:rFonts w:asciiTheme="minorHAnsi" w:hAnsiTheme="minorHAnsi"/>
          <w:color w:val="auto"/>
        </w:rPr>
        <w:t>reared under</w:t>
      </w:r>
      <w:r w:rsidRPr="00A4103C">
        <w:rPr>
          <w:rFonts w:asciiTheme="minorHAnsi" w:hAnsiTheme="minorHAnsi"/>
          <w:color w:val="auto"/>
        </w:rPr>
        <w:t xml:space="preserve"> a photoperiod of 16</w:t>
      </w:r>
      <w:ins w:id="154" w:author="Microsoft Office User" w:date="2017-11-30T19:21:00Z">
        <w:r w:rsidR="00177CA4">
          <w:rPr>
            <w:rFonts w:asciiTheme="minorHAnsi" w:hAnsiTheme="minorHAnsi"/>
            <w:color w:val="auto"/>
          </w:rPr>
          <w:t xml:space="preserve"> </w:t>
        </w:r>
      </w:ins>
      <w:del w:id="155" w:author="Microsoft Office User" w:date="2017-11-30T19:21:00Z">
        <w:r w:rsidRPr="00A4103C" w:rsidDel="00177CA4">
          <w:rPr>
            <w:rFonts w:asciiTheme="minorHAnsi" w:hAnsiTheme="minorHAnsi"/>
            <w:color w:val="auto"/>
          </w:rPr>
          <w:delText>-</w:delText>
        </w:r>
      </w:del>
      <w:r w:rsidRPr="00A4103C">
        <w:rPr>
          <w:rFonts w:asciiTheme="minorHAnsi" w:hAnsiTheme="minorHAnsi"/>
          <w:color w:val="auto"/>
        </w:rPr>
        <w:t xml:space="preserve">hours, while diapause treatment larvae will </w:t>
      </w:r>
      <w:r w:rsidR="00381645">
        <w:rPr>
          <w:rFonts w:asciiTheme="minorHAnsi" w:hAnsiTheme="minorHAnsi"/>
          <w:color w:val="auto"/>
        </w:rPr>
        <w:t>be reared under a</w:t>
      </w:r>
      <w:r w:rsidRPr="00A4103C">
        <w:rPr>
          <w:rFonts w:asciiTheme="minorHAnsi" w:hAnsiTheme="minorHAnsi"/>
          <w:color w:val="auto"/>
        </w:rPr>
        <w:t xml:space="preserve"> 12</w:t>
      </w:r>
      <w:commentRangeStart w:id="156"/>
      <w:del w:id="157" w:author="Brown,James T" w:date="2017-12-02T21:33:00Z">
        <w:r w:rsidRPr="00A4103C" w:rsidDel="002B5D73">
          <w:rPr>
            <w:rFonts w:asciiTheme="minorHAnsi" w:hAnsiTheme="minorHAnsi"/>
            <w:color w:val="auto"/>
          </w:rPr>
          <w:delText>-h</w:delText>
        </w:r>
      </w:del>
      <w:ins w:id="158" w:author="Brown,James T" w:date="2017-12-02T21:33:00Z">
        <w:r w:rsidR="002B5D73">
          <w:rPr>
            <w:rFonts w:asciiTheme="minorHAnsi" w:hAnsiTheme="minorHAnsi"/>
            <w:color w:val="auto"/>
          </w:rPr>
          <w:t xml:space="preserve"> h</w:t>
        </w:r>
      </w:ins>
      <w:r w:rsidRPr="00A4103C">
        <w:rPr>
          <w:rFonts w:asciiTheme="minorHAnsi" w:hAnsiTheme="minorHAnsi"/>
          <w:color w:val="auto"/>
        </w:rPr>
        <w:t xml:space="preserve">our </w:t>
      </w:r>
      <w:commentRangeEnd w:id="156"/>
      <w:r w:rsidR="00177CA4">
        <w:rPr>
          <w:rStyle w:val="CommentReference"/>
        </w:rPr>
        <w:commentReference w:id="156"/>
      </w:r>
      <w:r w:rsidRPr="00A4103C">
        <w:rPr>
          <w:rFonts w:asciiTheme="minorHAnsi" w:hAnsiTheme="minorHAnsi"/>
          <w:color w:val="auto"/>
        </w:rPr>
        <w:t xml:space="preserve">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00E82078">
        <w:rPr>
          <w:rFonts w:asciiTheme="minorHAnsi" w:hAnsiTheme="minorHAnsi"/>
          <w:color w:val="auto"/>
        </w:rPr>
        <w:t>,</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E82078">
        <w:rPr>
          <w:rFonts w:asciiTheme="minorHAnsi" w:hAnsiTheme="minorHAnsi"/>
          <w:color w:val="auto"/>
        </w:rPr>
        <w:t xml:space="preserve"> within</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w:t>
      </w:r>
      <w:del w:id="159" w:author="Microsoft Office User" w:date="2017-11-30T19:26:00Z">
        <w:r w:rsidRPr="00A4103C" w:rsidDel="002C4DA4">
          <w:rPr>
            <w:rFonts w:asciiTheme="minorHAnsi" w:hAnsiTheme="minorHAnsi"/>
            <w:color w:val="auto"/>
          </w:rPr>
          <w:delText>European corn borer</w:delText>
        </w:r>
      </w:del>
      <w:ins w:id="160" w:author="Microsoft Office User" w:date="2017-11-30T19:26:00Z">
        <w:r w:rsidR="002C4DA4">
          <w:rPr>
            <w:rFonts w:asciiTheme="minorHAnsi" w:hAnsiTheme="minorHAnsi"/>
            <w:color w:val="auto"/>
          </w:rPr>
          <w:t>ECB</w:t>
        </w:r>
      </w:ins>
      <w:r w:rsidRPr="00A4103C">
        <w:rPr>
          <w:rFonts w:asciiTheme="minorHAnsi" w:hAnsiTheme="minorHAnsi"/>
          <w:color w:val="auto"/>
        </w:rPr>
        <w:t xml:space="preserve">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 xml:space="preserve">each photoperiod regime </w:t>
      </w:r>
      <w:commentRangeStart w:id="161"/>
      <w:r w:rsidR="005E03D8">
        <w:rPr>
          <w:rFonts w:asciiTheme="minorHAnsi" w:hAnsiTheme="minorHAnsi"/>
          <w:color w:val="auto"/>
        </w:rPr>
        <w:t>(diapause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 xml:space="preserve">for the duration of the </w:t>
      </w:r>
      <w:r w:rsidRPr="00A4103C">
        <w:rPr>
          <w:rFonts w:asciiTheme="minorHAnsi" w:hAnsiTheme="minorHAnsi"/>
          <w:color w:val="auto"/>
        </w:rPr>
        <w:lastRenderedPageBreak/>
        <w:t>experiment</w:t>
      </w:r>
      <w:commentRangeEnd w:id="161"/>
      <w:r w:rsidR="00965FEB">
        <w:rPr>
          <w:rStyle w:val="CommentReference"/>
        </w:rPr>
        <w:commentReference w:id="161"/>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732D42F4"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82078">
        <w:rPr>
          <w:rFonts w:asciiTheme="minorHAnsi" w:hAnsiTheme="minorHAnsi"/>
          <w:color w:val="auto"/>
        </w:rPr>
        <w:t xml:space="preserve">frozen </w:t>
      </w:r>
      <w:r w:rsidR="00E731D5" w:rsidRPr="00A4103C">
        <w:rPr>
          <w:rFonts w:asciiTheme="minorHAnsi" w:hAnsiTheme="minorHAnsi"/>
          <w:color w:val="auto"/>
        </w:rPr>
        <w:t>larval sample</w:t>
      </w:r>
      <w:r w:rsidR="00C20AD8">
        <w:rPr>
          <w:rFonts w:asciiTheme="minorHAnsi" w:hAnsiTheme="minorHAnsi"/>
          <w:color w:val="auto"/>
        </w:rPr>
        <w:t xml:space="preserve"> will be </w:t>
      </w:r>
      <w:del w:id="162" w:author="John J Beck" w:date="2017-12-01T05:50:00Z">
        <w:r w:rsidR="00C20AD8" w:rsidDel="00FB3673">
          <w:rPr>
            <w:rFonts w:asciiTheme="minorHAnsi" w:hAnsiTheme="minorHAnsi"/>
            <w:color w:val="auto"/>
          </w:rPr>
          <w:delText>lyophillized</w:delText>
        </w:r>
        <w:r w:rsidRPr="00A4103C" w:rsidDel="00FB3673">
          <w:rPr>
            <w:rFonts w:asciiTheme="minorHAnsi" w:hAnsiTheme="minorHAnsi"/>
            <w:color w:val="auto"/>
          </w:rPr>
          <w:delText xml:space="preserve"> </w:delText>
        </w:r>
      </w:del>
      <w:ins w:id="163" w:author="John J Beck" w:date="2017-12-01T05:50:00Z">
        <w:r w:rsidR="00FB3673">
          <w:rPr>
            <w:rFonts w:asciiTheme="minorHAnsi" w:hAnsiTheme="minorHAnsi"/>
            <w:color w:val="auto"/>
          </w:rPr>
          <w:t>lyophilize</w:t>
        </w:r>
        <w:r w:rsidR="00FB3673" w:rsidRPr="00A4103C">
          <w:rPr>
            <w:rFonts w:asciiTheme="minorHAnsi" w:hAnsiTheme="minorHAnsi"/>
            <w:color w:val="auto"/>
          </w:rPr>
          <w:t xml:space="preserve"> </w:t>
        </w:r>
      </w:ins>
      <w:r w:rsidR="00E731D5" w:rsidRPr="00A4103C">
        <w:rPr>
          <w:rFonts w:asciiTheme="minorHAnsi" w:hAnsiTheme="minorHAnsi"/>
          <w:color w:val="auto"/>
        </w:rPr>
        <w:t>in</w:t>
      </w:r>
      <w:r w:rsidRPr="00A4103C">
        <w:rPr>
          <w:rFonts w:asciiTheme="minorHAnsi" w:hAnsiTheme="minorHAnsi"/>
          <w:color w:val="auto"/>
        </w:rPr>
        <w:t xml:space="preserve"> a vacuum at -80</w:t>
      </w:r>
      <w:ins w:id="164" w:author="Microsoft Office User" w:date="2017-11-30T19:26:00Z">
        <w:r w:rsidR="002C4DA4">
          <w:rPr>
            <w:rFonts w:asciiTheme="minorHAnsi" w:hAnsiTheme="minorHAnsi"/>
            <w:color w:val="auto"/>
          </w:rPr>
          <w:t xml:space="preserve"> </w:t>
        </w:r>
        <w:proofErr w:type="spellStart"/>
        <w:r w:rsidR="002C4DA4" w:rsidRPr="002F731B">
          <w:rPr>
            <w:color w:val="auto"/>
            <w:vertAlign w:val="superscript"/>
          </w:rPr>
          <w:t>o</w:t>
        </w:r>
        <w:r w:rsidR="002C4DA4" w:rsidRPr="00A4103C">
          <w:rPr>
            <w:rFonts w:asciiTheme="minorHAnsi" w:hAnsiTheme="minorHAnsi"/>
            <w:color w:val="auto"/>
          </w:rPr>
          <w:t>C</w:t>
        </w:r>
      </w:ins>
      <w:del w:id="165" w:author="Microsoft Office User" w:date="2017-11-30T19:26:00Z">
        <w:r w:rsidRPr="00A4103C" w:rsidDel="002C4DA4">
          <w:rPr>
            <w:color w:val="auto"/>
          </w:rPr>
          <w:delText>°</w:delText>
        </w:r>
        <w:r w:rsidRPr="00A4103C" w:rsidDel="002C4DA4">
          <w:rPr>
            <w:rFonts w:asciiTheme="minorHAnsi" w:hAnsiTheme="minorHAnsi"/>
            <w:color w:val="auto"/>
          </w:rPr>
          <w:delText>C</w:delText>
        </w:r>
      </w:del>
      <w:r w:rsidR="00C20AD8">
        <w:rPr>
          <w:rFonts w:asciiTheme="minorHAnsi" w:hAnsiTheme="minorHAnsi"/>
          <w:color w:val="auto"/>
        </w:rPr>
        <w:t>.</w:t>
      </w:r>
      <w:proofErr w:type="spellEnd"/>
      <w:r w:rsidR="00C20AD8">
        <w:rPr>
          <w:rFonts w:asciiTheme="minorHAnsi" w:hAnsiTheme="minorHAnsi"/>
          <w:color w:val="auto"/>
        </w:rPr>
        <w:t xml:space="preserve"> When the larval weight</w:t>
      </w:r>
      <w:r w:rsidRPr="00A4103C">
        <w:rPr>
          <w:rFonts w:asciiTheme="minorHAnsi" w:hAnsiTheme="minorHAnsi"/>
          <w:color w:val="auto"/>
        </w:rPr>
        <w:t xml:space="preserve"> varies by less than 1% over a 24</w:t>
      </w:r>
      <w:del w:id="166" w:author="Brown,James T" w:date="2017-12-02T21:33:00Z">
        <w:r w:rsidRPr="00A4103C" w:rsidDel="002B5D73">
          <w:rPr>
            <w:rFonts w:asciiTheme="minorHAnsi" w:hAnsiTheme="minorHAnsi"/>
            <w:color w:val="auto"/>
          </w:rPr>
          <w:delText>-h</w:delText>
        </w:r>
      </w:del>
      <w:ins w:id="167" w:author="Brown,James T" w:date="2017-12-02T21:33:00Z">
        <w:r w:rsidR="002B5D73">
          <w:rPr>
            <w:rFonts w:asciiTheme="minorHAnsi" w:hAnsiTheme="minorHAnsi"/>
            <w:color w:val="auto"/>
          </w:rPr>
          <w:t xml:space="preserve"> h</w:t>
        </w:r>
      </w:ins>
      <w:r w:rsidRPr="00A4103C">
        <w:rPr>
          <w:rFonts w:asciiTheme="minorHAnsi" w:hAnsiTheme="minorHAnsi"/>
          <w:color w:val="auto"/>
        </w:rPr>
        <w:t>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 xml:space="preserve">This method </w:t>
      </w:r>
      <w:ins w:id="168" w:author="Microsoft Office User" w:date="2017-11-30T19:27:00Z">
        <w:r w:rsidR="002C4DA4">
          <w:rPr>
            <w:rFonts w:asciiTheme="minorHAnsi" w:hAnsiTheme="minorHAnsi"/>
            <w:color w:val="auto"/>
          </w:rPr>
          <w:t xml:space="preserve">of liquid-liquid partitioning </w:t>
        </w:r>
      </w:ins>
      <w:r w:rsidR="000109E7" w:rsidRPr="00A4103C">
        <w:rPr>
          <w:rFonts w:asciiTheme="minorHAnsi" w:hAnsiTheme="minorHAnsi"/>
          <w:color w:val="auto"/>
        </w:rPr>
        <w:t>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w:t>
      </w:r>
      <w:r w:rsidR="00C20AD8">
        <w:rPr>
          <w:rFonts w:asciiTheme="minorHAnsi" w:hAnsiTheme="minorHAnsi"/>
          <w:color w:val="auto"/>
        </w:rPr>
        <w:t>The chloroform</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w:t>
      </w:r>
      <w:r w:rsidR="00C20AD8">
        <w:rPr>
          <w:rFonts w:asciiTheme="minorHAnsi" w:hAnsiTheme="minorHAnsi"/>
          <w:color w:val="auto"/>
        </w:rPr>
        <w:t xml:space="preserve">then </w:t>
      </w:r>
      <w:r w:rsidR="008C7C69" w:rsidRPr="00A4103C">
        <w:rPr>
          <w:rFonts w:asciiTheme="minorHAnsi" w:hAnsiTheme="minorHAnsi"/>
          <w:color w:val="auto"/>
        </w:rPr>
        <w:t xml:space="preserve">be </w:t>
      </w:r>
      <w:commentRangeStart w:id="169"/>
      <w:r w:rsidR="008C7C69" w:rsidRPr="00A4103C">
        <w:rPr>
          <w:rFonts w:asciiTheme="minorHAnsi" w:hAnsiTheme="minorHAnsi"/>
          <w:color w:val="auto"/>
        </w:rPr>
        <w:t xml:space="preserve">decanted </w:t>
      </w:r>
      <w:commentRangeEnd w:id="169"/>
      <w:r w:rsidR="00110A95">
        <w:rPr>
          <w:rStyle w:val="CommentReference"/>
        </w:rPr>
        <w:commentReference w:id="169"/>
      </w:r>
      <w:r w:rsidR="008C7C69" w:rsidRPr="00A4103C">
        <w:rPr>
          <w:rFonts w:asciiTheme="minorHAnsi" w:hAnsiTheme="minorHAnsi"/>
          <w:color w:val="auto"/>
        </w:rPr>
        <w:t>away f</w:t>
      </w:r>
      <w:r w:rsidR="000B6924">
        <w:rPr>
          <w:rFonts w:asciiTheme="minorHAnsi" w:hAnsiTheme="minorHAnsi"/>
          <w:color w:val="auto"/>
        </w:rPr>
        <w:t>rom the remainder of the sample. The chloroform</w:t>
      </w:r>
      <w:r w:rsidR="008C7C69" w:rsidRPr="00A4103C">
        <w:rPr>
          <w:rFonts w:asciiTheme="minorHAnsi" w:hAnsiTheme="minorHAnsi"/>
          <w:color w:val="auto"/>
        </w:rPr>
        <w:t xml:space="preserve"> solvent</w:t>
      </w:r>
      <w:r w:rsidR="000B6924">
        <w:rPr>
          <w:rFonts w:asciiTheme="minorHAnsi" w:hAnsiTheme="minorHAnsi"/>
          <w:color w:val="auto"/>
        </w:rPr>
        <w:t xml:space="preserve"> is then</w:t>
      </w:r>
      <w:r w:rsidR="008C7C69" w:rsidRPr="00A4103C">
        <w:rPr>
          <w:rFonts w:asciiTheme="minorHAnsi" w:hAnsiTheme="minorHAnsi"/>
          <w:color w:val="auto"/>
        </w:rPr>
        <w:t xml:space="preserve">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w:t>
      </w:r>
      <w:ins w:id="170" w:author="Microsoft Office User" w:date="2017-11-30T19:30:00Z">
        <w:r w:rsidR="00110A95">
          <w:rPr>
            <w:rFonts w:asciiTheme="minorHAnsi" w:hAnsiTheme="minorHAnsi"/>
            <w:color w:val="auto"/>
          </w:rPr>
          <w:t xml:space="preserve">ultra performance </w:t>
        </w:r>
      </w:ins>
      <w:del w:id="171" w:author="Microsoft Office User" w:date="2017-11-30T19:29:00Z">
        <w:r w:rsidRPr="00A4103C" w:rsidDel="00110A95">
          <w:rPr>
            <w:rFonts w:asciiTheme="minorHAnsi" w:hAnsiTheme="minorHAnsi"/>
            <w:color w:val="auto"/>
          </w:rPr>
          <w:delText xml:space="preserve">Liquid </w:delText>
        </w:r>
      </w:del>
      <w:ins w:id="172" w:author="Microsoft Office User" w:date="2017-11-30T19:29:00Z">
        <w:r w:rsidR="00110A95">
          <w:rPr>
            <w:rFonts w:asciiTheme="minorHAnsi" w:hAnsiTheme="minorHAnsi"/>
            <w:color w:val="auto"/>
          </w:rPr>
          <w:t>l</w:t>
        </w:r>
        <w:r w:rsidR="00110A95" w:rsidRPr="00A4103C">
          <w:rPr>
            <w:rFonts w:asciiTheme="minorHAnsi" w:hAnsiTheme="minorHAnsi"/>
            <w:color w:val="auto"/>
          </w:rPr>
          <w:t xml:space="preserve">iquid </w:t>
        </w:r>
      </w:ins>
      <w:del w:id="173" w:author="Microsoft Office User" w:date="2017-11-30T19:29:00Z">
        <w:r w:rsidRPr="00A4103C" w:rsidDel="00110A95">
          <w:rPr>
            <w:rFonts w:asciiTheme="minorHAnsi" w:hAnsiTheme="minorHAnsi"/>
            <w:color w:val="auto"/>
          </w:rPr>
          <w:delText xml:space="preserve">Chromatography </w:delText>
        </w:r>
      </w:del>
      <w:ins w:id="174" w:author="Microsoft Office User" w:date="2017-11-30T19:29:00Z">
        <w:r w:rsidR="00110A95">
          <w:rPr>
            <w:rFonts w:asciiTheme="minorHAnsi" w:hAnsiTheme="minorHAnsi"/>
            <w:color w:val="auto"/>
          </w:rPr>
          <w:t>c</w:t>
        </w:r>
        <w:r w:rsidR="00110A95" w:rsidRPr="00A4103C">
          <w:rPr>
            <w:rFonts w:asciiTheme="minorHAnsi" w:hAnsiTheme="minorHAnsi"/>
            <w:color w:val="auto"/>
          </w:rPr>
          <w:t xml:space="preserve">hromatography </w:t>
        </w:r>
      </w:ins>
      <w:r w:rsidRPr="00A4103C">
        <w:rPr>
          <w:rFonts w:asciiTheme="minorHAnsi" w:hAnsiTheme="minorHAnsi"/>
          <w:color w:val="auto"/>
        </w:rPr>
        <w:t>(</w:t>
      </w:r>
      <w:ins w:id="175" w:author="Microsoft Office User" w:date="2017-11-30T19:30:00Z">
        <w:r w:rsidR="00110A95">
          <w:rPr>
            <w:rFonts w:asciiTheme="minorHAnsi" w:hAnsiTheme="minorHAnsi"/>
            <w:color w:val="auto"/>
          </w:rPr>
          <w:t>UP</w:t>
        </w:r>
      </w:ins>
      <w:r w:rsidRPr="00A4103C">
        <w:rPr>
          <w:rFonts w:asciiTheme="minorHAnsi" w:hAnsiTheme="minorHAnsi"/>
          <w:color w:val="auto"/>
        </w:rPr>
        <w:t>LC)</w:t>
      </w:r>
      <w:ins w:id="176" w:author="Microsoft Office User" w:date="2017-11-30T19:30:00Z">
        <w:r w:rsidR="00110A95">
          <w:rPr>
            <w:rFonts w:asciiTheme="minorHAnsi" w:hAnsiTheme="minorHAnsi"/>
            <w:color w:val="auto"/>
          </w:rPr>
          <w:t>, a</w:t>
        </w:r>
      </w:ins>
      <w:ins w:id="177" w:author="Microsoft Office User" w:date="2017-11-30T19:31:00Z">
        <w:r w:rsidR="00110A95">
          <w:rPr>
            <w:rFonts w:asciiTheme="minorHAnsi" w:hAnsiTheme="minorHAnsi"/>
            <w:color w:val="auto"/>
          </w:rPr>
          <w:t xml:space="preserve">n advanced method of </w:t>
        </w:r>
      </w:ins>
      <w:ins w:id="178" w:author="Microsoft Office User" w:date="2017-11-30T19:32:00Z">
        <w:r w:rsidR="00BD2CA8">
          <w:rPr>
            <w:rFonts w:asciiTheme="minorHAnsi" w:hAnsiTheme="minorHAnsi"/>
            <w:color w:val="auto"/>
          </w:rPr>
          <w:t>high performance LC (HPLC)</w:t>
        </w:r>
      </w:ins>
      <w:ins w:id="179" w:author="Microsoft Office User" w:date="2017-11-30T19:34:00Z">
        <w:r w:rsidR="00223A97">
          <w:rPr>
            <w:rFonts w:asciiTheme="minorHAnsi" w:hAnsiTheme="minorHAnsi"/>
            <w:color w:val="auto"/>
          </w:rPr>
          <w:t>,</w:t>
        </w:r>
      </w:ins>
      <w:r w:rsidRPr="00A4103C">
        <w:rPr>
          <w:rFonts w:asciiTheme="minorHAnsi" w:hAnsiTheme="minorHAnsi"/>
          <w:color w:val="auto"/>
        </w:rPr>
        <w:t xml:space="preserve"> coupled with an </w:t>
      </w:r>
      <w:del w:id="180" w:author="Microsoft Office User" w:date="2017-11-30T19:35:00Z">
        <w:r w:rsidRPr="00A4103C" w:rsidDel="00223A97">
          <w:rPr>
            <w:rFonts w:asciiTheme="minorHAnsi" w:hAnsiTheme="minorHAnsi"/>
            <w:color w:val="auto"/>
          </w:rPr>
          <w:delText xml:space="preserve">Evaporative </w:delText>
        </w:r>
      </w:del>
      <w:ins w:id="181" w:author="Microsoft Office User" w:date="2017-11-30T19:35:00Z">
        <w:r w:rsidR="00223A97">
          <w:rPr>
            <w:rFonts w:asciiTheme="minorHAnsi" w:hAnsiTheme="minorHAnsi"/>
            <w:color w:val="auto"/>
          </w:rPr>
          <w:t>e</w:t>
        </w:r>
        <w:r w:rsidR="00223A97" w:rsidRPr="00A4103C">
          <w:rPr>
            <w:rFonts w:asciiTheme="minorHAnsi" w:hAnsiTheme="minorHAnsi"/>
            <w:color w:val="auto"/>
          </w:rPr>
          <w:t xml:space="preserve">vaporative </w:t>
        </w:r>
      </w:ins>
      <w:del w:id="182" w:author="Microsoft Office User" w:date="2017-11-30T19:35:00Z">
        <w:r w:rsidRPr="00A4103C" w:rsidDel="00223A97">
          <w:rPr>
            <w:rFonts w:asciiTheme="minorHAnsi" w:hAnsiTheme="minorHAnsi"/>
            <w:color w:val="auto"/>
          </w:rPr>
          <w:delText xml:space="preserve">Light </w:delText>
        </w:r>
      </w:del>
      <w:ins w:id="183" w:author="Microsoft Office User" w:date="2017-11-30T19:35:00Z">
        <w:r w:rsidR="00223A97">
          <w:rPr>
            <w:rFonts w:asciiTheme="minorHAnsi" w:hAnsiTheme="minorHAnsi"/>
            <w:color w:val="auto"/>
          </w:rPr>
          <w:t>l</w:t>
        </w:r>
        <w:r w:rsidR="00223A97" w:rsidRPr="00A4103C">
          <w:rPr>
            <w:rFonts w:asciiTheme="minorHAnsi" w:hAnsiTheme="minorHAnsi"/>
            <w:color w:val="auto"/>
          </w:rPr>
          <w:t xml:space="preserve">ight </w:t>
        </w:r>
      </w:ins>
      <w:del w:id="184" w:author="Microsoft Office User" w:date="2017-11-30T19:35:00Z">
        <w:r w:rsidRPr="00A4103C" w:rsidDel="00223A97">
          <w:rPr>
            <w:rFonts w:asciiTheme="minorHAnsi" w:hAnsiTheme="minorHAnsi"/>
            <w:color w:val="auto"/>
          </w:rPr>
          <w:delText xml:space="preserve">Scattering </w:delText>
        </w:r>
      </w:del>
      <w:ins w:id="185" w:author="Microsoft Office User" w:date="2017-11-30T19:35:00Z">
        <w:r w:rsidR="00223A97">
          <w:rPr>
            <w:rFonts w:asciiTheme="minorHAnsi" w:hAnsiTheme="minorHAnsi"/>
            <w:color w:val="auto"/>
          </w:rPr>
          <w:t>s</w:t>
        </w:r>
        <w:r w:rsidR="00223A97" w:rsidRPr="00A4103C">
          <w:rPr>
            <w:rFonts w:asciiTheme="minorHAnsi" w:hAnsiTheme="minorHAnsi"/>
            <w:color w:val="auto"/>
          </w:rPr>
          <w:t xml:space="preserve">cattering </w:t>
        </w:r>
      </w:ins>
      <w:del w:id="186" w:author="Microsoft Office User" w:date="2017-11-30T19:35:00Z">
        <w:r w:rsidRPr="00A4103C" w:rsidDel="00223A97">
          <w:rPr>
            <w:rFonts w:asciiTheme="minorHAnsi" w:hAnsiTheme="minorHAnsi"/>
            <w:color w:val="auto"/>
          </w:rPr>
          <w:delText xml:space="preserve">Detector </w:delText>
        </w:r>
      </w:del>
      <w:ins w:id="187" w:author="Microsoft Office User" w:date="2017-11-30T19:35:00Z">
        <w:r w:rsidR="00223A97">
          <w:rPr>
            <w:rFonts w:asciiTheme="minorHAnsi" w:hAnsiTheme="minorHAnsi"/>
            <w:color w:val="auto"/>
          </w:rPr>
          <w:t>d</w:t>
        </w:r>
        <w:r w:rsidR="00223A97" w:rsidRPr="00A4103C">
          <w:rPr>
            <w:rFonts w:asciiTheme="minorHAnsi" w:hAnsiTheme="minorHAnsi"/>
            <w:color w:val="auto"/>
          </w:rPr>
          <w:t xml:space="preserve">etector </w:t>
        </w:r>
      </w:ins>
      <w:r w:rsidRPr="00A4103C">
        <w:rPr>
          <w:rFonts w:asciiTheme="minorHAnsi" w:hAnsiTheme="minorHAnsi"/>
          <w:color w:val="auto"/>
        </w:rPr>
        <w:t>(ELSD)</w:t>
      </w:r>
      <w:r w:rsidR="0043652E" w:rsidRPr="00A4103C">
        <w:rPr>
          <w:rFonts w:asciiTheme="minorHAnsi" w:hAnsiTheme="minorHAnsi"/>
          <w:color w:val="auto"/>
        </w:rPr>
        <w:t xml:space="preserve">. </w:t>
      </w:r>
      <w:ins w:id="188" w:author="Microsoft Office User" w:date="2017-11-30T19:39:00Z">
        <w:r w:rsidR="00191237">
          <w:rPr>
            <w:rFonts w:asciiTheme="minorHAnsi" w:hAnsiTheme="minorHAnsi"/>
            <w:color w:val="auto"/>
          </w:rPr>
          <w:t>For this experiment, l</w:t>
        </w:r>
      </w:ins>
      <w:del w:id="189" w:author="Microsoft Office User" w:date="2017-11-30T19:39:00Z">
        <w:r w:rsidR="00320BF2" w:rsidRPr="00A4103C" w:rsidDel="00191237">
          <w:rPr>
            <w:rFonts w:asciiTheme="minorHAnsi" w:hAnsiTheme="minorHAnsi"/>
            <w:color w:val="auto"/>
          </w:rPr>
          <w:delText>L</w:delText>
        </w:r>
      </w:del>
      <w:ins w:id="190" w:author="Microsoft Office User" w:date="2017-11-30T19:38:00Z">
        <w:r w:rsidR="00191237">
          <w:rPr>
            <w:rFonts w:asciiTheme="minorHAnsi" w:hAnsiTheme="minorHAnsi"/>
            <w:color w:val="auto"/>
          </w:rPr>
          <w:t>iquid chromatography</w:t>
        </w:r>
      </w:ins>
      <w:del w:id="191" w:author="Microsoft Office User" w:date="2017-11-30T19:38:00Z">
        <w:r w:rsidR="00320BF2" w:rsidRPr="00A4103C" w:rsidDel="00191237">
          <w:rPr>
            <w:rFonts w:asciiTheme="minorHAnsi" w:hAnsiTheme="minorHAnsi"/>
            <w:color w:val="auto"/>
          </w:rPr>
          <w:delText>C</w:delText>
        </w:r>
      </w:del>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ins w:id="192" w:author="Microsoft Office User" w:date="2017-11-30T19:39:00Z">
        <w:r w:rsidR="00191237">
          <w:rPr>
            <w:rFonts w:asciiTheme="minorHAnsi" w:hAnsiTheme="minorHAnsi"/>
            <w:color w:val="auto"/>
          </w:rPr>
          <w:t xml:space="preserve">of </w:t>
        </w:r>
      </w:ins>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 xml:space="preserve">to </w:t>
      </w:r>
      <w:commentRangeStart w:id="193"/>
      <w:r w:rsidR="0059613E" w:rsidRPr="00A4103C">
        <w:rPr>
          <w:rFonts w:asciiTheme="minorHAnsi" w:hAnsiTheme="minorHAnsi"/>
          <w:color w:val="auto"/>
        </w:rPr>
        <w:t>adsorb</w:t>
      </w:r>
      <w:r w:rsidR="00A2281F" w:rsidRPr="00A4103C">
        <w:rPr>
          <w:rFonts w:asciiTheme="minorHAnsi" w:hAnsiTheme="minorHAnsi"/>
          <w:color w:val="auto"/>
        </w:rPr>
        <w:t xml:space="preserve"> </w:t>
      </w:r>
      <w:commentRangeEnd w:id="193"/>
      <w:r w:rsidR="00191237">
        <w:rPr>
          <w:rStyle w:val="CommentReference"/>
        </w:rPr>
        <w:commentReference w:id="193"/>
      </w:r>
      <w:r w:rsidR="00A2281F" w:rsidRPr="00A4103C">
        <w:rPr>
          <w:rFonts w:asciiTheme="minorHAnsi" w:hAnsiTheme="minorHAnsi"/>
          <w:color w:val="auto"/>
        </w:rPr>
        <w:t>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w:t>
      </w:r>
      <w:ins w:id="194" w:author="Microsoft Office User" w:date="2017-11-30T19:39:00Z">
        <w:r w:rsidR="00191237">
          <w:rPr>
            <w:rFonts w:asciiTheme="minorHAnsi" w:hAnsiTheme="minorHAnsi"/>
            <w:color w:val="auto"/>
          </w:rPr>
          <w:t xml:space="preserve">, which is a silica gel backbone with </w:t>
        </w:r>
      </w:ins>
      <w:proofErr w:type="spellStart"/>
      <w:ins w:id="195" w:author="John J Beck" w:date="2017-12-01T05:57:00Z">
        <w:r w:rsidR="00C74746">
          <w:rPr>
            <w:rFonts w:asciiTheme="minorHAnsi" w:hAnsiTheme="minorHAnsi"/>
            <w:color w:val="auto"/>
          </w:rPr>
          <w:lastRenderedPageBreak/>
          <w:t>trialkylsilane</w:t>
        </w:r>
      </w:ins>
      <w:proofErr w:type="spellEnd"/>
      <w:ins w:id="196" w:author="John J Beck" w:date="2017-12-01T05:58:00Z">
        <w:r w:rsidR="00C74746">
          <w:rPr>
            <w:rFonts w:asciiTheme="minorHAnsi" w:hAnsiTheme="minorHAnsi"/>
            <w:color w:val="auto"/>
          </w:rPr>
          <w:t xml:space="preserve"> moieties,</w:t>
        </w:r>
      </w:ins>
      <w:ins w:id="197" w:author="John J Beck" w:date="2017-12-01T05:57:00Z">
        <w:r w:rsidR="00C74746">
          <w:rPr>
            <w:rFonts w:asciiTheme="minorHAnsi" w:hAnsiTheme="minorHAnsi"/>
            <w:color w:val="auto"/>
          </w:rPr>
          <w:t xml:space="preserve"> that include an </w:t>
        </w:r>
      </w:ins>
      <w:ins w:id="198" w:author="Microsoft Office User" w:date="2017-11-30T19:39:00Z">
        <w:r w:rsidR="00191237">
          <w:rPr>
            <w:rFonts w:asciiTheme="minorHAnsi" w:hAnsiTheme="minorHAnsi"/>
            <w:color w:val="auto"/>
          </w:rPr>
          <w:t xml:space="preserve">18-carbon </w:t>
        </w:r>
        <w:commentRangeStart w:id="199"/>
        <w:r w:rsidR="00191237">
          <w:rPr>
            <w:rFonts w:asciiTheme="minorHAnsi" w:hAnsiTheme="minorHAnsi"/>
            <w:color w:val="auto"/>
          </w:rPr>
          <w:t>chain</w:t>
        </w:r>
      </w:ins>
      <w:ins w:id="200" w:author="John J Beck" w:date="2017-12-01T05:58:00Z">
        <w:r w:rsidR="00C74746">
          <w:rPr>
            <w:rFonts w:asciiTheme="minorHAnsi" w:hAnsiTheme="minorHAnsi"/>
            <w:color w:val="auto"/>
          </w:rPr>
          <w:t>,</w:t>
        </w:r>
      </w:ins>
      <w:ins w:id="201" w:author="Microsoft Office User" w:date="2017-11-30T19:39:00Z">
        <w:del w:id="202" w:author="John J Beck" w:date="2017-12-01T05:57:00Z">
          <w:r w:rsidR="00191237" w:rsidDel="00C74746">
            <w:rPr>
              <w:rFonts w:asciiTheme="minorHAnsi" w:hAnsiTheme="minorHAnsi"/>
              <w:color w:val="auto"/>
            </w:rPr>
            <w:delText>s</w:delText>
          </w:r>
        </w:del>
        <w:r w:rsidR="00191237">
          <w:rPr>
            <w:rFonts w:asciiTheme="minorHAnsi" w:hAnsiTheme="minorHAnsi"/>
            <w:color w:val="auto"/>
          </w:rPr>
          <w:t xml:space="preserve"> bonded to the oxygen atoms </w:t>
        </w:r>
      </w:ins>
      <w:commentRangeEnd w:id="199"/>
      <w:ins w:id="203" w:author="Microsoft Office User" w:date="2017-11-30T19:55:00Z">
        <w:r w:rsidR="006E27C5">
          <w:rPr>
            <w:rStyle w:val="CommentReference"/>
          </w:rPr>
          <w:commentReference w:id="199"/>
        </w:r>
      </w:ins>
      <w:ins w:id="204" w:author="Microsoft Office User" w:date="2017-11-30T19:39:00Z">
        <w:r w:rsidR="00191237">
          <w:rPr>
            <w:rFonts w:asciiTheme="minorHAnsi" w:hAnsiTheme="minorHAnsi"/>
            <w:color w:val="auto"/>
          </w:rPr>
          <w:t xml:space="preserve">to </w:t>
        </w:r>
        <w:del w:id="205" w:author="John J Beck" w:date="2017-12-01T05:58:00Z">
          <w:r w:rsidR="00191237" w:rsidDel="00C74746">
            <w:rPr>
              <w:rFonts w:asciiTheme="minorHAnsi" w:hAnsiTheme="minorHAnsi"/>
              <w:color w:val="auto"/>
            </w:rPr>
            <w:delText>back</w:delText>
          </w:r>
        </w:del>
      </w:ins>
      <w:ins w:id="206" w:author="John J Beck" w:date="2017-12-01T05:58:00Z">
        <w:r w:rsidR="00C74746">
          <w:rPr>
            <w:rFonts w:asciiTheme="minorHAnsi" w:hAnsiTheme="minorHAnsi"/>
            <w:color w:val="auto"/>
          </w:rPr>
          <w:t>produce</w:t>
        </w:r>
      </w:ins>
      <w:ins w:id="207" w:author="Microsoft Office User" w:date="2017-11-30T19:39:00Z">
        <w:r w:rsidR="00191237">
          <w:rPr>
            <w:rFonts w:asciiTheme="minorHAnsi" w:hAnsiTheme="minorHAnsi"/>
            <w:color w:val="auto"/>
          </w:rPr>
          <w:t xml:space="preserve"> a non-polar stationary phase</w:t>
        </w:r>
      </w:ins>
      <w:r w:rsidR="006F0EEF" w:rsidRPr="00A4103C">
        <w:rPr>
          <w:rFonts w:asciiTheme="minorHAnsi" w:hAnsiTheme="minorHAnsi"/>
          <w:color w:val="auto"/>
        </w:rPr>
        <w:t>.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del w:id="208" w:author="John J Beck" w:date="2017-12-01T05:58:00Z">
        <w:r w:rsidR="00D63D7C" w:rsidRPr="00A4103C" w:rsidDel="00C74746">
          <w:rPr>
            <w:rFonts w:asciiTheme="minorHAnsi" w:hAnsiTheme="minorHAnsi"/>
            <w:color w:val="auto"/>
          </w:rPr>
          <w:delText>:</w:delText>
        </w:r>
      </w:del>
      <w:ins w:id="209" w:author="John J Beck" w:date="2017-12-01T05:58:00Z">
        <w:r w:rsidR="00C74746">
          <w:rPr>
            <w:rFonts w:asciiTheme="minorHAnsi" w:hAnsiTheme="minorHAnsi"/>
            <w:color w:val="auto"/>
          </w:rPr>
          <w:t>-</w:t>
        </w:r>
      </w:ins>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w:t>
      </w:r>
      <w:ins w:id="210" w:author="John J Beck" w:date="2017-12-01T05:59:00Z">
        <w:r w:rsidR="007C1EC8">
          <w:rPr>
            <w:rFonts w:asciiTheme="minorHAnsi" w:hAnsiTheme="minorHAnsi"/>
            <w:color w:val="auto"/>
          </w:rPr>
          <w:t xml:space="preserve">the polar </w:t>
        </w:r>
      </w:ins>
      <w:r w:rsidR="00D63D7C" w:rsidRPr="00A4103C">
        <w:rPr>
          <w:rFonts w:asciiTheme="minorHAnsi" w:hAnsiTheme="minorHAnsi"/>
          <w:color w:val="auto"/>
        </w:rPr>
        <w:t xml:space="preserve">100% A to </w:t>
      </w:r>
      <w:ins w:id="211" w:author="John J Beck" w:date="2017-12-01T05:59:00Z">
        <w:r w:rsidR="007C1EC8">
          <w:rPr>
            <w:rFonts w:asciiTheme="minorHAnsi" w:hAnsiTheme="minorHAnsi"/>
            <w:color w:val="auto"/>
          </w:rPr>
          <w:t xml:space="preserve">the relatively less polar </w:t>
        </w:r>
      </w:ins>
      <w:r w:rsidR="00D63D7C" w:rsidRPr="00A4103C">
        <w:rPr>
          <w:rFonts w:asciiTheme="minorHAnsi" w:hAnsiTheme="minorHAnsi"/>
          <w:color w:val="auto"/>
        </w:rPr>
        <w:t xml:space="preserve">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w:t>
      </w:r>
      <w:commentRangeStart w:id="212"/>
      <w:r w:rsidR="00A2281F" w:rsidRPr="00A4103C">
        <w:rPr>
          <w:rFonts w:asciiTheme="minorHAnsi" w:hAnsiTheme="minorHAnsi"/>
          <w:color w:val="auto"/>
        </w:rPr>
        <w:t xml:space="preserve">molecules </w:t>
      </w:r>
      <w:commentRangeEnd w:id="212"/>
      <w:r w:rsidR="00DF7C42">
        <w:rPr>
          <w:rStyle w:val="CommentReference"/>
        </w:rPr>
        <w:commentReference w:id="212"/>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 a response is generated that corresponds to the amount of lipids detected</w:t>
      </w:r>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07D3859E"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 xml:space="preserve">quantified by </w:t>
      </w:r>
      <w:ins w:id="213" w:author="Microsoft Office User" w:date="2017-11-30T19:34:00Z">
        <w:r w:rsidR="00223A97">
          <w:rPr>
            <w:rFonts w:asciiTheme="minorHAnsi" w:hAnsiTheme="minorHAnsi"/>
            <w:color w:val="auto"/>
          </w:rPr>
          <w:t>UP</w:t>
        </w:r>
      </w:ins>
      <w:r w:rsidR="00294841" w:rsidRPr="00A4103C">
        <w:rPr>
          <w:rFonts w:asciiTheme="minorHAnsi" w:hAnsiTheme="minorHAnsi"/>
          <w:color w:val="auto"/>
        </w:rPr>
        <w:t>LC-ELSD</w:t>
      </w:r>
      <w:r w:rsidRPr="00A4103C">
        <w:rPr>
          <w:rFonts w:asciiTheme="minorHAnsi" w:hAnsiTheme="minorHAnsi"/>
          <w:color w:val="auto"/>
        </w:rPr>
        <w:t xml:space="preserve">, the triglycerides will be </w:t>
      </w:r>
      <w:proofErr w:type="spellStart"/>
      <w:ins w:id="214" w:author="John J Beck" w:date="2017-12-01T06:00:00Z">
        <w:r w:rsidR="007C1EC8">
          <w:rPr>
            <w:rFonts w:asciiTheme="minorHAnsi" w:hAnsiTheme="minorHAnsi"/>
            <w:color w:val="auto"/>
          </w:rPr>
          <w:t>trans</w:t>
        </w:r>
      </w:ins>
      <w:r w:rsidR="00F75CAA">
        <w:rPr>
          <w:rFonts w:asciiTheme="minorHAnsi" w:hAnsiTheme="minorHAnsi"/>
          <w:color w:val="auto"/>
        </w:rPr>
        <w:t>esterified</w:t>
      </w:r>
      <w:proofErr w:type="spellEnd"/>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 xml:space="preserve">Triglycerides will be </w:t>
      </w:r>
      <w:ins w:id="215" w:author="John J Beck" w:date="2017-12-01T06:00:00Z">
        <w:r w:rsidR="007C1EC8">
          <w:rPr>
            <w:rFonts w:asciiTheme="minorHAnsi" w:hAnsiTheme="minorHAnsi"/>
            <w:color w:val="auto"/>
          </w:rPr>
          <w:t xml:space="preserve">first </w:t>
        </w:r>
        <w:proofErr w:type="gramStart"/>
        <w:r w:rsidR="007C1EC8">
          <w:rPr>
            <w:rFonts w:asciiTheme="minorHAnsi" w:hAnsiTheme="minorHAnsi"/>
            <w:color w:val="auto"/>
          </w:rPr>
          <w:t>be</w:t>
        </w:r>
        <w:proofErr w:type="gramEnd"/>
        <w:r w:rsidR="007C1EC8">
          <w:rPr>
            <w:rFonts w:asciiTheme="minorHAnsi" w:hAnsiTheme="minorHAnsi"/>
            <w:color w:val="auto"/>
          </w:rPr>
          <w:t xml:space="preserve"> hydrolyzed to </w:t>
        </w:r>
      </w:ins>
      <w:ins w:id="216" w:author="John J Beck" w:date="2017-12-01T06:02:00Z">
        <w:r w:rsidR="007C1EC8">
          <w:rPr>
            <w:rFonts w:asciiTheme="minorHAnsi" w:hAnsiTheme="minorHAnsi"/>
            <w:color w:val="auto"/>
          </w:rPr>
          <w:t xml:space="preserve">produce the glycerol moiety and </w:t>
        </w:r>
      </w:ins>
      <w:ins w:id="217" w:author="John J Beck" w:date="2017-12-01T06:00:00Z">
        <w:r w:rsidR="007C1EC8">
          <w:rPr>
            <w:rFonts w:asciiTheme="minorHAnsi" w:hAnsiTheme="minorHAnsi"/>
            <w:color w:val="auto"/>
          </w:rPr>
          <w:t xml:space="preserve">the </w:t>
        </w:r>
      </w:ins>
      <w:ins w:id="218" w:author="John J Beck" w:date="2017-12-01T06:02:00Z">
        <w:r w:rsidR="007C1EC8">
          <w:rPr>
            <w:rFonts w:asciiTheme="minorHAnsi" w:hAnsiTheme="minorHAnsi"/>
            <w:color w:val="auto"/>
          </w:rPr>
          <w:t xml:space="preserve">corresponding </w:t>
        </w:r>
      </w:ins>
      <w:ins w:id="219" w:author="John J Beck" w:date="2017-12-01T06:00:00Z">
        <w:r w:rsidR="007C1EC8">
          <w:rPr>
            <w:rFonts w:asciiTheme="minorHAnsi" w:hAnsiTheme="minorHAnsi"/>
            <w:color w:val="auto"/>
          </w:rPr>
          <w:t>free fatty acids</w:t>
        </w:r>
      </w:ins>
      <w:ins w:id="220" w:author="John J Beck" w:date="2017-12-01T06:02:00Z">
        <w:r w:rsidR="007C1EC8">
          <w:rPr>
            <w:rFonts w:asciiTheme="minorHAnsi" w:hAnsiTheme="minorHAnsi"/>
            <w:color w:val="auto"/>
          </w:rPr>
          <w:t>. The free fatty acids</w:t>
        </w:r>
      </w:ins>
      <w:ins w:id="221" w:author="John J Beck" w:date="2017-12-01T06:00:00Z">
        <w:r w:rsidR="007C1EC8">
          <w:rPr>
            <w:rFonts w:asciiTheme="minorHAnsi" w:hAnsiTheme="minorHAnsi"/>
            <w:color w:val="auto"/>
          </w:rPr>
          <w:t xml:space="preserve"> are then </w:t>
        </w:r>
      </w:ins>
      <w:commentRangeStart w:id="222"/>
      <w:r w:rsidR="003B09D7">
        <w:rPr>
          <w:rFonts w:asciiTheme="minorHAnsi" w:hAnsiTheme="minorHAnsi"/>
          <w:color w:val="auto"/>
        </w:rPr>
        <w:t>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w:t>
      </w:r>
      <w:commentRangeEnd w:id="222"/>
      <w:r w:rsidR="007C1EC8">
        <w:rPr>
          <w:rStyle w:val="CommentReference"/>
        </w:rPr>
        <w:commentReference w:id="222"/>
      </w:r>
      <w:r w:rsidR="00871BC3" w:rsidRPr="00A4103C">
        <w:rPr>
          <w:rFonts w:asciiTheme="minorHAnsi" w:hAnsiTheme="minorHAnsi"/>
          <w:color w:val="auto"/>
        </w:rPr>
        <w:t>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ins w:id="223" w:author="Microsoft Office User" w:date="2017-11-30T19:41:00Z">
        <w:r w:rsidR="00191237">
          <w:rPr>
            <w:rFonts w:asciiTheme="minorHAnsi" w:hAnsiTheme="minorHAnsi"/>
            <w:color w:val="auto"/>
          </w:rPr>
          <w:t xml:space="preserve"> </w:t>
        </w:r>
      </w:ins>
      <w:proofErr w:type="spellStart"/>
      <w:ins w:id="224" w:author="Microsoft Office User" w:date="2017-11-30T19:42:00Z">
        <w:r w:rsidR="00191237" w:rsidRPr="002F731B">
          <w:rPr>
            <w:color w:val="auto"/>
            <w:vertAlign w:val="superscript"/>
          </w:rPr>
          <w:t>o</w:t>
        </w:r>
        <w:r w:rsidR="00191237" w:rsidRPr="00A4103C">
          <w:rPr>
            <w:rFonts w:asciiTheme="minorHAnsi" w:hAnsiTheme="minorHAnsi"/>
            <w:color w:val="auto"/>
          </w:rPr>
          <w:t>C</w:t>
        </w:r>
      </w:ins>
      <w:proofErr w:type="spellEnd"/>
      <w:del w:id="225" w:author="Microsoft Office User" w:date="2017-11-30T19:42:00Z">
        <w:r w:rsidR="006D1A7B" w:rsidRPr="00A4103C" w:rsidDel="00191237">
          <w:rPr>
            <w:color w:val="auto"/>
          </w:rPr>
          <w:delText>°</w:delText>
        </w:r>
        <w:r w:rsidR="006D1A7B" w:rsidRPr="00A4103C" w:rsidDel="00191237">
          <w:rPr>
            <w:rFonts w:asciiTheme="minorHAnsi" w:hAnsiTheme="minorHAnsi"/>
            <w:color w:val="auto"/>
          </w:rPr>
          <w:delText>C</w:delText>
        </w:r>
      </w:del>
      <w:r w:rsidR="006D1A7B" w:rsidRPr="00A4103C">
        <w:rPr>
          <w:rFonts w:asciiTheme="minorHAnsi" w:hAnsiTheme="minorHAnsi"/>
          <w:color w:val="auto"/>
        </w:rPr>
        <w:t xml:space="preserve">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xml:space="preserve">. While still on </w:t>
      </w:r>
      <w:r w:rsidR="003B09D7">
        <w:rPr>
          <w:rFonts w:asciiTheme="minorHAnsi" w:hAnsiTheme="minorHAnsi"/>
          <w:color w:val="auto"/>
        </w:rPr>
        <w:lastRenderedPageBreak/>
        <w:t>ice</w:t>
      </w:r>
      <w:r w:rsidR="00E82078">
        <w:rPr>
          <w:rFonts w:asciiTheme="minorHAnsi" w:hAnsiTheme="minorHAnsi"/>
          <w:color w:val="auto"/>
        </w:rPr>
        <w:t>,</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r w:rsidR="00E82078">
        <w:rPr>
          <w:rFonts w:asciiTheme="minorHAnsi" w:hAnsiTheme="minorHAnsi"/>
          <w:color w:val="auto"/>
        </w:rPr>
        <w:t>-</w:t>
      </w:r>
      <w:r w:rsidR="000808EF" w:rsidRPr="00A4103C">
        <w:rPr>
          <w:rFonts w:asciiTheme="minorHAnsi" w:hAnsiTheme="minorHAnsi"/>
          <w:color w:val="auto"/>
        </w:rPr>
        <w:t xml:space="preserve">ester species will be accomplished using </w:t>
      </w:r>
      <w:del w:id="226" w:author="John J Beck" w:date="2017-12-01T06:04:00Z">
        <w:r w:rsidR="000808EF" w:rsidRPr="00A4103C" w:rsidDel="00BE0E2A">
          <w:rPr>
            <w:rFonts w:asciiTheme="minorHAnsi" w:hAnsiTheme="minorHAnsi"/>
            <w:color w:val="auto"/>
          </w:rPr>
          <w:delText>Gas</w:delText>
        </w:r>
      </w:del>
      <w:ins w:id="227" w:author="John J Beck" w:date="2017-12-01T06:04:00Z">
        <w:r w:rsidR="00BE0E2A">
          <w:rPr>
            <w:rFonts w:asciiTheme="minorHAnsi" w:hAnsiTheme="minorHAnsi"/>
            <w:color w:val="auto"/>
          </w:rPr>
          <w:t>g</w:t>
        </w:r>
        <w:r w:rsidR="00BE0E2A" w:rsidRPr="00A4103C">
          <w:rPr>
            <w:rFonts w:asciiTheme="minorHAnsi" w:hAnsiTheme="minorHAnsi"/>
            <w:color w:val="auto"/>
          </w:rPr>
          <w:t>as</w:t>
        </w:r>
      </w:ins>
      <w:del w:id="228" w:author="John J Beck" w:date="2017-12-01T06:04:00Z">
        <w:r w:rsidR="000808EF" w:rsidRPr="00A4103C" w:rsidDel="00BE0E2A">
          <w:rPr>
            <w:rFonts w:asciiTheme="minorHAnsi" w:hAnsiTheme="minorHAnsi"/>
            <w:color w:val="auto"/>
          </w:rPr>
          <w:delText>-Liquid</w:delText>
        </w:r>
      </w:del>
      <w:r w:rsidR="000808EF" w:rsidRPr="00A4103C">
        <w:rPr>
          <w:rFonts w:asciiTheme="minorHAnsi" w:hAnsiTheme="minorHAnsi"/>
          <w:color w:val="auto"/>
        </w:rPr>
        <w:t xml:space="preserve"> </w:t>
      </w:r>
      <w:del w:id="229" w:author="John J Beck" w:date="2017-12-01T06:04:00Z">
        <w:r w:rsidR="000808EF" w:rsidRPr="00A4103C" w:rsidDel="00BE0E2A">
          <w:rPr>
            <w:rFonts w:asciiTheme="minorHAnsi" w:hAnsiTheme="minorHAnsi"/>
            <w:color w:val="auto"/>
          </w:rPr>
          <w:delText xml:space="preserve">Chromatography </w:delText>
        </w:r>
      </w:del>
      <w:proofErr w:type="spellStart"/>
      <w:ins w:id="230" w:author="John J Beck" w:date="2017-12-01T06:04:00Z">
        <w:r w:rsidR="00BE0E2A">
          <w:rPr>
            <w:rFonts w:asciiTheme="minorHAnsi" w:hAnsiTheme="minorHAnsi"/>
            <w:color w:val="auto"/>
          </w:rPr>
          <w:t>v</w:t>
        </w:r>
        <w:r w:rsidR="00BE0E2A" w:rsidRPr="00A4103C">
          <w:rPr>
            <w:rFonts w:asciiTheme="minorHAnsi" w:hAnsiTheme="minorHAnsi"/>
            <w:color w:val="auto"/>
          </w:rPr>
          <w:t>hromatography</w:t>
        </w:r>
        <w:proofErr w:type="spellEnd"/>
        <w:r w:rsidR="00BE0E2A" w:rsidRPr="00A4103C">
          <w:rPr>
            <w:rFonts w:asciiTheme="minorHAnsi" w:hAnsiTheme="minorHAnsi"/>
            <w:color w:val="auto"/>
          </w:rPr>
          <w:t xml:space="preserve"> </w:t>
        </w:r>
      </w:ins>
      <w:r w:rsidR="000808EF" w:rsidRPr="00A4103C">
        <w:rPr>
          <w:rFonts w:asciiTheme="minorHAnsi" w:hAnsiTheme="minorHAnsi"/>
          <w:color w:val="auto"/>
        </w:rPr>
        <w:t xml:space="preserve">(GC) coupled with a </w:t>
      </w:r>
      <w:del w:id="231" w:author="John J Beck" w:date="2017-12-01T06:05:00Z">
        <w:r w:rsidR="000808EF" w:rsidRPr="00A4103C" w:rsidDel="00BE0E2A">
          <w:rPr>
            <w:rFonts w:asciiTheme="minorHAnsi" w:hAnsiTheme="minorHAnsi"/>
            <w:color w:val="auto"/>
          </w:rPr>
          <w:delText xml:space="preserve">Flame </w:delText>
        </w:r>
      </w:del>
      <w:ins w:id="232" w:author="John J Beck" w:date="2017-12-01T06:05:00Z">
        <w:r w:rsidR="00BE0E2A">
          <w:rPr>
            <w:rFonts w:asciiTheme="minorHAnsi" w:hAnsiTheme="minorHAnsi"/>
            <w:color w:val="auto"/>
          </w:rPr>
          <w:t>f</w:t>
        </w:r>
        <w:r w:rsidR="00BE0E2A" w:rsidRPr="00A4103C">
          <w:rPr>
            <w:rFonts w:asciiTheme="minorHAnsi" w:hAnsiTheme="minorHAnsi"/>
            <w:color w:val="auto"/>
          </w:rPr>
          <w:t xml:space="preserve">lame </w:t>
        </w:r>
      </w:ins>
      <w:del w:id="233" w:author="John J Beck" w:date="2017-12-01T06:05:00Z">
        <w:r w:rsidR="000808EF" w:rsidRPr="00A4103C" w:rsidDel="00BE0E2A">
          <w:rPr>
            <w:rFonts w:asciiTheme="minorHAnsi" w:hAnsiTheme="minorHAnsi"/>
            <w:color w:val="auto"/>
          </w:rPr>
          <w:delText xml:space="preserve">Ionization </w:delText>
        </w:r>
      </w:del>
      <w:ins w:id="234" w:author="John J Beck" w:date="2017-12-01T06:05:00Z">
        <w:r w:rsidR="00BE0E2A">
          <w:rPr>
            <w:rFonts w:asciiTheme="minorHAnsi" w:hAnsiTheme="minorHAnsi"/>
            <w:color w:val="auto"/>
          </w:rPr>
          <w:t>i</w:t>
        </w:r>
        <w:r w:rsidR="00BE0E2A" w:rsidRPr="00A4103C">
          <w:rPr>
            <w:rFonts w:asciiTheme="minorHAnsi" w:hAnsiTheme="minorHAnsi"/>
            <w:color w:val="auto"/>
          </w:rPr>
          <w:t xml:space="preserve">onization </w:t>
        </w:r>
      </w:ins>
      <w:del w:id="235" w:author="John J Beck" w:date="2017-12-01T06:05:00Z">
        <w:r w:rsidR="000808EF" w:rsidRPr="00A4103C" w:rsidDel="00BE0E2A">
          <w:rPr>
            <w:rFonts w:asciiTheme="minorHAnsi" w:hAnsiTheme="minorHAnsi"/>
            <w:color w:val="auto"/>
          </w:rPr>
          <w:delText xml:space="preserve">Detector </w:delText>
        </w:r>
      </w:del>
      <w:ins w:id="236" w:author="John J Beck" w:date="2017-12-01T06:05:00Z">
        <w:r w:rsidR="00BE0E2A">
          <w:rPr>
            <w:rFonts w:asciiTheme="minorHAnsi" w:hAnsiTheme="minorHAnsi"/>
            <w:color w:val="auto"/>
          </w:rPr>
          <w:t>d</w:t>
        </w:r>
        <w:r w:rsidR="00BE0E2A" w:rsidRPr="00A4103C">
          <w:rPr>
            <w:rFonts w:asciiTheme="minorHAnsi" w:hAnsiTheme="minorHAnsi"/>
            <w:color w:val="auto"/>
          </w:rPr>
          <w:t xml:space="preserve">etector </w:t>
        </w:r>
      </w:ins>
      <w:r w:rsidR="000808EF" w:rsidRPr="00A4103C">
        <w:rPr>
          <w:rFonts w:asciiTheme="minorHAnsi" w:hAnsiTheme="minorHAnsi"/>
          <w:color w:val="auto"/>
        </w:rPr>
        <w:t xml:space="preserve">(FID).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the column temperature increases</w:t>
      </w:r>
      <w:ins w:id="237" w:author="John J Beck" w:date="2017-12-01T06:05:00Z">
        <w:r w:rsidR="00BE0E2A">
          <w:rPr>
            <w:rFonts w:asciiTheme="minorHAnsi" w:hAnsiTheme="minorHAnsi"/>
            <w:color w:val="auto"/>
          </w:rPr>
          <w:t xml:space="preserve">, further volatilizing the higher boiling point compounds, </w:t>
        </w:r>
      </w:ins>
      <w:del w:id="238" w:author="John J Beck" w:date="2017-12-01T06:05:00Z">
        <w:r w:rsidR="001D3B27" w:rsidRPr="00A4103C" w:rsidDel="00BE0E2A">
          <w:rPr>
            <w:rFonts w:asciiTheme="minorHAnsi" w:hAnsiTheme="minorHAnsi"/>
            <w:color w:val="auto"/>
          </w:rPr>
          <w:delText xml:space="preserve"> </w:delText>
        </w:r>
      </w:del>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w:t>
      </w:r>
      <w:ins w:id="239" w:author="John J Beck" w:date="2017-12-01T06:06:00Z">
        <w:r w:rsidR="00BE0E2A">
          <w:rPr>
            <w:rFonts w:asciiTheme="minorHAnsi" w:hAnsiTheme="minorHAnsi"/>
            <w:color w:val="auto"/>
          </w:rPr>
          <w:t xml:space="preserve">via a flame </w:t>
        </w:r>
      </w:ins>
      <w:r w:rsidR="00820F22" w:rsidRPr="00A4103C">
        <w:rPr>
          <w:rFonts w:asciiTheme="minorHAnsi" w:hAnsiTheme="minorHAnsi"/>
          <w:color w:val="auto"/>
        </w:rPr>
        <w:t xml:space="preserve">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 xml:space="preserve">dentified </w:t>
      </w:r>
      <w:del w:id="240" w:author="John J Beck" w:date="2017-12-01T06:07:00Z">
        <w:r w:rsidR="00704FF5" w:rsidRPr="00A4103C" w:rsidDel="00BE0E2A">
          <w:rPr>
            <w:rFonts w:asciiTheme="minorHAnsi" w:hAnsiTheme="minorHAnsi"/>
            <w:color w:val="auto"/>
          </w:rPr>
          <w:delText xml:space="preserve">in </w:delText>
        </w:r>
      </w:del>
      <w:ins w:id="241" w:author="John J Beck" w:date="2017-12-01T06:07:00Z">
        <w:r w:rsidR="00BE0E2A">
          <w:rPr>
            <w:rFonts w:asciiTheme="minorHAnsi" w:hAnsiTheme="minorHAnsi"/>
            <w:color w:val="auto"/>
          </w:rPr>
          <w:t>by</w:t>
        </w:r>
        <w:r w:rsidR="00BE0E2A" w:rsidRPr="00A4103C">
          <w:rPr>
            <w:rFonts w:asciiTheme="minorHAnsi" w:hAnsiTheme="minorHAnsi"/>
            <w:color w:val="auto"/>
          </w:rPr>
          <w:t xml:space="preserve"> </w:t>
        </w:r>
      </w:ins>
      <w:r w:rsidR="00704FF5" w:rsidRPr="00A4103C">
        <w:rPr>
          <w:rFonts w:asciiTheme="minorHAnsi" w:hAnsiTheme="minorHAnsi"/>
          <w:color w:val="auto"/>
        </w:rPr>
        <w:t xml:space="preserve">comparison </w:t>
      </w:r>
      <w:ins w:id="242" w:author="John J Beck" w:date="2017-12-01T06:07:00Z">
        <w:r w:rsidR="00BE0E2A">
          <w:rPr>
            <w:rFonts w:asciiTheme="minorHAnsi" w:hAnsiTheme="minorHAnsi"/>
            <w:color w:val="auto"/>
          </w:rPr>
          <w:t xml:space="preserve">of retention times </w:t>
        </w:r>
      </w:ins>
      <w:r w:rsidR="00704FF5" w:rsidRPr="00A4103C">
        <w:rPr>
          <w:rFonts w:asciiTheme="minorHAnsi" w:hAnsiTheme="minorHAnsi"/>
          <w:color w:val="auto"/>
        </w:rPr>
        <w:t xml:space="preserve">to </w:t>
      </w:r>
      <w:ins w:id="243" w:author="John J Beck" w:date="2017-12-01T06:07:00Z">
        <w:r w:rsidR="00BE0E2A">
          <w:rPr>
            <w:rFonts w:asciiTheme="minorHAnsi" w:hAnsiTheme="minorHAnsi"/>
            <w:color w:val="auto"/>
          </w:rPr>
          <w:t xml:space="preserve">those of </w:t>
        </w:r>
      </w:ins>
      <w:r w:rsidR="00704FF5" w:rsidRPr="00A4103C">
        <w:rPr>
          <w:rFonts w:asciiTheme="minorHAnsi" w:hAnsiTheme="minorHAnsi"/>
          <w:color w:val="auto"/>
        </w:rPr>
        <w:t>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14:paraId="1D4C889B" w14:textId="77777777" w:rsidR="00845FD5" w:rsidRPr="00A4103C" w:rsidRDefault="00845FD5">
      <w:pPr>
        <w:spacing w:line="480" w:lineRule="auto"/>
        <w:rPr>
          <w:rFonts w:asciiTheme="minorHAnsi" w:hAnsiTheme="minorHAnsi"/>
          <w:color w:val="auto"/>
        </w:rPr>
      </w:pPr>
    </w:p>
    <w:p w14:paraId="3466E99C" w14:textId="1525ADA2"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w:t>
      </w:r>
      <w:del w:id="244" w:author="Brown,James T" w:date="2017-12-02T21:33:00Z">
        <w:r w:rsidR="00555E55" w:rsidRPr="00A4103C" w:rsidDel="002B5D73">
          <w:rPr>
            <w:rFonts w:asciiTheme="minorHAnsi" w:hAnsiTheme="minorHAnsi"/>
            <w:color w:val="auto"/>
          </w:rPr>
          <w:delText>-h</w:delText>
        </w:r>
      </w:del>
      <w:ins w:id="245" w:author="Brown,James T" w:date="2017-12-02T21:33:00Z">
        <w:r w:rsidR="002B5D73">
          <w:rPr>
            <w:rFonts w:asciiTheme="minorHAnsi" w:hAnsiTheme="minorHAnsi"/>
            <w:color w:val="auto"/>
          </w:rPr>
          <w:t xml:space="preserve"> h</w:t>
        </w:r>
      </w:ins>
      <w:r w:rsidR="00555E55" w:rsidRPr="00A4103C">
        <w:rPr>
          <w:rFonts w:asciiTheme="minorHAnsi" w:hAnsiTheme="minorHAnsi"/>
          <w:color w:val="auto"/>
        </w:rPr>
        <w:t xml:space="preserve">our photoperiod will accumulate more triglycerides in preparation </w:t>
      </w:r>
      <w:commentRangeStart w:id="246"/>
      <w:commentRangeStart w:id="247"/>
      <w:r w:rsidR="00555E55" w:rsidRPr="00A4103C">
        <w:rPr>
          <w:rFonts w:asciiTheme="minorHAnsi" w:hAnsiTheme="minorHAnsi"/>
          <w:color w:val="auto"/>
        </w:rPr>
        <w:t>for</w:t>
      </w:r>
      <w:r w:rsidR="006606E6" w:rsidRPr="00A4103C">
        <w:rPr>
          <w:rFonts w:asciiTheme="minorHAnsi" w:hAnsiTheme="minorHAnsi"/>
          <w:color w:val="auto"/>
        </w:rPr>
        <w:t xml:space="preserve"> diapause</w:t>
      </w:r>
      <w:commentRangeEnd w:id="246"/>
      <w:r w:rsidR="00E82078">
        <w:rPr>
          <w:rStyle w:val="CommentReference"/>
        </w:rPr>
        <w:commentReference w:id="246"/>
      </w:r>
      <w:commentRangeEnd w:id="247"/>
      <w:r w:rsidR="00397073">
        <w:rPr>
          <w:rStyle w:val="CommentReference"/>
        </w:rPr>
        <w:commentReference w:id="247"/>
      </w:r>
      <w:r w:rsidR="006606E6" w:rsidRPr="00A4103C">
        <w:rPr>
          <w:rFonts w:asciiTheme="minorHAnsi" w:hAnsiTheme="minorHAnsi"/>
          <w:color w:val="auto"/>
        </w:rPr>
        <w:t>. Additionally,</w:t>
      </w:r>
      <w:r w:rsidR="00EF5CE6" w:rsidRPr="00A4103C">
        <w:rPr>
          <w:rFonts w:asciiTheme="minorHAnsi" w:hAnsiTheme="minorHAnsi"/>
          <w:color w:val="auto"/>
        </w:rPr>
        <w:t xml:space="preserve"> 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w:t>
      </w:r>
      <w:r w:rsidR="00A16007">
        <w:rPr>
          <w:rFonts w:asciiTheme="minorHAnsi" w:hAnsiTheme="minorHAnsi"/>
          <w:color w:val="auto"/>
        </w:rPr>
        <w:lastRenderedPageBreak/>
        <w:t xml:space="preserve">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w:t>
      </w:r>
      <w:r w:rsidR="00D7126D">
        <w:rPr>
          <w:rFonts w:asciiTheme="minorHAnsi" w:hAnsiTheme="minorHAnsi"/>
          <w:color w:val="auto"/>
        </w:rPr>
        <w:t>ese</w:t>
      </w:r>
      <w:r w:rsidR="004C2050" w:rsidRPr="00A4103C">
        <w:rPr>
          <w:rFonts w:asciiTheme="minorHAnsi" w:hAnsiTheme="minorHAnsi"/>
          <w:color w:val="auto"/>
        </w:rPr>
        <w:t xml:space="preserve"> data could be that as these larvae perceive</w:t>
      </w:r>
      <w:r w:rsidR="00CE4D37">
        <w:rPr>
          <w:rFonts w:asciiTheme="minorHAnsi" w:hAnsiTheme="minorHAnsi"/>
          <w:color w:val="auto"/>
        </w:rPr>
        <w:t xml:space="preserve"> a 12</w:t>
      </w:r>
      <w:del w:id="248" w:author="Brown,James T" w:date="2017-12-02T21:33:00Z">
        <w:r w:rsidR="00CE4D37" w:rsidDel="002B5D73">
          <w:rPr>
            <w:rFonts w:asciiTheme="minorHAnsi" w:hAnsiTheme="minorHAnsi"/>
            <w:color w:val="auto"/>
          </w:rPr>
          <w:delText>-h</w:delText>
        </w:r>
      </w:del>
      <w:ins w:id="249" w:author="Brown,James T" w:date="2017-12-02T21:33:00Z">
        <w:r w:rsidR="002B5D73">
          <w:rPr>
            <w:rFonts w:asciiTheme="minorHAnsi" w:hAnsiTheme="minorHAnsi"/>
            <w:color w:val="auto"/>
          </w:rPr>
          <w:t xml:space="preserve"> h</w:t>
        </w:r>
      </w:ins>
      <w:r w:rsidR="00CE4D37">
        <w:rPr>
          <w:rFonts w:asciiTheme="minorHAnsi" w:hAnsiTheme="minorHAnsi"/>
          <w:color w:val="auto"/>
        </w:rPr>
        <w:t xml:space="preserve">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555E55" w:rsidRPr="00A4103C">
        <w:rPr>
          <w:rFonts w:asciiTheme="minorHAnsi" w:hAnsiTheme="minorHAnsi"/>
          <w:color w:val="auto"/>
        </w:rPr>
        <w:t xml:space="preserve"> </w:t>
      </w:r>
      <w:commentRangeStart w:id="250"/>
      <w:r w:rsidR="00555E55" w:rsidRPr="00A4103C">
        <w:rPr>
          <w:rFonts w:asciiTheme="minorHAnsi" w:hAnsiTheme="minorHAnsi"/>
          <w:color w:val="auto"/>
        </w:rPr>
        <w:t>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xml:space="preserve">. </w:t>
      </w:r>
      <w:commentRangeEnd w:id="250"/>
      <w:r w:rsidR="00D7126D">
        <w:rPr>
          <w:rStyle w:val="CommentReference"/>
        </w:rPr>
        <w:commentReference w:id="250"/>
      </w:r>
      <w:r w:rsidR="00555E55" w:rsidRPr="00A4103C">
        <w:rPr>
          <w:rFonts w:asciiTheme="minorHAnsi" w:hAnsiTheme="minorHAnsi"/>
          <w:color w:val="auto"/>
        </w:rPr>
        <w:t>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w:t>
      </w:r>
      <w:r w:rsidRPr="003F67A1">
        <w:rPr>
          <w:rFonts w:eastAsia="Times New Roman" w:cs="Times New Roman"/>
          <w:noProof/>
          <w:sz w:val="22"/>
        </w:rPr>
        <w:lastRenderedPageBreak/>
        <w:t>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Effects of Temperature and Photoperiod on Voltinism of Geographical Populations of the European Corn Borer,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Methods and Markers for Synchronizing Maturation of Fifth-Stage 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1DC000F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Parmesan, C., N. Ryrholm, C. Stefanescu, J. K. Hill, C. D. Thomas, H. Descimon, B. Huntley, L. Kaila, J. 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1-21T09:32:00Z" w:initials="DH">
    <w:p w14:paraId="32D452C9" w14:textId="36D33335" w:rsidR="006E27C5" w:rsidRDefault="006E27C5">
      <w:pPr>
        <w:pStyle w:val="CommentText"/>
      </w:pPr>
      <w:r>
        <w:rPr>
          <w:rStyle w:val="CommentReference"/>
        </w:rPr>
        <w:annotationRef/>
      </w:r>
      <w:r>
        <w:t xml:space="preserve">I love the alliteration, but your work does not really address the mechanisms that mediate the descent into diapause, instead you address the nutrient reserve correlates of </w:t>
      </w:r>
      <w:proofErr w:type="gramStart"/>
      <w:r>
        <w:t>entering into diapause</w:t>
      </w:r>
      <w:proofErr w:type="gramEnd"/>
      <w:r>
        <w:t xml:space="preserve">. Start this with something about stored resources, energy demand, or some such idea. Then make sure that you hit the main idea, namely comparing the two pheromone races. </w:t>
      </w:r>
    </w:p>
  </w:comment>
  <w:comment w:id="1" w:author="John J Beck" w:date="2017-11-29T08:23:00Z" w:initials="JJB">
    <w:p w14:paraId="68B8910D" w14:textId="3CDD660B" w:rsidR="006E27C5" w:rsidRDefault="006E27C5">
      <w:pPr>
        <w:pStyle w:val="CommentText"/>
      </w:pPr>
      <w:r>
        <w:rPr>
          <w:rStyle w:val="CommentReference"/>
        </w:rPr>
        <w:annotationRef/>
      </w:r>
      <w:r>
        <w:t>I, too, like the play on words. How about Descent into diapause: the relationship between stored resources and diapause timing of the European Corn Borer. Or, Molecular mediation of the descent into diapause: the relationship between stored resources and diapause timing of the European Corn Borer.</w:t>
      </w:r>
    </w:p>
  </w:comment>
  <w:comment w:id="9" w:author="John J Beck" w:date="2017-11-29T08:30:00Z" w:initials="JJB">
    <w:p w14:paraId="02BC29B2" w14:textId="079842AC" w:rsidR="006E27C5" w:rsidRDefault="006E27C5">
      <w:pPr>
        <w:pStyle w:val="CommentText"/>
      </w:pPr>
      <w:r>
        <w:rPr>
          <w:rStyle w:val="CommentReference"/>
        </w:rPr>
        <w:annotationRef/>
      </w:r>
    </w:p>
    <w:p w14:paraId="35727AF9" w14:textId="41D99E8F" w:rsidR="006E27C5" w:rsidRDefault="006E27C5">
      <w:pPr>
        <w:pStyle w:val="CommentText"/>
        <w:rPr>
          <w:rFonts w:asciiTheme="minorHAnsi" w:hAnsiTheme="minorHAnsi"/>
          <w:color w:val="auto"/>
        </w:rPr>
      </w:pPr>
      <w:r w:rsidRPr="00A4103C">
        <w:rPr>
          <w:rFonts w:asciiTheme="minorHAnsi" w:hAnsiTheme="minorHAnsi"/>
          <w:color w:val="auto"/>
        </w:rPr>
        <w:t xml:space="preserve">North American land surface temperatures </w:t>
      </w:r>
      <w:r>
        <w:rPr>
          <w:rFonts w:asciiTheme="minorHAnsi" w:hAnsiTheme="minorHAnsi"/>
          <w:color w:val="auto"/>
        </w:rPr>
        <w:t xml:space="preserve">and global surface temperatures </w:t>
      </w:r>
      <w:r w:rsidRPr="00A4103C">
        <w:rPr>
          <w:rFonts w:asciiTheme="minorHAnsi" w:hAnsiTheme="minorHAnsi"/>
          <w:color w:val="auto"/>
        </w:rPr>
        <w:t>averaging 1.86</w:t>
      </w:r>
      <w:r>
        <w:rPr>
          <w:rFonts w:asciiTheme="minorHAnsi" w:hAnsiTheme="minorHAnsi"/>
          <w:color w:val="auto"/>
        </w:rPr>
        <w:t xml:space="preserve"> </w:t>
      </w:r>
      <w:r w:rsidRPr="00A4103C">
        <w:rPr>
          <w:rFonts w:asciiTheme="minorHAnsi" w:hAnsiTheme="minorHAnsi"/>
          <w:color w:val="auto"/>
        </w:rPr>
        <w:t xml:space="preserve">°C </w:t>
      </w:r>
      <w:r>
        <w:rPr>
          <w:rFonts w:asciiTheme="minorHAnsi" w:hAnsiTheme="minorHAnsi"/>
          <w:color w:val="auto"/>
        </w:rPr>
        <w:t xml:space="preserve">and </w:t>
      </w:r>
      <w:r w:rsidRPr="00A4103C">
        <w:rPr>
          <w:rFonts w:asciiTheme="minorHAnsi" w:hAnsiTheme="minorHAnsi"/>
          <w:color w:val="auto"/>
        </w:rPr>
        <w:t>0.94</w:t>
      </w:r>
      <w:r>
        <w:rPr>
          <w:rFonts w:asciiTheme="minorHAnsi" w:hAnsiTheme="minorHAnsi"/>
          <w:color w:val="auto"/>
        </w:rPr>
        <w:t xml:space="preserve"> </w:t>
      </w:r>
      <w:r w:rsidRPr="00A4103C">
        <w:rPr>
          <w:rFonts w:asciiTheme="minorHAnsi" w:hAnsiTheme="minorHAnsi"/>
          <w:color w:val="auto"/>
        </w:rPr>
        <w:t>°C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Pr>
          <w:rFonts w:asciiTheme="minorHAnsi" w:hAnsiTheme="minorHAnsi"/>
          <w:color w:val="auto"/>
        </w:rPr>
        <w:t>, respectively</w:t>
      </w:r>
    </w:p>
    <w:p w14:paraId="1E01B06A" w14:textId="77777777" w:rsidR="006E27C5" w:rsidRDefault="006E27C5">
      <w:pPr>
        <w:pStyle w:val="CommentText"/>
        <w:rPr>
          <w:rFonts w:asciiTheme="minorHAnsi" w:hAnsiTheme="minorHAnsi"/>
          <w:color w:val="auto"/>
        </w:rPr>
      </w:pPr>
    </w:p>
    <w:p w14:paraId="54A4BBCD" w14:textId="626FC89D" w:rsidR="006E27C5" w:rsidRDefault="006E27C5">
      <w:pPr>
        <w:pStyle w:val="CommentText"/>
        <w:rPr>
          <w:rFonts w:asciiTheme="minorHAnsi" w:hAnsiTheme="minorHAnsi"/>
          <w:color w:val="auto"/>
        </w:rPr>
      </w:pPr>
      <w:r>
        <w:rPr>
          <w:rFonts w:asciiTheme="minorHAnsi" w:hAnsiTheme="minorHAnsi"/>
          <w:color w:val="auto"/>
        </w:rPr>
        <w:t xml:space="preserve">No </w:t>
      </w:r>
      <w:proofErr w:type="gramStart"/>
      <w:r>
        <w:rPr>
          <w:rFonts w:asciiTheme="minorHAnsi" w:hAnsiTheme="minorHAnsi"/>
          <w:color w:val="auto"/>
        </w:rPr>
        <w:t>particular reason</w:t>
      </w:r>
      <w:proofErr w:type="gramEnd"/>
      <w:r>
        <w:rPr>
          <w:rFonts w:asciiTheme="minorHAnsi" w:hAnsiTheme="minorHAnsi"/>
          <w:color w:val="auto"/>
        </w:rPr>
        <w:t xml:space="preserve"> for the swapping of landmass vs. global other than to put North American land mass first, since that is the regional focus of the project. </w:t>
      </w:r>
    </w:p>
    <w:p w14:paraId="0701605E" w14:textId="77777777" w:rsidR="006E27C5" w:rsidRDefault="006E27C5">
      <w:pPr>
        <w:pStyle w:val="CommentText"/>
        <w:rPr>
          <w:rFonts w:asciiTheme="minorHAnsi" w:hAnsiTheme="minorHAnsi"/>
          <w:color w:val="auto"/>
        </w:rPr>
      </w:pPr>
    </w:p>
    <w:p w14:paraId="5ADAB277" w14:textId="51722C75" w:rsidR="006E27C5" w:rsidRDefault="006E27C5">
      <w:pPr>
        <w:pStyle w:val="CommentText"/>
      </w:pPr>
      <w:r>
        <w:rPr>
          <w:rFonts w:asciiTheme="minorHAnsi" w:hAnsiTheme="minorHAnsi"/>
          <w:color w:val="auto"/>
        </w:rPr>
        <w:t xml:space="preserve">Also, for the term “global surface” is that land mass or </w:t>
      </w:r>
      <w:proofErr w:type="spellStart"/>
      <w:r>
        <w:rPr>
          <w:rFonts w:asciiTheme="minorHAnsi" w:hAnsiTheme="minorHAnsi"/>
          <w:color w:val="auto"/>
        </w:rPr>
        <w:t>land+water</w:t>
      </w:r>
      <w:proofErr w:type="spellEnd"/>
      <w:r>
        <w:rPr>
          <w:rFonts w:asciiTheme="minorHAnsi" w:hAnsiTheme="minorHAnsi"/>
          <w:color w:val="auto"/>
        </w:rPr>
        <w:t xml:space="preserve"> mass?</w:t>
      </w:r>
    </w:p>
  </w:comment>
  <w:comment w:id="17" w:author="John J Beck" w:date="2017-11-29T08:35:00Z" w:initials="JJB">
    <w:p w14:paraId="184776BD" w14:textId="6BE60695" w:rsidR="006E27C5" w:rsidRDefault="006E27C5">
      <w:pPr>
        <w:pStyle w:val="CommentText"/>
      </w:pPr>
      <w:r>
        <w:rPr>
          <w:rStyle w:val="CommentReference"/>
        </w:rPr>
        <w:annotationRef/>
      </w:r>
      <w:r>
        <w:t>NOAA NCEI 2017</w:t>
      </w:r>
    </w:p>
  </w:comment>
  <w:comment w:id="22" w:author="John J Beck" w:date="2017-11-29T08:36:00Z" w:initials="JJB">
    <w:p w14:paraId="5A613BF0" w14:textId="00A487FA" w:rsidR="006E27C5" w:rsidRDefault="006E27C5">
      <w:pPr>
        <w:pStyle w:val="CommentText"/>
      </w:pPr>
      <w:r>
        <w:rPr>
          <w:rStyle w:val="CommentReference"/>
        </w:rPr>
        <w:annotationRef/>
      </w:r>
      <w:r>
        <w:t>NOAA NCEI 2017</w:t>
      </w:r>
    </w:p>
  </w:comment>
  <w:comment w:id="23" w:author="John J Beck" w:date="2017-11-29T09:08:00Z" w:initials="JJB">
    <w:p w14:paraId="4C6CD4BE" w14:textId="7E5B4C9E" w:rsidR="006E27C5" w:rsidRDefault="006E27C5">
      <w:pPr>
        <w:pStyle w:val="CommentText"/>
      </w:pPr>
      <w:r>
        <w:rPr>
          <w:rStyle w:val="CommentReference"/>
        </w:rPr>
        <w:annotationRef/>
      </w:r>
      <w:r>
        <w:t xml:space="preserve">New paragraph? </w:t>
      </w:r>
    </w:p>
  </w:comment>
  <w:comment w:id="24" w:author="John J Beck" w:date="2017-11-29T09:08:00Z" w:initials="JJB">
    <w:p w14:paraId="0F973560" w14:textId="44CD59F4" w:rsidR="006E27C5" w:rsidRDefault="006E27C5">
      <w:pPr>
        <w:pStyle w:val="CommentText"/>
      </w:pPr>
      <w:r>
        <w:rPr>
          <w:rStyle w:val="CommentReference"/>
        </w:rPr>
        <w:annotationRef/>
      </w:r>
      <w:r>
        <w:t>The metabolic rates of ectotherms, organisms that depend on external heat sources, generally correspond…</w:t>
      </w:r>
    </w:p>
  </w:comment>
  <w:comment w:id="33" w:author="John J Beck" w:date="2017-11-29T09:54:00Z" w:initials="JJB">
    <w:p w14:paraId="63013F70" w14:textId="77777777" w:rsidR="006E27C5" w:rsidRDefault="006E27C5">
      <w:pPr>
        <w:pStyle w:val="CommentText"/>
      </w:pPr>
      <w:r>
        <w:rPr>
          <w:rStyle w:val="CommentReference"/>
        </w:rPr>
        <w:annotationRef/>
      </w:r>
    </w:p>
    <w:p w14:paraId="71322A03" w14:textId="59B974D4" w:rsidR="006E27C5" w:rsidRDefault="006E27C5">
      <w:pPr>
        <w:pStyle w:val="CommentText"/>
      </w:pPr>
      <w:r>
        <w:t>Okay…this is a philosophical point for possible discussion (in general)</w:t>
      </w:r>
    </w:p>
    <w:p w14:paraId="3D4E962B" w14:textId="77777777" w:rsidR="006E27C5" w:rsidRDefault="006E27C5">
      <w:pPr>
        <w:pStyle w:val="CommentText"/>
      </w:pPr>
    </w:p>
    <w:p w14:paraId="5EF3EE34" w14:textId="6CFDE32E" w:rsidR="006E27C5" w:rsidRDefault="006E27C5">
      <w:pPr>
        <w:pStyle w:val="CommentText"/>
      </w:pPr>
      <w:r>
        <w:t>Instead of climate change, is it possible to use the term “increased abiotic stressors”?</w:t>
      </w:r>
    </w:p>
  </w:comment>
  <w:comment w:id="34" w:author="John J Beck" w:date="2017-11-29T10:41:00Z" w:initials="JJB">
    <w:p w14:paraId="1FA05383" w14:textId="30D2D2C9" w:rsidR="006E27C5" w:rsidRDefault="006E27C5">
      <w:pPr>
        <w:pStyle w:val="CommentText"/>
      </w:pPr>
      <w:r>
        <w:rPr>
          <w:rStyle w:val="CommentReference"/>
        </w:rPr>
        <w:annotationRef/>
      </w:r>
      <w:r>
        <w:t xml:space="preserve">This, and the following discussion shifts between losers and winners seem awkward…perhaps only start with the winners since a good portion of your following discussion is about winners. Then introduce the losers and start incorporating discussion on losers? </w:t>
      </w:r>
    </w:p>
    <w:p w14:paraId="6C19B21C" w14:textId="77777777" w:rsidR="006E27C5" w:rsidRDefault="006E27C5">
      <w:pPr>
        <w:pStyle w:val="CommentText"/>
      </w:pPr>
    </w:p>
    <w:p w14:paraId="22ED312D" w14:textId="42057A0C" w:rsidR="006E27C5" w:rsidRDefault="006E27C5">
      <w:pPr>
        <w:pStyle w:val="CommentText"/>
      </w:pPr>
      <w:r>
        <w:t>Just a thought at this point…</w:t>
      </w:r>
    </w:p>
  </w:comment>
  <w:comment w:id="35" w:author="John J Beck" w:date="2017-11-29T10:39:00Z" w:initials="JJB">
    <w:p w14:paraId="55E026F0" w14:textId="0CC29379" w:rsidR="006E27C5" w:rsidRDefault="006E27C5">
      <w:pPr>
        <w:pStyle w:val="CommentText"/>
      </w:pPr>
      <w:r>
        <w:rPr>
          <w:rStyle w:val="CommentReference"/>
        </w:rPr>
        <w:annotationRef/>
      </w:r>
      <w:r>
        <w:t>Any host increase benefits?</w:t>
      </w:r>
    </w:p>
  </w:comment>
  <w:comment w:id="36" w:author="John J Beck" w:date="2017-11-29T10:43:00Z" w:initials="JJB">
    <w:p w14:paraId="6727E8C3" w14:textId="72ABA8F6" w:rsidR="006E27C5" w:rsidRDefault="006E27C5">
      <w:pPr>
        <w:pStyle w:val="CommentText"/>
      </w:pPr>
      <w:r>
        <w:rPr>
          <w:rStyle w:val="CommentReference"/>
        </w:rPr>
        <w:annotationRef/>
      </w:r>
      <w:r>
        <w:t xml:space="preserve">Is this leading into the idea of an insect’s degree days and the generations/growth </w:t>
      </w:r>
      <w:proofErr w:type="spellStart"/>
      <w:r>
        <w:t>etc</w:t>
      </w:r>
      <w:proofErr w:type="spellEnd"/>
      <w:r>
        <w:t xml:space="preserve">…? </w:t>
      </w:r>
    </w:p>
  </w:comment>
  <w:comment w:id="37" w:author="John J Beck" w:date="2017-11-29T10:46:00Z" w:initials="JJB">
    <w:p w14:paraId="21FD27F9" w14:textId="772023CF" w:rsidR="006E27C5" w:rsidRDefault="006E27C5">
      <w:pPr>
        <w:pStyle w:val="CommentText"/>
      </w:pPr>
      <w:r>
        <w:rPr>
          <w:rStyle w:val="CommentReference"/>
        </w:rPr>
        <w:annotationRef/>
      </w:r>
      <w:r>
        <w:t>Thinking…</w:t>
      </w:r>
    </w:p>
    <w:p w14:paraId="270ABDFA" w14:textId="77777777" w:rsidR="006E27C5" w:rsidRDefault="006E27C5">
      <w:pPr>
        <w:pStyle w:val="CommentText"/>
      </w:pPr>
    </w:p>
    <w:p w14:paraId="6226EA5F" w14:textId="2BD23E50" w:rsidR="006E27C5" w:rsidRDefault="006E27C5">
      <w:pPr>
        <w:pStyle w:val="CommentText"/>
      </w:pPr>
      <w:r>
        <w:t>Insects negatively affected by increased temperatures = heat intolerant, heat susceptible, heat sensitive, disadvantaged, impeded, burdened, hampered, stressed…</w:t>
      </w:r>
    </w:p>
    <w:p w14:paraId="776249B4" w14:textId="77777777" w:rsidR="006E27C5" w:rsidRDefault="006E27C5">
      <w:pPr>
        <w:pStyle w:val="CommentText"/>
      </w:pPr>
    </w:p>
    <w:p w14:paraId="10B27F32" w14:textId="0C1F2C36" w:rsidR="006E27C5" w:rsidRDefault="006E27C5">
      <w:pPr>
        <w:pStyle w:val="CommentText"/>
      </w:pPr>
      <w:r>
        <w:t>Insects positively affected by increased temperatures = heat tolerant, opportunistic, heat adaptable, heat compliant, malleable, privileged, benefited, exempt, fortunate, favored…</w:t>
      </w:r>
    </w:p>
    <w:p w14:paraId="2D5401A2" w14:textId="77777777" w:rsidR="006E27C5" w:rsidRDefault="006E27C5">
      <w:pPr>
        <w:pStyle w:val="CommentText"/>
      </w:pPr>
    </w:p>
    <w:p w14:paraId="0ACF6E55" w14:textId="4920367F" w:rsidR="006E27C5" w:rsidRDefault="006E27C5">
      <w:pPr>
        <w:pStyle w:val="CommentText"/>
      </w:pPr>
      <w:r>
        <w:t>Hmm…trying to find better terms than losers and winners…these terms aren’t resonating with me</w:t>
      </w:r>
    </w:p>
  </w:comment>
  <w:comment w:id="38" w:author="John J Beck" w:date="2017-11-29T11:05:00Z" w:initials="JJB">
    <w:p w14:paraId="58949B2A" w14:textId="0AE47B23" w:rsidR="006E27C5" w:rsidRDefault="006E27C5">
      <w:pPr>
        <w:pStyle w:val="CommentText"/>
      </w:pPr>
      <w:r>
        <w:rPr>
          <w:rStyle w:val="CommentReference"/>
        </w:rPr>
        <w:annotationRef/>
      </w:r>
      <w:r>
        <w:t>Isn’t this redundant?</w:t>
      </w:r>
    </w:p>
  </w:comment>
  <w:comment w:id="44" w:author="John J Beck" w:date="2017-11-29T11:25:00Z" w:initials="JJB">
    <w:p w14:paraId="645BFFBF" w14:textId="5CFBB5E0" w:rsidR="006E27C5" w:rsidRDefault="006E27C5">
      <w:pPr>
        <w:pStyle w:val="CommentText"/>
      </w:pPr>
      <w:r>
        <w:rPr>
          <w:rStyle w:val="CommentReference"/>
        </w:rPr>
        <w:annotationRef/>
      </w:r>
      <w:r>
        <w:t>Or does their optimum more readily adapt?</w:t>
      </w:r>
    </w:p>
  </w:comment>
  <w:comment w:id="47" w:author="John J Beck" w:date="2017-11-29T11:26:00Z" w:initials="JJB">
    <w:p w14:paraId="1A1E4D08" w14:textId="667C204B" w:rsidR="006E27C5" w:rsidRDefault="006E27C5">
      <w:pPr>
        <w:pStyle w:val="CommentText"/>
      </w:pPr>
      <w:r>
        <w:rPr>
          <w:rStyle w:val="CommentReference"/>
        </w:rPr>
        <w:annotationRef/>
      </w:r>
      <w:r>
        <w:t>A table of all the pros and cons (benefits vs. hindrances or obstacles) you just discussed might be a good visual tool.</w:t>
      </w:r>
    </w:p>
  </w:comment>
  <w:comment w:id="48" w:author="John J Beck" w:date="2017-11-29T12:30:00Z" w:initials="JJB">
    <w:p w14:paraId="1A9C2814" w14:textId="02E8C23D" w:rsidR="006E27C5" w:rsidRDefault="006E27C5">
      <w:pPr>
        <w:pStyle w:val="CommentText"/>
      </w:pPr>
      <w:r>
        <w:rPr>
          <w:rStyle w:val="CommentReference"/>
        </w:rPr>
        <w:annotationRef/>
      </w:r>
      <w:r>
        <w:t>Indicate?</w:t>
      </w:r>
    </w:p>
  </w:comment>
  <w:comment w:id="51" w:author="John J Beck" w:date="2017-11-29T12:31:00Z" w:initials="JJB">
    <w:p w14:paraId="20B47028" w14:textId="375246BA" w:rsidR="006E27C5" w:rsidRDefault="006E27C5">
      <w:pPr>
        <w:pStyle w:val="CommentText"/>
      </w:pPr>
      <w:r>
        <w:rPr>
          <w:rStyle w:val="CommentReference"/>
        </w:rPr>
        <w:annotationRef/>
      </w:r>
      <w:r>
        <w:t>Reference?</w:t>
      </w:r>
    </w:p>
  </w:comment>
  <w:comment w:id="52" w:author="John J Beck" w:date="2017-11-29T12:31:00Z" w:initials="JJB">
    <w:p w14:paraId="6A702DDA" w14:textId="596AF406" w:rsidR="006E27C5" w:rsidRDefault="006E27C5">
      <w:pPr>
        <w:pStyle w:val="CommentText"/>
      </w:pPr>
      <w:r>
        <w:rPr>
          <w:rStyle w:val="CommentReference"/>
        </w:rPr>
        <w:annotationRef/>
      </w:r>
      <w:r>
        <w:t>Corroborate?</w:t>
      </w:r>
    </w:p>
  </w:comment>
  <w:comment w:id="53" w:author="John J Beck" w:date="2017-11-29T12:32:00Z" w:initials="JJB">
    <w:p w14:paraId="74C795AF" w14:textId="15E5AAA5" w:rsidR="006E27C5" w:rsidRDefault="006E27C5">
      <w:pPr>
        <w:pStyle w:val="CommentText"/>
      </w:pPr>
      <w:r>
        <w:rPr>
          <w:rStyle w:val="CommentReference"/>
        </w:rPr>
        <w:annotationRef/>
      </w:r>
      <w:r>
        <w:t>Cycles?</w:t>
      </w:r>
    </w:p>
  </w:comment>
  <w:comment w:id="54" w:author="John J Beck" w:date="2017-11-29T12:33:00Z" w:initials="JJB">
    <w:p w14:paraId="2252253A" w14:textId="73304217" w:rsidR="006E27C5" w:rsidRDefault="006E27C5">
      <w:pPr>
        <w:pStyle w:val="CommentText"/>
      </w:pPr>
      <w:r>
        <w:rPr>
          <w:rStyle w:val="CommentReference"/>
        </w:rPr>
        <w:annotationRef/>
      </w:r>
      <w:r>
        <w:t xml:space="preserve">With changes in temperatures, growing seasons are beginning earlier and ending later each year. As an example, the seasonal cue of a 13 h photoperiod can now be activated earlier in the season (i.e., 2 weeks earlier) due to an increased temperature. </w:t>
      </w:r>
    </w:p>
  </w:comment>
  <w:comment w:id="55" w:author="John J Beck" w:date="2017-11-29T12:33:00Z" w:initials="JJB">
    <w:p w14:paraId="26D0295A" w14:textId="2C4943A5" w:rsidR="006E27C5" w:rsidRDefault="006E27C5">
      <w:pPr>
        <w:pStyle w:val="CommentText"/>
      </w:pPr>
      <w:r>
        <w:rPr>
          <w:rStyle w:val="CommentReference"/>
        </w:rPr>
        <w:annotationRef/>
      </w:r>
      <w:r>
        <w:t>Reads hard</w:t>
      </w:r>
    </w:p>
  </w:comment>
  <w:comment w:id="60" w:author="John J Beck" w:date="2017-11-29T13:27:00Z" w:initials="JJB">
    <w:p w14:paraId="1AB7CB8B" w14:textId="5625B57C" w:rsidR="006E27C5" w:rsidRDefault="006E27C5">
      <w:pPr>
        <w:pStyle w:val="CommentText"/>
      </w:pPr>
      <w:r>
        <w:rPr>
          <w:rStyle w:val="CommentReference"/>
        </w:rPr>
        <w:annotationRef/>
      </w:r>
      <w:r>
        <w:t>Nice</w:t>
      </w:r>
    </w:p>
  </w:comment>
  <w:comment w:id="61" w:author="John J Beck" w:date="2017-11-29T13:27:00Z" w:initials="JJB">
    <w:p w14:paraId="7FB040D1" w14:textId="524DDD6A" w:rsidR="006E27C5" w:rsidRDefault="006E27C5">
      <w:pPr>
        <w:pStyle w:val="CommentText"/>
      </w:pPr>
      <w:r>
        <w:rPr>
          <w:rStyle w:val="CommentReference"/>
        </w:rPr>
        <w:annotationRef/>
      </w:r>
      <w:r>
        <w:t>Reference?</w:t>
      </w:r>
    </w:p>
  </w:comment>
  <w:comment w:id="63" w:author="John J Beck" w:date="2017-11-29T14:16:00Z" w:initials="JJB">
    <w:p w14:paraId="6A9AC278" w14:textId="3EA204DB" w:rsidR="006E27C5" w:rsidRDefault="006E27C5">
      <w:pPr>
        <w:pStyle w:val="CommentText"/>
      </w:pPr>
      <w:r>
        <w:rPr>
          <w:rStyle w:val="CommentReference"/>
        </w:rPr>
        <w:annotationRef/>
      </w:r>
      <w:r>
        <w:t>New paragraph?</w:t>
      </w:r>
    </w:p>
  </w:comment>
  <w:comment w:id="64" w:author="Microsoft Office User" w:date="2017-11-30T16:25:00Z" w:initials="Office">
    <w:p w14:paraId="3B2C26D5" w14:textId="344A247E" w:rsidR="006E27C5" w:rsidRDefault="006E27C5">
      <w:pPr>
        <w:pStyle w:val="CommentText"/>
      </w:pPr>
      <w:r>
        <w:rPr>
          <w:rStyle w:val="CommentReference"/>
        </w:rPr>
        <w:annotationRef/>
      </w:r>
      <w:r>
        <w:t>Hey James…okay for the next several highlighted “diapause” discussion starts, take a moment to ensure your story/dialogue is flowing, no repeats, and logical.</w:t>
      </w:r>
    </w:p>
    <w:p w14:paraId="3AED14F7" w14:textId="77777777" w:rsidR="006E27C5" w:rsidRDefault="006E27C5">
      <w:pPr>
        <w:pStyle w:val="CommentText"/>
      </w:pPr>
    </w:p>
    <w:p w14:paraId="1B66CAAB" w14:textId="21747286" w:rsidR="006E27C5" w:rsidRDefault="006E27C5">
      <w:pPr>
        <w:pStyle w:val="CommentText"/>
      </w:pPr>
      <w:r>
        <w:t>This is just a heads up to ensure you stay on track with your story line and you had an outline to follow.</w:t>
      </w:r>
    </w:p>
  </w:comment>
  <w:comment w:id="65" w:author="John J Beck" w:date="2017-11-29T14:16:00Z" w:initials="JJB">
    <w:p w14:paraId="219A0D00" w14:textId="1B18AFFE" w:rsidR="006E27C5" w:rsidRDefault="006E27C5">
      <w:pPr>
        <w:pStyle w:val="CommentText"/>
      </w:pPr>
      <w:r>
        <w:rPr>
          <w:rStyle w:val="CommentReference"/>
        </w:rPr>
        <w:annotationRef/>
      </w:r>
      <w:r>
        <w:t>Give overarching definition of diapause and in contrast to quiescence?</w:t>
      </w:r>
    </w:p>
  </w:comment>
  <w:comment w:id="87" w:author="Microsoft Office User" w:date="2017-11-30T16:29:00Z" w:initials="Office">
    <w:p w14:paraId="0AFE01A1" w14:textId="2D5CCCF3" w:rsidR="006E27C5" w:rsidRDefault="006E27C5">
      <w:pPr>
        <w:pStyle w:val="CommentText"/>
      </w:pPr>
      <w:r>
        <w:rPr>
          <w:rStyle w:val="CommentReference"/>
        </w:rPr>
        <w:annotationRef/>
      </w:r>
      <w:r>
        <w:t>James, read this section out loud to Rick or another ‘layperson’ and make sure they make sense of it like you do and how you intend it to read. I get it, but paused enough to write this comment…</w:t>
      </w:r>
    </w:p>
  </w:comment>
  <w:comment w:id="89" w:author="Dan Hahn" w:date="2017-11-21T10:22:00Z" w:initials="DH">
    <w:p w14:paraId="48297832" w14:textId="1C7A3602" w:rsidR="006E27C5" w:rsidRDefault="006E27C5">
      <w:pPr>
        <w:pStyle w:val="CommentText"/>
      </w:pPr>
      <w:r>
        <w:rPr>
          <w:rStyle w:val="CommentReference"/>
        </w:rPr>
        <w:annotationRef/>
      </w:r>
      <w:r>
        <w:t xml:space="preserve">Ok, this sentence is looking good. </w:t>
      </w:r>
    </w:p>
  </w:comment>
  <w:comment w:id="91" w:author="Microsoft Office User" w:date="2017-11-30T16:31:00Z" w:initials="Office">
    <w:p w14:paraId="5C2F4DD5" w14:textId="62423D1B" w:rsidR="006E27C5" w:rsidRDefault="006E27C5">
      <w:pPr>
        <w:pStyle w:val="CommentText"/>
      </w:pPr>
      <w:r>
        <w:rPr>
          <w:rStyle w:val="CommentReference"/>
        </w:rPr>
        <w:annotationRef/>
      </w:r>
      <w:r>
        <w:t>repeated</w:t>
      </w:r>
    </w:p>
  </w:comment>
  <w:comment w:id="90" w:author="Microsoft Office User" w:date="2017-11-30T16:31:00Z" w:initials="Office">
    <w:p w14:paraId="222F1AB7" w14:textId="70BA339B" w:rsidR="006E27C5" w:rsidRDefault="006E27C5">
      <w:pPr>
        <w:pStyle w:val="CommentText"/>
      </w:pPr>
      <w:r>
        <w:rPr>
          <w:rStyle w:val="CommentReference"/>
        </w:rPr>
        <w:annotationRef/>
      </w:r>
      <w:r>
        <w:t>not complete sentence</w:t>
      </w:r>
    </w:p>
  </w:comment>
  <w:comment w:id="92" w:author="Microsoft Office User" w:date="2017-11-30T16:32:00Z" w:initials="Office">
    <w:p w14:paraId="325AA57D" w14:textId="2CC267CB" w:rsidR="006E27C5" w:rsidRDefault="006E27C5">
      <w:pPr>
        <w:pStyle w:val="CommentText"/>
      </w:pPr>
      <w:r>
        <w:rPr>
          <w:rStyle w:val="CommentReference"/>
        </w:rPr>
        <w:annotationRef/>
      </w:r>
      <w:r>
        <w:t xml:space="preserve">Good…this example helps illustrate what you are trying to put across in the previous pages. </w:t>
      </w:r>
    </w:p>
  </w:comment>
  <w:comment w:id="94" w:author="Microsoft Office User" w:date="2017-11-30T16:33:00Z" w:initials="Office">
    <w:p w14:paraId="3BEE4091" w14:textId="3FB9D6CE" w:rsidR="006E27C5" w:rsidRDefault="006E27C5">
      <w:pPr>
        <w:pStyle w:val="CommentText"/>
      </w:pPr>
      <w:r>
        <w:rPr>
          <w:rStyle w:val="CommentReference"/>
        </w:rPr>
        <w:annotationRef/>
      </w:r>
      <w:r>
        <w:t xml:space="preserve">Is this degree the same symbol as temperature degree? I have been changing them over to a ‘small oh’ in superscript from whatever you had. </w:t>
      </w:r>
    </w:p>
  </w:comment>
  <w:comment w:id="99" w:author="Microsoft Office User" w:date="2017-11-30T16:35:00Z" w:initials="Office">
    <w:p w14:paraId="57728416" w14:textId="07A07E23" w:rsidR="006E27C5" w:rsidRDefault="006E27C5">
      <w:pPr>
        <w:pStyle w:val="CommentText"/>
      </w:pPr>
      <w:r>
        <w:rPr>
          <w:rStyle w:val="CommentReference"/>
        </w:rPr>
        <w:annotationRef/>
      </w:r>
      <w:r>
        <w:t>I like this explanation and example</w:t>
      </w:r>
    </w:p>
  </w:comment>
  <w:comment w:id="100" w:author="Microsoft Office User" w:date="2017-11-30T18:09:00Z" w:initials="Office">
    <w:p w14:paraId="0EB123B5" w14:textId="23608CE5" w:rsidR="006E27C5" w:rsidRDefault="006E27C5">
      <w:pPr>
        <w:pStyle w:val="CommentText"/>
      </w:pPr>
      <w:r>
        <w:rPr>
          <w:rStyle w:val="CommentReference"/>
        </w:rPr>
        <w:annotationRef/>
      </w:r>
      <w:r>
        <w:t xml:space="preserve">Measuring? Quantifying? Assessing? Appraising? Modeling? Tracking? </w:t>
      </w:r>
    </w:p>
  </w:comment>
  <w:comment w:id="101" w:author="Microsoft Office User" w:date="2017-11-30T18:09:00Z" w:initials="Office">
    <w:p w14:paraId="4889C3F3" w14:textId="6E263F7E" w:rsidR="006E27C5" w:rsidRDefault="006E27C5">
      <w:pPr>
        <w:pStyle w:val="CommentText"/>
      </w:pPr>
      <w:r>
        <w:rPr>
          <w:rStyle w:val="CommentReference"/>
        </w:rPr>
        <w:annotationRef/>
      </w:r>
      <w:r>
        <w:t xml:space="preserve">Larval body temperatures? </w:t>
      </w:r>
    </w:p>
  </w:comment>
  <w:comment w:id="102" w:author="Microsoft Office User" w:date="2017-11-30T19:01:00Z" w:initials="Office">
    <w:p w14:paraId="22E98348" w14:textId="0DFA7224" w:rsidR="006E27C5" w:rsidRDefault="006E27C5">
      <w:pPr>
        <w:pStyle w:val="CommentText"/>
      </w:pPr>
      <w:r>
        <w:rPr>
          <w:rStyle w:val="CommentReference"/>
        </w:rPr>
        <w:annotationRef/>
      </w:r>
      <w:r>
        <w:t xml:space="preserve">Are you saying that for some insects, nutrient accumulation is also a cue for diapause activation? If so, say it more boldly/clearly. </w:t>
      </w:r>
    </w:p>
  </w:comment>
  <w:comment w:id="106" w:author="Microsoft Office User" w:date="2017-11-30T19:03:00Z" w:initials="Office">
    <w:p w14:paraId="53E991C7" w14:textId="52506A97" w:rsidR="006E27C5" w:rsidRDefault="006E27C5">
      <w:pPr>
        <w:pStyle w:val="CommentText"/>
      </w:pPr>
      <w:r>
        <w:rPr>
          <w:rStyle w:val="CommentReference"/>
        </w:rPr>
        <w:annotationRef/>
      </w:r>
      <w:r>
        <w:t>These last two paragraphs read nicely</w:t>
      </w:r>
    </w:p>
  </w:comment>
  <w:comment w:id="107" w:author="Microsoft Office User" w:date="2017-11-30T19:03:00Z" w:initials="Office">
    <w:p w14:paraId="7215FD4B" w14:textId="4DC6C8C0" w:rsidR="006E27C5" w:rsidRDefault="006E27C5">
      <w:pPr>
        <w:pStyle w:val="CommentText"/>
      </w:pPr>
      <w:r>
        <w:rPr>
          <w:rStyle w:val="CommentReference"/>
        </w:rPr>
        <w:annotationRef/>
      </w:r>
      <w:r>
        <w:t>You have already said it this way…</w:t>
      </w:r>
    </w:p>
    <w:p w14:paraId="5E105586" w14:textId="77777777" w:rsidR="006E27C5" w:rsidRDefault="006E27C5">
      <w:pPr>
        <w:pStyle w:val="CommentText"/>
      </w:pPr>
    </w:p>
    <w:p w14:paraId="33ADE579" w14:textId="793962E4" w:rsidR="006E27C5" w:rsidRDefault="006E27C5">
      <w:pPr>
        <w:pStyle w:val="CommentText"/>
      </w:pPr>
      <w:r>
        <w:t xml:space="preserve">For some areas, the changing climate will see warmer summers that begin early and end later, and accordingly, warmer, shorter winters. </w:t>
      </w:r>
    </w:p>
  </w:comment>
  <w:comment w:id="109" w:author="Dan Hahn" w:date="2017-11-09T12:53:00Z" w:initials="DH">
    <w:p w14:paraId="25774E8D" w14:textId="2CD70777" w:rsidR="006E27C5" w:rsidRDefault="006E27C5">
      <w:pPr>
        <w:pStyle w:val="CommentText"/>
      </w:pPr>
      <w:r>
        <w:rPr>
          <w:rStyle w:val="CommentReference"/>
        </w:rPr>
        <w:annotationRef/>
      </w:r>
      <w:r>
        <w:t xml:space="preserve">Why does this say during diapause preparations? </w:t>
      </w:r>
    </w:p>
  </w:comment>
  <w:comment w:id="108" w:author="Dan Hahn" w:date="2017-11-21T10:29:00Z" w:initials="DH">
    <w:p w14:paraId="3BEC03CC" w14:textId="7C2FC30F" w:rsidR="006E27C5" w:rsidRDefault="006E27C5">
      <w:pPr>
        <w:pStyle w:val="CommentText"/>
      </w:pPr>
      <w:r>
        <w:rPr>
          <w:rStyle w:val="CommentReference"/>
        </w:rPr>
        <w:annotationRef/>
      </w:r>
      <w:r>
        <w:t xml:space="preserve">Could you address this question and reply? </w:t>
      </w:r>
    </w:p>
  </w:comment>
  <w:comment w:id="110" w:author="Microsoft Office User" w:date="2017-11-30T19:10:00Z" w:initials="Office">
    <w:p w14:paraId="75D7AECA" w14:textId="20075319" w:rsidR="006E27C5" w:rsidRDefault="006E27C5">
      <w:pPr>
        <w:pStyle w:val="CommentText"/>
      </w:pPr>
      <w:r>
        <w:rPr>
          <w:rStyle w:val="CommentReference"/>
        </w:rPr>
        <w:annotationRef/>
      </w:r>
      <w:r>
        <w:t>Perhaps a brief definition here? …</w:t>
      </w:r>
      <w:proofErr w:type="spellStart"/>
      <w:r>
        <w:t>clinaly</w:t>
      </w:r>
      <w:proofErr w:type="spellEnd"/>
      <w:r>
        <w:t>, the gradual change in defining characteristics, with voltinism…</w:t>
      </w:r>
    </w:p>
  </w:comment>
  <w:comment w:id="112" w:author="Microsoft Office User" w:date="2017-11-30T19:12:00Z" w:initials="Office">
    <w:p w14:paraId="540BB9DA" w14:textId="72BFCD7A" w:rsidR="006E27C5" w:rsidRDefault="006E27C5">
      <w:pPr>
        <w:pStyle w:val="CommentText"/>
      </w:pPr>
      <w:r>
        <w:rPr>
          <w:rStyle w:val="CommentReference"/>
        </w:rPr>
        <w:annotationRef/>
      </w:r>
      <w:r>
        <w:t xml:space="preserve">Nice </w:t>
      </w:r>
    </w:p>
  </w:comment>
  <w:comment w:id="126" w:author="Microsoft Office User" w:date="2017-11-30T19:15:00Z" w:initials="Office">
    <w:p w14:paraId="701A5817" w14:textId="784DEB38" w:rsidR="006E27C5" w:rsidRDefault="006E27C5">
      <w:pPr>
        <w:pStyle w:val="CommentText"/>
      </w:pPr>
      <w:r>
        <w:rPr>
          <w:rStyle w:val="CommentReference"/>
        </w:rPr>
        <w:annotationRef/>
      </w:r>
      <w:r>
        <w:t>What kind of damage? Feeding, frass, transport of microbes…?</w:t>
      </w:r>
    </w:p>
  </w:comment>
  <w:comment w:id="127" w:author="Microsoft Office User" w:date="2017-11-30T19:16:00Z" w:initials="Office">
    <w:p w14:paraId="6045BC0D" w14:textId="7BEEF499" w:rsidR="006E27C5" w:rsidRDefault="006E27C5">
      <w:pPr>
        <w:pStyle w:val="CommentText"/>
      </w:pPr>
      <w:r>
        <w:rPr>
          <w:rStyle w:val="CommentReference"/>
        </w:rPr>
        <w:annotationRef/>
      </w:r>
      <w:r>
        <w:t>How? Provide a plausible example.</w:t>
      </w:r>
    </w:p>
  </w:comment>
  <w:comment w:id="131" w:author="Microsoft Office User" w:date="2017-11-30T19:17:00Z" w:initials="Office">
    <w:p w14:paraId="024FF6F9" w14:textId="7297C975" w:rsidR="006E27C5" w:rsidRDefault="006E27C5">
      <w:pPr>
        <w:pStyle w:val="CommentText"/>
      </w:pPr>
      <w:r>
        <w:rPr>
          <w:rStyle w:val="CommentReference"/>
        </w:rPr>
        <w:annotationRef/>
      </w:r>
      <w:r>
        <w:t>Check syntax…</w:t>
      </w:r>
    </w:p>
  </w:comment>
  <w:comment w:id="153" w:author="Microsoft Office User" w:date="2017-11-30T19:23:00Z" w:initials="Office">
    <w:p w14:paraId="62700F89" w14:textId="28F0184D" w:rsidR="006E27C5" w:rsidRDefault="006E27C5">
      <w:pPr>
        <w:pStyle w:val="CommentText"/>
      </w:pPr>
      <w:r>
        <w:rPr>
          <w:rStyle w:val="CommentReference"/>
        </w:rPr>
        <w:annotationRef/>
      </w:r>
      <w:r>
        <w:t>Isn’t this already done?</w:t>
      </w:r>
    </w:p>
  </w:comment>
  <w:comment w:id="156" w:author="Microsoft Office User" w:date="2017-11-30T19:23:00Z" w:initials="Office">
    <w:p w14:paraId="2F44325D" w14:textId="74FB2965" w:rsidR="006E27C5" w:rsidRDefault="006E27C5">
      <w:pPr>
        <w:pStyle w:val="CommentText"/>
      </w:pPr>
      <w:r>
        <w:rPr>
          <w:rStyle w:val="CommentReference"/>
        </w:rPr>
        <w:annotationRef/>
      </w:r>
      <w:r>
        <w:t xml:space="preserve">Can you check the usage of a dash between value and unit for this instance…? </w:t>
      </w:r>
    </w:p>
  </w:comment>
  <w:comment w:id="161" w:author="Dan Hahn" w:date="2017-11-09T14:52:00Z" w:initials="DH">
    <w:p w14:paraId="5AE24631" w14:textId="576F64C4" w:rsidR="006E27C5" w:rsidRDefault="006E27C5">
      <w:pPr>
        <w:pStyle w:val="CommentText"/>
      </w:pPr>
      <w:r>
        <w:rPr>
          <w:rStyle w:val="CommentReference"/>
        </w:rPr>
        <w:annotationRef/>
      </w:r>
      <w:r>
        <w:t xml:space="preserve">I was confused by this statement, I thought you were separating our diapause from non-diapause individuals in each treatment not just across treatments. Are you tracking diapause incidence in each treatment? If not, as suggested in our lab meeting, we </w:t>
      </w:r>
      <w:proofErr w:type="gramStart"/>
      <w:r>
        <w:t>have to</w:t>
      </w:r>
      <w:proofErr w:type="gramEnd"/>
      <w:r>
        <w:t xml:space="preserve"> talk about this and add it to your design. </w:t>
      </w:r>
    </w:p>
  </w:comment>
  <w:comment w:id="169" w:author="Microsoft Office User" w:date="2017-11-30T19:28:00Z" w:initials="Office">
    <w:p w14:paraId="1CDF3019" w14:textId="1377F714" w:rsidR="006E27C5" w:rsidRDefault="006E27C5">
      <w:pPr>
        <w:pStyle w:val="CommentText"/>
      </w:pPr>
      <w:r>
        <w:rPr>
          <w:rStyle w:val="CommentReference"/>
        </w:rPr>
        <w:annotationRef/>
      </w:r>
      <w:r>
        <w:t xml:space="preserve">Decanted or partitioned using a </w:t>
      </w:r>
      <w:proofErr w:type="spellStart"/>
      <w:r>
        <w:t>separatory</w:t>
      </w:r>
      <w:proofErr w:type="spellEnd"/>
      <w:r>
        <w:t xml:space="preserve"> funnel? </w:t>
      </w:r>
    </w:p>
  </w:comment>
  <w:comment w:id="193" w:author="Microsoft Office User" w:date="2017-11-30T19:39:00Z" w:initials="Office">
    <w:p w14:paraId="0B9476BD" w14:textId="6153A856" w:rsidR="006E27C5" w:rsidRDefault="006E27C5">
      <w:pPr>
        <w:pStyle w:val="CommentText"/>
      </w:pPr>
      <w:r>
        <w:rPr>
          <w:rStyle w:val="CommentReference"/>
        </w:rPr>
        <w:annotationRef/>
      </w:r>
      <w:r>
        <w:t>Ad or absorb</w:t>
      </w:r>
    </w:p>
  </w:comment>
  <w:comment w:id="199" w:author="Microsoft Office User" w:date="2017-11-30T19:55:00Z" w:initials="Office">
    <w:p w14:paraId="696CFA56" w14:textId="44A9D1CB" w:rsidR="006E27C5" w:rsidRDefault="006E27C5">
      <w:pPr>
        <w:pStyle w:val="CommentText"/>
      </w:pPr>
      <w:r>
        <w:rPr>
          <w:rStyle w:val="CommentReference"/>
        </w:rPr>
        <w:annotationRef/>
      </w:r>
      <w:r>
        <w:t>Check with Caitlin about this…when we made our own C-18 silica gel the C-18 portion was bonded to the oxygen…</w:t>
      </w:r>
      <w:r w:rsidR="00DF7C42">
        <w:t xml:space="preserve">it may be different for HPLC columns (bonded to the Si atom). </w:t>
      </w:r>
    </w:p>
  </w:comment>
  <w:comment w:id="212" w:author="Microsoft Office User" w:date="2017-11-30T19:57:00Z" w:initials="Office">
    <w:p w14:paraId="41E22ADE" w14:textId="6F634E26" w:rsidR="00DF7C42" w:rsidRDefault="00DF7C42">
      <w:pPr>
        <w:pStyle w:val="CommentText"/>
      </w:pPr>
      <w:r>
        <w:rPr>
          <w:rStyle w:val="CommentReference"/>
        </w:rPr>
        <w:annotationRef/>
      </w:r>
      <w:r>
        <w:t>Read this to a layperson, or have them read it and see if they understand the concept you are trying to impart to them…</w:t>
      </w:r>
    </w:p>
  </w:comment>
  <w:comment w:id="222" w:author="John J Beck" w:date="2017-12-01T06:03:00Z" w:initials="JJB">
    <w:p w14:paraId="5F0FA2D5" w14:textId="25C1B26B" w:rsidR="007C1EC8" w:rsidRDefault="007C1EC8">
      <w:pPr>
        <w:pStyle w:val="CommentText"/>
      </w:pPr>
      <w:r>
        <w:rPr>
          <w:rStyle w:val="CommentReference"/>
        </w:rPr>
        <w:annotationRef/>
      </w:r>
      <w:r>
        <w:t>Check this…</w:t>
      </w:r>
    </w:p>
  </w:comment>
  <w:comment w:id="246" w:author="Dan Hahn" w:date="2017-11-21T10:44:00Z" w:initials="DH">
    <w:p w14:paraId="0777430C" w14:textId="010ACE02" w:rsidR="006E27C5" w:rsidRDefault="006E27C5">
      <w:pPr>
        <w:pStyle w:val="CommentText"/>
      </w:pPr>
      <w:r>
        <w:rPr>
          <w:rStyle w:val="CommentReference"/>
        </w:rPr>
        <w:annotationRef/>
      </w:r>
      <w:r>
        <w:t xml:space="preserve">Finish this incomplete thought. 12h larvae will accumulate more lipids than who and why will they do it? </w:t>
      </w:r>
    </w:p>
  </w:comment>
  <w:comment w:id="247" w:author="Brown,James T" w:date="2017-12-03T17:35:00Z" w:initials="BT">
    <w:p w14:paraId="14BD13D9" w14:textId="3F8FD182" w:rsidR="00397073" w:rsidRDefault="00397073">
      <w:pPr>
        <w:pStyle w:val="CommentText"/>
      </w:pPr>
      <w:r>
        <w:rPr>
          <w:rStyle w:val="CommentReference"/>
        </w:rPr>
        <w:annotationRef/>
      </w:r>
      <w:r>
        <w:t>under</w:t>
      </w:r>
    </w:p>
  </w:comment>
  <w:comment w:id="250" w:author="Dan Hahn" w:date="2017-11-21T10:46:00Z" w:initials="DH">
    <w:p w14:paraId="0DBF2A43" w14:textId="14921511" w:rsidR="006E27C5" w:rsidRDefault="006E27C5">
      <w:pPr>
        <w:pStyle w:val="CommentText"/>
      </w:pPr>
      <w:r>
        <w:rPr>
          <w:rStyle w:val="CommentReference"/>
        </w:rPr>
        <w:annotationRef/>
      </w:r>
      <w:r>
        <w:t xml:space="preserve">If you are going to talk about your model as a mixed model, then you should designate what factors are fixed and what are random.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452C9" w15:done="0"/>
  <w15:commentEx w15:paraId="68B8910D" w15:paraIdParent="32D452C9" w15:done="0"/>
  <w15:commentEx w15:paraId="5ADAB277" w15:done="0"/>
  <w15:commentEx w15:paraId="184776BD" w15:done="0"/>
  <w15:commentEx w15:paraId="5A613BF0" w15:done="0"/>
  <w15:commentEx w15:paraId="4C6CD4BE" w15:done="0"/>
  <w15:commentEx w15:paraId="0F973560" w15:done="0"/>
  <w15:commentEx w15:paraId="5EF3EE34" w15:done="0"/>
  <w15:commentEx w15:paraId="22ED312D" w15:done="0"/>
  <w15:commentEx w15:paraId="55E026F0" w15:done="0"/>
  <w15:commentEx w15:paraId="6727E8C3" w15:done="0"/>
  <w15:commentEx w15:paraId="0ACF6E55" w15:done="0"/>
  <w15:commentEx w15:paraId="58949B2A" w15:done="0"/>
  <w15:commentEx w15:paraId="645BFFBF" w15:done="0"/>
  <w15:commentEx w15:paraId="1A1E4D08" w15:done="0"/>
  <w15:commentEx w15:paraId="1A9C2814" w15:done="0"/>
  <w15:commentEx w15:paraId="20B47028" w15:done="0"/>
  <w15:commentEx w15:paraId="6A702DDA" w15:done="0"/>
  <w15:commentEx w15:paraId="74C795AF" w15:done="0"/>
  <w15:commentEx w15:paraId="2252253A" w15:done="0"/>
  <w15:commentEx w15:paraId="26D0295A" w15:done="0"/>
  <w15:commentEx w15:paraId="1AB7CB8B" w15:done="0"/>
  <w15:commentEx w15:paraId="7FB040D1" w15:done="0"/>
  <w15:commentEx w15:paraId="6A9AC278" w15:done="0"/>
  <w15:commentEx w15:paraId="1B66CAAB" w15:done="0"/>
  <w15:commentEx w15:paraId="219A0D00" w15:done="0"/>
  <w15:commentEx w15:paraId="0AFE01A1" w15:done="0"/>
  <w15:commentEx w15:paraId="48297832" w15:done="0"/>
  <w15:commentEx w15:paraId="5C2F4DD5" w15:done="0"/>
  <w15:commentEx w15:paraId="222F1AB7" w15:done="0"/>
  <w15:commentEx w15:paraId="325AA57D" w15:done="0"/>
  <w15:commentEx w15:paraId="3BEE4091" w15:done="0"/>
  <w15:commentEx w15:paraId="57728416" w15:done="0"/>
  <w15:commentEx w15:paraId="0EB123B5" w15:done="0"/>
  <w15:commentEx w15:paraId="4889C3F3" w15:done="0"/>
  <w15:commentEx w15:paraId="22E98348" w15:done="0"/>
  <w15:commentEx w15:paraId="53E991C7" w15:done="0"/>
  <w15:commentEx w15:paraId="33ADE579" w15:done="0"/>
  <w15:commentEx w15:paraId="25774E8D" w15:done="0"/>
  <w15:commentEx w15:paraId="3BEC03CC" w15:done="0"/>
  <w15:commentEx w15:paraId="75D7AECA" w15:done="0"/>
  <w15:commentEx w15:paraId="540BB9DA" w15:done="0"/>
  <w15:commentEx w15:paraId="701A5817" w15:done="0"/>
  <w15:commentEx w15:paraId="6045BC0D" w15:done="0"/>
  <w15:commentEx w15:paraId="024FF6F9" w15:done="0"/>
  <w15:commentEx w15:paraId="62700F89" w15:done="0"/>
  <w15:commentEx w15:paraId="2F44325D" w15:done="0"/>
  <w15:commentEx w15:paraId="5AE24631" w15:done="0"/>
  <w15:commentEx w15:paraId="1CDF3019" w15:done="0"/>
  <w15:commentEx w15:paraId="0B9476BD" w15:done="0"/>
  <w15:commentEx w15:paraId="696CFA56" w15:done="0"/>
  <w15:commentEx w15:paraId="41E22ADE" w15:done="0"/>
  <w15:commentEx w15:paraId="5F0FA2D5" w15:done="0"/>
  <w15:commentEx w15:paraId="0777430C" w15:done="0"/>
  <w15:commentEx w15:paraId="14BD13D9" w15:paraIdParent="0777430C" w15:done="0"/>
  <w15:commentEx w15:paraId="0DBF2A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4619F" w14:textId="77777777" w:rsidR="00D82EA0" w:rsidRDefault="00D82EA0">
      <w:r>
        <w:separator/>
      </w:r>
    </w:p>
  </w:endnote>
  <w:endnote w:type="continuationSeparator" w:id="0">
    <w:p w14:paraId="33409DFE" w14:textId="77777777" w:rsidR="00D82EA0" w:rsidRDefault="00D8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E27C5" w:rsidRDefault="006E27C5">
    <w:pPr>
      <w:tabs>
        <w:tab w:val="center" w:pos="4680"/>
        <w:tab w:val="right" w:pos="9360"/>
      </w:tabs>
      <w:jc w:val="center"/>
    </w:pPr>
    <w:r>
      <w:fldChar w:fldCharType="begin"/>
    </w:r>
    <w:r>
      <w:instrText>PAGE</w:instrText>
    </w:r>
    <w:r>
      <w:fldChar w:fldCharType="separate"/>
    </w:r>
    <w:r w:rsidR="00D62026">
      <w:rPr>
        <w:noProof/>
      </w:rPr>
      <w:t>3</w:t>
    </w:r>
    <w:r>
      <w:fldChar w:fldCharType="end"/>
    </w:r>
  </w:p>
  <w:p w14:paraId="10AEF5E5" w14:textId="77777777" w:rsidR="006E27C5" w:rsidRDefault="006E27C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06E23" w14:textId="77777777" w:rsidR="00D82EA0" w:rsidRDefault="00D82EA0">
      <w:r>
        <w:separator/>
      </w:r>
    </w:p>
  </w:footnote>
  <w:footnote w:type="continuationSeparator" w:id="0">
    <w:p w14:paraId="3421AFF7" w14:textId="77777777" w:rsidR="00D82EA0" w:rsidRDefault="00D82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J Beck">
    <w15:presenceInfo w15:providerId="None" w15:userId="John J Beck"/>
  </w15:person>
  <w15:person w15:author="Microsoft Office User">
    <w15:presenceInfo w15:providerId="None" w15:userId="Microsoft Office User"/>
  </w15:person>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66C9F"/>
    <w:rsid w:val="00070F94"/>
    <w:rsid w:val="000714B9"/>
    <w:rsid w:val="00072738"/>
    <w:rsid w:val="000735FF"/>
    <w:rsid w:val="00073F92"/>
    <w:rsid w:val="0007513E"/>
    <w:rsid w:val="000751AC"/>
    <w:rsid w:val="00076117"/>
    <w:rsid w:val="00076516"/>
    <w:rsid w:val="00076DE0"/>
    <w:rsid w:val="0007718D"/>
    <w:rsid w:val="000807A1"/>
    <w:rsid w:val="000808EF"/>
    <w:rsid w:val="00080900"/>
    <w:rsid w:val="000811C3"/>
    <w:rsid w:val="0008130A"/>
    <w:rsid w:val="00081652"/>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A95"/>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77CA4"/>
    <w:rsid w:val="001805C2"/>
    <w:rsid w:val="00181039"/>
    <w:rsid w:val="001817F2"/>
    <w:rsid w:val="001820A2"/>
    <w:rsid w:val="00182336"/>
    <w:rsid w:val="00182C13"/>
    <w:rsid w:val="00183A5A"/>
    <w:rsid w:val="00185168"/>
    <w:rsid w:val="001859AC"/>
    <w:rsid w:val="001866FB"/>
    <w:rsid w:val="00187ECD"/>
    <w:rsid w:val="0019018D"/>
    <w:rsid w:val="00191237"/>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393"/>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5F91"/>
    <w:rsid w:val="00216D46"/>
    <w:rsid w:val="0021727C"/>
    <w:rsid w:val="00220935"/>
    <w:rsid w:val="0022234B"/>
    <w:rsid w:val="00223692"/>
    <w:rsid w:val="00223A97"/>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40BB"/>
    <w:rsid w:val="002752FA"/>
    <w:rsid w:val="00275BE0"/>
    <w:rsid w:val="0027615E"/>
    <w:rsid w:val="002767C3"/>
    <w:rsid w:val="00276964"/>
    <w:rsid w:val="0028005C"/>
    <w:rsid w:val="00280518"/>
    <w:rsid w:val="00282EA3"/>
    <w:rsid w:val="00284720"/>
    <w:rsid w:val="0028495E"/>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5D73"/>
    <w:rsid w:val="002B750A"/>
    <w:rsid w:val="002C07C7"/>
    <w:rsid w:val="002C07DB"/>
    <w:rsid w:val="002C1F3E"/>
    <w:rsid w:val="002C21A4"/>
    <w:rsid w:val="002C28B5"/>
    <w:rsid w:val="002C28CC"/>
    <w:rsid w:val="002C3D02"/>
    <w:rsid w:val="002C4A00"/>
    <w:rsid w:val="002C4DA4"/>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06C18"/>
    <w:rsid w:val="003108D0"/>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1CF"/>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07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341B"/>
    <w:rsid w:val="003D3A80"/>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5DFA"/>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172"/>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57FF2"/>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0C3E"/>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046B"/>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2C96"/>
    <w:rsid w:val="005F2D84"/>
    <w:rsid w:val="005F4051"/>
    <w:rsid w:val="005F739E"/>
    <w:rsid w:val="00600219"/>
    <w:rsid w:val="00600425"/>
    <w:rsid w:val="006008F8"/>
    <w:rsid w:val="00600B30"/>
    <w:rsid w:val="0060219F"/>
    <w:rsid w:val="00602812"/>
    <w:rsid w:val="006038DE"/>
    <w:rsid w:val="00603B1C"/>
    <w:rsid w:val="00605FC3"/>
    <w:rsid w:val="006064C8"/>
    <w:rsid w:val="00606C00"/>
    <w:rsid w:val="006105B1"/>
    <w:rsid w:val="00610FEE"/>
    <w:rsid w:val="006116FA"/>
    <w:rsid w:val="00612F11"/>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54A5"/>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1C76"/>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1A3"/>
    <w:rsid w:val="006A07A2"/>
    <w:rsid w:val="006A182B"/>
    <w:rsid w:val="006A1A47"/>
    <w:rsid w:val="006A1F15"/>
    <w:rsid w:val="006A28BB"/>
    <w:rsid w:val="006A414D"/>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29C"/>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7C5"/>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6BE"/>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11A0"/>
    <w:rsid w:val="00781E72"/>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1EC8"/>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0597"/>
    <w:rsid w:val="007E1749"/>
    <w:rsid w:val="007E2095"/>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67B7D"/>
    <w:rsid w:val="00870A66"/>
    <w:rsid w:val="00870DC3"/>
    <w:rsid w:val="00871313"/>
    <w:rsid w:val="00871BC3"/>
    <w:rsid w:val="00871C73"/>
    <w:rsid w:val="0087223B"/>
    <w:rsid w:val="0087245B"/>
    <w:rsid w:val="00872579"/>
    <w:rsid w:val="00872ECB"/>
    <w:rsid w:val="008755AF"/>
    <w:rsid w:val="00875C09"/>
    <w:rsid w:val="00877DED"/>
    <w:rsid w:val="00877E96"/>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0F0B"/>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992"/>
    <w:rsid w:val="00956D2D"/>
    <w:rsid w:val="00957E5A"/>
    <w:rsid w:val="009608DE"/>
    <w:rsid w:val="00962163"/>
    <w:rsid w:val="00962543"/>
    <w:rsid w:val="0096276A"/>
    <w:rsid w:val="00965FEB"/>
    <w:rsid w:val="0096610C"/>
    <w:rsid w:val="00967218"/>
    <w:rsid w:val="0096759D"/>
    <w:rsid w:val="00970A35"/>
    <w:rsid w:val="00970B3D"/>
    <w:rsid w:val="00970DD9"/>
    <w:rsid w:val="009720B3"/>
    <w:rsid w:val="00974A3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71A"/>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4E1"/>
    <w:rsid w:val="009D754A"/>
    <w:rsid w:val="009D7560"/>
    <w:rsid w:val="009E1CCB"/>
    <w:rsid w:val="009E233F"/>
    <w:rsid w:val="009E2AF9"/>
    <w:rsid w:val="009E33E4"/>
    <w:rsid w:val="009E478B"/>
    <w:rsid w:val="009E584C"/>
    <w:rsid w:val="009E6E31"/>
    <w:rsid w:val="009E7768"/>
    <w:rsid w:val="009E7F61"/>
    <w:rsid w:val="009F00D8"/>
    <w:rsid w:val="009F032C"/>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352A"/>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2414"/>
    <w:rsid w:val="00A34959"/>
    <w:rsid w:val="00A34FAF"/>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2E8"/>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3B7D"/>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0729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0FE7"/>
    <w:rsid w:val="00B61DE9"/>
    <w:rsid w:val="00B62625"/>
    <w:rsid w:val="00B6298E"/>
    <w:rsid w:val="00B62C9C"/>
    <w:rsid w:val="00B630FA"/>
    <w:rsid w:val="00B63461"/>
    <w:rsid w:val="00B64325"/>
    <w:rsid w:val="00B64CC3"/>
    <w:rsid w:val="00B65A1E"/>
    <w:rsid w:val="00B66807"/>
    <w:rsid w:val="00B67059"/>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2CA8"/>
    <w:rsid w:val="00BD6232"/>
    <w:rsid w:val="00BD77A6"/>
    <w:rsid w:val="00BD7BDF"/>
    <w:rsid w:val="00BD7E4A"/>
    <w:rsid w:val="00BE04D7"/>
    <w:rsid w:val="00BE0E2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14E9"/>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6"/>
    <w:rsid w:val="00C7474B"/>
    <w:rsid w:val="00C74A75"/>
    <w:rsid w:val="00C74FC9"/>
    <w:rsid w:val="00C75212"/>
    <w:rsid w:val="00C77452"/>
    <w:rsid w:val="00C77F58"/>
    <w:rsid w:val="00C77FB1"/>
    <w:rsid w:val="00C811D9"/>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35E5"/>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34E"/>
    <w:rsid w:val="00CD164C"/>
    <w:rsid w:val="00CD3903"/>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26"/>
    <w:rsid w:val="00D62084"/>
    <w:rsid w:val="00D6287F"/>
    <w:rsid w:val="00D62E4B"/>
    <w:rsid w:val="00D63D7C"/>
    <w:rsid w:val="00D659BC"/>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2EA0"/>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6ACC"/>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4AB"/>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DF65BA"/>
    <w:rsid w:val="00DF7C42"/>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1150"/>
    <w:rsid w:val="00EC3D3A"/>
    <w:rsid w:val="00EC4205"/>
    <w:rsid w:val="00EC435C"/>
    <w:rsid w:val="00EC5389"/>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0641"/>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3F77"/>
    <w:rsid w:val="00F34383"/>
    <w:rsid w:val="00F34B4F"/>
    <w:rsid w:val="00F354A5"/>
    <w:rsid w:val="00F355D6"/>
    <w:rsid w:val="00F35CA4"/>
    <w:rsid w:val="00F36AFC"/>
    <w:rsid w:val="00F37315"/>
    <w:rsid w:val="00F40DB8"/>
    <w:rsid w:val="00F44B81"/>
    <w:rsid w:val="00F44F1D"/>
    <w:rsid w:val="00F45BA3"/>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1E27"/>
    <w:rsid w:val="00FB257F"/>
    <w:rsid w:val="00FB25D8"/>
    <w:rsid w:val="00FB2B12"/>
    <w:rsid w:val="00FB2C46"/>
    <w:rsid w:val="00FB2D33"/>
    <w:rsid w:val="00FB367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A484D0-94AE-8A49-8AA3-AEDABD0F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34055</Words>
  <Characters>194114</Characters>
  <Application>Microsoft Macintosh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5</cp:revision>
  <cp:lastPrinted>2017-10-24T22:33:00Z</cp:lastPrinted>
  <dcterms:created xsi:type="dcterms:W3CDTF">2017-12-01T10:46:00Z</dcterms:created>
  <dcterms:modified xsi:type="dcterms:W3CDTF">2017-12-03T22:56:00Z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