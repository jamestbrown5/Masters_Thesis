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r w:rsidRPr="00A4103C">
        <w:rPr>
          <w:b/>
          <w:color w:val="auto"/>
          <w:sz w:val="48"/>
          <w:szCs w:val="48"/>
        </w:rPr>
        <w:t>Mechanisms Mediating the Descent into Diapause: 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4A95735F"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 that will continue to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Generally, ectotherm metabolic rate corresponds to the environmental temperature it experiences. Higher temperatures increase metabolic rate and lower temperatures reduce metabolic rate. Increased growing season temperatures for ectothermic insects could increase their metabolic rate, speed up their growth, and possibly shorten the development time to reproductive maturity. Mature adults that occur earlier in the growing season could increase adult population sizes and even 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xml:space="preserve">. For insect pests, warmer temperatures introduce the possibility of larger pest populations causing more damage to economically important crops. Managing these indirect effects of climate change will require an integrated approach and likely increased use </w:t>
      </w:r>
      <w:r w:rsidRPr="00A4103C">
        <w:rPr>
          <w:rFonts w:asciiTheme="minorHAnsi" w:hAnsiTheme="minorHAnsi"/>
          <w:color w:val="auto"/>
        </w:rPr>
        <w:lastRenderedPageBreak/>
        <w:t>of chemical insecticides.</w:t>
      </w:r>
    </w:p>
    <w:p w14:paraId="121B7FF7" w14:textId="3D262A9E" w:rsidR="00EF71F3" w:rsidRPr="00A4103C" w:rsidRDefault="00EF71F3" w:rsidP="00EF71F3">
      <w:pPr>
        <w:spacing w:line="480" w:lineRule="auto"/>
        <w:ind w:firstLine="720"/>
        <w:rPr>
          <w:rFonts w:asciiTheme="minorHAnsi" w:hAnsiTheme="minorHAnsi"/>
          <w:color w:val="auto"/>
        </w:rPr>
      </w:pPr>
      <w:r w:rsidRPr="00A4103C">
        <w:rPr>
          <w:rFonts w:asciiTheme="minorHAnsi" w:hAnsiTheme="minorHAnsi"/>
          <w:color w:val="auto"/>
        </w:rPr>
        <w:t xml:space="preserve">Crop losses due to insect pest insect damage here in the United States from 1945 to 2000, has nearly doubled from 7% to 13%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under careful monitoring and systematic application regimens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4408DDE1" w14:textId="77777777" w:rsidR="00EF71F3" w:rsidRPr="00A4103C" w:rsidRDefault="00EF71F3" w:rsidP="00EF71F3">
      <w:pPr>
        <w:spacing w:line="480" w:lineRule="auto"/>
        <w:rPr>
          <w:rFonts w:asciiTheme="minorHAnsi" w:hAnsiTheme="minorHAnsi"/>
          <w:b/>
          <w:color w:val="auto"/>
        </w:rPr>
      </w:pP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w:t>
      </w:r>
      <w:r w:rsidRPr="00A4103C">
        <w:rPr>
          <w:rFonts w:asciiTheme="minorHAnsi" w:hAnsiTheme="minorHAnsi"/>
          <w:color w:val="auto"/>
        </w:rPr>
        <w:lastRenderedPageBreak/>
        <w:t xml:space="preserve">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w:t>
      </w:r>
      <w:r w:rsidRPr="00A4103C">
        <w:rPr>
          <w:rFonts w:asciiTheme="minorHAnsi" w:hAnsiTheme="minorHAnsi"/>
          <w:color w:val="auto"/>
        </w:rPr>
        <w:lastRenderedPageBreak/>
        <w:t xml:space="preserve">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77777777"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distribution with more individuals spread across more geography. Winners could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Pr="00A4103C" w:rsidRDefault="00EA6D70" w:rsidP="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could have a wider thermal breadth and tolerate warmer temperatures. </w:t>
      </w:r>
    </w:p>
    <w:p w14:paraId="2F982210" w14:textId="1AE87FB9" w:rsidR="006B4DFC" w:rsidRPr="00A4103C" w:rsidRDefault="00EF71F3" w:rsidP="006B4DFC">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A4103C">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28C8B3D4"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 xml:space="preserve">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w:t>
      </w:r>
      <w:r w:rsidRPr="00A4103C">
        <w:rPr>
          <w:rFonts w:asciiTheme="minorHAnsi" w:hAnsiTheme="minorHAnsi"/>
          <w:color w:val="auto"/>
        </w:rPr>
        <w:lastRenderedPageBreak/>
        <w:t>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decisions, but cannot adjust to the warmer temperatures approximated by photoperiod, could lose.</w:t>
      </w:r>
      <w:r w:rsidR="00613B1C" w:rsidRPr="00A4103C">
        <w:rPr>
          <w:rFonts w:asciiTheme="minorHAnsi" w:hAnsiTheme="minorHAnsi"/>
          <w:color w:val="auto"/>
        </w:rPr>
        <w:t xml:space="preserve"> </w:t>
      </w:r>
    </w:p>
    <w:p w14:paraId="2BFE767C" w14:textId="4EE711C2"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 xml:space="preserve">Photoperiod, like temperature, is an important environmental cue that insects use to make life history decisions. While warming northern latitudes do offer climate change winners the opportunity to shift their population distributions. Those insects that experience distribution 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77631714"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ins w:id="0" w:author="Dan Hahn" w:date="2017-11-09T11:51:00Z">
        <w:r w:rsidR="0027615E">
          <w:rPr>
            <w:rFonts w:asciiTheme="minorHAnsi" w:hAnsiTheme="minorHAnsi"/>
            <w:color w:val="auto"/>
          </w:rPr>
          <w:t xml:space="preserve">both </w:t>
        </w:r>
      </w:ins>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w:t>
      </w:r>
      <w:r w:rsidRPr="00A4103C">
        <w:rPr>
          <w:rFonts w:asciiTheme="minorHAnsi" w:hAnsiTheme="minorHAnsi"/>
          <w:color w:val="auto"/>
        </w:rPr>
        <w:lastRenderedPageBreak/>
        <w:t xml:space="preserve">environments as they occur. </w:t>
      </w:r>
      <w:ins w:id="1" w:author="Dan Hahn" w:date="2017-11-09T11:53:00Z">
        <w:r w:rsidR="0027615E">
          <w:rPr>
            <w:rFonts w:asciiTheme="minorHAnsi" w:hAnsiTheme="minorHAnsi"/>
            <w:color w:val="auto"/>
          </w:rPr>
          <w:t>Insects</w:t>
        </w:r>
        <w:r w:rsidR="0027615E" w:rsidRPr="00A4103C">
          <w:rPr>
            <w:rFonts w:asciiTheme="minorHAnsi" w:hAnsiTheme="minorHAnsi"/>
            <w:color w:val="auto"/>
          </w:rPr>
          <w:t xml:space="preserve"> </w:t>
        </w:r>
      </w:ins>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ins w:id="2" w:author="Dan Hahn" w:date="2017-11-09T11:53:00Z">
        <w:r w:rsidR="0027615E">
          <w:rPr>
            <w:rFonts w:asciiTheme="minorHAnsi" w:hAnsiTheme="minorHAnsi"/>
            <w:color w:val="auto"/>
          </w:rPr>
          <w:t>,</w:t>
        </w:r>
      </w:ins>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environments</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2A54BA07"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extreme) quiescence is reversed and the insect’s activity can quickly resume.</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ins w:id="3" w:author="Dan Hahn" w:date="2017-11-09T11:54:00Z">
        <w:r w:rsidR="0027615E">
          <w:rPr>
            <w:rFonts w:asciiTheme="minorHAnsi" w:hAnsiTheme="minorHAnsi"/>
            <w:color w:val="auto"/>
          </w:rPr>
          <w:t xml:space="preserve">that </w:t>
        </w:r>
      </w:ins>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w:t>
      </w:r>
      <w:r w:rsidR="00242E29" w:rsidRPr="00A4103C">
        <w:rPr>
          <w:rFonts w:asciiTheme="minorHAnsi" w:hAnsiTheme="minorHAnsi"/>
          <w:color w:val="auto"/>
        </w:rPr>
        <w:lastRenderedPageBreak/>
        <w:t>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ins w:id="4" w:author="Dan Hahn" w:date="2017-11-09T11:55:00Z">
        <w:r w:rsidR="0027615E">
          <w:rPr>
            <w:rFonts w:asciiTheme="minorHAnsi" w:hAnsiTheme="minorHAnsi"/>
            <w:color w:val="auto"/>
          </w:rPr>
          <w:t xml:space="preserve">that </w:t>
        </w:r>
      </w:ins>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ins w:id="5" w:author="Dan Hahn" w:date="2017-11-09T11:55:00Z">
        <w:r w:rsidR="0027615E">
          <w:rPr>
            <w:rFonts w:asciiTheme="minorHAnsi" w:hAnsiTheme="minorHAnsi"/>
            <w:color w:val="auto"/>
          </w:rPr>
          <w:t xml:space="preserve"> by inducing diapa</w:t>
        </w:r>
      </w:ins>
      <w:r w:rsidR="006B1FDA">
        <w:rPr>
          <w:rFonts w:asciiTheme="minorHAnsi" w:hAnsiTheme="minorHAnsi"/>
          <w:color w:val="auto"/>
        </w:rPr>
        <w:t>u</w:t>
      </w:r>
      <w:ins w:id="6" w:author="Dan Hahn" w:date="2017-11-09T11:55:00Z">
        <w:r w:rsidR="0027615E">
          <w:rPr>
            <w:rFonts w:asciiTheme="minorHAnsi" w:hAnsiTheme="minorHAnsi"/>
            <w:color w:val="auto"/>
          </w:rPr>
          <w:t>se</w:t>
        </w:r>
      </w:ins>
      <w:r w:rsidR="001416C7" w:rsidRPr="00A4103C">
        <w:rPr>
          <w:rFonts w:asciiTheme="minorHAnsi" w:hAnsiTheme="minorHAnsi"/>
          <w:color w:val="auto"/>
        </w:rPr>
        <w:t>.</w:t>
      </w:r>
      <w:r w:rsidR="00242E29" w:rsidRPr="00A4103C">
        <w:rPr>
          <w:rFonts w:asciiTheme="minorHAnsi" w:hAnsiTheme="minorHAnsi"/>
          <w:color w:val="auto"/>
        </w:rPr>
        <w:t xml:space="preserve"> </w:t>
      </w:r>
    </w:p>
    <w:p w14:paraId="1CD60F60" w14:textId="1B52D7F2"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C26647" w:rsidRPr="00A4103C">
        <w:rPr>
          <w:rFonts w:asciiTheme="minorHAnsi" w:hAnsiTheme="minorHAnsi"/>
          <w:color w:val="auto"/>
        </w:rPr>
        <w:t>is</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ins w:id="7" w:author="Dan Hahn" w:date="2017-11-09T11:59:00Z">
        <w:r w:rsidR="0027615E">
          <w:rPr>
            <w:rFonts w:asciiTheme="minorHAnsi" w:hAnsiTheme="minorHAnsi"/>
            <w:color w:val="auto"/>
          </w:rPr>
          <w:t>in diapause life</w:t>
        </w:r>
      </w:ins>
      <w:ins w:id="8" w:author="Dan Hahn" w:date="2017-11-09T12:00:00Z">
        <w:r w:rsidR="0027615E">
          <w:rPr>
            <w:rFonts w:asciiTheme="minorHAnsi" w:hAnsiTheme="minorHAnsi"/>
            <w:color w:val="auto"/>
          </w:rPr>
          <w:t xml:space="preserve"> </w:t>
        </w:r>
      </w:ins>
      <w:ins w:id="9" w:author="Dan Hahn" w:date="2017-11-09T11:59:00Z">
        <w:r w:rsidR="0027615E">
          <w:rPr>
            <w:rFonts w:asciiTheme="minorHAnsi" w:hAnsiTheme="minorHAnsi"/>
            <w:color w:val="auto"/>
          </w:rPr>
          <w:t xml:space="preserve">stage </w:t>
        </w:r>
      </w:ins>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has three distinct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ins w:id="10" w:author="Dan Hahn" w:date="2017-11-09T12:00:00Z">
        <w:r w:rsidR="0027615E">
          <w:rPr>
            <w:rFonts w:asciiTheme="minorHAnsi" w:hAnsiTheme="minorHAnsi"/>
            <w:color w:val="auto"/>
          </w:rPr>
          <w:t>,</w:t>
        </w:r>
      </w:ins>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655B692A"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lastRenderedPageBreak/>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ins w:id="11" w:author="Dan Hahn" w:date="2017-11-09T12:00:00Z">
        <w:r w:rsidR="001D1234">
          <w:rPr>
            <w:rFonts w:asciiTheme="minorHAnsi" w:hAnsiTheme="minorHAnsi"/>
            <w:color w:val="auto"/>
          </w:rPr>
          <w:t>. H</w:t>
        </w:r>
      </w:ins>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seasons 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14:paraId="0267E7CB" w14:textId="6577910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ins w:id="12" w:author="Dan Hahn" w:date="2017-11-09T12:03:00Z">
        <w:r w:rsidR="001D1234">
          <w:rPr>
            <w:rFonts w:asciiTheme="minorHAnsi" w:hAnsiTheme="minorHAnsi"/>
            <w:color w:val="auto"/>
          </w:rPr>
          <w:t xml:space="preserve">a reduction in </w:t>
        </w:r>
      </w:ins>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ins w:id="13" w:author="Dan Hahn" w:date="2017-11-09T12:03:00Z">
        <w:r w:rsidR="001D1234">
          <w:rPr>
            <w:rFonts w:asciiTheme="minorHAnsi" w:hAnsiTheme="minorHAnsi"/>
            <w:color w:val="auto"/>
          </w:rPr>
          <w:t>under non-permissive conditions</w:t>
        </w:r>
      </w:ins>
      <w:ins w:id="14" w:author="Dan Hahn" w:date="2017-11-09T12:04:00Z">
        <w:r w:rsidR="001D1234">
          <w:rPr>
            <w:rFonts w:asciiTheme="minorHAnsi" w:hAnsiTheme="minorHAnsi"/>
            <w:color w:val="auto"/>
          </w:rPr>
          <w:t>,</w:t>
        </w:r>
      </w:ins>
      <w:ins w:id="15" w:author="Dan Hahn" w:date="2017-11-09T12:03:00Z">
        <w:r w:rsidR="001D1234">
          <w:rPr>
            <w:rFonts w:asciiTheme="minorHAnsi" w:hAnsiTheme="minorHAnsi"/>
            <w:color w:val="auto"/>
          </w:rPr>
          <w:t xml:space="preserve"> post-diapause</w:t>
        </w:r>
        <w:r w:rsidR="001D1234" w:rsidRPr="00A4103C">
          <w:rPr>
            <w:rFonts w:asciiTheme="minorHAnsi" w:hAnsiTheme="minorHAnsi"/>
            <w:color w:val="auto"/>
          </w:rPr>
          <w:t xml:space="preserve"> </w:t>
        </w:r>
      </w:ins>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ins w:id="16" w:author="Dan Hahn" w:date="2017-11-09T12:04:00Z">
        <w:r w:rsidR="001D1234">
          <w:rPr>
            <w:rFonts w:asciiTheme="minorHAnsi" w:hAnsiTheme="minorHAnsi"/>
            <w:color w:val="auto"/>
          </w:rPr>
          <w:t xml:space="preserve">is </w:t>
        </w:r>
      </w:ins>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w:t>
      </w:r>
      <w:r w:rsidRPr="00A4103C">
        <w:rPr>
          <w:rFonts w:asciiTheme="minorHAnsi" w:hAnsiTheme="minorHAnsi"/>
          <w:color w:val="auto"/>
        </w:rPr>
        <w:lastRenderedPageBreak/>
        <w:t>environmental factors like low temperatures</w:t>
      </w:r>
      <w:r w:rsidR="000F548F">
        <w:rPr>
          <w:rFonts w:asciiTheme="minorHAnsi" w:hAnsiTheme="minorHAnsi"/>
          <w:color w:val="auto"/>
        </w:rPr>
        <w:t>. When the exogenous factors permissive to growth become available</w:t>
      </w:r>
      <w:r w:rsidR="006906F9">
        <w:rPr>
          <w:rFonts w:asciiTheme="minorHAnsi" w:hAnsiTheme="minorHAnsi"/>
          <w:color w:val="auto"/>
        </w:rPr>
        <w:t xml:space="preserve"> and</w:t>
      </w:r>
      <w:r w:rsidR="000F548F">
        <w:rPr>
          <w:rFonts w:asciiTheme="minorHAnsi" w:hAnsiTheme="minorHAnsi"/>
          <w:color w:val="auto"/>
        </w:rPr>
        <w:t xml:space="preserve"> development 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Diapause is an alternative life history trajectory that requires an insect to monitor 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ins w:id="17" w:author="Dan Hahn" w:date="2017-11-09T12:05:00Z">
        <w:r w:rsidR="001D1234">
          <w:rPr>
            <w:rFonts w:asciiTheme="minorHAnsi" w:hAnsiTheme="minorHAnsi"/>
            <w:color w:val="auto"/>
          </w:rPr>
          <w:t xml:space="preserve">because </w:t>
        </w:r>
      </w:ins>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ins w:id="18" w:author="Dan Hahn" w:date="2017-11-09T12:05:00Z">
        <w:r w:rsidR="00C24308">
          <w:rPr>
            <w:rFonts w:asciiTheme="minorHAnsi" w:hAnsiTheme="minorHAnsi"/>
            <w:color w:val="auto"/>
          </w:rPr>
          <w:t xml:space="preserve">diapause timing as an </w:t>
        </w:r>
      </w:ins>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ins w:id="19" w:author="Brown,James T" w:date="2017-11-12T10:15:00Z">
        <w:r w:rsidR="001119E0">
          <w:rPr>
            <w:rFonts w:asciiTheme="minorHAnsi" w:hAnsiTheme="minorHAnsi"/>
            <w:color w:val="auto"/>
          </w:rPr>
          <w:t xml:space="preserve"> </w:t>
        </w:r>
      </w:ins>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0C4B1896"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ins w:id="20" w:author="Dan Hahn" w:date="2017-11-09T12:13:00Z">
        <w:r w:rsidR="006E2BF5">
          <w:rPr>
            <w:rFonts w:asciiTheme="minorHAnsi" w:hAnsiTheme="minorHAnsi"/>
            <w:color w:val="auto"/>
          </w:rPr>
          <w:t>is expected to</w:t>
        </w:r>
        <w:r w:rsidR="006E2BF5" w:rsidRPr="00A4103C">
          <w:rPr>
            <w:rFonts w:asciiTheme="minorHAnsi" w:hAnsiTheme="minorHAnsi"/>
            <w:color w:val="auto"/>
          </w:rPr>
          <w:t xml:space="preserve"> </w:t>
        </w:r>
      </w:ins>
      <w:r w:rsidR="00E71876" w:rsidRPr="00A4103C">
        <w:rPr>
          <w:rFonts w:asciiTheme="minorHAnsi" w:hAnsiTheme="minorHAnsi"/>
          <w:color w:val="auto"/>
        </w:rPr>
        <w:t xml:space="preserve">increase. With growing seasons beginning earlier and </w:t>
      </w:r>
      <w:r w:rsidR="00E71876" w:rsidRPr="00A4103C">
        <w:rPr>
          <w:rFonts w:asciiTheme="minorHAnsi" w:hAnsiTheme="minorHAnsi"/>
          <w:color w:val="auto"/>
        </w:rPr>
        <w:lastRenderedPageBreak/>
        <w:t>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A0638B">
        <w:rPr>
          <w:rFonts w:asciiTheme="minorHAnsi" w:hAnsiTheme="minorHAnsi"/>
          <w:color w:val="auto"/>
        </w:rPr>
        <w:t>remain</w:t>
      </w:r>
      <w:r w:rsidR="000F2204" w:rsidRPr="00A4103C">
        <w:rPr>
          <w:rFonts w:asciiTheme="minorHAnsi" w:hAnsiTheme="minorHAnsi"/>
          <w:color w:val="auto"/>
        </w:rPr>
        <w:t xml:space="preserve"> consistent. </w:t>
      </w:r>
      <w:r w:rsidR="00193C67">
        <w:rPr>
          <w:rFonts w:asciiTheme="minorHAnsi" w:hAnsiTheme="minorHAnsi"/>
          <w:color w:val="auto"/>
        </w:rPr>
        <w:t>In time, the predictions of environmental cues will become decoupled from 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 xml:space="preserve">underestimate the end of the growing season. </w:t>
      </w:r>
      <w:r w:rsidR="000F2204" w:rsidRPr="00793903">
        <w:rPr>
          <w:rFonts w:asciiTheme="minorHAnsi" w:hAnsiTheme="minorHAnsi"/>
          <w:color w:val="auto"/>
        </w:rPr>
        <w:t xml:space="preserve">Those insects that adjust to these underestimated predictions </w:t>
      </w:r>
      <w:r w:rsidR="00DC60C3" w:rsidRPr="00793903">
        <w:rPr>
          <w:rFonts w:asciiTheme="minorHAnsi" w:hAnsiTheme="minorHAnsi"/>
          <w:color w:val="auto"/>
        </w:rPr>
        <w:t xml:space="preserve">to resynchronize their lifecycles with the growing season, </w:t>
      </w:r>
      <w:r w:rsidR="000F2204" w:rsidRPr="00793903">
        <w:rPr>
          <w:rFonts w:asciiTheme="minorHAnsi" w:hAnsiTheme="minorHAnsi"/>
          <w:color w:val="auto"/>
        </w:rPr>
        <w:t>either</w:t>
      </w:r>
      <w:r w:rsidR="000F2204" w:rsidRPr="00A4103C">
        <w:rPr>
          <w:rFonts w:asciiTheme="minorHAnsi" w:hAnsiTheme="minorHAnsi"/>
          <w:color w:val="auto"/>
        </w:rPr>
        <w:t xml:space="preserve">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14:paraId="24BDE834" w14:textId="538A69A2"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r w:rsidR="006E2BF5" w:rsidRPr="00A4103C">
        <w:rPr>
          <w:rFonts w:asciiTheme="minorHAnsi" w:hAnsiTheme="minorHAnsi"/>
          <w:i/>
          <w:color w:val="auto"/>
        </w:rPr>
        <w:t>W.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 xml:space="preserve">diapause </w:t>
      </w:r>
      <w:r w:rsidR="00930E8D" w:rsidRPr="00A4103C">
        <w:rPr>
          <w:rStyle w:val="CommentReference"/>
          <w:color w:val="auto"/>
          <w:sz w:val="24"/>
          <w:szCs w:val="24"/>
        </w:rPr>
        <w:lastRenderedPageBreak/>
        <w:t>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4B75DF0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 xml:space="preserve">Delayed diapause initiation could be evolutionary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016E85F8"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 temperatures are low and metabolic activity may be suppressed</w:t>
      </w:r>
      <w:r w:rsidR="00C17183">
        <w:rPr>
          <w:rFonts w:asciiTheme="minorHAnsi" w:hAnsiTheme="minorHAnsi"/>
          <w:color w:val="auto"/>
        </w:rPr>
        <w:t xml:space="preserve">, however, insects </w:t>
      </w:r>
      <w:ins w:id="21" w:author="Dan Hahn" w:date="2017-11-09T12:32:00Z">
        <w:r w:rsidR="00B06FA3">
          <w:rPr>
            <w:rFonts w:asciiTheme="minorHAnsi" w:hAnsiTheme="minorHAnsi"/>
            <w:color w:val="auto"/>
          </w:rPr>
          <w:t>can metabolize considerable amount</w:t>
        </w:r>
      </w:ins>
      <w:r w:rsidR="00C17183">
        <w:rPr>
          <w:rFonts w:asciiTheme="minorHAnsi" w:hAnsiTheme="minorHAnsi"/>
          <w:color w:val="auto"/>
        </w:rPr>
        <w:t>s</w:t>
      </w:r>
      <w:ins w:id="22" w:author="Dan Hahn" w:date="2017-11-09T12:32:00Z">
        <w:r w:rsidR="00B06FA3">
          <w:rPr>
            <w:rFonts w:asciiTheme="minorHAnsi" w:hAnsiTheme="minorHAnsi"/>
            <w:color w:val="auto"/>
          </w:rPr>
          <w:t xml:space="preserve"> of </w:t>
        </w:r>
      </w:ins>
      <w:r w:rsidR="00C17183">
        <w:rPr>
          <w:rFonts w:asciiTheme="minorHAnsi" w:hAnsiTheme="minorHAnsi"/>
          <w:color w:val="auto"/>
        </w:rPr>
        <w:t>nutrients</w:t>
      </w:r>
      <w:ins w:id="23" w:author="Dan Hahn" w:date="2017-11-09T12:32:00Z">
        <w:r w:rsidR="00B06FA3">
          <w:rPr>
            <w:rFonts w:asciiTheme="minorHAnsi" w:hAnsiTheme="minorHAnsi"/>
            <w:color w:val="auto"/>
          </w:rPr>
          <w:t xml:space="preserve"> </w:t>
        </w:r>
      </w:ins>
      <w:r w:rsidR="00C17183">
        <w:rPr>
          <w:rFonts w:asciiTheme="minorHAnsi" w:hAnsiTheme="minorHAnsi"/>
          <w:color w:val="auto"/>
        </w:rPr>
        <w:t>during this period</w:t>
      </w:r>
      <w:ins w:id="24" w:author="Dan Hahn" w:date="2017-11-09T12:33:00Z">
        <w:r w:rsidR="00B06FA3">
          <w:rPr>
            <w:rFonts w:asciiTheme="minorHAnsi" w:hAnsiTheme="minorHAnsi"/>
            <w:color w:val="auto"/>
          </w:rPr>
          <w:t>.</w:t>
        </w:r>
      </w:ins>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accumulate large amou</w:t>
      </w:r>
      <w:r w:rsidR="00703191" w:rsidRPr="00A4103C">
        <w:rPr>
          <w:rFonts w:asciiTheme="minorHAnsi" w:hAnsiTheme="minorHAnsi"/>
          <w:color w:val="auto"/>
        </w:rPr>
        <w:t>nts 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ins w:id="25" w:author="Dan Hahn" w:date="2017-11-09T12:34:00Z">
        <w:r w:rsidR="00E00E69">
          <w:rPr>
            <w:rFonts w:asciiTheme="minorHAnsi" w:hAnsiTheme="minorHAnsi"/>
            <w:color w:val="auto"/>
          </w:rPr>
          <w:t xml:space="preserve"> in most species</w:t>
        </w:r>
      </w:ins>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ins w:id="26" w:author="Dan Hahn" w:date="2017-11-09T12:35:00Z">
        <w:r w:rsidR="00E00E69">
          <w:rPr>
            <w:rFonts w:asciiTheme="minorHAnsi" w:hAnsiTheme="minorHAnsi"/>
            <w:color w:val="auto"/>
          </w:rPr>
          <w:t>,</w:t>
        </w:r>
      </w:ins>
      <w:r w:rsidR="00A34959" w:rsidRPr="00A4103C">
        <w:rPr>
          <w:rFonts w:asciiTheme="minorHAnsi" w:hAnsiTheme="minorHAnsi"/>
          <w:color w:val="auto"/>
        </w:rPr>
        <w:t xml:space="preserve"> as metabolic proteins accumulate damage or are destroyed, the amino acids in hexamerins can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can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42B6C646"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w:t>
      </w:r>
      <w:r w:rsidRPr="00A4103C">
        <w:rPr>
          <w:rFonts w:asciiTheme="minorHAnsi" w:hAnsiTheme="minorHAnsi"/>
          <w:color w:val="auto"/>
        </w:rPr>
        <w:lastRenderedPageBreak/>
        <w:t xml:space="preserve">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mosquitos 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lipids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ins w:id="27" w:author="Dan Hahn" w:date="2017-11-09T12:40:00Z">
        <w:r w:rsidR="00555B8F">
          <w:rPr>
            <w:rFonts w:asciiTheme="minorHAnsi" w:hAnsiTheme="minorHAnsi"/>
            <w:color w:val="auto"/>
          </w:rPr>
          <w:t xml:space="preserve">has been shown to </w:t>
        </w:r>
      </w:ins>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2FD1A0BF"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ins w:id="28" w:author="Dan Hahn" w:date="2017-11-09T12:50:00Z">
        <w:r w:rsidR="0022234B">
          <w:rPr>
            <w:rFonts w:asciiTheme="minorHAnsi" w:hAnsiTheme="minorHAnsi"/>
            <w:color w:val="auto"/>
          </w:rPr>
          <w:t>, including dormant insects,</w:t>
        </w:r>
      </w:ins>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ins w:id="29" w:author="Dan Hahn" w:date="2017-11-09T12:50:00Z">
        <w:r w:rsidR="0022234B">
          <w:rPr>
            <w:rFonts w:asciiTheme="minorHAnsi" w:hAnsiTheme="minorHAnsi"/>
            <w:color w:val="auto"/>
          </w:rPr>
          <w:t xml:space="preserve">metabolism due to increased </w:t>
        </w:r>
      </w:ins>
      <w:ins w:id="30" w:author="Dan Hahn" w:date="2017-11-09T12:51:00Z">
        <w:r w:rsidR="0022234B">
          <w:rPr>
            <w:rFonts w:asciiTheme="minorHAnsi" w:hAnsiTheme="minorHAnsi"/>
            <w:color w:val="auto"/>
          </w:rPr>
          <w:t>environmental</w:t>
        </w:r>
      </w:ins>
      <w:ins w:id="31" w:author="Dan Hahn" w:date="2017-11-09T12:50:00Z">
        <w:r w:rsidR="0022234B">
          <w:rPr>
            <w:rFonts w:asciiTheme="minorHAnsi" w:hAnsiTheme="minorHAnsi"/>
            <w:color w:val="auto"/>
          </w:rPr>
          <w:t xml:space="preserve"> </w:t>
        </w:r>
        <w:r w:rsidR="0022234B" w:rsidRPr="0015699F">
          <w:rPr>
            <w:rFonts w:asciiTheme="minorHAnsi" w:hAnsiTheme="minorHAnsi"/>
            <w:color w:val="auto"/>
          </w:rPr>
          <w:t>temperatures</w:t>
        </w:r>
      </w:ins>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ins w:id="32" w:author="Dan Hahn" w:date="2017-11-09T12:51:00Z">
        <w:r w:rsidR="0022234B" w:rsidRPr="0015699F">
          <w:rPr>
            <w:rStyle w:val="CommentReference"/>
            <w:sz w:val="24"/>
            <w:szCs w:val="24"/>
          </w:rPr>
          <w:t>potentially</w:t>
        </w:r>
        <w:r w:rsidR="0022234B" w:rsidRPr="0015699F">
          <w:rPr>
            <w:rFonts w:asciiTheme="minorHAnsi" w:hAnsiTheme="minorHAnsi"/>
            <w:color w:val="auto"/>
          </w:rPr>
          <w:t xml:space="preserve"> </w:t>
        </w:r>
      </w:ins>
      <w:r w:rsidR="00740325" w:rsidRPr="0015699F">
        <w:rPr>
          <w:rFonts w:asciiTheme="minorHAnsi" w:hAnsiTheme="minorHAnsi"/>
          <w:color w:val="auto"/>
        </w:rPr>
        <w:t>affect</w:t>
      </w:r>
      <w:r w:rsidR="00641BE6" w:rsidRPr="0015699F">
        <w:rPr>
          <w:rFonts w:asciiTheme="minorHAnsi" w:hAnsiTheme="minorHAnsi"/>
          <w:color w:val="auto"/>
        </w:rPr>
        <w:t xml:space="preserve"> </w:t>
      </w:r>
      <w:ins w:id="33" w:author="Dan Hahn" w:date="2017-11-09T12:51:00Z">
        <w:r w:rsidR="0022234B" w:rsidRPr="0015699F">
          <w:rPr>
            <w:rFonts w:asciiTheme="minorHAnsi" w:hAnsiTheme="minorHAnsi"/>
            <w:color w:val="auto"/>
          </w:rPr>
          <w:t>both</w:t>
        </w:r>
        <w:r w:rsidR="0022234B">
          <w:rPr>
            <w:rFonts w:asciiTheme="minorHAnsi" w:hAnsiTheme="minorHAnsi"/>
            <w:color w:val="auto"/>
          </w:rPr>
          <w:t xml:space="preserve"> survival through </w:t>
        </w:r>
      </w:ins>
      <w:r w:rsidR="00DF22FD" w:rsidRPr="00A4103C">
        <w:rPr>
          <w:rFonts w:asciiTheme="minorHAnsi" w:hAnsiTheme="minorHAnsi"/>
          <w:color w:val="auto"/>
        </w:rPr>
        <w:t xml:space="preserve">diapause </w:t>
      </w:r>
      <w:ins w:id="34" w:author="Dan Hahn" w:date="2017-11-09T12:51:00Z">
        <w:r w:rsidR="0022234B">
          <w:rPr>
            <w:rFonts w:asciiTheme="minorHAnsi" w:hAnsiTheme="minorHAnsi"/>
            <w:color w:val="auto"/>
          </w:rPr>
          <w:t>and</w:t>
        </w:r>
      </w:ins>
      <w:r w:rsidR="00CD43B9">
        <w:rPr>
          <w:rFonts w:asciiTheme="minorHAnsi" w:hAnsiTheme="minorHAnsi"/>
          <w:color w:val="auto"/>
        </w:rPr>
        <w:t xml:space="preserve">/or </w:t>
      </w:r>
      <w:ins w:id="35" w:author="Dan Hahn" w:date="2017-11-09T12:51:00Z">
        <w:r w:rsidR="0022234B">
          <w:rPr>
            <w:rFonts w:asciiTheme="minorHAnsi" w:hAnsiTheme="minorHAnsi"/>
            <w:color w:val="auto"/>
          </w:rPr>
          <w:t>post-diapause performance</w:t>
        </w:r>
      </w:ins>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ins w:id="36" w:author="Dan Hahn" w:date="2017-11-09T12:52:00Z">
        <w:r w:rsidR="0022234B">
          <w:rPr>
            <w:rFonts w:asciiTheme="minorHAnsi" w:hAnsiTheme="minorHAnsi"/>
            <w:color w:val="auto"/>
          </w:rPr>
          <w:t>s</w:t>
        </w:r>
      </w:ins>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w:t>
      </w:r>
      <w:r w:rsidR="00173864" w:rsidRPr="00A4103C">
        <w:rPr>
          <w:rFonts w:asciiTheme="minorHAnsi" w:hAnsiTheme="minorHAnsi"/>
          <w:color w:val="auto"/>
        </w:rPr>
        <w:lastRenderedPageBreak/>
        <w:t>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to 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during dia</w:t>
      </w:r>
      <w:r w:rsidR="00B9035C">
        <w:rPr>
          <w:rFonts w:asciiTheme="minorHAnsi" w:hAnsiTheme="minorHAnsi"/>
          <w:color w:val="auto"/>
        </w:rPr>
        <w:t>pause preparations</w:t>
      </w:r>
      <w:r w:rsidR="00786271">
        <w:rPr>
          <w:rFonts w:asciiTheme="minorHAnsi" w:hAnsiTheme="minorHAnsi"/>
          <w:color w:val="auto"/>
        </w:rPr>
        <w:t xml:space="preserve"> </w:t>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18109675"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BD6232" w:rsidRPr="00A4103C">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4F282C" w:rsidRPr="00A4103C">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w:t>
      </w:r>
      <w:r w:rsidR="00FF3992">
        <w:rPr>
          <w:rFonts w:asciiTheme="minorHAnsi" w:hAnsiTheme="minorHAnsi"/>
          <w:color w:val="auto"/>
        </w:rPr>
        <w:lastRenderedPageBreak/>
        <w:t>naturally segregating z-chromosome 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autosomal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56F18144"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ins w:id="37" w:author="Dan Hahn" w:date="2017-11-09T12:55:00Z">
        <w:r w:rsidR="00EC02E4">
          <w:rPr>
            <w:rFonts w:asciiTheme="minorHAnsi" w:hAnsiTheme="minorHAnsi"/>
            <w:color w:val="auto"/>
          </w:rPr>
          <w:t xml:space="preserve">a </w:t>
        </w:r>
      </w:ins>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xml:space="preserve">. During the larval stage, ECB predict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ins w:id="38" w:author="Dan Hahn" w:date="2017-11-09T12:55:00Z">
        <w:r w:rsidR="00EC02E4">
          <w:rPr>
            <w:rFonts w:asciiTheme="minorHAnsi" w:hAnsiTheme="minorHAnsi"/>
            <w:color w:val="auto"/>
          </w:rPr>
          <w:t xml:space="preserve">is </w:t>
        </w:r>
      </w:ins>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00155F76"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the European corn borer</w:t>
      </w:r>
      <w:ins w:id="39" w:author="Dan Hahn" w:date="2017-11-09T12:57:00Z">
        <w:r w:rsidR="00EC02E4">
          <w:rPr>
            <w:rFonts w:asciiTheme="minorHAnsi" w:hAnsiTheme="minorHAnsi"/>
            <w:color w:val="auto"/>
          </w:rPr>
          <w:t>s</w:t>
        </w:r>
      </w:ins>
      <w:r w:rsidRPr="00A4103C">
        <w:rPr>
          <w:rFonts w:asciiTheme="minorHAnsi" w:hAnsiTheme="minorHAnsi"/>
          <w:color w:val="auto"/>
        </w:rPr>
        <w:t xml:space="preserve">, in </w:t>
      </w:r>
      <w:r w:rsidRPr="00A4103C">
        <w:rPr>
          <w:rFonts w:asciiTheme="minorHAnsi" w:hAnsiTheme="minorHAnsi"/>
          <w:color w:val="auto"/>
        </w:rPr>
        <w:lastRenderedPageBreak/>
        <w:t xml:space="preserve">preparation for the additional stress of diapause, </w:t>
      </w:r>
      <w:ins w:id="40" w:author="Dan Hahn" w:date="2017-11-09T12:57:00Z">
        <w:r w:rsidR="00EC02E4">
          <w:rPr>
            <w:rFonts w:asciiTheme="minorHAnsi" w:hAnsiTheme="minorHAnsi"/>
            <w:color w:val="auto"/>
          </w:rPr>
          <w:t>will</w:t>
        </w:r>
        <w:r w:rsidR="00EC02E4" w:rsidRPr="00A4103C">
          <w:rPr>
            <w:rFonts w:asciiTheme="minorHAnsi" w:hAnsiTheme="minorHAnsi"/>
            <w:color w:val="auto"/>
          </w:rPr>
          <w:t xml:space="preserve"> </w:t>
        </w:r>
      </w:ins>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ins w:id="41" w:author="Dan Hahn" w:date="2017-11-09T12:57:00Z">
        <w:r w:rsidR="00EC02E4">
          <w:rPr>
            <w:rFonts w:asciiTheme="minorHAnsi" w:hAnsiTheme="minorHAnsi"/>
            <w:color w:val="auto"/>
          </w:rPr>
          <w:t xml:space="preserve">Specifically, </w:t>
        </w:r>
      </w:ins>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ins w:id="42" w:author="Dan Hahn" w:date="2017-11-09T12:57:00Z">
        <w:r w:rsidR="00EC02E4">
          <w:rPr>
            <w:rFonts w:asciiTheme="minorHAnsi" w:hAnsiTheme="minorHAnsi"/>
            <w:color w:val="auto"/>
          </w:rPr>
          <w:t xml:space="preserve"> that</w:t>
        </w:r>
      </w:ins>
      <w:r w:rsidR="00B43C43">
        <w:rPr>
          <w:rFonts w:asciiTheme="minorHAnsi" w:hAnsiTheme="minorHAnsi"/>
          <w:color w:val="auto"/>
        </w:rPr>
        <w:t xml:space="preserve"> non diapausing larvae </w:t>
      </w:r>
      <w:r w:rsidR="00B43C43" w:rsidRPr="00A4103C">
        <w:rPr>
          <w:rFonts w:asciiTheme="minorHAnsi" w:hAnsiTheme="minorHAnsi"/>
          <w:color w:val="auto"/>
        </w:rPr>
        <w:t xml:space="preserve">will store less </w:t>
      </w:r>
      <w:r w:rsidR="00B43C43">
        <w:rPr>
          <w:rFonts w:asciiTheme="minorHAnsi" w:hAnsiTheme="minorHAnsi"/>
          <w:color w:val="auto"/>
        </w:rPr>
        <w:t xml:space="preserve">triglycerides than diapausing larvae within </w:t>
      </w:r>
      <w:ins w:id="43" w:author="Dan Hahn" w:date="2017-11-09T12:57:00Z">
        <w:r w:rsidR="00EC02E4">
          <w:rPr>
            <w:rFonts w:asciiTheme="minorHAnsi" w:hAnsiTheme="minorHAnsi"/>
            <w:color w:val="auto"/>
          </w:rPr>
          <w:t>each</w:t>
        </w:r>
      </w:ins>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w:t>
      </w:r>
      <w:r w:rsidR="00FF02A8" w:rsidRPr="00A4103C">
        <w:rPr>
          <w:rFonts w:asciiTheme="minorHAnsi" w:hAnsiTheme="minorHAnsi"/>
          <w:color w:val="auto"/>
        </w:rPr>
        <w:lastRenderedPageBreak/>
        <w:t>global food security will become more tenuous and finding a making a comprehensive approach 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6E9CB36B"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that promotes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Pr="00A4103C">
        <w:rPr>
          <w:rFonts w:asciiTheme="minorHAnsi" w:hAnsiTheme="minorHAnsi"/>
          <w:color w:val="auto"/>
        </w:rPr>
        <w:t xml:space="preserve"> 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 xml:space="preserve">triglycerides between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xml:space="preserve">. Those larvae treated under diapause 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41BB8D7E"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w:t>
      </w:r>
      <w:r w:rsidR="003D5201" w:rsidRPr="00A4103C">
        <w:rPr>
          <w:rFonts w:asciiTheme="minorHAnsi" w:hAnsiTheme="minorHAnsi"/>
          <w:color w:val="auto"/>
        </w:rPr>
        <w:lastRenderedPageBreak/>
        <w:t>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European corn borer </w:t>
      </w:r>
      <w:r w:rsidRPr="00A4103C">
        <w:rPr>
          <w:rFonts w:asciiTheme="minorHAnsi" w:hAnsiTheme="minorHAnsi"/>
          <w:color w:val="auto"/>
        </w:rPr>
        <w:t>diet</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 xml:space="preserve">from Frontier Agricultural Sciences, </w:t>
      </w:r>
      <w:r w:rsidR="0040656E" w:rsidRPr="00A4103C">
        <w:rPr>
          <w:rFonts w:asciiTheme="minorHAnsi" w:hAnsiTheme="minorHAnsi"/>
          <w:color w:val="auto"/>
        </w:rPr>
        <w:t xml:space="preserve">ad </w:t>
      </w:r>
      <w:r w:rsidRPr="00A4103C">
        <w:rPr>
          <w:rFonts w:asciiTheme="minorHAnsi" w:hAnsiTheme="minorHAnsi"/>
          <w:color w:val="auto"/>
        </w:rPr>
        <w:t xml:space="preserve">libitum. Non-diapause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experience a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the beginning of the fifth instar, larvae will be separated</w:t>
      </w:r>
      <w:r w:rsidR="0040656E" w:rsidRPr="00A4103C">
        <w:rPr>
          <w:rFonts w:asciiTheme="minorHAnsi" w:hAnsiTheme="minorHAnsi"/>
          <w:color w:val="auto"/>
        </w:rPr>
        <w:t xml:space="preserve"> into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40656E" w:rsidRPr="00A4103C">
        <w:rPr>
          <w:rFonts w:asciiTheme="minorHAnsi" w:hAnsiTheme="minorHAnsi"/>
          <w:color w:val="auto"/>
        </w:rPr>
        <w:t>, these trays</w:t>
      </w:r>
      <w:r w:rsidR="001F7608" w:rsidRPr="00A4103C">
        <w:rPr>
          <w:rFonts w:asciiTheme="minorHAnsi" w:hAnsiTheme="minorHAnsi"/>
          <w:color w:val="auto"/>
        </w:rPr>
        <w:t xml:space="preserve"> will serve as individual arenas.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3D5201" w:rsidRPr="00A4103C">
        <w:rPr>
          <w:rFonts w:asciiTheme="minorHAnsi" w:hAnsiTheme="minorHAnsi"/>
          <w:color w:val="auto"/>
        </w:rPr>
        <w:t xml:space="preserve"> During the wandering </w:t>
      </w:r>
      <w:r w:rsidR="006833D4" w:rsidRPr="00A4103C">
        <w:rPr>
          <w:rFonts w:asciiTheme="minorHAnsi" w:hAnsiTheme="minorHAnsi"/>
          <w:color w:val="auto"/>
        </w:rPr>
        <w:t>phase,</w:t>
      </w:r>
      <w:r w:rsidR="003D5201" w:rsidRPr="00A4103C">
        <w:rPr>
          <w:rFonts w:asciiTheme="minorHAnsi" w:hAnsiTheme="minorHAnsi"/>
          <w:color w:val="auto"/>
        </w:rPr>
        <w:t xml:space="preserve"> non-diapausing and diapausing European corn borer larvae terminate feeding in preparation for </w:t>
      </w:r>
      <w:r w:rsidR="00603B1C">
        <w:rPr>
          <w:rFonts w:asciiTheme="minorHAnsi" w:hAnsiTheme="minorHAnsi"/>
          <w:color w:val="auto"/>
        </w:rPr>
        <w:t xml:space="preserve">larval-pupal </w:t>
      </w:r>
      <w:r w:rsidR="003D5201" w:rsidRPr="00A4103C">
        <w:rPr>
          <w:rFonts w:asciiTheme="minorHAnsi" w:hAnsiTheme="minorHAnsi"/>
          <w:color w:val="auto"/>
        </w:rPr>
        <w:t xml:space="preserve">metamorphosis or </w:t>
      </w:r>
      <w:r w:rsidR="00603B1C">
        <w:rPr>
          <w:rFonts w:asciiTheme="minorHAnsi" w:hAnsiTheme="minorHAnsi"/>
          <w:color w:val="auto"/>
        </w:rPr>
        <w:t xml:space="preserve">larval </w:t>
      </w:r>
      <w:r w:rsidR="003D5201" w:rsidRPr="00A4103C">
        <w:rPr>
          <w:rFonts w:asciiTheme="minorHAnsi" w:hAnsiTheme="minorHAnsi"/>
          <w:color w:val="auto"/>
        </w:rPr>
        <w:t xml:space="preserve">diapause, respectively. </w:t>
      </w:r>
      <w:r w:rsidR="00603B1C">
        <w:rPr>
          <w:rFonts w:asciiTheme="minorHAnsi" w:hAnsiTheme="minorHAnsi"/>
          <w:color w:val="auto"/>
        </w:rPr>
        <w:t>A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is ind</w:t>
      </w:r>
      <w:r w:rsidR="003D5201" w:rsidRPr="00A4103C">
        <w:rPr>
          <w:rFonts w:asciiTheme="minorHAnsi" w:hAnsiTheme="minorHAnsi"/>
          <w:color w:val="auto"/>
        </w:rPr>
        <w:t xml:space="preserve">icative of the wandering phase and </w:t>
      </w:r>
      <w:r w:rsidRPr="00A4103C">
        <w:rPr>
          <w:rFonts w:asciiTheme="minorHAnsi" w:hAnsiTheme="minorHAnsi"/>
          <w:color w:val="auto"/>
        </w:rPr>
        <w:t xml:space="preserve">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D43B9">
        <w:rPr>
          <w:rFonts w:asciiTheme="minorHAnsi" w:hAnsiTheme="minorHAnsi"/>
          <w:color w:val="auto"/>
        </w:rPr>
        <w:t>Samples of 30 larvae will be collected</w:t>
      </w:r>
      <w:r w:rsidRPr="00A4103C">
        <w:rPr>
          <w:rFonts w:asciiTheme="minorHAnsi" w:hAnsiTheme="minorHAnsi"/>
          <w:color w:val="auto"/>
        </w:rPr>
        <w:t xml:space="preserve"> from </w:t>
      </w:r>
      <w:r w:rsidR="005E03D8">
        <w:rPr>
          <w:rFonts w:asciiTheme="minorHAnsi" w:hAnsiTheme="minorHAnsi"/>
          <w:color w:val="auto"/>
        </w:rPr>
        <w:t>each photoperiod regime (diapause and non-diapause)</w:t>
      </w:r>
      <w:r w:rsidR="00CD43B9">
        <w:rPr>
          <w:rFonts w:asciiTheme="minorHAnsi" w:hAnsiTheme="minorHAnsi"/>
          <w:color w:val="auto"/>
        </w:rPr>
        <w:t xml:space="preserve"> and each strain (UZ and BE)</w:t>
      </w:r>
      <w:r w:rsidR="005E03D8">
        <w:rPr>
          <w:rFonts w:asciiTheme="minorHAnsi" w:hAnsiTheme="minorHAnsi"/>
          <w:color w:val="auto"/>
        </w:rPr>
        <w:t>. Each collected larva will be</w:t>
      </w:r>
      <w:r w:rsidRPr="00A4103C">
        <w:rPr>
          <w:rFonts w:asciiTheme="minorHAnsi" w:hAnsiTheme="minorHAnsi"/>
          <w:color w:val="auto"/>
        </w:rPr>
        <w:t xml:space="preserve"> accessioned,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lastRenderedPageBreak/>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21B2EFB1"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 xml:space="preserve">Lipid Extraction, Separation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larval dry mass will be determined by removing water from the larval sample </w:t>
      </w:r>
      <w:r w:rsidR="004D3158" w:rsidRPr="00A4103C">
        <w:rPr>
          <w:rFonts w:asciiTheme="minorHAnsi" w:hAnsiTheme="minorHAnsi"/>
          <w:color w:val="auto"/>
        </w:rPr>
        <w:t xml:space="preserve">through </w:t>
      </w:r>
      <w:r w:rsidR="00642B1C" w:rsidRPr="00A4103C">
        <w:rPr>
          <w:rFonts w:asciiTheme="minorHAnsi" w:hAnsiTheme="minorHAnsi"/>
          <w:color w:val="auto"/>
        </w:rPr>
        <w:t>freeze-drying them</w:t>
      </w:r>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 until their dry weight varies by less than 1% over a 24-hour period. Once dry, lipids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are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This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be decanted away from the remainder of the sample, the solvent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he total lipid content</w:t>
      </w:r>
      <w:r w:rsidR="0043652E" w:rsidRPr="00A4103C">
        <w:rPr>
          <w:rFonts w:asciiTheme="minorHAnsi" w:hAnsiTheme="minorHAnsi"/>
          <w:color w:val="auto"/>
        </w:rPr>
        <w:t xml:space="preserve"> extracted</w:t>
      </w:r>
      <w:r w:rsidRPr="00A4103C">
        <w:rPr>
          <w:rFonts w:asciiTheme="minorHAnsi" w:hAnsiTheme="minorHAnsi"/>
          <w:color w:val="auto"/>
        </w:rPr>
        <w:t xml:space="preserve"> from each larval sample</w:t>
      </w:r>
      <w:r w:rsidR="0043652E" w:rsidRPr="00A4103C">
        <w:rPr>
          <w:rFonts w:asciiTheme="minorHAnsi" w:hAnsiTheme="minorHAnsi"/>
          <w:color w:val="auto"/>
        </w:rPr>
        <w:t xml:space="preserve"> contains</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from which triglycerides will need to be separated</w:t>
      </w:r>
      <w:r w:rsidR="0043652E" w:rsidRPr="00A4103C">
        <w:rPr>
          <w:rFonts w:asciiTheme="minorHAnsi" w:hAnsiTheme="minorHAnsi"/>
          <w:color w:val="auto"/>
        </w:rPr>
        <w:t xml:space="preserve"> and quantified</w:t>
      </w:r>
      <w:r w:rsidRPr="00A4103C">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 xml:space="preserve">18 silica matrix. </w:t>
      </w:r>
      <w:r w:rsidR="006F0EEF" w:rsidRPr="00A4103C">
        <w:rPr>
          <w:rFonts w:asciiTheme="minorHAnsi" w:hAnsiTheme="minorHAnsi"/>
          <w:color w:val="auto"/>
        </w:rPr>
        <w:lastRenderedPageBreak/>
        <w:t>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 xml:space="preserve">gradient changes,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A2281F" w:rsidRPr="00A4103C">
        <w:rPr>
          <w:rFonts w:asciiTheme="minorHAnsi" w:hAnsiTheme="minorHAnsi"/>
          <w:color w:val="auto"/>
        </w:rPr>
        <w:t>in the sample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e they are nebulized, the solvent is evaporated and the amount of light scattered i</w:t>
      </w:r>
      <w:r w:rsidR="00C95E25" w:rsidRPr="00A4103C">
        <w:rPr>
          <w:rFonts w:asciiTheme="minorHAnsi" w:hAnsiTheme="minorHAnsi"/>
          <w:color w:val="auto"/>
        </w:rPr>
        <w:t>s computed into a response peak. The response peak output of the ELSD can then be quantified by comparing it to the response peak of a standard concentration of triglycerides.</w:t>
      </w:r>
      <w:r w:rsidR="000C0F27" w:rsidRPr="00A4103C">
        <w:rPr>
          <w:rFonts w:asciiTheme="minorHAnsi" w:hAnsiTheme="minorHAnsi"/>
          <w:color w:val="auto"/>
        </w:rPr>
        <w:t xml:space="preserve"> The</w:t>
      </w:r>
      <w:r w:rsidR="006A7763" w:rsidRPr="00A4103C">
        <w:rPr>
          <w:rFonts w:asciiTheme="minorHAnsi" w:hAnsiTheme="minorHAnsi"/>
          <w:color w:val="auto"/>
        </w:rPr>
        <w:t xml:space="preserve"> triglycerides used to prepare the</w:t>
      </w:r>
      <w:r w:rsidR="000C0F27" w:rsidRPr="00A4103C">
        <w:rPr>
          <w:rFonts w:asciiTheme="minorHAnsi" w:hAnsiTheme="minorHAnsi"/>
          <w:color w:val="auto"/>
        </w:rPr>
        <w:t xml:space="preserve"> standardized mixture </w:t>
      </w:r>
      <w:r w:rsidR="006A7763" w:rsidRPr="00A4103C">
        <w:rPr>
          <w:rFonts w:asciiTheme="minorHAnsi" w:hAnsiTheme="minorHAnsi"/>
          <w:color w:val="auto"/>
        </w:rPr>
        <w:t>are</w:t>
      </w:r>
      <w:r w:rsidR="000C0F27" w:rsidRPr="00A4103C">
        <w:rPr>
          <w:rFonts w:asciiTheme="minorHAnsi" w:hAnsiTheme="minorHAnsi"/>
          <w:color w:val="auto"/>
        </w:rPr>
        <w:t xml:space="preserve"> commercially available. Tristeric acid and tripalmitic acid </w:t>
      </w:r>
      <w:r w:rsidR="006A7763" w:rsidRPr="00A4103C">
        <w:rPr>
          <w:rFonts w:asciiTheme="minorHAnsi" w:hAnsiTheme="minorHAnsi"/>
          <w:color w:val="auto"/>
        </w:rPr>
        <w:t>will be</w:t>
      </w:r>
      <w:r w:rsidR="000C0F27" w:rsidRPr="00A4103C">
        <w:rPr>
          <w:rFonts w:asciiTheme="minorHAnsi" w:hAnsiTheme="minorHAnsi"/>
          <w:color w:val="auto"/>
        </w:rPr>
        <w:t xml:space="preserve"> purchased from Sigma Millipore and triheptadecanoic acid from VWR.</w:t>
      </w:r>
    </w:p>
    <w:p w14:paraId="6DD9C2C3" w14:textId="77777777" w:rsidR="00845FD5" w:rsidRPr="00A4103C" w:rsidRDefault="00845FD5" w:rsidP="00845FD5">
      <w:pPr>
        <w:spacing w:line="480" w:lineRule="auto"/>
        <w:rPr>
          <w:rFonts w:asciiTheme="minorHAnsi" w:hAnsiTheme="minorHAnsi"/>
          <w:b/>
          <w:color w:val="auto"/>
        </w:rPr>
      </w:pPr>
    </w:p>
    <w:p w14:paraId="2E3B596D" w14:textId="11DC61D0"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in the </w:t>
      </w:r>
      <w:r w:rsidR="00C95E25" w:rsidRPr="00A4103C">
        <w:rPr>
          <w:rFonts w:asciiTheme="minorHAnsi" w:hAnsiTheme="minorHAnsi"/>
          <w:color w:val="auto"/>
        </w:rPr>
        <w:t>total</w:t>
      </w:r>
      <w:r w:rsidRPr="00A4103C">
        <w:rPr>
          <w:rFonts w:asciiTheme="minorHAnsi" w:hAnsiTheme="minorHAnsi"/>
          <w:color w:val="auto"/>
        </w:rPr>
        <w:t xml:space="preserve"> lipid extract will</w:t>
      </w:r>
      <w:r w:rsidR="00C95E25" w:rsidRPr="00A4103C">
        <w:rPr>
          <w:rFonts w:asciiTheme="minorHAnsi" w:hAnsiTheme="minorHAnsi"/>
          <w:color w:val="auto"/>
        </w:rPr>
        <w:t xml:space="preserve"> need to first</w:t>
      </w:r>
      <w:r w:rsidRPr="00A4103C">
        <w:rPr>
          <w:rFonts w:asciiTheme="minorHAnsi" w:hAnsiTheme="minorHAnsi"/>
          <w:color w:val="auto"/>
        </w:rPr>
        <w:t xml:space="preserve"> be converted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21223B" w:rsidRPr="00A4103C">
        <w:rPr>
          <w:rFonts w:asciiTheme="minorHAnsi" w:hAnsiTheme="minorHAnsi"/>
          <w:color w:val="auto"/>
        </w:rPr>
        <w:t xml:space="preserve">Each </w:t>
      </w:r>
      <w:r w:rsidR="0063694F">
        <w:rPr>
          <w:rFonts w:asciiTheme="minorHAnsi" w:hAnsiTheme="minorHAnsi"/>
          <w:color w:val="auto"/>
        </w:rPr>
        <w:t>treatmen</w:t>
      </w:r>
      <w:r w:rsidR="0021223B" w:rsidRPr="00A4103C">
        <w:rPr>
          <w:rFonts w:asciiTheme="minorHAnsi" w:hAnsiTheme="minorHAnsi"/>
          <w:color w:val="auto"/>
        </w:rPr>
        <w:t xml:space="preserve">t </w:t>
      </w:r>
      <w:r w:rsidR="0063694F">
        <w:rPr>
          <w:rFonts w:asciiTheme="minorHAnsi" w:hAnsiTheme="minorHAnsi"/>
          <w:color w:val="auto"/>
        </w:rPr>
        <w:t xml:space="preserve">block </w:t>
      </w:r>
      <w:r w:rsidR="0021223B" w:rsidRPr="00A4103C">
        <w:rPr>
          <w:rFonts w:asciiTheme="minorHAnsi" w:hAnsiTheme="minorHAnsi"/>
          <w:color w:val="auto"/>
        </w:rPr>
        <w:t>will consist of lipid samples from 12 individual larvae, 4 from each treatment.</w:t>
      </w:r>
      <w:r w:rsidR="0021223B" w:rsidRPr="00A4103C">
        <w:rPr>
          <w:rStyle w:val="CommentReference"/>
          <w:color w:val="auto"/>
        </w:rPr>
        <w:t xml:space="preserve"> </w:t>
      </w:r>
      <w:r w:rsidR="00C95E25" w:rsidRPr="00A4103C">
        <w:rPr>
          <w:rFonts w:asciiTheme="minorHAnsi" w:hAnsiTheme="minorHAnsi"/>
          <w:color w:val="auto"/>
        </w:rPr>
        <w:t xml:space="preserve"> </w:t>
      </w:r>
      <w:r w:rsidR="0021223B" w:rsidRPr="00A4103C">
        <w:rPr>
          <w:rFonts w:asciiTheme="minorHAnsi" w:hAnsiTheme="minorHAnsi"/>
          <w:color w:val="auto"/>
        </w:rPr>
        <w:t xml:space="preserve">Larvae </w:t>
      </w:r>
      <w:r w:rsidR="00C95E25" w:rsidRPr="00A4103C">
        <w:rPr>
          <w:rFonts w:asciiTheme="minorHAnsi" w:hAnsiTheme="minorHAnsi"/>
          <w:color w:val="auto"/>
        </w:rPr>
        <w:t>samples</w:t>
      </w:r>
      <w:r w:rsidR="00871BC3" w:rsidRPr="00A4103C">
        <w:rPr>
          <w:rFonts w:asciiTheme="minorHAnsi" w:hAnsiTheme="minorHAnsi"/>
          <w:color w:val="auto"/>
        </w:rPr>
        <w:t xml:space="preserve"> from </w:t>
      </w:r>
      <w:r w:rsidR="006A7763" w:rsidRPr="00A4103C">
        <w:rPr>
          <w:rFonts w:asciiTheme="minorHAnsi" w:hAnsiTheme="minorHAnsi"/>
          <w:color w:val="auto"/>
        </w:rPr>
        <w:t>within</w:t>
      </w:r>
      <w:r w:rsidR="00871BC3" w:rsidRPr="00A4103C">
        <w:rPr>
          <w:rFonts w:asciiTheme="minorHAnsi" w:hAnsiTheme="minorHAnsi"/>
          <w:color w:val="auto"/>
        </w:rPr>
        <w:t xml:space="preserve"> </w:t>
      </w:r>
      <w:r w:rsidR="006A7763" w:rsidRPr="00A4103C">
        <w:rPr>
          <w:rFonts w:asciiTheme="minorHAnsi" w:hAnsiTheme="minorHAnsi"/>
          <w:color w:val="auto"/>
        </w:rPr>
        <w:t>cohort</w:t>
      </w:r>
      <w:r w:rsidR="00871BC3" w:rsidRPr="00A4103C">
        <w:rPr>
          <w:rFonts w:asciiTheme="minorHAnsi" w:hAnsiTheme="minorHAnsi"/>
          <w:color w:val="auto"/>
        </w:rPr>
        <w:t xml:space="preserve"> will be</w:t>
      </w:r>
      <w:r w:rsidR="0021223B" w:rsidRPr="00A4103C">
        <w:rPr>
          <w:rFonts w:asciiTheme="minorHAnsi" w:hAnsiTheme="minorHAnsi"/>
          <w:color w:val="auto"/>
        </w:rPr>
        <w:t xml:space="preserve"> </w:t>
      </w:r>
      <w:r w:rsidR="00871BC3" w:rsidRPr="00A4103C">
        <w:rPr>
          <w:rFonts w:asciiTheme="minorHAnsi" w:hAnsiTheme="minorHAnsi"/>
          <w:color w:val="auto"/>
        </w:rPr>
        <w:t xml:space="preserve">esterified </w:t>
      </w:r>
      <w:r w:rsidR="006A7763" w:rsidRPr="00A4103C">
        <w:rPr>
          <w:rFonts w:asciiTheme="minorHAnsi" w:hAnsiTheme="minorHAnsi"/>
          <w:color w:val="auto"/>
        </w:rPr>
        <w:t xml:space="preserve">and analyzed individually. </w:t>
      </w:r>
      <w:r w:rsidR="0021223B" w:rsidRPr="00A4103C">
        <w:rPr>
          <w:rFonts w:asciiTheme="minorHAnsi" w:hAnsiTheme="minorHAnsi"/>
          <w:color w:val="auto"/>
        </w:rPr>
        <w:t>Blanks will be used</w:t>
      </w:r>
      <w:r w:rsidR="00871BC3" w:rsidRPr="00A4103C">
        <w:rPr>
          <w:rFonts w:asciiTheme="minorHAnsi" w:hAnsiTheme="minorHAnsi"/>
          <w:color w:val="auto"/>
        </w:rPr>
        <w:t xml:space="preserve"> </w:t>
      </w:r>
      <w:r w:rsidR="0021223B" w:rsidRPr="00A4103C">
        <w:rPr>
          <w:rFonts w:asciiTheme="minorHAnsi" w:hAnsiTheme="minorHAnsi"/>
          <w:color w:val="auto"/>
        </w:rPr>
        <w:t xml:space="preserve">to qualify the </w:t>
      </w:r>
      <w:r w:rsidR="006A7763" w:rsidRPr="00A4103C">
        <w:rPr>
          <w:rFonts w:asciiTheme="minorHAnsi" w:hAnsiTheme="minorHAnsi"/>
          <w:color w:val="auto"/>
        </w:rPr>
        <w:t xml:space="preserve">background </w:t>
      </w:r>
      <w:r w:rsidR="0021223B" w:rsidRPr="00A4103C">
        <w:rPr>
          <w:rFonts w:asciiTheme="minorHAnsi" w:hAnsiTheme="minorHAnsi"/>
          <w:color w:val="auto"/>
        </w:rPr>
        <w:t xml:space="preserve">effect of </w:t>
      </w:r>
      <w:r w:rsidR="006A7763" w:rsidRPr="00A4103C">
        <w:rPr>
          <w:rFonts w:asciiTheme="minorHAnsi" w:hAnsiTheme="minorHAnsi"/>
          <w:color w:val="auto"/>
        </w:rPr>
        <w:t xml:space="preserve">the </w:t>
      </w:r>
      <w:r w:rsidR="0021223B" w:rsidRPr="00A4103C">
        <w:rPr>
          <w:rFonts w:asciiTheme="minorHAnsi" w:hAnsiTheme="minorHAnsi"/>
          <w:color w:val="auto"/>
        </w:rPr>
        <w:t>esterification.</w:t>
      </w:r>
      <w:r w:rsidR="000E6FC0" w:rsidRPr="00A4103C">
        <w:rPr>
          <w:rFonts w:asciiTheme="minorHAnsi" w:hAnsiTheme="minorHAnsi"/>
          <w:color w:val="auto"/>
        </w:rPr>
        <w:t xml:space="preserve"> </w:t>
      </w:r>
      <w:r w:rsidR="00871BC3" w:rsidRPr="00A4103C">
        <w:rPr>
          <w:rFonts w:asciiTheme="minorHAnsi" w:hAnsiTheme="minorHAnsi"/>
          <w:color w:val="auto"/>
        </w:rPr>
        <w:t xml:space="preserve">The efficiency of the esterification will be determined using triheptadecanoic acid, a spike-in standard obtained from Sigma Millipore. Triglycerides in the total </w:t>
      </w:r>
      <w:r w:rsidRPr="00A4103C">
        <w:rPr>
          <w:rFonts w:asciiTheme="minorHAnsi" w:hAnsiTheme="minorHAnsi"/>
          <w:color w:val="auto"/>
        </w:rPr>
        <w:t>lipid extract will be methylated via base-catalyzed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0B27B9" w:rsidRPr="00A4103C">
        <w:rPr>
          <w:rFonts w:asciiTheme="minorHAnsi" w:hAnsiTheme="minorHAnsi"/>
          <w:color w:val="auto"/>
        </w:rPr>
        <w:t>T</w:t>
      </w:r>
      <w:r w:rsidRPr="00A4103C">
        <w:rPr>
          <w:rFonts w:asciiTheme="minorHAnsi" w:hAnsiTheme="minorHAnsi"/>
          <w:color w:val="auto"/>
        </w:rPr>
        <w:t xml:space="preserve">he </w:t>
      </w:r>
      <w:r w:rsidR="000B27B9" w:rsidRPr="00A4103C">
        <w:rPr>
          <w:rFonts w:asciiTheme="minorHAnsi" w:hAnsiTheme="minorHAnsi"/>
          <w:color w:val="auto"/>
        </w:rPr>
        <w:t xml:space="preserve">capped and </w:t>
      </w:r>
      <w:r w:rsidR="006D1A7B" w:rsidRPr="00A4103C">
        <w:rPr>
          <w:rFonts w:asciiTheme="minorHAnsi" w:hAnsiTheme="minorHAnsi"/>
          <w:color w:val="auto"/>
        </w:rPr>
        <w:t xml:space="preserve">heated </w:t>
      </w:r>
      <w:r w:rsidRPr="00A4103C">
        <w:rPr>
          <w:rFonts w:asciiTheme="minorHAnsi" w:hAnsiTheme="minorHAnsi"/>
          <w:color w:val="auto"/>
        </w:rPr>
        <w:t xml:space="preserve">solution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0E6FC0" w:rsidRPr="00A4103C">
        <w:rPr>
          <w:rFonts w:asciiTheme="minorHAnsi" w:hAnsiTheme="minorHAnsi"/>
          <w:color w:val="auto"/>
        </w:rPr>
        <w:t>,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Pr="00A4103C">
        <w:rPr>
          <w:rFonts w:asciiTheme="minorHAnsi" w:hAnsiTheme="minorHAnsi"/>
          <w:color w:val="auto"/>
        </w:rPr>
        <w:t>. While still on ice,</w:t>
      </w:r>
      <w:r w:rsidR="006D1A7B" w:rsidRPr="00A4103C">
        <w:rPr>
          <w:rFonts w:asciiTheme="minorHAnsi" w:hAnsiTheme="minorHAnsi"/>
          <w:color w:val="auto"/>
        </w:rPr>
        <w:t xml:space="preserve"> the vial </w:t>
      </w:r>
      <w:r w:rsidR="00C95E25" w:rsidRPr="00A4103C">
        <w:rPr>
          <w:rFonts w:asciiTheme="minorHAnsi" w:hAnsiTheme="minorHAnsi"/>
          <w:color w:val="auto"/>
        </w:rPr>
        <w:t>will then be</w:t>
      </w:r>
      <w:r w:rsidR="006D1A7B" w:rsidRPr="00A4103C">
        <w:rPr>
          <w:rFonts w:asciiTheme="minorHAnsi" w:hAnsiTheme="minorHAnsi"/>
          <w:color w:val="auto"/>
        </w:rPr>
        <w:t xml:space="preserve"> uncapped and</w:t>
      </w:r>
      <w:r w:rsidRPr="00A4103C">
        <w:rPr>
          <w:rFonts w:asciiTheme="minorHAnsi" w:hAnsiTheme="minorHAnsi"/>
          <w:color w:val="auto"/>
        </w:rPr>
        <w:t xml:space="preserve"> 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 xml:space="preserve">added to neutralize the KOH and terminate the </w:t>
      </w:r>
      <w:r w:rsidR="006D1A7B" w:rsidRPr="00A4103C">
        <w:rPr>
          <w:rFonts w:asciiTheme="minorHAnsi" w:hAnsiTheme="minorHAnsi"/>
          <w:color w:val="auto"/>
        </w:rPr>
        <w:lastRenderedPageBreak/>
        <w:t>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66A5E" w:rsidRPr="00A4103C">
        <w:rPr>
          <w:rFonts w:asciiTheme="minorHAnsi" w:hAnsiTheme="minorHAnsi"/>
          <w:color w:val="auto"/>
        </w:rPr>
        <w:t xml:space="preserve"> into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xml:space="preserve">. Identification of the methyl 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molecular composition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peak area.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14:paraId="1D4C889B" w14:textId="77777777" w:rsidR="00845FD5" w:rsidRPr="00A4103C" w:rsidRDefault="00845FD5">
      <w:pPr>
        <w:spacing w:line="480" w:lineRule="auto"/>
        <w:rPr>
          <w:rFonts w:asciiTheme="minorHAnsi" w:hAnsiTheme="minorHAnsi"/>
          <w:color w:val="auto"/>
        </w:rPr>
      </w:pPr>
    </w:p>
    <w:p w14:paraId="3466E99C" w14:textId="24B714E8"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for</w:t>
      </w:r>
      <w:r w:rsidR="006606E6" w:rsidRPr="00A4103C">
        <w:rPr>
          <w:rFonts w:asciiTheme="minorHAnsi" w:hAnsiTheme="minorHAnsi"/>
          <w:color w:val="auto"/>
        </w:rPr>
        <w:t xml:space="preserve"> diapause. Additionally,</w:t>
      </w:r>
      <w:r w:rsidR="00EF5CE6" w:rsidRPr="00A4103C">
        <w:rPr>
          <w:rFonts w:asciiTheme="minorHAnsi" w:hAnsiTheme="minorHAnsi"/>
          <w:color w:val="auto"/>
        </w:rPr>
        <w:t xml:space="preserve"> between</w:t>
      </w:r>
      <w:r w:rsidR="006606E6" w:rsidRPr="00A4103C">
        <w:rPr>
          <w:rFonts w:asciiTheme="minorHAnsi" w:hAnsiTheme="minorHAnsi"/>
          <w:color w:val="auto"/>
        </w:rPr>
        <w:t xml:space="preserve"> </w:t>
      </w:r>
      <w:r w:rsidR="00EF5CE6" w:rsidRPr="00A4103C">
        <w:rPr>
          <w:rFonts w:asciiTheme="minorHAnsi" w:hAnsiTheme="minorHAnsi"/>
          <w:color w:val="auto"/>
        </w:rPr>
        <w:t xml:space="preserve">diapausing larvae the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 xml:space="preserve">than the </w:t>
      </w:r>
      <w:r w:rsidR="00EF5CE6" w:rsidRPr="00A4103C">
        <w:rPr>
          <w:rFonts w:asciiTheme="minorHAnsi" w:hAnsiTheme="minorHAnsi"/>
          <w:color w:val="auto"/>
        </w:rPr>
        <w:t xml:space="preserve">bivoltine-E strain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w:t>
      </w:r>
      <w:r w:rsidR="00257CF5" w:rsidRPr="00A4103C">
        <w:rPr>
          <w:rFonts w:asciiTheme="minorHAnsi" w:hAnsiTheme="minorHAnsi"/>
          <w:color w:val="auto"/>
        </w:rPr>
        <w:lastRenderedPageBreak/>
        <w:t xml:space="preserve">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this 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replications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A16007">
        <w:rPr>
          <w:rFonts w:asciiTheme="minorHAnsi" w:hAnsiTheme="minorHAnsi"/>
          <w:color w:val="auto"/>
        </w:rPr>
        <w:t>mixed-</w:t>
      </w:r>
      <w:r w:rsidR="00D77E54">
        <w:rPr>
          <w:rFonts w:asciiTheme="minorHAnsi" w:hAnsiTheme="minorHAnsi"/>
          <w:color w:val="auto"/>
        </w:rPr>
        <w:t>model</w:t>
      </w:r>
      <w:r w:rsidR="008E65BC">
        <w:rPr>
          <w:rFonts w:asciiTheme="minorHAnsi" w:hAnsiTheme="minorHAnsi"/>
          <w:color w:val="auto"/>
        </w:rPr>
        <w:t xml:space="preserve"> </w:t>
      </w:r>
      <w:bookmarkStart w:id="44" w:name="_GoBack"/>
      <w:bookmarkEnd w:id="44"/>
      <w:r w:rsidR="008E65BC">
        <w:rPr>
          <w:rFonts w:asciiTheme="minorHAnsi" w:hAnsiTheme="minorHAnsi"/>
          <w:color w:val="auto"/>
        </w:rPr>
        <w:t>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555E55" w:rsidRPr="00A4103C">
        <w:rPr>
          <w:rFonts w:asciiTheme="minorHAnsi" w:hAnsiTheme="minorHAnsi"/>
          <w:color w:val="auto"/>
        </w:rPr>
        <w:t xml:space="preserve"> 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5DE311CE" w14:textId="61C76129" w:rsidR="001429CC" w:rsidRPr="001429CC" w:rsidRDefault="00C83A27" w:rsidP="001429CC">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1429CC" w:rsidRPr="001429CC">
        <w:rPr>
          <w:rFonts w:eastAsia="Times New Roman" w:cs="Times New Roman"/>
          <w:b/>
          <w:bCs/>
          <w:noProof/>
          <w:sz w:val="22"/>
        </w:rPr>
        <w:t>Agrawal, A. A.</w:t>
      </w:r>
      <w:r w:rsidR="001429CC" w:rsidRPr="001429CC">
        <w:rPr>
          <w:rFonts w:eastAsia="Times New Roman" w:cs="Times New Roman"/>
          <w:noProof/>
          <w:sz w:val="22"/>
        </w:rPr>
        <w:t xml:space="preserve"> </w:t>
      </w:r>
      <w:r w:rsidR="001429CC" w:rsidRPr="001429CC">
        <w:rPr>
          <w:rFonts w:eastAsia="Times New Roman" w:cs="Times New Roman"/>
          <w:b/>
          <w:bCs/>
          <w:noProof/>
          <w:sz w:val="22"/>
        </w:rPr>
        <w:t>2001</w:t>
      </w:r>
      <w:r w:rsidR="001429CC" w:rsidRPr="001429CC">
        <w:rPr>
          <w:rFonts w:eastAsia="Times New Roman" w:cs="Times New Roman"/>
          <w:noProof/>
          <w:sz w:val="22"/>
        </w:rPr>
        <w:t>. Phenotypic Plasticity in the Interactions and Evolution of Species. Science (80-. ). 294: 321–326.</w:t>
      </w:r>
    </w:p>
    <w:p w14:paraId="6B2EFA3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Arrese, E. L., and J. L. Soulages</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Insect Fat Body: Energy, Metabolism, and Regulation. Annu. Rev. Entomol. 55: 207–225.</w:t>
      </w:r>
    </w:p>
    <w:p w14:paraId="04418C1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Bale, J. S., and S. A. L. Hayward</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Insect overwintering in a changing climate. J. Exp. Biol. 213: 980–994.</w:t>
      </w:r>
    </w:p>
    <w:p w14:paraId="61A7F0BF"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1429CC">
        <w:rPr>
          <w:rFonts w:eastAsia="Times New Roman" w:cs="Times New Roman"/>
          <w:noProof/>
          <w:sz w:val="22"/>
        </w:rPr>
        <w:t xml:space="preserve">. </w:t>
      </w:r>
      <w:r w:rsidRPr="001429CC">
        <w:rPr>
          <w:rFonts w:eastAsia="Times New Roman" w:cs="Times New Roman"/>
          <w:b/>
          <w:bCs/>
          <w:noProof/>
          <w:sz w:val="22"/>
        </w:rPr>
        <w:t>2002</w:t>
      </w:r>
      <w:r w:rsidRPr="001429CC">
        <w:rPr>
          <w:rFonts w:eastAsia="Times New Roman" w:cs="Times New Roman"/>
          <w:noProof/>
          <w:sz w:val="22"/>
        </w:rPr>
        <w:t xml:space="preserve">. Herbivory in global climate change </w:t>
      </w:r>
      <w:r w:rsidRPr="001429CC">
        <w:rPr>
          <w:rFonts w:eastAsia="Times New Roman" w:cs="Times New Roman"/>
          <w:noProof/>
          <w:sz w:val="22"/>
        </w:rPr>
        <w:lastRenderedPageBreak/>
        <w:t>research: Direct effects of rising temperature on insect herbivores. Glob. Chang. Biol. 8: 1–16.</w:t>
      </w:r>
    </w:p>
    <w:p w14:paraId="02CBB78B"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Beck, S. D., and J. W. Apple</w:t>
      </w:r>
      <w:r w:rsidRPr="001429CC">
        <w:rPr>
          <w:rFonts w:eastAsia="Times New Roman" w:cs="Times New Roman"/>
          <w:noProof/>
          <w:sz w:val="22"/>
        </w:rPr>
        <w:t xml:space="preserve">. </w:t>
      </w:r>
      <w:r w:rsidRPr="001429CC">
        <w:rPr>
          <w:rFonts w:eastAsia="Times New Roman" w:cs="Times New Roman"/>
          <w:b/>
          <w:bCs/>
          <w:noProof/>
          <w:sz w:val="22"/>
        </w:rPr>
        <w:t>1961</w:t>
      </w:r>
      <w:r w:rsidRPr="001429CC">
        <w:rPr>
          <w:rFonts w:eastAsia="Times New Roman" w:cs="Times New Roman"/>
          <w:noProof/>
          <w:sz w:val="22"/>
        </w:rPr>
        <w:t>. Effects of Temperature and Photoperiod on on Voltinism of Geographical Populations of the European Corn Borer, Pyrausta nubilalis. J. Econ. Entomol. 54: 550–558.</w:t>
      </w:r>
    </w:p>
    <w:p w14:paraId="5C4CEF0A"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Bohnenblust, E., and J. Tooker</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European Corn Borer in Field Corn.</w:t>
      </w:r>
    </w:p>
    <w:p w14:paraId="0E7B3E89"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Bradshaw, W. E., and C. M. Holzapfel</w:t>
      </w:r>
      <w:r w:rsidRPr="001429CC">
        <w:rPr>
          <w:rFonts w:eastAsia="Times New Roman" w:cs="Times New Roman"/>
          <w:noProof/>
          <w:sz w:val="22"/>
        </w:rPr>
        <w:t xml:space="preserve">. </w:t>
      </w:r>
      <w:r w:rsidRPr="001429CC">
        <w:rPr>
          <w:rFonts w:eastAsia="Times New Roman" w:cs="Times New Roman"/>
          <w:b/>
          <w:bCs/>
          <w:noProof/>
          <w:sz w:val="22"/>
        </w:rPr>
        <w:t>2001</w:t>
      </w:r>
      <w:r w:rsidRPr="001429CC">
        <w:rPr>
          <w:rFonts w:eastAsia="Times New Roman" w:cs="Times New Roman"/>
          <w:noProof/>
          <w:sz w:val="22"/>
        </w:rPr>
        <w:t>. Genetic shift in photoperiodic response correlated with global warming. Proc. Natl. Acad. Sci. U. S. A. 98: 14509–14511.</w:t>
      </w:r>
    </w:p>
    <w:p w14:paraId="291AC77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Bradshaw, W. E., and C. M. Holzapfel</w:t>
      </w:r>
      <w:r w:rsidRPr="001429CC">
        <w:rPr>
          <w:rFonts w:eastAsia="Times New Roman" w:cs="Times New Roman"/>
          <w:noProof/>
          <w:sz w:val="22"/>
        </w:rPr>
        <w:t xml:space="preserve">. </w:t>
      </w:r>
      <w:r w:rsidRPr="001429CC">
        <w:rPr>
          <w:rFonts w:eastAsia="Times New Roman" w:cs="Times New Roman"/>
          <w:b/>
          <w:bCs/>
          <w:noProof/>
          <w:sz w:val="22"/>
        </w:rPr>
        <w:t>2006</w:t>
      </w:r>
      <w:r w:rsidRPr="001429CC">
        <w:rPr>
          <w:rFonts w:eastAsia="Times New Roman" w:cs="Times New Roman"/>
          <w:noProof/>
          <w:sz w:val="22"/>
        </w:rPr>
        <w:t>. Evolutionary response to rapid climate change. Science (80-. ). 312: 1477–1478.</w:t>
      </w:r>
    </w:p>
    <w:p w14:paraId="0362F4D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Breed, G. A., S. Stichter, and E. E. Crone</w:t>
      </w:r>
      <w:r w:rsidRPr="001429CC">
        <w:rPr>
          <w:rFonts w:eastAsia="Times New Roman" w:cs="Times New Roman"/>
          <w:noProof/>
          <w:sz w:val="22"/>
        </w:rPr>
        <w:t xml:space="preserve">. </w:t>
      </w:r>
      <w:r w:rsidRPr="001429CC">
        <w:rPr>
          <w:rFonts w:eastAsia="Times New Roman" w:cs="Times New Roman"/>
          <w:b/>
          <w:bCs/>
          <w:noProof/>
          <w:sz w:val="22"/>
        </w:rPr>
        <w:t>2012</w:t>
      </w:r>
      <w:r w:rsidRPr="001429CC">
        <w:rPr>
          <w:rFonts w:eastAsia="Times New Roman" w:cs="Times New Roman"/>
          <w:noProof/>
          <w:sz w:val="22"/>
        </w:rPr>
        <w:t>. Climate-driven changes in northeastern US butterfly communities. Nat. Clim. Chang. 3: 142–145.</w:t>
      </w:r>
    </w:p>
    <w:p w14:paraId="06571F4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Burmester, T.</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Evolution and function of the insect hexamerins.pdf. Eur. J. Entomol. 96: 213–225.</w:t>
      </w:r>
    </w:p>
    <w:p w14:paraId="57573AA9"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Burmester, T., and K. Scheller</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Ligands and receptors: Common theme in insect storage protein transport. Naturwissenschaften. 86: 468–474.</w:t>
      </w:r>
    </w:p>
    <w:p w14:paraId="48723FC2"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Capinera, J. L. (Entomology and N. D.</w:t>
      </w:r>
      <w:r w:rsidRPr="001429CC">
        <w:rPr>
          <w:rFonts w:eastAsia="Times New Roman" w:cs="Times New Roman"/>
          <w:noProof/>
          <w:sz w:val="22"/>
        </w:rPr>
        <w:t xml:space="preserve"> </w:t>
      </w:r>
      <w:r w:rsidRPr="001429CC">
        <w:rPr>
          <w:rFonts w:eastAsia="Times New Roman" w:cs="Times New Roman"/>
          <w:b/>
          <w:bCs/>
          <w:noProof/>
          <w:sz w:val="22"/>
        </w:rPr>
        <w:t>2000</w:t>
      </w:r>
      <w:r w:rsidRPr="001429CC">
        <w:rPr>
          <w:rFonts w:eastAsia="Times New Roman" w:cs="Times New Roman"/>
          <w:noProof/>
          <w:sz w:val="22"/>
        </w:rPr>
        <w:t>. European corn borer scientific name : Ostrinia nubilalis ( Hübner ) ( Insecta : Lepidoptera : Pyralidae ).</w:t>
      </w:r>
    </w:p>
    <w:p w14:paraId="6204D190"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Chown, S. L.</w:t>
      </w:r>
      <w:r w:rsidRPr="001429CC">
        <w:rPr>
          <w:rFonts w:eastAsia="Times New Roman" w:cs="Times New Roman"/>
          <w:noProof/>
          <w:sz w:val="22"/>
        </w:rPr>
        <w:t xml:space="preserve"> </w:t>
      </w:r>
      <w:r w:rsidRPr="001429CC">
        <w:rPr>
          <w:rFonts w:eastAsia="Times New Roman" w:cs="Times New Roman"/>
          <w:b/>
          <w:bCs/>
          <w:noProof/>
          <w:sz w:val="22"/>
        </w:rPr>
        <w:t>2007</w:t>
      </w:r>
      <w:r w:rsidRPr="001429CC">
        <w:rPr>
          <w:rFonts w:eastAsia="Times New Roman" w:cs="Times New Roman"/>
          <w:noProof/>
          <w:sz w:val="22"/>
        </w:rPr>
        <w:t>. Physiological diversity in insects:ecology and evolutionary contexts. Adv. In Insect Phys. 33: 50–152.</w:t>
      </w:r>
    </w:p>
    <w:p w14:paraId="6DE8643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Christie, W. W.</w:t>
      </w:r>
      <w:r w:rsidRPr="001429CC">
        <w:rPr>
          <w:rFonts w:eastAsia="Times New Roman" w:cs="Times New Roman"/>
          <w:noProof/>
          <w:sz w:val="22"/>
        </w:rPr>
        <w:t xml:space="preserve"> </w:t>
      </w:r>
      <w:r w:rsidRPr="001429CC">
        <w:rPr>
          <w:rFonts w:eastAsia="Times New Roman" w:cs="Times New Roman"/>
          <w:b/>
          <w:bCs/>
          <w:noProof/>
          <w:sz w:val="22"/>
        </w:rPr>
        <w:t>1993</w:t>
      </w:r>
      <w:r w:rsidRPr="001429CC">
        <w:rPr>
          <w:rFonts w:eastAsia="Times New Roman" w:cs="Times New Roman"/>
          <w:noProof/>
          <w:sz w:val="22"/>
        </w:rPr>
        <w:t>. Preparation of Ester Derivatives of Fatty Acids for Chromatographic Analysis. Adv. Lipid Methodol. 69–111.</w:t>
      </w:r>
    </w:p>
    <w:p w14:paraId="07598932"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DeLucia, E. H., C. L. Casteel, P. D. Nabity, and B. F. O’Neill</w:t>
      </w:r>
      <w:r w:rsidRPr="001429CC">
        <w:rPr>
          <w:rFonts w:eastAsia="Times New Roman" w:cs="Times New Roman"/>
          <w:noProof/>
          <w:sz w:val="22"/>
        </w:rPr>
        <w:t xml:space="preserve">. </w:t>
      </w:r>
      <w:r w:rsidRPr="001429CC">
        <w:rPr>
          <w:rFonts w:eastAsia="Times New Roman" w:cs="Times New Roman"/>
          <w:b/>
          <w:bCs/>
          <w:noProof/>
          <w:sz w:val="22"/>
        </w:rPr>
        <w:t>2008</w:t>
      </w:r>
      <w:r w:rsidRPr="001429CC">
        <w:rPr>
          <w:rFonts w:eastAsia="Times New Roman" w:cs="Times New Roman"/>
          <w:noProof/>
          <w:sz w:val="22"/>
        </w:rPr>
        <w:t>. Insects take a bigger bite out of plants in a warmer, higher carbon dioxide world. Proc. Natl. Acad. Sci. 105: 1781–1782.</w:t>
      </w:r>
    </w:p>
    <w:p w14:paraId="10F0F658"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Deutsch, C. A., J. J. Tewksbury, R. B. Huey, K. S. Sheldon, C. K. Ghalambor, D. C. Haak, and P. R. Martin</w:t>
      </w:r>
      <w:r w:rsidRPr="001429CC">
        <w:rPr>
          <w:rFonts w:eastAsia="Times New Roman" w:cs="Times New Roman"/>
          <w:noProof/>
          <w:sz w:val="22"/>
        </w:rPr>
        <w:t xml:space="preserve">. </w:t>
      </w:r>
      <w:r w:rsidRPr="001429CC">
        <w:rPr>
          <w:rFonts w:eastAsia="Times New Roman" w:cs="Times New Roman"/>
          <w:b/>
          <w:bCs/>
          <w:noProof/>
          <w:sz w:val="22"/>
        </w:rPr>
        <w:t>2008</w:t>
      </w:r>
      <w:r w:rsidRPr="001429CC">
        <w:rPr>
          <w:rFonts w:eastAsia="Times New Roman" w:cs="Times New Roman"/>
          <w:noProof/>
          <w:sz w:val="22"/>
        </w:rPr>
        <w:t>. Impacts of climate warming on terrestrial ectotherms across latitude. Proc. Natl. Acad. Sci. 105: 6668–6672.</w:t>
      </w:r>
    </w:p>
    <w:p w14:paraId="072743C5"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Dopman, E. B., L. Perez, S. M. Bogdanowicz, and R. G. Harrison</w:t>
      </w:r>
      <w:r w:rsidRPr="001429CC">
        <w:rPr>
          <w:rFonts w:eastAsia="Times New Roman" w:cs="Times New Roman"/>
          <w:noProof/>
          <w:sz w:val="22"/>
        </w:rPr>
        <w:t xml:space="preserve">. </w:t>
      </w:r>
      <w:r w:rsidRPr="001429CC">
        <w:rPr>
          <w:rFonts w:eastAsia="Times New Roman" w:cs="Times New Roman"/>
          <w:b/>
          <w:bCs/>
          <w:noProof/>
          <w:sz w:val="22"/>
        </w:rPr>
        <w:t>2005</w:t>
      </w:r>
      <w:r w:rsidRPr="001429CC">
        <w:rPr>
          <w:rFonts w:eastAsia="Times New Roman" w:cs="Times New Roman"/>
          <w:noProof/>
          <w:sz w:val="22"/>
        </w:rPr>
        <w:t>. Consequences of reproductive barriers for genealogical discordance in the European corn borer. Proc. Natl. Acad. Sci. 102: 14706–14711.</w:t>
      </w:r>
    </w:p>
    <w:p w14:paraId="085FA015"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Gelman, D. B., and D. K. Hayes</w:t>
      </w:r>
      <w:r w:rsidRPr="001429CC">
        <w:rPr>
          <w:rFonts w:eastAsia="Times New Roman" w:cs="Times New Roman"/>
          <w:noProof/>
          <w:sz w:val="22"/>
        </w:rPr>
        <w:t xml:space="preserve">. </w:t>
      </w:r>
      <w:r w:rsidRPr="001429CC">
        <w:rPr>
          <w:rFonts w:eastAsia="Times New Roman" w:cs="Times New Roman"/>
          <w:b/>
          <w:bCs/>
          <w:noProof/>
          <w:sz w:val="22"/>
        </w:rPr>
        <w:t>1982</w:t>
      </w:r>
      <w:r w:rsidRPr="001429CC">
        <w:rPr>
          <w:rFonts w:eastAsia="Times New Roman" w:cs="Times New Roman"/>
          <w:noProof/>
          <w:sz w:val="22"/>
        </w:rPr>
        <w:t>. Methods and Markers for Synchronizing Maturation of Fifth-Stage Larvae and Pupae of the European Corn Borer , Ostrinia nubilalis. Ann. Entomol. Soc. 75: 485–493.</w:t>
      </w:r>
    </w:p>
    <w:p w14:paraId="578CEBFE"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Gossert, A. D., A. Hinniger, S. Gutmann, W. Jahnke, A. Strauss, and C. Fernández</w:t>
      </w:r>
      <w:r w:rsidRPr="001429CC">
        <w:rPr>
          <w:rFonts w:eastAsia="Times New Roman" w:cs="Times New Roman"/>
          <w:noProof/>
          <w:sz w:val="22"/>
        </w:rPr>
        <w:t xml:space="preserve">. </w:t>
      </w:r>
      <w:r w:rsidRPr="001429CC">
        <w:rPr>
          <w:rFonts w:eastAsia="Times New Roman" w:cs="Times New Roman"/>
          <w:b/>
          <w:bCs/>
          <w:noProof/>
          <w:sz w:val="22"/>
        </w:rPr>
        <w:t>2011</w:t>
      </w:r>
      <w:r w:rsidRPr="001429CC">
        <w:rPr>
          <w:rFonts w:eastAsia="Times New Roman" w:cs="Times New Roman"/>
          <w:noProof/>
          <w:sz w:val="22"/>
        </w:rPr>
        <w:t>. A simple protocol for amino acid type selective isotope labeling in insect cells with improved yields and high reproducibility. J. Biomol. NMR.</w:t>
      </w:r>
    </w:p>
    <w:p w14:paraId="5446491D"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Hahn, D. A., and D. L. Denlinger</w:t>
      </w:r>
      <w:r w:rsidRPr="001429CC">
        <w:rPr>
          <w:rFonts w:eastAsia="Times New Roman" w:cs="Times New Roman"/>
          <w:noProof/>
          <w:sz w:val="22"/>
        </w:rPr>
        <w:t xml:space="preserve">. </w:t>
      </w:r>
      <w:r w:rsidRPr="001429CC">
        <w:rPr>
          <w:rFonts w:eastAsia="Times New Roman" w:cs="Times New Roman"/>
          <w:b/>
          <w:bCs/>
          <w:noProof/>
          <w:sz w:val="22"/>
        </w:rPr>
        <w:t>2007</w:t>
      </w:r>
      <w:r w:rsidRPr="001429CC">
        <w:rPr>
          <w:rFonts w:eastAsia="Times New Roman" w:cs="Times New Roman"/>
          <w:noProof/>
          <w:sz w:val="22"/>
        </w:rPr>
        <w:t>. Meeting the energetic demands of insect diapause: Nutrient storage and utilization. J. Insect Physiol. 53: 760–773.</w:t>
      </w:r>
    </w:p>
    <w:p w14:paraId="276FAF35"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Hahn, D. A., and D. L. Denlinger</w:t>
      </w:r>
      <w:r w:rsidRPr="001429CC">
        <w:rPr>
          <w:rFonts w:eastAsia="Times New Roman" w:cs="Times New Roman"/>
          <w:noProof/>
          <w:sz w:val="22"/>
        </w:rPr>
        <w:t xml:space="preserve">. </w:t>
      </w:r>
      <w:r w:rsidRPr="001429CC">
        <w:rPr>
          <w:rFonts w:eastAsia="Times New Roman" w:cs="Times New Roman"/>
          <w:b/>
          <w:bCs/>
          <w:noProof/>
          <w:sz w:val="22"/>
        </w:rPr>
        <w:t>2011</w:t>
      </w:r>
      <w:r w:rsidRPr="001429CC">
        <w:rPr>
          <w:rFonts w:eastAsia="Times New Roman" w:cs="Times New Roman"/>
          <w:noProof/>
          <w:sz w:val="22"/>
        </w:rPr>
        <w:t>. Energetics of Insect Diapause. Annu. Rev. Entomol. 56: 103–121.</w:t>
      </w:r>
    </w:p>
    <w:p w14:paraId="02A15DA6"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Huey, R. B., M. R. Kearney, A. Krockenberger, J. A. M. Holtum, M. Jess, and S. E. Williams</w:t>
      </w:r>
      <w:r w:rsidRPr="001429CC">
        <w:rPr>
          <w:rFonts w:eastAsia="Times New Roman" w:cs="Times New Roman"/>
          <w:noProof/>
          <w:sz w:val="22"/>
        </w:rPr>
        <w:t xml:space="preserve">. </w:t>
      </w:r>
      <w:r w:rsidRPr="001429CC">
        <w:rPr>
          <w:rFonts w:eastAsia="Times New Roman" w:cs="Times New Roman"/>
          <w:b/>
          <w:bCs/>
          <w:noProof/>
          <w:sz w:val="22"/>
        </w:rPr>
        <w:t>2012</w:t>
      </w:r>
      <w:r w:rsidRPr="001429CC">
        <w:rPr>
          <w:rFonts w:eastAsia="Times New Roman" w:cs="Times New Roman"/>
          <w:noProof/>
          <w:sz w:val="22"/>
        </w:rPr>
        <w:t>. Predicting organismal vulnerability to climate warming: roles of behaviour, physiology and adaptation. Philos. Trans. R. Soc. B Biol. Sci. 367: 1665–1679.</w:t>
      </w:r>
    </w:p>
    <w:p w14:paraId="0392512C"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lastRenderedPageBreak/>
        <w:t>Huey, R. B., and R. D. Stevenson</w:t>
      </w:r>
      <w:r w:rsidRPr="001429CC">
        <w:rPr>
          <w:rFonts w:eastAsia="Times New Roman" w:cs="Times New Roman"/>
          <w:noProof/>
          <w:sz w:val="22"/>
        </w:rPr>
        <w:t xml:space="preserve">. </w:t>
      </w:r>
      <w:r w:rsidRPr="001429CC">
        <w:rPr>
          <w:rFonts w:eastAsia="Times New Roman" w:cs="Times New Roman"/>
          <w:b/>
          <w:bCs/>
          <w:noProof/>
          <w:sz w:val="22"/>
        </w:rPr>
        <w:t>1979</w:t>
      </w:r>
      <w:r w:rsidRPr="001429CC">
        <w:rPr>
          <w:rFonts w:eastAsia="Times New Roman" w:cs="Times New Roman"/>
          <w:noProof/>
          <w:sz w:val="22"/>
        </w:rPr>
        <w:t>. Integrating thermal physiology and ecology of ectotherms: A discussion of approaches. Integr. Comp. Biol. 19: 357–366.</w:t>
      </w:r>
    </w:p>
    <w:p w14:paraId="1F40AA61"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Hughes, L.</w:t>
      </w:r>
      <w:r w:rsidRPr="001429CC">
        <w:rPr>
          <w:rFonts w:eastAsia="Times New Roman" w:cs="Times New Roman"/>
          <w:noProof/>
          <w:sz w:val="22"/>
        </w:rPr>
        <w:t xml:space="preserve"> </w:t>
      </w:r>
      <w:r w:rsidRPr="001429CC">
        <w:rPr>
          <w:rFonts w:eastAsia="Times New Roman" w:cs="Times New Roman"/>
          <w:b/>
          <w:bCs/>
          <w:noProof/>
          <w:sz w:val="22"/>
        </w:rPr>
        <w:t>2000</w:t>
      </w:r>
      <w:r w:rsidRPr="001429CC">
        <w:rPr>
          <w:rFonts w:eastAsia="Times New Roman" w:cs="Times New Roman"/>
          <w:noProof/>
          <w:sz w:val="22"/>
        </w:rPr>
        <w:t>. Biological consequences of global warming: Is the signal already apparent? Trends Ecol. Evol. 15: 56–61.</w:t>
      </w:r>
    </w:p>
    <w:p w14:paraId="0ED507D9"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Hut, R. A., S. Paolucci, R. Dor, C. P. Kyriacou, and S. Daan</w:t>
      </w:r>
      <w:r w:rsidRPr="001429CC">
        <w:rPr>
          <w:rFonts w:eastAsia="Times New Roman" w:cs="Times New Roman"/>
          <w:noProof/>
          <w:sz w:val="22"/>
        </w:rPr>
        <w:t xml:space="preserve">. </w:t>
      </w:r>
      <w:r w:rsidRPr="001429CC">
        <w:rPr>
          <w:rFonts w:eastAsia="Times New Roman" w:cs="Times New Roman"/>
          <w:b/>
          <w:bCs/>
          <w:noProof/>
          <w:sz w:val="22"/>
        </w:rPr>
        <w:t>2013</w:t>
      </w:r>
      <w:r w:rsidRPr="001429CC">
        <w:rPr>
          <w:rFonts w:eastAsia="Times New Roman" w:cs="Times New Roman"/>
          <w:noProof/>
          <w:sz w:val="22"/>
        </w:rPr>
        <w:t>. Latitudinal clines: an evolutionary view on biological rhythms. Proc. R. Soc. B Biol. Sci. 280: 20130433–20130433.</w:t>
      </w:r>
    </w:p>
    <w:p w14:paraId="1D9AD86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Hyde, J., M. A. Martin, P. V Preckel, and C. R. Edwards</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The economics of Bt corn: valuing protection from the European Corn Borer. Rev. Agric. Econ. 21: 442–454.</w:t>
      </w:r>
    </w:p>
    <w:p w14:paraId="586CAAF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IPCC</w:t>
      </w:r>
      <w:r w:rsidRPr="001429CC">
        <w:rPr>
          <w:rFonts w:eastAsia="Times New Roman" w:cs="Times New Roman"/>
          <w:noProof/>
          <w:sz w:val="22"/>
        </w:rPr>
        <w:t xml:space="preserve">. </w:t>
      </w:r>
      <w:r w:rsidRPr="001429CC">
        <w:rPr>
          <w:rFonts w:eastAsia="Times New Roman" w:cs="Times New Roman"/>
          <w:b/>
          <w:bCs/>
          <w:noProof/>
          <w:sz w:val="22"/>
        </w:rPr>
        <w:t>2013</w:t>
      </w:r>
      <w:r w:rsidRPr="001429CC">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BE7A91F"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De Kort, C. A. D., and A. B. Koopmanschap</w:t>
      </w:r>
      <w:r w:rsidRPr="001429CC">
        <w:rPr>
          <w:rFonts w:eastAsia="Times New Roman" w:cs="Times New Roman"/>
          <w:noProof/>
          <w:sz w:val="22"/>
        </w:rPr>
        <w:t xml:space="preserve">. </w:t>
      </w:r>
      <w:r w:rsidRPr="001429CC">
        <w:rPr>
          <w:rFonts w:eastAsia="Times New Roman" w:cs="Times New Roman"/>
          <w:b/>
          <w:bCs/>
          <w:noProof/>
          <w:sz w:val="22"/>
        </w:rPr>
        <w:t>1994</w:t>
      </w:r>
      <w:r w:rsidRPr="001429CC">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614FF542"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Koštál, V.</w:t>
      </w:r>
      <w:r w:rsidRPr="001429CC">
        <w:rPr>
          <w:rFonts w:eastAsia="Times New Roman" w:cs="Times New Roman"/>
          <w:noProof/>
          <w:sz w:val="22"/>
        </w:rPr>
        <w:t xml:space="preserve"> </w:t>
      </w:r>
      <w:r w:rsidRPr="001429CC">
        <w:rPr>
          <w:rFonts w:eastAsia="Times New Roman" w:cs="Times New Roman"/>
          <w:b/>
          <w:bCs/>
          <w:noProof/>
          <w:sz w:val="22"/>
        </w:rPr>
        <w:t>2006</w:t>
      </w:r>
      <w:r w:rsidRPr="001429CC">
        <w:rPr>
          <w:rFonts w:eastAsia="Times New Roman" w:cs="Times New Roman"/>
          <w:noProof/>
          <w:sz w:val="22"/>
        </w:rPr>
        <w:t>. Eco-physiological phases of insect diapause. J. Insect Physiol. 52: 113–127.</w:t>
      </w:r>
    </w:p>
    <w:p w14:paraId="5380CD80"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Lassance, J.-M., A. T. Groot, M. A. Liénard, B. Antony, C. Borgwardt, F. Andersson, E. Hedenström, D. G. Heckel, and C. Löfstedt</w:t>
      </w:r>
      <w:r w:rsidRPr="001429CC">
        <w:rPr>
          <w:rFonts w:eastAsia="Times New Roman" w:cs="Times New Roman"/>
          <w:noProof/>
          <w:sz w:val="22"/>
        </w:rPr>
        <w:t xml:space="preserve">. </w:t>
      </w:r>
      <w:r w:rsidRPr="001429CC">
        <w:rPr>
          <w:rFonts w:eastAsia="Times New Roman" w:cs="Times New Roman"/>
          <w:b/>
          <w:bCs/>
          <w:noProof/>
          <w:sz w:val="22"/>
        </w:rPr>
        <w:t>2010</w:t>
      </w:r>
      <w:r w:rsidRPr="001429CC">
        <w:rPr>
          <w:rFonts w:eastAsia="Times New Roman" w:cs="Times New Roman"/>
          <w:noProof/>
          <w:sz w:val="22"/>
        </w:rPr>
        <w:t>. Allelic variation in a fatty-acyl reductase gene causes divergence in moth sex pheromones. Nature. 466: 486–489.</w:t>
      </w:r>
    </w:p>
    <w:p w14:paraId="0F589041"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Lee, C. E.</w:t>
      </w:r>
      <w:r w:rsidRPr="001429CC">
        <w:rPr>
          <w:rFonts w:eastAsia="Times New Roman" w:cs="Times New Roman"/>
          <w:noProof/>
          <w:sz w:val="22"/>
        </w:rPr>
        <w:t xml:space="preserve"> </w:t>
      </w:r>
      <w:r w:rsidRPr="001429CC">
        <w:rPr>
          <w:rFonts w:eastAsia="Times New Roman" w:cs="Times New Roman"/>
          <w:b/>
          <w:bCs/>
          <w:noProof/>
          <w:sz w:val="22"/>
        </w:rPr>
        <w:t>2002</w:t>
      </w:r>
      <w:r w:rsidRPr="001429CC">
        <w:rPr>
          <w:rFonts w:eastAsia="Times New Roman" w:cs="Times New Roman"/>
          <w:noProof/>
          <w:sz w:val="22"/>
        </w:rPr>
        <w:t>. Evolutionary genetics of invasive species. Trends Ecol. Evol. 17: 386–391.</w:t>
      </w:r>
    </w:p>
    <w:p w14:paraId="53A2BE8A"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Liu, K. S.</w:t>
      </w:r>
      <w:r w:rsidRPr="001429CC">
        <w:rPr>
          <w:rFonts w:eastAsia="Times New Roman" w:cs="Times New Roman"/>
          <w:noProof/>
          <w:sz w:val="22"/>
        </w:rPr>
        <w:t xml:space="preserve"> </w:t>
      </w:r>
      <w:r w:rsidRPr="001429CC">
        <w:rPr>
          <w:rFonts w:eastAsia="Times New Roman" w:cs="Times New Roman"/>
          <w:b/>
          <w:bCs/>
          <w:noProof/>
          <w:sz w:val="22"/>
        </w:rPr>
        <w:t>1994</w:t>
      </w:r>
      <w:r w:rsidRPr="001429CC">
        <w:rPr>
          <w:rFonts w:eastAsia="Times New Roman" w:cs="Times New Roman"/>
          <w:noProof/>
          <w:sz w:val="22"/>
        </w:rPr>
        <w:t>. Preparation of fatty acid methyl esters for gas-chromatographic analysis of lipids in biological materials. J. Am. Oil Chem. Soc. 71: 1179–1187.</w:t>
      </w:r>
    </w:p>
    <w:p w14:paraId="2574A56D"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Melorose, J., R. Perroy, and S. Careas</w:t>
      </w:r>
      <w:r w:rsidRPr="001429CC">
        <w:rPr>
          <w:rFonts w:eastAsia="Times New Roman" w:cs="Times New Roman"/>
          <w:noProof/>
          <w:sz w:val="22"/>
        </w:rPr>
        <w:t xml:space="preserve">. </w:t>
      </w:r>
      <w:r w:rsidRPr="001429CC">
        <w:rPr>
          <w:rFonts w:eastAsia="Times New Roman" w:cs="Times New Roman"/>
          <w:b/>
          <w:bCs/>
          <w:noProof/>
          <w:sz w:val="22"/>
        </w:rPr>
        <w:t>2015</w:t>
      </w:r>
      <w:r w:rsidRPr="001429CC">
        <w:rPr>
          <w:rFonts w:eastAsia="Times New Roman" w:cs="Times New Roman"/>
          <w:noProof/>
          <w:sz w:val="22"/>
        </w:rPr>
        <w:t>. World population prospects ( No. ESA/P/WP.241), United Nations.</w:t>
      </w:r>
    </w:p>
    <w:p w14:paraId="06FB12A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Mitchell, C. J., and H. Briegel</w:t>
      </w:r>
      <w:r w:rsidRPr="001429CC">
        <w:rPr>
          <w:rFonts w:eastAsia="Times New Roman" w:cs="Times New Roman"/>
          <w:noProof/>
          <w:sz w:val="22"/>
        </w:rPr>
        <w:t xml:space="preserve">. </w:t>
      </w:r>
      <w:r w:rsidRPr="001429CC">
        <w:rPr>
          <w:rFonts w:eastAsia="Times New Roman" w:cs="Times New Roman"/>
          <w:b/>
          <w:bCs/>
          <w:noProof/>
          <w:sz w:val="22"/>
        </w:rPr>
        <w:t>1989</w:t>
      </w:r>
      <w:r w:rsidRPr="001429CC">
        <w:rPr>
          <w:rFonts w:eastAsia="Times New Roman" w:cs="Times New Roman"/>
          <w:noProof/>
          <w:sz w:val="22"/>
        </w:rPr>
        <w:t>. Inability of diapausing Culex pipiens (Diptera: Culicidae) to use blood for producing lipid reserves for overwinter survival. J. Med. Entomol. 26: 318–26.</w:t>
      </w:r>
    </w:p>
    <w:p w14:paraId="69075227"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NOAA National Centers for Environmental Information</w:t>
      </w:r>
      <w:r w:rsidRPr="001429CC">
        <w:rPr>
          <w:rFonts w:eastAsia="Times New Roman" w:cs="Times New Roman"/>
          <w:noProof/>
          <w:sz w:val="22"/>
        </w:rPr>
        <w:t xml:space="preserve">. </w:t>
      </w:r>
      <w:r w:rsidRPr="001429CC">
        <w:rPr>
          <w:rFonts w:eastAsia="Times New Roman" w:cs="Times New Roman"/>
          <w:b/>
          <w:bCs/>
          <w:noProof/>
          <w:sz w:val="22"/>
        </w:rPr>
        <w:t>2017</w:t>
      </w:r>
      <w:r w:rsidRPr="001429CC">
        <w:rPr>
          <w:rFonts w:eastAsia="Times New Roman" w:cs="Times New Roman"/>
          <w:noProof/>
          <w:sz w:val="22"/>
        </w:rPr>
        <w:t>. State of the Climate: Global Climate Report for Annual 2016. January. (https://www.ncdc.noaa.gov/sotc/global/201613).</w:t>
      </w:r>
    </w:p>
    <w:p w14:paraId="58E798EE"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Oerke, E.-C.</w:t>
      </w:r>
      <w:r w:rsidRPr="001429CC">
        <w:rPr>
          <w:rFonts w:eastAsia="Times New Roman" w:cs="Times New Roman"/>
          <w:noProof/>
          <w:sz w:val="22"/>
        </w:rPr>
        <w:t xml:space="preserve"> </w:t>
      </w:r>
      <w:r w:rsidRPr="001429CC">
        <w:rPr>
          <w:rFonts w:eastAsia="Times New Roman" w:cs="Times New Roman"/>
          <w:b/>
          <w:bCs/>
          <w:noProof/>
          <w:sz w:val="22"/>
        </w:rPr>
        <w:t>2006</w:t>
      </w:r>
      <w:r w:rsidRPr="001429CC">
        <w:rPr>
          <w:rFonts w:eastAsia="Times New Roman" w:cs="Times New Roman"/>
          <w:noProof/>
          <w:sz w:val="22"/>
        </w:rPr>
        <w:t xml:space="preserve">. Crop losses to pests, p. 31. </w:t>
      </w:r>
      <w:r w:rsidRPr="001429CC">
        <w:rPr>
          <w:rFonts w:eastAsia="Times New Roman" w:cs="Times New Roman"/>
          <w:i/>
          <w:iCs/>
          <w:noProof/>
          <w:sz w:val="22"/>
        </w:rPr>
        <w:t>In</w:t>
      </w:r>
      <w:r w:rsidRPr="001429CC">
        <w:rPr>
          <w:rFonts w:eastAsia="Times New Roman" w:cs="Times New Roman"/>
          <w:noProof/>
          <w:sz w:val="22"/>
        </w:rPr>
        <w:t xml:space="preserve"> J. Agric. Sci.</w:t>
      </w:r>
    </w:p>
    <w:p w14:paraId="47E2B87A"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Parmesan, C., N. Ryrholm, C. Stefanescu, J. K. Hill, C. D. Thomas, H. Descimon, B. Huntley, L. Kaila, J. Kullberg, T. Tammaru, W. J. Tennent, J. a Thomas, and M. Warren</w:t>
      </w:r>
      <w:r w:rsidRPr="001429CC">
        <w:rPr>
          <w:rFonts w:eastAsia="Times New Roman" w:cs="Times New Roman"/>
          <w:noProof/>
          <w:sz w:val="22"/>
        </w:rPr>
        <w:t xml:space="preserve">. </w:t>
      </w:r>
      <w:r w:rsidRPr="001429CC">
        <w:rPr>
          <w:rFonts w:eastAsia="Times New Roman" w:cs="Times New Roman"/>
          <w:b/>
          <w:bCs/>
          <w:noProof/>
          <w:sz w:val="22"/>
        </w:rPr>
        <w:t>1999</w:t>
      </w:r>
      <w:r w:rsidRPr="001429CC">
        <w:rPr>
          <w:rFonts w:eastAsia="Times New Roman" w:cs="Times New Roman"/>
          <w:noProof/>
          <w:sz w:val="22"/>
        </w:rPr>
        <w:t>. Poleward shifts in geographical ranges of butterfly species associated with regional warming. Nature. 399: 579–583.</w:t>
      </w:r>
    </w:p>
    <w:p w14:paraId="5FCC0E3D"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Pimentel, D., and M. Burgess</w:t>
      </w:r>
      <w:r w:rsidRPr="001429CC">
        <w:rPr>
          <w:rFonts w:eastAsia="Times New Roman" w:cs="Times New Roman"/>
          <w:noProof/>
          <w:sz w:val="22"/>
        </w:rPr>
        <w:t xml:space="preserve">. </w:t>
      </w:r>
      <w:r w:rsidRPr="001429CC">
        <w:rPr>
          <w:rFonts w:eastAsia="Times New Roman" w:cs="Times New Roman"/>
          <w:b/>
          <w:bCs/>
          <w:noProof/>
          <w:sz w:val="22"/>
        </w:rPr>
        <w:t>2014</w:t>
      </w:r>
      <w:r w:rsidRPr="001429CC">
        <w:rPr>
          <w:rFonts w:eastAsia="Times New Roman" w:cs="Times New Roman"/>
          <w:noProof/>
          <w:sz w:val="22"/>
        </w:rPr>
        <w:t>. Environmental and economic costs of the application of pesticides primarily in the United States. Integr. Pest Manag. 3: 47–71.</w:t>
      </w:r>
    </w:p>
    <w:p w14:paraId="324B25E8"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Scriber, J. M.</w:t>
      </w:r>
      <w:r w:rsidRPr="001429CC">
        <w:rPr>
          <w:rFonts w:eastAsia="Times New Roman" w:cs="Times New Roman"/>
          <w:noProof/>
          <w:sz w:val="22"/>
        </w:rPr>
        <w:t xml:space="preserve"> </w:t>
      </w:r>
      <w:r w:rsidRPr="001429CC">
        <w:rPr>
          <w:rFonts w:eastAsia="Times New Roman" w:cs="Times New Roman"/>
          <w:b/>
          <w:bCs/>
          <w:noProof/>
          <w:sz w:val="22"/>
        </w:rPr>
        <w:t>2014</w:t>
      </w:r>
      <w:r w:rsidRPr="001429CC">
        <w:rPr>
          <w:rFonts w:eastAsia="Times New Roman" w:cs="Times New Roman"/>
          <w:noProof/>
          <w:sz w:val="22"/>
        </w:rPr>
        <w:t>. Climate-driven reshuffling of species and genes: Potential conservation roles for species translocations and recombinant hybrid genotypes, Insects.</w:t>
      </w:r>
    </w:p>
    <w:p w14:paraId="07FA16C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Sinclair, B. J.</w:t>
      </w:r>
      <w:r w:rsidRPr="001429CC">
        <w:rPr>
          <w:rFonts w:eastAsia="Times New Roman" w:cs="Times New Roman"/>
          <w:noProof/>
          <w:sz w:val="22"/>
        </w:rPr>
        <w:t xml:space="preserve"> </w:t>
      </w:r>
      <w:r w:rsidRPr="001429CC">
        <w:rPr>
          <w:rFonts w:eastAsia="Times New Roman" w:cs="Times New Roman"/>
          <w:b/>
          <w:bCs/>
          <w:noProof/>
          <w:sz w:val="22"/>
        </w:rPr>
        <w:t>2015</w:t>
      </w:r>
      <w:r w:rsidRPr="001429CC">
        <w:rPr>
          <w:rFonts w:eastAsia="Times New Roman" w:cs="Times New Roman"/>
          <w:noProof/>
          <w:sz w:val="22"/>
        </w:rPr>
        <w:t>. Linking energetics and overwintering in temperate insects. J. Therm. Biol. 54: 5–11.</w:t>
      </w:r>
    </w:p>
    <w:p w14:paraId="20481CBF"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Sinclair, B. J., K. E. Marshall, M. A. Sewell, D. L. Levesque, C. S. Willett, S. Slotsbo, Y. Dong, C. D. G. Harley, D. J. Marshall, B. S. Helmuth, and R. B. Huey</w:t>
      </w:r>
      <w:r w:rsidRPr="001429CC">
        <w:rPr>
          <w:rFonts w:eastAsia="Times New Roman" w:cs="Times New Roman"/>
          <w:noProof/>
          <w:sz w:val="22"/>
        </w:rPr>
        <w:t xml:space="preserve">. </w:t>
      </w:r>
      <w:r w:rsidRPr="001429CC">
        <w:rPr>
          <w:rFonts w:eastAsia="Times New Roman" w:cs="Times New Roman"/>
          <w:b/>
          <w:bCs/>
          <w:noProof/>
          <w:sz w:val="22"/>
        </w:rPr>
        <w:t>2016</w:t>
      </w:r>
      <w:r w:rsidRPr="001429CC">
        <w:rPr>
          <w:rFonts w:eastAsia="Times New Roman" w:cs="Times New Roman"/>
          <w:noProof/>
          <w:sz w:val="22"/>
        </w:rPr>
        <w:t>. Can we predict ectotherm responses to climate change using thermal performance curves and body temperatures? Ecol. Lett. 19: 1372–</w:t>
      </w:r>
      <w:r w:rsidRPr="001429CC">
        <w:rPr>
          <w:rFonts w:eastAsia="Times New Roman" w:cs="Times New Roman"/>
          <w:noProof/>
          <w:sz w:val="22"/>
        </w:rPr>
        <w:lastRenderedPageBreak/>
        <w:t>1385.</w:t>
      </w:r>
    </w:p>
    <w:p w14:paraId="09838011"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Tauber, C. A., and M. J. Tauber</w:t>
      </w:r>
      <w:r w:rsidRPr="001429CC">
        <w:rPr>
          <w:rFonts w:eastAsia="Times New Roman" w:cs="Times New Roman"/>
          <w:noProof/>
          <w:sz w:val="22"/>
        </w:rPr>
        <w:t xml:space="preserve">. </w:t>
      </w:r>
      <w:r w:rsidRPr="001429CC">
        <w:rPr>
          <w:rFonts w:eastAsia="Times New Roman" w:cs="Times New Roman"/>
          <w:b/>
          <w:bCs/>
          <w:noProof/>
          <w:sz w:val="22"/>
        </w:rPr>
        <w:t>1981</w:t>
      </w:r>
      <w:r w:rsidRPr="001429CC">
        <w:rPr>
          <w:rFonts w:eastAsia="Times New Roman" w:cs="Times New Roman"/>
          <w:noProof/>
          <w:sz w:val="22"/>
        </w:rPr>
        <w:t>. Insect seasonal cycles: genetics and evolution ,~4195. 12: 281–308.</w:t>
      </w:r>
    </w:p>
    <w:p w14:paraId="14D4B3E4" w14:textId="77777777" w:rsidR="001429CC" w:rsidRPr="001429CC" w:rsidRDefault="001429CC" w:rsidP="001429CC">
      <w:pPr>
        <w:autoSpaceDE w:val="0"/>
        <w:autoSpaceDN w:val="0"/>
        <w:adjustRightInd w:val="0"/>
        <w:spacing w:before="100" w:after="100"/>
        <w:ind w:left="480" w:hanging="480"/>
        <w:rPr>
          <w:rFonts w:eastAsia="Times New Roman" w:cs="Times New Roman"/>
          <w:noProof/>
          <w:sz w:val="22"/>
        </w:rPr>
      </w:pPr>
      <w:r w:rsidRPr="001429CC">
        <w:rPr>
          <w:rFonts w:eastAsia="Times New Roman" w:cs="Times New Roman"/>
          <w:b/>
          <w:bCs/>
          <w:noProof/>
          <w:sz w:val="22"/>
        </w:rPr>
        <w:t>Wadsworth, C. B., X. Li, and E. B. Dopman</w:t>
      </w:r>
      <w:r w:rsidRPr="001429CC">
        <w:rPr>
          <w:rFonts w:eastAsia="Times New Roman" w:cs="Times New Roman"/>
          <w:noProof/>
          <w:sz w:val="22"/>
        </w:rPr>
        <w:t xml:space="preserve">. </w:t>
      </w:r>
      <w:r w:rsidRPr="001429CC">
        <w:rPr>
          <w:rFonts w:eastAsia="Times New Roman" w:cs="Times New Roman"/>
          <w:b/>
          <w:bCs/>
          <w:noProof/>
          <w:sz w:val="22"/>
        </w:rPr>
        <w:t>2015</w:t>
      </w:r>
      <w:r w:rsidRPr="001429CC">
        <w:rPr>
          <w:rFonts w:eastAsia="Times New Roman" w:cs="Times New Roman"/>
          <w:noProof/>
          <w:sz w:val="22"/>
        </w:rPr>
        <w:t>. A recombination suppressor contributes to ecological speciation in OSTRINIA moths. Heredity (Edinb). 114: 593–600.</w:t>
      </w:r>
    </w:p>
    <w:p w14:paraId="3F05EFA5" w14:textId="77777777" w:rsidR="001429CC" w:rsidRPr="001429CC" w:rsidRDefault="001429CC" w:rsidP="001429CC">
      <w:pPr>
        <w:autoSpaceDE w:val="0"/>
        <w:autoSpaceDN w:val="0"/>
        <w:adjustRightInd w:val="0"/>
        <w:spacing w:before="100" w:after="100"/>
        <w:ind w:left="480" w:hanging="480"/>
        <w:rPr>
          <w:noProof/>
          <w:sz w:val="22"/>
        </w:rPr>
      </w:pPr>
      <w:r w:rsidRPr="001429CC">
        <w:rPr>
          <w:rFonts w:eastAsia="Times New Roman" w:cs="Times New Roman"/>
          <w:b/>
          <w:bCs/>
          <w:noProof/>
          <w:sz w:val="22"/>
        </w:rPr>
        <w:t>Williams, S. E., L. P. Shoo, J. L. Isaac, A. A. Hoffmann, and G. Langham</w:t>
      </w:r>
      <w:r w:rsidRPr="001429CC">
        <w:rPr>
          <w:rFonts w:eastAsia="Times New Roman" w:cs="Times New Roman"/>
          <w:noProof/>
          <w:sz w:val="22"/>
        </w:rPr>
        <w:t xml:space="preserve">. </w:t>
      </w:r>
      <w:r w:rsidRPr="001429CC">
        <w:rPr>
          <w:rFonts w:eastAsia="Times New Roman" w:cs="Times New Roman"/>
          <w:b/>
          <w:bCs/>
          <w:noProof/>
          <w:sz w:val="22"/>
        </w:rPr>
        <w:t>2008</w:t>
      </w:r>
      <w:r w:rsidRPr="001429CC">
        <w:rPr>
          <w:rFonts w:eastAsia="Times New Roman" w:cs="Times New Roman"/>
          <w:noProof/>
          <w:sz w:val="22"/>
        </w:rPr>
        <w:t>. Towards an Integrated Framework for Assessing the Vulnerability of Species to Climate Change. PLoS Biol. 6: e325.</w:t>
      </w:r>
    </w:p>
    <w:p w14:paraId="3746C36B" w14:textId="034C578F" w:rsidR="00C83A27" w:rsidRPr="004D669F" w:rsidRDefault="00C83A27" w:rsidP="001429CC">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8"/>
      <w:pgSz w:w="12240" w:h="15840"/>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4977F" w14:textId="77777777" w:rsidR="0042391F" w:rsidRDefault="0042391F">
      <w:r>
        <w:separator/>
      </w:r>
    </w:p>
  </w:endnote>
  <w:endnote w:type="continuationSeparator" w:id="0">
    <w:p w14:paraId="6D95B06D" w14:textId="77777777" w:rsidR="0042391F" w:rsidRDefault="0042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783D1B" w:rsidRDefault="00783D1B">
    <w:pPr>
      <w:tabs>
        <w:tab w:val="center" w:pos="4680"/>
        <w:tab w:val="right" w:pos="9360"/>
      </w:tabs>
      <w:jc w:val="center"/>
    </w:pPr>
    <w:r>
      <w:fldChar w:fldCharType="begin"/>
    </w:r>
    <w:r>
      <w:instrText>PAGE</w:instrText>
    </w:r>
    <w:r>
      <w:fldChar w:fldCharType="separate"/>
    </w:r>
    <w:r w:rsidR="00793903">
      <w:rPr>
        <w:noProof/>
      </w:rPr>
      <w:t>26</w:t>
    </w:r>
    <w:r>
      <w:fldChar w:fldCharType="end"/>
    </w:r>
  </w:p>
  <w:p w14:paraId="10AEF5E5" w14:textId="77777777" w:rsidR="00783D1B" w:rsidRDefault="00783D1B">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AC7A2" w14:textId="77777777" w:rsidR="0042391F" w:rsidRDefault="0042391F">
      <w:r>
        <w:separator/>
      </w:r>
    </w:p>
  </w:footnote>
  <w:footnote w:type="continuationSeparator" w:id="0">
    <w:p w14:paraId="4AACE3FA" w14:textId="77777777" w:rsidR="0042391F" w:rsidRDefault="004239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1AD7"/>
    <w:rsid w:val="003C34C9"/>
    <w:rsid w:val="003C41B4"/>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91F"/>
    <w:rsid w:val="00423B05"/>
    <w:rsid w:val="00423C83"/>
    <w:rsid w:val="00423E77"/>
    <w:rsid w:val="0042402F"/>
    <w:rsid w:val="004244B6"/>
    <w:rsid w:val="00425A76"/>
    <w:rsid w:val="00425BB0"/>
    <w:rsid w:val="00426EF5"/>
    <w:rsid w:val="00427D96"/>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261"/>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B8F"/>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90663"/>
    <w:rsid w:val="00790AEB"/>
    <w:rsid w:val="00790E03"/>
    <w:rsid w:val="00790EE9"/>
    <w:rsid w:val="0079122A"/>
    <w:rsid w:val="007916DA"/>
    <w:rsid w:val="00792752"/>
    <w:rsid w:val="00793850"/>
    <w:rsid w:val="00793903"/>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256"/>
    <w:rsid w:val="00911C93"/>
    <w:rsid w:val="00912806"/>
    <w:rsid w:val="00912F6C"/>
    <w:rsid w:val="00913726"/>
    <w:rsid w:val="00914614"/>
    <w:rsid w:val="00916232"/>
    <w:rsid w:val="009168C1"/>
    <w:rsid w:val="00920710"/>
    <w:rsid w:val="00921B91"/>
    <w:rsid w:val="009227E7"/>
    <w:rsid w:val="00922A0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4FAF"/>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FB7"/>
    <w:rsid w:val="00C02846"/>
    <w:rsid w:val="00C03D6E"/>
    <w:rsid w:val="00C07F02"/>
    <w:rsid w:val="00C11D56"/>
    <w:rsid w:val="00C13F30"/>
    <w:rsid w:val="00C16511"/>
    <w:rsid w:val="00C17183"/>
    <w:rsid w:val="00C17895"/>
    <w:rsid w:val="00C17A92"/>
    <w:rsid w:val="00C2032B"/>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3E60"/>
    <w:rsid w:val="00D545AB"/>
    <w:rsid w:val="00D55C3E"/>
    <w:rsid w:val="00D56820"/>
    <w:rsid w:val="00D56910"/>
    <w:rsid w:val="00D56ED4"/>
    <w:rsid w:val="00D57DD7"/>
    <w:rsid w:val="00D60BAD"/>
    <w:rsid w:val="00D6143C"/>
    <w:rsid w:val="00D62084"/>
    <w:rsid w:val="00D6287F"/>
    <w:rsid w:val="00D63D7C"/>
    <w:rsid w:val="00D659BC"/>
    <w:rsid w:val="00D6621A"/>
    <w:rsid w:val="00D66470"/>
    <w:rsid w:val="00D66B11"/>
    <w:rsid w:val="00D7056F"/>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B53"/>
    <w:rsid w:val="00E84F12"/>
    <w:rsid w:val="00E854D0"/>
    <w:rsid w:val="00E87576"/>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A4778A-F5D4-9846-A493-E9A5DB39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33953</Words>
  <Characters>193538</Characters>
  <Application>Microsoft Macintosh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cp:lastPrinted>2017-10-24T22:33:00Z</cp:lastPrinted>
  <dcterms:created xsi:type="dcterms:W3CDTF">2017-11-15T13:03:00Z</dcterms:created>
  <dcterms:modified xsi:type="dcterms:W3CDTF">2017-11-15T13:05:00Z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