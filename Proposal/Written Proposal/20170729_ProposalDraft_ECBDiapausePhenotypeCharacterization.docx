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rsidP="00E60FC5">
      <w:pPr>
        <w:spacing w:line="480" w:lineRule="auto"/>
        <w:ind w:firstLine="720"/>
        <w:jc w:val="center"/>
        <w:outlineLvl w:val="0"/>
        <w:rPr>
          <w:b/>
          <w:sz w:val="32"/>
          <w:szCs w:val="32"/>
        </w:rPr>
      </w:pPr>
      <w:r>
        <w:rPr>
          <w:b/>
          <w:sz w:val="32"/>
          <w:szCs w:val="32"/>
        </w:rPr>
        <w:t>James T. Brown</w:t>
      </w:r>
    </w:p>
    <w:p w14:paraId="1D691EDF" w14:textId="77777777" w:rsidR="00491FB1" w:rsidRDefault="00DB16BF" w:rsidP="00E60FC5">
      <w:pPr>
        <w:spacing w:line="480" w:lineRule="auto"/>
        <w:ind w:firstLine="720"/>
        <w:jc w:val="center"/>
        <w:outlineLvl w:val="0"/>
        <w:rPr>
          <w:b/>
          <w:sz w:val="32"/>
          <w:szCs w:val="32"/>
        </w:rPr>
      </w:pPr>
      <w:r>
        <w:rPr>
          <w:b/>
          <w:sz w:val="32"/>
          <w:szCs w:val="32"/>
        </w:rPr>
        <w:t>MS Thesis Proposal</w:t>
      </w:r>
    </w:p>
    <w:p w14:paraId="64D2139F" w14:textId="77777777" w:rsidR="00491FB1" w:rsidRDefault="00DB16BF" w:rsidP="00E60FC5">
      <w:pPr>
        <w:spacing w:line="480" w:lineRule="auto"/>
        <w:ind w:firstLine="720"/>
        <w:jc w:val="center"/>
        <w:outlineLvl w:val="0"/>
        <w:rPr>
          <w:b/>
          <w:sz w:val="32"/>
          <w:szCs w:val="32"/>
        </w:rPr>
      </w:pPr>
      <w:r>
        <w:rPr>
          <w:b/>
          <w:sz w:val="32"/>
          <w:szCs w:val="32"/>
        </w:rPr>
        <w:t>Advisor: Dr. Dan Hahn</w:t>
      </w:r>
    </w:p>
    <w:p w14:paraId="6A47A6F5" w14:textId="77777777" w:rsidR="00491FB1" w:rsidRDefault="00DB16BF" w:rsidP="00E60FC5">
      <w:pPr>
        <w:spacing w:line="480" w:lineRule="auto"/>
        <w:ind w:firstLine="720"/>
        <w:jc w:val="center"/>
        <w:outlineLvl w:val="0"/>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752DB410" w:rsidR="006064C8" w:rsidRDefault="003B7B43" w:rsidP="005447F7">
      <w:pPr>
        <w:spacing w:line="480" w:lineRule="auto"/>
      </w:pPr>
      <w:r>
        <w:rPr>
          <w:b/>
        </w:rPr>
        <w:lastRenderedPageBreak/>
        <w:t xml:space="preserve">Changing Climate: </w:t>
      </w:r>
      <w:r w:rsidR="005B22C5">
        <w:t xml:space="preserve">Earth’s climate is warming. </w:t>
      </w:r>
      <w:r w:rsidR="000751AC">
        <w:t xml:space="preserve">According to the National Oceanic and Atmospheric Administration, </w:t>
      </w:r>
      <w:r w:rsidR="00423B05">
        <w:t>2016 as the warmest year on</w:t>
      </w:r>
      <w:r w:rsidR="00E124ED">
        <w:t xml:space="preserve"> the record</w:t>
      </w:r>
      <w:r w:rsidR="00761B7A">
        <w:t xml:space="preserve"> </w:t>
      </w:r>
      <w:r w:rsidR="000751AC">
        <w:t>with</w:t>
      </w:r>
      <w:r w:rsidR="00CA73B9">
        <w:t xml:space="preserve">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w:t>
      </w:r>
      <w:r w:rsidR="000751AC">
        <w:t xml:space="preserve"> </w:t>
      </w:r>
      <w:r w:rsidR="000751AC">
        <w:fldChar w:fldCharType="begin" w:fldLock="1"/>
      </w:r>
      <w:r w:rsidR="000751AC">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751AC">
        <w:fldChar w:fldCharType="separate"/>
      </w:r>
      <w:r w:rsidR="000751AC" w:rsidRPr="00761B7A">
        <w:rPr>
          <w:noProof/>
        </w:rPr>
        <w:t>(NOAA National Centers for Environmental Information 2017)</w:t>
      </w:r>
      <w:r w:rsidR="000751AC">
        <w:fldChar w:fldCharType="end"/>
      </w:r>
      <w:r w:rsidR="002B750A">
        <w:t xml:space="preserve">. </w:t>
      </w:r>
      <w:r w:rsidR="008A5831">
        <w:t>Additionally,</w:t>
      </w:r>
      <w:r w:rsidR="008A5831">
        <w:t xml:space="preserve"> </w:t>
      </w:r>
      <w:r w:rsidR="00DC14F7">
        <w:t>c</w:t>
      </w:r>
      <w:r w:rsidR="0028642A">
        <w:t xml:space="preserve">onservative </w:t>
      </w:r>
      <w:r w:rsidR="00571585">
        <w:t>projections of future temperatures estimate</w:t>
      </w:r>
      <w:r w:rsidR="008A5831">
        <w:t xml:space="preserve"> at least</w:t>
      </w:r>
      <w:r w:rsidR="00571585">
        <w:t xml:space="preserve"> </w:t>
      </w:r>
      <w:r w:rsidR="0028642A">
        <w:t>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w:t>
      </w:r>
      <w:r w:rsidR="00571585">
        <w:t>continuing to increase thereafter</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 xml:space="preserve">Seasonal temperature averages in the United States during 2016 echoed this upward trend and average temperatures for spring, summer, fall, and winter </w:t>
      </w:r>
      <w:r w:rsidR="00571585">
        <w:t xml:space="preserve">all </w:t>
      </w:r>
      <w:r w:rsidR="00706A81">
        <w:t>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B75BF8">
        <w:t xml:space="preserve">In temperate regions, annual seasonal temperatures </w:t>
      </w:r>
      <w:r w:rsidR="004218FF">
        <w:t xml:space="preserve">can </w:t>
      </w:r>
      <w:r w:rsidR="00B75BF8">
        <w:t xml:space="preserve">peak in the summer </w:t>
      </w:r>
      <w:r w:rsidR="004218FF">
        <w:t>above</w:t>
      </w:r>
      <w:r w:rsidR="00B75BF8">
        <w:t xml:space="preserve"> 90</w:t>
      </w:r>
      <w:r w:rsidR="004218FF">
        <w:t>°</w:t>
      </w:r>
      <w:r w:rsidR="00B75BF8">
        <w:t xml:space="preserve">C and in the winter temperatures can decrease below freezing. </w:t>
      </w:r>
      <w:r w:rsidR="004218FF">
        <w:t>As</w:t>
      </w:r>
      <w:r w:rsidR="003D3E11">
        <w:t xml:space="preserve"> annual</w:t>
      </w:r>
      <w:r w:rsidR="004218FF">
        <w:t xml:space="preserve"> temperatures </w:t>
      </w:r>
      <w:r w:rsidR="003D3E11">
        <w:t xml:space="preserve">continue to </w:t>
      </w:r>
      <w:r w:rsidR="004218FF">
        <w:t>increase,</w:t>
      </w:r>
      <w:r w:rsidR="003D3E11">
        <w:t xml:space="preserve"> warmer days will begin earlier in the year and end later in the year, reducing the number of cool days in the spring and fall</w:t>
      </w:r>
      <w:r w:rsidR="004218FF">
        <w:t>, effectively increasing the</w:t>
      </w:r>
      <w:r w:rsidR="005332DC">
        <w:t xml:space="preserve"> number of warmer days and the duration of summer</w:t>
      </w:r>
      <w:r w:rsidR="004218FF">
        <w:t xml:space="preserve">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w:t>
      </w:r>
      <w:r w:rsidR="00B941C8">
        <w:t xml:space="preserve">For many organisms, warmer temperatures generally increase development and for these organisms, more warmer days during the year could favor more development during these warmer seasons. </w:t>
      </w:r>
      <w:r w:rsidR="00950902">
        <w:t>As it relates to insects</w:t>
      </w:r>
      <w:r w:rsidR="000F6140">
        <w:t xml:space="preserve"> these</w:t>
      </w:r>
      <w:r w:rsidR="00950902">
        <w:t xml:space="preserve"> longer</w:t>
      </w:r>
      <w:r w:rsidR="000F6140">
        <w:t>,</w:t>
      </w:r>
      <w:r w:rsidR="00B941C8">
        <w:t xml:space="preserve"> warm</w:t>
      </w:r>
      <w:r w:rsidR="000F6140">
        <w:t>er</w:t>
      </w:r>
      <w:r w:rsidR="00950902">
        <w:t xml:space="preserve"> </w:t>
      </w:r>
      <w:r w:rsidR="00B941C8">
        <w:t>seasons</w:t>
      </w:r>
      <w:r w:rsidR="00B941C8">
        <w:t xml:space="preserve"> </w:t>
      </w:r>
      <w:r w:rsidR="00950902">
        <w:t xml:space="preserve">could </w:t>
      </w:r>
      <w:r w:rsidR="00B941C8">
        <w:t>provide more time for development that could be directed towards</w:t>
      </w:r>
      <w:r w:rsidR="00950902">
        <w:t xml:space="preserve"> more resource gathering, </w:t>
      </w:r>
      <w:r w:rsidR="00B941C8">
        <w:t xml:space="preserve">mate </w:t>
      </w:r>
      <w:r w:rsidR="00950902">
        <w:t>finding, or reproduction</w:t>
      </w:r>
      <w:r w:rsidR="000F6140">
        <w:t xml:space="preserve"> possibly leading to increased populations</w:t>
      </w:r>
      <w:r w:rsidR="00F70AD2">
        <w:t xml:space="preserve"> </w:t>
      </w:r>
      <w:r w:rsidR="00F70AD2">
        <w:fldChar w:fldCharType="begin" w:fldLock="1"/>
      </w:r>
      <w:r w:rsidR="00E978B9">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00F70AD2">
        <w:fldChar w:fldCharType="separate"/>
      </w:r>
      <w:r w:rsidR="000F6140" w:rsidRPr="000F6140">
        <w:rPr>
          <w:noProof/>
        </w:rPr>
        <w:t>(Bale et al. 2002, Bradshaw and Holzapfel 2006, Hahn and Denlinger 2011, Scriber 2014)</w:t>
      </w:r>
      <w:r w:rsidR="00F70AD2">
        <w:fldChar w:fldCharType="end"/>
      </w:r>
      <w:r w:rsidR="006064C8">
        <w:t>.</w:t>
      </w:r>
      <w:r w:rsidR="00950902">
        <w:t xml:space="preserve"> </w:t>
      </w:r>
      <w:r w:rsidR="009C2DF0">
        <w:t>For insect pests, m</w:t>
      </w:r>
      <w:r w:rsidR="00997E3B">
        <w:t>anaging the</w:t>
      </w:r>
      <w:r w:rsidR="009C2DF0">
        <w:t xml:space="preserve"> </w:t>
      </w:r>
      <w:r w:rsidR="009C2DF0">
        <w:lastRenderedPageBreak/>
        <w:t>potentially</w:t>
      </w:r>
      <w:r w:rsidR="00997E3B">
        <w:t xml:space="preserve"> damaging effects caused by larger insect pest populations </w:t>
      </w:r>
      <w:r w:rsidR="000F6140">
        <w:t xml:space="preserve">will </w:t>
      </w:r>
      <w:r w:rsidR="00997E3B">
        <w:t>require an integrated approach</w:t>
      </w:r>
      <w:r w:rsidR="000F6140">
        <w:t xml:space="preserve"> and increased use of chemical </w:t>
      </w:r>
      <w:r w:rsidR="004019EB">
        <w:t>insecticides</w:t>
      </w:r>
      <w:r w:rsidR="00E51240">
        <w:t>.</w:t>
      </w:r>
      <w:r w:rsidR="0039349E">
        <w:t xml:space="preserve"> </w:t>
      </w:r>
      <w:r w:rsidR="004019EB">
        <w:t>Insecticide</w:t>
      </w:r>
      <w:r w:rsidR="00114DD2">
        <w:t xml:space="preserve"> use can manage insect pest populations</w:t>
      </w:r>
      <w:r w:rsidR="00463E12">
        <w:t>,</w:t>
      </w:r>
      <w:r w:rsidR="00114DD2">
        <w:t xml:space="preserve"> but even under strict application regimens insects can significantly reduce crop yields.</w:t>
      </w:r>
      <w:r w:rsidR="004E66EB">
        <w:t xml:space="preserve"> </w:t>
      </w:r>
      <w:r w:rsidR="004E66EB">
        <w:t>Under current climate conditions, yield reductions in chemically managed, pre-harvest crops due to arthropods is estimated between 13%-16% annually</w:t>
      </w:r>
      <w:r w:rsidR="004E66EB">
        <w:t xml:space="preserve"> </w:t>
      </w:r>
      <w:r w:rsidR="004E66EB">
        <w:fldChar w:fldCharType="begin" w:fldLock="1"/>
      </w:r>
      <w:r w:rsidR="004E66EB">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4E66EB">
        <w:fldChar w:fldCharType="separate"/>
      </w:r>
      <w:r w:rsidR="004E66EB" w:rsidRPr="00AD7077">
        <w:rPr>
          <w:noProof/>
        </w:rPr>
        <w:t>(Culliney 2014)</w:t>
      </w:r>
      <w:r w:rsidR="004E66EB">
        <w:fldChar w:fldCharType="end"/>
      </w:r>
      <w:r w:rsidR="004E66EB">
        <w:t>.</w:t>
      </w:r>
      <w:r w:rsidR="00114DD2">
        <w:t xml:space="preserve"> </w:t>
      </w:r>
      <w:r w:rsidR="00CC54E3">
        <w:t xml:space="preserve">Crop loss due to insect pest insect damage </w:t>
      </w:r>
      <w:r w:rsidR="004E66EB">
        <w:t>here i</w:t>
      </w:r>
      <w:r w:rsidR="00114DD2">
        <w:t xml:space="preserve">n the United States </w:t>
      </w:r>
      <w:r w:rsidR="00CC54E3">
        <w:t>from</w:t>
      </w:r>
      <w:r w:rsidR="00114DD2">
        <w:t xml:space="preserve"> 1945 and ending in 2000, has nearly doubled from 7% to 13% </w:t>
      </w:r>
      <w:r w:rsidR="00CC54E3">
        <w:t>whil</w:t>
      </w:r>
      <w:bookmarkStart w:id="0" w:name="_GoBack"/>
      <w:bookmarkEnd w:id="0"/>
      <w:r w:rsidR="00CC54E3">
        <w:t>e</w:t>
      </w:r>
      <w:r w:rsidR="000324FB">
        <w:t xml:space="preserve"> </w:t>
      </w:r>
      <w:r w:rsidR="004019EB">
        <w:t>insecticide</w:t>
      </w:r>
      <w:r w:rsidR="004019EB">
        <w:t xml:space="preserve"> </w:t>
      </w:r>
      <w:r w:rsidR="00114DD2">
        <w:t xml:space="preserve">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 xml:space="preserve">As </w:t>
      </w:r>
      <w:r w:rsidR="006E0EC2">
        <w:t>warmer</w:t>
      </w:r>
      <w:r w:rsidR="00907A68">
        <w:t xml:space="preserve"> temperatures begin earlier in the year and end later</w:t>
      </w:r>
      <w:r w:rsidR="006B2E27">
        <w:t xml:space="preserve">, </w:t>
      </w:r>
      <w:r w:rsidR="006E0EC2">
        <w:t xml:space="preserve">larger pest insect populations could lead to lower crop yields and </w:t>
      </w:r>
      <w:r w:rsidR="006B2E27">
        <w:t>t</w:t>
      </w:r>
      <w:r w:rsidR="00AF1F6B">
        <w:t xml:space="preserve">he cost to manage </w:t>
      </w:r>
      <w:r w:rsidR="006B2E27">
        <w:t>these potentially larger</w:t>
      </w:r>
      <w:r w:rsidR="006B2E27">
        <w:t xml:space="preserve"> </w:t>
      </w:r>
      <w:r w:rsidR="00AF1F6B">
        <w:t>and earlier</w:t>
      </w:r>
      <w:r w:rsidR="006B2E27">
        <w:t xml:space="preserve"> </w:t>
      </w:r>
      <w:r w:rsidR="00B52484">
        <w:t>occurring</w:t>
      </w:r>
      <w:r w:rsidR="00AF1F6B">
        <w:t xml:space="preserve"> </w:t>
      </w:r>
      <w:r w:rsidR="00A80B91">
        <w:t xml:space="preserve">pest </w:t>
      </w:r>
      <w:r w:rsidR="00AF1F6B">
        <w:t>populations</w:t>
      </w:r>
      <w:r w:rsidR="006B2E27">
        <w:t xml:space="preserve"> using </w:t>
      </w:r>
      <w:r w:rsidR="00A80B91">
        <w:t>chemical</w:t>
      </w:r>
      <w:r w:rsidR="006B2E27">
        <w:t xml:space="preserve"> insecticides</w:t>
      </w:r>
      <w:r w:rsidR="00AF1F6B">
        <w:t xml:space="preserve"> is likely to increase. </w:t>
      </w:r>
      <w:r w:rsidR="00B52484">
        <w:t>As temperatures continue to rise, l</w:t>
      </w:r>
      <w:r w:rsidR="00A80B91">
        <w:t>ower crop yields</w:t>
      </w:r>
      <w:r w:rsidR="00B52484">
        <w:t>,</w:t>
      </w:r>
      <w:r w:rsidR="00A80B91">
        <w:t xml:space="preserve"> </w:t>
      </w:r>
      <w:r w:rsidR="00B52484">
        <w:t xml:space="preserve">due to insect damage, </w:t>
      </w:r>
      <w:r w:rsidR="00A80B91">
        <w:t xml:space="preserve">will put into jeopardy access to safe nutrient rich foods for </w:t>
      </w:r>
      <w:r w:rsidR="00B52484">
        <w:t xml:space="preserve">people in </w:t>
      </w:r>
      <w:r w:rsidR="00A80B91">
        <w:t>developed and developing countries around the world.</w:t>
      </w:r>
      <w:r w:rsidR="005364F1">
        <w:t xml:space="preserve"> </w:t>
      </w:r>
      <w:r w:rsidR="00A80B91">
        <w:t>H</w:t>
      </w:r>
      <w:r w:rsidR="002A1291">
        <w:t>ere in the United States</w:t>
      </w:r>
      <w:r w:rsidR="00A80B91" w:rsidRPr="00A80B91">
        <w:t xml:space="preserve"> </w:t>
      </w:r>
      <w:r w:rsidR="00A80B91">
        <w:t xml:space="preserve">the </w:t>
      </w:r>
      <w:r w:rsidR="006B2E27">
        <w:t>citizen</w:t>
      </w:r>
      <w:r w:rsidR="006B2E27">
        <w:t xml:space="preserve"> </w:t>
      </w:r>
      <w:r w:rsidR="00A80B91">
        <w:t>population</w:t>
      </w:r>
      <w:r w:rsidR="002A1291">
        <w:t xml:space="preserve"> </w:t>
      </w:r>
      <w:r w:rsidR="00DE717B">
        <w:t xml:space="preserve">is predicted to exceed </w:t>
      </w:r>
      <w:r w:rsidR="002A1291">
        <w:t xml:space="preserve">450 million by the year 2100 and </w:t>
      </w:r>
      <w:r w:rsidR="00A80B91">
        <w:t xml:space="preserve">this population </w:t>
      </w:r>
      <w:r w:rsidR="002A1291">
        <w:t xml:space="preserve">increase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266BAF">
        <w:t>Investigating</w:t>
      </w:r>
      <w:r w:rsidR="005364F1">
        <w:t xml:space="preserve"> the </w:t>
      </w:r>
      <w:r w:rsidR="0080369B">
        <w:t>response</w:t>
      </w:r>
      <w:r w:rsidR="00040228">
        <w:t>s</w:t>
      </w:r>
      <w:r w:rsidR="00DE7B20">
        <w:t xml:space="preserve"> </w:t>
      </w:r>
      <w:r w:rsidR="0080369B">
        <w:t>of</w:t>
      </w:r>
      <w:r w:rsidR="00DE7B20">
        <w:t xml:space="preserve"> pest</w:t>
      </w:r>
      <w:r w:rsidR="005364F1">
        <w:t xml:space="preserve"> </w:t>
      </w:r>
      <w:r w:rsidR="00040228">
        <w:t xml:space="preserve">insect </w:t>
      </w:r>
      <w:r w:rsidR="005364F1">
        <w:t xml:space="preserve">populations </w:t>
      </w:r>
      <w:r w:rsidR="0080369B">
        <w:t xml:space="preserve">to increases in temperature </w:t>
      </w:r>
      <w:r w:rsidR="004E490E">
        <w:t xml:space="preserve">is an </w:t>
      </w:r>
      <w:r w:rsidR="00A00CB8">
        <w:t>opportunity to better understand</w:t>
      </w:r>
      <w:r w:rsidR="000E39E6">
        <w:t xml:space="preserve"> and predict</w:t>
      </w:r>
      <w:r w:rsidR="00A00CB8">
        <w:t xml:space="preserve"> </w:t>
      </w:r>
      <w:r w:rsidR="004E490E">
        <w:t xml:space="preserve">how climate change </w:t>
      </w:r>
      <w:r w:rsidR="00040228">
        <w:t>could</w:t>
      </w:r>
      <w:r w:rsidR="004E490E">
        <w:t xml:space="preserve"> </w:t>
      </w:r>
      <w:r w:rsidR="005447F7">
        <w:t>a</w:t>
      </w:r>
      <w:r w:rsidR="004E490E">
        <w:t xml:space="preserve">ffect these </w:t>
      </w:r>
      <w:r w:rsidR="00040228">
        <w:t>pests</w:t>
      </w:r>
      <w:r w:rsidR="004E490E">
        <w:t xml:space="preserve"> and </w:t>
      </w:r>
      <w:r w:rsidR="000E39E6">
        <w:t xml:space="preserve">using those predictions mitigate their damaging effects </w:t>
      </w:r>
      <w:r w:rsidR="004E490E">
        <w:t>and ensure the security of a nation</w:t>
      </w:r>
      <w:r w:rsidR="000E39E6">
        <w:t>’</w:t>
      </w:r>
      <w:r w:rsidR="004E490E">
        <w:t>s food as populations increase.</w:t>
      </w:r>
    </w:p>
    <w:p w14:paraId="500F5777" w14:textId="77777777" w:rsidR="00266BAF" w:rsidRDefault="00266BAF" w:rsidP="00266BAF">
      <w:pPr>
        <w:spacing w:line="480" w:lineRule="auto"/>
        <w:rPr>
          <w:b/>
        </w:rPr>
      </w:pPr>
    </w:p>
    <w:p w14:paraId="4227D930" w14:textId="7D7DA1D3" w:rsidR="006F0764" w:rsidRDefault="003F083F" w:rsidP="00B26C2E">
      <w:pPr>
        <w:spacing w:line="480" w:lineRule="auto"/>
      </w:pPr>
      <w:r>
        <w:rPr>
          <w:b/>
        </w:rPr>
        <w:t xml:space="preserve">Responses to Climate Change: </w:t>
      </w:r>
      <w:r w:rsidR="004918C1">
        <w:t xml:space="preserve">Rising </w:t>
      </w:r>
      <w:r w:rsidR="00F92F11">
        <w:t>temperatures</w:t>
      </w:r>
      <w:r w:rsidR="00033CB1">
        <w:t xml:space="preserve"> </w:t>
      </w:r>
      <w:r w:rsidR="00C36C44">
        <w:t>are</w:t>
      </w:r>
      <w:r w:rsidR="00033CB1">
        <w:t xml:space="preserve"> influencing almost all plant and animal </w:t>
      </w:r>
      <w:r w:rsidR="004918C1">
        <w:t>on Earth</w:t>
      </w:r>
      <w:r w:rsidR="00C36C44">
        <w:t>, including insect</w:t>
      </w:r>
      <w:r w:rsidR="004918C1">
        <w:t>s</w:t>
      </w:r>
      <w:r w:rsidR="00F92F11">
        <w:t xml:space="preserve">. </w:t>
      </w:r>
      <w:r w:rsidR="00033CB1">
        <w:t xml:space="preserve">As temperatures continue to rise, </w:t>
      </w:r>
      <w:r w:rsidR="00C36C44">
        <w:t xml:space="preserve">insects could respond to these </w:t>
      </w:r>
      <w:r w:rsidR="00C36C44">
        <w:lastRenderedPageBreak/>
        <w:t>increased temperatures with changes in their</w:t>
      </w:r>
      <w:r w:rsidR="00C94947">
        <w:t xml:space="preserve"> range</w:t>
      </w:r>
      <w:r w:rsidR="00C36C44">
        <w:t xml:space="preserve"> </w:t>
      </w:r>
      <w:r w:rsidR="00F92F11">
        <w:t xml:space="preserve">distribution, </w:t>
      </w:r>
      <w:r w:rsidR="003B17AD">
        <w:t>phenology</w:t>
      </w:r>
      <w:r w:rsidR="005447F7">
        <w:t xml:space="preserve">, </w:t>
      </w:r>
      <w:r w:rsidR="00C36C44">
        <w:t>physiology</w:t>
      </w:r>
      <w:r w:rsidR="005447F7">
        <w:t>,</w:t>
      </w:r>
      <w:r w:rsidR="00F92F11">
        <w:t xml:space="preserve"> and adaptation </w:t>
      </w:r>
      <w:r w:rsidR="00F92F11">
        <w:fldChar w:fldCharType="begin" w:fldLock="1"/>
      </w:r>
      <w:r w:rsidR="00B26C2E">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"mendeley" : { "formattedCitation" : "(Hughes 2000)", "plainTextFormattedCitation" : "(Hughes 2000)", "previouslyFormattedCitation" : "(Hughes 2000)" }, "properties" : { "noteIndex" : 0 }, "schema" : "https://github.com/citation-style-language/schema/raw/master/csl-citation.json" }</w:instrText>
      </w:r>
      <w:r w:rsidR="00F92F11">
        <w:fldChar w:fldCharType="separate"/>
      </w:r>
      <w:r w:rsidR="00F92F11" w:rsidRPr="00F92F11">
        <w:rPr>
          <w:noProof/>
        </w:rPr>
        <w:t>(Hughes 2000)</w:t>
      </w:r>
      <w:r w:rsidR="00F92F11">
        <w:fldChar w:fldCharType="end"/>
      </w:r>
      <w:r w:rsidR="00033CB1">
        <w:t>.</w:t>
      </w:r>
      <w:r w:rsidR="00C36C44">
        <w:t xml:space="preserve"> There will be those insects that will experience an overall decrease in fitness and “lose”</w:t>
      </w:r>
      <w:r w:rsidR="005447F7">
        <w:t xml:space="preserve"> </w:t>
      </w:r>
      <w:r w:rsidR="00C36C44">
        <w:t>and alternatively those insects that will experience an overall increase in fitness and “win”</w:t>
      </w:r>
      <w:r w:rsidR="004918C1">
        <w:t>.</w:t>
      </w:r>
      <w:r w:rsidR="005447F7">
        <w:t xml:space="preserve"> </w:t>
      </w:r>
      <w:r w:rsidR="00210E53">
        <w:t>Range d</w:t>
      </w:r>
      <w:r w:rsidR="00790AEB">
        <w:t xml:space="preserve">istribution will be crucial in determining winners and losers as temperatures increase and those </w:t>
      </w:r>
      <w:r w:rsidR="008E3588">
        <w:t xml:space="preserve">insects that </w:t>
      </w:r>
      <w:r w:rsidR="00C94947">
        <w:t xml:space="preserve">experience </w:t>
      </w:r>
      <w:r w:rsidR="007B128D">
        <w:t xml:space="preserve">a net decrease </w:t>
      </w:r>
      <w:r w:rsidR="008E3588">
        <w:t>in population</w:t>
      </w:r>
      <w:r w:rsidR="00A3540D">
        <w:t xml:space="preserve"> size and</w:t>
      </w:r>
      <w:r w:rsidR="008E3588">
        <w:t xml:space="preserve"> distribution will</w:t>
      </w:r>
      <w:r w:rsidR="007B128D">
        <w:t xml:space="preserve"> be losers</w:t>
      </w:r>
      <w:r w:rsidR="004E6014">
        <w:t xml:space="preserve">. </w:t>
      </w:r>
      <w:r w:rsidR="00A3540D">
        <w:t xml:space="preserve">However, those </w:t>
      </w:r>
      <w:r w:rsidR="004E6014">
        <w:t>insect populations that win could experience</w:t>
      </w:r>
      <w:r w:rsidR="00A3540D">
        <w:t xml:space="preserve"> </w:t>
      </w:r>
      <w:r w:rsidR="00AC4F79">
        <w:t xml:space="preserve">positive </w:t>
      </w:r>
      <w:r w:rsidR="00A3540D">
        <w:t>changes in their distribution. Winning insects could experience a net increase in both population size and range distribution with more individuals spread across more geography or winners could experience a</w:t>
      </w:r>
      <w:r w:rsidR="00AC4F79">
        <w:t xml:space="preserve"> no net change in population size but instead shrinking southern boundary and an expanding northern boundary, a northward shift in </w:t>
      </w:r>
      <w:r w:rsidR="00A3540D">
        <w:t>their</w:t>
      </w:r>
      <w:ins w:id="1" w:author="James Brown" w:date="2017-07-30T18:00:00Z">
        <w:r w:rsidR="00AC4F79">
          <w:t xml:space="preserve"> </w:t>
        </w:r>
      </w:ins>
      <w:r w:rsidR="00A3540D">
        <w:t>distribution</w:t>
      </w:r>
      <w:r w:rsidR="00AC4F79">
        <w:t xml:space="preserve">. </w:t>
      </w:r>
      <w:r w:rsidR="006F0764">
        <w:t>In Europe, this has been observed in 35 species of non-migratory butterfly species. Of these butterflies, 63% were observed to have</w:t>
      </w:r>
      <w:r w:rsidR="00F17627">
        <w:t xml:space="preserve"> a distribution</w:t>
      </w:r>
      <w:r w:rsidR="006F0764">
        <w:t xml:space="preserve"> shift northward and 3%</w:t>
      </w:r>
      <w:r w:rsidR="00AE281F">
        <w:t xml:space="preserve"> </w:t>
      </w:r>
      <w:r w:rsidR="00F17627">
        <w:t>were observed to have a distribution shift southward</w:t>
      </w:r>
      <w:r w:rsidR="006F0764">
        <w:t xml:space="preserve"> </w:t>
      </w:r>
      <w:r w:rsidR="006F0764">
        <w:fldChar w:fldCharType="begin" w:fldLock="1"/>
      </w:r>
      <w:r w:rsidR="006F0764">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6F0764">
        <w:fldChar w:fldCharType="separate"/>
      </w:r>
      <w:r w:rsidR="006F0764" w:rsidRPr="000E5425">
        <w:rPr>
          <w:noProof/>
        </w:rPr>
        <w:t>(Parmesan et al. 1999)</w:t>
      </w:r>
      <w:r w:rsidR="006F0764">
        <w:fldChar w:fldCharType="end"/>
      </w:r>
      <w:r w:rsidR="006F0764">
        <w:t xml:space="preserve">. </w:t>
      </w:r>
    </w:p>
    <w:p w14:paraId="6C2228CC" w14:textId="77E7C51D" w:rsidR="00EA66C4" w:rsidRDefault="007A5748" w:rsidP="00EA66C4">
      <w:pPr>
        <w:spacing w:line="480" w:lineRule="auto"/>
        <w:ind w:firstLine="720"/>
      </w:pPr>
      <w:r>
        <w:t xml:space="preserve">Increased temperatures could also play a role in determining winners and losers by altering developmental rates. For ectotherms and </w:t>
      </w:r>
      <w:proofErr w:type="spellStart"/>
      <w:r>
        <w:t>poikilotherms</w:t>
      </w:r>
      <w:proofErr w:type="spellEnd"/>
      <w:r>
        <w:t xml:space="preserve">, metabolic rate is directly proportional to external temperature and </w:t>
      </w:r>
      <w:r w:rsidRPr="005D3D99">
        <w:rPr>
          <w:highlight w:val="yellow"/>
        </w:rPr>
        <w:t>metabolic rate is the limiting factor controlling the rate of development and phenology</w:t>
      </w:r>
      <w:r w:rsidRPr="005D3D99">
        <w:rPr>
          <w:highlight w:val="yellow"/>
          <w:rPrChange w:id="2" w:author="James Brown" w:date="2017-07-30T19:42:00Z">
            <w:rPr/>
          </w:rPrChange>
        </w:rPr>
        <w:t xml:space="preserve">. As temperatures rise, the </w:t>
      </w:r>
      <w:ins w:id="3" w:author="James Brown" w:date="2017-07-30T19:34:00Z">
        <w:r w:rsidR="00BE68B2" w:rsidRPr="005D3D99">
          <w:rPr>
            <w:highlight w:val="yellow"/>
            <w:rPrChange w:id="4" w:author="James Brown" w:date="2017-07-30T19:42:00Z">
              <w:rPr/>
            </w:rPrChange>
          </w:rPr>
          <w:t xml:space="preserve">metabolic </w:t>
        </w:r>
      </w:ins>
      <w:r w:rsidRPr="005D3D99">
        <w:rPr>
          <w:highlight w:val="yellow"/>
          <w:rPrChange w:id="5" w:author="James Brown" w:date="2017-07-30T19:42:00Z">
            <w:rPr/>
          </w:rPrChange>
        </w:rPr>
        <w:t xml:space="preserve">rate of losing insects could </w:t>
      </w:r>
      <w:r w:rsidR="00BE68B2" w:rsidRPr="005D3D99">
        <w:rPr>
          <w:highlight w:val="yellow"/>
          <w:rPrChange w:id="6" w:author="James Brown" w:date="2017-07-30T19:42:00Z">
            <w:rPr/>
          </w:rPrChange>
        </w:rPr>
        <w:t>outpace development and these losers would run out of metabolize faster resources faster than those resources could be acquired.</w:t>
      </w:r>
      <w:r w:rsidR="005D3D99">
        <w:t xml:space="preserve"> Or…</w:t>
      </w:r>
      <w:r w:rsidR="005D3D99" w:rsidRPr="005D3D99">
        <w:t xml:space="preserve"> </w:t>
      </w:r>
      <w:r w:rsidR="005D3D99" w:rsidRPr="005D3D99">
        <w:rPr>
          <w:highlight w:val="green"/>
          <w:rPrChange w:id="7" w:author="James Brown" w:date="2017-07-30T19:43:00Z">
            <w:rPr/>
          </w:rPrChange>
        </w:rPr>
        <w:t>As temperatures rise, the development rate of losing insects could become over-stimulated and these losers could develop too quickly and surpass developmentally necessary life history events.</w:t>
      </w:r>
      <w:r w:rsidR="005D3D99">
        <w:t xml:space="preserve"> </w:t>
      </w:r>
      <w:r w:rsidR="00BE68B2">
        <w:t xml:space="preserve"> In contrast, the increase in </w:t>
      </w:r>
      <w:r w:rsidR="00BE68B2">
        <w:lastRenderedPageBreak/>
        <w:t>the development of winners could lead result in these insects reaching sexual maturity and reproducing faster.</w:t>
      </w:r>
      <w:r w:rsidR="005D3D99">
        <w:t xml:space="preserve"> In the United Kingdom, a survey of five aphid species </w:t>
      </w:r>
      <w:r w:rsidR="005479AB">
        <w:t>across 25 years has indicated an increase in developmental rate</w:t>
      </w:r>
      <w:r w:rsidR="00946FAB">
        <w:t xml:space="preserve"> </w:t>
      </w:r>
      <w:r w:rsidR="00B26C2E">
        <w:fldChar w:fldCharType="begin" w:fldLock="1"/>
      </w:r>
      <w:r w:rsidR="000F6140">
        <w:instrText>ADDIN CSL_CITATION { "citationItems" : [ { "id" : "ITEM-1", "itemData" : { "ISSN" : "0013-8827", "author" : [ { "dropping-particle" : "", "family" : "Ellis", "given" : "W N", "non-dropping-particle" : "", "parse-names" : false, "suffix" : "" }, { "dropping-particle" : "", "family" : "Donner", "given" : "J H", "non-dropping-particle" : "", "parse-names" : false, "suffix" : "" }, { "dropping-particle" : "", "family" : "Kuchlein", "given" : "J H", "non-dropping-particle" : "", "parse-names" : false, "suffix" : "" } ], "container-title" : "Entomologische Berichten", "id" : "ITEM-1", "issued" : { "date-parts" : [ [ "1997" ] ] }, "title" : "Recent shifts in phenology of Microlepidoptera, related to climatic change (Lepidoptera)", "type" : "article-journal", "volume" : "57" }, "uris" : [ "http://www.mendeley.com/documents/?uuid=aee4836e-fff8-436c-bde0-ce5f70c2240f" ] } ], "mendeley" : { "formattedCitation" : "(Ellis et al. 1997)", "plainTextFormattedCitation" : "(Ellis et al. 1997)", "previouslyFormattedCitation" : "(Ellis et al. 1997)" }, "properties" : { "noteIndex" : 0 }, "schema" : "https://github.com/citation-style-language/schema/raw/master/csl-citation.json" }</w:instrText>
      </w:r>
      <w:r w:rsidR="00B26C2E">
        <w:fldChar w:fldCharType="separate"/>
      </w:r>
      <w:r w:rsidR="00B26C2E" w:rsidRPr="00B26C2E">
        <w:rPr>
          <w:noProof/>
        </w:rPr>
        <w:t>(Ellis et al. 1997)</w:t>
      </w:r>
      <w:r w:rsidR="00B26C2E">
        <w:fldChar w:fldCharType="end"/>
      </w:r>
      <w:r w:rsidR="005479AB">
        <w:t>. Across these different species of aphids, flight phenology has shifted three to six days.</w:t>
      </w:r>
      <w:r w:rsidR="005D3D99">
        <w:t xml:space="preserve"> </w:t>
      </w:r>
      <w:r w:rsidR="005479AB">
        <w:t>As temperatures rise, those insect pests that respond to these increases with changes in their distribution or phenology will win, but winning insect pests will be at the detriment to food security.</w:t>
      </w:r>
      <w:r w:rsidR="00EA66C4">
        <w:t xml:space="preserve"> </w:t>
      </w:r>
    </w:p>
    <w:p w14:paraId="1B05C4EA" w14:textId="77777777" w:rsidR="0014048B" w:rsidRDefault="00B26C2E">
      <w:pPr>
        <w:spacing w:line="480" w:lineRule="auto"/>
        <w:ind w:firstLine="720"/>
        <w:rPr>
          <w:ins w:id="8" w:author="James Brown" w:date="2017-07-30T20:58:00Z"/>
          <w:i/>
          <w:highlight w:val="yellow"/>
        </w:rPr>
      </w:pPr>
      <w:ins w:id="9" w:author="James Brown" w:date="2017-07-30T20:17:00Z">
        <w:r w:rsidRPr="00311181">
          <w:rPr>
            <w:i/>
            <w:highlight w:val="yellow"/>
            <w:rPrChange w:id="10" w:author="James Brown" w:date="2017-07-30T20:41:00Z">
              <w:rPr/>
            </w:rPrChange>
          </w:rPr>
          <w:t xml:space="preserve">Build context for the relationship between </w:t>
        </w:r>
      </w:ins>
      <w:ins w:id="11" w:author="James Brown" w:date="2017-07-30T20:19:00Z">
        <w:r w:rsidR="00862283" w:rsidRPr="00311181">
          <w:rPr>
            <w:i/>
            <w:highlight w:val="yellow"/>
            <w:rPrChange w:id="12" w:author="James Brown" w:date="2017-07-30T20:41:00Z">
              <w:rPr/>
            </w:rPrChange>
          </w:rPr>
          <w:t xml:space="preserve">these changes in distribution and phenology and the mechanisms that link these responses to the environment. </w:t>
        </w:r>
        <w:proofErr w:type="gramStart"/>
        <w:r w:rsidR="00862283" w:rsidRPr="00311181">
          <w:rPr>
            <w:i/>
            <w:highlight w:val="yellow"/>
            <w:rPrChange w:id="13" w:author="James Brown" w:date="2017-07-30T20:41:00Z">
              <w:rPr/>
            </w:rPrChange>
          </w:rPr>
          <w:t>Specifically</w:t>
        </w:r>
        <w:proofErr w:type="gramEnd"/>
        <w:r w:rsidR="00862283" w:rsidRPr="00311181">
          <w:rPr>
            <w:i/>
            <w:highlight w:val="yellow"/>
            <w:rPrChange w:id="14" w:author="James Brown" w:date="2017-07-30T20:41:00Z">
              <w:rPr/>
            </w:rPrChange>
          </w:rPr>
          <w:t xml:space="preserve"> this is the space to talk about why these </w:t>
        </w:r>
        <w:proofErr w:type="spellStart"/>
        <w:r w:rsidR="00862283" w:rsidRPr="00311181">
          <w:rPr>
            <w:i/>
            <w:highlight w:val="yellow"/>
            <w:rPrChange w:id="15" w:author="James Brown" w:date="2017-07-30T20:41:00Z">
              <w:rPr/>
            </w:rPrChange>
          </w:rPr>
          <w:t>repsonses</w:t>
        </w:r>
        <w:proofErr w:type="spellEnd"/>
        <w:r w:rsidR="00862283" w:rsidRPr="00311181">
          <w:rPr>
            <w:i/>
            <w:highlight w:val="yellow"/>
            <w:rPrChange w:id="16" w:author="James Brown" w:date="2017-07-30T20:41:00Z">
              <w:rPr/>
            </w:rPrChange>
          </w:rPr>
          <w:t xml:space="preserve"> will be necessary. Why can</w:t>
        </w:r>
      </w:ins>
      <w:ins w:id="17" w:author="James Brown" w:date="2017-07-30T20:20:00Z">
        <w:r w:rsidR="00862283" w:rsidRPr="00311181">
          <w:rPr>
            <w:i/>
            <w:highlight w:val="yellow"/>
            <w:rPrChange w:id="18" w:author="James Brown" w:date="2017-07-30T20:41:00Z">
              <w:rPr/>
            </w:rPrChange>
          </w:rPr>
          <w:t xml:space="preserve">’t these species just stay where they are? </w:t>
        </w:r>
        <w:proofErr w:type="spellStart"/>
        <w:r w:rsidR="00862283" w:rsidRPr="00311181">
          <w:rPr>
            <w:i/>
            <w:highlight w:val="yellow"/>
            <w:rPrChange w:id="19" w:author="James Brown" w:date="2017-07-30T20:41:00Z">
              <w:rPr/>
            </w:rPrChange>
          </w:rPr>
          <w:t>Its</w:t>
        </w:r>
        <w:proofErr w:type="spellEnd"/>
        <w:r w:rsidR="00862283" w:rsidRPr="00311181">
          <w:rPr>
            <w:i/>
            <w:highlight w:val="yellow"/>
            <w:rPrChange w:id="20" w:author="James Brown" w:date="2017-07-30T20:41:00Z">
              <w:rPr/>
            </w:rPrChange>
          </w:rPr>
          <w:t xml:space="preserve"> because species have thermal limits. How those thermal limits are constrained in different species will determine how these insects redistribute or how their phenology will be affected. </w:t>
        </w:r>
      </w:ins>
      <w:ins w:id="21" w:author="James Brown" w:date="2017-07-30T20:22:00Z">
        <w:r w:rsidR="00862283" w:rsidRPr="00311181">
          <w:rPr>
            <w:i/>
            <w:highlight w:val="yellow"/>
            <w:rPrChange w:id="22" w:author="James Brown" w:date="2017-07-30T20:41:00Z">
              <w:rPr/>
            </w:rPrChange>
          </w:rPr>
          <w:t xml:space="preserve">First discuss these </w:t>
        </w:r>
      </w:ins>
      <w:ins w:id="23" w:author="James Brown" w:date="2017-07-30T20:23:00Z">
        <w:r w:rsidR="00862283" w:rsidRPr="00311181">
          <w:rPr>
            <w:i/>
            <w:highlight w:val="yellow"/>
            <w:rPrChange w:id="24" w:author="James Brown" w:date="2017-07-30T20:41:00Z">
              <w:rPr/>
            </w:rPrChange>
          </w:rPr>
          <w:t>winners and losers</w:t>
        </w:r>
      </w:ins>
      <w:ins w:id="25" w:author="James Brown" w:date="2017-07-30T20:22:00Z">
        <w:r w:rsidR="00862283" w:rsidRPr="00311181">
          <w:rPr>
            <w:i/>
            <w:highlight w:val="yellow"/>
            <w:rPrChange w:id="26" w:author="James Brown" w:date="2017-07-30T20:41:00Z">
              <w:rPr/>
            </w:rPrChange>
          </w:rPr>
          <w:t xml:space="preserve"> in the context of </w:t>
        </w:r>
        <w:proofErr w:type="spellStart"/>
        <w:r w:rsidR="00862283" w:rsidRPr="00311181">
          <w:rPr>
            <w:i/>
            <w:highlight w:val="yellow"/>
            <w:rPrChange w:id="27" w:author="James Brown" w:date="2017-07-30T20:41:00Z">
              <w:rPr/>
            </w:rPrChange>
          </w:rPr>
          <w:t>stenothermy</w:t>
        </w:r>
      </w:ins>
      <w:proofErr w:type="spellEnd"/>
      <w:ins w:id="28" w:author="James Brown" w:date="2017-07-30T20:23:00Z">
        <w:r w:rsidR="00862283" w:rsidRPr="00311181">
          <w:rPr>
            <w:i/>
            <w:highlight w:val="yellow"/>
            <w:rPrChange w:id="29" w:author="James Brown" w:date="2017-07-30T20:41:00Z">
              <w:rPr/>
            </w:rPrChange>
          </w:rPr>
          <w:t xml:space="preserve"> (narrow thermal range)</w:t>
        </w:r>
      </w:ins>
      <w:ins w:id="30" w:author="James Brown" w:date="2017-07-30T20:22:00Z">
        <w:r w:rsidR="00862283" w:rsidRPr="00311181">
          <w:rPr>
            <w:i/>
            <w:highlight w:val="yellow"/>
            <w:rPrChange w:id="31" w:author="James Brown" w:date="2017-07-30T20:41:00Z">
              <w:rPr/>
            </w:rPrChange>
          </w:rPr>
          <w:t xml:space="preserve"> and </w:t>
        </w:r>
        <w:proofErr w:type="spellStart"/>
        <w:r w:rsidR="00862283" w:rsidRPr="00311181">
          <w:rPr>
            <w:i/>
            <w:highlight w:val="yellow"/>
            <w:rPrChange w:id="32" w:author="James Brown" w:date="2017-07-30T20:41:00Z">
              <w:rPr/>
            </w:rPrChange>
          </w:rPr>
          <w:t>eurythermy</w:t>
        </w:r>
      </w:ins>
      <w:proofErr w:type="spellEnd"/>
      <w:ins w:id="33" w:author="James Brown" w:date="2017-07-30T20:23:00Z">
        <w:r w:rsidR="00862283" w:rsidRPr="00311181">
          <w:rPr>
            <w:i/>
            <w:highlight w:val="yellow"/>
            <w:rPrChange w:id="34" w:author="James Brown" w:date="2017-07-30T20:41:00Z">
              <w:rPr/>
            </w:rPrChange>
          </w:rPr>
          <w:t xml:space="preserve"> (wide thermal range)</w:t>
        </w:r>
      </w:ins>
    </w:p>
    <w:p w14:paraId="2FA6AC69" w14:textId="47600778" w:rsidR="006F0764" w:rsidRPr="00311181" w:rsidRDefault="00862283">
      <w:pPr>
        <w:spacing w:line="480" w:lineRule="auto"/>
        <w:ind w:firstLine="720"/>
        <w:rPr>
          <w:ins w:id="35" w:author="James Brown" w:date="2017-07-30T20:37:00Z"/>
        </w:rPr>
      </w:pPr>
      <w:proofErr w:type="gramStart"/>
      <w:ins w:id="36" w:author="James Brown" w:date="2017-07-30T20:23:00Z">
        <w:r w:rsidRPr="00311181">
          <w:rPr>
            <w:i/>
            <w:highlight w:val="yellow"/>
            <w:rPrChange w:id="37" w:author="James Brown" w:date="2017-07-30T20:41:00Z">
              <w:rPr/>
            </w:rPrChange>
          </w:rPr>
          <w:t>.</w:t>
        </w:r>
      </w:ins>
      <w:commentRangeStart w:id="38"/>
      <w:ins w:id="39" w:author="James Brown" w:date="2017-07-30T17:00:00Z">
        <w:r w:rsidR="00312B4E" w:rsidRPr="00311181">
          <w:t>The</w:t>
        </w:r>
        <w:proofErr w:type="gramEnd"/>
        <w:r w:rsidR="00312B4E" w:rsidRPr="00311181">
          <w:t xml:space="preserve"> rate that temperatures are rising presents a biological hurdle for those insects currently existing on the margin of their behavioral, ecological, or physiological plasticity</w:t>
        </w:r>
        <w:commentRangeEnd w:id="38"/>
        <w:r w:rsidR="00312B4E" w:rsidRPr="00311181">
          <w:rPr>
            <w:rStyle w:val="CommentReference"/>
            <w:sz w:val="24"/>
            <w:szCs w:val="24"/>
            <w:rPrChange w:id="40" w:author="James Brown" w:date="2017-07-30T20:41:00Z">
              <w:rPr>
                <w:rStyle w:val="CommentReference"/>
              </w:rPr>
            </w:rPrChange>
          </w:rPr>
          <w:commentReference w:id="38"/>
        </w:r>
        <w:r w:rsidR="00312B4E" w:rsidRPr="00311181">
          <w:t xml:space="preserve">. </w:t>
        </w:r>
      </w:ins>
    </w:p>
    <w:p w14:paraId="10BCEC34" w14:textId="56092F54" w:rsidR="0014048B" w:rsidRPr="0014048B" w:rsidRDefault="0014048B">
      <w:pPr>
        <w:pStyle w:val="NormalWeb"/>
        <w:ind w:left="480" w:hanging="480"/>
        <w:rPr>
          <w:ins w:id="41" w:author="James Brown" w:date="2017-07-30T20:58:00Z"/>
          <w:rPrChange w:id="42" w:author="James Brown" w:date="2017-07-30T20:59:00Z">
            <w:rPr>
              <w:ins w:id="43" w:author="James Brown" w:date="2017-07-30T20:58:00Z"/>
              <w:highlight w:val="yellow"/>
            </w:rPr>
          </w:rPrChange>
        </w:rPr>
        <w:pPrChange w:id="44" w:author="James Brown" w:date="2017-07-30T20:59:00Z">
          <w:pPr>
            <w:spacing w:line="480" w:lineRule="auto"/>
          </w:pPr>
        </w:pPrChange>
      </w:pPr>
      <w:proofErr w:type="spellStart"/>
      <w:ins w:id="45" w:author="James Brown" w:date="2017-07-30T20:58:00Z">
        <w:r w:rsidRPr="0014048B">
          <w:rPr>
            <w:b/>
            <w:bCs/>
            <w:highlight w:val="yellow"/>
            <w:rPrChange w:id="46" w:author="James Brown" w:date="2017-07-30T20:58:00Z">
              <w:rPr>
                <w:b/>
                <w:bCs/>
              </w:rPr>
            </w:rPrChange>
          </w:rPr>
          <w:t>Somero</w:t>
        </w:r>
        <w:proofErr w:type="spellEnd"/>
        <w:r w:rsidRPr="0014048B">
          <w:rPr>
            <w:b/>
            <w:bCs/>
            <w:highlight w:val="yellow"/>
            <w:rPrChange w:id="47" w:author="James Brown" w:date="2017-07-30T20:58:00Z">
              <w:rPr>
                <w:b/>
                <w:bCs/>
              </w:rPr>
            </w:rPrChange>
          </w:rPr>
          <w:t>, G. N.</w:t>
        </w:r>
        <w:r w:rsidRPr="0014048B">
          <w:rPr>
            <w:highlight w:val="yellow"/>
            <w:rPrChange w:id="48" w:author="James Brown" w:date="2017-07-30T20:58:00Z">
              <w:rPr/>
            </w:rPrChange>
          </w:rPr>
          <w:t xml:space="preserve"> </w:t>
        </w:r>
        <w:r w:rsidRPr="0014048B">
          <w:rPr>
            <w:b/>
            <w:bCs/>
            <w:highlight w:val="yellow"/>
            <w:rPrChange w:id="49" w:author="James Brown" w:date="2017-07-30T20:58:00Z">
              <w:rPr>
                <w:b/>
                <w:bCs/>
              </w:rPr>
            </w:rPrChange>
          </w:rPr>
          <w:t>2010</w:t>
        </w:r>
        <w:r w:rsidRPr="0014048B">
          <w:rPr>
            <w:highlight w:val="yellow"/>
            <w:rPrChange w:id="50" w:author="James Brown" w:date="2017-07-30T20:58:00Z">
              <w:rPr/>
            </w:rPrChange>
          </w:rPr>
          <w:t>. The physiology of climate change: how potentials for acclimatization and genetic adaptation will determine “winners” and “losers.” J. Exp. Biol. 213: 912–920.</w:t>
        </w:r>
      </w:ins>
    </w:p>
    <w:p w14:paraId="3ABE31FA" w14:textId="77777777" w:rsidR="0014048B" w:rsidRDefault="0014048B">
      <w:pPr>
        <w:spacing w:line="480" w:lineRule="auto"/>
        <w:rPr>
          <w:ins w:id="51" w:author="James Brown" w:date="2017-07-30T20:58:00Z"/>
          <w:highlight w:val="yellow"/>
        </w:rPr>
      </w:pPr>
    </w:p>
    <w:p w14:paraId="1BF7FDF3" w14:textId="7201C422" w:rsidR="004C26B8" w:rsidRPr="00311181" w:rsidRDefault="00311181">
      <w:pPr>
        <w:spacing w:line="480" w:lineRule="auto"/>
        <w:rPr>
          <w:ins w:id="52" w:author="James Brown" w:date="2017-07-30T20:37:00Z"/>
          <w:i/>
          <w:highlight w:val="yellow"/>
          <w:rPrChange w:id="53" w:author="James Brown" w:date="2017-07-30T20:44:00Z">
            <w:rPr>
              <w:ins w:id="54" w:author="James Brown" w:date="2017-07-30T20:37:00Z"/>
              <w:i/>
            </w:rPr>
          </w:rPrChange>
        </w:rPr>
      </w:pPr>
      <w:ins w:id="55" w:author="James Brown" w:date="2017-07-30T20:44:00Z">
        <w:r w:rsidRPr="00311181">
          <w:rPr>
            <w:highlight w:val="yellow"/>
          </w:rPr>
          <w:t xml:space="preserve">PHYSIOLOGY: </w:t>
        </w:r>
      </w:ins>
      <w:ins w:id="56" w:author="James Brown" w:date="2017-07-30T20:38:00Z">
        <w:r w:rsidR="004C26B8" w:rsidRPr="00311181">
          <w:rPr>
            <w:highlight w:val="yellow"/>
            <w:rPrChange w:id="57" w:author="James Brown" w:date="2017-07-30T20:44:00Z">
              <w:rPr/>
            </w:rPrChange>
          </w:rPr>
          <w:t xml:space="preserve">Then </w:t>
        </w:r>
      </w:ins>
      <w:ins w:id="58" w:author="James Brown" w:date="2017-07-30T20:37:00Z">
        <w:r w:rsidR="004C26B8" w:rsidRPr="00311181">
          <w:rPr>
            <w:highlight w:val="yellow"/>
            <w:rPrChange w:id="59" w:author="James Brown" w:date="2017-07-30T20:44:00Z">
              <w:rPr/>
            </w:rPrChange>
          </w:rPr>
          <w:t xml:space="preserve">Talk about </w:t>
        </w:r>
      </w:ins>
      <w:ins w:id="60" w:author="James Brown" w:date="2017-07-30T20:38:00Z">
        <w:r w:rsidR="004C26B8" w:rsidRPr="00311181">
          <w:rPr>
            <w:highlight w:val="yellow"/>
            <w:rPrChange w:id="61" w:author="James Brown" w:date="2017-07-30T20:44:00Z">
              <w:rPr/>
            </w:rPrChange>
          </w:rPr>
          <w:t xml:space="preserve">the responses in the context of winners and </w:t>
        </w:r>
        <w:proofErr w:type="gramStart"/>
        <w:r w:rsidR="004C26B8" w:rsidRPr="00311181">
          <w:rPr>
            <w:highlight w:val="yellow"/>
            <w:rPrChange w:id="62" w:author="James Brown" w:date="2017-07-30T20:44:00Z">
              <w:rPr/>
            </w:rPrChange>
          </w:rPr>
          <w:t>losers</w:t>
        </w:r>
        <w:proofErr w:type="gramEnd"/>
        <w:r w:rsidR="004C26B8" w:rsidRPr="00311181">
          <w:rPr>
            <w:highlight w:val="yellow"/>
            <w:rPrChange w:id="63" w:author="James Brown" w:date="2017-07-30T20:44:00Z">
              <w:rPr/>
            </w:rPrChange>
          </w:rPr>
          <w:t xml:space="preserve"> physiology</w:t>
        </w:r>
      </w:ins>
      <w:ins w:id="64" w:author="James Brown" w:date="2017-07-30T20:39:00Z">
        <w:r w:rsidR="004C26B8" w:rsidRPr="00311181">
          <w:rPr>
            <w:highlight w:val="yellow"/>
            <w:rPrChange w:id="65" w:author="James Brown" w:date="2017-07-30T20:44:00Z">
              <w:rPr/>
            </w:rPrChange>
          </w:rPr>
          <w:t>. Below are some references that may help.</w:t>
        </w:r>
      </w:ins>
      <w:ins w:id="66" w:author="James Brown" w:date="2017-07-30T20:40:00Z">
        <w:r w:rsidRPr="00311181">
          <w:rPr>
            <w:highlight w:val="yellow"/>
            <w:rPrChange w:id="67" w:author="James Brown" w:date="2017-07-30T20:44:00Z">
              <w:rPr/>
            </w:rPrChange>
          </w:rPr>
          <w:t xml:space="preserve"> Use the example of phytoplankton color</w:t>
        </w:r>
      </w:ins>
    </w:p>
    <w:p w14:paraId="1097E000" w14:textId="138960B2" w:rsidR="004C26B8" w:rsidRPr="00311181" w:rsidRDefault="004C26B8">
      <w:pPr>
        <w:pStyle w:val="NormalWeb"/>
        <w:ind w:left="480" w:hanging="480"/>
        <w:rPr>
          <w:ins w:id="68" w:author="James Brown" w:date="2017-07-30T20:37:00Z"/>
          <w:rFonts w:ascii="Calibri" w:hAnsi="Calibri"/>
          <w:highlight w:val="yellow"/>
          <w:rPrChange w:id="69" w:author="James Brown" w:date="2017-07-30T20:44:00Z">
            <w:rPr>
              <w:ins w:id="70" w:author="James Brown" w:date="2017-07-30T20:37:00Z"/>
            </w:rPr>
          </w:rPrChange>
        </w:rPr>
      </w:pPr>
      <w:ins w:id="71" w:author="James Brown" w:date="2017-07-30T20:39:00Z">
        <w:r w:rsidRPr="00311181">
          <w:rPr>
            <w:rFonts w:ascii="Calibri" w:hAnsi="Calibri"/>
            <w:b/>
            <w:bCs/>
            <w:highlight w:val="yellow"/>
            <w:rPrChange w:id="72" w:author="James Brown" w:date="2017-07-30T20:44:00Z">
              <w:rPr>
                <w:b/>
                <w:bCs/>
              </w:rPr>
            </w:rPrChange>
          </w:rPr>
          <w:lastRenderedPageBreak/>
          <w:t>[</w:t>
        </w:r>
      </w:ins>
      <w:ins w:id="73" w:author="James Brown" w:date="2017-07-30T20:37:00Z">
        <w:r w:rsidRPr="00311181">
          <w:rPr>
            <w:rFonts w:ascii="Calibri" w:hAnsi="Calibri"/>
            <w:b/>
            <w:bCs/>
            <w:highlight w:val="yellow"/>
            <w:rPrChange w:id="74" w:author="James Brown" w:date="2017-07-30T20:44:00Z">
              <w:rPr>
                <w:b/>
                <w:bCs/>
              </w:rPr>
            </w:rPrChange>
          </w:rPr>
          <w:t>Dawson, T. P., S. T. Jackson, J. I. House, I. C. Prentice, and G. M. Mace</w:t>
        </w:r>
        <w:r w:rsidRPr="00311181">
          <w:rPr>
            <w:rFonts w:ascii="Calibri" w:hAnsi="Calibri"/>
            <w:highlight w:val="yellow"/>
            <w:rPrChange w:id="75" w:author="James Brown" w:date="2017-07-30T20:44:00Z">
              <w:rPr/>
            </w:rPrChange>
          </w:rPr>
          <w:t xml:space="preserve">. </w:t>
        </w:r>
        <w:r w:rsidRPr="00311181">
          <w:rPr>
            <w:rFonts w:ascii="Calibri" w:hAnsi="Calibri"/>
            <w:b/>
            <w:bCs/>
            <w:highlight w:val="yellow"/>
            <w:rPrChange w:id="76" w:author="James Brown" w:date="2017-07-30T20:44:00Z">
              <w:rPr>
                <w:b/>
                <w:bCs/>
              </w:rPr>
            </w:rPrChange>
          </w:rPr>
          <w:t>2011</w:t>
        </w:r>
        <w:r w:rsidRPr="00311181">
          <w:rPr>
            <w:rFonts w:ascii="Calibri" w:hAnsi="Calibri"/>
            <w:highlight w:val="yellow"/>
            <w:rPrChange w:id="77" w:author="James Brown" w:date="2017-07-30T20:44:00Z">
              <w:rPr/>
            </w:rPrChange>
          </w:rPr>
          <w:t>. Beyond predictions: biodiversity conservation in a changing climate. Science (80-</w:t>
        </w:r>
        <w:proofErr w:type="gramStart"/>
        <w:r w:rsidRPr="00311181">
          <w:rPr>
            <w:rFonts w:ascii="Calibri" w:hAnsi="Calibri"/>
            <w:highlight w:val="yellow"/>
            <w:rPrChange w:id="78" w:author="James Brown" w:date="2017-07-30T20:44:00Z">
              <w:rPr/>
            </w:rPrChange>
          </w:rPr>
          <w:t>. )</w:t>
        </w:r>
        <w:proofErr w:type="gramEnd"/>
        <w:r w:rsidRPr="00311181">
          <w:rPr>
            <w:rFonts w:ascii="Calibri" w:hAnsi="Calibri"/>
            <w:highlight w:val="yellow"/>
            <w:rPrChange w:id="79" w:author="James Brown" w:date="2017-07-30T20:44:00Z">
              <w:rPr/>
            </w:rPrChange>
          </w:rPr>
          <w:t>. 332: 53–58.</w:t>
        </w:r>
      </w:ins>
    </w:p>
    <w:p w14:paraId="271120F5" w14:textId="321DBFB6" w:rsidR="00AA1B3A" w:rsidRPr="00060F1F" w:rsidRDefault="004C26B8">
      <w:pPr>
        <w:pStyle w:val="NormalWeb"/>
        <w:ind w:left="480" w:hanging="480"/>
        <w:rPr>
          <w:ins w:id="80" w:author="James Brown" w:date="2017-07-30T18:05:00Z"/>
        </w:rPr>
        <w:pPrChange w:id="81" w:author="James Brown" w:date="2017-07-30T20:43:00Z">
          <w:pPr>
            <w:spacing w:line="480" w:lineRule="auto"/>
            <w:ind w:firstLine="720"/>
          </w:pPr>
        </w:pPrChange>
      </w:pPr>
      <w:ins w:id="82" w:author="James Brown" w:date="2017-07-30T20:37:00Z">
        <w:r w:rsidRPr="00311181">
          <w:rPr>
            <w:rFonts w:ascii="Calibri" w:hAnsi="Calibri"/>
            <w:b/>
            <w:bCs/>
            <w:highlight w:val="yellow"/>
            <w:rPrChange w:id="83" w:author="James Brown" w:date="2017-07-30T20:44:00Z">
              <w:rPr>
                <w:b/>
                <w:bCs/>
              </w:rPr>
            </w:rPrChange>
          </w:rPr>
          <w:t>Williams, S. E., C. Moritz, L. P. Shoo, J. L. Isaac, A. a Hoffmann, and G. Langham</w:t>
        </w:r>
        <w:r w:rsidRPr="00311181">
          <w:rPr>
            <w:rFonts w:ascii="Calibri" w:hAnsi="Calibri"/>
            <w:highlight w:val="yellow"/>
            <w:rPrChange w:id="84" w:author="James Brown" w:date="2017-07-30T20:44:00Z">
              <w:rPr/>
            </w:rPrChange>
          </w:rPr>
          <w:t xml:space="preserve">. </w:t>
        </w:r>
        <w:r w:rsidRPr="00311181">
          <w:rPr>
            <w:rFonts w:ascii="Calibri" w:hAnsi="Calibri"/>
            <w:b/>
            <w:bCs/>
            <w:highlight w:val="yellow"/>
            <w:rPrChange w:id="85" w:author="James Brown" w:date="2017-07-30T20:44:00Z">
              <w:rPr>
                <w:b/>
                <w:bCs/>
              </w:rPr>
            </w:rPrChange>
          </w:rPr>
          <w:t>2008</w:t>
        </w:r>
        <w:r w:rsidRPr="00311181">
          <w:rPr>
            <w:rFonts w:ascii="Calibri" w:hAnsi="Calibri"/>
            <w:highlight w:val="yellow"/>
            <w:rPrChange w:id="86" w:author="James Brown" w:date="2017-07-30T20:44:00Z">
              <w:rPr/>
            </w:rPrChange>
          </w:rPr>
          <w:t xml:space="preserve">. Towards an Integrated Framework for Assessing the Vulnerability of Species to Climate Change. </w:t>
        </w:r>
        <w:proofErr w:type="spellStart"/>
        <w:r w:rsidRPr="00311181">
          <w:rPr>
            <w:rFonts w:ascii="Calibri" w:hAnsi="Calibri"/>
            <w:highlight w:val="yellow"/>
            <w:rPrChange w:id="87" w:author="James Brown" w:date="2017-07-30T20:44:00Z">
              <w:rPr/>
            </w:rPrChange>
          </w:rPr>
          <w:t>PLoS</w:t>
        </w:r>
        <w:proofErr w:type="spellEnd"/>
        <w:r w:rsidRPr="00311181">
          <w:rPr>
            <w:rFonts w:ascii="Calibri" w:hAnsi="Calibri"/>
            <w:highlight w:val="yellow"/>
            <w:rPrChange w:id="88" w:author="James Brown" w:date="2017-07-30T20:44:00Z">
              <w:rPr/>
            </w:rPrChange>
          </w:rPr>
          <w:t xml:space="preserve"> Biol. 6: e325.</w:t>
        </w:r>
      </w:ins>
      <w:ins w:id="89" w:author="James Brown" w:date="2017-07-30T20:39:00Z">
        <w:r w:rsidRPr="00311181">
          <w:rPr>
            <w:rFonts w:ascii="Calibri" w:hAnsi="Calibri"/>
            <w:highlight w:val="yellow"/>
            <w:rPrChange w:id="90" w:author="James Brown" w:date="2017-07-30T20:44:00Z">
              <w:rPr/>
            </w:rPrChange>
          </w:rPr>
          <w:t>]</w:t>
        </w:r>
      </w:ins>
    </w:p>
    <w:p w14:paraId="02B79F48" w14:textId="4B582151" w:rsidR="00312B4E" w:rsidRPr="00311181" w:rsidRDefault="00312B4E">
      <w:pPr>
        <w:spacing w:line="480" w:lineRule="auto"/>
        <w:ind w:firstLine="720"/>
        <w:rPr>
          <w:ins w:id="91" w:author="James Brown" w:date="2017-07-30T16:57:00Z"/>
        </w:rPr>
      </w:pPr>
      <w:commentRangeStart w:id="92"/>
      <w:r w:rsidRPr="00311181">
        <w:t xml:space="preserve">As favorable habitat for </w:t>
      </w:r>
      <w:commentRangeEnd w:id="92"/>
      <w:r w:rsidRPr="00311181">
        <w:rPr>
          <w:rStyle w:val="CommentReference"/>
          <w:sz w:val="24"/>
          <w:szCs w:val="24"/>
          <w:rPrChange w:id="93" w:author="James Brown" w:date="2017-07-30T20:41:00Z">
            <w:rPr>
              <w:rStyle w:val="CommentReference"/>
            </w:rPr>
          </w:rPrChange>
        </w:rPr>
        <w:commentReference w:id="92"/>
      </w:r>
      <w:r w:rsidRPr="00311181">
        <w:t xml:space="preserve">temperate insects shifts farther north, the spatial distribution of some insects could track those favorable temperatures, shifting their range northward, a behavior some insects could use to compensate for their reduced </w:t>
      </w:r>
      <w:commentRangeStart w:id="94"/>
      <w:r w:rsidRPr="00311181">
        <w:t>fitness in their current environment</w:t>
      </w:r>
      <w:commentRangeEnd w:id="94"/>
      <w:r w:rsidRPr="00311181">
        <w:rPr>
          <w:rStyle w:val="CommentReference"/>
          <w:sz w:val="24"/>
          <w:szCs w:val="24"/>
          <w:rPrChange w:id="95" w:author="James Brown" w:date="2017-07-30T20:41:00Z">
            <w:rPr>
              <w:rStyle w:val="CommentReference"/>
            </w:rPr>
          </w:rPrChange>
        </w:rPr>
        <w:commentReference w:id="94"/>
      </w:r>
      <w:r w:rsidRPr="00311181">
        <w:t xml:space="preserve"> </w:t>
      </w:r>
      <w:r w:rsidRPr="00060F1F">
        <w:fldChar w:fldCharType="begin" w:fldLock="1"/>
      </w:r>
      <w:r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E60FC5">
        <w:fldChar w:fldCharType="separate"/>
      </w:r>
      <w:r w:rsidRPr="00311181">
        <w:rPr>
          <w:noProof/>
        </w:rPr>
        <w:t>(Parmesan et al. 1999, Breed et al. 2012)</w:t>
      </w:r>
      <w:r w:rsidRPr="00060F1F">
        <w:fldChar w:fldCharType="end"/>
      </w:r>
      <w:r w:rsidRPr="00311181">
        <w:t xml:space="preserve">. </w:t>
      </w:r>
    </w:p>
    <w:p w14:paraId="443D27D8" w14:textId="77777777" w:rsidR="00312B4E" w:rsidRPr="00311181" w:rsidRDefault="00312B4E">
      <w:pPr>
        <w:spacing w:line="480" w:lineRule="auto"/>
        <w:rPr>
          <w:ins w:id="96" w:author="James Brown" w:date="2017-07-30T16:57:00Z"/>
        </w:rPr>
      </w:pPr>
    </w:p>
    <w:p w14:paraId="443CB856" w14:textId="570DFF3E" w:rsidR="003F083F" w:rsidRDefault="003F083F">
      <w:pPr>
        <w:spacing w:line="480" w:lineRule="auto"/>
        <w:rPr>
          <w:ins w:id="97" w:author="James Brown" w:date="2017-07-30T20:56:00Z"/>
        </w:rPr>
      </w:pPr>
      <w:r w:rsidRPr="00311181">
        <w:t xml:space="preserve"> </w:t>
      </w:r>
      <w:ins w:id="98" w:author="James Brown" w:date="2017-07-30T20:48:00Z">
        <w:r w:rsidR="00311181" w:rsidRPr="0022438B">
          <w:rPr>
            <w:highlight w:val="yellow"/>
            <w:rPrChange w:id="99" w:author="James Brown" w:date="2017-07-30T20:52:00Z">
              <w:rPr/>
            </w:rPrChange>
          </w:rPr>
          <w:t>ADAPTATION AND PLASTICITY:</w:t>
        </w:r>
      </w:ins>
      <w:ins w:id="100" w:author="James Brown" w:date="2017-07-30T20:49:00Z">
        <w:r w:rsidR="00311181" w:rsidRPr="0022438B">
          <w:rPr>
            <w:highlight w:val="yellow"/>
          </w:rPr>
          <w:t xml:space="preserve"> use </w:t>
        </w:r>
      </w:ins>
      <w:del w:id="101" w:author="James Brown" w:date="2017-07-30T20:44:00Z">
        <w:r w:rsidRPr="0022438B" w:rsidDel="00311181">
          <w:rPr>
            <w:highlight w:val="yellow"/>
            <w:rPrChange w:id="102" w:author="James Brown" w:date="2017-07-30T20:52:00Z">
              <w:rPr/>
            </w:rPrChange>
          </w:rPr>
          <w:delText xml:space="preserve">Generally, extinction events are likely to affect insect populations that evolved in the context of highly predictable environments, like the ecological predictability experienced in the Arctic </w:delText>
        </w:r>
        <w:r w:rsidRPr="0022438B" w:rsidDel="00311181">
          <w:rPr>
            <w:highlight w:val="yellow"/>
            <w:rPrChange w:id="103" w:author="James Brown" w:date="2017-07-30T20:52:00Z">
              <w:rPr/>
            </w:rPrChange>
          </w:rPr>
          <w:fldChar w:fldCharType="begin" w:fldLock="1"/>
        </w:r>
        <w:r w:rsidRPr="0022438B" w:rsidDel="00311181">
          <w:rPr>
            <w:highlight w:val="yellow"/>
            <w:rPrChange w:id="104" w:author="James Brown" w:date="2017-07-30T20:52:00Z">
              <w:rPr/>
            </w:rPrChange>
          </w:rPr>
          <w:del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delInstrText>
        </w:r>
        <w:r w:rsidRPr="0022438B" w:rsidDel="00311181">
          <w:rPr>
            <w:highlight w:val="yellow"/>
            <w:rPrChange w:id="105" w:author="James Brown" w:date="2017-07-30T20:52:00Z">
              <w:rPr/>
            </w:rPrChange>
          </w:rPr>
          <w:fldChar w:fldCharType="separate"/>
        </w:r>
        <w:r w:rsidRPr="0022438B" w:rsidDel="00311181">
          <w:rPr>
            <w:noProof/>
            <w:highlight w:val="yellow"/>
            <w:rPrChange w:id="106" w:author="James Brown" w:date="2017-07-30T20:52:00Z">
              <w:rPr>
                <w:noProof/>
              </w:rPr>
            </w:rPrChange>
          </w:rPr>
          <w:delText>(Parmesan et al. 1999, Scriber 2014)</w:delText>
        </w:r>
        <w:r w:rsidRPr="0022438B" w:rsidDel="00311181">
          <w:rPr>
            <w:highlight w:val="yellow"/>
            <w:rPrChange w:id="107" w:author="James Brown" w:date="2017-07-30T20:52:00Z">
              <w:rPr/>
            </w:rPrChange>
          </w:rPr>
          <w:fldChar w:fldCharType="end"/>
        </w:r>
        <w:r w:rsidRPr="0022438B" w:rsidDel="00311181">
          <w:rPr>
            <w:highlight w:val="yellow"/>
            <w:rPrChange w:id="108" w:author="James Brown" w:date="2017-07-30T20:52:00Z">
              <w:rPr/>
            </w:rPrChange>
          </w:rPr>
          <w:delText>. Extrapolated temperature data, compiled from ice cores and other proximate sources representing the past 400 years, indicate that Arctic temperatures prior to 1840 were anomalously cold and post-1840 to 20</w:delText>
        </w:r>
        <w:r w:rsidRPr="0022438B" w:rsidDel="00311181">
          <w:rPr>
            <w:highlight w:val="yellow"/>
            <w:vertAlign w:val="superscript"/>
            <w:rPrChange w:id="109" w:author="James Brown" w:date="2017-07-30T20:52:00Z">
              <w:rPr>
                <w:vertAlign w:val="superscript"/>
              </w:rPr>
            </w:rPrChange>
          </w:rPr>
          <w:delText>th</w:delText>
        </w:r>
        <w:r w:rsidRPr="0022438B" w:rsidDel="00311181">
          <w:rPr>
            <w:highlight w:val="yellow"/>
            <w:rPrChange w:id="110" w:author="James Brown" w:date="2017-07-30T20:52:00Z">
              <w:rPr/>
            </w:rPrChange>
          </w:rPr>
          <w:delText xml:space="preserve"> century, warmed by an average of 1.5°C across the arctic </w:delText>
        </w:r>
        <w:r w:rsidRPr="0022438B" w:rsidDel="00311181">
          <w:rPr>
            <w:highlight w:val="yellow"/>
            <w:rPrChange w:id="111" w:author="James Brown" w:date="2017-07-30T20:52:00Z">
              <w:rPr/>
            </w:rPrChange>
          </w:rPr>
          <w:fldChar w:fldCharType="begin" w:fldLock="1"/>
        </w:r>
        <w:r w:rsidRPr="0022438B" w:rsidDel="00311181">
          <w:rPr>
            <w:highlight w:val="yellow"/>
            <w:rPrChange w:id="112" w:author="James Brown" w:date="2017-07-30T20:52:00Z">
              <w:rPr/>
            </w:rPrChange>
          </w:rPr>
          <w:del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delInstrText>
        </w:r>
        <w:r w:rsidRPr="0022438B" w:rsidDel="00311181">
          <w:rPr>
            <w:highlight w:val="yellow"/>
            <w:rPrChange w:id="113" w:author="James Brown" w:date="2017-07-30T20:52:00Z">
              <w:rPr/>
            </w:rPrChange>
          </w:rPr>
          <w:fldChar w:fldCharType="separate"/>
        </w:r>
        <w:r w:rsidRPr="0022438B" w:rsidDel="00311181">
          <w:rPr>
            <w:noProof/>
            <w:highlight w:val="yellow"/>
            <w:rPrChange w:id="114" w:author="James Brown" w:date="2017-07-30T20:52:00Z">
              <w:rPr>
                <w:noProof/>
              </w:rPr>
            </w:rPrChange>
          </w:rPr>
          <w:delText>(Overpeck 1997)</w:delText>
        </w:r>
        <w:r w:rsidRPr="0022438B" w:rsidDel="00311181">
          <w:rPr>
            <w:highlight w:val="yellow"/>
            <w:rPrChange w:id="115" w:author="James Brown" w:date="2017-07-30T20:52:00Z">
              <w:rPr/>
            </w:rPrChange>
          </w:rPr>
          <w:fldChar w:fldCharType="end"/>
        </w:r>
        <w:r w:rsidRPr="0022438B" w:rsidDel="00311181">
          <w:rPr>
            <w:highlight w:val="yellow"/>
            <w:rPrChange w:id="116" w:author="James Brown" w:date="2017-07-30T20:52:00Z">
              <w:rPr/>
            </w:rPrChange>
          </w:rPr>
          <w:delText xml:space="preserve">. Currently, temperatures in the Arctic are rising at a rate nearly double that of temperate regions and the confluence of these increasing temperatures with other abiotic factors are predicted to have a more dramatic effect on organisms that thrive in the Arctic </w:delText>
        </w:r>
        <w:r w:rsidRPr="0022438B" w:rsidDel="00311181">
          <w:rPr>
            <w:highlight w:val="yellow"/>
            <w:rPrChange w:id="117" w:author="James Brown" w:date="2017-07-30T20:52:00Z">
              <w:rPr/>
            </w:rPrChange>
          </w:rPr>
          <w:fldChar w:fldCharType="begin" w:fldLock="1"/>
        </w:r>
        <w:r w:rsidRPr="0022438B" w:rsidDel="00311181">
          <w:rPr>
            <w:highlight w:val="yellow"/>
            <w:rPrChange w:id="118" w:author="James Brown" w:date="2017-07-30T20:52:00Z">
              <w:rPr/>
            </w:rPrChange>
          </w:rPr>
          <w:del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delInstrText>
        </w:r>
        <w:r w:rsidRPr="0022438B" w:rsidDel="00311181">
          <w:rPr>
            <w:highlight w:val="yellow"/>
            <w:rPrChange w:id="119" w:author="James Brown" w:date="2017-07-30T20:52:00Z">
              <w:rPr/>
            </w:rPrChange>
          </w:rPr>
          <w:fldChar w:fldCharType="separate"/>
        </w:r>
        <w:r w:rsidRPr="0022438B" w:rsidDel="00311181">
          <w:rPr>
            <w:noProof/>
            <w:highlight w:val="yellow"/>
            <w:rPrChange w:id="120" w:author="James Brown" w:date="2017-07-30T20:52:00Z">
              <w:rPr>
                <w:noProof/>
              </w:rPr>
            </w:rPrChange>
          </w:rPr>
          <w:delText>(Høye et al. 2007)</w:delText>
        </w:r>
        <w:r w:rsidRPr="0022438B" w:rsidDel="00311181">
          <w:rPr>
            <w:highlight w:val="yellow"/>
            <w:rPrChange w:id="121" w:author="James Brown" w:date="2017-07-30T20:52:00Z">
              <w:rPr/>
            </w:rPrChange>
          </w:rPr>
          <w:fldChar w:fldCharType="end"/>
        </w:r>
        <w:r w:rsidRPr="0022438B" w:rsidDel="00311181">
          <w:rPr>
            <w:highlight w:val="yellow"/>
            <w:rPrChange w:id="122" w:author="James Brown" w:date="2017-07-30T20:52:00Z">
              <w:rPr/>
            </w:rPrChange>
          </w:rPr>
          <w:delText xml:space="preserve">. In the Arctic, snowmelt provides flora and fauna with biologically available water and marks the beginning of the growing season. Like 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delText>
        </w:r>
        <w:r w:rsidRPr="0022438B" w:rsidDel="00311181">
          <w:rPr>
            <w:highlight w:val="yellow"/>
            <w:rPrChange w:id="123" w:author="James Brown" w:date="2017-07-30T20:52:00Z">
              <w:rPr/>
            </w:rPrChange>
          </w:rPr>
          <w:fldChar w:fldCharType="begin" w:fldLock="1"/>
        </w:r>
        <w:r w:rsidRPr="0022438B" w:rsidDel="00311181">
          <w:rPr>
            <w:highlight w:val="yellow"/>
            <w:rPrChange w:id="124" w:author="James Brown" w:date="2017-07-30T20:52:00Z">
              <w:rPr/>
            </w:rPrChange>
          </w:rPr>
          <w:del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delInstrText>
        </w:r>
        <w:r w:rsidRPr="0022438B" w:rsidDel="00311181">
          <w:rPr>
            <w:highlight w:val="yellow"/>
            <w:rPrChange w:id="125" w:author="James Brown" w:date="2017-07-30T20:52:00Z">
              <w:rPr/>
            </w:rPrChange>
          </w:rPr>
          <w:fldChar w:fldCharType="separate"/>
        </w:r>
        <w:r w:rsidRPr="0022438B" w:rsidDel="00311181">
          <w:rPr>
            <w:noProof/>
            <w:highlight w:val="yellow"/>
            <w:rPrChange w:id="126" w:author="James Brown" w:date="2017-07-30T20:52:00Z">
              <w:rPr>
                <w:noProof/>
              </w:rPr>
            </w:rPrChange>
          </w:rPr>
          <w:delText>(Høye et al. 2007)</w:delText>
        </w:r>
        <w:r w:rsidRPr="0022438B" w:rsidDel="00311181">
          <w:rPr>
            <w:highlight w:val="yellow"/>
            <w:rPrChange w:id="127" w:author="James Brown" w:date="2017-07-30T20:52:00Z">
              <w:rPr/>
            </w:rPrChange>
          </w:rPr>
          <w:fldChar w:fldCharType="end"/>
        </w:r>
        <w:r w:rsidRPr="0022438B" w:rsidDel="00311181">
          <w:rPr>
            <w:highlight w:val="yellow"/>
            <w:rPrChange w:id="128" w:author="James Brown" w:date="2017-07-30T20:52:00Z">
              <w:rPr/>
            </w:rPrChange>
          </w:rPr>
          <w:delText xml:space="preserve">. As Arctic temperatures warm, snowmelt date will shift earlier into spring these arthropods will emerge earlier. </w:delText>
        </w:r>
        <w:commentRangeStart w:id="129"/>
        <w:r w:rsidRPr="0022438B" w:rsidDel="00311181">
          <w:rPr>
            <w:highlight w:val="yellow"/>
            <w:rPrChange w:id="130" w:author="James Brown" w:date="2017-07-30T20:52:00Z">
              <w:rPr/>
            </w:rPrChange>
          </w:rPr>
          <w:delText xml:space="preserve">This shift in phenology is likely unsustainable and will push these arthropods to the limits of their phenotypic plasticity and genetic architecture </w:delText>
        </w:r>
        <w:r w:rsidRPr="0022438B" w:rsidDel="00311181">
          <w:rPr>
            <w:highlight w:val="yellow"/>
            <w:rPrChange w:id="131" w:author="James Brown" w:date="2017-07-30T20:52:00Z">
              <w:rPr/>
            </w:rPrChange>
          </w:rPr>
          <w:fldChar w:fldCharType="begin" w:fldLock="1"/>
        </w:r>
        <w:r w:rsidRPr="0022438B" w:rsidDel="00311181">
          <w:rPr>
            <w:highlight w:val="yellow"/>
            <w:rPrChange w:id="132" w:author="James Brown" w:date="2017-07-30T20:52:00Z">
              <w:rPr/>
            </w:rPrChange>
          </w:rPr>
          <w:del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delInstrText>
        </w:r>
        <w:r w:rsidRPr="0022438B" w:rsidDel="00311181">
          <w:rPr>
            <w:highlight w:val="yellow"/>
            <w:rPrChange w:id="133" w:author="James Brown" w:date="2017-07-30T20:52:00Z">
              <w:rPr/>
            </w:rPrChange>
          </w:rPr>
          <w:fldChar w:fldCharType="separate"/>
        </w:r>
        <w:r w:rsidRPr="0022438B" w:rsidDel="00311181">
          <w:rPr>
            <w:noProof/>
            <w:highlight w:val="yellow"/>
            <w:rPrChange w:id="134" w:author="James Brown" w:date="2017-07-30T20:52:00Z">
              <w:rPr>
                <w:noProof/>
              </w:rPr>
            </w:rPrChange>
          </w:rPr>
          <w:delText>(Høye et al. 2007)</w:delText>
        </w:r>
        <w:r w:rsidRPr="0022438B" w:rsidDel="00311181">
          <w:rPr>
            <w:highlight w:val="yellow"/>
            <w:rPrChange w:id="135" w:author="James Brown" w:date="2017-07-30T20:52:00Z">
              <w:rPr/>
            </w:rPrChange>
          </w:rPr>
          <w:fldChar w:fldCharType="end"/>
        </w:r>
        <w:r w:rsidRPr="0022438B" w:rsidDel="00311181">
          <w:rPr>
            <w:highlight w:val="yellow"/>
            <w:rPrChange w:id="136" w:author="James Brown" w:date="2017-07-30T20:52:00Z">
              <w:rPr/>
            </w:rPrChange>
          </w:rPr>
          <w:delText xml:space="preserve">. </w:delText>
        </w:r>
        <w:commentRangeEnd w:id="129"/>
        <w:r w:rsidRPr="0022438B" w:rsidDel="00311181">
          <w:rPr>
            <w:rStyle w:val="CommentReference"/>
            <w:sz w:val="24"/>
            <w:szCs w:val="24"/>
            <w:highlight w:val="yellow"/>
            <w:rPrChange w:id="137" w:author="James Brown" w:date="2017-07-30T20:52:00Z">
              <w:rPr>
                <w:rStyle w:val="CommentReference"/>
              </w:rPr>
            </w:rPrChange>
          </w:rPr>
          <w:commentReference w:id="129"/>
        </w:r>
        <w:commentRangeStart w:id="138"/>
        <w:r w:rsidRPr="0022438B" w:rsidDel="00311181">
          <w:rPr>
            <w:highlight w:val="yellow"/>
            <w:rPrChange w:id="139" w:author="James Brown" w:date="2017-07-30T20:52:00Z">
              <w:rPr/>
            </w:rPrChange>
          </w:rPr>
          <w:delText>Eventually, these arthropods will fall out of synchrony with their environment, lose access to resources and become extinct.</w:delText>
        </w:r>
        <w:commentRangeEnd w:id="138"/>
        <w:r w:rsidRPr="0022438B" w:rsidDel="00311181">
          <w:rPr>
            <w:rStyle w:val="CommentReference"/>
            <w:sz w:val="24"/>
            <w:szCs w:val="24"/>
            <w:highlight w:val="yellow"/>
            <w:rPrChange w:id="140" w:author="James Brown" w:date="2017-07-30T20:52:00Z">
              <w:rPr>
                <w:rStyle w:val="CommentReference"/>
              </w:rPr>
            </w:rPrChange>
          </w:rPr>
          <w:commentReference w:id="138"/>
        </w:r>
        <w:r w:rsidRPr="0022438B" w:rsidDel="00311181">
          <w:rPr>
            <w:highlight w:val="yellow"/>
            <w:rPrChange w:id="141" w:author="James Brown" w:date="2017-07-30T20:52:00Z">
              <w:rPr/>
            </w:rPrChange>
          </w:rPr>
          <w:delText xml:space="preserve"> The traits specific to the biotic and abiotic environment these marginal insects encounter have evolved over thousands of years and as such these organisms have limited </w:delText>
        </w:r>
        <w:commentRangeStart w:id="142"/>
        <w:r w:rsidRPr="0022438B" w:rsidDel="00311181">
          <w:rPr>
            <w:highlight w:val="yellow"/>
            <w:rPrChange w:id="143" w:author="James Brown" w:date="2017-07-30T20:52:00Z">
              <w:rPr/>
            </w:rPrChange>
          </w:rPr>
          <w:delText xml:space="preserve">phenotypic plasticity. </w:delText>
        </w:r>
        <w:commentRangeEnd w:id="142"/>
        <w:r w:rsidRPr="0022438B" w:rsidDel="00311181">
          <w:rPr>
            <w:rStyle w:val="CommentReference"/>
            <w:sz w:val="24"/>
            <w:szCs w:val="24"/>
            <w:highlight w:val="yellow"/>
            <w:rPrChange w:id="144" w:author="James Brown" w:date="2017-07-30T20:52:00Z">
              <w:rPr>
                <w:rStyle w:val="CommentReference"/>
              </w:rPr>
            </w:rPrChange>
          </w:rPr>
          <w:commentReference w:id="142"/>
        </w:r>
        <w:r w:rsidRPr="0022438B" w:rsidDel="00311181">
          <w:rPr>
            <w:highlight w:val="yellow"/>
            <w:rPrChange w:id="145" w:author="James Brown" w:date="2017-07-30T20:52:00Z">
              <w:rPr/>
            </w:rPrChange>
          </w:rPr>
          <w:delText xml:space="preserve">The average fitness of these “losers” will decline as their environment becomes more variable, populations will decrease and if temperatures continue to rise, those losers will become extinct </w:delText>
        </w:r>
        <w:r w:rsidRPr="0022438B" w:rsidDel="00311181">
          <w:rPr>
            <w:highlight w:val="yellow"/>
            <w:rPrChange w:id="146" w:author="James Brown" w:date="2017-07-30T20:52:00Z">
              <w:rPr/>
            </w:rPrChange>
          </w:rPr>
          <w:fldChar w:fldCharType="begin" w:fldLock="1"/>
        </w:r>
        <w:r w:rsidRPr="0022438B" w:rsidDel="00311181">
          <w:rPr>
            <w:highlight w:val="yellow"/>
            <w:rPrChange w:id="147" w:author="James Brown" w:date="2017-07-30T20:52:00Z">
              <w:rPr/>
            </w:rPrChange>
          </w:rPr>
          <w:del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delInstrText>
        </w:r>
        <w:r w:rsidRPr="0022438B" w:rsidDel="00311181">
          <w:rPr>
            <w:highlight w:val="yellow"/>
            <w:rPrChange w:id="148" w:author="James Brown" w:date="2017-07-30T20:52:00Z">
              <w:rPr/>
            </w:rPrChange>
          </w:rPr>
          <w:fldChar w:fldCharType="separate"/>
        </w:r>
        <w:r w:rsidRPr="0022438B" w:rsidDel="00311181">
          <w:rPr>
            <w:noProof/>
            <w:highlight w:val="yellow"/>
            <w:rPrChange w:id="149" w:author="James Brown" w:date="2017-07-30T20:52:00Z">
              <w:rPr>
                <w:noProof/>
              </w:rPr>
            </w:rPrChange>
          </w:rPr>
          <w:delText>(Bradshaw and Holzapfel 2008, Williams et al. 2015)</w:delText>
        </w:r>
        <w:r w:rsidRPr="0022438B" w:rsidDel="00311181">
          <w:rPr>
            <w:highlight w:val="yellow"/>
            <w:rPrChange w:id="150" w:author="James Brown" w:date="2017-07-30T20:52:00Z">
              <w:rPr/>
            </w:rPrChange>
          </w:rPr>
          <w:fldChar w:fldCharType="end"/>
        </w:r>
        <w:r w:rsidRPr="0022438B" w:rsidDel="00311181">
          <w:rPr>
            <w:highlight w:val="yellow"/>
            <w:rPrChange w:id="151" w:author="James Brown" w:date="2017-07-30T20:52:00Z">
              <w:rPr/>
            </w:rPrChange>
          </w:rPr>
          <w:delText xml:space="preserve">. The Arctic provides a somewhat simplified view of the interactions between warming temperatures and phenotypic plasticity, but temperate insects and even tropical insects will also face some of these same challenges to their seasonal synchrony and they will have a range of ways of compensating for altered seasonality. </w:delText>
        </w:r>
      </w:del>
      <w:ins w:id="152" w:author="James Brown" w:date="2017-07-30T20:50:00Z">
        <w:r w:rsidR="00311181" w:rsidRPr="0022438B">
          <w:rPr>
            <w:highlight w:val="yellow"/>
            <w:rPrChange w:id="153" w:author="James Brown" w:date="2017-07-30T20:52:00Z">
              <w:rPr/>
            </w:rPrChange>
          </w:rPr>
          <w:t>the pitcher plant mosquito as an example. Do the same as before,</w:t>
        </w:r>
        <w:r w:rsidR="0022438B" w:rsidRPr="0022438B">
          <w:rPr>
            <w:highlight w:val="yellow"/>
            <w:rPrChange w:id="154" w:author="James Brown" w:date="2017-07-30T20:52:00Z">
              <w:rPr/>
            </w:rPrChange>
          </w:rPr>
          <w:t xml:space="preserve"> contain adaptation and </w:t>
        </w:r>
      </w:ins>
      <w:ins w:id="155" w:author="James Brown" w:date="2017-07-30T20:51:00Z">
        <w:r w:rsidR="0022438B" w:rsidRPr="0022438B">
          <w:rPr>
            <w:highlight w:val="yellow"/>
            <w:rPrChange w:id="156" w:author="James Brown" w:date="2017-07-30T20:52:00Z">
              <w:rPr/>
            </w:rPrChange>
          </w:rPr>
          <w:t>plasticity</w:t>
        </w:r>
      </w:ins>
      <w:ins w:id="157" w:author="James Brown" w:date="2017-07-30T20:50:00Z">
        <w:r w:rsidR="0022438B" w:rsidRPr="0022438B">
          <w:rPr>
            <w:highlight w:val="yellow"/>
            <w:rPrChange w:id="158" w:author="James Brown" w:date="2017-07-30T20:52:00Z">
              <w:rPr/>
            </w:rPrChange>
          </w:rPr>
          <w:t xml:space="preserve"> </w:t>
        </w:r>
      </w:ins>
      <w:ins w:id="159" w:author="James Brown" w:date="2017-07-30T20:51:00Z">
        <w:r w:rsidR="0022438B" w:rsidRPr="0022438B">
          <w:rPr>
            <w:highlight w:val="yellow"/>
            <w:rPrChange w:id="160" w:author="James Brown" w:date="2017-07-30T20:52:00Z">
              <w:rPr/>
            </w:rPrChange>
          </w:rPr>
          <w:t xml:space="preserve">with a definition, next discuss how temp will </w:t>
        </w:r>
        <w:proofErr w:type="gramStart"/>
        <w:r w:rsidR="0022438B" w:rsidRPr="0022438B">
          <w:rPr>
            <w:highlight w:val="yellow"/>
            <w:rPrChange w:id="161" w:author="James Brown" w:date="2017-07-30T20:52:00Z">
              <w:rPr/>
            </w:rPrChange>
          </w:rPr>
          <w:t>effect</w:t>
        </w:r>
        <w:proofErr w:type="gramEnd"/>
        <w:r w:rsidR="0022438B" w:rsidRPr="0022438B">
          <w:rPr>
            <w:highlight w:val="yellow"/>
            <w:rPrChange w:id="162" w:author="James Brown" w:date="2017-07-30T20:52:00Z">
              <w:rPr/>
            </w:rPrChange>
          </w:rPr>
          <w:t xml:space="preserve"> these things in the context of winners and losers, then provide an example using the mosquitoes.</w:t>
        </w:r>
      </w:ins>
    </w:p>
    <w:p w14:paraId="24245E19" w14:textId="77777777" w:rsidR="004C6624" w:rsidRPr="0014048B" w:rsidRDefault="004C6624" w:rsidP="004C6624">
      <w:pPr>
        <w:pStyle w:val="NormalWeb"/>
        <w:ind w:left="480" w:hanging="480"/>
        <w:rPr>
          <w:ins w:id="163" w:author="James Brown" w:date="2017-07-30T20:57:00Z"/>
          <w:highlight w:val="yellow"/>
        </w:rPr>
      </w:pPr>
      <w:ins w:id="164" w:author="James Brown" w:date="2017-07-30T20:56:00Z">
        <w:r w:rsidRPr="004C6624">
          <w:rPr>
            <w:b/>
            <w:bCs/>
            <w:highlight w:val="yellow"/>
            <w:rPrChange w:id="165" w:author="James Brown" w:date="2017-07-30T20:56:00Z">
              <w:rPr>
                <w:b/>
                <w:bCs/>
              </w:rPr>
            </w:rPrChange>
          </w:rPr>
          <w:t>Bradsha</w:t>
        </w:r>
        <w:r w:rsidRPr="0014048B">
          <w:rPr>
            <w:b/>
            <w:bCs/>
            <w:highlight w:val="yellow"/>
            <w:rPrChange w:id="166" w:author="James Brown" w:date="2017-07-30T20:57:00Z">
              <w:rPr>
                <w:b/>
                <w:bCs/>
              </w:rPr>
            </w:rPrChange>
          </w:rPr>
          <w:t xml:space="preserve">w, W., and C. </w:t>
        </w:r>
        <w:proofErr w:type="spellStart"/>
        <w:r w:rsidRPr="0014048B">
          <w:rPr>
            <w:b/>
            <w:bCs/>
            <w:highlight w:val="yellow"/>
            <w:rPrChange w:id="167" w:author="James Brown" w:date="2017-07-30T20:57:00Z">
              <w:rPr>
                <w:b/>
                <w:bCs/>
              </w:rPr>
            </w:rPrChange>
          </w:rPr>
          <w:t>Holzapfel</w:t>
        </w:r>
        <w:proofErr w:type="spellEnd"/>
        <w:r w:rsidRPr="0014048B">
          <w:rPr>
            <w:highlight w:val="yellow"/>
            <w:rPrChange w:id="168" w:author="James Brown" w:date="2017-07-30T20:57:00Z">
              <w:rPr/>
            </w:rPrChange>
          </w:rPr>
          <w:t xml:space="preserve">. </w:t>
        </w:r>
        <w:r w:rsidRPr="0014048B">
          <w:rPr>
            <w:b/>
            <w:bCs/>
            <w:highlight w:val="yellow"/>
            <w:rPrChange w:id="169" w:author="James Brown" w:date="2017-07-30T20:57:00Z">
              <w:rPr>
                <w:b/>
                <w:bCs/>
              </w:rPr>
            </w:rPrChange>
          </w:rPr>
          <w:t>2006</w:t>
        </w:r>
        <w:r w:rsidRPr="0014048B">
          <w:rPr>
            <w:highlight w:val="yellow"/>
            <w:rPrChange w:id="170" w:author="James Brown" w:date="2017-07-30T20:57:00Z">
              <w:rPr/>
            </w:rPrChange>
          </w:rPr>
          <w:t>. Evolutionary Response to Rapid Climate Change. Science (80-</w:t>
        </w:r>
        <w:proofErr w:type="gramStart"/>
        <w:r w:rsidRPr="0014048B">
          <w:rPr>
            <w:highlight w:val="yellow"/>
            <w:rPrChange w:id="171" w:author="James Brown" w:date="2017-07-30T20:57:00Z">
              <w:rPr/>
            </w:rPrChange>
          </w:rPr>
          <w:t>. )</w:t>
        </w:r>
        <w:proofErr w:type="gramEnd"/>
        <w:r w:rsidRPr="0014048B">
          <w:rPr>
            <w:highlight w:val="yellow"/>
            <w:rPrChange w:id="172" w:author="James Brown" w:date="2017-07-30T20:57:00Z">
              <w:rPr/>
            </w:rPrChange>
          </w:rPr>
          <w:t>. 312: 1477–1478.</w:t>
        </w:r>
      </w:ins>
    </w:p>
    <w:p w14:paraId="76F3B2FC" w14:textId="3E9952AE" w:rsidR="0014048B" w:rsidRPr="0014048B" w:rsidRDefault="0014048B">
      <w:pPr>
        <w:pStyle w:val="NormalWeb"/>
        <w:ind w:left="480" w:hanging="480"/>
        <w:rPr>
          <w:ins w:id="173" w:author="James Brown" w:date="2017-07-30T20:56:00Z"/>
        </w:rPr>
      </w:pPr>
      <w:ins w:id="174" w:author="James Brown" w:date="2017-07-30T20:57:00Z">
        <w:r w:rsidRPr="0014048B">
          <w:rPr>
            <w:b/>
            <w:bCs/>
            <w:highlight w:val="yellow"/>
            <w:rPrChange w:id="175" w:author="James Brown" w:date="2017-07-30T20:57:00Z">
              <w:rPr>
                <w:b/>
                <w:bCs/>
              </w:rPr>
            </w:rPrChange>
          </w:rPr>
          <w:t>Rodríguez-</w:t>
        </w:r>
        <w:proofErr w:type="spellStart"/>
        <w:r w:rsidRPr="0014048B">
          <w:rPr>
            <w:b/>
            <w:bCs/>
            <w:highlight w:val="yellow"/>
            <w:rPrChange w:id="176" w:author="James Brown" w:date="2017-07-30T20:57:00Z">
              <w:rPr>
                <w:b/>
                <w:bCs/>
              </w:rPr>
            </w:rPrChange>
          </w:rPr>
          <w:t>Trelles</w:t>
        </w:r>
        <w:proofErr w:type="spellEnd"/>
        <w:r w:rsidRPr="0014048B">
          <w:rPr>
            <w:b/>
            <w:bCs/>
            <w:highlight w:val="yellow"/>
            <w:rPrChange w:id="177" w:author="James Brown" w:date="2017-07-30T20:57:00Z">
              <w:rPr>
                <w:b/>
                <w:bCs/>
              </w:rPr>
            </w:rPrChange>
          </w:rPr>
          <w:t>, F., and M. A. Rodríguez</w:t>
        </w:r>
        <w:r w:rsidRPr="0014048B">
          <w:rPr>
            <w:highlight w:val="yellow"/>
            <w:rPrChange w:id="178" w:author="James Brown" w:date="2017-07-30T20:57:00Z">
              <w:rPr/>
            </w:rPrChange>
          </w:rPr>
          <w:t xml:space="preserve">. </w:t>
        </w:r>
        <w:r w:rsidRPr="0014048B">
          <w:rPr>
            <w:b/>
            <w:bCs/>
            <w:highlight w:val="yellow"/>
            <w:rPrChange w:id="179" w:author="James Brown" w:date="2017-07-30T20:57:00Z">
              <w:rPr>
                <w:b/>
                <w:bCs/>
              </w:rPr>
            </w:rPrChange>
          </w:rPr>
          <w:t>1998</w:t>
        </w:r>
        <w:r w:rsidRPr="0014048B">
          <w:rPr>
            <w:highlight w:val="yellow"/>
            <w:rPrChange w:id="180" w:author="James Brown" w:date="2017-07-30T20:57:00Z">
              <w:rPr/>
            </w:rPrChange>
          </w:rPr>
          <w:t xml:space="preserve">. Rapid micro-evolutions and loss of </w:t>
        </w:r>
        <w:proofErr w:type="spellStart"/>
        <w:r w:rsidRPr="0014048B">
          <w:rPr>
            <w:highlight w:val="yellow"/>
            <w:rPrChange w:id="181" w:author="James Brown" w:date="2017-07-30T20:57:00Z">
              <w:rPr/>
            </w:rPrChange>
          </w:rPr>
          <w:t>cromosomal</w:t>
        </w:r>
        <w:proofErr w:type="spellEnd"/>
        <w:r w:rsidRPr="0014048B">
          <w:rPr>
            <w:highlight w:val="yellow"/>
            <w:rPrChange w:id="182" w:author="James Brown" w:date="2017-07-30T20:57:00Z">
              <w:rPr/>
            </w:rPrChange>
          </w:rPr>
          <w:t xml:space="preserve"> diversity in Drosophila in response to climate warming. </w:t>
        </w:r>
        <w:proofErr w:type="spellStart"/>
        <w:r w:rsidRPr="0014048B">
          <w:rPr>
            <w:highlight w:val="yellow"/>
            <w:rPrChange w:id="183" w:author="James Brown" w:date="2017-07-30T20:57:00Z">
              <w:rPr/>
            </w:rPrChange>
          </w:rPr>
          <w:t>Evol</w:t>
        </w:r>
        <w:proofErr w:type="spellEnd"/>
        <w:r w:rsidRPr="0014048B">
          <w:rPr>
            <w:highlight w:val="yellow"/>
            <w:rPrChange w:id="184" w:author="James Brown" w:date="2017-07-30T20:57:00Z">
              <w:rPr/>
            </w:rPrChange>
          </w:rPr>
          <w:t>. Ecol. 12: 829–838.</w:t>
        </w:r>
      </w:ins>
    </w:p>
    <w:p w14:paraId="223A9D6E" w14:textId="77777777" w:rsidR="004C6624" w:rsidRDefault="004C6624" w:rsidP="004C6624">
      <w:pPr>
        <w:pStyle w:val="NormalWeb"/>
        <w:ind w:left="480" w:hanging="480"/>
        <w:rPr>
          <w:ins w:id="185" w:author="James Brown" w:date="2017-07-30T20:56:00Z"/>
        </w:rPr>
      </w:pPr>
      <w:ins w:id="186" w:author="James Brown" w:date="2017-07-30T20:56:00Z">
        <w:r w:rsidRPr="004C6624">
          <w:rPr>
            <w:b/>
            <w:bCs/>
            <w:highlight w:val="yellow"/>
            <w:rPrChange w:id="187" w:author="James Brown" w:date="2017-07-30T20:56:00Z">
              <w:rPr>
                <w:b/>
                <w:bCs/>
              </w:rPr>
            </w:rPrChange>
          </w:rPr>
          <w:t xml:space="preserve">Bradshaw, W. E., and C. M. </w:t>
        </w:r>
        <w:proofErr w:type="spellStart"/>
        <w:r w:rsidRPr="004C6624">
          <w:rPr>
            <w:b/>
            <w:bCs/>
            <w:highlight w:val="yellow"/>
            <w:rPrChange w:id="188" w:author="James Brown" w:date="2017-07-30T20:56:00Z">
              <w:rPr>
                <w:b/>
                <w:bCs/>
              </w:rPr>
            </w:rPrChange>
          </w:rPr>
          <w:t>Holzapfel</w:t>
        </w:r>
        <w:proofErr w:type="spellEnd"/>
        <w:r w:rsidRPr="004C6624">
          <w:rPr>
            <w:highlight w:val="yellow"/>
            <w:rPrChange w:id="189" w:author="James Brown" w:date="2017-07-30T20:56:00Z">
              <w:rPr/>
            </w:rPrChange>
          </w:rPr>
          <w:t xml:space="preserve">. </w:t>
        </w:r>
        <w:r w:rsidRPr="004C6624">
          <w:rPr>
            <w:b/>
            <w:bCs/>
            <w:highlight w:val="yellow"/>
            <w:rPrChange w:id="190" w:author="James Brown" w:date="2017-07-30T20:56:00Z">
              <w:rPr>
                <w:b/>
                <w:bCs/>
              </w:rPr>
            </w:rPrChange>
          </w:rPr>
          <w:t>2001</w:t>
        </w:r>
        <w:r w:rsidRPr="004C6624">
          <w:rPr>
            <w:highlight w:val="yellow"/>
            <w:rPrChange w:id="191" w:author="James Brown" w:date="2017-07-30T20:56:00Z">
              <w:rPr/>
            </w:rPrChange>
          </w:rPr>
          <w:t>. Genetic shift in photoperiodic response correlated with global warming. Proc. Natl. Acad. Sci. 98: 14509–14511.</w:t>
        </w:r>
      </w:ins>
    </w:p>
    <w:p w14:paraId="46CBABD1" w14:textId="77777777" w:rsidR="004C6624" w:rsidRDefault="004C6624">
      <w:pPr>
        <w:spacing w:line="480" w:lineRule="auto"/>
        <w:rPr>
          <w:ins w:id="192" w:author="James Brown" w:date="2017-07-30T20:52:00Z"/>
        </w:rPr>
      </w:pPr>
    </w:p>
    <w:p w14:paraId="184F4DB4" w14:textId="77777777" w:rsidR="0022438B" w:rsidRPr="00311181" w:rsidRDefault="0022438B">
      <w:pPr>
        <w:spacing w:line="480" w:lineRule="auto"/>
      </w:pPr>
    </w:p>
    <w:p w14:paraId="7740BE2D" w14:textId="77777777" w:rsidR="003F083F" w:rsidRPr="00311181" w:rsidRDefault="003F083F">
      <w:pPr>
        <w:spacing w:line="480" w:lineRule="auto"/>
        <w:ind w:firstLine="720"/>
      </w:pPr>
      <w:r w:rsidRPr="00311181">
        <w:t xml:space="preserve">As temperatures increase, existing genotypic and phenotypic variation in some insect </w:t>
      </w:r>
      <w:r w:rsidRPr="00311181">
        <w:lastRenderedPageBreak/>
        <w:t xml:space="preserve">populations could be selected for and that existing variation could allow them to adapt to and survive changes they face in their current environment or new environments. for and that variation </w:t>
      </w:r>
      <w:r w:rsidRPr="00060F1F">
        <w:fldChar w:fldCharType="begin" w:fldLock="1"/>
      </w:r>
      <w:r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E60FC5">
        <w:fldChar w:fldCharType="separate"/>
      </w:r>
      <w:r w:rsidRPr="00311181">
        <w:rPr>
          <w:noProof/>
        </w:rPr>
        <w:t>(Parmesan et al. 1999)</w:t>
      </w:r>
      <w:r w:rsidRPr="008A5831">
        <w:fldChar w:fldCharType="end"/>
      </w:r>
      <w:r w:rsidRPr="00311181">
        <w:t xml:space="preserve">. (Discuss selection and adaptation of climate specific traits, </w:t>
      </w:r>
      <w:proofErr w:type="spellStart"/>
      <w:r w:rsidRPr="00311181">
        <w:t>dessication</w:t>
      </w:r>
      <w:proofErr w:type="spellEnd"/>
      <w:r w:rsidRPr="00311181">
        <w:t>, migration, species colonization paper could be a good reference**</w:t>
      </w:r>
      <w:proofErr w:type="gramStart"/>
      <w:r w:rsidRPr="00311181">
        <w:t>* )Those</w:t>
      </w:r>
      <w:proofErr w:type="gramEnd"/>
      <w:r w:rsidRPr="00311181">
        <w:t xml:space="preserve"> insect populations able to </w:t>
      </w:r>
      <w:commentRangeStart w:id="193"/>
      <w:r w:rsidRPr="00311181">
        <w:t xml:space="preserve">adapt to </w:t>
      </w:r>
      <w:commentRangeEnd w:id="193"/>
      <w:r w:rsidRPr="00311181">
        <w:rPr>
          <w:rStyle w:val="CommentReference"/>
          <w:sz w:val="24"/>
          <w:szCs w:val="24"/>
          <w:rPrChange w:id="194" w:author="James Brown" w:date="2017-07-30T20:41:00Z">
            <w:rPr>
              <w:rStyle w:val="CommentReference"/>
            </w:rPr>
          </w:rPrChange>
        </w:rPr>
        <w:commentReference w:id="193"/>
      </w:r>
      <w:r w:rsidRPr="00311181">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w:t>
      </w:r>
      <w:commentRangeStart w:id="195"/>
      <w:r w:rsidRPr="00311181">
        <w:t xml:space="preserve">change. Phenotypic </w:t>
      </w:r>
      <w:commentRangeEnd w:id="195"/>
      <w:r w:rsidRPr="00311181">
        <w:rPr>
          <w:rStyle w:val="CommentReference"/>
          <w:sz w:val="24"/>
          <w:szCs w:val="24"/>
          <w:rPrChange w:id="196" w:author="James Brown" w:date="2017-07-30T20:41:00Z">
            <w:rPr>
              <w:rStyle w:val="CommentReference"/>
            </w:rPr>
          </w:rPrChange>
        </w:rPr>
        <w:commentReference w:id="195"/>
      </w:r>
      <w:r w:rsidRPr="00311181">
        <w:t xml:space="preserve">plasticity is defined as an organism’s capacity to express different traits depending on the environment it encounters </w:t>
      </w:r>
      <w:r w:rsidRPr="00060F1F">
        <w:fldChar w:fldCharType="begin" w:fldLock="1"/>
      </w:r>
      <w:r w:rsidRPr="00311181">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E60FC5">
        <w:fldChar w:fldCharType="separate"/>
      </w:r>
      <w:r w:rsidRPr="00311181">
        <w:rPr>
          <w:noProof/>
        </w:rPr>
        <w:t>(Agrawal 2001)</w:t>
      </w:r>
      <w:r w:rsidRPr="008A5831">
        <w:fldChar w:fldCharType="end"/>
      </w:r>
      <w:r w:rsidRPr="00311181">
        <w:t xml:space="preserve">. Specifically, phenotypic plasticity is when a single genotype within a species can express multiple different values for a </w:t>
      </w:r>
      <w:proofErr w:type="gramStart"/>
      <w:r w:rsidRPr="00311181">
        <w:t>particular phenotype</w:t>
      </w:r>
      <w:proofErr w:type="gramEnd"/>
      <w:r w:rsidRPr="00311181">
        <w:t xml:space="preserve">. Because all environments vary, even if only temporally, organisms in those varying environments must be able to compensate for stress induced by this environmental variation. In general, all organisms possess at least a degree of phenotypic plasticity in some traits </w:t>
      </w:r>
      <w:r w:rsidRPr="00060F1F">
        <w:fldChar w:fldCharType="begin" w:fldLock="1"/>
      </w:r>
      <w:r w:rsidRPr="0031118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Pr="00E60FC5">
        <w:fldChar w:fldCharType="separate"/>
      </w:r>
      <w:r w:rsidRPr="00311181">
        <w:rPr>
          <w:noProof/>
        </w:rPr>
        <w:t>(Phillips et al. 2008, Price and Sol 2008)</w:t>
      </w:r>
      <w:r w:rsidRPr="008A5831">
        <w:fldChar w:fldCharType="end"/>
      </w:r>
      <w:r w:rsidRPr="00311181">
        <w:t xml:space="preserve">. </w:t>
      </w:r>
      <w:commentRangeStart w:id="197"/>
      <w:r w:rsidRPr="00311181">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197"/>
      <w:r w:rsidRPr="00311181">
        <w:rPr>
          <w:rStyle w:val="CommentReference"/>
          <w:sz w:val="24"/>
          <w:szCs w:val="24"/>
          <w:rPrChange w:id="198" w:author="James Brown" w:date="2017-07-30T20:41:00Z">
            <w:rPr>
              <w:rStyle w:val="CommentReference"/>
            </w:rPr>
          </w:rPrChange>
        </w:rPr>
        <w:commentReference w:id="197"/>
      </w:r>
    </w:p>
    <w:p w14:paraId="09CCA948" w14:textId="2793BFFF" w:rsidR="003F083F" w:rsidRPr="00311181" w:rsidRDefault="003F083F">
      <w:pPr>
        <w:spacing w:line="480" w:lineRule="auto"/>
        <w:ind w:firstLine="720"/>
        <w:rPr>
          <w:ins w:id="199" w:author="James Brown" w:date="2017-07-30T20:07:00Z"/>
        </w:rPr>
      </w:pPr>
      <w:r w:rsidRPr="00311181">
        <w:t>Adaptation, as a response to the temporal changes in an insect’s seasonal environmental (</w:t>
      </w:r>
      <w:ins w:id="200" w:author="James Brown" w:date="2017-07-30T20:46:00Z">
        <w:r w:rsidR="00311181">
          <w:t>i.e.</w:t>
        </w:r>
      </w:ins>
      <w:del w:id="201" w:author="James Brown" w:date="2017-07-30T20:46:00Z">
        <w:r w:rsidR="00311181" w:rsidRPr="00311181" w:rsidDel="00311181">
          <w:delText>E</w:delText>
        </w:r>
        <w:commentRangeStart w:id="202"/>
        <w:r w:rsidRPr="00311181" w:rsidDel="00311181">
          <w:delText>.g.</w:delText>
        </w:r>
      </w:del>
      <w:del w:id="203" w:author="James Brown" w:date="2017-07-30T20:47:00Z">
        <w:r w:rsidRPr="00311181" w:rsidDel="00311181">
          <w:delText>,</w:delText>
        </w:r>
      </w:del>
      <w:r w:rsidRPr="00311181">
        <w:t xml:space="preserve"> </w:t>
      </w:r>
      <w:commentRangeEnd w:id="202"/>
      <w:r w:rsidRPr="00311181">
        <w:rPr>
          <w:rStyle w:val="CommentReference"/>
          <w:sz w:val="24"/>
          <w:szCs w:val="24"/>
          <w:rPrChange w:id="204" w:author="James Brown" w:date="2017-07-30T20:41:00Z">
            <w:rPr>
              <w:rStyle w:val="CommentReference"/>
            </w:rPr>
          </w:rPrChange>
        </w:rPr>
        <w:commentReference w:id="202"/>
      </w:r>
      <w:r w:rsidRPr="00311181">
        <w:t xml:space="preserve">temperature and photoperiod), will be a function of selection pressures acting upon traits related to morphology, physiology, and behavior, including phenotypic plasticity in these traits </w:t>
      </w:r>
      <w:r w:rsidRPr="00060F1F">
        <w:fldChar w:fldCharType="begin" w:fldLock="1"/>
      </w:r>
      <w:r w:rsidRPr="00311181">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E60FC5">
        <w:fldChar w:fldCharType="separate"/>
      </w:r>
      <w:r w:rsidRPr="00311181">
        <w:rPr>
          <w:noProof/>
        </w:rPr>
        <w:t>(Lee 2002)</w:t>
      </w:r>
      <w:r w:rsidRPr="008A5831">
        <w:fldChar w:fldCharType="end"/>
      </w:r>
      <w:r w:rsidRPr="00311181">
        <w:t xml:space="preserve">. </w:t>
      </w:r>
      <w:commentRangeStart w:id="205"/>
      <w:r w:rsidRPr="00311181">
        <w:t xml:space="preserve">In temperate regions, temperatures in the fall and winter </w:t>
      </w:r>
      <w:r w:rsidRPr="00311181">
        <w:lastRenderedPageBreak/>
        <w:t xml:space="preserve">are increasing across all latitudes while photoperiod is remaining relatively constant. </w:t>
      </w:r>
      <w:commentRangeEnd w:id="205"/>
      <w:r w:rsidRPr="00311181">
        <w:rPr>
          <w:rStyle w:val="CommentReference"/>
          <w:sz w:val="24"/>
          <w:szCs w:val="24"/>
          <w:rPrChange w:id="206" w:author="James Brown" w:date="2017-07-30T20:41:00Z">
            <w:rPr>
              <w:rStyle w:val="CommentReference"/>
            </w:rPr>
          </w:rPrChange>
        </w:rPr>
        <w:commentReference w:id="205"/>
      </w:r>
      <w:commentRangeStart w:id="207"/>
      <w:r w:rsidRPr="00311181">
        <w:t>Many insects synchronize their life history with these temporal changes in their environment to maximize their growth when temperatures are suitable and resources are available, using photoperiod allows these insects to approximate those changes</w:t>
      </w:r>
      <w:commentRangeEnd w:id="207"/>
      <w:r w:rsidRPr="00311181">
        <w:rPr>
          <w:rStyle w:val="CommentReference"/>
          <w:sz w:val="24"/>
          <w:szCs w:val="24"/>
          <w:rPrChange w:id="208" w:author="James Brown" w:date="2017-07-30T20:41:00Z">
            <w:rPr>
              <w:rStyle w:val="CommentReference"/>
            </w:rPr>
          </w:rPrChange>
        </w:rPr>
        <w:commentReference w:id="207"/>
      </w:r>
      <w:r w:rsidRPr="00311181">
        <w:t xml:space="preserve">. As temperatures rise and northern latitudes begin to resemble adjacent southern latitudes, insects will begin to colonize more northern geography. </w:t>
      </w:r>
      <w:commentRangeStart w:id="209"/>
      <w:r w:rsidRPr="00311181">
        <w:t>However, as latitude increases away from the equator, photoperiod is reduced.</w:t>
      </w:r>
      <w:commentRangeEnd w:id="209"/>
      <w:r w:rsidRPr="00311181">
        <w:rPr>
          <w:rStyle w:val="CommentReference"/>
          <w:sz w:val="24"/>
          <w:szCs w:val="24"/>
          <w:rPrChange w:id="210" w:author="James Brown" w:date="2017-07-30T20:41:00Z">
            <w:rPr>
              <w:rStyle w:val="CommentReference"/>
            </w:rPr>
          </w:rPrChange>
        </w:rPr>
        <w:commentReference w:id="209"/>
      </w:r>
      <w:r w:rsidRPr="00311181">
        <w:t xml:space="preserve"> </w:t>
      </w:r>
      <w:commentRangeStart w:id="211"/>
      <w:r w:rsidRPr="00311181">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211"/>
      <w:r w:rsidRPr="00311181">
        <w:rPr>
          <w:rStyle w:val="CommentReference"/>
          <w:sz w:val="24"/>
          <w:szCs w:val="24"/>
          <w:rPrChange w:id="212" w:author="James Brown" w:date="2017-07-30T20:41:00Z">
            <w:rPr>
              <w:rStyle w:val="CommentReference"/>
            </w:rPr>
          </w:rPrChange>
        </w:rPr>
        <w:commentReference w:id="211"/>
      </w:r>
      <w:r w:rsidRPr="00311181">
        <w:t xml:space="preserve"> The pitcher plant mosquito, </w:t>
      </w:r>
      <w:proofErr w:type="spellStart"/>
      <w:r w:rsidRPr="00311181">
        <w:rPr>
          <w:i/>
        </w:rPr>
        <w:t>Wyeomii</w:t>
      </w:r>
      <w:proofErr w:type="spellEnd"/>
      <w:r w:rsidRPr="00311181">
        <w:rPr>
          <w:i/>
        </w:rPr>
        <w:t xml:space="preserve"> </w:t>
      </w:r>
      <w:proofErr w:type="spellStart"/>
      <w:r w:rsidRPr="00311181">
        <w:rPr>
          <w:i/>
        </w:rPr>
        <w:t>smithii</w:t>
      </w:r>
      <w:proofErr w:type="spellEnd"/>
      <w:r w:rsidRPr="00311181">
        <w:rPr>
          <w:i/>
        </w:rPr>
        <w:t>,</w:t>
      </w:r>
      <w:r w:rsidRPr="00311181">
        <w:t xml:space="preserve"> </w:t>
      </w:r>
      <w:r w:rsidRPr="00311181">
        <w:rPr>
          <w:highlight w:val="yellow"/>
        </w:rPr>
        <w:t>illustrative how</w:t>
      </w:r>
      <w:r w:rsidRPr="00311181">
        <w:t xml:space="preserve"> increasing temperatures have permitted northern range expansion and how plasticity can function to maintain synchrony </w:t>
      </w:r>
      <w:commentRangeStart w:id="213"/>
      <w:r w:rsidRPr="00311181">
        <w:t xml:space="preserve">with a novel environment. </w:t>
      </w:r>
      <w:commentRangeEnd w:id="213"/>
      <w:r w:rsidRPr="00311181">
        <w:rPr>
          <w:rStyle w:val="CommentReference"/>
          <w:sz w:val="24"/>
          <w:szCs w:val="24"/>
          <w:rPrChange w:id="214" w:author="James Brown" w:date="2017-07-30T20:41:00Z">
            <w:rPr>
              <w:rStyle w:val="CommentReference"/>
            </w:rPr>
          </w:rPrChange>
        </w:rPr>
        <w:commentReference w:id="213"/>
      </w:r>
      <w:r w:rsidRPr="00311181">
        <w:t xml:space="preserve">Pitcher plant mosquitos spend their larval growing phase entirely in the leaves of a pitcher plant. As </w:t>
      </w:r>
      <w:commentRangeStart w:id="215"/>
      <w:r w:rsidRPr="00311181">
        <w:t>photoperiod decreases</w:t>
      </w:r>
      <w:commentRangeEnd w:id="215"/>
      <w:r w:rsidRPr="00311181">
        <w:rPr>
          <w:rStyle w:val="CommentReference"/>
          <w:sz w:val="24"/>
          <w:szCs w:val="24"/>
          <w:rPrChange w:id="216" w:author="James Brown" w:date="2017-07-30T20:41:00Z">
            <w:rPr>
              <w:rStyle w:val="CommentReference"/>
            </w:rPr>
          </w:rPrChange>
        </w:rPr>
        <w:commentReference w:id="215"/>
      </w:r>
      <w:r w:rsidRPr="00311181">
        <w:t xml:space="preserve">, these insects enter a state of programmed dormancy in preparation for lower temperatures and declining resources. </w:t>
      </w:r>
      <w:commentRangeStart w:id="217"/>
      <w:r w:rsidRPr="00311181">
        <w:t>Rising temperatures have allowed these mosquitos to colonize more northern latitudes and plasticity in their response to photoperiod have resolved to allow these mosquitos to fully utilize these more northern resources</w:t>
      </w:r>
      <w:commentRangeEnd w:id="217"/>
      <w:r w:rsidRPr="00311181">
        <w:rPr>
          <w:rStyle w:val="CommentReference"/>
          <w:sz w:val="24"/>
          <w:szCs w:val="24"/>
          <w:rPrChange w:id="218" w:author="James Brown" w:date="2017-07-30T20:41:00Z">
            <w:rPr>
              <w:rStyle w:val="CommentReference"/>
            </w:rPr>
          </w:rPrChange>
        </w:rPr>
        <w:commentReference w:id="217"/>
      </w:r>
      <w:r w:rsidRPr="00311181">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w:t>
      </w:r>
      <w:r w:rsidRPr="00311181">
        <w:lastRenderedPageBreak/>
        <w:t xml:space="preserve">days </w:t>
      </w:r>
      <w:r w:rsidRPr="00060F1F">
        <w:fldChar w:fldCharType="begin" w:fldLock="1"/>
      </w:r>
      <w:r w:rsidRPr="0031118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E60FC5">
        <w:fldChar w:fldCharType="separate"/>
      </w:r>
      <w:r w:rsidRPr="00311181">
        <w:rPr>
          <w:noProof/>
        </w:rPr>
        <w:t>(Bradshaw and Holzapfel 2001)</w:t>
      </w:r>
      <w:r w:rsidRPr="008A5831">
        <w:fldChar w:fldCharType="end"/>
      </w:r>
      <w:r w:rsidRPr="00311181">
        <w:t xml:space="preserve">. </w:t>
      </w:r>
      <w:commentRangeStart w:id="219"/>
      <w:r w:rsidRPr="00311181">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219"/>
      <w:r w:rsidRPr="00311181">
        <w:rPr>
          <w:rStyle w:val="CommentReference"/>
          <w:sz w:val="24"/>
          <w:szCs w:val="24"/>
          <w:rPrChange w:id="220" w:author="James Brown" w:date="2017-07-30T20:41:00Z">
            <w:rPr>
              <w:rStyle w:val="CommentReference"/>
            </w:rPr>
          </w:rPrChange>
        </w:rPr>
        <w:commentReference w:id="219"/>
      </w:r>
    </w:p>
    <w:p w14:paraId="52433628" w14:textId="6A395F9E" w:rsidR="00946FAB" w:rsidRPr="00311181" w:rsidRDefault="00946FAB">
      <w:pPr>
        <w:spacing w:line="480" w:lineRule="auto"/>
        <w:ind w:firstLine="720"/>
      </w:pPr>
      <w:ins w:id="221" w:author="James Brown" w:date="2017-07-30T20:07:00Z">
        <w:r w:rsidRPr="00311181">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ins>
    </w:p>
    <w:p w14:paraId="0B86D60C" w14:textId="77777777" w:rsidR="003F083F" w:rsidRPr="00311181" w:rsidRDefault="003F083F">
      <w:pPr>
        <w:spacing w:line="480" w:lineRule="auto"/>
      </w:pPr>
    </w:p>
    <w:p w14:paraId="4ECE4840" w14:textId="77777777" w:rsidR="003F083F" w:rsidRPr="00311181" w:rsidRDefault="003F083F">
      <w:pPr>
        <w:spacing w:line="480" w:lineRule="auto"/>
      </w:pPr>
      <w:r w:rsidRPr="00311181">
        <w:rPr>
          <w:b/>
        </w:rPr>
        <w:t xml:space="preserve">Plasticity in Dormancy: </w:t>
      </w:r>
      <w:r w:rsidRPr="00311181">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222"/>
      <w:r w:rsidRPr="00311181">
        <w:t xml:space="preserve">and while diapause may occur at any point during an insects life history, the life stage sensitive to the </w:t>
      </w:r>
      <w:r w:rsidRPr="00311181">
        <w:lastRenderedPageBreak/>
        <w:t>initiation of diapause within a species is consistent</w:t>
      </w:r>
      <w:commentRangeEnd w:id="222"/>
      <w:r w:rsidRPr="00311181">
        <w:rPr>
          <w:rStyle w:val="CommentReference"/>
          <w:sz w:val="24"/>
          <w:szCs w:val="24"/>
          <w:rPrChange w:id="223" w:author="James Brown" w:date="2017-07-30T20:41:00Z">
            <w:rPr>
              <w:rStyle w:val="CommentReference"/>
            </w:rPr>
          </w:rPrChange>
        </w:rPr>
        <w:commentReference w:id="222"/>
      </w:r>
      <w:r w:rsidRPr="00311181">
        <w:t xml:space="preserve"> </w:t>
      </w:r>
      <w:r w:rsidRPr="00060F1F">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60FC5">
        <w:fldChar w:fldCharType="separate"/>
      </w:r>
      <w:r w:rsidRPr="00311181">
        <w:rPr>
          <w:noProof/>
        </w:rPr>
        <w:t>(Bale and Hayward 2010)</w:t>
      </w:r>
      <w:r w:rsidRPr="008A5831">
        <w:fldChar w:fldCharType="end"/>
      </w:r>
      <w:r w:rsidRPr="00311181">
        <w:t xml:space="preserve">. </w:t>
      </w:r>
      <w:commentRangeStart w:id="224"/>
      <w:r w:rsidRPr="00311181">
        <w:t>Across different species, the genotype responsible for the pleiotropic effects of diapause is variable and the initiation of this genetic programming can be either obligate or facultative.</w:t>
      </w:r>
      <w:commentRangeEnd w:id="224"/>
      <w:r w:rsidRPr="00311181">
        <w:rPr>
          <w:rStyle w:val="CommentReference"/>
          <w:sz w:val="24"/>
          <w:szCs w:val="24"/>
          <w:rPrChange w:id="225" w:author="James Brown" w:date="2017-07-30T20:41:00Z">
            <w:rPr>
              <w:rStyle w:val="CommentReference"/>
            </w:rPr>
          </w:rPrChange>
        </w:rPr>
        <w:commentReference w:id="224"/>
      </w:r>
      <w:r w:rsidRPr="00311181">
        <w:t xml:space="preserve"> Obligate diapause is a form of genetically programmed dormancy that does not require prompting by any external conditions but rather this type of diapause </w:t>
      </w:r>
      <w:commentRangeStart w:id="226"/>
      <w:r w:rsidRPr="00311181">
        <w:t xml:space="preserve">is part of a continuous development </w:t>
      </w:r>
      <w:commentRangeEnd w:id="226"/>
      <w:r w:rsidRPr="00311181">
        <w:rPr>
          <w:rStyle w:val="CommentReference"/>
          <w:sz w:val="24"/>
          <w:szCs w:val="24"/>
          <w:rPrChange w:id="227" w:author="James Brown" w:date="2017-07-30T20:41:00Z">
            <w:rPr>
              <w:rStyle w:val="CommentReference"/>
            </w:rPr>
          </w:rPrChange>
        </w:rPr>
        <w:commentReference w:id="226"/>
      </w:r>
      <w:r w:rsidRPr="00311181">
        <w:t xml:space="preserve">life history </w:t>
      </w:r>
      <w:r w:rsidRPr="00060F1F">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Pr="00E60FC5">
        <w:fldChar w:fldCharType="separate"/>
      </w:r>
      <w:r w:rsidRPr="00311181">
        <w:rPr>
          <w:noProof/>
        </w:rPr>
        <w:t>(Koštál 2006, Hut et al. 2013)</w:t>
      </w:r>
      <w:r w:rsidRPr="008A5831">
        <w:fldChar w:fldCharType="end"/>
      </w:r>
      <w:r w:rsidRPr="00311181">
        <w:t xml:space="preserve">. Facultative diapause is also a </w:t>
      </w:r>
      <w:commentRangeStart w:id="228"/>
      <w:r w:rsidRPr="00311181">
        <w:t xml:space="preserve">genetically programmed </w:t>
      </w:r>
      <w:commentRangeEnd w:id="228"/>
      <w:r w:rsidRPr="00311181">
        <w:rPr>
          <w:rStyle w:val="CommentReference"/>
          <w:sz w:val="24"/>
          <w:szCs w:val="24"/>
          <w:rPrChange w:id="229" w:author="James Brown" w:date="2017-07-30T20:41:00Z">
            <w:rPr>
              <w:rStyle w:val="CommentReference"/>
            </w:rPr>
          </w:rPrChange>
        </w:rPr>
        <w:commentReference w:id="228"/>
      </w:r>
      <w:r w:rsidRPr="00311181">
        <w:t xml:space="preserve">developmental trajectory, however facultative diapause is not a requisite developmental stage and it is initiated by the animals cuing in on some external factor, such as photoperiod. </w:t>
      </w:r>
      <w:commentRangeStart w:id="230"/>
      <w:r w:rsidRPr="00311181">
        <w:t xml:space="preserve">However, once initiated, diapause is defined as being a life history trajectory that is genetically predetermined and photoperiod is generally both necessary </w:t>
      </w:r>
      <w:commentRangeEnd w:id="230"/>
      <w:r w:rsidRPr="00311181">
        <w:rPr>
          <w:rStyle w:val="CommentReference"/>
          <w:sz w:val="24"/>
          <w:szCs w:val="24"/>
          <w:rPrChange w:id="231" w:author="James Brown" w:date="2017-07-30T20:41:00Z">
            <w:rPr>
              <w:rStyle w:val="CommentReference"/>
            </w:rPr>
          </w:rPrChange>
        </w:rPr>
        <w:commentReference w:id="230"/>
      </w:r>
      <w:r w:rsidRPr="00311181">
        <w:t xml:space="preserve">and sufficient in to induce the diapausing phenotype across many species of insects </w:t>
      </w:r>
      <w:r w:rsidRPr="00060F1F">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E60FC5">
        <w:fldChar w:fldCharType="separate"/>
      </w:r>
      <w:r w:rsidRPr="00311181">
        <w:rPr>
          <w:noProof/>
        </w:rPr>
        <w:t>(Koštál 2006)</w:t>
      </w:r>
      <w:r w:rsidRPr="008A5831">
        <w:fldChar w:fldCharType="end"/>
      </w:r>
      <w:r w:rsidRPr="00311181">
        <w:t xml:space="preserve">. For those insects </w:t>
      </w:r>
      <w:r w:rsidRPr="00311181">
        <w:rPr>
          <w:highlight w:val="yellow"/>
        </w:rPr>
        <w:t>that whose</w:t>
      </w:r>
      <w:r w:rsidRPr="00311181">
        <w:t xml:space="preserve"> diapause is facultative, photoperiod is a relatively common cue used to approximate seasonal changes in resource availability </w:t>
      </w:r>
      <w:commentRangeStart w:id="232"/>
      <w:r w:rsidRPr="00311181">
        <w:t xml:space="preserve">because it is predictability variable across large time </w:t>
      </w:r>
      <w:commentRangeEnd w:id="232"/>
      <w:r w:rsidRPr="00311181">
        <w:rPr>
          <w:rStyle w:val="CommentReference"/>
          <w:sz w:val="24"/>
          <w:szCs w:val="24"/>
          <w:rPrChange w:id="233" w:author="James Brown" w:date="2017-07-30T20:41:00Z">
            <w:rPr>
              <w:rStyle w:val="CommentReference"/>
            </w:rPr>
          </w:rPrChange>
        </w:rPr>
        <w:commentReference w:id="232"/>
      </w:r>
      <w:r w:rsidRPr="00311181">
        <w:t xml:space="preserve">scales. </w:t>
      </w:r>
      <w:commentRangeStart w:id="234"/>
      <w:r w:rsidRPr="00311181">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234"/>
      <w:r w:rsidRPr="00311181">
        <w:rPr>
          <w:rStyle w:val="CommentReference"/>
          <w:sz w:val="24"/>
          <w:szCs w:val="24"/>
          <w:rPrChange w:id="235" w:author="James Brown" w:date="2017-07-30T20:41:00Z">
            <w:rPr>
              <w:rStyle w:val="CommentReference"/>
            </w:rPr>
          </w:rPrChange>
        </w:rPr>
        <w:commentReference w:id="234"/>
      </w:r>
      <w:r w:rsidRPr="00060F1F">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Pr="00E60FC5">
        <w:fldChar w:fldCharType="separate"/>
      </w:r>
      <w:r w:rsidRPr="00311181">
        <w:rPr>
          <w:noProof/>
        </w:rPr>
        <w:t>(Koštál 2006, Bale and Hayward 2010)</w:t>
      </w:r>
      <w:r w:rsidRPr="008A5831">
        <w:fldChar w:fldCharType="end"/>
      </w:r>
      <w:r w:rsidRPr="00311181">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w:t>
      </w:r>
      <w:r w:rsidRPr="00311181">
        <w:lastRenderedPageBreak/>
        <w:t xml:space="preserve">manage the resources they have stored to meet the requirements for metamorphosis and reproduction after diapause ends </w:t>
      </w:r>
      <w:r w:rsidRPr="00060F1F">
        <w:fldChar w:fldCharType="begin" w:fldLock="1"/>
      </w:r>
      <w:r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E60FC5">
        <w:fldChar w:fldCharType="separate"/>
      </w:r>
      <w:r w:rsidRPr="00311181">
        <w:rPr>
          <w:noProof/>
        </w:rPr>
        <w:t>(Hahn and Denlinger 2007, Sinclair 2015)</w:t>
      </w:r>
      <w:r w:rsidRPr="008A5831">
        <w:fldChar w:fldCharType="end"/>
      </w:r>
      <w:r w:rsidRPr="00311181">
        <w:t xml:space="preserve">. Accumulating enough resources, </w:t>
      </w:r>
      <w:commentRangeStart w:id="236"/>
      <w:r w:rsidRPr="00311181">
        <w:t>prior to their decline in the environment</w:t>
      </w:r>
      <w:commentRangeEnd w:id="236"/>
      <w:r w:rsidRPr="00311181">
        <w:rPr>
          <w:rStyle w:val="CommentReference"/>
          <w:sz w:val="24"/>
          <w:szCs w:val="24"/>
          <w:rPrChange w:id="237" w:author="James Brown" w:date="2017-07-30T20:41:00Z">
            <w:rPr>
              <w:rStyle w:val="CommentReference"/>
            </w:rPr>
          </w:rPrChange>
        </w:rPr>
        <w:commentReference w:id="236"/>
      </w:r>
      <w:r w:rsidRPr="00311181">
        <w:t xml:space="preserve">, is paramount if an insect is to survive the energetic demands of diapause. </w:t>
      </w:r>
    </w:p>
    <w:p w14:paraId="5AB69A70" w14:textId="77777777" w:rsidR="003F083F" w:rsidRPr="00311181" w:rsidRDefault="003F083F">
      <w:pPr>
        <w:spacing w:line="480" w:lineRule="auto"/>
      </w:pPr>
    </w:p>
    <w:p w14:paraId="2A4F96B3" w14:textId="4B5F3A1F" w:rsidR="003F083F" w:rsidRPr="00311181" w:rsidRDefault="003F083F">
      <w:pPr>
        <w:spacing w:line="480" w:lineRule="auto"/>
      </w:pPr>
      <w:r w:rsidRPr="00311181">
        <w:rPr>
          <w:b/>
        </w:rPr>
        <w:t xml:space="preserve">Storing Energy: </w:t>
      </w:r>
      <w:r w:rsidRPr="00311181">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Pr="00060F1F">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E60FC5">
        <w:fldChar w:fldCharType="separate"/>
      </w:r>
      <w:r w:rsidRPr="00311181">
        <w:rPr>
          <w:noProof/>
        </w:rPr>
        <w:t>(Koštál 2006)</w:t>
      </w:r>
      <w:r w:rsidRPr="008A5831">
        <w:fldChar w:fldCharType="end"/>
      </w:r>
      <w:r w:rsidRPr="00311181">
        <w:t xml:space="preserve">. The perception of this external cue induces the </w:t>
      </w:r>
      <w:commentRangeStart w:id="238"/>
      <w:r w:rsidRPr="00311181">
        <w:t xml:space="preserve">genetic programming </w:t>
      </w:r>
      <w:commentRangeEnd w:id="238"/>
      <w:r w:rsidRPr="00311181">
        <w:rPr>
          <w:rStyle w:val="CommentReference"/>
          <w:sz w:val="24"/>
          <w:szCs w:val="24"/>
          <w:rPrChange w:id="239" w:author="James Brown" w:date="2017-07-30T20:41:00Z">
            <w:rPr>
              <w:rStyle w:val="CommentReference"/>
            </w:rPr>
          </w:rPrChange>
        </w:rPr>
        <w:commentReference w:id="238"/>
      </w:r>
      <w:r w:rsidRPr="00311181">
        <w:t xml:space="preserve">that destines an insect for diapause. Once diapause is induced, </w:t>
      </w:r>
      <w:commentRangeStart w:id="240"/>
      <w:r w:rsidRPr="00311181">
        <w:t>some</w:t>
      </w:r>
      <w:commentRangeEnd w:id="240"/>
      <w:r w:rsidRPr="00311181">
        <w:rPr>
          <w:rStyle w:val="CommentReference"/>
          <w:sz w:val="24"/>
          <w:szCs w:val="24"/>
          <w:rPrChange w:id="241" w:author="James Brown" w:date="2017-07-30T20:41:00Z">
            <w:rPr>
              <w:rStyle w:val="CommentReference"/>
            </w:rPr>
          </w:rPrChange>
        </w:rPr>
        <w:commentReference w:id="240"/>
      </w:r>
      <w:r w:rsidRPr="00311181">
        <w:t xml:space="preserve"> diapause destined insects enter a preparation phase, and it’s during this phase </w:t>
      </w:r>
      <w:commentRangeStart w:id="242"/>
      <w:r w:rsidRPr="00311181">
        <w:t xml:space="preserve">when some insects </w:t>
      </w:r>
      <w:commentRangeEnd w:id="242"/>
      <w:r w:rsidRPr="00311181">
        <w:rPr>
          <w:rStyle w:val="CommentReference"/>
          <w:sz w:val="24"/>
          <w:szCs w:val="24"/>
          <w:rPrChange w:id="243" w:author="James Brown" w:date="2017-07-30T20:41:00Z">
            <w:rPr>
              <w:rStyle w:val="CommentReference"/>
            </w:rPr>
          </w:rPrChange>
        </w:rPr>
        <w:commentReference w:id="242"/>
      </w:r>
      <w:r w:rsidRPr="00311181">
        <w:t xml:space="preserve">can experience differences in physiology and behavior to promote diapause survival </w:t>
      </w:r>
      <w:r w:rsidRPr="00060F1F">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E60FC5">
        <w:fldChar w:fldCharType="separate"/>
      </w:r>
      <w:r w:rsidRPr="00311181">
        <w:rPr>
          <w:noProof/>
        </w:rPr>
        <w:t>(Koštál 2006)</w:t>
      </w:r>
      <w:r w:rsidRPr="008A5831">
        <w:fldChar w:fldCharType="end"/>
      </w:r>
      <w:r w:rsidRPr="00311181">
        <w:t xml:space="preserve">. During autumn, diapause is induced in adult monarch butterflies, </w:t>
      </w:r>
      <w:proofErr w:type="spellStart"/>
      <w:r w:rsidRPr="00311181">
        <w:rPr>
          <w:i/>
        </w:rPr>
        <w:t>Danaus</w:t>
      </w:r>
      <w:proofErr w:type="spellEnd"/>
      <w:r w:rsidRPr="00311181">
        <w:rPr>
          <w:i/>
        </w:rPr>
        <w:t xml:space="preserve"> </w:t>
      </w:r>
      <w:proofErr w:type="spellStart"/>
      <w:r w:rsidRPr="00311181">
        <w:rPr>
          <w:i/>
        </w:rPr>
        <w:t>plexippus</w:t>
      </w:r>
      <w:proofErr w:type="spellEnd"/>
      <w:r w:rsidRPr="00311181">
        <w:t xml:space="preserve">, and diapause induction alters their behavior. As part of the diapause program in this species, they become migratory and begin their journey to overwintering sites in California and central Mexico where they will complete diapause </w:t>
      </w:r>
      <w:commentRangeStart w:id="244"/>
      <w:r w:rsidRPr="00311181">
        <w:t xml:space="preserve">before flying back to the southern US to begin reproduction the next spring </w:t>
      </w:r>
      <w:commentRangeEnd w:id="244"/>
      <w:r w:rsidRPr="00311181">
        <w:rPr>
          <w:rStyle w:val="CommentReference"/>
          <w:sz w:val="24"/>
          <w:szCs w:val="24"/>
          <w:rPrChange w:id="245" w:author="James Brown" w:date="2017-07-30T20:41:00Z">
            <w:rPr>
              <w:rStyle w:val="CommentReference"/>
            </w:rPr>
          </w:rPrChange>
        </w:rPr>
        <w:commentReference w:id="244"/>
      </w:r>
      <w:r w:rsidRPr="00060F1F">
        <w:fldChar w:fldCharType="begin" w:fldLock="1"/>
      </w:r>
      <w:r w:rsidRPr="00311181">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Pr="00E60FC5">
        <w:fldChar w:fldCharType="separate"/>
      </w:r>
      <w:r w:rsidRPr="00311181">
        <w:rPr>
          <w:noProof/>
        </w:rPr>
        <w:t>(Goehring and Oberhauser 2002)</w:t>
      </w:r>
      <w:r w:rsidRPr="008A5831">
        <w:fldChar w:fldCharType="end"/>
      </w:r>
      <w:r w:rsidRPr="00311181">
        <w:t xml:space="preserve">.  In other insects like the mosquito </w:t>
      </w:r>
      <w:proofErr w:type="spellStart"/>
      <w:r w:rsidRPr="00311181">
        <w:rPr>
          <w:i/>
        </w:rPr>
        <w:t>Culex</w:t>
      </w:r>
      <w:proofErr w:type="spellEnd"/>
      <w:r w:rsidRPr="00311181">
        <w:rPr>
          <w:i/>
        </w:rPr>
        <w:t xml:space="preserve"> </w:t>
      </w:r>
      <w:proofErr w:type="spellStart"/>
      <w:r w:rsidRPr="00311181">
        <w:rPr>
          <w:i/>
        </w:rPr>
        <w:t>pippens</w:t>
      </w:r>
      <w:proofErr w:type="spellEnd"/>
      <w:r w:rsidRPr="00311181">
        <w:rPr>
          <w:i/>
        </w:rPr>
        <w:t xml:space="preserve"> </w:t>
      </w:r>
      <w:r w:rsidRPr="00311181">
        <w:t xml:space="preserve">or the Colorado potato beetle, </w:t>
      </w:r>
      <w:commentRangeStart w:id="246"/>
      <w:r w:rsidRPr="00311181">
        <w:rPr>
          <w:i/>
        </w:rPr>
        <w:t xml:space="preserve">L. </w:t>
      </w:r>
      <w:commentRangeEnd w:id="246"/>
      <w:r w:rsidRPr="00311181">
        <w:rPr>
          <w:rStyle w:val="CommentReference"/>
          <w:sz w:val="24"/>
          <w:szCs w:val="24"/>
          <w:rPrChange w:id="247" w:author="James Brown" w:date="2017-07-30T20:41:00Z">
            <w:rPr>
              <w:rStyle w:val="CommentReference"/>
            </w:rPr>
          </w:rPrChange>
        </w:rPr>
        <w:commentReference w:id="246"/>
      </w:r>
      <w:proofErr w:type="spellStart"/>
      <w:r w:rsidRPr="00311181">
        <w:rPr>
          <w:i/>
        </w:rPr>
        <w:t>decemlineata</w:t>
      </w:r>
      <w:proofErr w:type="spellEnd"/>
      <w:r w:rsidRPr="00311181">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Pr="00060F1F">
        <w:fldChar w:fldCharType="begin" w:fldLock="1"/>
      </w:r>
      <w:r w:rsidR="00F92F11"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Pr="00E60FC5">
        <w:fldChar w:fldCharType="separate"/>
      </w:r>
      <w:r w:rsidRPr="00311181">
        <w:rPr>
          <w:noProof/>
        </w:rPr>
        <w:t xml:space="preserve">(Hahn and Denlinger 2007, Bale and </w:t>
      </w:r>
      <w:r w:rsidRPr="00311181">
        <w:rPr>
          <w:noProof/>
        </w:rPr>
        <w:lastRenderedPageBreak/>
        <w:t>Hayward 2010, Sinclair 2015)</w:t>
      </w:r>
      <w:r w:rsidRPr="000F6140">
        <w:fldChar w:fldCharType="end"/>
      </w:r>
      <w:r w:rsidRPr="00311181">
        <w:t xml:space="preserve">. In contrast, for some insects like the </w:t>
      </w:r>
      <w:r w:rsidRPr="00311181">
        <w:rPr>
          <w:highlight w:val="yellow"/>
        </w:rPr>
        <w:t>(insect citation)</w:t>
      </w:r>
      <w:r w:rsidRPr="00311181">
        <w:t xml:space="preserve">, diapause preparation does not alter the </w:t>
      </w:r>
      <w:commentRangeStart w:id="248"/>
      <w:r w:rsidRPr="00311181">
        <w:t>amount of resources accumulated from its environment</w:t>
      </w:r>
      <w:commentRangeEnd w:id="248"/>
      <w:r w:rsidRPr="00311181">
        <w:rPr>
          <w:rStyle w:val="CommentReference"/>
          <w:sz w:val="24"/>
          <w:szCs w:val="24"/>
          <w:rPrChange w:id="249" w:author="James Brown" w:date="2017-07-30T20:41:00Z">
            <w:rPr>
              <w:rStyle w:val="CommentReference"/>
            </w:rPr>
          </w:rPrChange>
        </w:rPr>
        <w:commentReference w:id="248"/>
      </w:r>
      <w:r w:rsidRPr="00311181">
        <w:t xml:space="preserve">, instead consumed resources are directed away from reproductive tissues and somatic tissue development and toward storage </w:t>
      </w:r>
      <w:r w:rsidRPr="00311181">
        <w:rPr>
          <w:highlight w:val="yellow"/>
        </w:rPr>
        <w:t>(citation)</w:t>
      </w:r>
      <w:r w:rsidRPr="00311181">
        <w:t xml:space="preserve">. </w:t>
      </w:r>
      <w:commentRangeStart w:id="250"/>
      <w:r w:rsidRPr="00311181">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250"/>
      <w:r w:rsidRPr="00311181">
        <w:rPr>
          <w:rStyle w:val="CommentReference"/>
          <w:sz w:val="24"/>
          <w:szCs w:val="24"/>
          <w:rPrChange w:id="251" w:author="James Brown" w:date="2017-07-30T20:41:00Z">
            <w:rPr>
              <w:rStyle w:val="CommentReference"/>
            </w:rPr>
          </w:rPrChange>
        </w:rPr>
        <w:commentReference w:id="250"/>
      </w:r>
      <w:r w:rsidRPr="00311181">
        <w:t xml:space="preserve">. The </w:t>
      </w:r>
      <w:commentRangeStart w:id="252"/>
      <w:r w:rsidRPr="00311181">
        <w:t xml:space="preserve">resulting phenotype generated from these genes is, generally, a combination of external and internal changes in character state, a phenotype that exists as a spectrum but is specific within a single species </w:t>
      </w:r>
      <w:commentRangeEnd w:id="252"/>
      <w:r w:rsidRPr="00311181">
        <w:rPr>
          <w:rStyle w:val="CommentReference"/>
          <w:sz w:val="24"/>
          <w:szCs w:val="24"/>
          <w:rPrChange w:id="253" w:author="James Brown" w:date="2017-07-30T20:41:00Z">
            <w:rPr>
              <w:rStyle w:val="CommentReference"/>
            </w:rPr>
          </w:rPrChange>
        </w:rPr>
        <w:commentReference w:id="252"/>
      </w:r>
      <w:r w:rsidRPr="00311181">
        <w:rPr>
          <w:highlight w:val="yellow"/>
        </w:rPr>
        <w:t>(citation)</w:t>
      </w:r>
      <w:r w:rsidRPr="00311181">
        <w:t xml:space="preserve">. </w:t>
      </w:r>
      <w:commentRangeStart w:id="254"/>
      <w:r w:rsidRPr="00311181">
        <w:t>For some insects</w:t>
      </w:r>
      <w:commentRangeEnd w:id="254"/>
      <w:r w:rsidRPr="00311181">
        <w:rPr>
          <w:rStyle w:val="CommentReference"/>
          <w:sz w:val="24"/>
          <w:szCs w:val="24"/>
          <w:rPrChange w:id="255" w:author="James Brown" w:date="2017-07-30T20:41:00Z">
            <w:rPr>
              <w:rStyle w:val="CommentReference"/>
            </w:rPr>
          </w:rPrChange>
        </w:rPr>
        <w:commentReference w:id="254"/>
      </w:r>
      <w:r w:rsidRPr="00311181">
        <w:t xml:space="preserve">, diapause is a protective state where metabolic rates are drastically reduced to conserve energy and maintain physiological processes necessary to surviving diapause and thriving post-diapause </w:t>
      </w:r>
      <w:r w:rsidRPr="00311181">
        <w:rPr>
          <w:highlight w:val="yellow"/>
        </w:rPr>
        <w:t>(citation)</w:t>
      </w:r>
      <w:r w:rsidRPr="00311181">
        <w:t xml:space="preserve">. For these insects, high energy biological molecules are the substrate that power the biological reactions allow these insects to thrive both during and after diapause, and they must be stored prior to the onset of diapause </w:t>
      </w:r>
      <w:r w:rsidRPr="00311181">
        <w:rPr>
          <w:highlight w:val="yellow"/>
        </w:rPr>
        <w:t>(citation)</w:t>
      </w:r>
      <w:r w:rsidRPr="00311181">
        <w:t xml:space="preserve">. </w:t>
      </w:r>
      <w:commentRangeStart w:id="256"/>
      <w:r w:rsidRPr="00311181">
        <w:t>In preparation for diapause, some insects experience a steep increase in the stored amounts of lipids and proteins, specifically triglycerides and multimeric proteins</w:t>
      </w:r>
      <w:commentRangeEnd w:id="256"/>
      <w:r w:rsidRPr="00311181">
        <w:rPr>
          <w:rStyle w:val="CommentReference"/>
          <w:sz w:val="24"/>
          <w:szCs w:val="24"/>
          <w:rPrChange w:id="257" w:author="James Brown" w:date="2017-07-30T20:41:00Z">
            <w:rPr>
              <w:rStyle w:val="CommentReference"/>
            </w:rPr>
          </w:rPrChange>
        </w:rPr>
        <w:commentReference w:id="256"/>
      </w:r>
      <w:r w:rsidRPr="00311181">
        <w:t xml:space="preserve">, stored and produced by the fat body. </w:t>
      </w:r>
      <w:commentRangeStart w:id="258"/>
      <w:r w:rsidRPr="00311181">
        <w:t xml:space="preserve">While these molecules are biologically multifunctional, they also serve as energy reservoirs. </w:t>
      </w:r>
      <w:commentRangeEnd w:id="258"/>
      <w:r w:rsidRPr="00311181">
        <w:rPr>
          <w:rStyle w:val="CommentReference"/>
          <w:sz w:val="24"/>
          <w:szCs w:val="24"/>
          <w:rPrChange w:id="259" w:author="James Brown" w:date="2017-07-30T20:41:00Z">
            <w:rPr>
              <w:rStyle w:val="CommentReference"/>
            </w:rPr>
          </w:rPrChange>
        </w:rPr>
        <w:commentReference w:id="258"/>
      </w:r>
      <w:r w:rsidRPr="00311181">
        <w:t xml:space="preserve">Triglycerides, and other lipids, are used to stabilize membranes, slow or prevent desiccation, can be degraded into </w:t>
      </w:r>
      <w:commentRangeStart w:id="260"/>
      <w:r w:rsidRPr="00311181">
        <w:t>carbohydrates for energy</w:t>
      </w:r>
      <w:commentRangeEnd w:id="260"/>
      <w:r w:rsidRPr="00311181">
        <w:rPr>
          <w:rStyle w:val="CommentReference"/>
          <w:sz w:val="24"/>
          <w:szCs w:val="24"/>
          <w:rPrChange w:id="261" w:author="James Brown" w:date="2017-07-30T20:41:00Z">
            <w:rPr>
              <w:rStyle w:val="CommentReference"/>
            </w:rPr>
          </w:rPrChange>
        </w:rPr>
        <w:commentReference w:id="260"/>
      </w:r>
      <w:r w:rsidRPr="00311181">
        <w:t xml:space="preserve">. Stored proteins can serve as a reservoir of amino acids that can be reconfigured, under the right conditions, </w:t>
      </w:r>
      <w:commentRangeStart w:id="262"/>
      <w:r w:rsidRPr="00311181">
        <w:t>into other metabolically metabolic tools</w:t>
      </w:r>
      <w:commentRangeEnd w:id="262"/>
      <w:r w:rsidRPr="00311181">
        <w:rPr>
          <w:rStyle w:val="CommentReference"/>
          <w:sz w:val="24"/>
          <w:szCs w:val="24"/>
          <w:rPrChange w:id="263" w:author="James Brown" w:date="2017-07-30T20:41:00Z">
            <w:rPr>
              <w:rStyle w:val="CommentReference"/>
            </w:rPr>
          </w:rPrChange>
        </w:rPr>
        <w:commentReference w:id="262"/>
      </w:r>
      <w:r w:rsidRPr="00311181">
        <w:t xml:space="preserve">. These molecules have been observed to occur in high </w:t>
      </w:r>
      <w:r w:rsidRPr="00311181">
        <w:lastRenderedPageBreak/>
        <w:t xml:space="preserve">concentrations at the outset of diapause in </w:t>
      </w:r>
      <w:r w:rsidRPr="00311181">
        <w:rPr>
          <w:highlight w:val="yellow"/>
        </w:rPr>
        <w:t>(insect, insect, insect)</w:t>
      </w:r>
      <w:r w:rsidRPr="00311181">
        <w:t xml:space="preserve"> </w:t>
      </w:r>
      <w:r w:rsidRPr="00311181">
        <w:rPr>
          <w:highlight w:val="yellow"/>
        </w:rPr>
        <w:t>(citation)</w:t>
      </w:r>
      <w:r w:rsidRPr="00311181">
        <w:t xml:space="preserve">. Tracking the movement of these molecules using radiolabeled atoms, researchers show triglyceride carbons incorporated into </w:t>
      </w:r>
      <w:r w:rsidRPr="00311181">
        <w:rPr>
          <w:highlight w:val="yellow"/>
        </w:rPr>
        <w:t>(tissue, tissue, tissue)</w:t>
      </w:r>
      <w:r w:rsidRPr="00311181">
        <w:t xml:space="preserve"> and amino acids from stored proteins incorporated into </w:t>
      </w:r>
      <w:r w:rsidRPr="00311181">
        <w:rPr>
          <w:highlight w:val="yellow"/>
        </w:rPr>
        <w:t>(tissue, tissue, tissue)</w:t>
      </w:r>
      <w:r w:rsidRPr="00311181">
        <w:t xml:space="preserve"> </w:t>
      </w:r>
      <w:r w:rsidRPr="00311181">
        <w:rPr>
          <w:highlight w:val="yellow"/>
        </w:rPr>
        <w:t>(citation)</w:t>
      </w:r>
      <w:r w:rsidRPr="00311181">
        <w:t xml:space="preserve">. Diverting resources away from direct development and into storage is a risky endeavor. </w:t>
      </w:r>
      <w:commentRangeStart w:id="264"/>
      <w:r w:rsidRPr="00311181">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Pr="00311181">
        <w:rPr>
          <w:highlight w:val="yellow"/>
        </w:rPr>
        <w:t>(citation)</w:t>
      </w:r>
      <w:r w:rsidRPr="00311181">
        <w:t xml:space="preserve">. </w:t>
      </w:r>
      <w:commentRangeEnd w:id="264"/>
      <w:r w:rsidRPr="00311181">
        <w:rPr>
          <w:rStyle w:val="CommentReference"/>
          <w:sz w:val="24"/>
          <w:szCs w:val="24"/>
          <w:rPrChange w:id="265" w:author="James Brown" w:date="2017-07-30T20:41:00Z">
            <w:rPr>
              <w:rStyle w:val="CommentReference"/>
            </w:rPr>
          </w:rPrChange>
        </w:rPr>
        <w:commentReference w:id="264"/>
      </w:r>
      <w:r w:rsidRPr="00311181">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060F1F">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E60FC5">
        <w:fldChar w:fldCharType="separate"/>
      </w:r>
      <w:r w:rsidRPr="00311181">
        <w:rPr>
          <w:noProof/>
        </w:rPr>
        <w:t>(Hut et al. 2013)</w:t>
      </w:r>
      <w:r w:rsidRPr="008A5831">
        <w:fldChar w:fldCharType="end"/>
      </w:r>
      <w:r w:rsidRPr="00311181">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060F1F">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E60FC5">
        <w:fldChar w:fldCharType="separate"/>
      </w:r>
      <w:r w:rsidRPr="00311181">
        <w:rPr>
          <w:noProof/>
        </w:rPr>
        <w:t>(Hut et al. 2013)</w:t>
      </w:r>
      <w:r w:rsidRPr="008A5831">
        <w:fldChar w:fldCharType="end"/>
      </w:r>
      <w:r w:rsidRPr="00311181">
        <w:t xml:space="preserve">. In the context of increasing temperatures, higher latitudes experience the same photoperiod but the temperatures </w:t>
      </w:r>
      <w:r w:rsidRPr="00311181">
        <w:lastRenderedPageBreak/>
        <w:t xml:space="preserve">experienced during these photoperiods more resembles lower latitudes. Effectively leading to the uncoupling of photoperiod and temperature </w:t>
      </w:r>
      <w:r w:rsidRPr="00060F1F">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60FC5">
        <w:fldChar w:fldCharType="separate"/>
      </w:r>
      <w:r w:rsidRPr="00311181">
        <w:rPr>
          <w:noProof/>
        </w:rPr>
        <w:t>(Bale and Hayward 2010)</w:t>
      </w:r>
      <w:r w:rsidRPr="008A5831">
        <w:fldChar w:fldCharType="end"/>
      </w:r>
      <w:r w:rsidRPr="00311181">
        <w:t xml:space="preserve">. understand the degree to which this uncoupling will disrupt species diversity and how pests are managed will require a model organism sensitive to these changes not unlike </w:t>
      </w:r>
      <w:r w:rsidRPr="00311181">
        <w:rPr>
          <w:i/>
        </w:rPr>
        <w:t xml:space="preserve">Ostrinia nubilalis </w:t>
      </w:r>
      <w:r w:rsidRPr="00311181">
        <w:t xml:space="preserve">(European corn borer). </w:t>
      </w:r>
    </w:p>
    <w:p w14:paraId="4A552CF7" w14:textId="77777777" w:rsidR="003F083F" w:rsidRPr="00311181" w:rsidRDefault="003F083F">
      <w:pPr>
        <w:spacing w:line="480" w:lineRule="auto"/>
      </w:pPr>
    </w:p>
    <w:p w14:paraId="40AAD4B3" w14:textId="77777777" w:rsidR="003F083F" w:rsidRPr="00311181" w:rsidRDefault="003F083F">
      <w:pPr>
        <w:spacing w:line="480" w:lineRule="auto"/>
        <w:rPr>
          <w:color w:val="000000" w:themeColor="text1"/>
        </w:rPr>
      </w:pPr>
      <w:r w:rsidRPr="00311181">
        <w:rPr>
          <w:b/>
          <w:color w:val="000000" w:themeColor="text1"/>
        </w:rPr>
        <w:t xml:space="preserve">European Corn Borer: </w:t>
      </w:r>
      <w:r w:rsidRPr="00311181">
        <w:rPr>
          <w:color w:val="000000" w:themeColor="text1"/>
        </w:rPr>
        <w:t xml:space="preserve">European corn borer, </w:t>
      </w:r>
      <w:r w:rsidRPr="00311181">
        <w:rPr>
          <w:i/>
          <w:color w:val="000000" w:themeColor="text1"/>
        </w:rPr>
        <w:t>Ostrinia nubilalis,</w:t>
      </w:r>
      <w:r w:rsidRPr="00311181">
        <w:rPr>
          <w:color w:val="000000" w:themeColor="text1"/>
        </w:rPr>
        <w:t xml:space="preserve"> is an important agricultural pest here in the United States, its range extends from the Atlantic coast to the Rocky mountain range, and as far north as Canada and its diapause phenotype is facultative induced by both photoperiod and temperature. During its ultimate larval stage, </w:t>
      </w:r>
    </w:p>
    <w:p w14:paraId="74AEB01D" w14:textId="77777777" w:rsidR="003F083F" w:rsidRPr="00311181" w:rsidRDefault="003F083F">
      <w:pPr>
        <w:spacing w:line="480" w:lineRule="auto"/>
        <w:ind w:firstLine="720"/>
        <w:rPr>
          <w:b/>
          <w:color w:val="000000" w:themeColor="text1"/>
        </w:rPr>
      </w:pPr>
      <w:r w:rsidRPr="00311181">
        <w:rPr>
          <w:color w:val="000000" w:themeColor="text1"/>
        </w:rPr>
        <w:t xml:space="preserve">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6CA7479C" w14:textId="77777777" w:rsidR="003F083F" w:rsidRPr="00311181" w:rsidRDefault="003F083F">
      <w:pPr>
        <w:spacing w:line="480" w:lineRule="auto"/>
        <w:ind w:firstLine="720"/>
      </w:pPr>
      <w:r w:rsidRPr="00311181">
        <w:t>The consequences of increased temperatures on insect phenotypes can be estimated by understanding the direct relationship between latitudinal changes in temperature, photoperiod, and how insect respond to these changes physiologically.</w:t>
      </w:r>
    </w:p>
    <w:p w14:paraId="68732E45" w14:textId="77777777" w:rsidR="003F083F" w:rsidRPr="00311181" w:rsidRDefault="003F083F">
      <w:pPr>
        <w:spacing w:line="480" w:lineRule="auto"/>
        <w:rPr>
          <w:color w:val="000000" w:themeColor="text1"/>
        </w:rPr>
      </w:pPr>
    </w:p>
    <w:p w14:paraId="25C2FDFC" w14:textId="77777777" w:rsidR="003F083F" w:rsidRPr="00311181" w:rsidRDefault="003F083F">
      <w:pPr>
        <w:spacing w:line="480" w:lineRule="auto"/>
        <w:rPr>
          <w:color w:val="000000" w:themeColor="text1"/>
        </w:rPr>
      </w:pPr>
      <w:r w:rsidRPr="00311181">
        <w:rPr>
          <w:color w:val="000000" w:themeColor="text1"/>
        </w:rPr>
        <w:t xml:space="preserve">Here in the United States, 92 percent of all the corn acreage is planted with a genetically </w:t>
      </w:r>
      <w:r w:rsidRPr="00311181">
        <w:rPr>
          <w:color w:val="000000" w:themeColor="text1"/>
        </w:rPr>
        <w:lastRenderedPageBreak/>
        <w:t xml:space="preserve">engineered corn crop that expresses </w:t>
      </w:r>
      <w:r w:rsidRPr="00311181">
        <w:rPr>
          <w:i/>
          <w:color w:val="000000" w:themeColor="text1"/>
        </w:rPr>
        <w:t xml:space="preserve">Bacillus </w:t>
      </w:r>
      <w:proofErr w:type="spellStart"/>
      <w:r w:rsidRPr="00311181">
        <w:rPr>
          <w:i/>
          <w:color w:val="000000" w:themeColor="text1"/>
        </w:rPr>
        <w:t>thurengensis</w:t>
      </w:r>
      <w:proofErr w:type="spellEnd"/>
      <w:r w:rsidRPr="00311181">
        <w:rPr>
          <w:i/>
          <w:color w:val="000000" w:themeColor="text1"/>
        </w:rPr>
        <w:t xml:space="preserve"> </w:t>
      </w:r>
      <w:r w:rsidRPr="00311181">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060F1F">
        <w:rPr>
          <w:color w:val="000000" w:themeColor="text1"/>
        </w:rPr>
        <w:fldChar w:fldCharType="begin" w:fldLock="1"/>
      </w:r>
      <w:r w:rsidRPr="00311181">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E60FC5">
        <w:rPr>
          <w:color w:val="000000" w:themeColor="text1"/>
        </w:rPr>
        <w:fldChar w:fldCharType="separate"/>
      </w:r>
      <w:r w:rsidRPr="00311181">
        <w:rPr>
          <w:noProof/>
          <w:color w:val="000000" w:themeColor="text1"/>
        </w:rPr>
        <w:t>(Fernandez-Cornejo et al. 2014)</w:t>
      </w:r>
      <w:r w:rsidRPr="008A5831">
        <w:rPr>
          <w:color w:val="000000" w:themeColor="text1"/>
        </w:rPr>
        <w:fldChar w:fldCharType="end"/>
      </w:r>
      <w:r w:rsidRPr="00311181">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311181">
        <w:rPr>
          <w:color w:val="000000" w:themeColor="text1"/>
        </w:rPr>
        <w:t>prediapause</w:t>
      </w:r>
      <w:proofErr w:type="spellEnd"/>
      <w:r w:rsidRPr="00311181">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44967C1F" w14:textId="77777777" w:rsidR="003F083F" w:rsidRPr="00311181" w:rsidRDefault="003F083F">
      <w:pPr>
        <w:spacing w:line="480" w:lineRule="auto"/>
      </w:pPr>
    </w:p>
    <w:p w14:paraId="5C24875A" w14:textId="77777777" w:rsidR="003F083F" w:rsidRPr="00311181" w:rsidRDefault="003F083F" w:rsidP="00E60FC5">
      <w:pPr>
        <w:spacing w:line="480" w:lineRule="auto"/>
        <w:outlineLvl w:val="0"/>
        <w:rPr>
          <w:b/>
        </w:rPr>
      </w:pPr>
      <w:r w:rsidRPr="00311181">
        <w:rPr>
          <w:b/>
        </w:rPr>
        <w:t>OBJECTIVE</w:t>
      </w:r>
    </w:p>
    <w:p w14:paraId="00697C96" w14:textId="77777777" w:rsidR="003F083F" w:rsidRPr="00311181" w:rsidRDefault="003F083F">
      <w:pPr>
        <w:spacing w:line="480" w:lineRule="auto"/>
        <w:ind w:firstLine="720"/>
      </w:pPr>
      <w:r w:rsidRPr="00311181">
        <w:t xml:space="preserve">The objective of this study will be to quantify and compare energy stores between two genotypically different strains of </w:t>
      </w:r>
      <w:r w:rsidRPr="00311181">
        <w:rPr>
          <w:i/>
        </w:rPr>
        <w:t xml:space="preserve">Ostrinia nubilalis, </w:t>
      </w:r>
      <w:r w:rsidRPr="00311181">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060F1F">
        <w:fldChar w:fldCharType="begin" w:fldLock="1"/>
      </w:r>
      <w:r w:rsidRPr="00311181">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E60FC5">
        <w:fldChar w:fldCharType="separate"/>
      </w:r>
      <w:r w:rsidRPr="00311181">
        <w:rPr>
          <w:noProof/>
        </w:rPr>
        <w:t>(Denlinger 2008)</w:t>
      </w:r>
      <w:r w:rsidRPr="008A5831">
        <w:fldChar w:fldCharType="end"/>
      </w:r>
      <w:r w:rsidRPr="00311181">
        <w:t xml:space="preserve">. </w:t>
      </w:r>
    </w:p>
    <w:p w14:paraId="69DD47C1" w14:textId="77777777" w:rsidR="003F083F" w:rsidRPr="00311181" w:rsidRDefault="003F083F">
      <w:pPr>
        <w:spacing w:line="480" w:lineRule="auto"/>
        <w:ind w:firstLine="720"/>
        <w:rPr>
          <w:b/>
        </w:rPr>
      </w:pPr>
      <w:r w:rsidRPr="00311181">
        <w:t xml:space="preserve">These Higher than average temperatures can lead to increased feeding, mating, and generation output. </w:t>
      </w:r>
      <w:r w:rsidRPr="00311181">
        <w:rPr>
          <w:highlight w:val="yellow"/>
        </w:rPr>
        <w:t>(example in corn)</w:t>
      </w:r>
      <w:r w:rsidRPr="00311181">
        <w:t xml:space="preserve"> With climate being unpredictable and allow some insect </w:t>
      </w:r>
      <w:r w:rsidRPr="00311181">
        <w:lastRenderedPageBreak/>
        <w:t xml:space="preserve">pests to produce more generations during the season and Crop pests are able to produce more generations not only extend the growing season for plants it also extend </w:t>
      </w:r>
      <w:proofErr w:type="gramStart"/>
      <w:r w:rsidRPr="00311181">
        <w:t>the  amplify</w:t>
      </w:r>
      <w:proofErr w:type="gramEnd"/>
      <w:r w:rsidRPr="00311181">
        <w:t xml:space="preserve"> the destructive effects of insect pests can  is amplified and insect move into new regions or as   especially those invasions that hold ecological or agricultural importance. </w:t>
      </w:r>
      <w:r w:rsidRPr="00311181">
        <w:rPr>
          <w:highlight w:val="yellow"/>
        </w:rPr>
        <w:t>(define invasions in significant terms and provide an agricultural example in corn).</w:t>
      </w:r>
      <w:r w:rsidRPr="00311181">
        <w:t xml:space="preserve"> The largest threat posed by corn insect pests is in part a function of population turnover.</w:t>
      </w:r>
    </w:p>
    <w:p w14:paraId="691698F8" w14:textId="77777777" w:rsidR="003F083F" w:rsidRPr="00311181" w:rsidRDefault="003F083F">
      <w:pPr>
        <w:spacing w:line="480" w:lineRule="auto"/>
        <w:ind w:firstLine="720"/>
      </w:pPr>
      <w:r w:rsidRPr="00311181">
        <w:t xml:space="preserve">I hypothesize that the amount of energy a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311181" w:rsidRDefault="003F083F">
      <w:pPr>
        <w:spacing w:line="480" w:lineRule="auto"/>
        <w:ind w:firstLine="720"/>
      </w:pPr>
      <w:r w:rsidRPr="00311181">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311181">
        <w:t>hours:dark</w:t>
      </w:r>
      <w:proofErr w:type="spellEnd"/>
      <w:proofErr w:type="gramEnd"/>
      <w:r w:rsidRPr="00311181">
        <w:t xml:space="preserve"> hours) the diapause phenotype is expressed, photoperiods of 16:8 suppress the diapause phenotype. The strains of </w:t>
      </w:r>
      <w:r w:rsidRPr="00311181">
        <w:lastRenderedPageBreak/>
        <w:t xml:space="preserve">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311181">
        <w:t>end</w:t>
      </w:r>
      <w:proofErr w:type="gramEnd"/>
      <w:r w:rsidRPr="00311181">
        <w:t xml:space="preserve"> I will</w:t>
      </w:r>
    </w:p>
    <w:p w14:paraId="0532A9ED" w14:textId="77777777" w:rsidR="003F083F" w:rsidRPr="00311181" w:rsidRDefault="003F083F">
      <w:pPr>
        <w:spacing w:line="480" w:lineRule="auto"/>
        <w:ind w:firstLine="720"/>
      </w:pPr>
      <w:r w:rsidRPr="00311181">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311181" w:rsidRDefault="003F083F">
      <w:pPr>
        <w:spacing w:line="480" w:lineRule="auto"/>
        <w:ind w:firstLine="720"/>
      </w:pPr>
      <w:r w:rsidRPr="00311181">
        <w:t xml:space="preserve">Approximately, $10 billion dollars is spent annually on chemical insecticides to control the damaging effects of insect pests </w:t>
      </w:r>
      <w:r w:rsidRPr="00060F1F">
        <w:fldChar w:fldCharType="begin" w:fldLock="1"/>
      </w:r>
      <w:r w:rsidRPr="00311181">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E60FC5">
        <w:fldChar w:fldCharType="separate"/>
      </w:r>
      <w:r w:rsidRPr="00311181">
        <w:rPr>
          <w:noProof/>
        </w:rPr>
        <w:t>(Pimentel 2005)</w:t>
      </w:r>
      <w:r w:rsidRPr="008A5831">
        <w:fldChar w:fldCharType="end"/>
      </w:r>
      <w:r w:rsidRPr="00311181">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311181">
        <w:rPr>
          <w:i/>
        </w:rPr>
        <w:t xml:space="preserve">. </w:t>
      </w:r>
      <w:r w:rsidRPr="00311181">
        <w:t xml:space="preserve">In 2016, 92% of the corn acreage in the US was planted with BT corn. This type of pest management is a very </w:t>
      </w:r>
      <w:r w:rsidRPr="00311181">
        <w:lastRenderedPageBreak/>
        <w:t xml:space="preserve">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311181" w:rsidRDefault="003F083F">
      <w:pPr>
        <w:spacing w:line="480" w:lineRule="auto"/>
        <w:ind w:firstLine="720"/>
      </w:pPr>
      <w:r w:rsidRPr="00311181">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6EEAD4BB" w14:textId="77777777" w:rsidR="003F083F" w:rsidRPr="00311181" w:rsidRDefault="003F083F">
      <w:pPr>
        <w:spacing w:line="480" w:lineRule="auto"/>
        <w:rPr>
          <w:b/>
        </w:rPr>
      </w:pPr>
    </w:p>
    <w:p w14:paraId="41EFEEA3" w14:textId="77777777" w:rsidR="003F083F" w:rsidRPr="00311181" w:rsidRDefault="003F083F" w:rsidP="00E60FC5">
      <w:pPr>
        <w:spacing w:line="480" w:lineRule="auto"/>
        <w:outlineLvl w:val="0"/>
        <w:rPr>
          <w:b/>
        </w:rPr>
      </w:pPr>
      <w:r w:rsidRPr="00311181">
        <w:rPr>
          <w:b/>
        </w:rPr>
        <w:t>PROPOSED METHODOLOGY</w:t>
      </w:r>
    </w:p>
    <w:p w14:paraId="2CA2C1DA" w14:textId="77777777" w:rsidR="003F083F" w:rsidRPr="00311181" w:rsidRDefault="003F083F">
      <w:pPr>
        <w:spacing w:line="480" w:lineRule="auto"/>
      </w:pPr>
      <w:r w:rsidRPr="00311181">
        <w:rPr>
          <w:b/>
        </w:rPr>
        <w:t xml:space="preserve">Origin and Husbandry of European Corn Corer. </w:t>
      </w:r>
      <w:r w:rsidRPr="00311181">
        <w:t xml:space="preserve">The univoltine (UZ) and bivoltine (BE) strains of European corn borer (ECB) were generously provided courtesy of Dr. </w:t>
      </w:r>
      <w:proofErr w:type="spellStart"/>
      <w:r w:rsidRPr="00311181">
        <w:t>Dopman</w:t>
      </w:r>
      <w:proofErr w:type="spellEnd"/>
      <w:r w:rsidRPr="00311181">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w:t>
      </w:r>
      <w:r w:rsidRPr="00311181">
        <w:lastRenderedPageBreak/>
        <w:t>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sidRPr="00311181">
        <w:rPr>
          <w:vertAlign w:val="superscript"/>
        </w:rPr>
        <w:t>th</w:t>
      </w:r>
      <w:r w:rsidRPr="00311181">
        <w:t xml:space="preserve"> instar.</w:t>
      </w:r>
    </w:p>
    <w:p w14:paraId="7AF38B7A" w14:textId="77777777" w:rsidR="003F083F" w:rsidRPr="00311181" w:rsidRDefault="003F083F">
      <w:pPr>
        <w:spacing w:line="480" w:lineRule="auto"/>
        <w:rPr>
          <w:b/>
        </w:rPr>
      </w:pPr>
    </w:p>
    <w:p w14:paraId="6C3ACBDE" w14:textId="77777777" w:rsidR="003F083F" w:rsidRPr="00311181" w:rsidRDefault="003F083F">
      <w:pPr>
        <w:spacing w:line="480" w:lineRule="auto"/>
      </w:pPr>
      <w:r w:rsidRPr="00311181">
        <w:rPr>
          <w:b/>
        </w:rPr>
        <w:t xml:space="preserve">Sampling Wandering Larvae. </w:t>
      </w:r>
      <w:r w:rsidRPr="00311181">
        <w:t xml:space="preserve">Wandering larvae will be sampled using a modified version of the framework put forth in the 1982 study by </w:t>
      </w:r>
      <w:proofErr w:type="spellStart"/>
      <w:r w:rsidRPr="00311181">
        <w:t>Gelman</w:t>
      </w:r>
      <w:proofErr w:type="spellEnd"/>
      <w:r w:rsidRPr="00311181">
        <w:t xml:space="preserve"> and Hayes. For the purposes of this experiment, the wandering stage of ECB will be determined developmentally as the stage when the larvae stop feeding, the contents of their gut </w:t>
      </w:r>
      <w:proofErr w:type="gramStart"/>
      <w:r w:rsidRPr="00311181">
        <w:t>is</w:t>
      </w:r>
      <w:proofErr w:type="gramEnd"/>
      <w:r w:rsidRPr="00311181">
        <w:t xml:space="preserve"> cleared, and they search for refuge in preparation for either diapause or pupation. Feeding caseation, gut clearing, and seeking refuge will each be used as proxies for the beginning of the wondering stage. A 5</w:t>
      </w:r>
      <w:r w:rsidRPr="00311181">
        <w:rPr>
          <w:vertAlign w:val="superscript"/>
        </w:rPr>
        <w:t>th</w:t>
      </w:r>
      <w:r w:rsidRPr="00311181">
        <w:t xml:space="preserve"> instar larva will be individually placed into an arena with food and allowed to eat ad libitum for 5 consecutive days. Starting on the 5</w:t>
      </w:r>
      <w:r w:rsidRPr="00311181">
        <w:rPr>
          <w:vertAlign w:val="superscript"/>
        </w:rPr>
        <w:t>th</w:t>
      </w:r>
      <w:r w:rsidRPr="00311181">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Pr="00060F1F">
        <w:fldChar w:fldCharType="begin" w:fldLock="1"/>
      </w:r>
      <w:r w:rsidRPr="0031118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E60FC5">
        <w:fldChar w:fldCharType="separate"/>
      </w:r>
      <w:r w:rsidRPr="00311181">
        <w:rPr>
          <w:noProof/>
        </w:rPr>
        <w:t>(Gelman and Hayes 1982)</w:t>
      </w:r>
      <w:r w:rsidRPr="008A5831">
        <w:fldChar w:fldCharType="end"/>
      </w:r>
      <w:r w:rsidRPr="00311181">
        <w:t xml:space="preserve">. Once the developmental stage is determined to be wandering, each larval sample will be weighed, hemolymph will be extracted for protein analysis, and the larva will then be freeze </w:t>
      </w:r>
      <w:r w:rsidRPr="00311181">
        <w:lastRenderedPageBreak/>
        <w:t>dried for lipid analysis. Larvae samples will be analyzed in cohorts of 9 for protein and lipid analysis.</w:t>
      </w:r>
    </w:p>
    <w:p w14:paraId="26ABE9ED" w14:textId="77777777" w:rsidR="003F083F" w:rsidRPr="00311181" w:rsidRDefault="003F083F">
      <w:pPr>
        <w:spacing w:line="480" w:lineRule="auto"/>
        <w:rPr>
          <w:b/>
        </w:rPr>
      </w:pPr>
    </w:p>
    <w:p w14:paraId="2C3A00B1" w14:textId="77777777" w:rsidR="003F083F" w:rsidRPr="00311181" w:rsidRDefault="003F083F">
      <w:pPr>
        <w:spacing w:line="480" w:lineRule="auto"/>
      </w:pPr>
      <w:r w:rsidRPr="00311181">
        <w:rPr>
          <w:b/>
        </w:rPr>
        <w:t xml:space="preserve">Protein Extraction and Quantification: </w:t>
      </w:r>
      <w:r w:rsidRPr="00311181">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Pr="00060F1F">
        <w:fldChar w:fldCharType="begin" w:fldLock="1"/>
      </w:r>
      <w:r w:rsidRPr="0031118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E60FC5">
        <w:fldChar w:fldCharType="separate"/>
      </w:r>
      <w:r w:rsidRPr="00311181">
        <w:rPr>
          <w:noProof/>
        </w:rPr>
        <w:t>(Gelman and Woods 1983)</w:t>
      </w:r>
      <w:r w:rsidRPr="008A5831">
        <w:fldChar w:fldCharType="end"/>
      </w:r>
      <w:r w:rsidRPr="00311181">
        <w:t xml:space="preserve">. Approximately 12 µL lymph fluid will be gathered into a pipet tip and stored into a </w:t>
      </w:r>
      <w:proofErr w:type="spellStart"/>
      <w:r w:rsidRPr="00311181">
        <w:t>microcentrifuge</w:t>
      </w:r>
      <w:proofErr w:type="spellEnd"/>
      <w:r w:rsidRPr="00311181">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rsidRPr="00311181">
        <w:t>Coomassie</w:t>
      </w:r>
      <w:proofErr w:type="spellEnd"/>
      <w:r w:rsidRPr="00311181">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83946BD" w14:textId="77777777" w:rsidR="003F083F" w:rsidRPr="00311181" w:rsidRDefault="003F083F">
      <w:pPr>
        <w:spacing w:line="480" w:lineRule="auto"/>
      </w:pPr>
    </w:p>
    <w:p w14:paraId="585BA297" w14:textId="77777777" w:rsidR="003F083F" w:rsidRPr="00311181" w:rsidRDefault="003F083F">
      <w:pPr>
        <w:spacing w:line="480" w:lineRule="auto"/>
      </w:pPr>
      <w:r w:rsidRPr="00311181">
        <w:rPr>
          <w:b/>
        </w:rPr>
        <w:t xml:space="preserve">Protein Separation and Identification: </w:t>
      </w:r>
      <w:r w:rsidRPr="00311181">
        <w:t xml:space="preserve">The extracted hemolymph proteins will be separated </w:t>
      </w:r>
      <w:r w:rsidRPr="00311181">
        <w:lastRenderedPageBreak/>
        <w:t xml:space="preserve">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rsidRPr="00311181">
        <w:t>Coomassie</w:t>
      </w:r>
      <w:proofErr w:type="spellEnd"/>
      <w:r w:rsidRPr="00311181">
        <w:t xml:space="preserve"> Stain, photographed, and the relative protein densities will be compared against a protein standard. The character of these protein will be determined using 2D-electrophoresis. </w:t>
      </w:r>
    </w:p>
    <w:p w14:paraId="4E796434" w14:textId="77777777" w:rsidR="003F083F" w:rsidRPr="00311181" w:rsidRDefault="003F083F">
      <w:pPr>
        <w:spacing w:line="480" w:lineRule="auto"/>
      </w:pPr>
      <w:r w:rsidRPr="00311181">
        <w:t>The separated proteins will then be identified using the facilities</w:t>
      </w:r>
      <w:r w:rsidRPr="00311181">
        <w:rPr>
          <w:b/>
        </w:rPr>
        <w:t xml:space="preserve"> </w:t>
      </w:r>
    </w:p>
    <w:p w14:paraId="22060791" w14:textId="77777777" w:rsidR="003F083F" w:rsidRPr="00311181" w:rsidRDefault="003F083F">
      <w:pPr>
        <w:spacing w:line="480" w:lineRule="auto"/>
        <w:rPr>
          <w:b/>
        </w:rPr>
      </w:pPr>
    </w:p>
    <w:p w14:paraId="5C5D15FF" w14:textId="77777777" w:rsidR="003F083F" w:rsidRPr="00311181" w:rsidRDefault="003F083F">
      <w:pPr>
        <w:spacing w:line="480" w:lineRule="auto"/>
      </w:pPr>
      <w:r w:rsidRPr="00311181">
        <w:rPr>
          <w:b/>
        </w:rPr>
        <w:t xml:space="preserve">Triglyceride Extraction and Esterification: </w:t>
      </w:r>
      <w:r w:rsidRPr="00311181">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sidRPr="00311181">
        <w:rPr>
          <w:highlight w:val="yellow"/>
        </w:rPr>
        <w:t>(_)</w:t>
      </w:r>
      <w:r w:rsidRPr="00311181">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t>
      </w:r>
      <w:r w:rsidRPr="00311181">
        <w:lastRenderedPageBreak/>
        <w:t xml:space="preserve">will then be extracted using a modification of the 1957 </w:t>
      </w:r>
      <w:proofErr w:type="spellStart"/>
      <w:r w:rsidRPr="00311181">
        <w:t>Folch</w:t>
      </w:r>
      <w:proofErr w:type="spellEnd"/>
      <w:r w:rsidRPr="00311181">
        <w:t xml:space="preserve"> and Sloane Stanley method </w:t>
      </w:r>
      <w:r w:rsidRPr="00060F1F">
        <w:fldChar w:fldCharType="begin" w:fldLock="1"/>
      </w:r>
      <w:r w:rsidRPr="00311181">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E60FC5">
        <w:fldChar w:fldCharType="separate"/>
      </w:r>
      <w:r w:rsidRPr="00311181">
        <w:rPr>
          <w:noProof/>
        </w:rPr>
        <w:t>(Folch et al. 1957)</w:t>
      </w:r>
      <w:r w:rsidRPr="000F6140">
        <w:fldChar w:fldCharType="end"/>
      </w:r>
      <w:r w:rsidRPr="00311181">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rsidRPr="00311181">
        <w:t>hydroxytoluene</w:t>
      </w:r>
      <w:proofErr w:type="spellEnd"/>
      <w:r w:rsidRPr="00311181">
        <w:t xml:space="preserve">) will be added to methanol. The resulting solution is decanted and saved. Dichloromethane will then be added back to the pulverized </w:t>
      </w:r>
      <w:proofErr w:type="gramStart"/>
      <w:r w:rsidRPr="00311181">
        <w:t>tissue,</w:t>
      </w:r>
      <w:proofErr w:type="gramEnd"/>
      <w:r w:rsidRPr="00311181">
        <w:t xml:space="preserv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rsidRPr="00311181">
        <w:t>Florisil</w:t>
      </w:r>
      <w:proofErr w:type="spellEnd"/>
      <w:r w:rsidRPr="00311181">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rsidRPr="00311181">
        <w:t>Florisil</w:t>
      </w:r>
      <w:proofErr w:type="spellEnd"/>
      <w:r w:rsidRPr="00311181">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w:t>
      </w:r>
      <w:r w:rsidRPr="00311181">
        <w:lastRenderedPageBreak/>
        <w:t>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A21CD0C" w14:textId="77777777" w:rsidR="003F083F" w:rsidRPr="00311181" w:rsidRDefault="003F083F">
      <w:pPr>
        <w:spacing w:line="480" w:lineRule="auto"/>
        <w:ind w:firstLine="720"/>
      </w:pPr>
      <w:r w:rsidRPr="00311181">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rsidRPr="00311181">
        <w:t>Ichikara</w:t>
      </w:r>
      <w:proofErr w:type="spellEnd"/>
      <w:r w:rsidRPr="00311181">
        <w:t xml:space="preserve">, bumble bee paper, unpublished work J. Beck lab). The neutral lipid extract will be heated in a solution of 10M </w:t>
      </w:r>
      <w:proofErr w:type="spellStart"/>
      <w:r w:rsidRPr="00311181">
        <w:t>methanolic</w:t>
      </w:r>
      <w:proofErr w:type="spellEnd"/>
      <w:r w:rsidRPr="00311181">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DC43766" w14:textId="77777777" w:rsidR="003F083F" w:rsidRPr="00311181" w:rsidRDefault="003F083F">
      <w:pPr>
        <w:spacing w:line="480" w:lineRule="auto"/>
        <w:rPr>
          <w:b/>
        </w:rPr>
      </w:pPr>
    </w:p>
    <w:p w14:paraId="6B8E2F93" w14:textId="77777777" w:rsidR="003F083F" w:rsidRPr="00311181" w:rsidRDefault="003F083F">
      <w:pPr>
        <w:spacing w:line="480" w:lineRule="auto"/>
      </w:pPr>
      <w:r w:rsidRPr="00311181">
        <w:rPr>
          <w:b/>
        </w:rPr>
        <w:t>Triglyceride Identification and Quantification:</w:t>
      </w:r>
      <w:r w:rsidRPr="00311181">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w:t>
      </w:r>
      <w:r w:rsidRPr="00311181">
        <w:lastRenderedPageBreak/>
        <w:t>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48C40D6B" w14:textId="77777777" w:rsidR="003F083F" w:rsidRPr="00311181" w:rsidRDefault="003F083F">
      <w:pPr>
        <w:spacing w:line="480" w:lineRule="auto"/>
        <w:rPr>
          <w:color w:val="FF0000"/>
        </w:rPr>
      </w:pPr>
      <w:r w:rsidRPr="00311181">
        <w:rPr>
          <w:b/>
          <w:color w:val="FF0000"/>
        </w:rPr>
        <w:t xml:space="preserve">Data Analysis: </w:t>
      </w:r>
      <w:r w:rsidRPr="00311181">
        <w:rPr>
          <w:color w:val="FF0000"/>
        </w:rPr>
        <w:t xml:space="preserve">Data will be analyzed in batches and the resulting data will be analyzed using multivariate analysis. This will allow for many variables to be compared and reduced simultaneously. </w:t>
      </w:r>
    </w:p>
    <w:p w14:paraId="244394D2" w14:textId="77777777" w:rsidR="003F083F" w:rsidRPr="00311181" w:rsidRDefault="003F083F">
      <w:pPr>
        <w:spacing w:line="480" w:lineRule="auto"/>
        <w:rPr>
          <w:color w:val="FF0000"/>
        </w:rPr>
        <w:pPrChange w:id="266" w:author="James Brown" w:date="2017-07-30T20:42:00Z">
          <w:pPr/>
        </w:pPrChange>
      </w:pPr>
      <w:r w:rsidRPr="00311181">
        <w:rPr>
          <w:color w:val="FF0000"/>
        </w:rPr>
        <w:t>Sample size will be determined using the power analysis formula. (http://www.statmethods.net/stats/power.html) NOVA</w:t>
      </w:r>
    </w:p>
    <w:p w14:paraId="4FB0F2B0" w14:textId="77777777" w:rsidR="003F083F" w:rsidRPr="00311181" w:rsidRDefault="003F083F">
      <w:pPr>
        <w:spacing w:line="480" w:lineRule="auto"/>
        <w:rPr>
          <w:color w:val="FF0000"/>
        </w:rPr>
        <w:pPrChange w:id="267" w:author="James Brown" w:date="2017-07-30T20:42:00Z">
          <w:pPr/>
        </w:pPrChange>
      </w:pPr>
      <w:r w:rsidRPr="00311181">
        <w:rPr>
          <w:color w:val="FF0000"/>
        </w:rPr>
        <w:t>For a one-way analysis of variance use</w:t>
      </w:r>
    </w:p>
    <w:p w14:paraId="525B1ED5" w14:textId="77777777" w:rsidR="003F083F" w:rsidRPr="00311181" w:rsidRDefault="003F083F">
      <w:pPr>
        <w:spacing w:line="480" w:lineRule="auto"/>
        <w:rPr>
          <w:color w:val="FF0000"/>
        </w:rPr>
        <w:pPrChange w:id="268" w:author="James Brown" w:date="2017-07-30T20:42:00Z">
          <w:pPr/>
        </w:pPrChange>
      </w:pPr>
      <w:proofErr w:type="spellStart"/>
      <w:proofErr w:type="gramStart"/>
      <w:r w:rsidRPr="00311181">
        <w:rPr>
          <w:color w:val="FF0000"/>
        </w:rPr>
        <w:t>pwr.anova</w:t>
      </w:r>
      <w:proofErr w:type="gramEnd"/>
      <w:r w:rsidRPr="00311181">
        <w:rPr>
          <w:color w:val="FF0000"/>
        </w:rPr>
        <w:t>.test</w:t>
      </w:r>
      <w:proofErr w:type="spellEnd"/>
      <w:r w:rsidRPr="00311181">
        <w:rPr>
          <w:color w:val="FF0000"/>
        </w:rPr>
        <w:t xml:space="preserve">(k = , n = , f = , </w:t>
      </w:r>
      <w:proofErr w:type="spellStart"/>
      <w:r w:rsidRPr="00311181">
        <w:rPr>
          <w:color w:val="FF0000"/>
        </w:rPr>
        <w:t>sig.level</w:t>
      </w:r>
      <w:proofErr w:type="spellEnd"/>
      <w:r w:rsidRPr="00311181">
        <w:rPr>
          <w:color w:val="FF0000"/>
        </w:rPr>
        <w:t xml:space="preserve"> = , power = )</w:t>
      </w:r>
    </w:p>
    <w:p w14:paraId="0CBAA381" w14:textId="77777777" w:rsidR="003F083F" w:rsidRPr="00311181" w:rsidRDefault="003F083F">
      <w:pPr>
        <w:spacing w:line="480" w:lineRule="auto"/>
        <w:rPr>
          <w:color w:val="FF0000"/>
        </w:rPr>
        <w:pPrChange w:id="269" w:author="James Brown" w:date="2017-07-30T20:42:00Z">
          <w:pPr/>
        </w:pPrChange>
      </w:pPr>
      <w:r w:rsidRPr="00311181">
        <w:rPr>
          <w:color w:val="FF0000"/>
        </w:rPr>
        <w:t>where k is the number of groups and n is the common sample size in each group.</w:t>
      </w:r>
    </w:p>
    <w:p w14:paraId="6F1F4255" w14:textId="77777777" w:rsidR="003F083F" w:rsidRPr="00311181" w:rsidRDefault="003F083F" w:rsidP="00E60FC5">
      <w:pPr>
        <w:spacing w:line="480" w:lineRule="auto"/>
        <w:outlineLvl w:val="0"/>
        <w:rPr>
          <w:color w:val="FF0000"/>
        </w:rPr>
        <w:pPrChange w:id="270" w:author="James Brown" w:date="2017-07-30T20:42:00Z">
          <w:pPr/>
        </w:pPrChange>
      </w:pPr>
      <w:r w:rsidRPr="00311181">
        <w:rPr>
          <w:color w:val="FF0000"/>
        </w:rPr>
        <w:lastRenderedPageBreak/>
        <w:t>For a one-way ANOVA effect size is measured by f where</w:t>
      </w:r>
    </w:p>
    <w:p w14:paraId="1D40B91B" w14:textId="77777777" w:rsidR="003F083F" w:rsidRPr="00311181" w:rsidRDefault="003F083F">
      <w:pPr>
        <w:spacing w:line="480" w:lineRule="auto"/>
        <w:rPr>
          <w:color w:val="FF0000"/>
          <w:rPrChange w:id="271" w:author="James Brown" w:date="2017-07-30T20:41:00Z">
            <w:rPr>
              <w:color w:val="FF0000"/>
              <w:sz w:val="20"/>
              <w:szCs w:val="20"/>
            </w:rPr>
          </w:rPrChange>
        </w:rPr>
        <w:pPrChange w:id="272" w:author="James Brown" w:date="2017-07-30T20:42:00Z">
          <w:pPr/>
        </w:pPrChange>
      </w:pPr>
      <w:r w:rsidRPr="00060F1F">
        <w:rPr>
          <w:noProof/>
        </w:rPr>
        <w:drawing>
          <wp:inline distT="0" distB="0" distL="0" distR="0" wp14:anchorId="570A0EF5" wp14:editId="37ECB827">
            <wp:extent cx="4530090" cy="1187450"/>
            <wp:effectExtent l="0" t="0" r="0" b="0"/>
            <wp:docPr id="2"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sidRPr="00311181">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RDefault="00C83A27" w:rsidP="00E60FC5">
      <w:pPr>
        <w:spacing w:before="100" w:beforeAutospacing="1" w:after="100" w:afterAutospacing="1"/>
        <w:ind w:left="475" w:hanging="475"/>
        <w:outlineLvl w:val="0"/>
        <w:rPr>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D440A4">
      <w:pPr>
        <w:spacing w:before="100" w:beforeAutospacing="1" w:after="100" w:afterAutospacing="1"/>
        <w:ind w:left="475" w:hanging="475"/>
        <w:rPr>
          <w:b/>
          <w:color w:val="000000" w:themeColor="text1"/>
          <w:sz w:val="22"/>
          <w:szCs w:val="22"/>
        </w:rPr>
      </w:pPr>
    </w:p>
    <w:p w14:paraId="14F14B97" w14:textId="00FD6B54" w:rsidR="00E978B9" w:rsidRPr="00E978B9" w:rsidRDefault="00C83A27" w:rsidP="00E978B9">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E978B9" w:rsidRPr="00E978B9">
        <w:rPr>
          <w:rFonts w:eastAsia="Times New Roman" w:cs="Times New Roman"/>
          <w:b/>
          <w:bCs/>
          <w:noProof/>
          <w:sz w:val="22"/>
        </w:rPr>
        <w:t>Agrawal, A. A.</w:t>
      </w:r>
      <w:r w:rsidR="00E978B9" w:rsidRPr="00E978B9">
        <w:rPr>
          <w:rFonts w:eastAsia="Times New Roman" w:cs="Times New Roman"/>
          <w:noProof/>
          <w:sz w:val="22"/>
        </w:rPr>
        <w:t xml:space="preserve"> </w:t>
      </w:r>
      <w:r w:rsidR="00E978B9" w:rsidRPr="00E978B9">
        <w:rPr>
          <w:rFonts w:eastAsia="Times New Roman" w:cs="Times New Roman"/>
          <w:b/>
          <w:bCs/>
          <w:noProof/>
          <w:sz w:val="22"/>
        </w:rPr>
        <w:t>2001</w:t>
      </w:r>
      <w:r w:rsidR="00E978B9" w:rsidRPr="00E978B9">
        <w:rPr>
          <w:rFonts w:eastAsia="Times New Roman" w:cs="Times New Roman"/>
          <w:noProof/>
          <w:sz w:val="22"/>
        </w:rPr>
        <w:t>. Phenotypic Plasticity in the Interactions and Evolution of Species. Science (80-. ). 294: 321–326.</w:t>
      </w:r>
    </w:p>
    <w:p w14:paraId="07ED9283"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Bale, J. S., and S. A. L. Hayward</w:t>
      </w:r>
      <w:r w:rsidRPr="00E978B9">
        <w:rPr>
          <w:rFonts w:eastAsia="Times New Roman" w:cs="Times New Roman"/>
          <w:noProof/>
          <w:sz w:val="22"/>
        </w:rPr>
        <w:t xml:space="preserve">. </w:t>
      </w:r>
      <w:r w:rsidRPr="00E978B9">
        <w:rPr>
          <w:rFonts w:eastAsia="Times New Roman" w:cs="Times New Roman"/>
          <w:b/>
          <w:bCs/>
          <w:noProof/>
          <w:sz w:val="22"/>
        </w:rPr>
        <w:t>2010</w:t>
      </w:r>
      <w:r w:rsidRPr="00E978B9">
        <w:rPr>
          <w:rFonts w:eastAsia="Times New Roman" w:cs="Times New Roman"/>
          <w:noProof/>
          <w:sz w:val="22"/>
        </w:rPr>
        <w:t>. Insect overwintering in a changing climate. J. Exp. Biol. 213: 980–994.</w:t>
      </w:r>
    </w:p>
    <w:p w14:paraId="401A56F9"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E978B9">
        <w:rPr>
          <w:rFonts w:eastAsia="Times New Roman" w:cs="Times New Roman"/>
          <w:noProof/>
          <w:sz w:val="22"/>
        </w:rPr>
        <w:t xml:space="preserve">. </w:t>
      </w:r>
      <w:r w:rsidRPr="00E978B9">
        <w:rPr>
          <w:rFonts w:eastAsia="Times New Roman" w:cs="Times New Roman"/>
          <w:b/>
          <w:bCs/>
          <w:noProof/>
          <w:sz w:val="22"/>
        </w:rPr>
        <w:t>2002</w:t>
      </w:r>
      <w:r w:rsidRPr="00E978B9">
        <w:rPr>
          <w:rFonts w:eastAsia="Times New Roman" w:cs="Times New Roman"/>
          <w:noProof/>
          <w:sz w:val="22"/>
        </w:rPr>
        <w:t>. Herbivory in global climate change research: Direct effects of rising temperature on insect herbivores. Glob. Chang. Biol. 8: 1–16.</w:t>
      </w:r>
    </w:p>
    <w:p w14:paraId="4D876ED0"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Bradshaw, W. E., and C. M. Holzapfel</w:t>
      </w:r>
      <w:r w:rsidRPr="00E978B9">
        <w:rPr>
          <w:rFonts w:eastAsia="Times New Roman" w:cs="Times New Roman"/>
          <w:noProof/>
          <w:sz w:val="22"/>
        </w:rPr>
        <w:t xml:space="preserve">. </w:t>
      </w:r>
      <w:r w:rsidRPr="00E978B9">
        <w:rPr>
          <w:rFonts w:eastAsia="Times New Roman" w:cs="Times New Roman"/>
          <w:b/>
          <w:bCs/>
          <w:noProof/>
          <w:sz w:val="22"/>
        </w:rPr>
        <w:t>2001</w:t>
      </w:r>
      <w:r w:rsidRPr="00E978B9">
        <w:rPr>
          <w:rFonts w:eastAsia="Times New Roman" w:cs="Times New Roman"/>
          <w:noProof/>
          <w:sz w:val="22"/>
        </w:rPr>
        <w:t>. Genetic shift in photoperiodic response correlated with global warming. Proc. Natl. Acad. Sci. 98: 14509–14511.</w:t>
      </w:r>
    </w:p>
    <w:p w14:paraId="5FB31207"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Bradshaw, W., and C. Holzapfel</w:t>
      </w:r>
      <w:r w:rsidRPr="00E978B9">
        <w:rPr>
          <w:rFonts w:eastAsia="Times New Roman" w:cs="Times New Roman"/>
          <w:noProof/>
          <w:sz w:val="22"/>
        </w:rPr>
        <w:t xml:space="preserve">. </w:t>
      </w:r>
      <w:r w:rsidRPr="00E978B9">
        <w:rPr>
          <w:rFonts w:eastAsia="Times New Roman" w:cs="Times New Roman"/>
          <w:b/>
          <w:bCs/>
          <w:noProof/>
          <w:sz w:val="22"/>
        </w:rPr>
        <w:t>2006</w:t>
      </w:r>
      <w:r w:rsidRPr="00E978B9">
        <w:rPr>
          <w:rFonts w:eastAsia="Times New Roman" w:cs="Times New Roman"/>
          <w:noProof/>
          <w:sz w:val="22"/>
        </w:rPr>
        <w:t>. Evolutionary Response to Rapid Climate Change. Science (80-. ). 312: 1477–1478.</w:t>
      </w:r>
    </w:p>
    <w:p w14:paraId="73C78908"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Breed, G. A., S. Stichter, and E. E. Crone</w:t>
      </w:r>
      <w:r w:rsidRPr="00E978B9">
        <w:rPr>
          <w:rFonts w:eastAsia="Times New Roman" w:cs="Times New Roman"/>
          <w:noProof/>
          <w:sz w:val="22"/>
        </w:rPr>
        <w:t xml:space="preserve">. </w:t>
      </w:r>
      <w:r w:rsidRPr="00E978B9">
        <w:rPr>
          <w:rFonts w:eastAsia="Times New Roman" w:cs="Times New Roman"/>
          <w:b/>
          <w:bCs/>
          <w:noProof/>
          <w:sz w:val="22"/>
        </w:rPr>
        <w:t>2012</w:t>
      </w:r>
      <w:r w:rsidRPr="00E978B9">
        <w:rPr>
          <w:rFonts w:eastAsia="Times New Roman" w:cs="Times New Roman"/>
          <w:noProof/>
          <w:sz w:val="22"/>
        </w:rPr>
        <w:t>. Climate-driven changes in northeastern US butterfly communities. Nat. Clim. Chang. 3: 142–145.</w:t>
      </w:r>
    </w:p>
    <w:p w14:paraId="48E0E6BA"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Culliney, T. W.</w:t>
      </w:r>
      <w:r w:rsidRPr="00E978B9">
        <w:rPr>
          <w:rFonts w:eastAsia="Times New Roman" w:cs="Times New Roman"/>
          <w:noProof/>
          <w:sz w:val="22"/>
        </w:rPr>
        <w:t xml:space="preserve"> </w:t>
      </w:r>
      <w:r w:rsidRPr="00E978B9">
        <w:rPr>
          <w:rFonts w:eastAsia="Times New Roman" w:cs="Times New Roman"/>
          <w:b/>
          <w:bCs/>
          <w:noProof/>
          <w:sz w:val="22"/>
        </w:rPr>
        <w:t>2014</w:t>
      </w:r>
      <w:r w:rsidRPr="00E978B9">
        <w:rPr>
          <w:rFonts w:eastAsia="Times New Roman" w:cs="Times New Roman"/>
          <w:noProof/>
          <w:sz w:val="22"/>
        </w:rPr>
        <w:t xml:space="preserve">. Crop Losses to Arthropod Pests, pp. 201–226. </w:t>
      </w:r>
      <w:r w:rsidRPr="00E978B9">
        <w:rPr>
          <w:rFonts w:eastAsia="Times New Roman" w:cs="Times New Roman"/>
          <w:i/>
          <w:iCs/>
          <w:noProof/>
          <w:sz w:val="22"/>
        </w:rPr>
        <w:t>In</w:t>
      </w:r>
      <w:r w:rsidRPr="00E978B9">
        <w:rPr>
          <w:rFonts w:eastAsia="Times New Roman" w:cs="Times New Roman"/>
          <w:noProof/>
          <w:sz w:val="22"/>
        </w:rPr>
        <w:t xml:space="preserve"> Integr. Pest Manag. Vol 3.</w:t>
      </w:r>
    </w:p>
    <w:p w14:paraId="770039EB"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DeLucia, E. H., C. L. Casteel, P. D. Nabity, and B. F. O’Neill</w:t>
      </w:r>
      <w:r w:rsidRPr="00E978B9">
        <w:rPr>
          <w:rFonts w:eastAsia="Times New Roman" w:cs="Times New Roman"/>
          <w:noProof/>
          <w:sz w:val="22"/>
        </w:rPr>
        <w:t xml:space="preserve">. </w:t>
      </w:r>
      <w:r w:rsidRPr="00E978B9">
        <w:rPr>
          <w:rFonts w:eastAsia="Times New Roman" w:cs="Times New Roman"/>
          <w:b/>
          <w:bCs/>
          <w:noProof/>
          <w:sz w:val="22"/>
        </w:rPr>
        <w:t>2008</w:t>
      </w:r>
      <w:r w:rsidRPr="00E978B9">
        <w:rPr>
          <w:rFonts w:eastAsia="Times New Roman" w:cs="Times New Roman"/>
          <w:noProof/>
          <w:sz w:val="22"/>
        </w:rPr>
        <w:t>. Insects take a bigger bite out of plants in a warmer, higher carbon dioxide world. Proc. Natl. Acad. Sci. 105: 1781–1782.</w:t>
      </w:r>
    </w:p>
    <w:p w14:paraId="5EBAF018"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Denlinger, D. L.</w:t>
      </w:r>
      <w:r w:rsidRPr="00E978B9">
        <w:rPr>
          <w:rFonts w:eastAsia="Times New Roman" w:cs="Times New Roman"/>
          <w:noProof/>
          <w:sz w:val="22"/>
        </w:rPr>
        <w:t xml:space="preserve"> </w:t>
      </w:r>
      <w:r w:rsidRPr="00E978B9">
        <w:rPr>
          <w:rFonts w:eastAsia="Times New Roman" w:cs="Times New Roman"/>
          <w:b/>
          <w:bCs/>
          <w:noProof/>
          <w:sz w:val="22"/>
        </w:rPr>
        <w:t>2008</w:t>
      </w:r>
      <w:r w:rsidRPr="00E978B9">
        <w:rPr>
          <w:rFonts w:eastAsia="Times New Roman" w:cs="Times New Roman"/>
          <w:noProof/>
          <w:sz w:val="22"/>
        </w:rPr>
        <w:t>. Why study diapause? Entomol. Res. 38: 1–9.</w:t>
      </w:r>
    </w:p>
    <w:p w14:paraId="4499AF25"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Ellis, W. N., J. H. Donner, and J. H. Kuchlein</w:t>
      </w:r>
      <w:r w:rsidRPr="00E978B9">
        <w:rPr>
          <w:rFonts w:eastAsia="Times New Roman" w:cs="Times New Roman"/>
          <w:noProof/>
          <w:sz w:val="22"/>
        </w:rPr>
        <w:t xml:space="preserve">. </w:t>
      </w:r>
      <w:r w:rsidRPr="00E978B9">
        <w:rPr>
          <w:rFonts w:eastAsia="Times New Roman" w:cs="Times New Roman"/>
          <w:b/>
          <w:bCs/>
          <w:noProof/>
          <w:sz w:val="22"/>
        </w:rPr>
        <w:t>1997</w:t>
      </w:r>
      <w:r w:rsidRPr="00E978B9">
        <w:rPr>
          <w:rFonts w:eastAsia="Times New Roman" w:cs="Times New Roman"/>
          <w:noProof/>
          <w:sz w:val="22"/>
        </w:rPr>
        <w:t>. Recent shifts in phenology of Microlepidoptera, related to climatic change (Lepidoptera). Entomol. Ber. 57.</w:t>
      </w:r>
    </w:p>
    <w:p w14:paraId="56E103E5"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Fernandez-Cornejo, J., R. Nehring, C. Osteen, S. Wechsler, A. Martin, and A. Vialou</w:t>
      </w:r>
      <w:r w:rsidRPr="00E978B9">
        <w:rPr>
          <w:rFonts w:eastAsia="Times New Roman" w:cs="Times New Roman"/>
          <w:noProof/>
          <w:sz w:val="22"/>
        </w:rPr>
        <w:t xml:space="preserve">. </w:t>
      </w:r>
      <w:r w:rsidRPr="00E978B9">
        <w:rPr>
          <w:rFonts w:eastAsia="Times New Roman" w:cs="Times New Roman"/>
          <w:b/>
          <w:bCs/>
          <w:noProof/>
          <w:sz w:val="22"/>
        </w:rPr>
        <w:t>2014</w:t>
      </w:r>
      <w:r w:rsidRPr="00E978B9">
        <w:rPr>
          <w:rFonts w:eastAsia="Times New Roman" w:cs="Times New Roman"/>
          <w:noProof/>
          <w:sz w:val="22"/>
        </w:rPr>
        <w:t>. Pesticide Use in U.S. Agriculture: 21 Selected Crops, 1960-2008.</w:t>
      </w:r>
    </w:p>
    <w:p w14:paraId="115F3FC9"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Folch, J., M. Lees, and G. H. S. Stanley</w:t>
      </w:r>
      <w:r w:rsidRPr="00E978B9">
        <w:rPr>
          <w:rFonts w:eastAsia="Times New Roman" w:cs="Times New Roman"/>
          <w:noProof/>
          <w:sz w:val="22"/>
        </w:rPr>
        <w:t xml:space="preserve">. </w:t>
      </w:r>
      <w:r w:rsidRPr="00E978B9">
        <w:rPr>
          <w:rFonts w:eastAsia="Times New Roman" w:cs="Times New Roman"/>
          <w:b/>
          <w:bCs/>
          <w:noProof/>
          <w:sz w:val="22"/>
        </w:rPr>
        <w:t>1957</w:t>
      </w:r>
      <w:r w:rsidRPr="00E978B9">
        <w:rPr>
          <w:rFonts w:eastAsia="Times New Roman" w:cs="Times New Roman"/>
          <w:noProof/>
          <w:sz w:val="22"/>
        </w:rPr>
        <w:t>. A simple method for the isolation and purification of total lipids from animal tissues. J Biol Chem.</w:t>
      </w:r>
    </w:p>
    <w:p w14:paraId="0E1EC276"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Gelman, D. B., and D. K. Hayes</w:t>
      </w:r>
      <w:r w:rsidRPr="00E978B9">
        <w:rPr>
          <w:rFonts w:eastAsia="Times New Roman" w:cs="Times New Roman"/>
          <w:noProof/>
          <w:sz w:val="22"/>
        </w:rPr>
        <w:t xml:space="preserve">. </w:t>
      </w:r>
      <w:r w:rsidRPr="00E978B9">
        <w:rPr>
          <w:rFonts w:eastAsia="Times New Roman" w:cs="Times New Roman"/>
          <w:b/>
          <w:bCs/>
          <w:noProof/>
          <w:sz w:val="22"/>
        </w:rPr>
        <w:t>1982</w:t>
      </w:r>
      <w:r w:rsidRPr="00E978B9">
        <w:rPr>
          <w:rFonts w:eastAsia="Times New Roman" w:cs="Times New Roman"/>
          <w:noProof/>
          <w:sz w:val="22"/>
        </w:rPr>
        <w:t>. Methods and Markers for Synchronizing Maturation of Fifth-Stage Larvae and Pupae of the European Corn Borer , Ostrinia nubilalis. Ann. Entomol. Soc. 75: 485–493.</w:t>
      </w:r>
    </w:p>
    <w:p w14:paraId="4D16E46F"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Gelman, D. B., and C. W. Woods</w:t>
      </w:r>
      <w:r w:rsidRPr="00E978B9">
        <w:rPr>
          <w:rFonts w:eastAsia="Times New Roman" w:cs="Times New Roman"/>
          <w:noProof/>
          <w:sz w:val="22"/>
        </w:rPr>
        <w:t xml:space="preserve">. </w:t>
      </w:r>
      <w:r w:rsidRPr="00E978B9">
        <w:rPr>
          <w:rFonts w:eastAsia="Times New Roman" w:cs="Times New Roman"/>
          <w:b/>
          <w:bCs/>
          <w:noProof/>
          <w:sz w:val="22"/>
        </w:rPr>
        <w:t>1983</w:t>
      </w:r>
      <w:r w:rsidRPr="00E978B9">
        <w:rPr>
          <w:rFonts w:eastAsia="Times New Roman" w:cs="Times New Roman"/>
          <w:noProof/>
          <w:sz w:val="22"/>
        </w:rPr>
        <w:t>. HAEMOLYMPH ECDYSTEROID TITERS OF DIAPAUSE-AND NONDIAPAUSE-BOUND FIFTH INSTARS AND PUPAE OF THE EUROPEAN CORN BORER, OSTRINIA NUZ3KALIS (HijBNER). Biochrm. Phystol. %A: 367–375.</w:t>
      </w:r>
    </w:p>
    <w:p w14:paraId="02465FAD"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Goehring, L., and K. S. Oberhauser</w:t>
      </w:r>
      <w:r w:rsidRPr="00E978B9">
        <w:rPr>
          <w:rFonts w:eastAsia="Times New Roman" w:cs="Times New Roman"/>
          <w:noProof/>
          <w:sz w:val="22"/>
        </w:rPr>
        <w:t xml:space="preserve">. </w:t>
      </w:r>
      <w:r w:rsidRPr="00E978B9">
        <w:rPr>
          <w:rFonts w:eastAsia="Times New Roman" w:cs="Times New Roman"/>
          <w:b/>
          <w:bCs/>
          <w:noProof/>
          <w:sz w:val="22"/>
        </w:rPr>
        <w:t>2002</w:t>
      </w:r>
      <w:r w:rsidRPr="00E978B9">
        <w:rPr>
          <w:rFonts w:eastAsia="Times New Roman" w:cs="Times New Roman"/>
          <w:noProof/>
          <w:sz w:val="22"/>
        </w:rPr>
        <w:t xml:space="preserve">. Effects of photoperiod, temperature, and host plant age on induction of reproductive diapause and development time in </w:t>
      </w:r>
      <w:r w:rsidRPr="00E978B9">
        <w:rPr>
          <w:rFonts w:eastAsia="Times New Roman" w:cs="Times New Roman"/>
          <w:i/>
          <w:iCs/>
          <w:noProof/>
          <w:sz w:val="22"/>
        </w:rPr>
        <w:t>Danaus plexippus</w:t>
      </w:r>
      <w:r w:rsidRPr="00E978B9">
        <w:rPr>
          <w:rFonts w:eastAsia="Times New Roman" w:cs="Times New Roman"/>
          <w:noProof/>
          <w:sz w:val="22"/>
        </w:rPr>
        <w:t>. Ecol. Entomol. 27: 674–685.</w:t>
      </w:r>
    </w:p>
    <w:p w14:paraId="60D13228"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lastRenderedPageBreak/>
        <w:t>Hahn, D. A., and D. L. Denlinger</w:t>
      </w:r>
      <w:r w:rsidRPr="00E978B9">
        <w:rPr>
          <w:rFonts w:eastAsia="Times New Roman" w:cs="Times New Roman"/>
          <w:noProof/>
          <w:sz w:val="22"/>
        </w:rPr>
        <w:t xml:space="preserve">. </w:t>
      </w:r>
      <w:r w:rsidRPr="00E978B9">
        <w:rPr>
          <w:rFonts w:eastAsia="Times New Roman" w:cs="Times New Roman"/>
          <w:b/>
          <w:bCs/>
          <w:noProof/>
          <w:sz w:val="22"/>
        </w:rPr>
        <w:t>2007</w:t>
      </w:r>
      <w:r w:rsidRPr="00E978B9">
        <w:rPr>
          <w:rFonts w:eastAsia="Times New Roman" w:cs="Times New Roman"/>
          <w:noProof/>
          <w:sz w:val="22"/>
        </w:rPr>
        <w:t>. Meeting the energetic demands of insect diapause: Nutrient storage and utilization. J. Insect Physiol. 53: 760–773.</w:t>
      </w:r>
    </w:p>
    <w:p w14:paraId="547E1F38"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Hahn, D. A., and D. L. Denlinger</w:t>
      </w:r>
      <w:r w:rsidRPr="00E978B9">
        <w:rPr>
          <w:rFonts w:eastAsia="Times New Roman" w:cs="Times New Roman"/>
          <w:noProof/>
          <w:sz w:val="22"/>
        </w:rPr>
        <w:t xml:space="preserve">. </w:t>
      </w:r>
      <w:r w:rsidRPr="00E978B9">
        <w:rPr>
          <w:rFonts w:eastAsia="Times New Roman" w:cs="Times New Roman"/>
          <w:b/>
          <w:bCs/>
          <w:noProof/>
          <w:sz w:val="22"/>
        </w:rPr>
        <w:t>2011</w:t>
      </w:r>
      <w:r w:rsidRPr="00E978B9">
        <w:rPr>
          <w:rFonts w:eastAsia="Times New Roman" w:cs="Times New Roman"/>
          <w:noProof/>
          <w:sz w:val="22"/>
        </w:rPr>
        <w:t>. Energetics of Insect Diapause. Annu. Rev. Entomol. 56: 103–121.</w:t>
      </w:r>
    </w:p>
    <w:p w14:paraId="05808D66"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Hughes, L.</w:t>
      </w:r>
      <w:r w:rsidRPr="00E978B9">
        <w:rPr>
          <w:rFonts w:eastAsia="Times New Roman" w:cs="Times New Roman"/>
          <w:noProof/>
          <w:sz w:val="22"/>
        </w:rPr>
        <w:t xml:space="preserve"> </w:t>
      </w:r>
      <w:r w:rsidRPr="00E978B9">
        <w:rPr>
          <w:rFonts w:eastAsia="Times New Roman" w:cs="Times New Roman"/>
          <w:b/>
          <w:bCs/>
          <w:noProof/>
          <w:sz w:val="22"/>
        </w:rPr>
        <w:t>2000</w:t>
      </w:r>
      <w:r w:rsidRPr="00E978B9">
        <w:rPr>
          <w:rFonts w:eastAsia="Times New Roman" w:cs="Times New Roman"/>
          <w:noProof/>
          <w:sz w:val="22"/>
        </w:rPr>
        <w:t>. Biological consequences of global warming: is the signal already apparent? Trends Ecol. Evol. 15: 56–61.</w:t>
      </w:r>
    </w:p>
    <w:p w14:paraId="2FBD44AB"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Hut, R. A., S. Paolucci, R. Dor, C. P. Kyriacou, and S. Daan</w:t>
      </w:r>
      <w:r w:rsidRPr="00E978B9">
        <w:rPr>
          <w:rFonts w:eastAsia="Times New Roman" w:cs="Times New Roman"/>
          <w:noProof/>
          <w:sz w:val="22"/>
        </w:rPr>
        <w:t xml:space="preserve">. </w:t>
      </w:r>
      <w:r w:rsidRPr="00E978B9">
        <w:rPr>
          <w:rFonts w:eastAsia="Times New Roman" w:cs="Times New Roman"/>
          <w:b/>
          <w:bCs/>
          <w:noProof/>
          <w:sz w:val="22"/>
        </w:rPr>
        <w:t>2013</w:t>
      </w:r>
      <w:r w:rsidRPr="00E978B9">
        <w:rPr>
          <w:rFonts w:eastAsia="Times New Roman" w:cs="Times New Roman"/>
          <w:noProof/>
          <w:sz w:val="22"/>
        </w:rPr>
        <w:t>. Latitudinal clines: an evolutionary view on biological rhythms. Proc. Biol. Sci. 280: 20130433.</w:t>
      </w:r>
    </w:p>
    <w:p w14:paraId="0B0019F5"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Koštál, V.</w:t>
      </w:r>
      <w:r w:rsidRPr="00E978B9">
        <w:rPr>
          <w:rFonts w:eastAsia="Times New Roman" w:cs="Times New Roman"/>
          <w:noProof/>
          <w:sz w:val="22"/>
        </w:rPr>
        <w:t xml:space="preserve"> </w:t>
      </w:r>
      <w:r w:rsidRPr="00E978B9">
        <w:rPr>
          <w:rFonts w:eastAsia="Times New Roman" w:cs="Times New Roman"/>
          <w:b/>
          <w:bCs/>
          <w:noProof/>
          <w:sz w:val="22"/>
        </w:rPr>
        <w:t>2006</w:t>
      </w:r>
      <w:r w:rsidRPr="00E978B9">
        <w:rPr>
          <w:rFonts w:eastAsia="Times New Roman" w:cs="Times New Roman"/>
          <w:noProof/>
          <w:sz w:val="22"/>
        </w:rPr>
        <w:t>. Eco-physiological phases of insect diapause. J. Insect Physiol. 52: 113–127.</w:t>
      </w:r>
    </w:p>
    <w:p w14:paraId="1DF08A92"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Lee, C. E. E.</w:t>
      </w:r>
      <w:r w:rsidRPr="00E978B9">
        <w:rPr>
          <w:rFonts w:eastAsia="Times New Roman" w:cs="Times New Roman"/>
          <w:noProof/>
          <w:sz w:val="22"/>
        </w:rPr>
        <w:t xml:space="preserve"> </w:t>
      </w:r>
      <w:r w:rsidRPr="00E978B9">
        <w:rPr>
          <w:rFonts w:eastAsia="Times New Roman" w:cs="Times New Roman"/>
          <w:b/>
          <w:bCs/>
          <w:noProof/>
          <w:sz w:val="22"/>
        </w:rPr>
        <w:t>2002</w:t>
      </w:r>
      <w:r w:rsidRPr="00E978B9">
        <w:rPr>
          <w:rFonts w:eastAsia="Times New Roman" w:cs="Times New Roman"/>
          <w:noProof/>
          <w:sz w:val="22"/>
        </w:rPr>
        <w:t>. Evolutionary genetics of invasive species. Trends Ecol. Evol. 17: 386–391.</w:t>
      </w:r>
    </w:p>
    <w:p w14:paraId="3000D037"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Melorose, J., R. Perroy, and S. Careas</w:t>
      </w:r>
      <w:r w:rsidRPr="00E978B9">
        <w:rPr>
          <w:rFonts w:eastAsia="Times New Roman" w:cs="Times New Roman"/>
          <w:noProof/>
          <w:sz w:val="22"/>
        </w:rPr>
        <w:t xml:space="preserve">. </w:t>
      </w:r>
      <w:r w:rsidRPr="00E978B9">
        <w:rPr>
          <w:rFonts w:eastAsia="Times New Roman" w:cs="Times New Roman"/>
          <w:b/>
          <w:bCs/>
          <w:noProof/>
          <w:sz w:val="22"/>
        </w:rPr>
        <w:t>2015</w:t>
      </w:r>
      <w:r w:rsidRPr="00E978B9">
        <w:rPr>
          <w:rFonts w:eastAsia="Times New Roman" w:cs="Times New Roman"/>
          <w:noProof/>
          <w:sz w:val="22"/>
        </w:rPr>
        <w:t>. World Population Prospects: The 2015 Revision, Key Findings and Advance Tables. Working Paper No. ESA/P/WP.241., United Nations, Dep. Econ. Soc. Aff. Popul. Div.</w:t>
      </w:r>
    </w:p>
    <w:p w14:paraId="2A40AB45"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NOAA National Centers for Environmental Information</w:t>
      </w:r>
      <w:r w:rsidRPr="00E978B9">
        <w:rPr>
          <w:rFonts w:eastAsia="Times New Roman" w:cs="Times New Roman"/>
          <w:noProof/>
          <w:sz w:val="22"/>
        </w:rPr>
        <w:t xml:space="preserve">. </w:t>
      </w:r>
      <w:r w:rsidRPr="00E978B9">
        <w:rPr>
          <w:rFonts w:eastAsia="Times New Roman" w:cs="Times New Roman"/>
          <w:b/>
          <w:bCs/>
          <w:noProof/>
          <w:sz w:val="22"/>
        </w:rPr>
        <w:t>2017</w:t>
      </w:r>
      <w:r w:rsidRPr="00E978B9">
        <w:rPr>
          <w:rFonts w:eastAsia="Times New Roman" w:cs="Times New Roman"/>
          <w:noProof/>
          <w:sz w:val="22"/>
        </w:rPr>
        <w:t>. State of the Climate: Global Climate Report for Annual 2016. (https://www.ncdc.noaa.gov/sotc/national/201613).</w:t>
      </w:r>
    </w:p>
    <w:p w14:paraId="0DF72F04"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Parmesan, C., N. Ryrholm, C. Stefanescu, J. K. Hill, C. D. Thomas, H. Descimon, B. Huntley, L. Kaila, J. Kullberg, T. Tammaru, W. J. Tennent, J. a Thomas, and M. Warren</w:t>
      </w:r>
      <w:r w:rsidRPr="00E978B9">
        <w:rPr>
          <w:rFonts w:eastAsia="Times New Roman" w:cs="Times New Roman"/>
          <w:noProof/>
          <w:sz w:val="22"/>
        </w:rPr>
        <w:t xml:space="preserve">. </w:t>
      </w:r>
      <w:r w:rsidRPr="00E978B9">
        <w:rPr>
          <w:rFonts w:eastAsia="Times New Roman" w:cs="Times New Roman"/>
          <w:b/>
          <w:bCs/>
          <w:noProof/>
          <w:sz w:val="22"/>
        </w:rPr>
        <w:t>1999</w:t>
      </w:r>
      <w:r w:rsidRPr="00E978B9">
        <w:rPr>
          <w:rFonts w:eastAsia="Times New Roman" w:cs="Times New Roman"/>
          <w:noProof/>
          <w:sz w:val="22"/>
        </w:rPr>
        <w:t>. Poleward shifts in geographical ranges of butterfly species associated with regional warming. Nature. 399: 579–583.</w:t>
      </w:r>
    </w:p>
    <w:p w14:paraId="5ED361BA"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Phillips, B. L., G. P. Brown, J. M. J. Travis, and R. Shine</w:t>
      </w:r>
      <w:r w:rsidRPr="00E978B9">
        <w:rPr>
          <w:rFonts w:eastAsia="Times New Roman" w:cs="Times New Roman"/>
          <w:noProof/>
          <w:sz w:val="22"/>
        </w:rPr>
        <w:t xml:space="preserve">. </w:t>
      </w:r>
      <w:r w:rsidRPr="00E978B9">
        <w:rPr>
          <w:rFonts w:eastAsia="Times New Roman" w:cs="Times New Roman"/>
          <w:b/>
          <w:bCs/>
          <w:noProof/>
          <w:sz w:val="22"/>
        </w:rPr>
        <w:t>2008</w:t>
      </w:r>
      <w:r w:rsidRPr="00E978B9">
        <w:rPr>
          <w:rFonts w:eastAsia="Times New Roman" w:cs="Times New Roman"/>
          <w:noProof/>
          <w:sz w:val="22"/>
        </w:rPr>
        <w:t>. Reid’s Paradox Revisited: The Evolution of Dispersal Kernels during Range Expansion. Am. Nat. 172: S34–S48.</w:t>
      </w:r>
    </w:p>
    <w:p w14:paraId="6E58FC07"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Pimentel, D.</w:t>
      </w:r>
      <w:r w:rsidRPr="00E978B9">
        <w:rPr>
          <w:rFonts w:eastAsia="Times New Roman" w:cs="Times New Roman"/>
          <w:noProof/>
          <w:sz w:val="22"/>
        </w:rPr>
        <w:t xml:space="preserve"> </w:t>
      </w:r>
      <w:r w:rsidRPr="00E978B9">
        <w:rPr>
          <w:rFonts w:eastAsia="Times New Roman" w:cs="Times New Roman"/>
          <w:b/>
          <w:bCs/>
          <w:noProof/>
          <w:sz w:val="22"/>
        </w:rPr>
        <w:t>2005</w:t>
      </w:r>
      <w:r w:rsidRPr="00E978B9">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66C9821D"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Pimentel, D., and M. Burgess</w:t>
      </w:r>
      <w:r w:rsidRPr="00E978B9">
        <w:rPr>
          <w:rFonts w:eastAsia="Times New Roman" w:cs="Times New Roman"/>
          <w:noProof/>
          <w:sz w:val="22"/>
        </w:rPr>
        <w:t xml:space="preserve">. </w:t>
      </w:r>
      <w:r w:rsidRPr="00E978B9">
        <w:rPr>
          <w:rFonts w:eastAsia="Times New Roman" w:cs="Times New Roman"/>
          <w:b/>
          <w:bCs/>
          <w:noProof/>
          <w:sz w:val="22"/>
        </w:rPr>
        <w:t>2005</w:t>
      </w:r>
      <w:r w:rsidRPr="00E978B9">
        <w:rPr>
          <w:rFonts w:eastAsia="Times New Roman" w:cs="Times New Roman"/>
          <w:noProof/>
          <w:sz w:val="22"/>
        </w:rPr>
        <w:t>. Environmental and economic costs of the application of pesticides primarily in the United States. Integr. Pest Manag. 3: 47–71.</w:t>
      </w:r>
    </w:p>
    <w:p w14:paraId="5B919030"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Price, T. D., and D. Sol</w:t>
      </w:r>
      <w:r w:rsidRPr="00E978B9">
        <w:rPr>
          <w:rFonts w:eastAsia="Times New Roman" w:cs="Times New Roman"/>
          <w:noProof/>
          <w:sz w:val="22"/>
        </w:rPr>
        <w:t xml:space="preserve">. </w:t>
      </w:r>
      <w:r w:rsidRPr="00E978B9">
        <w:rPr>
          <w:rFonts w:eastAsia="Times New Roman" w:cs="Times New Roman"/>
          <w:b/>
          <w:bCs/>
          <w:noProof/>
          <w:sz w:val="22"/>
        </w:rPr>
        <w:t>2008</w:t>
      </w:r>
      <w:r w:rsidRPr="00E978B9">
        <w:rPr>
          <w:rFonts w:eastAsia="Times New Roman" w:cs="Times New Roman"/>
          <w:noProof/>
          <w:sz w:val="22"/>
        </w:rPr>
        <w:t>. Introduction: Genetics of Colonizing Species. Am. Nat. 172: S1–S3.</w:t>
      </w:r>
    </w:p>
    <w:p w14:paraId="7A5572BA"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Scriber, J. M.</w:t>
      </w:r>
      <w:r w:rsidRPr="00E978B9">
        <w:rPr>
          <w:rFonts w:eastAsia="Times New Roman" w:cs="Times New Roman"/>
          <w:noProof/>
          <w:sz w:val="22"/>
        </w:rPr>
        <w:t xml:space="preserve"> </w:t>
      </w:r>
      <w:r w:rsidRPr="00E978B9">
        <w:rPr>
          <w:rFonts w:eastAsia="Times New Roman" w:cs="Times New Roman"/>
          <w:b/>
          <w:bCs/>
          <w:noProof/>
          <w:sz w:val="22"/>
        </w:rPr>
        <w:t>2014</w:t>
      </w:r>
      <w:r w:rsidRPr="00E978B9">
        <w:rPr>
          <w:rFonts w:eastAsia="Times New Roman" w:cs="Times New Roman"/>
          <w:noProof/>
          <w:sz w:val="22"/>
        </w:rPr>
        <w:t>. Climate-driven reshuffling of species and genes: Potential conservation roles for species translocations and recombinant hybrid genotypes, Insects.</w:t>
      </w:r>
    </w:p>
    <w:p w14:paraId="3B1F3BFD"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Sinclair, B. J.</w:t>
      </w:r>
      <w:r w:rsidRPr="00E978B9">
        <w:rPr>
          <w:rFonts w:eastAsia="Times New Roman" w:cs="Times New Roman"/>
          <w:noProof/>
          <w:sz w:val="22"/>
        </w:rPr>
        <w:t xml:space="preserve"> </w:t>
      </w:r>
      <w:r w:rsidRPr="00E978B9">
        <w:rPr>
          <w:rFonts w:eastAsia="Times New Roman" w:cs="Times New Roman"/>
          <w:b/>
          <w:bCs/>
          <w:noProof/>
          <w:sz w:val="22"/>
        </w:rPr>
        <w:t>2015</w:t>
      </w:r>
      <w:r w:rsidRPr="00E978B9">
        <w:rPr>
          <w:rFonts w:eastAsia="Times New Roman" w:cs="Times New Roman"/>
          <w:noProof/>
          <w:sz w:val="22"/>
        </w:rPr>
        <w:t>. Linking energetics and overwintering in temperate insects. J. Therm. Biol. 54: 5–11.</w:t>
      </w:r>
    </w:p>
    <w:p w14:paraId="384D1A79" w14:textId="77777777" w:rsidR="00E978B9" w:rsidRPr="00E978B9" w:rsidRDefault="00E978B9" w:rsidP="00E978B9">
      <w:pPr>
        <w:autoSpaceDE w:val="0"/>
        <w:autoSpaceDN w:val="0"/>
        <w:adjustRightInd w:val="0"/>
        <w:spacing w:before="100" w:after="100"/>
        <w:ind w:left="480" w:hanging="480"/>
        <w:rPr>
          <w:noProof/>
          <w:sz w:val="22"/>
        </w:rPr>
      </w:pPr>
      <w:r w:rsidRPr="00E978B9">
        <w:rPr>
          <w:rFonts w:eastAsia="Times New Roman" w:cs="Times New Roman"/>
          <w:b/>
          <w:bCs/>
          <w:noProof/>
          <w:sz w:val="22"/>
        </w:rPr>
        <w:t>Stocker, and V. B. and P. M. M. (eds. . T.F., D. Qin, G.-K. Plattner, M. Tignor, S.K. Allen, J. Boschung, A. Nauels, Y. Xia</w:t>
      </w:r>
      <w:r w:rsidRPr="00E978B9">
        <w:rPr>
          <w:rFonts w:eastAsia="Times New Roman" w:cs="Times New Roman"/>
          <w:noProof/>
          <w:sz w:val="22"/>
        </w:rPr>
        <w:t xml:space="preserve">. </w:t>
      </w:r>
      <w:r w:rsidRPr="00E978B9">
        <w:rPr>
          <w:rFonts w:eastAsia="Times New Roman" w:cs="Times New Roman"/>
          <w:b/>
          <w:bCs/>
          <w:noProof/>
          <w:sz w:val="22"/>
        </w:rPr>
        <w:t>2015</w:t>
      </w:r>
      <w:r w:rsidRPr="00E978B9">
        <w:rPr>
          <w:rFonts w:eastAsia="Times New Roman" w:cs="Times New Roman"/>
          <w:noProof/>
          <w:sz w:val="22"/>
        </w:rPr>
        <w:t>. Summary for Policymakers. Clim. Chang. 2013 - Phys. Sci. Basis. 1542: 1–30.</w:t>
      </w:r>
    </w:p>
    <w:p w14:paraId="3746C36B" w14:textId="73AF8757" w:rsidR="00C83A27" w:rsidRPr="00C83A27" w:rsidRDefault="00C83A27" w:rsidP="00E978B9">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4918C1">
      <w:footerReference w:type="default" r:id="rId11"/>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Dan Hahn" w:date="2017-07-27T10:18:00Z" w:initials="DH">
    <w:p w14:paraId="65C3DD1B" w14:textId="77777777" w:rsidR="00312B4E" w:rsidRDefault="00312B4E" w:rsidP="00312B4E">
      <w:pPr>
        <w:pStyle w:val="CommentText"/>
      </w:pPr>
      <w:r>
        <w:rPr>
          <w:rStyle w:val="CommentReference"/>
        </w:rPr>
        <w:annotationRef/>
      </w:r>
      <w:r>
        <w:t xml:space="preserve">Here I think you should talk about limits in temperature, desiccation, etc. then you can talk about plasticity as something that facilitates or does not facilitate persistence, expansion, or contraction. </w:t>
      </w:r>
    </w:p>
  </w:comment>
  <w:comment w:id="92" w:author="Dan Hahn" w:date="2017-07-27T07:24:00Z" w:initials="DH">
    <w:p w14:paraId="47ADCDFF" w14:textId="77777777" w:rsidR="00312B4E" w:rsidRDefault="00312B4E" w:rsidP="00312B4E">
      <w:pPr>
        <w:pStyle w:val="CommentText"/>
      </w:pPr>
      <w:r>
        <w:rPr>
          <w:rStyle w:val="CommentReference"/>
        </w:rPr>
        <w:annotationRef/>
      </w:r>
      <w:r>
        <w:t xml:space="preserve">First you </w:t>
      </w:r>
      <w:proofErr w:type="gramStart"/>
      <w:r>
        <w:t>have to</w:t>
      </w:r>
      <w:proofErr w:type="gramEnd"/>
      <w:r>
        <w:t xml:space="preserve"> clearly state that climate change is causing favorable habitat to shift further north. You must provide your readers with the logic they need to interpret your ideas not just state these ideas without proper support. </w:t>
      </w:r>
    </w:p>
  </w:comment>
  <w:comment w:id="94" w:author="Dan Hahn" w:date="2017-07-27T07:26:00Z" w:initials="DH">
    <w:p w14:paraId="71C48FC4" w14:textId="77777777" w:rsidR="00312B4E" w:rsidRDefault="00312B4E" w:rsidP="00312B4E">
      <w:pPr>
        <w:pStyle w:val="CommentText"/>
      </w:pPr>
      <w:r>
        <w:rPr>
          <w:rStyle w:val="CommentReference"/>
        </w:rPr>
        <w:annotationRef/>
      </w:r>
      <w:r>
        <w:t xml:space="preserve">You must make sure to point out that this reduced fitness is due in some way to climate change affecting north-temperate animals in the southern parts of their ranges. The information that follows this sentence should precede it, but should also be </w:t>
      </w:r>
      <w:proofErr w:type="gramStart"/>
      <w:r>
        <w:t>more clear</w:t>
      </w:r>
      <w:proofErr w:type="gramEnd"/>
      <w:r>
        <w:t>.</w:t>
      </w:r>
    </w:p>
  </w:comment>
  <w:comment w:id="129" w:author="Dan Hahn" w:date="2017-07-27T07:23:00Z" w:initials="DH">
    <w:p w14:paraId="01CBC349" w14:textId="77777777" w:rsidR="003F083F" w:rsidRDefault="003F083F" w:rsidP="003F083F">
      <w:pPr>
        <w:pStyle w:val="CommentText"/>
      </w:pPr>
      <w:r>
        <w:rPr>
          <w:rStyle w:val="CommentReference"/>
        </w:rPr>
        <w:annotationRef/>
      </w:r>
      <w:r>
        <w:t>You should give the logic and biological observations for why you believe this to be true. Why can they not just keep coming out earlier like you state above?</w:t>
      </w:r>
    </w:p>
  </w:comment>
  <w:comment w:id="138" w:author="Dan Hahn" w:date="2017-07-27T07:19:00Z" w:initials="DH">
    <w:p w14:paraId="010F6A84" w14:textId="77777777" w:rsidR="003F083F" w:rsidRDefault="003F083F" w:rsidP="003F083F">
      <w:pPr>
        <w:pStyle w:val="CommentText"/>
      </w:pPr>
      <w:r>
        <w:rPr>
          <w:rStyle w:val="CommentReference"/>
        </w:rPr>
        <w:annotationRef/>
      </w:r>
      <w:r>
        <w:t xml:space="preserve">Again, what specifically would cause them to fall out of synchrony? </w:t>
      </w:r>
    </w:p>
  </w:comment>
  <w:comment w:id="142" w:author="Dan Hahn" w:date="2017-07-27T07:20:00Z" w:initials="DH">
    <w:p w14:paraId="4775F6C3" w14:textId="77777777" w:rsidR="003F083F" w:rsidRDefault="003F083F" w:rsidP="003F083F">
      <w:pPr>
        <w:pStyle w:val="CommentText"/>
      </w:pPr>
      <w:r>
        <w:rPr>
          <w:rStyle w:val="CommentReference"/>
        </w:rPr>
        <w:annotationRef/>
      </w:r>
      <w:proofErr w:type="gramStart"/>
      <w:r>
        <w:t>In regards to</w:t>
      </w:r>
      <w:proofErr w:type="gramEnd"/>
      <w:r>
        <w:t xml:space="preserve"> what? You must be specific and provide logic for your readers not leave them wondering due to vague wording. </w:t>
      </w:r>
    </w:p>
  </w:comment>
  <w:comment w:id="193" w:author="Dan Hahn" w:date="2017-07-27T10:24:00Z" w:initials="DH">
    <w:p w14:paraId="670183D8" w14:textId="77777777" w:rsidR="003F083F" w:rsidRDefault="003F083F"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195" w:author="Dan Hahn" w:date="2017-07-27T07:31:00Z" w:initials="DH">
    <w:p w14:paraId="402BF3CC" w14:textId="77777777" w:rsidR="003F083F" w:rsidRDefault="003F083F" w:rsidP="003F083F">
      <w:pPr>
        <w:pStyle w:val="CommentText"/>
      </w:pPr>
      <w:r>
        <w:rPr>
          <w:rStyle w:val="CommentReference"/>
        </w:rPr>
        <w:annotationRef/>
      </w:r>
      <w:r>
        <w:t xml:space="preserve">You are still misusing the concept of bet hedging, at this point it is best to just cut this concept out from the proposal because it is not needed and serves only as a distraction. </w:t>
      </w:r>
    </w:p>
  </w:comment>
  <w:comment w:id="197" w:author="Dan Hahn" w:date="2017-07-27T07:33:00Z" w:initials="DH">
    <w:p w14:paraId="7134BC63" w14:textId="77777777" w:rsidR="003F083F" w:rsidRDefault="003F083F" w:rsidP="003F083F">
      <w:pPr>
        <w:pStyle w:val="CommentText"/>
      </w:pPr>
      <w:r>
        <w:rPr>
          <w:rStyle w:val="CommentReference"/>
        </w:rPr>
        <w:annotationRef/>
      </w:r>
      <w:r>
        <w:t xml:space="preserve">Reword this to have clearer logic. </w:t>
      </w:r>
    </w:p>
  </w:comment>
  <w:comment w:id="202" w:author="Dan Hahn" w:date="2017-07-27T07:34:00Z" w:initials="DH">
    <w:p w14:paraId="0F2C15A8" w14:textId="77777777" w:rsidR="003F083F" w:rsidRDefault="003F083F" w:rsidP="003F083F">
      <w:pPr>
        <w:pStyle w:val="CommentText"/>
      </w:pPr>
      <w:r>
        <w:rPr>
          <w:rStyle w:val="CommentReference"/>
        </w:rPr>
        <w:annotationRef/>
      </w:r>
      <w:r>
        <w:t xml:space="preserve">Make sure to know the difference between e.g. and i.e. and use them correctly. </w:t>
      </w:r>
    </w:p>
  </w:comment>
  <w:comment w:id="205" w:author="Dan" w:date="2017-07-27T10:08:00Z" w:initials="D">
    <w:p w14:paraId="294792E4" w14:textId="77777777" w:rsidR="003F083F" w:rsidRDefault="003F083F"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207" w:author="Dan Hahn" w:date="2017-07-27T07:43:00Z" w:initials="DH">
    <w:p w14:paraId="39DB0BE5" w14:textId="77777777" w:rsidR="003F083F" w:rsidRDefault="003F083F"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209" w:author="Dan Hahn" w:date="2017-07-27T10:26:00Z" w:initials="DH">
    <w:p w14:paraId="23642C94" w14:textId="77777777" w:rsidR="003F083F" w:rsidRDefault="003F083F" w:rsidP="003F083F">
      <w:pPr>
        <w:pStyle w:val="CommentText"/>
      </w:pPr>
      <w:r>
        <w:rPr>
          <w:rStyle w:val="CommentReference"/>
        </w:rPr>
        <w:annotationRef/>
      </w:r>
      <w:r>
        <w:t>WHAT? This makes no sense to me at all.</w:t>
      </w:r>
    </w:p>
  </w:comment>
  <w:comment w:id="211" w:author="Dan Hahn" w:date="2017-07-27T07:44:00Z" w:initials="DH">
    <w:p w14:paraId="550F022E" w14:textId="77777777" w:rsidR="003F083F" w:rsidRDefault="003F083F"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213" w:author="Dan Hahn" w:date="2017-07-27T07:45:00Z" w:initials="DH">
    <w:p w14:paraId="3BD38570" w14:textId="77777777" w:rsidR="003F083F" w:rsidRDefault="003F083F" w:rsidP="003F083F">
      <w:pPr>
        <w:pStyle w:val="CommentText"/>
      </w:pPr>
      <w:r>
        <w:rPr>
          <w:rStyle w:val="CommentReference"/>
        </w:rPr>
        <w:annotationRef/>
      </w:r>
      <w:r>
        <w:t xml:space="preserve">Again, I think you have misunderstood this concept with pitcher plant mosquitoes. </w:t>
      </w:r>
    </w:p>
  </w:comment>
  <w:comment w:id="215" w:author="Dan Hahn" w:date="2017-07-27T10:29:00Z" w:initials="DH">
    <w:p w14:paraId="3CB2F4A7" w14:textId="77777777" w:rsidR="003F083F" w:rsidRDefault="003F083F"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217" w:author="Dan Hahn" w:date="2017-07-27T07:46:00Z" w:initials="DH">
    <w:p w14:paraId="386071C7" w14:textId="77777777" w:rsidR="003F083F" w:rsidRDefault="003F083F" w:rsidP="003F083F">
      <w:pPr>
        <w:pStyle w:val="CommentText"/>
      </w:pPr>
      <w:r>
        <w:rPr>
          <w:rStyle w:val="CommentReference"/>
        </w:rPr>
        <w:annotationRef/>
      </w:r>
      <w:r>
        <w:t>Provide a citation for this.</w:t>
      </w:r>
    </w:p>
  </w:comment>
  <w:comment w:id="219" w:author="Dan Hahn" w:date="2017-07-27T10:30:00Z" w:initials="DH">
    <w:p w14:paraId="66F9A13A" w14:textId="77777777" w:rsidR="003F083F" w:rsidRDefault="003F083F"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222" w:author="Dan Hahn" w:date="2017-07-27T10:43:00Z" w:initials="DH">
    <w:p w14:paraId="11AB2848" w14:textId="77777777" w:rsidR="003F083F" w:rsidRDefault="003F083F" w:rsidP="003F083F">
      <w:pPr>
        <w:pStyle w:val="CommentText"/>
      </w:pPr>
      <w:r>
        <w:rPr>
          <w:rStyle w:val="CommentReference"/>
        </w:rPr>
        <w:annotationRef/>
      </w:r>
      <w:r>
        <w:t xml:space="preserve">I do not understand what you are trying to say here. </w:t>
      </w:r>
    </w:p>
  </w:comment>
  <w:comment w:id="224" w:author="Dan Hahn" w:date="2017-07-27T10:45:00Z" w:initials="DH">
    <w:p w14:paraId="6E350F72" w14:textId="77777777" w:rsidR="003F083F" w:rsidRDefault="003F083F" w:rsidP="003F083F">
      <w:pPr>
        <w:pStyle w:val="CommentText"/>
      </w:pPr>
      <w:r>
        <w:rPr>
          <w:rStyle w:val="CommentReference"/>
        </w:rPr>
        <w:annotationRef/>
      </w:r>
      <w:r>
        <w:t xml:space="preserve">I am completely confused by this statement. </w:t>
      </w:r>
    </w:p>
  </w:comment>
  <w:comment w:id="226" w:author="Dan Hahn" w:date="2017-07-27T10:45:00Z" w:initials="DH">
    <w:p w14:paraId="049E7896" w14:textId="77777777" w:rsidR="003F083F" w:rsidRDefault="003F083F" w:rsidP="003F083F">
      <w:pPr>
        <w:pStyle w:val="CommentText"/>
      </w:pPr>
      <w:r>
        <w:rPr>
          <w:rStyle w:val="CommentReference"/>
        </w:rPr>
        <w:annotationRef/>
      </w:r>
      <w:r>
        <w:t xml:space="preserve">If these is an obligate programmed diapause, then development is not continuous. </w:t>
      </w:r>
    </w:p>
  </w:comment>
  <w:comment w:id="228" w:author="Dan Hahn" w:date="2017-07-27T10:47:00Z" w:initials="DH">
    <w:p w14:paraId="4E84C2D2" w14:textId="77777777" w:rsidR="003F083F" w:rsidRDefault="003F083F" w:rsidP="003F083F">
      <w:pPr>
        <w:pStyle w:val="CommentText"/>
      </w:pPr>
      <w:r>
        <w:rPr>
          <w:rStyle w:val="CommentReference"/>
        </w:rPr>
        <w:annotationRef/>
      </w:r>
      <w:r>
        <w:t xml:space="preserve">People typically say that facultative diapause is environmentally programmed. </w:t>
      </w:r>
    </w:p>
  </w:comment>
  <w:comment w:id="230" w:author="Dan Hahn" w:date="2017-07-27T10:51:00Z" w:initials="DH">
    <w:p w14:paraId="5632D232" w14:textId="77777777" w:rsidR="003F083F" w:rsidRDefault="003F083F"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232" w:author="Dan Hahn" w:date="2017-07-27T10:51:00Z" w:initials="DH">
    <w:p w14:paraId="76B6B52F" w14:textId="77777777" w:rsidR="003F083F" w:rsidRDefault="003F083F" w:rsidP="003F083F">
      <w:pPr>
        <w:pStyle w:val="CommentText"/>
      </w:pPr>
      <w:r>
        <w:rPr>
          <w:rStyle w:val="CommentReference"/>
        </w:rPr>
        <w:annotationRef/>
      </w:r>
      <w:r>
        <w:t xml:space="preserve">WHAT? </w:t>
      </w:r>
    </w:p>
  </w:comment>
  <w:comment w:id="234" w:author="Dan Hahn" w:date="2017-07-27T10:52:00Z" w:initials="DH">
    <w:p w14:paraId="5A51B0ED" w14:textId="77777777" w:rsidR="003F083F" w:rsidRDefault="003F083F" w:rsidP="003F083F">
      <w:pPr>
        <w:pStyle w:val="CommentText"/>
      </w:pPr>
      <w:r>
        <w:rPr>
          <w:rStyle w:val="CommentReference"/>
        </w:rPr>
        <w:annotationRef/>
      </w:r>
      <w:r>
        <w:t xml:space="preserve">The information in this sentence is all correct, but it is poorly written. </w:t>
      </w:r>
    </w:p>
  </w:comment>
  <w:comment w:id="236" w:author="Dan Hahn" w:date="2017-07-27T11:09:00Z" w:initials="DH">
    <w:p w14:paraId="0AFD60D2" w14:textId="77777777" w:rsidR="003F083F" w:rsidRDefault="003F083F" w:rsidP="003F083F">
      <w:pPr>
        <w:pStyle w:val="CommentText"/>
      </w:pPr>
      <w:r>
        <w:rPr>
          <w:rStyle w:val="CommentReference"/>
        </w:rPr>
        <w:annotationRef/>
      </w:r>
      <w:r>
        <w:t xml:space="preserve">This is very poorly worded. What do you mean here? </w:t>
      </w:r>
    </w:p>
  </w:comment>
  <w:comment w:id="238" w:author="Dan Hahn" w:date="2017-07-27T11:10:00Z" w:initials="DH">
    <w:p w14:paraId="35782145" w14:textId="77777777" w:rsidR="003F083F" w:rsidRDefault="003F083F" w:rsidP="003F083F">
      <w:pPr>
        <w:pStyle w:val="CommentText"/>
      </w:pPr>
      <w:r>
        <w:rPr>
          <w:rStyle w:val="CommentReference"/>
        </w:rPr>
        <w:annotationRef/>
      </w:r>
      <w:r>
        <w:t xml:space="preserve">What do you mean by genetic programming? Do you really mean to say developmental programming? </w:t>
      </w:r>
    </w:p>
  </w:comment>
  <w:comment w:id="240" w:author="Dan Hahn" w:date="2017-07-27T11:11:00Z" w:initials="DH">
    <w:p w14:paraId="5CA12AC2" w14:textId="77777777" w:rsidR="003F083F" w:rsidRDefault="003F083F"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242" w:author="Dan Hahn" w:date="2017-07-27T11:12:00Z" w:initials="DH">
    <w:p w14:paraId="2DF23463" w14:textId="77777777" w:rsidR="003F083F" w:rsidRDefault="003F083F"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244" w:author="Dan Hahn" w:date="2017-07-27T11:14:00Z" w:initials="DH">
    <w:p w14:paraId="3FD0809F" w14:textId="77777777" w:rsidR="003F083F" w:rsidRDefault="003F083F"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246" w:author="Dan Hahn" w:date="2017-07-27T11:17:00Z" w:initials="DH">
    <w:p w14:paraId="3CE3389E" w14:textId="77777777" w:rsidR="003F083F" w:rsidRDefault="003F083F" w:rsidP="003F083F">
      <w:pPr>
        <w:pStyle w:val="CommentText"/>
      </w:pPr>
      <w:r>
        <w:rPr>
          <w:rStyle w:val="CommentReference"/>
        </w:rPr>
        <w:annotationRef/>
      </w:r>
      <w:r>
        <w:t xml:space="preserve">Have you spelled out the genus name somewhere earlier in the proposal? </w:t>
      </w:r>
    </w:p>
  </w:comment>
  <w:comment w:id="248" w:author="Dan Hahn" w:date="2017-07-27T11:18:00Z" w:initials="DH">
    <w:p w14:paraId="73FFCB9A" w14:textId="77777777" w:rsidR="003F083F" w:rsidRDefault="003F083F" w:rsidP="003F083F">
      <w:pPr>
        <w:pStyle w:val="CommentText"/>
      </w:pPr>
      <w:r>
        <w:rPr>
          <w:rStyle w:val="CommentReference"/>
        </w:rPr>
        <w:annotationRef/>
      </w:r>
      <w:r>
        <w:t xml:space="preserve">This section is poorly written. </w:t>
      </w:r>
    </w:p>
  </w:comment>
  <w:comment w:id="250" w:author="Dan Hahn" w:date="2017-06-16T13:26:00Z" w:initials="DH">
    <w:p w14:paraId="3732DAB7" w14:textId="77777777" w:rsidR="003F083F" w:rsidRDefault="003F083F" w:rsidP="003F083F">
      <w:pPr>
        <w:pStyle w:val="CommentText"/>
      </w:pPr>
      <w:r>
        <w:rPr>
          <w:rStyle w:val="CommentReference"/>
        </w:rPr>
        <w:annotationRef/>
      </w:r>
      <w:r>
        <w:t>Say it more simply!</w:t>
      </w:r>
    </w:p>
  </w:comment>
  <w:comment w:id="252" w:author="Dan Hahn" w:date="2017-06-16T13:27:00Z" w:initials="DH">
    <w:p w14:paraId="34FD7D6A" w14:textId="77777777" w:rsidR="003F083F" w:rsidRDefault="003F083F" w:rsidP="003F083F">
      <w:pPr>
        <w:pStyle w:val="CommentText"/>
      </w:pPr>
      <w:r>
        <w:rPr>
          <w:rStyle w:val="CommentReference"/>
        </w:rPr>
        <w:annotationRef/>
      </w:r>
      <w:r>
        <w:t>Simpler!</w:t>
      </w:r>
    </w:p>
  </w:comment>
  <w:comment w:id="254" w:author="Dan Hahn" w:date="2017-07-27T11:23:00Z" w:initials="DH">
    <w:p w14:paraId="7BC12AAA" w14:textId="77777777" w:rsidR="003F083F" w:rsidRDefault="003F083F"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256" w:author="Dan Hahn" w:date="2017-07-27T11:24:00Z" w:initials="DH">
    <w:p w14:paraId="3C8EAFD3" w14:textId="77777777" w:rsidR="003F083F" w:rsidRDefault="003F083F"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258" w:author="Dan Hahn" w:date="2017-07-27T11:31:00Z" w:initials="DH">
    <w:p w14:paraId="48FBF311" w14:textId="77777777" w:rsidR="003F083F" w:rsidRDefault="003F083F" w:rsidP="003F083F">
      <w:pPr>
        <w:pStyle w:val="CommentText"/>
      </w:pPr>
      <w:r>
        <w:rPr>
          <w:rStyle w:val="CommentReference"/>
        </w:rPr>
        <w:annotationRef/>
      </w:r>
      <w:r>
        <w:t xml:space="preserve">Can you say this more clearly? </w:t>
      </w:r>
    </w:p>
  </w:comment>
  <w:comment w:id="260" w:author="Dan Hahn" w:date="2017-07-27T11:32:00Z" w:initials="DH">
    <w:p w14:paraId="04A89C9C" w14:textId="77777777" w:rsidR="003F083F" w:rsidRDefault="003F083F" w:rsidP="003F083F">
      <w:pPr>
        <w:pStyle w:val="CommentText"/>
      </w:pPr>
      <w:r>
        <w:rPr>
          <w:rStyle w:val="CommentReference"/>
        </w:rPr>
        <w:annotationRef/>
      </w:r>
      <w:r>
        <w:t xml:space="preserve">Are you sure? How often do you think this happens? </w:t>
      </w:r>
    </w:p>
  </w:comment>
  <w:comment w:id="262" w:author="Dan Hahn" w:date="2017-07-27T11:33:00Z" w:initials="DH">
    <w:p w14:paraId="538CC072" w14:textId="77777777" w:rsidR="003F083F" w:rsidRDefault="003F083F" w:rsidP="003F083F">
      <w:pPr>
        <w:pStyle w:val="CommentText"/>
      </w:pPr>
      <w:r>
        <w:rPr>
          <w:rStyle w:val="CommentReference"/>
        </w:rPr>
        <w:annotationRef/>
      </w:r>
      <w:r>
        <w:t xml:space="preserve">WHAT? </w:t>
      </w:r>
    </w:p>
  </w:comment>
  <w:comment w:id="264" w:author="Dan Hahn" w:date="2017-06-16T13:28:00Z" w:initials="DH">
    <w:p w14:paraId="59BFC2F5" w14:textId="77777777" w:rsidR="003F083F" w:rsidRDefault="003F083F" w:rsidP="003F083F">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C3DD1B" w15:done="0"/>
  <w15:commentEx w15:paraId="47ADCDFF" w15:done="0"/>
  <w15:commentEx w15:paraId="71C48FC4" w15:done="0"/>
  <w15:commentEx w15:paraId="01CBC349" w15:done="0"/>
  <w15:commentEx w15:paraId="010F6A84" w15:done="0"/>
  <w15:commentEx w15:paraId="4775F6C3" w15:done="0"/>
  <w15:commentEx w15:paraId="670183D8" w15:done="0"/>
  <w15:commentEx w15:paraId="402BF3CC" w15:done="0"/>
  <w15:commentEx w15:paraId="7134BC63" w15:done="0"/>
  <w15:commentEx w15:paraId="0F2C15A8"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049E7896" w15:done="0"/>
  <w15:commentEx w15:paraId="4E84C2D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8F905" w14:textId="77777777" w:rsidR="001324CA" w:rsidRDefault="001324CA">
      <w:r>
        <w:separator/>
      </w:r>
    </w:p>
  </w:endnote>
  <w:endnote w:type="continuationSeparator" w:id="0">
    <w:p w14:paraId="50A31AE9" w14:textId="77777777" w:rsidR="001324CA" w:rsidRDefault="0013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3F083F" w:rsidRDefault="003F083F">
    <w:pPr>
      <w:tabs>
        <w:tab w:val="center" w:pos="4680"/>
        <w:tab w:val="right" w:pos="9360"/>
      </w:tabs>
      <w:jc w:val="center"/>
    </w:pPr>
    <w:r>
      <w:fldChar w:fldCharType="begin"/>
    </w:r>
    <w:r>
      <w:instrText>PAGE</w:instrText>
    </w:r>
    <w:r>
      <w:fldChar w:fldCharType="separate"/>
    </w:r>
    <w:r w:rsidR="00B60113">
      <w:rPr>
        <w:noProof/>
      </w:rPr>
      <w:t>2</w:t>
    </w:r>
    <w:r>
      <w:fldChar w:fldCharType="end"/>
    </w:r>
  </w:p>
  <w:p w14:paraId="10AEF5E5" w14:textId="77777777" w:rsidR="003F083F" w:rsidRDefault="003F083F">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F9443" w14:textId="77777777" w:rsidR="001324CA" w:rsidRDefault="001324CA">
      <w:r>
        <w:separator/>
      </w:r>
    </w:p>
  </w:footnote>
  <w:footnote w:type="continuationSeparator" w:id="0">
    <w:p w14:paraId="3B871442" w14:textId="77777777" w:rsidR="001324CA" w:rsidRDefault="001324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0A5C"/>
    <w:rsid w:val="00011EAE"/>
    <w:rsid w:val="00014FCF"/>
    <w:rsid w:val="0001674C"/>
    <w:rsid w:val="00017B26"/>
    <w:rsid w:val="000206DE"/>
    <w:rsid w:val="00021E0D"/>
    <w:rsid w:val="00022DE7"/>
    <w:rsid w:val="00023121"/>
    <w:rsid w:val="00024E3D"/>
    <w:rsid w:val="00027DDE"/>
    <w:rsid w:val="000324FB"/>
    <w:rsid w:val="00033CB1"/>
    <w:rsid w:val="00033D2B"/>
    <w:rsid w:val="00036509"/>
    <w:rsid w:val="00040228"/>
    <w:rsid w:val="0004287A"/>
    <w:rsid w:val="00052929"/>
    <w:rsid w:val="00052C23"/>
    <w:rsid w:val="00053D0B"/>
    <w:rsid w:val="00053F7D"/>
    <w:rsid w:val="00054C1B"/>
    <w:rsid w:val="000605C6"/>
    <w:rsid w:val="0006088D"/>
    <w:rsid w:val="00060F1F"/>
    <w:rsid w:val="00070F94"/>
    <w:rsid w:val="00072738"/>
    <w:rsid w:val="000751AC"/>
    <w:rsid w:val="00076516"/>
    <w:rsid w:val="0007718D"/>
    <w:rsid w:val="00082B2A"/>
    <w:rsid w:val="00084B17"/>
    <w:rsid w:val="00091515"/>
    <w:rsid w:val="000A1DC2"/>
    <w:rsid w:val="000A20A7"/>
    <w:rsid w:val="000A490E"/>
    <w:rsid w:val="000A6516"/>
    <w:rsid w:val="000B454B"/>
    <w:rsid w:val="000B4803"/>
    <w:rsid w:val="000B58DF"/>
    <w:rsid w:val="000C1EEF"/>
    <w:rsid w:val="000C25C6"/>
    <w:rsid w:val="000C5A4F"/>
    <w:rsid w:val="000D5369"/>
    <w:rsid w:val="000D54AB"/>
    <w:rsid w:val="000E0A6E"/>
    <w:rsid w:val="000E2CF1"/>
    <w:rsid w:val="000E2D18"/>
    <w:rsid w:val="000E2FB1"/>
    <w:rsid w:val="000E39E6"/>
    <w:rsid w:val="000E3D13"/>
    <w:rsid w:val="000E457B"/>
    <w:rsid w:val="000E5425"/>
    <w:rsid w:val="000E75BD"/>
    <w:rsid w:val="000F02A3"/>
    <w:rsid w:val="000F0772"/>
    <w:rsid w:val="000F4EE0"/>
    <w:rsid w:val="000F6140"/>
    <w:rsid w:val="00102657"/>
    <w:rsid w:val="001026F4"/>
    <w:rsid w:val="00110364"/>
    <w:rsid w:val="00113859"/>
    <w:rsid w:val="00114DD2"/>
    <w:rsid w:val="00115456"/>
    <w:rsid w:val="00120B6D"/>
    <w:rsid w:val="00130C93"/>
    <w:rsid w:val="001324CA"/>
    <w:rsid w:val="00132B11"/>
    <w:rsid w:val="00134986"/>
    <w:rsid w:val="00134ABA"/>
    <w:rsid w:val="00135180"/>
    <w:rsid w:val="0013552C"/>
    <w:rsid w:val="001360EE"/>
    <w:rsid w:val="0014048B"/>
    <w:rsid w:val="0014051F"/>
    <w:rsid w:val="0014660C"/>
    <w:rsid w:val="00151F9F"/>
    <w:rsid w:val="00153CAA"/>
    <w:rsid w:val="001548B4"/>
    <w:rsid w:val="00154A04"/>
    <w:rsid w:val="00154AF3"/>
    <w:rsid w:val="00156BD1"/>
    <w:rsid w:val="00156C2C"/>
    <w:rsid w:val="00162A00"/>
    <w:rsid w:val="00162F14"/>
    <w:rsid w:val="00163830"/>
    <w:rsid w:val="00166EDC"/>
    <w:rsid w:val="001672AF"/>
    <w:rsid w:val="00171598"/>
    <w:rsid w:val="00171E45"/>
    <w:rsid w:val="00174490"/>
    <w:rsid w:val="001746C8"/>
    <w:rsid w:val="001817F2"/>
    <w:rsid w:val="001820A2"/>
    <w:rsid w:val="001859AC"/>
    <w:rsid w:val="001866FB"/>
    <w:rsid w:val="001932FC"/>
    <w:rsid w:val="00196150"/>
    <w:rsid w:val="001A396C"/>
    <w:rsid w:val="001A51A3"/>
    <w:rsid w:val="001A67FE"/>
    <w:rsid w:val="001B35F2"/>
    <w:rsid w:val="001B4A30"/>
    <w:rsid w:val="001C52DA"/>
    <w:rsid w:val="001D5B0F"/>
    <w:rsid w:val="001E6528"/>
    <w:rsid w:val="001E72D4"/>
    <w:rsid w:val="001F1643"/>
    <w:rsid w:val="001F522C"/>
    <w:rsid w:val="001F5826"/>
    <w:rsid w:val="001F634B"/>
    <w:rsid w:val="001F79E3"/>
    <w:rsid w:val="001F7C6D"/>
    <w:rsid w:val="00200744"/>
    <w:rsid w:val="002007D8"/>
    <w:rsid w:val="00201918"/>
    <w:rsid w:val="00202564"/>
    <w:rsid w:val="0020374B"/>
    <w:rsid w:val="00206CC8"/>
    <w:rsid w:val="00207E1A"/>
    <w:rsid w:val="00210E53"/>
    <w:rsid w:val="00216D46"/>
    <w:rsid w:val="0021727C"/>
    <w:rsid w:val="0022421A"/>
    <w:rsid w:val="0022438B"/>
    <w:rsid w:val="00226F9A"/>
    <w:rsid w:val="0023194A"/>
    <w:rsid w:val="00232C67"/>
    <w:rsid w:val="00240B85"/>
    <w:rsid w:val="0024517B"/>
    <w:rsid w:val="00246504"/>
    <w:rsid w:val="00251B65"/>
    <w:rsid w:val="00252436"/>
    <w:rsid w:val="00256B97"/>
    <w:rsid w:val="00257A58"/>
    <w:rsid w:val="00261DAE"/>
    <w:rsid w:val="00266BAF"/>
    <w:rsid w:val="00270A77"/>
    <w:rsid w:val="002734B2"/>
    <w:rsid w:val="00276964"/>
    <w:rsid w:val="0028005C"/>
    <w:rsid w:val="0028642A"/>
    <w:rsid w:val="00287756"/>
    <w:rsid w:val="002918B9"/>
    <w:rsid w:val="002A1291"/>
    <w:rsid w:val="002A1AD1"/>
    <w:rsid w:val="002A6E62"/>
    <w:rsid w:val="002B4C30"/>
    <w:rsid w:val="002B57A0"/>
    <w:rsid w:val="002B750A"/>
    <w:rsid w:val="002C07DB"/>
    <w:rsid w:val="002C1F3E"/>
    <w:rsid w:val="002C21A4"/>
    <w:rsid w:val="002C76C2"/>
    <w:rsid w:val="002D1F95"/>
    <w:rsid w:val="002E038C"/>
    <w:rsid w:val="00300029"/>
    <w:rsid w:val="00311181"/>
    <w:rsid w:val="00312B4E"/>
    <w:rsid w:val="00321C1E"/>
    <w:rsid w:val="003232E6"/>
    <w:rsid w:val="003257BD"/>
    <w:rsid w:val="0032630E"/>
    <w:rsid w:val="00330DD4"/>
    <w:rsid w:val="00332CB3"/>
    <w:rsid w:val="00333238"/>
    <w:rsid w:val="003337E2"/>
    <w:rsid w:val="00334154"/>
    <w:rsid w:val="003368CB"/>
    <w:rsid w:val="0033708A"/>
    <w:rsid w:val="0034066A"/>
    <w:rsid w:val="003407DC"/>
    <w:rsid w:val="00341CD5"/>
    <w:rsid w:val="00342CDE"/>
    <w:rsid w:val="0034488C"/>
    <w:rsid w:val="00345F0C"/>
    <w:rsid w:val="00352ED2"/>
    <w:rsid w:val="003532C5"/>
    <w:rsid w:val="00355CC8"/>
    <w:rsid w:val="00361D45"/>
    <w:rsid w:val="00362498"/>
    <w:rsid w:val="00362788"/>
    <w:rsid w:val="00372031"/>
    <w:rsid w:val="00372CC2"/>
    <w:rsid w:val="0037555C"/>
    <w:rsid w:val="00377D5B"/>
    <w:rsid w:val="00381365"/>
    <w:rsid w:val="0038307B"/>
    <w:rsid w:val="00384794"/>
    <w:rsid w:val="003847EB"/>
    <w:rsid w:val="00390530"/>
    <w:rsid w:val="00392CD2"/>
    <w:rsid w:val="0039349E"/>
    <w:rsid w:val="00394680"/>
    <w:rsid w:val="003A0A49"/>
    <w:rsid w:val="003A306F"/>
    <w:rsid w:val="003A4D4B"/>
    <w:rsid w:val="003A6FFA"/>
    <w:rsid w:val="003B17AD"/>
    <w:rsid w:val="003B70EA"/>
    <w:rsid w:val="003B7B43"/>
    <w:rsid w:val="003C5D15"/>
    <w:rsid w:val="003C6A60"/>
    <w:rsid w:val="003D3E11"/>
    <w:rsid w:val="003D6F93"/>
    <w:rsid w:val="003E00CB"/>
    <w:rsid w:val="003E641C"/>
    <w:rsid w:val="003F083F"/>
    <w:rsid w:val="003F08F6"/>
    <w:rsid w:val="003F0D66"/>
    <w:rsid w:val="003F2B00"/>
    <w:rsid w:val="003F3ADB"/>
    <w:rsid w:val="003F49DE"/>
    <w:rsid w:val="003F69F8"/>
    <w:rsid w:val="004019EB"/>
    <w:rsid w:val="00403FEA"/>
    <w:rsid w:val="00405472"/>
    <w:rsid w:val="0040602F"/>
    <w:rsid w:val="004126E7"/>
    <w:rsid w:val="0041393A"/>
    <w:rsid w:val="00413E58"/>
    <w:rsid w:val="0041536A"/>
    <w:rsid w:val="004218FF"/>
    <w:rsid w:val="00422CB8"/>
    <w:rsid w:val="004236DC"/>
    <w:rsid w:val="00423B05"/>
    <w:rsid w:val="00425A76"/>
    <w:rsid w:val="00425BB0"/>
    <w:rsid w:val="00435A6E"/>
    <w:rsid w:val="004364A1"/>
    <w:rsid w:val="00441A5D"/>
    <w:rsid w:val="00443414"/>
    <w:rsid w:val="00453DF7"/>
    <w:rsid w:val="00454563"/>
    <w:rsid w:val="00455BA6"/>
    <w:rsid w:val="004565FA"/>
    <w:rsid w:val="00460EF8"/>
    <w:rsid w:val="00463E12"/>
    <w:rsid w:val="0046589E"/>
    <w:rsid w:val="0046643A"/>
    <w:rsid w:val="00475C5F"/>
    <w:rsid w:val="00485EBF"/>
    <w:rsid w:val="00490B13"/>
    <w:rsid w:val="004918C1"/>
    <w:rsid w:val="00491FB1"/>
    <w:rsid w:val="004A0708"/>
    <w:rsid w:val="004A3B38"/>
    <w:rsid w:val="004B2227"/>
    <w:rsid w:val="004B2FB1"/>
    <w:rsid w:val="004B4351"/>
    <w:rsid w:val="004B68CD"/>
    <w:rsid w:val="004C26B8"/>
    <w:rsid w:val="004C45F8"/>
    <w:rsid w:val="004C4F46"/>
    <w:rsid w:val="004C6624"/>
    <w:rsid w:val="004C7716"/>
    <w:rsid w:val="004D1C88"/>
    <w:rsid w:val="004D3295"/>
    <w:rsid w:val="004D4ECE"/>
    <w:rsid w:val="004D6420"/>
    <w:rsid w:val="004E1C3A"/>
    <w:rsid w:val="004E490E"/>
    <w:rsid w:val="004E6014"/>
    <w:rsid w:val="004E66EB"/>
    <w:rsid w:val="004F31A5"/>
    <w:rsid w:val="005017CC"/>
    <w:rsid w:val="005042DB"/>
    <w:rsid w:val="00510F24"/>
    <w:rsid w:val="00511203"/>
    <w:rsid w:val="00521DAD"/>
    <w:rsid w:val="00524F2F"/>
    <w:rsid w:val="005257E9"/>
    <w:rsid w:val="005259F9"/>
    <w:rsid w:val="00530259"/>
    <w:rsid w:val="00530C18"/>
    <w:rsid w:val="0053167F"/>
    <w:rsid w:val="005332DC"/>
    <w:rsid w:val="005339A4"/>
    <w:rsid w:val="00534F29"/>
    <w:rsid w:val="005364F1"/>
    <w:rsid w:val="005447F7"/>
    <w:rsid w:val="0054592D"/>
    <w:rsid w:val="005479AB"/>
    <w:rsid w:val="00550774"/>
    <w:rsid w:val="00550E8A"/>
    <w:rsid w:val="0055256C"/>
    <w:rsid w:val="00552917"/>
    <w:rsid w:val="00556B8D"/>
    <w:rsid w:val="005577DE"/>
    <w:rsid w:val="005633A6"/>
    <w:rsid w:val="005647DF"/>
    <w:rsid w:val="00564F1B"/>
    <w:rsid w:val="00565FC7"/>
    <w:rsid w:val="00570824"/>
    <w:rsid w:val="00570FA3"/>
    <w:rsid w:val="00571585"/>
    <w:rsid w:val="005745C5"/>
    <w:rsid w:val="005759FF"/>
    <w:rsid w:val="00576625"/>
    <w:rsid w:val="00581196"/>
    <w:rsid w:val="00582ABC"/>
    <w:rsid w:val="0058711D"/>
    <w:rsid w:val="005875A9"/>
    <w:rsid w:val="00591AD6"/>
    <w:rsid w:val="00592640"/>
    <w:rsid w:val="00596AA3"/>
    <w:rsid w:val="00597028"/>
    <w:rsid w:val="005A0DC0"/>
    <w:rsid w:val="005A3E89"/>
    <w:rsid w:val="005A6F82"/>
    <w:rsid w:val="005B048C"/>
    <w:rsid w:val="005B22C5"/>
    <w:rsid w:val="005B2D0C"/>
    <w:rsid w:val="005B4F74"/>
    <w:rsid w:val="005B63E6"/>
    <w:rsid w:val="005C2520"/>
    <w:rsid w:val="005D05D5"/>
    <w:rsid w:val="005D1DAD"/>
    <w:rsid w:val="005D351F"/>
    <w:rsid w:val="005D3D99"/>
    <w:rsid w:val="005D3DC3"/>
    <w:rsid w:val="005D4C71"/>
    <w:rsid w:val="005D636A"/>
    <w:rsid w:val="005E3224"/>
    <w:rsid w:val="005F00F3"/>
    <w:rsid w:val="005F2D84"/>
    <w:rsid w:val="00600425"/>
    <w:rsid w:val="006008F8"/>
    <w:rsid w:val="006064C8"/>
    <w:rsid w:val="006133BC"/>
    <w:rsid w:val="006148CD"/>
    <w:rsid w:val="006156FC"/>
    <w:rsid w:val="0062026C"/>
    <w:rsid w:val="00620A09"/>
    <w:rsid w:val="00621157"/>
    <w:rsid w:val="006217F4"/>
    <w:rsid w:val="00623233"/>
    <w:rsid w:val="00624018"/>
    <w:rsid w:val="006266BE"/>
    <w:rsid w:val="00633E68"/>
    <w:rsid w:val="00645C09"/>
    <w:rsid w:val="006463F9"/>
    <w:rsid w:val="00650CF6"/>
    <w:rsid w:val="006632B6"/>
    <w:rsid w:val="00675284"/>
    <w:rsid w:val="00675864"/>
    <w:rsid w:val="006776C8"/>
    <w:rsid w:val="006810FA"/>
    <w:rsid w:val="00683314"/>
    <w:rsid w:val="00684FC9"/>
    <w:rsid w:val="00686F42"/>
    <w:rsid w:val="006930D1"/>
    <w:rsid w:val="00693BC3"/>
    <w:rsid w:val="00694411"/>
    <w:rsid w:val="006946C3"/>
    <w:rsid w:val="006966E8"/>
    <w:rsid w:val="006A01A3"/>
    <w:rsid w:val="006A182B"/>
    <w:rsid w:val="006A1A47"/>
    <w:rsid w:val="006A5606"/>
    <w:rsid w:val="006B2E27"/>
    <w:rsid w:val="006B6DC0"/>
    <w:rsid w:val="006B7A5A"/>
    <w:rsid w:val="006B7A8E"/>
    <w:rsid w:val="006C5A67"/>
    <w:rsid w:val="006D40D2"/>
    <w:rsid w:val="006D6A7E"/>
    <w:rsid w:val="006E0EC2"/>
    <w:rsid w:val="006E1336"/>
    <w:rsid w:val="006E50DF"/>
    <w:rsid w:val="006E6459"/>
    <w:rsid w:val="006F000F"/>
    <w:rsid w:val="006F0764"/>
    <w:rsid w:val="006F148B"/>
    <w:rsid w:val="006F1DC5"/>
    <w:rsid w:val="006F34B0"/>
    <w:rsid w:val="006F55DB"/>
    <w:rsid w:val="006F6666"/>
    <w:rsid w:val="006F76E3"/>
    <w:rsid w:val="00700792"/>
    <w:rsid w:val="00702A40"/>
    <w:rsid w:val="00703AD6"/>
    <w:rsid w:val="007044B7"/>
    <w:rsid w:val="00706A81"/>
    <w:rsid w:val="007229A4"/>
    <w:rsid w:val="00723FC7"/>
    <w:rsid w:val="00724A61"/>
    <w:rsid w:val="007256AE"/>
    <w:rsid w:val="007300D1"/>
    <w:rsid w:val="007344DF"/>
    <w:rsid w:val="00734601"/>
    <w:rsid w:val="0073563E"/>
    <w:rsid w:val="00735ADB"/>
    <w:rsid w:val="00746552"/>
    <w:rsid w:val="00755596"/>
    <w:rsid w:val="00761B7A"/>
    <w:rsid w:val="00771A80"/>
    <w:rsid w:val="00785E3D"/>
    <w:rsid w:val="00790AEB"/>
    <w:rsid w:val="007916DA"/>
    <w:rsid w:val="007A2D48"/>
    <w:rsid w:val="007A4142"/>
    <w:rsid w:val="007A4F27"/>
    <w:rsid w:val="007A5748"/>
    <w:rsid w:val="007B128D"/>
    <w:rsid w:val="007B2CF1"/>
    <w:rsid w:val="007B3BC2"/>
    <w:rsid w:val="007B3C6E"/>
    <w:rsid w:val="007B5653"/>
    <w:rsid w:val="007C26A7"/>
    <w:rsid w:val="007C6AE1"/>
    <w:rsid w:val="007D281A"/>
    <w:rsid w:val="007D70D8"/>
    <w:rsid w:val="007E1749"/>
    <w:rsid w:val="007E62A7"/>
    <w:rsid w:val="007E6FEF"/>
    <w:rsid w:val="007E7B09"/>
    <w:rsid w:val="007F0B68"/>
    <w:rsid w:val="007F206C"/>
    <w:rsid w:val="007F65F3"/>
    <w:rsid w:val="0080022F"/>
    <w:rsid w:val="00801D80"/>
    <w:rsid w:val="00802164"/>
    <w:rsid w:val="00802FD5"/>
    <w:rsid w:val="0080369B"/>
    <w:rsid w:val="008052E4"/>
    <w:rsid w:val="008144E4"/>
    <w:rsid w:val="00815DF7"/>
    <w:rsid w:val="00816828"/>
    <w:rsid w:val="00822407"/>
    <w:rsid w:val="00823325"/>
    <w:rsid w:val="00824AEC"/>
    <w:rsid w:val="00832B9B"/>
    <w:rsid w:val="008330BA"/>
    <w:rsid w:val="00833A55"/>
    <w:rsid w:val="008343E5"/>
    <w:rsid w:val="0083592E"/>
    <w:rsid w:val="00835A2A"/>
    <w:rsid w:val="00835C3B"/>
    <w:rsid w:val="00846205"/>
    <w:rsid w:val="0084735E"/>
    <w:rsid w:val="0085313E"/>
    <w:rsid w:val="00854F54"/>
    <w:rsid w:val="00861818"/>
    <w:rsid w:val="0086191D"/>
    <w:rsid w:val="00862283"/>
    <w:rsid w:val="008622CB"/>
    <w:rsid w:val="00863EE3"/>
    <w:rsid w:val="00870A66"/>
    <w:rsid w:val="00871C73"/>
    <w:rsid w:val="00872579"/>
    <w:rsid w:val="00877DED"/>
    <w:rsid w:val="0088585B"/>
    <w:rsid w:val="00887E83"/>
    <w:rsid w:val="008924C6"/>
    <w:rsid w:val="008961BE"/>
    <w:rsid w:val="0089676E"/>
    <w:rsid w:val="0089755E"/>
    <w:rsid w:val="008A2CE5"/>
    <w:rsid w:val="008A5831"/>
    <w:rsid w:val="008A5881"/>
    <w:rsid w:val="008B6230"/>
    <w:rsid w:val="008C1EA2"/>
    <w:rsid w:val="008C297E"/>
    <w:rsid w:val="008C3730"/>
    <w:rsid w:val="008C4F42"/>
    <w:rsid w:val="008D04E7"/>
    <w:rsid w:val="008D34B3"/>
    <w:rsid w:val="008E0290"/>
    <w:rsid w:val="008E3588"/>
    <w:rsid w:val="008E6387"/>
    <w:rsid w:val="008F5EA6"/>
    <w:rsid w:val="008F5F8E"/>
    <w:rsid w:val="008F79A2"/>
    <w:rsid w:val="00900338"/>
    <w:rsid w:val="00901B1F"/>
    <w:rsid w:val="00907A68"/>
    <w:rsid w:val="00910034"/>
    <w:rsid w:val="009168C1"/>
    <w:rsid w:val="00920710"/>
    <w:rsid w:val="00921B91"/>
    <w:rsid w:val="00922A01"/>
    <w:rsid w:val="0092450F"/>
    <w:rsid w:val="00926235"/>
    <w:rsid w:val="0093364A"/>
    <w:rsid w:val="0093629A"/>
    <w:rsid w:val="00940641"/>
    <w:rsid w:val="0094470B"/>
    <w:rsid w:val="00946FAB"/>
    <w:rsid w:val="00950902"/>
    <w:rsid w:val="009553B4"/>
    <w:rsid w:val="009608DE"/>
    <w:rsid w:val="00962163"/>
    <w:rsid w:val="0096276A"/>
    <w:rsid w:val="0096759D"/>
    <w:rsid w:val="00970B3D"/>
    <w:rsid w:val="00975D13"/>
    <w:rsid w:val="00976082"/>
    <w:rsid w:val="0097785E"/>
    <w:rsid w:val="00980D20"/>
    <w:rsid w:val="0098293B"/>
    <w:rsid w:val="00983C00"/>
    <w:rsid w:val="009911B3"/>
    <w:rsid w:val="0099266F"/>
    <w:rsid w:val="00993227"/>
    <w:rsid w:val="00996124"/>
    <w:rsid w:val="00996D33"/>
    <w:rsid w:val="00997E3B"/>
    <w:rsid w:val="009A36EB"/>
    <w:rsid w:val="009A3B12"/>
    <w:rsid w:val="009A4BD4"/>
    <w:rsid w:val="009B0F70"/>
    <w:rsid w:val="009C2CA7"/>
    <w:rsid w:val="009C2DF0"/>
    <w:rsid w:val="009C4877"/>
    <w:rsid w:val="009C71D7"/>
    <w:rsid w:val="009D1022"/>
    <w:rsid w:val="009D1C61"/>
    <w:rsid w:val="009D44DA"/>
    <w:rsid w:val="009E584C"/>
    <w:rsid w:val="009E6E31"/>
    <w:rsid w:val="009F00D8"/>
    <w:rsid w:val="009F13B5"/>
    <w:rsid w:val="009F2040"/>
    <w:rsid w:val="009F565E"/>
    <w:rsid w:val="009F7E37"/>
    <w:rsid w:val="00A00CB8"/>
    <w:rsid w:val="00A00D12"/>
    <w:rsid w:val="00A02C15"/>
    <w:rsid w:val="00A0490D"/>
    <w:rsid w:val="00A0741F"/>
    <w:rsid w:val="00A103A1"/>
    <w:rsid w:val="00A11578"/>
    <w:rsid w:val="00A16F25"/>
    <w:rsid w:val="00A17130"/>
    <w:rsid w:val="00A20DD7"/>
    <w:rsid w:val="00A21DFD"/>
    <w:rsid w:val="00A24B82"/>
    <w:rsid w:val="00A318E1"/>
    <w:rsid w:val="00A3540D"/>
    <w:rsid w:val="00A37394"/>
    <w:rsid w:val="00A379B9"/>
    <w:rsid w:val="00A40329"/>
    <w:rsid w:val="00A465DE"/>
    <w:rsid w:val="00A4674A"/>
    <w:rsid w:val="00A51048"/>
    <w:rsid w:val="00A52C78"/>
    <w:rsid w:val="00A6228D"/>
    <w:rsid w:val="00A62318"/>
    <w:rsid w:val="00A624A3"/>
    <w:rsid w:val="00A63141"/>
    <w:rsid w:val="00A67FEE"/>
    <w:rsid w:val="00A70CCB"/>
    <w:rsid w:val="00A70F78"/>
    <w:rsid w:val="00A71AD2"/>
    <w:rsid w:val="00A724AF"/>
    <w:rsid w:val="00A75FAF"/>
    <w:rsid w:val="00A7616D"/>
    <w:rsid w:val="00A77B05"/>
    <w:rsid w:val="00A80B91"/>
    <w:rsid w:val="00A82DC7"/>
    <w:rsid w:val="00A84F1F"/>
    <w:rsid w:val="00A86763"/>
    <w:rsid w:val="00A87FF4"/>
    <w:rsid w:val="00A92D85"/>
    <w:rsid w:val="00A9396E"/>
    <w:rsid w:val="00AA0985"/>
    <w:rsid w:val="00AA1B3A"/>
    <w:rsid w:val="00AB20EB"/>
    <w:rsid w:val="00AB338F"/>
    <w:rsid w:val="00AB6005"/>
    <w:rsid w:val="00AB7BB1"/>
    <w:rsid w:val="00AC01A1"/>
    <w:rsid w:val="00AC10DE"/>
    <w:rsid w:val="00AC43E1"/>
    <w:rsid w:val="00AC48CC"/>
    <w:rsid w:val="00AC4F79"/>
    <w:rsid w:val="00AD356D"/>
    <w:rsid w:val="00AD6167"/>
    <w:rsid w:val="00AD7077"/>
    <w:rsid w:val="00AE175C"/>
    <w:rsid w:val="00AE281F"/>
    <w:rsid w:val="00AE42ED"/>
    <w:rsid w:val="00AF1F6B"/>
    <w:rsid w:val="00AF5A19"/>
    <w:rsid w:val="00B034A0"/>
    <w:rsid w:val="00B039C2"/>
    <w:rsid w:val="00B06804"/>
    <w:rsid w:val="00B1054C"/>
    <w:rsid w:val="00B10C15"/>
    <w:rsid w:val="00B12308"/>
    <w:rsid w:val="00B2043D"/>
    <w:rsid w:val="00B25DA8"/>
    <w:rsid w:val="00B26C2E"/>
    <w:rsid w:val="00B33353"/>
    <w:rsid w:val="00B341BE"/>
    <w:rsid w:val="00B35589"/>
    <w:rsid w:val="00B361CB"/>
    <w:rsid w:val="00B364A1"/>
    <w:rsid w:val="00B4396A"/>
    <w:rsid w:val="00B45A06"/>
    <w:rsid w:val="00B47581"/>
    <w:rsid w:val="00B507F8"/>
    <w:rsid w:val="00B51E68"/>
    <w:rsid w:val="00B52484"/>
    <w:rsid w:val="00B5407E"/>
    <w:rsid w:val="00B60113"/>
    <w:rsid w:val="00B61DE9"/>
    <w:rsid w:val="00B62625"/>
    <w:rsid w:val="00B6298E"/>
    <w:rsid w:val="00B630FA"/>
    <w:rsid w:val="00B63461"/>
    <w:rsid w:val="00B64325"/>
    <w:rsid w:val="00B74C6D"/>
    <w:rsid w:val="00B75BF8"/>
    <w:rsid w:val="00B777EC"/>
    <w:rsid w:val="00B854AC"/>
    <w:rsid w:val="00B86814"/>
    <w:rsid w:val="00B9139F"/>
    <w:rsid w:val="00B941C8"/>
    <w:rsid w:val="00BA053B"/>
    <w:rsid w:val="00BA2725"/>
    <w:rsid w:val="00BA6C16"/>
    <w:rsid w:val="00BB112A"/>
    <w:rsid w:val="00BB621D"/>
    <w:rsid w:val="00BB72D0"/>
    <w:rsid w:val="00BB7602"/>
    <w:rsid w:val="00BC10D5"/>
    <w:rsid w:val="00BC4404"/>
    <w:rsid w:val="00BC46F4"/>
    <w:rsid w:val="00BC6C7A"/>
    <w:rsid w:val="00BC71F1"/>
    <w:rsid w:val="00BC7FB3"/>
    <w:rsid w:val="00BD7BDF"/>
    <w:rsid w:val="00BD7E4A"/>
    <w:rsid w:val="00BE4A85"/>
    <w:rsid w:val="00BE67FD"/>
    <w:rsid w:val="00BE68B2"/>
    <w:rsid w:val="00BF57D7"/>
    <w:rsid w:val="00BF76A9"/>
    <w:rsid w:val="00BF7FF8"/>
    <w:rsid w:val="00C13F30"/>
    <w:rsid w:val="00C2032B"/>
    <w:rsid w:val="00C20DC3"/>
    <w:rsid w:val="00C2122A"/>
    <w:rsid w:val="00C235F5"/>
    <w:rsid w:val="00C2523B"/>
    <w:rsid w:val="00C316F2"/>
    <w:rsid w:val="00C3271A"/>
    <w:rsid w:val="00C32E14"/>
    <w:rsid w:val="00C36C44"/>
    <w:rsid w:val="00C41ADF"/>
    <w:rsid w:val="00C47AA3"/>
    <w:rsid w:val="00C5584C"/>
    <w:rsid w:val="00C60D23"/>
    <w:rsid w:val="00C62AD3"/>
    <w:rsid w:val="00C62BEA"/>
    <w:rsid w:val="00C64C45"/>
    <w:rsid w:val="00C64DC6"/>
    <w:rsid w:val="00C663A1"/>
    <w:rsid w:val="00C66EF3"/>
    <w:rsid w:val="00C73311"/>
    <w:rsid w:val="00C74A75"/>
    <w:rsid w:val="00C75212"/>
    <w:rsid w:val="00C83A27"/>
    <w:rsid w:val="00C86CF8"/>
    <w:rsid w:val="00C91422"/>
    <w:rsid w:val="00C936DD"/>
    <w:rsid w:val="00C9423D"/>
    <w:rsid w:val="00C94947"/>
    <w:rsid w:val="00CA5BAD"/>
    <w:rsid w:val="00CA73B9"/>
    <w:rsid w:val="00CB5FB4"/>
    <w:rsid w:val="00CB614C"/>
    <w:rsid w:val="00CC54E3"/>
    <w:rsid w:val="00CC5AAF"/>
    <w:rsid w:val="00CD3DD5"/>
    <w:rsid w:val="00CD6AEC"/>
    <w:rsid w:val="00CE187D"/>
    <w:rsid w:val="00CE4A4D"/>
    <w:rsid w:val="00CE5265"/>
    <w:rsid w:val="00CE7675"/>
    <w:rsid w:val="00CE7D8E"/>
    <w:rsid w:val="00CF031A"/>
    <w:rsid w:val="00CF4205"/>
    <w:rsid w:val="00CF54B4"/>
    <w:rsid w:val="00D001C4"/>
    <w:rsid w:val="00D01016"/>
    <w:rsid w:val="00D03388"/>
    <w:rsid w:val="00D07985"/>
    <w:rsid w:val="00D079B2"/>
    <w:rsid w:val="00D11592"/>
    <w:rsid w:val="00D116C6"/>
    <w:rsid w:val="00D12862"/>
    <w:rsid w:val="00D157DA"/>
    <w:rsid w:val="00D17072"/>
    <w:rsid w:val="00D21C0A"/>
    <w:rsid w:val="00D22867"/>
    <w:rsid w:val="00D25700"/>
    <w:rsid w:val="00D27270"/>
    <w:rsid w:val="00D40D3B"/>
    <w:rsid w:val="00D42C66"/>
    <w:rsid w:val="00D440A4"/>
    <w:rsid w:val="00D44F99"/>
    <w:rsid w:val="00D51C18"/>
    <w:rsid w:val="00D51D28"/>
    <w:rsid w:val="00D55C3E"/>
    <w:rsid w:val="00D56820"/>
    <w:rsid w:val="00D56ED4"/>
    <w:rsid w:val="00D6143C"/>
    <w:rsid w:val="00D62084"/>
    <w:rsid w:val="00D6287F"/>
    <w:rsid w:val="00D659BC"/>
    <w:rsid w:val="00D84281"/>
    <w:rsid w:val="00D85B93"/>
    <w:rsid w:val="00D9032A"/>
    <w:rsid w:val="00D908B4"/>
    <w:rsid w:val="00D9225F"/>
    <w:rsid w:val="00D954ED"/>
    <w:rsid w:val="00DA05CB"/>
    <w:rsid w:val="00DA2E43"/>
    <w:rsid w:val="00DB007A"/>
    <w:rsid w:val="00DB16BF"/>
    <w:rsid w:val="00DB5559"/>
    <w:rsid w:val="00DC14F7"/>
    <w:rsid w:val="00DC47EF"/>
    <w:rsid w:val="00DC6092"/>
    <w:rsid w:val="00DC6956"/>
    <w:rsid w:val="00DD0FAB"/>
    <w:rsid w:val="00DD12C6"/>
    <w:rsid w:val="00DE2143"/>
    <w:rsid w:val="00DE2AB9"/>
    <w:rsid w:val="00DE3903"/>
    <w:rsid w:val="00DE5DAD"/>
    <w:rsid w:val="00DE717B"/>
    <w:rsid w:val="00DE7B20"/>
    <w:rsid w:val="00DF3175"/>
    <w:rsid w:val="00E065BF"/>
    <w:rsid w:val="00E124ED"/>
    <w:rsid w:val="00E143D7"/>
    <w:rsid w:val="00E16B37"/>
    <w:rsid w:val="00E17A57"/>
    <w:rsid w:val="00E201DF"/>
    <w:rsid w:val="00E42EC3"/>
    <w:rsid w:val="00E44C4C"/>
    <w:rsid w:val="00E467F8"/>
    <w:rsid w:val="00E50BF2"/>
    <w:rsid w:val="00E51240"/>
    <w:rsid w:val="00E51276"/>
    <w:rsid w:val="00E52594"/>
    <w:rsid w:val="00E53734"/>
    <w:rsid w:val="00E60724"/>
    <w:rsid w:val="00E60FC5"/>
    <w:rsid w:val="00E63B36"/>
    <w:rsid w:val="00E66AF8"/>
    <w:rsid w:val="00E67DD4"/>
    <w:rsid w:val="00E72135"/>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8B9"/>
    <w:rsid w:val="00E97B76"/>
    <w:rsid w:val="00EA008E"/>
    <w:rsid w:val="00EA3DF0"/>
    <w:rsid w:val="00EA503D"/>
    <w:rsid w:val="00EA5C41"/>
    <w:rsid w:val="00EA66C4"/>
    <w:rsid w:val="00EA6D7A"/>
    <w:rsid w:val="00EB19DA"/>
    <w:rsid w:val="00EB575D"/>
    <w:rsid w:val="00EC0755"/>
    <w:rsid w:val="00EC4205"/>
    <w:rsid w:val="00EC435C"/>
    <w:rsid w:val="00EC6DD8"/>
    <w:rsid w:val="00EC744B"/>
    <w:rsid w:val="00ED1BB2"/>
    <w:rsid w:val="00ED4B17"/>
    <w:rsid w:val="00ED4C27"/>
    <w:rsid w:val="00ED5697"/>
    <w:rsid w:val="00ED5814"/>
    <w:rsid w:val="00EE07CC"/>
    <w:rsid w:val="00EE171A"/>
    <w:rsid w:val="00F00049"/>
    <w:rsid w:val="00F03898"/>
    <w:rsid w:val="00F04CE5"/>
    <w:rsid w:val="00F07FC8"/>
    <w:rsid w:val="00F11428"/>
    <w:rsid w:val="00F13F4D"/>
    <w:rsid w:val="00F15A03"/>
    <w:rsid w:val="00F16E1F"/>
    <w:rsid w:val="00F17627"/>
    <w:rsid w:val="00F20ABF"/>
    <w:rsid w:val="00F24431"/>
    <w:rsid w:val="00F24C71"/>
    <w:rsid w:val="00F3088B"/>
    <w:rsid w:val="00F34B4F"/>
    <w:rsid w:val="00F36AFC"/>
    <w:rsid w:val="00F50562"/>
    <w:rsid w:val="00F51302"/>
    <w:rsid w:val="00F554B1"/>
    <w:rsid w:val="00F61B7E"/>
    <w:rsid w:val="00F70AD2"/>
    <w:rsid w:val="00F70CB2"/>
    <w:rsid w:val="00F721BD"/>
    <w:rsid w:val="00F73D71"/>
    <w:rsid w:val="00F7410C"/>
    <w:rsid w:val="00F75185"/>
    <w:rsid w:val="00F913CA"/>
    <w:rsid w:val="00F92137"/>
    <w:rsid w:val="00F92F11"/>
    <w:rsid w:val="00F948CD"/>
    <w:rsid w:val="00FA0E01"/>
    <w:rsid w:val="00FA3A7C"/>
    <w:rsid w:val="00FA6B30"/>
    <w:rsid w:val="00FA73B6"/>
    <w:rsid w:val="00FA7EC5"/>
    <w:rsid w:val="00FB25D8"/>
    <w:rsid w:val="00FB4F0F"/>
    <w:rsid w:val="00FB6E8C"/>
    <w:rsid w:val="00FB72A9"/>
    <w:rsid w:val="00FB739B"/>
    <w:rsid w:val="00FC2253"/>
    <w:rsid w:val="00FC474D"/>
    <w:rsid w:val="00FD1A33"/>
    <w:rsid w:val="00FD2CEA"/>
    <w:rsid w:val="00FD2E92"/>
    <w:rsid w:val="00FD3C38"/>
    <w:rsid w:val="00FD4262"/>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7A0F2A-BC93-BF4E-AE51-6A1E564CD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27</Pages>
  <Words>27217</Words>
  <Characters>155141</Characters>
  <Application>Microsoft Macintosh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3</cp:revision>
  <cp:lastPrinted>2017-07-30T02:35:00Z</cp:lastPrinted>
  <dcterms:created xsi:type="dcterms:W3CDTF">2017-07-31T01:03:00Z</dcterms:created>
  <dcterms:modified xsi:type="dcterms:W3CDTF">2017-07-31T17:07:00Z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