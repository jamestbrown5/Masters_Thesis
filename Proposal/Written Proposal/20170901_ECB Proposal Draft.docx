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B25226" w:rsidRDefault="00295E26" w:rsidP="00295E26">
      <w:pPr>
        <w:spacing w:line="480" w:lineRule="auto"/>
        <w:ind w:firstLine="720"/>
        <w:jc w:val="center"/>
        <w:rPr>
          <w:b/>
          <w:color w:val="auto"/>
          <w:sz w:val="48"/>
          <w:szCs w:val="48"/>
        </w:rPr>
      </w:pPr>
      <w:r w:rsidRPr="00B25226">
        <w:rPr>
          <w:b/>
          <w:color w:val="auto"/>
          <w:sz w:val="48"/>
          <w:szCs w:val="48"/>
        </w:rPr>
        <w:t>Mechanisms Mediating the Descent into Diapause: The relationship between stored resources and diapause timing.</w:t>
      </w:r>
    </w:p>
    <w:p w14:paraId="0B2B8701" w14:textId="77777777" w:rsidR="00295E26" w:rsidRPr="00B25226" w:rsidRDefault="00295E26" w:rsidP="00295E26">
      <w:pPr>
        <w:spacing w:line="480" w:lineRule="auto"/>
        <w:ind w:firstLine="720"/>
        <w:jc w:val="center"/>
        <w:rPr>
          <w:color w:val="auto"/>
        </w:rPr>
      </w:pPr>
    </w:p>
    <w:p w14:paraId="1FE6E3A4" w14:textId="77777777" w:rsidR="00295E26" w:rsidRPr="00B25226" w:rsidRDefault="00295E26" w:rsidP="00295E26">
      <w:pPr>
        <w:spacing w:line="480" w:lineRule="auto"/>
        <w:ind w:firstLine="720"/>
        <w:jc w:val="center"/>
        <w:rPr>
          <w:color w:val="auto"/>
        </w:rPr>
      </w:pPr>
    </w:p>
    <w:p w14:paraId="77B7DFD8" w14:textId="77777777" w:rsidR="00295E26" w:rsidRPr="00B25226" w:rsidRDefault="00295E26" w:rsidP="00295E26">
      <w:pPr>
        <w:spacing w:line="480" w:lineRule="auto"/>
        <w:ind w:firstLine="720"/>
        <w:jc w:val="center"/>
        <w:rPr>
          <w:color w:val="auto"/>
        </w:rPr>
      </w:pPr>
    </w:p>
    <w:p w14:paraId="6413566E" w14:textId="77777777" w:rsidR="00295E26" w:rsidRPr="00B25226" w:rsidRDefault="00295E26" w:rsidP="00295E26">
      <w:pPr>
        <w:spacing w:line="480" w:lineRule="auto"/>
        <w:ind w:firstLine="720"/>
        <w:jc w:val="center"/>
        <w:rPr>
          <w:color w:val="auto"/>
        </w:rPr>
      </w:pPr>
    </w:p>
    <w:p w14:paraId="54E7A8A1" w14:textId="77777777" w:rsidR="00295E26" w:rsidRPr="00B25226" w:rsidRDefault="00295E26" w:rsidP="00295E26">
      <w:pPr>
        <w:spacing w:line="480" w:lineRule="auto"/>
        <w:ind w:firstLine="720"/>
        <w:jc w:val="center"/>
        <w:rPr>
          <w:color w:val="auto"/>
        </w:rPr>
      </w:pPr>
    </w:p>
    <w:p w14:paraId="563D0D31"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James T. Brown</w:t>
      </w:r>
    </w:p>
    <w:p w14:paraId="7F2FEF6F"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MS Thesis Proposal</w:t>
      </w:r>
    </w:p>
    <w:p w14:paraId="6D015EF8"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Advisor: Dr. Dan Hahn</w:t>
      </w:r>
    </w:p>
    <w:p w14:paraId="68A554CA" w14:textId="77777777" w:rsidR="00295E26" w:rsidRPr="00B25226" w:rsidRDefault="00295E26" w:rsidP="00295E26">
      <w:pPr>
        <w:spacing w:line="480" w:lineRule="auto"/>
        <w:ind w:firstLine="720"/>
        <w:jc w:val="center"/>
        <w:outlineLvl w:val="0"/>
        <w:rPr>
          <w:color w:val="auto"/>
        </w:rPr>
      </w:pPr>
      <w:r w:rsidRPr="00B25226">
        <w:rPr>
          <w:b/>
          <w:color w:val="auto"/>
          <w:sz w:val="32"/>
          <w:szCs w:val="32"/>
        </w:rPr>
        <w:t>Committee Member: Dr. John Beck</w:t>
      </w:r>
    </w:p>
    <w:p w14:paraId="29B2BD99" w14:textId="77777777" w:rsidR="00295E26" w:rsidRPr="00B25226" w:rsidRDefault="00295E26" w:rsidP="00295E26">
      <w:pPr>
        <w:spacing w:line="480" w:lineRule="auto"/>
        <w:ind w:firstLine="720"/>
        <w:rPr>
          <w:rFonts w:asciiTheme="minorHAnsi" w:hAnsiTheme="minorHAnsi"/>
          <w:color w:val="auto"/>
        </w:rPr>
      </w:pPr>
    </w:p>
    <w:p w14:paraId="492065DB" w14:textId="77777777" w:rsidR="00295E26" w:rsidRPr="00B25226" w:rsidRDefault="00295E26" w:rsidP="00295E26">
      <w:pPr>
        <w:spacing w:line="480" w:lineRule="auto"/>
        <w:ind w:firstLine="720"/>
        <w:rPr>
          <w:rFonts w:asciiTheme="minorHAnsi" w:hAnsiTheme="minorHAnsi"/>
          <w:color w:val="auto"/>
        </w:rPr>
      </w:pPr>
    </w:p>
    <w:p w14:paraId="7AF06323" w14:textId="77777777" w:rsidR="00295E26" w:rsidRPr="00B25226" w:rsidRDefault="00295E26" w:rsidP="00295E26">
      <w:pPr>
        <w:spacing w:line="480" w:lineRule="auto"/>
        <w:ind w:firstLine="720"/>
        <w:rPr>
          <w:rFonts w:asciiTheme="minorHAnsi" w:hAnsiTheme="minorHAnsi"/>
          <w:color w:val="auto"/>
        </w:rPr>
      </w:pPr>
    </w:p>
    <w:p w14:paraId="73183B16" w14:textId="77777777" w:rsidR="00295E26" w:rsidRPr="00B25226" w:rsidRDefault="00295E26" w:rsidP="00295E26">
      <w:pPr>
        <w:spacing w:line="480" w:lineRule="auto"/>
        <w:ind w:firstLine="720"/>
        <w:rPr>
          <w:rFonts w:asciiTheme="minorHAnsi" w:hAnsiTheme="minorHAnsi"/>
          <w:color w:val="auto"/>
        </w:rPr>
      </w:pPr>
    </w:p>
    <w:p w14:paraId="039FA120" w14:textId="77777777" w:rsidR="00295E26" w:rsidRPr="00B25226" w:rsidRDefault="00295E26" w:rsidP="00295E26">
      <w:pPr>
        <w:spacing w:line="480" w:lineRule="auto"/>
        <w:ind w:firstLine="720"/>
        <w:rPr>
          <w:rFonts w:asciiTheme="minorHAnsi" w:hAnsiTheme="minorHAnsi"/>
          <w:color w:val="auto"/>
        </w:rPr>
      </w:pPr>
    </w:p>
    <w:p w14:paraId="1DF4EBEB" w14:textId="77777777" w:rsidR="00295E26" w:rsidRPr="00B25226" w:rsidRDefault="00295E26" w:rsidP="00295E26">
      <w:pPr>
        <w:spacing w:line="480" w:lineRule="auto"/>
        <w:rPr>
          <w:rFonts w:asciiTheme="minorHAnsi" w:hAnsiTheme="minorHAnsi"/>
          <w:color w:val="auto"/>
        </w:rPr>
      </w:pPr>
    </w:p>
    <w:p w14:paraId="580B5F0D" w14:textId="4350BCD6" w:rsidR="00295E26" w:rsidRPr="00B25226" w:rsidRDefault="00295E26" w:rsidP="00295E26">
      <w:pPr>
        <w:spacing w:line="480" w:lineRule="auto"/>
        <w:rPr>
          <w:rFonts w:asciiTheme="minorHAnsi" w:hAnsiTheme="minorHAnsi"/>
          <w:color w:val="auto"/>
        </w:rPr>
      </w:pPr>
      <w:r w:rsidRPr="00B25226">
        <w:rPr>
          <w:rFonts w:asciiTheme="minorHAnsi" w:hAnsiTheme="minorHAnsi"/>
          <w:b/>
          <w:color w:val="auto"/>
        </w:rPr>
        <w:lastRenderedPageBreak/>
        <w:t xml:space="preserve">Changing Climate: </w:t>
      </w:r>
      <w:r w:rsidRPr="00B25226">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B25226">
        <w:rPr>
          <w:rFonts w:asciiTheme="minorHAnsi" w:hAnsiTheme="minorHAnsi"/>
          <w:color w:val="auto"/>
          <w:vertAlign w:val="superscript"/>
        </w:rPr>
        <w:t>th</w:t>
      </w:r>
      <w:r w:rsidRPr="00B25226">
        <w:rPr>
          <w:rFonts w:asciiTheme="minorHAnsi" w:hAnsiTheme="minorHAnsi"/>
          <w:color w:val="auto"/>
        </w:rPr>
        <w:t xml:space="preserve"> century averages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Additionally, conservative projections of future temperatures estimate at least a 1.5°C increase in global surface temperature by the end of the 21</w:t>
      </w:r>
      <w:r w:rsidRPr="00B25226">
        <w:rPr>
          <w:rFonts w:asciiTheme="minorHAnsi" w:hAnsiTheme="minorHAnsi"/>
          <w:color w:val="auto"/>
          <w:vertAlign w:val="superscript"/>
        </w:rPr>
        <w:t>st</w:t>
      </w:r>
      <w:r w:rsidRPr="00B25226">
        <w:rPr>
          <w:rFonts w:asciiTheme="minorHAnsi" w:hAnsiTheme="minorHAnsi"/>
          <w:color w:val="auto"/>
        </w:rPr>
        <w:t xml:space="preserve"> century that will continue to increase thereafter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(DeLucia et al. 2008, Stocker et al. 2015)</w:t>
      </w:r>
      <w:r w:rsidRPr="00B25226">
        <w:rPr>
          <w:rFonts w:asciiTheme="minorHAnsi" w:hAnsiTheme="minorHAnsi"/>
          <w:color w:val="auto"/>
        </w:rPr>
        <w:fldChar w:fldCharType="end"/>
      </w:r>
      <w:r w:rsidRPr="00B25226">
        <w:rPr>
          <w:rFonts w:asciiTheme="minorHAnsi" w:hAnsiTheme="minorHAnsi"/>
          <w:color w:val="auto"/>
        </w:rPr>
        <w:t>. Seasonal temperature averages in the United States during 2016 echoed this upward trend and average temperatures for spring, summer, fall, and winter all surpassed 20</w:t>
      </w:r>
      <w:r w:rsidRPr="00B25226">
        <w:rPr>
          <w:rFonts w:asciiTheme="minorHAnsi" w:hAnsiTheme="minorHAnsi"/>
          <w:color w:val="auto"/>
          <w:vertAlign w:val="superscript"/>
        </w:rPr>
        <w:t>th</w:t>
      </w:r>
      <w:r w:rsidRPr="00B25226">
        <w:rPr>
          <w:rFonts w:asciiTheme="minorHAnsi" w:hAnsiTheme="minorHAnsi"/>
          <w:color w:val="auto"/>
        </w:rPr>
        <w:t xml:space="preserve">-century temperature averages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xml:space="preserve">. In north temperate regions of the continuous United States, for example in Maine, annual temperatures can peak in the summer around 24°C and in the winter temperatures </w:t>
      </w:r>
      <w:r w:rsidR="009870D0">
        <w:rPr>
          <w:rFonts w:asciiTheme="minorHAnsi" w:hAnsiTheme="minorHAnsi"/>
          <w:color w:val="auto"/>
        </w:rPr>
        <w:t>frequently dip below freezing</w:t>
      </w:r>
      <w:r w:rsidRPr="00B25226">
        <w:rPr>
          <w:rFonts w:asciiTheme="minorHAnsi" w:hAnsiTheme="minorHAnsi"/>
          <w:color w:val="auto"/>
        </w:rPr>
        <w:t xml:space="preserve">. As annual temperatures continue to increase, warmer days will begin earlier in the year and end later in the year, reducing the number of cool days in the spring and fall, effectively increasing the number of warmer days and the duration of summer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xml:space="preserve">. For many organisms, warmer temperatures generally increase development and for these organisms, more frequent warmer days during the year could favor development during these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 xml:space="preserve">(Bale et al. 2002, </w:t>
      </w:r>
      <w:r w:rsidRPr="00B25226">
        <w:rPr>
          <w:rFonts w:asciiTheme="minorHAnsi" w:hAnsiTheme="minorHAnsi"/>
          <w:noProof/>
          <w:color w:val="auto"/>
        </w:rPr>
        <w:lastRenderedPageBreak/>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74A56E8" w14:textId="77777777" w:rsidR="00295E26" w:rsidRPr="00B25226" w:rsidRDefault="00295E26" w:rsidP="00295E26">
      <w:pPr>
        <w:spacing w:line="480" w:lineRule="auto"/>
        <w:ind w:firstLine="720"/>
        <w:rPr>
          <w:rFonts w:asciiTheme="minorHAnsi" w:hAnsiTheme="minorHAnsi"/>
          <w:color w:val="auto"/>
        </w:rPr>
      </w:pPr>
      <w:r w:rsidRPr="00B25226">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(Culliney 2014)</w:t>
      </w:r>
      <w:r w:rsidRPr="00B25226">
        <w:rPr>
          <w:rFonts w:asciiTheme="minorHAnsi" w:hAnsiTheme="minorHAnsi"/>
          <w:color w:val="auto"/>
        </w:rPr>
        <w:fldChar w:fldCharType="end"/>
      </w:r>
      <w:r w:rsidRPr="00B25226">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and Burgess 2005)</w:t>
      </w:r>
      <w:r w:rsidRPr="00B25226">
        <w:rPr>
          <w:rFonts w:asciiTheme="minorHAnsi" w:hAnsiTheme="minorHAnsi"/>
          <w:color w:val="auto"/>
        </w:rPr>
        <w:fldChar w:fldCharType="end"/>
      </w:r>
      <w:r w:rsidRPr="00B25226">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(Melorose et al. 2015)</w:t>
      </w:r>
      <w:r w:rsidRPr="00B25226">
        <w:rPr>
          <w:rFonts w:asciiTheme="minorHAnsi" w:hAnsiTheme="minorHAnsi"/>
          <w:color w:val="auto"/>
        </w:rPr>
        <w:fldChar w:fldCharType="end"/>
      </w:r>
      <w:r w:rsidRPr="00B25226">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09F4CC50" w14:textId="77777777" w:rsidR="00295E26" w:rsidRPr="00B25226" w:rsidRDefault="00295E26" w:rsidP="00295E26">
      <w:pPr>
        <w:spacing w:line="480" w:lineRule="auto"/>
        <w:rPr>
          <w:rFonts w:asciiTheme="minorHAnsi" w:hAnsiTheme="minorHAnsi"/>
          <w:b/>
          <w:color w:val="auto"/>
        </w:rPr>
      </w:pPr>
    </w:p>
    <w:p w14:paraId="0F4EDE3A" w14:textId="77777777" w:rsidR="00295E26" w:rsidRPr="00B25226" w:rsidRDefault="00295E26" w:rsidP="00295E26">
      <w:pPr>
        <w:spacing w:line="480" w:lineRule="auto"/>
        <w:rPr>
          <w:rFonts w:asciiTheme="minorHAnsi" w:hAnsiTheme="minorHAnsi"/>
          <w:b/>
          <w:color w:val="auto"/>
        </w:rPr>
      </w:pPr>
    </w:p>
    <w:p w14:paraId="41943409" w14:textId="4FAC02A8" w:rsidR="0032347A" w:rsidRPr="00B25226" w:rsidRDefault="0032347A" w:rsidP="0032347A">
      <w:pPr>
        <w:spacing w:line="480" w:lineRule="auto"/>
        <w:rPr>
          <w:rFonts w:asciiTheme="minorHAnsi" w:hAnsiTheme="minorHAnsi"/>
          <w:color w:val="auto"/>
        </w:rPr>
      </w:pPr>
      <w:commentRangeStart w:id="0"/>
      <w:r w:rsidRPr="00B25226">
        <w:rPr>
          <w:rFonts w:asciiTheme="minorHAnsi" w:hAnsiTheme="minorHAnsi"/>
          <w:b/>
          <w:color w:val="auto"/>
        </w:rPr>
        <w:t>Responses to Climate Change</w:t>
      </w:r>
      <w:commentRangeEnd w:id="0"/>
      <w:r w:rsidR="00486E0B">
        <w:rPr>
          <w:rStyle w:val="CommentReference"/>
        </w:rPr>
        <w:commentReference w:id="0"/>
      </w:r>
      <w:r w:rsidRPr="00B25226">
        <w:rPr>
          <w:rFonts w:asciiTheme="minorHAnsi" w:hAnsiTheme="minorHAnsi"/>
          <w:b/>
          <w:color w:val="auto"/>
        </w:rPr>
        <w:t xml:space="preserve">: </w:t>
      </w:r>
      <w:r w:rsidRPr="00B25226">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 Chown and Terblanche 2006)</w:t>
      </w:r>
      <w:r w:rsidRPr="00B25226">
        <w:rPr>
          <w:rFonts w:asciiTheme="minorHAnsi" w:hAnsiTheme="minorHAnsi"/>
          <w:color w:val="auto"/>
        </w:rPr>
        <w:fldChar w:fldCharType="end"/>
      </w:r>
      <w:r w:rsidRPr="00B25226">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 Breed et al. 2012)</w:t>
      </w:r>
      <w:r w:rsidRPr="00B25226">
        <w:rPr>
          <w:rFonts w:asciiTheme="minorHAnsi" w:hAnsiTheme="minorHAnsi"/>
          <w:color w:val="auto"/>
        </w:rPr>
        <w:fldChar w:fldCharType="end"/>
      </w:r>
      <w:r w:rsidRPr="00B25226">
        <w:rPr>
          <w:rFonts w:asciiTheme="minorHAnsi" w:hAnsiTheme="minorHAnsi"/>
          <w:color w:val="auto"/>
        </w:rPr>
        <w:t xml:space="preserve">. Insects whose populations are impacted negatively by climate change can be colloquially termed “losers” and those impacted positively </w:t>
      </w:r>
      <w:r w:rsidR="00666EBC" w:rsidRPr="00B25226">
        <w:rPr>
          <w:rFonts w:asciiTheme="minorHAnsi" w:hAnsiTheme="minorHAnsi"/>
          <w:color w:val="auto"/>
        </w:rPr>
        <w:t>can</w:t>
      </w:r>
      <w:r w:rsidRPr="00B25226">
        <w:rPr>
          <w:rFonts w:asciiTheme="minorHAnsi" w:hAnsiTheme="minorHAnsi"/>
          <w:color w:val="auto"/>
        </w:rPr>
        <w:t xml:space="preserve"> be </w:t>
      </w:r>
      <w:r w:rsidR="00666EBC" w:rsidRPr="00B25226">
        <w:rPr>
          <w:rFonts w:asciiTheme="minorHAnsi" w:hAnsiTheme="minorHAnsi"/>
          <w:color w:val="auto"/>
        </w:rPr>
        <w:t xml:space="preserve">termed </w:t>
      </w:r>
      <w:r w:rsidRPr="00B25226">
        <w:rPr>
          <w:rFonts w:asciiTheme="minorHAnsi" w:hAnsiTheme="minorHAnsi"/>
          <w:color w:val="auto"/>
        </w:rPr>
        <w:t xml:space="preserve">“winners”. The direct and indirect interactions between temperature and the resulting winners could lead to temperature tolerance, </w:t>
      </w:r>
      <w:r w:rsidR="0053415D" w:rsidRPr="00B25226">
        <w:rPr>
          <w:rFonts w:asciiTheme="minorHAnsi" w:hAnsiTheme="minorHAnsi"/>
          <w:color w:val="auto"/>
        </w:rPr>
        <w:t>increasing</w:t>
      </w:r>
      <w:r w:rsidRPr="00B25226">
        <w:rPr>
          <w:rFonts w:asciiTheme="minorHAnsi" w:hAnsiTheme="minorHAnsi"/>
          <w:color w:val="auto"/>
        </w:rPr>
        <w:t xml:space="preserve"> populations or </w:t>
      </w:r>
      <w:r w:rsidR="0053415D" w:rsidRPr="00B25226">
        <w:rPr>
          <w:rFonts w:asciiTheme="minorHAnsi" w:hAnsiTheme="minorHAnsi"/>
          <w:color w:val="auto"/>
        </w:rPr>
        <w:t>expanding</w:t>
      </w:r>
      <w:r w:rsidRPr="00B25226">
        <w:rPr>
          <w:rFonts w:asciiTheme="minorHAnsi" w:hAnsiTheme="minorHAnsi"/>
          <w:color w:val="auto"/>
        </w:rPr>
        <w:t xml:space="preserve"> ranges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(Hughes 2000, Williams et al. 2008)</w:t>
      </w:r>
      <w:r w:rsidRPr="00B25226">
        <w:rPr>
          <w:rFonts w:asciiTheme="minorHAnsi" w:hAnsiTheme="minorHAnsi"/>
          <w:color w:val="auto"/>
        </w:rPr>
        <w:fldChar w:fldCharType="end"/>
      </w:r>
      <w:r w:rsidR="0053415D" w:rsidRPr="00B25226">
        <w:rPr>
          <w:rFonts w:asciiTheme="minorHAnsi" w:hAnsiTheme="minorHAnsi"/>
          <w:color w:val="auto"/>
        </w:rPr>
        <w:t>. W</w:t>
      </w:r>
      <w:r w:rsidRPr="00B25226">
        <w:rPr>
          <w:rFonts w:asciiTheme="minorHAnsi" w:hAnsiTheme="minorHAnsi"/>
          <w:color w:val="auto"/>
        </w:rPr>
        <w:t>i</w:t>
      </w:r>
      <w:r w:rsidR="0053415D" w:rsidRPr="00B25226">
        <w:rPr>
          <w:rFonts w:asciiTheme="minorHAnsi" w:hAnsiTheme="minorHAnsi"/>
          <w:color w:val="auto"/>
        </w:rPr>
        <w:t xml:space="preserve">nning </w:t>
      </w:r>
      <w:r w:rsidR="00F040AB">
        <w:rPr>
          <w:rFonts w:asciiTheme="minorHAnsi" w:hAnsiTheme="minorHAnsi"/>
          <w:color w:val="auto"/>
        </w:rPr>
        <w:t xml:space="preserve">insects </w:t>
      </w:r>
      <w:r w:rsidR="0053415D" w:rsidRPr="00B25226">
        <w:rPr>
          <w:rFonts w:asciiTheme="minorHAnsi" w:hAnsiTheme="minorHAnsi"/>
          <w:color w:val="auto"/>
        </w:rPr>
        <w:t xml:space="preserve">could </w:t>
      </w:r>
      <w:r w:rsidR="00F040AB">
        <w:rPr>
          <w:rFonts w:asciiTheme="minorHAnsi" w:hAnsiTheme="minorHAnsi"/>
          <w:color w:val="auto"/>
        </w:rPr>
        <w:t>adjust</w:t>
      </w:r>
      <w:r w:rsidR="00F040AB" w:rsidRPr="00B25226">
        <w:rPr>
          <w:rFonts w:asciiTheme="minorHAnsi" w:hAnsiTheme="minorHAnsi"/>
          <w:color w:val="auto"/>
        </w:rPr>
        <w:t xml:space="preserve"> </w:t>
      </w:r>
      <w:r w:rsidR="00D967A2">
        <w:rPr>
          <w:rStyle w:val="CommentReference"/>
        </w:rPr>
        <w:commentReference w:id="1"/>
      </w:r>
      <w:r w:rsidR="007D20CB">
        <w:rPr>
          <w:rStyle w:val="CommentReference"/>
        </w:rPr>
        <w:commentReference w:id="2"/>
      </w:r>
      <w:r w:rsidRPr="00B25226">
        <w:rPr>
          <w:rFonts w:asciiTheme="minorHAnsi" w:hAnsiTheme="minorHAnsi"/>
          <w:color w:val="auto"/>
        </w:rPr>
        <w:t>to warmer temperatur</w:t>
      </w:r>
      <w:r w:rsidR="005D4FD7">
        <w:rPr>
          <w:rFonts w:asciiTheme="minorHAnsi" w:hAnsiTheme="minorHAnsi"/>
          <w:color w:val="auto"/>
        </w:rPr>
        <w:t>es through plasticity or adaptation</w:t>
      </w:r>
      <w:r w:rsidR="0053415D" w:rsidRPr="00B25226">
        <w:rPr>
          <w:rFonts w:asciiTheme="minorHAnsi" w:hAnsiTheme="minorHAnsi"/>
          <w:color w:val="auto"/>
        </w:rPr>
        <w:t>.</w:t>
      </w:r>
      <w:r w:rsidRPr="00B25226">
        <w:rPr>
          <w:rFonts w:asciiTheme="minorHAnsi" w:hAnsiTheme="minorHAnsi"/>
          <w:color w:val="auto"/>
        </w:rPr>
        <w:t xml:space="preserve"> Understanding</w:t>
      </w:r>
      <w:r w:rsidR="0053415D" w:rsidRPr="00B25226">
        <w:rPr>
          <w:rFonts w:asciiTheme="minorHAnsi" w:hAnsiTheme="minorHAnsi"/>
          <w:color w:val="auto"/>
        </w:rPr>
        <w:t xml:space="preserve"> how climate change might increase insect populations, expand population distributions or how insects could </w:t>
      </w:r>
      <w:r w:rsidR="00F040AB">
        <w:rPr>
          <w:rFonts w:asciiTheme="minorHAnsi" w:hAnsiTheme="minorHAnsi"/>
          <w:color w:val="auto"/>
        </w:rPr>
        <w:t>adjust</w:t>
      </w:r>
      <w:r w:rsidR="00F040AB" w:rsidRPr="00B25226">
        <w:rPr>
          <w:rFonts w:asciiTheme="minorHAnsi" w:hAnsiTheme="minorHAnsi"/>
          <w:color w:val="auto"/>
        </w:rPr>
        <w:t xml:space="preserve"> </w:t>
      </w:r>
      <w:r w:rsidR="0053415D" w:rsidRPr="00B25226">
        <w:rPr>
          <w:rFonts w:asciiTheme="minorHAnsi" w:hAnsiTheme="minorHAnsi"/>
          <w:color w:val="auto"/>
        </w:rPr>
        <w:t>to warmer temperatures</w:t>
      </w:r>
      <w:r w:rsidRPr="00B25226">
        <w:rPr>
          <w:rFonts w:asciiTheme="minorHAnsi" w:hAnsiTheme="minorHAnsi"/>
          <w:color w:val="auto"/>
        </w:rPr>
        <w:t xml:space="preserve"> </w:t>
      </w:r>
      <w:r w:rsidR="00D967A2">
        <w:rPr>
          <w:rFonts w:asciiTheme="minorHAnsi" w:hAnsiTheme="minorHAnsi"/>
          <w:color w:val="auto"/>
        </w:rPr>
        <w:t>could</w:t>
      </w:r>
      <w:r w:rsidR="00D967A2" w:rsidRPr="00B25226">
        <w:rPr>
          <w:rFonts w:asciiTheme="minorHAnsi" w:hAnsiTheme="minorHAnsi"/>
          <w:color w:val="auto"/>
        </w:rPr>
        <w:t xml:space="preserve"> </w:t>
      </w:r>
      <w:r w:rsidRPr="00B25226">
        <w:rPr>
          <w:rFonts w:asciiTheme="minorHAnsi" w:hAnsiTheme="minorHAnsi"/>
          <w:color w:val="auto"/>
        </w:rPr>
        <w:t>help predict</w:t>
      </w:r>
      <w:r w:rsidR="00E91BCE" w:rsidRPr="00B25226">
        <w:rPr>
          <w:rFonts w:asciiTheme="minorHAnsi" w:hAnsiTheme="minorHAnsi"/>
          <w:color w:val="auto"/>
        </w:rPr>
        <w:t xml:space="preserve"> some of </w:t>
      </w:r>
      <w:r w:rsidRPr="00B25226">
        <w:rPr>
          <w:rFonts w:asciiTheme="minorHAnsi" w:hAnsiTheme="minorHAnsi"/>
          <w:color w:val="auto"/>
        </w:rPr>
        <w:t xml:space="preserve">the damaging effects </w:t>
      </w:r>
      <w:r w:rsidR="0053415D" w:rsidRPr="00B25226">
        <w:rPr>
          <w:rFonts w:asciiTheme="minorHAnsi" w:hAnsiTheme="minorHAnsi"/>
          <w:color w:val="auto"/>
        </w:rPr>
        <w:t xml:space="preserve">these </w:t>
      </w:r>
      <w:r w:rsidRPr="00B25226">
        <w:rPr>
          <w:rFonts w:asciiTheme="minorHAnsi" w:hAnsiTheme="minorHAnsi"/>
          <w:color w:val="auto"/>
        </w:rPr>
        <w:t xml:space="preserve">winning pest insects could have on agricultural crops. </w:t>
      </w:r>
    </w:p>
    <w:p w14:paraId="74DEE81D" w14:textId="51B2616F" w:rsidR="00E84291" w:rsidRPr="00B25226" w:rsidRDefault="0032347A" w:rsidP="00E84291">
      <w:pPr>
        <w:spacing w:line="480" w:lineRule="auto"/>
        <w:ind w:firstLine="720"/>
        <w:rPr>
          <w:rFonts w:asciiTheme="minorHAnsi" w:hAnsiTheme="minorHAnsi"/>
          <w:color w:val="auto"/>
        </w:rPr>
      </w:pPr>
      <w:r w:rsidRPr="00B25226">
        <w:rPr>
          <w:rFonts w:asciiTheme="minorHAnsi" w:hAnsiTheme="minorHAnsi"/>
          <w:color w:val="auto"/>
        </w:rPr>
        <w:t xml:space="preserve">An insect’s body temperature directly affects its performance, and the effect of body temperature on performance can be described using a thermal performance curve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w:t>
      </w:r>
      <w:r w:rsidRPr="00B25226">
        <w:rPr>
          <w:rFonts w:asciiTheme="minorHAnsi" w:hAnsiTheme="minorHAnsi"/>
          <w:color w:val="auto"/>
        </w:rPr>
        <w:fldChar w:fldCharType="end"/>
      </w:r>
      <w:r w:rsidRPr="00B25226">
        <w:rPr>
          <w:rFonts w:asciiTheme="minorHAnsi" w:hAnsiTheme="minorHAnsi"/>
          <w:color w:val="auto"/>
        </w:rPr>
        <w:t xml:space="preserve">. At the peak of this curve is an insect’s thermal optimum, this is the temperature where performance is maximized. The range of temperatures where the </w:t>
      </w:r>
      <w:r w:rsidRPr="00B25226">
        <w:rPr>
          <w:rFonts w:asciiTheme="minorHAnsi" w:hAnsiTheme="minorHAnsi"/>
          <w:color w:val="auto"/>
        </w:rPr>
        <w:lastRenderedPageBreak/>
        <w:t xml:space="preserve">performance of an insect is half of the thermal optimum, represents the thermal breadth. </w:t>
      </w:r>
      <w:r w:rsidR="00E84291" w:rsidRPr="00B25226">
        <w:rPr>
          <w:rFonts w:asciiTheme="minorHAnsi" w:hAnsiTheme="minorHAnsi"/>
          <w:color w:val="auto"/>
        </w:rPr>
        <w:t xml:space="preserve">Finally, the range of temperatures where performance is positive is an insect’s thermal tolerance range. Those temperatures at the edge of an insects thermal tolerance are termed the critical thermal maximum and critical thermal minimum, respectively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(Bale et al. 2002, Huey et al. 2012, Sinclair et al. 2016)</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population fitness (with fitness defined as the intrinsic population growth of r-strategy insects) and average thermal conditions,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(Deutsch et al. 2008)</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In the tropics, environmental temperatures vary little relative to </w:t>
      </w:r>
      <w:r w:rsidR="00E53487">
        <w:rPr>
          <w:rFonts w:asciiTheme="minorHAnsi" w:hAnsiTheme="minorHAnsi"/>
          <w:color w:val="auto"/>
        </w:rPr>
        <w:t xml:space="preserve">temperatures in </w:t>
      </w:r>
      <w:r w:rsidR="00E84291" w:rsidRPr="00B25226">
        <w:rPr>
          <w:rFonts w:asciiTheme="minorHAnsi" w:hAnsiTheme="minorHAnsi"/>
          <w:color w:val="auto"/>
        </w:rPr>
        <w:t xml:space="preserve">temperate regions and insects in tropical regions experience temperatures that tend to be </w:t>
      </w:r>
      <w:r w:rsidR="00E84291" w:rsidRPr="00B25226">
        <w:rPr>
          <w:rFonts w:asciiTheme="minorHAnsi" w:hAnsiTheme="minorHAnsi"/>
          <w:color w:val="auto"/>
        </w:rPr>
        <w:lastRenderedPageBreak/>
        <w:t>closer to their optimum temperature relative to temperate insects whose environment tends to be cooler than</w:t>
      </w:r>
      <w:r w:rsidRPr="00B25226">
        <w:rPr>
          <w:rFonts w:asciiTheme="minorHAnsi" w:hAnsiTheme="minorHAnsi"/>
          <w:color w:val="auto"/>
        </w:rPr>
        <w:t xml:space="preserve"> </w:t>
      </w:r>
      <w:r w:rsidR="00E84291" w:rsidRPr="00B25226">
        <w:rPr>
          <w:rFonts w:asciiTheme="minorHAnsi" w:hAnsiTheme="minorHAnsi"/>
          <w:color w:val="auto"/>
        </w:rPr>
        <w:t>optimum. This work suggests that tropical insects already exist near their thermal limits</w:t>
      </w:r>
      <w:r w:rsidR="00E53487">
        <w:rPr>
          <w:rFonts w:asciiTheme="minorHAnsi" w:hAnsiTheme="minorHAnsi"/>
          <w:color w:val="auto"/>
        </w:rPr>
        <w:t xml:space="preserve"> and thus</w:t>
      </w:r>
      <w:r w:rsidR="00E84291" w:rsidRPr="00B25226">
        <w:rPr>
          <w:rFonts w:asciiTheme="minorHAnsi" w:hAnsiTheme="minorHAnsi"/>
          <w:color w:val="auto"/>
        </w:rPr>
        <w:t xml:space="preserve"> could quickly become losers</w:t>
      </w:r>
      <w:r w:rsidR="00E84291" w:rsidRPr="00B25226" w:rsidDel="00FC5354">
        <w:rPr>
          <w:rFonts w:asciiTheme="minorHAnsi" w:hAnsiTheme="minorHAnsi"/>
          <w:color w:val="auto"/>
        </w:rPr>
        <w:t xml:space="preserve"> </w:t>
      </w:r>
      <w:r w:rsidR="00E84291" w:rsidRPr="00B25226">
        <w:rPr>
          <w:rFonts w:asciiTheme="minorHAnsi" w:hAnsiTheme="minorHAnsi"/>
          <w:color w:val="auto"/>
        </w:rPr>
        <w:t>as climate warms.</w:t>
      </w:r>
    </w:p>
    <w:p w14:paraId="70B11BBF" w14:textId="44A71989" w:rsidR="00E84291" w:rsidRPr="00B25226" w:rsidRDefault="00E84291" w:rsidP="00E84291">
      <w:pPr>
        <w:spacing w:line="480" w:lineRule="auto"/>
        <w:ind w:firstLine="720"/>
        <w:rPr>
          <w:rFonts w:asciiTheme="minorHAnsi" w:hAnsiTheme="minorHAnsi"/>
          <w:color w:val="auto"/>
        </w:rPr>
      </w:pPr>
      <w:r w:rsidRPr="00B25226">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shifts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w:t>
      </w:r>
      <w:r w:rsidRPr="00B25226">
        <w:rPr>
          <w:rFonts w:asciiTheme="minorHAnsi" w:hAnsiTheme="minorHAnsi"/>
          <w:color w:val="auto"/>
        </w:rPr>
        <w:fldChar w:fldCharType="end"/>
      </w:r>
      <w:r w:rsidRPr="00B25226">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w:t>
      </w:r>
      <w:r w:rsidR="00F040AB">
        <w:rPr>
          <w:rFonts w:asciiTheme="minorHAnsi" w:hAnsiTheme="minorHAnsi"/>
          <w:color w:val="auto"/>
        </w:rPr>
        <w:t>adjust</w:t>
      </w:r>
      <w:r w:rsidR="00F040AB" w:rsidRPr="00B25226">
        <w:rPr>
          <w:rFonts w:asciiTheme="minorHAnsi" w:hAnsiTheme="minorHAnsi"/>
          <w:color w:val="auto"/>
        </w:rPr>
        <w:t xml:space="preserve"> </w:t>
      </w:r>
      <w:r w:rsidRPr="00B25226">
        <w:rPr>
          <w:rFonts w:asciiTheme="minorHAnsi" w:hAnsiTheme="minorHAnsi"/>
          <w:color w:val="auto"/>
        </w:rPr>
        <w:t xml:space="preserve">to the photoperiods of these warmer </w:t>
      </w:r>
      <w:r w:rsidRPr="00B25226">
        <w:rPr>
          <w:rFonts w:asciiTheme="minorHAnsi" w:hAnsiTheme="minorHAnsi"/>
          <w:color w:val="auto"/>
        </w:rPr>
        <w:lastRenderedPageBreak/>
        <w:t xml:space="preserve">northern latitudes could negatively impact the timing of life history events for those shifted populations, turning winners into losers. </w:t>
      </w:r>
    </w:p>
    <w:p w14:paraId="5A91926C" w14:textId="2DC0E47D" w:rsidR="00F44B81" w:rsidRDefault="00E84291" w:rsidP="005939FC">
      <w:pPr>
        <w:spacing w:line="480" w:lineRule="auto"/>
        <w:ind w:firstLine="720"/>
        <w:rPr>
          <w:rFonts w:asciiTheme="minorHAnsi" w:hAnsiTheme="minorHAnsi"/>
          <w:color w:val="auto"/>
        </w:rPr>
      </w:pPr>
      <w:r w:rsidRPr="00B25226">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(Hut et al. 2013)</w:t>
      </w:r>
      <w:r w:rsidRPr="00B25226">
        <w:rPr>
          <w:rFonts w:asciiTheme="minorHAnsi" w:hAnsiTheme="minorHAnsi"/>
          <w:color w:val="auto"/>
        </w:rPr>
        <w:fldChar w:fldCharType="end"/>
      </w:r>
      <w:r w:rsidRPr="00B25226">
        <w:rPr>
          <w:rFonts w:asciiTheme="minorHAnsi" w:hAnsiTheme="minorHAnsi"/>
          <w:color w:val="auto"/>
        </w:rPr>
        <w:t>. During the summer, photoperiod is long and increases as latitude increases; while in the winter</w:t>
      </w:r>
      <w:r w:rsidR="00DC39DD">
        <w:rPr>
          <w:rFonts w:asciiTheme="minorHAnsi" w:hAnsiTheme="minorHAnsi"/>
          <w:color w:val="auto"/>
        </w:rPr>
        <w:t>,</w:t>
      </w:r>
      <w:r w:rsidRPr="00B25226">
        <w:rPr>
          <w:rFonts w:asciiTheme="minorHAnsi" w:hAnsiTheme="minorHAnsi"/>
          <w:color w:val="auto"/>
        </w:rPr>
        <w:t xml:space="preserve">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w:t>
      </w:r>
      <w:r w:rsidR="004D7979">
        <w:rPr>
          <w:rFonts w:asciiTheme="minorHAnsi" w:hAnsiTheme="minorHAnsi"/>
          <w:color w:val="auto"/>
        </w:rPr>
        <w:t xml:space="preserve"> and resource </w:t>
      </w:r>
      <w:r w:rsidR="002D060B">
        <w:rPr>
          <w:rFonts w:asciiTheme="minorHAnsi" w:hAnsiTheme="minorHAnsi"/>
          <w:color w:val="auto"/>
        </w:rPr>
        <w:t>availability</w:t>
      </w:r>
      <w:r w:rsidRPr="00B25226">
        <w:rPr>
          <w:rFonts w:asciiTheme="minorHAnsi" w:hAnsiTheme="minorHAnsi"/>
          <w:color w:val="auto"/>
        </w:rPr>
        <w:t xml:space="preserve">. </w:t>
      </w:r>
      <w:r w:rsidR="00F34383">
        <w:rPr>
          <w:rFonts w:asciiTheme="minorHAnsi" w:hAnsiTheme="minorHAnsi"/>
          <w:color w:val="auto"/>
        </w:rPr>
        <w:t>Those i</w:t>
      </w:r>
      <w:r w:rsidRPr="00B25226">
        <w:rPr>
          <w:rFonts w:asciiTheme="minorHAnsi" w:hAnsiTheme="minorHAnsi"/>
          <w:color w:val="auto"/>
        </w:rPr>
        <w:t xml:space="preserve">nsects that depend on photoperiod </w:t>
      </w:r>
      <w:r w:rsidR="00C40129">
        <w:rPr>
          <w:rFonts w:asciiTheme="minorHAnsi" w:hAnsiTheme="minorHAnsi"/>
          <w:color w:val="auto"/>
        </w:rPr>
        <w:t>to make life history decisions</w:t>
      </w:r>
      <w:r w:rsidR="000955E3">
        <w:rPr>
          <w:rFonts w:asciiTheme="minorHAnsi" w:hAnsiTheme="minorHAnsi"/>
          <w:color w:val="auto"/>
        </w:rPr>
        <w:t>,</w:t>
      </w:r>
      <w:r w:rsidR="00C40129">
        <w:rPr>
          <w:rFonts w:asciiTheme="minorHAnsi" w:hAnsiTheme="minorHAnsi"/>
          <w:color w:val="auto"/>
        </w:rPr>
        <w:t xml:space="preserve"> </w:t>
      </w:r>
      <w:r w:rsidR="00BB4672">
        <w:rPr>
          <w:rFonts w:asciiTheme="minorHAnsi" w:hAnsiTheme="minorHAnsi"/>
          <w:color w:val="auto"/>
        </w:rPr>
        <w:t xml:space="preserve">but are </w:t>
      </w:r>
      <w:r w:rsidR="00456FD9">
        <w:rPr>
          <w:rFonts w:asciiTheme="minorHAnsi" w:hAnsiTheme="minorHAnsi"/>
          <w:color w:val="auto"/>
        </w:rPr>
        <w:t xml:space="preserve">unable </w:t>
      </w:r>
      <w:r w:rsidR="0053415D" w:rsidRPr="00B25226">
        <w:rPr>
          <w:rFonts w:asciiTheme="minorHAnsi" w:hAnsiTheme="minorHAnsi"/>
          <w:color w:val="auto"/>
        </w:rPr>
        <w:t>to adjust to</w:t>
      </w:r>
      <w:r w:rsidR="00456FD9">
        <w:rPr>
          <w:rFonts w:asciiTheme="minorHAnsi" w:hAnsiTheme="minorHAnsi"/>
          <w:color w:val="auto"/>
        </w:rPr>
        <w:t xml:space="preserve"> </w:t>
      </w:r>
      <w:r w:rsidR="00C40129">
        <w:rPr>
          <w:rFonts w:asciiTheme="minorHAnsi" w:hAnsiTheme="minorHAnsi"/>
          <w:color w:val="auto"/>
        </w:rPr>
        <w:t xml:space="preserve">the </w:t>
      </w:r>
      <w:r w:rsidR="00456FD9">
        <w:rPr>
          <w:rFonts w:asciiTheme="minorHAnsi" w:hAnsiTheme="minorHAnsi"/>
          <w:color w:val="auto"/>
        </w:rPr>
        <w:t>warmer temperatures</w:t>
      </w:r>
      <w:r w:rsidR="00C40129">
        <w:rPr>
          <w:rFonts w:asciiTheme="minorHAnsi" w:hAnsiTheme="minorHAnsi"/>
          <w:color w:val="auto"/>
        </w:rPr>
        <w:t xml:space="preserve"> approximated by photoperiod</w:t>
      </w:r>
      <w:r w:rsidR="000955E3">
        <w:rPr>
          <w:rFonts w:asciiTheme="minorHAnsi" w:hAnsiTheme="minorHAnsi"/>
          <w:color w:val="auto"/>
        </w:rPr>
        <w:t xml:space="preserve">, </w:t>
      </w:r>
      <w:r w:rsidRPr="00B25226">
        <w:rPr>
          <w:rFonts w:asciiTheme="minorHAnsi" w:hAnsiTheme="minorHAnsi"/>
          <w:color w:val="auto"/>
        </w:rPr>
        <w:t xml:space="preserve">could lose. </w:t>
      </w:r>
      <w:r w:rsidR="006E5C78">
        <w:rPr>
          <w:rFonts w:asciiTheme="minorHAnsi" w:hAnsiTheme="minorHAnsi"/>
          <w:color w:val="auto"/>
        </w:rPr>
        <w:lastRenderedPageBreak/>
        <w:t>W</w:t>
      </w:r>
      <w:r w:rsidR="00513825">
        <w:rPr>
          <w:rFonts w:asciiTheme="minorHAnsi" w:hAnsiTheme="minorHAnsi"/>
          <w:color w:val="auto"/>
        </w:rPr>
        <w:t>inning</w:t>
      </w:r>
      <w:r w:rsidR="006E5C78">
        <w:rPr>
          <w:rFonts w:asciiTheme="minorHAnsi" w:hAnsiTheme="minorHAnsi"/>
          <w:color w:val="auto"/>
        </w:rPr>
        <w:t xml:space="preserve"> </w:t>
      </w:r>
      <w:r w:rsidR="006D34DE">
        <w:rPr>
          <w:rFonts w:asciiTheme="minorHAnsi" w:hAnsiTheme="minorHAnsi"/>
          <w:color w:val="auto"/>
        </w:rPr>
        <w:t>insect</w:t>
      </w:r>
      <w:r w:rsidR="00133168">
        <w:rPr>
          <w:rFonts w:asciiTheme="minorHAnsi" w:hAnsiTheme="minorHAnsi"/>
          <w:color w:val="auto"/>
        </w:rPr>
        <w:t xml:space="preserve"> populations</w:t>
      </w:r>
      <w:r w:rsidR="00513825">
        <w:rPr>
          <w:rFonts w:asciiTheme="minorHAnsi" w:hAnsiTheme="minorHAnsi"/>
          <w:color w:val="auto"/>
        </w:rPr>
        <w:t xml:space="preserve"> could be pre-adjusted to warmer temperatures </w:t>
      </w:r>
      <w:r w:rsidR="002B397C">
        <w:rPr>
          <w:rFonts w:asciiTheme="minorHAnsi" w:hAnsiTheme="minorHAnsi"/>
          <w:color w:val="auto"/>
        </w:rPr>
        <w:t>or</w:t>
      </w:r>
      <w:r w:rsidR="00D21E70">
        <w:rPr>
          <w:rFonts w:asciiTheme="minorHAnsi" w:hAnsiTheme="minorHAnsi"/>
          <w:color w:val="auto"/>
        </w:rPr>
        <w:t xml:space="preserve">, as temperatures rise, they could </w:t>
      </w:r>
      <w:r w:rsidR="00000200">
        <w:rPr>
          <w:rFonts w:asciiTheme="minorHAnsi" w:hAnsiTheme="minorHAnsi"/>
          <w:color w:val="auto"/>
        </w:rPr>
        <w:t>gain the ability to adjust</w:t>
      </w:r>
      <w:r w:rsidR="002B397C">
        <w:rPr>
          <w:rFonts w:asciiTheme="minorHAnsi" w:hAnsiTheme="minorHAnsi"/>
          <w:color w:val="auto"/>
        </w:rPr>
        <w:t xml:space="preserve"> </w:t>
      </w:r>
      <w:r w:rsidR="006E5C78">
        <w:rPr>
          <w:rFonts w:asciiTheme="minorHAnsi" w:hAnsiTheme="minorHAnsi"/>
          <w:color w:val="auto"/>
        </w:rPr>
        <w:t xml:space="preserve">to </w:t>
      </w:r>
      <w:r w:rsidR="00052FFE">
        <w:rPr>
          <w:rFonts w:asciiTheme="minorHAnsi" w:hAnsiTheme="minorHAnsi"/>
          <w:color w:val="auto"/>
        </w:rPr>
        <w:t xml:space="preserve">the </w:t>
      </w:r>
      <w:r w:rsidR="00000200">
        <w:rPr>
          <w:rFonts w:asciiTheme="minorHAnsi" w:hAnsiTheme="minorHAnsi"/>
          <w:color w:val="auto"/>
        </w:rPr>
        <w:t xml:space="preserve">warmer </w:t>
      </w:r>
      <w:r w:rsidR="00052FFE">
        <w:rPr>
          <w:rFonts w:asciiTheme="minorHAnsi" w:hAnsiTheme="minorHAnsi"/>
          <w:color w:val="auto"/>
        </w:rPr>
        <w:t>predictions of photoperiod</w:t>
      </w:r>
      <w:r w:rsidR="00945ACB">
        <w:rPr>
          <w:rFonts w:asciiTheme="minorHAnsi" w:hAnsiTheme="minorHAnsi"/>
          <w:color w:val="auto"/>
        </w:rPr>
        <w:t xml:space="preserve"> </w:t>
      </w:r>
      <w:r w:rsidR="00945ACB" w:rsidRPr="00B25226">
        <w:rPr>
          <w:rFonts w:asciiTheme="minorHAnsi" w:hAnsiTheme="minorHAnsi"/>
          <w:color w:val="auto"/>
        </w:rPr>
        <w:fldChar w:fldCharType="begin" w:fldLock="1"/>
      </w:r>
      <w:r w:rsidR="00945ACB" w:rsidRPr="00B25226">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00945ACB" w:rsidRPr="00B25226">
        <w:rPr>
          <w:rFonts w:asciiTheme="minorHAnsi" w:hAnsiTheme="minorHAnsi"/>
          <w:color w:val="auto"/>
        </w:rPr>
        <w:fldChar w:fldCharType="separate"/>
      </w:r>
      <w:r w:rsidR="00945ACB" w:rsidRPr="00B25226">
        <w:rPr>
          <w:rFonts w:asciiTheme="minorHAnsi" w:hAnsiTheme="minorHAnsi"/>
          <w:noProof/>
          <w:color w:val="auto"/>
        </w:rPr>
        <w:t>(Williams et al. 2008)</w:t>
      </w:r>
      <w:r w:rsidR="00945ACB" w:rsidRPr="00B25226">
        <w:rPr>
          <w:rFonts w:asciiTheme="minorHAnsi" w:hAnsiTheme="minorHAnsi"/>
          <w:color w:val="auto"/>
        </w:rPr>
        <w:fldChar w:fldCharType="end"/>
      </w:r>
      <w:r w:rsidR="00052FFE">
        <w:rPr>
          <w:rFonts w:asciiTheme="minorHAnsi" w:hAnsiTheme="minorHAnsi"/>
          <w:color w:val="auto"/>
        </w:rPr>
        <w:t>.</w:t>
      </w:r>
      <w:r w:rsidR="00D21E70">
        <w:rPr>
          <w:rFonts w:asciiTheme="minorHAnsi" w:hAnsiTheme="minorHAnsi"/>
          <w:color w:val="auto"/>
        </w:rPr>
        <w:t xml:space="preserve"> </w:t>
      </w:r>
      <w:r w:rsidR="009D5D4B">
        <w:rPr>
          <w:rFonts w:asciiTheme="minorHAnsi" w:hAnsiTheme="minorHAnsi"/>
          <w:color w:val="auto"/>
        </w:rPr>
        <w:t>The capacity to a</w:t>
      </w:r>
      <w:r w:rsidR="00D21E70">
        <w:rPr>
          <w:rFonts w:asciiTheme="minorHAnsi" w:hAnsiTheme="minorHAnsi"/>
          <w:color w:val="auto"/>
        </w:rPr>
        <w:t xml:space="preserve">djust to </w:t>
      </w:r>
      <w:r w:rsidR="00052FFE">
        <w:rPr>
          <w:rFonts w:asciiTheme="minorHAnsi" w:hAnsiTheme="minorHAnsi"/>
          <w:color w:val="auto"/>
        </w:rPr>
        <w:t>these photoperiodic changes</w:t>
      </w:r>
      <w:r w:rsidR="00035389">
        <w:rPr>
          <w:rFonts w:asciiTheme="minorHAnsi" w:hAnsiTheme="minorHAnsi"/>
          <w:color w:val="auto"/>
        </w:rPr>
        <w:t xml:space="preserve"> could be </w:t>
      </w:r>
      <w:r w:rsidR="009D5D4B">
        <w:rPr>
          <w:rFonts w:asciiTheme="minorHAnsi" w:hAnsiTheme="minorHAnsi"/>
          <w:color w:val="auto"/>
        </w:rPr>
        <w:t xml:space="preserve">the result of </w:t>
      </w:r>
      <w:r w:rsidR="00537F86">
        <w:rPr>
          <w:rFonts w:asciiTheme="minorHAnsi" w:hAnsiTheme="minorHAnsi"/>
          <w:color w:val="auto"/>
        </w:rPr>
        <w:t xml:space="preserve">phenotypic plasticity or </w:t>
      </w:r>
      <w:r w:rsidR="00204371">
        <w:rPr>
          <w:rFonts w:asciiTheme="minorHAnsi" w:hAnsiTheme="minorHAnsi"/>
          <w:color w:val="auto"/>
        </w:rPr>
        <w:t>evolutionary</w:t>
      </w:r>
      <w:r w:rsidR="003F2516">
        <w:rPr>
          <w:rFonts w:asciiTheme="minorHAnsi" w:hAnsiTheme="minorHAnsi"/>
          <w:color w:val="auto"/>
        </w:rPr>
        <w:t xml:space="preserve"> </w:t>
      </w:r>
      <w:r w:rsidR="005939FC">
        <w:rPr>
          <w:rFonts w:asciiTheme="minorHAnsi" w:hAnsiTheme="minorHAnsi"/>
          <w:color w:val="auto"/>
        </w:rPr>
        <w:t>adaptations.</w:t>
      </w:r>
    </w:p>
    <w:p w14:paraId="04F327FC" w14:textId="3CF8890E" w:rsidR="00325639" w:rsidRPr="00DC6749" w:rsidRDefault="004D76EB" w:rsidP="00325639">
      <w:pPr>
        <w:spacing w:line="480" w:lineRule="auto"/>
        <w:ind w:firstLine="720"/>
        <w:rPr>
          <w:rFonts w:asciiTheme="minorHAnsi" w:hAnsiTheme="minorHAnsi"/>
          <w:color w:val="auto"/>
        </w:rPr>
      </w:pPr>
      <w:r>
        <w:rPr>
          <w:rFonts w:asciiTheme="minorHAnsi" w:hAnsiTheme="minorHAnsi"/>
          <w:color w:val="auto"/>
        </w:rPr>
        <w:t>As</w:t>
      </w:r>
      <w:r w:rsidR="006D5833">
        <w:rPr>
          <w:rFonts w:asciiTheme="minorHAnsi" w:hAnsiTheme="minorHAnsi"/>
          <w:color w:val="auto"/>
        </w:rPr>
        <w:t xml:space="preserve"> temperatures </w:t>
      </w:r>
      <w:r>
        <w:rPr>
          <w:rFonts w:asciiTheme="minorHAnsi" w:hAnsiTheme="minorHAnsi"/>
          <w:color w:val="auto"/>
        </w:rPr>
        <w:t xml:space="preserve">rise, it </w:t>
      </w:r>
      <w:r w:rsidR="006D5833">
        <w:rPr>
          <w:rFonts w:asciiTheme="minorHAnsi" w:hAnsiTheme="minorHAnsi"/>
          <w:color w:val="auto"/>
        </w:rPr>
        <w:t>can directly affect the performance of insects. When environmental temperatures are too high</w:t>
      </w:r>
      <w:r w:rsidR="00E31AF2">
        <w:rPr>
          <w:rFonts w:asciiTheme="minorHAnsi" w:hAnsiTheme="minorHAnsi"/>
          <w:color w:val="auto"/>
        </w:rPr>
        <w:t xml:space="preserve">, they can </w:t>
      </w:r>
      <w:r w:rsidR="006D5833">
        <w:rPr>
          <w:rFonts w:asciiTheme="minorHAnsi" w:hAnsiTheme="minorHAnsi"/>
          <w:color w:val="auto"/>
        </w:rPr>
        <w:t xml:space="preserve">exceed </w:t>
      </w:r>
      <w:r w:rsidR="00E31AF2">
        <w:rPr>
          <w:rFonts w:asciiTheme="minorHAnsi" w:hAnsiTheme="minorHAnsi"/>
          <w:color w:val="auto"/>
        </w:rPr>
        <w:t>the</w:t>
      </w:r>
      <w:r w:rsidR="006D5833">
        <w:rPr>
          <w:rFonts w:asciiTheme="minorHAnsi" w:hAnsiTheme="minorHAnsi"/>
          <w:color w:val="auto"/>
        </w:rPr>
        <w:t xml:space="preserve"> thermal maximum </w:t>
      </w:r>
      <w:r w:rsidR="00E31AF2">
        <w:rPr>
          <w:rFonts w:asciiTheme="minorHAnsi" w:hAnsiTheme="minorHAnsi"/>
          <w:color w:val="auto"/>
        </w:rPr>
        <w:t>of insects</w:t>
      </w:r>
      <w:r w:rsidR="006D5833">
        <w:rPr>
          <w:rFonts w:asciiTheme="minorHAnsi" w:hAnsiTheme="minorHAnsi"/>
          <w:color w:val="auto"/>
        </w:rPr>
        <w:t xml:space="preserve"> </w:t>
      </w:r>
      <w:r w:rsidR="00000200">
        <w:rPr>
          <w:rFonts w:asciiTheme="minorHAnsi" w:hAnsiTheme="minorHAnsi"/>
          <w:color w:val="auto"/>
        </w:rPr>
        <w:t xml:space="preserve">by </w:t>
      </w:r>
      <w:r w:rsidR="006D5833">
        <w:rPr>
          <w:rFonts w:asciiTheme="minorHAnsi" w:hAnsiTheme="minorHAnsi"/>
          <w:color w:val="auto"/>
        </w:rPr>
        <w:t>inhibiting activity, d</w:t>
      </w:r>
      <w:r w:rsidR="00000200">
        <w:rPr>
          <w:rFonts w:asciiTheme="minorHAnsi" w:hAnsiTheme="minorHAnsi"/>
          <w:color w:val="auto"/>
        </w:rPr>
        <w:t xml:space="preserve">evelopment and eventually causing </w:t>
      </w:r>
      <w:r w:rsidR="006D5833">
        <w:rPr>
          <w:rFonts w:asciiTheme="minorHAnsi" w:hAnsiTheme="minorHAnsi"/>
          <w:color w:val="auto"/>
        </w:rPr>
        <w:t xml:space="preserve">mortality. </w:t>
      </w:r>
      <w:r w:rsidR="00000200">
        <w:rPr>
          <w:rFonts w:asciiTheme="minorHAnsi" w:hAnsiTheme="minorHAnsi"/>
          <w:color w:val="auto"/>
        </w:rPr>
        <w:t>However, w</w:t>
      </w:r>
      <w:r w:rsidR="006D5833">
        <w:rPr>
          <w:rFonts w:asciiTheme="minorHAnsi" w:hAnsiTheme="minorHAnsi"/>
          <w:color w:val="auto"/>
        </w:rPr>
        <w:t>armer</w:t>
      </w:r>
      <w:r w:rsidR="001158BE">
        <w:rPr>
          <w:rFonts w:asciiTheme="minorHAnsi" w:hAnsiTheme="minorHAnsi"/>
          <w:color w:val="auto"/>
        </w:rPr>
        <w:t xml:space="preserve"> and less predictable</w:t>
      </w:r>
      <w:r w:rsidR="00E31AF2">
        <w:rPr>
          <w:rFonts w:asciiTheme="minorHAnsi" w:hAnsiTheme="minorHAnsi"/>
          <w:color w:val="auto"/>
        </w:rPr>
        <w:t xml:space="preserve"> seasonal</w:t>
      </w:r>
      <w:r w:rsidR="006D5833">
        <w:rPr>
          <w:rFonts w:asciiTheme="minorHAnsi" w:hAnsiTheme="minorHAnsi"/>
          <w:color w:val="auto"/>
        </w:rPr>
        <w:t xml:space="preserve"> temperatures can also have indirect effects on insect performance by </w:t>
      </w:r>
      <w:r w:rsidR="00E31AF2">
        <w:rPr>
          <w:rFonts w:asciiTheme="minorHAnsi" w:hAnsiTheme="minorHAnsi"/>
          <w:color w:val="auto"/>
        </w:rPr>
        <w:t>increasing environmental</w:t>
      </w:r>
      <w:r w:rsidR="001158BE">
        <w:rPr>
          <w:rFonts w:asciiTheme="minorHAnsi" w:hAnsiTheme="minorHAnsi"/>
          <w:color w:val="auto"/>
        </w:rPr>
        <w:t xml:space="preserve"> stress</w:t>
      </w:r>
      <w:r w:rsidR="006D5833">
        <w:rPr>
          <w:rFonts w:asciiTheme="minorHAnsi" w:hAnsiTheme="minorHAnsi"/>
          <w:color w:val="auto"/>
        </w:rPr>
        <w:t>. Environmental stress</w:t>
      </w:r>
      <w:r w:rsidR="001158BE">
        <w:rPr>
          <w:rFonts w:asciiTheme="minorHAnsi" w:hAnsiTheme="minorHAnsi"/>
          <w:color w:val="auto"/>
        </w:rPr>
        <w:t>, induced by</w:t>
      </w:r>
      <w:r w:rsidR="00E31AF2">
        <w:rPr>
          <w:rFonts w:asciiTheme="minorHAnsi" w:hAnsiTheme="minorHAnsi"/>
          <w:color w:val="auto"/>
        </w:rPr>
        <w:t xml:space="preserve"> warmer temperatures</w:t>
      </w:r>
      <w:r w:rsidR="001158BE">
        <w:rPr>
          <w:rFonts w:asciiTheme="minorHAnsi" w:hAnsiTheme="minorHAnsi"/>
          <w:color w:val="auto"/>
        </w:rPr>
        <w:t>,</w:t>
      </w:r>
      <w:r w:rsidR="00E31AF2">
        <w:rPr>
          <w:rFonts w:asciiTheme="minorHAnsi" w:hAnsiTheme="minorHAnsi"/>
          <w:color w:val="auto"/>
        </w:rPr>
        <w:t xml:space="preserve"> may </w:t>
      </w:r>
      <w:r w:rsidR="00000200">
        <w:rPr>
          <w:rFonts w:asciiTheme="minorHAnsi" w:hAnsiTheme="minorHAnsi"/>
          <w:color w:val="auto"/>
        </w:rPr>
        <w:t xml:space="preserve">reduce </w:t>
      </w:r>
      <w:r w:rsidR="00E31AF2">
        <w:rPr>
          <w:rFonts w:asciiTheme="minorHAnsi" w:hAnsiTheme="minorHAnsi"/>
          <w:color w:val="auto"/>
        </w:rPr>
        <w:t>resources which can lead to starvation.</w:t>
      </w:r>
      <w:r w:rsidR="00F2145E">
        <w:rPr>
          <w:rFonts w:asciiTheme="minorHAnsi" w:hAnsiTheme="minorHAnsi"/>
          <w:color w:val="auto"/>
        </w:rPr>
        <w:t xml:space="preserve"> Winning insects could adjust to these cyclic and acyclic changes in their environment through phenotypic plasticity.</w:t>
      </w:r>
      <w:r w:rsidR="00E31AF2">
        <w:rPr>
          <w:rFonts w:asciiTheme="minorHAnsi" w:hAnsiTheme="minorHAnsi"/>
          <w:color w:val="auto"/>
        </w:rPr>
        <w:t xml:space="preserve"> </w:t>
      </w:r>
      <w:r w:rsidR="001158BE">
        <w:rPr>
          <w:rFonts w:asciiTheme="minorHAnsi" w:hAnsiTheme="minorHAnsi"/>
          <w:color w:val="auto"/>
        </w:rPr>
        <w:t>P</w:t>
      </w:r>
      <w:r w:rsidR="001158BE" w:rsidRPr="00B25226">
        <w:rPr>
          <w:rFonts w:asciiTheme="minorHAnsi" w:hAnsiTheme="minorHAnsi"/>
          <w:color w:val="auto"/>
        </w:rPr>
        <w:t xml:space="preserve">henotypic plasticity is defined as </w:t>
      </w:r>
      <w:r w:rsidR="001158BE">
        <w:rPr>
          <w:rFonts w:asciiTheme="minorHAnsi" w:hAnsiTheme="minorHAnsi"/>
          <w:color w:val="auto"/>
        </w:rPr>
        <w:t xml:space="preserve">the </w:t>
      </w:r>
      <w:r w:rsidR="001158BE" w:rsidRPr="00B25226">
        <w:rPr>
          <w:rFonts w:asciiTheme="minorHAnsi" w:hAnsiTheme="minorHAnsi"/>
          <w:color w:val="auto"/>
        </w:rPr>
        <w:t xml:space="preserve">capacity </w:t>
      </w:r>
      <w:r w:rsidR="001158BE">
        <w:rPr>
          <w:rFonts w:asciiTheme="minorHAnsi" w:hAnsiTheme="minorHAnsi"/>
          <w:color w:val="auto"/>
        </w:rPr>
        <w:t xml:space="preserve">of a single genotype </w:t>
      </w:r>
      <w:r w:rsidR="001158BE" w:rsidRPr="00B25226">
        <w:rPr>
          <w:rFonts w:asciiTheme="minorHAnsi" w:hAnsiTheme="minorHAnsi"/>
          <w:color w:val="auto"/>
        </w:rPr>
        <w:t xml:space="preserve">to express </w:t>
      </w:r>
      <w:r w:rsidR="001158BE">
        <w:rPr>
          <w:rFonts w:asciiTheme="minorHAnsi" w:hAnsiTheme="minorHAnsi"/>
          <w:color w:val="auto"/>
        </w:rPr>
        <w:t xml:space="preserve">multiple, </w:t>
      </w:r>
      <w:r w:rsidR="001158BE" w:rsidRPr="00B25226">
        <w:rPr>
          <w:rFonts w:asciiTheme="minorHAnsi" w:hAnsiTheme="minorHAnsi"/>
          <w:color w:val="auto"/>
        </w:rPr>
        <w:t xml:space="preserve">different </w:t>
      </w:r>
      <w:r w:rsidR="001158BE">
        <w:rPr>
          <w:rFonts w:asciiTheme="minorHAnsi" w:hAnsiTheme="minorHAnsi"/>
          <w:color w:val="auto"/>
        </w:rPr>
        <w:t>phenotypes</w:t>
      </w:r>
      <w:r w:rsidR="001158BE" w:rsidRPr="00B25226">
        <w:rPr>
          <w:rFonts w:asciiTheme="minorHAnsi" w:hAnsiTheme="minorHAnsi"/>
          <w:color w:val="auto"/>
        </w:rPr>
        <w:t xml:space="preserve"> </w:t>
      </w:r>
      <w:r w:rsidR="001158BE">
        <w:rPr>
          <w:rFonts w:asciiTheme="minorHAnsi" w:hAnsiTheme="minorHAnsi"/>
          <w:color w:val="auto"/>
        </w:rPr>
        <w:t xml:space="preserve">as a function of the </w:t>
      </w:r>
      <w:r w:rsidR="001158BE" w:rsidRPr="00B25226">
        <w:rPr>
          <w:rFonts w:asciiTheme="minorHAnsi" w:hAnsiTheme="minorHAnsi"/>
          <w:color w:val="auto"/>
        </w:rPr>
        <w:t xml:space="preserve">environmental conditions </w:t>
      </w:r>
      <w:r w:rsidR="001158BE">
        <w:rPr>
          <w:rFonts w:asciiTheme="minorHAnsi" w:hAnsiTheme="minorHAnsi"/>
          <w:color w:val="auto"/>
        </w:rPr>
        <w:t xml:space="preserve">that genotype encounters </w:t>
      </w:r>
      <w:r w:rsidR="001158BE" w:rsidRPr="00B25226">
        <w:rPr>
          <w:rFonts w:asciiTheme="minorHAnsi" w:hAnsiTheme="minorHAnsi"/>
          <w:color w:val="auto"/>
        </w:rPr>
        <w:fldChar w:fldCharType="begin" w:fldLock="1"/>
      </w:r>
      <w:r w:rsidR="001158BE" w:rsidRPr="00B25226">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158BE" w:rsidRPr="00B25226">
        <w:rPr>
          <w:rFonts w:asciiTheme="minorHAnsi" w:hAnsiTheme="minorHAnsi"/>
          <w:color w:val="auto"/>
        </w:rPr>
        <w:fldChar w:fldCharType="separate"/>
      </w:r>
      <w:r w:rsidR="001158BE" w:rsidRPr="00B25226">
        <w:rPr>
          <w:rFonts w:asciiTheme="minorHAnsi" w:hAnsiTheme="minorHAnsi"/>
          <w:noProof/>
          <w:color w:val="auto"/>
        </w:rPr>
        <w:t>(Agrawal 2001)</w:t>
      </w:r>
      <w:r w:rsidR="001158BE" w:rsidRPr="00B25226">
        <w:rPr>
          <w:rFonts w:asciiTheme="minorHAnsi" w:hAnsiTheme="minorHAnsi"/>
          <w:color w:val="auto"/>
        </w:rPr>
        <w:fldChar w:fldCharType="end"/>
      </w:r>
      <w:r w:rsidR="001158BE" w:rsidRPr="00B25226">
        <w:rPr>
          <w:rFonts w:asciiTheme="minorHAnsi" w:hAnsiTheme="minorHAnsi"/>
          <w:color w:val="auto"/>
        </w:rPr>
        <w:t>.</w:t>
      </w:r>
      <w:r w:rsidR="00F2145E">
        <w:rPr>
          <w:rFonts w:asciiTheme="minorHAnsi" w:hAnsiTheme="minorHAnsi"/>
          <w:color w:val="auto"/>
        </w:rPr>
        <w:t xml:space="preserve"> These </w:t>
      </w:r>
      <w:r w:rsidR="007F5472">
        <w:rPr>
          <w:rFonts w:asciiTheme="minorHAnsi" w:hAnsiTheme="minorHAnsi"/>
          <w:color w:val="auto"/>
        </w:rPr>
        <w:t xml:space="preserve">phenotypically </w:t>
      </w:r>
      <w:r w:rsidR="00F2145E">
        <w:rPr>
          <w:rFonts w:asciiTheme="minorHAnsi" w:hAnsiTheme="minorHAnsi"/>
          <w:color w:val="auto"/>
        </w:rPr>
        <w:t xml:space="preserve">plastic could mediate the effects reduced resources as temperatures rise by expressing </w:t>
      </w:r>
      <w:r w:rsidR="007F5472">
        <w:rPr>
          <w:rFonts w:asciiTheme="minorHAnsi" w:hAnsiTheme="minorHAnsi"/>
          <w:color w:val="auto"/>
        </w:rPr>
        <w:t>phenotypes better</w:t>
      </w:r>
      <w:r w:rsidR="00F2145E">
        <w:rPr>
          <w:rFonts w:asciiTheme="minorHAnsi" w:hAnsiTheme="minorHAnsi"/>
          <w:color w:val="auto"/>
        </w:rPr>
        <w:t xml:space="preserve"> </w:t>
      </w:r>
      <w:r w:rsidR="007F5472">
        <w:rPr>
          <w:rFonts w:asciiTheme="minorHAnsi" w:hAnsiTheme="minorHAnsi"/>
          <w:color w:val="auto"/>
        </w:rPr>
        <w:t xml:space="preserve">suited </w:t>
      </w:r>
      <w:r w:rsidR="00F2145E">
        <w:rPr>
          <w:rFonts w:asciiTheme="minorHAnsi" w:hAnsiTheme="minorHAnsi"/>
          <w:color w:val="auto"/>
        </w:rPr>
        <w:t xml:space="preserve">to tolerate </w:t>
      </w:r>
      <w:r w:rsidR="00BA18FD">
        <w:rPr>
          <w:rFonts w:asciiTheme="minorHAnsi" w:hAnsiTheme="minorHAnsi"/>
          <w:color w:val="auto"/>
        </w:rPr>
        <w:t>this environmental stress</w:t>
      </w:r>
      <w:r w:rsidR="00F2145E">
        <w:rPr>
          <w:rFonts w:asciiTheme="minorHAnsi" w:hAnsiTheme="minorHAnsi"/>
          <w:color w:val="auto"/>
        </w:rPr>
        <w:t>.</w:t>
      </w:r>
      <w:r w:rsidR="00E54E37">
        <w:rPr>
          <w:rFonts w:asciiTheme="minorHAnsi" w:hAnsiTheme="minorHAnsi"/>
          <w:color w:val="auto"/>
        </w:rPr>
        <w:t xml:space="preserve"> </w:t>
      </w:r>
      <w:r w:rsidR="00DC6749">
        <w:rPr>
          <w:rFonts w:asciiTheme="minorHAnsi" w:hAnsiTheme="minorHAnsi"/>
          <w:color w:val="auto"/>
        </w:rPr>
        <w:t xml:space="preserve">In a recent survey of phenotypic plasticity, researchers investigated the response of eight clinally distinct </w:t>
      </w:r>
      <w:r w:rsidR="00DC6749">
        <w:rPr>
          <w:rFonts w:asciiTheme="minorHAnsi" w:hAnsiTheme="minorHAnsi"/>
          <w:i/>
          <w:color w:val="auto"/>
        </w:rPr>
        <w:t xml:space="preserve">Drosophila melanogaster </w:t>
      </w:r>
      <w:r w:rsidR="00DC6749">
        <w:rPr>
          <w:rFonts w:asciiTheme="minorHAnsi" w:hAnsiTheme="minorHAnsi"/>
          <w:color w:val="auto"/>
        </w:rPr>
        <w:t>populations</w:t>
      </w:r>
      <w:r w:rsidR="00A52475">
        <w:rPr>
          <w:rFonts w:asciiTheme="minorHAnsi" w:hAnsiTheme="minorHAnsi"/>
          <w:color w:val="auto"/>
        </w:rPr>
        <w:t xml:space="preserve"> to determine if phenotype plasticity could increase their resistance to starvation</w:t>
      </w:r>
      <w:r w:rsidR="00E66D06">
        <w:rPr>
          <w:rFonts w:asciiTheme="minorHAnsi" w:hAnsiTheme="minorHAnsi"/>
          <w:color w:val="auto"/>
        </w:rPr>
        <w:t xml:space="preserve">. </w:t>
      </w:r>
      <w:r w:rsidR="00846FF5">
        <w:rPr>
          <w:rFonts w:asciiTheme="minorHAnsi" w:hAnsiTheme="minorHAnsi"/>
          <w:color w:val="auto"/>
        </w:rPr>
        <w:t xml:space="preserve">These populations were </w:t>
      </w:r>
      <w:r w:rsidR="00DC6749">
        <w:rPr>
          <w:rFonts w:asciiTheme="minorHAnsi" w:hAnsiTheme="minorHAnsi"/>
          <w:color w:val="auto"/>
        </w:rPr>
        <w:t xml:space="preserve">reared </w:t>
      </w:r>
      <w:r w:rsidR="00846FF5">
        <w:rPr>
          <w:rFonts w:asciiTheme="minorHAnsi" w:hAnsiTheme="minorHAnsi"/>
          <w:color w:val="auto"/>
        </w:rPr>
        <w:t>under temperature r</w:t>
      </w:r>
      <w:r w:rsidR="00537ACA">
        <w:rPr>
          <w:rFonts w:asciiTheme="minorHAnsi" w:hAnsiTheme="minorHAnsi"/>
          <w:color w:val="auto"/>
        </w:rPr>
        <w:t xml:space="preserve">egimes that </w:t>
      </w:r>
      <w:r w:rsidR="00C315F4">
        <w:rPr>
          <w:rFonts w:asciiTheme="minorHAnsi" w:hAnsiTheme="minorHAnsi"/>
          <w:color w:val="auto"/>
        </w:rPr>
        <w:t>fluctuated daily, similar to</w:t>
      </w:r>
      <w:r w:rsidR="00537ACA">
        <w:rPr>
          <w:rFonts w:asciiTheme="minorHAnsi" w:hAnsiTheme="minorHAnsi"/>
          <w:color w:val="auto"/>
        </w:rPr>
        <w:t xml:space="preserve"> average</w:t>
      </w:r>
      <w:r w:rsidR="00E66D06">
        <w:rPr>
          <w:rFonts w:asciiTheme="minorHAnsi" w:hAnsiTheme="minorHAnsi"/>
          <w:color w:val="auto"/>
        </w:rPr>
        <w:t xml:space="preserve"> daily </w:t>
      </w:r>
      <w:r w:rsidR="00537ACA">
        <w:rPr>
          <w:rFonts w:asciiTheme="minorHAnsi" w:hAnsiTheme="minorHAnsi"/>
          <w:color w:val="auto"/>
        </w:rPr>
        <w:t xml:space="preserve">summer and winter temperatures for 6 days with a spike in temperature for 5 hours on day 7. </w:t>
      </w:r>
      <w:r w:rsidR="00E66D06">
        <w:rPr>
          <w:rFonts w:asciiTheme="minorHAnsi" w:hAnsiTheme="minorHAnsi"/>
          <w:color w:val="auto"/>
        </w:rPr>
        <w:t xml:space="preserve">After </w:t>
      </w:r>
      <w:r w:rsidR="00E94B99">
        <w:rPr>
          <w:rFonts w:asciiTheme="minorHAnsi" w:hAnsiTheme="minorHAnsi"/>
          <w:color w:val="auto"/>
        </w:rPr>
        <w:t xml:space="preserve">day 7, </w:t>
      </w:r>
      <w:r w:rsidR="00E80364">
        <w:rPr>
          <w:rFonts w:asciiTheme="minorHAnsi" w:hAnsiTheme="minorHAnsi"/>
          <w:color w:val="auto"/>
        </w:rPr>
        <w:t>the flies were treated under starvation conditions and mortality was tracked.</w:t>
      </w:r>
      <w:r w:rsidR="00453DC4">
        <w:rPr>
          <w:rFonts w:asciiTheme="minorHAnsi" w:hAnsiTheme="minorHAnsi"/>
          <w:color w:val="auto"/>
        </w:rPr>
        <w:t xml:space="preserve"> In each of the populations,</w:t>
      </w:r>
      <w:r w:rsidR="003D47F8">
        <w:rPr>
          <w:rFonts w:asciiTheme="minorHAnsi" w:hAnsiTheme="minorHAnsi"/>
          <w:color w:val="auto"/>
        </w:rPr>
        <w:t xml:space="preserve"> </w:t>
      </w:r>
      <w:r w:rsidR="00BA18FD">
        <w:rPr>
          <w:rFonts w:asciiTheme="minorHAnsi" w:hAnsiTheme="minorHAnsi"/>
          <w:color w:val="auto"/>
        </w:rPr>
        <w:t xml:space="preserve">starvation </w:t>
      </w:r>
      <w:r w:rsidR="003D47F8">
        <w:rPr>
          <w:rFonts w:asciiTheme="minorHAnsi" w:hAnsiTheme="minorHAnsi"/>
          <w:color w:val="auto"/>
        </w:rPr>
        <w:t xml:space="preserve">resistance was </w:t>
      </w:r>
      <w:r w:rsidR="003D47F8">
        <w:rPr>
          <w:rFonts w:asciiTheme="minorHAnsi" w:hAnsiTheme="minorHAnsi"/>
          <w:color w:val="auto"/>
        </w:rPr>
        <w:lastRenderedPageBreak/>
        <w:t xml:space="preserve">significantly increased in those fly treatments exposed to </w:t>
      </w:r>
      <w:r w:rsidR="007F0990">
        <w:rPr>
          <w:rFonts w:asciiTheme="minorHAnsi" w:hAnsiTheme="minorHAnsi"/>
          <w:color w:val="auto"/>
        </w:rPr>
        <w:t>summer temperature regimens</w:t>
      </w:r>
      <w:r w:rsidR="004F7698">
        <w:rPr>
          <w:rFonts w:asciiTheme="minorHAnsi" w:hAnsiTheme="minorHAnsi"/>
          <w:color w:val="auto"/>
        </w:rPr>
        <w:t xml:space="preserve"> compared to winter</w:t>
      </w:r>
      <w:r w:rsidR="005E5DCC">
        <w:rPr>
          <w:rFonts w:asciiTheme="minorHAnsi" w:hAnsiTheme="minorHAnsi"/>
          <w:color w:val="auto"/>
        </w:rPr>
        <w:t xml:space="preserve"> </w:t>
      </w:r>
      <w:r w:rsidR="005E5DCC">
        <w:rPr>
          <w:rFonts w:asciiTheme="minorHAnsi" w:hAnsiTheme="minorHAnsi"/>
          <w:color w:val="auto"/>
        </w:rPr>
        <w:fldChar w:fldCharType="begin" w:fldLock="1"/>
      </w:r>
      <w:r w:rsidR="00320918">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sidR="005E5DCC">
        <w:rPr>
          <w:rFonts w:asciiTheme="minorHAnsi" w:hAnsiTheme="minorHAnsi"/>
          <w:color w:val="auto"/>
        </w:rPr>
        <w:fldChar w:fldCharType="separate"/>
      </w:r>
      <w:r w:rsidR="005E5DCC" w:rsidRPr="005E5DCC">
        <w:rPr>
          <w:rFonts w:asciiTheme="minorHAnsi" w:hAnsiTheme="minorHAnsi"/>
          <w:noProof/>
          <w:color w:val="auto"/>
        </w:rPr>
        <w:t>(Hoffmann et al. 2005)</w:t>
      </w:r>
      <w:r w:rsidR="005E5DCC">
        <w:rPr>
          <w:rFonts w:asciiTheme="minorHAnsi" w:hAnsiTheme="minorHAnsi"/>
          <w:color w:val="auto"/>
        </w:rPr>
        <w:fldChar w:fldCharType="end"/>
      </w:r>
      <w:r w:rsidR="007F0990">
        <w:rPr>
          <w:rFonts w:asciiTheme="minorHAnsi" w:hAnsiTheme="minorHAnsi"/>
          <w:color w:val="auto"/>
        </w:rPr>
        <w:t>.</w:t>
      </w:r>
      <w:r w:rsidR="004F7698">
        <w:rPr>
          <w:rFonts w:asciiTheme="minorHAnsi" w:hAnsiTheme="minorHAnsi"/>
          <w:color w:val="auto"/>
        </w:rPr>
        <w:t xml:space="preserve"> </w:t>
      </w:r>
      <w:r w:rsidR="00C315F4">
        <w:rPr>
          <w:rFonts w:asciiTheme="minorHAnsi" w:hAnsiTheme="minorHAnsi"/>
          <w:color w:val="auto"/>
        </w:rPr>
        <w:t xml:space="preserve">For these flies, resistance to starvation increased as </w:t>
      </w:r>
      <w:r w:rsidR="00325639">
        <w:rPr>
          <w:rFonts w:asciiTheme="minorHAnsi" w:hAnsiTheme="minorHAnsi"/>
          <w:color w:val="auto"/>
        </w:rPr>
        <w:t>a function of their environment</w:t>
      </w:r>
      <w:r w:rsidR="00235D22">
        <w:rPr>
          <w:rFonts w:asciiTheme="minorHAnsi" w:hAnsiTheme="minorHAnsi"/>
          <w:color w:val="auto"/>
        </w:rPr>
        <w:t>.</w:t>
      </w:r>
      <w:r w:rsidR="00325639">
        <w:rPr>
          <w:rFonts w:asciiTheme="minorHAnsi" w:hAnsiTheme="minorHAnsi"/>
          <w:color w:val="auto"/>
        </w:rPr>
        <w:t xml:space="preserve"> </w:t>
      </w:r>
      <w:r w:rsidR="00235D22">
        <w:rPr>
          <w:rFonts w:asciiTheme="minorHAnsi" w:hAnsiTheme="minorHAnsi"/>
          <w:color w:val="auto"/>
        </w:rPr>
        <w:t>A</w:t>
      </w:r>
      <w:r w:rsidR="00407CBD">
        <w:rPr>
          <w:rFonts w:asciiTheme="minorHAnsi" w:hAnsiTheme="minorHAnsi"/>
          <w:color w:val="auto"/>
        </w:rPr>
        <w:t xml:space="preserve">s seasonal </w:t>
      </w:r>
      <w:r w:rsidR="00235D22">
        <w:rPr>
          <w:rFonts w:asciiTheme="minorHAnsi" w:hAnsiTheme="minorHAnsi"/>
          <w:color w:val="auto"/>
        </w:rPr>
        <w:t xml:space="preserve">temperatures </w:t>
      </w:r>
      <w:r w:rsidR="00407CBD">
        <w:rPr>
          <w:rFonts w:asciiTheme="minorHAnsi" w:hAnsiTheme="minorHAnsi"/>
          <w:color w:val="auto"/>
        </w:rPr>
        <w:t>become less predictable</w:t>
      </w:r>
      <w:r w:rsidR="00235D22">
        <w:rPr>
          <w:rFonts w:asciiTheme="minorHAnsi" w:hAnsiTheme="minorHAnsi"/>
          <w:color w:val="auto"/>
        </w:rPr>
        <w:t xml:space="preserve"> and the availability of resources could sporadically change and adjusting to those atypical changes could increase survival of winning insects.</w:t>
      </w:r>
      <w:r w:rsidR="00407CBD">
        <w:rPr>
          <w:rFonts w:asciiTheme="minorHAnsi" w:hAnsiTheme="minorHAnsi"/>
          <w:color w:val="auto"/>
        </w:rPr>
        <w:t xml:space="preserve"> </w:t>
      </w:r>
    </w:p>
    <w:p w14:paraId="47A8D9E2" w14:textId="7BE996EC" w:rsidR="003D3AC9" w:rsidRDefault="00B93072" w:rsidP="004F7698">
      <w:pPr>
        <w:spacing w:line="480" w:lineRule="auto"/>
        <w:ind w:firstLine="720"/>
        <w:rPr>
          <w:rFonts w:asciiTheme="minorHAnsi" w:hAnsiTheme="minorHAnsi"/>
          <w:color w:val="auto"/>
        </w:rPr>
      </w:pPr>
      <w:r>
        <w:rPr>
          <w:rFonts w:asciiTheme="minorHAnsi" w:hAnsiTheme="minorHAnsi"/>
          <w:color w:val="auto"/>
        </w:rPr>
        <w:t>In temperate regions</w:t>
      </w:r>
      <w:r w:rsidR="003D3AC9">
        <w:rPr>
          <w:rFonts w:asciiTheme="minorHAnsi" w:hAnsiTheme="minorHAnsi"/>
          <w:color w:val="auto"/>
        </w:rPr>
        <w:t>, insect</w:t>
      </w:r>
      <w:r>
        <w:rPr>
          <w:rFonts w:asciiTheme="minorHAnsi" w:hAnsiTheme="minorHAnsi"/>
          <w:color w:val="auto"/>
        </w:rPr>
        <w:t xml:space="preserve"> phenology tracks seasonal changes in temperature because these</w:t>
      </w:r>
      <w:r w:rsidR="00E92AD1">
        <w:rPr>
          <w:rFonts w:asciiTheme="minorHAnsi" w:hAnsiTheme="minorHAnsi"/>
          <w:color w:val="auto"/>
        </w:rPr>
        <w:t xml:space="preserve"> seasona</w:t>
      </w:r>
      <w:r w:rsidR="00BA7F51">
        <w:rPr>
          <w:rFonts w:asciiTheme="minorHAnsi" w:hAnsiTheme="minorHAnsi"/>
          <w:color w:val="auto"/>
        </w:rPr>
        <w:t>l</w:t>
      </w:r>
      <w:r>
        <w:rPr>
          <w:rFonts w:asciiTheme="minorHAnsi" w:hAnsiTheme="minorHAnsi"/>
          <w:color w:val="auto"/>
        </w:rPr>
        <w:t xml:space="preserve"> changes determine </w:t>
      </w:r>
      <w:r w:rsidR="00E92AD1">
        <w:rPr>
          <w:rFonts w:asciiTheme="minorHAnsi" w:hAnsiTheme="minorHAnsi"/>
          <w:color w:val="auto"/>
        </w:rPr>
        <w:t xml:space="preserve">the availability </w:t>
      </w:r>
      <w:r w:rsidR="00BA7F51">
        <w:rPr>
          <w:rFonts w:asciiTheme="minorHAnsi" w:hAnsiTheme="minorHAnsi"/>
          <w:color w:val="auto"/>
        </w:rPr>
        <w:t xml:space="preserve">of resources. To approximate seasonal </w:t>
      </w:r>
      <w:r>
        <w:rPr>
          <w:rFonts w:asciiTheme="minorHAnsi" w:hAnsiTheme="minorHAnsi"/>
          <w:color w:val="auto"/>
        </w:rPr>
        <w:t>changes</w:t>
      </w:r>
      <w:r w:rsidR="00BA7F51">
        <w:rPr>
          <w:rFonts w:asciiTheme="minorHAnsi" w:hAnsiTheme="minorHAnsi"/>
          <w:color w:val="auto"/>
        </w:rPr>
        <w:t xml:space="preserve"> in resource availability,</w:t>
      </w:r>
      <w:r w:rsidR="00E92AD1">
        <w:rPr>
          <w:rFonts w:asciiTheme="minorHAnsi" w:hAnsiTheme="minorHAnsi"/>
          <w:color w:val="auto"/>
        </w:rPr>
        <w:t xml:space="preserve"> </w:t>
      </w:r>
      <w:r w:rsidR="00BA7F51">
        <w:rPr>
          <w:rFonts w:asciiTheme="minorHAnsi" w:hAnsiTheme="minorHAnsi"/>
          <w:color w:val="auto"/>
        </w:rPr>
        <w:t>m</w:t>
      </w:r>
      <w:r w:rsidR="00E92AD1">
        <w:rPr>
          <w:rFonts w:asciiTheme="minorHAnsi" w:hAnsiTheme="minorHAnsi"/>
          <w:color w:val="auto"/>
        </w:rPr>
        <w:t>any insects depend on photoperiod to</w:t>
      </w:r>
      <w:r w:rsidR="00E92AD1" w:rsidRPr="00B25226">
        <w:rPr>
          <w:rFonts w:asciiTheme="minorHAnsi" w:hAnsiTheme="minorHAnsi"/>
          <w:color w:val="auto"/>
        </w:rPr>
        <w:t xml:space="preserve"> synchronize their life history </w:t>
      </w:r>
      <w:r>
        <w:rPr>
          <w:rFonts w:asciiTheme="minorHAnsi" w:hAnsiTheme="minorHAnsi"/>
          <w:color w:val="auto"/>
        </w:rPr>
        <w:t>and maximize their development</w:t>
      </w:r>
      <w:r w:rsidR="00E92AD1" w:rsidRPr="00B25226">
        <w:rPr>
          <w:rFonts w:asciiTheme="minorHAnsi" w:hAnsiTheme="minorHAnsi"/>
          <w:color w:val="auto"/>
        </w:rPr>
        <w:t>.</w:t>
      </w:r>
      <w:r w:rsidR="00BA7F51" w:rsidRPr="00BA7F51">
        <w:rPr>
          <w:rFonts w:asciiTheme="minorHAnsi" w:hAnsiTheme="minorHAnsi"/>
          <w:color w:val="auto"/>
        </w:rPr>
        <w:t xml:space="preserve"> </w:t>
      </w:r>
      <w:r w:rsidR="00BA7F51" w:rsidRPr="00B25226">
        <w:rPr>
          <w:rFonts w:asciiTheme="minorHAnsi" w:hAnsiTheme="minorHAnsi"/>
          <w:color w:val="auto"/>
        </w:rPr>
        <w:t>As temperatures rise</w:t>
      </w:r>
      <w:r w:rsidR="00BA7F51">
        <w:rPr>
          <w:rFonts w:asciiTheme="minorHAnsi" w:hAnsiTheme="minorHAnsi"/>
          <w:color w:val="auto"/>
        </w:rPr>
        <w:t xml:space="preserve">, the </w:t>
      </w:r>
      <w:r>
        <w:rPr>
          <w:rFonts w:asciiTheme="minorHAnsi" w:hAnsiTheme="minorHAnsi"/>
          <w:color w:val="auto"/>
        </w:rPr>
        <w:t xml:space="preserve">thermal conditions </w:t>
      </w:r>
      <w:r w:rsidR="00BA7F51">
        <w:rPr>
          <w:rFonts w:asciiTheme="minorHAnsi" w:hAnsiTheme="minorHAnsi"/>
          <w:color w:val="auto"/>
        </w:rPr>
        <w:t>experienced in</w:t>
      </w:r>
      <w:r w:rsidR="00BA7F51" w:rsidRPr="00B25226">
        <w:rPr>
          <w:rFonts w:asciiTheme="minorHAnsi" w:hAnsiTheme="minorHAnsi"/>
          <w:color w:val="auto"/>
        </w:rPr>
        <w:t xml:space="preserve"> northern latitudes </w:t>
      </w:r>
      <w:r w:rsidR="00BA7F51">
        <w:rPr>
          <w:rFonts w:asciiTheme="minorHAnsi" w:hAnsiTheme="minorHAnsi"/>
          <w:color w:val="auto"/>
        </w:rPr>
        <w:t xml:space="preserve">will </w:t>
      </w:r>
      <w:r w:rsidR="00BA7F51" w:rsidRPr="00B25226">
        <w:rPr>
          <w:rFonts w:asciiTheme="minorHAnsi" w:hAnsiTheme="minorHAnsi"/>
          <w:color w:val="auto"/>
        </w:rPr>
        <w:t>begin to resemble adjacent southern latitudes,</w:t>
      </w:r>
      <w:r w:rsidR="00BA7F51">
        <w:rPr>
          <w:rFonts w:asciiTheme="minorHAnsi" w:hAnsiTheme="minorHAnsi"/>
          <w:color w:val="auto"/>
        </w:rPr>
        <w:t xml:space="preserve"> however, photoperiod in these latitudes will remain relatively consistent. </w:t>
      </w:r>
      <w:r w:rsidR="00E92AD1">
        <w:rPr>
          <w:rFonts w:asciiTheme="minorHAnsi" w:hAnsiTheme="minorHAnsi"/>
          <w:color w:val="auto"/>
        </w:rPr>
        <w:t xml:space="preserve"> </w:t>
      </w:r>
      <w:r w:rsidR="00BA7F51">
        <w:rPr>
          <w:rFonts w:asciiTheme="minorHAnsi" w:hAnsiTheme="minorHAnsi"/>
          <w:color w:val="auto"/>
        </w:rPr>
        <w:t xml:space="preserve">If insects are to win, they will need to </w:t>
      </w:r>
      <w:r w:rsidR="00E92AD1">
        <w:rPr>
          <w:rFonts w:asciiTheme="minorHAnsi" w:hAnsiTheme="minorHAnsi"/>
          <w:color w:val="auto"/>
        </w:rPr>
        <w:t xml:space="preserve">adjust how they respond to the warmer temperatures being approximated by photoperiod. </w:t>
      </w:r>
      <w:r w:rsidR="00BA7F51">
        <w:rPr>
          <w:rFonts w:asciiTheme="minorHAnsi" w:hAnsiTheme="minorHAnsi"/>
          <w:color w:val="auto"/>
        </w:rPr>
        <w:t>Some insects could adjust to these changes through evolutionary</w:t>
      </w:r>
      <w:r w:rsidR="00204371">
        <w:rPr>
          <w:rFonts w:asciiTheme="minorHAnsi" w:hAnsiTheme="minorHAnsi"/>
          <w:color w:val="auto"/>
        </w:rPr>
        <w:t xml:space="preserve"> </w:t>
      </w:r>
      <w:r w:rsidR="00BA7F51">
        <w:rPr>
          <w:rFonts w:asciiTheme="minorHAnsi" w:hAnsiTheme="minorHAnsi"/>
          <w:color w:val="auto"/>
        </w:rPr>
        <w:t>adaptation. Evolutionary adaptation</w:t>
      </w:r>
      <w:r w:rsidR="004E4CBE">
        <w:rPr>
          <w:rFonts w:asciiTheme="minorHAnsi" w:hAnsiTheme="minorHAnsi"/>
          <w:color w:val="auto"/>
        </w:rPr>
        <w:t xml:space="preserve"> can be described as a product of natural selection changing the average genetic frequency of traits within a population</w:t>
      </w:r>
      <w:r w:rsidR="00204371">
        <w:rPr>
          <w:rFonts w:asciiTheme="minorHAnsi" w:hAnsiTheme="minorHAnsi"/>
          <w:color w:val="auto"/>
        </w:rPr>
        <w:t xml:space="preserve"> </w:t>
      </w:r>
      <w:r w:rsidR="004E4CBE">
        <w:rPr>
          <w:rFonts w:asciiTheme="minorHAnsi" w:hAnsiTheme="minorHAnsi"/>
          <w:color w:val="auto"/>
        </w:rPr>
        <w:t>whereby</w:t>
      </w:r>
      <w:r w:rsidR="00BE6C96">
        <w:rPr>
          <w:rFonts w:asciiTheme="minorHAnsi" w:hAnsiTheme="minorHAnsi"/>
          <w:color w:val="auto"/>
        </w:rPr>
        <w:t xml:space="preserve"> genotypes within a population</w:t>
      </w:r>
      <w:r w:rsidR="004E4CBE">
        <w:rPr>
          <w:rFonts w:asciiTheme="minorHAnsi" w:hAnsiTheme="minorHAnsi"/>
          <w:color w:val="auto"/>
        </w:rPr>
        <w:t xml:space="preserve"> that are better suited for a given environment increase </w:t>
      </w:r>
      <w:r w:rsidR="004E4CBE">
        <w:rPr>
          <w:rFonts w:asciiTheme="minorHAnsi" w:hAnsiTheme="minorHAnsi"/>
          <w:color w:val="auto"/>
        </w:rPr>
        <w:fldChar w:fldCharType="begin" w:fldLock="1"/>
      </w:r>
      <w:r w:rsidR="00956D2D">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4E4CBE">
        <w:rPr>
          <w:rFonts w:asciiTheme="minorHAnsi" w:hAnsiTheme="minorHAnsi"/>
          <w:color w:val="auto"/>
        </w:rPr>
        <w:fldChar w:fldCharType="separate"/>
      </w:r>
      <w:r w:rsidR="004E4CBE" w:rsidRPr="004E4CBE">
        <w:rPr>
          <w:rFonts w:asciiTheme="minorHAnsi" w:hAnsiTheme="minorHAnsi"/>
          <w:noProof/>
          <w:color w:val="auto"/>
        </w:rPr>
        <w:t>(Lee 2002)</w:t>
      </w:r>
      <w:r w:rsidR="004E4CBE">
        <w:rPr>
          <w:rFonts w:asciiTheme="minorHAnsi" w:hAnsiTheme="minorHAnsi"/>
          <w:color w:val="auto"/>
        </w:rPr>
        <w:fldChar w:fldCharType="end"/>
      </w:r>
      <w:r w:rsidR="004E4CBE">
        <w:rPr>
          <w:rFonts w:asciiTheme="minorHAnsi" w:hAnsiTheme="minorHAnsi"/>
          <w:color w:val="auto"/>
        </w:rPr>
        <w:t>.</w:t>
      </w:r>
      <w:r w:rsidR="00204371">
        <w:rPr>
          <w:rFonts w:asciiTheme="minorHAnsi" w:hAnsiTheme="minorHAnsi"/>
          <w:color w:val="auto"/>
        </w:rPr>
        <w:t xml:space="preserve"> As temperatures warm, </w:t>
      </w:r>
      <w:r w:rsidR="008F7DB4">
        <w:rPr>
          <w:rFonts w:asciiTheme="minorHAnsi" w:hAnsiTheme="minorHAnsi"/>
          <w:color w:val="auto"/>
        </w:rPr>
        <w:t xml:space="preserve">insects with </w:t>
      </w:r>
      <w:r w:rsidR="00384AFA">
        <w:rPr>
          <w:rFonts w:asciiTheme="minorHAnsi" w:hAnsiTheme="minorHAnsi"/>
          <w:color w:val="auto"/>
        </w:rPr>
        <w:t>genotypes</w:t>
      </w:r>
      <w:r w:rsidR="00204371">
        <w:rPr>
          <w:rFonts w:asciiTheme="minorHAnsi" w:hAnsiTheme="minorHAnsi"/>
          <w:color w:val="auto"/>
        </w:rPr>
        <w:t xml:space="preserve"> </w:t>
      </w:r>
      <w:r w:rsidR="00B83346">
        <w:rPr>
          <w:rFonts w:asciiTheme="minorHAnsi" w:hAnsiTheme="minorHAnsi"/>
          <w:color w:val="auto"/>
        </w:rPr>
        <w:t xml:space="preserve">that </w:t>
      </w:r>
      <w:r w:rsidR="00204371">
        <w:rPr>
          <w:rFonts w:asciiTheme="minorHAnsi" w:hAnsiTheme="minorHAnsi"/>
          <w:color w:val="auto"/>
        </w:rPr>
        <w:t xml:space="preserve">enable </w:t>
      </w:r>
      <w:r w:rsidR="008F7DB4">
        <w:rPr>
          <w:rFonts w:asciiTheme="minorHAnsi" w:hAnsiTheme="minorHAnsi"/>
          <w:color w:val="auto"/>
        </w:rPr>
        <w:t>them</w:t>
      </w:r>
      <w:r w:rsidR="00204371">
        <w:rPr>
          <w:rFonts w:asciiTheme="minorHAnsi" w:hAnsiTheme="minorHAnsi"/>
          <w:color w:val="auto"/>
        </w:rPr>
        <w:t xml:space="preserve"> to adjust to </w:t>
      </w:r>
      <w:r w:rsidR="004E4CBE">
        <w:rPr>
          <w:rFonts w:asciiTheme="minorHAnsi" w:hAnsiTheme="minorHAnsi"/>
          <w:color w:val="auto"/>
        </w:rPr>
        <w:t xml:space="preserve">the </w:t>
      </w:r>
      <w:r w:rsidR="008F7DB4">
        <w:rPr>
          <w:rFonts w:asciiTheme="minorHAnsi" w:hAnsiTheme="minorHAnsi"/>
          <w:color w:val="auto"/>
        </w:rPr>
        <w:t xml:space="preserve">warmer </w:t>
      </w:r>
      <w:r w:rsidR="004E4CBE">
        <w:rPr>
          <w:rFonts w:asciiTheme="minorHAnsi" w:hAnsiTheme="minorHAnsi"/>
          <w:color w:val="auto"/>
        </w:rPr>
        <w:t>temperatures predicted by photoperiod could</w:t>
      </w:r>
      <w:r w:rsidR="008F7DB4">
        <w:rPr>
          <w:rFonts w:asciiTheme="minorHAnsi" w:hAnsiTheme="minorHAnsi"/>
          <w:color w:val="auto"/>
        </w:rPr>
        <w:t xml:space="preserve"> migrate into these changing northern regions, with southern thermal conditions, and win.</w:t>
      </w:r>
      <w:r w:rsidR="004F7698">
        <w:rPr>
          <w:rFonts w:asciiTheme="minorHAnsi" w:hAnsiTheme="minorHAnsi"/>
          <w:color w:val="auto"/>
        </w:rPr>
        <w:t xml:space="preserve"> </w:t>
      </w:r>
      <w:r w:rsidR="004F7698" w:rsidRPr="00B25226">
        <w:rPr>
          <w:rFonts w:asciiTheme="minorHAnsi" w:hAnsiTheme="minorHAnsi"/>
          <w:color w:val="auto"/>
        </w:rPr>
        <w:t xml:space="preserve">The pitcher plant mosquito, </w:t>
      </w:r>
      <w:r w:rsidR="004F7698" w:rsidRPr="00B25226">
        <w:rPr>
          <w:rFonts w:asciiTheme="minorHAnsi" w:hAnsiTheme="minorHAnsi"/>
          <w:i/>
          <w:color w:val="auto"/>
        </w:rPr>
        <w:t>Wyeomii smithii,</w:t>
      </w:r>
      <w:r w:rsidR="004F7698" w:rsidRPr="00B25226">
        <w:rPr>
          <w:rFonts w:asciiTheme="minorHAnsi" w:hAnsiTheme="minorHAnsi"/>
          <w:color w:val="auto"/>
        </w:rPr>
        <w:t xml:space="preserve"> </w:t>
      </w:r>
      <w:r w:rsidR="008F7DB4">
        <w:rPr>
          <w:rFonts w:asciiTheme="minorHAnsi" w:hAnsiTheme="minorHAnsi"/>
          <w:color w:val="auto"/>
        </w:rPr>
        <w:t xml:space="preserve">illustrates how </w:t>
      </w:r>
      <w:r w:rsidR="004F7698" w:rsidRPr="00B25226">
        <w:rPr>
          <w:rFonts w:asciiTheme="minorHAnsi" w:hAnsiTheme="minorHAnsi"/>
          <w:color w:val="auto"/>
        </w:rPr>
        <w:t xml:space="preserve">increasing temperatures </w:t>
      </w:r>
      <w:r w:rsidR="008F7DB4">
        <w:rPr>
          <w:rFonts w:asciiTheme="minorHAnsi" w:hAnsiTheme="minorHAnsi"/>
          <w:color w:val="auto"/>
        </w:rPr>
        <w:t>can</w:t>
      </w:r>
      <w:r w:rsidR="004F7698" w:rsidRPr="00B25226">
        <w:rPr>
          <w:rFonts w:asciiTheme="minorHAnsi" w:hAnsiTheme="minorHAnsi"/>
          <w:color w:val="auto"/>
        </w:rPr>
        <w:t xml:space="preserve"> </w:t>
      </w:r>
      <w:r w:rsidR="008F7DB4">
        <w:rPr>
          <w:rFonts w:asciiTheme="minorHAnsi" w:hAnsiTheme="minorHAnsi"/>
          <w:color w:val="auto"/>
        </w:rPr>
        <w:t>lead to evolutionary changes within populations over time. P</w:t>
      </w:r>
      <w:r w:rsidR="004F7698" w:rsidRPr="00B25226">
        <w:rPr>
          <w:rFonts w:asciiTheme="minorHAnsi" w:hAnsiTheme="minorHAnsi"/>
          <w:color w:val="auto"/>
        </w:rPr>
        <w:t>itcher plant mosquitos spend their</w:t>
      </w:r>
      <w:r w:rsidR="00543C0E">
        <w:rPr>
          <w:rFonts w:asciiTheme="minorHAnsi" w:hAnsiTheme="minorHAnsi"/>
          <w:color w:val="auto"/>
        </w:rPr>
        <w:t xml:space="preserve"> entire</w:t>
      </w:r>
      <w:r w:rsidR="004F7698" w:rsidRPr="00B25226">
        <w:rPr>
          <w:rFonts w:asciiTheme="minorHAnsi" w:hAnsiTheme="minorHAnsi"/>
          <w:color w:val="auto"/>
        </w:rPr>
        <w:t xml:space="preserve"> larval </w:t>
      </w:r>
      <w:r w:rsidR="00543C0E">
        <w:rPr>
          <w:rFonts w:asciiTheme="minorHAnsi" w:hAnsiTheme="minorHAnsi"/>
          <w:color w:val="auto"/>
        </w:rPr>
        <w:t>developing</w:t>
      </w:r>
      <w:r w:rsidR="008F7DB4">
        <w:rPr>
          <w:rFonts w:asciiTheme="minorHAnsi" w:hAnsiTheme="minorHAnsi"/>
          <w:color w:val="auto"/>
        </w:rPr>
        <w:t xml:space="preserve"> the </w:t>
      </w:r>
      <w:r w:rsidR="00543C0E">
        <w:rPr>
          <w:rFonts w:asciiTheme="minorHAnsi" w:hAnsiTheme="minorHAnsi"/>
          <w:color w:val="auto"/>
        </w:rPr>
        <w:t xml:space="preserve">water-filled </w:t>
      </w:r>
      <w:r w:rsidR="008F7DB4">
        <w:rPr>
          <w:rFonts w:asciiTheme="minorHAnsi" w:hAnsiTheme="minorHAnsi"/>
          <w:color w:val="auto"/>
        </w:rPr>
        <w:t>pitcher</w:t>
      </w:r>
      <w:r w:rsidR="004F7698" w:rsidRPr="00B25226">
        <w:rPr>
          <w:rFonts w:asciiTheme="minorHAnsi" w:hAnsiTheme="minorHAnsi"/>
          <w:color w:val="auto"/>
        </w:rPr>
        <w:t xml:space="preserve"> of a pitcher plant</w:t>
      </w:r>
      <w:r w:rsidR="00543C0E">
        <w:rPr>
          <w:rFonts w:asciiTheme="minorHAnsi" w:hAnsiTheme="minorHAnsi"/>
          <w:color w:val="auto"/>
        </w:rPr>
        <w:t xml:space="preserve">. As the </w:t>
      </w:r>
      <w:r w:rsidR="00543C0E">
        <w:rPr>
          <w:rFonts w:asciiTheme="minorHAnsi" w:hAnsiTheme="minorHAnsi"/>
          <w:color w:val="auto"/>
        </w:rPr>
        <w:lastRenderedPageBreak/>
        <w:t>growing season ends these larvae experience a reduction in available resources. To synchronize their life history decisions with seasonally available resources,</w:t>
      </w:r>
      <w:r w:rsidR="008F7DB4">
        <w:rPr>
          <w:rFonts w:asciiTheme="minorHAnsi" w:hAnsiTheme="minorHAnsi"/>
          <w:color w:val="auto"/>
        </w:rPr>
        <w:t xml:space="preserve"> </w:t>
      </w:r>
      <w:r w:rsidR="00543C0E">
        <w:rPr>
          <w:rFonts w:asciiTheme="minorHAnsi" w:hAnsiTheme="minorHAnsi"/>
          <w:color w:val="auto"/>
        </w:rPr>
        <w:t>t</w:t>
      </w:r>
      <w:r w:rsidR="008F7DB4">
        <w:rPr>
          <w:rFonts w:asciiTheme="minorHAnsi" w:hAnsiTheme="minorHAnsi"/>
          <w:color w:val="auto"/>
        </w:rPr>
        <w:t>hese larvae use photoperiod</w:t>
      </w:r>
      <w:r w:rsidR="00EF4519">
        <w:rPr>
          <w:rFonts w:asciiTheme="minorHAnsi" w:hAnsiTheme="minorHAnsi"/>
          <w:color w:val="auto"/>
        </w:rPr>
        <w:t>.</w:t>
      </w:r>
      <w:r w:rsidR="008F7DB4">
        <w:rPr>
          <w:rFonts w:asciiTheme="minorHAnsi" w:hAnsiTheme="minorHAnsi"/>
          <w:color w:val="auto"/>
        </w:rPr>
        <w:t xml:space="preserve"> </w:t>
      </w:r>
      <w:r w:rsidR="00812BC6">
        <w:rPr>
          <w:rFonts w:asciiTheme="minorHAnsi" w:hAnsiTheme="minorHAnsi"/>
          <w:color w:val="auto"/>
        </w:rPr>
        <w:t>For these mosquitoes, when resources decline they ent</w:t>
      </w:r>
      <w:r w:rsidR="0057046D">
        <w:rPr>
          <w:rFonts w:asciiTheme="minorHAnsi" w:hAnsiTheme="minorHAnsi"/>
          <w:color w:val="auto"/>
        </w:rPr>
        <w:t xml:space="preserve">er a </w:t>
      </w:r>
      <w:r w:rsidR="00812BC6">
        <w:rPr>
          <w:rFonts w:asciiTheme="minorHAnsi" w:hAnsiTheme="minorHAnsi"/>
          <w:color w:val="auto"/>
        </w:rPr>
        <w:t>state of dormancy</w:t>
      </w:r>
      <w:r w:rsidR="0057046D">
        <w:rPr>
          <w:rFonts w:asciiTheme="minorHAnsi" w:hAnsiTheme="minorHAnsi"/>
          <w:color w:val="auto"/>
        </w:rPr>
        <w:t xml:space="preserve">, </w:t>
      </w:r>
      <w:r w:rsidR="00EF4519">
        <w:rPr>
          <w:rFonts w:asciiTheme="minorHAnsi" w:hAnsiTheme="minorHAnsi"/>
          <w:color w:val="auto"/>
        </w:rPr>
        <w:t>induced</w:t>
      </w:r>
      <w:r w:rsidR="00403E68">
        <w:rPr>
          <w:rFonts w:asciiTheme="minorHAnsi" w:hAnsiTheme="minorHAnsi"/>
          <w:color w:val="auto"/>
        </w:rPr>
        <w:t xml:space="preserve"> by </w:t>
      </w:r>
      <w:r w:rsidR="00EF4519">
        <w:rPr>
          <w:rFonts w:asciiTheme="minorHAnsi" w:hAnsiTheme="minorHAnsi"/>
          <w:color w:val="auto"/>
        </w:rPr>
        <w:t xml:space="preserve">a </w:t>
      </w:r>
      <w:r w:rsidR="00403E68">
        <w:rPr>
          <w:rFonts w:asciiTheme="minorHAnsi" w:hAnsiTheme="minorHAnsi"/>
          <w:color w:val="auto"/>
        </w:rPr>
        <w:t>critical</w:t>
      </w:r>
      <w:r w:rsidR="0057046D">
        <w:rPr>
          <w:rFonts w:asciiTheme="minorHAnsi" w:hAnsiTheme="minorHAnsi"/>
          <w:color w:val="auto"/>
        </w:rPr>
        <w:t xml:space="preserve"> photoperiod. </w:t>
      </w:r>
      <w:r w:rsidR="00403E68">
        <w:rPr>
          <w:rFonts w:asciiTheme="minorHAnsi" w:hAnsiTheme="minorHAnsi"/>
          <w:color w:val="auto"/>
        </w:rPr>
        <w:t xml:space="preserve">Critical photoperiod is the </w:t>
      </w:r>
      <w:r w:rsidR="009A2A05">
        <w:rPr>
          <w:rFonts w:asciiTheme="minorHAnsi" w:hAnsiTheme="minorHAnsi"/>
          <w:color w:val="auto"/>
        </w:rPr>
        <w:t>number of light hours</w:t>
      </w:r>
      <w:r w:rsidR="00403E68">
        <w:rPr>
          <w:rFonts w:asciiTheme="minorHAnsi" w:hAnsiTheme="minorHAnsi"/>
          <w:color w:val="auto"/>
        </w:rPr>
        <w:t xml:space="preserve"> required to induce dormancy in 50% of a population. </w:t>
      </w:r>
      <w:r w:rsidR="00FA6E69">
        <w:rPr>
          <w:rFonts w:asciiTheme="minorHAnsi" w:hAnsiTheme="minorHAnsi"/>
          <w:color w:val="auto"/>
        </w:rPr>
        <w:t xml:space="preserve">Within </w:t>
      </w:r>
      <w:r w:rsidR="00FA6E69">
        <w:rPr>
          <w:rFonts w:asciiTheme="minorHAnsi" w:hAnsiTheme="minorHAnsi"/>
          <w:i/>
          <w:color w:val="auto"/>
        </w:rPr>
        <w:t>W.</w:t>
      </w:r>
      <w:r w:rsidR="00FA6E69" w:rsidRPr="00B25226">
        <w:rPr>
          <w:rFonts w:asciiTheme="minorHAnsi" w:hAnsiTheme="minorHAnsi"/>
          <w:i/>
          <w:color w:val="auto"/>
        </w:rPr>
        <w:t xml:space="preserve"> smithii</w:t>
      </w:r>
      <w:r w:rsidR="00403E68">
        <w:rPr>
          <w:rFonts w:asciiTheme="minorHAnsi" w:hAnsiTheme="minorHAnsi"/>
          <w:color w:val="auto"/>
        </w:rPr>
        <w:t xml:space="preserve"> photoperiod is </w:t>
      </w:r>
      <w:r w:rsidR="00FA6E69">
        <w:rPr>
          <w:rFonts w:asciiTheme="minorHAnsi" w:hAnsiTheme="minorHAnsi"/>
          <w:color w:val="auto"/>
        </w:rPr>
        <w:t xml:space="preserve">highly heritable and </w:t>
      </w:r>
      <w:r w:rsidR="00403E68">
        <w:rPr>
          <w:rFonts w:asciiTheme="minorHAnsi" w:hAnsiTheme="minorHAnsi"/>
          <w:color w:val="auto"/>
        </w:rPr>
        <w:t>genetically determined</w:t>
      </w:r>
      <w:r w:rsidR="00FA6E69">
        <w:rPr>
          <w:rFonts w:asciiTheme="minorHAnsi" w:hAnsiTheme="minorHAnsi"/>
          <w:color w:val="auto"/>
        </w:rPr>
        <w:t xml:space="preserve">. To investigate the possibility of insects adapting to temperature, populations of </w:t>
      </w:r>
      <w:r w:rsidR="00FA6E69">
        <w:rPr>
          <w:rFonts w:asciiTheme="minorHAnsi" w:hAnsiTheme="minorHAnsi"/>
          <w:i/>
          <w:color w:val="auto"/>
        </w:rPr>
        <w:t>W.</w:t>
      </w:r>
      <w:r w:rsidR="00FA6E69" w:rsidRPr="00B25226">
        <w:rPr>
          <w:rFonts w:asciiTheme="minorHAnsi" w:hAnsiTheme="minorHAnsi"/>
          <w:i/>
          <w:color w:val="auto"/>
        </w:rPr>
        <w:t xml:space="preserve"> smithii</w:t>
      </w:r>
      <w:r w:rsidR="00FA6E69">
        <w:rPr>
          <w:rFonts w:asciiTheme="minorHAnsi" w:hAnsiTheme="minorHAnsi"/>
          <w:color w:val="auto"/>
        </w:rPr>
        <w:t xml:space="preserve"> were sampled from </w:t>
      </w:r>
      <w:r w:rsidR="00EF4519">
        <w:rPr>
          <w:rFonts w:asciiTheme="minorHAnsi" w:hAnsiTheme="minorHAnsi"/>
          <w:color w:val="auto"/>
        </w:rPr>
        <w:t>different latitudes between Florida and</w:t>
      </w:r>
      <w:r w:rsidR="00FA6E69">
        <w:rPr>
          <w:rFonts w:asciiTheme="minorHAnsi" w:hAnsiTheme="minorHAnsi"/>
          <w:color w:val="auto"/>
        </w:rPr>
        <w:t xml:space="preserve"> Canada in </w:t>
      </w:r>
      <w:r w:rsidR="00EF4519">
        <w:rPr>
          <w:rFonts w:asciiTheme="minorHAnsi" w:hAnsiTheme="minorHAnsi"/>
          <w:color w:val="auto"/>
        </w:rPr>
        <w:t xml:space="preserve">the years </w:t>
      </w:r>
      <w:r w:rsidR="00FA6E69">
        <w:rPr>
          <w:rFonts w:asciiTheme="minorHAnsi" w:hAnsiTheme="minorHAnsi"/>
          <w:color w:val="auto"/>
        </w:rPr>
        <w:t>1972, 1988, 1993 and 1996. After collecting samples, mosquito larvae were reared and the critical photoperiod determined</w:t>
      </w:r>
      <w:r w:rsidR="0070143A">
        <w:rPr>
          <w:rFonts w:asciiTheme="minorHAnsi" w:hAnsiTheme="minorHAnsi"/>
          <w:color w:val="auto"/>
        </w:rPr>
        <w:t>.</w:t>
      </w:r>
      <w:r w:rsidR="00FA6E69">
        <w:rPr>
          <w:rFonts w:asciiTheme="minorHAnsi" w:hAnsiTheme="minorHAnsi"/>
          <w:color w:val="auto"/>
        </w:rPr>
        <w:t xml:space="preserve"> </w:t>
      </w:r>
      <w:r w:rsidR="0070143A">
        <w:rPr>
          <w:rFonts w:asciiTheme="minorHAnsi" w:hAnsiTheme="minorHAnsi"/>
          <w:color w:val="auto"/>
        </w:rPr>
        <w:t>R</w:t>
      </w:r>
      <w:r w:rsidR="004F7698" w:rsidRPr="00B25226">
        <w:rPr>
          <w:rFonts w:asciiTheme="minorHAnsi" w:hAnsiTheme="minorHAnsi"/>
          <w:color w:val="auto"/>
        </w:rPr>
        <w:t>eportedly</w:t>
      </w:r>
      <w:r w:rsidR="003D3AC9">
        <w:rPr>
          <w:rFonts w:asciiTheme="minorHAnsi" w:hAnsiTheme="minorHAnsi"/>
          <w:color w:val="auto"/>
        </w:rPr>
        <w:t>,</w:t>
      </w:r>
      <w:r w:rsidR="004F7698" w:rsidRPr="00B25226">
        <w:rPr>
          <w:rFonts w:asciiTheme="minorHAnsi" w:hAnsiTheme="minorHAnsi"/>
          <w:color w:val="auto"/>
        </w:rPr>
        <w:t xml:space="preserve"> </w:t>
      </w:r>
      <w:r w:rsidR="0070143A">
        <w:rPr>
          <w:rFonts w:asciiTheme="minorHAnsi" w:hAnsiTheme="minorHAnsi"/>
          <w:color w:val="auto"/>
        </w:rPr>
        <w:t>the</w:t>
      </w:r>
      <w:r w:rsidR="003D3AC9">
        <w:rPr>
          <w:rFonts w:asciiTheme="minorHAnsi" w:hAnsiTheme="minorHAnsi"/>
          <w:color w:val="auto"/>
        </w:rPr>
        <w:t>ir</w:t>
      </w:r>
      <w:r w:rsidR="0070143A">
        <w:rPr>
          <w:rFonts w:asciiTheme="minorHAnsi" w:hAnsiTheme="minorHAnsi"/>
          <w:color w:val="auto"/>
        </w:rPr>
        <w:t xml:space="preserve"> critical photoperiod </w:t>
      </w:r>
      <w:r w:rsidR="00FA6E69">
        <w:rPr>
          <w:rFonts w:asciiTheme="minorHAnsi" w:hAnsiTheme="minorHAnsi"/>
          <w:color w:val="auto"/>
        </w:rPr>
        <w:t xml:space="preserve">has </w:t>
      </w:r>
      <w:r w:rsidR="003D3AC9">
        <w:rPr>
          <w:rFonts w:asciiTheme="minorHAnsi" w:hAnsiTheme="minorHAnsi"/>
          <w:color w:val="auto"/>
        </w:rPr>
        <w:t>decreased</w:t>
      </w:r>
      <w:r w:rsidR="004F7698" w:rsidRPr="00B25226">
        <w:rPr>
          <w:rFonts w:asciiTheme="minorHAnsi" w:hAnsiTheme="minorHAnsi"/>
          <w:color w:val="auto"/>
        </w:rPr>
        <w:t xml:space="preserve"> form 15.79 hours of day light </w:t>
      </w:r>
      <w:r w:rsidR="00956D2D">
        <w:rPr>
          <w:rFonts w:asciiTheme="minorHAnsi" w:hAnsiTheme="minorHAnsi"/>
          <w:color w:val="auto"/>
        </w:rPr>
        <w:t xml:space="preserve">in 1972 </w:t>
      </w:r>
      <w:r w:rsidR="004F7698" w:rsidRPr="00B25226">
        <w:rPr>
          <w:rFonts w:asciiTheme="minorHAnsi" w:hAnsiTheme="minorHAnsi"/>
          <w:color w:val="auto"/>
        </w:rPr>
        <w:t>to 15.19 hours</w:t>
      </w:r>
      <w:r w:rsidR="00956D2D">
        <w:rPr>
          <w:rFonts w:asciiTheme="minorHAnsi" w:hAnsiTheme="minorHAnsi"/>
          <w:color w:val="auto"/>
        </w:rPr>
        <w:t xml:space="preserve"> in 1996 </w:t>
      </w:r>
      <w:r w:rsidR="00956D2D">
        <w:rPr>
          <w:rFonts w:asciiTheme="minorHAnsi" w:hAnsiTheme="minorHAnsi"/>
          <w:color w:val="auto"/>
        </w:rPr>
        <w:fldChar w:fldCharType="begin" w:fldLock="1"/>
      </w:r>
      <w:r w:rsidR="005E5DC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956D2D">
        <w:rPr>
          <w:rFonts w:asciiTheme="minorHAnsi" w:hAnsiTheme="minorHAnsi"/>
          <w:color w:val="auto"/>
        </w:rPr>
        <w:fldChar w:fldCharType="separate"/>
      </w:r>
      <w:r w:rsidR="00956D2D" w:rsidRPr="00956D2D">
        <w:rPr>
          <w:rFonts w:asciiTheme="minorHAnsi" w:hAnsiTheme="minorHAnsi"/>
          <w:noProof/>
          <w:color w:val="auto"/>
        </w:rPr>
        <w:t>(Bradshaw and Holzapfel 2001)</w:t>
      </w:r>
      <w:r w:rsidR="00956D2D">
        <w:rPr>
          <w:rFonts w:asciiTheme="minorHAnsi" w:hAnsiTheme="minorHAnsi"/>
          <w:color w:val="auto"/>
        </w:rPr>
        <w:fldChar w:fldCharType="end"/>
      </w:r>
      <w:r w:rsidR="004F7698" w:rsidRPr="00B25226">
        <w:rPr>
          <w:rFonts w:asciiTheme="minorHAnsi" w:hAnsiTheme="minorHAnsi"/>
          <w:color w:val="auto"/>
        </w:rPr>
        <w:t xml:space="preserve">. This decrease in the number of daylight hours required to induce </w:t>
      </w:r>
      <w:r w:rsidR="00956D2D">
        <w:rPr>
          <w:rFonts w:asciiTheme="minorHAnsi" w:hAnsiTheme="minorHAnsi"/>
          <w:color w:val="auto"/>
        </w:rPr>
        <w:t>the</w:t>
      </w:r>
      <w:r w:rsidR="004F7698" w:rsidRPr="00B25226">
        <w:rPr>
          <w:rFonts w:asciiTheme="minorHAnsi" w:hAnsiTheme="minorHAnsi"/>
          <w:color w:val="auto"/>
        </w:rPr>
        <w:t xml:space="preserve"> dormancy</w:t>
      </w:r>
      <w:r w:rsidR="003D3AC9">
        <w:rPr>
          <w:rFonts w:asciiTheme="minorHAnsi" w:hAnsiTheme="minorHAnsi"/>
          <w:color w:val="auto"/>
        </w:rPr>
        <w:t xml:space="preserve"> correlates to a shift in the dormancy timing of these mosquitoes by about 9 days and</w:t>
      </w:r>
      <w:r w:rsidR="004F7698" w:rsidRPr="00B25226">
        <w:rPr>
          <w:rFonts w:asciiTheme="minorHAnsi" w:hAnsiTheme="minorHAnsi"/>
          <w:color w:val="auto"/>
        </w:rPr>
        <w:t xml:space="preserve"> </w:t>
      </w:r>
      <w:r w:rsidR="00956D2D">
        <w:rPr>
          <w:rFonts w:asciiTheme="minorHAnsi" w:hAnsiTheme="minorHAnsi"/>
          <w:color w:val="auto"/>
        </w:rPr>
        <w:t>is indicative of a</w:t>
      </w:r>
      <w:r w:rsidR="003D3AC9">
        <w:rPr>
          <w:rFonts w:asciiTheme="minorHAnsi" w:hAnsiTheme="minorHAnsi"/>
          <w:color w:val="auto"/>
        </w:rPr>
        <w:t>n adapting genotype</w:t>
      </w:r>
      <w:r w:rsidR="00956D2D">
        <w:rPr>
          <w:rFonts w:asciiTheme="minorHAnsi" w:hAnsiTheme="minorHAnsi"/>
          <w:color w:val="auto"/>
        </w:rPr>
        <w:t xml:space="preserve"> towards a more southern phenotype</w:t>
      </w:r>
      <w:r w:rsidR="003D3AC9">
        <w:rPr>
          <w:rFonts w:asciiTheme="minorHAnsi" w:hAnsiTheme="minorHAnsi"/>
          <w:color w:val="auto"/>
        </w:rPr>
        <w:t xml:space="preserve"> where growing seasons are longer. </w:t>
      </w:r>
    </w:p>
    <w:p w14:paraId="7740BE2D" w14:textId="659E0EEE" w:rsidR="003F083F" w:rsidRPr="00B25226" w:rsidRDefault="003D3AC9" w:rsidP="003D3AC9">
      <w:pPr>
        <w:spacing w:line="480" w:lineRule="auto"/>
        <w:ind w:firstLine="720"/>
        <w:rPr>
          <w:rFonts w:asciiTheme="minorHAnsi" w:hAnsiTheme="minorHAnsi"/>
          <w:color w:val="auto"/>
        </w:rPr>
      </w:pPr>
      <w:r>
        <w:rPr>
          <w:rFonts w:asciiTheme="minorHAnsi" w:hAnsiTheme="minorHAnsi"/>
          <w:color w:val="auto"/>
        </w:rPr>
        <w:t>The relatively consistent nature of photoperiod makes it a reliable cue insects can use to approximate the changes in their environments. If insects are to win as temperatures warm, they will need to adjust to these changing photoperiods to take advantage of t</w:t>
      </w:r>
      <w:r w:rsidR="00486E0B">
        <w:rPr>
          <w:rFonts w:asciiTheme="minorHAnsi" w:hAnsiTheme="minorHAnsi"/>
          <w:color w:val="auto"/>
        </w:rPr>
        <w:t>hese increased</w:t>
      </w:r>
      <w:r>
        <w:rPr>
          <w:rFonts w:asciiTheme="minorHAnsi" w:hAnsiTheme="minorHAnsi"/>
          <w:color w:val="auto"/>
        </w:rPr>
        <w:t xml:space="preserve"> temperatures, and longer growing seasons. P</w:t>
      </w:r>
      <w:r w:rsidR="00650CA0">
        <w:rPr>
          <w:rFonts w:asciiTheme="minorHAnsi" w:hAnsiTheme="minorHAnsi"/>
          <w:color w:val="auto"/>
        </w:rPr>
        <w:t>henotypic plasticity and evolutionary adaptations</w:t>
      </w:r>
      <w:r w:rsidR="00486E0B">
        <w:rPr>
          <w:rFonts w:asciiTheme="minorHAnsi" w:hAnsiTheme="minorHAnsi"/>
          <w:color w:val="auto"/>
        </w:rPr>
        <w:t xml:space="preserve"> </w:t>
      </w:r>
      <w:r w:rsidR="004A5D0B">
        <w:rPr>
          <w:rFonts w:asciiTheme="minorHAnsi" w:hAnsiTheme="minorHAnsi"/>
          <w:color w:val="auto"/>
        </w:rPr>
        <w:t xml:space="preserve">in important traits that predicate life history decisions, like critical photoperiod, </w:t>
      </w:r>
      <w:r w:rsidR="00486E0B">
        <w:rPr>
          <w:rFonts w:asciiTheme="minorHAnsi" w:hAnsiTheme="minorHAnsi"/>
          <w:color w:val="auto"/>
        </w:rPr>
        <w:t>could allow populations to adjust to changes in their environment</w:t>
      </w:r>
      <w:r w:rsidR="004A5D0B">
        <w:rPr>
          <w:rFonts w:asciiTheme="minorHAnsi" w:hAnsiTheme="minorHAnsi"/>
          <w:color w:val="auto"/>
        </w:rPr>
        <w:t xml:space="preserve"> by delaying the onset of dormancy by adjusting the critical photoperiod. A warmer climate means growing seasons will become longer and it will be those insects that are synchronized with these extended growing seasons </w:t>
      </w:r>
      <w:r w:rsidR="004A5D0B">
        <w:rPr>
          <w:rFonts w:asciiTheme="minorHAnsi" w:hAnsiTheme="minorHAnsi"/>
          <w:color w:val="auto"/>
        </w:rPr>
        <w:lastRenderedPageBreak/>
        <w:t>who will have the advantage and could win.</w:t>
      </w:r>
    </w:p>
    <w:p w14:paraId="12836B1D" w14:textId="77777777" w:rsidR="00956D2D" w:rsidRDefault="00956D2D">
      <w:pPr>
        <w:spacing w:line="480" w:lineRule="auto"/>
        <w:rPr>
          <w:rFonts w:asciiTheme="minorHAnsi" w:hAnsiTheme="minorHAnsi"/>
          <w:b/>
          <w:color w:val="auto"/>
        </w:rPr>
      </w:pPr>
    </w:p>
    <w:p w14:paraId="3BD4A22B" w14:textId="77777777" w:rsidR="00146EA9" w:rsidRDefault="003F083F" w:rsidP="000A4E25">
      <w:pPr>
        <w:spacing w:line="480" w:lineRule="auto"/>
        <w:rPr>
          <w:rFonts w:asciiTheme="minorHAnsi" w:hAnsiTheme="minorHAnsi"/>
          <w:color w:val="auto"/>
        </w:rPr>
      </w:pPr>
      <w:r w:rsidRPr="00B25226">
        <w:rPr>
          <w:rFonts w:asciiTheme="minorHAnsi" w:hAnsiTheme="minorHAnsi"/>
          <w:b/>
          <w:color w:val="auto"/>
        </w:rPr>
        <w:t xml:space="preserve">Plasticity in Dormancy: </w:t>
      </w:r>
      <w:r w:rsidRPr="00B25226">
        <w:rPr>
          <w:rFonts w:asciiTheme="minorHAnsi" w:hAnsiTheme="minorHAnsi"/>
          <w:color w:val="auto"/>
        </w:rPr>
        <w:t>Insects</w:t>
      </w:r>
      <w:r w:rsidR="004A5D0B">
        <w:rPr>
          <w:rFonts w:asciiTheme="minorHAnsi" w:hAnsiTheme="minorHAnsi"/>
          <w:color w:val="auto"/>
        </w:rPr>
        <w:t>, like all organisms,</w:t>
      </w:r>
      <w:r w:rsidRPr="00B25226">
        <w:rPr>
          <w:rFonts w:asciiTheme="minorHAnsi" w:hAnsiTheme="minorHAnsi"/>
          <w:color w:val="auto"/>
        </w:rPr>
        <w:t xml:space="preserve"> are </w:t>
      </w:r>
      <w:r w:rsidR="004A5D0B">
        <w:rPr>
          <w:rFonts w:asciiTheme="minorHAnsi" w:hAnsiTheme="minorHAnsi"/>
          <w:color w:val="auto"/>
        </w:rPr>
        <w:t>self-contained and to ensure their survival, these organisms need to monitor both internal and external</w:t>
      </w:r>
      <w:r w:rsidRPr="00B25226">
        <w:rPr>
          <w:rFonts w:asciiTheme="minorHAnsi" w:hAnsiTheme="minorHAnsi"/>
          <w:color w:val="auto"/>
        </w:rPr>
        <w:t xml:space="preserve"> </w:t>
      </w:r>
      <w:r w:rsidR="004A5D0B">
        <w:rPr>
          <w:rFonts w:asciiTheme="minorHAnsi" w:hAnsiTheme="minorHAnsi"/>
          <w:color w:val="auto"/>
        </w:rPr>
        <w:t xml:space="preserve">conditions. This information is used to influence their behavior and how they interact with their environment. Insects specifically are readily susceptible to changes in their environment and as such need to </w:t>
      </w:r>
      <w:r w:rsidR="006501F6">
        <w:rPr>
          <w:rFonts w:asciiTheme="minorHAnsi" w:hAnsiTheme="minorHAnsi"/>
          <w:color w:val="auto"/>
        </w:rPr>
        <w:t xml:space="preserve">track both immediate changes in their environment as well as global changes in their environment. </w:t>
      </w:r>
      <w:r w:rsidR="00E84F12">
        <w:rPr>
          <w:rFonts w:asciiTheme="minorHAnsi" w:hAnsiTheme="minorHAnsi"/>
          <w:color w:val="auto"/>
        </w:rPr>
        <w:t>I</w:t>
      </w:r>
      <w:r w:rsidR="006501F6">
        <w:rPr>
          <w:rFonts w:asciiTheme="minorHAnsi" w:hAnsiTheme="minorHAnsi"/>
          <w:color w:val="auto"/>
        </w:rPr>
        <w:t xml:space="preserve">nsects will </w:t>
      </w:r>
      <w:r w:rsidR="00E84F12">
        <w:rPr>
          <w:rFonts w:asciiTheme="minorHAnsi" w:hAnsiTheme="minorHAnsi"/>
          <w:color w:val="auto"/>
        </w:rPr>
        <w:t>be exposed to</w:t>
      </w:r>
      <w:r w:rsidR="006501F6">
        <w:rPr>
          <w:rFonts w:asciiTheme="minorHAnsi" w:hAnsiTheme="minorHAnsi"/>
          <w:color w:val="auto"/>
        </w:rPr>
        <w:t xml:space="preserve"> both acute and chronic environmental stress</w:t>
      </w:r>
      <w:r w:rsidR="00532AC4">
        <w:rPr>
          <w:rFonts w:asciiTheme="minorHAnsi" w:hAnsiTheme="minorHAnsi"/>
          <w:color w:val="auto"/>
        </w:rPr>
        <w:t xml:space="preserve"> </w:t>
      </w:r>
      <w:r w:rsidR="00E84F12">
        <w:rPr>
          <w:rFonts w:asciiTheme="minorHAnsi" w:hAnsiTheme="minorHAnsi"/>
          <w:color w:val="auto"/>
        </w:rPr>
        <w:t>due to</w:t>
      </w:r>
      <w:r w:rsidR="00532AC4">
        <w:rPr>
          <w:rFonts w:asciiTheme="minorHAnsi" w:hAnsiTheme="minorHAnsi"/>
          <w:color w:val="auto"/>
        </w:rPr>
        <w:t xml:space="preserve"> sporadic fluctuations in </w:t>
      </w:r>
      <w:r w:rsidR="00E84F12">
        <w:rPr>
          <w:rFonts w:asciiTheme="minorHAnsi" w:hAnsiTheme="minorHAnsi"/>
          <w:color w:val="auto"/>
        </w:rPr>
        <w:t xml:space="preserve">seasonal </w:t>
      </w:r>
      <w:r w:rsidR="00532AC4">
        <w:rPr>
          <w:rFonts w:asciiTheme="minorHAnsi" w:hAnsiTheme="minorHAnsi"/>
          <w:color w:val="auto"/>
        </w:rPr>
        <w:t>temperatures</w:t>
      </w:r>
      <w:r w:rsidR="006501F6">
        <w:rPr>
          <w:rFonts w:asciiTheme="minorHAnsi" w:hAnsiTheme="minorHAnsi"/>
          <w:color w:val="auto"/>
        </w:rPr>
        <w:t xml:space="preserve"> </w:t>
      </w:r>
      <w:r w:rsidR="00E84F12">
        <w:rPr>
          <w:rFonts w:asciiTheme="minorHAnsi" w:hAnsiTheme="minorHAnsi"/>
          <w:color w:val="auto"/>
        </w:rPr>
        <w:t xml:space="preserve">and overall warmer seasons respectively </w:t>
      </w:r>
      <w:r w:rsidR="006501F6">
        <w:rPr>
          <w:rFonts w:asciiTheme="minorHAnsi" w:hAnsiTheme="minorHAnsi"/>
          <w:color w:val="auto"/>
        </w:rPr>
        <w:t>as</w:t>
      </w:r>
      <w:r w:rsidR="0061475E">
        <w:rPr>
          <w:rFonts w:asciiTheme="minorHAnsi" w:hAnsiTheme="minorHAnsi"/>
          <w:color w:val="auto"/>
        </w:rPr>
        <w:t xml:space="preserve"> </w:t>
      </w:r>
      <w:r w:rsidR="00E84F12">
        <w:rPr>
          <w:rFonts w:asciiTheme="minorHAnsi" w:hAnsiTheme="minorHAnsi"/>
          <w:color w:val="auto"/>
        </w:rPr>
        <w:t>the climate warms.</w:t>
      </w:r>
      <w:r w:rsidR="006501F6">
        <w:rPr>
          <w:rFonts w:asciiTheme="minorHAnsi" w:hAnsiTheme="minorHAnsi"/>
          <w:color w:val="auto"/>
        </w:rPr>
        <w:t xml:space="preserve"> </w:t>
      </w:r>
      <w:r w:rsidR="000A4E25">
        <w:rPr>
          <w:rFonts w:asciiTheme="minorHAnsi" w:hAnsiTheme="minorHAnsi"/>
          <w:color w:val="auto"/>
        </w:rPr>
        <w:t xml:space="preserve">Dormancy is a strategy insects use to mediate the negative effects of acute or chronic stress they experience in their environments. </w:t>
      </w:r>
      <w:r w:rsidRPr="00B25226">
        <w:rPr>
          <w:rFonts w:asciiTheme="minorHAnsi" w:hAnsiTheme="minorHAnsi"/>
          <w:color w:val="auto"/>
        </w:rPr>
        <w:t>Dormancy</w:t>
      </w:r>
      <w:r w:rsidR="000A4E25">
        <w:rPr>
          <w:rFonts w:asciiTheme="minorHAnsi" w:hAnsiTheme="minorHAnsi"/>
          <w:color w:val="auto"/>
        </w:rPr>
        <w:t xml:space="preserve">, as an immediate and reversible response to acute environmental stress is termed quiescence. Quiescence is </w:t>
      </w:r>
      <w:r w:rsidRPr="00B25226">
        <w:rPr>
          <w:rFonts w:asciiTheme="minorHAnsi" w:hAnsiTheme="minorHAnsi"/>
          <w:color w:val="auto"/>
        </w:rPr>
        <w:t xml:space="preserve">a temporary state of reduced </w:t>
      </w:r>
      <w:r w:rsidR="00B17675">
        <w:rPr>
          <w:rFonts w:asciiTheme="minorHAnsi" w:hAnsiTheme="minorHAnsi"/>
          <w:color w:val="auto"/>
        </w:rPr>
        <w:t>function</w:t>
      </w:r>
      <w:r w:rsidRPr="00B25226">
        <w:rPr>
          <w:rFonts w:asciiTheme="minorHAnsi" w:hAnsiTheme="minorHAnsi"/>
          <w:color w:val="auto"/>
        </w:rPr>
        <w:t xml:space="preserve"> </w:t>
      </w:r>
      <w:r w:rsidR="00B17675">
        <w:rPr>
          <w:rFonts w:asciiTheme="minorHAnsi" w:hAnsiTheme="minorHAnsi"/>
          <w:color w:val="auto"/>
        </w:rPr>
        <w:t>that is induced as an immediate response to some type of environmental stress and once the stress is alleviated, insect functions are completely restored</w:t>
      </w:r>
      <w:r w:rsidR="00320918">
        <w:rPr>
          <w:rFonts w:asciiTheme="minorHAnsi" w:hAnsiTheme="minorHAnsi"/>
          <w:color w:val="auto"/>
        </w:rPr>
        <w:t xml:space="preserve"> </w:t>
      </w:r>
      <w:r w:rsidR="00320918">
        <w:rPr>
          <w:rFonts w:asciiTheme="minorHAnsi" w:hAnsiTheme="minorHAnsi"/>
          <w:color w:val="auto"/>
        </w:rPr>
        <w:fldChar w:fldCharType="begin" w:fldLock="1"/>
      </w:r>
      <w:r w:rsidR="00320918">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 "properties" : { "noteIndex" : 0 }, "schema" : "https://github.com/citation-style-language/schema/raw/master/csl-citation.json" }</w:instrText>
      </w:r>
      <w:r w:rsidR="00320918">
        <w:rPr>
          <w:rFonts w:asciiTheme="minorHAnsi" w:hAnsiTheme="minorHAnsi"/>
          <w:color w:val="auto"/>
        </w:rPr>
        <w:fldChar w:fldCharType="separate"/>
      </w:r>
      <w:r w:rsidR="00320918" w:rsidRPr="00320918">
        <w:rPr>
          <w:rFonts w:asciiTheme="minorHAnsi" w:hAnsiTheme="minorHAnsi"/>
          <w:noProof/>
          <w:color w:val="auto"/>
        </w:rPr>
        <w:t>(Koštál 2006)</w:t>
      </w:r>
      <w:r w:rsidR="00320918">
        <w:rPr>
          <w:rFonts w:asciiTheme="minorHAnsi" w:hAnsiTheme="minorHAnsi"/>
          <w:color w:val="auto"/>
        </w:rPr>
        <w:fldChar w:fldCharType="end"/>
      </w:r>
      <w:r w:rsidR="00B17675">
        <w:rPr>
          <w:rFonts w:asciiTheme="minorHAnsi" w:hAnsiTheme="minorHAnsi"/>
          <w:color w:val="auto"/>
        </w:rPr>
        <w:t>. In some insects</w:t>
      </w:r>
      <w:r w:rsidR="00320918">
        <w:rPr>
          <w:rFonts w:asciiTheme="minorHAnsi" w:hAnsiTheme="minorHAnsi"/>
          <w:color w:val="auto"/>
        </w:rPr>
        <w:t>,</w:t>
      </w:r>
      <w:r w:rsidR="00B17675">
        <w:rPr>
          <w:rFonts w:asciiTheme="minorHAnsi" w:hAnsiTheme="minorHAnsi"/>
          <w:color w:val="auto"/>
        </w:rPr>
        <w:t xml:space="preserve"> this type of dormancy can be induced by reduced availability of critical resources like water </w:t>
      </w:r>
      <w:r w:rsidR="00320918">
        <w:rPr>
          <w:rFonts w:asciiTheme="minorHAnsi" w:hAnsiTheme="minorHAnsi"/>
          <w:color w:val="auto"/>
        </w:rPr>
        <w:t xml:space="preserve">and </w:t>
      </w:r>
      <w:r w:rsidR="00B17675">
        <w:rPr>
          <w:rFonts w:asciiTheme="minorHAnsi" w:hAnsiTheme="minorHAnsi"/>
          <w:color w:val="auto"/>
        </w:rPr>
        <w:t xml:space="preserve">once </w:t>
      </w:r>
      <w:r w:rsidR="00320918">
        <w:rPr>
          <w:rFonts w:asciiTheme="minorHAnsi" w:hAnsiTheme="minorHAnsi"/>
          <w:color w:val="auto"/>
        </w:rPr>
        <w:t>its</w:t>
      </w:r>
      <w:r w:rsidR="00B17675">
        <w:rPr>
          <w:rFonts w:asciiTheme="minorHAnsi" w:hAnsiTheme="minorHAnsi"/>
          <w:color w:val="auto"/>
        </w:rPr>
        <w:t xml:space="preserve"> restored, </w:t>
      </w:r>
      <w:r w:rsidR="00320918">
        <w:rPr>
          <w:rFonts w:asciiTheme="minorHAnsi" w:hAnsiTheme="minorHAnsi"/>
          <w:color w:val="auto"/>
        </w:rPr>
        <w:t xml:space="preserve">quiescence </w:t>
      </w:r>
      <w:r w:rsidR="00B17675">
        <w:rPr>
          <w:rFonts w:asciiTheme="minorHAnsi" w:hAnsiTheme="minorHAnsi"/>
          <w:color w:val="auto"/>
        </w:rPr>
        <w:t>immediately ends and the insect continues to develop.</w:t>
      </w:r>
      <w:r w:rsidRPr="00B25226">
        <w:rPr>
          <w:rFonts w:asciiTheme="minorHAnsi" w:hAnsiTheme="minorHAnsi"/>
          <w:color w:val="auto"/>
        </w:rPr>
        <w:t xml:space="preserve"> Alternatively, diapause is a type of dormancy that pre-empts re</w:t>
      </w:r>
      <w:r w:rsidR="00320918">
        <w:rPr>
          <w:rFonts w:asciiTheme="minorHAnsi" w:hAnsiTheme="minorHAnsi"/>
          <w:color w:val="auto"/>
        </w:rPr>
        <w:t>duced availability of resources, using consistent environmental cues like photoperiod. Diapause</w:t>
      </w:r>
      <w:r w:rsidR="00146EA9">
        <w:rPr>
          <w:rFonts w:asciiTheme="minorHAnsi" w:hAnsiTheme="minorHAnsi"/>
          <w:color w:val="auto"/>
        </w:rPr>
        <w:t xml:space="preserve"> is used by insects to synchronize their life history with chronic environmental stresses like reduced availability of resources like food or water</w:t>
      </w:r>
    </w:p>
    <w:p w14:paraId="1075B01C" w14:textId="675E13DA" w:rsidR="00E76E69" w:rsidRPr="00B25226" w:rsidRDefault="00146EA9" w:rsidP="00146EA9">
      <w:pPr>
        <w:spacing w:line="480" w:lineRule="auto"/>
        <w:ind w:firstLine="720"/>
        <w:rPr>
          <w:rFonts w:asciiTheme="minorHAnsi" w:hAnsiTheme="minorHAnsi"/>
          <w:color w:val="auto"/>
        </w:rPr>
      </w:pPr>
      <w:bookmarkStart w:id="3" w:name="_GoBack"/>
      <w:bookmarkEnd w:id="3"/>
      <w:r>
        <w:rPr>
          <w:rFonts w:asciiTheme="minorHAnsi" w:hAnsiTheme="minorHAnsi"/>
          <w:color w:val="auto"/>
        </w:rPr>
        <w:t xml:space="preserve">. </w:t>
      </w:r>
      <w:r w:rsidR="003F083F" w:rsidRPr="00B25226">
        <w:rPr>
          <w:rFonts w:asciiTheme="minorHAnsi" w:hAnsiTheme="minorHAnsi"/>
          <w:color w:val="auto"/>
        </w:rPr>
        <w:t xml:space="preserve">genetically programmed, </w:t>
      </w:r>
      <w:commentRangeStart w:id="4"/>
      <w:r w:rsidR="003F083F" w:rsidRPr="00B25226">
        <w:rPr>
          <w:rFonts w:asciiTheme="minorHAnsi" w:hAnsiTheme="minorHAnsi"/>
          <w:color w:val="auto"/>
        </w:rPr>
        <w:t xml:space="preserve">and while diapause may occur at any point during an insects </w:t>
      </w:r>
      <w:r w:rsidR="003F083F" w:rsidRPr="00B25226">
        <w:rPr>
          <w:rFonts w:asciiTheme="minorHAnsi" w:hAnsiTheme="minorHAnsi"/>
          <w:color w:val="auto"/>
        </w:rPr>
        <w:lastRenderedPageBreak/>
        <w:t>life history, the life stage sensitive to the initiation of diapause within a species is consistent</w:t>
      </w:r>
      <w:commentRangeEnd w:id="4"/>
      <w:r w:rsidR="003F083F" w:rsidRPr="00B25226">
        <w:rPr>
          <w:rStyle w:val="CommentReference"/>
          <w:rFonts w:asciiTheme="minorHAnsi" w:hAnsiTheme="minorHAnsi"/>
          <w:color w:val="auto"/>
          <w:sz w:val="24"/>
          <w:szCs w:val="24"/>
        </w:rPr>
        <w:commentReference w:id="4"/>
      </w:r>
      <w:r w:rsidR="003F083F" w:rsidRPr="00B25226">
        <w:rPr>
          <w:rFonts w:asciiTheme="minorHAnsi" w:hAnsiTheme="minorHAnsi"/>
          <w:color w:val="auto"/>
        </w:rPr>
        <w:t xml:space="preserve">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w:t>
      </w:r>
      <w:commentRangeStart w:id="5"/>
      <w:r w:rsidR="003F083F" w:rsidRPr="00B25226">
        <w:rPr>
          <w:rFonts w:asciiTheme="minorHAnsi" w:hAnsiTheme="minorHAnsi"/>
          <w:color w:val="auto"/>
        </w:rPr>
        <w:t>Across different species, the genotype responsible for the pleiotropic effects of diapause is variable and the initiation of this genetic programming can be either obligate or facultative.</w:t>
      </w:r>
      <w:commentRangeEnd w:id="5"/>
      <w:r w:rsidR="003F083F" w:rsidRPr="00B25226">
        <w:rPr>
          <w:rStyle w:val="CommentReference"/>
          <w:rFonts w:asciiTheme="minorHAnsi" w:hAnsiTheme="minorHAnsi"/>
          <w:color w:val="auto"/>
          <w:sz w:val="24"/>
          <w:szCs w:val="24"/>
        </w:rPr>
        <w:commentReference w:id="5"/>
      </w:r>
      <w:r w:rsidR="003F083F" w:rsidRPr="00B25226">
        <w:rPr>
          <w:rFonts w:asciiTheme="minorHAnsi" w:hAnsiTheme="minorHAnsi"/>
          <w:color w:val="auto"/>
        </w:rPr>
        <w:t xml:space="preserve"> </w:t>
      </w:r>
    </w:p>
    <w:p w14:paraId="13A37BB3" w14:textId="69328757" w:rsidR="00E76E69" w:rsidRPr="00956D2D" w:rsidRDefault="00E76E69">
      <w:pPr>
        <w:spacing w:line="480" w:lineRule="auto"/>
        <w:rPr>
          <w:rFonts w:asciiTheme="minorHAnsi" w:hAnsiTheme="minorHAnsi"/>
          <w:color w:val="auto"/>
          <w:highlight w:val="green"/>
        </w:rPr>
      </w:pPr>
      <w:r w:rsidRPr="00B25226">
        <w:rPr>
          <w:rFonts w:asciiTheme="minorHAnsi" w:hAnsiTheme="minorHAnsi"/>
          <w:color w:val="auto"/>
          <w:highlight w:val="green"/>
        </w:rPr>
        <w:t>Diapause, across different insect species, can occur at almost any life stage, however within a single species, the timing of diapause is genetically determined and tends to be fixed along with the stage that is sensitive to the external cues that commit an insect to diapause</w:t>
      </w:r>
      <w:r w:rsidR="003B6FE7" w:rsidRPr="00B25226">
        <w:rPr>
          <w:rFonts w:asciiTheme="minorHAnsi" w:hAnsiTheme="minorHAnsi"/>
          <w:color w:val="auto"/>
          <w:highlight w:val="green"/>
        </w:rPr>
        <w:t>. It is unclear wheather the genetic architecture of diapause responses is similar or different among species that differ in their diapause life history</w:t>
      </w:r>
      <w:r w:rsidRPr="00B25226">
        <w:rPr>
          <w:rFonts w:asciiTheme="minorHAnsi" w:hAnsiTheme="minorHAnsi"/>
          <w:color w:val="auto"/>
          <w:highlight w:val="green"/>
        </w:rPr>
        <w:t>.</w:t>
      </w:r>
      <w:r w:rsidR="00956D2D" w:rsidRPr="00956D2D">
        <w:rPr>
          <w:rFonts w:asciiTheme="minorHAnsi" w:hAnsiTheme="minorHAnsi"/>
          <w:color w:val="auto"/>
          <w:highlight w:val="green"/>
        </w:rPr>
        <w:t xml:space="preserve"> </w:t>
      </w:r>
      <w:r w:rsidR="00956D2D" w:rsidRPr="00B25226">
        <w:rPr>
          <w:rFonts w:asciiTheme="minorHAnsi" w:hAnsiTheme="minorHAnsi"/>
          <w:color w:val="auto"/>
          <w:highlight w:val="green"/>
        </w:rPr>
        <w:t>Weather predicts short term changes in rain, humidity, temp, etc across short periods of time. Climate is an average weather factors across relatively longer periods of time.</w:t>
      </w:r>
      <w:r w:rsidR="00956D2D">
        <w:rPr>
          <w:rFonts w:asciiTheme="minorHAnsi" w:hAnsiTheme="minorHAnsi"/>
          <w:color w:val="auto"/>
          <w:highlight w:val="green"/>
        </w:rPr>
        <w:t xml:space="preserve"> </w:t>
      </w:r>
      <w:r w:rsidR="00956D2D" w:rsidRPr="00B25226">
        <w:rPr>
          <w:rFonts w:asciiTheme="minorHAnsi" w:hAnsiTheme="minorHAnsi"/>
          <w:color w:val="auto"/>
          <w:highlight w:val="green"/>
        </w:rPr>
        <w:t xml:space="preserve">Organisms acoss latitudes use predictable cues to sync their life history with the environ. Those </w:t>
      </w:r>
    </w:p>
    <w:p w14:paraId="4ECE4840" w14:textId="66611C25" w:rsidR="003F083F" w:rsidRPr="00B25226" w:rsidRDefault="003B6FE7" w:rsidP="003B6FE7">
      <w:pPr>
        <w:spacing w:line="480" w:lineRule="auto"/>
        <w:ind w:firstLine="720"/>
        <w:rPr>
          <w:rFonts w:asciiTheme="minorHAnsi" w:hAnsiTheme="minorHAnsi"/>
          <w:color w:val="auto"/>
        </w:rPr>
      </w:pPr>
      <w:r w:rsidRPr="00B25226">
        <w:rPr>
          <w:rFonts w:asciiTheme="minorHAnsi" w:hAnsiTheme="minorHAnsi"/>
          <w:color w:val="auto"/>
        </w:rPr>
        <w:t xml:space="preserve">Diapause is a </w:t>
      </w:r>
      <w:r w:rsidR="00146EA9">
        <w:rPr>
          <w:rFonts w:asciiTheme="minorHAnsi" w:hAnsiTheme="minorHAnsi"/>
          <w:color w:val="auto"/>
        </w:rPr>
        <w:t xml:space="preserve">genotypically </w:t>
      </w:r>
      <w:r w:rsidRPr="00B25226">
        <w:rPr>
          <w:rFonts w:asciiTheme="minorHAnsi" w:hAnsiTheme="minorHAnsi"/>
          <w:color w:val="auto"/>
        </w:rPr>
        <w:t xml:space="preserve">inherited stage that can either be obligate or facultative. </w:t>
      </w:r>
      <w:r w:rsidR="003F083F" w:rsidRPr="00B25226">
        <w:rPr>
          <w:rFonts w:asciiTheme="minorHAnsi" w:hAnsiTheme="minorHAnsi"/>
          <w:color w:val="auto"/>
        </w:rPr>
        <w:t xml:space="preserve">Obligate diapause is a genetically programmed </w:t>
      </w:r>
      <w:r w:rsidRPr="00B25226">
        <w:rPr>
          <w:rFonts w:asciiTheme="minorHAnsi" w:hAnsiTheme="minorHAnsi"/>
          <w:color w:val="auto"/>
        </w:rPr>
        <w:t xml:space="preserve">part of an insects developmental trajectory that cannot be avoided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 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Facultative diapause is </w:t>
      </w:r>
      <w:r w:rsidR="005D60D7" w:rsidRPr="00B25226">
        <w:rPr>
          <w:rFonts w:asciiTheme="minorHAnsi" w:hAnsiTheme="minorHAnsi"/>
          <w:color w:val="auto"/>
        </w:rPr>
        <w:t xml:space="preserve">an </w:t>
      </w:r>
      <w:r w:rsidRPr="00B25226">
        <w:rPr>
          <w:rFonts w:asciiTheme="minorHAnsi" w:hAnsiTheme="minorHAnsi"/>
          <w:color w:val="auto"/>
        </w:rPr>
        <w:t xml:space="preserve">environmentally programmed </w:t>
      </w:r>
      <w:r w:rsidR="003F083F" w:rsidRPr="00B25226">
        <w:rPr>
          <w:rFonts w:asciiTheme="minorHAnsi" w:hAnsiTheme="minorHAnsi"/>
          <w:color w:val="auto"/>
        </w:rPr>
        <w:t xml:space="preserve">developmental trajectory, </w:t>
      </w:r>
      <w:r w:rsidRPr="00B25226">
        <w:rPr>
          <w:rFonts w:asciiTheme="minorHAnsi" w:hAnsiTheme="minorHAnsi"/>
          <w:color w:val="auto"/>
        </w:rPr>
        <w:t xml:space="preserve">that can be </w:t>
      </w:r>
      <w:r w:rsidR="005D60D7" w:rsidRPr="00B25226">
        <w:rPr>
          <w:rFonts w:asciiTheme="minorHAnsi" w:hAnsiTheme="minorHAnsi"/>
          <w:color w:val="auto"/>
        </w:rPr>
        <w:t>induced or avoided</w:t>
      </w:r>
      <w:r w:rsidRPr="00B25226">
        <w:rPr>
          <w:rFonts w:asciiTheme="minorHAnsi" w:hAnsiTheme="minorHAnsi"/>
          <w:color w:val="auto"/>
        </w:rPr>
        <w:t xml:space="preserve"> depending on the cues an insect receives</w:t>
      </w:r>
      <w:r w:rsidR="005D60D7" w:rsidRPr="00B25226">
        <w:rPr>
          <w:rFonts w:asciiTheme="minorHAnsi" w:hAnsiTheme="minorHAnsi"/>
          <w:color w:val="auto"/>
        </w:rPr>
        <w:t>, or does not receive, from its environment.</w:t>
      </w:r>
      <w:r w:rsidR="003F083F" w:rsidRPr="00B25226">
        <w:rPr>
          <w:rFonts w:asciiTheme="minorHAnsi" w:hAnsiTheme="minorHAnsi"/>
          <w:color w:val="auto"/>
        </w:rPr>
        <w:t xml:space="preserve"> </w:t>
      </w:r>
      <w:commentRangeStart w:id="6"/>
      <w:r w:rsidR="003F083F" w:rsidRPr="00B25226">
        <w:rPr>
          <w:rFonts w:asciiTheme="minorHAnsi" w:hAnsiTheme="minorHAnsi"/>
          <w:color w:val="auto"/>
        </w:rPr>
        <w:t xml:space="preserve">However, once initiated, diapause is defined as being a life history trajectory that is genetically predetermined and photoperiod is generally both necessary </w:t>
      </w:r>
      <w:commentRangeEnd w:id="6"/>
      <w:r w:rsidR="003F083F" w:rsidRPr="00B25226">
        <w:rPr>
          <w:rStyle w:val="CommentReference"/>
          <w:rFonts w:asciiTheme="minorHAnsi" w:hAnsiTheme="minorHAnsi"/>
          <w:color w:val="auto"/>
          <w:sz w:val="24"/>
          <w:szCs w:val="24"/>
        </w:rPr>
        <w:commentReference w:id="6"/>
      </w:r>
      <w:r w:rsidR="003F083F" w:rsidRPr="00B25226">
        <w:rPr>
          <w:rFonts w:asciiTheme="minorHAnsi" w:hAnsiTheme="minorHAnsi"/>
          <w:color w:val="auto"/>
        </w:rPr>
        <w:t xml:space="preserve">and sufficient in to induce the diapausing phenotype across many species of insects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For those insects </w:t>
      </w:r>
      <w:r w:rsidR="003F083F" w:rsidRPr="00B25226">
        <w:rPr>
          <w:rFonts w:asciiTheme="minorHAnsi" w:hAnsiTheme="minorHAnsi"/>
          <w:color w:val="auto"/>
          <w:highlight w:val="yellow"/>
        </w:rPr>
        <w:t>that whose</w:t>
      </w:r>
      <w:r w:rsidR="003F083F" w:rsidRPr="00B25226">
        <w:rPr>
          <w:rFonts w:asciiTheme="minorHAnsi" w:hAnsiTheme="minorHAnsi"/>
          <w:color w:val="auto"/>
        </w:rPr>
        <w:t xml:space="preserve"> diapause is facultative, photoperiod is a relatively common cue used to approximate seasonal </w:t>
      </w:r>
      <w:r w:rsidR="00987B76" w:rsidRPr="00B25226">
        <w:rPr>
          <w:rFonts w:asciiTheme="minorHAnsi" w:hAnsiTheme="minorHAnsi"/>
          <w:color w:val="auto"/>
        </w:rPr>
        <w:t>timing of</w:t>
      </w:r>
      <w:r w:rsidR="003F083F" w:rsidRPr="00B25226">
        <w:rPr>
          <w:rFonts w:asciiTheme="minorHAnsi" w:hAnsiTheme="minorHAnsi"/>
          <w:color w:val="auto"/>
        </w:rPr>
        <w:t xml:space="preserve"> resource </w:t>
      </w:r>
      <w:r w:rsidR="003F083F" w:rsidRPr="00B25226">
        <w:rPr>
          <w:rFonts w:asciiTheme="minorHAnsi" w:hAnsiTheme="minorHAnsi"/>
          <w:color w:val="auto"/>
        </w:rPr>
        <w:lastRenderedPageBreak/>
        <w:t xml:space="preserve">availability </w:t>
      </w:r>
      <w:commentRangeStart w:id="7"/>
      <w:r w:rsidR="003F083F" w:rsidRPr="00B25226">
        <w:rPr>
          <w:rFonts w:asciiTheme="minorHAnsi" w:hAnsiTheme="minorHAnsi"/>
          <w:color w:val="auto"/>
        </w:rPr>
        <w:t xml:space="preserve">because it is predictability variable across large time </w:t>
      </w:r>
      <w:commentRangeEnd w:id="7"/>
      <w:r w:rsidR="003F083F" w:rsidRPr="00B25226">
        <w:rPr>
          <w:rStyle w:val="CommentReference"/>
          <w:rFonts w:asciiTheme="minorHAnsi" w:hAnsiTheme="minorHAnsi"/>
          <w:color w:val="auto"/>
          <w:sz w:val="24"/>
          <w:szCs w:val="24"/>
        </w:rPr>
        <w:commentReference w:id="7"/>
      </w:r>
      <w:r w:rsidR="003F083F" w:rsidRPr="00B25226">
        <w:rPr>
          <w:rFonts w:asciiTheme="minorHAnsi" w:hAnsiTheme="minorHAnsi"/>
          <w:color w:val="auto"/>
        </w:rPr>
        <w:t xml:space="preserve">scales. </w:t>
      </w:r>
      <w:commentRangeStart w:id="8"/>
      <w:r w:rsidR="003F083F" w:rsidRPr="00B25226">
        <w:rPr>
          <w:rFonts w:asciiTheme="minorHAnsi" w:hAnsiTheme="minorHAnsi"/>
          <w:color w:val="auto"/>
        </w:rPr>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8"/>
      <w:r w:rsidR="003F083F" w:rsidRPr="00B25226">
        <w:rPr>
          <w:rStyle w:val="CommentReference"/>
          <w:rFonts w:asciiTheme="minorHAnsi" w:hAnsiTheme="minorHAnsi"/>
          <w:color w:val="auto"/>
          <w:sz w:val="24"/>
          <w:szCs w:val="24"/>
        </w:rPr>
        <w:commentReference w:id="8"/>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 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diapause, many insects suppress their metabolism, reduce their 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survive this stressful period and that they manage the resources they have stored to meet the requirements for metamorphosis and reproduction after diapause ends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Accumulating enough resources, </w:t>
      </w:r>
      <w:commentRangeStart w:id="9"/>
      <w:r w:rsidR="003F083F" w:rsidRPr="00B25226">
        <w:rPr>
          <w:rFonts w:asciiTheme="minorHAnsi" w:hAnsiTheme="minorHAnsi"/>
          <w:color w:val="auto"/>
        </w:rPr>
        <w:t>prior to their decline in the environment</w:t>
      </w:r>
      <w:commentRangeEnd w:id="9"/>
      <w:r w:rsidR="003F083F" w:rsidRPr="00B25226">
        <w:rPr>
          <w:rStyle w:val="CommentReference"/>
          <w:rFonts w:asciiTheme="minorHAnsi" w:hAnsiTheme="minorHAnsi"/>
          <w:color w:val="auto"/>
          <w:sz w:val="24"/>
          <w:szCs w:val="24"/>
        </w:rPr>
        <w:commentReference w:id="9"/>
      </w:r>
      <w:r w:rsidR="003F083F" w:rsidRPr="00B25226">
        <w:rPr>
          <w:rFonts w:asciiTheme="minorHAnsi" w:hAnsiTheme="minorHAnsi"/>
          <w:color w:val="auto"/>
        </w:rPr>
        <w:t xml:space="preserve">, is paramount if an insect is to survive the energetic demands of diapause. </w:t>
      </w:r>
    </w:p>
    <w:p w14:paraId="783E7699" w14:textId="77777777" w:rsidR="008C73C9" w:rsidRDefault="008C73C9">
      <w:pPr>
        <w:spacing w:line="480" w:lineRule="auto"/>
        <w:rPr>
          <w:rFonts w:asciiTheme="minorHAnsi" w:hAnsiTheme="minorHAnsi"/>
          <w:b/>
          <w:color w:val="auto"/>
        </w:rPr>
      </w:pPr>
    </w:p>
    <w:p w14:paraId="2A4F96B3" w14:textId="73025376" w:rsidR="003F083F" w:rsidRPr="00B25226" w:rsidRDefault="00B25226">
      <w:pPr>
        <w:spacing w:line="480" w:lineRule="auto"/>
        <w:rPr>
          <w:rFonts w:asciiTheme="minorHAnsi" w:hAnsiTheme="minorHAnsi"/>
          <w:color w:val="auto"/>
        </w:rPr>
      </w:pPr>
      <w:r w:rsidRPr="00B25226">
        <w:rPr>
          <w:rFonts w:asciiTheme="minorHAnsi" w:hAnsiTheme="minorHAnsi"/>
          <w:b/>
          <w:color w:val="auto"/>
        </w:rPr>
        <w:t>Stored Resources</w:t>
      </w:r>
      <w:r w:rsidR="003F083F" w:rsidRPr="00B25226">
        <w:rPr>
          <w:rFonts w:asciiTheme="minorHAnsi" w:hAnsiTheme="minorHAnsi"/>
          <w:b/>
          <w:color w:val="auto"/>
        </w:rPr>
        <w:t xml:space="preserve">: </w:t>
      </w:r>
      <w:r w:rsidR="009F6BF9" w:rsidRPr="00B25226">
        <w:rPr>
          <w:rFonts w:asciiTheme="minorHAnsi" w:hAnsiTheme="minorHAnsi"/>
          <w:color w:val="auto"/>
        </w:rPr>
        <w:t xml:space="preserve">In preparation for diapause, many insects selectively store large amounts of triglycerides to meet the energetic demands of diapause and later metamorphosis </w:t>
      </w:r>
      <w:r w:rsidR="009F6BF9" w:rsidRPr="00B25226">
        <w:rPr>
          <w:rFonts w:asciiTheme="minorHAnsi" w:hAnsiTheme="minorHAnsi"/>
          <w:color w:val="auto"/>
        </w:rPr>
        <w:fldChar w:fldCharType="begin" w:fldLock="1"/>
      </w:r>
      <w:r w:rsidR="009F6BF9" w:rsidRPr="00B25226">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"previouslyFormattedCitation" : "(Hahn and Denlinger 2011)" }, "properties" : { "noteIndex" : 0 }, "schema" : "https://github.com/citation-style-language/schema/raw/master/csl-citation.json" }</w:instrText>
      </w:r>
      <w:r w:rsidR="009F6BF9" w:rsidRPr="00B25226">
        <w:rPr>
          <w:rFonts w:asciiTheme="minorHAnsi" w:hAnsiTheme="minorHAnsi"/>
          <w:color w:val="auto"/>
        </w:rPr>
        <w:fldChar w:fldCharType="separate"/>
      </w:r>
      <w:r w:rsidR="009F6BF9" w:rsidRPr="00B25226">
        <w:rPr>
          <w:rFonts w:asciiTheme="minorHAnsi" w:hAnsiTheme="minorHAnsi"/>
          <w:noProof/>
          <w:color w:val="auto"/>
        </w:rPr>
        <w:t>(Hahn and Denlinger 2011)</w:t>
      </w:r>
      <w:r w:rsidR="009F6BF9" w:rsidRPr="00B25226">
        <w:rPr>
          <w:rFonts w:asciiTheme="minorHAnsi" w:hAnsiTheme="minorHAnsi"/>
          <w:color w:val="auto"/>
        </w:rPr>
        <w:fldChar w:fldCharType="end"/>
      </w:r>
      <w:r w:rsidR="009F6BF9" w:rsidRPr="00B25226">
        <w:rPr>
          <w:rFonts w:asciiTheme="minorHAnsi" w:hAnsiTheme="minorHAnsi"/>
          <w:color w:val="auto"/>
        </w:rPr>
        <w:t>.</w:t>
      </w:r>
      <w:r w:rsidR="009F6BF9">
        <w:rPr>
          <w:rFonts w:asciiTheme="minorHAnsi" w:hAnsiTheme="minorHAnsi"/>
          <w:color w:val="auto"/>
        </w:rPr>
        <w:t xml:space="preserve"> </w:t>
      </w:r>
      <w:r w:rsidR="003F083F" w:rsidRPr="00B25226">
        <w:rPr>
          <w:rFonts w:asciiTheme="minorHAnsi" w:hAnsiTheme="minorHAnsi"/>
          <w:color w:val="auto"/>
        </w:rPr>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The perception of this external cue induces the </w:t>
      </w:r>
      <w:commentRangeStart w:id="10"/>
      <w:r w:rsidR="003F083F" w:rsidRPr="00B25226">
        <w:rPr>
          <w:rFonts w:asciiTheme="minorHAnsi" w:hAnsiTheme="minorHAnsi"/>
          <w:color w:val="auto"/>
        </w:rPr>
        <w:t xml:space="preserve">genetic programming </w:t>
      </w:r>
      <w:commentRangeEnd w:id="10"/>
      <w:r w:rsidR="003F083F" w:rsidRPr="00B25226">
        <w:rPr>
          <w:rStyle w:val="CommentReference"/>
          <w:rFonts w:asciiTheme="minorHAnsi" w:hAnsiTheme="minorHAnsi"/>
          <w:color w:val="auto"/>
          <w:sz w:val="24"/>
          <w:szCs w:val="24"/>
        </w:rPr>
        <w:commentReference w:id="10"/>
      </w:r>
      <w:r w:rsidR="003F083F" w:rsidRPr="00B25226">
        <w:rPr>
          <w:rFonts w:asciiTheme="minorHAnsi" w:hAnsiTheme="minorHAnsi"/>
          <w:color w:val="auto"/>
        </w:rPr>
        <w:t xml:space="preserve">that destines an insect for diapause. Once diapause is induced, </w:t>
      </w:r>
      <w:commentRangeStart w:id="11"/>
      <w:r w:rsidR="003F083F" w:rsidRPr="00B25226">
        <w:rPr>
          <w:rFonts w:asciiTheme="minorHAnsi" w:hAnsiTheme="minorHAnsi"/>
          <w:color w:val="auto"/>
        </w:rPr>
        <w:t>some</w:t>
      </w:r>
      <w:commentRangeEnd w:id="11"/>
      <w:r w:rsidR="003F083F" w:rsidRPr="00B25226">
        <w:rPr>
          <w:rStyle w:val="CommentReference"/>
          <w:rFonts w:asciiTheme="minorHAnsi" w:hAnsiTheme="minorHAnsi"/>
          <w:color w:val="auto"/>
          <w:sz w:val="24"/>
          <w:szCs w:val="24"/>
        </w:rPr>
        <w:commentReference w:id="11"/>
      </w:r>
      <w:r w:rsidR="003F083F" w:rsidRPr="00B25226">
        <w:rPr>
          <w:rFonts w:asciiTheme="minorHAnsi" w:hAnsiTheme="minorHAnsi"/>
          <w:color w:val="auto"/>
        </w:rPr>
        <w:t xml:space="preserve"> diapause destined insects enter a preparation phase, and it’s during this phase </w:t>
      </w:r>
      <w:commentRangeStart w:id="12"/>
      <w:r w:rsidR="003F083F" w:rsidRPr="00B25226">
        <w:rPr>
          <w:rFonts w:asciiTheme="minorHAnsi" w:hAnsiTheme="minorHAnsi"/>
          <w:color w:val="auto"/>
        </w:rPr>
        <w:lastRenderedPageBreak/>
        <w:t xml:space="preserve">when some insects </w:t>
      </w:r>
      <w:commentRangeEnd w:id="12"/>
      <w:r w:rsidR="003F083F" w:rsidRPr="00B25226">
        <w:rPr>
          <w:rStyle w:val="CommentReference"/>
          <w:rFonts w:asciiTheme="minorHAnsi" w:hAnsiTheme="minorHAnsi"/>
          <w:color w:val="auto"/>
          <w:sz w:val="24"/>
          <w:szCs w:val="24"/>
        </w:rPr>
        <w:commentReference w:id="12"/>
      </w:r>
      <w:r w:rsidR="003F083F" w:rsidRPr="00B25226">
        <w:rPr>
          <w:rFonts w:asciiTheme="minorHAnsi" w:hAnsiTheme="minorHAnsi"/>
          <w:color w:val="auto"/>
        </w:rPr>
        <w:t xml:space="preserve">can experience differences in physiology and behavior to promote diapause survival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autumn, diapause is induced in adult monarch butterflies, </w:t>
      </w:r>
      <w:r w:rsidR="003F083F" w:rsidRPr="00B25226">
        <w:rPr>
          <w:rFonts w:asciiTheme="minorHAnsi" w:hAnsiTheme="minorHAnsi"/>
          <w:i/>
          <w:color w:val="auto"/>
        </w:rPr>
        <w:t>Danaus plexippus</w:t>
      </w:r>
      <w:r w:rsidR="003F083F" w:rsidRPr="00B25226">
        <w:rPr>
          <w:rFonts w:asciiTheme="minorHAnsi" w:hAnsiTheme="minorHAnsi"/>
          <w:color w:val="auto"/>
        </w:rPr>
        <w:t xml:space="preserve">, and diapause induction alters their behavior. As part of the diapause program in this species, they become migratory and begin their journey to overwintering sites in California and central Mexico where they will complete diapause </w:t>
      </w:r>
      <w:commentRangeStart w:id="13"/>
      <w:r w:rsidR="003F083F" w:rsidRPr="00B25226">
        <w:rPr>
          <w:rFonts w:asciiTheme="minorHAnsi" w:hAnsiTheme="minorHAnsi"/>
          <w:color w:val="auto"/>
        </w:rPr>
        <w:t xml:space="preserve">before flying back to the southern US to begin reproduction the next spring </w:t>
      </w:r>
      <w:commentRangeEnd w:id="13"/>
      <w:r w:rsidR="003F083F" w:rsidRPr="00B25226">
        <w:rPr>
          <w:rStyle w:val="CommentReference"/>
          <w:rFonts w:asciiTheme="minorHAnsi" w:hAnsiTheme="minorHAnsi"/>
          <w:color w:val="auto"/>
          <w:sz w:val="24"/>
          <w:szCs w:val="24"/>
        </w:rPr>
        <w:commentReference w:id="13"/>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(Goehring and Oberhauser 2002)</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other insects like the mosquito </w:t>
      </w:r>
      <w:r w:rsidR="003F083F" w:rsidRPr="00B25226">
        <w:rPr>
          <w:rFonts w:asciiTheme="minorHAnsi" w:hAnsiTheme="minorHAnsi"/>
          <w:i/>
          <w:color w:val="auto"/>
        </w:rPr>
        <w:t xml:space="preserve">Culex pippens </w:t>
      </w:r>
      <w:r w:rsidR="003F083F" w:rsidRPr="00B25226">
        <w:rPr>
          <w:rFonts w:asciiTheme="minorHAnsi" w:hAnsiTheme="minorHAnsi"/>
          <w:color w:val="auto"/>
        </w:rPr>
        <w:t xml:space="preserve">or the Colorado potato beetle, </w:t>
      </w:r>
      <w:commentRangeStart w:id="14"/>
      <w:r w:rsidR="003F083F" w:rsidRPr="00B25226">
        <w:rPr>
          <w:rFonts w:asciiTheme="minorHAnsi" w:hAnsiTheme="minorHAnsi"/>
          <w:i/>
          <w:color w:val="auto"/>
        </w:rPr>
        <w:t xml:space="preserve">L. </w:t>
      </w:r>
      <w:commentRangeEnd w:id="14"/>
      <w:r w:rsidR="003F083F" w:rsidRPr="00B25226">
        <w:rPr>
          <w:rStyle w:val="CommentReference"/>
          <w:rFonts w:asciiTheme="minorHAnsi" w:hAnsiTheme="minorHAnsi"/>
          <w:color w:val="auto"/>
          <w:sz w:val="24"/>
          <w:szCs w:val="24"/>
        </w:rPr>
        <w:commentReference w:id="14"/>
      </w:r>
      <w:r w:rsidR="003F083F" w:rsidRPr="00B25226">
        <w:rPr>
          <w:rFonts w:asciiTheme="minorHAnsi" w:hAnsiTheme="minorHAnsi"/>
          <w:i/>
          <w:color w:val="auto"/>
        </w:rPr>
        <w:t>decemlineata</w:t>
      </w:r>
      <w:r w:rsidR="003F083F" w:rsidRPr="00B25226">
        <w:rPr>
          <w:rFonts w:asciiTheme="minorHAnsi" w:hAnsiTheme="minorHAnsi"/>
          <w:color w:val="auto"/>
        </w:rPr>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003F083F" w:rsidRPr="00B25226">
        <w:rPr>
          <w:rFonts w:asciiTheme="minorHAnsi" w:hAnsiTheme="minorHAnsi"/>
          <w:color w:val="auto"/>
        </w:rPr>
        <w:fldChar w:fldCharType="begin" w:fldLock="1"/>
      </w:r>
      <w:r w:rsidR="00F92F11"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Bale and Hayward 2010,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contrast, for some insects like the </w:t>
      </w:r>
      <w:r w:rsidR="003F083F" w:rsidRPr="00B25226">
        <w:rPr>
          <w:rFonts w:asciiTheme="minorHAnsi" w:hAnsiTheme="minorHAnsi"/>
          <w:color w:val="auto"/>
          <w:highlight w:val="yellow"/>
        </w:rPr>
        <w:t>(insect citation)</w:t>
      </w:r>
      <w:r w:rsidR="003F083F" w:rsidRPr="00B25226">
        <w:rPr>
          <w:rFonts w:asciiTheme="minorHAnsi" w:hAnsiTheme="minorHAnsi"/>
          <w:color w:val="auto"/>
        </w:rPr>
        <w:t xml:space="preserve">, diapause preparation does not alter the </w:t>
      </w:r>
      <w:commentRangeStart w:id="15"/>
      <w:r w:rsidR="003F083F" w:rsidRPr="00B25226">
        <w:rPr>
          <w:rFonts w:asciiTheme="minorHAnsi" w:hAnsiTheme="minorHAnsi"/>
          <w:color w:val="auto"/>
        </w:rPr>
        <w:t>amount of resources accumulated from its environment</w:t>
      </w:r>
      <w:commentRangeEnd w:id="15"/>
      <w:r w:rsidR="003F083F" w:rsidRPr="00B25226">
        <w:rPr>
          <w:rStyle w:val="CommentReference"/>
          <w:rFonts w:asciiTheme="minorHAnsi" w:hAnsiTheme="minorHAnsi"/>
          <w:color w:val="auto"/>
          <w:sz w:val="24"/>
          <w:szCs w:val="24"/>
        </w:rPr>
        <w:commentReference w:id="15"/>
      </w:r>
      <w:r w:rsidR="003F083F" w:rsidRPr="00B25226">
        <w:rPr>
          <w:rFonts w:asciiTheme="minorHAnsi" w:hAnsiTheme="minorHAnsi"/>
          <w:color w:val="auto"/>
        </w:rPr>
        <w:t xml:space="preserve">, instead consumed resources are directed away from reproductive tissues and somatic tissue development and toward storage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6"/>
      <w:r w:rsidR="003F083F" w:rsidRPr="00B25226">
        <w:rPr>
          <w:rFonts w:asciiTheme="minorHAnsi" w:hAnsiTheme="minorHAnsi"/>
          <w:color w:val="auto"/>
        </w:rPr>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16"/>
      <w:r w:rsidR="003F083F" w:rsidRPr="00B25226">
        <w:rPr>
          <w:rStyle w:val="CommentReference"/>
          <w:rFonts w:asciiTheme="minorHAnsi" w:hAnsiTheme="minorHAnsi"/>
          <w:color w:val="auto"/>
          <w:sz w:val="24"/>
          <w:szCs w:val="24"/>
        </w:rPr>
        <w:commentReference w:id="16"/>
      </w:r>
      <w:r w:rsidR="003F083F" w:rsidRPr="00B25226">
        <w:rPr>
          <w:color w:val="auto"/>
        </w:rPr>
        <w:t xml:space="preserve">. The </w:t>
      </w:r>
      <w:commentRangeStart w:id="17"/>
      <w:r w:rsidR="003F083F" w:rsidRPr="00B25226">
        <w:rPr>
          <w:color w:val="auto"/>
        </w:rPr>
        <w:t xml:space="preserve">resulting phenotype generated from these genes is, generally, a combination of external and internal changes in character state, a phenotype that exists as a spectrum but is specific within a single species </w:t>
      </w:r>
      <w:commentRangeEnd w:id="17"/>
      <w:r w:rsidR="003F083F" w:rsidRPr="00B25226">
        <w:rPr>
          <w:rStyle w:val="CommentReference"/>
          <w:rFonts w:asciiTheme="minorHAnsi" w:hAnsiTheme="minorHAnsi"/>
          <w:color w:val="auto"/>
          <w:sz w:val="24"/>
          <w:szCs w:val="24"/>
        </w:rPr>
        <w:commentReference w:id="17"/>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8"/>
      <w:r w:rsidR="003F083F" w:rsidRPr="00B25226">
        <w:rPr>
          <w:rFonts w:asciiTheme="minorHAnsi" w:hAnsiTheme="minorHAnsi"/>
          <w:color w:val="auto"/>
        </w:rPr>
        <w:t>For some insects</w:t>
      </w:r>
      <w:commentRangeEnd w:id="18"/>
      <w:r w:rsidR="003F083F" w:rsidRPr="00B25226">
        <w:rPr>
          <w:rStyle w:val="CommentReference"/>
          <w:rFonts w:asciiTheme="minorHAnsi" w:hAnsiTheme="minorHAnsi"/>
          <w:color w:val="auto"/>
          <w:sz w:val="24"/>
          <w:szCs w:val="24"/>
        </w:rPr>
        <w:commentReference w:id="18"/>
      </w:r>
      <w:r w:rsidR="003F083F" w:rsidRPr="00B25226">
        <w:rPr>
          <w:rFonts w:asciiTheme="minorHAnsi" w:hAnsiTheme="minorHAnsi"/>
          <w:color w:val="auto"/>
        </w:rPr>
        <w:t xml:space="preserve">, diapause is a protective state where metabolic rates are drastically reduced to conserve energy and maintain physiological processes </w:t>
      </w:r>
      <w:r w:rsidR="003F083F" w:rsidRPr="00B25226">
        <w:rPr>
          <w:rFonts w:asciiTheme="minorHAnsi" w:hAnsiTheme="minorHAnsi"/>
          <w:color w:val="auto"/>
        </w:rPr>
        <w:lastRenderedPageBreak/>
        <w:t xml:space="preserve">necessary to surviving diapause and thriving post-diapause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For these insects, high energy biological molecules are the substrate that power the biological reactions allow these insects to thrive both during and after diapause, and they must be stored prior to the onset of 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9"/>
      <w:r w:rsidR="003F083F" w:rsidRPr="00B25226">
        <w:rPr>
          <w:rFonts w:asciiTheme="minorHAnsi" w:hAnsiTheme="minorHAnsi"/>
          <w:color w:val="auto"/>
        </w:rPr>
        <w:t>In preparation for diapause, some insects experience a steep increase in the stored amounts of lipids and proteins, specifically triglycerides and multimeric proteins</w:t>
      </w:r>
      <w:commentRangeEnd w:id="19"/>
      <w:r w:rsidR="003F083F" w:rsidRPr="00B25226">
        <w:rPr>
          <w:rStyle w:val="CommentReference"/>
          <w:rFonts w:asciiTheme="minorHAnsi" w:hAnsiTheme="minorHAnsi"/>
          <w:color w:val="auto"/>
          <w:sz w:val="24"/>
          <w:szCs w:val="24"/>
        </w:rPr>
        <w:commentReference w:id="19"/>
      </w:r>
      <w:r w:rsidR="003F083F" w:rsidRPr="00B25226">
        <w:rPr>
          <w:rFonts w:asciiTheme="minorHAnsi" w:hAnsiTheme="minorHAnsi"/>
          <w:color w:val="auto"/>
        </w:rPr>
        <w:t xml:space="preserve">, stored and produced by the fat body. </w:t>
      </w:r>
      <w:commentRangeStart w:id="20"/>
      <w:r w:rsidR="003F083F" w:rsidRPr="00B25226">
        <w:rPr>
          <w:rFonts w:asciiTheme="minorHAnsi" w:hAnsiTheme="minorHAnsi"/>
          <w:color w:val="auto"/>
        </w:rPr>
        <w:t xml:space="preserve">While these molecules are biologically multifunctional, they also serve as energy reservoirs. </w:t>
      </w:r>
      <w:commentRangeEnd w:id="20"/>
      <w:r w:rsidR="003F083F" w:rsidRPr="00B25226">
        <w:rPr>
          <w:rStyle w:val="CommentReference"/>
          <w:rFonts w:asciiTheme="minorHAnsi" w:hAnsiTheme="minorHAnsi"/>
          <w:color w:val="auto"/>
          <w:sz w:val="24"/>
          <w:szCs w:val="24"/>
        </w:rPr>
        <w:commentReference w:id="20"/>
      </w:r>
      <w:r w:rsidR="003F083F" w:rsidRPr="00B25226">
        <w:rPr>
          <w:rFonts w:asciiTheme="minorHAnsi" w:hAnsiTheme="minorHAnsi"/>
          <w:color w:val="auto"/>
        </w:rPr>
        <w:t xml:space="preserve">Triglycerides, and other lipids, are used to stabilize membranes, slow or prevent desiccation, can be degraded into </w:t>
      </w:r>
      <w:commentRangeStart w:id="21"/>
      <w:r w:rsidR="003F083F" w:rsidRPr="00B25226">
        <w:rPr>
          <w:rFonts w:asciiTheme="minorHAnsi" w:hAnsiTheme="minorHAnsi"/>
          <w:color w:val="auto"/>
        </w:rPr>
        <w:t>carbohydrates for energy</w:t>
      </w:r>
      <w:commentRangeEnd w:id="21"/>
      <w:r w:rsidR="003F083F" w:rsidRPr="00B25226">
        <w:rPr>
          <w:rStyle w:val="CommentReference"/>
          <w:rFonts w:asciiTheme="minorHAnsi" w:hAnsiTheme="minorHAnsi"/>
          <w:color w:val="auto"/>
          <w:sz w:val="24"/>
          <w:szCs w:val="24"/>
        </w:rPr>
        <w:commentReference w:id="21"/>
      </w:r>
      <w:r w:rsidR="003F083F" w:rsidRPr="00B25226">
        <w:rPr>
          <w:rFonts w:asciiTheme="minorHAnsi" w:hAnsiTheme="minorHAnsi"/>
          <w:color w:val="auto"/>
        </w:rPr>
        <w:t xml:space="preserve">. Stored proteins can serve as a reservoir of amino acids that can be reconfigured, under the right conditions, </w:t>
      </w:r>
      <w:commentRangeStart w:id="22"/>
      <w:r w:rsidR="003F083F" w:rsidRPr="00B25226">
        <w:rPr>
          <w:rFonts w:asciiTheme="minorHAnsi" w:hAnsiTheme="minorHAnsi"/>
          <w:color w:val="auto"/>
        </w:rPr>
        <w:t>into other metabolically metabolic tools</w:t>
      </w:r>
      <w:commentRangeEnd w:id="22"/>
      <w:r w:rsidR="003F083F" w:rsidRPr="00B25226">
        <w:rPr>
          <w:rStyle w:val="CommentReference"/>
          <w:rFonts w:asciiTheme="minorHAnsi" w:hAnsiTheme="minorHAnsi"/>
          <w:color w:val="auto"/>
          <w:sz w:val="24"/>
          <w:szCs w:val="24"/>
        </w:rPr>
        <w:commentReference w:id="22"/>
      </w:r>
      <w:r w:rsidR="003F083F" w:rsidRPr="00B25226">
        <w:rPr>
          <w:rFonts w:asciiTheme="minorHAnsi" w:hAnsiTheme="minorHAnsi"/>
          <w:color w:val="auto"/>
        </w:rPr>
        <w:t xml:space="preserve">. These molecules have been observed to occur in high concentrations at the outset of diapause in </w:t>
      </w:r>
      <w:r w:rsidR="003F083F" w:rsidRPr="00B25226">
        <w:rPr>
          <w:rFonts w:asciiTheme="minorHAnsi" w:hAnsiTheme="minorHAnsi"/>
          <w:color w:val="auto"/>
          <w:highlight w:val="yellow"/>
        </w:rPr>
        <w:t>(insect, insect, insect)</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Tracking the movement of these molecules using radiolabeled atoms, researchers show triglyceride carbons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and amino acids from stored proteins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Diverting resources away from direct development and into storage is a risky endeavor. </w:t>
      </w:r>
      <w:commentRangeStart w:id="23"/>
      <w:r w:rsidR="003F083F" w:rsidRPr="00B25226">
        <w:rPr>
          <w:rFonts w:asciiTheme="minorHAnsi" w:hAnsiTheme="minorHAnsi"/>
          <w:color w:val="auto"/>
        </w:rPr>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End w:id="23"/>
      <w:r w:rsidR="003F083F" w:rsidRPr="00B25226">
        <w:rPr>
          <w:rStyle w:val="CommentReference"/>
          <w:rFonts w:asciiTheme="minorHAnsi" w:hAnsiTheme="minorHAnsi"/>
          <w:color w:val="auto"/>
          <w:sz w:val="24"/>
          <w:szCs w:val="24"/>
        </w:rPr>
        <w:commentReference w:id="23"/>
      </w:r>
      <w:r w:rsidR="003F083F" w:rsidRPr="00B25226">
        <w:rPr>
          <w:rFonts w:asciiTheme="minorHAnsi" w:hAnsiTheme="minorHAnsi"/>
          <w:color w:val="auto"/>
        </w:rPr>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w:t>
      </w:r>
      <w:r w:rsidR="003F083F" w:rsidRPr="00B25226">
        <w:rPr>
          <w:rFonts w:asciiTheme="minorHAnsi" w:hAnsiTheme="minorHAnsi"/>
          <w:color w:val="auto"/>
        </w:rPr>
        <w:lastRenderedPageBreak/>
        <w:t xml:space="preserve">increase, photoperiods shrink and temperatures reduce gradually setting up a gradient of daylight hours during the growing season such that the photoperiod and temperatures experienced during the season becomes shorter and cooler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understand the degree to which this uncoupling will disrupt species diversity and how pests are managed will require a model organism sensitive to these changes not unlike </w:t>
      </w:r>
      <w:r w:rsidR="003F083F" w:rsidRPr="00B25226">
        <w:rPr>
          <w:rFonts w:asciiTheme="minorHAnsi" w:hAnsiTheme="minorHAnsi"/>
          <w:i/>
          <w:color w:val="auto"/>
        </w:rPr>
        <w:t xml:space="preserve">Ostrinia nubilalis </w:t>
      </w:r>
      <w:r w:rsidR="003F083F" w:rsidRPr="00B25226">
        <w:rPr>
          <w:rFonts w:asciiTheme="minorHAnsi" w:hAnsiTheme="minorHAnsi"/>
          <w:color w:val="auto"/>
        </w:rPr>
        <w:t xml:space="preserve">(European corn borer). </w:t>
      </w:r>
    </w:p>
    <w:p w14:paraId="7A2152A3" w14:textId="0F5EC1E8" w:rsidR="00147489" w:rsidRDefault="00F6677F" w:rsidP="00147489">
      <w:pPr>
        <w:spacing w:line="480" w:lineRule="auto"/>
        <w:rPr>
          <w:rFonts w:asciiTheme="minorHAnsi" w:hAnsiTheme="minorHAnsi"/>
          <w:color w:val="auto"/>
        </w:rPr>
      </w:pPr>
      <w:r w:rsidRPr="00B25226">
        <w:rPr>
          <w:rFonts w:asciiTheme="minorHAnsi" w:hAnsiTheme="minorHAnsi"/>
          <w:color w:val="auto"/>
          <w:highlight w:val="green"/>
        </w:rPr>
        <w:t>If climate is causig longer longer and shorter, animals should increase their growing and initiate dormancy later</w:t>
      </w:r>
    </w:p>
    <w:p w14:paraId="0C5C237F" w14:textId="45CA7742" w:rsidR="004F7698" w:rsidRDefault="004F7698" w:rsidP="00147489">
      <w:pPr>
        <w:spacing w:line="480" w:lineRule="auto"/>
        <w:rPr>
          <w:rFonts w:asciiTheme="minorHAnsi" w:hAnsiTheme="minorHAnsi"/>
          <w:color w:val="auto"/>
        </w:rPr>
      </w:pPr>
      <w:r w:rsidRPr="00B25226">
        <w:rPr>
          <w:rFonts w:asciiTheme="minorHAnsi" w:hAnsiTheme="minorHAnsi"/>
          <w:color w:val="auto"/>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w:t>
      </w:r>
      <w:r w:rsidRPr="00B25226">
        <w:rPr>
          <w:rFonts w:asciiTheme="minorHAnsi" w:hAnsiTheme="minorHAnsi"/>
          <w:color w:val="auto"/>
        </w:rPr>
        <w:lastRenderedPageBreak/>
        <w:t>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41419774" w14:textId="77777777" w:rsidR="004F7698" w:rsidRDefault="004F7698" w:rsidP="00147489">
      <w:pPr>
        <w:spacing w:line="480" w:lineRule="auto"/>
        <w:rPr>
          <w:rFonts w:asciiTheme="minorHAnsi" w:hAnsiTheme="minorHAnsi"/>
          <w:color w:val="auto"/>
        </w:rPr>
      </w:pPr>
    </w:p>
    <w:p w14:paraId="6B6C201D" w14:textId="6C1B57A1" w:rsidR="00147489" w:rsidRPr="009F6BF9" w:rsidRDefault="009F6BF9" w:rsidP="009F6BF9">
      <w:pPr>
        <w:spacing w:line="480" w:lineRule="auto"/>
        <w:rPr>
          <w:rFonts w:asciiTheme="minorHAnsi" w:hAnsiTheme="minorHAnsi"/>
          <w:b/>
          <w:color w:val="auto"/>
        </w:rPr>
      </w:pPr>
      <w:r>
        <w:rPr>
          <w:rFonts w:asciiTheme="minorHAnsi" w:hAnsiTheme="minorHAnsi"/>
          <w:b/>
          <w:color w:val="auto"/>
        </w:rPr>
        <w:t xml:space="preserve">European corn borer: </w:t>
      </w:r>
      <w:r w:rsidR="00147489" w:rsidRPr="00B25226">
        <w:rPr>
          <w:rFonts w:asciiTheme="minorHAnsi" w:hAnsiTheme="minorHAnsi"/>
          <w:color w:val="auto"/>
        </w:rPr>
        <w:t xml:space="preserve">European corn borer, </w:t>
      </w:r>
      <w:r w:rsidR="00147489" w:rsidRPr="00B25226">
        <w:rPr>
          <w:rFonts w:asciiTheme="minorHAnsi" w:hAnsiTheme="minorHAnsi"/>
          <w:i/>
          <w:color w:val="auto"/>
        </w:rPr>
        <w:t>Ostrinia nubilalis,</w:t>
      </w:r>
      <w:r w:rsidR="00147489" w:rsidRPr="00B25226">
        <w:rPr>
          <w:rFonts w:asciiTheme="minorHAnsi" w:hAnsiTheme="minorHAnsi"/>
          <w:color w:val="auto"/>
        </w:rPr>
        <w:t xml:space="preserve"> is an important agricultural pest here in the United States, its range extends from the Atlantic coast to the Rocky mountain range, as far north as Canada and as far south as Florida. its diapause phenotype is facultative induced by both photoperiod and temperature. During its ultimate larval stage, 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2E18DDC4" w14:textId="77777777" w:rsidR="00147489" w:rsidRPr="00B25226" w:rsidRDefault="00147489" w:rsidP="00147489">
      <w:pPr>
        <w:spacing w:line="480" w:lineRule="auto"/>
        <w:rPr>
          <w:rFonts w:asciiTheme="minorHAnsi" w:hAnsiTheme="minorHAnsi"/>
          <w:color w:val="auto"/>
        </w:rPr>
      </w:pPr>
    </w:p>
    <w:p w14:paraId="0B006AF8" w14:textId="77777777" w:rsidR="00147489" w:rsidRPr="00B25226" w:rsidRDefault="00147489" w:rsidP="00147489">
      <w:pPr>
        <w:spacing w:line="480" w:lineRule="auto"/>
        <w:ind w:firstLine="720"/>
        <w:rPr>
          <w:rFonts w:asciiTheme="minorHAnsi" w:hAnsiTheme="minorHAnsi"/>
          <w:color w:val="auto"/>
        </w:rPr>
      </w:pPr>
      <w:r w:rsidRPr="00B25226">
        <w:rPr>
          <w:rFonts w:asciiTheme="minorHAnsi" w:hAnsiTheme="minorHAnsi"/>
          <w:color w:val="auto"/>
        </w:rPr>
        <w:t>The consequences of increased temperatures on insect phenotypes can be estimated by understanding the direct relationship between latitudinal changes in temperature, photoperiod, and how insect respond to these changes physiologically.</w:t>
      </w:r>
    </w:p>
    <w:p w14:paraId="2A145981" w14:textId="77777777" w:rsidR="00147489" w:rsidRPr="00B25226" w:rsidRDefault="00147489" w:rsidP="00147489">
      <w:pPr>
        <w:spacing w:line="480" w:lineRule="auto"/>
        <w:rPr>
          <w:rFonts w:asciiTheme="minorHAnsi" w:hAnsiTheme="minorHAnsi"/>
          <w:color w:val="auto"/>
        </w:rPr>
      </w:pPr>
    </w:p>
    <w:p w14:paraId="44967C1F" w14:textId="69BA602F" w:rsidR="003F083F" w:rsidRPr="00B25226" w:rsidRDefault="00147489" w:rsidP="00147489">
      <w:pPr>
        <w:spacing w:line="480" w:lineRule="auto"/>
        <w:rPr>
          <w:rFonts w:asciiTheme="minorHAnsi" w:hAnsiTheme="minorHAnsi"/>
          <w:color w:val="auto"/>
        </w:rPr>
      </w:pPr>
      <w:r w:rsidRPr="00B25226">
        <w:rPr>
          <w:rFonts w:asciiTheme="minorHAnsi" w:hAnsiTheme="minorHAnsi"/>
          <w:color w:val="auto"/>
        </w:rPr>
        <w:t xml:space="preserve">Here in the United States, 92 percent of all the corn acreage is planted with a genetically engineered corn crop that expresses </w:t>
      </w:r>
      <w:r w:rsidRPr="00B25226">
        <w:rPr>
          <w:rFonts w:asciiTheme="minorHAnsi" w:hAnsiTheme="minorHAnsi"/>
          <w:i/>
          <w:color w:val="auto"/>
        </w:rPr>
        <w:t xml:space="preserve">Bacillus thurengensis </w:t>
      </w:r>
      <w:r w:rsidRPr="00B25226">
        <w:rPr>
          <w:rFonts w:asciiTheme="minorHAnsi" w:hAnsiTheme="minorHAnsi"/>
          <w:color w:val="auto"/>
        </w:rPr>
        <w:t xml:space="preserve">(Bt) crystalline protein toxin. Bt toxin </w:t>
      </w:r>
      <w:r w:rsidRPr="00B25226">
        <w:rPr>
          <w:rFonts w:asciiTheme="minorHAnsi" w:hAnsiTheme="minorHAnsi"/>
          <w:color w:val="auto"/>
        </w:rPr>
        <w:lastRenderedPageBreak/>
        <w:t xml:space="preserve">was developed agriculturally to assist in managing European corn borer corn pest. pressure manage the that can be done to corn by an infestation of European corn borer. For this technology to be effective, farmers need to predict European corn borer infestations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(Fernandez-Cornejo et al. 2014)</w:t>
      </w:r>
      <w:r w:rsidRPr="00B25226">
        <w:rPr>
          <w:rFonts w:asciiTheme="minorHAnsi" w:hAnsiTheme="minorHAnsi"/>
          <w:color w:val="auto"/>
        </w:rPr>
        <w:fldChar w:fldCharType="end"/>
      </w:r>
      <w:r w:rsidRPr="00B25226">
        <w:rPr>
          <w:rFonts w:asciiTheme="minorHAnsi" w:hAnsiTheme="minorHAnsi"/>
          <w:color w:val="auto"/>
        </w:rPr>
        <w:t>. “Studies detailing diapause-associated changes in intermediary metabolism and feeding physiology are needed across taxa with different diapause strategies to expand our understanding of the metabolic processes underlying prediapause reserve accumulation. The goal in this area is to under- stand the underlying neurological and endocrine signaling mechanisms that regulate diapause-associated shifts in feeding patterns and intermediary metabolism.”  (unfinished)</w:t>
      </w:r>
    </w:p>
    <w:p w14:paraId="47B57C2F" w14:textId="228C7523" w:rsidR="00147489" w:rsidRPr="00147489" w:rsidRDefault="003F083F" w:rsidP="00147489">
      <w:pPr>
        <w:spacing w:line="480" w:lineRule="auto"/>
        <w:outlineLvl w:val="0"/>
        <w:rPr>
          <w:rFonts w:asciiTheme="minorHAnsi" w:hAnsiTheme="minorHAnsi"/>
          <w:b/>
          <w:color w:val="auto"/>
        </w:rPr>
      </w:pPr>
      <w:r w:rsidRPr="00B25226">
        <w:rPr>
          <w:rFonts w:asciiTheme="minorHAnsi" w:hAnsiTheme="minorHAnsi"/>
          <w:b/>
          <w:color w:val="auto"/>
        </w:rPr>
        <w:t>OBJECTIVE</w:t>
      </w:r>
    </w:p>
    <w:p w14:paraId="00697C96"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The objective of this study will be to quantify and compare energy stores between two genotypically different strains of </w:t>
      </w:r>
      <w:r w:rsidRPr="00B25226">
        <w:rPr>
          <w:rFonts w:asciiTheme="minorHAnsi" w:hAnsiTheme="minorHAnsi"/>
          <w:i/>
          <w:color w:val="auto"/>
        </w:rPr>
        <w:t xml:space="preserve">Ostrinia nubilalis, </w:t>
      </w:r>
      <w:r w:rsidRPr="00B25226">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(Denlinger 2008)</w:t>
      </w:r>
      <w:r w:rsidRPr="00B25226">
        <w:rPr>
          <w:rFonts w:asciiTheme="minorHAnsi" w:hAnsiTheme="minorHAnsi"/>
          <w:color w:val="auto"/>
        </w:rPr>
        <w:fldChar w:fldCharType="end"/>
      </w:r>
      <w:r w:rsidRPr="00B25226">
        <w:rPr>
          <w:rFonts w:asciiTheme="minorHAnsi" w:hAnsiTheme="minorHAnsi"/>
          <w:color w:val="auto"/>
        </w:rPr>
        <w:t xml:space="preserve">. </w:t>
      </w:r>
    </w:p>
    <w:p w14:paraId="69DD47C1" w14:textId="77777777" w:rsidR="003F083F" w:rsidRPr="00B25226" w:rsidRDefault="003F083F">
      <w:pPr>
        <w:spacing w:line="480" w:lineRule="auto"/>
        <w:ind w:firstLine="720"/>
        <w:rPr>
          <w:rFonts w:asciiTheme="minorHAnsi" w:hAnsiTheme="minorHAnsi"/>
          <w:b/>
          <w:color w:val="auto"/>
        </w:rPr>
      </w:pPr>
      <w:r w:rsidRPr="00B25226">
        <w:rPr>
          <w:rFonts w:asciiTheme="minorHAnsi" w:hAnsiTheme="minorHAnsi"/>
          <w:color w:val="auto"/>
        </w:rPr>
        <w:t xml:space="preserve">These Higher than average temperatures can lead to increased feeding, mating, and generation output. </w:t>
      </w:r>
      <w:r w:rsidRPr="00B25226">
        <w:rPr>
          <w:rFonts w:asciiTheme="minorHAnsi" w:hAnsiTheme="minorHAnsi"/>
          <w:color w:val="auto"/>
          <w:highlight w:val="yellow"/>
        </w:rPr>
        <w:t>(example in corn)</w:t>
      </w:r>
      <w:r w:rsidRPr="00B25226">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the  amplify the </w:t>
      </w:r>
      <w:r w:rsidRPr="00B25226">
        <w:rPr>
          <w:rFonts w:asciiTheme="minorHAnsi" w:hAnsiTheme="minorHAnsi"/>
          <w:color w:val="auto"/>
        </w:rPr>
        <w:lastRenderedPageBreak/>
        <w:t xml:space="preserve">destructive effects of insect pests can  is amplified and insect move into new regions or as   especially those invasions that hold ecological or agricultural importance. </w:t>
      </w:r>
      <w:r w:rsidRPr="00B25226">
        <w:rPr>
          <w:rFonts w:asciiTheme="minorHAnsi" w:hAnsiTheme="minorHAnsi"/>
          <w:color w:val="auto"/>
          <w:highlight w:val="yellow"/>
        </w:rPr>
        <w:t>(define invasions in significant terms and provide an agricultural example in corn).</w:t>
      </w:r>
      <w:r w:rsidRPr="00B25226">
        <w:rPr>
          <w:rFonts w:asciiTheme="minorHAnsi" w:hAnsiTheme="minorHAnsi"/>
          <w:color w:val="auto"/>
        </w:rPr>
        <w:t xml:space="preserve"> The largest threat posed by corn insect pests is in part a function of population turnover.</w:t>
      </w:r>
    </w:p>
    <w:p w14:paraId="691698F8" w14:textId="3E59E541"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 hypothesize that the amount of </w:t>
      </w:r>
      <w:r w:rsidR="00FF3227" w:rsidRPr="00B25226">
        <w:rPr>
          <w:rFonts w:asciiTheme="minorHAnsi" w:hAnsiTheme="minorHAnsi"/>
          <w:color w:val="auto"/>
        </w:rPr>
        <w:t>lipids the</w:t>
      </w:r>
      <w:r w:rsidRPr="00B25226">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hours:dark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w:t>
      </w:r>
      <w:r w:rsidRPr="00B25226">
        <w:rPr>
          <w:rFonts w:asciiTheme="minorHAnsi" w:hAnsiTheme="minorHAnsi"/>
          <w:color w:val="auto"/>
        </w:rPr>
        <w:lastRenderedPageBreak/>
        <w:t>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0532A9E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Approximately, $10 billion dollars is spent annually on chemical insecticides to control the damaging effects of insect pests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2005)</w:t>
      </w:r>
      <w:r w:rsidRPr="00B25226">
        <w:rPr>
          <w:rFonts w:asciiTheme="minorHAnsi" w:hAnsiTheme="minorHAnsi"/>
          <w:color w:val="auto"/>
        </w:rPr>
        <w:fldChar w:fldCharType="end"/>
      </w:r>
      <w:r w:rsidRPr="00B25226">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B25226">
        <w:rPr>
          <w:rFonts w:asciiTheme="minorHAnsi" w:hAnsiTheme="minorHAnsi"/>
          <w:i/>
          <w:color w:val="auto"/>
        </w:rPr>
        <w:t xml:space="preserve">. </w:t>
      </w:r>
      <w:r w:rsidRPr="00B25226">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w:t>
      </w:r>
      <w:r w:rsidRPr="00B25226">
        <w:rPr>
          <w:rFonts w:asciiTheme="minorHAnsi" w:hAnsiTheme="minorHAnsi"/>
          <w:color w:val="auto"/>
        </w:rPr>
        <w:lastRenderedPageBreak/>
        <w:t xml:space="preserve">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922BBD3" w14:textId="148C4B8C" w:rsidR="000A4E25" w:rsidRPr="000A4E25" w:rsidRDefault="000A4E25" w:rsidP="000A4E25">
      <w:pPr>
        <w:spacing w:line="480" w:lineRule="auto"/>
        <w:rPr>
          <w:rFonts w:asciiTheme="minorHAnsi" w:hAnsiTheme="minorHAnsi"/>
          <w:b/>
          <w:i/>
          <w:color w:val="auto"/>
          <w:u w:val="single"/>
        </w:rPr>
      </w:pPr>
      <w:r w:rsidRPr="000A4E25">
        <w:rPr>
          <w:rFonts w:asciiTheme="minorHAnsi" w:hAnsiTheme="minorHAnsi"/>
          <w:b/>
          <w:i/>
          <w:color w:val="auto"/>
          <w:u w:val="single"/>
        </w:rPr>
        <w:t>PRELIMINARY DATA</w:t>
      </w:r>
    </w:p>
    <w:p w14:paraId="6EEAD4BB" w14:textId="77777777" w:rsidR="003F083F" w:rsidRPr="00B25226" w:rsidRDefault="003F083F">
      <w:pPr>
        <w:spacing w:line="480" w:lineRule="auto"/>
        <w:rPr>
          <w:rFonts w:asciiTheme="minorHAnsi" w:hAnsiTheme="minorHAnsi"/>
          <w:b/>
          <w:color w:val="auto"/>
        </w:rPr>
      </w:pPr>
    </w:p>
    <w:p w14:paraId="41EFEEA3" w14:textId="77777777" w:rsidR="003F083F" w:rsidRPr="00B25226" w:rsidRDefault="003F083F" w:rsidP="00E60FC5">
      <w:pPr>
        <w:spacing w:line="480" w:lineRule="auto"/>
        <w:outlineLvl w:val="0"/>
        <w:rPr>
          <w:rFonts w:asciiTheme="minorHAnsi" w:hAnsiTheme="minorHAnsi"/>
          <w:b/>
          <w:color w:val="auto"/>
        </w:rPr>
      </w:pPr>
      <w:r w:rsidRPr="00B25226">
        <w:rPr>
          <w:rFonts w:asciiTheme="minorHAnsi" w:hAnsiTheme="minorHAnsi"/>
          <w:b/>
          <w:color w:val="auto"/>
        </w:rPr>
        <w:t>PROPOSED METHODOLOGY</w:t>
      </w:r>
    </w:p>
    <w:p w14:paraId="2CA2C1DA" w14:textId="4AAB4F32" w:rsidR="003F083F" w:rsidRPr="00B25226" w:rsidRDefault="003F083F">
      <w:pPr>
        <w:spacing w:line="480" w:lineRule="auto"/>
        <w:rPr>
          <w:rFonts w:asciiTheme="minorHAnsi" w:hAnsiTheme="minorHAnsi"/>
          <w:color w:val="auto"/>
        </w:rPr>
      </w:pPr>
      <w:commentRangeStart w:id="24"/>
      <w:r w:rsidRPr="00B25226">
        <w:rPr>
          <w:rFonts w:asciiTheme="minorHAnsi" w:hAnsiTheme="minorHAnsi"/>
          <w:b/>
          <w:color w:val="auto"/>
        </w:rPr>
        <w:t>Origin and H</w:t>
      </w:r>
      <w:r w:rsidR="00C17895" w:rsidRPr="00B25226">
        <w:rPr>
          <w:rFonts w:asciiTheme="minorHAnsi" w:hAnsiTheme="minorHAnsi"/>
          <w:b/>
          <w:color w:val="auto"/>
        </w:rPr>
        <w:t>usbandry of European Corn Corer</w:t>
      </w:r>
      <w:commentRangeEnd w:id="24"/>
      <w:r w:rsidR="0051526B" w:rsidRPr="00B25226">
        <w:rPr>
          <w:rStyle w:val="CommentReference"/>
          <w:color w:val="auto"/>
        </w:rPr>
        <w:commentReference w:id="24"/>
      </w:r>
      <w:r w:rsidR="00C17895" w:rsidRPr="00B25226">
        <w:rPr>
          <w:rFonts w:asciiTheme="minorHAnsi" w:hAnsiTheme="minorHAnsi"/>
          <w:b/>
          <w:color w:val="auto"/>
        </w:rPr>
        <w:t xml:space="preserve">: </w:t>
      </w:r>
      <w:r w:rsidRPr="00B25226">
        <w:rPr>
          <w:rFonts w:asciiTheme="minorHAnsi" w:hAnsiTheme="minorHAnsi"/>
          <w:color w:val="auto"/>
        </w:rPr>
        <w:t xml:space="preserve">The </w:t>
      </w:r>
      <w:r w:rsidR="00852646" w:rsidRPr="00B25226">
        <w:rPr>
          <w:rFonts w:asciiTheme="minorHAnsi" w:hAnsiTheme="minorHAnsi"/>
          <w:color w:val="auto"/>
        </w:rPr>
        <w:t>U</w:t>
      </w:r>
      <w:r w:rsidRPr="00B25226">
        <w:rPr>
          <w:rFonts w:asciiTheme="minorHAnsi" w:hAnsiTheme="minorHAnsi"/>
          <w:color w:val="auto"/>
        </w:rPr>
        <w:t>nivoltine</w:t>
      </w:r>
      <w:r w:rsidR="00852646" w:rsidRPr="00B25226">
        <w:rPr>
          <w:rFonts w:asciiTheme="minorHAnsi" w:hAnsiTheme="minorHAnsi"/>
          <w:color w:val="auto"/>
        </w:rPr>
        <w:t>-Z</w:t>
      </w:r>
      <w:r w:rsidRPr="00B25226">
        <w:rPr>
          <w:rFonts w:asciiTheme="minorHAnsi" w:hAnsiTheme="minorHAnsi"/>
          <w:color w:val="auto"/>
        </w:rPr>
        <w:t xml:space="preserve"> (UZ) and </w:t>
      </w:r>
      <w:r w:rsidR="00852646" w:rsidRPr="00B25226">
        <w:rPr>
          <w:rFonts w:asciiTheme="minorHAnsi" w:hAnsiTheme="minorHAnsi"/>
          <w:color w:val="auto"/>
        </w:rPr>
        <w:t>B</w:t>
      </w:r>
      <w:r w:rsidRPr="00B25226">
        <w:rPr>
          <w:rFonts w:asciiTheme="minorHAnsi" w:hAnsiTheme="minorHAnsi"/>
          <w:color w:val="auto"/>
        </w:rPr>
        <w:t>ivoltine</w:t>
      </w:r>
      <w:r w:rsidR="00852646" w:rsidRPr="00B25226">
        <w:rPr>
          <w:rFonts w:asciiTheme="minorHAnsi" w:hAnsiTheme="minorHAnsi"/>
          <w:color w:val="auto"/>
        </w:rPr>
        <w:t>-E</w:t>
      </w:r>
      <w:r w:rsidRPr="00B25226">
        <w:rPr>
          <w:rFonts w:asciiTheme="minorHAnsi" w:hAnsiTheme="minorHAnsi"/>
          <w:color w:val="auto"/>
        </w:rPr>
        <w:t xml:space="preserve"> (BE) strains of European corn borer (ECB)</w:t>
      </w:r>
      <w:r w:rsidR="0040656E">
        <w:rPr>
          <w:rFonts w:asciiTheme="minorHAnsi" w:hAnsiTheme="minorHAnsi"/>
          <w:color w:val="auto"/>
        </w:rPr>
        <w:t xml:space="preserve"> that will be</w:t>
      </w:r>
      <w:r w:rsidR="00E90F71" w:rsidRPr="00B25226">
        <w:rPr>
          <w:rFonts w:asciiTheme="minorHAnsi" w:hAnsiTheme="minorHAnsi"/>
          <w:color w:val="auto"/>
        </w:rPr>
        <w:t xml:space="preserve"> used in this experiment were collected by members </w:t>
      </w:r>
      <w:r w:rsidR="005756AF" w:rsidRPr="00B25226">
        <w:rPr>
          <w:rFonts w:asciiTheme="minorHAnsi" w:hAnsiTheme="minorHAnsi"/>
          <w:color w:val="auto"/>
        </w:rPr>
        <w:t xml:space="preserve">of the </w:t>
      </w:r>
      <w:r w:rsidRPr="00B25226">
        <w:rPr>
          <w:rFonts w:asciiTheme="minorHAnsi" w:hAnsiTheme="minorHAnsi"/>
          <w:color w:val="auto"/>
        </w:rPr>
        <w:t>Dr. Dopman laboratory at Tufts University.</w:t>
      </w:r>
      <w:r w:rsidR="005756AF" w:rsidRPr="00B25226">
        <w:rPr>
          <w:rFonts w:asciiTheme="minorHAnsi" w:hAnsiTheme="minorHAnsi"/>
          <w:color w:val="auto"/>
        </w:rPr>
        <w:t xml:space="preserve"> </w:t>
      </w:r>
      <w:r w:rsidR="006105B1" w:rsidRPr="00B25226">
        <w:rPr>
          <w:rFonts w:asciiTheme="minorHAnsi" w:hAnsiTheme="minorHAnsi"/>
          <w:color w:val="auto"/>
        </w:rPr>
        <w:t>Strain identity was determined genotypically using the pgFAR</w:t>
      </w:r>
      <w:r w:rsidR="009411AA" w:rsidRPr="00B25226">
        <w:rPr>
          <w:rFonts w:asciiTheme="minorHAnsi" w:hAnsiTheme="minorHAnsi"/>
          <w:color w:val="auto"/>
        </w:rPr>
        <w:t xml:space="preserve"> autosomal gene, this gene codes an important enzyme</w:t>
      </w:r>
      <w:r w:rsidR="005756AF" w:rsidRPr="00B25226">
        <w:rPr>
          <w:rFonts w:asciiTheme="minorHAnsi" w:hAnsiTheme="minorHAnsi"/>
          <w:color w:val="auto"/>
        </w:rPr>
        <w:t xml:space="preserve"> </w:t>
      </w:r>
      <w:r w:rsidR="0040656E">
        <w:rPr>
          <w:rFonts w:asciiTheme="minorHAnsi" w:hAnsiTheme="minorHAnsi"/>
          <w:color w:val="auto"/>
        </w:rPr>
        <w:t>involved in determining</w:t>
      </w:r>
      <w:r w:rsidR="005756AF" w:rsidRPr="00B25226">
        <w:rPr>
          <w:rFonts w:asciiTheme="minorHAnsi" w:hAnsiTheme="minorHAnsi"/>
          <w:color w:val="auto"/>
        </w:rPr>
        <w:t xml:space="preserve"> the female sex-pheromone blend</w:t>
      </w:r>
      <w:r w:rsidR="0040656E">
        <w:rPr>
          <w:rFonts w:asciiTheme="minorHAnsi" w:hAnsiTheme="minorHAnsi"/>
          <w:color w:val="auto"/>
        </w:rPr>
        <w:t>, and is partly responsible for the strain differences</w:t>
      </w:r>
      <w:r w:rsidR="005756AF" w:rsidRPr="00B25226">
        <w:rPr>
          <w:rFonts w:asciiTheme="minorHAnsi" w:hAnsiTheme="minorHAnsi"/>
          <w:color w:val="auto"/>
        </w:rPr>
        <w:t xml:space="preserve"> </w:t>
      </w:r>
      <w:r w:rsidR="00816093" w:rsidRPr="00B25226">
        <w:rPr>
          <w:rFonts w:asciiTheme="minorHAnsi" w:hAnsiTheme="minorHAnsi"/>
          <w:color w:val="auto"/>
        </w:rPr>
        <w:fldChar w:fldCharType="begin" w:fldLock="1"/>
      </w:r>
      <w:r w:rsidR="00A57C6F">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B25226">
        <w:rPr>
          <w:rFonts w:asciiTheme="minorHAnsi" w:hAnsiTheme="minorHAnsi"/>
          <w:color w:val="auto"/>
        </w:rPr>
        <w:fldChar w:fldCharType="separate"/>
      </w:r>
      <w:r w:rsidR="00816093" w:rsidRPr="00B25226">
        <w:rPr>
          <w:rFonts w:asciiTheme="minorHAnsi" w:hAnsiTheme="minorHAnsi"/>
          <w:noProof/>
          <w:color w:val="auto"/>
        </w:rPr>
        <w:t>(Lassance et al. 2010)</w:t>
      </w:r>
      <w:r w:rsidR="00816093" w:rsidRPr="00B25226">
        <w:rPr>
          <w:rFonts w:asciiTheme="minorHAnsi" w:hAnsiTheme="minorHAnsi"/>
          <w:color w:val="auto"/>
        </w:rPr>
        <w:fldChar w:fldCharType="end"/>
      </w:r>
      <w:r w:rsidR="00816093" w:rsidRPr="00B25226">
        <w:rPr>
          <w:rFonts w:asciiTheme="minorHAnsi" w:hAnsiTheme="minorHAnsi"/>
          <w:color w:val="auto"/>
        </w:rPr>
        <w:t>.</w:t>
      </w:r>
      <w:r w:rsidRPr="00B25226">
        <w:rPr>
          <w:rFonts w:asciiTheme="minorHAnsi" w:hAnsiTheme="minorHAnsi"/>
          <w:color w:val="auto"/>
        </w:rPr>
        <w:t xml:space="preserve"> </w:t>
      </w:r>
      <w:r w:rsidR="00C17895" w:rsidRPr="00B25226">
        <w:rPr>
          <w:rFonts w:asciiTheme="minorHAnsi" w:hAnsiTheme="minorHAnsi"/>
          <w:color w:val="auto"/>
        </w:rPr>
        <w:t xml:space="preserve">Both strains </w:t>
      </w:r>
      <w:r w:rsidRPr="00B25226">
        <w:rPr>
          <w:rFonts w:asciiTheme="minorHAnsi" w:hAnsiTheme="minorHAnsi"/>
          <w:color w:val="auto"/>
        </w:rPr>
        <w:t xml:space="preserve">were </w:t>
      </w:r>
      <w:r w:rsidR="00C17895" w:rsidRPr="00B25226">
        <w:rPr>
          <w:rFonts w:asciiTheme="minorHAnsi" w:hAnsiTheme="minorHAnsi"/>
          <w:color w:val="auto"/>
        </w:rPr>
        <w:t xml:space="preserve">collected </w:t>
      </w:r>
      <w:r w:rsidRPr="00B25226">
        <w:rPr>
          <w:rFonts w:asciiTheme="minorHAnsi" w:hAnsiTheme="minorHAnsi"/>
          <w:color w:val="auto"/>
        </w:rPr>
        <w:t>as larvae</w:t>
      </w:r>
      <w:r w:rsidR="00C17895" w:rsidRPr="00B25226">
        <w:rPr>
          <w:rFonts w:asciiTheme="minorHAnsi" w:hAnsiTheme="minorHAnsi"/>
          <w:color w:val="auto"/>
        </w:rPr>
        <w:t xml:space="preserve">, pupae and adults from New York state prior to 2015 </w:t>
      </w:r>
      <w:r w:rsidR="00C17895"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B25226">
        <w:rPr>
          <w:rFonts w:asciiTheme="minorHAnsi" w:hAnsiTheme="minorHAnsi"/>
          <w:color w:val="auto"/>
        </w:rPr>
        <w:fldChar w:fldCharType="separate"/>
      </w:r>
      <w:r w:rsidR="00C17895" w:rsidRPr="00B25226">
        <w:rPr>
          <w:rFonts w:asciiTheme="minorHAnsi" w:hAnsiTheme="minorHAnsi"/>
          <w:noProof/>
          <w:color w:val="auto"/>
        </w:rPr>
        <w:t>(Wadsworth et al. 2015)</w:t>
      </w:r>
      <w:r w:rsidR="00C17895" w:rsidRPr="00B25226">
        <w:rPr>
          <w:rFonts w:asciiTheme="minorHAnsi" w:hAnsiTheme="minorHAnsi"/>
          <w:color w:val="auto"/>
        </w:rPr>
        <w:fldChar w:fldCharType="end"/>
      </w:r>
      <w:r w:rsidRPr="00B25226">
        <w:rPr>
          <w:rFonts w:asciiTheme="minorHAnsi" w:hAnsiTheme="minorHAnsi"/>
          <w:color w:val="auto"/>
        </w:rPr>
        <w:t xml:space="preserve">. </w:t>
      </w:r>
      <w:r w:rsidR="0040656E">
        <w:rPr>
          <w:rFonts w:asciiTheme="minorHAnsi" w:hAnsiTheme="minorHAnsi"/>
          <w:color w:val="auto"/>
        </w:rPr>
        <w:t>For the duration of the experiment, each</w:t>
      </w:r>
      <w:r w:rsidR="00816093" w:rsidRPr="00B25226">
        <w:rPr>
          <w:rFonts w:asciiTheme="minorHAnsi" w:hAnsiTheme="minorHAnsi"/>
          <w:color w:val="auto"/>
        </w:rPr>
        <w:t xml:space="preserve"> strain will be continuously mass reared</w:t>
      </w:r>
      <w:r w:rsidRPr="00B25226">
        <w:rPr>
          <w:rFonts w:asciiTheme="minorHAnsi" w:hAnsiTheme="minorHAnsi"/>
          <w:color w:val="auto"/>
        </w:rPr>
        <w:t xml:space="preserve"> at 26</w:t>
      </w:r>
      <w:r w:rsidR="00737225"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under a 16-hour photoperiod.</w:t>
      </w:r>
      <w:r w:rsidRPr="00B25226">
        <w:rPr>
          <w:rFonts w:asciiTheme="minorHAnsi" w:hAnsiTheme="minorHAnsi"/>
          <w:color w:val="auto"/>
        </w:rPr>
        <w:t xml:space="preserve"> To compare the differences in </w:t>
      </w:r>
      <w:r w:rsidR="0076506B" w:rsidRPr="00B25226">
        <w:rPr>
          <w:rFonts w:asciiTheme="minorHAnsi" w:hAnsiTheme="minorHAnsi"/>
          <w:color w:val="auto"/>
        </w:rPr>
        <w:t xml:space="preserve">stored </w:t>
      </w:r>
      <w:r w:rsidR="0051526B" w:rsidRPr="00B25226">
        <w:rPr>
          <w:rFonts w:asciiTheme="minorHAnsi" w:hAnsiTheme="minorHAnsi"/>
          <w:color w:val="auto"/>
        </w:rPr>
        <w:t xml:space="preserve">triglycerides and storage proteins between diapause </w:t>
      </w:r>
      <w:r w:rsidRPr="00B25226">
        <w:rPr>
          <w:rFonts w:asciiTheme="minorHAnsi" w:hAnsiTheme="minorHAnsi"/>
          <w:color w:val="auto"/>
        </w:rPr>
        <w:t xml:space="preserve">and </w:t>
      </w:r>
      <w:r w:rsidR="0051526B" w:rsidRPr="00B25226">
        <w:rPr>
          <w:rFonts w:asciiTheme="minorHAnsi" w:hAnsiTheme="minorHAnsi"/>
          <w:color w:val="auto"/>
        </w:rPr>
        <w:t>non-</w:t>
      </w:r>
      <w:r w:rsidRPr="00B25226">
        <w:rPr>
          <w:rFonts w:asciiTheme="minorHAnsi" w:hAnsiTheme="minorHAnsi"/>
          <w:color w:val="auto"/>
        </w:rPr>
        <w:t>diapause larvae, newly hatched larvae from e</w:t>
      </w:r>
      <w:r w:rsidR="0051526B" w:rsidRPr="00B25226">
        <w:rPr>
          <w:rFonts w:asciiTheme="minorHAnsi" w:hAnsiTheme="minorHAnsi"/>
          <w:color w:val="auto"/>
        </w:rPr>
        <w:t>ach strain will be reared at 23</w:t>
      </w:r>
      <w:r w:rsidR="0051526B"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 xml:space="preserve">under conditions that </w:t>
      </w:r>
      <w:r w:rsidR="0040656E">
        <w:rPr>
          <w:rFonts w:asciiTheme="minorHAnsi" w:hAnsiTheme="minorHAnsi"/>
          <w:color w:val="auto"/>
        </w:rPr>
        <w:lastRenderedPageBreak/>
        <w:t xml:space="preserve">either </w:t>
      </w:r>
      <w:r w:rsidR="0051526B" w:rsidRPr="00B25226">
        <w:rPr>
          <w:rFonts w:asciiTheme="minorHAnsi" w:hAnsiTheme="minorHAnsi"/>
          <w:color w:val="auto"/>
        </w:rPr>
        <w:t xml:space="preserve">induce diapause </w:t>
      </w:r>
      <w:r w:rsidR="0040656E">
        <w:rPr>
          <w:rFonts w:asciiTheme="minorHAnsi" w:hAnsiTheme="minorHAnsi"/>
          <w:color w:val="auto"/>
        </w:rPr>
        <w:t>or</w:t>
      </w:r>
      <w:r w:rsidR="0051526B" w:rsidRPr="00B25226">
        <w:rPr>
          <w:rFonts w:asciiTheme="minorHAnsi" w:hAnsiTheme="minorHAnsi"/>
          <w:color w:val="auto"/>
        </w:rPr>
        <w:t xml:space="preserve"> non-diapause. </w:t>
      </w:r>
      <w:r w:rsidRPr="00B25226">
        <w:rPr>
          <w:rFonts w:asciiTheme="minorHAnsi" w:hAnsiTheme="minorHAnsi"/>
          <w:color w:val="auto"/>
        </w:rPr>
        <w:t xml:space="preserve">Those </w:t>
      </w:r>
      <w:r w:rsidR="0051526B" w:rsidRPr="00B25226">
        <w:rPr>
          <w:rFonts w:asciiTheme="minorHAnsi" w:hAnsiTheme="minorHAnsi"/>
          <w:color w:val="auto"/>
        </w:rPr>
        <w:t xml:space="preserve">larvae treated under diapause inducing conditions from the UZ and BE strains </w:t>
      </w:r>
      <w:r w:rsidRPr="00B25226">
        <w:rPr>
          <w:rFonts w:asciiTheme="minorHAnsi" w:hAnsiTheme="minorHAnsi"/>
          <w:color w:val="auto"/>
        </w:rPr>
        <w:t>will be lab</w:t>
      </w:r>
      <w:r w:rsidR="0051526B" w:rsidRPr="00B25226">
        <w:rPr>
          <w:rFonts w:asciiTheme="minorHAnsi" w:hAnsiTheme="minorHAnsi"/>
          <w:color w:val="auto"/>
        </w:rPr>
        <w:t>eled UZ12 and BE12 respectively and t</w:t>
      </w:r>
      <w:r w:rsidRPr="00B25226">
        <w:rPr>
          <w:rFonts w:asciiTheme="minorHAnsi" w:hAnsiTheme="minorHAnsi"/>
          <w:color w:val="auto"/>
        </w:rPr>
        <w:t xml:space="preserve">hose </w:t>
      </w:r>
      <w:r w:rsidR="0051526B" w:rsidRPr="00B25226">
        <w:rPr>
          <w:rFonts w:asciiTheme="minorHAnsi" w:hAnsiTheme="minorHAnsi"/>
          <w:color w:val="auto"/>
        </w:rPr>
        <w:t xml:space="preserve">treated under </w:t>
      </w:r>
      <w:r w:rsidRPr="00B25226">
        <w:rPr>
          <w:rFonts w:asciiTheme="minorHAnsi" w:hAnsiTheme="minorHAnsi"/>
          <w:color w:val="auto"/>
        </w:rPr>
        <w:t xml:space="preserve">diapause avoiding conditions will be labeled UZ16 and BE16 respectively. </w:t>
      </w:r>
    </w:p>
    <w:p w14:paraId="35E2778D" w14:textId="77777777" w:rsidR="0083044B" w:rsidRPr="00B25226" w:rsidRDefault="0083044B" w:rsidP="00E84291">
      <w:pPr>
        <w:spacing w:line="480" w:lineRule="auto"/>
        <w:rPr>
          <w:rFonts w:asciiTheme="minorHAnsi" w:hAnsiTheme="minorHAnsi"/>
          <w:b/>
          <w:color w:val="auto"/>
        </w:rPr>
      </w:pPr>
    </w:p>
    <w:p w14:paraId="517D3277" w14:textId="59E5CFDC" w:rsidR="00E84291" w:rsidRPr="00B25226" w:rsidRDefault="00E84291" w:rsidP="00E84291">
      <w:pPr>
        <w:spacing w:line="480" w:lineRule="auto"/>
        <w:rPr>
          <w:rFonts w:asciiTheme="minorHAnsi" w:hAnsiTheme="minorHAnsi"/>
          <w:color w:val="auto"/>
        </w:rPr>
      </w:pPr>
      <w:commentRangeStart w:id="25"/>
      <w:r w:rsidRPr="00B25226">
        <w:rPr>
          <w:rFonts w:asciiTheme="minorHAnsi" w:hAnsiTheme="minorHAnsi"/>
          <w:b/>
          <w:color w:val="auto"/>
        </w:rPr>
        <w:t>Sampling Wandering Larvae</w:t>
      </w:r>
      <w:commentRangeEnd w:id="25"/>
      <w:r w:rsidR="00891FD1" w:rsidRPr="00B25226">
        <w:rPr>
          <w:rStyle w:val="CommentReference"/>
          <w:color w:val="auto"/>
        </w:rPr>
        <w:commentReference w:id="25"/>
      </w:r>
      <w:r w:rsidRPr="00B25226">
        <w:rPr>
          <w:rFonts w:asciiTheme="minorHAnsi" w:hAnsiTheme="minorHAnsi"/>
          <w:b/>
          <w:color w:val="auto"/>
        </w:rPr>
        <w:t xml:space="preserve">. </w:t>
      </w:r>
      <w:r w:rsidRPr="00B25226">
        <w:rPr>
          <w:rFonts w:asciiTheme="minorHAnsi" w:hAnsiTheme="minorHAnsi"/>
          <w:color w:val="auto"/>
        </w:rPr>
        <w:t>European corn borer eggs</w:t>
      </w:r>
      <w:r w:rsidR="0040656E">
        <w:rPr>
          <w:rFonts w:asciiTheme="minorHAnsi" w:hAnsiTheme="minorHAnsi"/>
          <w:color w:val="auto"/>
        </w:rPr>
        <w:t>, intended for treatment,</w:t>
      </w:r>
      <w:r w:rsidRPr="00B25226">
        <w:rPr>
          <w:rFonts w:asciiTheme="minorHAnsi" w:hAnsiTheme="minorHAnsi"/>
          <w:color w:val="auto"/>
        </w:rPr>
        <w:t xml:space="preserve"> from the UZ and BE strains will be hatched at 23</w:t>
      </w:r>
      <w:r w:rsidRPr="00B25226">
        <w:rPr>
          <w:color w:val="auto"/>
        </w:rPr>
        <w:t>°</w:t>
      </w:r>
      <w:r w:rsidR="0040656E">
        <w:rPr>
          <w:rFonts w:asciiTheme="minorHAnsi" w:hAnsiTheme="minorHAnsi"/>
          <w:color w:val="auto"/>
        </w:rPr>
        <w:t>C and 65% relative humidity. These h</w:t>
      </w:r>
      <w:r w:rsidRPr="00B25226">
        <w:rPr>
          <w:rFonts w:asciiTheme="minorHAnsi" w:hAnsiTheme="minorHAnsi"/>
          <w:color w:val="auto"/>
        </w:rPr>
        <w:t xml:space="preserve">atched larvae will be </w:t>
      </w:r>
      <w:r w:rsidR="0040656E">
        <w:rPr>
          <w:rFonts w:asciiTheme="minorHAnsi" w:hAnsiTheme="minorHAnsi"/>
          <w:color w:val="auto"/>
        </w:rPr>
        <w:t>provided</w:t>
      </w:r>
      <w:r w:rsidR="00F2535D" w:rsidRPr="00B25226">
        <w:rPr>
          <w:rFonts w:asciiTheme="minorHAnsi" w:hAnsiTheme="minorHAnsi"/>
          <w:color w:val="auto"/>
        </w:rPr>
        <w:t xml:space="preserve"> European corn borer </w:t>
      </w:r>
      <w:r w:rsidRPr="00B25226">
        <w:rPr>
          <w:rFonts w:asciiTheme="minorHAnsi" w:hAnsiTheme="minorHAnsi"/>
          <w:color w:val="auto"/>
        </w:rPr>
        <w:t>diet</w:t>
      </w:r>
      <w:r w:rsidR="00F2535D" w:rsidRPr="00B25226">
        <w:rPr>
          <w:rFonts w:asciiTheme="minorHAnsi" w:hAnsiTheme="minorHAnsi"/>
          <w:color w:val="auto"/>
        </w:rPr>
        <w:t>, purchased</w:t>
      </w:r>
      <w:r w:rsidRPr="00B25226">
        <w:rPr>
          <w:rFonts w:asciiTheme="minorHAnsi" w:hAnsiTheme="minorHAnsi"/>
          <w:color w:val="auto"/>
        </w:rPr>
        <w:t xml:space="preserve"> </w:t>
      </w:r>
      <w:r w:rsidR="00F2535D" w:rsidRPr="00B25226">
        <w:rPr>
          <w:rFonts w:asciiTheme="minorHAnsi" w:hAnsiTheme="minorHAnsi"/>
          <w:color w:val="auto"/>
        </w:rPr>
        <w:t xml:space="preserve">from Frontier Agricultural Sciences, </w:t>
      </w:r>
      <w:r w:rsidR="0040656E">
        <w:rPr>
          <w:rFonts w:asciiTheme="minorHAnsi" w:hAnsiTheme="minorHAnsi"/>
          <w:color w:val="auto"/>
        </w:rPr>
        <w:t xml:space="preserve">ad </w:t>
      </w:r>
      <w:r w:rsidRPr="00B25226">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B25226">
        <w:rPr>
          <w:rFonts w:asciiTheme="minorHAnsi" w:hAnsiTheme="minorHAnsi"/>
          <w:color w:val="auto"/>
        </w:rPr>
        <w:t xml:space="preserve"> </w:t>
      </w:r>
      <w:commentRangeStart w:id="26"/>
      <w:commentRangeStart w:id="27"/>
      <w:r w:rsidRPr="00B25226">
        <w:rPr>
          <w:rFonts w:asciiTheme="minorHAnsi" w:hAnsiTheme="minorHAnsi"/>
          <w:color w:val="auto"/>
        </w:rPr>
        <w:t>At the beginning of the fifth instar, larvae will be separated</w:t>
      </w:r>
      <w:r w:rsidR="0040656E">
        <w:rPr>
          <w:rFonts w:asciiTheme="minorHAnsi" w:hAnsiTheme="minorHAnsi"/>
          <w:color w:val="auto"/>
        </w:rPr>
        <w:t xml:space="preserve"> into </w:t>
      </w:r>
      <w:r w:rsidR="00737225" w:rsidRPr="00B25226">
        <w:rPr>
          <w:rFonts w:asciiTheme="minorHAnsi" w:hAnsiTheme="minorHAnsi"/>
          <w:color w:val="auto"/>
        </w:rPr>
        <w:t>32-</w:t>
      </w:r>
      <w:r w:rsidR="001F7608" w:rsidRPr="00B25226">
        <w:rPr>
          <w:rFonts w:asciiTheme="minorHAnsi" w:hAnsiTheme="minorHAnsi"/>
          <w:color w:val="auto"/>
        </w:rPr>
        <w:t>well bioassay trays purchased from Frontier Agricultural Sciences</w:t>
      </w:r>
      <w:r w:rsidR="0040656E">
        <w:rPr>
          <w:rFonts w:asciiTheme="minorHAnsi" w:hAnsiTheme="minorHAnsi"/>
          <w:color w:val="auto"/>
        </w:rPr>
        <w:t>, these trays</w:t>
      </w:r>
      <w:r w:rsidR="001F7608" w:rsidRPr="00B25226">
        <w:rPr>
          <w:rFonts w:asciiTheme="minorHAnsi" w:hAnsiTheme="minorHAnsi"/>
          <w:color w:val="auto"/>
        </w:rPr>
        <w:t xml:space="preserve"> will serve as individual arenas. Once larvae </w:t>
      </w:r>
      <w:r w:rsidRPr="00B25226">
        <w:rPr>
          <w:rFonts w:asciiTheme="minorHAnsi" w:hAnsiTheme="minorHAnsi"/>
          <w:color w:val="auto"/>
        </w:rPr>
        <w:t>reach the end of the fifth instar</w:t>
      </w:r>
      <w:r w:rsidR="001F7608" w:rsidRPr="00B25226">
        <w:rPr>
          <w:rFonts w:asciiTheme="minorHAnsi" w:hAnsiTheme="minorHAnsi"/>
          <w:color w:val="auto"/>
        </w:rPr>
        <w:t>, they will be assayed to determine if they have entered the wandering phase</w:t>
      </w:r>
      <w:r w:rsidRPr="00B25226">
        <w:rPr>
          <w:rFonts w:asciiTheme="minorHAnsi" w:hAnsiTheme="minorHAnsi"/>
          <w:color w:val="auto"/>
        </w:rPr>
        <w:t xml:space="preserve">. </w:t>
      </w:r>
      <w:commentRangeEnd w:id="26"/>
      <w:r w:rsidRPr="00B25226">
        <w:rPr>
          <w:rStyle w:val="CommentReference"/>
          <w:color w:val="auto"/>
        </w:rPr>
        <w:commentReference w:id="26"/>
      </w:r>
      <w:commentRangeEnd w:id="27"/>
      <w:r w:rsidR="0040656E">
        <w:rPr>
          <w:rStyle w:val="CommentReference"/>
        </w:rPr>
        <w:commentReference w:id="27"/>
      </w:r>
      <w:r w:rsidRPr="00B25226">
        <w:rPr>
          <w:rFonts w:asciiTheme="minorHAnsi" w:hAnsiTheme="minorHAnsi"/>
          <w:color w:val="auto"/>
        </w:rPr>
        <w:t xml:space="preserve">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Hayes 1982)</w:t>
      </w:r>
      <w:r w:rsidRPr="00B25226">
        <w:rPr>
          <w:rFonts w:asciiTheme="minorHAnsi" w:hAnsiTheme="minorHAnsi"/>
          <w:color w:val="auto"/>
        </w:rPr>
        <w:fldChar w:fldCharType="end"/>
      </w:r>
      <w:r w:rsidRPr="00B25226">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28"/>
      <w:r w:rsidRPr="00B25226">
        <w:rPr>
          <w:rFonts w:asciiTheme="minorHAnsi" w:hAnsiTheme="minorHAnsi"/>
          <w:color w:val="auto"/>
        </w:rPr>
        <w:t>three minutes</w:t>
      </w:r>
      <w:commentRangeEnd w:id="28"/>
      <w:r w:rsidRPr="00B25226">
        <w:rPr>
          <w:rStyle w:val="CommentReference"/>
          <w:color w:val="auto"/>
        </w:rPr>
        <w:commentReference w:id="28"/>
      </w:r>
      <w:r w:rsidRPr="00B25226">
        <w:rPr>
          <w:rFonts w:asciiTheme="minorHAnsi" w:hAnsiTheme="minorHAnsi"/>
          <w:color w:val="auto"/>
        </w:rPr>
        <w:t xml:space="preserve">. Those larvae whose gut is not clear will produce frass will be placed back into their arenas and those </w:t>
      </w:r>
      <w:r w:rsidRPr="00B25226">
        <w:rPr>
          <w:rFonts w:asciiTheme="minorHAnsi" w:hAnsiTheme="minorHAnsi"/>
          <w:color w:val="auto"/>
        </w:rPr>
        <w:lastRenderedPageBreak/>
        <w:t xml:space="preserve">that do not produce frass will be </w:t>
      </w:r>
      <w:r w:rsidR="00DC52AC" w:rsidRPr="00B25226">
        <w:rPr>
          <w:rFonts w:asciiTheme="minorHAnsi" w:hAnsiTheme="minorHAnsi"/>
          <w:color w:val="auto"/>
        </w:rPr>
        <w:t>charac</w:t>
      </w:r>
      <w:r w:rsidRPr="00B25226">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B25226" w:rsidDel="00D17757">
        <w:rPr>
          <w:rFonts w:asciiTheme="minorHAnsi" w:hAnsiTheme="minorHAnsi"/>
          <w:color w:val="auto"/>
        </w:rPr>
        <w:t xml:space="preserve"> </w:t>
      </w:r>
    </w:p>
    <w:p w14:paraId="4B05E00A" w14:textId="77777777" w:rsidR="00E84291" w:rsidRPr="00B25226" w:rsidRDefault="00E84291" w:rsidP="00E84291">
      <w:pPr>
        <w:spacing w:line="480" w:lineRule="auto"/>
        <w:rPr>
          <w:rFonts w:asciiTheme="minorHAnsi" w:hAnsiTheme="minorHAnsi"/>
          <w:b/>
          <w:color w:val="auto"/>
        </w:rPr>
      </w:pPr>
    </w:p>
    <w:p w14:paraId="1CF76641" w14:textId="7F8D572C" w:rsidR="00E84291" w:rsidRPr="00B25226" w:rsidRDefault="00E84291" w:rsidP="00E84291">
      <w:pPr>
        <w:spacing w:line="480" w:lineRule="auto"/>
        <w:rPr>
          <w:rFonts w:asciiTheme="minorHAnsi" w:hAnsiTheme="minorHAnsi"/>
          <w:color w:val="auto"/>
        </w:rPr>
      </w:pPr>
      <w:commentRangeStart w:id="29"/>
      <w:r w:rsidRPr="00B25226">
        <w:rPr>
          <w:rFonts w:asciiTheme="minorHAnsi" w:hAnsiTheme="minorHAnsi"/>
          <w:b/>
          <w:color w:val="auto"/>
        </w:rPr>
        <w:t>Protein Extraction and Quantification</w:t>
      </w:r>
      <w:commentRangeEnd w:id="29"/>
      <w:r w:rsidR="00E731D5" w:rsidRPr="00B25226">
        <w:rPr>
          <w:rStyle w:val="CommentReference"/>
          <w:color w:val="auto"/>
        </w:rPr>
        <w:commentReference w:id="29"/>
      </w:r>
      <w:r w:rsidRPr="00B25226">
        <w:rPr>
          <w:rFonts w:asciiTheme="minorHAnsi" w:hAnsiTheme="minorHAnsi"/>
          <w:b/>
          <w:color w:val="auto"/>
        </w:rPr>
        <w:t xml:space="preserve">: </w:t>
      </w:r>
      <w:r w:rsidRPr="00B25226">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Woods 1983)</w:t>
      </w:r>
      <w:r w:rsidRPr="00B25226">
        <w:rPr>
          <w:rFonts w:asciiTheme="minorHAnsi" w:hAnsiTheme="minorHAnsi"/>
          <w:color w:val="auto"/>
        </w:rPr>
        <w:fldChar w:fldCharType="end"/>
      </w:r>
      <w:r w:rsidRPr="00B25226">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B25226">
        <w:rPr>
          <w:color w:val="auto"/>
        </w:rPr>
        <w:t>°</w:t>
      </w:r>
      <w:r w:rsidRPr="00B25226">
        <w:rPr>
          <w:rFonts w:asciiTheme="minorHAnsi" w:hAnsiTheme="minorHAnsi"/>
          <w:color w:val="auto"/>
        </w:rPr>
        <w:t xml:space="preserve">C. After collecting lymph from larvae across each of the four treatments, </w:t>
      </w:r>
      <w:commentRangeStart w:id="30"/>
      <w:r w:rsidRPr="00B25226">
        <w:rPr>
          <w:rFonts w:asciiTheme="minorHAnsi" w:hAnsiTheme="minorHAnsi"/>
          <w:color w:val="auto"/>
        </w:rPr>
        <w:t xml:space="preserve">samples will be grouped into cohorts and total protein concentration will be quantified. A cohort will consist of equal numbers of larvae from each strain, and from each photoperiod treatment. </w:t>
      </w:r>
      <w:commentRangeEnd w:id="30"/>
      <w:r w:rsidR="00642B1C">
        <w:rPr>
          <w:rStyle w:val="CommentReference"/>
        </w:rPr>
        <w:commentReference w:id="30"/>
      </w:r>
      <w:r w:rsidR="0083044B" w:rsidRPr="00B25226">
        <w:rPr>
          <w:rFonts w:asciiTheme="minorHAnsi" w:hAnsiTheme="minorHAnsi"/>
          <w:color w:val="auto"/>
        </w:rPr>
        <w:t>Hemolymph proteins will be quantified in relation to a standard curve</w:t>
      </w:r>
      <w:r w:rsidRPr="00B25226">
        <w:rPr>
          <w:rFonts w:asciiTheme="minorHAnsi" w:hAnsiTheme="minorHAnsi"/>
          <w:color w:val="auto"/>
        </w:rPr>
        <w:t xml:space="preserve"> </w:t>
      </w:r>
      <w:ins w:id="31" w:author="Dan Hahn" w:date="2017-08-28T13:27:00Z">
        <w:r w:rsidR="00642B1C">
          <w:rPr>
            <w:rFonts w:asciiTheme="minorHAnsi" w:hAnsiTheme="minorHAnsi"/>
            <w:color w:val="auto"/>
          </w:rPr>
          <w:t xml:space="preserve">of bovine serum albumin (BSA) </w:t>
        </w:r>
      </w:ins>
      <w:r w:rsidRPr="00B25226">
        <w:rPr>
          <w:rFonts w:asciiTheme="minorHAnsi" w:hAnsiTheme="minorHAnsi"/>
          <w:color w:val="auto"/>
        </w:rPr>
        <w:t>using the Pierce™ Coomassie (Bradford) Protein Assay</w:t>
      </w:r>
      <w:r w:rsidR="0083044B" w:rsidRPr="00B25226">
        <w:rPr>
          <w:rFonts w:asciiTheme="minorHAnsi" w:hAnsiTheme="minorHAnsi"/>
          <w:color w:val="auto"/>
        </w:rPr>
        <w:t>.</w:t>
      </w:r>
      <w:r w:rsidRPr="00B25226">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Pr>
          <w:rFonts w:asciiTheme="minorHAnsi" w:hAnsiTheme="minorHAnsi"/>
          <w:color w:val="auto"/>
        </w:rPr>
        <w:t>protein standard at known</w:t>
      </w:r>
      <w:r w:rsidRPr="00B25226">
        <w:rPr>
          <w:rFonts w:asciiTheme="minorHAnsi" w:hAnsiTheme="minorHAnsi"/>
          <w:color w:val="auto"/>
        </w:rPr>
        <w:t xml:space="preserve"> concentration</w:t>
      </w:r>
      <w:r w:rsidR="00754593">
        <w:rPr>
          <w:rFonts w:asciiTheme="minorHAnsi" w:hAnsiTheme="minorHAnsi"/>
          <w:color w:val="auto"/>
        </w:rPr>
        <w:t>s</w:t>
      </w:r>
      <w:r w:rsidRPr="00B25226">
        <w:rPr>
          <w:rFonts w:asciiTheme="minorHAnsi" w:hAnsiTheme="minorHAnsi"/>
          <w:color w:val="auto"/>
        </w:rPr>
        <w:t xml:space="preserve"> can be quantified using a </w:t>
      </w:r>
      <w:r w:rsidRPr="00B25226">
        <w:rPr>
          <w:rFonts w:asciiTheme="minorHAnsi" w:hAnsiTheme="minorHAnsi"/>
          <w:color w:val="auto"/>
        </w:rPr>
        <w:lastRenderedPageBreak/>
        <w:t xml:space="preserve">spectrophotometer. </w:t>
      </w:r>
      <w:r w:rsidR="004D08DE" w:rsidRPr="00B25226">
        <w:rPr>
          <w:rFonts w:asciiTheme="minorHAnsi" w:hAnsiTheme="minorHAnsi"/>
          <w:color w:val="auto"/>
        </w:rPr>
        <w:t xml:space="preserve">The </w:t>
      </w:r>
      <w:r w:rsidRPr="00B25226">
        <w:rPr>
          <w:rFonts w:asciiTheme="minorHAnsi" w:hAnsiTheme="minorHAnsi"/>
          <w:color w:val="auto"/>
        </w:rPr>
        <w:t>relationship between the</w:t>
      </w:r>
      <w:r w:rsidR="004D08DE" w:rsidRPr="00B25226">
        <w:rPr>
          <w:rFonts w:asciiTheme="minorHAnsi" w:hAnsiTheme="minorHAnsi"/>
          <w:color w:val="auto"/>
        </w:rPr>
        <w:t xml:space="preserve"> wavelength of light absorbed by </w:t>
      </w:r>
      <w:r w:rsidRPr="00B25226">
        <w:rPr>
          <w:rFonts w:asciiTheme="minorHAnsi" w:hAnsiTheme="minorHAnsi"/>
          <w:color w:val="auto"/>
        </w:rPr>
        <w:t>coomassie</w:t>
      </w:r>
      <w:r w:rsidR="004D08DE" w:rsidRPr="00B25226">
        <w:rPr>
          <w:rFonts w:asciiTheme="minorHAnsi" w:hAnsiTheme="minorHAnsi"/>
          <w:color w:val="auto"/>
        </w:rPr>
        <w:t>-</w:t>
      </w:r>
      <w:r w:rsidRPr="00B25226">
        <w:rPr>
          <w:rFonts w:asciiTheme="minorHAnsi" w:hAnsiTheme="minorHAnsi"/>
          <w:color w:val="auto"/>
        </w:rPr>
        <w:t>dye</w:t>
      </w:r>
      <w:r w:rsidR="004D08DE" w:rsidRPr="00B25226">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B25226" w:rsidDel="005466AF">
        <w:rPr>
          <w:rFonts w:asciiTheme="minorHAnsi" w:hAnsiTheme="minorHAnsi"/>
          <w:color w:val="auto"/>
        </w:rPr>
        <w:t xml:space="preserve"> </w:t>
      </w:r>
    </w:p>
    <w:p w14:paraId="5A1A7CFD" w14:textId="77777777" w:rsidR="00E84291" w:rsidRPr="00B25226" w:rsidRDefault="00E84291" w:rsidP="00E84291">
      <w:pPr>
        <w:spacing w:line="480" w:lineRule="auto"/>
        <w:rPr>
          <w:rFonts w:asciiTheme="minorHAnsi" w:hAnsiTheme="minorHAnsi"/>
          <w:color w:val="auto"/>
        </w:rPr>
      </w:pPr>
    </w:p>
    <w:p w14:paraId="4539EAA6" w14:textId="32B83BF1" w:rsidR="00E84291" w:rsidRPr="00B25226" w:rsidRDefault="00E84291" w:rsidP="00E84291">
      <w:pPr>
        <w:spacing w:line="480" w:lineRule="auto"/>
        <w:rPr>
          <w:rFonts w:asciiTheme="minorHAnsi" w:hAnsiTheme="minorHAnsi"/>
          <w:color w:val="auto"/>
        </w:rPr>
      </w:pPr>
      <w:commentRangeStart w:id="32"/>
      <w:r w:rsidRPr="00B25226">
        <w:rPr>
          <w:rFonts w:asciiTheme="minorHAnsi" w:hAnsiTheme="minorHAnsi"/>
          <w:b/>
          <w:color w:val="auto"/>
        </w:rPr>
        <w:t>Storage Protein Separation and Quantification</w:t>
      </w:r>
      <w:commentRangeEnd w:id="32"/>
      <w:r w:rsidR="00E731D5" w:rsidRPr="00B25226">
        <w:rPr>
          <w:rStyle w:val="CommentReference"/>
          <w:color w:val="auto"/>
        </w:rPr>
        <w:commentReference w:id="32"/>
      </w:r>
      <w:r w:rsidRPr="00B25226">
        <w:rPr>
          <w:rFonts w:asciiTheme="minorHAnsi" w:hAnsiTheme="minorHAnsi"/>
          <w:b/>
          <w:color w:val="auto"/>
        </w:rPr>
        <w:t xml:space="preserve">: </w:t>
      </w:r>
      <w:r w:rsidRPr="00B25226">
        <w:rPr>
          <w:rFonts w:asciiTheme="minorHAnsi" w:hAnsiTheme="minorHAnsi"/>
          <w:color w:val="auto"/>
        </w:rPr>
        <w:t xml:space="preserve">Insect hemolymph contains proteins that range in </w:t>
      </w:r>
      <w:commentRangeStart w:id="33"/>
      <w:r w:rsidRPr="00B25226">
        <w:rPr>
          <w:rFonts w:asciiTheme="minorHAnsi" w:hAnsiTheme="minorHAnsi"/>
          <w:color w:val="auto"/>
        </w:rPr>
        <w:t xml:space="preserve">size </w:t>
      </w:r>
      <w:commentRangeEnd w:id="33"/>
      <w:r w:rsidR="00642B1C">
        <w:rPr>
          <w:rStyle w:val="CommentReference"/>
        </w:rPr>
        <w:commentReference w:id="33"/>
      </w:r>
      <w:r w:rsidRPr="00B25226">
        <w:rPr>
          <w:rFonts w:asciiTheme="minorHAnsi" w:hAnsiTheme="minorHAnsi"/>
          <w:color w:val="auto"/>
        </w:rPr>
        <w:t xml:space="preserve">and contained in that mixture of lymph proteins are insect storage proteins. Storage proteins are multimers composed of six identical or similar subunits and each subunit weights approximately 80kDa each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(Burmester 1999, Pick et al. 2009)</w:t>
      </w:r>
      <w:r w:rsidRPr="00B25226">
        <w:rPr>
          <w:rFonts w:asciiTheme="minorHAnsi" w:hAnsiTheme="minorHAnsi"/>
          <w:color w:val="auto"/>
        </w:rPr>
        <w:fldChar w:fldCharType="end"/>
      </w:r>
      <w:r w:rsidRPr="00B25226">
        <w:rPr>
          <w:rFonts w:asciiTheme="minorHAnsi" w:hAnsiTheme="minorHAnsi"/>
          <w:color w:val="auto"/>
        </w:rPr>
        <w:t>.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w:t>
      </w:r>
      <w:del w:id="34" w:author="Dan Hahn" w:date="2017-08-28T13:29:00Z">
        <w:r w:rsidRPr="00B25226" w:rsidDel="00642B1C">
          <w:rPr>
            <w:rFonts w:asciiTheme="minorHAnsi" w:hAnsiTheme="minorHAnsi"/>
            <w:color w:val="auto"/>
          </w:rPr>
          <w:delText>s</w:delText>
        </w:r>
      </w:del>
      <w:r w:rsidRPr="00B25226">
        <w:rPr>
          <w:rFonts w:asciiTheme="minorHAnsi" w:hAnsiTheme="minorHAnsi"/>
          <w:color w:val="auto"/>
        </w:rPr>
        <w:t xml:space="preserve"> molecules to pass through the openings based on the size of the molecules. When a positive charge is applied to the gel, it attracts the negatively charged proteins and </w:t>
      </w:r>
      <w:r w:rsidR="00891FD1" w:rsidRPr="00B25226">
        <w:rPr>
          <w:rFonts w:asciiTheme="minorHAnsi" w:hAnsiTheme="minorHAnsi"/>
          <w:color w:val="auto"/>
        </w:rPr>
        <w:t xml:space="preserve">pulls them </w:t>
      </w:r>
      <w:r w:rsidRPr="00B25226">
        <w:rPr>
          <w:rFonts w:asciiTheme="minorHAnsi" w:hAnsiTheme="minorHAnsi"/>
          <w:color w:val="auto"/>
        </w:rPr>
        <w:t xml:space="preserve">through the </w:t>
      </w:r>
      <w:r w:rsidR="00891FD1" w:rsidRPr="00B25226">
        <w:rPr>
          <w:rFonts w:asciiTheme="minorHAnsi" w:hAnsiTheme="minorHAnsi"/>
          <w:color w:val="auto"/>
        </w:rPr>
        <w:t xml:space="preserve">pores of the </w:t>
      </w:r>
      <w:r w:rsidRPr="00B25226">
        <w:rPr>
          <w:rFonts w:asciiTheme="minorHAnsi" w:hAnsiTheme="minorHAnsi"/>
          <w:color w:val="auto"/>
        </w:rPr>
        <w:t>gel matrix based upon size. To visualize the ending location of the protein on the gel, Bio-Safe™ Coomassie Stain will bind proteins nonspecifically and the resulting color can be photographed and analyzed using the NIH Imagej software.</w:t>
      </w:r>
      <w:r w:rsidRPr="00B25226">
        <w:rPr>
          <w:rFonts w:asciiTheme="minorHAnsi" w:hAnsiTheme="minorHAnsi"/>
          <w:b/>
          <w:color w:val="auto"/>
        </w:rPr>
        <w:t xml:space="preserve"> </w:t>
      </w:r>
    </w:p>
    <w:p w14:paraId="22060791" w14:textId="77777777" w:rsidR="003F083F" w:rsidRPr="00B25226" w:rsidRDefault="003F083F" w:rsidP="00E84291">
      <w:pPr>
        <w:spacing w:line="480" w:lineRule="auto"/>
        <w:rPr>
          <w:rFonts w:asciiTheme="minorHAnsi" w:hAnsiTheme="minorHAnsi"/>
          <w:b/>
          <w:color w:val="auto"/>
        </w:rPr>
      </w:pPr>
    </w:p>
    <w:p w14:paraId="19D0A087" w14:textId="0AABBA1E" w:rsidR="008875DE" w:rsidRPr="00B25226" w:rsidRDefault="008875DE" w:rsidP="00427D96">
      <w:pPr>
        <w:spacing w:line="480" w:lineRule="auto"/>
        <w:rPr>
          <w:rFonts w:asciiTheme="minorHAnsi" w:hAnsiTheme="minorHAnsi"/>
          <w:color w:val="auto"/>
        </w:rPr>
      </w:pPr>
      <w:commentRangeStart w:id="35"/>
      <w:r w:rsidRPr="00B25226">
        <w:rPr>
          <w:rFonts w:asciiTheme="minorHAnsi" w:hAnsiTheme="minorHAnsi"/>
          <w:b/>
          <w:color w:val="auto"/>
        </w:rPr>
        <w:t>Lipid Extraction, Separation and Quantification</w:t>
      </w:r>
      <w:commentRangeEnd w:id="35"/>
      <w:r w:rsidR="00E731D5" w:rsidRPr="00B25226">
        <w:rPr>
          <w:rStyle w:val="CommentReference"/>
          <w:color w:val="auto"/>
        </w:rPr>
        <w:commentReference w:id="35"/>
      </w:r>
      <w:r w:rsidRPr="00B25226">
        <w:rPr>
          <w:rFonts w:asciiTheme="minorHAnsi" w:hAnsiTheme="minorHAnsi"/>
          <w:b/>
          <w:color w:val="auto"/>
        </w:rPr>
        <w:t xml:space="preserve">: </w:t>
      </w:r>
      <w:r w:rsidRPr="00B25226">
        <w:rPr>
          <w:rFonts w:asciiTheme="minorHAnsi" w:hAnsiTheme="minorHAnsi"/>
          <w:color w:val="auto"/>
        </w:rPr>
        <w:t xml:space="preserve">The total lipid content from </w:t>
      </w:r>
      <w:r w:rsidR="00017150" w:rsidRPr="00B25226">
        <w:rPr>
          <w:rFonts w:asciiTheme="minorHAnsi" w:hAnsiTheme="minorHAnsi"/>
          <w:color w:val="auto"/>
        </w:rPr>
        <w:t>each</w:t>
      </w:r>
      <w:r w:rsidRPr="00B25226">
        <w:rPr>
          <w:rFonts w:asciiTheme="minorHAnsi" w:hAnsiTheme="minorHAnsi"/>
          <w:color w:val="auto"/>
        </w:rPr>
        <w:t xml:space="preserve"> larva will be extracted and quantified individually. </w:t>
      </w:r>
      <w:r w:rsidR="00E731D5" w:rsidRPr="00B25226">
        <w:rPr>
          <w:rFonts w:asciiTheme="minorHAnsi" w:hAnsiTheme="minorHAnsi"/>
          <w:color w:val="auto"/>
        </w:rPr>
        <w:t xml:space="preserve">First, larval dry mass will be determined by removing water from the larval sample </w:t>
      </w:r>
      <w:del w:id="36" w:author="Dan Hahn" w:date="2017-08-28T13:29:00Z">
        <w:r w:rsidRPr="00B25226" w:rsidDel="00642B1C">
          <w:rPr>
            <w:rFonts w:asciiTheme="minorHAnsi" w:hAnsiTheme="minorHAnsi"/>
            <w:color w:val="auto"/>
          </w:rPr>
          <w:delText xml:space="preserve">without damaging the lipid content. To remove water from the samples, larvae will be </w:delText>
        </w:r>
        <w:r w:rsidR="00E731D5" w:rsidRPr="00B25226" w:rsidDel="00642B1C">
          <w:rPr>
            <w:rFonts w:asciiTheme="minorHAnsi" w:hAnsiTheme="minorHAnsi"/>
            <w:color w:val="auto"/>
          </w:rPr>
          <w:delText>lyophillized</w:delText>
        </w:r>
      </w:del>
      <w:ins w:id="37" w:author="Dan Hahn" w:date="2017-08-28T13:29:00Z">
        <w:r w:rsidR="00642B1C">
          <w:rPr>
            <w:rFonts w:asciiTheme="minorHAnsi" w:hAnsiTheme="minorHAnsi"/>
            <w:color w:val="auto"/>
          </w:rPr>
          <w:t>by freeze-drying them</w:t>
        </w:r>
      </w:ins>
      <w:r w:rsidRPr="00B25226">
        <w:rPr>
          <w:rFonts w:asciiTheme="minorHAnsi" w:hAnsiTheme="minorHAnsi"/>
          <w:color w:val="auto"/>
        </w:rPr>
        <w:t xml:space="preserve"> </w:t>
      </w:r>
      <w:r w:rsidR="00E731D5" w:rsidRPr="00B25226">
        <w:rPr>
          <w:rFonts w:asciiTheme="minorHAnsi" w:hAnsiTheme="minorHAnsi"/>
          <w:color w:val="auto"/>
        </w:rPr>
        <w:t>in</w:t>
      </w:r>
      <w:r w:rsidRPr="00B25226">
        <w:rPr>
          <w:rFonts w:asciiTheme="minorHAnsi" w:hAnsiTheme="minorHAnsi"/>
          <w:color w:val="auto"/>
        </w:rPr>
        <w:t xml:space="preserve"> a vacuum at -80</w:t>
      </w:r>
      <w:r w:rsidRPr="00B25226">
        <w:rPr>
          <w:color w:val="auto"/>
        </w:rPr>
        <w:t>°</w:t>
      </w:r>
      <w:r w:rsidRPr="00B25226">
        <w:rPr>
          <w:rFonts w:asciiTheme="minorHAnsi" w:hAnsiTheme="minorHAnsi"/>
          <w:color w:val="auto"/>
        </w:rPr>
        <w:t>C until their dry weight varies by less than 1% over a 24-hour period. Once dry, lipids will be separated from the larva</w:t>
      </w:r>
      <w:ins w:id="38" w:author="Dan Hahn" w:date="2017-08-28T13:29:00Z">
        <w:r w:rsidR="00642B1C">
          <w:rPr>
            <w:rFonts w:asciiTheme="minorHAnsi" w:hAnsiTheme="minorHAnsi"/>
            <w:color w:val="auto"/>
          </w:rPr>
          <w:t>l tissues</w:t>
        </w:r>
      </w:ins>
      <w:r w:rsidRPr="00B25226">
        <w:rPr>
          <w:rFonts w:asciiTheme="minorHAnsi" w:hAnsiTheme="minorHAnsi"/>
          <w:color w:val="auto"/>
        </w:rPr>
        <w:t xml:space="preserve"> using </w:t>
      </w:r>
      <w:r w:rsidR="00E731D5" w:rsidRPr="00B25226">
        <w:rPr>
          <w:rFonts w:asciiTheme="minorHAnsi" w:hAnsiTheme="minorHAnsi"/>
          <w:color w:val="auto"/>
        </w:rPr>
        <w:t>a slightly modified</w:t>
      </w:r>
      <w:r w:rsidRPr="00B25226">
        <w:rPr>
          <w:rFonts w:asciiTheme="minorHAnsi" w:hAnsiTheme="minorHAnsi"/>
          <w:color w:val="auto"/>
        </w:rPr>
        <w:t xml:space="preserve"> Folch method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(Folch et al. 1957)</w:t>
      </w:r>
      <w:r w:rsidRPr="00B25226">
        <w:rPr>
          <w:rFonts w:asciiTheme="minorHAnsi" w:hAnsiTheme="minorHAnsi"/>
          <w:color w:val="auto"/>
        </w:rPr>
        <w:fldChar w:fldCharType="end"/>
      </w:r>
      <w:r w:rsidRPr="00B25226">
        <w:rPr>
          <w:rFonts w:asciiTheme="minorHAnsi" w:hAnsiTheme="minorHAnsi"/>
          <w:color w:val="auto"/>
        </w:rPr>
        <w:t xml:space="preserve">. </w:t>
      </w:r>
      <w:r w:rsidR="000109E7" w:rsidRPr="00B25226">
        <w:rPr>
          <w:rFonts w:asciiTheme="minorHAnsi" w:hAnsiTheme="minorHAnsi"/>
          <w:color w:val="auto"/>
        </w:rPr>
        <w:t>This method takes advantage of the</w:t>
      </w:r>
      <w:r w:rsidR="00427D96" w:rsidRPr="00B25226">
        <w:rPr>
          <w:rFonts w:asciiTheme="minorHAnsi" w:hAnsiTheme="minorHAnsi"/>
          <w:color w:val="auto"/>
        </w:rPr>
        <w:t xml:space="preserve"> polarity and density differences between chloroform and methanol</w:t>
      </w:r>
      <w:r w:rsidR="00C95E25">
        <w:rPr>
          <w:rFonts w:asciiTheme="minorHAnsi" w:hAnsiTheme="minorHAnsi"/>
          <w:color w:val="auto"/>
        </w:rPr>
        <w:t xml:space="preserve"> that allow each</w:t>
      </w:r>
      <w:r w:rsidR="00A229F2">
        <w:rPr>
          <w:rFonts w:asciiTheme="minorHAnsi" w:hAnsiTheme="minorHAnsi"/>
          <w:color w:val="auto"/>
        </w:rPr>
        <w:t xml:space="preserve"> solvent</w:t>
      </w:r>
      <w:r w:rsidR="00A229F2" w:rsidRPr="00B25226">
        <w:rPr>
          <w:rFonts w:asciiTheme="minorHAnsi" w:hAnsiTheme="minorHAnsi"/>
          <w:color w:val="auto"/>
        </w:rPr>
        <w:t xml:space="preserve"> to selectively solubilize molecules of similar polarity</w:t>
      </w:r>
      <w:r w:rsidR="00427D96" w:rsidRPr="00B25226">
        <w:rPr>
          <w:rFonts w:asciiTheme="minorHAnsi" w:hAnsiTheme="minorHAnsi"/>
          <w:color w:val="auto"/>
        </w:rPr>
        <w:t xml:space="preserve"> </w:t>
      </w:r>
      <w:r w:rsidR="00A229F2">
        <w:rPr>
          <w:rFonts w:asciiTheme="minorHAnsi" w:hAnsiTheme="minorHAnsi"/>
          <w:color w:val="auto"/>
        </w:rPr>
        <w:t xml:space="preserve">and to produce </w:t>
      </w:r>
      <w:r w:rsidR="00427D96" w:rsidRPr="00B25226">
        <w:rPr>
          <w:rFonts w:asciiTheme="minorHAnsi" w:hAnsiTheme="minorHAnsi"/>
          <w:color w:val="auto"/>
        </w:rPr>
        <w:t xml:space="preserve">distinct layers </w:t>
      </w:r>
      <w:r w:rsidR="00A229F2">
        <w:rPr>
          <w:rFonts w:asciiTheme="minorHAnsi" w:hAnsiTheme="minorHAnsi"/>
          <w:color w:val="auto"/>
        </w:rPr>
        <w:t>when mixed together</w:t>
      </w:r>
      <w:r w:rsidR="00427D96" w:rsidRPr="00B25226">
        <w:rPr>
          <w:rFonts w:asciiTheme="minorHAnsi" w:hAnsiTheme="minorHAnsi"/>
          <w:color w:val="auto"/>
        </w:rPr>
        <w:t>.</w:t>
      </w:r>
      <w:r w:rsidRPr="00B25226">
        <w:rPr>
          <w:rFonts w:asciiTheme="minorHAnsi" w:hAnsiTheme="minorHAnsi"/>
          <w:color w:val="auto"/>
        </w:rPr>
        <w:t xml:space="preserve"> When a larval sample is solubilized in this solvent mixture, the </w:t>
      </w:r>
      <w:r w:rsidR="00427D96" w:rsidRPr="00B25226">
        <w:rPr>
          <w:rFonts w:asciiTheme="minorHAnsi" w:hAnsiTheme="minorHAnsi"/>
          <w:color w:val="auto"/>
        </w:rPr>
        <w:t xml:space="preserve">less polar lipids are captured </w:t>
      </w:r>
      <w:r w:rsidR="00C95E25">
        <w:rPr>
          <w:rFonts w:asciiTheme="minorHAnsi" w:hAnsiTheme="minorHAnsi"/>
          <w:color w:val="auto"/>
        </w:rPr>
        <w:t>in</w:t>
      </w:r>
      <w:r w:rsidR="00427D96" w:rsidRPr="00B25226">
        <w:rPr>
          <w:rFonts w:asciiTheme="minorHAnsi" w:hAnsiTheme="minorHAnsi"/>
          <w:color w:val="auto"/>
        </w:rPr>
        <w:t xml:space="preserve"> the </w:t>
      </w:r>
      <w:r w:rsidR="008C7C69" w:rsidRPr="00B25226">
        <w:rPr>
          <w:rFonts w:asciiTheme="minorHAnsi" w:hAnsiTheme="minorHAnsi"/>
          <w:color w:val="auto"/>
        </w:rPr>
        <w:t>less polar chloroform</w:t>
      </w:r>
      <w:r w:rsidR="00C95E25">
        <w:rPr>
          <w:rFonts w:asciiTheme="minorHAnsi" w:hAnsiTheme="minorHAnsi"/>
          <w:color w:val="auto"/>
        </w:rPr>
        <w:t xml:space="preserve"> layer. This</w:t>
      </w:r>
      <w:r w:rsidR="00215842" w:rsidRPr="00B25226">
        <w:rPr>
          <w:rFonts w:asciiTheme="minorHAnsi" w:hAnsiTheme="minorHAnsi"/>
          <w:color w:val="auto"/>
        </w:rPr>
        <w:t xml:space="preserve"> </w:t>
      </w:r>
      <w:r w:rsidR="008C7C69" w:rsidRPr="00B25226">
        <w:rPr>
          <w:rFonts w:asciiTheme="minorHAnsi" w:hAnsiTheme="minorHAnsi"/>
          <w:color w:val="auto"/>
        </w:rPr>
        <w:t xml:space="preserve">layer can be decanted away from the remainder of the sample, the solvent removed and the total amount of lipids </w:t>
      </w:r>
      <w:r w:rsidR="00215842" w:rsidRPr="00B25226">
        <w:rPr>
          <w:rFonts w:asciiTheme="minorHAnsi" w:hAnsiTheme="minorHAnsi"/>
          <w:color w:val="auto"/>
        </w:rPr>
        <w:t>extracted from the sample can be quantified gravimetrically.</w:t>
      </w:r>
      <w:r w:rsidR="008C7C69" w:rsidRPr="00B25226">
        <w:rPr>
          <w:rFonts w:asciiTheme="minorHAnsi" w:hAnsiTheme="minorHAnsi"/>
          <w:color w:val="auto"/>
        </w:rPr>
        <w:t xml:space="preserve"> </w:t>
      </w:r>
      <w:r w:rsidR="0043652E" w:rsidRPr="00B25226">
        <w:rPr>
          <w:rFonts w:asciiTheme="minorHAnsi" w:hAnsiTheme="minorHAnsi"/>
          <w:color w:val="auto"/>
        </w:rPr>
        <w:t>T</w:t>
      </w:r>
      <w:r w:rsidRPr="00B25226">
        <w:rPr>
          <w:rFonts w:asciiTheme="minorHAnsi" w:hAnsiTheme="minorHAnsi"/>
          <w:color w:val="auto"/>
        </w:rPr>
        <w:t>he total lipid content</w:t>
      </w:r>
      <w:r w:rsidR="0043652E" w:rsidRPr="00B25226">
        <w:rPr>
          <w:rFonts w:asciiTheme="minorHAnsi" w:hAnsiTheme="minorHAnsi"/>
          <w:color w:val="auto"/>
        </w:rPr>
        <w:t xml:space="preserve"> extracted</w:t>
      </w:r>
      <w:r w:rsidRPr="00B25226">
        <w:rPr>
          <w:rFonts w:asciiTheme="minorHAnsi" w:hAnsiTheme="minorHAnsi"/>
          <w:color w:val="auto"/>
        </w:rPr>
        <w:t xml:space="preserve"> from each larval sample</w:t>
      </w:r>
      <w:r w:rsidR="0043652E" w:rsidRPr="00B25226">
        <w:rPr>
          <w:rFonts w:asciiTheme="minorHAnsi" w:hAnsiTheme="minorHAnsi"/>
          <w:color w:val="auto"/>
        </w:rPr>
        <w:t xml:space="preserve"> contains</w:t>
      </w:r>
      <w:r w:rsidRPr="00B25226">
        <w:rPr>
          <w:rFonts w:asciiTheme="minorHAnsi" w:hAnsiTheme="minorHAnsi"/>
          <w:color w:val="auto"/>
        </w:rPr>
        <w:t xml:space="preserve"> a mixture of different </w:t>
      </w:r>
      <w:r w:rsidR="0043652E" w:rsidRPr="00B25226">
        <w:rPr>
          <w:rFonts w:asciiTheme="minorHAnsi" w:hAnsiTheme="minorHAnsi"/>
          <w:color w:val="auto"/>
        </w:rPr>
        <w:t>lipid classes</w:t>
      </w:r>
      <w:r w:rsidRPr="00B25226">
        <w:rPr>
          <w:rFonts w:asciiTheme="minorHAnsi" w:hAnsiTheme="minorHAnsi"/>
          <w:color w:val="auto"/>
        </w:rPr>
        <w:t xml:space="preserve"> from which triglycerides will need to be separated</w:t>
      </w:r>
      <w:r w:rsidR="0043652E" w:rsidRPr="00B25226">
        <w:rPr>
          <w:rFonts w:asciiTheme="minorHAnsi" w:hAnsiTheme="minorHAnsi"/>
          <w:color w:val="auto"/>
        </w:rPr>
        <w:t xml:space="preserve"> and quantified</w:t>
      </w:r>
      <w:r w:rsidRPr="00B25226">
        <w:rPr>
          <w:rFonts w:asciiTheme="minorHAnsi" w:hAnsiTheme="minorHAnsi"/>
          <w:color w:val="auto"/>
        </w:rPr>
        <w:t xml:space="preserve">. </w:t>
      </w:r>
      <w:r w:rsidR="0043652E" w:rsidRPr="00B25226">
        <w:rPr>
          <w:rFonts w:asciiTheme="minorHAnsi" w:hAnsiTheme="minorHAnsi"/>
          <w:color w:val="auto"/>
        </w:rPr>
        <w:t>Separating and quantifying</w:t>
      </w:r>
      <w:r w:rsidRPr="00B25226">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B25226">
        <w:rPr>
          <w:rFonts w:asciiTheme="minorHAnsi" w:hAnsiTheme="minorHAnsi"/>
          <w:color w:val="auto"/>
        </w:rPr>
        <w:t xml:space="preserve">. </w:t>
      </w:r>
      <w:r w:rsidR="00320BF2" w:rsidRPr="00B25226">
        <w:rPr>
          <w:rFonts w:asciiTheme="minorHAnsi" w:hAnsiTheme="minorHAnsi"/>
          <w:color w:val="auto"/>
        </w:rPr>
        <w:t>LC</w:t>
      </w:r>
      <w:r w:rsidR="00935BC1" w:rsidRPr="00B25226">
        <w:rPr>
          <w:rFonts w:asciiTheme="minorHAnsi" w:hAnsiTheme="minorHAnsi"/>
          <w:color w:val="auto"/>
        </w:rPr>
        <w:t xml:space="preserve"> </w:t>
      </w:r>
      <w:r w:rsidR="00B62C9C" w:rsidRPr="00B25226">
        <w:rPr>
          <w:rFonts w:asciiTheme="minorHAnsi" w:hAnsiTheme="minorHAnsi"/>
          <w:color w:val="auto"/>
        </w:rPr>
        <w:t xml:space="preserve">takes advantage </w:t>
      </w:r>
      <w:r w:rsidR="00C95E25">
        <w:rPr>
          <w:rFonts w:asciiTheme="minorHAnsi" w:hAnsiTheme="minorHAnsi"/>
          <w:color w:val="auto"/>
        </w:rPr>
        <w:t xml:space="preserve">the physical properties </w:t>
      </w:r>
      <w:r w:rsidR="00B62C9C" w:rsidRPr="00B25226">
        <w:rPr>
          <w:rFonts w:asciiTheme="minorHAnsi" w:hAnsiTheme="minorHAnsi"/>
          <w:color w:val="auto"/>
        </w:rPr>
        <w:t xml:space="preserve">of </w:t>
      </w:r>
      <w:r w:rsidR="00A2281F" w:rsidRPr="00B25226">
        <w:rPr>
          <w:rFonts w:asciiTheme="minorHAnsi" w:hAnsiTheme="minorHAnsi"/>
          <w:color w:val="auto"/>
        </w:rPr>
        <w:t>lipid molecules in the sample</w:t>
      </w:r>
      <w:r w:rsidR="0059613E" w:rsidRPr="00B25226">
        <w:rPr>
          <w:rFonts w:asciiTheme="minorHAnsi" w:hAnsiTheme="minorHAnsi"/>
          <w:color w:val="auto"/>
        </w:rPr>
        <w:t xml:space="preserve"> to adsorb</w:t>
      </w:r>
      <w:r w:rsidR="00A2281F" w:rsidRPr="00B25226">
        <w:rPr>
          <w:rFonts w:asciiTheme="minorHAnsi" w:hAnsiTheme="minorHAnsi"/>
          <w:color w:val="auto"/>
        </w:rPr>
        <w:t xml:space="preserve"> t</w:t>
      </w:r>
      <w:r w:rsidR="0059613E" w:rsidRPr="00B25226">
        <w:rPr>
          <w:rFonts w:asciiTheme="minorHAnsi" w:hAnsiTheme="minorHAnsi"/>
          <w:color w:val="auto"/>
        </w:rPr>
        <w:t xml:space="preserve">o </w:t>
      </w:r>
      <w:r w:rsidR="00C95E25">
        <w:rPr>
          <w:rFonts w:asciiTheme="minorHAnsi" w:hAnsiTheme="minorHAnsi"/>
          <w:color w:val="auto"/>
        </w:rPr>
        <w:t>a</w:t>
      </w:r>
      <w:r w:rsidR="00A2281F" w:rsidRPr="00B25226">
        <w:rPr>
          <w:rFonts w:asciiTheme="minorHAnsi" w:hAnsiTheme="minorHAnsi"/>
          <w:color w:val="auto"/>
        </w:rPr>
        <w:t xml:space="preserve"> C18 silica column, this</w:t>
      </w:r>
      <w:r w:rsidR="00C95E25">
        <w:rPr>
          <w:rFonts w:asciiTheme="minorHAnsi" w:hAnsiTheme="minorHAnsi"/>
          <w:color w:val="auto"/>
        </w:rPr>
        <w:t xml:space="preserve"> strength of this</w:t>
      </w:r>
      <w:r w:rsidR="00A2281F" w:rsidRPr="00B25226">
        <w:rPr>
          <w:rFonts w:asciiTheme="minorHAnsi" w:hAnsiTheme="minorHAnsi"/>
          <w:color w:val="auto"/>
        </w:rPr>
        <w:t xml:space="preserve"> interaction changes as solvent flows through the column. </w:t>
      </w:r>
      <w:commentRangeStart w:id="39"/>
      <w:r w:rsidR="00A2281F" w:rsidRPr="00B25226">
        <w:rPr>
          <w:rFonts w:asciiTheme="minorHAnsi" w:hAnsiTheme="minorHAnsi"/>
          <w:color w:val="auto"/>
        </w:rPr>
        <w:t>The solvent concentration is graded mixture of 0.01% Acetic Acid in Methanol and 40% Hexanes in 2-Propanol.</w:t>
      </w:r>
      <w:r w:rsidR="00B62C9C" w:rsidRPr="00B25226">
        <w:rPr>
          <w:rFonts w:asciiTheme="minorHAnsi" w:hAnsiTheme="minorHAnsi"/>
          <w:color w:val="auto"/>
        </w:rPr>
        <w:t xml:space="preserve"> </w:t>
      </w:r>
      <w:commentRangeEnd w:id="39"/>
      <w:r w:rsidR="000E6FC0">
        <w:rPr>
          <w:rStyle w:val="CommentReference"/>
        </w:rPr>
        <w:commentReference w:id="39"/>
      </w:r>
      <w:r w:rsidR="00A2281F" w:rsidRPr="00B25226">
        <w:rPr>
          <w:rFonts w:asciiTheme="minorHAnsi" w:hAnsiTheme="minorHAnsi"/>
          <w:color w:val="auto"/>
        </w:rPr>
        <w:t xml:space="preserve">As the solvent gradient changes </w:t>
      </w:r>
      <w:r w:rsidR="00C95E25">
        <w:rPr>
          <w:rFonts w:asciiTheme="minorHAnsi" w:hAnsiTheme="minorHAnsi"/>
          <w:color w:val="auto"/>
        </w:rPr>
        <w:t>the lipid</w:t>
      </w:r>
      <w:r w:rsidR="00A2281F" w:rsidRPr="00B25226">
        <w:rPr>
          <w:rFonts w:asciiTheme="minorHAnsi" w:hAnsiTheme="minorHAnsi"/>
          <w:color w:val="auto"/>
        </w:rPr>
        <w:t xml:space="preserve"> molecules in the sample desorb from the column</w:t>
      </w:r>
      <w:r w:rsidR="00C95E25">
        <w:rPr>
          <w:rFonts w:asciiTheme="minorHAnsi" w:hAnsiTheme="minorHAnsi"/>
          <w:color w:val="auto"/>
        </w:rPr>
        <w:t xml:space="preserve"> </w:t>
      </w:r>
      <w:r w:rsidR="00A2281F" w:rsidRPr="00B25226">
        <w:rPr>
          <w:rFonts w:asciiTheme="minorHAnsi" w:hAnsiTheme="minorHAnsi"/>
          <w:color w:val="auto"/>
        </w:rPr>
        <w:t>flow into the ELSD wher</w:t>
      </w:r>
      <w:r w:rsidR="008C2228" w:rsidRPr="00B25226">
        <w:rPr>
          <w:rFonts w:asciiTheme="minorHAnsi" w:hAnsiTheme="minorHAnsi"/>
          <w:color w:val="auto"/>
        </w:rPr>
        <w:t>e they are nebulized, the solvent is evaporated and the amount of light scattered i</w:t>
      </w:r>
      <w:r w:rsidR="00C95E25">
        <w:rPr>
          <w:rFonts w:asciiTheme="minorHAnsi" w:hAnsiTheme="minorHAnsi"/>
          <w:color w:val="auto"/>
        </w:rPr>
        <w:t xml:space="preserve">s computed into a response peak. The </w:t>
      </w:r>
      <w:r w:rsidR="00C95E25">
        <w:rPr>
          <w:rFonts w:asciiTheme="minorHAnsi" w:hAnsiTheme="minorHAnsi"/>
          <w:color w:val="auto"/>
        </w:rPr>
        <w:lastRenderedPageBreak/>
        <w:t xml:space="preserve">response peak output of the ELSD can then be quantified by comparing it to the response peak of a standard concentration of </w:t>
      </w:r>
      <w:commentRangeStart w:id="40"/>
      <w:r w:rsidR="00C95E25">
        <w:rPr>
          <w:rFonts w:asciiTheme="minorHAnsi" w:hAnsiTheme="minorHAnsi"/>
          <w:color w:val="auto"/>
        </w:rPr>
        <w:t>triglycerides.</w:t>
      </w:r>
      <w:commentRangeEnd w:id="40"/>
      <w:r w:rsidR="000E6FC0">
        <w:rPr>
          <w:rStyle w:val="CommentReference"/>
        </w:rPr>
        <w:commentReference w:id="40"/>
      </w:r>
    </w:p>
    <w:p w14:paraId="6DD9C2C3" w14:textId="77777777" w:rsidR="00845FD5" w:rsidRPr="00B25226" w:rsidRDefault="00845FD5" w:rsidP="00845FD5">
      <w:pPr>
        <w:spacing w:line="480" w:lineRule="auto"/>
        <w:rPr>
          <w:rFonts w:asciiTheme="minorHAnsi" w:hAnsiTheme="minorHAnsi"/>
          <w:b/>
          <w:color w:val="auto"/>
        </w:rPr>
      </w:pPr>
    </w:p>
    <w:p w14:paraId="2E3B596D" w14:textId="7F7D5C1F" w:rsidR="0083044B" w:rsidRPr="00B25226" w:rsidRDefault="00845FD5">
      <w:pPr>
        <w:spacing w:line="480" w:lineRule="auto"/>
        <w:rPr>
          <w:rFonts w:asciiTheme="minorHAnsi" w:hAnsiTheme="minorHAnsi"/>
          <w:color w:val="auto"/>
        </w:rPr>
      </w:pPr>
      <w:commentRangeStart w:id="41"/>
      <w:r w:rsidRPr="00B25226">
        <w:rPr>
          <w:rFonts w:asciiTheme="minorHAnsi" w:hAnsiTheme="minorHAnsi"/>
          <w:b/>
          <w:color w:val="auto"/>
        </w:rPr>
        <w:t>Lipid Identification</w:t>
      </w:r>
      <w:commentRangeEnd w:id="41"/>
      <w:r w:rsidR="00704FF5" w:rsidRPr="00B25226">
        <w:rPr>
          <w:rStyle w:val="CommentReference"/>
          <w:color w:val="auto"/>
        </w:rPr>
        <w:commentReference w:id="41"/>
      </w:r>
      <w:r w:rsidRPr="00B25226">
        <w:rPr>
          <w:rFonts w:asciiTheme="minorHAnsi" w:hAnsiTheme="minorHAnsi"/>
          <w:b/>
          <w:color w:val="auto"/>
        </w:rPr>
        <w:t xml:space="preserve">: </w:t>
      </w:r>
      <w:r w:rsidRPr="00B25226">
        <w:rPr>
          <w:rFonts w:asciiTheme="minorHAnsi" w:hAnsiTheme="minorHAnsi"/>
          <w:color w:val="auto"/>
        </w:rPr>
        <w:t xml:space="preserve">To identify the </w:t>
      </w:r>
      <w:ins w:id="42" w:author="Dan Hahn" w:date="2017-08-28T13:32:00Z">
        <w:r w:rsidR="000E6FC0">
          <w:rPr>
            <w:rFonts w:asciiTheme="minorHAnsi" w:hAnsiTheme="minorHAnsi"/>
            <w:color w:val="auto"/>
          </w:rPr>
          <w:t xml:space="preserve">fatty acid components of the </w:t>
        </w:r>
      </w:ins>
      <w:r w:rsidRPr="00B25226">
        <w:rPr>
          <w:rFonts w:asciiTheme="minorHAnsi" w:hAnsiTheme="minorHAnsi"/>
          <w:color w:val="auto"/>
        </w:rPr>
        <w:t xml:space="preserve">triglycerides </w:t>
      </w:r>
      <w:r w:rsidR="00294841" w:rsidRPr="00B25226">
        <w:rPr>
          <w:rFonts w:asciiTheme="minorHAnsi" w:hAnsiTheme="minorHAnsi"/>
          <w:color w:val="auto"/>
        </w:rPr>
        <w:t>quantified by LC-ELSD</w:t>
      </w:r>
      <w:r w:rsidRPr="00B25226">
        <w:rPr>
          <w:rFonts w:asciiTheme="minorHAnsi" w:hAnsiTheme="minorHAnsi"/>
          <w:color w:val="auto"/>
        </w:rPr>
        <w:t xml:space="preserve">, the triglycerides in the </w:t>
      </w:r>
      <w:r w:rsidR="00C95E25">
        <w:rPr>
          <w:rFonts w:asciiTheme="minorHAnsi" w:hAnsiTheme="minorHAnsi"/>
          <w:color w:val="auto"/>
        </w:rPr>
        <w:t>total</w:t>
      </w:r>
      <w:r w:rsidRPr="00B25226">
        <w:rPr>
          <w:rFonts w:asciiTheme="minorHAnsi" w:hAnsiTheme="minorHAnsi"/>
          <w:color w:val="auto"/>
        </w:rPr>
        <w:t xml:space="preserve"> lipid extract will</w:t>
      </w:r>
      <w:r w:rsidR="00C95E25">
        <w:rPr>
          <w:rFonts w:asciiTheme="minorHAnsi" w:hAnsiTheme="minorHAnsi"/>
          <w:color w:val="auto"/>
        </w:rPr>
        <w:t xml:space="preserve"> need to first</w:t>
      </w:r>
      <w:r w:rsidRPr="00B25226">
        <w:rPr>
          <w:rFonts w:asciiTheme="minorHAnsi" w:hAnsiTheme="minorHAnsi"/>
          <w:color w:val="auto"/>
        </w:rPr>
        <w:t xml:space="preserve"> be converted </w:t>
      </w:r>
      <w:r w:rsidR="00C95E25">
        <w:rPr>
          <w:rFonts w:asciiTheme="minorHAnsi" w:hAnsiTheme="minorHAnsi"/>
          <w:color w:val="auto"/>
        </w:rPr>
        <w:t>in</w:t>
      </w:r>
      <w:r w:rsidR="00294841" w:rsidRPr="00B25226">
        <w:rPr>
          <w:rFonts w:asciiTheme="minorHAnsi" w:hAnsiTheme="minorHAnsi"/>
          <w:color w:val="auto"/>
        </w:rPr>
        <w:t>to</w:t>
      </w:r>
      <w:r w:rsidRPr="00B25226">
        <w:rPr>
          <w:rFonts w:asciiTheme="minorHAnsi" w:hAnsiTheme="minorHAnsi"/>
          <w:color w:val="auto"/>
        </w:rPr>
        <w:t xml:space="preserve"> fatty acid methyl esters (FAME</w:t>
      </w:r>
      <w:r w:rsidR="00294841" w:rsidRPr="00B25226">
        <w:rPr>
          <w:rFonts w:asciiTheme="minorHAnsi" w:hAnsiTheme="minorHAnsi"/>
          <w:color w:val="auto"/>
        </w:rPr>
        <w:t>s</w:t>
      </w:r>
      <w:r w:rsidRPr="00B25226">
        <w:rPr>
          <w:rFonts w:asciiTheme="minorHAnsi" w:hAnsiTheme="minorHAnsi"/>
          <w:color w:val="auto"/>
        </w:rPr>
        <w:t>).</w:t>
      </w:r>
      <w:r w:rsidR="00871BC3" w:rsidRPr="00B25226">
        <w:rPr>
          <w:rFonts w:asciiTheme="minorHAnsi" w:hAnsiTheme="minorHAnsi"/>
          <w:color w:val="auto"/>
        </w:rPr>
        <w:t xml:space="preserve"> </w:t>
      </w:r>
      <w:commentRangeStart w:id="43"/>
      <w:r w:rsidR="00871BC3" w:rsidRPr="00B25226">
        <w:rPr>
          <w:rFonts w:asciiTheme="minorHAnsi" w:hAnsiTheme="minorHAnsi"/>
          <w:color w:val="auto"/>
        </w:rPr>
        <w:t>Cohorts of 4 lipid</w:t>
      </w:r>
      <w:commentRangeEnd w:id="43"/>
      <w:r w:rsidR="000E6FC0">
        <w:rPr>
          <w:rStyle w:val="CommentReference"/>
        </w:rPr>
        <w:commentReference w:id="43"/>
      </w:r>
      <w:r w:rsidR="00C95E25">
        <w:rPr>
          <w:rFonts w:asciiTheme="minorHAnsi" w:hAnsiTheme="minorHAnsi"/>
          <w:color w:val="auto"/>
        </w:rPr>
        <w:t xml:space="preserve"> samples</w:t>
      </w:r>
      <w:r w:rsidR="00871BC3" w:rsidRPr="00B25226">
        <w:rPr>
          <w:rFonts w:asciiTheme="minorHAnsi" w:hAnsiTheme="minorHAnsi"/>
          <w:color w:val="auto"/>
        </w:rPr>
        <w:t xml:space="preserve"> from each strain and from each photoperiod treatment will be esterified and 4 blank samples will be used to characterize the </w:t>
      </w:r>
      <w:ins w:id="44" w:author="Dan Hahn" w:date="2017-08-28T13:32:00Z">
        <w:r w:rsidR="000E6FC0">
          <w:rPr>
            <w:rFonts w:asciiTheme="minorHAnsi" w:hAnsiTheme="minorHAnsi"/>
            <w:color w:val="auto"/>
          </w:rPr>
          <w:t xml:space="preserve">extent to which any background lipid contaminants may be present in our extraction method. </w:t>
        </w:r>
      </w:ins>
      <w:del w:id="45" w:author="Dan Hahn" w:date="2017-08-28T13:33:00Z">
        <w:r w:rsidR="00871BC3" w:rsidRPr="00B25226" w:rsidDel="000E6FC0">
          <w:rPr>
            <w:rFonts w:asciiTheme="minorHAnsi" w:hAnsiTheme="minorHAnsi"/>
            <w:color w:val="auto"/>
          </w:rPr>
          <w:delText xml:space="preserve">background effects of the extraction method. </w:delText>
        </w:r>
      </w:del>
      <w:r w:rsidR="00871BC3" w:rsidRPr="00B25226">
        <w:rPr>
          <w:rFonts w:asciiTheme="minorHAnsi" w:hAnsiTheme="minorHAnsi"/>
          <w:color w:val="auto"/>
        </w:rPr>
        <w:t xml:space="preserve">The efficiency of the esterification will be determined using </w:t>
      </w:r>
      <w:commentRangeStart w:id="46"/>
      <w:r w:rsidR="00871BC3" w:rsidRPr="00B25226">
        <w:rPr>
          <w:rFonts w:asciiTheme="minorHAnsi" w:hAnsiTheme="minorHAnsi"/>
          <w:color w:val="auto"/>
        </w:rPr>
        <w:t>triheptadecanoic acid, a spike-in standard obtained from Sigma Millipore</w:t>
      </w:r>
      <w:commentRangeEnd w:id="46"/>
      <w:r w:rsidR="000E6FC0">
        <w:rPr>
          <w:rStyle w:val="CommentReference"/>
        </w:rPr>
        <w:commentReference w:id="46"/>
      </w:r>
      <w:r w:rsidR="00871BC3" w:rsidRPr="00B25226">
        <w:rPr>
          <w:rFonts w:asciiTheme="minorHAnsi" w:hAnsiTheme="minorHAnsi"/>
          <w:color w:val="auto"/>
        </w:rPr>
        <w:t xml:space="preserve">. Triglycerides in the total </w:t>
      </w:r>
      <w:r w:rsidRPr="00B25226">
        <w:rPr>
          <w:rFonts w:asciiTheme="minorHAnsi" w:hAnsiTheme="minorHAnsi"/>
          <w:color w:val="auto"/>
        </w:rPr>
        <w:t>lipid extract will be methylated via base-catalyzed esterification</w:t>
      </w:r>
      <w:r w:rsidR="00871BC3" w:rsidRPr="00B25226">
        <w:rPr>
          <w:rFonts w:asciiTheme="minorHAnsi" w:hAnsiTheme="minorHAnsi"/>
          <w:color w:val="auto"/>
        </w:rPr>
        <w:t xml:space="preserve"> with an acid catalyzed work-up</w:t>
      </w:r>
      <w:r w:rsidRPr="00B25226">
        <w:rPr>
          <w:rFonts w:asciiTheme="minorHAnsi" w:hAnsiTheme="minorHAnsi"/>
          <w:color w:val="auto"/>
        </w:rPr>
        <w:t xml:space="preserve"> </w:t>
      </w:r>
      <w:r w:rsidR="00294841" w:rsidRPr="00B25226">
        <w:rPr>
          <w:rFonts w:asciiTheme="minorHAnsi" w:hAnsiTheme="minorHAnsi"/>
          <w:color w:val="auto"/>
        </w:rPr>
        <w:fldChar w:fldCharType="begin" w:fldLock="1"/>
      </w:r>
      <w:r w:rsidR="00C17895" w:rsidRPr="00B2522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B25226">
        <w:rPr>
          <w:rFonts w:asciiTheme="minorHAnsi" w:hAnsiTheme="minorHAnsi"/>
          <w:color w:val="auto"/>
        </w:rPr>
        <w:fldChar w:fldCharType="separate"/>
      </w:r>
      <w:r w:rsidR="00EA08D8" w:rsidRPr="00B25226">
        <w:rPr>
          <w:rFonts w:asciiTheme="minorHAnsi" w:hAnsiTheme="minorHAnsi"/>
          <w:noProof/>
          <w:color w:val="auto"/>
        </w:rPr>
        <w:t>(Christie and Christie 1993, Liu 1994)</w:t>
      </w:r>
      <w:r w:rsidR="00294841" w:rsidRPr="00B25226">
        <w:rPr>
          <w:rFonts w:asciiTheme="minorHAnsi" w:hAnsiTheme="minorHAnsi"/>
          <w:color w:val="auto"/>
        </w:rPr>
        <w:fldChar w:fldCharType="end"/>
      </w:r>
      <w:r w:rsidR="00EA08D8" w:rsidRPr="00B25226">
        <w:rPr>
          <w:rFonts w:asciiTheme="minorHAnsi" w:hAnsiTheme="minorHAnsi"/>
          <w:color w:val="auto"/>
        </w:rPr>
        <w:t>.</w:t>
      </w:r>
      <w:r w:rsidRPr="00B25226">
        <w:rPr>
          <w:rFonts w:asciiTheme="minorHAnsi" w:hAnsiTheme="minorHAnsi"/>
          <w:color w:val="auto"/>
        </w:rPr>
        <w:t xml:space="preserve"> </w:t>
      </w:r>
      <w:r w:rsidR="006D1A7B" w:rsidRPr="00B25226">
        <w:rPr>
          <w:rFonts w:asciiTheme="minorHAnsi" w:hAnsiTheme="minorHAnsi"/>
          <w:color w:val="auto"/>
        </w:rPr>
        <w:t>E</w:t>
      </w:r>
      <w:r w:rsidR="00EA08D8" w:rsidRPr="00B25226">
        <w:rPr>
          <w:rFonts w:asciiTheme="minorHAnsi" w:hAnsiTheme="minorHAnsi"/>
          <w:color w:val="auto"/>
        </w:rPr>
        <w:t>xtracted lipids</w:t>
      </w:r>
      <w:r w:rsidR="006D1A7B" w:rsidRPr="00B25226">
        <w:rPr>
          <w:rFonts w:asciiTheme="minorHAnsi" w:hAnsiTheme="minorHAnsi"/>
          <w:color w:val="auto"/>
        </w:rPr>
        <w:t xml:space="preserve"> </w:t>
      </w:r>
      <w:r w:rsidR="00C95E25">
        <w:rPr>
          <w:rFonts w:asciiTheme="minorHAnsi" w:hAnsiTheme="minorHAnsi"/>
          <w:color w:val="auto"/>
        </w:rPr>
        <w:t>will be</w:t>
      </w:r>
      <w:r w:rsidR="006D1A7B" w:rsidRPr="00B25226">
        <w:rPr>
          <w:rFonts w:asciiTheme="minorHAnsi" w:hAnsiTheme="minorHAnsi"/>
          <w:color w:val="auto"/>
        </w:rPr>
        <w:t xml:space="preserve"> mixed in a solution of 10M m</w:t>
      </w:r>
      <w:r w:rsidRPr="00B25226">
        <w:rPr>
          <w:rFonts w:asciiTheme="minorHAnsi" w:hAnsiTheme="minorHAnsi"/>
          <w:color w:val="auto"/>
        </w:rPr>
        <w:t>ethan</w:t>
      </w:r>
      <w:r w:rsidR="006D1A7B" w:rsidRPr="00B25226">
        <w:rPr>
          <w:rFonts w:asciiTheme="minorHAnsi" w:hAnsiTheme="minorHAnsi"/>
          <w:color w:val="auto"/>
        </w:rPr>
        <w:t>olic potassium h</w:t>
      </w:r>
      <w:r w:rsidRPr="00B25226">
        <w:rPr>
          <w:rFonts w:asciiTheme="minorHAnsi" w:hAnsiTheme="minorHAnsi"/>
          <w:color w:val="auto"/>
        </w:rPr>
        <w:t xml:space="preserve">ydroxide </w:t>
      </w:r>
      <w:r w:rsidR="006D1A7B" w:rsidRPr="00B25226">
        <w:rPr>
          <w:rFonts w:asciiTheme="minorHAnsi" w:hAnsiTheme="minorHAnsi"/>
          <w:color w:val="auto"/>
        </w:rPr>
        <w:t>at 55</w:t>
      </w:r>
      <w:r w:rsidR="006D1A7B" w:rsidRPr="00B25226">
        <w:rPr>
          <w:color w:val="auto"/>
        </w:rPr>
        <w:t>°</w:t>
      </w:r>
      <w:r w:rsidR="006D1A7B" w:rsidRPr="00B25226">
        <w:rPr>
          <w:rFonts w:asciiTheme="minorHAnsi" w:hAnsiTheme="minorHAnsi"/>
          <w:color w:val="auto"/>
        </w:rPr>
        <w:t xml:space="preserve">C </w:t>
      </w:r>
      <w:r w:rsidRPr="00B25226">
        <w:rPr>
          <w:rFonts w:asciiTheme="minorHAnsi" w:hAnsiTheme="minorHAnsi"/>
          <w:color w:val="auto"/>
        </w:rPr>
        <w:t xml:space="preserve">for </w:t>
      </w:r>
      <w:r w:rsidR="00166A5E" w:rsidRPr="00B25226">
        <w:rPr>
          <w:rFonts w:asciiTheme="minorHAnsi" w:hAnsiTheme="minorHAnsi"/>
          <w:color w:val="auto"/>
        </w:rPr>
        <w:t>thirty</w:t>
      </w:r>
      <w:r w:rsidR="006D1A7B" w:rsidRPr="00B25226">
        <w:rPr>
          <w:rFonts w:asciiTheme="minorHAnsi" w:hAnsiTheme="minorHAnsi"/>
          <w:color w:val="auto"/>
        </w:rPr>
        <w:t xml:space="preserve"> minutes in a </w:t>
      </w:r>
      <w:r w:rsidR="000B27B9" w:rsidRPr="00B25226">
        <w:rPr>
          <w:rFonts w:asciiTheme="minorHAnsi" w:hAnsiTheme="minorHAnsi"/>
          <w:color w:val="auto"/>
        </w:rPr>
        <w:t>capped</w:t>
      </w:r>
      <w:r w:rsidR="006D1A7B" w:rsidRPr="00B25226">
        <w:rPr>
          <w:rFonts w:asciiTheme="minorHAnsi" w:hAnsiTheme="minorHAnsi"/>
          <w:color w:val="auto"/>
        </w:rPr>
        <w:t xml:space="preserve"> vial. </w:t>
      </w:r>
      <w:r w:rsidR="000B27B9" w:rsidRPr="00B25226">
        <w:rPr>
          <w:rFonts w:asciiTheme="minorHAnsi" w:hAnsiTheme="minorHAnsi"/>
          <w:color w:val="auto"/>
        </w:rPr>
        <w:t>T</w:t>
      </w:r>
      <w:r w:rsidRPr="00B25226">
        <w:rPr>
          <w:rFonts w:asciiTheme="minorHAnsi" w:hAnsiTheme="minorHAnsi"/>
          <w:color w:val="auto"/>
        </w:rPr>
        <w:t xml:space="preserve">he </w:t>
      </w:r>
      <w:r w:rsidR="000B27B9" w:rsidRPr="00B25226">
        <w:rPr>
          <w:rFonts w:asciiTheme="minorHAnsi" w:hAnsiTheme="minorHAnsi"/>
          <w:color w:val="auto"/>
        </w:rPr>
        <w:t xml:space="preserve">capped and </w:t>
      </w:r>
      <w:r w:rsidR="006D1A7B" w:rsidRPr="00B25226">
        <w:rPr>
          <w:rFonts w:asciiTheme="minorHAnsi" w:hAnsiTheme="minorHAnsi"/>
          <w:color w:val="auto"/>
        </w:rPr>
        <w:t xml:space="preserve">heated </w:t>
      </w:r>
      <w:r w:rsidRPr="00B25226">
        <w:rPr>
          <w:rFonts w:asciiTheme="minorHAnsi" w:hAnsiTheme="minorHAnsi"/>
          <w:color w:val="auto"/>
        </w:rPr>
        <w:t xml:space="preserve">solution </w:t>
      </w:r>
      <w:r w:rsidR="00C95E25">
        <w:rPr>
          <w:rFonts w:asciiTheme="minorHAnsi" w:hAnsiTheme="minorHAnsi"/>
          <w:color w:val="auto"/>
        </w:rPr>
        <w:t xml:space="preserve">will be </w:t>
      </w:r>
      <w:r w:rsidRPr="00B25226">
        <w:rPr>
          <w:rFonts w:asciiTheme="minorHAnsi" w:hAnsiTheme="minorHAnsi"/>
          <w:color w:val="auto"/>
        </w:rPr>
        <w:t xml:space="preserve">vortexed </w:t>
      </w:r>
      <w:r w:rsidR="006D1A7B" w:rsidRPr="00B25226">
        <w:rPr>
          <w:rFonts w:asciiTheme="minorHAnsi" w:hAnsiTheme="minorHAnsi"/>
          <w:color w:val="auto"/>
        </w:rPr>
        <w:t>for two minutes</w:t>
      </w:r>
      <w:ins w:id="47" w:author="Dan Hahn" w:date="2017-08-28T13:33:00Z">
        <w:r w:rsidR="000E6FC0">
          <w:rPr>
            <w:rFonts w:asciiTheme="minorHAnsi" w:hAnsiTheme="minorHAnsi"/>
            <w:color w:val="auto"/>
          </w:rPr>
          <w:t>, then</w:t>
        </w:r>
      </w:ins>
      <w:del w:id="48" w:author="Dan Hahn" w:date="2017-08-28T13:33:00Z">
        <w:r w:rsidR="006D1A7B" w:rsidRPr="00B25226" w:rsidDel="000E6FC0">
          <w:rPr>
            <w:rFonts w:asciiTheme="minorHAnsi" w:hAnsiTheme="minorHAnsi"/>
            <w:color w:val="auto"/>
          </w:rPr>
          <w:delText xml:space="preserve"> </w:delText>
        </w:r>
        <w:r w:rsidRPr="00B25226" w:rsidDel="000E6FC0">
          <w:rPr>
            <w:rFonts w:asciiTheme="minorHAnsi" w:hAnsiTheme="minorHAnsi"/>
            <w:color w:val="auto"/>
          </w:rPr>
          <w:delText>and</w:delText>
        </w:r>
      </w:del>
      <w:r w:rsidRPr="00B25226">
        <w:rPr>
          <w:rFonts w:asciiTheme="minorHAnsi" w:hAnsiTheme="minorHAnsi"/>
          <w:color w:val="auto"/>
        </w:rPr>
        <w:t xml:space="preserve"> cooled on ice</w:t>
      </w:r>
      <w:r w:rsidR="006D1A7B" w:rsidRPr="00B25226">
        <w:rPr>
          <w:rFonts w:asciiTheme="minorHAnsi" w:hAnsiTheme="minorHAnsi"/>
          <w:color w:val="auto"/>
        </w:rPr>
        <w:t xml:space="preserve"> for five minutes</w:t>
      </w:r>
      <w:r w:rsidRPr="00B25226">
        <w:rPr>
          <w:rFonts w:asciiTheme="minorHAnsi" w:hAnsiTheme="minorHAnsi"/>
          <w:color w:val="auto"/>
        </w:rPr>
        <w:t>. While still on ice,</w:t>
      </w:r>
      <w:r w:rsidR="006D1A7B" w:rsidRPr="00B25226">
        <w:rPr>
          <w:rFonts w:asciiTheme="minorHAnsi" w:hAnsiTheme="minorHAnsi"/>
          <w:color w:val="auto"/>
        </w:rPr>
        <w:t xml:space="preserve"> the vial </w:t>
      </w:r>
      <w:r w:rsidR="00C95E25">
        <w:rPr>
          <w:rFonts w:asciiTheme="minorHAnsi" w:hAnsiTheme="minorHAnsi"/>
          <w:color w:val="auto"/>
        </w:rPr>
        <w:t>will then be</w:t>
      </w:r>
      <w:r w:rsidR="006D1A7B" w:rsidRPr="00B25226">
        <w:rPr>
          <w:rFonts w:asciiTheme="minorHAnsi" w:hAnsiTheme="minorHAnsi"/>
          <w:color w:val="auto"/>
        </w:rPr>
        <w:t xml:space="preserve"> uncapped and</w:t>
      </w:r>
      <w:r w:rsidRPr="00B25226">
        <w:rPr>
          <w:rFonts w:asciiTheme="minorHAnsi" w:hAnsiTheme="minorHAnsi"/>
          <w:color w:val="auto"/>
        </w:rPr>
        <w:t xml:space="preserve"> 12M sulfuric acid </w:t>
      </w:r>
      <w:commentRangeStart w:id="49"/>
      <w:del w:id="50" w:author="Dan Hahn" w:date="2017-08-28T13:34:00Z">
        <w:r w:rsidR="006D1A7B" w:rsidRPr="00B25226" w:rsidDel="000E6FC0">
          <w:rPr>
            <w:rFonts w:asciiTheme="minorHAnsi" w:hAnsiTheme="minorHAnsi"/>
            <w:color w:val="auto"/>
          </w:rPr>
          <w:delText xml:space="preserve">is </w:delText>
        </w:r>
      </w:del>
      <w:ins w:id="51" w:author="Dan Hahn" w:date="2017-08-28T13:34:00Z">
        <w:r w:rsidR="000E6FC0">
          <w:rPr>
            <w:rFonts w:asciiTheme="minorHAnsi" w:hAnsiTheme="minorHAnsi"/>
            <w:color w:val="auto"/>
          </w:rPr>
          <w:t>will be</w:t>
        </w:r>
        <w:r w:rsidR="000E6FC0" w:rsidRPr="00B25226">
          <w:rPr>
            <w:rFonts w:asciiTheme="minorHAnsi" w:hAnsiTheme="minorHAnsi"/>
            <w:color w:val="auto"/>
          </w:rPr>
          <w:t xml:space="preserve"> </w:t>
        </w:r>
        <w:commentRangeEnd w:id="49"/>
        <w:r w:rsidR="000E6FC0">
          <w:rPr>
            <w:rStyle w:val="CommentReference"/>
          </w:rPr>
          <w:commentReference w:id="49"/>
        </w:r>
      </w:ins>
      <w:r w:rsidR="006D1A7B" w:rsidRPr="00B25226">
        <w:rPr>
          <w:rFonts w:asciiTheme="minorHAnsi" w:hAnsiTheme="minorHAnsi"/>
          <w:color w:val="auto"/>
        </w:rPr>
        <w:t>added to neutralize the KOH and terminate the reaction.</w:t>
      </w:r>
      <w:r w:rsidR="00166A5E" w:rsidRPr="00B25226">
        <w:rPr>
          <w:rFonts w:asciiTheme="minorHAnsi" w:hAnsiTheme="minorHAnsi"/>
          <w:color w:val="auto"/>
        </w:rPr>
        <w:t xml:space="preserve"> After the reaction is terminated </w:t>
      </w:r>
      <w:del w:id="52" w:author="Dan Hahn" w:date="2017-08-28T13:34:00Z">
        <w:r w:rsidR="00166A5E" w:rsidRPr="00B25226" w:rsidDel="000E6FC0">
          <w:rPr>
            <w:rFonts w:asciiTheme="minorHAnsi" w:hAnsiTheme="minorHAnsi"/>
            <w:color w:val="auto"/>
          </w:rPr>
          <w:delText xml:space="preserve">exactly </w:delText>
        </w:r>
      </w:del>
      <w:r w:rsidR="00166A5E" w:rsidRPr="00B25226">
        <w:rPr>
          <w:rFonts w:asciiTheme="minorHAnsi" w:hAnsiTheme="minorHAnsi"/>
          <w:color w:val="auto"/>
        </w:rPr>
        <w:t>3</w:t>
      </w:r>
      <w:r w:rsidRPr="00B25226">
        <w:rPr>
          <w:rFonts w:asciiTheme="minorHAnsi" w:hAnsiTheme="minorHAnsi"/>
          <w:color w:val="auto"/>
        </w:rPr>
        <w:t xml:space="preserve"> mL of hexanes will be added</w:t>
      </w:r>
      <w:r w:rsidR="00166A5E" w:rsidRPr="00B25226">
        <w:rPr>
          <w:rFonts w:asciiTheme="minorHAnsi" w:hAnsiTheme="minorHAnsi"/>
          <w:color w:val="auto"/>
        </w:rPr>
        <w:t xml:space="preserve"> into the reaction vial to solubilize the FAMEs. The hexane layer will then be decanted</w:t>
      </w:r>
      <w:r w:rsidR="000808EF" w:rsidRPr="00B25226">
        <w:rPr>
          <w:rFonts w:asciiTheme="minorHAnsi" w:hAnsiTheme="minorHAnsi"/>
          <w:color w:val="auto"/>
        </w:rPr>
        <w:t xml:space="preserve"> and any water species formed by the esterification procedure will be precipitated out of solution using </w:t>
      </w:r>
      <w:r w:rsidRPr="00B25226">
        <w:rPr>
          <w:rFonts w:asciiTheme="minorHAnsi" w:hAnsiTheme="minorHAnsi"/>
          <w:color w:val="auto"/>
        </w:rPr>
        <w:t>sodium sulfate</w:t>
      </w:r>
      <w:r w:rsidR="000808EF" w:rsidRPr="00B25226">
        <w:rPr>
          <w:rFonts w:asciiTheme="minorHAnsi" w:hAnsiTheme="minorHAnsi"/>
          <w:color w:val="auto"/>
        </w:rPr>
        <w:t xml:space="preserve">. Identification of the methyl ester species will be accomplished using Gas-Liquid Chromatography (GC) coupled with a Flame Ionization Detector (FID). </w:t>
      </w:r>
      <w:r w:rsidRPr="00B25226">
        <w:rPr>
          <w:rFonts w:asciiTheme="minorHAnsi" w:hAnsiTheme="minorHAnsi"/>
          <w:color w:val="auto"/>
        </w:rPr>
        <w:t>GC-FID</w:t>
      </w:r>
      <w:r w:rsidR="000808EF" w:rsidRPr="00B25226">
        <w:rPr>
          <w:rFonts w:asciiTheme="minorHAnsi" w:hAnsiTheme="minorHAnsi"/>
          <w:color w:val="auto"/>
        </w:rPr>
        <w:t xml:space="preserve"> separates each FAME by taking advantage of the</w:t>
      </w:r>
      <w:r w:rsidR="00820F22">
        <w:rPr>
          <w:rFonts w:asciiTheme="minorHAnsi" w:hAnsiTheme="minorHAnsi"/>
          <w:color w:val="auto"/>
        </w:rPr>
        <w:t xml:space="preserve"> specific interactions between different </w:t>
      </w:r>
      <w:r w:rsidR="000808EF" w:rsidRPr="00B25226">
        <w:rPr>
          <w:rFonts w:asciiTheme="minorHAnsi" w:hAnsiTheme="minorHAnsi"/>
          <w:color w:val="auto"/>
        </w:rPr>
        <w:t xml:space="preserve">FAMEs </w:t>
      </w:r>
      <w:r w:rsidR="00820F22">
        <w:rPr>
          <w:rFonts w:asciiTheme="minorHAnsi" w:hAnsiTheme="minorHAnsi"/>
          <w:color w:val="auto"/>
        </w:rPr>
        <w:t xml:space="preserve">and </w:t>
      </w:r>
      <w:r w:rsidR="001D3B27" w:rsidRPr="00B25226">
        <w:rPr>
          <w:rFonts w:asciiTheme="minorHAnsi" w:hAnsiTheme="minorHAnsi"/>
          <w:color w:val="auto"/>
        </w:rPr>
        <w:t xml:space="preserve">the </w:t>
      </w:r>
      <w:r w:rsidR="001D3B27" w:rsidRPr="00B25226">
        <w:rPr>
          <w:rFonts w:asciiTheme="minorHAnsi" w:hAnsiTheme="minorHAnsi"/>
          <w:color w:val="auto"/>
        </w:rPr>
        <w:lastRenderedPageBreak/>
        <w:t xml:space="preserve">packing material </w:t>
      </w:r>
      <w:r w:rsidR="00820F22">
        <w:rPr>
          <w:rFonts w:asciiTheme="minorHAnsi" w:hAnsiTheme="minorHAnsi"/>
          <w:color w:val="auto"/>
        </w:rPr>
        <w:t xml:space="preserve">in </w:t>
      </w:r>
      <w:r w:rsidR="001D3B27" w:rsidRPr="00B25226">
        <w:rPr>
          <w:rFonts w:asciiTheme="minorHAnsi" w:hAnsiTheme="minorHAnsi"/>
          <w:color w:val="auto"/>
        </w:rPr>
        <w:t>a DB-WAX capillary</w:t>
      </w:r>
      <w:r w:rsidR="000808EF" w:rsidRPr="00B25226">
        <w:rPr>
          <w:rFonts w:asciiTheme="minorHAnsi" w:hAnsiTheme="minorHAnsi"/>
          <w:color w:val="auto"/>
        </w:rPr>
        <w:t xml:space="preserve"> column.</w:t>
      </w:r>
      <w:r w:rsidR="001D3B27" w:rsidRPr="00B25226">
        <w:rPr>
          <w:rFonts w:asciiTheme="minorHAnsi" w:hAnsiTheme="minorHAnsi"/>
          <w:color w:val="auto"/>
        </w:rPr>
        <w:t xml:space="preserve"> The </w:t>
      </w:r>
      <w:r w:rsidR="00820F22">
        <w:rPr>
          <w:rFonts w:asciiTheme="minorHAnsi" w:hAnsiTheme="minorHAnsi"/>
          <w:color w:val="auto"/>
        </w:rPr>
        <w:t>FAMEs in the sample adsorb</w:t>
      </w:r>
      <w:r w:rsidR="001D3B27" w:rsidRPr="00B25226">
        <w:rPr>
          <w:rFonts w:asciiTheme="minorHAnsi" w:hAnsiTheme="minorHAnsi"/>
          <w:color w:val="auto"/>
        </w:rPr>
        <w:t xml:space="preserve"> onto the column and inert g</w:t>
      </w:r>
      <w:r w:rsidR="00820F22">
        <w:rPr>
          <w:rFonts w:asciiTheme="minorHAnsi" w:hAnsiTheme="minorHAnsi"/>
          <w:color w:val="auto"/>
        </w:rPr>
        <w:t xml:space="preserve">as flows through the column. Over time, </w:t>
      </w:r>
      <w:r w:rsidR="001D3B27" w:rsidRPr="00B25226">
        <w:rPr>
          <w:rFonts w:asciiTheme="minorHAnsi" w:hAnsiTheme="minorHAnsi"/>
          <w:color w:val="auto"/>
        </w:rPr>
        <w:t xml:space="preserve">the column temperature increases </w:t>
      </w:r>
      <w:r w:rsidR="00820F22">
        <w:rPr>
          <w:rFonts w:asciiTheme="minorHAnsi" w:hAnsiTheme="minorHAnsi"/>
          <w:color w:val="auto"/>
        </w:rPr>
        <w:t xml:space="preserve">and </w:t>
      </w:r>
      <w:r w:rsidR="001D3B27" w:rsidRPr="00B25226">
        <w:rPr>
          <w:rFonts w:asciiTheme="minorHAnsi" w:hAnsiTheme="minorHAnsi"/>
          <w:color w:val="auto"/>
        </w:rPr>
        <w:t>the FAME m</w:t>
      </w:r>
      <w:r w:rsidR="00820F22">
        <w:rPr>
          <w:rFonts w:asciiTheme="minorHAnsi" w:hAnsiTheme="minorHAnsi"/>
          <w:color w:val="auto"/>
        </w:rPr>
        <w:t>olecules desorb from the column</w:t>
      </w:r>
      <w:r w:rsidR="001D3B27" w:rsidRPr="00B25226">
        <w:rPr>
          <w:rFonts w:asciiTheme="minorHAnsi" w:hAnsiTheme="minorHAnsi"/>
          <w:color w:val="auto"/>
        </w:rPr>
        <w:t xml:space="preserve"> based on their molecular composition and the inert gas carries them to the detector. At the detector</w:t>
      </w:r>
      <w:r w:rsidR="00704FF5" w:rsidRPr="00B25226">
        <w:rPr>
          <w:rFonts w:asciiTheme="minorHAnsi" w:hAnsiTheme="minorHAnsi"/>
          <w:color w:val="auto"/>
        </w:rPr>
        <w:t>,</w:t>
      </w:r>
      <w:r w:rsidR="001D3B27" w:rsidRPr="00B25226">
        <w:rPr>
          <w:rFonts w:asciiTheme="minorHAnsi" w:hAnsiTheme="minorHAnsi"/>
          <w:color w:val="auto"/>
        </w:rPr>
        <w:t xml:space="preserve"> </w:t>
      </w:r>
      <w:r w:rsidR="00704FF5" w:rsidRPr="00B25226">
        <w:rPr>
          <w:rFonts w:asciiTheme="minorHAnsi" w:hAnsiTheme="minorHAnsi"/>
          <w:color w:val="auto"/>
        </w:rPr>
        <w:t xml:space="preserve">retention time is recorded and </w:t>
      </w:r>
      <w:r w:rsidR="00820F22">
        <w:rPr>
          <w:rFonts w:asciiTheme="minorHAnsi" w:hAnsiTheme="minorHAnsi"/>
          <w:color w:val="auto"/>
        </w:rPr>
        <w:t xml:space="preserve">each FAME molecule is ionized and the intensity </w:t>
      </w:r>
      <w:r w:rsidR="00704FF5" w:rsidRPr="00B25226">
        <w:rPr>
          <w:rFonts w:asciiTheme="minorHAnsi" w:hAnsiTheme="minorHAnsi"/>
          <w:color w:val="auto"/>
        </w:rPr>
        <w:t xml:space="preserve">of ionization is recorded as a peak area. FAMEs will be </w:t>
      </w:r>
      <w:ins w:id="53" w:author="Dan Hahn" w:date="2017-08-28T13:35:00Z">
        <w:r w:rsidR="001A7151">
          <w:rPr>
            <w:rFonts w:asciiTheme="minorHAnsi" w:hAnsiTheme="minorHAnsi"/>
            <w:color w:val="auto"/>
          </w:rPr>
          <w:t>i</w:t>
        </w:r>
      </w:ins>
      <w:del w:id="54" w:author="Dan Hahn" w:date="2017-08-28T13:35:00Z">
        <w:r w:rsidR="00704FF5" w:rsidRPr="00B25226" w:rsidDel="001A7151">
          <w:rPr>
            <w:rFonts w:asciiTheme="minorHAnsi" w:hAnsiTheme="minorHAnsi"/>
            <w:color w:val="auto"/>
          </w:rPr>
          <w:delText>I</w:delText>
        </w:r>
      </w:del>
      <w:r w:rsidR="00704FF5" w:rsidRPr="00B25226">
        <w:rPr>
          <w:rFonts w:asciiTheme="minorHAnsi" w:hAnsiTheme="minorHAnsi"/>
          <w:color w:val="auto"/>
        </w:rPr>
        <w:t>dentified in comparison to a 37 Component FAME Mix purchased from Sigma Millipore.</w:t>
      </w:r>
    </w:p>
    <w:p w14:paraId="1D4C889B" w14:textId="77777777" w:rsidR="00845FD5" w:rsidRPr="00B25226" w:rsidRDefault="00845FD5">
      <w:pPr>
        <w:spacing w:line="480" w:lineRule="auto"/>
        <w:rPr>
          <w:rFonts w:asciiTheme="minorHAnsi" w:hAnsiTheme="minorHAnsi"/>
          <w:color w:val="auto"/>
        </w:rPr>
      </w:pPr>
    </w:p>
    <w:p w14:paraId="3466E99C" w14:textId="5476F1DB" w:rsidR="00D440A4" w:rsidRPr="00B25226" w:rsidRDefault="00D977FB" w:rsidP="00737225">
      <w:pPr>
        <w:spacing w:line="480" w:lineRule="auto"/>
        <w:rPr>
          <w:rFonts w:asciiTheme="minorHAnsi" w:hAnsiTheme="minorHAnsi"/>
          <w:color w:val="auto"/>
        </w:rPr>
      </w:pPr>
      <w:commentRangeStart w:id="55"/>
      <w:r w:rsidRPr="00B25226">
        <w:rPr>
          <w:rFonts w:asciiTheme="minorHAnsi" w:hAnsiTheme="minorHAnsi"/>
          <w:b/>
          <w:color w:val="auto"/>
        </w:rPr>
        <w:t>Data Analysis</w:t>
      </w:r>
      <w:commentRangeEnd w:id="55"/>
      <w:r w:rsidR="009D05AB" w:rsidRPr="00B25226">
        <w:rPr>
          <w:rStyle w:val="CommentReference"/>
          <w:color w:val="auto"/>
        </w:rPr>
        <w:commentReference w:id="55"/>
      </w:r>
      <w:r w:rsidRPr="00B25226">
        <w:rPr>
          <w:rFonts w:asciiTheme="minorHAnsi" w:hAnsiTheme="minorHAnsi"/>
          <w:b/>
          <w:color w:val="auto"/>
        </w:rPr>
        <w:t xml:space="preserve">: </w:t>
      </w:r>
      <w:commentRangeStart w:id="56"/>
      <w:r w:rsidR="00820F22">
        <w:rPr>
          <w:rFonts w:asciiTheme="minorHAnsi" w:hAnsiTheme="minorHAnsi"/>
          <w:color w:val="auto"/>
        </w:rPr>
        <w:t xml:space="preserve">Storage protein </w:t>
      </w:r>
      <w:commentRangeEnd w:id="56"/>
      <w:r w:rsidR="00926E5A">
        <w:rPr>
          <w:rStyle w:val="CommentReference"/>
        </w:rPr>
        <w:commentReference w:id="56"/>
      </w:r>
      <w:r w:rsidR="00820F22">
        <w:rPr>
          <w:rFonts w:asciiTheme="minorHAnsi" w:hAnsiTheme="minorHAnsi"/>
          <w:color w:val="auto"/>
        </w:rPr>
        <w:t>and triglyceride</w:t>
      </w:r>
      <w:r w:rsidR="00F53772" w:rsidRPr="00B25226">
        <w:rPr>
          <w:rFonts w:asciiTheme="minorHAnsi" w:hAnsiTheme="minorHAnsi"/>
          <w:color w:val="auto"/>
        </w:rPr>
        <w:t xml:space="preserve"> quantification will be expressed as a concentration in comparison to a protein standard and a triglyceride standard, respectively. </w:t>
      </w:r>
      <w:r w:rsidR="00802F4F" w:rsidRPr="00B25226">
        <w:rPr>
          <w:rFonts w:asciiTheme="minorHAnsi" w:hAnsiTheme="minorHAnsi"/>
          <w:color w:val="auto"/>
        </w:rPr>
        <w:t>The initial hemolymph</w:t>
      </w:r>
      <w:r w:rsidR="00F53772" w:rsidRPr="00B25226">
        <w:rPr>
          <w:rFonts w:asciiTheme="minorHAnsi" w:hAnsiTheme="minorHAnsi"/>
          <w:color w:val="auto"/>
        </w:rPr>
        <w:t xml:space="preserve"> protein</w:t>
      </w:r>
      <w:r w:rsidR="00802F4F" w:rsidRPr="00B25226">
        <w:rPr>
          <w:rFonts w:asciiTheme="minorHAnsi" w:hAnsiTheme="minorHAnsi"/>
          <w:color w:val="auto"/>
        </w:rPr>
        <w:t xml:space="preserve"> concentration and putative storage protein</w:t>
      </w:r>
      <w:r w:rsidR="00F53772" w:rsidRPr="00B25226">
        <w:rPr>
          <w:rFonts w:asciiTheme="minorHAnsi" w:hAnsiTheme="minorHAnsi"/>
          <w:color w:val="auto"/>
        </w:rPr>
        <w:t xml:space="preserve"> concentration</w:t>
      </w:r>
      <w:r w:rsidR="00802F4F" w:rsidRPr="00B25226">
        <w:rPr>
          <w:rFonts w:asciiTheme="minorHAnsi" w:hAnsiTheme="minorHAnsi"/>
          <w:color w:val="auto"/>
        </w:rPr>
        <w:t>s wi</w:t>
      </w:r>
      <w:r w:rsidR="00820F22">
        <w:rPr>
          <w:rFonts w:asciiTheme="minorHAnsi" w:hAnsiTheme="minorHAnsi"/>
          <w:color w:val="auto"/>
        </w:rPr>
        <w:t>ll be determined</w:t>
      </w:r>
      <w:r w:rsidR="00802F4F" w:rsidRPr="00B25226">
        <w:rPr>
          <w:rFonts w:asciiTheme="minorHAnsi" w:hAnsiTheme="minorHAnsi"/>
          <w:color w:val="auto"/>
        </w:rPr>
        <w:t xml:space="preserve"> relative to an external standard of known proteins and at known concentrations. Total lipid concentration will be determined</w:t>
      </w:r>
      <w:r w:rsidR="00B749DE" w:rsidRPr="00B25226">
        <w:rPr>
          <w:rFonts w:asciiTheme="minorHAnsi" w:hAnsiTheme="minorHAnsi"/>
          <w:color w:val="auto"/>
        </w:rPr>
        <w:t xml:space="preserve"> as the </w:t>
      </w:r>
      <w:r w:rsidR="00B4176F" w:rsidRPr="00B25226">
        <w:rPr>
          <w:rFonts w:asciiTheme="minorHAnsi" w:hAnsiTheme="minorHAnsi"/>
          <w:color w:val="auto"/>
        </w:rPr>
        <w:t xml:space="preserve">total </w:t>
      </w:r>
      <w:r w:rsidR="00B749DE" w:rsidRPr="00B25226">
        <w:rPr>
          <w:rFonts w:asciiTheme="minorHAnsi" w:hAnsiTheme="minorHAnsi"/>
          <w:color w:val="auto"/>
        </w:rPr>
        <w:t>sum of the triglyceride peak area</w:t>
      </w:r>
      <w:r w:rsidR="00B4176F" w:rsidRPr="00B25226">
        <w:rPr>
          <w:rFonts w:asciiTheme="minorHAnsi" w:hAnsiTheme="minorHAnsi"/>
          <w:color w:val="auto"/>
        </w:rPr>
        <w:t>s</w:t>
      </w:r>
      <w:r w:rsidR="00B749DE" w:rsidRPr="00B25226">
        <w:rPr>
          <w:rFonts w:asciiTheme="minorHAnsi" w:hAnsiTheme="minorHAnsi"/>
          <w:color w:val="auto"/>
        </w:rPr>
        <w:t xml:space="preserve"> in relation to </w:t>
      </w:r>
      <w:r w:rsidR="00B4176F" w:rsidRPr="00B25226">
        <w:rPr>
          <w:rFonts w:asciiTheme="minorHAnsi" w:hAnsiTheme="minorHAnsi"/>
          <w:color w:val="auto"/>
        </w:rPr>
        <w:t xml:space="preserve">the peak area </w:t>
      </w:r>
      <w:ins w:id="57" w:author="Dan Hahn" w:date="2017-08-28T13:36:00Z">
        <w:r w:rsidR="00926E5A">
          <w:rPr>
            <w:rFonts w:asciiTheme="minorHAnsi" w:hAnsiTheme="minorHAnsi"/>
            <w:color w:val="auto"/>
          </w:rPr>
          <w:t xml:space="preserve">of </w:t>
        </w:r>
      </w:ins>
      <w:r w:rsidR="00B749DE" w:rsidRPr="00B25226">
        <w:rPr>
          <w:rFonts w:asciiTheme="minorHAnsi" w:hAnsiTheme="minorHAnsi"/>
          <w:color w:val="auto"/>
        </w:rPr>
        <w:t>an external standard of known triglycerides at known concentrations</w:t>
      </w:r>
      <w:r w:rsidR="0073553C" w:rsidRPr="00B25226">
        <w:rPr>
          <w:rFonts w:asciiTheme="minorHAnsi" w:hAnsiTheme="minorHAnsi"/>
          <w:color w:val="auto"/>
        </w:rPr>
        <w:t xml:space="preserve">. </w:t>
      </w:r>
      <w:commentRangeStart w:id="58"/>
      <w:r w:rsidR="00FD4027" w:rsidRPr="00B25226">
        <w:rPr>
          <w:rFonts w:asciiTheme="minorHAnsi" w:hAnsiTheme="minorHAnsi"/>
          <w:color w:val="auto"/>
        </w:rPr>
        <w:t>A multivariate analysis of accumulated lipids and storage proteins will be used to explore the interactions between</w:t>
      </w:r>
      <w:r w:rsidR="00DA7679">
        <w:rPr>
          <w:rFonts w:asciiTheme="minorHAnsi" w:hAnsiTheme="minorHAnsi"/>
          <w:color w:val="auto"/>
        </w:rPr>
        <w:t xml:space="preserve"> different</w:t>
      </w:r>
      <w:r w:rsidR="00FD4027" w:rsidRPr="00B25226">
        <w:rPr>
          <w:rFonts w:asciiTheme="minorHAnsi" w:hAnsiTheme="minorHAnsi"/>
          <w:color w:val="auto"/>
        </w:rPr>
        <w:t xml:space="preserve"> experimental observations and </w:t>
      </w:r>
      <w:r w:rsidR="00DA7679">
        <w:rPr>
          <w:rFonts w:asciiTheme="minorHAnsi" w:hAnsiTheme="minorHAnsi"/>
          <w:color w:val="auto"/>
        </w:rPr>
        <w:t xml:space="preserve">used </w:t>
      </w:r>
      <w:r w:rsidR="00FD4027" w:rsidRPr="00B25226">
        <w:rPr>
          <w:rFonts w:asciiTheme="minorHAnsi" w:hAnsiTheme="minorHAnsi"/>
          <w:color w:val="auto"/>
        </w:rPr>
        <w:t>to determine if there are interesting patterns.</w:t>
      </w:r>
      <w:commentRangeEnd w:id="58"/>
      <w:r w:rsidR="00926E5A">
        <w:rPr>
          <w:rStyle w:val="CommentReference"/>
        </w:rPr>
        <w:commentReference w:id="58"/>
      </w:r>
    </w:p>
    <w:p w14:paraId="63BEBA8E" w14:textId="77777777" w:rsidR="00737225" w:rsidRPr="00B2522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B25226" w:rsidRDefault="00C83A27" w:rsidP="00F2535D">
      <w:pPr>
        <w:spacing w:before="100" w:beforeAutospacing="1" w:after="100" w:afterAutospacing="1"/>
        <w:ind w:left="475" w:hanging="475"/>
        <w:outlineLvl w:val="0"/>
        <w:rPr>
          <w:b/>
          <w:color w:val="auto"/>
          <w:sz w:val="22"/>
          <w:szCs w:val="22"/>
        </w:rPr>
      </w:pPr>
      <w:r w:rsidRPr="00B25226">
        <w:rPr>
          <w:b/>
          <w:color w:val="auto"/>
          <w:sz w:val="22"/>
          <w:szCs w:val="22"/>
        </w:rPr>
        <w:t>REFERENCES:</w:t>
      </w:r>
    </w:p>
    <w:p w14:paraId="729A0473" w14:textId="20AD2004" w:rsidR="00320918" w:rsidRPr="00320918" w:rsidRDefault="00C83A27" w:rsidP="00320918">
      <w:pPr>
        <w:autoSpaceDE w:val="0"/>
        <w:autoSpaceDN w:val="0"/>
        <w:adjustRightInd w:val="0"/>
        <w:spacing w:before="100" w:after="100"/>
        <w:ind w:left="480" w:hanging="480"/>
        <w:rPr>
          <w:rFonts w:eastAsia="Times New Roman" w:cs="Times New Roman"/>
          <w:noProof/>
          <w:sz w:val="22"/>
        </w:rPr>
      </w:pPr>
      <w:r w:rsidRPr="00B25226">
        <w:rPr>
          <w:color w:val="auto"/>
          <w:sz w:val="22"/>
          <w:szCs w:val="22"/>
        </w:rPr>
        <w:fldChar w:fldCharType="begin" w:fldLock="1"/>
      </w:r>
      <w:r w:rsidRPr="00B25226">
        <w:rPr>
          <w:color w:val="auto"/>
          <w:sz w:val="22"/>
          <w:szCs w:val="22"/>
        </w:rPr>
        <w:instrText xml:space="preserve">ADDIN Mendeley Bibliography CSL_BIBLIOGRAPHY </w:instrText>
      </w:r>
      <w:r w:rsidRPr="00B25226">
        <w:rPr>
          <w:color w:val="auto"/>
          <w:sz w:val="22"/>
          <w:szCs w:val="22"/>
        </w:rPr>
        <w:fldChar w:fldCharType="separate"/>
      </w:r>
      <w:r w:rsidR="00320918" w:rsidRPr="00320918">
        <w:rPr>
          <w:rFonts w:eastAsia="Times New Roman" w:cs="Times New Roman"/>
          <w:b/>
          <w:bCs/>
          <w:noProof/>
          <w:sz w:val="22"/>
        </w:rPr>
        <w:t>Agrawal, A. A.</w:t>
      </w:r>
      <w:r w:rsidR="00320918" w:rsidRPr="00320918">
        <w:rPr>
          <w:rFonts w:eastAsia="Times New Roman" w:cs="Times New Roman"/>
          <w:noProof/>
          <w:sz w:val="22"/>
        </w:rPr>
        <w:t xml:space="preserve"> </w:t>
      </w:r>
      <w:r w:rsidR="00320918" w:rsidRPr="00320918">
        <w:rPr>
          <w:rFonts w:eastAsia="Times New Roman" w:cs="Times New Roman"/>
          <w:b/>
          <w:bCs/>
          <w:noProof/>
          <w:sz w:val="22"/>
        </w:rPr>
        <w:t>2001</w:t>
      </w:r>
      <w:r w:rsidR="00320918" w:rsidRPr="00320918">
        <w:rPr>
          <w:rFonts w:eastAsia="Times New Roman" w:cs="Times New Roman"/>
          <w:noProof/>
          <w:sz w:val="22"/>
        </w:rPr>
        <w:t>. Phenotypic Plasticity in the Interactions and Evolution of Species. Science (80-. ). 294: 321–326.</w:t>
      </w:r>
    </w:p>
    <w:p w14:paraId="19A9B274"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Bale, J. S., and S. A. L. Hayward</w:t>
      </w:r>
      <w:r w:rsidRPr="00320918">
        <w:rPr>
          <w:rFonts w:eastAsia="Times New Roman" w:cs="Times New Roman"/>
          <w:noProof/>
          <w:sz w:val="22"/>
        </w:rPr>
        <w:t xml:space="preserve">. </w:t>
      </w:r>
      <w:r w:rsidRPr="00320918">
        <w:rPr>
          <w:rFonts w:eastAsia="Times New Roman" w:cs="Times New Roman"/>
          <w:b/>
          <w:bCs/>
          <w:noProof/>
          <w:sz w:val="22"/>
        </w:rPr>
        <w:t>2010</w:t>
      </w:r>
      <w:r w:rsidRPr="00320918">
        <w:rPr>
          <w:rFonts w:eastAsia="Times New Roman" w:cs="Times New Roman"/>
          <w:noProof/>
          <w:sz w:val="22"/>
        </w:rPr>
        <w:t>. Insect overwintering in a changing climate. J. Exp. Biol. 213: 980–994.</w:t>
      </w:r>
    </w:p>
    <w:p w14:paraId="1E2FDD97"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 xml:space="preserve">Bale, J. S., G. J. Masters, I. D. Hodkinson, C. Awmack, T. M. Bezemer, V. K. Brown, J. Butterfield, A. </w:t>
      </w:r>
      <w:r w:rsidRPr="00320918">
        <w:rPr>
          <w:rFonts w:eastAsia="Times New Roman" w:cs="Times New Roman"/>
          <w:b/>
          <w:bCs/>
          <w:noProof/>
          <w:sz w:val="22"/>
        </w:rPr>
        <w:lastRenderedPageBreak/>
        <w:t>Buse, J. C. Coulson, J. Farrar, J. E. G. Good, R. Harrington, S. Hartley, T. H. Jones, R. L. Lindroth, M. C. Press, I. Symrnioudis, A. D. Watt, and J. B. Whittaker</w:t>
      </w:r>
      <w:r w:rsidRPr="00320918">
        <w:rPr>
          <w:rFonts w:eastAsia="Times New Roman" w:cs="Times New Roman"/>
          <w:noProof/>
          <w:sz w:val="22"/>
        </w:rPr>
        <w:t xml:space="preserve">. </w:t>
      </w:r>
      <w:r w:rsidRPr="00320918">
        <w:rPr>
          <w:rFonts w:eastAsia="Times New Roman" w:cs="Times New Roman"/>
          <w:b/>
          <w:bCs/>
          <w:noProof/>
          <w:sz w:val="22"/>
        </w:rPr>
        <w:t>2002</w:t>
      </w:r>
      <w:r w:rsidRPr="00320918">
        <w:rPr>
          <w:rFonts w:eastAsia="Times New Roman" w:cs="Times New Roman"/>
          <w:noProof/>
          <w:sz w:val="22"/>
        </w:rPr>
        <w:t>. Herbivory in global climate change research: Direct effects of rising temperature on insect herbivores. Glob. Chang. Biol. 8: 1–16.</w:t>
      </w:r>
    </w:p>
    <w:p w14:paraId="2D54AE57"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Bradshaw, W. E., and C. M. Holzapfel</w:t>
      </w:r>
      <w:r w:rsidRPr="00320918">
        <w:rPr>
          <w:rFonts w:eastAsia="Times New Roman" w:cs="Times New Roman"/>
          <w:noProof/>
          <w:sz w:val="22"/>
        </w:rPr>
        <w:t xml:space="preserve">. </w:t>
      </w:r>
      <w:r w:rsidRPr="00320918">
        <w:rPr>
          <w:rFonts w:eastAsia="Times New Roman" w:cs="Times New Roman"/>
          <w:b/>
          <w:bCs/>
          <w:noProof/>
          <w:sz w:val="22"/>
        </w:rPr>
        <w:t>2001</w:t>
      </w:r>
      <w:r w:rsidRPr="00320918">
        <w:rPr>
          <w:rFonts w:eastAsia="Times New Roman" w:cs="Times New Roman"/>
          <w:noProof/>
          <w:sz w:val="22"/>
        </w:rPr>
        <w:t>. Genetic shift in photoperiodic response correlated with global warming. Proc. Natl. Acad. Sci. 98: 14509–14511.</w:t>
      </w:r>
    </w:p>
    <w:p w14:paraId="24B11A32"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Bradshaw, W., and C. Holzapfel</w:t>
      </w:r>
      <w:r w:rsidRPr="00320918">
        <w:rPr>
          <w:rFonts w:eastAsia="Times New Roman" w:cs="Times New Roman"/>
          <w:noProof/>
          <w:sz w:val="22"/>
        </w:rPr>
        <w:t xml:space="preserve">. </w:t>
      </w:r>
      <w:r w:rsidRPr="00320918">
        <w:rPr>
          <w:rFonts w:eastAsia="Times New Roman" w:cs="Times New Roman"/>
          <w:b/>
          <w:bCs/>
          <w:noProof/>
          <w:sz w:val="22"/>
        </w:rPr>
        <w:t>2006</w:t>
      </w:r>
      <w:r w:rsidRPr="00320918">
        <w:rPr>
          <w:rFonts w:eastAsia="Times New Roman" w:cs="Times New Roman"/>
          <w:noProof/>
          <w:sz w:val="22"/>
        </w:rPr>
        <w:t>. Evolutionary Response to Rapid Climate Change. Science (80-. ). 312: 1477–1478.</w:t>
      </w:r>
    </w:p>
    <w:p w14:paraId="3946BACB"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Breed, G. A., S. Stichter, and E. E. Crone</w:t>
      </w:r>
      <w:r w:rsidRPr="00320918">
        <w:rPr>
          <w:rFonts w:eastAsia="Times New Roman" w:cs="Times New Roman"/>
          <w:noProof/>
          <w:sz w:val="22"/>
        </w:rPr>
        <w:t xml:space="preserve">. </w:t>
      </w:r>
      <w:r w:rsidRPr="00320918">
        <w:rPr>
          <w:rFonts w:eastAsia="Times New Roman" w:cs="Times New Roman"/>
          <w:b/>
          <w:bCs/>
          <w:noProof/>
          <w:sz w:val="22"/>
        </w:rPr>
        <w:t>2012</w:t>
      </w:r>
      <w:r w:rsidRPr="00320918">
        <w:rPr>
          <w:rFonts w:eastAsia="Times New Roman" w:cs="Times New Roman"/>
          <w:noProof/>
          <w:sz w:val="22"/>
        </w:rPr>
        <w:t>. Climate-driven changes in northeastern US butterfly communities. Nat. Clim. Chang. 3: 142–145.</w:t>
      </w:r>
    </w:p>
    <w:p w14:paraId="6978D449"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Burmester, T.</w:t>
      </w:r>
      <w:r w:rsidRPr="00320918">
        <w:rPr>
          <w:rFonts w:eastAsia="Times New Roman" w:cs="Times New Roman"/>
          <w:noProof/>
          <w:sz w:val="22"/>
        </w:rPr>
        <w:t xml:space="preserve"> </w:t>
      </w:r>
      <w:r w:rsidRPr="00320918">
        <w:rPr>
          <w:rFonts w:eastAsia="Times New Roman" w:cs="Times New Roman"/>
          <w:b/>
          <w:bCs/>
          <w:noProof/>
          <w:sz w:val="22"/>
        </w:rPr>
        <w:t>1999</w:t>
      </w:r>
      <w:r w:rsidRPr="00320918">
        <w:rPr>
          <w:rFonts w:eastAsia="Times New Roman" w:cs="Times New Roman"/>
          <w:noProof/>
          <w:sz w:val="22"/>
        </w:rPr>
        <w:t>. Evolution and function of the insect hexamerins*. Eur. J. Entomol. 96: 213–225.</w:t>
      </w:r>
    </w:p>
    <w:p w14:paraId="5B74ECDA"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Chown, S. L., and J. S. Terblanche</w:t>
      </w:r>
      <w:r w:rsidRPr="00320918">
        <w:rPr>
          <w:rFonts w:eastAsia="Times New Roman" w:cs="Times New Roman"/>
          <w:noProof/>
          <w:sz w:val="22"/>
        </w:rPr>
        <w:t xml:space="preserve">. </w:t>
      </w:r>
      <w:r w:rsidRPr="00320918">
        <w:rPr>
          <w:rFonts w:eastAsia="Times New Roman" w:cs="Times New Roman"/>
          <w:b/>
          <w:bCs/>
          <w:noProof/>
          <w:sz w:val="22"/>
        </w:rPr>
        <w:t>2006</w:t>
      </w:r>
      <w:r w:rsidRPr="00320918">
        <w:rPr>
          <w:rFonts w:eastAsia="Times New Roman" w:cs="Times New Roman"/>
          <w:noProof/>
          <w:sz w:val="22"/>
        </w:rPr>
        <w:t>. Physiological Diversity in Insects: Ecological and Evolutionary Contexts. Adv. In Insect Phys. 33: 50–152.</w:t>
      </w:r>
    </w:p>
    <w:p w14:paraId="2FAF5C76"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Christie, W. W., and W. W. Christie</w:t>
      </w:r>
      <w:r w:rsidRPr="00320918">
        <w:rPr>
          <w:rFonts w:eastAsia="Times New Roman" w:cs="Times New Roman"/>
          <w:noProof/>
          <w:sz w:val="22"/>
        </w:rPr>
        <w:t xml:space="preserve">. </w:t>
      </w:r>
      <w:r w:rsidRPr="00320918">
        <w:rPr>
          <w:rFonts w:eastAsia="Times New Roman" w:cs="Times New Roman"/>
          <w:b/>
          <w:bCs/>
          <w:noProof/>
          <w:sz w:val="22"/>
        </w:rPr>
        <w:t>1993</w:t>
      </w:r>
      <w:r w:rsidRPr="00320918">
        <w:rPr>
          <w:rFonts w:eastAsia="Times New Roman" w:cs="Times New Roman"/>
          <w:noProof/>
          <w:sz w:val="22"/>
        </w:rPr>
        <w:t>. Preparation of ester derivatives of fatty acids for chromatographic analysis. 69–111.</w:t>
      </w:r>
    </w:p>
    <w:p w14:paraId="757AD89B"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Culliney, T. W.</w:t>
      </w:r>
      <w:r w:rsidRPr="00320918">
        <w:rPr>
          <w:rFonts w:eastAsia="Times New Roman" w:cs="Times New Roman"/>
          <w:noProof/>
          <w:sz w:val="22"/>
        </w:rPr>
        <w:t xml:space="preserve"> </w:t>
      </w:r>
      <w:r w:rsidRPr="00320918">
        <w:rPr>
          <w:rFonts w:eastAsia="Times New Roman" w:cs="Times New Roman"/>
          <w:b/>
          <w:bCs/>
          <w:noProof/>
          <w:sz w:val="22"/>
        </w:rPr>
        <w:t>2014</w:t>
      </w:r>
      <w:r w:rsidRPr="00320918">
        <w:rPr>
          <w:rFonts w:eastAsia="Times New Roman" w:cs="Times New Roman"/>
          <w:noProof/>
          <w:sz w:val="22"/>
        </w:rPr>
        <w:t xml:space="preserve">. Crop Losses to Arthropod Pests, pp. 201–226. </w:t>
      </w:r>
      <w:r w:rsidRPr="00320918">
        <w:rPr>
          <w:rFonts w:eastAsia="Times New Roman" w:cs="Times New Roman"/>
          <w:i/>
          <w:iCs/>
          <w:noProof/>
          <w:sz w:val="22"/>
        </w:rPr>
        <w:t>In</w:t>
      </w:r>
      <w:r w:rsidRPr="00320918">
        <w:rPr>
          <w:rFonts w:eastAsia="Times New Roman" w:cs="Times New Roman"/>
          <w:noProof/>
          <w:sz w:val="22"/>
        </w:rPr>
        <w:t xml:space="preserve"> Integr. Pest Manag. Vol 3.</w:t>
      </w:r>
    </w:p>
    <w:p w14:paraId="04D4A5ED"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DeLucia, E. H., C. L. Casteel, P. D. Nabity, and B. F. O’Neill</w:t>
      </w:r>
      <w:r w:rsidRPr="00320918">
        <w:rPr>
          <w:rFonts w:eastAsia="Times New Roman" w:cs="Times New Roman"/>
          <w:noProof/>
          <w:sz w:val="22"/>
        </w:rPr>
        <w:t xml:space="preserve">. </w:t>
      </w:r>
      <w:r w:rsidRPr="00320918">
        <w:rPr>
          <w:rFonts w:eastAsia="Times New Roman" w:cs="Times New Roman"/>
          <w:b/>
          <w:bCs/>
          <w:noProof/>
          <w:sz w:val="22"/>
        </w:rPr>
        <w:t>2008</w:t>
      </w:r>
      <w:r w:rsidRPr="00320918">
        <w:rPr>
          <w:rFonts w:eastAsia="Times New Roman" w:cs="Times New Roman"/>
          <w:noProof/>
          <w:sz w:val="22"/>
        </w:rPr>
        <w:t>. Insects take a bigger bite out of plants in a warmer, higher carbon dioxide world. Proc. Natl. Acad. Sci. 105: 1781–1782.</w:t>
      </w:r>
    </w:p>
    <w:p w14:paraId="6CEE3310"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Denlinger, D. L.</w:t>
      </w:r>
      <w:r w:rsidRPr="00320918">
        <w:rPr>
          <w:rFonts w:eastAsia="Times New Roman" w:cs="Times New Roman"/>
          <w:noProof/>
          <w:sz w:val="22"/>
        </w:rPr>
        <w:t xml:space="preserve"> </w:t>
      </w:r>
      <w:r w:rsidRPr="00320918">
        <w:rPr>
          <w:rFonts w:eastAsia="Times New Roman" w:cs="Times New Roman"/>
          <w:b/>
          <w:bCs/>
          <w:noProof/>
          <w:sz w:val="22"/>
        </w:rPr>
        <w:t>2008</w:t>
      </w:r>
      <w:r w:rsidRPr="00320918">
        <w:rPr>
          <w:rFonts w:eastAsia="Times New Roman" w:cs="Times New Roman"/>
          <w:noProof/>
          <w:sz w:val="22"/>
        </w:rPr>
        <w:t>. Why study diapause? Entomol. Res. 38: 1–9.</w:t>
      </w:r>
    </w:p>
    <w:p w14:paraId="0929CEF9"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Deutsch, C. A., J. J. Tewksbury, R. B. Huey, K. S. Sheldon, C. K. Ghalambor, D. C. Haak, and P. R. Martin</w:t>
      </w:r>
      <w:r w:rsidRPr="00320918">
        <w:rPr>
          <w:rFonts w:eastAsia="Times New Roman" w:cs="Times New Roman"/>
          <w:noProof/>
          <w:sz w:val="22"/>
        </w:rPr>
        <w:t xml:space="preserve">. </w:t>
      </w:r>
      <w:r w:rsidRPr="00320918">
        <w:rPr>
          <w:rFonts w:eastAsia="Times New Roman" w:cs="Times New Roman"/>
          <w:b/>
          <w:bCs/>
          <w:noProof/>
          <w:sz w:val="22"/>
        </w:rPr>
        <w:t>2008</w:t>
      </w:r>
      <w:r w:rsidRPr="00320918">
        <w:rPr>
          <w:rFonts w:eastAsia="Times New Roman" w:cs="Times New Roman"/>
          <w:noProof/>
          <w:sz w:val="22"/>
        </w:rPr>
        <w:t>. Impacts of climate warming on terrestrial ectotherms across latitude. Proc. Natl. Acad. Sci. U. S. A. 105: 6668–6672.</w:t>
      </w:r>
    </w:p>
    <w:p w14:paraId="23F5D823"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Fernandez-Cornejo, J., R. Nehring, C. Osteen, S. Wechsler, A. Martin, and A. Vialou</w:t>
      </w:r>
      <w:r w:rsidRPr="00320918">
        <w:rPr>
          <w:rFonts w:eastAsia="Times New Roman" w:cs="Times New Roman"/>
          <w:noProof/>
          <w:sz w:val="22"/>
        </w:rPr>
        <w:t xml:space="preserve">. </w:t>
      </w:r>
      <w:r w:rsidRPr="00320918">
        <w:rPr>
          <w:rFonts w:eastAsia="Times New Roman" w:cs="Times New Roman"/>
          <w:b/>
          <w:bCs/>
          <w:noProof/>
          <w:sz w:val="22"/>
        </w:rPr>
        <w:t>2014</w:t>
      </w:r>
      <w:r w:rsidRPr="00320918">
        <w:rPr>
          <w:rFonts w:eastAsia="Times New Roman" w:cs="Times New Roman"/>
          <w:noProof/>
          <w:sz w:val="22"/>
        </w:rPr>
        <w:t>. Pesticide Use in U.S. Agriculture: 21 Selected Crops, 1960-2008.</w:t>
      </w:r>
    </w:p>
    <w:p w14:paraId="29717A9A"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Folch, J., M. Lees, and G. H. S. Stanley</w:t>
      </w:r>
      <w:r w:rsidRPr="00320918">
        <w:rPr>
          <w:rFonts w:eastAsia="Times New Roman" w:cs="Times New Roman"/>
          <w:noProof/>
          <w:sz w:val="22"/>
        </w:rPr>
        <w:t xml:space="preserve">. </w:t>
      </w:r>
      <w:r w:rsidRPr="00320918">
        <w:rPr>
          <w:rFonts w:eastAsia="Times New Roman" w:cs="Times New Roman"/>
          <w:b/>
          <w:bCs/>
          <w:noProof/>
          <w:sz w:val="22"/>
        </w:rPr>
        <w:t>1957</w:t>
      </w:r>
      <w:r w:rsidRPr="00320918">
        <w:rPr>
          <w:rFonts w:eastAsia="Times New Roman" w:cs="Times New Roman"/>
          <w:noProof/>
          <w:sz w:val="22"/>
        </w:rPr>
        <w:t>. A simple method for the isolation and purification of total lipids from animal tissues. J Biol Chem.</w:t>
      </w:r>
    </w:p>
    <w:p w14:paraId="01792F28"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Gelman, D. B., and D. K. Hayes</w:t>
      </w:r>
      <w:r w:rsidRPr="00320918">
        <w:rPr>
          <w:rFonts w:eastAsia="Times New Roman" w:cs="Times New Roman"/>
          <w:noProof/>
          <w:sz w:val="22"/>
        </w:rPr>
        <w:t xml:space="preserve">. </w:t>
      </w:r>
      <w:r w:rsidRPr="00320918">
        <w:rPr>
          <w:rFonts w:eastAsia="Times New Roman" w:cs="Times New Roman"/>
          <w:b/>
          <w:bCs/>
          <w:noProof/>
          <w:sz w:val="22"/>
        </w:rPr>
        <w:t>1982</w:t>
      </w:r>
      <w:r w:rsidRPr="00320918">
        <w:rPr>
          <w:rFonts w:eastAsia="Times New Roman" w:cs="Times New Roman"/>
          <w:noProof/>
          <w:sz w:val="22"/>
        </w:rPr>
        <w:t>. Methods and Markers for Synchronizing Maturation of Fifth-Stage Larvae and Pupae of the European Corn Borer , Ostrinia nubilalis. Ann. Entomol. Soc. 75: 485–493.</w:t>
      </w:r>
    </w:p>
    <w:p w14:paraId="2112B067"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Gelman, D. B., and C. W. Woods</w:t>
      </w:r>
      <w:r w:rsidRPr="00320918">
        <w:rPr>
          <w:rFonts w:eastAsia="Times New Roman" w:cs="Times New Roman"/>
          <w:noProof/>
          <w:sz w:val="22"/>
        </w:rPr>
        <w:t xml:space="preserve">. </w:t>
      </w:r>
      <w:r w:rsidRPr="00320918">
        <w:rPr>
          <w:rFonts w:eastAsia="Times New Roman" w:cs="Times New Roman"/>
          <w:b/>
          <w:bCs/>
          <w:noProof/>
          <w:sz w:val="22"/>
        </w:rPr>
        <w:t>1983</w:t>
      </w:r>
      <w:r w:rsidRPr="00320918">
        <w:rPr>
          <w:rFonts w:eastAsia="Times New Roman" w:cs="Times New Roman"/>
          <w:noProof/>
          <w:sz w:val="22"/>
        </w:rPr>
        <w:t>. HAEMOLYMPH ECDYSTEROID TITERS OF DIAPAUSE-AND NONDIAPAUSE-BOUND FIFTH INSTARS AND PUPAE OF THE EUROPEAN CORN BORER, OSTRINIA NUZ3KALIS (HijBNER). Biochrm. Phystol. %A: 367–375.</w:t>
      </w:r>
    </w:p>
    <w:p w14:paraId="650632F6"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Goehring, L., and K. S. Oberhauser</w:t>
      </w:r>
      <w:r w:rsidRPr="00320918">
        <w:rPr>
          <w:rFonts w:eastAsia="Times New Roman" w:cs="Times New Roman"/>
          <w:noProof/>
          <w:sz w:val="22"/>
        </w:rPr>
        <w:t xml:space="preserve">. </w:t>
      </w:r>
      <w:r w:rsidRPr="00320918">
        <w:rPr>
          <w:rFonts w:eastAsia="Times New Roman" w:cs="Times New Roman"/>
          <w:b/>
          <w:bCs/>
          <w:noProof/>
          <w:sz w:val="22"/>
        </w:rPr>
        <w:t>2002</w:t>
      </w:r>
      <w:r w:rsidRPr="00320918">
        <w:rPr>
          <w:rFonts w:eastAsia="Times New Roman" w:cs="Times New Roman"/>
          <w:noProof/>
          <w:sz w:val="22"/>
        </w:rPr>
        <w:t xml:space="preserve">. Effects of photoperiod, temperature, and host plant age on induction of reproductive diapause and development time in </w:t>
      </w:r>
      <w:r w:rsidRPr="00320918">
        <w:rPr>
          <w:rFonts w:eastAsia="Times New Roman" w:cs="Times New Roman"/>
          <w:i/>
          <w:iCs/>
          <w:noProof/>
          <w:sz w:val="22"/>
        </w:rPr>
        <w:t>Danaus plexippus</w:t>
      </w:r>
      <w:r w:rsidRPr="00320918">
        <w:rPr>
          <w:rFonts w:eastAsia="Times New Roman" w:cs="Times New Roman"/>
          <w:noProof/>
          <w:sz w:val="22"/>
        </w:rPr>
        <w:t>. Ecol. Entomol. 27: 674–685.</w:t>
      </w:r>
    </w:p>
    <w:p w14:paraId="39DE0104"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Hahn, D. A., and D. L. Denlinger</w:t>
      </w:r>
      <w:r w:rsidRPr="00320918">
        <w:rPr>
          <w:rFonts w:eastAsia="Times New Roman" w:cs="Times New Roman"/>
          <w:noProof/>
          <w:sz w:val="22"/>
        </w:rPr>
        <w:t xml:space="preserve">. </w:t>
      </w:r>
      <w:r w:rsidRPr="00320918">
        <w:rPr>
          <w:rFonts w:eastAsia="Times New Roman" w:cs="Times New Roman"/>
          <w:b/>
          <w:bCs/>
          <w:noProof/>
          <w:sz w:val="22"/>
        </w:rPr>
        <w:t>2007</w:t>
      </w:r>
      <w:r w:rsidRPr="00320918">
        <w:rPr>
          <w:rFonts w:eastAsia="Times New Roman" w:cs="Times New Roman"/>
          <w:noProof/>
          <w:sz w:val="22"/>
        </w:rPr>
        <w:t>. Meeting the energetic demands of insect diapause: Nutrient storage and utilization. J. Insect Physiol. 53: 760–773.</w:t>
      </w:r>
    </w:p>
    <w:p w14:paraId="14D9B8FE"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Hahn, D. A., and D. L. Denlinger</w:t>
      </w:r>
      <w:r w:rsidRPr="00320918">
        <w:rPr>
          <w:rFonts w:eastAsia="Times New Roman" w:cs="Times New Roman"/>
          <w:noProof/>
          <w:sz w:val="22"/>
        </w:rPr>
        <w:t xml:space="preserve">. </w:t>
      </w:r>
      <w:r w:rsidRPr="00320918">
        <w:rPr>
          <w:rFonts w:eastAsia="Times New Roman" w:cs="Times New Roman"/>
          <w:b/>
          <w:bCs/>
          <w:noProof/>
          <w:sz w:val="22"/>
        </w:rPr>
        <w:t>2011</w:t>
      </w:r>
      <w:r w:rsidRPr="00320918">
        <w:rPr>
          <w:rFonts w:eastAsia="Times New Roman" w:cs="Times New Roman"/>
          <w:noProof/>
          <w:sz w:val="22"/>
        </w:rPr>
        <w:t>. Energetics of Insect Diapause. Annu. Rev. Entomol. 56: 103–121.</w:t>
      </w:r>
    </w:p>
    <w:p w14:paraId="7F9AA722"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Hoffmann, A. A., J. Shirriffs, and M. Scott</w:t>
      </w:r>
      <w:r w:rsidRPr="00320918">
        <w:rPr>
          <w:rFonts w:eastAsia="Times New Roman" w:cs="Times New Roman"/>
          <w:noProof/>
          <w:sz w:val="22"/>
        </w:rPr>
        <w:t xml:space="preserve">. </w:t>
      </w:r>
      <w:r w:rsidRPr="00320918">
        <w:rPr>
          <w:rFonts w:eastAsia="Times New Roman" w:cs="Times New Roman"/>
          <w:b/>
          <w:bCs/>
          <w:noProof/>
          <w:sz w:val="22"/>
        </w:rPr>
        <w:t>2005</w:t>
      </w:r>
      <w:r w:rsidRPr="00320918">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6B0AD2C3"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lastRenderedPageBreak/>
        <w:t>Huey, R. B., M. R. Kearney, A. Krockenberger, J. a M. Holtum, M. Jess, and S. E. Williams</w:t>
      </w:r>
      <w:r w:rsidRPr="00320918">
        <w:rPr>
          <w:rFonts w:eastAsia="Times New Roman" w:cs="Times New Roman"/>
          <w:noProof/>
          <w:sz w:val="22"/>
        </w:rPr>
        <w:t xml:space="preserve">. </w:t>
      </w:r>
      <w:r w:rsidRPr="00320918">
        <w:rPr>
          <w:rFonts w:eastAsia="Times New Roman" w:cs="Times New Roman"/>
          <w:b/>
          <w:bCs/>
          <w:noProof/>
          <w:sz w:val="22"/>
        </w:rPr>
        <w:t>2012</w:t>
      </w:r>
      <w:r w:rsidRPr="00320918">
        <w:rPr>
          <w:rFonts w:eastAsia="Times New Roman" w:cs="Times New Roman"/>
          <w:noProof/>
          <w:sz w:val="22"/>
        </w:rPr>
        <w:t>. Predicting organismal vulnerability to climate warming: roles of behaviour, physiology and adaptation. Philos. Trans. R. Soc. Lond. B. Biol. Sci. 367: 1665–79.</w:t>
      </w:r>
    </w:p>
    <w:p w14:paraId="19447628"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Huey, R. B., and R. D. Stevenson</w:t>
      </w:r>
      <w:r w:rsidRPr="00320918">
        <w:rPr>
          <w:rFonts w:eastAsia="Times New Roman" w:cs="Times New Roman"/>
          <w:noProof/>
          <w:sz w:val="22"/>
        </w:rPr>
        <w:t xml:space="preserve">. </w:t>
      </w:r>
      <w:r w:rsidRPr="00320918">
        <w:rPr>
          <w:rFonts w:eastAsia="Times New Roman" w:cs="Times New Roman"/>
          <w:b/>
          <w:bCs/>
          <w:noProof/>
          <w:sz w:val="22"/>
        </w:rPr>
        <w:t>1979</w:t>
      </w:r>
      <w:r w:rsidRPr="00320918">
        <w:rPr>
          <w:rFonts w:eastAsia="Times New Roman" w:cs="Times New Roman"/>
          <w:noProof/>
          <w:sz w:val="22"/>
        </w:rPr>
        <w:t>. Intergrating thermal physiology and ecology of ecotherms: a discussion of approaches. Am. Zool. 19: 357–366.</w:t>
      </w:r>
    </w:p>
    <w:p w14:paraId="7275A4FC"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Hughes, L.</w:t>
      </w:r>
      <w:r w:rsidRPr="00320918">
        <w:rPr>
          <w:rFonts w:eastAsia="Times New Roman" w:cs="Times New Roman"/>
          <w:noProof/>
          <w:sz w:val="22"/>
        </w:rPr>
        <w:t xml:space="preserve"> </w:t>
      </w:r>
      <w:r w:rsidRPr="00320918">
        <w:rPr>
          <w:rFonts w:eastAsia="Times New Roman" w:cs="Times New Roman"/>
          <w:b/>
          <w:bCs/>
          <w:noProof/>
          <w:sz w:val="22"/>
        </w:rPr>
        <w:t>2000</w:t>
      </w:r>
      <w:r w:rsidRPr="00320918">
        <w:rPr>
          <w:rFonts w:eastAsia="Times New Roman" w:cs="Times New Roman"/>
          <w:noProof/>
          <w:sz w:val="22"/>
        </w:rPr>
        <w:t>. Biological consequences of global warming: is the signal already apparent? Trends Ecol. Evol. 15: 56–61.</w:t>
      </w:r>
    </w:p>
    <w:p w14:paraId="26474A30"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Hut, R. A., S. Paolucci, R. Dor, C. P. Kyriacou, and S. Daan</w:t>
      </w:r>
      <w:r w:rsidRPr="00320918">
        <w:rPr>
          <w:rFonts w:eastAsia="Times New Roman" w:cs="Times New Roman"/>
          <w:noProof/>
          <w:sz w:val="22"/>
        </w:rPr>
        <w:t xml:space="preserve">. </w:t>
      </w:r>
      <w:r w:rsidRPr="00320918">
        <w:rPr>
          <w:rFonts w:eastAsia="Times New Roman" w:cs="Times New Roman"/>
          <w:b/>
          <w:bCs/>
          <w:noProof/>
          <w:sz w:val="22"/>
        </w:rPr>
        <w:t>2013</w:t>
      </w:r>
      <w:r w:rsidRPr="00320918">
        <w:rPr>
          <w:rFonts w:eastAsia="Times New Roman" w:cs="Times New Roman"/>
          <w:noProof/>
          <w:sz w:val="22"/>
        </w:rPr>
        <w:t>. Latitudinal clines: an evolutionary view on biological rhythms. Proc. Biol. Sci. 280: 20130433.</w:t>
      </w:r>
    </w:p>
    <w:p w14:paraId="17F5E9FC"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Koštál, V.</w:t>
      </w:r>
      <w:r w:rsidRPr="00320918">
        <w:rPr>
          <w:rFonts w:eastAsia="Times New Roman" w:cs="Times New Roman"/>
          <w:noProof/>
          <w:sz w:val="22"/>
        </w:rPr>
        <w:t xml:space="preserve"> </w:t>
      </w:r>
      <w:r w:rsidRPr="00320918">
        <w:rPr>
          <w:rFonts w:eastAsia="Times New Roman" w:cs="Times New Roman"/>
          <w:b/>
          <w:bCs/>
          <w:noProof/>
          <w:sz w:val="22"/>
        </w:rPr>
        <w:t>2006</w:t>
      </w:r>
      <w:r w:rsidRPr="00320918">
        <w:rPr>
          <w:rFonts w:eastAsia="Times New Roman" w:cs="Times New Roman"/>
          <w:noProof/>
          <w:sz w:val="22"/>
        </w:rPr>
        <w:t>. Eco-physiological phases of insect diapause. J. Insect Physiol. 52: 113–127.</w:t>
      </w:r>
    </w:p>
    <w:p w14:paraId="501E1428"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Lassance, J. M., A. T. Groot, M. A. Lienard, B. Antony, C. Borgwardt, F. Andersson, E. Hedenstrom, D. G. Heckel, and C. Lofstedt</w:t>
      </w:r>
      <w:r w:rsidRPr="00320918">
        <w:rPr>
          <w:rFonts w:eastAsia="Times New Roman" w:cs="Times New Roman"/>
          <w:noProof/>
          <w:sz w:val="22"/>
        </w:rPr>
        <w:t xml:space="preserve">. </w:t>
      </w:r>
      <w:r w:rsidRPr="00320918">
        <w:rPr>
          <w:rFonts w:eastAsia="Times New Roman" w:cs="Times New Roman"/>
          <w:b/>
          <w:bCs/>
          <w:noProof/>
          <w:sz w:val="22"/>
        </w:rPr>
        <w:t>2010</w:t>
      </w:r>
      <w:r w:rsidRPr="00320918">
        <w:rPr>
          <w:rFonts w:eastAsia="Times New Roman" w:cs="Times New Roman"/>
          <w:noProof/>
          <w:sz w:val="22"/>
        </w:rPr>
        <w:t>. Allelic variation in a fatty-acyl reductase gene causes divergence in moth sex pheromones. Nature. 466: 486–491.</w:t>
      </w:r>
    </w:p>
    <w:p w14:paraId="2CF8116F"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Lee, C. E. E.</w:t>
      </w:r>
      <w:r w:rsidRPr="00320918">
        <w:rPr>
          <w:rFonts w:eastAsia="Times New Roman" w:cs="Times New Roman"/>
          <w:noProof/>
          <w:sz w:val="22"/>
        </w:rPr>
        <w:t xml:space="preserve"> </w:t>
      </w:r>
      <w:r w:rsidRPr="00320918">
        <w:rPr>
          <w:rFonts w:eastAsia="Times New Roman" w:cs="Times New Roman"/>
          <w:b/>
          <w:bCs/>
          <w:noProof/>
          <w:sz w:val="22"/>
        </w:rPr>
        <w:t>2002</w:t>
      </w:r>
      <w:r w:rsidRPr="00320918">
        <w:rPr>
          <w:rFonts w:eastAsia="Times New Roman" w:cs="Times New Roman"/>
          <w:noProof/>
          <w:sz w:val="22"/>
        </w:rPr>
        <w:t>. Evolutionary genetics of invasive species. Trends Ecol. Evol. 17: 386–391.</w:t>
      </w:r>
    </w:p>
    <w:p w14:paraId="43C18D11"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Liu, K.-S.</w:t>
      </w:r>
      <w:r w:rsidRPr="00320918">
        <w:rPr>
          <w:rFonts w:eastAsia="Times New Roman" w:cs="Times New Roman"/>
          <w:noProof/>
          <w:sz w:val="22"/>
        </w:rPr>
        <w:t xml:space="preserve"> </w:t>
      </w:r>
      <w:r w:rsidRPr="00320918">
        <w:rPr>
          <w:rFonts w:eastAsia="Times New Roman" w:cs="Times New Roman"/>
          <w:b/>
          <w:bCs/>
          <w:noProof/>
          <w:sz w:val="22"/>
        </w:rPr>
        <w:t>1994</w:t>
      </w:r>
      <w:r w:rsidRPr="00320918">
        <w:rPr>
          <w:rFonts w:eastAsia="Times New Roman" w:cs="Times New Roman"/>
          <w:noProof/>
          <w:sz w:val="22"/>
        </w:rPr>
        <w:t>. Preparation of fatty acid methyl esters for Gas-Chromatographic analysis of lipids in biologcal materials. J. Am. Oil Chem. Soc. 71: 1179–1187.</w:t>
      </w:r>
    </w:p>
    <w:p w14:paraId="734D926D"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Melorose, J., R. Perroy, and S. Careas</w:t>
      </w:r>
      <w:r w:rsidRPr="00320918">
        <w:rPr>
          <w:rFonts w:eastAsia="Times New Roman" w:cs="Times New Roman"/>
          <w:noProof/>
          <w:sz w:val="22"/>
        </w:rPr>
        <w:t xml:space="preserve">. </w:t>
      </w:r>
      <w:r w:rsidRPr="00320918">
        <w:rPr>
          <w:rFonts w:eastAsia="Times New Roman" w:cs="Times New Roman"/>
          <w:b/>
          <w:bCs/>
          <w:noProof/>
          <w:sz w:val="22"/>
        </w:rPr>
        <w:t>2015</w:t>
      </w:r>
      <w:r w:rsidRPr="00320918">
        <w:rPr>
          <w:rFonts w:eastAsia="Times New Roman" w:cs="Times New Roman"/>
          <w:noProof/>
          <w:sz w:val="22"/>
        </w:rPr>
        <w:t>. World Population Prospects: The 2015 Revision, Key Findings and Advance Tables. Working Paper No. ESA/P/WP.241., United Nations, Dep. Econ. Soc. Aff. Popul. Div.</w:t>
      </w:r>
    </w:p>
    <w:p w14:paraId="01F743DB"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NOAA National Centers for Environmental Information</w:t>
      </w:r>
      <w:r w:rsidRPr="00320918">
        <w:rPr>
          <w:rFonts w:eastAsia="Times New Roman" w:cs="Times New Roman"/>
          <w:noProof/>
          <w:sz w:val="22"/>
        </w:rPr>
        <w:t xml:space="preserve">. </w:t>
      </w:r>
      <w:r w:rsidRPr="00320918">
        <w:rPr>
          <w:rFonts w:eastAsia="Times New Roman" w:cs="Times New Roman"/>
          <w:b/>
          <w:bCs/>
          <w:noProof/>
          <w:sz w:val="22"/>
        </w:rPr>
        <w:t>2017</w:t>
      </w:r>
      <w:r w:rsidRPr="00320918">
        <w:rPr>
          <w:rFonts w:eastAsia="Times New Roman" w:cs="Times New Roman"/>
          <w:noProof/>
          <w:sz w:val="22"/>
        </w:rPr>
        <w:t>. State of the Climate: Global Climate Report for Annual 2016. (https://www.ncdc.noaa.gov/sotc/national/201613).</w:t>
      </w:r>
    </w:p>
    <w:p w14:paraId="05F2DD89"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Parmesan, C., N. Ryrholm, C. Stefanescu, J. K. Hill, C. D. Thomas, H. Descimon, B. Huntley, L. Kaila, J. Kullberg, T. Tammaru, W. J. Tennent, J. a Thomas, and M. Warren</w:t>
      </w:r>
      <w:r w:rsidRPr="00320918">
        <w:rPr>
          <w:rFonts w:eastAsia="Times New Roman" w:cs="Times New Roman"/>
          <w:noProof/>
          <w:sz w:val="22"/>
        </w:rPr>
        <w:t xml:space="preserve">. </w:t>
      </w:r>
      <w:r w:rsidRPr="00320918">
        <w:rPr>
          <w:rFonts w:eastAsia="Times New Roman" w:cs="Times New Roman"/>
          <w:b/>
          <w:bCs/>
          <w:noProof/>
          <w:sz w:val="22"/>
        </w:rPr>
        <w:t>1999</w:t>
      </w:r>
      <w:r w:rsidRPr="00320918">
        <w:rPr>
          <w:rFonts w:eastAsia="Times New Roman" w:cs="Times New Roman"/>
          <w:noProof/>
          <w:sz w:val="22"/>
        </w:rPr>
        <w:t>. Poleward shifts in geographical ranges of butterfly species associated with regional warming. Nature. 399: 579–583.</w:t>
      </w:r>
    </w:p>
    <w:p w14:paraId="5129945B"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Pick, C., M. Schneuer, and T. Burmester</w:t>
      </w:r>
      <w:r w:rsidRPr="00320918">
        <w:rPr>
          <w:rFonts w:eastAsia="Times New Roman" w:cs="Times New Roman"/>
          <w:noProof/>
          <w:sz w:val="22"/>
        </w:rPr>
        <w:t xml:space="preserve">. </w:t>
      </w:r>
      <w:r w:rsidRPr="00320918">
        <w:rPr>
          <w:rFonts w:eastAsia="Times New Roman" w:cs="Times New Roman"/>
          <w:b/>
          <w:bCs/>
          <w:noProof/>
          <w:sz w:val="22"/>
        </w:rPr>
        <w:t>2009</w:t>
      </w:r>
      <w:r w:rsidRPr="00320918">
        <w:rPr>
          <w:rFonts w:eastAsia="Times New Roman" w:cs="Times New Roman"/>
          <w:noProof/>
          <w:sz w:val="22"/>
        </w:rPr>
        <w:t>. The occurrence of hemocyanin in Hexapoda. FEBS J. 276: 1930–1941.</w:t>
      </w:r>
    </w:p>
    <w:p w14:paraId="432D51BF"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Pimentel, D.</w:t>
      </w:r>
      <w:r w:rsidRPr="00320918">
        <w:rPr>
          <w:rFonts w:eastAsia="Times New Roman" w:cs="Times New Roman"/>
          <w:noProof/>
          <w:sz w:val="22"/>
        </w:rPr>
        <w:t xml:space="preserve"> </w:t>
      </w:r>
      <w:r w:rsidRPr="00320918">
        <w:rPr>
          <w:rFonts w:eastAsia="Times New Roman" w:cs="Times New Roman"/>
          <w:b/>
          <w:bCs/>
          <w:noProof/>
          <w:sz w:val="22"/>
        </w:rPr>
        <w:t>2005</w:t>
      </w:r>
      <w:r w:rsidRPr="00320918">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3CA5F01E"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Pimentel, D., and M. Burgess</w:t>
      </w:r>
      <w:r w:rsidRPr="00320918">
        <w:rPr>
          <w:rFonts w:eastAsia="Times New Roman" w:cs="Times New Roman"/>
          <w:noProof/>
          <w:sz w:val="22"/>
        </w:rPr>
        <w:t xml:space="preserve">. </w:t>
      </w:r>
      <w:r w:rsidRPr="00320918">
        <w:rPr>
          <w:rFonts w:eastAsia="Times New Roman" w:cs="Times New Roman"/>
          <w:b/>
          <w:bCs/>
          <w:noProof/>
          <w:sz w:val="22"/>
        </w:rPr>
        <w:t>2005</w:t>
      </w:r>
      <w:r w:rsidRPr="00320918">
        <w:rPr>
          <w:rFonts w:eastAsia="Times New Roman" w:cs="Times New Roman"/>
          <w:noProof/>
          <w:sz w:val="22"/>
        </w:rPr>
        <w:t>. Environmental and economic costs of the application of pesticides primarily in the United States. Integr. Pest Manag. 3: 47–71.</w:t>
      </w:r>
    </w:p>
    <w:p w14:paraId="44F97FAC"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Scriber, J. M.</w:t>
      </w:r>
      <w:r w:rsidRPr="00320918">
        <w:rPr>
          <w:rFonts w:eastAsia="Times New Roman" w:cs="Times New Roman"/>
          <w:noProof/>
          <w:sz w:val="22"/>
        </w:rPr>
        <w:t xml:space="preserve"> </w:t>
      </w:r>
      <w:r w:rsidRPr="00320918">
        <w:rPr>
          <w:rFonts w:eastAsia="Times New Roman" w:cs="Times New Roman"/>
          <w:b/>
          <w:bCs/>
          <w:noProof/>
          <w:sz w:val="22"/>
        </w:rPr>
        <w:t>2014</w:t>
      </w:r>
      <w:r w:rsidRPr="00320918">
        <w:rPr>
          <w:rFonts w:eastAsia="Times New Roman" w:cs="Times New Roman"/>
          <w:noProof/>
          <w:sz w:val="22"/>
        </w:rPr>
        <w:t>. Climate-driven reshuffling of species and genes: Potential conservation roles for species translocations and recombinant hybrid genotypes, Insects.</w:t>
      </w:r>
    </w:p>
    <w:p w14:paraId="32A3BBFB"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Sinclair, B. J.</w:t>
      </w:r>
      <w:r w:rsidRPr="00320918">
        <w:rPr>
          <w:rFonts w:eastAsia="Times New Roman" w:cs="Times New Roman"/>
          <w:noProof/>
          <w:sz w:val="22"/>
        </w:rPr>
        <w:t xml:space="preserve"> </w:t>
      </w:r>
      <w:r w:rsidRPr="00320918">
        <w:rPr>
          <w:rFonts w:eastAsia="Times New Roman" w:cs="Times New Roman"/>
          <w:b/>
          <w:bCs/>
          <w:noProof/>
          <w:sz w:val="22"/>
        </w:rPr>
        <w:t>2015</w:t>
      </w:r>
      <w:r w:rsidRPr="00320918">
        <w:rPr>
          <w:rFonts w:eastAsia="Times New Roman" w:cs="Times New Roman"/>
          <w:noProof/>
          <w:sz w:val="22"/>
        </w:rPr>
        <w:t>. Linking energetics and overwintering in temperate insects. J. Therm. Biol. 54: 5–11.</w:t>
      </w:r>
    </w:p>
    <w:p w14:paraId="4E6F657F"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Sinclair, B. J., K. E. Marshall, M. A. Sewell, D. L. Levesque, C. S. Willett, S. Slotsbo, Y. Dong, C. D. G. Harley, D. J. Marshall, B. S. Helmuth, and R. B. Huey</w:t>
      </w:r>
      <w:r w:rsidRPr="00320918">
        <w:rPr>
          <w:rFonts w:eastAsia="Times New Roman" w:cs="Times New Roman"/>
          <w:noProof/>
          <w:sz w:val="22"/>
        </w:rPr>
        <w:t xml:space="preserve">. </w:t>
      </w:r>
      <w:r w:rsidRPr="00320918">
        <w:rPr>
          <w:rFonts w:eastAsia="Times New Roman" w:cs="Times New Roman"/>
          <w:b/>
          <w:bCs/>
          <w:noProof/>
          <w:sz w:val="22"/>
        </w:rPr>
        <w:t>2016</w:t>
      </w:r>
      <w:r w:rsidRPr="00320918">
        <w:rPr>
          <w:rFonts w:eastAsia="Times New Roman" w:cs="Times New Roman"/>
          <w:noProof/>
          <w:sz w:val="22"/>
        </w:rPr>
        <w:t>. Can we predict ectotherm responses to climate change using thermal performance curves and body temperatures? Ecol. Lett. 19: 1372–1385.</w:t>
      </w:r>
    </w:p>
    <w:p w14:paraId="2295A6C2"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 xml:space="preserve">Stocker, and V. B. and P. M. M. (eds. . T.F., D. Qin, G.-K. Plattner, M. Tignor, S.K. Allen, J. Boschung, A. </w:t>
      </w:r>
      <w:r w:rsidRPr="00320918">
        <w:rPr>
          <w:rFonts w:eastAsia="Times New Roman" w:cs="Times New Roman"/>
          <w:b/>
          <w:bCs/>
          <w:noProof/>
          <w:sz w:val="22"/>
        </w:rPr>
        <w:lastRenderedPageBreak/>
        <w:t>Nauels, Y. Xia</w:t>
      </w:r>
      <w:r w:rsidRPr="00320918">
        <w:rPr>
          <w:rFonts w:eastAsia="Times New Roman" w:cs="Times New Roman"/>
          <w:noProof/>
          <w:sz w:val="22"/>
        </w:rPr>
        <w:t xml:space="preserve">. </w:t>
      </w:r>
      <w:r w:rsidRPr="00320918">
        <w:rPr>
          <w:rFonts w:eastAsia="Times New Roman" w:cs="Times New Roman"/>
          <w:b/>
          <w:bCs/>
          <w:noProof/>
          <w:sz w:val="22"/>
        </w:rPr>
        <w:t>2015</w:t>
      </w:r>
      <w:r w:rsidRPr="00320918">
        <w:rPr>
          <w:rFonts w:eastAsia="Times New Roman" w:cs="Times New Roman"/>
          <w:noProof/>
          <w:sz w:val="22"/>
        </w:rPr>
        <w:t>. Summary for Policymakers. Clim. Chang. 2013 - Phys. Sci. Basis. 1542: 1–30.</w:t>
      </w:r>
    </w:p>
    <w:p w14:paraId="622B3059" w14:textId="77777777" w:rsidR="00320918" w:rsidRPr="00320918" w:rsidRDefault="00320918" w:rsidP="00320918">
      <w:pPr>
        <w:autoSpaceDE w:val="0"/>
        <w:autoSpaceDN w:val="0"/>
        <w:adjustRightInd w:val="0"/>
        <w:spacing w:before="100" w:after="100"/>
        <w:ind w:left="480" w:hanging="480"/>
        <w:rPr>
          <w:rFonts w:eastAsia="Times New Roman" w:cs="Times New Roman"/>
          <w:noProof/>
          <w:sz w:val="22"/>
        </w:rPr>
      </w:pPr>
      <w:r w:rsidRPr="00320918">
        <w:rPr>
          <w:rFonts w:eastAsia="Times New Roman" w:cs="Times New Roman"/>
          <w:b/>
          <w:bCs/>
          <w:noProof/>
          <w:sz w:val="22"/>
        </w:rPr>
        <w:t>Wadsworth, C. B., X. Li, and E. B. Dopman</w:t>
      </w:r>
      <w:r w:rsidRPr="00320918">
        <w:rPr>
          <w:rFonts w:eastAsia="Times New Roman" w:cs="Times New Roman"/>
          <w:noProof/>
          <w:sz w:val="22"/>
        </w:rPr>
        <w:t xml:space="preserve">. </w:t>
      </w:r>
      <w:r w:rsidRPr="00320918">
        <w:rPr>
          <w:rFonts w:eastAsia="Times New Roman" w:cs="Times New Roman"/>
          <w:b/>
          <w:bCs/>
          <w:noProof/>
          <w:sz w:val="22"/>
        </w:rPr>
        <w:t>2015</w:t>
      </w:r>
      <w:r w:rsidRPr="00320918">
        <w:rPr>
          <w:rFonts w:eastAsia="Times New Roman" w:cs="Times New Roman"/>
          <w:noProof/>
          <w:sz w:val="22"/>
        </w:rPr>
        <w:t>. A recombination suppressor contributes to ecological speciation in OSTRINIA moths. Heredity (Edinb). 114: 593–600.</w:t>
      </w:r>
    </w:p>
    <w:p w14:paraId="2DEAB84D" w14:textId="77777777" w:rsidR="00320918" w:rsidRPr="00320918" w:rsidRDefault="00320918" w:rsidP="00320918">
      <w:pPr>
        <w:autoSpaceDE w:val="0"/>
        <w:autoSpaceDN w:val="0"/>
        <w:adjustRightInd w:val="0"/>
        <w:spacing w:before="100" w:after="100"/>
        <w:ind w:left="480" w:hanging="480"/>
        <w:rPr>
          <w:noProof/>
          <w:sz w:val="22"/>
        </w:rPr>
      </w:pPr>
      <w:r w:rsidRPr="00320918">
        <w:rPr>
          <w:rFonts w:eastAsia="Times New Roman" w:cs="Times New Roman"/>
          <w:b/>
          <w:bCs/>
          <w:noProof/>
          <w:sz w:val="22"/>
        </w:rPr>
        <w:t>Williams, S. E., C. Moritz, L. P. Shoo, J. L. Isaac, A. a Hoffmann, and G. Langham</w:t>
      </w:r>
      <w:r w:rsidRPr="00320918">
        <w:rPr>
          <w:rFonts w:eastAsia="Times New Roman" w:cs="Times New Roman"/>
          <w:noProof/>
          <w:sz w:val="22"/>
        </w:rPr>
        <w:t xml:space="preserve">. </w:t>
      </w:r>
      <w:r w:rsidRPr="00320918">
        <w:rPr>
          <w:rFonts w:eastAsia="Times New Roman" w:cs="Times New Roman"/>
          <w:b/>
          <w:bCs/>
          <w:noProof/>
          <w:sz w:val="22"/>
        </w:rPr>
        <w:t>2008</w:t>
      </w:r>
      <w:r w:rsidRPr="00320918">
        <w:rPr>
          <w:rFonts w:eastAsia="Times New Roman" w:cs="Times New Roman"/>
          <w:noProof/>
          <w:sz w:val="22"/>
        </w:rPr>
        <w:t>. Towards an Integrated Framework for Assessing the Vulnerability of Species to Climate Change. PLoS Biol. 6: e325.</w:t>
      </w:r>
    </w:p>
    <w:p w14:paraId="3746C36B" w14:textId="0FBEE6C4" w:rsidR="00C83A27" w:rsidRPr="00B25226" w:rsidRDefault="00C83A27" w:rsidP="00320918">
      <w:pPr>
        <w:autoSpaceDE w:val="0"/>
        <w:autoSpaceDN w:val="0"/>
        <w:adjustRightInd w:val="0"/>
        <w:spacing w:before="100" w:after="100"/>
        <w:ind w:left="480" w:hanging="480"/>
        <w:rPr>
          <w:color w:val="auto"/>
          <w:sz w:val="20"/>
          <w:szCs w:val="20"/>
        </w:rPr>
      </w:pPr>
      <w:r w:rsidRPr="00B25226">
        <w:rPr>
          <w:color w:val="auto"/>
          <w:sz w:val="22"/>
          <w:szCs w:val="22"/>
        </w:rPr>
        <w:fldChar w:fldCharType="end"/>
      </w:r>
    </w:p>
    <w:sectPr w:rsidR="00C83A27" w:rsidRPr="00B25226"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wn,James T" w:date="2017-09-01T08:05:00Z" w:initials="BT">
    <w:p w14:paraId="67D1ED7E" w14:textId="7FC8EABA" w:rsidR="00486E0B" w:rsidRDefault="00486E0B">
      <w:pPr>
        <w:pStyle w:val="CommentText"/>
      </w:pPr>
      <w:r>
        <w:rPr>
          <w:rStyle w:val="CommentReference"/>
        </w:rPr>
        <w:annotationRef/>
      </w:r>
      <w:r>
        <w:t>Please read this section</w:t>
      </w:r>
    </w:p>
  </w:comment>
  <w:comment w:id="1" w:author="Dan Hahn" w:date="2017-08-28T12:07:00Z" w:initials="DH">
    <w:p w14:paraId="3ADF0BDD" w14:textId="19D6FD6C" w:rsidR="00A52475" w:rsidRDefault="00A52475" w:rsidP="00E53487">
      <w:pPr>
        <w:pStyle w:val="CommentText"/>
      </w:pPr>
      <w:r>
        <w:rPr>
          <w:rStyle w:val="CommentReference"/>
        </w:rPr>
        <w:annotationRef/>
      </w:r>
      <w:r>
        <w:t xml:space="preserve">You are still misusing the word adapting! Just say adjust instead. </w:t>
      </w:r>
    </w:p>
    <w:p w14:paraId="7708E892" w14:textId="1CA3ABB3" w:rsidR="00A52475" w:rsidRDefault="00A52475">
      <w:pPr>
        <w:pStyle w:val="CommentText"/>
      </w:pPr>
      <w:r>
        <w:t xml:space="preserve">Please read the Sgro paper then we can discuss another day. </w:t>
      </w:r>
    </w:p>
  </w:comment>
  <w:comment w:id="2" w:author="Brown,James T" w:date="2017-08-29T22:33:00Z" w:initials="BT">
    <w:p w14:paraId="795E1147" w14:textId="3F440693" w:rsidR="00A52475" w:rsidRDefault="00A52475">
      <w:pPr>
        <w:pStyle w:val="CommentText"/>
      </w:pPr>
      <w:r>
        <w:rPr>
          <w:rStyle w:val="CommentReference"/>
        </w:rPr>
        <w:annotationRef/>
      </w:r>
      <w:r>
        <w:t>I read the article by Sgro et al. Thanks for the reference. I made changes to this statement and all the other instances that read “adapt”. I believe I have corrected all the misuses.</w:t>
      </w:r>
    </w:p>
  </w:comment>
  <w:comment w:id="4" w:author="Dan Hahn" w:date="2017-07-27T10:43:00Z" w:initials="DH">
    <w:p w14:paraId="11AB2848" w14:textId="77777777" w:rsidR="00A52475" w:rsidRDefault="00A52475" w:rsidP="003F083F">
      <w:pPr>
        <w:pStyle w:val="CommentText"/>
      </w:pPr>
      <w:r>
        <w:rPr>
          <w:rStyle w:val="CommentReference"/>
        </w:rPr>
        <w:annotationRef/>
      </w:r>
      <w:r>
        <w:t xml:space="preserve">I do not understand what you are trying to say here. </w:t>
      </w:r>
    </w:p>
  </w:comment>
  <w:comment w:id="5" w:author="Dan Hahn" w:date="2017-07-27T10:45:00Z" w:initials="DH">
    <w:p w14:paraId="6E350F72" w14:textId="77777777" w:rsidR="00A52475" w:rsidRDefault="00A52475" w:rsidP="003F083F">
      <w:pPr>
        <w:pStyle w:val="CommentText"/>
      </w:pPr>
      <w:r>
        <w:rPr>
          <w:rStyle w:val="CommentReference"/>
        </w:rPr>
        <w:annotationRef/>
      </w:r>
      <w:r>
        <w:t xml:space="preserve">I am completely confused by this statement. </w:t>
      </w:r>
    </w:p>
  </w:comment>
  <w:comment w:id="6" w:author="Dan Hahn" w:date="2017-07-27T10:51:00Z" w:initials="DH">
    <w:p w14:paraId="5632D232" w14:textId="77777777" w:rsidR="00A52475" w:rsidRDefault="00A52475"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7" w:author="Dan Hahn" w:date="2017-07-27T10:51:00Z" w:initials="DH">
    <w:p w14:paraId="76B6B52F" w14:textId="77777777" w:rsidR="00A52475" w:rsidRDefault="00A52475" w:rsidP="003F083F">
      <w:pPr>
        <w:pStyle w:val="CommentText"/>
      </w:pPr>
      <w:r>
        <w:rPr>
          <w:rStyle w:val="CommentReference"/>
        </w:rPr>
        <w:annotationRef/>
      </w:r>
      <w:r>
        <w:t xml:space="preserve">WHAT? </w:t>
      </w:r>
    </w:p>
  </w:comment>
  <w:comment w:id="8" w:author="Dan Hahn" w:date="2017-07-27T10:52:00Z" w:initials="DH">
    <w:p w14:paraId="5A51B0ED" w14:textId="77777777" w:rsidR="00A52475" w:rsidRDefault="00A52475" w:rsidP="003F083F">
      <w:pPr>
        <w:pStyle w:val="CommentText"/>
      </w:pPr>
      <w:r>
        <w:rPr>
          <w:rStyle w:val="CommentReference"/>
        </w:rPr>
        <w:annotationRef/>
      </w:r>
      <w:r>
        <w:t xml:space="preserve">The information in this sentence is all correct, but it is poorly written. </w:t>
      </w:r>
    </w:p>
  </w:comment>
  <w:comment w:id="9" w:author="Dan Hahn" w:date="2017-07-27T11:09:00Z" w:initials="DH">
    <w:p w14:paraId="0AFD60D2" w14:textId="77777777" w:rsidR="00A52475" w:rsidRDefault="00A52475" w:rsidP="003F083F">
      <w:pPr>
        <w:pStyle w:val="CommentText"/>
      </w:pPr>
      <w:r>
        <w:rPr>
          <w:rStyle w:val="CommentReference"/>
        </w:rPr>
        <w:annotationRef/>
      </w:r>
      <w:r>
        <w:t xml:space="preserve">This is very poorly worded. What do you mean here? </w:t>
      </w:r>
    </w:p>
  </w:comment>
  <w:comment w:id="10" w:author="Dan Hahn" w:date="2017-07-27T11:10:00Z" w:initials="DH">
    <w:p w14:paraId="35782145" w14:textId="77777777" w:rsidR="00A52475" w:rsidRDefault="00A52475" w:rsidP="003F083F">
      <w:pPr>
        <w:pStyle w:val="CommentText"/>
      </w:pPr>
      <w:r>
        <w:rPr>
          <w:rStyle w:val="CommentReference"/>
        </w:rPr>
        <w:annotationRef/>
      </w:r>
      <w:r>
        <w:t xml:space="preserve">What do you mean by genetic programming? Do you really mean to say developmental programming? </w:t>
      </w:r>
    </w:p>
  </w:comment>
  <w:comment w:id="11" w:author="Dan Hahn" w:date="2017-07-27T11:11:00Z" w:initials="DH">
    <w:p w14:paraId="5CA12AC2" w14:textId="77777777" w:rsidR="00A52475" w:rsidRDefault="00A52475" w:rsidP="003F083F">
      <w:pPr>
        <w:pStyle w:val="CommentText"/>
      </w:pPr>
      <w:r>
        <w:rPr>
          <w:rStyle w:val="CommentReference"/>
        </w:rPr>
        <w:annotationRef/>
      </w:r>
      <w:r>
        <w:t xml:space="preserve">Why some and not all of those insects that have been induced to enter the diapause-developmental trajectory? </w:t>
      </w:r>
    </w:p>
  </w:comment>
  <w:comment w:id="12" w:author="Dan Hahn" w:date="2017-07-27T11:12:00Z" w:initials="DH">
    <w:p w14:paraId="2DF23463" w14:textId="77777777" w:rsidR="00A52475" w:rsidRDefault="00A52475"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13" w:author="Dan Hahn" w:date="2017-07-27T11:14:00Z" w:initials="DH">
    <w:p w14:paraId="3FD0809F" w14:textId="77777777" w:rsidR="00A52475" w:rsidRDefault="00A52475" w:rsidP="003F083F">
      <w:pPr>
        <w:pStyle w:val="CommentText"/>
      </w:pPr>
      <w:r>
        <w:rPr>
          <w:rStyle w:val="CommentReference"/>
        </w:rPr>
        <w:annotationRef/>
      </w:r>
      <w:r>
        <w:t xml:space="preserve">You cannot just leave the story hanging, you must finish all of the logical progression for the readers. </w:t>
      </w:r>
    </w:p>
  </w:comment>
  <w:comment w:id="14" w:author="Dan Hahn" w:date="2017-07-27T11:17:00Z" w:initials="DH">
    <w:p w14:paraId="3CE3389E" w14:textId="77777777" w:rsidR="00A52475" w:rsidRDefault="00A52475" w:rsidP="003F083F">
      <w:pPr>
        <w:pStyle w:val="CommentText"/>
      </w:pPr>
      <w:r>
        <w:rPr>
          <w:rStyle w:val="CommentReference"/>
        </w:rPr>
        <w:annotationRef/>
      </w:r>
      <w:r>
        <w:t xml:space="preserve">Have you spelled out the genus name somewhere earlier in the proposal? </w:t>
      </w:r>
    </w:p>
  </w:comment>
  <w:comment w:id="15" w:author="Dan Hahn" w:date="2017-07-27T11:18:00Z" w:initials="DH">
    <w:p w14:paraId="73FFCB9A" w14:textId="77777777" w:rsidR="00A52475" w:rsidRDefault="00A52475" w:rsidP="003F083F">
      <w:pPr>
        <w:pStyle w:val="CommentText"/>
      </w:pPr>
      <w:r>
        <w:rPr>
          <w:rStyle w:val="CommentReference"/>
        </w:rPr>
        <w:annotationRef/>
      </w:r>
      <w:r>
        <w:t xml:space="preserve">This section is poorly written. </w:t>
      </w:r>
    </w:p>
  </w:comment>
  <w:comment w:id="16" w:author="Dan Hahn" w:date="2017-06-16T13:26:00Z" w:initials="DH">
    <w:p w14:paraId="3732DAB7" w14:textId="77777777" w:rsidR="00A52475" w:rsidRDefault="00A52475" w:rsidP="003F083F">
      <w:pPr>
        <w:pStyle w:val="CommentText"/>
      </w:pPr>
      <w:r>
        <w:rPr>
          <w:rStyle w:val="CommentReference"/>
        </w:rPr>
        <w:annotationRef/>
      </w:r>
      <w:r>
        <w:t>Say it more simply!</w:t>
      </w:r>
    </w:p>
  </w:comment>
  <w:comment w:id="17" w:author="Dan Hahn" w:date="2017-06-16T13:27:00Z" w:initials="DH">
    <w:p w14:paraId="34FD7D6A" w14:textId="77777777" w:rsidR="00A52475" w:rsidRDefault="00A52475" w:rsidP="003F083F">
      <w:pPr>
        <w:pStyle w:val="CommentText"/>
      </w:pPr>
      <w:r>
        <w:rPr>
          <w:rStyle w:val="CommentReference"/>
        </w:rPr>
        <w:annotationRef/>
      </w:r>
      <w:r>
        <w:t>Simpler!</w:t>
      </w:r>
    </w:p>
  </w:comment>
  <w:comment w:id="18" w:author="Dan Hahn" w:date="2017-07-27T11:23:00Z" w:initials="DH">
    <w:p w14:paraId="7BC12AAA" w14:textId="77777777" w:rsidR="00A52475" w:rsidRDefault="00A52475"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19" w:author="Dan Hahn" w:date="2017-07-27T11:24:00Z" w:initials="DH">
    <w:p w14:paraId="3C8EAFD3" w14:textId="77777777" w:rsidR="00A52475" w:rsidRDefault="00A52475" w:rsidP="003F083F">
      <w:pPr>
        <w:pStyle w:val="CommentText"/>
      </w:pPr>
      <w:r>
        <w:rPr>
          <w:rStyle w:val="CommentReference"/>
        </w:rPr>
        <w:annotationRef/>
      </w:r>
      <w:r>
        <w:t xml:space="preserve">Have you already told me this? Why are you saying it again. Granted, here you have more detail about the process and substrates than above, but the way you are phrasing this section it seems a bit redundant. </w:t>
      </w:r>
    </w:p>
  </w:comment>
  <w:comment w:id="20" w:author="Dan Hahn" w:date="2017-07-27T11:31:00Z" w:initials="DH">
    <w:p w14:paraId="48FBF311" w14:textId="77777777" w:rsidR="00A52475" w:rsidRDefault="00A52475" w:rsidP="003F083F">
      <w:pPr>
        <w:pStyle w:val="CommentText"/>
      </w:pPr>
      <w:r>
        <w:rPr>
          <w:rStyle w:val="CommentReference"/>
        </w:rPr>
        <w:annotationRef/>
      </w:r>
      <w:r>
        <w:t xml:space="preserve">Can you say this more clearly? </w:t>
      </w:r>
    </w:p>
  </w:comment>
  <w:comment w:id="21" w:author="Dan Hahn" w:date="2017-07-27T11:32:00Z" w:initials="DH">
    <w:p w14:paraId="04A89C9C" w14:textId="77777777" w:rsidR="00A52475" w:rsidRDefault="00A52475" w:rsidP="003F083F">
      <w:pPr>
        <w:pStyle w:val="CommentText"/>
      </w:pPr>
      <w:r>
        <w:rPr>
          <w:rStyle w:val="CommentReference"/>
        </w:rPr>
        <w:annotationRef/>
      </w:r>
      <w:r>
        <w:t xml:space="preserve">Are you sure? How often do you think this happens? </w:t>
      </w:r>
    </w:p>
  </w:comment>
  <w:comment w:id="22" w:author="Dan Hahn" w:date="2017-07-27T11:33:00Z" w:initials="DH">
    <w:p w14:paraId="538CC072" w14:textId="77777777" w:rsidR="00A52475" w:rsidRDefault="00A52475" w:rsidP="003F083F">
      <w:pPr>
        <w:pStyle w:val="CommentText"/>
      </w:pPr>
      <w:r>
        <w:rPr>
          <w:rStyle w:val="CommentReference"/>
        </w:rPr>
        <w:annotationRef/>
      </w:r>
      <w:r>
        <w:t xml:space="preserve">WHAT? </w:t>
      </w:r>
    </w:p>
  </w:comment>
  <w:comment w:id="23" w:author="Dan Hahn" w:date="2017-06-16T13:28:00Z" w:initials="DH">
    <w:p w14:paraId="59BFC2F5" w14:textId="77777777" w:rsidR="00A52475" w:rsidRDefault="00A52475" w:rsidP="003F083F">
      <w:pPr>
        <w:pStyle w:val="CommentText"/>
      </w:pPr>
      <w:r>
        <w:rPr>
          <w:rStyle w:val="CommentReference"/>
        </w:rPr>
        <w:annotationRef/>
      </w:r>
      <w:r>
        <w:t xml:space="preserve">What? </w:t>
      </w:r>
    </w:p>
  </w:comment>
  <w:comment w:id="24" w:author="James Brown" w:date="2017-08-27T17:33:00Z" w:initials="JTB">
    <w:p w14:paraId="24B5D857" w14:textId="1B0647DA" w:rsidR="00A52475" w:rsidRDefault="00A52475">
      <w:pPr>
        <w:pStyle w:val="CommentText"/>
      </w:pPr>
      <w:r>
        <w:rPr>
          <w:rStyle w:val="CommentReference"/>
        </w:rPr>
        <w:annotationRef/>
      </w:r>
      <w:r>
        <w:t>Please Read this section</w:t>
      </w:r>
    </w:p>
  </w:comment>
  <w:comment w:id="25" w:author="James Brown" w:date="2017-08-27T00:03:00Z" w:initials="JTB">
    <w:p w14:paraId="27C6E9C5" w14:textId="7317D319" w:rsidR="00A52475" w:rsidRDefault="00A52475">
      <w:pPr>
        <w:pStyle w:val="CommentText"/>
      </w:pPr>
      <w:r>
        <w:rPr>
          <w:rStyle w:val="CommentReference"/>
        </w:rPr>
        <w:annotationRef/>
      </w:r>
      <w:r>
        <w:t>Please Read this section</w:t>
      </w:r>
    </w:p>
  </w:comment>
  <w:comment w:id="26" w:author="Dan Hahn" w:date="2017-08-25T13:29:00Z" w:initials="DH">
    <w:p w14:paraId="6CCBBDEB" w14:textId="77777777" w:rsidR="00A52475" w:rsidRDefault="00A52475" w:rsidP="00E84291">
      <w:pPr>
        <w:pStyle w:val="CommentText"/>
      </w:pPr>
      <w:r>
        <w:rPr>
          <w:rStyle w:val="CommentReference"/>
        </w:rPr>
        <w:annotationRef/>
      </w:r>
      <w:r>
        <w:t xml:space="preserve">What do you mean individual arenas? Please give more details about the rearing up front here. </w:t>
      </w:r>
    </w:p>
  </w:comment>
  <w:comment w:id="27" w:author="James Brown" w:date="2017-08-28T08:45:00Z" w:initials="JTB">
    <w:p w14:paraId="7B67553C" w14:textId="2D0E81AC" w:rsidR="00A52475" w:rsidRDefault="00A52475">
      <w:pPr>
        <w:pStyle w:val="CommentText"/>
      </w:pPr>
      <w:r>
        <w:rPr>
          <w:rStyle w:val="CommentReference"/>
        </w:rPr>
        <w:annotationRef/>
      </w:r>
      <w:r>
        <w:rPr>
          <w:rStyle w:val="CommentReference"/>
        </w:rPr>
        <w:t>I tried clarifying this statement.</w:t>
      </w:r>
    </w:p>
  </w:comment>
  <w:comment w:id="28" w:author="Dan Hahn" w:date="2017-08-25T13:30:00Z" w:initials="DH">
    <w:p w14:paraId="5F41D568" w14:textId="77777777" w:rsidR="00A52475" w:rsidRDefault="00A52475" w:rsidP="00E84291">
      <w:pPr>
        <w:pStyle w:val="CommentText"/>
      </w:pPr>
      <w:r>
        <w:rPr>
          <w:rStyle w:val="CommentReference"/>
        </w:rPr>
        <w:annotationRef/>
      </w:r>
      <w:r>
        <w:t xml:space="preserve">Is this really long enough? How do you know? What preliminary work have you done to validate this bioassay? </w:t>
      </w:r>
    </w:p>
  </w:comment>
  <w:comment w:id="29" w:author="James Brown" w:date="2017-08-27T00:13:00Z" w:initials="JTB">
    <w:p w14:paraId="35653EE9" w14:textId="4ABE38BA" w:rsidR="00A52475" w:rsidRDefault="00A52475">
      <w:pPr>
        <w:pStyle w:val="CommentText"/>
      </w:pPr>
      <w:r>
        <w:rPr>
          <w:rStyle w:val="CommentReference"/>
        </w:rPr>
        <w:annotationRef/>
      </w:r>
      <w:r>
        <w:t>Please read this section</w:t>
      </w:r>
    </w:p>
  </w:comment>
  <w:comment w:id="30" w:author="Dan Hahn" w:date="2017-08-28T13:26:00Z" w:initials="DH">
    <w:p w14:paraId="079B9DF9" w14:textId="4E821D9D" w:rsidR="00A52475" w:rsidRDefault="00A52475">
      <w:pPr>
        <w:pStyle w:val="CommentText"/>
      </w:pPr>
      <w:r>
        <w:rPr>
          <w:rStyle w:val="CommentReference"/>
        </w:rPr>
        <w:annotationRef/>
      </w:r>
      <w:r>
        <w:t xml:space="preserve">Could you clarify this? Do you mean to day that each sample will be a pool of the hemolymph of multiple individuals? </w:t>
      </w:r>
    </w:p>
  </w:comment>
  <w:comment w:id="32" w:author="James Brown" w:date="2017-08-27T00:13:00Z" w:initials="JTB">
    <w:p w14:paraId="49251285" w14:textId="70E87249" w:rsidR="00A52475" w:rsidRDefault="00A52475">
      <w:pPr>
        <w:pStyle w:val="CommentText"/>
      </w:pPr>
      <w:r>
        <w:rPr>
          <w:rStyle w:val="CommentReference"/>
        </w:rPr>
        <w:annotationRef/>
      </w:r>
      <w:r>
        <w:t>Please read this section</w:t>
      </w:r>
    </w:p>
  </w:comment>
  <w:comment w:id="33" w:author="Dan Hahn" w:date="2017-08-28T13:28:00Z" w:initials="DH">
    <w:p w14:paraId="6C5638F4" w14:textId="4FED8D52" w:rsidR="00A52475" w:rsidRDefault="00A52475">
      <w:pPr>
        <w:pStyle w:val="CommentText"/>
      </w:pPr>
      <w:r>
        <w:rPr>
          <w:rStyle w:val="CommentReference"/>
        </w:rPr>
        <w:annotationRef/>
      </w:r>
      <w:r>
        <w:t xml:space="preserve">You cannot make a statement like this without giving a general size range. </w:t>
      </w:r>
    </w:p>
  </w:comment>
  <w:comment w:id="35" w:author="James Brown" w:date="2017-08-27T00:12:00Z" w:initials="JTB">
    <w:p w14:paraId="45536395" w14:textId="44B023B8" w:rsidR="00A52475" w:rsidRDefault="00A52475">
      <w:pPr>
        <w:pStyle w:val="CommentText"/>
      </w:pPr>
      <w:r>
        <w:rPr>
          <w:rStyle w:val="CommentReference"/>
        </w:rPr>
        <w:annotationRef/>
      </w:r>
      <w:r>
        <w:t>Please read this section</w:t>
      </w:r>
    </w:p>
  </w:comment>
  <w:comment w:id="39" w:author="Dan Hahn" w:date="2017-08-28T13:31:00Z" w:initials="DH">
    <w:p w14:paraId="7820D8D8" w14:textId="6135E85E" w:rsidR="00A52475" w:rsidRDefault="00A52475">
      <w:pPr>
        <w:pStyle w:val="CommentText"/>
      </w:pPr>
      <w:r>
        <w:rPr>
          <w:rStyle w:val="CommentReference"/>
        </w:rPr>
        <w:annotationRef/>
      </w:r>
      <w:r>
        <w:t xml:space="preserve">Please rewrite the concept of a solvent gradient, and specifically the gradient you use, for clarity and conciseness. </w:t>
      </w:r>
    </w:p>
  </w:comment>
  <w:comment w:id="40" w:author="Dan Hahn" w:date="2017-08-28T13:31:00Z" w:initials="DH">
    <w:p w14:paraId="6C203C68" w14:textId="425EF588" w:rsidR="00A52475" w:rsidRDefault="00A52475">
      <w:pPr>
        <w:pStyle w:val="CommentText"/>
      </w:pPr>
      <w:r>
        <w:rPr>
          <w:rStyle w:val="CommentReference"/>
        </w:rPr>
        <w:annotationRef/>
      </w:r>
      <w:r>
        <w:t xml:space="preserve">In each section you should specifically state what your standards are and, if possible, list he manufacturer and product trade name. </w:t>
      </w:r>
    </w:p>
  </w:comment>
  <w:comment w:id="41" w:author="James Brown" w:date="2017-08-27T17:09:00Z" w:initials="JTB">
    <w:p w14:paraId="6FAF980E" w14:textId="11E2F6EF" w:rsidR="00A52475" w:rsidRDefault="00A52475">
      <w:pPr>
        <w:pStyle w:val="CommentText"/>
      </w:pPr>
      <w:r>
        <w:rPr>
          <w:rStyle w:val="CommentReference"/>
        </w:rPr>
        <w:annotationRef/>
      </w:r>
      <w:r>
        <w:t>Please read this section</w:t>
      </w:r>
    </w:p>
  </w:comment>
  <w:comment w:id="43" w:author="Dan Hahn" w:date="2017-08-28T13:32:00Z" w:initials="DH">
    <w:p w14:paraId="646EB02E" w14:textId="0D261B32" w:rsidR="00A52475" w:rsidRDefault="00A52475">
      <w:pPr>
        <w:pStyle w:val="CommentText"/>
      </w:pPr>
      <w:r>
        <w:rPr>
          <w:rStyle w:val="CommentReference"/>
        </w:rPr>
        <w:annotationRef/>
      </w:r>
      <w:r>
        <w:t xml:space="preserve">What does this mean, do you mean a pool or block? </w:t>
      </w:r>
    </w:p>
  </w:comment>
  <w:comment w:id="46" w:author="Dan Hahn" w:date="2017-08-28T13:33:00Z" w:initials="DH">
    <w:p w14:paraId="4CA9228E" w14:textId="74F86EA3" w:rsidR="00A52475" w:rsidRDefault="00A52475">
      <w:pPr>
        <w:pStyle w:val="CommentText"/>
      </w:pPr>
      <w:r>
        <w:rPr>
          <w:rStyle w:val="CommentReference"/>
        </w:rPr>
        <w:annotationRef/>
      </w:r>
      <w:r>
        <w:t>Good!</w:t>
      </w:r>
    </w:p>
  </w:comment>
  <w:comment w:id="49" w:author="Dan Hahn" w:date="2017-08-28T13:34:00Z" w:initials="DH">
    <w:p w14:paraId="140AF3A8" w14:textId="324AF4AA" w:rsidR="00A52475" w:rsidRDefault="00A52475">
      <w:pPr>
        <w:pStyle w:val="CommentText"/>
      </w:pPr>
      <w:r>
        <w:rPr>
          <w:rStyle w:val="CommentReference"/>
        </w:rPr>
        <w:annotationRef/>
      </w:r>
      <w:r>
        <w:t>Pick a tense and stick with it.</w:t>
      </w:r>
    </w:p>
  </w:comment>
  <w:comment w:id="55" w:author="James Brown" w:date="2017-08-26T23:19:00Z" w:initials="JTB">
    <w:p w14:paraId="78C993D1" w14:textId="4FEEEF4A" w:rsidR="00A52475" w:rsidRDefault="00A52475">
      <w:pPr>
        <w:pStyle w:val="CommentText"/>
      </w:pPr>
      <w:r>
        <w:rPr>
          <w:rStyle w:val="CommentReference"/>
        </w:rPr>
        <w:annotationRef/>
      </w:r>
      <w:r>
        <w:t>Please read this section</w:t>
      </w:r>
    </w:p>
  </w:comment>
  <w:comment w:id="56" w:author="Dan Hahn" w:date="2017-08-28T13:36:00Z" w:initials="DH">
    <w:p w14:paraId="4B348DF3" w14:textId="7BA06CB2" w:rsidR="00A52475" w:rsidRDefault="00A52475">
      <w:pPr>
        <w:pStyle w:val="CommentText"/>
      </w:pPr>
      <w:r>
        <w:rPr>
          <w:rStyle w:val="CommentReference"/>
        </w:rPr>
        <w:annotationRef/>
      </w:r>
      <w:r>
        <w:t xml:space="preserve">It would be useful to provide some predictions here. Also, where will you include your current preliminary data? </w:t>
      </w:r>
    </w:p>
  </w:comment>
  <w:comment w:id="58" w:author="Dan Hahn" w:date="2017-08-28T13:37:00Z" w:initials="DH">
    <w:p w14:paraId="72294EE0" w14:textId="33733A4F" w:rsidR="00A52475" w:rsidRDefault="00A52475">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1ED7E" w15:done="0"/>
  <w15:commentEx w15:paraId="7708E892" w15:done="0"/>
  <w15:commentEx w15:paraId="795E1147" w15:paraIdParent="7708E892" w15:done="0"/>
  <w15:commentEx w15:paraId="11AB2848" w15:done="0"/>
  <w15:commentEx w15:paraId="6E350F7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Ex w15:paraId="24B5D857" w15:done="0"/>
  <w15:commentEx w15:paraId="27C6E9C5" w15:done="0"/>
  <w15:commentEx w15:paraId="6CCBBDEB" w15:done="0"/>
  <w15:commentEx w15:paraId="7B67553C" w15:paraIdParent="6CCBBDEB" w15:done="0"/>
  <w15:commentEx w15:paraId="5F41D568" w15:done="0"/>
  <w15:commentEx w15:paraId="35653EE9" w15:done="0"/>
  <w15:commentEx w15:paraId="079B9DF9" w15:done="0"/>
  <w15:commentEx w15:paraId="49251285" w15:done="0"/>
  <w15:commentEx w15:paraId="6C5638F4" w15:done="0"/>
  <w15:commentEx w15:paraId="45536395" w15:done="0"/>
  <w15:commentEx w15:paraId="7820D8D8" w15:done="0"/>
  <w15:commentEx w15:paraId="6C203C68" w15:done="0"/>
  <w15:commentEx w15:paraId="6FAF980E" w15:done="0"/>
  <w15:commentEx w15:paraId="646EB02E" w15:done="0"/>
  <w15:commentEx w15:paraId="4CA9228E" w15:done="0"/>
  <w15:commentEx w15:paraId="140AF3A8" w15:done="0"/>
  <w15:commentEx w15:paraId="78C993D1" w15:done="0"/>
  <w15:commentEx w15:paraId="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E39D9" w14:textId="77777777" w:rsidR="005B44B5" w:rsidRDefault="005B44B5">
      <w:r>
        <w:separator/>
      </w:r>
    </w:p>
  </w:endnote>
  <w:endnote w:type="continuationSeparator" w:id="0">
    <w:p w14:paraId="746E653B" w14:textId="77777777" w:rsidR="005B44B5" w:rsidRDefault="005B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A52475" w:rsidRDefault="00A52475">
    <w:pPr>
      <w:tabs>
        <w:tab w:val="center" w:pos="4680"/>
        <w:tab w:val="right" w:pos="9360"/>
      </w:tabs>
      <w:jc w:val="center"/>
    </w:pPr>
    <w:r>
      <w:fldChar w:fldCharType="begin"/>
    </w:r>
    <w:r>
      <w:instrText>PAGE</w:instrText>
    </w:r>
    <w:r>
      <w:fldChar w:fldCharType="separate"/>
    </w:r>
    <w:r w:rsidR="00146EA9">
      <w:rPr>
        <w:noProof/>
      </w:rPr>
      <w:t>10</w:t>
    </w:r>
    <w:r>
      <w:fldChar w:fldCharType="end"/>
    </w:r>
  </w:p>
  <w:p w14:paraId="10AEF5E5" w14:textId="77777777" w:rsidR="00A52475" w:rsidRDefault="00A52475">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4ED29" w14:textId="77777777" w:rsidR="005B44B5" w:rsidRDefault="005B44B5">
      <w:r>
        <w:separator/>
      </w:r>
    </w:p>
  </w:footnote>
  <w:footnote w:type="continuationSeparator" w:id="0">
    <w:p w14:paraId="1D21FB93" w14:textId="77777777" w:rsidR="005B44B5" w:rsidRDefault="005B44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3"/>
  </w:num>
  <w:num w:numId="5">
    <w:abstractNumId w:val="8"/>
  </w:num>
  <w:num w:numId="6">
    <w:abstractNumId w:val="12"/>
  </w:num>
  <w:num w:numId="7">
    <w:abstractNumId w:val="4"/>
  </w:num>
  <w:num w:numId="8">
    <w:abstractNumId w:val="11"/>
  </w:num>
  <w:num w:numId="9">
    <w:abstractNumId w:val="5"/>
  </w:num>
  <w:num w:numId="10">
    <w:abstractNumId w:val="7"/>
  </w:num>
  <w:num w:numId="11">
    <w:abstractNumId w:val="14"/>
  </w:num>
  <w:num w:numId="12">
    <w:abstractNumId w:val="9"/>
  </w:num>
  <w:num w:numId="13">
    <w:abstractNumId w:val="1"/>
  </w:num>
  <w:num w:numId="14">
    <w:abstractNumId w:val="6"/>
  </w:num>
  <w:num w:numId="1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displayBackgroundShape/>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200"/>
    <w:rsid w:val="0000204E"/>
    <w:rsid w:val="000047C8"/>
    <w:rsid w:val="0001086E"/>
    <w:rsid w:val="0001098C"/>
    <w:rsid w:val="000109E7"/>
    <w:rsid w:val="00010A5C"/>
    <w:rsid w:val="00011657"/>
    <w:rsid w:val="00011EAE"/>
    <w:rsid w:val="000122A8"/>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40228"/>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5670"/>
    <w:rsid w:val="00070F94"/>
    <w:rsid w:val="000714B9"/>
    <w:rsid w:val="00072738"/>
    <w:rsid w:val="000751AC"/>
    <w:rsid w:val="00076516"/>
    <w:rsid w:val="0007718D"/>
    <w:rsid w:val="000808EF"/>
    <w:rsid w:val="00080900"/>
    <w:rsid w:val="00082B2A"/>
    <w:rsid w:val="00084B17"/>
    <w:rsid w:val="00091515"/>
    <w:rsid w:val="000955E3"/>
    <w:rsid w:val="0009727C"/>
    <w:rsid w:val="000A1DC2"/>
    <w:rsid w:val="000A20A7"/>
    <w:rsid w:val="000A2CFE"/>
    <w:rsid w:val="000A46A1"/>
    <w:rsid w:val="000A490E"/>
    <w:rsid w:val="000A4E25"/>
    <w:rsid w:val="000A6516"/>
    <w:rsid w:val="000B27B9"/>
    <w:rsid w:val="000B454B"/>
    <w:rsid w:val="000B4803"/>
    <w:rsid w:val="000B53A6"/>
    <w:rsid w:val="000B58DF"/>
    <w:rsid w:val="000C1969"/>
    <w:rsid w:val="000C1EEF"/>
    <w:rsid w:val="000C1FFD"/>
    <w:rsid w:val="000C25C6"/>
    <w:rsid w:val="000C3C10"/>
    <w:rsid w:val="000C5A4F"/>
    <w:rsid w:val="000D26EF"/>
    <w:rsid w:val="000D5369"/>
    <w:rsid w:val="000D54AB"/>
    <w:rsid w:val="000E0A6E"/>
    <w:rsid w:val="000E2CF1"/>
    <w:rsid w:val="000E2D18"/>
    <w:rsid w:val="000E2FB1"/>
    <w:rsid w:val="000E39E6"/>
    <w:rsid w:val="000E3D13"/>
    <w:rsid w:val="000E457B"/>
    <w:rsid w:val="000E5425"/>
    <w:rsid w:val="000E6FC0"/>
    <w:rsid w:val="000E75BD"/>
    <w:rsid w:val="000E76BB"/>
    <w:rsid w:val="000E7D4E"/>
    <w:rsid w:val="000F02A3"/>
    <w:rsid w:val="000F02B7"/>
    <w:rsid w:val="000F0772"/>
    <w:rsid w:val="000F1147"/>
    <w:rsid w:val="000F39E1"/>
    <w:rsid w:val="000F4EE0"/>
    <w:rsid w:val="000F54D3"/>
    <w:rsid w:val="000F5FD2"/>
    <w:rsid w:val="000F6140"/>
    <w:rsid w:val="00102657"/>
    <w:rsid w:val="001026F4"/>
    <w:rsid w:val="00104078"/>
    <w:rsid w:val="00110364"/>
    <w:rsid w:val="00113859"/>
    <w:rsid w:val="00114DD2"/>
    <w:rsid w:val="00115456"/>
    <w:rsid w:val="00115623"/>
    <w:rsid w:val="001158BE"/>
    <w:rsid w:val="00116D8C"/>
    <w:rsid w:val="00120B6D"/>
    <w:rsid w:val="001228EE"/>
    <w:rsid w:val="00124F2D"/>
    <w:rsid w:val="00130C93"/>
    <w:rsid w:val="00131E19"/>
    <w:rsid w:val="001324CA"/>
    <w:rsid w:val="00132A37"/>
    <w:rsid w:val="00132B11"/>
    <w:rsid w:val="00133168"/>
    <w:rsid w:val="00134986"/>
    <w:rsid w:val="00134ABA"/>
    <w:rsid w:val="00134D87"/>
    <w:rsid w:val="00135180"/>
    <w:rsid w:val="0013552C"/>
    <w:rsid w:val="001360EE"/>
    <w:rsid w:val="00136951"/>
    <w:rsid w:val="00137E41"/>
    <w:rsid w:val="0014048B"/>
    <w:rsid w:val="0014051F"/>
    <w:rsid w:val="001450D7"/>
    <w:rsid w:val="0014660C"/>
    <w:rsid w:val="00146C5B"/>
    <w:rsid w:val="00146DDD"/>
    <w:rsid w:val="00146EA9"/>
    <w:rsid w:val="00147489"/>
    <w:rsid w:val="00151F9F"/>
    <w:rsid w:val="00152B27"/>
    <w:rsid w:val="00153CAA"/>
    <w:rsid w:val="001548B4"/>
    <w:rsid w:val="00154A04"/>
    <w:rsid w:val="00154AF3"/>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805C2"/>
    <w:rsid w:val="001817F2"/>
    <w:rsid w:val="001820A2"/>
    <w:rsid w:val="00182336"/>
    <w:rsid w:val="00185168"/>
    <w:rsid w:val="001859AC"/>
    <w:rsid w:val="001866FB"/>
    <w:rsid w:val="00187ECD"/>
    <w:rsid w:val="001932FC"/>
    <w:rsid w:val="00196150"/>
    <w:rsid w:val="001A033F"/>
    <w:rsid w:val="001A2DFC"/>
    <w:rsid w:val="001A396C"/>
    <w:rsid w:val="001A51A3"/>
    <w:rsid w:val="001A67FE"/>
    <w:rsid w:val="001A7151"/>
    <w:rsid w:val="001A777E"/>
    <w:rsid w:val="001B1A5E"/>
    <w:rsid w:val="001B35F2"/>
    <w:rsid w:val="001B4231"/>
    <w:rsid w:val="001B4A30"/>
    <w:rsid w:val="001B6436"/>
    <w:rsid w:val="001C1B2F"/>
    <w:rsid w:val="001C4E9B"/>
    <w:rsid w:val="001C52DA"/>
    <w:rsid w:val="001C5D37"/>
    <w:rsid w:val="001C6576"/>
    <w:rsid w:val="001C668F"/>
    <w:rsid w:val="001D1416"/>
    <w:rsid w:val="001D3B27"/>
    <w:rsid w:val="001D5B0F"/>
    <w:rsid w:val="001D6FDB"/>
    <w:rsid w:val="001E0C3F"/>
    <w:rsid w:val="001E6528"/>
    <w:rsid w:val="001E7170"/>
    <w:rsid w:val="001E72D4"/>
    <w:rsid w:val="001F1643"/>
    <w:rsid w:val="001F522C"/>
    <w:rsid w:val="001F5826"/>
    <w:rsid w:val="001F634B"/>
    <w:rsid w:val="001F7608"/>
    <w:rsid w:val="001F79E3"/>
    <w:rsid w:val="001F7C6D"/>
    <w:rsid w:val="00200744"/>
    <w:rsid w:val="002007D8"/>
    <w:rsid w:val="002010DE"/>
    <w:rsid w:val="002013A0"/>
    <w:rsid w:val="00201918"/>
    <w:rsid w:val="00202564"/>
    <w:rsid w:val="0020374B"/>
    <w:rsid w:val="00204371"/>
    <w:rsid w:val="00206CC8"/>
    <w:rsid w:val="00207E1A"/>
    <w:rsid w:val="00210CA5"/>
    <w:rsid w:val="00210E53"/>
    <w:rsid w:val="00212D85"/>
    <w:rsid w:val="002135D5"/>
    <w:rsid w:val="00215842"/>
    <w:rsid w:val="00216D46"/>
    <w:rsid w:val="0021727C"/>
    <w:rsid w:val="0022421A"/>
    <w:rsid w:val="0022438B"/>
    <w:rsid w:val="002249D8"/>
    <w:rsid w:val="00224EC3"/>
    <w:rsid w:val="00226F9A"/>
    <w:rsid w:val="00231816"/>
    <w:rsid w:val="002318B7"/>
    <w:rsid w:val="0023194A"/>
    <w:rsid w:val="00232C67"/>
    <w:rsid w:val="00235A6C"/>
    <w:rsid w:val="00235D22"/>
    <w:rsid w:val="00235ED6"/>
    <w:rsid w:val="00237CDE"/>
    <w:rsid w:val="00240B85"/>
    <w:rsid w:val="00240FF9"/>
    <w:rsid w:val="0024517B"/>
    <w:rsid w:val="002455C5"/>
    <w:rsid w:val="00246504"/>
    <w:rsid w:val="00251A95"/>
    <w:rsid w:val="00251B65"/>
    <w:rsid w:val="00252436"/>
    <w:rsid w:val="00253BF8"/>
    <w:rsid w:val="00256B27"/>
    <w:rsid w:val="00256B97"/>
    <w:rsid w:val="00257A58"/>
    <w:rsid w:val="00261440"/>
    <w:rsid w:val="00261DAE"/>
    <w:rsid w:val="00266BAF"/>
    <w:rsid w:val="00270A77"/>
    <w:rsid w:val="002734B2"/>
    <w:rsid w:val="00276964"/>
    <w:rsid w:val="0028005C"/>
    <w:rsid w:val="00284720"/>
    <w:rsid w:val="00284F45"/>
    <w:rsid w:val="0028642A"/>
    <w:rsid w:val="00286CD8"/>
    <w:rsid w:val="00287756"/>
    <w:rsid w:val="002918B9"/>
    <w:rsid w:val="00294841"/>
    <w:rsid w:val="00295E26"/>
    <w:rsid w:val="002967CB"/>
    <w:rsid w:val="002A105A"/>
    <w:rsid w:val="002A1291"/>
    <w:rsid w:val="002A1AD1"/>
    <w:rsid w:val="002A531A"/>
    <w:rsid w:val="002A6E62"/>
    <w:rsid w:val="002A6E65"/>
    <w:rsid w:val="002A707E"/>
    <w:rsid w:val="002B0D15"/>
    <w:rsid w:val="002B397C"/>
    <w:rsid w:val="002B4C30"/>
    <w:rsid w:val="002B57A0"/>
    <w:rsid w:val="002B750A"/>
    <w:rsid w:val="002C07DB"/>
    <w:rsid w:val="002C1F3E"/>
    <w:rsid w:val="002C21A4"/>
    <w:rsid w:val="002C4A00"/>
    <w:rsid w:val="002C7357"/>
    <w:rsid w:val="002C76C2"/>
    <w:rsid w:val="002D060B"/>
    <w:rsid w:val="002D1F95"/>
    <w:rsid w:val="002E038C"/>
    <w:rsid w:val="002E641D"/>
    <w:rsid w:val="002F1E8F"/>
    <w:rsid w:val="002F2150"/>
    <w:rsid w:val="002F4A29"/>
    <w:rsid w:val="002F4A97"/>
    <w:rsid w:val="002F6D3C"/>
    <w:rsid w:val="00300029"/>
    <w:rsid w:val="00304458"/>
    <w:rsid w:val="00304D09"/>
    <w:rsid w:val="00305F58"/>
    <w:rsid w:val="00311181"/>
    <w:rsid w:val="00312B4E"/>
    <w:rsid w:val="00312CB7"/>
    <w:rsid w:val="00315EC8"/>
    <w:rsid w:val="00320918"/>
    <w:rsid w:val="00320BF2"/>
    <w:rsid w:val="00321C1E"/>
    <w:rsid w:val="00322AA8"/>
    <w:rsid w:val="003232E6"/>
    <w:rsid w:val="0032347A"/>
    <w:rsid w:val="003247B5"/>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68CB"/>
    <w:rsid w:val="0033708A"/>
    <w:rsid w:val="0034066A"/>
    <w:rsid w:val="003407DC"/>
    <w:rsid w:val="00341CD5"/>
    <w:rsid w:val="00342CDE"/>
    <w:rsid w:val="003443C9"/>
    <w:rsid w:val="0034488C"/>
    <w:rsid w:val="0034497F"/>
    <w:rsid w:val="00345783"/>
    <w:rsid w:val="00345F0C"/>
    <w:rsid w:val="00351153"/>
    <w:rsid w:val="003514C2"/>
    <w:rsid w:val="00352ED2"/>
    <w:rsid w:val="003532C5"/>
    <w:rsid w:val="00355CC8"/>
    <w:rsid w:val="00356061"/>
    <w:rsid w:val="00361D45"/>
    <w:rsid w:val="00362498"/>
    <w:rsid w:val="00362788"/>
    <w:rsid w:val="00372031"/>
    <w:rsid w:val="003727DA"/>
    <w:rsid w:val="00372CC2"/>
    <w:rsid w:val="0037492E"/>
    <w:rsid w:val="0037555C"/>
    <w:rsid w:val="00377D5B"/>
    <w:rsid w:val="00381365"/>
    <w:rsid w:val="0038307B"/>
    <w:rsid w:val="00384794"/>
    <w:rsid w:val="003847EB"/>
    <w:rsid w:val="00384AFA"/>
    <w:rsid w:val="00390530"/>
    <w:rsid w:val="00392CD2"/>
    <w:rsid w:val="0039349E"/>
    <w:rsid w:val="00394680"/>
    <w:rsid w:val="00394F29"/>
    <w:rsid w:val="00396423"/>
    <w:rsid w:val="003A0A49"/>
    <w:rsid w:val="003A200F"/>
    <w:rsid w:val="003A306F"/>
    <w:rsid w:val="003A3C19"/>
    <w:rsid w:val="003A4D4B"/>
    <w:rsid w:val="003A6FFA"/>
    <w:rsid w:val="003B17AD"/>
    <w:rsid w:val="003B63D4"/>
    <w:rsid w:val="003B6FE7"/>
    <w:rsid w:val="003B70EA"/>
    <w:rsid w:val="003B7B43"/>
    <w:rsid w:val="003B7D01"/>
    <w:rsid w:val="003C0480"/>
    <w:rsid w:val="003C5D15"/>
    <w:rsid w:val="003C6A60"/>
    <w:rsid w:val="003C78ED"/>
    <w:rsid w:val="003D02B1"/>
    <w:rsid w:val="003D3AC9"/>
    <w:rsid w:val="003D3E11"/>
    <w:rsid w:val="003D47F8"/>
    <w:rsid w:val="003D6F93"/>
    <w:rsid w:val="003E00CB"/>
    <w:rsid w:val="003E641C"/>
    <w:rsid w:val="003E731D"/>
    <w:rsid w:val="003F083F"/>
    <w:rsid w:val="003F08F6"/>
    <w:rsid w:val="003F0D30"/>
    <w:rsid w:val="003F0D66"/>
    <w:rsid w:val="003F2516"/>
    <w:rsid w:val="003F2B00"/>
    <w:rsid w:val="003F3ADB"/>
    <w:rsid w:val="003F49DE"/>
    <w:rsid w:val="003F4B22"/>
    <w:rsid w:val="003F69F8"/>
    <w:rsid w:val="004019EB"/>
    <w:rsid w:val="00403B8C"/>
    <w:rsid w:val="00403E68"/>
    <w:rsid w:val="00403FEA"/>
    <w:rsid w:val="00405472"/>
    <w:rsid w:val="0040602F"/>
    <w:rsid w:val="0040656E"/>
    <w:rsid w:val="00407CBD"/>
    <w:rsid w:val="004118AE"/>
    <w:rsid w:val="004118E4"/>
    <w:rsid w:val="004126E7"/>
    <w:rsid w:val="004127DE"/>
    <w:rsid w:val="0041393A"/>
    <w:rsid w:val="00413E58"/>
    <w:rsid w:val="0041536A"/>
    <w:rsid w:val="004218FF"/>
    <w:rsid w:val="00422CB8"/>
    <w:rsid w:val="004236DC"/>
    <w:rsid w:val="00423B05"/>
    <w:rsid w:val="0042402F"/>
    <w:rsid w:val="004244B6"/>
    <w:rsid w:val="00425A76"/>
    <w:rsid w:val="00425BB0"/>
    <w:rsid w:val="00427D96"/>
    <w:rsid w:val="004338F8"/>
    <w:rsid w:val="004348F5"/>
    <w:rsid w:val="00435010"/>
    <w:rsid w:val="0043591A"/>
    <w:rsid w:val="00435A6E"/>
    <w:rsid w:val="004364A1"/>
    <w:rsid w:val="0043652E"/>
    <w:rsid w:val="00436A5A"/>
    <w:rsid w:val="00440FAC"/>
    <w:rsid w:val="00441A5D"/>
    <w:rsid w:val="00443165"/>
    <w:rsid w:val="00443414"/>
    <w:rsid w:val="004444E9"/>
    <w:rsid w:val="004448EA"/>
    <w:rsid w:val="00445A8A"/>
    <w:rsid w:val="00447B4F"/>
    <w:rsid w:val="00453DC4"/>
    <w:rsid w:val="00453DF7"/>
    <w:rsid w:val="00454563"/>
    <w:rsid w:val="004546D0"/>
    <w:rsid w:val="00455BA6"/>
    <w:rsid w:val="004565FA"/>
    <w:rsid w:val="00456FD9"/>
    <w:rsid w:val="00460EF8"/>
    <w:rsid w:val="0046139F"/>
    <w:rsid w:val="00463E12"/>
    <w:rsid w:val="0046589E"/>
    <w:rsid w:val="00465967"/>
    <w:rsid w:val="00466061"/>
    <w:rsid w:val="0046643A"/>
    <w:rsid w:val="00467A82"/>
    <w:rsid w:val="00470C46"/>
    <w:rsid w:val="004731B9"/>
    <w:rsid w:val="00475C5F"/>
    <w:rsid w:val="0047718C"/>
    <w:rsid w:val="00481319"/>
    <w:rsid w:val="00481ED4"/>
    <w:rsid w:val="004854A9"/>
    <w:rsid w:val="00485CB0"/>
    <w:rsid w:val="00485EBF"/>
    <w:rsid w:val="00486E0B"/>
    <w:rsid w:val="00487347"/>
    <w:rsid w:val="00490B13"/>
    <w:rsid w:val="00490D77"/>
    <w:rsid w:val="004918C1"/>
    <w:rsid w:val="00491BD4"/>
    <w:rsid w:val="00491FB1"/>
    <w:rsid w:val="004940CE"/>
    <w:rsid w:val="004A0708"/>
    <w:rsid w:val="004A3B38"/>
    <w:rsid w:val="004A5A28"/>
    <w:rsid w:val="004A5D0B"/>
    <w:rsid w:val="004B2227"/>
    <w:rsid w:val="004B2FB1"/>
    <w:rsid w:val="004B4351"/>
    <w:rsid w:val="004B68CD"/>
    <w:rsid w:val="004C081A"/>
    <w:rsid w:val="004C10F5"/>
    <w:rsid w:val="004C26B8"/>
    <w:rsid w:val="004C45F8"/>
    <w:rsid w:val="004C4F46"/>
    <w:rsid w:val="004C6510"/>
    <w:rsid w:val="004C6624"/>
    <w:rsid w:val="004C7716"/>
    <w:rsid w:val="004D08DE"/>
    <w:rsid w:val="004D1C88"/>
    <w:rsid w:val="004D243B"/>
    <w:rsid w:val="004D3295"/>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DA0"/>
    <w:rsid w:val="004F2C0B"/>
    <w:rsid w:val="004F31A5"/>
    <w:rsid w:val="004F3A49"/>
    <w:rsid w:val="004F7698"/>
    <w:rsid w:val="005009BF"/>
    <w:rsid w:val="0050111B"/>
    <w:rsid w:val="005017CC"/>
    <w:rsid w:val="00502154"/>
    <w:rsid w:val="005042DB"/>
    <w:rsid w:val="005054C6"/>
    <w:rsid w:val="00510F24"/>
    <w:rsid w:val="00511203"/>
    <w:rsid w:val="00513825"/>
    <w:rsid w:val="0051526B"/>
    <w:rsid w:val="00516ADA"/>
    <w:rsid w:val="00521DAD"/>
    <w:rsid w:val="00524353"/>
    <w:rsid w:val="00524F2F"/>
    <w:rsid w:val="005257E9"/>
    <w:rsid w:val="005259F9"/>
    <w:rsid w:val="00530259"/>
    <w:rsid w:val="00530C18"/>
    <w:rsid w:val="0053167F"/>
    <w:rsid w:val="00532AC4"/>
    <w:rsid w:val="005332DC"/>
    <w:rsid w:val="005333BE"/>
    <w:rsid w:val="005333C7"/>
    <w:rsid w:val="005339A4"/>
    <w:rsid w:val="0053415D"/>
    <w:rsid w:val="00534F29"/>
    <w:rsid w:val="005364F1"/>
    <w:rsid w:val="00537ACA"/>
    <w:rsid w:val="00537F86"/>
    <w:rsid w:val="00541542"/>
    <w:rsid w:val="00543C0E"/>
    <w:rsid w:val="005447F7"/>
    <w:rsid w:val="0054592D"/>
    <w:rsid w:val="005466AF"/>
    <w:rsid w:val="00547084"/>
    <w:rsid w:val="005479AB"/>
    <w:rsid w:val="00550774"/>
    <w:rsid w:val="00550E8A"/>
    <w:rsid w:val="00552491"/>
    <w:rsid w:val="0055256C"/>
    <w:rsid w:val="00552917"/>
    <w:rsid w:val="00556B8D"/>
    <w:rsid w:val="005577DE"/>
    <w:rsid w:val="005633A6"/>
    <w:rsid w:val="005647DF"/>
    <w:rsid w:val="00564F1B"/>
    <w:rsid w:val="00565FC7"/>
    <w:rsid w:val="00565FD9"/>
    <w:rsid w:val="00567B9D"/>
    <w:rsid w:val="0057046D"/>
    <w:rsid w:val="00570824"/>
    <w:rsid w:val="00570FA3"/>
    <w:rsid w:val="00571585"/>
    <w:rsid w:val="00571BA3"/>
    <w:rsid w:val="005745C5"/>
    <w:rsid w:val="005756AF"/>
    <w:rsid w:val="005759FF"/>
    <w:rsid w:val="00576625"/>
    <w:rsid w:val="00581196"/>
    <w:rsid w:val="00582ABC"/>
    <w:rsid w:val="0058450D"/>
    <w:rsid w:val="0058711D"/>
    <w:rsid w:val="005875A9"/>
    <w:rsid w:val="005905B6"/>
    <w:rsid w:val="00590C55"/>
    <w:rsid w:val="00591AD6"/>
    <w:rsid w:val="00592640"/>
    <w:rsid w:val="0059329E"/>
    <w:rsid w:val="00593412"/>
    <w:rsid w:val="005939FC"/>
    <w:rsid w:val="00594CB4"/>
    <w:rsid w:val="005955C9"/>
    <w:rsid w:val="0059613E"/>
    <w:rsid w:val="0059637F"/>
    <w:rsid w:val="00596AA3"/>
    <w:rsid w:val="00597028"/>
    <w:rsid w:val="005A0DC0"/>
    <w:rsid w:val="005A3E89"/>
    <w:rsid w:val="005A6F82"/>
    <w:rsid w:val="005B048C"/>
    <w:rsid w:val="005B22C5"/>
    <w:rsid w:val="005B2D0C"/>
    <w:rsid w:val="005B44B5"/>
    <w:rsid w:val="005B4F74"/>
    <w:rsid w:val="005B63E6"/>
    <w:rsid w:val="005C2520"/>
    <w:rsid w:val="005C7672"/>
    <w:rsid w:val="005D00D9"/>
    <w:rsid w:val="005D05D5"/>
    <w:rsid w:val="005D0610"/>
    <w:rsid w:val="005D1DAD"/>
    <w:rsid w:val="005D20D5"/>
    <w:rsid w:val="005D29ED"/>
    <w:rsid w:val="005D343C"/>
    <w:rsid w:val="005D351F"/>
    <w:rsid w:val="005D3D99"/>
    <w:rsid w:val="005D3DC3"/>
    <w:rsid w:val="005D40BA"/>
    <w:rsid w:val="005D4C71"/>
    <w:rsid w:val="005D4FD7"/>
    <w:rsid w:val="005D60D7"/>
    <w:rsid w:val="005D636A"/>
    <w:rsid w:val="005E0109"/>
    <w:rsid w:val="005E3224"/>
    <w:rsid w:val="005E5DCC"/>
    <w:rsid w:val="005E7897"/>
    <w:rsid w:val="005F00F3"/>
    <w:rsid w:val="005F2C96"/>
    <w:rsid w:val="005F2D84"/>
    <w:rsid w:val="005F4051"/>
    <w:rsid w:val="00600425"/>
    <w:rsid w:val="006008F8"/>
    <w:rsid w:val="0060219F"/>
    <w:rsid w:val="006038DE"/>
    <w:rsid w:val="006064C8"/>
    <w:rsid w:val="00606C00"/>
    <w:rsid w:val="006105B1"/>
    <w:rsid w:val="00613399"/>
    <w:rsid w:val="006133BC"/>
    <w:rsid w:val="0061475E"/>
    <w:rsid w:val="006148CD"/>
    <w:rsid w:val="006156FC"/>
    <w:rsid w:val="0062026C"/>
    <w:rsid w:val="00620A09"/>
    <w:rsid w:val="00620C2B"/>
    <w:rsid w:val="00621157"/>
    <w:rsid w:val="006217F4"/>
    <w:rsid w:val="006227DA"/>
    <w:rsid w:val="00623233"/>
    <w:rsid w:val="00624018"/>
    <w:rsid w:val="006266BE"/>
    <w:rsid w:val="00630F8B"/>
    <w:rsid w:val="00633E68"/>
    <w:rsid w:val="00636190"/>
    <w:rsid w:val="006404CD"/>
    <w:rsid w:val="00642B1C"/>
    <w:rsid w:val="0064373E"/>
    <w:rsid w:val="0064585B"/>
    <w:rsid w:val="00645C09"/>
    <w:rsid w:val="006463F9"/>
    <w:rsid w:val="006501F6"/>
    <w:rsid w:val="00650CA0"/>
    <w:rsid w:val="00650CF6"/>
    <w:rsid w:val="00654630"/>
    <w:rsid w:val="0065720C"/>
    <w:rsid w:val="00660C22"/>
    <w:rsid w:val="006627E0"/>
    <w:rsid w:val="006632B6"/>
    <w:rsid w:val="006639C0"/>
    <w:rsid w:val="0066643B"/>
    <w:rsid w:val="00666EBC"/>
    <w:rsid w:val="00675284"/>
    <w:rsid w:val="00675864"/>
    <w:rsid w:val="006776C8"/>
    <w:rsid w:val="006810FA"/>
    <w:rsid w:val="00683314"/>
    <w:rsid w:val="00684FC9"/>
    <w:rsid w:val="00685848"/>
    <w:rsid w:val="00686F42"/>
    <w:rsid w:val="006907D0"/>
    <w:rsid w:val="006930D1"/>
    <w:rsid w:val="00693BC3"/>
    <w:rsid w:val="00693F49"/>
    <w:rsid w:val="00694411"/>
    <w:rsid w:val="006946C3"/>
    <w:rsid w:val="006966E8"/>
    <w:rsid w:val="006A01A3"/>
    <w:rsid w:val="006A182B"/>
    <w:rsid w:val="006A1A47"/>
    <w:rsid w:val="006A28BB"/>
    <w:rsid w:val="006A5606"/>
    <w:rsid w:val="006B2E27"/>
    <w:rsid w:val="006B47A9"/>
    <w:rsid w:val="006B56F0"/>
    <w:rsid w:val="006B6DC0"/>
    <w:rsid w:val="006B7A5A"/>
    <w:rsid w:val="006B7A8E"/>
    <w:rsid w:val="006C12AA"/>
    <w:rsid w:val="006C130D"/>
    <w:rsid w:val="006C2B9A"/>
    <w:rsid w:val="006C2C05"/>
    <w:rsid w:val="006C2CA3"/>
    <w:rsid w:val="006C3021"/>
    <w:rsid w:val="006C319C"/>
    <w:rsid w:val="006C3C2C"/>
    <w:rsid w:val="006C5A67"/>
    <w:rsid w:val="006D0AF8"/>
    <w:rsid w:val="006D1A7B"/>
    <w:rsid w:val="006D34DE"/>
    <w:rsid w:val="006D40D2"/>
    <w:rsid w:val="006D5833"/>
    <w:rsid w:val="006D6A7E"/>
    <w:rsid w:val="006E01B9"/>
    <w:rsid w:val="006E0B3E"/>
    <w:rsid w:val="006E0EC2"/>
    <w:rsid w:val="006E1180"/>
    <w:rsid w:val="006E1336"/>
    <w:rsid w:val="006E50DF"/>
    <w:rsid w:val="006E5C78"/>
    <w:rsid w:val="006E6459"/>
    <w:rsid w:val="006E71E3"/>
    <w:rsid w:val="006F000F"/>
    <w:rsid w:val="006F0764"/>
    <w:rsid w:val="006F148B"/>
    <w:rsid w:val="006F1DC5"/>
    <w:rsid w:val="006F34B0"/>
    <w:rsid w:val="006F55DB"/>
    <w:rsid w:val="006F6666"/>
    <w:rsid w:val="006F6E6A"/>
    <w:rsid w:val="006F76E3"/>
    <w:rsid w:val="00700792"/>
    <w:rsid w:val="0070143A"/>
    <w:rsid w:val="0070279B"/>
    <w:rsid w:val="00702A40"/>
    <w:rsid w:val="00703AD6"/>
    <w:rsid w:val="00703FA5"/>
    <w:rsid w:val="007044B7"/>
    <w:rsid w:val="00704FF5"/>
    <w:rsid w:val="00706A81"/>
    <w:rsid w:val="00713DBC"/>
    <w:rsid w:val="007175F2"/>
    <w:rsid w:val="007229A4"/>
    <w:rsid w:val="00723FC7"/>
    <w:rsid w:val="00724A61"/>
    <w:rsid w:val="007256AE"/>
    <w:rsid w:val="00726663"/>
    <w:rsid w:val="007300D1"/>
    <w:rsid w:val="00731D00"/>
    <w:rsid w:val="007344DF"/>
    <w:rsid w:val="00734601"/>
    <w:rsid w:val="0073536E"/>
    <w:rsid w:val="0073553C"/>
    <w:rsid w:val="0073563E"/>
    <w:rsid w:val="00735ADB"/>
    <w:rsid w:val="00737225"/>
    <w:rsid w:val="00737337"/>
    <w:rsid w:val="0073754F"/>
    <w:rsid w:val="0074507F"/>
    <w:rsid w:val="00746552"/>
    <w:rsid w:val="00754593"/>
    <w:rsid w:val="00755596"/>
    <w:rsid w:val="00761B7A"/>
    <w:rsid w:val="0076506B"/>
    <w:rsid w:val="007663B0"/>
    <w:rsid w:val="00770D7A"/>
    <w:rsid w:val="0077165D"/>
    <w:rsid w:val="00771A80"/>
    <w:rsid w:val="00772258"/>
    <w:rsid w:val="00773C74"/>
    <w:rsid w:val="00773EFA"/>
    <w:rsid w:val="0077582E"/>
    <w:rsid w:val="00776984"/>
    <w:rsid w:val="00783D02"/>
    <w:rsid w:val="00785E3D"/>
    <w:rsid w:val="00790AEB"/>
    <w:rsid w:val="00790E03"/>
    <w:rsid w:val="00790EE9"/>
    <w:rsid w:val="007916DA"/>
    <w:rsid w:val="00793850"/>
    <w:rsid w:val="00794255"/>
    <w:rsid w:val="0079485F"/>
    <w:rsid w:val="007A2D48"/>
    <w:rsid w:val="007A30A7"/>
    <w:rsid w:val="007A4142"/>
    <w:rsid w:val="007A4F27"/>
    <w:rsid w:val="007A5748"/>
    <w:rsid w:val="007B128D"/>
    <w:rsid w:val="007B2CF1"/>
    <w:rsid w:val="007B3BC2"/>
    <w:rsid w:val="007B3C6E"/>
    <w:rsid w:val="007B5411"/>
    <w:rsid w:val="007B5653"/>
    <w:rsid w:val="007B657E"/>
    <w:rsid w:val="007B7719"/>
    <w:rsid w:val="007C26A7"/>
    <w:rsid w:val="007C45CC"/>
    <w:rsid w:val="007C6AE1"/>
    <w:rsid w:val="007D20CB"/>
    <w:rsid w:val="007D281A"/>
    <w:rsid w:val="007D2950"/>
    <w:rsid w:val="007D49A6"/>
    <w:rsid w:val="007D4C70"/>
    <w:rsid w:val="007D6271"/>
    <w:rsid w:val="007D70D8"/>
    <w:rsid w:val="007E1749"/>
    <w:rsid w:val="007E2206"/>
    <w:rsid w:val="007E62A7"/>
    <w:rsid w:val="007E6489"/>
    <w:rsid w:val="007E6FEF"/>
    <w:rsid w:val="007E7B09"/>
    <w:rsid w:val="007F0126"/>
    <w:rsid w:val="007F0990"/>
    <w:rsid w:val="007F0B68"/>
    <w:rsid w:val="007F10B7"/>
    <w:rsid w:val="007F206C"/>
    <w:rsid w:val="007F336F"/>
    <w:rsid w:val="007F4317"/>
    <w:rsid w:val="007F47A0"/>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3044B"/>
    <w:rsid w:val="0083091B"/>
    <w:rsid w:val="00831ADB"/>
    <w:rsid w:val="00832B9B"/>
    <w:rsid w:val="008330BA"/>
    <w:rsid w:val="00833A55"/>
    <w:rsid w:val="008343E5"/>
    <w:rsid w:val="0083592E"/>
    <w:rsid w:val="00835A2A"/>
    <w:rsid w:val="00835C3B"/>
    <w:rsid w:val="00836985"/>
    <w:rsid w:val="00841AF6"/>
    <w:rsid w:val="00841F59"/>
    <w:rsid w:val="00845174"/>
    <w:rsid w:val="00845E0D"/>
    <w:rsid w:val="00845FD5"/>
    <w:rsid w:val="00846205"/>
    <w:rsid w:val="00846FF5"/>
    <w:rsid w:val="0084735E"/>
    <w:rsid w:val="00852646"/>
    <w:rsid w:val="0085313E"/>
    <w:rsid w:val="00854F54"/>
    <w:rsid w:val="00860FF0"/>
    <w:rsid w:val="00861818"/>
    <w:rsid w:val="0086191D"/>
    <w:rsid w:val="00862283"/>
    <w:rsid w:val="008622CB"/>
    <w:rsid w:val="00863EE3"/>
    <w:rsid w:val="00864F42"/>
    <w:rsid w:val="008674AD"/>
    <w:rsid w:val="00870A66"/>
    <w:rsid w:val="00871313"/>
    <w:rsid w:val="00871BC3"/>
    <w:rsid w:val="00871C73"/>
    <w:rsid w:val="0087223B"/>
    <w:rsid w:val="00872579"/>
    <w:rsid w:val="00875C09"/>
    <w:rsid w:val="00877DED"/>
    <w:rsid w:val="00883D1A"/>
    <w:rsid w:val="00883DDB"/>
    <w:rsid w:val="0088585B"/>
    <w:rsid w:val="008875DE"/>
    <w:rsid w:val="00887E83"/>
    <w:rsid w:val="00891FD1"/>
    <w:rsid w:val="008924C6"/>
    <w:rsid w:val="0089301B"/>
    <w:rsid w:val="008961BE"/>
    <w:rsid w:val="00896675"/>
    <w:rsid w:val="0089676E"/>
    <w:rsid w:val="0089755E"/>
    <w:rsid w:val="008A04FD"/>
    <w:rsid w:val="008A2CE5"/>
    <w:rsid w:val="008A5831"/>
    <w:rsid w:val="008A5881"/>
    <w:rsid w:val="008B2D49"/>
    <w:rsid w:val="008B5363"/>
    <w:rsid w:val="008B6230"/>
    <w:rsid w:val="008C1EA2"/>
    <w:rsid w:val="008C2228"/>
    <w:rsid w:val="008C23A7"/>
    <w:rsid w:val="008C297E"/>
    <w:rsid w:val="008C3730"/>
    <w:rsid w:val="008C4F42"/>
    <w:rsid w:val="008C638D"/>
    <w:rsid w:val="008C73C9"/>
    <w:rsid w:val="008C7C69"/>
    <w:rsid w:val="008D04E7"/>
    <w:rsid w:val="008D34B3"/>
    <w:rsid w:val="008D393E"/>
    <w:rsid w:val="008E0290"/>
    <w:rsid w:val="008E1A90"/>
    <w:rsid w:val="008E3588"/>
    <w:rsid w:val="008E4A56"/>
    <w:rsid w:val="008E6387"/>
    <w:rsid w:val="008E6657"/>
    <w:rsid w:val="008F0679"/>
    <w:rsid w:val="008F11CF"/>
    <w:rsid w:val="008F2A84"/>
    <w:rsid w:val="008F5EA6"/>
    <w:rsid w:val="008F5F8E"/>
    <w:rsid w:val="008F652E"/>
    <w:rsid w:val="008F79A2"/>
    <w:rsid w:val="008F7DB4"/>
    <w:rsid w:val="00900338"/>
    <w:rsid w:val="00901B1F"/>
    <w:rsid w:val="00902EA0"/>
    <w:rsid w:val="00903C63"/>
    <w:rsid w:val="00903E03"/>
    <w:rsid w:val="00907A68"/>
    <w:rsid w:val="00910034"/>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470B"/>
    <w:rsid w:val="0094539B"/>
    <w:rsid w:val="00945ACB"/>
    <w:rsid w:val="00945C52"/>
    <w:rsid w:val="00946FAB"/>
    <w:rsid w:val="00950902"/>
    <w:rsid w:val="00951FFB"/>
    <w:rsid w:val="00953639"/>
    <w:rsid w:val="009553B4"/>
    <w:rsid w:val="00956D2D"/>
    <w:rsid w:val="009608DE"/>
    <w:rsid w:val="00962163"/>
    <w:rsid w:val="0096276A"/>
    <w:rsid w:val="0096759D"/>
    <w:rsid w:val="00970B3D"/>
    <w:rsid w:val="009720B3"/>
    <w:rsid w:val="00975D13"/>
    <w:rsid w:val="00976082"/>
    <w:rsid w:val="009763BB"/>
    <w:rsid w:val="0097785E"/>
    <w:rsid w:val="0098039D"/>
    <w:rsid w:val="00980D20"/>
    <w:rsid w:val="0098293B"/>
    <w:rsid w:val="00982B8B"/>
    <w:rsid w:val="009833FA"/>
    <w:rsid w:val="0098346D"/>
    <w:rsid w:val="00983C00"/>
    <w:rsid w:val="00983F68"/>
    <w:rsid w:val="00986CA8"/>
    <w:rsid w:val="009870D0"/>
    <w:rsid w:val="00987B76"/>
    <w:rsid w:val="009911B3"/>
    <w:rsid w:val="0099266F"/>
    <w:rsid w:val="00993227"/>
    <w:rsid w:val="009942A9"/>
    <w:rsid w:val="00996124"/>
    <w:rsid w:val="00996D33"/>
    <w:rsid w:val="00996E94"/>
    <w:rsid w:val="00997E3B"/>
    <w:rsid w:val="009A0E2F"/>
    <w:rsid w:val="009A2A05"/>
    <w:rsid w:val="009A3507"/>
    <w:rsid w:val="009A36EB"/>
    <w:rsid w:val="009A3B12"/>
    <w:rsid w:val="009A4BD4"/>
    <w:rsid w:val="009B0F70"/>
    <w:rsid w:val="009B24D8"/>
    <w:rsid w:val="009C115C"/>
    <w:rsid w:val="009C2CA7"/>
    <w:rsid w:val="009C2DF0"/>
    <w:rsid w:val="009C4877"/>
    <w:rsid w:val="009C71D7"/>
    <w:rsid w:val="009D05AB"/>
    <w:rsid w:val="009D09B1"/>
    <w:rsid w:val="009D1022"/>
    <w:rsid w:val="009D1C61"/>
    <w:rsid w:val="009D3BF5"/>
    <w:rsid w:val="009D44DA"/>
    <w:rsid w:val="009D5D4B"/>
    <w:rsid w:val="009E2AF9"/>
    <w:rsid w:val="009E33E4"/>
    <w:rsid w:val="009E584C"/>
    <w:rsid w:val="009E6E31"/>
    <w:rsid w:val="009E7768"/>
    <w:rsid w:val="009F00D8"/>
    <w:rsid w:val="009F13B5"/>
    <w:rsid w:val="009F2040"/>
    <w:rsid w:val="009F417A"/>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1578"/>
    <w:rsid w:val="00A1181B"/>
    <w:rsid w:val="00A1385B"/>
    <w:rsid w:val="00A16F25"/>
    <w:rsid w:val="00A17130"/>
    <w:rsid w:val="00A20DD7"/>
    <w:rsid w:val="00A219DF"/>
    <w:rsid w:val="00A21DFD"/>
    <w:rsid w:val="00A2281F"/>
    <w:rsid w:val="00A229F2"/>
    <w:rsid w:val="00A24B82"/>
    <w:rsid w:val="00A26797"/>
    <w:rsid w:val="00A27FFE"/>
    <w:rsid w:val="00A318E1"/>
    <w:rsid w:val="00A3540D"/>
    <w:rsid w:val="00A35A30"/>
    <w:rsid w:val="00A37394"/>
    <w:rsid w:val="00A379B9"/>
    <w:rsid w:val="00A40329"/>
    <w:rsid w:val="00A441A6"/>
    <w:rsid w:val="00A465DE"/>
    <w:rsid w:val="00A4674A"/>
    <w:rsid w:val="00A51048"/>
    <w:rsid w:val="00A52475"/>
    <w:rsid w:val="00A52C78"/>
    <w:rsid w:val="00A55055"/>
    <w:rsid w:val="00A5513B"/>
    <w:rsid w:val="00A57C6F"/>
    <w:rsid w:val="00A6228D"/>
    <w:rsid w:val="00A62318"/>
    <w:rsid w:val="00A624A3"/>
    <w:rsid w:val="00A63141"/>
    <w:rsid w:val="00A67FEE"/>
    <w:rsid w:val="00A70CCB"/>
    <w:rsid w:val="00A70F78"/>
    <w:rsid w:val="00A71AD2"/>
    <w:rsid w:val="00A724AF"/>
    <w:rsid w:val="00A75FAF"/>
    <w:rsid w:val="00A7616D"/>
    <w:rsid w:val="00A76790"/>
    <w:rsid w:val="00A768C9"/>
    <w:rsid w:val="00A77B05"/>
    <w:rsid w:val="00A80B91"/>
    <w:rsid w:val="00A80D74"/>
    <w:rsid w:val="00A82259"/>
    <w:rsid w:val="00A82DC7"/>
    <w:rsid w:val="00A83830"/>
    <w:rsid w:val="00A84F1F"/>
    <w:rsid w:val="00A86763"/>
    <w:rsid w:val="00A87281"/>
    <w:rsid w:val="00A87FF4"/>
    <w:rsid w:val="00A912C8"/>
    <w:rsid w:val="00A92D85"/>
    <w:rsid w:val="00A9396E"/>
    <w:rsid w:val="00A93A88"/>
    <w:rsid w:val="00A95D68"/>
    <w:rsid w:val="00AA0985"/>
    <w:rsid w:val="00AA09F5"/>
    <w:rsid w:val="00AA1B3A"/>
    <w:rsid w:val="00AA4078"/>
    <w:rsid w:val="00AA7CD0"/>
    <w:rsid w:val="00AB20EB"/>
    <w:rsid w:val="00AB338F"/>
    <w:rsid w:val="00AB5CCD"/>
    <w:rsid w:val="00AB6005"/>
    <w:rsid w:val="00AB7BB1"/>
    <w:rsid w:val="00AB7C7B"/>
    <w:rsid w:val="00AC01A1"/>
    <w:rsid w:val="00AC10DE"/>
    <w:rsid w:val="00AC19A9"/>
    <w:rsid w:val="00AC43E1"/>
    <w:rsid w:val="00AC48CC"/>
    <w:rsid w:val="00AC4F79"/>
    <w:rsid w:val="00AC72D0"/>
    <w:rsid w:val="00AD356D"/>
    <w:rsid w:val="00AD6167"/>
    <w:rsid w:val="00AD7077"/>
    <w:rsid w:val="00AD7341"/>
    <w:rsid w:val="00AE061D"/>
    <w:rsid w:val="00AE1312"/>
    <w:rsid w:val="00AE175C"/>
    <w:rsid w:val="00AE281F"/>
    <w:rsid w:val="00AE42ED"/>
    <w:rsid w:val="00AE51BF"/>
    <w:rsid w:val="00AF1F6B"/>
    <w:rsid w:val="00AF5A19"/>
    <w:rsid w:val="00B01971"/>
    <w:rsid w:val="00B034A0"/>
    <w:rsid w:val="00B039C2"/>
    <w:rsid w:val="00B06804"/>
    <w:rsid w:val="00B1054C"/>
    <w:rsid w:val="00B10C15"/>
    <w:rsid w:val="00B10DAF"/>
    <w:rsid w:val="00B12308"/>
    <w:rsid w:val="00B127EA"/>
    <w:rsid w:val="00B13865"/>
    <w:rsid w:val="00B17675"/>
    <w:rsid w:val="00B2043D"/>
    <w:rsid w:val="00B20A0B"/>
    <w:rsid w:val="00B2257A"/>
    <w:rsid w:val="00B25226"/>
    <w:rsid w:val="00B25DA8"/>
    <w:rsid w:val="00B26C2E"/>
    <w:rsid w:val="00B31483"/>
    <w:rsid w:val="00B33353"/>
    <w:rsid w:val="00B341BE"/>
    <w:rsid w:val="00B35589"/>
    <w:rsid w:val="00B361CB"/>
    <w:rsid w:val="00B364A1"/>
    <w:rsid w:val="00B4113A"/>
    <w:rsid w:val="00B4176F"/>
    <w:rsid w:val="00B4396A"/>
    <w:rsid w:val="00B45A06"/>
    <w:rsid w:val="00B47581"/>
    <w:rsid w:val="00B507F8"/>
    <w:rsid w:val="00B51E68"/>
    <w:rsid w:val="00B52484"/>
    <w:rsid w:val="00B5407E"/>
    <w:rsid w:val="00B60113"/>
    <w:rsid w:val="00B60E31"/>
    <w:rsid w:val="00B61DE9"/>
    <w:rsid w:val="00B62625"/>
    <w:rsid w:val="00B6298E"/>
    <w:rsid w:val="00B62C9C"/>
    <w:rsid w:val="00B630FA"/>
    <w:rsid w:val="00B63461"/>
    <w:rsid w:val="00B64325"/>
    <w:rsid w:val="00B71C3C"/>
    <w:rsid w:val="00B749DE"/>
    <w:rsid w:val="00B74C6D"/>
    <w:rsid w:val="00B75BF8"/>
    <w:rsid w:val="00B777EC"/>
    <w:rsid w:val="00B80146"/>
    <w:rsid w:val="00B83346"/>
    <w:rsid w:val="00B854AC"/>
    <w:rsid w:val="00B86814"/>
    <w:rsid w:val="00B86903"/>
    <w:rsid w:val="00B9139F"/>
    <w:rsid w:val="00B92B72"/>
    <w:rsid w:val="00B93072"/>
    <w:rsid w:val="00B941C8"/>
    <w:rsid w:val="00B96260"/>
    <w:rsid w:val="00B96285"/>
    <w:rsid w:val="00B96F96"/>
    <w:rsid w:val="00BA053B"/>
    <w:rsid w:val="00BA18FD"/>
    <w:rsid w:val="00BA2725"/>
    <w:rsid w:val="00BA5CDB"/>
    <w:rsid w:val="00BA6C16"/>
    <w:rsid w:val="00BA7F51"/>
    <w:rsid w:val="00BB112A"/>
    <w:rsid w:val="00BB4672"/>
    <w:rsid w:val="00BB621D"/>
    <w:rsid w:val="00BB6765"/>
    <w:rsid w:val="00BB72D0"/>
    <w:rsid w:val="00BB7602"/>
    <w:rsid w:val="00BC10D5"/>
    <w:rsid w:val="00BC4404"/>
    <w:rsid w:val="00BC46F4"/>
    <w:rsid w:val="00BC665C"/>
    <w:rsid w:val="00BC6C7A"/>
    <w:rsid w:val="00BC71F1"/>
    <w:rsid w:val="00BC7FB3"/>
    <w:rsid w:val="00BD109A"/>
    <w:rsid w:val="00BD7BDF"/>
    <w:rsid w:val="00BD7E4A"/>
    <w:rsid w:val="00BE15D9"/>
    <w:rsid w:val="00BE2D56"/>
    <w:rsid w:val="00BE4A85"/>
    <w:rsid w:val="00BE5E72"/>
    <w:rsid w:val="00BE5F57"/>
    <w:rsid w:val="00BE67FD"/>
    <w:rsid w:val="00BE68B2"/>
    <w:rsid w:val="00BE6C96"/>
    <w:rsid w:val="00BE701D"/>
    <w:rsid w:val="00BE7CCE"/>
    <w:rsid w:val="00BF57D7"/>
    <w:rsid w:val="00BF76A9"/>
    <w:rsid w:val="00BF7FF8"/>
    <w:rsid w:val="00C11D56"/>
    <w:rsid w:val="00C13F30"/>
    <w:rsid w:val="00C17895"/>
    <w:rsid w:val="00C2032B"/>
    <w:rsid w:val="00C20DC3"/>
    <w:rsid w:val="00C20F0C"/>
    <w:rsid w:val="00C2122A"/>
    <w:rsid w:val="00C22C20"/>
    <w:rsid w:val="00C235F5"/>
    <w:rsid w:val="00C237DA"/>
    <w:rsid w:val="00C24A09"/>
    <w:rsid w:val="00C2523B"/>
    <w:rsid w:val="00C31592"/>
    <w:rsid w:val="00C315F4"/>
    <w:rsid w:val="00C316F2"/>
    <w:rsid w:val="00C31FC1"/>
    <w:rsid w:val="00C32353"/>
    <w:rsid w:val="00C3271A"/>
    <w:rsid w:val="00C32E14"/>
    <w:rsid w:val="00C33AB8"/>
    <w:rsid w:val="00C36C44"/>
    <w:rsid w:val="00C40129"/>
    <w:rsid w:val="00C403DE"/>
    <w:rsid w:val="00C41ADF"/>
    <w:rsid w:val="00C42E66"/>
    <w:rsid w:val="00C445DC"/>
    <w:rsid w:val="00C47AA3"/>
    <w:rsid w:val="00C5048A"/>
    <w:rsid w:val="00C521B3"/>
    <w:rsid w:val="00C5584C"/>
    <w:rsid w:val="00C60D23"/>
    <w:rsid w:val="00C60F74"/>
    <w:rsid w:val="00C62AD3"/>
    <w:rsid w:val="00C62BEA"/>
    <w:rsid w:val="00C6379A"/>
    <w:rsid w:val="00C64C45"/>
    <w:rsid w:val="00C64DC6"/>
    <w:rsid w:val="00C663A1"/>
    <w:rsid w:val="00C66EF3"/>
    <w:rsid w:val="00C675B6"/>
    <w:rsid w:val="00C73311"/>
    <w:rsid w:val="00C7474B"/>
    <w:rsid w:val="00C74A75"/>
    <w:rsid w:val="00C75212"/>
    <w:rsid w:val="00C77452"/>
    <w:rsid w:val="00C77F58"/>
    <w:rsid w:val="00C83A27"/>
    <w:rsid w:val="00C852A8"/>
    <w:rsid w:val="00C86CF8"/>
    <w:rsid w:val="00C91422"/>
    <w:rsid w:val="00C936DD"/>
    <w:rsid w:val="00C938A6"/>
    <w:rsid w:val="00C93B0D"/>
    <w:rsid w:val="00C9423D"/>
    <w:rsid w:val="00C94947"/>
    <w:rsid w:val="00C95E25"/>
    <w:rsid w:val="00C95FA7"/>
    <w:rsid w:val="00CA1700"/>
    <w:rsid w:val="00CA17CD"/>
    <w:rsid w:val="00CA31C4"/>
    <w:rsid w:val="00CA5BAD"/>
    <w:rsid w:val="00CA5D8A"/>
    <w:rsid w:val="00CA6A51"/>
    <w:rsid w:val="00CA73B9"/>
    <w:rsid w:val="00CB5FB4"/>
    <w:rsid w:val="00CB614C"/>
    <w:rsid w:val="00CB6C5D"/>
    <w:rsid w:val="00CC056F"/>
    <w:rsid w:val="00CC405B"/>
    <w:rsid w:val="00CC54E3"/>
    <w:rsid w:val="00CC5AAF"/>
    <w:rsid w:val="00CC648B"/>
    <w:rsid w:val="00CC660F"/>
    <w:rsid w:val="00CD164C"/>
    <w:rsid w:val="00CD3DD5"/>
    <w:rsid w:val="00CD6AEC"/>
    <w:rsid w:val="00CE0F96"/>
    <w:rsid w:val="00CE187D"/>
    <w:rsid w:val="00CE4A4D"/>
    <w:rsid w:val="00CE5265"/>
    <w:rsid w:val="00CE7675"/>
    <w:rsid w:val="00CE7D8E"/>
    <w:rsid w:val="00CF031A"/>
    <w:rsid w:val="00CF2393"/>
    <w:rsid w:val="00CF2955"/>
    <w:rsid w:val="00CF4205"/>
    <w:rsid w:val="00CF54B4"/>
    <w:rsid w:val="00D001C4"/>
    <w:rsid w:val="00D01016"/>
    <w:rsid w:val="00D03388"/>
    <w:rsid w:val="00D047DA"/>
    <w:rsid w:val="00D07985"/>
    <w:rsid w:val="00D079B2"/>
    <w:rsid w:val="00D11409"/>
    <w:rsid w:val="00D11592"/>
    <w:rsid w:val="00D116C6"/>
    <w:rsid w:val="00D12862"/>
    <w:rsid w:val="00D14D1D"/>
    <w:rsid w:val="00D157DA"/>
    <w:rsid w:val="00D17072"/>
    <w:rsid w:val="00D17757"/>
    <w:rsid w:val="00D21C0A"/>
    <w:rsid w:val="00D21E70"/>
    <w:rsid w:val="00D22867"/>
    <w:rsid w:val="00D25700"/>
    <w:rsid w:val="00D25A62"/>
    <w:rsid w:val="00D27270"/>
    <w:rsid w:val="00D33781"/>
    <w:rsid w:val="00D36CB6"/>
    <w:rsid w:val="00D40C5E"/>
    <w:rsid w:val="00D40D3B"/>
    <w:rsid w:val="00D40EA6"/>
    <w:rsid w:val="00D417E1"/>
    <w:rsid w:val="00D42C66"/>
    <w:rsid w:val="00D440A4"/>
    <w:rsid w:val="00D44F99"/>
    <w:rsid w:val="00D45CCC"/>
    <w:rsid w:val="00D506F8"/>
    <w:rsid w:val="00D51C18"/>
    <w:rsid w:val="00D51D28"/>
    <w:rsid w:val="00D53E60"/>
    <w:rsid w:val="00D55C3E"/>
    <w:rsid w:val="00D56820"/>
    <w:rsid w:val="00D56ED4"/>
    <w:rsid w:val="00D60BAD"/>
    <w:rsid w:val="00D6143C"/>
    <w:rsid w:val="00D62084"/>
    <w:rsid w:val="00D6287F"/>
    <w:rsid w:val="00D659BC"/>
    <w:rsid w:val="00D66470"/>
    <w:rsid w:val="00D75E60"/>
    <w:rsid w:val="00D80B94"/>
    <w:rsid w:val="00D84281"/>
    <w:rsid w:val="00D851BC"/>
    <w:rsid w:val="00D85B93"/>
    <w:rsid w:val="00D9032A"/>
    <w:rsid w:val="00D908B4"/>
    <w:rsid w:val="00D9225F"/>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4F7"/>
    <w:rsid w:val="00DC39DD"/>
    <w:rsid w:val="00DC47EF"/>
    <w:rsid w:val="00DC52AC"/>
    <w:rsid w:val="00DC5A57"/>
    <w:rsid w:val="00DC6092"/>
    <w:rsid w:val="00DC6749"/>
    <w:rsid w:val="00DC6956"/>
    <w:rsid w:val="00DC6E68"/>
    <w:rsid w:val="00DC7E82"/>
    <w:rsid w:val="00DD0FAB"/>
    <w:rsid w:val="00DD12C6"/>
    <w:rsid w:val="00DE1584"/>
    <w:rsid w:val="00DE2143"/>
    <w:rsid w:val="00DE2AB9"/>
    <w:rsid w:val="00DE3903"/>
    <w:rsid w:val="00DE5DAD"/>
    <w:rsid w:val="00DE717B"/>
    <w:rsid w:val="00DE7B20"/>
    <w:rsid w:val="00DF2217"/>
    <w:rsid w:val="00DF3175"/>
    <w:rsid w:val="00DF4F4D"/>
    <w:rsid w:val="00DF4F92"/>
    <w:rsid w:val="00DF650C"/>
    <w:rsid w:val="00E0046F"/>
    <w:rsid w:val="00E02C64"/>
    <w:rsid w:val="00E05AE1"/>
    <w:rsid w:val="00E065BF"/>
    <w:rsid w:val="00E124ED"/>
    <w:rsid w:val="00E143D7"/>
    <w:rsid w:val="00E16B37"/>
    <w:rsid w:val="00E17A57"/>
    <w:rsid w:val="00E201DF"/>
    <w:rsid w:val="00E22F8D"/>
    <w:rsid w:val="00E24AA7"/>
    <w:rsid w:val="00E31AF2"/>
    <w:rsid w:val="00E3683B"/>
    <w:rsid w:val="00E37216"/>
    <w:rsid w:val="00E40D8A"/>
    <w:rsid w:val="00E42169"/>
    <w:rsid w:val="00E42EC3"/>
    <w:rsid w:val="00E44C4C"/>
    <w:rsid w:val="00E467F8"/>
    <w:rsid w:val="00E4761E"/>
    <w:rsid w:val="00E50BF2"/>
    <w:rsid w:val="00E51240"/>
    <w:rsid w:val="00E51276"/>
    <w:rsid w:val="00E514DF"/>
    <w:rsid w:val="00E52594"/>
    <w:rsid w:val="00E53487"/>
    <w:rsid w:val="00E53734"/>
    <w:rsid w:val="00E54E37"/>
    <w:rsid w:val="00E5656A"/>
    <w:rsid w:val="00E57B10"/>
    <w:rsid w:val="00E60724"/>
    <w:rsid w:val="00E60FC5"/>
    <w:rsid w:val="00E6370C"/>
    <w:rsid w:val="00E63857"/>
    <w:rsid w:val="00E63B36"/>
    <w:rsid w:val="00E66AF8"/>
    <w:rsid w:val="00E66D06"/>
    <w:rsid w:val="00E67DD4"/>
    <w:rsid w:val="00E67F84"/>
    <w:rsid w:val="00E72135"/>
    <w:rsid w:val="00E727E1"/>
    <w:rsid w:val="00E731D5"/>
    <w:rsid w:val="00E76E69"/>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BCE"/>
    <w:rsid w:val="00E921E4"/>
    <w:rsid w:val="00E92AD1"/>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66C4"/>
    <w:rsid w:val="00EA6D7A"/>
    <w:rsid w:val="00EB19DA"/>
    <w:rsid w:val="00EB575D"/>
    <w:rsid w:val="00EB7B78"/>
    <w:rsid w:val="00EC0755"/>
    <w:rsid w:val="00EC4205"/>
    <w:rsid w:val="00EC435C"/>
    <w:rsid w:val="00EC5A7F"/>
    <w:rsid w:val="00EC6648"/>
    <w:rsid w:val="00EC6DD8"/>
    <w:rsid w:val="00EC744B"/>
    <w:rsid w:val="00ED1BB2"/>
    <w:rsid w:val="00ED4B17"/>
    <w:rsid w:val="00ED4C27"/>
    <w:rsid w:val="00ED5697"/>
    <w:rsid w:val="00ED5814"/>
    <w:rsid w:val="00ED5B3B"/>
    <w:rsid w:val="00ED5EED"/>
    <w:rsid w:val="00ED681B"/>
    <w:rsid w:val="00EE07CC"/>
    <w:rsid w:val="00EE0A47"/>
    <w:rsid w:val="00EE171A"/>
    <w:rsid w:val="00EF4519"/>
    <w:rsid w:val="00EF56FF"/>
    <w:rsid w:val="00F00049"/>
    <w:rsid w:val="00F02B64"/>
    <w:rsid w:val="00F03898"/>
    <w:rsid w:val="00F040AB"/>
    <w:rsid w:val="00F04CE5"/>
    <w:rsid w:val="00F07FC8"/>
    <w:rsid w:val="00F11428"/>
    <w:rsid w:val="00F13F4D"/>
    <w:rsid w:val="00F15A03"/>
    <w:rsid w:val="00F16447"/>
    <w:rsid w:val="00F16E1F"/>
    <w:rsid w:val="00F17627"/>
    <w:rsid w:val="00F20ABF"/>
    <w:rsid w:val="00F2145E"/>
    <w:rsid w:val="00F24431"/>
    <w:rsid w:val="00F244C9"/>
    <w:rsid w:val="00F24C71"/>
    <w:rsid w:val="00F2535D"/>
    <w:rsid w:val="00F30094"/>
    <w:rsid w:val="00F3088B"/>
    <w:rsid w:val="00F31F43"/>
    <w:rsid w:val="00F324AC"/>
    <w:rsid w:val="00F34383"/>
    <w:rsid w:val="00F34B4F"/>
    <w:rsid w:val="00F355D6"/>
    <w:rsid w:val="00F35CA4"/>
    <w:rsid w:val="00F36AFC"/>
    <w:rsid w:val="00F44B81"/>
    <w:rsid w:val="00F472CD"/>
    <w:rsid w:val="00F50562"/>
    <w:rsid w:val="00F507CA"/>
    <w:rsid w:val="00F51302"/>
    <w:rsid w:val="00F53772"/>
    <w:rsid w:val="00F5483E"/>
    <w:rsid w:val="00F554B1"/>
    <w:rsid w:val="00F60465"/>
    <w:rsid w:val="00F61B7E"/>
    <w:rsid w:val="00F64636"/>
    <w:rsid w:val="00F6677F"/>
    <w:rsid w:val="00F70AD2"/>
    <w:rsid w:val="00F70CB2"/>
    <w:rsid w:val="00F721BD"/>
    <w:rsid w:val="00F73222"/>
    <w:rsid w:val="00F73D71"/>
    <w:rsid w:val="00F73EA9"/>
    <w:rsid w:val="00F7410C"/>
    <w:rsid w:val="00F75185"/>
    <w:rsid w:val="00F824BB"/>
    <w:rsid w:val="00F847BF"/>
    <w:rsid w:val="00F84AAA"/>
    <w:rsid w:val="00F913CA"/>
    <w:rsid w:val="00F92137"/>
    <w:rsid w:val="00F92F11"/>
    <w:rsid w:val="00F94727"/>
    <w:rsid w:val="00F948CD"/>
    <w:rsid w:val="00F94B89"/>
    <w:rsid w:val="00FA0E01"/>
    <w:rsid w:val="00FA37EC"/>
    <w:rsid w:val="00FA3A7C"/>
    <w:rsid w:val="00FA6B30"/>
    <w:rsid w:val="00FA6E69"/>
    <w:rsid w:val="00FA73B6"/>
    <w:rsid w:val="00FA7EC5"/>
    <w:rsid w:val="00FB022D"/>
    <w:rsid w:val="00FB257F"/>
    <w:rsid w:val="00FB25D8"/>
    <w:rsid w:val="00FB2C46"/>
    <w:rsid w:val="00FB4F0F"/>
    <w:rsid w:val="00FB6AC5"/>
    <w:rsid w:val="00FB6E8C"/>
    <w:rsid w:val="00FB7268"/>
    <w:rsid w:val="00FB72A9"/>
    <w:rsid w:val="00FB739B"/>
    <w:rsid w:val="00FC006C"/>
    <w:rsid w:val="00FC2253"/>
    <w:rsid w:val="00FC474D"/>
    <w:rsid w:val="00FC5354"/>
    <w:rsid w:val="00FD0D04"/>
    <w:rsid w:val="00FD1A33"/>
    <w:rsid w:val="00FD2CEA"/>
    <w:rsid w:val="00FD2E92"/>
    <w:rsid w:val="00FD3C38"/>
    <w:rsid w:val="00FD4027"/>
    <w:rsid w:val="00FD4262"/>
    <w:rsid w:val="00FD4C64"/>
    <w:rsid w:val="00FE1C84"/>
    <w:rsid w:val="00FE1F23"/>
    <w:rsid w:val="00FE2040"/>
    <w:rsid w:val="00FE406C"/>
    <w:rsid w:val="00FE64AE"/>
    <w:rsid w:val="00FE7C08"/>
    <w:rsid w:val="00FF0FD2"/>
    <w:rsid w:val="00FF3227"/>
    <w:rsid w:val="00FF67C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5C47EF-4C37-6248-939C-E802FFC77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30</Pages>
  <Words>29864</Words>
  <Characters>170225</Characters>
  <Application>Microsoft Macintosh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3</cp:revision>
  <cp:lastPrinted>2017-08-27T21:47:00Z</cp:lastPrinted>
  <dcterms:created xsi:type="dcterms:W3CDTF">2017-09-01T18:05:00Z</dcterms:created>
  <dcterms:modified xsi:type="dcterms:W3CDTF">2017-09-01T18:24:00Z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