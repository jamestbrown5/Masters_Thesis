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21D44EA0"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Environmental stress that occurs unpredictably and over a relatively short period of time can be categorized as acutely stressful while stress that occurs more predictably and over a relatively prolonged period can be considered chronically stressful. Generally, dormancy is a state of metabolic and developmental suppression used by many insects to mitigate the effects of 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p>
    <w:p w14:paraId="0F337415" w14:textId="7F7AAD06"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 and protect themselves</w:t>
      </w:r>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t xml:space="preserve">synchronizes an insect’s </w:t>
      </w:r>
      <w:r>
        <w:rPr>
          <w:rFonts w:asciiTheme="minorHAnsi" w:hAnsiTheme="minorHAnsi"/>
          <w:color w:val="auto"/>
        </w:rPr>
        <w:t xml:space="preserve">life </w:t>
      </w:r>
      <w:r>
        <w:rPr>
          <w:rFonts w:asciiTheme="minorHAnsi" w:hAnsiTheme="minorHAnsi"/>
          <w:color w:val="auto"/>
        </w:rPr>
        <w:lastRenderedPageBreak/>
        <w:t xml:space="preserve">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r w:rsidR="001C2917">
        <w:rPr>
          <w:rFonts w:asciiTheme="minorHAnsi" w:hAnsiTheme="minorHAnsi"/>
          <w:color w:val="auto"/>
        </w:rPr>
        <w:t xml:space="preserve">For these insects, </w:t>
      </w:r>
      <w:r>
        <w:rPr>
          <w:rFonts w:asciiTheme="minorHAnsi" w:hAnsiTheme="minorHAnsi"/>
          <w:color w:val="auto"/>
        </w:rPr>
        <w:t xml:space="preserve">remaining active </w:t>
      </w:r>
      <w:r w:rsidR="00467087">
        <w:rPr>
          <w:rFonts w:asciiTheme="minorHAnsi" w:hAnsiTheme="minorHAnsi"/>
          <w:color w:val="auto"/>
        </w:rPr>
        <w:t>at low temperatures during these cool seasons can depresses their metabolism and declining resources can be made difficult.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43F8FD08" w14:textId="1DF0E1B9" w:rsidR="00242E29" w:rsidRDefault="00242E29" w:rsidP="00242E29">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Pr>
          <w:rFonts w:asciiTheme="minorHAnsi" w:hAnsiTheme="minorHAnsi"/>
          <w:color w:val="auto"/>
        </w:rPr>
        <w:t xml:space="preserve"> 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resources is crucial</w:t>
      </w:r>
      <w:r w:rsidR="00D4129D">
        <w:rPr>
          <w:rFonts w:asciiTheme="minorHAnsi" w:hAnsiTheme="minorHAnsi"/>
          <w:color w:val="auto"/>
        </w:rPr>
        <w:t xml:space="preserve">. Diapause can lead to </w:t>
      </w:r>
      <w:r>
        <w:rPr>
          <w:rFonts w:asciiTheme="minorHAnsi" w:hAnsiTheme="minorHAnsi"/>
          <w:color w:val="auto"/>
        </w:rPr>
        <w:t>profound behavioral and physiological changes</w:t>
      </w:r>
      <w:r w:rsidR="00D4129D">
        <w:rPr>
          <w:rFonts w:asciiTheme="minorHAnsi" w:hAnsiTheme="minorHAnsi"/>
          <w:color w:val="auto"/>
        </w:rPr>
        <w:t xml:space="preserve"> and </w:t>
      </w:r>
      <w:r w:rsidR="00D4129D">
        <w:rPr>
          <w:rFonts w:asciiTheme="minorHAnsi" w:hAnsiTheme="minorHAnsi"/>
          <w:color w:val="auto"/>
        </w:rPr>
        <w:lastRenderedPageBreak/>
        <w:t>for this reason it is</w:t>
      </w:r>
      <w:r>
        <w:rPr>
          <w:rFonts w:asciiTheme="minorHAnsi" w:hAnsiTheme="minorHAnsi"/>
          <w:color w:val="auto"/>
        </w:rPr>
        <w:t xml:space="preserve"> highly regulated</w:t>
      </w:r>
      <w:r w:rsidR="003B1163">
        <w:rPr>
          <w:rFonts w:asciiTheme="minorHAnsi" w:hAnsiTheme="minorHAnsi"/>
          <w:color w:val="auto"/>
        </w:rPr>
        <w:t xml:space="preserve">. Within a species, the traits 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stimulates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1"/>
      <w:commentRangeStart w:id="2"/>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that induces 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r>
        <w:rPr>
          <w:rFonts w:asciiTheme="minorHAnsi" w:hAnsiTheme="minorHAnsi"/>
          <w:color w:val="auto"/>
        </w:rPr>
        <w:t xml:space="preserve">. </w:t>
      </w:r>
      <w:commentRangeEnd w:id="1"/>
      <w:r>
        <w:rPr>
          <w:rStyle w:val="CommentReference"/>
        </w:rPr>
        <w:commentReference w:id="1"/>
      </w:r>
      <w:commentRangeEnd w:id="2"/>
      <w:r w:rsidR="00AA40AF">
        <w:rPr>
          <w:rStyle w:val="CommentReference"/>
        </w:rPr>
        <w:commentReference w:id="2"/>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direct 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 </w:t>
      </w:r>
      <w:commentRangeStart w:id="3"/>
      <w:commentRangeStart w:id="4"/>
      <w:r w:rsidR="0078598B">
        <w:rPr>
          <w:rFonts w:asciiTheme="minorHAnsi" w:hAnsiTheme="minorHAnsi"/>
          <w:color w:val="auto"/>
        </w:rPr>
        <w:t>The induction of diapause in advance of seasonal changes gives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3"/>
      <w:r w:rsidR="0078598B">
        <w:rPr>
          <w:rStyle w:val="CommentReference"/>
        </w:rPr>
        <w:commentReference w:id="3"/>
      </w:r>
      <w:commentRangeEnd w:id="4"/>
      <w:r w:rsidR="00A26B47">
        <w:rPr>
          <w:rStyle w:val="CommentReference"/>
        </w:rPr>
        <w:commentReference w:id="4"/>
      </w:r>
      <w:r w:rsidRPr="00E34C13">
        <w:rPr>
          <w:rFonts w:asciiTheme="minorHAnsi" w:hAnsiTheme="minorHAnsi"/>
          <w:color w:val="auto"/>
        </w:rPr>
        <w:t xml:space="preserve">For many insects, </w:t>
      </w:r>
      <w:r w:rsidR="00A10FC7">
        <w:rPr>
          <w:rFonts w:asciiTheme="minorHAnsi" w:hAnsiTheme="minorHAnsi"/>
          <w:color w:val="auto"/>
        </w:rPr>
        <w:t xml:space="preserve">the </w:t>
      </w:r>
      <w:r w:rsidRPr="00E34C13">
        <w:rPr>
          <w:rFonts w:asciiTheme="minorHAnsi" w:hAnsiTheme="minorHAnsi"/>
          <w:color w:val="auto"/>
        </w:rPr>
        <w:t xml:space="preserve">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10FC7">
        <w:rPr>
          <w:rFonts w:asciiTheme="minorHAnsi" w:hAnsiTheme="minorHAnsi"/>
          <w:color w:val="auto"/>
        </w:rPr>
        <w:t xml:space="preserve"> can</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1F2A82">
        <w:rPr>
          <w:rFonts w:asciiTheme="minorHAnsi" w:hAnsiTheme="minorHAnsi"/>
          <w:color w:val="auto"/>
        </w:rPr>
        <w:t xml:space="preserve"> as sources of energy for their suppressed metabolism to survive</w:t>
      </w:r>
      <w:r w:rsidR="0078598B">
        <w:rPr>
          <w:rFonts w:asciiTheme="minorHAnsi" w:hAnsiTheme="minorHAnsi"/>
          <w:color w:val="auto"/>
        </w:rPr>
        <w:t>.</w:t>
      </w:r>
      <w:r w:rsidR="001F2A82">
        <w:rPr>
          <w:rFonts w:asciiTheme="minorHAnsi" w:hAnsiTheme="minorHAnsi"/>
          <w:color w:val="auto"/>
        </w:rPr>
        <w:t xml:space="preserve"> In addition to surviving diapause, </w:t>
      </w:r>
      <w:r w:rsidR="00FE5788">
        <w:rPr>
          <w:rFonts w:asciiTheme="minorHAnsi" w:hAnsiTheme="minorHAnsi"/>
          <w:color w:val="auto"/>
        </w:rPr>
        <w:t xml:space="preserve">insects </w:t>
      </w:r>
      <w:r w:rsidR="001F2A82">
        <w:rPr>
          <w:rFonts w:asciiTheme="minorHAnsi" w:hAnsiTheme="minorHAnsi"/>
          <w:color w:val="auto"/>
        </w:rPr>
        <w:t xml:space="preserve">that </w:t>
      </w:r>
      <w:r w:rsidR="008665F6">
        <w:rPr>
          <w:rFonts w:asciiTheme="minorHAnsi" w:hAnsiTheme="minorHAnsi"/>
          <w:color w:val="auto"/>
        </w:rPr>
        <w:t>metamorphose</w:t>
      </w:r>
      <w:r w:rsidR="00FE5788">
        <w:rPr>
          <w:rFonts w:asciiTheme="minorHAnsi" w:hAnsiTheme="minorHAnsi"/>
          <w:color w:val="auto"/>
        </w:rPr>
        <w:t xml:space="preserve"> directly after </w:t>
      </w:r>
      <w:r w:rsidR="008665F6">
        <w:rPr>
          <w:rFonts w:asciiTheme="minorHAnsi" w:hAnsiTheme="minorHAnsi"/>
          <w:color w:val="auto"/>
        </w:rPr>
        <w:t>diapause is terminated or insects with diet restrictions in the stages following diapause</w:t>
      </w:r>
      <w:r>
        <w:rPr>
          <w:rFonts w:asciiTheme="minorHAnsi" w:hAnsiTheme="minorHAnsi"/>
          <w:color w:val="auto"/>
        </w:rPr>
        <w:t>, it is</w:t>
      </w:r>
      <w:r w:rsidRPr="00B25226">
        <w:rPr>
          <w:rFonts w:asciiTheme="minorHAnsi" w:hAnsiTheme="minorHAnsi"/>
          <w:color w:val="auto"/>
        </w:rPr>
        <w:t xml:space="preserve"> imperative that </w:t>
      </w:r>
      <w:r w:rsidR="00106AD6">
        <w:rPr>
          <w:rFonts w:asciiTheme="minorHAnsi" w:hAnsiTheme="minorHAnsi"/>
          <w:color w:val="auto"/>
        </w:rPr>
        <w:t xml:space="preserve">they </w:t>
      </w:r>
      <w:r w:rsidR="001F2A82">
        <w:rPr>
          <w:rFonts w:asciiTheme="minorHAnsi" w:hAnsiTheme="minorHAnsi"/>
          <w:color w:val="auto"/>
        </w:rPr>
        <w:t>accumulate enough resources to</w:t>
      </w:r>
      <w:r>
        <w:rPr>
          <w:rStyle w:val="CommentReference"/>
        </w:rPr>
        <w:commentReference w:id="5"/>
      </w:r>
      <w:r w:rsidR="001F2A82">
        <w:rPr>
          <w:rStyle w:val="CommentReference"/>
        </w:rPr>
        <w:commentReference w:id="6"/>
      </w:r>
      <w:r w:rsidR="00106AD6">
        <w:rPr>
          <w:rFonts w:asciiTheme="minorHAnsi" w:hAnsiTheme="minorHAnsi"/>
          <w:color w:val="auto"/>
        </w:rPr>
        <w:t xml:space="preserve"> </w:t>
      </w:r>
      <w:r w:rsidRPr="00B25226">
        <w:rPr>
          <w:rFonts w:asciiTheme="minorHAnsi" w:hAnsiTheme="minorHAnsi"/>
          <w:color w:val="auto"/>
        </w:rPr>
        <w:t xml:space="preserve">meet </w:t>
      </w:r>
      <w:r>
        <w:rPr>
          <w:rFonts w:asciiTheme="minorHAnsi" w:hAnsiTheme="minorHAnsi"/>
          <w:color w:val="auto"/>
        </w:rPr>
        <w:t xml:space="preserve">the </w:t>
      </w:r>
      <w:r>
        <w:rPr>
          <w:rFonts w:asciiTheme="minorHAnsi" w:hAnsiTheme="minorHAnsi"/>
          <w:color w:val="auto"/>
        </w:rPr>
        <w:lastRenderedPageBreak/>
        <w:t xml:space="preserve">energetic and </w:t>
      </w:r>
      <w:commentRangeStart w:id="7"/>
      <w:commentRangeStart w:id="8"/>
      <w:r>
        <w:rPr>
          <w:rFonts w:asciiTheme="minorHAnsi" w:hAnsiTheme="minorHAnsi"/>
          <w:color w:val="auto"/>
        </w:rPr>
        <w:t>anabolic</w:t>
      </w:r>
      <w:commentRangeEnd w:id="7"/>
      <w:r>
        <w:rPr>
          <w:rStyle w:val="CommentReference"/>
        </w:rPr>
        <w:commentReference w:id="7"/>
      </w:r>
      <w:commentRangeEnd w:id="8"/>
      <w:r w:rsidR="008665F6">
        <w:rPr>
          <w:rStyle w:val="CommentReference"/>
        </w:rPr>
        <w:commentReference w:id="8"/>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r w:rsidR="00C310C4">
        <w:rPr>
          <w:rFonts w:asciiTheme="minorHAnsi" w:hAnsiTheme="minorHAnsi"/>
          <w:color w:val="auto"/>
        </w:rPr>
        <w:t>The stage following pre-diapause is d</w:t>
      </w:r>
      <w:commentRangeStart w:id="9"/>
      <w:commentRangeStart w:id="10"/>
      <w:r>
        <w:rPr>
          <w:rFonts w:asciiTheme="minorHAnsi" w:hAnsiTheme="minorHAnsi"/>
          <w:color w:val="auto"/>
        </w:rPr>
        <w:t xml:space="preserve">iapause </w:t>
      </w:r>
      <w:r w:rsidR="00C310C4">
        <w:rPr>
          <w:rFonts w:asciiTheme="minorHAnsi" w:hAnsiTheme="minorHAnsi"/>
          <w:color w:val="auto"/>
        </w:rPr>
        <w:t>which</w:t>
      </w:r>
      <w:r w:rsidR="00E7441B">
        <w:rPr>
          <w:rFonts w:asciiTheme="minorHAnsi" w:hAnsiTheme="minorHAnsi"/>
          <w:color w:val="auto"/>
        </w:rPr>
        <w:t xml:space="preserve"> </w:t>
      </w:r>
      <w:r>
        <w:rPr>
          <w:rFonts w:asciiTheme="minorHAnsi" w:hAnsiTheme="minorHAnsi"/>
          <w:color w:val="auto"/>
        </w:rPr>
        <w:t>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r>
        <w:rPr>
          <w:rFonts w:asciiTheme="minorHAnsi" w:hAnsiTheme="minorHAnsi"/>
          <w:color w:val="FF0000"/>
        </w:rPr>
        <w:t xml:space="preserve">. </w:t>
      </w:r>
      <w:commentRangeEnd w:id="9"/>
      <w:r>
        <w:rPr>
          <w:rStyle w:val="CommentReference"/>
        </w:rPr>
        <w:commentReference w:id="9"/>
      </w:r>
      <w:commentRangeEnd w:id="10"/>
      <w:r w:rsidR="00C310C4">
        <w:rPr>
          <w:rStyle w:val="CommentReference"/>
        </w:rPr>
        <w:commentReference w:id="10"/>
      </w:r>
    </w:p>
    <w:p w14:paraId="420FE69C" w14:textId="12E145A1" w:rsidR="00242E29" w:rsidRDefault="00242E29" w:rsidP="00242E29">
      <w:pPr>
        <w:spacing w:line="480" w:lineRule="auto"/>
        <w:ind w:firstLine="720"/>
        <w:rPr>
          <w:rFonts w:asciiTheme="minorHAnsi" w:hAnsiTheme="minorHAnsi"/>
          <w:color w:val="auto"/>
        </w:rPr>
      </w:pPr>
      <w:commentRangeStart w:id="11"/>
      <w:commentRangeStart w:id="12"/>
      <w:r>
        <w:rPr>
          <w:rFonts w:asciiTheme="minorHAnsi" w:hAnsiTheme="minorHAnsi"/>
          <w:color w:val="auto"/>
        </w:rPr>
        <w:t xml:space="preserve">Diapause initiation is generally marked by the suspension of continuous development and </w:t>
      </w:r>
      <w:r w:rsidR="004C0C1C">
        <w:rPr>
          <w:rFonts w:asciiTheme="minorHAnsi" w:hAnsiTheme="minorHAnsi"/>
          <w:color w:val="auto"/>
        </w:rPr>
        <w:t>suppressed</w:t>
      </w:r>
      <w:r>
        <w:rPr>
          <w:rFonts w:asciiTheme="minorHAnsi" w:hAnsiTheme="minorHAnsi"/>
          <w:color w:val="auto"/>
        </w:rPr>
        <w:t xml:space="preserve"> metabolic activity</w:t>
      </w:r>
      <w:r w:rsidRPr="00B25226">
        <w:rPr>
          <w:rFonts w:asciiTheme="minorHAnsi" w:hAnsiTheme="minorHAnsi"/>
          <w:color w:val="auto"/>
        </w:rPr>
        <w:t>.</w:t>
      </w:r>
      <w:r>
        <w:rPr>
          <w:rFonts w:asciiTheme="minorHAnsi" w:hAnsiTheme="minorHAnsi"/>
          <w:color w:val="auto"/>
        </w:rPr>
        <w:t xml:space="preserve"> </w:t>
      </w:r>
      <w:commentRangeEnd w:id="11"/>
      <w:r>
        <w:rPr>
          <w:rStyle w:val="CommentReference"/>
        </w:rPr>
        <w:commentReference w:id="11"/>
      </w:r>
      <w:commentRangeEnd w:id="12"/>
      <w:r w:rsidR="004C0C1C">
        <w:rPr>
          <w:rStyle w:val="CommentReference"/>
        </w:rPr>
        <w:commentReference w:id="12"/>
      </w:r>
      <w:r w:rsidR="004C0C1C">
        <w:rPr>
          <w:rFonts w:asciiTheme="minorHAnsi" w:hAnsiTheme="minorHAnsi"/>
          <w:color w:val="auto"/>
        </w:rPr>
        <w:t>During d</w:t>
      </w:r>
      <w:r>
        <w:rPr>
          <w:rFonts w:asciiTheme="minorHAnsi" w:hAnsiTheme="minorHAnsi"/>
          <w:color w:val="auto"/>
        </w:rPr>
        <w:t>iapause maintenance</w:t>
      </w:r>
      <w:r w:rsidR="004C0C1C">
        <w:rPr>
          <w:rFonts w:asciiTheme="minorHAnsi" w:hAnsiTheme="minorHAnsi"/>
          <w:color w:val="auto"/>
        </w:rPr>
        <w:t xml:space="preserve"> the endogenous mechanisms that support the diapause phenotype persist and diapause continues</w:t>
      </w:r>
      <w:r>
        <w:rPr>
          <w:rFonts w:asciiTheme="minorHAnsi" w:hAnsiTheme="minorHAnsi"/>
          <w:color w:val="auto"/>
        </w:rPr>
        <w:t xml:space="preserv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Diapause termination is marked by the relief of</w:t>
      </w:r>
      <w:r w:rsidR="004C0C1C">
        <w:rPr>
          <w:rFonts w:asciiTheme="minorHAnsi" w:hAnsiTheme="minorHAnsi"/>
          <w:color w:val="auto"/>
        </w:rPr>
        <w:t xml:space="preserve"> those</w:t>
      </w:r>
      <w:r>
        <w:rPr>
          <w:rFonts w:asciiTheme="minorHAnsi" w:hAnsiTheme="minorHAnsi"/>
          <w:color w:val="auto"/>
        </w:rPr>
        <w:t xml:space="preserve"> endogenous factors that initiate and maintain diapause, making the resumption of direct development possible under permissive conditions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596199">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4A5B1C7F" w:rsidR="00242E29" w:rsidRDefault="00242E29" w:rsidP="00242E29">
      <w:pPr>
        <w:spacing w:line="480" w:lineRule="auto"/>
        <w:ind w:firstLine="720"/>
        <w:rPr>
          <w:rFonts w:asciiTheme="minorHAnsi" w:hAnsiTheme="minorHAnsi"/>
          <w:color w:val="auto"/>
        </w:rPr>
      </w:pPr>
      <w:commentRangeStart w:id="13"/>
      <w:commentRangeStart w:id="14"/>
      <w:r>
        <w:rPr>
          <w:rFonts w:asciiTheme="minorHAnsi" w:hAnsiTheme="minorHAnsi"/>
          <w:color w:val="auto"/>
        </w:rPr>
        <w:t>As</w:t>
      </w:r>
      <w:commentRangeEnd w:id="13"/>
      <w:r>
        <w:rPr>
          <w:rStyle w:val="CommentReference"/>
        </w:rPr>
        <w:commentReference w:id="13"/>
      </w:r>
      <w:commentRangeEnd w:id="14"/>
      <w:r w:rsidR="006C512D">
        <w:rPr>
          <w:rStyle w:val="CommentReference"/>
        </w:rPr>
        <w:commentReference w:id="14"/>
      </w:r>
      <w:r>
        <w:rPr>
          <w:rFonts w:asciiTheme="minorHAnsi" w:hAnsiTheme="minorHAnsi"/>
          <w:color w:val="auto"/>
        </w:rPr>
        <w:t xml:space="preserve"> temperatures rise, the seasonal cues that insects use to predict changes in their environment, like photoperiod, will remain relatively consistent as warm growing seasons begin earlier and end later. </w:t>
      </w:r>
      <w:r w:rsidR="006A6625">
        <w:rPr>
          <w:rFonts w:asciiTheme="minorHAnsi" w:hAnsiTheme="minorHAnsi"/>
          <w:color w:val="auto"/>
        </w:rPr>
        <w:t>L</w:t>
      </w:r>
      <w:r>
        <w:rPr>
          <w:rFonts w:asciiTheme="minorHAnsi" w:hAnsiTheme="minorHAnsi"/>
          <w:color w:val="auto"/>
        </w:rPr>
        <w:t xml:space="preserve">onger </w:t>
      </w:r>
      <w:commentRangeStart w:id="15"/>
      <w:commentRangeStart w:id="16"/>
      <w:r>
        <w:rPr>
          <w:rFonts w:asciiTheme="minorHAnsi" w:hAnsiTheme="minorHAnsi"/>
          <w:color w:val="auto"/>
        </w:rPr>
        <w:t>growing seasons will decouple the predictions of environmental cues and seasonal change</w:t>
      </w:r>
      <w:r w:rsidR="006C512D">
        <w:rPr>
          <w:rFonts w:asciiTheme="minorHAnsi" w:hAnsiTheme="minorHAnsi"/>
          <w:color w:val="auto"/>
        </w:rPr>
        <w:t xml:space="preserve">s. The environmental </w:t>
      </w:r>
      <w:r>
        <w:rPr>
          <w:rFonts w:asciiTheme="minorHAnsi" w:hAnsiTheme="minorHAnsi"/>
          <w:color w:val="auto"/>
        </w:rPr>
        <w:t>cues that previously signaled the end of the growing season will begin to underestimate the end of the growing season</w:t>
      </w:r>
      <w:commentRangeEnd w:id="15"/>
      <w:r>
        <w:rPr>
          <w:rStyle w:val="CommentReference"/>
        </w:rPr>
        <w:commentReference w:id="15"/>
      </w:r>
      <w:commentRangeEnd w:id="16"/>
      <w:r w:rsidR="003A1DD0">
        <w:rPr>
          <w:rStyle w:val="CommentReference"/>
        </w:rPr>
        <w:commentReference w:id="16"/>
      </w:r>
      <w:r>
        <w:rPr>
          <w:rFonts w:asciiTheme="minorHAnsi" w:hAnsiTheme="minorHAnsi"/>
          <w:color w:val="auto"/>
        </w:rPr>
        <w:t>. Those insects that adjust to these underestimated predictions either by evolutionary adaptations or those with phenotypic plasticity in their response to these underestimated cues could win as climate changes.</w:t>
      </w:r>
    </w:p>
    <w:p w14:paraId="0DBBF4EE" w14:textId="1F3FB3EF"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3A1DD0">
        <w:rPr>
          <w:rFonts w:asciiTheme="minorHAnsi" w:hAnsiTheme="minorHAnsi"/>
          <w:color w:val="auto"/>
        </w:rPr>
        <w:t>illustrates how expanding</w:t>
      </w:r>
      <w:r>
        <w:rPr>
          <w:rFonts w:asciiTheme="minorHAnsi" w:hAnsiTheme="minorHAnsi"/>
          <w:color w:val="auto"/>
        </w:rPr>
        <w:t xml:space="preserve"> growing seasons can</w:t>
      </w:r>
      <w:r w:rsidRPr="00B25226">
        <w:rPr>
          <w:rFonts w:asciiTheme="minorHAnsi" w:hAnsiTheme="minorHAnsi"/>
          <w:color w:val="auto"/>
        </w:rPr>
        <w:t xml:space="preserve"> </w:t>
      </w:r>
      <w:r>
        <w:rPr>
          <w:rFonts w:asciiTheme="minorHAnsi" w:hAnsiTheme="minorHAnsi"/>
          <w:color w:val="auto"/>
        </w:rPr>
        <w:t xml:space="preserve">lead to evolutionary </w:t>
      </w:r>
      <w:commentRangeStart w:id="17"/>
      <w:commentRangeStart w:id="18"/>
      <w:r>
        <w:rPr>
          <w:rFonts w:asciiTheme="minorHAnsi" w:hAnsiTheme="minorHAnsi"/>
          <w:color w:val="auto"/>
        </w:rPr>
        <w:t>changes</w:t>
      </w:r>
      <w:r w:rsidR="003A1DD0">
        <w:rPr>
          <w:rFonts w:asciiTheme="minorHAnsi" w:hAnsiTheme="minorHAnsi"/>
          <w:color w:val="auto"/>
        </w:rPr>
        <w:t xml:space="preserve"> in the timing of diapause initiation</w:t>
      </w:r>
      <w:commentRangeEnd w:id="17"/>
      <w:commentRangeEnd w:id="18"/>
      <w:r w:rsidR="003A1DD0">
        <w:rPr>
          <w:rFonts w:asciiTheme="minorHAnsi" w:hAnsiTheme="minorHAnsi"/>
          <w:color w:val="auto"/>
        </w:rPr>
        <w:t xml:space="preserve"> </w:t>
      </w:r>
      <w:r>
        <w:rPr>
          <w:rStyle w:val="CommentReference"/>
        </w:rPr>
        <w:commentReference w:id="17"/>
      </w:r>
      <w:r w:rsidR="003A5551">
        <w:rPr>
          <w:rStyle w:val="CommentReference"/>
        </w:rPr>
        <w:commentReference w:id="18"/>
      </w:r>
      <w:r w:rsidR="003A1DD0">
        <w:rPr>
          <w:rFonts w:asciiTheme="minorHAnsi" w:hAnsiTheme="minorHAnsi"/>
          <w:color w:val="auto"/>
        </w:rPr>
        <w:t xml:space="preserve">and termination </w:t>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their entire pre-adult life growing in the water-filled leaves</w:t>
      </w:r>
      <w:r w:rsidRPr="00B25226">
        <w:rPr>
          <w:rFonts w:asciiTheme="minorHAnsi" w:hAnsiTheme="minorHAnsi"/>
          <w:color w:val="auto"/>
        </w:rPr>
        <w:t xml:space="preserve"> of pitcher plant</w:t>
      </w:r>
      <w:r>
        <w:rPr>
          <w:rFonts w:asciiTheme="minorHAnsi" w:hAnsiTheme="minorHAnsi"/>
          <w:color w:val="auto"/>
        </w:rPr>
        <w:t>s</w:t>
      </w:r>
      <w:commentRangeStart w:id="19"/>
      <w:commentRangeStart w:id="20"/>
      <w:r>
        <w:rPr>
          <w:rFonts w:asciiTheme="minorHAnsi" w:hAnsiTheme="minorHAnsi"/>
          <w:color w:val="auto"/>
        </w:rPr>
        <w:t>.</w:t>
      </w:r>
      <w:commentRangeEnd w:id="19"/>
      <w:r>
        <w:rPr>
          <w:rStyle w:val="CommentReference"/>
        </w:rPr>
        <w:commentReference w:id="19"/>
      </w:r>
      <w:commentRangeEnd w:id="20"/>
      <w:r w:rsidR="00EB6B15">
        <w:rPr>
          <w:rStyle w:val="CommentReference"/>
        </w:rPr>
        <w:commentReference w:id="20"/>
      </w:r>
      <w:r>
        <w:rPr>
          <w:rFonts w:asciiTheme="minorHAnsi" w:hAnsiTheme="minorHAnsi"/>
          <w:color w:val="auto"/>
        </w:rPr>
        <w:t xml:space="preserve">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Pr>
          <w:rFonts w:asciiTheme="minorHAnsi" w:hAnsiTheme="minorHAnsi"/>
          <w:color w:val="auto"/>
        </w:rPr>
        <w:t xml:space="preserve"> </w:t>
      </w:r>
      <w:r>
        <w:rPr>
          <w:rFonts w:asciiTheme="minorHAnsi" w:hAnsiTheme="minorHAnsi"/>
          <w:color w:val="auto"/>
        </w:rPr>
        <w:t xml:space="preserve">At the end of the warm growing season, </w:t>
      </w:r>
      <w:r w:rsidR="006C1C15">
        <w:rPr>
          <w:rFonts w:asciiTheme="minorHAnsi" w:hAnsiTheme="minorHAnsi"/>
          <w:color w:val="auto"/>
        </w:rPr>
        <w:t>photoperiod gets shorter</w:t>
      </w:r>
      <w:r w:rsidR="0050077C">
        <w:rPr>
          <w:rFonts w:asciiTheme="minorHAnsi" w:hAnsiTheme="minorHAnsi"/>
          <w:color w:val="auto"/>
        </w:rPr>
        <w:t xml:space="preserve">. </w:t>
      </w:r>
      <w:r w:rsidR="00100EF8">
        <w:rPr>
          <w:rFonts w:asciiTheme="minorHAnsi" w:hAnsiTheme="minorHAnsi"/>
          <w:color w:val="auto"/>
        </w:rPr>
        <w:t>Once the genetically pre-determined critical photoperiod is reached</w:t>
      </w:r>
      <w:r w:rsidR="006C1C15">
        <w:rPr>
          <w:rFonts w:asciiTheme="minorHAnsi" w:hAnsiTheme="minorHAnsi"/>
          <w:color w:val="auto"/>
        </w:rPr>
        <w:t xml:space="preserve"> sensitive stage larvae</w:t>
      </w:r>
      <w:r w:rsidR="00100EF8">
        <w:rPr>
          <w:rFonts w:asciiTheme="minorHAnsi" w:hAnsiTheme="minorHAnsi"/>
          <w:color w:val="auto"/>
        </w:rPr>
        <w:t xml:space="preserve"> perceive that cue</w:t>
      </w:r>
      <w:r w:rsidR="0050077C">
        <w:rPr>
          <w:rFonts w:asciiTheme="minorHAnsi" w:hAnsiTheme="minorHAnsi"/>
          <w:color w:val="auto"/>
        </w:rPr>
        <w:t xml:space="preserve"> and</w:t>
      </w:r>
      <w:r w:rsidR="006C1C15">
        <w:rPr>
          <w:rFonts w:asciiTheme="minorHAnsi" w:hAnsiTheme="minorHAnsi"/>
          <w:color w:val="auto"/>
        </w:rPr>
        <w:t xml:space="preserve"> </w:t>
      </w:r>
      <w:r>
        <w:rPr>
          <w:rStyle w:val="CommentReference"/>
        </w:rPr>
        <w:commentReference w:id="21"/>
      </w:r>
      <w:r w:rsidR="00312DF6">
        <w:rPr>
          <w:rStyle w:val="CommentReference"/>
        </w:rPr>
        <w:commentReference w:id="22"/>
      </w:r>
      <w:r w:rsidR="006C1C15">
        <w:rPr>
          <w:rFonts w:asciiTheme="minorHAnsi" w:hAnsiTheme="minorHAnsi"/>
          <w:color w:val="auto"/>
        </w:rPr>
        <w:t xml:space="preserve">pre-diapause is induced in preparation for </w:t>
      </w:r>
      <w:r w:rsidR="00100EF8">
        <w:rPr>
          <w:rFonts w:asciiTheme="minorHAnsi" w:hAnsiTheme="minorHAnsi"/>
          <w:color w:val="auto"/>
        </w:rPr>
        <w:t>seasonal changes in their environment</w:t>
      </w:r>
      <w:r>
        <w:rPr>
          <w:rFonts w:asciiTheme="minorHAnsi" w:hAnsiTheme="minorHAnsi"/>
          <w:color w:val="auto"/>
        </w:rPr>
        <w:t xml:space="preserve">. </w:t>
      </w:r>
      <w:commentRangeStart w:id="23"/>
      <w:commentRangeStart w:id="24"/>
      <w:r w:rsidR="00B1509B">
        <w:rPr>
          <w:rFonts w:asciiTheme="minorHAnsi" w:hAnsiTheme="minorHAnsi"/>
          <w:color w:val="auto"/>
        </w:rPr>
        <w:t xml:space="preserve">Critical photoperiod is the number of light hours required to induce </w:t>
      </w:r>
      <w:r w:rsidR="00224DB8">
        <w:rPr>
          <w:rFonts w:asciiTheme="minorHAnsi" w:hAnsiTheme="minorHAnsi"/>
          <w:color w:val="auto"/>
        </w:rPr>
        <w:t>diapause</w:t>
      </w:r>
      <w:r w:rsidR="00B1509B">
        <w:rPr>
          <w:rFonts w:asciiTheme="minorHAnsi" w:hAnsiTheme="minorHAnsi"/>
          <w:color w:val="auto"/>
        </w:rPr>
        <w:t xml:space="preserve"> in 50% of a population. </w:t>
      </w:r>
      <w:commentRangeEnd w:id="23"/>
      <w:r w:rsidR="00B1509B">
        <w:rPr>
          <w:rStyle w:val="CommentReference"/>
        </w:rPr>
        <w:commentReference w:id="23"/>
      </w:r>
      <w:commentRangeEnd w:id="24"/>
      <w:r w:rsidR="00224DB8">
        <w:rPr>
          <w:rStyle w:val="CommentReference"/>
        </w:rPr>
        <w:commentReference w:id="24"/>
      </w:r>
      <w:r>
        <w:rPr>
          <w:rFonts w:asciiTheme="minorHAnsi" w:hAnsiTheme="minorHAnsi"/>
          <w:color w:val="auto"/>
        </w:rPr>
        <w:t xml:space="preserve">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highly heritable</w:t>
      </w:r>
      <w:commentRangeStart w:id="25"/>
      <w:r>
        <w:rPr>
          <w:rStyle w:val="CommentReference"/>
        </w:rPr>
        <w:commentReference w:id="26"/>
      </w:r>
      <w:commentRangeEnd w:id="25"/>
      <w:r w:rsidR="00B1509B">
        <w:rPr>
          <w:rStyle w:val="CommentReference"/>
        </w:rPr>
        <w:commentReference w:id="25"/>
      </w:r>
      <w:r>
        <w:rPr>
          <w:rFonts w:asciiTheme="minorHAnsi" w:hAnsiTheme="minorHAnsi"/>
          <w:color w:val="auto"/>
        </w:rPr>
        <w:t xml:space="preserve">. </w:t>
      </w:r>
      <w:r w:rsidR="00100EF8">
        <w:rPr>
          <w:rFonts w:asciiTheme="minorHAnsi" w:hAnsiTheme="minorHAnsi"/>
          <w:color w:val="auto"/>
        </w:rPr>
        <w:t>Bradshaw and Holzapfel (2001) sampled s</w:t>
      </w:r>
      <w:r>
        <w:rPr>
          <w:rFonts w:asciiTheme="minorHAnsi" w:hAnsiTheme="minorHAnsi"/>
          <w:color w:val="auto"/>
        </w:rPr>
        <w:t xml:space="preserve">everal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t>
      </w:r>
      <w:r w:rsidR="00100EF8">
        <w:rPr>
          <w:rFonts w:asciiTheme="minorHAnsi" w:hAnsiTheme="minorHAnsi"/>
          <w:color w:val="auto"/>
        </w:rPr>
        <w:t xml:space="preserve">from </w:t>
      </w:r>
      <w:r>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rPr>
          <w:rFonts w:asciiTheme="minorHAnsi" w:hAnsiTheme="minorHAnsi"/>
          <w:color w:val="auto"/>
        </w:rPr>
        <w:t>. In 1972, the critical photoperiod of larvae 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larvae 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diapause genotype within this species, these results suggest the populations collected in 1996 have evolved and are now genetically different than those </w:t>
      </w:r>
      <w:r>
        <w:rPr>
          <w:rFonts w:asciiTheme="minorHAnsi" w:hAnsiTheme="minorHAnsi"/>
          <w:color w:val="auto"/>
        </w:rPr>
        <w:lastRenderedPageBreak/>
        <w:t xml:space="preserve">collected in 1972. These northern mosquitoes, on average, are delaying diapause by approximately 9 days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w:t>
      </w:r>
      <w:r w:rsidR="00B718B7">
        <w:rPr>
          <w:rFonts w:asciiTheme="minorHAnsi" w:hAnsiTheme="minorHAnsi"/>
          <w:color w:val="auto"/>
        </w:rPr>
        <w:t xml:space="preserve">Delayed diapause initiation could be evolutionary adaptive. As an indirect consequence of increased temperature could be increased access to resources these insects need to grow and develop. The mosquitoes that delay diapause initiation and access those resources and continue to grow, develop, and reproduce for an additional 9 days. </w:t>
      </w:r>
    </w:p>
    <w:p w14:paraId="7EAFF771" w14:textId="3CB313C5"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w:t>
      </w:r>
      <w:r w:rsidR="004C0C1C">
        <w:rPr>
          <w:rFonts w:asciiTheme="minorHAnsi" w:hAnsiTheme="minorHAnsi"/>
          <w:color w:val="auto"/>
        </w:rPr>
        <w:t>through</w:t>
      </w:r>
      <w:r w:rsidR="006C512D">
        <w:rPr>
          <w:rFonts w:asciiTheme="minorHAnsi" w:hAnsiTheme="minorHAnsi"/>
          <w:color w:val="auto"/>
        </w:rPr>
        <w:t xml:space="preserve"> </w:t>
      </w:r>
      <w:r>
        <w:rPr>
          <w:rFonts w:asciiTheme="minorHAnsi" w:hAnsiTheme="minorHAnsi"/>
          <w:color w:val="auto"/>
        </w:rPr>
        <w:t xml:space="preserve">critical photoperiod </w:t>
      </w:r>
      <w:r w:rsidR="006C512D">
        <w:rPr>
          <w:rFonts w:asciiTheme="minorHAnsi" w:hAnsiTheme="minorHAnsi"/>
          <w:color w:val="auto"/>
        </w:rPr>
        <w:t xml:space="preserve">shifts </w:t>
      </w:r>
      <w:r>
        <w:rPr>
          <w:rFonts w:asciiTheme="minorHAnsi" w:hAnsiTheme="minorHAnsi"/>
          <w:color w:val="auto"/>
        </w:rPr>
        <w:t xml:space="preserve">in </w:t>
      </w:r>
      <w:commentRangeStart w:id="27"/>
      <w:commentRangeStart w:id="28"/>
      <w:r>
        <w:rPr>
          <w:rFonts w:asciiTheme="minorHAnsi" w:hAnsiTheme="minorHAnsi"/>
          <w:i/>
          <w:color w:val="auto"/>
        </w:rPr>
        <w:t>W</w:t>
      </w:r>
      <w:commentRangeEnd w:id="27"/>
      <w:r>
        <w:rPr>
          <w:rStyle w:val="CommentReference"/>
        </w:rPr>
        <w:commentReference w:id="27"/>
      </w:r>
      <w:commentRangeEnd w:id="28"/>
      <w:r w:rsidR="004C0C1C">
        <w:rPr>
          <w:rStyle w:val="CommentReference"/>
        </w:rPr>
        <w:commentReference w:id="28"/>
      </w:r>
      <w:r>
        <w:rPr>
          <w:rFonts w:asciiTheme="minorHAnsi" w:hAnsiTheme="minorHAnsi"/>
          <w:i/>
          <w:color w:val="auto"/>
        </w:rPr>
        <w:t xml:space="preserve">. smithii </w:t>
      </w:r>
      <w:r>
        <w:rPr>
          <w:rFonts w:asciiTheme="minorHAnsi" w:hAnsiTheme="minorHAnsi"/>
          <w:color w:val="auto"/>
        </w:rPr>
        <w:t>provide one example of how some insects could adjust to the increase in the number of warmer days, and longer growing seasons through genetic adaptation</w:t>
      </w:r>
      <w:r w:rsidR="00166A77">
        <w:rPr>
          <w:rFonts w:asciiTheme="minorHAnsi" w:hAnsiTheme="minorHAnsi"/>
          <w:color w:val="auto"/>
        </w:rPr>
        <w:t xml:space="preserve"> as temperatures increase</w:t>
      </w:r>
      <w:r>
        <w:rPr>
          <w:rFonts w:asciiTheme="minorHAnsi" w:hAnsiTheme="minorHAnsi"/>
          <w:color w:val="auto"/>
        </w:rPr>
        <w:t xml:space="preserve">. For some insects, these </w:t>
      </w:r>
      <w:r w:rsidR="00166A77">
        <w:rPr>
          <w:rFonts w:asciiTheme="minorHAnsi" w:hAnsiTheme="minorHAnsi"/>
          <w:color w:val="auto"/>
        </w:rPr>
        <w:t>warmer temperatures and warmer</w:t>
      </w:r>
      <w:r>
        <w:rPr>
          <w:rFonts w:asciiTheme="minorHAnsi" w:hAnsiTheme="minorHAnsi"/>
          <w:color w:val="auto"/>
        </w:rPr>
        <w:t xml:space="preserve"> growing seasons increases the </w:t>
      </w:r>
      <w:r w:rsidR="00110F2F">
        <w:rPr>
          <w:rFonts w:asciiTheme="minorHAnsi" w:hAnsiTheme="minorHAnsi"/>
          <w:color w:val="auto"/>
        </w:rPr>
        <w:t xml:space="preserve">duration of available resources. Those </w:t>
      </w:r>
      <w:r>
        <w:rPr>
          <w:rFonts w:asciiTheme="minorHAnsi" w:hAnsiTheme="minorHAnsi"/>
          <w:color w:val="auto"/>
        </w:rPr>
        <w:t>insects that can adjust to these longer growing seasons without compromising the protection of diapause cou</w:t>
      </w:r>
      <w:r w:rsidR="00B718B7">
        <w:rPr>
          <w:rFonts w:asciiTheme="minorHAnsi" w:hAnsiTheme="minorHAnsi"/>
          <w:color w:val="auto"/>
        </w:rPr>
        <w:t>ld be characterized as win</w:t>
      </w:r>
      <w:r>
        <w:rPr>
          <w:rFonts w:asciiTheme="minorHAnsi" w:hAnsiTheme="minorHAnsi"/>
          <w:color w:val="auto"/>
        </w:rPr>
        <w:t xml:space="preserve">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7E7FC7D1"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997CAB">
        <w:rPr>
          <w:rFonts w:asciiTheme="minorHAnsi" w:hAnsiTheme="minorHAnsi"/>
          <w:color w:val="auto"/>
        </w:rPr>
        <w:t>seasonal</w:t>
      </w:r>
      <w:r w:rsidR="00FB2D33" w:rsidRPr="00E52C90">
        <w:rPr>
          <w:rFonts w:asciiTheme="minorHAnsi" w:hAnsiTheme="minorHAnsi"/>
          <w:color w:val="auto"/>
        </w:rPr>
        <w:t xml:space="preserve"> </w:t>
      </w:r>
      <w:r w:rsidR="00E24CFD" w:rsidRPr="00E52C90">
        <w:rPr>
          <w:rFonts w:asciiTheme="minorHAnsi" w:hAnsiTheme="minorHAnsi"/>
          <w:color w:val="auto"/>
        </w:rPr>
        <w:t>temperature</w:t>
      </w:r>
      <w:r w:rsidR="00FB2D33" w:rsidRPr="00E52C90">
        <w:rPr>
          <w:rFonts w:asciiTheme="minorHAnsi" w:hAnsiTheme="minorHAnsi"/>
          <w:color w:val="auto"/>
        </w:rPr>
        <w:t xml:space="preserve">s </w:t>
      </w:r>
      <w:r w:rsidR="00224D95">
        <w:rPr>
          <w:rFonts w:asciiTheme="minorHAnsi" w:hAnsiTheme="minorHAnsi"/>
          <w:color w:val="auto"/>
        </w:rPr>
        <w:t>are geographically widespread and predictably between warm summers and cold winters. W</w:t>
      </w:r>
      <w:r w:rsidR="00FB2D33" w:rsidRPr="00E52C90">
        <w:rPr>
          <w:rFonts w:asciiTheme="minorHAnsi" w:hAnsiTheme="minorHAnsi"/>
          <w:color w:val="auto"/>
        </w:rPr>
        <w:t>hen temperatures are warm</w:t>
      </w:r>
      <w:r w:rsidR="00224D95">
        <w:rPr>
          <w:rFonts w:asciiTheme="minorHAnsi" w:hAnsiTheme="minorHAnsi"/>
          <w:color w:val="auto"/>
        </w:rPr>
        <w:t xml:space="preserve"> resources like food and </w:t>
      </w:r>
      <w:r w:rsidR="00FB2D33" w:rsidRPr="00E52C90">
        <w:rPr>
          <w:rFonts w:asciiTheme="minorHAnsi" w:hAnsiTheme="minorHAnsi"/>
          <w:color w:val="auto"/>
        </w:rPr>
        <w:t>water</w:t>
      </w:r>
      <w:r w:rsidR="00224D95">
        <w:rPr>
          <w:rFonts w:asciiTheme="minorHAnsi" w:hAnsiTheme="minorHAnsi"/>
          <w:color w:val="auto"/>
        </w:rPr>
        <w:t xml:space="preserve"> persist and </w:t>
      </w:r>
      <w:r w:rsidR="00AE7AA2" w:rsidRPr="00E52C90">
        <w:rPr>
          <w:rFonts w:asciiTheme="minorHAnsi" w:hAnsiTheme="minorHAnsi"/>
          <w:color w:val="auto"/>
        </w:rPr>
        <w:t>insect</w:t>
      </w:r>
      <w:r w:rsidR="00224D95">
        <w:rPr>
          <w:rFonts w:asciiTheme="minorHAnsi" w:hAnsiTheme="minorHAnsi"/>
          <w:color w:val="auto"/>
        </w:rPr>
        <w:t>s</w:t>
      </w:r>
      <w:r w:rsidR="00AE7AA2" w:rsidRPr="00E52C90">
        <w:rPr>
          <w:rFonts w:asciiTheme="minorHAnsi" w:hAnsiTheme="minorHAnsi"/>
          <w:color w:val="auto"/>
        </w:rPr>
        <w:t xml:space="preserve"> </w:t>
      </w:r>
      <w:r w:rsidR="00AE1CF8">
        <w:rPr>
          <w:rFonts w:asciiTheme="minorHAnsi" w:hAnsiTheme="minorHAnsi"/>
          <w:color w:val="auto"/>
        </w:rPr>
        <w:t>can grow, develop, and reproduce</w:t>
      </w:r>
      <w:r w:rsidR="00AE7AA2" w:rsidRPr="00E52C90">
        <w:rPr>
          <w:rFonts w:asciiTheme="minorHAnsi" w:hAnsiTheme="minorHAnsi"/>
          <w:color w:val="auto"/>
        </w:rPr>
        <w:t xml:space="preserve">. </w:t>
      </w:r>
      <w:r w:rsidR="00224D95">
        <w:rPr>
          <w:rFonts w:asciiTheme="minorHAnsi" w:hAnsiTheme="minorHAnsi"/>
          <w:color w:val="auto"/>
        </w:rPr>
        <w:t xml:space="preserve">Low temperatures during the winter can prohibit insect survival and resources decline. </w:t>
      </w:r>
      <w:r w:rsidR="00670B94">
        <w:rPr>
          <w:rFonts w:asciiTheme="minorHAnsi" w:hAnsiTheme="minorHAnsi"/>
          <w:color w:val="auto"/>
        </w:rPr>
        <w:t xml:space="preserve">To avoid the prolonged stress and possible mortality during </w:t>
      </w:r>
      <w:r w:rsidR="00224D95">
        <w:rPr>
          <w:rFonts w:asciiTheme="minorHAnsi" w:hAnsiTheme="minorHAnsi"/>
          <w:color w:val="auto"/>
        </w:rPr>
        <w:t>the winter,</w:t>
      </w:r>
      <w:r w:rsidR="00670B94">
        <w:rPr>
          <w:rFonts w:asciiTheme="minorHAnsi" w:hAnsiTheme="minorHAnsi"/>
          <w:color w:val="auto"/>
        </w:rPr>
        <w:t xml:space="preserve"> many </w:t>
      </w:r>
      <w:r w:rsidR="00224D95">
        <w:rPr>
          <w:rFonts w:asciiTheme="minorHAnsi" w:hAnsiTheme="minorHAnsi"/>
          <w:color w:val="auto"/>
        </w:rPr>
        <w:t xml:space="preserve">temperate </w:t>
      </w:r>
      <w:r w:rsidR="00670B94">
        <w:rPr>
          <w:rFonts w:asciiTheme="minorHAnsi" w:hAnsiTheme="minorHAnsi"/>
          <w:color w:val="auto"/>
        </w:rPr>
        <w:t>insects use diapause.</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lastRenderedPageBreak/>
        <w:t>metabolic activity</w:t>
      </w:r>
      <w:r w:rsidR="00670B94">
        <w:rPr>
          <w:rFonts w:asciiTheme="minorHAnsi" w:hAnsiTheme="minorHAnsi"/>
          <w:color w:val="auto"/>
        </w:rPr>
        <w:t>, arrested development,</w:t>
      </w:r>
      <w:r w:rsidR="00765635" w:rsidRPr="00E52C90">
        <w:rPr>
          <w:rFonts w:asciiTheme="minorHAnsi" w:hAnsiTheme="minorHAnsi"/>
          <w:color w:val="auto"/>
        </w:rPr>
        <w:t xml:space="preserve"> </w:t>
      </w:r>
      <w:r w:rsidR="001D1E62" w:rsidRPr="00E52C90">
        <w:rPr>
          <w:rFonts w:asciiTheme="minorHAnsi" w:hAnsiTheme="minorHAnsi"/>
          <w:color w:val="auto"/>
        </w:rPr>
        <w:t xml:space="preserve">and do not feed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224D95">
        <w:rPr>
          <w:rFonts w:asciiTheme="minorHAnsi" w:hAnsiTheme="minorHAnsi"/>
          <w:color w:val="auto"/>
        </w:rPr>
        <w:t xml:space="preserve">Surviving requires insects to protect </w:t>
      </w:r>
      <w:r w:rsidR="001B183A">
        <w:rPr>
          <w:rFonts w:asciiTheme="minorHAnsi" w:hAnsiTheme="minorHAnsi"/>
          <w:color w:val="auto"/>
        </w:rPr>
        <w:t xml:space="preserve">themselves from low temperature, possible </w:t>
      </w:r>
      <w:r w:rsidR="00224D95">
        <w:rPr>
          <w:rFonts w:asciiTheme="minorHAnsi" w:hAnsiTheme="minorHAnsi"/>
          <w:color w:val="auto"/>
        </w:rPr>
        <w:t xml:space="preserve">water loss and </w:t>
      </w:r>
      <w:r w:rsidR="001B183A">
        <w:rPr>
          <w:rFonts w:asciiTheme="minorHAnsi" w:hAnsiTheme="minorHAnsi"/>
          <w:color w:val="auto"/>
        </w:rPr>
        <w:t>secure enough nutrients to</w:t>
      </w:r>
      <w:r w:rsidR="00224D95">
        <w:rPr>
          <w:rFonts w:asciiTheme="minorHAnsi" w:hAnsiTheme="minorHAnsi"/>
          <w:color w:val="auto"/>
        </w:rPr>
        <w:t xml:space="preserve"> properly fuel their metabolism, even though it is suppressed.</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demands, some</w:t>
      </w:r>
      <w:r w:rsidR="00670B94">
        <w:rPr>
          <w:rFonts w:asciiTheme="minorHAnsi" w:hAnsiTheme="minorHAnsi"/>
          <w:color w:val="auto"/>
        </w:rPr>
        <w:t xml:space="preserve"> diapausing</w:t>
      </w:r>
      <w:r w:rsidR="00437E39" w:rsidRPr="00E52C90">
        <w:rPr>
          <w:rFonts w:asciiTheme="minorHAnsi" w:hAnsiTheme="minorHAnsi"/>
          <w:color w:val="auto"/>
        </w:rPr>
        <w:t xml:space="preserve"> i</w:t>
      </w:r>
      <w:r w:rsidR="003A6FD8">
        <w:rPr>
          <w:rFonts w:asciiTheme="minorHAnsi" w:hAnsiTheme="minorHAnsi"/>
          <w:color w:val="auto"/>
        </w:rPr>
        <w:t xml:space="preserve">nsects accumulate large amounts of </w:t>
      </w:r>
      <w:r w:rsidR="00437E39" w:rsidRPr="00E52C90">
        <w:rPr>
          <w:rFonts w:asciiTheme="minorHAnsi" w:hAnsiTheme="minorHAnsi"/>
          <w:color w:val="auto"/>
        </w:rPr>
        <w:t>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3A6FD8">
        <w:rPr>
          <w:rFonts w:asciiTheme="minorHAnsi" w:hAnsiTheme="minorHAnsi"/>
          <w:color w:val="auto"/>
        </w:rPr>
        <w:t>Lipids, specifically t</w:t>
      </w:r>
      <w:r w:rsidR="007A0C32" w:rsidRPr="00E52C90">
        <w:rPr>
          <w:rFonts w:asciiTheme="minorHAnsi" w:hAnsiTheme="minorHAnsi"/>
          <w:color w:val="auto"/>
        </w:rPr>
        <w:t>riglycerides</w:t>
      </w:r>
      <w:r w:rsidR="003A6FD8">
        <w:rPr>
          <w:rFonts w:asciiTheme="minorHAnsi" w:hAnsiTheme="minorHAnsi"/>
          <w:color w:val="auto"/>
        </w:rPr>
        <w:t xml:space="preserve">, </w:t>
      </w:r>
      <w:r w:rsidR="00462174">
        <w:rPr>
          <w:rFonts w:asciiTheme="minorHAnsi" w:hAnsiTheme="minorHAnsi"/>
          <w:color w:val="auto"/>
        </w:rPr>
        <w:t xml:space="preserve">are the </w:t>
      </w:r>
      <w:r w:rsidR="00670B94">
        <w:rPr>
          <w:rFonts w:asciiTheme="minorHAnsi" w:hAnsiTheme="minorHAnsi"/>
          <w:color w:val="auto"/>
        </w:rPr>
        <w:t>predominate</w:t>
      </w:r>
      <w:r w:rsidR="00462174">
        <w:rPr>
          <w:rFonts w:asciiTheme="minorHAnsi" w:hAnsiTheme="minorHAnsi"/>
          <w:color w:val="auto"/>
        </w:rPr>
        <w:t xml:space="preserve"> source of</w:t>
      </w:r>
      <w:r w:rsidR="00670B94">
        <w:rPr>
          <w:rFonts w:asciiTheme="minorHAnsi" w:hAnsiTheme="minorHAnsi"/>
          <w:color w:val="auto"/>
        </w:rPr>
        <w:t xml:space="preserve"> metabolic energy during diapause. </w:t>
      </w:r>
      <w:r w:rsidR="00462174">
        <w:rPr>
          <w:rFonts w:asciiTheme="minorHAnsi" w:hAnsiTheme="minorHAnsi"/>
          <w:color w:val="auto"/>
        </w:rPr>
        <w:t>Triglycerides</w:t>
      </w:r>
      <w:r w:rsidR="007A0C32" w:rsidRPr="00E52C90">
        <w:rPr>
          <w:rFonts w:asciiTheme="minorHAnsi" w:hAnsiTheme="minorHAnsi"/>
          <w:color w:val="auto"/>
        </w:rPr>
        <w:t xml:space="preserve"> can be accumulated directly from an insects diet or synthesized in the fat body</w:t>
      </w:r>
      <w:r w:rsidR="00462174">
        <w:rPr>
          <w:rFonts w:asciiTheme="minorHAnsi" w:hAnsiTheme="minorHAnsi"/>
          <w:color w:val="auto"/>
        </w:rPr>
        <w:t xml:space="preserve"> utilizing amino acids or carbohydrate intermediates</w:t>
      </w:r>
      <w:r w:rsidR="007A0C32" w:rsidRPr="00E52C90">
        <w:rPr>
          <w:rFonts w:asciiTheme="minorHAnsi" w:hAnsiTheme="minorHAnsi"/>
          <w:color w:val="auto"/>
        </w:rPr>
        <w:t xml:space="preserve">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3B572B" w:rsidRPr="00E52C90">
        <w:rPr>
          <w:rFonts w:asciiTheme="minorHAnsi" w:hAnsiTheme="minorHAnsi"/>
          <w:color w:val="auto"/>
        </w:rPr>
        <w:t>.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w:t>
      </w:r>
      <w:r w:rsidR="00462174">
        <w:rPr>
          <w:rFonts w:asciiTheme="minorHAnsi" w:hAnsiTheme="minorHAnsi"/>
          <w:color w:val="auto"/>
        </w:rPr>
        <w:t>as</w:t>
      </w:r>
      <w:r w:rsidR="00850EE1" w:rsidRPr="00E52C90">
        <w:rPr>
          <w:rFonts w:asciiTheme="minorHAnsi" w:hAnsiTheme="minorHAnsi"/>
          <w:color w:val="auto"/>
        </w:rPr>
        <w:t xml:space="preserve">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w:t>
      </w:r>
      <w:r w:rsidR="00462174">
        <w:rPr>
          <w:rFonts w:asciiTheme="minorHAnsi" w:hAnsiTheme="minorHAnsi"/>
          <w:color w:val="auto"/>
        </w:rPr>
        <w:t>proteins</w:t>
      </w:r>
      <w:r w:rsidR="003B572B" w:rsidRPr="00E52C90">
        <w:rPr>
          <w:rFonts w:asciiTheme="minorHAnsi" w:hAnsiTheme="minorHAnsi"/>
          <w:color w:val="auto"/>
        </w:rPr>
        <w:t xml:space="preserve"> function as amino acid reservoirs</w:t>
      </w:r>
      <w:r w:rsidR="00462174">
        <w:rPr>
          <w:rFonts w:asciiTheme="minorHAnsi" w:hAnsiTheme="minorHAnsi"/>
          <w:color w:val="auto"/>
        </w:rPr>
        <w:t xml:space="preserve"> used to repair or rep</w:t>
      </w:r>
      <w:r w:rsidR="006F258B">
        <w:rPr>
          <w:rFonts w:asciiTheme="minorHAnsi" w:hAnsiTheme="minorHAnsi"/>
          <w:color w:val="auto"/>
        </w:rPr>
        <w:t>lace damaged metabolic proteins. A</w:t>
      </w:r>
      <w:r w:rsidR="002010A5" w:rsidRPr="00E52C90">
        <w:rPr>
          <w:rFonts w:asciiTheme="minorHAnsi" w:hAnsiTheme="minorHAnsi"/>
          <w:color w:val="auto"/>
        </w:rPr>
        <w:t xml:space="preserve">fter diapause </w:t>
      </w:r>
      <w:r w:rsidR="006F258B">
        <w:rPr>
          <w:rFonts w:asciiTheme="minorHAnsi" w:hAnsiTheme="minorHAnsi"/>
          <w:color w:val="auto"/>
        </w:rPr>
        <w:t xml:space="preserve">hexamerins can be appropriated to build exoskeleton, repair damaged proteins, and build new tissues </w:t>
      </w:r>
      <w:r w:rsidR="002010A5" w:rsidRPr="00E52C90">
        <w:rPr>
          <w:rFonts w:asciiTheme="minorHAnsi" w:hAnsiTheme="minorHAnsi"/>
          <w:color w:val="auto"/>
        </w:rPr>
        <w:t>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B319FF">
        <w:rPr>
          <w:rFonts w:asciiTheme="minorHAnsi" w:hAnsiTheme="minorHAnsi"/>
          <w:color w:val="auto"/>
        </w:rPr>
        <w:t xml:space="preserve">polymerized and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w:t>
      </w:r>
      <w:r w:rsidR="00B319FF">
        <w:rPr>
          <w:rFonts w:asciiTheme="minorHAnsi" w:hAnsiTheme="minorHAnsi"/>
          <w:color w:val="auto"/>
        </w:rPr>
        <w:t>insects</w:t>
      </w:r>
      <w:r w:rsidR="00793E7B" w:rsidRPr="00E52C90">
        <w:rPr>
          <w:rFonts w:asciiTheme="minorHAnsi" w:hAnsiTheme="minorHAnsi"/>
          <w:color w:val="auto"/>
        </w:rPr>
        <w:t xml:space="preserve"> </w:t>
      </w:r>
      <w:r w:rsidR="00B319FF">
        <w:rPr>
          <w:rFonts w:asciiTheme="minorHAnsi" w:hAnsiTheme="minorHAnsi"/>
          <w:color w:val="auto"/>
        </w:rPr>
        <w:t xml:space="preserve">preparing for diapause </w:t>
      </w:r>
      <w:r w:rsidR="00793E7B" w:rsidRPr="00E52C90">
        <w:rPr>
          <w:rFonts w:asciiTheme="minorHAnsi" w:hAnsiTheme="minorHAnsi"/>
          <w:color w:val="auto"/>
        </w:rPr>
        <w:t xml:space="preserve">can accumulate </w:t>
      </w:r>
      <w:r w:rsidR="00B319FF">
        <w:rPr>
          <w:rFonts w:asciiTheme="minorHAnsi" w:hAnsiTheme="minorHAnsi"/>
          <w:color w:val="auto"/>
        </w:rPr>
        <w:t>large amounts</w:t>
      </w:r>
      <w:r w:rsidR="00793E7B" w:rsidRPr="00E52C90">
        <w:rPr>
          <w:rFonts w:asciiTheme="minorHAnsi" w:hAnsiTheme="minorHAnsi"/>
          <w:color w:val="auto"/>
        </w:rPr>
        <w:t xml:space="preserve"> of </w:t>
      </w:r>
      <w:r w:rsidR="00B319FF">
        <w:rPr>
          <w:rFonts w:asciiTheme="minorHAnsi" w:hAnsiTheme="minorHAnsi"/>
          <w:color w:val="auto"/>
        </w:rPr>
        <w:t>these types of</w:t>
      </w:r>
      <w:r w:rsidR="00793E7B" w:rsidRPr="00E52C90">
        <w:rPr>
          <w:rFonts w:asciiTheme="minorHAnsi" w:hAnsiTheme="minorHAnsi"/>
          <w:color w:val="auto"/>
        </w:rPr>
        <w:t xml:space="preserve"> carbohydrate</w:t>
      </w:r>
      <w:r w:rsidR="00B319FF">
        <w:rPr>
          <w:rFonts w:asciiTheme="minorHAnsi" w:hAnsiTheme="minorHAnsi"/>
          <w:color w:val="auto"/>
        </w:rPr>
        <w:t>s</w:t>
      </w:r>
      <w:r w:rsidR="00793E7B" w:rsidRPr="00E52C90">
        <w:rPr>
          <w:rFonts w:asciiTheme="minorHAnsi" w:hAnsiTheme="minorHAnsi"/>
          <w:color w:val="auto"/>
        </w:rPr>
        <w:t xml:space="preserve">, it’s generally assumed </w:t>
      </w:r>
      <w:r w:rsidR="00B319FF">
        <w:rPr>
          <w:rFonts w:asciiTheme="minorHAnsi" w:hAnsiTheme="minorHAnsi"/>
          <w:color w:val="auto"/>
        </w:rPr>
        <w:t>that these</w:t>
      </w:r>
      <w:r w:rsidR="00793E7B" w:rsidRPr="00E52C90">
        <w:rPr>
          <w:rFonts w:asciiTheme="minorHAnsi" w:hAnsiTheme="minorHAnsi"/>
          <w:color w:val="auto"/>
        </w:rPr>
        <w:t xml:space="preserve"> molecule</w:t>
      </w:r>
      <w:r w:rsidR="00B319FF">
        <w:rPr>
          <w:rFonts w:asciiTheme="minorHAnsi" w:hAnsiTheme="minorHAnsi"/>
          <w:color w:val="auto"/>
        </w:rPr>
        <w:t>s function</w:t>
      </w:r>
      <w:r w:rsidR="00793E7B" w:rsidRPr="00E52C90">
        <w:rPr>
          <w:rFonts w:asciiTheme="minorHAnsi" w:hAnsiTheme="minorHAnsi"/>
          <w:color w:val="auto"/>
        </w:rPr>
        <w:t xml:space="preserve">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08C66521"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1F2FF8">
        <w:rPr>
          <w:rFonts w:asciiTheme="minorHAnsi" w:hAnsiTheme="minorHAnsi"/>
          <w:color w:val="auto"/>
        </w:rPr>
        <w:t>. I</w:t>
      </w:r>
      <w:r w:rsidR="008B6CB2">
        <w:rPr>
          <w:rFonts w:asciiTheme="minorHAnsi" w:hAnsiTheme="minorHAnsi"/>
          <w:color w:val="auto"/>
        </w:rPr>
        <w:t xml:space="preserve">n </w:t>
      </w:r>
      <w:r w:rsidR="00B319FF">
        <w:rPr>
          <w:rFonts w:asciiTheme="minorHAnsi" w:hAnsiTheme="minorHAnsi"/>
          <w:color w:val="auto"/>
        </w:rPr>
        <w:t>preparation for protracted environmental changes</w:t>
      </w:r>
      <w:r w:rsidR="001F2FF8">
        <w:rPr>
          <w:rFonts w:asciiTheme="minorHAnsi" w:hAnsiTheme="minorHAnsi"/>
          <w:color w:val="auto"/>
        </w:rPr>
        <w:t>,</w:t>
      </w:r>
      <w:r w:rsidR="00B319FF">
        <w:rPr>
          <w:rFonts w:asciiTheme="minorHAnsi" w:hAnsiTheme="minorHAnsi"/>
          <w:color w:val="auto"/>
        </w:rPr>
        <w:t xml:space="preserve"> </w:t>
      </w:r>
      <w:r w:rsidR="001F2FF8">
        <w:rPr>
          <w:rFonts w:asciiTheme="minorHAnsi" w:hAnsiTheme="minorHAnsi"/>
          <w:color w:val="auto"/>
        </w:rPr>
        <w:t>insects</w:t>
      </w:r>
      <w:r w:rsidR="008B6CB2">
        <w:rPr>
          <w:rFonts w:asciiTheme="minorHAnsi" w:hAnsiTheme="minorHAnsi"/>
          <w:color w:val="auto"/>
        </w:rPr>
        <w:t xml:space="preserve"> accumulate</w:t>
      </w:r>
      <w:r w:rsidR="001F2FF8">
        <w:rPr>
          <w:rFonts w:asciiTheme="minorHAnsi" w:hAnsiTheme="minorHAnsi"/>
          <w:color w:val="auto"/>
        </w:rPr>
        <w:t xml:space="preserve"> and store more nutrients.</w:t>
      </w:r>
      <w:r w:rsidR="00853AD5" w:rsidRPr="00E52C90">
        <w:rPr>
          <w:rFonts w:asciiTheme="minorHAnsi" w:hAnsiTheme="minorHAnsi"/>
          <w:color w:val="auto"/>
        </w:rPr>
        <w:t xml:space="preserve">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 xml:space="preserve">C and </w:t>
      </w:r>
      <w:r w:rsidR="001F2FF8">
        <w:rPr>
          <w:rFonts w:asciiTheme="minorHAnsi" w:hAnsiTheme="minorHAnsi"/>
          <w:color w:val="auto"/>
        </w:rPr>
        <w:t xml:space="preserve">under </w:t>
      </w:r>
      <w:r w:rsidR="00373436" w:rsidRPr="00E52C90">
        <w:rPr>
          <w:rFonts w:asciiTheme="minorHAnsi" w:hAnsiTheme="minorHAnsi"/>
          <w:color w:val="auto"/>
        </w:rPr>
        <w:t>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w:t>
      </w:r>
      <w:r w:rsidR="00755754" w:rsidRPr="00E52C90">
        <w:rPr>
          <w:rFonts w:asciiTheme="minorHAnsi" w:hAnsiTheme="minorHAnsi"/>
          <w:color w:val="auto"/>
        </w:rPr>
        <w:lastRenderedPageBreak/>
        <w:t xml:space="preserve">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w:t>
      </w:r>
      <w:r w:rsidR="00D94B3E">
        <w:rPr>
          <w:rFonts w:asciiTheme="minorHAnsi" w:hAnsiTheme="minorHAnsi"/>
          <w:color w:val="auto"/>
        </w:rPr>
        <w:t xml:space="preserve"> under</w:t>
      </w:r>
      <w:r w:rsidR="00373436" w:rsidRPr="00E52C90">
        <w:rPr>
          <w:rFonts w:asciiTheme="minorHAnsi" w:hAnsiTheme="minorHAnsi"/>
          <w:color w:val="auto"/>
        </w:rPr>
        <w:t xml:space="preserve"> a 9-</w:t>
      </w:r>
      <w:r w:rsidR="00F47FBD" w:rsidRPr="00E52C90">
        <w:rPr>
          <w:rFonts w:asciiTheme="minorHAnsi" w:hAnsiTheme="minorHAnsi"/>
          <w:color w:val="auto"/>
        </w:rPr>
        <w:t>hour photoperiod</w:t>
      </w:r>
      <w:r w:rsidR="00D94B3E">
        <w:rPr>
          <w:rFonts w:asciiTheme="minorHAnsi" w:hAnsiTheme="minorHAnsi"/>
          <w:color w:val="auto"/>
        </w:rPr>
        <w:t xml:space="preserve">. These </w:t>
      </w:r>
      <w:r w:rsidR="009C5CAF">
        <w:rPr>
          <w:rFonts w:asciiTheme="minorHAnsi" w:hAnsiTheme="minorHAnsi"/>
          <w:color w:val="auto"/>
        </w:rPr>
        <w:t>stored lipids</w:t>
      </w:r>
      <w:r w:rsidR="00D94B3E">
        <w:rPr>
          <w:rFonts w:asciiTheme="minorHAnsi" w:hAnsiTheme="minorHAnsi"/>
          <w:color w:val="auto"/>
        </w:rPr>
        <w:t xml:space="preserve"> are utilized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9C5CAF">
        <w:rPr>
          <w:rFonts w:asciiTheme="minorHAnsi" w:hAnsiTheme="minorHAnsi"/>
          <w:color w:val="auto"/>
        </w:rPr>
        <w:t>In other insects, diapause preparation can lead to an increase in hexamerin</w:t>
      </w:r>
      <w:r w:rsidR="00BE44BC" w:rsidRPr="00E52C90">
        <w:rPr>
          <w:rFonts w:asciiTheme="minorHAnsi" w:hAnsiTheme="minorHAnsi"/>
          <w:color w:val="auto"/>
        </w:rPr>
        <w:t xml:space="preserve"> storage</w:t>
      </w:r>
      <w:r w:rsidR="00540678" w:rsidRPr="00E52C90">
        <w:rPr>
          <w:rFonts w:asciiTheme="minorHAnsi" w:hAnsiTheme="minorHAnsi"/>
          <w:color w:val="auto"/>
        </w:rPr>
        <w:t xml:space="preserve">, </w:t>
      </w:r>
      <w:r w:rsidR="00CB6C9C">
        <w:rPr>
          <w:rFonts w:asciiTheme="minorHAnsi" w:hAnsiTheme="minorHAnsi"/>
          <w:color w:val="auto"/>
        </w:rPr>
        <w:t>like</w:t>
      </w:r>
      <w:r w:rsidR="009C5CAF">
        <w:rPr>
          <w:rFonts w:asciiTheme="minorHAnsi" w:hAnsiTheme="minorHAnsi"/>
          <w:color w:val="auto"/>
        </w:rPr>
        <w:t xml:space="preserve"> the </w:t>
      </w:r>
      <w:r w:rsidR="00540678" w:rsidRPr="00E52C90">
        <w:rPr>
          <w:rFonts w:asciiTheme="minorHAnsi" w:hAnsiTheme="minorHAnsi"/>
          <w:color w:val="auto"/>
        </w:rPr>
        <w:t>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F6D25">
        <w:rPr>
          <w:rFonts w:asciiTheme="minorHAnsi" w:hAnsiTheme="minorHAnsi"/>
          <w:color w:val="auto"/>
        </w:rPr>
        <w:t>B</w:t>
      </w:r>
      <w:r w:rsidR="00736334" w:rsidRPr="00E52C90">
        <w:rPr>
          <w:rFonts w:asciiTheme="minorHAnsi" w:hAnsiTheme="minorHAnsi"/>
          <w:color w:val="auto"/>
        </w:rPr>
        <w:t xml:space="preserve">eetles </w:t>
      </w:r>
      <w:r w:rsidR="00AE1B47">
        <w:rPr>
          <w:rFonts w:asciiTheme="minorHAnsi" w:hAnsiTheme="minorHAnsi"/>
          <w:color w:val="auto"/>
        </w:rPr>
        <w:t xml:space="preserve">exposed </w:t>
      </w:r>
      <w:r w:rsidR="00736334" w:rsidRPr="00E52C90">
        <w:rPr>
          <w:rFonts w:asciiTheme="minorHAnsi" w:hAnsiTheme="minorHAnsi"/>
          <w:color w:val="auto"/>
        </w:rPr>
        <w:t>to</w:t>
      </w:r>
      <w:r w:rsidR="00A421FD">
        <w:rPr>
          <w:rFonts w:asciiTheme="minorHAnsi" w:hAnsiTheme="minorHAnsi"/>
          <w:color w:val="auto"/>
        </w:rPr>
        <w:t xml:space="preserve"> a 10-hour diapausing inducing photoperiod and an 18-hour photoperiod that does not induce diapause</w:t>
      </w:r>
      <w:r w:rsidR="00BF6D25">
        <w:rPr>
          <w:rFonts w:asciiTheme="minorHAnsi" w:hAnsiTheme="minorHAnsi"/>
          <w:color w:val="auto"/>
        </w:rPr>
        <w:t xml:space="preserve">, were reared in a laboratory setting and </w:t>
      </w:r>
      <w:r w:rsidR="001B0CF3">
        <w:rPr>
          <w:rFonts w:asciiTheme="minorHAnsi" w:hAnsiTheme="minorHAnsi"/>
          <w:color w:val="auto"/>
        </w:rPr>
        <w:t xml:space="preserve">diapause protein 1 (a hexamerin storage protein) </w:t>
      </w:r>
      <w:r w:rsidR="00BF6D25">
        <w:rPr>
          <w:rFonts w:asciiTheme="minorHAnsi" w:hAnsiTheme="minorHAnsi"/>
          <w:color w:val="auto"/>
        </w:rPr>
        <w:t>mRNA</w:t>
      </w:r>
      <w:r w:rsidR="00A421FD">
        <w:rPr>
          <w:rFonts w:asciiTheme="minorHAnsi" w:hAnsiTheme="minorHAnsi"/>
          <w:color w:val="auto"/>
        </w:rPr>
        <w:t xml:space="preserv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r w:rsidR="00CB6C9C" w:rsidRPr="00E52C90">
        <w:rPr>
          <w:rFonts w:asciiTheme="minorHAnsi" w:hAnsiTheme="minorHAnsi"/>
          <w:color w:val="auto"/>
        </w:rPr>
        <w:t>Northern blot analysis</w:t>
      </w:r>
      <w:r w:rsidR="00912F6C">
        <w:rPr>
          <w:rFonts w:asciiTheme="minorHAnsi" w:hAnsiTheme="minorHAnsi"/>
          <w:color w:val="auto"/>
        </w:rPr>
        <w:t xml:space="preserve"> comparison</w:t>
      </w:r>
      <w:r w:rsidR="00CB6C9C">
        <w:rPr>
          <w:rFonts w:asciiTheme="minorHAnsi" w:hAnsiTheme="minorHAnsi"/>
          <w:color w:val="auto"/>
        </w:rPr>
        <w:t xml:space="preserve"> </w:t>
      </w:r>
      <w:r w:rsidR="001B0CF3">
        <w:rPr>
          <w:rFonts w:asciiTheme="minorHAnsi" w:hAnsiTheme="minorHAnsi"/>
          <w:color w:val="auto"/>
        </w:rPr>
        <w:t xml:space="preserve">of hexamerin </w:t>
      </w:r>
      <w:r w:rsidR="00CB6C9C">
        <w:rPr>
          <w:rFonts w:asciiTheme="minorHAnsi" w:hAnsiTheme="minorHAnsi"/>
          <w:color w:val="auto"/>
        </w:rPr>
        <w:t>mRNA</w:t>
      </w:r>
      <w:r w:rsidR="00BF6D25">
        <w:rPr>
          <w:rFonts w:asciiTheme="minorHAnsi" w:hAnsiTheme="minorHAnsi"/>
          <w:color w:val="auto"/>
        </w:rPr>
        <w:t xml:space="preserve"> </w:t>
      </w:r>
      <w:r w:rsidR="00912F6C">
        <w:rPr>
          <w:rFonts w:asciiTheme="minorHAnsi" w:hAnsiTheme="minorHAnsi"/>
          <w:color w:val="auto"/>
        </w:rPr>
        <w:t>between</w:t>
      </w:r>
      <w:r w:rsidR="00F67CAF">
        <w:rPr>
          <w:rFonts w:asciiTheme="minorHAnsi" w:hAnsiTheme="minorHAnsi"/>
          <w:color w:val="auto"/>
        </w:rPr>
        <w:t xml:space="preserve"> diapause and non-diapause</w:t>
      </w:r>
      <w:r w:rsidR="00CB6C9C" w:rsidRPr="00E52C90">
        <w:rPr>
          <w:rFonts w:asciiTheme="minorHAnsi" w:hAnsiTheme="minorHAnsi"/>
          <w:color w:val="auto"/>
        </w:rPr>
        <w:t xml:space="preserve"> </w:t>
      </w:r>
      <w:r w:rsidR="00CB6C9C" w:rsidRPr="00E52C90">
        <w:rPr>
          <w:rFonts w:asciiTheme="minorHAnsi" w:hAnsiTheme="minorHAnsi"/>
          <w:i/>
          <w:color w:val="auto"/>
        </w:rPr>
        <w:t>L. decimlineata</w:t>
      </w:r>
      <w:r w:rsidR="00CB6C9C" w:rsidRPr="00E52C90">
        <w:rPr>
          <w:rFonts w:asciiTheme="minorHAnsi" w:hAnsiTheme="minorHAnsi"/>
          <w:color w:val="auto"/>
        </w:rPr>
        <w:t xml:space="preserve"> beetles</w:t>
      </w:r>
      <w:r w:rsidR="00CB6C9C">
        <w:rPr>
          <w:rFonts w:asciiTheme="minorHAnsi" w:hAnsiTheme="minorHAnsi"/>
          <w:color w:val="auto"/>
        </w:rPr>
        <w:t xml:space="preserve"> </w:t>
      </w:r>
      <w:r w:rsidR="00912F6C">
        <w:rPr>
          <w:rFonts w:asciiTheme="minorHAnsi" w:hAnsiTheme="minorHAnsi"/>
          <w:color w:val="auto"/>
        </w:rPr>
        <w:t xml:space="preserve">shows </w:t>
      </w:r>
      <w:r w:rsidR="00CB6C9C">
        <w:rPr>
          <w:rFonts w:asciiTheme="minorHAnsi" w:hAnsiTheme="minorHAnsi"/>
          <w:color w:val="auto"/>
        </w:rPr>
        <w:t xml:space="preserve">a significant difference in the accumulation of this hexamerin </w:t>
      </w:r>
      <w:r w:rsidR="00CB6C9C">
        <w:rPr>
          <w:rFonts w:asciiTheme="minorHAnsi" w:hAnsiTheme="minorHAnsi"/>
          <w:color w:val="auto"/>
        </w:rPr>
        <w:fldChar w:fldCharType="begin" w:fldLock="1"/>
      </w:r>
      <w:r w:rsidR="00CB6C9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Pr>
          <w:rFonts w:asciiTheme="minorHAnsi" w:hAnsiTheme="minorHAnsi"/>
          <w:color w:val="auto"/>
        </w:rPr>
        <w:fldChar w:fldCharType="separate"/>
      </w:r>
      <w:r w:rsidR="00CB6C9C" w:rsidRPr="00A421FD">
        <w:rPr>
          <w:rFonts w:asciiTheme="minorHAnsi" w:hAnsiTheme="minorHAnsi"/>
          <w:noProof/>
          <w:color w:val="auto"/>
        </w:rPr>
        <w:t>(De Kort and Koopmanschap 1994)</w:t>
      </w:r>
      <w:r w:rsidR="00CB6C9C">
        <w:rPr>
          <w:rFonts w:asciiTheme="minorHAnsi" w:hAnsiTheme="minorHAnsi"/>
          <w:color w:val="auto"/>
        </w:rPr>
        <w:fldChar w:fldCharType="end"/>
      </w:r>
      <w:r w:rsidR="00CB6C9C">
        <w:rPr>
          <w:rFonts w:asciiTheme="minorHAnsi" w:hAnsiTheme="minorHAnsi"/>
          <w:color w:val="auto"/>
        </w:rPr>
        <w:t>.</w:t>
      </w:r>
    </w:p>
    <w:p w14:paraId="38FBBEC1" w14:textId="77777777" w:rsidR="00E92980" w:rsidRDefault="00A27DD8" w:rsidP="00A27DD8">
      <w:pPr>
        <w:spacing w:line="480" w:lineRule="auto"/>
        <w:ind w:firstLine="360"/>
        <w:rPr>
          <w:rFonts w:asciiTheme="minorHAnsi" w:hAnsiTheme="minorHAnsi"/>
          <w:color w:val="auto"/>
        </w:rPr>
      </w:pPr>
      <w:bookmarkStart w:id="29" w:name="_GoBack"/>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warm </w:t>
      </w:r>
      <w:r w:rsidR="00AE1B47">
        <w:rPr>
          <w:rFonts w:asciiTheme="minorHAnsi" w:hAnsiTheme="minorHAnsi"/>
          <w:color w:val="auto"/>
        </w:rPr>
        <w:t>summers</w:t>
      </w:r>
      <w:r>
        <w:rPr>
          <w:rFonts w:asciiTheme="minorHAnsi" w:hAnsiTheme="minorHAnsi"/>
          <w:color w:val="auto"/>
        </w:rPr>
        <w:t xml:space="preserve"> </w:t>
      </w:r>
      <w:r w:rsidR="00AE1B47">
        <w:rPr>
          <w:rFonts w:asciiTheme="minorHAnsi" w:hAnsiTheme="minorHAnsi"/>
          <w:color w:val="auto"/>
        </w:rPr>
        <w:t>gradually become cold winters</w:t>
      </w:r>
      <w:r>
        <w:rPr>
          <w:rFonts w:asciiTheme="minorHAnsi" w:hAnsiTheme="minorHAnsi"/>
          <w:color w:val="auto"/>
        </w:rPr>
        <w:t>,</w:t>
      </w:r>
      <w:r w:rsidR="00AE1B47">
        <w:rPr>
          <w:rFonts w:asciiTheme="minorHAnsi" w:hAnsiTheme="minorHAnsi"/>
          <w:color w:val="auto"/>
        </w:rPr>
        <w:t xml:space="preserve"> photoperiod</w:t>
      </w:r>
      <w:r w:rsidR="00E92980">
        <w:rPr>
          <w:rFonts w:asciiTheme="minorHAnsi" w:hAnsiTheme="minorHAnsi"/>
          <w:color w:val="auto"/>
        </w:rPr>
        <w:t xml:space="preserve"> shortens. Shorter photoperiods for some insects is an environmental cue that can induce pre-diapause. During pre-diapause these insects </w:t>
      </w:r>
      <w:r>
        <w:rPr>
          <w:rFonts w:asciiTheme="minorHAnsi" w:hAnsiTheme="minorHAnsi"/>
          <w:color w:val="auto"/>
        </w:rPr>
        <w:t xml:space="preserve">must continue to grow and search for nutrients however a proportion of those accumulated </w:t>
      </w:r>
      <w:r w:rsidR="00E92980">
        <w:rPr>
          <w:rFonts w:asciiTheme="minorHAnsi" w:hAnsiTheme="minorHAnsi"/>
          <w:color w:val="auto"/>
        </w:rPr>
        <w:t>nutrients</w:t>
      </w:r>
      <w:r>
        <w:rPr>
          <w:rFonts w:asciiTheme="minorHAnsi" w:hAnsiTheme="minorHAnsi"/>
          <w:color w:val="auto"/>
        </w:rPr>
        <w:t xml:space="preserve">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p>
    <w:p w14:paraId="31FF09CA" w14:textId="77777777" w:rsidR="00E92980" w:rsidRDefault="00DF48F4" w:rsidP="00E92980">
      <w:pPr>
        <w:spacing w:line="480" w:lineRule="auto"/>
        <w:ind w:firstLine="360"/>
        <w:rPr>
          <w:rFonts w:asciiTheme="minorHAnsi" w:hAnsiTheme="minorHAnsi"/>
          <w:color w:val="auto"/>
        </w:rPr>
      </w:pPr>
      <w:r>
        <w:rPr>
          <w:rFonts w:asciiTheme="minorHAnsi" w:hAnsiTheme="minorHAnsi"/>
          <w:color w:val="auto"/>
        </w:rPr>
        <w:t xml:space="preserve">As temperatures rise, insects will be specifically taxed as their metabolism is in direct </w:t>
      </w:r>
      <w:r>
        <w:rPr>
          <w:rFonts w:asciiTheme="minorHAnsi" w:hAnsiTheme="minorHAnsi"/>
          <w:color w:val="auto"/>
        </w:rPr>
        <w:lastRenderedPageBreak/>
        <w:t xml:space="preserve">relation with external temperatures. </w:t>
      </w:r>
      <w:r w:rsidR="006F18EA">
        <w:rPr>
          <w:rFonts w:asciiTheme="minorHAnsi" w:hAnsiTheme="minorHAnsi"/>
          <w:color w:val="auto"/>
        </w:rPr>
        <w:t>W</w:t>
      </w:r>
      <w:r>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how will an increased metabolism effect pre-diapause preparations</w:t>
      </w:r>
      <w:r w:rsidR="006F18EA">
        <w:rPr>
          <w:rFonts w:asciiTheme="minorHAnsi" w:hAnsiTheme="minorHAnsi"/>
          <w:color w:val="auto"/>
        </w:rPr>
        <w:t xml:space="preserve"> and ultimately diapause survival. </w:t>
      </w:r>
    </w:p>
    <w:p w14:paraId="5AB15A78" w14:textId="202745BA" w:rsidR="0015212A" w:rsidRPr="00E92980" w:rsidRDefault="002E63F9" w:rsidP="00E92980">
      <w:pPr>
        <w:spacing w:line="480" w:lineRule="auto"/>
        <w:ind w:firstLine="360"/>
        <w:rPr>
          <w:rFonts w:asciiTheme="minorHAnsi" w:hAnsiTheme="minorHAnsi"/>
          <w:color w:val="auto"/>
        </w:rPr>
      </w:pPr>
      <w:r>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Pr>
          <w:rFonts w:asciiTheme="minorHAnsi" w:hAnsiTheme="minorHAnsi"/>
          <w:color w:val="auto"/>
        </w:rPr>
        <w:t xml:space="preserve"> </w:t>
      </w:r>
      <w:r w:rsidR="0087245B" w:rsidRPr="00E92980">
        <w:rPr>
          <w:rFonts w:asciiTheme="minorHAnsi" w:hAnsiTheme="minorHAnsi"/>
          <w:color w:val="auto"/>
          <w:highlight w:val="yellow"/>
        </w:rPr>
        <w:t>Losing</w:t>
      </w:r>
      <w:r w:rsidR="0087245B">
        <w:rPr>
          <w:rFonts w:asciiTheme="minorHAnsi" w:hAnsiTheme="minorHAnsi"/>
          <w:color w:val="auto"/>
        </w:rPr>
        <w:t xml:space="preserve">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Pr>
          <w:rFonts w:asciiTheme="minorHAnsi" w:hAnsiTheme="minorHAnsi"/>
          <w:color w:val="auto"/>
        </w:rPr>
        <w:t>ccumulating</w:t>
      </w:r>
      <w:r w:rsidR="00BF08C5">
        <w:rPr>
          <w:rFonts w:asciiTheme="minorHAnsi" w:hAnsiTheme="minorHAnsi"/>
          <w:color w:val="auto"/>
        </w:rPr>
        <w:t>,</w:t>
      </w:r>
      <w:r>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sidRPr="00E92980">
        <w:rPr>
          <w:rFonts w:asciiTheme="minorHAnsi" w:hAnsiTheme="minorHAnsi"/>
          <w:color w:val="auto"/>
          <w:highlight w:val="yellow"/>
        </w:rPr>
        <w:t>win</w:t>
      </w:r>
      <w:r w:rsidR="00AD4E06">
        <w:rPr>
          <w:rFonts w:asciiTheme="minorHAnsi" w:hAnsiTheme="minorHAnsi"/>
          <w:color w:val="auto"/>
        </w:rPr>
        <w:t xml:space="preserve"> as temperatures increase and climate changes.</w:t>
      </w:r>
      <w:r w:rsidR="00FD616B">
        <w:rPr>
          <w:rFonts w:asciiTheme="minorHAnsi" w:hAnsiTheme="minorHAnsi"/>
          <w:color w:val="auto"/>
        </w:rPr>
        <w:t xml:space="preserve"> </w:t>
      </w:r>
    </w:p>
    <w:p w14:paraId="7DD5713A" w14:textId="3EC39819"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bookmarkEnd w:id="29"/>
    <w:p w14:paraId="7FC2D08B" w14:textId="77777777" w:rsidR="001454CA" w:rsidRDefault="001454CA" w:rsidP="0015212A">
      <w:pPr>
        <w:spacing w:line="480" w:lineRule="auto"/>
        <w:ind w:firstLine="720"/>
        <w:rPr>
          <w:rFonts w:asciiTheme="minorHAnsi" w:hAnsiTheme="minorHAnsi"/>
          <w:color w:val="auto"/>
        </w:rPr>
      </w:pPr>
    </w:p>
    <w:p w14:paraId="6FC75EA0" w14:textId="4E862353" w:rsidR="001454CA" w:rsidRPr="001454CA" w:rsidRDefault="001454CA" w:rsidP="001454CA">
      <w:pPr>
        <w:spacing w:line="480" w:lineRule="auto"/>
        <w:ind w:firstLine="720"/>
        <w:jc w:val="center"/>
        <w:rPr>
          <w:rFonts w:asciiTheme="minorHAnsi" w:hAnsiTheme="minorHAnsi"/>
          <w:b/>
          <w:color w:val="auto"/>
        </w:rPr>
      </w:pPr>
      <w:r>
        <w:rPr>
          <w:rFonts w:asciiTheme="minorHAnsi" w:hAnsiTheme="minorHAnsi"/>
          <w:b/>
          <w:color w:val="auto"/>
        </w:rPr>
        <w:t>***</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w:t>
      </w:r>
      <w:r w:rsidR="00147489" w:rsidRPr="00E52C90">
        <w:rPr>
          <w:rFonts w:asciiTheme="minorHAnsi" w:hAnsiTheme="minorHAnsi"/>
          <w:color w:val="auto"/>
        </w:rPr>
        <w:lastRenderedPageBreak/>
        <w:t>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2C0DFCD7" w14:textId="77777777" w:rsidR="00166A77" w:rsidRPr="00166A77" w:rsidRDefault="00166A77" w:rsidP="00166A77">
      <w:pPr>
        <w:spacing w:line="480" w:lineRule="auto"/>
        <w:rPr>
          <w:rFonts w:asciiTheme="minorHAnsi" w:hAnsiTheme="minorHAnsi"/>
          <w:color w:val="auto"/>
        </w:rPr>
      </w:pPr>
      <w:r>
        <w:rPr>
          <w:rFonts w:asciiTheme="minorHAnsi" w:hAnsiTheme="minorHAnsi"/>
          <w:b/>
          <w:i/>
          <w:color w:val="auto"/>
          <w:u w:val="single"/>
        </w:rPr>
        <w:lastRenderedPageBreak/>
        <w:t>Preliminary data here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w:t>
      </w:r>
      <w:r w:rsidRPr="00E52C90">
        <w:rPr>
          <w:rFonts w:asciiTheme="minorHAnsi" w:hAnsiTheme="minorHAnsi"/>
          <w:color w:val="auto"/>
        </w:rPr>
        <w:lastRenderedPageBreak/>
        <w:t xml:space="preserve">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w:t>
      </w:r>
      <w:r w:rsidRPr="00E52C90">
        <w:rPr>
          <w:rFonts w:asciiTheme="minorHAnsi" w:hAnsiTheme="minorHAnsi"/>
          <w:color w:val="auto"/>
        </w:rPr>
        <w:lastRenderedPageBreak/>
        <w:t xml:space="preserve">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w:t>
      </w:r>
      <w:r w:rsidRPr="00E52C90">
        <w:rPr>
          <w:rFonts w:asciiTheme="minorHAnsi" w:hAnsiTheme="minorHAnsi"/>
          <w:color w:val="auto"/>
        </w:rPr>
        <w:lastRenderedPageBreak/>
        <w:t xml:space="preserve">pest management. </w:t>
      </w:r>
    </w:p>
    <w:p w14:paraId="778E6036" w14:textId="77777777" w:rsidR="00166A77" w:rsidRDefault="00166A77" w:rsidP="00E60FC5">
      <w:pPr>
        <w:spacing w:line="480" w:lineRule="auto"/>
        <w:outlineLvl w:val="0"/>
        <w:rPr>
          <w:rFonts w:asciiTheme="minorHAnsi" w:hAnsiTheme="minorHAnsi"/>
          <w:b/>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 xml:space="preserve">Dr. </w:t>
      </w:r>
      <w:proofErr w:type="spellStart"/>
      <w:r w:rsidRPr="00E52C90">
        <w:rPr>
          <w:rFonts w:asciiTheme="minorHAnsi" w:hAnsiTheme="minorHAnsi"/>
          <w:color w:val="auto"/>
        </w:rPr>
        <w:t>Dopman</w:t>
      </w:r>
      <w:proofErr w:type="spellEnd"/>
      <w:r w:rsidRPr="00E52C90">
        <w:rPr>
          <w:rFonts w:asciiTheme="minorHAnsi" w:hAnsiTheme="minorHAnsi"/>
          <w:color w:val="auto"/>
        </w:rPr>
        <w:t xml:space="preserve">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 xml:space="preserve">Strain identity was determined genotypically using the </w:t>
      </w:r>
      <w:proofErr w:type="spellStart"/>
      <w:r w:rsidR="006105B1" w:rsidRPr="00E52C90">
        <w:rPr>
          <w:rFonts w:asciiTheme="minorHAnsi" w:hAnsiTheme="minorHAnsi"/>
          <w:color w:val="auto"/>
        </w:rPr>
        <w:t>pgFAR</w:t>
      </w:r>
      <w:proofErr w:type="spellEnd"/>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 xml:space="preserve">libitum. Non-diapause treatment larvae will experience a photoperiod of 16-hours, while diapause </w:t>
      </w:r>
      <w:r w:rsidRPr="00E52C90">
        <w:rPr>
          <w:rFonts w:asciiTheme="minorHAnsi" w:hAnsiTheme="minorHAnsi"/>
          <w:color w:val="auto"/>
        </w:rPr>
        <w:lastRenderedPageBreak/>
        <w:t>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30"/>
      <w:commentRangeStart w:id="31"/>
      <w:r w:rsidRPr="00E52C90">
        <w:rPr>
          <w:rFonts w:asciiTheme="minorHAnsi" w:hAnsiTheme="minorHAnsi"/>
          <w:color w:val="auto"/>
        </w:rPr>
        <w:t>three minutes</w:t>
      </w:r>
      <w:commentRangeEnd w:id="30"/>
      <w:r w:rsidRPr="00E52C90">
        <w:rPr>
          <w:rStyle w:val="CommentReference"/>
          <w:color w:val="auto"/>
        </w:rPr>
        <w:commentReference w:id="30"/>
      </w:r>
      <w:commentRangeEnd w:id="31"/>
      <w:r w:rsidR="00FA206E">
        <w:rPr>
          <w:rStyle w:val="CommentReference"/>
        </w:rPr>
        <w:commentReference w:id="31"/>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7B10C514"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lastRenderedPageBreak/>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32"/>
      <w:commentRangeStart w:id="33"/>
      <w:r w:rsidRPr="00E52C90">
        <w:rPr>
          <w:rFonts w:asciiTheme="minorHAnsi" w:hAnsiTheme="minorHAnsi"/>
          <w:color w:val="auto"/>
        </w:rPr>
        <w:t>samples will be grouped into cohorts</w:t>
      </w:r>
      <w:r w:rsidR="00FA206E">
        <w:rPr>
          <w:rFonts w:asciiTheme="minorHAnsi" w:hAnsiTheme="minorHAnsi"/>
          <w:color w:val="auto"/>
        </w:rPr>
        <w:t>, a sample of hemolymph will be taken from each individual larvae</w:t>
      </w:r>
      <w:r w:rsidRPr="00E52C90">
        <w:rPr>
          <w:rFonts w:asciiTheme="minorHAnsi" w:hAnsiTheme="minorHAnsi"/>
          <w:color w:val="auto"/>
        </w:rPr>
        <w:t xml:space="preserve"> and total protein concentration will be quantified</w:t>
      </w:r>
      <w:r w:rsidR="000C0F27">
        <w:rPr>
          <w:rFonts w:asciiTheme="minorHAnsi" w:hAnsiTheme="minorHAnsi"/>
          <w:color w:val="auto"/>
        </w:rPr>
        <w:t>, separately</w:t>
      </w:r>
      <w:r w:rsidRPr="00E52C90">
        <w:rPr>
          <w:rFonts w:asciiTheme="minorHAnsi" w:hAnsiTheme="minorHAnsi"/>
          <w:color w:val="auto"/>
        </w:rPr>
        <w:t xml:space="preserve">. A cohort will consist of equal numbers of larvae from each strain, and from each photoperiod treatment. </w:t>
      </w:r>
      <w:commentRangeEnd w:id="32"/>
      <w:r w:rsidR="00642B1C" w:rsidRPr="00E52C90">
        <w:rPr>
          <w:rStyle w:val="CommentReference"/>
          <w:color w:val="auto"/>
        </w:rPr>
        <w:commentReference w:id="32"/>
      </w:r>
      <w:commentRangeEnd w:id="33"/>
      <w:r w:rsidR="000C0F27">
        <w:rPr>
          <w:rStyle w:val="CommentReference"/>
        </w:rPr>
        <w:commentReference w:id="33"/>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519EB950"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in </w:t>
      </w:r>
      <w:commentRangeStart w:id="34"/>
      <w:r w:rsidRPr="00E52C90">
        <w:rPr>
          <w:rFonts w:asciiTheme="minorHAnsi" w:hAnsiTheme="minorHAnsi"/>
          <w:color w:val="auto"/>
        </w:rPr>
        <w:t xml:space="preserve">size </w:t>
      </w:r>
      <w:commentRangeEnd w:id="34"/>
      <w:r w:rsidR="00642B1C" w:rsidRPr="00E52C90">
        <w:rPr>
          <w:rStyle w:val="CommentReference"/>
          <w:color w:val="auto"/>
        </w:rPr>
        <w:commentReference w:id="34"/>
      </w:r>
      <w:r w:rsidR="000C0F27">
        <w:rPr>
          <w:rFonts w:asciiTheme="minorHAnsi" w:hAnsiTheme="minorHAnsi"/>
          <w:color w:val="auto"/>
        </w:rPr>
        <w:t xml:space="preserve"> from 560kDa to 600kDa </w:t>
      </w:r>
      <w:r w:rsidRPr="00E52C90">
        <w:rPr>
          <w:rFonts w:asciiTheme="minorHAnsi" w:hAnsiTheme="minorHAnsi"/>
          <w:color w:val="auto"/>
        </w:rPr>
        <w:t xml:space="preserve">and contained in that mixture of lymph proteins are insect storage proteins. Storage proteins are multimers composed of six identical or similar subunits </w:t>
      </w:r>
      <w:r w:rsidRPr="00E52C90">
        <w:rPr>
          <w:rFonts w:asciiTheme="minorHAnsi" w:hAnsiTheme="minorHAnsi"/>
          <w:color w:val="auto"/>
        </w:rPr>
        <w:lastRenderedPageBreak/>
        <w:t xml:space="preserve">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4349F810"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w:t>
      </w:r>
      <w:r w:rsidR="00A229F2" w:rsidRPr="00E52C90">
        <w:rPr>
          <w:rFonts w:asciiTheme="minorHAnsi" w:hAnsiTheme="minorHAnsi"/>
          <w:color w:val="auto"/>
        </w:rPr>
        <w:lastRenderedPageBreak/>
        <w:t>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35"/>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35"/>
      <w:r w:rsidR="000E6FC0" w:rsidRPr="00E52C90">
        <w:rPr>
          <w:rStyle w:val="CommentReference"/>
          <w:color w:val="auto"/>
        </w:rPr>
        <w:commentReference w:id="35"/>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36"/>
      <w:commentRangeStart w:id="37"/>
      <w:r w:rsidR="00C95E25" w:rsidRPr="00E52C90">
        <w:rPr>
          <w:rFonts w:asciiTheme="minorHAnsi" w:hAnsiTheme="minorHAnsi"/>
          <w:color w:val="auto"/>
        </w:rPr>
        <w:t>triglycerides.</w:t>
      </w:r>
      <w:commentRangeEnd w:id="36"/>
      <w:r w:rsidR="000E6FC0" w:rsidRPr="00E52C90">
        <w:rPr>
          <w:rStyle w:val="CommentReference"/>
          <w:color w:val="auto"/>
        </w:rPr>
        <w:commentReference w:id="36"/>
      </w:r>
      <w:commentRangeEnd w:id="37"/>
      <w:r w:rsidR="000C0F27">
        <w:rPr>
          <w:rStyle w:val="CommentReference"/>
        </w:rPr>
        <w:commentReference w:id="37"/>
      </w:r>
      <w:r w:rsidR="000C0F27">
        <w:rPr>
          <w:rFonts w:asciiTheme="minorHAnsi" w:hAnsiTheme="minorHAnsi"/>
          <w:color w:val="auto"/>
        </w:rPr>
        <w:t xml:space="preserve"> The standardized mixture of triglycerides </w:t>
      </w:r>
      <w:proofErr w:type="gramStart"/>
      <w:r w:rsidR="000C0F27">
        <w:rPr>
          <w:rFonts w:asciiTheme="minorHAnsi" w:hAnsiTheme="minorHAnsi"/>
          <w:color w:val="auto"/>
        </w:rPr>
        <w:t>were</w:t>
      </w:r>
      <w:proofErr w:type="gramEnd"/>
      <w:r w:rsidR="000C0F27">
        <w:rPr>
          <w:rFonts w:asciiTheme="minorHAnsi" w:hAnsiTheme="minorHAnsi"/>
          <w:color w:val="auto"/>
        </w:rPr>
        <w:t xml:space="preserve"> commercially available. </w:t>
      </w:r>
      <w:proofErr w:type="spellStart"/>
      <w:r w:rsidR="000C0F27">
        <w:rPr>
          <w:rFonts w:asciiTheme="minorHAnsi" w:hAnsiTheme="minorHAnsi"/>
          <w:color w:val="auto"/>
        </w:rPr>
        <w:t>Tristeric</w:t>
      </w:r>
      <w:proofErr w:type="spellEnd"/>
      <w:r w:rsidR="000C0F27">
        <w:rPr>
          <w:rFonts w:asciiTheme="minorHAnsi" w:hAnsiTheme="minorHAnsi"/>
          <w:color w:val="auto"/>
        </w:rPr>
        <w:t xml:space="preserve"> acid and </w:t>
      </w:r>
      <w:proofErr w:type="spellStart"/>
      <w:r w:rsidR="000C0F27">
        <w:rPr>
          <w:rFonts w:asciiTheme="minorHAnsi" w:hAnsiTheme="minorHAnsi"/>
          <w:color w:val="auto"/>
        </w:rPr>
        <w:t>tripalmitic</w:t>
      </w:r>
      <w:proofErr w:type="spellEnd"/>
      <w:r w:rsidR="000C0F27">
        <w:rPr>
          <w:rFonts w:asciiTheme="minorHAnsi" w:hAnsiTheme="minorHAnsi"/>
          <w:color w:val="auto"/>
        </w:rPr>
        <w:t xml:space="preserve"> acid were purchased from Sigma Millipore and </w:t>
      </w:r>
      <w:proofErr w:type="spellStart"/>
      <w:r w:rsidR="000C0F27">
        <w:rPr>
          <w:rFonts w:asciiTheme="minorHAnsi" w:hAnsiTheme="minorHAnsi"/>
          <w:color w:val="auto"/>
        </w:rPr>
        <w:t>triheptadecanoic</w:t>
      </w:r>
      <w:proofErr w:type="spellEnd"/>
      <w:r w:rsidR="000C0F27">
        <w:rPr>
          <w:rFonts w:asciiTheme="minorHAnsi" w:hAnsiTheme="minorHAnsi"/>
          <w:color w:val="auto"/>
        </w:rPr>
        <w:t xml:space="preserve"> acid from VWR.</w:t>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w:t>
      </w:r>
      <w:r w:rsidRPr="00E52C90">
        <w:rPr>
          <w:rFonts w:asciiTheme="minorHAnsi" w:hAnsiTheme="minorHAnsi"/>
          <w:color w:val="auto"/>
        </w:rPr>
        <w:lastRenderedPageBreak/>
        <w:t>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38"/>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38"/>
      <w:proofErr w:type="gramEnd"/>
      <w:r w:rsidR="000E6FC0" w:rsidRPr="00E52C90">
        <w:rPr>
          <w:rStyle w:val="CommentReference"/>
          <w:color w:val="auto"/>
        </w:rPr>
        <w:commentReference w:id="38"/>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39"/>
      <w:commentRangeStart w:id="40"/>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39"/>
      <w:r w:rsidR="000E6FC0" w:rsidRPr="00E52C90">
        <w:rPr>
          <w:rStyle w:val="CommentReference"/>
          <w:color w:val="auto"/>
        </w:rPr>
        <w:commentReference w:id="39"/>
      </w:r>
      <w:commentRangeEnd w:id="40"/>
      <w:r w:rsidR="000C0F27">
        <w:rPr>
          <w:rStyle w:val="CommentReference"/>
        </w:rPr>
        <w:commentReference w:id="40"/>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41"/>
      <w:commentRangeStart w:id="42"/>
      <w:ins w:id="43" w:author="Dan Hahn" w:date="2017-08-28T13:34:00Z">
        <w:r w:rsidR="000E6FC0" w:rsidRPr="00E52C90">
          <w:rPr>
            <w:rFonts w:asciiTheme="minorHAnsi" w:hAnsiTheme="minorHAnsi"/>
            <w:color w:val="auto"/>
          </w:rPr>
          <w:t xml:space="preserve">will be </w:t>
        </w:r>
        <w:commentRangeEnd w:id="41"/>
        <w:r w:rsidR="000E6FC0" w:rsidRPr="00E52C90">
          <w:rPr>
            <w:rStyle w:val="CommentReference"/>
            <w:color w:val="auto"/>
          </w:rPr>
          <w:commentReference w:id="41"/>
        </w:r>
      </w:ins>
      <w:commentRangeEnd w:id="42"/>
      <w:r w:rsidR="000C0F27">
        <w:rPr>
          <w:rStyle w:val="CommentReference"/>
        </w:rPr>
        <w:commentReference w:id="42"/>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w:t>
      </w:r>
      <w:r w:rsidR="00704FF5" w:rsidRPr="00E52C90">
        <w:rPr>
          <w:rFonts w:asciiTheme="minorHAnsi" w:hAnsiTheme="minorHAnsi"/>
          <w:color w:val="auto"/>
        </w:rPr>
        <w:lastRenderedPageBreak/>
        <w:t xml:space="preserve">be </w:t>
      </w:r>
      <w:ins w:id="44"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45"/>
      <w:commentRangeStart w:id="46"/>
      <w:r w:rsidR="00820F22" w:rsidRPr="00E52C90">
        <w:rPr>
          <w:rFonts w:asciiTheme="minorHAnsi" w:hAnsiTheme="minorHAnsi"/>
          <w:color w:val="auto"/>
        </w:rPr>
        <w:t xml:space="preserve">Storage protein </w:t>
      </w:r>
      <w:commentRangeEnd w:id="45"/>
      <w:r w:rsidR="00926E5A" w:rsidRPr="00E52C90">
        <w:rPr>
          <w:rStyle w:val="CommentReference"/>
          <w:color w:val="auto"/>
        </w:rPr>
        <w:commentReference w:id="45"/>
      </w:r>
      <w:commentRangeEnd w:id="46"/>
      <w:r w:rsidR="000C0F27">
        <w:rPr>
          <w:rStyle w:val="CommentReference"/>
        </w:rPr>
        <w:commentReference w:id="46"/>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47"/>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47"/>
      <w:r w:rsidR="00926E5A" w:rsidRPr="00E52C90">
        <w:rPr>
          <w:rStyle w:val="CommentReference"/>
          <w:color w:val="auto"/>
        </w:rPr>
        <w:commentReference w:id="47"/>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Genetic shift in photoperiodic response correlated with 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xml:space="preserve">. Latitudinal clines: an evolutionary view </w:t>
      </w:r>
      <w:r w:rsidRPr="00E31E0D">
        <w:rPr>
          <w:rFonts w:eastAsia="Times New Roman" w:cs="Times New Roman"/>
          <w:noProof/>
          <w:sz w:val="22"/>
        </w:rPr>
        <w:lastRenderedPageBreak/>
        <w:t>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Stocker, and V. B. and P. M. M. (eds. . T.F., D. Qin, G.-K. Plattner, M. Tignor, S.K. Allen, J. Boschung, A. 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670B94" w:rsidRDefault="00670B94">
      <w:pPr>
        <w:pStyle w:val="CommentText"/>
      </w:pPr>
      <w:r>
        <w:rPr>
          <w:rStyle w:val="CommentReference"/>
        </w:rPr>
        <w:annotationRef/>
      </w:r>
      <w:r>
        <w:t xml:space="preserve">I still do not like this </w:t>
      </w:r>
      <w:proofErr w:type="spellStart"/>
      <w:r>
        <w:t>sentance</w:t>
      </w:r>
      <w:proofErr w:type="spellEnd"/>
    </w:p>
  </w:comment>
  <w:comment w:id="1" w:author="Dan Hahn" w:date="2017-09-15T12:33:00Z" w:initials="DH">
    <w:p w14:paraId="44A65568" w14:textId="77777777" w:rsidR="00670B94" w:rsidRDefault="00670B94"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2" w:author="Brown,James T" w:date="2017-09-20T09:03:00Z" w:initials="BT">
    <w:p w14:paraId="451623AF" w14:textId="2CCD760E" w:rsidR="00670B94" w:rsidRDefault="00670B94">
      <w:pPr>
        <w:pStyle w:val="CommentText"/>
      </w:pPr>
      <w:r>
        <w:rPr>
          <w:rStyle w:val="CommentReference"/>
        </w:rPr>
        <w:annotationRef/>
      </w:r>
      <w:r>
        <w:t xml:space="preserve">Reworded. I believe the error was my attempt to define a state using the term that needed to be defined. </w:t>
      </w:r>
    </w:p>
  </w:comment>
  <w:comment w:id="3" w:author="Dan Hahn" w:date="2017-09-15T12:42:00Z" w:initials="DH">
    <w:p w14:paraId="1B9D5ABB" w14:textId="77777777" w:rsidR="00670B94" w:rsidRDefault="00670B94" w:rsidP="0078598B">
      <w:pPr>
        <w:pStyle w:val="CommentText"/>
      </w:pPr>
      <w:r>
        <w:rPr>
          <w:rStyle w:val="CommentReference"/>
        </w:rPr>
        <w:annotationRef/>
      </w:r>
      <w:r>
        <w:t xml:space="preserve">What? I do not understand your point in this sentence. </w:t>
      </w:r>
    </w:p>
  </w:comment>
  <w:comment w:id="4" w:author="Brown,James T" w:date="2017-09-20T09:18:00Z" w:initials="BT">
    <w:p w14:paraId="3A2F9287" w14:textId="1E67354F" w:rsidR="00670B94" w:rsidRDefault="00670B94">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5" w:author="Dan Hahn" w:date="2017-09-15T12:42:00Z" w:initials="DH">
    <w:p w14:paraId="10523D08" w14:textId="77777777" w:rsidR="00670B94" w:rsidRDefault="00670B94" w:rsidP="00242E29">
      <w:pPr>
        <w:pStyle w:val="CommentText"/>
      </w:pPr>
      <w:r>
        <w:rPr>
          <w:rStyle w:val="CommentReference"/>
        </w:rPr>
        <w:annotationRef/>
      </w:r>
      <w:r>
        <w:t xml:space="preserve">Please edit carefully. </w:t>
      </w:r>
    </w:p>
  </w:comment>
  <w:comment w:id="6" w:author="Brown,James T" w:date="2017-09-20T23:33:00Z" w:initials="BT">
    <w:p w14:paraId="297431EE" w14:textId="106A8329" w:rsidR="00670B94" w:rsidRDefault="00670B94">
      <w:pPr>
        <w:pStyle w:val="CommentText"/>
      </w:pPr>
      <w:r>
        <w:rPr>
          <w:rStyle w:val="CommentReference"/>
        </w:rPr>
        <w:annotationRef/>
      </w:r>
      <w:r>
        <w:t>I had made some changes to this statement and I believe it reads more clearly.</w:t>
      </w:r>
    </w:p>
  </w:comment>
  <w:comment w:id="7" w:author="Dan Hahn" w:date="2017-09-15T12:43:00Z" w:initials="DH">
    <w:p w14:paraId="3DFC1A3F" w14:textId="77777777" w:rsidR="00670B94" w:rsidRDefault="00670B94" w:rsidP="00242E29">
      <w:pPr>
        <w:pStyle w:val="CommentText"/>
      </w:pPr>
      <w:r>
        <w:rPr>
          <w:rStyle w:val="CommentReference"/>
        </w:rPr>
        <w:annotationRef/>
      </w:r>
      <w:r>
        <w:t xml:space="preserve">Metamorphosis and reproduction don’t just need energy, they also need raw materials to build bodies and/or eggs. </w:t>
      </w:r>
    </w:p>
  </w:comment>
  <w:comment w:id="8" w:author="Brown,James T" w:date="2017-09-20T23:20:00Z" w:initials="BT">
    <w:p w14:paraId="4CB28932" w14:textId="4544C4B0" w:rsidR="00670B94" w:rsidRDefault="00670B94">
      <w:pPr>
        <w:pStyle w:val="CommentText"/>
      </w:pPr>
      <w:r>
        <w:rPr>
          <w:rStyle w:val="CommentReference"/>
        </w:rPr>
        <w:annotationRef/>
      </w:r>
      <w:r>
        <w:t xml:space="preserve">I have made some changes to this sentence for better clarity. </w:t>
      </w:r>
    </w:p>
  </w:comment>
  <w:comment w:id="9" w:author="Dan Hahn" w:date="2017-09-15T12:44:00Z" w:initials="DH">
    <w:p w14:paraId="0B87C186" w14:textId="77777777" w:rsidR="00670B94" w:rsidRDefault="00670B94"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10" w:author="Brown,James T" w:date="2017-09-20T23:44:00Z" w:initials="BT">
    <w:p w14:paraId="1B6F33B6" w14:textId="584E2F39" w:rsidR="00670B94" w:rsidRDefault="00670B94">
      <w:pPr>
        <w:pStyle w:val="CommentText"/>
      </w:pPr>
      <w:r>
        <w:rPr>
          <w:rStyle w:val="CommentReference"/>
        </w:rPr>
        <w:annotationRef/>
      </w:r>
      <w:r>
        <w:t>I have reworded this sentence to make it more precise</w:t>
      </w:r>
    </w:p>
  </w:comment>
  <w:comment w:id="11" w:author="Dan Hahn" w:date="2017-09-15T12:46:00Z" w:initials="DH">
    <w:p w14:paraId="7217F4F6" w14:textId="77777777" w:rsidR="00670B94" w:rsidRDefault="00670B94" w:rsidP="00242E29">
      <w:pPr>
        <w:pStyle w:val="CommentText"/>
      </w:pPr>
      <w:r>
        <w:rPr>
          <w:rStyle w:val="CommentReference"/>
        </w:rPr>
        <w:annotationRef/>
      </w:r>
      <w:r>
        <w:t xml:space="preserve">Please rewrite this sentence. </w:t>
      </w:r>
    </w:p>
  </w:comment>
  <w:comment w:id="12" w:author="Brown,James T" w:date="2017-09-20T23:50:00Z" w:initials="BT">
    <w:p w14:paraId="6738EE2E" w14:textId="29E1E46D" w:rsidR="00670B94" w:rsidRDefault="00670B94">
      <w:pPr>
        <w:pStyle w:val="CommentText"/>
      </w:pPr>
      <w:r>
        <w:rPr>
          <w:rStyle w:val="CommentReference"/>
        </w:rPr>
        <w:annotationRef/>
      </w:r>
      <w:r>
        <w:t xml:space="preserve">I have made changes to this sentence, and </w:t>
      </w:r>
      <w:proofErr w:type="spellStart"/>
      <w:r>
        <w:t>sentances</w:t>
      </w:r>
      <w:proofErr w:type="spellEnd"/>
      <w:r>
        <w:t xml:space="preserve"> around it and I think they better define the diapause stage</w:t>
      </w:r>
    </w:p>
  </w:comment>
  <w:comment w:id="13" w:author="Dan Hahn" w:date="2017-09-15T12:51:00Z" w:initials="DH">
    <w:p w14:paraId="33A74849" w14:textId="77777777" w:rsidR="00670B94" w:rsidRDefault="00670B94"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14" w:author="Brown,James T" w:date="2017-09-20T23:54:00Z" w:initials="BT">
    <w:p w14:paraId="3DCB3FF1" w14:textId="4BEE4CD1" w:rsidR="00670B94" w:rsidRDefault="00670B94">
      <w:pPr>
        <w:pStyle w:val="CommentText"/>
      </w:pPr>
      <w:r>
        <w:rPr>
          <w:rStyle w:val="CommentReference"/>
        </w:rPr>
        <w:annotationRef/>
      </w:r>
      <w:r>
        <w:t>Understood. I will keep working towards keeping my paragraphs on message and singularly themed</w:t>
      </w:r>
    </w:p>
  </w:comment>
  <w:comment w:id="15" w:author="Dan Hahn" w:date="2017-09-15T12:52:00Z" w:initials="DH">
    <w:p w14:paraId="338CF009" w14:textId="77777777" w:rsidR="00670B94" w:rsidRDefault="00670B94" w:rsidP="00242E29">
      <w:pPr>
        <w:pStyle w:val="CommentText"/>
      </w:pPr>
      <w:r>
        <w:rPr>
          <w:rStyle w:val="CommentReference"/>
        </w:rPr>
        <w:annotationRef/>
      </w:r>
      <w:r>
        <w:t xml:space="preserve">I like your idea here, but think about how you can say it more easily. IN this sentence and the next one. </w:t>
      </w:r>
    </w:p>
  </w:comment>
  <w:comment w:id="16" w:author="Brown,James T" w:date="2017-09-21T00:00:00Z" w:initials="BT">
    <w:p w14:paraId="6CF87ABD" w14:textId="68B710E3" w:rsidR="00670B94" w:rsidRDefault="00670B94">
      <w:pPr>
        <w:pStyle w:val="CommentText"/>
      </w:pPr>
      <w:r>
        <w:rPr>
          <w:rStyle w:val="CommentReference"/>
        </w:rPr>
        <w:annotationRef/>
      </w:r>
      <w:r>
        <w:t>Noted. I broke apart that run-on sentence and tried rewording them to better explain my point.</w:t>
      </w:r>
    </w:p>
  </w:comment>
  <w:comment w:id="17" w:author="Dan Hahn" w:date="2017-09-15T12:55:00Z" w:initials="DH">
    <w:p w14:paraId="40E1691A" w14:textId="77777777" w:rsidR="00670B94" w:rsidRDefault="00670B94" w:rsidP="00242E29">
      <w:pPr>
        <w:pStyle w:val="CommentText"/>
      </w:pPr>
      <w:r>
        <w:rPr>
          <w:rStyle w:val="CommentReference"/>
        </w:rPr>
        <w:annotationRef/>
      </w:r>
      <w:r>
        <w:t xml:space="preserve">In what? Be specific here, clearly state changes in the timing of diapause initiation and termination. </w:t>
      </w:r>
    </w:p>
  </w:comment>
  <w:comment w:id="18" w:author="Brown,James T" w:date="2017-09-21T00:03:00Z" w:initials="BT">
    <w:p w14:paraId="3E56872B" w14:textId="2E50B5DB" w:rsidR="00670B94" w:rsidRDefault="00670B94">
      <w:pPr>
        <w:pStyle w:val="CommentText"/>
      </w:pPr>
      <w:r>
        <w:rPr>
          <w:rStyle w:val="CommentReference"/>
        </w:rPr>
        <w:annotationRef/>
      </w:r>
      <w:r>
        <w:t>Agreed.</w:t>
      </w:r>
    </w:p>
  </w:comment>
  <w:comment w:id="19" w:author="Dan Hahn" w:date="2017-09-15T12:56:00Z" w:initials="DH">
    <w:p w14:paraId="2289F080" w14:textId="77777777" w:rsidR="00670B94" w:rsidRDefault="00670B94" w:rsidP="00242E29">
      <w:pPr>
        <w:pStyle w:val="CommentText"/>
      </w:pPr>
      <w:r>
        <w:rPr>
          <w:rStyle w:val="CommentReference"/>
        </w:rPr>
        <w:annotationRef/>
      </w:r>
      <w:r>
        <w:t xml:space="preserve">This part of the sentence is inappropriate because not </w:t>
      </w:r>
      <w:proofErr w:type="gramStart"/>
      <w:r>
        <w:t>all of</w:t>
      </w:r>
      <w:proofErr w:type="gramEnd"/>
      <w:r>
        <w:t xml:space="preserve"> their pre-adult life is spent in the summer months. Remember that they diapause as larvae! Be precise in what you say. </w:t>
      </w:r>
    </w:p>
  </w:comment>
  <w:comment w:id="20" w:author="Brown,James T" w:date="2017-09-21T00:06:00Z" w:initials="BT">
    <w:p w14:paraId="174FFFA6" w14:textId="04CD1EEA" w:rsidR="00670B94" w:rsidRDefault="00670B94">
      <w:pPr>
        <w:pStyle w:val="CommentText"/>
      </w:pPr>
      <w:r>
        <w:rPr>
          <w:rStyle w:val="CommentReference"/>
        </w:rPr>
        <w:annotationRef/>
      </w:r>
      <w:r>
        <w:t>Noted. I will keep working on being more precise with the words I choose.</w:t>
      </w:r>
    </w:p>
  </w:comment>
  <w:comment w:id="21" w:author="Dan Hahn" w:date="2017-09-15T12:57:00Z" w:initials="DH">
    <w:p w14:paraId="20DC211D" w14:textId="77777777" w:rsidR="00670B94" w:rsidRDefault="00670B94" w:rsidP="00242E29">
      <w:pPr>
        <w:pStyle w:val="CommentText"/>
      </w:pPr>
      <w:r>
        <w:rPr>
          <w:rStyle w:val="CommentReference"/>
        </w:rPr>
        <w:annotationRef/>
      </w:r>
      <w:r>
        <w:t xml:space="preserve">Be precise, it is not the reduction in photoperiod! What happens? </w:t>
      </w:r>
    </w:p>
  </w:comment>
  <w:comment w:id="22" w:author="Brown,James T" w:date="2017-09-21T00:29:00Z" w:initials="BT">
    <w:p w14:paraId="01E1F920" w14:textId="3F7B0F87" w:rsidR="00670B94" w:rsidRDefault="00670B94">
      <w:pPr>
        <w:pStyle w:val="CommentText"/>
      </w:pPr>
      <w:r>
        <w:rPr>
          <w:rStyle w:val="CommentReference"/>
        </w:rPr>
        <w:annotationRef/>
      </w:r>
      <w:r>
        <w:t xml:space="preserve">I assume when you are asking “what happens”, in this instance you are looking for me to further explain how these mosquitoes go from direct development to diapause initiation. I used that question to guide how I reworded that sentence. </w:t>
      </w:r>
    </w:p>
  </w:comment>
  <w:comment w:id="23" w:author="Dan Hahn" w:date="2017-09-15T12:59:00Z" w:initials="DH">
    <w:p w14:paraId="5F771230" w14:textId="77777777" w:rsidR="00670B94" w:rsidRDefault="00670B94" w:rsidP="00B1509B">
      <w:pPr>
        <w:pStyle w:val="CommentText"/>
      </w:pPr>
      <w:r>
        <w:rPr>
          <w:rStyle w:val="CommentReference"/>
        </w:rPr>
        <w:annotationRef/>
      </w:r>
      <w:r>
        <w:t xml:space="preserve">Logically, this sentence should come before the one that currently precedes it. </w:t>
      </w:r>
    </w:p>
  </w:comment>
  <w:comment w:id="24" w:author="Brown,James T" w:date="2017-09-21T00:15:00Z" w:initials="BT">
    <w:p w14:paraId="03406048" w14:textId="0D6AD6AE" w:rsidR="00670B94" w:rsidRDefault="00670B94">
      <w:pPr>
        <w:pStyle w:val="CommentText"/>
      </w:pPr>
      <w:r>
        <w:rPr>
          <w:rStyle w:val="CommentReference"/>
        </w:rPr>
        <w:annotationRef/>
      </w:r>
      <w:r>
        <w:t>Agreed and moved.</w:t>
      </w:r>
    </w:p>
  </w:comment>
  <w:comment w:id="26" w:author="Dan Hahn" w:date="2017-09-15T13:00:00Z" w:initials="DH">
    <w:p w14:paraId="6AF9CA13" w14:textId="77777777" w:rsidR="00670B94" w:rsidRDefault="00670B94" w:rsidP="00242E29">
      <w:pPr>
        <w:pStyle w:val="CommentText"/>
      </w:pPr>
      <w:r>
        <w:rPr>
          <w:rStyle w:val="CommentReference"/>
        </w:rPr>
        <w:annotationRef/>
      </w:r>
      <w:r>
        <w:t xml:space="preserve">Don’t tell me this, tell me directly what the evidence was. </w:t>
      </w:r>
    </w:p>
  </w:comment>
  <w:comment w:id="25" w:author="Brown,James T" w:date="2017-09-21T00:09:00Z" w:initials="BT">
    <w:p w14:paraId="4B115614" w14:textId="01DBF8BE" w:rsidR="00670B94" w:rsidRDefault="00670B94">
      <w:pPr>
        <w:pStyle w:val="CommentText"/>
      </w:pPr>
      <w:r>
        <w:t xml:space="preserve">Understood. </w:t>
      </w:r>
    </w:p>
    <w:p w14:paraId="73201754" w14:textId="77777777" w:rsidR="00670B94" w:rsidRDefault="00670B94">
      <w:pPr>
        <w:pStyle w:val="CommentText"/>
      </w:pPr>
    </w:p>
    <w:p w14:paraId="110167C2" w14:textId="6AAC4341" w:rsidR="00670B94" w:rsidRDefault="00670B94">
      <w:pPr>
        <w:pStyle w:val="CommentText"/>
      </w:pPr>
      <w:r>
        <w:t>The removed statement previously read: “</w:t>
      </w:r>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t>”</w:t>
      </w:r>
      <w:r>
        <w:rPr>
          <w:rStyle w:val="CommentReference"/>
        </w:rPr>
        <w:t xml:space="preserve"> </w:t>
      </w:r>
      <w:r>
        <w:rPr>
          <w:rStyle w:val="CommentReference"/>
        </w:rPr>
        <w:annotationRef/>
      </w:r>
    </w:p>
  </w:comment>
  <w:comment w:id="27" w:author="Dan Hahn" w:date="2017-09-15T13:03:00Z" w:initials="DH">
    <w:p w14:paraId="6664827C" w14:textId="77777777" w:rsidR="00670B94" w:rsidRDefault="00670B94" w:rsidP="00242E29">
      <w:pPr>
        <w:pStyle w:val="CommentText"/>
      </w:pPr>
      <w:r>
        <w:rPr>
          <w:rStyle w:val="CommentReference"/>
        </w:rPr>
        <w:annotationRef/>
      </w:r>
      <w:r>
        <w:t xml:space="preserve">Never start a sentence with a genus abbreviation. Either start with another phrase or spell out the whole genus name. </w:t>
      </w:r>
    </w:p>
  </w:comment>
  <w:comment w:id="28" w:author="Brown,James T" w:date="2017-09-20T23:53:00Z" w:initials="BT">
    <w:p w14:paraId="3E3C655E" w14:textId="4229FED1" w:rsidR="00670B94" w:rsidRDefault="00670B94">
      <w:pPr>
        <w:pStyle w:val="CommentText"/>
      </w:pPr>
      <w:r>
        <w:rPr>
          <w:rStyle w:val="CommentReference"/>
        </w:rPr>
        <w:annotationRef/>
      </w:r>
      <w:r>
        <w:t>understood</w:t>
      </w:r>
    </w:p>
  </w:comment>
  <w:comment w:id="30" w:author="Dan Hahn" w:date="2017-08-25T13:30:00Z" w:initials="DH">
    <w:p w14:paraId="5F41D568" w14:textId="77777777" w:rsidR="00670B94" w:rsidRDefault="00670B94"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1" w:author="Brown,James T" w:date="2017-09-21T00:51:00Z" w:initials="BT">
    <w:p w14:paraId="60825D3A" w14:textId="284216DA" w:rsidR="00670B94" w:rsidRDefault="00670B94">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32" w:author="Dan Hahn" w:date="2017-08-28T13:26:00Z" w:initials="DH">
    <w:p w14:paraId="079B9DF9" w14:textId="4E821D9D" w:rsidR="00670B94" w:rsidRDefault="00670B94">
      <w:pPr>
        <w:pStyle w:val="CommentText"/>
      </w:pPr>
      <w:r>
        <w:rPr>
          <w:rStyle w:val="CommentReference"/>
        </w:rPr>
        <w:annotationRef/>
      </w:r>
      <w:r>
        <w:t xml:space="preserve">Could you clarify this? Do you mean to day that each sample will be a pool of the hemolymph of multiple individuals? </w:t>
      </w:r>
    </w:p>
  </w:comment>
  <w:comment w:id="33" w:author="Brown,James T" w:date="2017-09-21T01:00:00Z" w:initials="BT">
    <w:p w14:paraId="4D657F89" w14:textId="7DF7819F" w:rsidR="00670B94" w:rsidRDefault="00670B94">
      <w:pPr>
        <w:pStyle w:val="CommentText"/>
      </w:pPr>
      <w:r>
        <w:rPr>
          <w:rStyle w:val="CommentReference"/>
        </w:rPr>
        <w:annotationRef/>
      </w:r>
      <w:r>
        <w:t xml:space="preserve">Understood. I quantify protein concentrations for each individual </w:t>
      </w:r>
      <w:proofErr w:type="gramStart"/>
      <w:r>
        <w:t>larvae</w:t>
      </w:r>
      <w:proofErr w:type="gramEnd"/>
      <w:r>
        <w:t xml:space="preserve">. I tried to make that clearer by rewording that </w:t>
      </w:r>
      <w:proofErr w:type="spellStart"/>
      <w:r>
        <w:t>sentance</w:t>
      </w:r>
      <w:proofErr w:type="spellEnd"/>
    </w:p>
  </w:comment>
  <w:comment w:id="34" w:author="Dan Hahn" w:date="2017-08-28T13:28:00Z" w:initials="DH">
    <w:p w14:paraId="6C5638F4" w14:textId="4FED8D52" w:rsidR="00670B94" w:rsidRDefault="00670B94">
      <w:pPr>
        <w:pStyle w:val="CommentText"/>
      </w:pPr>
      <w:r>
        <w:rPr>
          <w:rStyle w:val="CommentReference"/>
        </w:rPr>
        <w:annotationRef/>
      </w:r>
      <w:r>
        <w:t xml:space="preserve">You cannot make a statement like this without giving a general size range. </w:t>
      </w:r>
    </w:p>
  </w:comment>
  <w:comment w:id="35" w:author="Dan Hahn" w:date="2017-08-28T13:31:00Z" w:initials="DH">
    <w:p w14:paraId="7820D8D8" w14:textId="6135E85E" w:rsidR="00670B94" w:rsidRDefault="00670B94">
      <w:pPr>
        <w:pStyle w:val="CommentText"/>
      </w:pPr>
      <w:r>
        <w:rPr>
          <w:rStyle w:val="CommentReference"/>
        </w:rPr>
        <w:annotationRef/>
      </w:r>
      <w:r>
        <w:t xml:space="preserve">Please rewrite the concept of a solvent gradient, and specifically the gradient you use, for clarity and conciseness. </w:t>
      </w:r>
    </w:p>
  </w:comment>
  <w:comment w:id="36" w:author="Dan Hahn" w:date="2017-08-28T13:31:00Z" w:initials="DH">
    <w:p w14:paraId="6C203C68" w14:textId="425EF588" w:rsidR="00670B94" w:rsidRDefault="00670B94">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37" w:author="Brown,James T" w:date="2017-09-21T01:08:00Z" w:initials="BT">
    <w:p w14:paraId="07BE5987" w14:textId="388B4E51" w:rsidR="00670B94" w:rsidRDefault="00670B94">
      <w:pPr>
        <w:pStyle w:val="CommentText"/>
      </w:pPr>
      <w:r>
        <w:rPr>
          <w:rStyle w:val="CommentReference"/>
        </w:rPr>
        <w:annotationRef/>
      </w:r>
      <w:r>
        <w:t>Understood.</w:t>
      </w:r>
    </w:p>
  </w:comment>
  <w:comment w:id="38" w:author="Dan Hahn" w:date="2017-08-28T13:32:00Z" w:initials="DH">
    <w:p w14:paraId="646EB02E" w14:textId="0D261B32" w:rsidR="00670B94" w:rsidRDefault="00670B94">
      <w:pPr>
        <w:pStyle w:val="CommentText"/>
      </w:pPr>
      <w:r>
        <w:rPr>
          <w:rStyle w:val="CommentReference"/>
        </w:rPr>
        <w:annotationRef/>
      </w:r>
      <w:r>
        <w:t xml:space="preserve">What does this mean, do you mean a pool or block? </w:t>
      </w:r>
    </w:p>
  </w:comment>
  <w:comment w:id="39" w:author="Dan Hahn" w:date="2017-08-28T13:33:00Z" w:initials="DH">
    <w:p w14:paraId="4CA9228E" w14:textId="74F86EA3" w:rsidR="00670B94" w:rsidRDefault="00670B94">
      <w:pPr>
        <w:pStyle w:val="CommentText"/>
      </w:pPr>
      <w:r>
        <w:rPr>
          <w:rStyle w:val="CommentReference"/>
        </w:rPr>
        <w:annotationRef/>
      </w:r>
      <w:r>
        <w:t>Good!</w:t>
      </w:r>
    </w:p>
  </w:comment>
  <w:comment w:id="40" w:author="Brown,James T" w:date="2017-09-21T01:08:00Z" w:initials="BT">
    <w:p w14:paraId="16783EEF" w14:textId="66C8844A" w:rsidR="00670B94" w:rsidRDefault="00670B94">
      <w:pPr>
        <w:pStyle w:val="CommentText"/>
      </w:pPr>
      <w:r>
        <w:rPr>
          <w:rStyle w:val="CommentReference"/>
        </w:rPr>
        <w:annotationRef/>
      </w:r>
      <w:r>
        <w:t>Thanks!</w:t>
      </w:r>
    </w:p>
  </w:comment>
  <w:comment w:id="41" w:author="Dan Hahn" w:date="2017-08-28T13:34:00Z" w:initials="DH">
    <w:p w14:paraId="140AF3A8" w14:textId="324AF4AA" w:rsidR="00670B94" w:rsidRDefault="00670B94">
      <w:pPr>
        <w:pStyle w:val="CommentText"/>
      </w:pPr>
      <w:r>
        <w:rPr>
          <w:rStyle w:val="CommentReference"/>
        </w:rPr>
        <w:annotationRef/>
      </w:r>
      <w:r>
        <w:t>Pick a tense and stick with it.</w:t>
      </w:r>
    </w:p>
  </w:comment>
  <w:comment w:id="42" w:author="Brown,James T" w:date="2017-09-21T01:08:00Z" w:initials="BT">
    <w:p w14:paraId="3587EBEA" w14:textId="52F13191" w:rsidR="00670B94" w:rsidRDefault="00670B94">
      <w:pPr>
        <w:pStyle w:val="CommentText"/>
      </w:pPr>
      <w:r>
        <w:rPr>
          <w:rStyle w:val="CommentReference"/>
        </w:rPr>
        <w:annotationRef/>
      </w:r>
      <w:r>
        <w:t>Understood.</w:t>
      </w:r>
    </w:p>
  </w:comment>
  <w:comment w:id="45" w:author="Dan Hahn" w:date="2017-08-28T13:36:00Z" w:initials="DH">
    <w:p w14:paraId="4B348DF3" w14:textId="7BA06CB2" w:rsidR="00670B94" w:rsidRDefault="00670B94">
      <w:pPr>
        <w:pStyle w:val="CommentText"/>
      </w:pPr>
      <w:r>
        <w:rPr>
          <w:rStyle w:val="CommentReference"/>
        </w:rPr>
        <w:annotationRef/>
      </w:r>
      <w:r>
        <w:t xml:space="preserve">It would be useful to provide some predictions here. Also, where will you include your current preliminary data? </w:t>
      </w:r>
    </w:p>
  </w:comment>
  <w:comment w:id="46" w:author="Brown,James T" w:date="2017-09-21T01:09:00Z" w:initials="BT">
    <w:p w14:paraId="0A076005" w14:textId="0EE0505A" w:rsidR="00670B94" w:rsidRDefault="00670B94">
      <w:pPr>
        <w:pStyle w:val="CommentText"/>
      </w:pPr>
      <w:r>
        <w:rPr>
          <w:rStyle w:val="CommentReference"/>
        </w:rPr>
        <w:annotationRef/>
      </w:r>
      <w:r>
        <w:t>Understood. The preliminary data I will add at the end of the introduction</w:t>
      </w:r>
    </w:p>
  </w:comment>
  <w:comment w:id="47" w:author="Dan Hahn" w:date="2017-08-28T13:37:00Z" w:initials="DH">
    <w:p w14:paraId="72294EE0" w14:textId="33733A4F" w:rsidR="00670B94" w:rsidRDefault="00670B94">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44A65568" w15:done="0"/>
  <w15:commentEx w15:paraId="451623AF" w15:paraIdParent="44A65568" w15:done="0"/>
  <w15:commentEx w15:paraId="1B9D5ABB" w15:done="0"/>
  <w15:commentEx w15:paraId="3A2F9287" w15:paraIdParent="1B9D5ABB" w15:done="0"/>
  <w15:commentEx w15:paraId="10523D08" w15:done="0"/>
  <w15:commentEx w15:paraId="297431EE" w15:paraIdParent="10523D08" w15:done="0"/>
  <w15:commentEx w15:paraId="3DFC1A3F" w15:done="0"/>
  <w15:commentEx w15:paraId="4CB28932" w15:paraIdParent="3DFC1A3F" w15:done="0"/>
  <w15:commentEx w15:paraId="0B87C186" w15:done="0"/>
  <w15:commentEx w15:paraId="1B6F33B6" w15:paraIdParent="0B87C186" w15:done="0"/>
  <w15:commentEx w15:paraId="7217F4F6" w15:done="0"/>
  <w15:commentEx w15:paraId="6738EE2E" w15:paraIdParent="7217F4F6" w15:done="0"/>
  <w15:commentEx w15:paraId="33A74849" w15:done="0"/>
  <w15:commentEx w15:paraId="3DCB3FF1" w15:paraIdParent="33A74849" w15:done="0"/>
  <w15:commentEx w15:paraId="338CF009" w15:done="0"/>
  <w15:commentEx w15:paraId="6CF87ABD" w15:paraIdParent="338CF009" w15:done="0"/>
  <w15:commentEx w15:paraId="40E1691A" w15:done="0"/>
  <w15:commentEx w15:paraId="3E56872B" w15:paraIdParent="40E1691A" w15:done="0"/>
  <w15:commentEx w15:paraId="2289F080" w15:done="0"/>
  <w15:commentEx w15:paraId="174FFFA6" w15:paraIdParent="2289F080" w15:done="0"/>
  <w15:commentEx w15:paraId="20DC211D" w15:done="0"/>
  <w15:commentEx w15:paraId="01E1F920" w15:paraIdParent="20DC211D" w15:done="0"/>
  <w15:commentEx w15:paraId="5F771230" w15:done="0"/>
  <w15:commentEx w15:paraId="03406048" w15:paraIdParent="5F771230" w15:done="0"/>
  <w15:commentEx w15:paraId="6AF9CA13" w15:done="0"/>
  <w15:commentEx w15:paraId="110167C2" w15:paraIdParent="6AF9CA13" w15:done="0"/>
  <w15:commentEx w15:paraId="6664827C" w15:done="0"/>
  <w15:commentEx w15:paraId="3E3C655E" w15:paraIdParent="6664827C" w15:done="0"/>
  <w15:commentEx w15:paraId="5F41D568" w15:done="0"/>
  <w15:commentEx w15:paraId="60825D3A" w15:paraIdParent="5F41D568" w15:done="0"/>
  <w15:commentEx w15:paraId="079B9DF9" w15:done="0"/>
  <w15:commentEx w15:paraId="4D657F89" w15:paraIdParent="079B9DF9" w15:done="0"/>
  <w15:commentEx w15:paraId="6C5638F4" w15:done="0"/>
  <w15:commentEx w15:paraId="7820D8D8" w15:done="0"/>
  <w15:commentEx w15:paraId="6C203C68" w15:done="0"/>
  <w15:commentEx w15:paraId="07BE5987" w15:paraIdParent="6C203C68" w15:done="0"/>
  <w15:commentEx w15:paraId="646EB02E" w15:done="0"/>
  <w15:commentEx w15:paraId="4CA9228E" w15:done="0"/>
  <w15:commentEx w15:paraId="16783EEF" w15:paraIdParent="4CA9228E" w15:done="0"/>
  <w15:commentEx w15:paraId="140AF3A8" w15:done="0"/>
  <w15:commentEx w15:paraId="3587EBEA" w15:paraIdParent="140AF3A8" w15:done="0"/>
  <w15:commentEx w15:paraId="4B348DF3" w15:done="0"/>
  <w15:commentEx w15:paraId="0A076005" w15:paraIdParent="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493B2" w14:textId="77777777" w:rsidR="00313DDF" w:rsidRDefault="00313DDF">
      <w:r>
        <w:separator/>
      </w:r>
    </w:p>
  </w:endnote>
  <w:endnote w:type="continuationSeparator" w:id="0">
    <w:p w14:paraId="38A2F5F7" w14:textId="77777777" w:rsidR="00313DDF" w:rsidRDefault="0031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70B94" w:rsidRDefault="00670B94">
    <w:pPr>
      <w:tabs>
        <w:tab w:val="center" w:pos="4680"/>
        <w:tab w:val="right" w:pos="9360"/>
      </w:tabs>
      <w:jc w:val="center"/>
    </w:pPr>
    <w:r>
      <w:fldChar w:fldCharType="begin"/>
    </w:r>
    <w:r>
      <w:instrText>PAGE</w:instrText>
    </w:r>
    <w:r>
      <w:fldChar w:fldCharType="separate"/>
    </w:r>
    <w:r w:rsidR="00E92980">
      <w:rPr>
        <w:noProof/>
      </w:rPr>
      <w:t>32</w:t>
    </w:r>
    <w:r>
      <w:fldChar w:fldCharType="end"/>
    </w:r>
  </w:p>
  <w:p w14:paraId="10AEF5E5" w14:textId="77777777" w:rsidR="00670B94" w:rsidRDefault="00670B94">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21161" w14:textId="77777777" w:rsidR="00313DDF" w:rsidRDefault="00313DDF">
      <w:r>
        <w:separator/>
      </w:r>
    </w:p>
  </w:footnote>
  <w:footnote w:type="continuationSeparator" w:id="0">
    <w:p w14:paraId="26AE5C06" w14:textId="77777777" w:rsidR="00313DDF" w:rsidRDefault="00313D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3DDF"/>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1DD0"/>
    <w:rsid w:val="003A200F"/>
    <w:rsid w:val="003A2D49"/>
    <w:rsid w:val="003A306F"/>
    <w:rsid w:val="003A3C19"/>
    <w:rsid w:val="003A4D4B"/>
    <w:rsid w:val="003A5551"/>
    <w:rsid w:val="003A6FD8"/>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19FF"/>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4B3E"/>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044167-5738-BF43-97A9-860E7B4A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34113</Words>
  <Characters>194448</Characters>
  <Application>Microsoft Macintosh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2017-09-24T15:58:00Z</cp:lastPrinted>
  <dcterms:created xsi:type="dcterms:W3CDTF">2017-09-24T15:59:00Z</dcterms:created>
  <dcterms:modified xsi:type="dcterms:W3CDTF">2017-09-24T15:59:00Z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