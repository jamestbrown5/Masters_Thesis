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2C28CC" w:rsidRDefault="00295E26" w:rsidP="00295E26">
      <w:pPr>
        <w:spacing w:line="480" w:lineRule="auto"/>
        <w:ind w:firstLine="720"/>
        <w:jc w:val="center"/>
        <w:rPr>
          <w:b/>
          <w:color w:val="auto"/>
          <w:sz w:val="48"/>
          <w:szCs w:val="48"/>
        </w:rPr>
      </w:pPr>
      <w:r w:rsidRPr="002C28CC">
        <w:rPr>
          <w:b/>
          <w:color w:val="auto"/>
          <w:sz w:val="48"/>
          <w:szCs w:val="48"/>
        </w:rPr>
        <w:t>Mechanisms Mediating the Descent into Diapause: The relationship between stored resources and diapause timing.</w:t>
      </w:r>
    </w:p>
    <w:p w14:paraId="0B2B8701" w14:textId="77777777" w:rsidR="00295E26" w:rsidRPr="002C28CC" w:rsidRDefault="00295E26" w:rsidP="00295E26">
      <w:pPr>
        <w:spacing w:line="480" w:lineRule="auto"/>
        <w:ind w:firstLine="720"/>
        <w:jc w:val="center"/>
        <w:rPr>
          <w:color w:val="auto"/>
        </w:rPr>
      </w:pPr>
    </w:p>
    <w:p w14:paraId="1FE6E3A4" w14:textId="77777777" w:rsidR="00295E26" w:rsidRPr="002C28CC" w:rsidRDefault="00295E26" w:rsidP="00295E26">
      <w:pPr>
        <w:spacing w:line="480" w:lineRule="auto"/>
        <w:ind w:firstLine="720"/>
        <w:jc w:val="center"/>
        <w:rPr>
          <w:color w:val="auto"/>
        </w:rPr>
      </w:pPr>
    </w:p>
    <w:p w14:paraId="77B7DFD8" w14:textId="77777777" w:rsidR="00295E26" w:rsidRPr="002C28CC" w:rsidRDefault="00295E26" w:rsidP="00295E26">
      <w:pPr>
        <w:spacing w:line="480" w:lineRule="auto"/>
        <w:ind w:firstLine="720"/>
        <w:jc w:val="center"/>
        <w:rPr>
          <w:color w:val="auto"/>
        </w:rPr>
      </w:pPr>
    </w:p>
    <w:p w14:paraId="6413566E" w14:textId="77777777" w:rsidR="00295E26" w:rsidRPr="002C28CC" w:rsidRDefault="00295E26" w:rsidP="00295E26">
      <w:pPr>
        <w:spacing w:line="480" w:lineRule="auto"/>
        <w:ind w:firstLine="720"/>
        <w:jc w:val="center"/>
        <w:rPr>
          <w:color w:val="auto"/>
        </w:rPr>
      </w:pPr>
    </w:p>
    <w:p w14:paraId="54E7A8A1" w14:textId="77777777" w:rsidR="00295E26" w:rsidRPr="002C28CC" w:rsidRDefault="00295E26" w:rsidP="00295E26">
      <w:pPr>
        <w:spacing w:line="480" w:lineRule="auto"/>
        <w:ind w:firstLine="720"/>
        <w:jc w:val="center"/>
        <w:rPr>
          <w:color w:val="auto"/>
        </w:rPr>
      </w:pPr>
    </w:p>
    <w:p w14:paraId="563D0D31"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James T. Brown</w:t>
      </w:r>
    </w:p>
    <w:p w14:paraId="7F2FEF6F"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MS Thesis Proposal</w:t>
      </w:r>
    </w:p>
    <w:p w14:paraId="6D015EF8" w14:textId="77777777" w:rsidR="00295E26" w:rsidRPr="002C28CC" w:rsidRDefault="00295E26" w:rsidP="00295E26">
      <w:pPr>
        <w:spacing w:line="480" w:lineRule="auto"/>
        <w:ind w:firstLine="720"/>
        <w:jc w:val="center"/>
        <w:outlineLvl w:val="0"/>
        <w:rPr>
          <w:b/>
          <w:color w:val="auto"/>
          <w:sz w:val="32"/>
          <w:szCs w:val="32"/>
        </w:rPr>
      </w:pPr>
      <w:r w:rsidRPr="002C28CC">
        <w:rPr>
          <w:b/>
          <w:color w:val="auto"/>
          <w:sz w:val="32"/>
          <w:szCs w:val="32"/>
        </w:rPr>
        <w:t>Advisor: Dr. Dan Hahn</w:t>
      </w:r>
    </w:p>
    <w:p w14:paraId="68A554CA" w14:textId="77777777" w:rsidR="00295E26" w:rsidRPr="002C28CC" w:rsidRDefault="00295E26" w:rsidP="00295E26">
      <w:pPr>
        <w:spacing w:line="480" w:lineRule="auto"/>
        <w:ind w:firstLine="720"/>
        <w:jc w:val="center"/>
        <w:outlineLvl w:val="0"/>
        <w:rPr>
          <w:color w:val="auto"/>
        </w:rPr>
      </w:pPr>
      <w:r w:rsidRPr="002C28CC">
        <w:rPr>
          <w:b/>
          <w:color w:val="auto"/>
          <w:sz w:val="32"/>
          <w:szCs w:val="32"/>
        </w:rPr>
        <w:t>Committee Member: Dr. John Beck</w:t>
      </w:r>
    </w:p>
    <w:p w14:paraId="29B2BD99" w14:textId="77777777" w:rsidR="00295E26" w:rsidRPr="002C28CC" w:rsidRDefault="00295E26" w:rsidP="00295E26">
      <w:pPr>
        <w:spacing w:line="480" w:lineRule="auto"/>
        <w:ind w:firstLine="720"/>
        <w:rPr>
          <w:rFonts w:asciiTheme="minorHAnsi" w:hAnsiTheme="minorHAnsi"/>
          <w:color w:val="auto"/>
        </w:rPr>
      </w:pPr>
    </w:p>
    <w:p w14:paraId="492065DB" w14:textId="77777777" w:rsidR="00295E26" w:rsidRPr="002C28CC" w:rsidRDefault="00295E26" w:rsidP="00295E26">
      <w:pPr>
        <w:spacing w:line="480" w:lineRule="auto"/>
        <w:ind w:firstLine="720"/>
        <w:rPr>
          <w:rFonts w:asciiTheme="minorHAnsi" w:hAnsiTheme="minorHAnsi"/>
          <w:color w:val="auto"/>
        </w:rPr>
      </w:pPr>
    </w:p>
    <w:p w14:paraId="7AF06323" w14:textId="77777777" w:rsidR="00295E26" w:rsidRPr="002C28CC" w:rsidRDefault="00295E26" w:rsidP="00295E26">
      <w:pPr>
        <w:spacing w:line="480" w:lineRule="auto"/>
        <w:ind w:firstLine="720"/>
        <w:rPr>
          <w:rFonts w:asciiTheme="minorHAnsi" w:hAnsiTheme="minorHAnsi"/>
          <w:color w:val="auto"/>
        </w:rPr>
      </w:pPr>
    </w:p>
    <w:p w14:paraId="73183B16" w14:textId="77777777" w:rsidR="00295E26" w:rsidRPr="002C28CC" w:rsidRDefault="00295E26" w:rsidP="00295E26">
      <w:pPr>
        <w:spacing w:line="480" w:lineRule="auto"/>
        <w:ind w:firstLine="720"/>
        <w:rPr>
          <w:rFonts w:asciiTheme="minorHAnsi" w:hAnsiTheme="minorHAnsi"/>
          <w:color w:val="auto"/>
        </w:rPr>
      </w:pPr>
    </w:p>
    <w:p w14:paraId="039FA120" w14:textId="77777777" w:rsidR="00295E26" w:rsidRPr="002C28CC" w:rsidRDefault="00295E26" w:rsidP="00295E26">
      <w:pPr>
        <w:spacing w:line="480" w:lineRule="auto"/>
        <w:ind w:firstLine="720"/>
        <w:rPr>
          <w:rFonts w:asciiTheme="minorHAnsi" w:hAnsiTheme="minorHAnsi"/>
          <w:color w:val="auto"/>
        </w:rPr>
      </w:pPr>
    </w:p>
    <w:p w14:paraId="1DF4EBEB" w14:textId="77777777" w:rsidR="00295E26" w:rsidRPr="002C28CC" w:rsidRDefault="00295E26" w:rsidP="00295E26">
      <w:pPr>
        <w:spacing w:line="480" w:lineRule="auto"/>
        <w:rPr>
          <w:rFonts w:asciiTheme="minorHAnsi" w:hAnsiTheme="minorHAnsi"/>
          <w:color w:val="auto"/>
        </w:rPr>
      </w:pPr>
    </w:p>
    <w:p w14:paraId="588F7229" w14:textId="4A95735F"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lastRenderedPageBreak/>
        <w:t xml:space="preserve">Changing Climate: </w:t>
      </w:r>
      <w:r w:rsidRPr="004D669F">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4D669F">
        <w:rPr>
          <w:rFonts w:asciiTheme="minorHAnsi" w:hAnsiTheme="minorHAnsi"/>
          <w:color w:val="auto"/>
          <w:vertAlign w:val="superscript"/>
        </w:rPr>
        <w:t>th</w:t>
      </w:r>
      <w:r w:rsidRPr="004D669F">
        <w:rPr>
          <w:rFonts w:asciiTheme="minorHAnsi" w:hAnsiTheme="minorHAnsi"/>
          <w:color w:val="auto"/>
        </w:rPr>
        <w:t xml:space="preserve"> century averages respectively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C</w:t>
      </w:r>
      <w:r w:rsidRPr="004D669F">
        <w:rPr>
          <w:rFonts w:asciiTheme="minorHAnsi" w:hAnsiTheme="minorHAnsi"/>
          <w:color w:val="auto"/>
        </w:rPr>
        <w:t>onservative projections of future temperatures estimate at least a 1.5°C increase in global surface temperature by the end of the 21</w:t>
      </w:r>
      <w:r w:rsidRPr="004D669F">
        <w:rPr>
          <w:rFonts w:asciiTheme="minorHAnsi" w:hAnsiTheme="minorHAnsi"/>
          <w:color w:val="auto"/>
          <w:vertAlign w:val="superscript"/>
        </w:rPr>
        <w:t>st</w:t>
      </w:r>
      <w:r w:rsidRPr="004D669F">
        <w:rPr>
          <w:rFonts w:asciiTheme="minorHAnsi" w:hAnsiTheme="minorHAnsi"/>
          <w:color w:val="auto"/>
        </w:rPr>
        <w:t xml:space="preserve"> century that will continue to increase thereafter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"Evan H", "non-dropping-particle" : "", "parse-names" : false, "suffix" : "" }, { "dropping-particle" : "", "family" : "Casteel", "given" : "Clare L", "non-dropping-particle" : "", "parse-names" : false, "suffix" : "" }, { "dropping-particle" : "", "family" : "Nabity", "given" : "Paul D", "non-dropping-particle" : "", "parse-names" : false, "suffix" : "" }, { "dropping-particle" : "", "family" : "O'Neill", "given" : "Bridget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"IPCC", "given" : "", "non-dropping-particle" : "", "parse-names" : false, "suffix" : "" } ], "container-title" : "CEUR Workshop Proceedings", "editor" : [ { "dropping-particle" : "", "family" : "Stocker", "given" : "T.F.", "non-dropping-particle" : "", "parse-names" : false, "suffix" : "" }, { "dropping-particle" : "", "family" : "Qin", "given" : "D.", "non-dropping-particle" : "", "parse-names" : false, "suffix" : "" }, { "dropping-particle" : "", "family" : "Plattner", "given" : "G.-K.", "non-dropping-particle" : "", "parse-names" : false, "suffix" : "" }, { "dropping-particle" : "", "family" : "Tignor", "given" : "M.", "non-dropping-particle" : "", "parse-names" : false, "suffix" : "" }, { "dropping-particle" : "", "family" : "Allen", "given" : "S.K.", "non-dropping-particle" : "", "parse-names" : false, "suffix" : "" }, { "dropping-particle" : "", "family" : "Boschung", "given" : "J.", "non-dropping-particle" : "", "parse-names" : false, "suffix" : "" }, { "dropping-particle" : "", "family" : "Nauels", "given" : "A.", "non-dropping-particle" : "", "parse-names" : false, "suffix" : "" }, { "dropping-particle" : "", "family" : "Xia", "given" : "Y.", "non-dropping-particle" : "", "parse-names" : false, "suffix" : "" }, { "dropping-particle" : "", "family" : "Bex", "given" : "V.", "non-dropping-particle" : "", "parse-names" : false, "suffix" : "" }, { "dropping-particle" : "", "family" : "Midgley", "given" : "P.M.", "non-dropping-particle" : "", "parse-names" : false, "suffix" : "" } ], "id" : "ITEM-2", "issued" : { "date-parts" : [ [ "2013" ] ] }, "number-of-pages" : "33-36", "publisher" : "Cambridge University Press", "publisher-place" : "Cambridge", "title" : "Summary for Policymakers. In: Climate Change 2013: The Physical Science Basis. Contribution of Working Group I to the Fifth Assessment Report of the Intergovernmental Panel on Climate Change", "type" : "report", "volume" : "1542" }, "uris" : [ "http://www.mendeley.com/documents/?uuid=09715d79-f2a7-4087-9e52-dee463d53332" ] } ], "mendeley" : { "formattedCitation" : "(DeLucia et al. 2008, IPCC 2013)", "manualFormatting" : "(DeLucia et al. 2008, Stocker et al. 2015)", "plainTextFormattedCitation" : "(DeLucia et al. 2008, IPCC 2013)", "previouslyFormattedCitation" : "(DeLucia et al. 2008, IPCC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(DeLucia et al. 2008, Stocker et al. 2015)</w:t>
      </w:r>
      <w:r w:rsidRPr="004D669F">
        <w:rPr>
          <w:rFonts w:asciiTheme="minorHAnsi" w:hAnsiTheme="minorHAnsi"/>
          <w:color w:val="auto"/>
        </w:rPr>
        <w:fldChar w:fldCharType="end"/>
      </w:r>
      <w:r w:rsidRPr="004D669F">
        <w:rPr>
          <w:rFonts w:asciiTheme="minorHAnsi" w:hAnsiTheme="minorHAnsi"/>
          <w:color w:val="auto"/>
        </w:rPr>
        <w:t xml:space="preserve">. </w:t>
      </w:r>
      <w:commentRangeStart w:id="0"/>
      <w:commentRangeStart w:id="1"/>
      <w:r w:rsidRPr="004D669F">
        <w:rPr>
          <w:rFonts w:asciiTheme="minorHAnsi" w:hAnsiTheme="minorHAnsi"/>
          <w:color w:val="auto"/>
        </w:rPr>
        <w:t xml:space="preserve">Seasonal temperature averages in the United States during 2016 echoed this upward trend </w:t>
      </w:r>
      <w:r>
        <w:rPr>
          <w:rFonts w:asciiTheme="minorHAnsi" w:hAnsiTheme="minorHAnsi"/>
          <w:color w:val="auto"/>
        </w:rPr>
        <w:t>for all four seasons surpassing</w:t>
      </w:r>
      <w:r w:rsidRPr="004D669F">
        <w:rPr>
          <w:rFonts w:asciiTheme="minorHAnsi" w:hAnsiTheme="minorHAnsi"/>
          <w:color w:val="auto"/>
        </w:rPr>
        <w:t xml:space="preserve"> </w:t>
      </w:r>
      <w:r>
        <w:rPr>
          <w:rFonts w:asciiTheme="minorHAnsi" w:hAnsiTheme="minorHAnsi"/>
          <w:color w:val="auto"/>
        </w:rPr>
        <w:t>all previously recorded</w:t>
      </w:r>
      <w:r w:rsidRPr="004D669F">
        <w:rPr>
          <w:rFonts w:asciiTheme="minorHAnsi" w:hAnsiTheme="minorHAnsi"/>
          <w:color w:val="auto"/>
        </w:rPr>
        <w:t xml:space="preserve"> temperature averages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"URL" : "https://www.ncdc.noaa.gov/sotc/global/201613", "accessed" : { "date-parts" : [ [ "2017", "5", "23" ] ] }, "author" : [ { "dropping-particle" : "", "family" : "NOAA National Centers for Environmental Information", "given" : "", "non-dropping-particle" : "", "parse-names" : false, "suffix" : "" } ], "container-title" : "January",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(NOAA National Centers for Environmental Information 2017)</w:t>
      </w:r>
      <w:r w:rsidRPr="004D669F">
        <w:rPr>
          <w:rFonts w:asciiTheme="minorHAnsi" w:hAnsiTheme="minorHAnsi"/>
          <w:color w:val="auto"/>
        </w:rPr>
        <w:fldChar w:fldCharType="end"/>
      </w:r>
      <w:r w:rsidRPr="004D669F">
        <w:rPr>
          <w:rFonts w:asciiTheme="minorHAnsi" w:hAnsiTheme="minorHAnsi"/>
          <w:color w:val="auto"/>
        </w:rPr>
        <w:t xml:space="preserve">. </w:t>
      </w:r>
      <w:commentRangeEnd w:id="0"/>
      <w:r>
        <w:rPr>
          <w:rStyle w:val="CommentReference"/>
        </w:rPr>
        <w:commentReference w:id="0"/>
      </w:r>
      <w:commentRangeEnd w:id="1"/>
      <w:r>
        <w:rPr>
          <w:rStyle w:val="CommentReference"/>
        </w:rPr>
        <w:commentReference w:id="1"/>
      </w:r>
      <w:r>
        <w:rPr>
          <w:rFonts w:asciiTheme="minorHAnsi" w:hAnsiTheme="minorHAnsi"/>
          <w:color w:val="auto"/>
        </w:rPr>
        <w:t>Warmer temperatures will</w:t>
      </w:r>
      <w:commentRangeStart w:id="2"/>
      <w:r>
        <w:rPr>
          <w:rFonts w:asciiTheme="minorHAnsi" w:hAnsiTheme="minorHAnsi"/>
          <w:color w:val="auto"/>
        </w:rPr>
        <w:t xml:space="preserve"> effectively increase the duration of the warm growing season as fall, winter, and spring temperatures increase</w:t>
      </w:r>
      <w:r w:rsidRPr="004D669F">
        <w:rPr>
          <w:rFonts w:asciiTheme="minorHAnsi" w:hAnsiTheme="minorHAnsi"/>
          <w:color w:val="auto"/>
        </w:rPr>
        <w:t xml:space="preserve"> </w:t>
      </w:r>
      <w:commentRangeEnd w:id="2"/>
      <w:r>
        <w:rPr>
          <w:rStyle w:val="CommentReference"/>
        </w:rPr>
        <w:commentReference w:id="2"/>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(Bradshaw and Holzapfel 2006, Hahn and Denlinger 2011, Scriber 2014)</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Generally, ectotherm metabolic rate corresponds to the environmental temperature it experiences. Higher temperatures increase metabolic rate and lower temperatures reduce metabolic rate.</w:t>
      </w:r>
      <w:commentRangeStart w:id="3"/>
      <w:commentRangeStart w:id="4"/>
      <w:commentRangeStart w:id="5"/>
      <w:commentRangeStart w:id="6"/>
      <w:r w:rsidRPr="004D669F">
        <w:rPr>
          <w:rFonts w:asciiTheme="minorHAnsi" w:hAnsiTheme="minorHAnsi"/>
          <w:color w:val="auto"/>
        </w:rPr>
        <w:t xml:space="preserve"> </w:t>
      </w:r>
      <w:commentRangeEnd w:id="3"/>
      <w:r>
        <w:rPr>
          <w:rStyle w:val="CommentReference"/>
        </w:rPr>
        <w:commentReference w:id="3"/>
      </w:r>
      <w:commentRangeEnd w:id="5"/>
      <w:r>
        <w:rPr>
          <w:rStyle w:val="CommentReference"/>
        </w:rPr>
        <w:commentReference w:id="5"/>
      </w:r>
      <w:r>
        <w:rPr>
          <w:rFonts w:asciiTheme="minorHAnsi" w:hAnsiTheme="minorHAnsi"/>
          <w:color w:val="auto"/>
        </w:rPr>
        <w:t xml:space="preserve">Increased growing season temperatures for ectothermic insects </w:t>
      </w:r>
      <w:r w:rsidRPr="004D669F">
        <w:rPr>
          <w:rFonts w:asciiTheme="minorHAnsi" w:hAnsiTheme="minorHAnsi"/>
          <w:color w:val="auto"/>
        </w:rPr>
        <w:t xml:space="preserve">could </w:t>
      </w:r>
      <w:r>
        <w:rPr>
          <w:rFonts w:asciiTheme="minorHAnsi" w:hAnsiTheme="minorHAnsi"/>
          <w:color w:val="auto"/>
        </w:rPr>
        <w:t xml:space="preserve">increase their metabolic rate, speed up their growth, and possibly shorten the development time to reproductive maturity. Mature adults that occur earlier in the growing season could increase adult </w:t>
      </w:r>
      <w:r w:rsidRPr="004D669F">
        <w:rPr>
          <w:rFonts w:asciiTheme="minorHAnsi" w:hAnsiTheme="minorHAnsi"/>
          <w:color w:val="auto"/>
        </w:rPr>
        <w:t xml:space="preserve">population sizes and even </w:t>
      </w:r>
      <w:r>
        <w:rPr>
          <w:rFonts w:asciiTheme="minorHAnsi" w:hAnsiTheme="minorHAnsi"/>
          <w:color w:val="auto"/>
        </w:rPr>
        <w:t>increase the number</w:t>
      </w:r>
      <w:r w:rsidRPr="004D669F">
        <w:rPr>
          <w:rFonts w:asciiTheme="minorHAnsi" w:hAnsiTheme="minorHAnsi"/>
          <w:color w:val="auto"/>
        </w:rPr>
        <w:t xml:space="preserve"> of generations each year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"10.1126/science.1127000", "ISBN" : "0036-8075", "ISSN" : "1095-9203", "PMID" : "16763134", "abstract" : "Recent, rapid climate change is driving evolution, as organisms adapt to altered seasonal events rather than to the direct effects of increasing temperature.", "author" : [ { "dropping-particle" : "", "family" : "Bradshaw", "given" : "William E.", "non-dropping-particle" : "", "parse-names" : false, "suffix" : "" }, { "dropping-particle" : "", "family" : "Holzapfel", "given" : "Christina M.",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(Bale et al. 2002, Bradshaw and Holzapfel 2006, Hahn and Denlinger 2011, Scriber 2014)</w:t>
      </w:r>
      <w:r w:rsidRPr="004D669F">
        <w:rPr>
          <w:rFonts w:asciiTheme="minorHAnsi" w:hAnsiTheme="minorHAnsi"/>
          <w:color w:val="auto"/>
        </w:rPr>
        <w:fldChar w:fldCharType="end"/>
      </w:r>
      <w:commentRangeEnd w:id="4"/>
      <w:r>
        <w:rPr>
          <w:rStyle w:val="CommentReference"/>
        </w:rPr>
        <w:commentReference w:id="4"/>
      </w:r>
      <w:commentRangeEnd w:id="6"/>
      <w:r>
        <w:rPr>
          <w:rStyle w:val="CommentReference"/>
        </w:rPr>
        <w:commentReference w:id="6"/>
      </w:r>
      <w:r w:rsidRPr="004D669F">
        <w:rPr>
          <w:rFonts w:asciiTheme="minorHAnsi" w:hAnsiTheme="minorHAnsi"/>
          <w:color w:val="auto"/>
        </w:rPr>
        <w:t xml:space="preserve">. For </w:t>
      </w:r>
      <w:commentRangeStart w:id="7"/>
      <w:commentRangeStart w:id="8"/>
      <w:r w:rsidRPr="004D669F">
        <w:rPr>
          <w:rFonts w:asciiTheme="minorHAnsi" w:hAnsiTheme="minorHAnsi"/>
          <w:color w:val="auto"/>
        </w:rPr>
        <w:t>insect pests</w:t>
      </w:r>
      <w:commentRangeEnd w:id="7"/>
      <w:r>
        <w:rPr>
          <w:rStyle w:val="CommentReference"/>
        </w:rPr>
        <w:commentReference w:id="7"/>
      </w:r>
      <w:commentRangeEnd w:id="8"/>
      <w:r>
        <w:rPr>
          <w:rStyle w:val="CommentReference"/>
        </w:rPr>
        <w:commentReference w:id="8"/>
      </w:r>
      <w:r w:rsidRPr="004D669F">
        <w:rPr>
          <w:rFonts w:asciiTheme="minorHAnsi" w:hAnsiTheme="minorHAnsi"/>
          <w:color w:val="auto"/>
        </w:rPr>
        <w:t>,</w:t>
      </w:r>
      <w:r>
        <w:rPr>
          <w:rFonts w:asciiTheme="minorHAnsi" w:hAnsiTheme="minorHAnsi"/>
          <w:color w:val="auto"/>
        </w:rPr>
        <w:t xml:space="preserve"> warmer temperatures introduce the possibility of larger pest populations causing more damage to economically important crops. Managing these indirect effects of climate change</w:t>
      </w:r>
      <w:r w:rsidRPr="004D669F">
        <w:rPr>
          <w:rFonts w:asciiTheme="minorHAnsi" w:hAnsiTheme="minorHAnsi"/>
          <w:color w:val="auto"/>
        </w:rPr>
        <w:t xml:space="preserve"> will require an integrated approach and likely increased use </w:t>
      </w:r>
      <w:r w:rsidRPr="004D669F">
        <w:rPr>
          <w:rFonts w:asciiTheme="minorHAnsi" w:hAnsiTheme="minorHAnsi"/>
          <w:color w:val="auto"/>
        </w:rPr>
        <w:lastRenderedPageBreak/>
        <w:t>of chemical insecticides.</w:t>
      </w:r>
    </w:p>
    <w:p w14:paraId="121B7FF7" w14:textId="3BA2AA92" w:rsidR="00EF71F3" w:rsidRPr="004D669F" w:rsidRDefault="00EF71F3" w:rsidP="00EF71F3">
      <w:pPr>
        <w:spacing w:line="480" w:lineRule="auto"/>
        <w:ind w:firstLine="720"/>
        <w:rPr>
          <w:rFonts w:asciiTheme="minorHAnsi" w:hAnsiTheme="minorHAnsi"/>
          <w:color w:val="auto"/>
        </w:rPr>
      </w:pPr>
      <w:r w:rsidRPr="004D669F">
        <w:rPr>
          <w:rFonts w:asciiTheme="minorHAnsi" w:hAnsiTheme="minorHAnsi"/>
          <w:color w:val="auto"/>
        </w:rPr>
        <w:t>Crop loss</w:t>
      </w:r>
      <w:ins w:id="9" w:author="Boardman, Leigh" w:date="2017-10-05T18:23:00Z">
        <w:r>
          <w:rPr>
            <w:rFonts w:asciiTheme="minorHAnsi" w:hAnsiTheme="minorHAnsi"/>
            <w:color w:val="auto"/>
          </w:rPr>
          <w:t>es</w:t>
        </w:r>
      </w:ins>
      <w:r w:rsidRPr="004D669F">
        <w:rPr>
          <w:rFonts w:asciiTheme="minorHAnsi" w:hAnsiTheme="minorHAnsi"/>
          <w:color w:val="auto"/>
        </w:rPr>
        <w:t xml:space="preserve"> due to insect pest insect damage here in the United States from 1945 to 2000, has nearly doubled from 7% to 13% while insecticide use has increased 10-fold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"http://www.mendeley.com/documents/?uuid=0f2ce3b1-c451-4cc1-8071-59afc4d8942b"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(Pimentel and Burgess 2014)</w:t>
      </w:r>
      <w:r w:rsidRPr="004D669F">
        <w:rPr>
          <w:rFonts w:asciiTheme="minorHAnsi" w:hAnsiTheme="minorHAnsi"/>
          <w:color w:val="auto"/>
        </w:rPr>
        <w:fldChar w:fldCharType="end"/>
      </w:r>
      <w:r w:rsidRPr="004D669F">
        <w:rPr>
          <w:rFonts w:asciiTheme="minorHAnsi" w:hAnsiTheme="minorHAnsi"/>
          <w:color w:val="auto"/>
        </w:rPr>
        <w:t xml:space="preserve">. Insecticide use can manage insect pest populations, but even under </w:t>
      </w:r>
      <w:r>
        <w:rPr>
          <w:rFonts w:asciiTheme="minorHAnsi" w:hAnsiTheme="minorHAnsi"/>
          <w:color w:val="auto"/>
        </w:rPr>
        <w:t>careful monitoring and systematic</w:t>
      </w:r>
      <w:commentRangeStart w:id="10"/>
      <w:commentRangeStart w:id="11"/>
      <w:r w:rsidRPr="004D669F">
        <w:rPr>
          <w:rFonts w:asciiTheme="minorHAnsi" w:hAnsiTheme="minorHAnsi"/>
          <w:color w:val="auto"/>
        </w:rPr>
        <w:t xml:space="preserve"> </w:t>
      </w:r>
      <w:commentRangeEnd w:id="10"/>
      <w:r>
        <w:rPr>
          <w:rStyle w:val="CommentReference"/>
        </w:rPr>
        <w:commentReference w:id="10"/>
      </w:r>
      <w:commentRangeEnd w:id="11"/>
      <w:r>
        <w:rPr>
          <w:rStyle w:val="CommentReference"/>
        </w:rPr>
        <w:commentReference w:id="11"/>
      </w:r>
      <w:r w:rsidRPr="004D669F">
        <w:rPr>
          <w:rFonts w:asciiTheme="minorHAnsi" w:hAnsiTheme="minorHAnsi"/>
          <w:color w:val="auto"/>
        </w:rPr>
        <w:t>application regimens</w:t>
      </w:r>
      <w:r>
        <w:rPr>
          <w:rFonts w:asciiTheme="minorHAnsi" w:hAnsiTheme="minorHAnsi"/>
          <w:color w:val="auto"/>
        </w:rPr>
        <w:t xml:space="preserve"> pest</w:t>
      </w:r>
      <w:r w:rsidRPr="004D669F">
        <w:rPr>
          <w:rFonts w:asciiTheme="minorHAnsi" w:hAnsiTheme="minorHAnsi"/>
          <w:color w:val="auto"/>
        </w:rPr>
        <w:t xml:space="preserve"> insects </w:t>
      </w:r>
      <w:r>
        <w:rPr>
          <w:rFonts w:asciiTheme="minorHAnsi" w:hAnsiTheme="minorHAnsi"/>
          <w:color w:val="auto"/>
        </w:rPr>
        <w:t xml:space="preserve">can </w:t>
      </w:r>
      <w:r w:rsidRPr="004D669F">
        <w:rPr>
          <w:rFonts w:asciiTheme="minorHAnsi" w:hAnsiTheme="minorHAnsi"/>
          <w:color w:val="auto"/>
        </w:rPr>
        <w:t>significantly reduce crop yields. Under current climate conditions</w:t>
      </w:r>
      <w:r>
        <w:rPr>
          <w:rFonts w:asciiTheme="minorHAnsi" w:hAnsiTheme="minorHAnsi"/>
          <w:color w:val="auto"/>
        </w:rPr>
        <w:t xml:space="preserve"> and pest pressure</w:t>
      </w:r>
      <w:r w:rsidRPr="004D669F">
        <w:rPr>
          <w:rFonts w:asciiTheme="minorHAnsi" w:hAnsiTheme="minorHAnsi"/>
          <w:color w:val="auto"/>
        </w:rPr>
        <w:t xml:space="preserve">, yield reductions in chemically managed, pre-harvest crops due to arthropods is estimated </w:t>
      </w:r>
      <w:ins w:id="12" w:author="Boardman, Leigh" w:date="2017-10-05T18:23:00Z">
        <w:r>
          <w:rPr>
            <w:rFonts w:asciiTheme="minorHAnsi" w:hAnsiTheme="minorHAnsi"/>
            <w:color w:val="auto"/>
          </w:rPr>
          <w:t xml:space="preserve">to be </w:t>
        </w:r>
      </w:ins>
      <w:r w:rsidRPr="004D669F">
        <w:rPr>
          <w:rFonts w:asciiTheme="minorHAnsi" w:hAnsiTheme="minorHAnsi"/>
          <w:color w:val="auto"/>
        </w:rPr>
        <w:t xml:space="preserve">between 13%-16% annually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"10.1017/S0021859605005708", "ISBN" : "0021-8596", "ISSN" : "0021-8596", "PMID" : "16714311", "abstract" : "Productivity of crops grown for human consumption is at risk due to the incidence of pests, especially weeds. pathogens and animal pests. Crop losses due to these harmful organisms can be substantial and may be prevented, or reduced, by crop protection measures. An overview is given on different types of crop losses as well as on various methods of pest control developed during the last century. Estimates on potential and actual losses despite the Current crop protection practices Lire given for wheat. rice. maize. potatoes, soybeans, And cotton for the period 2001-03 on a regional basis ( 19 regions) as well as for the global total. Among crops, the total global potential loss due to pests varied from about 50% in wheat to more than 80% ill cotton production. The responses Lire estimated as losses of 26-29% for soybean, wheat and cotton, and 31 37 and 40% for maize, rice and potatoes. respectively. Overall, weeds produced the highest potential loss (34%), with animal pests and pathogens being less important (losses of IS and 16%). The efficacy of crop protection was higher in cash crops than in food crops. Weed control call be managed mechanically or chemically, therefore worldwide efficacy was considerably higher than for the control of animal pests or diseases, which rely heavily on synthetic chemicals. Regional differences in efficacy are outlined. Despite a clear increase in pesticide use. crop losses have not significantly decreased during the last 40 years. However. pesticide use has enabled farmers to modify production systems and to increase crop productivity Without sustaining the higher losses likely to occur from an increased Susceptibility to the damaging, effect of pests. The concept of integrated pest/crop management includes a threshold concept for the application of pest control measures and reduction in the amount/frequency of pesticides applied to an economically and ecologically acceptable level. Often minor crop losses are economically acceptable; however. all increase ill crop productivity without adequate crop protection does not make sense, because an increase in attainable yields is often associated with an increased vulnerability to damage inflicted by pests.", "author" : [ { "dropping-particle" : "", "family" : "Oerke", "given" : "E.-C.", "non-dropping-particle" : "", "parse-names" : false, "suffix" : "" } ], "container-title" : "The Journal of Agricultural Science", "id" : "ITEM-1", "issue" : "01", "issued" : { "date-parts" : [ [ "2006" ] ] }, "page" : "31", "title" : "Crop losses to pests", "type" : "chapter", "volume" : "144" }, "uris" : [ "http://www.mendeley.com/documents/?uuid=7c750339-23b9-32e6-a037-ab3d5068b98b" ] } ], "mendeley" : { "formattedCitation" : "(Oerke 2006)", "plainTextFormattedCitation" : "(Oerke 2006)", "previouslyFormattedCitation" : "(Oerke 2006)"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(Oerke 2006)</w:t>
      </w:r>
      <w:r w:rsidRPr="004D669F">
        <w:rPr>
          <w:rFonts w:asciiTheme="minorHAnsi" w:hAnsiTheme="minorHAnsi"/>
          <w:color w:val="auto"/>
        </w:rPr>
        <w:fldChar w:fldCharType="end"/>
      </w:r>
      <w:r w:rsidRPr="004D669F">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w:t>
      </w:r>
      <w:r>
        <w:rPr>
          <w:rFonts w:asciiTheme="minorHAnsi" w:hAnsiTheme="minorHAnsi"/>
          <w:color w:val="auto"/>
        </w:rPr>
        <w:t>L</w:t>
      </w:r>
      <w:r w:rsidRPr="004D669F">
        <w:rPr>
          <w:rFonts w:asciiTheme="minorHAnsi" w:hAnsiTheme="minorHAnsi"/>
          <w:color w:val="auto"/>
        </w:rPr>
        <w:t>ower crop yields due to</w:t>
      </w:r>
      <w:r>
        <w:rPr>
          <w:rFonts w:asciiTheme="minorHAnsi" w:hAnsiTheme="minorHAnsi"/>
          <w:color w:val="auto"/>
        </w:rPr>
        <w:t xml:space="preserve"> increased pest </w:t>
      </w:r>
      <w:r w:rsidRPr="004D669F">
        <w:rPr>
          <w:rFonts w:asciiTheme="minorHAnsi" w:hAnsiTheme="minorHAnsi"/>
          <w:color w:val="auto"/>
        </w:rPr>
        <w:t xml:space="preserve">damage will endanger access to safe nutrient-rich foods for </w:t>
      </w:r>
      <w:r>
        <w:rPr>
          <w:rFonts w:asciiTheme="minorHAnsi" w:hAnsiTheme="minorHAnsi"/>
          <w:color w:val="auto"/>
        </w:rPr>
        <w:t xml:space="preserve">growing populations </w:t>
      </w:r>
      <w:r w:rsidRPr="004D669F">
        <w:rPr>
          <w:rFonts w:asciiTheme="minorHAnsi" w:hAnsiTheme="minorHAnsi"/>
          <w:color w:val="auto"/>
        </w:rPr>
        <w:t xml:space="preserve">around the world. Here in the United States, our population is predicted to exceed 450 million by the year 2100 and this population increase will demand sustained or even increased crop yields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"id" : "ITEM-1", "issue" : "6042", "issued" : { "date-parts" : [ [ "2015", "11", "7" ] ] }, "number" : "ESA/P/WP.241", "number-of-pages" : "587-92", "title" : "World population prospects",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(Melorose et al. 2015)</w:t>
      </w:r>
      <w:r w:rsidRPr="004D669F">
        <w:rPr>
          <w:rFonts w:asciiTheme="minorHAnsi" w:hAnsiTheme="minorHAnsi"/>
          <w:color w:val="auto"/>
        </w:rPr>
        <w:fldChar w:fldCharType="end"/>
      </w:r>
      <w:r w:rsidRPr="004D669F">
        <w:rPr>
          <w:rFonts w:asciiTheme="minorHAnsi" w:hAnsiTheme="minorHAnsi"/>
          <w:color w:val="auto"/>
        </w:rPr>
        <w:t xml:space="preserve">. </w:t>
      </w:r>
      <w:commentRangeStart w:id="13"/>
      <w:commentRangeStart w:id="14"/>
      <w:r w:rsidRPr="004D669F">
        <w:rPr>
          <w:rFonts w:asciiTheme="minorHAnsi" w:hAnsiTheme="minorHAnsi"/>
          <w:color w:val="auto"/>
        </w:rPr>
        <w:t xml:space="preserve">Investigating the responses of pest insect populations to </w:t>
      </w:r>
      <w:commentRangeStart w:id="15"/>
      <w:commentRangeStart w:id="16"/>
      <w:del w:id="17" w:author="Boardman, Leigh" w:date="2017-10-05T18:23:00Z">
        <w:r w:rsidRPr="004D669F" w:rsidDel="00A10404">
          <w:rPr>
            <w:rFonts w:asciiTheme="minorHAnsi" w:hAnsiTheme="minorHAnsi"/>
            <w:color w:val="auto"/>
          </w:rPr>
          <w:delText>increases in</w:delText>
        </w:r>
      </w:del>
      <w:ins w:id="18" w:author="Boardman, Leigh" w:date="2017-10-05T18:23:00Z">
        <w:r>
          <w:rPr>
            <w:rFonts w:asciiTheme="minorHAnsi" w:hAnsiTheme="minorHAnsi"/>
            <w:color w:val="auto"/>
          </w:rPr>
          <w:t>increasing</w:t>
        </w:r>
      </w:ins>
      <w:r w:rsidRPr="004D669F">
        <w:rPr>
          <w:rFonts w:asciiTheme="minorHAnsi" w:hAnsiTheme="minorHAnsi"/>
          <w:color w:val="auto"/>
        </w:rPr>
        <w:t xml:space="preserve"> </w:t>
      </w:r>
      <w:commentRangeEnd w:id="15"/>
      <w:r>
        <w:rPr>
          <w:rStyle w:val="CommentReference"/>
        </w:rPr>
        <w:commentReference w:id="15"/>
      </w:r>
      <w:commentRangeEnd w:id="16"/>
      <w:r>
        <w:rPr>
          <w:rStyle w:val="CommentReference"/>
        </w:rPr>
        <w:commentReference w:id="16"/>
      </w:r>
      <w:r w:rsidRPr="004D669F">
        <w:rPr>
          <w:rFonts w:asciiTheme="minorHAnsi" w:hAnsiTheme="minorHAnsi"/>
          <w:color w:val="auto"/>
        </w:rPr>
        <w:t xml:space="preserve">temperature is an opportunity to understand and predict how climate </w:t>
      </w:r>
      <w:r>
        <w:rPr>
          <w:rFonts w:asciiTheme="minorHAnsi" w:hAnsiTheme="minorHAnsi"/>
          <w:color w:val="auto"/>
        </w:rPr>
        <w:t>change could affect these pests.</w:t>
      </w:r>
      <w:r w:rsidRPr="004D669F">
        <w:rPr>
          <w:rFonts w:asciiTheme="minorHAnsi" w:hAnsiTheme="minorHAnsi"/>
          <w:color w:val="auto"/>
        </w:rPr>
        <w:t xml:space="preserve"> </w:t>
      </w:r>
      <w:r>
        <w:rPr>
          <w:rFonts w:asciiTheme="minorHAnsi" w:hAnsiTheme="minorHAnsi"/>
          <w:color w:val="auto"/>
        </w:rPr>
        <w:t>The results of such an investigation could be used to mitigate their damage</w:t>
      </w:r>
      <w:r w:rsidRPr="004D669F">
        <w:rPr>
          <w:rFonts w:asciiTheme="minorHAnsi" w:hAnsiTheme="minorHAnsi"/>
          <w:color w:val="auto"/>
        </w:rPr>
        <w:t xml:space="preserve"> and ensure the security of our nation’s food as populations increase.</w:t>
      </w:r>
      <w:commentRangeEnd w:id="13"/>
      <w:r>
        <w:rPr>
          <w:rStyle w:val="CommentReference"/>
        </w:rPr>
        <w:commentReference w:id="13"/>
      </w:r>
      <w:commentRangeEnd w:id="14"/>
      <w:r>
        <w:rPr>
          <w:rStyle w:val="CommentReference"/>
        </w:rPr>
        <w:commentReference w:id="14"/>
      </w:r>
    </w:p>
    <w:p w14:paraId="4408DDE1" w14:textId="77777777" w:rsidR="00EF71F3" w:rsidRPr="004D669F" w:rsidRDefault="00EF71F3" w:rsidP="00EF71F3">
      <w:pPr>
        <w:spacing w:line="480" w:lineRule="auto"/>
        <w:rPr>
          <w:rFonts w:asciiTheme="minorHAnsi" w:hAnsiTheme="minorHAnsi"/>
          <w:b/>
          <w:color w:val="auto"/>
        </w:rPr>
      </w:pPr>
    </w:p>
    <w:p w14:paraId="2334CE97" w14:textId="77777777" w:rsidR="00EF71F3" w:rsidRPr="004D669F" w:rsidRDefault="00EF71F3" w:rsidP="00EF71F3">
      <w:pPr>
        <w:spacing w:line="480" w:lineRule="auto"/>
        <w:rPr>
          <w:rFonts w:asciiTheme="minorHAnsi" w:hAnsiTheme="minorHAnsi"/>
          <w:b/>
          <w:color w:val="auto"/>
        </w:rPr>
      </w:pPr>
    </w:p>
    <w:p w14:paraId="3BE64621" w14:textId="12AE97CD"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t xml:space="preserve">Responses to Climate Change: </w:t>
      </w:r>
      <w:del w:id="19" w:author="Boardman, Leigh" w:date="2017-10-05T18:24:00Z">
        <w:r w:rsidRPr="004D669F" w:rsidDel="00132AF5">
          <w:rPr>
            <w:rFonts w:asciiTheme="minorHAnsi" w:hAnsiTheme="minorHAnsi"/>
            <w:color w:val="auto"/>
          </w:rPr>
          <w:delText>Because the performance of all animals</w:delText>
        </w:r>
      </w:del>
      <w:ins w:id="20" w:author="Boardman, Leigh" w:date="2017-10-05T18:24:00Z">
        <w:r>
          <w:rPr>
            <w:rFonts w:asciiTheme="minorHAnsi" w:hAnsiTheme="minorHAnsi"/>
            <w:color w:val="auto"/>
          </w:rPr>
          <w:t>Animal performance</w:t>
        </w:r>
      </w:ins>
      <w:r w:rsidRPr="004D669F">
        <w:rPr>
          <w:rFonts w:asciiTheme="minorHAnsi" w:hAnsiTheme="minorHAnsi"/>
          <w:color w:val="auto"/>
        </w:rPr>
        <w:t xml:space="preserve"> is influenced by the thermal conditions they experience in their environments, increased temperatures could affect animals either </w:t>
      </w:r>
      <w:r w:rsidRPr="004D669F">
        <w:rPr>
          <w:rFonts w:asciiTheme="minorHAnsi" w:hAnsiTheme="minorHAnsi"/>
          <w:color w:val="auto"/>
        </w:rPr>
        <w:lastRenderedPageBreak/>
        <w:t xml:space="preserve">positively or negatively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"container-title" : "Advances in insect physiology", "id" : "ITEM-1", "issued" : { "date-parts" : [ [ "2007" ] ] }, "page" : "50-152", "title" : "Physiological diversity in insects:ecology and evolutionary contexts", "type" : "article-journal", "volume" : "33" }, "uris" : [ "http://www.mendeley.com/documents/?uuid=784b9b56-70fe-4a55-9fd9-313e406f124d" ] }, { "id" : "ITEM-2",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"ITEM-2",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Chown 2007)", "plainTextFormattedCitation" : "(Huey and Stevenson 1979, Chown 2007)", "previouslyFormattedCitation" : "(Huey and Stevenson 1979, Chown 2007)" }, "properties" : { "noteIndex" : 0 }, "schema" : "https://github.com/citation-style-language/schema/raw/master/csl-citation.json" }</w:instrText>
      </w:r>
      <w:r w:rsidRPr="004D669F">
        <w:rPr>
          <w:rFonts w:asciiTheme="minorHAnsi" w:hAnsiTheme="minorHAnsi"/>
          <w:color w:val="auto"/>
        </w:rPr>
        <w:fldChar w:fldCharType="separate"/>
      </w:r>
      <w:r w:rsidR="003958C3" w:rsidRPr="003958C3">
        <w:rPr>
          <w:rFonts w:asciiTheme="minorHAnsi" w:hAnsiTheme="minorHAnsi"/>
          <w:noProof/>
          <w:color w:val="auto"/>
        </w:rPr>
        <w:t>(Huey and Stevenson 1979, Chown 2007)</w:t>
      </w:r>
      <w:r w:rsidRPr="004D669F">
        <w:rPr>
          <w:rFonts w:asciiTheme="minorHAnsi" w:hAnsiTheme="minorHAnsi"/>
          <w:color w:val="auto"/>
        </w:rPr>
        <w:fldChar w:fldCharType="end"/>
      </w:r>
      <w:r w:rsidRPr="004D669F">
        <w:rPr>
          <w:rFonts w:asciiTheme="minorHAnsi" w:hAnsiTheme="minorHAnsi"/>
          <w:color w:val="auto"/>
        </w:rPr>
        <w:t xml:space="preserve">. An insect’s body temperature directly affects its </w:t>
      </w:r>
      <w:commentRangeStart w:id="21"/>
      <w:commentRangeStart w:id="22"/>
      <w:r w:rsidRPr="004D669F">
        <w:rPr>
          <w:rFonts w:asciiTheme="minorHAnsi" w:hAnsiTheme="minorHAnsi"/>
          <w:color w:val="auto"/>
        </w:rPr>
        <w:t>performance,</w:t>
      </w:r>
      <w:commentRangeEnd w:id="21"/>
      <w:r>
        <w:rPr>
          <w:rStyle w:val="CommentReference"/>
        </w:rPr>
        <w:commentReference w:id="21"/>
      </w:r>
      <w:commentRangeEnd w:id="22"/>
      <w:r>
        <w:rPr>
          <w:rStyle w:val="CommentReference"/>
        </w:rPr>
        <w:commentReference w:id="22"/>
      </w:r>
      <w:r w:rsidRPr="004D669F">
        <w:rPr>
          <w:rFonts w:asciiTheme="minorHAnsi" w:hAnsiTheme="minorHAnsi"/>
          <w:color w:val="auto"/>
        </w:rPr>
        <w:t xml:space="preserve"> and the effect of body temperature on performance can be described using a </w:t>
      </w:r>
      <w:commentRangeStart w:id="23"/>
      <w:commentRangeStart w:id="24"/>
      <w:r w:rsidRPr="004D669F">
        <w:rPr>
          <w:rFonts w:asciiTheme="minorHAnsi" w:hAnsiTheme="minorHAnsi"/>
          <w:color w:val="auto"/>
        </w:rPr>
        <w:t xml:space="preserve">thermal performance curve </w:t>
      </w:r>
      <w:commentRangeEnd w:id="23"/>
      <w:r>
        <w:rPr>
          <w:rStyle w:val="CommentReference"/>
        </w:rPr>
        <w:commentReference w:id="23"/>
      </w:r>
      <w:commentRangeEnd w:id="24"/>
      <w:r>
        <w:rPr>
          <w:rStyle w:val="CommentReference"/>
        </w:rPr>
        <w:commentReference w:id="24"/>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"10.1093/icb/19.1.357", "ISBN" : "0003-1569", "ISSN" : "15407063", "PMID" : "16", "abstract" : "An understanding of interactions between the thermal physiology and ecology of ectotherms remains elusive, partly because information on the relative performance of whole-animal physiological systems at ecologically relevant body temperatures is limited. After discussing physiological systems that have direct links to ecology (e.g., growth, locomotor ability), we review analytical methods of describing and comparing certain as? pects of performance (including optimal temperature range, thermal performance breadth), apply these techniques in an example on the thermal sensitivity of locomotion in frogs, and evaluate potential applications.", "author" : [ { "dropping-particle" : "", "family" : "Huey", "given" : "Raymond B.", "non-dropping-particle" : "", "parse-names" : false, "suffix" : "" }, { "dropping-particle" : "", "family" : "Stevenson", "given" : "R. D.", "non-dropping-particle" : "", "parse-names" : false, "suffix" : "" } ], "container-title" : "Integrative and Comparative Biology", "id" : "ITEM-1", "issue" : "1", "issued" : { "date-parts" : [ [ "1979" ] ] }, "page" : "357-366", "title" : "Integrating thermal physiology and ecology of ectotherms: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(Huey and Stevenson 1979)</w:t>
      </w:r>
      <w:r w:rsidRPr="004D669F">
        <w:rPr>
          <w:rFonts w:asciiTheme="minorHAnsi" w:hAnsiTheme="minorHAnsi"/>
          <w:color w:val="auto"/>
        </w:rPr>
        <w:fldChar w:fldCharType="end"/>
      </w:r>
      <w:r w:rsidRPr="004D669F">
        <w:rPr>
          <w:rFonts w:asciiTheme="minorHAnsi" w:hAnsiTheme="minorHAnsi"/>
          <w:color w:val="auto"/>
        </w:rPr>
        <w:t xml:space="preserve">. At the peak of this curve is an insect’s thermal optimum, this is the temperature where performance is maximized. The range of temperatures where the performance of an insect is half of the thermal optimum represents the thermal breadth. Finally, the range of temperatures </w:t>
      </w:r>
      <w:r>
        <w:rPr>
          <w:rFonts w:asciiTheme="minorHAnsi" w:hAnsiTheme="minorHAnsi"/>
          <w:color w:val="auto"/>
        </w:rPr>
        <w:t>within which</w:t>
      </w:r>
      <w:r w:rsidRPr="004D669F">
        <w:rPr>
          <w:rFonts w:asciiTheme="minorHAnsi" w:hAnsiTheme="minorHAnsi"/>
          <w:color w:val="auto"/>
        </w:rPr>
        <w:t xml:space="preserve"> </w:t>
      </w:r>
      <w:commentRangeStart w:id="25"/>
      <w:commentRangeStart w:id="26"/>
      <w:r w:rsidRPr="004D669F">
        <w:rPr>
          <w:rFonts w:asciiTheme="minorHAnsi" w:hAnsiTheme="minorHAnsi"/>
          <w:color w:val="auto"/>
        </w:rPr>
        <w:t xml:space="preserve">performance </w:t>
      </w:r>
      <w:r>
        <w:rPr>
          <w:rFonts w:asciiTheme="minorHAnsi" w:hAnsiTheme="minorHAnsi"/>
          <w:color w:val="auto"/>
        </w:rPr>
        <w:t>is at all permitted</w:t>
      </w:r>
      <w:r w:rsidRPr="004D669F">
        <w:rPr>
          <w:rFonts w:asciiTheme="minorHAnsi" w:hAnsiTheme="minorHAnsi"/>
          <w:color w:val="auto"/>
        </w:rPr>
        <w:t xml:space="preserve"> </w:t>
      </w:r>
      <w:commentRangeEnd w:id="25"/>
      <w:r>
        <w:rPr>
          <w:rStyle w:val="CommentReference"/>
        </w:rPr>
        <w:commentReference w:id="25"/>
      </w:r>
      <w:commentRangeEnd w:id="26"/>
      <w:r>
        <w:rPr>
          <w:rStyle w:val="CommentReference"/>
        </w:rPr>
        <w:commentReference w:id="26"/>
      </w:r>
      <w:r w:rsidRPr="004D669F">
        <w:rPr>
          <w:rFonts w:asciiTheme="minorHAnsi" w:hAnsiTheme="minorHAnsi"/>
          <w:color w:val="auto"/>
        </w:rPr>
        <w:t xml:space="preserve">is an insect’s thermal tolerance range. Those temperatures at the edge of an </w:t>
      </w:r>
      <w:commentRangeStart w:id="27"/>
      <w:r w:rsidRPr="004D669F">
        <w:rPr>
          <w:rFonts w:asciiTheme="minorHAnsi" w:hAnsiTheme="minorHAnsi"/>
          <w:color w:val="auto"/>
        </w:rPr>
        <w:t xml:space="preserve">insects thermal tolerance are termed the critical thermal maximum and critical thermal minimum, respectively </w:t>
      </w:r>
      <w:commentRangeEnd w:id="27"/>
      <w:r>
        <w:rPr>
          <w:rStyle w:val="CommentReference"/>
        </w:rPr>
        <w:commentReference w:id="27"/>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"0962-8436",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 B.", "non-dropping-particle" : "", "parse-names" : false, "suffix" : "" }, { "dropping-particle" : "", "family" : "Kearney", "given" : "M. R.", "non-dropping-particle" : "", "parse-names" : false, "suffix" : "" }, { "dropping-particle" : "", "family" : "Krockenberger", "given" : "A.", "non-dropping-particle" : "", "parse-names" : false, "suffix" : "" }, { "dropping-particle" : "", "family" : "Holtum", "given" : "J. A. M.", "non-dropping-particle" : "", "parse-names" : false, "suffix" : "" }, { "dropping-particle" : "", "family" : "Jess", "given" : "M.", "non-dropping-particle" : "", "parse-names" : false, "suffix" : "" }, { "dropping-particle" : "", "family" : "Williams", "given" : "S. E.", "non-dropping-particle" : "", "parse-names" : false, "suffix" : "" } ], "container-title" : "Philosophical Transactions of the Royal Society B: Biological Sciences", "id" : "ITEM-2", "issue" : "1596", "issued" : { "date-parts" : [ [ "2012" ] ] }, "page" : "1665-1679",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(Bale et al. 2002, Huey et al. 2012, Sinclair et al. 2016)</w:t>
      </w:r>
      <w:r w:rsidRPr="004D669F">
        <w:rPr>
          <w:rFonts w:asciiTheme="minorHAnsi" w:hAnsiTheme="minorHAnsi"/>
          <w:color w:val="auto"/>
        </w:rPr>
        <w:fldChar w:fldCharType="end"/>
      </w:r>
      <w:r w:rsidRPr="004D669F">
        <w:rPr>
          <w:rFonts w:asciiTheme="minorHAnsi" w:hAnsiTheme="minorHAnsi"/>
          <w:color w:val="auto"/>
        </w:rPr>
        <w:t>.</w:t>
      </w:r>
      <w:r>
        <w:rPr>
          <w:rFonts w:asciiTheme="minorHAnsi" w:hAnsiTheme="minorHAnsi"/>
          <w:color w:val="auto"/>
        </w:rPr>
        <w:t xml:space="preserve"> As climate changes, i</w:t>
      </w:r>
      <w:commentRangeStart w:id="28"/>
      <w:commentRangeStart w:id="29"/>
      <w:r w:rsidRPr="004D669F">
        <w:rPr>
          <w:rFonts w:asciiTheme="minorHAnsi" w:hAnsiTheme="minorHAnsi"/>
          <w:color w:val="auto"/>
        </w:rPr>
        <w:t xml:space="preserve">nsects whose populations are impacted negatively by </w:t>
      </w:r>
      <w:r>
        <w:rPr>
          <w:rFonts w:asciiTheme="minorHAnsi" w:hAnsiTheme="minorHAnsi"/>
          <w:color w:val="auto"/>
        </w:rPr>
        <w:t>those</w:t>
      </w:r>
      <w:r w:rsidRPr="004D669F">
        <w:rPr>
          <w:rFonts w:asciiTheme="minorHAnsi" w:hAnsiTheme="minorHAnsi"/>
          <w:color w:val="auto"/>
        </w:rPr>
        <w:t xml:space="preserve"> change</w:t>
      </w:r>
      <w:r>
        <w:rPr>
          <w:rFonts w:asciiTheme="minorHAnsi" w:hAnsiTheme="minorHAnsi"/>
          <w:color w:val="auto"/>
        </w:rPr>
        <w:t>s</w:t>
      </w:r>
      <w:r w:rsidRPr="004D669F">
        <w:rPr>
          <w:rFonts w:asciiTheme="minorHAnsi" w:hAnsiTheme="minorHAnsi"/>
          <w:color w:val="auto"/>
        </w:rPr>
        <w:t xml:space="preserve"> can be colloquially termed “losers” and those impacted positively can be termed “winners”. </w:t>
      </w:r>
      <w:commentRangeEnd w:id="28"/>
      <w:r>
        <w:rPr>
          <w:rStyle w:val="CommentReference"/>
        </w:rPr>
        <w:commentReference w:id="28"/>
      </w:r>
      <w:commentRangeEnd w:id="29"/>
      <w:r>
        <w:rPr>
          <w:rStyle w:val="CommentReference"/>
        </w:rPr>
        <w:commentReference w:id="29"/>
      </w:r>
      <w:r w:rsidRPr="004D669F">
        <w:rPr>
          <w:rFonts w:asciiTheme="minorHAnsi" w:hAnsiTheme="minorHAnsi"/>
          <w:color w:val="auto"/>
        </w:rPr>
        <w:t xml:space="preserve">The direct and indirect interactions between temperature and the resulting </w:t>
      </w:r>
      <w:r>
        <w:rPr>
          <w:rFonts w:asciiTheme="minorHAnsi" w:hAnsiTheme="minorHAnsi"/>
          <w:color w:val="auto"/>
        </w:rPr>
        <w:t xml:space="preserve">winners could lead to increasing temperature tolerance, </w:t>
      </w:r>
      <w:r w:rsidRPr="004D669F">
        <w:rPr>
          <w:rFonts w:asciiTheme="minorHAnsi" w:hAnsiTheme="minorHAnsi"/>
          <w:color w:val="auto"/>
        </w:rPr>
        <w:t>population</w:t>
      </w:r>
      <w:ins w:id="30" w:author="Leigh" w:date="2017-10-05T23:27:00Z">
        <w:r>
          <w:rPr>
            <w:rFonts w:asciiTheme="minorHAnsi" w:hAnsiTheme="minorHAnsi"/>
            <w:color w:val="auto"/>
          </w:rPr>
          <w:t xml:space="preserve"> size</w:t>
        </w:r>
      </w:ins>
      <w:del w:id="31" w:author="Leigh" w:date="2017-10-05T23:27:00Z">
        <w:r w:rsidRPr="004D669F" w:rsidDel="00340132">
          <w:rPr>
            <w:rFonts w:asciiTheme="minorHAnsi" w:hAnsiTheme="minorHAnsi"/>
            <w:color w:val="auto"/>
          </w:rPr>
          <w:delText>s</w:delText>
        </w:r>
      </w:del>
      <w:r w:rsidRPr="004D669F">
        <w:rPr>
          <w:rFonts w:asciiTheme="minorHAnsi" w:hAnsiTheme="minorHAnsi"/>
          <w:color w:val="auto"/>
        </w:rPr>
        <w:t xml:space="preserve">, or expanding </w:t>
      </w:r>
      <w:ins w:id="32" w:author="Leigh" w:date="2017-10-05T23:27:00Z">
        <w:r>
          <w:rPr>
            <w:rFonts w:asciiTheme="minorHAnsi" w:hAnsiTheme="minorHAnsi"/>
            <w:color w:val="auto"/>
          </w:rPr>
          <w:t xml:space="preserve">geographic </w:t>
        </w:r>
      </w:ins>
      <w:r w:rsidRPr="004D669F">
        <w:rPr>
          <w:rFonts w:asciiTheme="minorHAnsi" w:hAnsiTheme="minorHAnsi"/>
          <w:color w:val="auto"/>
        </w:rPr>
        <w:t xml:space="preserve">ranges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and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(Hughes 2000, Williams et al. 2008)</w:t>
      </w:r>
      <w:r w:rsidRPr="004D669F">
        <w:rPr>
          <w:rFonts w:asciiTheme="minorHAnsi" w:hAnsiTheme="minorHAnsi"/>
          <w:color w:val="auto"/>
        </w:rPr>
        <w:fldChar w:fldCharType="end"/>
      </w:r>
      <w:r w:rsidRPr="004D669F">
        <w:rPr>
          <w:rFonts w:asciiTheme="minorHAnsi" w:hAnsiTheme="minorHAnsi"/>
          <w:color w:val="auto"/>
        </w:rPr>
        <w:t xml:space="preserve">. </w:t>
      </w:r>
      <w:r>
        <w:rPr>
          <w:rFonts w:asciiTheme="minorHAnsi" w:hAnsiTheme="minorHAnsi"/>
          <w:color w:val="auto"/>
        </w:rPr>
        <w:t>Some winners c</w:t>
      </w:r>
      <w:r w:rsidRPr="004D669F">
        <w:rPr>
          <w:rFonts w:asciiTheme="minorHAnsi" w:hAnsiTheme="minorHAnsi"/>
          <w:color w:val="auto"/>
        </w:rPr>
        <w:t xml:space="preserve">ould adjust to warmer temperatures through plasticity or adaptation. </w:t>
      </w:r>
    </w:p>
    <w:p w14:paraId="0C1D4093" w14:textId="77777777" w:rsidR="00EF71F3" w:rsidRDefault="00EF71F3" w:rsidP="00EF71F3">
      <w:pPr>
        <w:spacing w:line="480" w:lineRule="auto"/>
        <w:ind w:firstLine="720"/>
        <w:rPr>
          <w:rFonts w:asciiTheme="minorHAnsi" w:hAnsiTheme="minorHAnsi"/>
          <w:color w:val="auto"/>
        </w:rPr>
      </w:pPr>
      <w:r>
        <w:rPr>
          <w:rFonts w:asciiTheme="minorHAnsi" w:hAnsiTheme="minorHAnsi"/>
          <w:color w:val="auto"/>
        </w:rPr>
        <w:t>Warmer days arriving earlier in the spring and ending later in the fall will extend the duration of the warm growing season in temperate regions.</w:t>
      </w:r>
      <w:r w:rsidRPr="004D669F">
        <w:rPr>
          <w:rFonts w:asciiTheme="minorHAnsi" w:hAnsiTheme="minorHAnsi"/>
          <w:color w:val="auto"/>
        </w:rPr>
        <w:t xml:space="preserve"> In effect, </w:t>
      </w:r>
      <w:r>
        <w:rPr>
          <w:rFonts w:asciiTheme="minorHAnsi" w:hAnsiTheme="minorHAnsi"/>
          <w:color w:val="auto"/>
        </w:rPr>
        <w:t>the</w:t>
      </w:r>
      <w:r w:rsidRPr="004D669F">
        <w:rPr>
          <w:rFonts w:asciiTheme="minorHAnsi" w:hAnsiTheme="minorHAnsi"/>
          <w:color w:val="auto"/>
        </w:rPr>
        <w:t xml:space="preserve"> seasonal temperatures</w:t>
      </w:r>
      <w:r>
        <w:rPr>
          <w:rFonts w:asciiTheme="minorHAnsi" w:hAnsiTheme="minorHAnsi"/>
          <w:color w:val="auto"/>
        </w:rPr>
        <w:t xml:space="preserve"> experienced</w:t>
      </w:r>
      <w:r w:rsidRPr="004D669F">
        <w:rPr>
          <w:rFonts w:asciiTheme="minorHAnsi" w:hAnsiTheme="minorHAnsi"/>
          <w:color w:val="auto"/>
        </w:rPr>
        <w:t xml:space="preserve"> in northern latitudes will resemble the seasonal temperatures of</w:t>
      </w:r>
      <w:r>
        <w:rPr>
          <w:rFonts w:asciiTheme="minorHAnsi" w:hAnsiTheme="minorHAnsi"/>
          <w:color w:val="auto"/>
        </w:rPr>
        <w:t xml:space="preserve"> the</w:t>
      </w:r>
      <w:r w:rsidRPr="004D669F">
        <w:rPr>
          <w:rFonts w:asciiTheme="minorHAnsi" w:hAnsiTheme="minorHAnsi"/>
          <w:color w:val="auto"/>
        </w:rPr>
        <w:t xml:space="preserve"> adjacent southern latitudes, increasing the geographic distribution of warmer environments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 Breed et al. 2012)</w:t>
      </w:r>
      <w:r w:rsidRPr="004D669F">
        <w:rPr>
          <w:rFonts w:asciiTheme="minorHAnsi" w:hAnsiTheme="minorHAnsi"/>
          <w:color w:val="auto"/>
        </w:rPr>
        <w:fldChar w:fldCharType="end"/>
      </w:r>
      <w:r w:rsidRPr="004D669F">
        <w:rPr>
          <w:rFonts w:asciiTheme="minorHAnsi" w:hAnsiTheme="minorHAnsi"/>
          <w:color w:val="auto"/>
        </w:rPr>
        <w:t>.</w:t>
      </w:r>
      <w:r>
        <w:rPr>
          <w:rFonts w:asciiTheme="minorHAnsi" w:hAnsiTheme="minorHAnsi"/>
          <w:color w:val="auto"/>
        </w:rPr>
        <w:t xml:space="preserve"> Insects that are unable to shift their geographic range of their population or unable to</w:t>
      </w:r>
      <w:r w:rsidRPr="004D669F">
        <w:rPr>
          <w:rFonts w:asciiTheme="minorHAnsi" w:hAnsiTheme="minorHAnsi"/>
          <w:color w:val="auto"/>
        </w:rPr>
        <w:t xml:space="preserve"> tolerate increasing temperatures in their current environment</w:t>
      </w:r>
      <w:r>
        <w:rPr>
          <w:rFonts w:asciiTheme="minorHAnsi" w:hAnsiTheme="minorHAnsi"/>
          <w:color w:val="auto"/>
        </w:rPr>
        <w:t xml:space="preserve"> </w:t>
      </w:r>
      <w:r w:rsidRPr="004D669F">
        <w:rPr>
          <w:rFonts w:asciiTheme="minorHAnsi" w:hAnsiTheme="minorHAnsi"/>
          <w:color w:val="auto"/>
        </w:rPr>
        <w:lastRenderedPageBreak/>
        <w:t>could lose.</w:t>
      </w:r>
      <w:r>
        <w:rPr>
          <w:rFonts w:asciiTheme="minorHAnsi" w:hAnsiTheme="minorHAnsi"/>
          <w:color w:val="auto"/>
        </w:rPr>
        <w:t xml:space="preserve"> </w:t>
      </w:r>
      <w:r w:rsidRPr="004D669F">
        <w:rPr>
          <w:rFonts w:asciiTheme="minorHAnsi" w:hAnsiTheme="minorHAnsi"/>
          <w:color w:val="auto"/>
        </w:rPr>
        <w:t>For</w:t>
      </w:r>
      <w:r>
        <w:rPr>
          <w:rFonts w:asciiTheme="minorHAnsi" w:hAnsiTheme="minorHAnsi"/>
          <w:color w:val="auto"/>
        </w:rPr>
        <w:t xml:space="preserve"> some</w:t>
      </w:r>
      <w:r w:rsidRPr="004D669F">
        <w:rPr>
          <w:rFonts w:asciiTheme="minorHAnsi" w:hAnsiTheme="minorHAnsi"/>
          <w:color w:val="auto"/>
        </w:rPr>
        <w:t xml:space="preserve"> </w:t>
      </w:r>
      <w:r>
        <w:rPr>
          <w:rFonts w:asciiTheme="minorHAnsi" w:hAnsiTheme="minorHAnsi"/>
          <w:color w:val="auto"/>
        </w:rPr>
        <w:t>losers,</w:t>
      </w:r>
      <w:r w:rsidRPr="004D669F">
        <w:rPr>
          <w:rFonts w:asciiTheme="minorHAnsi" w:hAnsiTheme="minorHAnsi"/>
          <w:color w:val="auto"/>
        </w:rPr>
        <w:t xml:space="preserve"> warmer daily and seasonal temperatures could</w:t>
      </w:r>
      <w:r>
        <w:rPr>
          <w:rFonts w:asciiTheme="minorHAnsi" w:hAnsiTheme="minorHAnsi"/>
          <w:color w:val="auto"/>
        </w:rPr>
        <w:t xml:space="preserve"> shrink the southern distribution of their population reducing their population size. For other losers, warmer temperatures could</w:t>
      </w:r>
      <w:r w:rsidRPr="004D669F">
        <w:rPr>
          <w:rFonts w:asciiTheme="minorHAnsi" w:hAnsiTheme="minorHAnsi"/>
          <w:color w:val="auto"/>
        </w:rPr>
        <w:t xml:space="preserve"> reduce their performance by exceeding their thermal breadth</w:t>
      </w:r>
      <w:r>
        <w:rPr>
          <w:rFonts w:asciiTheme="minorHAnsi" w:hAnsiTheme="minorHAnsi"/>
          <w:color w:val="auto"/>
        </w:rPr>
        <w:t xml:space="preserve"> and c</w:t>
      </w:r>
      <w:r w:rsidRPr="004D669F">
        <w:rPr>
          <w:rFonts w:asciiTheme="minorHAnsi" w:hAnsiTheme="minorHAnsi"/>
          <w:color w:val="auto"/>
        </w:rPr>
        <w:t xml:space="preserve">ontinued increases for these insects could be lethal </w:t>
      </w:r>
      <w:r>
        <w:rPr>
          <w:rFonts w:asciiTheme="minorHAnsi" w:hAnsiTheme="minorHAnsi"/>
          <w:color w:val="auto"/>
        </w:rPr>
        <w:t>by</w:t>
      </w:r>
      <w:r w:rsidRPr="004D669F">
        <w:rPr>
          <w:rFonts w:asciiTheme="minorHAnsi" w:hAnsiTheme="minorHAnsi"/>
          <w:color w:val="auto"/>
        </w:rPr>
        <w:t xml:space="preserve"> exceeding their critical thermal maximu</w:t>
      </w:r>
      <w:r>
        <w:rPr>
          <w:rFonts w:asciiTheme="minorHAnsi" w:hAnsiTheme="minorHAnsi"/>
          <w:color w:val="auto"/>
        </w:rPr>
        <w:t xml:space="preserve">m. </w:t>
      </w:r>
    </w:p>
    <w:p w14:paraId="5943000C" w14:textId="657258BE" w:rsidR="00EF71F3" w:rsidRPr="004D669F" w:rsidRDefault="00EF71F3" w:rsidP="00EF71F3">
      <w:pPr>
        <w:spacing w:line="480" w:lineRule="auto"/>
        <w:ind w:firstLine="720"/>
        <w:rPr>
          <w:rFonts w:asciiTheme="minorHAnsi" w:hAnsiTheme="minorHAnsi"/>
          <w:color w:val="auto"/>
        </w:rPr>
      </w:pPr>
      <w:r>
        <w:rPr>
          <w:rFonts w:asciiTheme="minorHAnsi" w:hAnsiTheme="minorHAnsi"/>
          <w:color w:val="auto"/>
        </w:rPr>
        <w:t>Alternatively, 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experience a net increase in both population size and geographical distribution with more individuals spread across more geography.</w:t>
      </w:r>
      <w:r>
        <w:rPr>
          <w:rFonts w:asciiTheme="minorHAnsi" w:hAnsiTheme="minorHAnsi"/>
          <w:color w:val="auto"/>
        </w:rPr>
        <w:t xml:space="preserve"> Winners</w:t>
      </w:r>
      <w:r w:rsidRPr="004D669F">
        <w:rPr>
          <w:rFonts w:asciiTheme="minorHAnsi" w:hAnsiTheme="minorHAnsi"/>
          <w:color w:val="auto"/>
        </w:rPr>
        <w:t xml:space="preserve"> </w:t>
      </w:r>
      <w:r>
        <w:rPr>
          <w:rFonts w:asciiTheme="minorHAnsi" w:hAnsiTheme="minorHAnsi"/>
          <w:color w:val="auto"/>
        </w:rPr>
        <w:t>could</w:t>
      </w:r>
      <w:r w:rsidRPr="004D669F">
        <w:rPr>
          <w:rFonts w:asciiTheme="minorHAnsi" w:hAnsiTheme="minorHAnsi"/>
          <w:color w:val="auto"/>
        </w:rPr>
        <w:t xml:space="preserve"> </w:t>
      </w:r>
      <w:r>
        <w:rPr>
          <w:rFonts w:asciiTheme="minorHAnsi" w:hAnsiTheme="minorHAnsi"/>
          <w:color w:val="auto"/>
        </w:rPr>
        <w:t xml:space="preserve">also </w:t>
      </w:r>
      <w:r w:rsidRPr="004D669F">
        <w:rPr>
          <w:rFonts w:asciiTheme="minorHAnsi" w:hAnsiTheme="minorHAnsi"/>
          <w:color w:val="auto"/>
        </w:rPr>
        <w:t xml:space="preserve">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(Parmesan et al. 1999)</w:t>
      </w:r>
      <w:r w:rsidRPr="004D669F">
        <w:rPr>
          <w:rFonts w:asciiTheme="minorHAnsi" w:hAnsiTheme="minorHAnsi"/>
          <w:color w:val="auto"/>
        </w:rPr>
        <w:fldChar w:fldCharType="end"/>
      </w:r>
      <w:r w:rsidRPr="004D669F">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t>
      </w:r>
      <w:r>
        <w:rPr>
          <w:rFonts w:asciiTheme="minorHAnsi" w:hAnsiTheme="minorHAnsi"/>
          <w:color w:val="auto"/>
        </w:rPr>
        <w:t xml:space="preserve">Other winners </w:t>
      </w:r>
      <w:r w:rsidRPr="004D669F">
        <w:rPr>
          <w:rFonts w:asciiTheme="minorHAnsi" w:hAnsiTheme="minorHAnsi"/>
          <w:color w:val="auto"/>
        </w:rPr>
        <w:t>could</w:t>
      </w:r>
      <w:r>
        <w:rPr>
          <w:rFonts w:asciiTheme="minorHAnsi" w:hAnsiTheme="minorHAnsi"/>
          <w:color w:val="auto"/>
        </w:rPr>
        <w:t xml:space="preserve"> have a wider thermal breadth and</w:t>
      </w:r>
      <w:r w:rsidRPr="004D669F">
        <w:rPr>
          <w:rFonts w:asciiTheme="minorHAnsi" w:hAnsiTheme="minorHAnsi"/>
          <w:color w:val="auto"/>
        </w:rPr>
        <w:t xml:space="preserve"> tolerate warmer temperatures. </w:t>
      </w:r>
      <w:r>
        <w:rPr>
          <w:rFonts w:asciiTheme="minorHAnsi" w:hAnsiTheme="minorHAnsi"/>
          <w:color w:val="auto"/>
        </w:rPr>
        <w:t>W</w:t>
      </w:r>
      <w:r w:rsidRPr="004D669F">
        <w:rPr>
          <w:rFonts w:asciiTheme="minorHAnsi" w:hAnsiTheme="minorHAnsi"/>
          <w:color w:val="auto"/>
        </w:rPr>
        <w:t>inners</w:t>
      </w:r>
      <w:r>
        <w:rPr>
          <w:rFonts w:asciiTheme="minorHAnsi" w:hAnsiTheme="minorHAnsi"/>
          <w:color w:val="auto"/>
        </w:rPr>
        <w:t>,</w:t>
      </w:r>
      <w:r w:rsidRPr="004D669F">
        <w:rPr>
          <w:rFonts w:asciiTheme="minorHAnsi" w:hAnsiTheme="minorHAnsi"/>
          <w:color w:val="auto"/>
        </w:rPr>
        <w:t xml:space="preserve"> whose thermal environment is currently below their thermal optimum</w:t>
      </w:r>
      <w:r>
        <w:rPr>
          <w:rFonts w:asciiTheme="minorHAnsi" w:hAnsiTheme="minorHAnsi"/>
          <w:color w:val="auto"/>
        </w:rPr>
        <w:t>, could</w:t>
      </w:r>
      <w:r w:rsidRPr="004D669F">
        <w:rPr>
          <w:rFonts w:asciiTheme="minorHAnsi" w:hAnsiTheme="minorHAnsi"/>
          <w:color w:val="auto"/>
        </w:rPr>
        <w:t xml:space="preserve">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w:t>
      </w:r>
      <w:r w:rsidRPr="004D669F">
        <w:rPr>
          <w:rFonts w:asciiTheme="minorHAnsi" w:hAnsiTheme="minorHAnsi"/>
          <w:color w:val="auto"/>
        </w:rPr>
        <w:lastRenderedPageBreak/>
        <w:t xml:space="preserve">experienced in these locations, on average, tended to be further away from their critical thermal maximum compared to the representative taxa from tropical latitudes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 A.", "non-dropping-particle" : "", "parse-names" : false, "suffix" : "" }, { "dropping-particle" : "", "family" : "Tewksbury", "given" : "J. J.", "non-dropping-particle" : "", "parse-names" : false, "suffix" : "" }, { "dropping-particle" : "", "family" : "Huey", "given" : "R. B.", "non-dropping-particle" : "", "parse-names" : false, "suffix" : "" }, { "dropping-particle" : "", "family" : "Sheldon", "given" : "K. S.", "non-dropping-particle" : "", "parse-names" : false, "suffix" : "" }, { "dropping-particle" : "", "family" : "Ghalambor", "given" : "C. K.", "non-dropping-particle" : "", "parse-names" : false, "suffix" : "" }, { "dropping-particle" : "", "family" : "Haak", "given" : "D. C.", "non-dropping-particle" : "", "parse-names" : false, "suffix" : "" }, { "dropping-particle" : "", "family" : "Martin", "given" : "P. R.", "non-dropping-particle" : "", "parse-names" : false, "suffix" : "" } ], "container-title" : "Proceedings of the National Academy of Sciences",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(Deutsch et al. 2008)</w:t>
      </w:r>
      <w:r w:rsidRPr="004D669F">
        <w:rPr>
          <w:rFonts w:asciiTheme="minorHAnsi" w:hAnsiTheme="minorHAnsi"/>
          <w:color w:val="auto"/>
        </w:rPr>
        <w:fldChar w:fldCharType="end"/>
      </w:r>
      <w:r w:rsidRPr="004D669F">
        <w:rPr>
          <w:rFonts w:asciiTheme="minorHAnsi" w:hAnsiTheme="minorHAnsi"/>
          <w:color w:val="auto"/>
        </w:rPr>
        <w:t xml:space="preserve">. In the tropics, environmental temperatures vary little relative to temperatures in temperate regions and insects in tropical regions experience temperatures that tend to be closer to their optimum temperature relative to temperate insects whose environment tends to be cooler than optimum. This </w:t>
      </w:r>
      <w:del w:id="33" w:author="Leigh" w:date="2017-10-05T23:34:00Z">
        <w:r w:rsidRPr="004D669F" w:rsidDel="002600DE">
          <w:rPr>
            <w:rFonts w:asciiTheme="minorHAnsi" w:hAnsiTheme="minorHAnsi"/>
            <w:color w:val="auto"/>
          </w:rPr>
          <w:delText xml:space="preserve">work </w:delText>
        </w:r>
      </w:del>
      <w:r w:rsidRPr="004D669F">
        <w:rPr>
          <w:rFonts w:asciiTheme="minorHAnsi" w:hAnsiTheme="minorHAnsi"/>
          <w:color w:val="auto"/>
        </w:rPr>
        <w:t xml:space="preserve">suggests that tropical insects already </w:t>
      </w:r>
      <w:r>
        <w:rPr>
          <w:rFonts w:asciiTheme="minorHAnsi" w:hAnsiTheme="minorHAnsi"/>
          <w:color w:val="auto"/>
        </w:rPr>
        <w:t>liv</w:t>
      </w:r>
      <w:commentRangeStart w:id="34"/>
      <w:commentRangeStart w:id="35"/>
      <w:r w:rsidRPr="004D669F">
        <w:rPr>
          <w:rFonts w:asciiTheme="minorHAnsi" w:hAnsiTheme="minorHAnsi"/>
          <w:color w:val="auto"/>
        </w:rPr>
        <w:t>e</w:t>
      </w:r>
      <w:commentRangeEnd w:id="34"/>
      <w:r>
        <w:rPr>
          <w:rStyle w:val="CommentReference"/>
        </w:rPr>
        <w:commentReference w:id="34"/>
      </w:r>
      <w:commentRangeEnd w:id="35"/>
      <w:r>
        <w:rPr>
          <w:rStyle w:val="CommentReference"/>
        </w:rPr>
        <w:commentReference w:id="35"/>
      </w:r>
      <w:r w:rsidRPr="004D669F">
        <w:rPr>
          <w:rFonts w:asciiTheme="minorHAnsi" w:hAnsiTheme="minorHAnsi"/>
          <w:color w:val="auto"/>
        </w:rPr>
        <w:t xml:space="preserve"> near their thermal limits and thus could quickly become losers</w:t>
      </w:r>
      <w:r w:rsidRPr="004D669F" w:rsidDel="00FC5354">
        <w:rPr>
          <w:rFonts w:asciiTheme="minorHAnsi" w:hAnsiTheme="minorHAnsi"/>
          <w:color w:val="auto"/>
        </w:rPr>
        <w:t xml:space="preserve"> </w:t>
      </w:r>
      <w:r w:rsidRPr="004D669F">
        <w:rPr>
          <w:rFonts w:asciiTheme="minorHAnsi" w:hAnsiTheme="minorHAnsi"/>
          <w:color w:val="auto"/>
        </w:rPr>
        <w:t xml:space="preserve">as climate </w:t>
      </w:r>
      <w:commentRangeStart w:id="36"/>
      <w:r w:rsidRPr="004D669F">
        <w:rPr>
          <w:rFonts w:asciiTheme="minorHAnsi" w:hAnsiTheme="minorHAnsi"/>
          <w:color w:val="auto"/>
        </w:rPr>
        <w:t>warms</w:t>
      </w:r>
      <w:commentRangeEnd w:id="36"/>
      <w:r>
        <w:rPr>
          <w:rStyle w:val="CommentReference"/>
        </w:rPr>
        <w:commentReference w:id="36"/>
      </w:r>
      <w:r w:rsidRPr="004D669F">
        <w:rPr>
          <w:rFonts w:asciiTheme="minorHAnsi" w:hAnsiTheme="minorHAnsi"/>
          <w:color w:val="auto"/>
        </w:rPr>
        <w:t>.</w:t>
      </w:r>
    </w:p>
    <w:p w14:paraId="7A65B27C" w14:textId="77777777" w:rsidR="00EF71F3" w:rsidRPr="004D669F" w:rsidRDefault="00EF71F3" w:rsidP="00EF71F3">
      <w:pPr>
        <w:spacing w:line="480" w:lineRule="auto"/>
        <w:ind w:firstLine="720"/>
        <w:rPr>
          <w:rFonts w:asciiTheme="minorHAnsi" w:hAnsiTheme="minorHAnsi"/>
          <w:color w:val="auto"/>
        </w:rPr>
      </w:pPr>
      <w:commentRangeStart w:id="37"/>
      <w:commentRangeStart w:id="38"/>
      <w:r w:rsidRPr="004D669F">
        <w:rPr>
          <w:rFonts w:asciiTheme="minorHAnsi" w:hAnsiTheme="minorHAnsi"/>
          <w:color w:val="auto"/>
        </w:rPr>
        <w:t xml:space="preserve">Photoperiod, like temperature, is an important environmental </w:t>
      </w:r>
      <w:commentRangeEnd w:id="37"/>
      <w:r>
        <w:rPr>
          <w:rStyle w:val="CommentReference"/>
        </w:rPr>
        <w:commentReference w:id="37"/>
      </w:r>
      <w:commentRangeEnd w:id="38"/>
      <w:r w:rsidR="00C16511">
        <w:rPr>
          <w:rStyle w:val="CommentReference"/>
        </w:rPr>
        <w:commentReference w:id="38"/>
      </w:r>
      <w:r w:rsidRPr="004D669F">
        <w:rPr>
          <w:rFonts w:asciiTheme="minorHAnsi" w:hAnsiTheme="minorHAnsi"/>
          <w:color w:val="auto"/>
        </w:rPr>
        <w:t>cue that insects use to make life history decisions.</w:t>
      </w:r>
      <w:r>
        <w:rPr>
          <w:rFonts w:asciiTheme="minorHAnsi" w:hAnsiTheme="minorHAnsi"/>
          <w:color w:val="auto"/>
        </w:rPr>
        <w:t xml:space="preserve"> While w</w:t>
      </w:r>
      <w:r w:rsidRPr="004D669F">
        <w:rPr>
          <w:rFonts w:asciiTheme="minorHAnsi" w:hAnsiTheme="minorHAnsi"/>
          <w:color w:val="auto"/>
        </w:rPr>
        <w:t xml:space="preserve">arming northern latitudes do offer winning insects the opportunity to shift their population distributions. </w:t>
      </w:r>
      <w:r>
        <w:rPr>
          <w:rFonts w:asciiTheme="minorHAnsi" w:hAnsiTheme="minorHAnsi"/>
          <w:color w:val="auto"/>
        </w:rPr>
        <w:t>T</w:t>
      </w:r>
      <w:r w:rsidRPr="004D669F">
        <w:rPr>
          <w:rFonts w:asciiTheme="minorHAnsi" w:hAnsiTheme="minorHAnsi"/>
          <w:color w:val="auto"/>
        </w:rPr>
        <w:t xml:space="preserve">hose insects that experience </w:t>
      </w:r>
      <w:r>
        <w:rPr>
          <w:rFonts w:asciiTheme="minorHAnsi" w:hAnsiTheme="minorHAnsi"/>
          <w:color w:val="auto"/>
        </w:rPr>
        <w:t>distribution shifts</w:t>
      </w:r>
      <w:r w:rsidRPr="004D669F">
        <w:rPr>
          <w:rFonts w:asciiTheme="minorHAnsi" w:hAnsiTheme="minorHAnsi"/>
          <w:color w:val="auto"/>
        </w:rPr>
        <w:t xml:space="preserve"> will be exposed to environmental cues, like photoperiod, that are intrinsic to these northern latitudes. Failure to adjust to the photoperiods of these warmer northern latitudes could negatively impact the timing of life history events for those shifted populations, turning winners into losers. </w:t>
      </w:r>
    </w:p>
    <w:p w14:paraId="2A7D2EFE" w14:textId="70F452C2" w:rsidR="00EF71F3" w:rsidRPr="004D669F" w:rsidRDefault="00EF71F3" w:rsidP="00EF71F3">
      <w:pPr>
        <w:spacing w:line="480" w:lineRule="auto"/>
        <w:ind w:firstLine="720"/>
        <w:rPr>
          <w:rFonts w:asciiTheme="minorHAnsi" w:hAnsiTheme="minorHAnsi"/>
          <w:color w:val="auto"/>
        </w:rPr>
      </w:pPr>
      <w:r w:rsidRPr="004D669F">
        <w:rPr>
          <w:rFonts w:asciiTheme="minorHAnsi" w:hAnsiTheme="minorHAnsi"/>
          <w:color w:val="auto"/>
        </w:rPr>
        <w:t xml:space="preserve">Seasonal changes in temperature are cyclic and correspondingly can delimit the availability of resources (like host plants for phytophagous insects). </w:t>
      </w:r>
      <w:moveFromRangeStart w:id="39" w:author="Leigh" w:date="2017-10-05T23:37:00Z" w:name="move495009959"/>
      <w:moveFrom w:id="40" w:author="Leigh" w:date="2017-10-05T23:37:00Z">
        <w:r w:rsidRPr="004D669F" w:rsidDel="00874065">
          <w:rPr>
            <w:rFonts w:asciiTheme="minorHAnsi" w:hAnsiTheme="minorHAnsi"/>
            <w:color w:val="auto"/>
          </w:rPr>
          <w:t xml:space="preserve">Being able to reliably predict seasonal changes is probably one of the most important challenges all organisms encounter. </w:t>
        </w:r>
      </w:moveFrom>
      <w:moveFromRangeEnd w:id="39"/>
      <w:r w:rsidRPr="004D669F">
        <w:rPr>
          <w:rFonts w:asciiTheme="minorHAnsi" w:hAnsiTheme="minorHAnsi"/>
          <w:color w:val="auto"/>
        </w:rPr>
        <w:t xml:space="preserve">For plants and animals alike, temperature has a strong influence on their growth and performance, but daily temperatures can fluctuate from year to year. </w:t>
      </w:r>
      <w:moveToRangeStart w:id="41" w:author="Leigh" w:date="2017-10-05T23:37:00Z" w:name="move495009959"/>
      <w:moveTo w:id="42" w:author="Leigh" w:date="2017-10-05T23:37:00Z">
        <w:r w:rsidRPr="004D669F">
          <w:rPr>
            <w:rFonts w:asciiTheme="minorHAnsi" w:hAnsiTheme="minorHAnsi"/>
            <w:color w:val="auto"/>
          </w:rPr>
          <w:t>Being able to reliably predict seasonal changes is probably one of the most important challenges all organisms encounter.</w:t>
        </w:r>
      </w:moveTo>
      <w:moveToRangeEnd w:id="41"/>
      <w:ins w:id="43" w:author="Leigh" w:date="2017-10-05T23:37:00Z">
        <w:r>
          <w:rPr>
            <w:rFonts w:asciiTheme="minorHAnsi" w:hAnsiTheme="minorHAnsi"/>
            <w:color w:val="auto"/>
          </w:rPr>
          <w:t xml:space="preserve"> </w:t>
        </w:r>
      </w:ins>
      <w:r w:rsidRPr="004D669F">
        <w:rPr>
          <w:rFonts w:asciiTheme="minorHAnsi" w:hAnsiTheme="minorHAnsi"/>
          <w:color w:val="auto"/>
        </w:rPr>
        <w:t xml:space="preserve">To prepare for seasonal changes in temperature, many plants and animals synchronize their development using other environmental cues that consistently cycle with these changes in seasons. In the </w:t>
      </w:r>
      <w:r w:rsidRPr="004D669F">
        <w:rPr>
          <w:rFonts w:asciiTheme="minorHAnsi" w:hAnsiTheme="minorHAnsi"/>
          <w:color w:val="auto"/>
        </w:rPr>
        <w:lastRenderedPageBreak/>
        <w:t xml:space="preserve">temperate regions farther from the equator, photoperiod consistently changes incrementally by latitude and season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"10.1098/rspb.2013.0433", "ISBN" : "0962-8452", "ISSN" : "0962-8452",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 A.", "non-dropping-particle" : "", "parse-names" : false, "suffix" : "" }, { "dropping-particle" : "", "family" : "Paolucci", "given" : "S.", "non-dropping-particle" : "", "parse-names" : false, "suffix" : "" }, { "dropping-particle" : "", "family" : "Dor", "given" : "R.", "non-dropping-particle" : "", "parse-names" : false, "suffix" : "" }, { "dropping-particle" : "", "family" : "Kyriacou", "given" : "C. P.", "non-dropping-particle" : "", "parse-names" : false, "suffix" : "" }, { "dropping-particle" : "", "family" : "Daan", "given" : "S.", "non-dropping-particle" : "", "parse-names" : false, "suffix" : "" } ], "container-title" : "Proceedings of the Royal Society B: Biological Sciences", "id" : "ITEM-1", "issue" : "1765", "issued" : { "date-parts" : [ [ "2013" ] ] }, "page" : "20130433-20130433",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(Hut et al. 2013)</w:t>
      </w:r>
      <w:r w:rsidRPr="004D669F">
        <w:rPr>
          <w:rFonts w:asciiTheme="minorHAnsi" w:hAnsiTheme="minorHAnsi"/>
          <w:color w:val="auto"/>
        </w:rPr>
        <w:fldChar w:fldCharType="end"/>
      </w:r>
      <w:r w:rsidRPr="004D669F">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w:t>
      </w:r>
      <w:r>
        <w:rPr>
          <w:rFonts w:asciiTheme="minorHAnsi" w:hAnsiTheme="minorHAnsi"/>
          <w:color w:val="auto"/>
        </w:rPr>
        <w:t xml:space="preserve">Warmer seasonal temperatures </w:t>
      </w:r>
      <w:r w:rsidRPr="004D669F">
        <w:rPr>
          <w:rFonts w:asciiTheme="minorHAnsi" w:hAnsiTheme="minorHAnsi"/>
          <w:color w:val="auto"/>
        </w:rPr>
        <w:t xml:space="preserve">will </w:t>
      </w:r>
      <w:r>
        <w:rPr>
          <w:rFonts w:asciiTheme="minorHAnsi" w:hAnsiTheme="minorHAnsi"/>
          <w:color w:val="auto"/>
        </w:rPr>
        <w:t>uncouple photoperiod</w:t>
      </w:r>
      <w:r w:rsidRPr="004D669F">
        <w:rPr>
          <w:rFonts w:asciiTheme="minorHAnsi" w:hAnsiTheme="minorHAnsi"/>
          <w:color w:val="auto"/>
        </w:rPr>
        <w:t xml:space="preserve"> from seasonal changes in temperature and resource availability. </w:t>
      </w:r>
      <w:del w:id="44" w:author="Leigh" w:date="2017-10-05T23:37:00Z">
        <w:r w:rsidRPr="004D669F" w:rsidDel="00874065">
          <w:rPr>
            <w:rFonts w:asciiTheme="minorHAnsi" w:hAnsiTheme="minorHAnsi"/>
            <w:color w:val="auto"/>
          </w:rPr>
          <w:delText>Those i</w:delText>
        </w:r>
      </w:del>
      <w:ins w:id="45" w:author="Leigh" w:date="2017-10-05T23:37:00Z">
        <w:r>
          <w:rPr>
            <w:rFonts w:asciiTheme="minorHAnsi" w:hAnsiTheme="minorHAnsi"/>
            <w:color w:val="auto"/>
          </w:rPr>
          <w:t>I</w:t>
        </w:r>
      </w:ins>
      <w:r w:rsidRPr="004D669F">
        <w:rPr>
          <w:rFonts w:asciiTheme="minorHAnsi" w:hAnsiTheme="minorHAnsi"/>
          <w:color w:val="auto"/>
        </w:rPr>
        <w:t xml:space="preserve">nsects that depend on photoperiod to make life history decisions, but </w:t>
      </w:r>
      <w:del w:id="46" w:author="Leigh" w:date="2017-10-05T23:37:00Z">
        <w:r w:rsidRPr="004D669F" w:rsidDel="00874065">
          <w:rPr>
            <w:rFonts w:asciiTheme="minorHAnsi" w:hAnsiTheme="minorHAnsi"/>
            <w:color w:val="auto"/>
          </w:rPr>
          <w:delText>are unable to</w:delText>
        </w:r>
      </w:del>
      <w:ins w:id="47" w:author="Leigh" w:date="2017-10-05T23:37:00Z">
        <w:r>
          <w:rPr>
            <w:rFonts w:asciiTheme="minorHAnsi" w:hAnsiTheme="minorHAnsi"/>
            <w:color w:val="auto"/>
          </w:rPr>
          <w:t>cannot</w:t>
        </w:r>
      </w:ins>
      <w:r w:rsidRPr="004D669F">
        <w:rPr>
          <w:rFonts w:asciiTheme="minorHAnsi" w:hAnsiTheme="minorHAnsi"/>
          <w:color w:val="auto"/>
        </w:rPr>
        <w:t xml:space="preserve"> adjust to the warmer temperatures approximated by photoperiod, could lose. </w:t>
      </w:r>
      <w:r>
        <w:rPr>
          <w:rFonts w:asciiTheme="minorHAnsi" w:hAnsiTheme="minorHAnsi"/>
          <w:color w:val="auto"/>
        </w:rPr>
        <w:t xml:space="preserve">Winners </w:t>
      </w:r>
      <w:commentRangeStart w:id="48"/>
      <w:commentRangeStart w:id="49"/>
      <w:r w:rsidRPr="004D669F">
        <w:rPr>
          <w:rFonts w:asciiTheme="minorHAnsi" w:hAnsiTheme="minorHAnsi"/>
          <w:color w:val="auto"/>
        </w:rPr>
        <w:t>could be pre-adju</w:t>
      </w:r>
      <w:r>
        <w:rPr>
          <w:rFonts w:asciiTheme="minorHAnsi" w:hAnsiTheme="minorHAnsi"/>
          <w:color w:val="auto"/>
        </w:rPr>
        <w:t xml:space="preserve">sted to warmer temperatures or </w:t>
      </w:r>
      <w:r w:rsidRPr="004D669F">
        <w:rPr>
          <w:rFonts w:asciiTheme="minorHAnsi" w:hAnsiTheme="minorHAnsi"/>
          <w:color w:val="auto"/>
        </w:rPr>
        <w:t xml:space="preserve">they could gain the ability to adjust to the warmer </w:t>
      </w:r>
      <w:r>
        <w:rPr>
          <w:rFonts w:asciiTheme="minorHAnsi" w:hAnsiTheme="minorHAnsi"/>
          <w:color w:val="auto"/>
        </w:rPr>
        <w:t xml:space="preserve">temperature </w:t>
      </w:r>
      <w:r w:rsidRPr="004D669F">
        <w:rPr>
          <w:rFonts w:asciiTheme="minorHAnsi" w:hAnsiTheme="minorHAnsi"/>
          <w:color w:val="auto"/>
        </w:rPr>
        <w:t xml:space="preserve">predictions of photoperiod </w:t>
      </w:r>
      <w:r>
        <w:rPr>
          <w:rFonts w:asciiTheme="minorHAnsi" w:hAnsiTheme="minorHAnsi"/>
          <w:color w:val="auto"/>
        </w:rPr>
        <w:t xml:space="preserve">as climate changes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"10.1371/journal.pbio.0060325", "ISBN" : "1545-7885", "ISSN" : "1545-7885", "PMID" : "19108608", "abstract" : "Climate change is a major threat to global biodiversity. A novel integrated framework to assess vulnerability and prioritize research and management action aims to improve our ability to respond to this emerging crisis.", "author" : [ { "dropping-particle" : "", "family" : "Williams", "given" : "Stephen E",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Biology",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(Williams et al. 2008)</w:t>
      </w:r>
      <w:r w:rsidRPr="004D669F">
        <w:rPr>
          <w:rFonts w:asciiTheme="minorHAnsi" w:hAnsiTheme="minorHAnsi"/>
          <w:color w:val="auto"/>
        </w:rPr>
        <w:fldChar w:fldCharType="end"/>
      </w:r>
      <w:r w:rsidRPr="004D669F">
        <w:rPr>
          <w:rFonts w:asciiTheme="minorHAnsi" w:hAnsiTheme="minorHAnsi"/>
          <w:color w:val="auto"/>
        </w:rPr>
        <w:t xml:space="preserve">. </w:t>
      </w:r>
      <w:commentRangeEnd w:id="48"/>
      <w:r>
        <w:rPr>
          <w:rStyle w:val="CommentReference"/>
        </w:rPr>
        <w:commentReference w:id="48"/>
      </w:r>
      <w:commentRangeEnd w:id="49"/>
      <w:r>
        <w:rPr>
          <w:rStyle w:val="CommentReference"/>
        </w:rPr>
        <w:commentReference w:id="49"/>
      </w:r>
      <w:r w:rsidRPr="004D669F">
        <w:rPr>
          <w:rFonts w:asciiTheme="minorHAnsi" w:hAnsiTheme="minorHAnsi"/>
          <w:color w:val="auto"/>
        </w:rPr>
        <w:t>The capacity to adjust to these photoperiodic changes could be the result of phenotypic plasticity or evolutionary adaptations.</w:t>
      </w:r>
    </w:p>
    <w:p w14:paraId="7914620D" w14:textId="63C07B3A" w:rsidR="003978C6" w:rsidRPr="002C28CC" w:rsidRDefault="00EF71F3" w:rsidP="00EF71F3">
      <w:pPr>
        <w:spacing w:line="480" w:lineRule="auto"/>
        <w:ind w:firstLine="720"/>
        <w:rPr>
          <w:rFonts w:asciiTheme="minorHAnsi" w:hAnsiTheme="minorHAnsi"/>
          <w:color w:val="auto"/>
        </w:rPr>
      </w:pPr>
      <w:r w:rsidRPr="004D669F">
        <w:rPr>
          <w:rFonts w:asciiTheme="minorHAnsi" w:hAnsiTheme="minorHAnsi"/>
          <w:color w:val="auto"/>
        </w:rPr>
        <w:t xml:space="preserve">As temperatures rise, it can directly affect the performance of insects. When environmental temperatures are too high, they can exceed the </w:t>
      </w:r>
      <w:commentRangeStart w:id="50"/>
      <w:r w:rsidRPr="004D669F">
        <w:rPr>
          <w:rFonts w:asciiTheme="minorHAnsi" w:hAnsiTheme="minorHAnsi"/>
          <w:color w:val="auto"/>
        </w:rPr>
        <w:t xml:space="preserve">thermal maximum of insects </w:t>
      </w:r>
      <w:commentRangeEnd w:id="50"/>
      <w:r>
        <w:rPr>
          <w:rStyle w:val="CommentReference"/>
        </w:rPr>
        <w:commentReference w:id="50"/>
      </w:r>
      <w:r w:rsidRPr="004D669F">
        <w:rPr>
          <w:rFonts w:asciiTheme="minorHAnsi" w:hAnsiTheme="minorHAnsi"/>
          <w:color w:val="auto"/>
        </w:rPr>
        <w:t xml:space="preserve">by inhibiting activity, development, and eventually causing mortality. </w:t>
      </w:r>
      <w:r>
        <w:rPr>
          <w:rFonts w:asciiTheme="minorHAnsi" w:hAnsiTheme="minorHAnsi"/>
          <w:color w:val="auto"/>
        </w:rPr>
        <w:t>W</w:t>
      </w:r>
      <w:r w:rsidRPr="004D669F">
        <w:rPr>
          <w:rFonts w:asciiTheme="minorHAnsi" w:hAnsiTheme="minorHAnsi"/>
          <w:color w:val="auto"/>
        </w:rPr>
        <w:t>armer seasonal temperatures can also have indirect effects on insect performance by increasing environmental stress</w:t>
      </w:r>
      <w:r>
        <w:rPr>
          <w:rFonts w:asciiTheme="minorHAnsi" w:hAnsiTheme="minorHAnsi"/>
          <w:color w:val="auto"/>
        </w:rPr>
        <w:t xml:space="preserve"> through</w:t>
      </w:r>
      <w:r w:rsidRPr="004D669F">
        <w:rPr>
          <w:rFonts w:asciiTheme="minorHAnsi" w:hAnsiTheme="minorHAnsi"/>
          <w:color w:val="auto"/>
        </w:rPr>
        <w:t xml:space="preserve"> prolonged </w:t>
      </w:r>
      <w:r>
        <w:rPr>
          <w:rFonts w:asciiTheme="minorHAnsi" w:hAnsiTheme="minorHAnsi"/>
          <w:color w:val="auto"/>
        </w:rPr>
        <w:t xml:space="preserve">or </w:t>
      </w:r>
      <w:r w:rsidRPr="004D669F">
        <w:rPr>
          <w:rFonts w:asciiTheme="minorHAnsi" w:hAnsiTheme="minorHAnsi"/>
          <w:color w:val="auto"/>
        </w:rPr>
        <w:t xml:space="preserve">intermittent changes in resource availability. </w:t>
      </w:r>
      <w:r>
        <w:rPr>
          <w:rFonts w:asciiTheme="minorHAnsi" w:hAnsiTheme="minorHAnsi"/>
          <w:color w:val="auto"/>
        </w:rPr>
        <w:t>I</w:t>
      </w:r>
      <w:r w:rsidRPr="004D669F">
        <w:rPr>
          <w:rFonts w:asciiTheme="minorHAnsi" w:hAnsiTheme="minorHAnsi"/>
          <w:color w:val="auto"/>
        </w:rPr>
        <w:t xml:space="preserve">ncreased </w:t>
      </w:r>
      <w:r w:rsidRPr="004D669F">
        <w:rPr>
          <w:rFonts w:asciiTheme="minorHAnsi" w:hAnsiTheme="minorHAnsi"/>
          <w:color w:val="auto"/>
        </w:rPr>
        <w:lastRenderedPageBreak/>
        <w:t>temperatures generally increase metabolic activity in insects. As their metabolic rate increases, insects will require access to more resources to fuel their elevated metaboli</w:t>
      </w:r>
      <w:r>
        <w:rPr>
          <w:rFonts w:asciiTheme="minorHAnsi" w:hAnsiTheme="minorHAnsi"/>
          <w:color w:val="auto"/>
        </w:rPr>
        <w:t>c activity</w:t>
      </w:r>
      <w:r w:rsidRPr="004D669F">
        <w:rPr>
          <w:rFonts w:asciiTheme="minorHAnsi" w:hAnsiTheme="minorHAnsi"/>
          <w:color w:val="auto"/>
        </w:rPr>
        <w:t xml:space="preserve">. </w:t>
      </w:r>
      <w:commentRangeStart w:id="51"/>
      <w:commentRangeStart w:id="52"/>
      <w:r w:rsidRPr="004D669F">
        <w:rPr>
          <w:rFonts w:asciiTheme="minorHAnsi" w:hAnsiTheme="minorHAnsi"/>
          <w:color w:val="auto"/>
        </w:rPr>
        <w:t>Winning insects could</w:t>
      </w:r>
      <w:r>
        <w:rPr>
          <w:rFonts w:asciiTheme="minorHAnsi" w:hAnsiTheme="minorHAnsi"/>
          <w:color w:val="auto"/>
        </w:rPr>
        <w:t xml:space="preserve"> be pre-</w:t>
      </w:r>
      <w:r w:rsidRPr="004D669F">
        <w:rPr>
          <w:rFonts w:asciiTheme="minorHAnsi" w:hAnsiTheme="minorHAnsi"/>
          <w:color w:val="auto"/>
        </w:rPr>
        <w:t>adjust</w:t>
      </w:r>
      <w:r>
        <w:rPr>
          <w:rFonts w:asciiTheme="minorHAnsi" w:hAnsiTheme="minorHAnsi"/>
          <w:color w:val="auto"/>
        </w:rPr>
        <w:t>ed</w:t>
      </w:r>
      <w:r w:rsidRPr="004D669F">
        <w:rPr>
          <w:rFonts w:asciiTheme="minorHAnsi" w:hAnsiTheme="minorHAnsi"/>
          <w:color w:val="auto"/>
        </w:rPr>
        <w:t xml:space="preserve"> to these cyclic changes in their environment through phenotypic plasticity</w:t>
      </w:r>
      <w:commentRangeEnd w:id="51"/>
      <w:r w:rsidRPr="004D669F">
        <w:rPr>
          <w:rStyle w:val="CommentReference"/>
          <w:color w:val="auto"/>
        </w:rPr>
        <w:commentReference w:id="51"/>
      </w:r>
      <w:commentRangeEnd w:id="52"/>
      <w:r w:rsidRPr="004D669F">
        <w:rPr>
          <w:rStyle w:val="CommentReference"/>
          <w:color w:val="auto"/>
        </w:rPr>
        <w:commentReference w:id="52"/>
      </w:r>
      <w:r w:rsidRPr="004D669F">
        <w:rPr>
          <w:rFonts w:asciiTheme="minorHAnsi" w:hAnsiTheme="minorHAnsi"/>
          <w:color w:val="auto"/>
        </w:rPr>
        <w:t xml:space="preserve">. Phenotypic plasticity is defined as the capacity of a single genotype to express multiple, different phenotypes as a function of the environmental conditions that the genotype encounters </w:t>
      </w:r>
      <w:r w:rsidRPr="004D669F">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(Agrawal 2001)</w:t>
      </w:r>
      <w:r w:rsidRPr="004D669F">
        <w:rPr>
          <w:rFonts w:asciiTheme="minorHAnsi" w:hAnsiTheme="minorHAnsi"/>
          <w:color w:val="auto"/>
        </w:rPr>
        <w:fldChar w:fldCharType="end"/>
      </w:r>
      <w:r w:rsidRPr="004D669F">
        <w:rPr>
          <w:rFonts w:asciiTheme="minorHAnsi" w:hAnsiTheme="minorHAnsi"/>
          <w:color w:val="auto"/>
        </w:rPr>
        <w:t>.</w:t>
      </w:r>
      <w:r>
        <w:rPr>
          <w:rFonts w:asciiTheme="minorHAnsi" w:hAnsiTheme="minorHAnsi"/>
          <w:color w:val="auto"/>
        </w:rPr>
        <w:t xml:space="preserve"> </w:t>
      </w:r>
      <w:r w:rsidR="00A137D4">
        <w:rPr>
          <w:rFonts w:asciiTheme="minorHAnsi" w:hAnsiTheme="minorHAnsi"/>
          <w:color w:val="auto"/>
        </w:rPr>
        <w:t xml:space="preserve">Evolutionary adaptations </w:t>
      </w:r>
      <w:r w:rsidR="004345ED">
        <w:rPr>
          <w:rFonts w:asciiTheme="minorHAnsi" w:hAnsiTheme="minorHAnsi"/>
          <w:color w:val="auto"/>
        </w:rPr>
        <w:t xml:space="preserve">are genetic changes that occur within populations due to selection </w:t>
      </w:r>
      <w:r w:rsidR="004345ED">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8 }, "schema" : "https://github.com/citation-style-language/schema/raw/master/csl-citation.json" }</w:instrText>
      </w:r>
      <w:r w:rsidR="004345ED">
        <w:rPr>
          <w:rFonts w:asciiTheme="minorHAnsi" w:hAnsiTheme="minorHAnsi"/>
          <w:color w:val="auto"/>
        </w:rPr>
        <w:fldChar w:fldCharType="separate"/>
      </w:r>
      <w:r w:rsidR="004345ED" w:rsidRPr="004345ED">
        <w:rPr>
          <w:rFonts w:asciiTheme="minorHAnsi" w:hAnsiTheme="minorHAnsi"/>
          <w:noProof/>
          <w:color w:val="auto"/>
        </w:rPr>
        <w:t>(Lee 2002)</w:t>
      </w:r>
      <w:r w:rsidR="004345ED">
        <w:rPr>
          <w:rFonts w:asciiTheme="minorHAnsi" w:hAnsiTheme="minorHAnsi"/>
          <w:color w:val="auto"/>
        </w:rPr>
        <w:fldChar w:fldCharType="end"/>
      </w:r>
      <w:r w:rsidR="004345ED">
        <w:rPr>
          <w:rFonts w:asciiTheme="minorHAnsi" w:hAnsiTheme="minorHAnsi"/>
          <w:color w:val="auto"/>
        </w:rPr>
        <w:t>.</w:t>
      </w:r>
      <w:r w:rsidR="00DA3E8D">
        <w:rPr>
          <w:rFonts w:asciiTheme="minorHAnsi" w:hAnsiTheme="minorHAnsi"/>
          <w:color w:val="auto"/>
        </w:rPr>
        <w:t xml:space="preserve"> </w:t>
      </w:r>
      <w:r w:rsidR="00F73A2D">
        <w:rPr>
          <w:rFonts w:asciiTheme="minorHAnsi" w:hAnsiTheme="minorHAnsi"/>
          <w:color w:val="auto"/>
        </w:rPr>
        <w:t xml:space="preserve">The winter moth, </w:t>
      </w:r>
      <w:proofErr w:type="spellStart"/>
      <w:r w:rsidR="00F73A2D" w:rsidRPr="00F73A2D">
        <w:rPr>
          <w:rFonts w:asciiTheme="minorHAnsi" w:hAnsiTheme="minorHAnsi"/>
          <w:i/>
          <w:color w:val="auto"/>
        </w:rPr>
        <w:t>Operophtera</w:t>
      </w:r>
      <w:proofErr w:type="spellEnd"/>
      <w:r w:rsidR="00F73A2D" w:rsidRPr="00F73A2D">
        <w:rPr>
          <w:rFonts w:asciiTheme="minorHAnsi" w:hAnsiTheme="minorHAnsi"/>
          <w:i/>
          <w:color w:val="auto"/>
        </w:rPr>
        <w:t xml:space="preserve"> </w:t>
      </w:r>
      <w:proofErr w:type="spellStart"/>
      <w:r w:rsidR="00F73A2D" w:rsidRPr="00F73A2D">
        <w:rPr>
          <w:rFonts w:asciiTheme="minorHAnsi" w:hAnsiTheme="minorHAnsi"/>
          <w:i/>
          <w:color w:val="auto"/>
        </w:rPr>
        <w:t>brumata</w:t>
      </w:r>
      <w:proofErr w:type="spellEnd"/>
      <w:r w:rsidR="00F73A2D" w:rsidRPr="00F73A2D">
        <w:rPr>
          <w:rFonts w:asciiTheme="minorHAnsi" w:hAnsiTheme="minorHAnsi"/>
          <w:i/>
          <w:color w:val="auto"/>
        </w:rPr>
        <w:t xml:space="preserve"> L.</w:t>
      </w:r>
      <w:r w:rsidR="00F73A2D">
        <w:rPr>
          <w:rFonts w:asciiTheme="minorHAnsi" w:hAnsiTheme="minorHAnsi"/>
          <w:color w:val="auto"/>
        </w:rPr>
        <w:t>, is one example of how</w:t>
      </w:r>
      <w:r w:rsidR="00C31833">
        <w:rPr>
          <w:rFonts w:asciiTheme="minorHAnsi" w:hAnsiTheme="minorHAnsi"/>
          <w:color w:val="auto"/>
        </w:rPr>
        <w:t xml:space="preserve"> the phenology of</w:t>
      </w:r>
      <w:r w:rsidR="00F73A2D">
        <w:rPr>
          <w:rFonts w:asciiTheme="minorHAnsi" w:hAnsiTheme="minorHAnsi"/>
          <w:color w:val="auto"/>
        </w:rPr>
        <w:t xml:space="preserve"> </w:t>
      </w:r>
      <w:r w:rsidR="00C31833">
        <w:rPr>
          <w:rFonts w:asciiTheme="minorHAnsi" w:hAnsiTheme="minorHAnsi"/>
          <w:color w:val="auto"/>
        </w:rPr>
        <w:t>some insects could help them adapt to seasonal temperatures and the associated changes in the timing of resource availability in their environment</w:t>
      </w:r>
      <w:commentRangeStart w:id="53"/>
      <w:r w:rsidR="00A7486F" w:rsidRPr="002C28CC">
        <w:rPr>
          <w:rFonts w:asciiTheme="minorHAnsi" w:hAnsiTheme="minorHAnsi"/>
          <w:color w:val="auto"/>
        </w:rPr>
        <w:t>.</w:t>
      </w:r>
      <w:commentRangeEnd w:id="53"/>
      <w:r w:rsidR="00DC4AE9" w:rsidRPr="002C28CC">
        <w:rPr>
          <w:rStyle w:val="CommentReference"/>
          <w:color w:val="auto"/>
        </w:rPr>
        <w:commentReference w:id="53"/>
      </w:r>
      <w:r w:rsidR="003978C6" w:rsidRPr="002C28CC">
        <w:rPr>
          <w:rFonts w:asciiTheme="minorHAnsi" w:hAnsiTheme="minorHAnsi"/>
          <w:color w:val="auto"/>
        </w:rPr>
        <w:t xml:space="preserve"> </w:t>
      </w:r>
    </w:p>
    <w:p w14:paraId="20BFCE41" w14:textId="6D579034" w:rsidR="003978C6" w:rsidRPr="002C28CC" w:rsidRDefault="003978C6" w:rsidP="00EF71F3">
      <w:pPr>
        <w:spacing w:line="480" w:lineRule="auto"/>
        <w:ind w:firstLine="720"/>
        <w:rPr>
          <w:rFonts w:asciiTheme="minorHAnsi" w:hAnsiTheme="minorHAnsi"/>
          <w:color w:val="auto"/>
        </w:rPr>
      </w:pPr>
      <w:r w:rsidRPr="002C28CC">
        <w:rPr>
          <w:rFonts w:asciiTheme="minorHAnsi" w:hAnsiTheme="minorHAnsi"/>
          <w:color w:val="auto"/>
        </w:rPr>
        <w:t xml:space="preserve">In temperate regions, insect phenology tracks seasonal changes in temperature because these seasonal changes determine the availability of resources. To predict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in the context of photoperiod as a seasonal cue. Some insects could adjust to these changes through evolutionary adaptation. Evolutionary adaptation can be described as a product of natural selection changing the frequency of heritable traits within a population whereby genotypes within a population that are better suited for a given environment increase in frequency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"Carol Eunmi", "non-dropping-particle" : "", "parse-names" : false, "suffix" : "" } ], "container-title" : "Trends in Ecology and Evolution", "id" : "ITEM-1", "issue" : "8", "issued" : { "date-parts" : [ [ "2002" ] ] }, "page" : "386-391",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(Lee 2002)</w:t>
      </w:r>
      <w:r w:rsidRPr="002C28CC">
        <w:rPr>
          <w:rFonts w:asciiTheme="minorHAnsi" w:hAnsiTheme="minorHAnsi"/>
          <w:color w:val="auto"/>
        </w:rPr>
        <w:fldChar w:fldCharType="end"/>
      </w:r>
      <w:r w:rsidRPr="002C28CC">
        <w:rPr>
          <w:rFonts w:asciiTheme="minorHAnsi" w:hAnsiTheme="minorHAnsi"/>
          <w:color w:val="auto"/>
        </w:rPr>
        <w:t xml:space="preserve">. As temperatures warm, insects with genotypes </w:t>
      </w:r>
      <w:r w:rsidRPr="002C28CC">
        <w:rPr>
          <w:rFonts w:asciiTheme="minorHAnsi" w:hAnsiTheme="minorHAnsi"/>
          <w:color w:val="auto"/>
        </w:rPr>
        <w:lastRenderedPageBreak/>
        <w:t>that enable them to adjust to the warmer temperatures predicted by photoperiod could migrate into these changing northern regions that now have more southern thermal conditions</w:t>
      </w:r>
      <w:r w:rsidR="00FF4EF5">
        <w:rPr>
          <w:rFonts w:asciiTheme="minorHAnsi" w:hAnsiTheme="minorHAnsi"/>
          <w:color w:val="auto"/>
        </w:rPr>
        <w:t xml:space="preserve"> could be climate change winners.</w:t>
      </w:r>
      <w:bookmarkStart w:id="54" w:name="_GoBack"/>
      <w:bookmarkEnd w:id="54"/>
      <w:r w:rsidR="00EF71F3" w:rsidRPr="004D669F">
        <w:rPr>
          <w:rFonts w:asciiTheme="minorHAnsi" w:hAnsiTheme="minorHAnsi"/>
          <w:color w:val="auto"/>
        </w:rPr>
        <w:t xml:space="preserve"> </w:t>
      </w:r>
    </w:p>
    <w:p w14:paraId="589F9ADE" w14:textId="303D1EEF" w:rsidR="00792752" w:rsidRPr="002C28CC" w:rsidRDefault="00EF71F3" w:rsidP="00621765">
      <w:pPr>
        <w:spacing w:line="480" w:lineRule="auto"/>
        <w:ind w:firstLine="720"/>
        <w:rPr>
          <w:rFonts w:asciiTheme="minorHAnsi" w:hAnsiTheme="minorHAnsi"/>
          <w:color w:val="auto"/>
        </w:rPr>
      </w:pPr>
      <w:r w:rsidRPr="004D669F">
        <w:rPr>
          <w:rFonts w:asciiTheme="minorHAnsi" w:hAnsiTheme="minorHAnsi"/>
          <w:color w:val="auto"/>
        </w:rPr>
        <w:t xml:space="preserve">The relatively consistent nature of photoperiod makes it a reliable cue insects can use to approximate </w:t>
      </w:r>
      <w:r>
        <w:rPr>
          <w:rFonts w:asciiTheme="minorHAnsi" w:hAnsiTheme="minorHAnsi"/>
          <w:color w:val="auto"/>
        </w:rPr>
        <w:t>seasonal changes</w:t>
      </w:r>
      <w:r w:rsidRPr="004D669F">
        <w:rPr>
          <w:rFonts w:asciiTheme="minorHAnsi" w:hAnsiTheme="minorHAnsi"/>
          <w:color w:val="auto"/>
        </w:rPr>
        <w:t xml:space="preserve">. If winning insects are to take </w:t>
      </w:r>
      <w:commentRangeStart w:id="55"/>
      <w:r w:rsidRPr="004D669F">
        <w:rPr>
          <w:rFonts w:asciiTheme="minorHAnsi" w:hAnsiTheme="minorHAnsi"/>
          <w:color w:val="auto"/>
        </w:rPr>
        <w:t>advantage</w:t>
      </w:r>
      <w:commentRangeEnd w:id="55"/>
      <w:r>
        <w:rPr>
          <w:rStyle w:val="CommentReference"/>
        </w:rPr>
        <w:commentReference w:id="55"/>
      </w:r>
      <w:r w:rsidRPr="004D669F">
        <w:rPr>
          <w:rFonts w:asciiTheme="minorHAnsi" w:hAnsiTheme="minorHAnsi"/>
          <w:color w:val="auto"/>
        </w:rPr>
        <w:t xml:space="preserve"> of t</w:t>
      </w:r>
      <w:commentRangeStart w:id="56"/>
      <w:commentRangeStart w:id="57"/>
      <w:r w:rsidRPr="004D669F">
        <w:rPr>
          <w:rFonts w:asciiTheme="minorHAnsi" w:hAnsiTheme="minorHAnsi"/>
          <w:color w:val="auto"/>
        </w:rPr>
        <w:t>he</w:t>
      </w:r>
      <w:commentRangeEnd w:id="56"/>
      <w:r w:rsidRPr="004D669F">
        <w:rPr>
          <w:rStyle w:val="CommentReference"/>
          <w:color w:val="auto"/>
        </w:rPr>
        <w:commentReference w:id="56"/>
      </w:r>
      <w:commentRangeEnd w:id="57"/>
      <w:r>
        <w:rPr>
          <w:rStyle w:val="CommentReference"/>
        </w:rPr>
        <w:commentReference w:id="57"/>
      </w:r>
      <w:r w:rsidRPr="004D669F">
        <w:rPr>
          <w:rFonts w:asciiTheme="minorHAnsi" w:hAnsiTheme="minorHAnsi"/>
          <w:color w:val="auto"/>
        </w:rPr>
        <w:t xml:space="preserve"> warmer</w:t>
      </w:r>
      <w:r>
        <w:rPr>
          <w:rFonts w:asciiTheme="minorHAnsi" w:hAnsiTheme="minorHAnsi"/>
          <w:color w:val="auto"/>
        </w:rPr>
        <w:t xml:space="preserve">, longer </w:t>
      </w:r>
      <w:r w:rsidR="00DA48A4" w:rsidRPr="002C28CC">
        <w:rPr>
          <w:rFonts w:asciiTheme="minorHAnsi" w:hAnsiTheme="minorHAnsi"/>
          <w:color w:val="auto"/>
        </w:rPr>
        <w:t>growing</w:t>
      </w:r>
      <w:r w:rsidR="00621765" w:rsidRPr="002C28CC">
        <w:rPr>
          <w:rFonts w:asciiTheme="minorHAnsi" w:hAnsiTheme="minorHAnsi"/>
          <w:color w:val="auto"/>
        </w:rPr>
        <w:t xml:space="preserve"> periods, they will need to adjust their life history by shifting their response to photoperiod cues through plasticity or evolutionary adaptation. </w:t>
      </w:r>
      <w:commentRangeStart w:id="58"/>
      <w:commentRangeStart w:id="59"/>
      <w:r w:rsidR="00621765" w:rsidRPr="002C28CC">
        <w:rPr>
          <w:rFonts w:asciiTheme="minorHAnsi" w:hAnsiTheme="minorHAnsi"/>
          <w:color w:val="auto"/>
        </w:rPr>
        <w:t>Phenotypic plasticity and/or</w:t>
      </w:r>
      <w:r w:rsidR="00292C4A" w:rsidRPr="002C28CC">
        <w:rPr>
          <w:rFonts w:asciiTheme="minorHAnsi" w:hAnsiTheme="minorHAnsi"/>
          <w:color w:val="auto"/>
        </w:rPr>
        <w:t xml:space="preserve"> evolutionary adaptation </w:t>
      </w:r>
      <w:r w:rsidR="00DA48A4" w:rsidRPr="002C28CC">
        <w:rPr>
          <w:rFonts w:asciiTheme="minorHAnsi" w:hAnsiTheme="minorHAnsi"/>
          <w:color w:val="auto"/>
        </w:rPr>
        <w:t>could be how some insects adjust to</w:t>
      </w:r>
      <w:r w:rsidR="00AF4C24" w:rsidRPr="002C28CC">
        <w:rPr>
          <w:rFonts w:asciiTheme="minorHAnsi" w:hAnsiTheme="minorHAnsi"/>
          <w:color w:val="auto"/>
        </w:rPr>
        <w:t xml:space="preserve"> the changing climate</w:t>
      </w:r>
      <w:r w:rsidR="00DA48A4" w:rsidRPr="002C28CC">
        <w:rPr>
          <w:rFonts w:asciiTheme="minorHAnsi" w:hAnsiTheme="minorHAnsi"/>
          <w:color w:val="auto"/>
        </w:rPr>
        <w:t>.</w:t>
      </w:r>
      <w:r w:rsidR="00621765" w:rsidRPr="002C28CC">
        <w:rPr>
          <w:rFonts w:asciiTheme="minorHAnsi" w:hAnsiTheme="minorHAnsi"/>
          <w:color w:val="auto"/>
        </w:rPr>
        <w:t xml:space="preserve"> </w:t>
      </w:r>
      <w:commentRangeEnd w:id="58"/>
      <w:r w:rsidR="00621765" w:rsidRPr="002C28CC">
        <w:rPr>
          <w:rStyle w:val="CommentReference"/>
          <w:color w:val="auto"/>
        </w:rPr>
        <w:commentReference w:id="58"/>
      </w:r>
      <w:commentRangeEnd w:id="59"/>
      <w:r w:rsidR="00AF4C24" w:rsidRPr="002C28CC">
        <w:rPr>
          <w:rStyle w:val="CommentReference"/>
        </w:rPr>
        <w:commentReference w:id="59"/>
      </w:r>
      <w:commentRangeStart w:id="60"/>
      <w:r w:rsidR="00621765" w:rsidRPr="002C28CC">
        <w:rPr>
          <w:rFonts w:asciiTheme="minorHAnsi" w:hAnsiTheme="minorHAnsi"/>
          <w:color w:val="auto"/>
        </w:rPr>
        <w:t>A warmer climate means growing seasons will become longer and it will be those insects that are synchronized with these extended growing seasons that will have the advantage and could win.</w:t>
      </w:r>
      <w:commentRangeEnd w:id="60"/>
      <w:r w:rsidR="00621765" w:rsidRPr="002C28CC">
        <w:rPr>
          <w:rStyle w:val="CommentReference"/>
          <w:color w:val="auto"/>
        </w:rPr>
        <w:commentReference w:id="60"/>
      </w:r>
    </w:p>
    <w:p w14:paraId="5BA43008" w14:textId="77777777" w:rsidR="00AE3713" w:rsidRPr="002C28CC" w:rsidRDefault="00AE3713" w:rsidP="00AE3713">
      <w:pPr>
        <w:spacing w:line="480" w:lineRule="auto"/>
        <w:rPr>
          <w:rFonts w:asciiTheme="minorHAnsi" w:hAnsiTheme="minorHAnsi"/>
          <w:color w:val="auto"/>
        </w:rPr>
      </w:pPr>
    </w:p>
    <w:p w14:paraId="4CCEDACE" w14:textId="77777777" w:rsidR="00EF71F3" w:rsidRPr="004D669F" w:rsidRDefault="00EF71F3" w:rsidP="00EF71F3">
      <w:pPr>
        <w:spacing w:line="480" w:lineRule="auto"/>
        <w:rPr>
          <w:rFonts w:asciiTheme="minorHAnsi" w:hAnsiTheme="minorHAnsi"/>
          <w:color w:val="auto"/>
        </w:rPr>
      </w:pPr>
      <w:r w:rsidRPr="004D669F">
        <w:rPr>
          <w:rFonts w:asciiTheme="minorHAnsi" w:hAnsiTheme="minorHAnsi"/>
          <w:b/>
          <w:color w:val="auto"/>
        </w:rPr>
        <w:t xml:space="preserve">Adjusting through Dormancy: </w:t>
      </w:r>
      <w:r w:rsidRPr="004D669F">
        <w:rPr>
          <w:rFonts w:asciiTheme="minorHAnsi" w:hAnsiTheme="minorHAnsi"/>
          <w:color w:val="auto"/>
        </w:rPr>
        <w:t xml:space="preserve">To ensure their survival, organisms must monitor their internal and external environments and respond to changes in those environments as they occur. They must actively work to avoid conditions that become too stressful and take advantage of conditions that are favorable. Stress in an insect’s natural environment could </w:t>
      </w:r>
      <w:proofErr w:type="gramStart"/>
      <w:r w:rsidRPr="004D669F">
        <w:rPr>
          <w:rFonts w:asciiTheme="minorHAnsi" w:hAnsiTheme="minorHAnsi"/>
          <w:color w:val="auto"/>
        </w:rPr>
        <w:t xml:space="preserve">be considered </w:t>
      </w:r>
      <w:ins w:id="61" w:author="Leigh" w:date="2017-10-06T10:55:00Z">
        <w:r>
          <w:rPr>
            <w:rFonts w:asciiTheme="minorHAnsi" w:hAnsiTheme="minorHAnsi"/>
            <w:color w:val="auto"/>
          </w:rPr>
          <w:t>to be</w:t>
        </w:r>
        <w:proofErr w:type="gramEnd"/>
        <w:r>
          <w:rPr>
            <w:rFonts w:asciiTheme="minorHAnsi" w:hAnsiTheme="minorHAnsi"/>
            <w:color w:val="auto"/>
          </w:rPr>
          <w:t xml:space="preserve"> </w:t>
        </w:r>
      </w:ins>
      <w:r w:rsidRPr="004D669F">
        <w:rPr>
          <w:rFonts w:asciiTheme="minorHAnsi" w:hAnsiTheme="minorHAnsi"/>
          <w:color w:val="auto"/>
        </w:rPr>
        <w:t xml:space="preserve">any condition that, if encountered, could impact </w:t>
      </w:r>
      <w:del w:id="62" w:author="Leigh" w:date="2017-10-06T10:55:00Z">
        <w:r w:rsidRPr="004D669F" w:rsidDel="00810D6B">
          <w:rPr>
            <w:rFonts w:asciiTheme="minorHAnsi" w:hAnsiTheme="minorHAnsi"/>
            <w:color w:val="auto"/>
          </w:rPr>
          <w:delText xml:space="preserve">the </w:delText>
        </w:r>
      </w:del>
      <w:r w:rsidRPr="004D669F">
        <w:rPr>
          <w:rFonts w:asciiTheme="minorHAnsi" w:hAnsiTheme="minorHAnsi"/>
          <w:color w:val="auto"/>
        </w:rPr>
        <w:t xml:space="preserve">growth, reproduction, or survival. Common environmental stresses for insects include extreme temperatures, </w:t>
      </w:r>
      <w:commentRangeStart w:id="63"/>
      <w:r w:rsidRPr="004D669F">
        <w:rPr>
          <w:rFonts w:asciiTheme="minorHAnsi" w:hAnsiTheme="minorHAnsi"/>
          <w:color w:val="auto"/>
        </w:rPr>
        <w:t>drought</w:t>
      </w:r>
      <w:commentRangeEnd w:id="63"/>
      <w:r>
        <w:rPr>
          <w:rStyle w:val="CommentReference"/>
        </w:rPr>
        <w:commentReference w:id="63"/>
      </w:r>
      <w:r w:rsidRPr="004D669F">
        <w:rPr>
          <w:rFonts w:asciiTheme="minorHAnsi" w:hAnsiTheme="minorHAnsi"/>
          <w:color w:val="auto"/>
        </w:rPr>
        <w:t xml:space="preserve">, </w:t>
      </w:r>
      <w:commentRangeStart w:id="64"/>
      <w:r w:rsidRPr="004D669F">
        <w:rPr>
          <w:rFonts w:asciiTheme="minorHAnsi" w:hAnsiTheme="minorHAnsi"/>
          <w:color w:val="auto"/>
        </w:rPr>
        <w:t>ice,</w:t>
      </w:r>
      <w:commentRangeEnd w:id="64"/>
      <w:r>
        <w:rPr>
          <w:rStyle w:val="CommentReference"/>
        </w:rPr>
        <w:commentReference w:id="64"/>
      </w:r>
      <w:r w:rsidRPr="004D669F">
        <w:rPr>
          <w:rFonts w:asciiTheme="minorHAnsi" w:hAnsiTheme="minorHAnsi"/>
          <w:color w:val="auto"/>
        </w:rPr>
        <w:t xml:space="preserve"> and reductions in the availability of food. Environmental stress that occurs and over a relatively short period of time can be categorized as acute stress. While stress that occurs </w:t>
      </w:r>
      <w:r w:rsidRPr="004D669F">
        <w:rPr>
          <w:rStyle w:val="CommentReference"/>
          <w:color w:val="auto"/>
        </w:rPr>
        <w:commentReference w:id="65"/>
      </w:r>
      <w:r>
        <w:rPr>
          <w:rStyle w:val="CommentReference"/>
        </w:rPr>
        <w:commentReference w:id="66"/>
      </w:r>
      <w:r w:rsidRPr="004D669F">
        <w:rPr>
          <w:rFonts w:asciiTheme="minorHAnsi" w:hAnsiTheme="minorHAnsi"/>
          <w:color w:val="auto"/>
        </w:rPr>
        <w:t xml:space="preserve">over a relatively prolonged period can be considered chronically stressful. Generally, dormancy is a state of metabolic and developmental suppression used by many insects to mitigate the effects of both acute and </w:t>
      </w:r>
      <w:r w:rsidRPr="004D669F">
        <w:rPr>
          <w:rFonts w:asciiTheme="minorHAnsi" w:hAnsiTheme="minorHAnsi"/>
          <w:color w:val="auto"/>
        </w:rPr>
        <w:lastRenderedPageBreak/>
        <w:t xml:space="preserve">chronic stress they encounter in their environment </w:t>
      </w:r>
      <w:commentRangeStart w:id="67"/>
      <w:r w:rsidRPr="004D669F">
        <w:rPr>
          <w:rFonts w:asciiTheme="minorHAnsi" w:hAnsiTheme="minorHAnsi"/>
          <w:color w:val="auto"/>
        </w:rPr>
        <w:fldChar w:fldCharType="begin" w:fldLock="1"/>
      </w:r>
      <w:r w:rsidRPr="004D669F">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4D669F">
        <w:rPr>
          <w:rFonts w:asciiTheme="minorHAnsi" w:hAnsiTheme="minorHAnsi"/>
          <w:color w:val="auto"/>
        </w:rPr>
        <w:fldChar w:fldCharType="separate"/>
      </w:r>
      <w:r w:rsidRPr="004D669F">
        <w:rPr>
          <w:rFonts w:asciiTheme="minorHAnsi" w:hAnsiTheme="minorHAnsi"/>
          <w:noProof/>
          <w:color w:val="auto"/>
        </w:rPr>
        <w:t>(Koštál 2006)</w:t>
      </w:r>
      <w:r w:rsidRPr="004D669F">
        <w:rPr>
          <w:rFonts w:asciiTheme="minorHAnsi" w:hAnsiTheme="minorHAnsi"/>
          <w:color w:val="auto"/>
        </w:rPr>
        <w:fldChar w:fldCharType="end"/>
      </w:r>
      <w:r w:rsidRPr="004D669F">
        <w:rPr>
          <w:rFonts w:asciiTheme="minorHAnsi" w:hAnsiTheme="minorHAnsi"/>
          <w:color w:val="auto"/>
        </w:rPr>
        <w:t>.</w:t>
      </w:r>
      <w:commentRangeEnd w:id="67"/>
      <w:r>
        <w:rPr>
          <w:rStyle w:val="CommentReference"/>
        </w:rPr>
        <w:commentReference w:id="67"/>
      </w:r>
      <w:r w:rsidRPr="004D669F">
        <w:rPr>
          <w:rFonts w:asciiTheme="minorHAnsi" w:hAnsiTheme="minorHAnsi"/>
          <w:color w:val="auto"/>
        </w:rPr>
        <w:t xml:space="preserve"> Insects are ectotherms and are readily susceptible to thermal stress. As temperatures rise, winning insects could adjust to stressful temperatures using dormancy. </w:t>
      </w:r>
    </w:p>
    <w:p w14:paraId="49034696" w14:textId="3B557749" w:rsidR="00621765" w:rsidRPr="002C28CC" w:rsidRDefault="00621765" w:rsidP="00467087">
      <w:pPr>
        <w:spacing w:line="480" w:lineRule="auto"/>
        <w:ind w:firstLine="720"/>
        <w:rPr>
          <w:rFonts w:asciiTheme="minorHAnsi" w:hAnsiTheme="minorHAnsi"/>
          <w:color w:val="auto"/>
        </w:rPr>
      </w:pPr>
      <w:commentRangeStart w:id="68"/>
      <w:commentRangeStart w:id="69"/>
      <w:r w:rsidRPr="002C28CC">
        <w:rPr>
          <w:rFonts w:asciiTheme="minorHAnsi" w:hAnsiTheme="minorHAnsi"/>
          <w:color w:val="auto"/>
        </w:rPr>
        <w:t xml:space="preserve">As acute stress is perceived, some insects use quiescence to quickly respond to relatively short-term, stressful conditions. Quiescence is a transient state of reduced activity that insects can use to temporarily protect themselves from acute environmental stress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w:t>
      </w:r>
      <w:r w:rsidR="00EA1DC3" w:rsidRPr="002C28CC">
        <w:rPr>
          <w:rFonts w:asciiTheme="minorHAnsi" w:hAnsiTheme="minorHAnsi"/>
          <w:color w:val="auto"/>
        </w:rPr>
        <w:t>O</w:t>
      </w:r>
      <w:r w:rsidRPr="002C28CC">
        <w:rPr>
          <w:rFonts w:asciiTheme="minorHAnsi" w:hAnsiTheme="minorHAnsi"/>
          <w:color w:val="auto"/>
        </w:rPr>
        <w:t xml:space="preserve">nce the stress is relieved (provided the exposure was not too extreme) quiescence is reversed and the insect’s activity can quickly resume. Insects also monitor their environment for chronic stress and </w:t>
      </w:r>
      <w:commentRangeEnd w:id="68"/>
      <w:r w:rsidRPr="002C28CC">
        <w:rPr>
          <w:rStyle w:val="CommentReference"/>
          <w:color w:val="auto"/>
        </w:rPr>
        <w:commentReference w:id="68"/>
      </w:r>
      <w:commentRangeEnd w:id="69"/>
      <w:r w:rsidR="00EA1DC3" w:rsidRPr="002C28CC">
        <w:rPr>
          <w:rStyle w:val="CommentReference"/>
        </w:rPr>
        <w:commentReference w:id="69"/>
      </w:r>
      <w:r w:rsidRPr="002C28CC">
        <w:rPr>
          <w:rFonts w:asciiTheme="minorHAnsi" w:hAnsiTheme="minorHAnsi"/>
          <w:color w:val="auto"/>
        </w:rPr>
        <w:t xml:space="preserve">some insects use diapause to avoid or mitigate </w:t>
      </w:r>
      <w:r w:rsidR="00EA1DC3" w:rsidRPr="002C28CC">
        <w:rPr>
          <w:rFonts w:asciiTheme="minorHAnsi" w:hAnsiTheme="minorHAnsi"/>
          <w:color w:val="auto"/>
        </w:rPr>
        <w:t>prolonged environmental stress</w:t>
      </w:r>
      <w:r w:rsidRPr="002C28CC">
        <w:rPr>
          <w:rFonts w:asciiTheme="minorHAnsi" w:hAnsiTheme="minorHAnsi"/>
          <w:color w:val="auto"/>
        </w:rPr>
        <w:t xml:space="preserve">. </w:t>
      </w:r>
      <w:r w:rsidR="00242E29" w:rsidRPr="002C28CC">
        <w:rPr>
          <w:rFonts w:asciiTheme="minorHAnsi" w:hAnsiTheme="minorHAnsi"/>
          <w:color w:val="auto"/>
        </w:rPr>
        <w:t xml:space="preserve">Diapause is an endogenously regulated type of dormancy used by insects in response to predictable seasonal stress encountered in their environments </w:t>
      </w:r>
      <w:r w:rsidR="00242E29" w:rsidRPr="002C28CC">
        <w:rPr>
          <w:rFonts w:asciiTheme="minorHAnsi" w:hAnsiTheme="minorHAnsi"/>
          <w:color w:val="auto"/>
        </w:rPr>
        <w:fldChar w:fldCharType="begin" w:fldLock="1"/>
      </w:r>
      <w:r w:rsidR="00242E29"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42E29" w:rsidRPr="002C28CC">
        <w:rPr>
          <w:rFonts w:asciiTheme="minorHAnsi" w:hAnsiTheme="minorHAnsi"/>
          <w:color w:val="auto"/>
        </w:rPr>
        <w:fldChar w:fldCharType="separate"/>
      </w:r>
      <w:r w:rsidR="00242E29" w:rsidRPr="002C28CC">
        <w:rPr>
          <w:rFonts w:asciiTheme="minorHAnsi" w:hAnsiTheme="minorHAnsi"/>
          <w:noProof/>
          <w:color w:val="auto"/>
        </w:rPr>
        <w:t>(Koštál 2006)</w:t>
      </w:r>
      <w:r w:rsidR="00242E29" w:rsidRPr="002C28CC">
        <w:rPr>
          <w:rFonts w:asciiTheme="minorHAnsi" w:hAnsiTheme="minorHAnsi"/>
          <w:color w:val="auto"/>
        </w:rPr>
        <w:fldChar w:fldCharType="end"/>
      </w:r>
      <w:r w:rsidR="00242E29" w:rsidRPr="002C28CC">
        <w:rPr>
          <w:rFonts w:asciiTheme="minorHAnsi" w:hAnsiTheme="minorHAnsi"/>
          <w:color w:val="auto"/>
        </w:rPr>
        <w:t xml:space="preserve">. Seasonal temperature change is a common stress insects typically encounter that can indirectly affect </w:t>
      </w:r>
      <w:r w:rsidR="00EF71F3" w:rsidRPr="004D669F">
        <w:rPr>
          <w:rFonts w:asciiTheme="minorHAnsi" w:hAnsiTheme="minorHAnsi"/>
          <w:color w:val="auto"/>
        </w:rPr>
        <w:t xml:space="preserve">resource availability in their environment. For most temperate insects, as temperatures decrease </w:t>
      </w:r>
      <w:r w:rsidR="00EF71F3">
        <w:rPr>
          <w:rFonts w:asciiTheme="minorHAnsi" w:hAnsiTheme="minorHAnsi"/>
          <w:color w:val="auto"/>
        </w:rPr>
        <w:t xml:space="preserve">maintaining </w:t>
      </w:r>
      <w:commentRangeStart w:id="70"/>
      <w:r w:rsidR="00EF71F3" w:rsidRPr="004D669F">
        <w:rPr>
          <w:rFonts w:asciiTheme="minorHAnsi" w:hAnsiTheme="minorHAnsi"/>
          <w:color w:val="auto"/>
        </w:rPr>
        <w:t>a</w:t>
      </w:r>
      <w:r w:rsidR="00EF71F3">
        <w:rPr>
          <w:rFonts w:asciiTheme="minorHAnsi" w:hAnsiTheme="minorHAnsi"/>
          <w:color w:val="auto"/>
        </w:rPr>
        <w:t xml:space="preserve"> suitable</w:t>
      </w:r>
      <w:r w:rsidR="00EF71F3" w:rsidRPr="004D669F">
        <w:rPr>
          <w:rFonts w:asciiTheme="minorHAnsi" w:hAnsiTheme="minorHAnsi"/>
          <w:color w:val="auto"/>
        </w:rPr>
        <w:t xml:space="preserve"> metabolic rate </w:t>
      </w:r>
      <w:commentRangeEnd w:id="70"/>
      <w:r w:rsidR="00EF71F3">
        <w:rPr>
          <w:rStyle w:val="CommentReference"/>
        </w:rPr>
        <w:commentReference w:id="70"/>
      </w:r>
      <w:r w:rsidR="00EF71F3" w:rsidRPr="004D669F">
        <w:rPr>
          <w:rFonts w:asciiTheme="minorHAnsi" w:hAnsiTheme="minorHAnsi"/>
          <w:color w:val="auto"/>
        </w:rPr>
        <w:t>for continued development</w:t>
      </w:r>
      <w:r w:rsidR="00EF71F3">
        <w:rPr>
          <w:rFonts w:asciiTheme="minorHAnsi" w:hAnsiTheme="minorHAnsi"/>
          <w:color w:val="auto"/>
        </w:rPr>
        <w:t xml:space="preserve"> becomes challenging</w:t>
      </w:r>
      <w:r w:rsidR="00EF71F3" w:rsidRPr="004D669F">
        <w:rPr>
          <w:rFonts w:asciiTheme="minorHAnsi" w:hAnsiTheme="minorHAnsi"/>
          <w:color w:val="auto"/>
        </w:rPr>
        <w:t>.</w:t>
      </w:r>
      <w:r w:rsidR="007237A8" w:rsidRPr="002C28CC">
        <w:rPr>
          <w:rFonts w:asciiTheme="minorHAnsi" w:hAnsiTheme="minorHAnsi"/>
          <w:color w:val="auto"/>
        </w:rPr>
        <w:t xml:space="preserve"> Further,</w:t>
      </w:r>
      <w:r w:rsidR="00242E29" w:rsidRPr="002C28CC">
        <w:rPr>
          <w:rFonts w:asciiTheme="minorHAnsi" w:hAnsiTheme="minorHAnsi"/>
          <w:color w:val="auto"/>
        </w:rPr>
        <w:t xml:space="preserve"> as resource availability declines</w:t>
      </w:r>
      <w:r w:rsidR="007237A8" w:rsidRPr="002C28CC">
        <w:rPr>
          <w:rFonts w:asciiTheme="minorHAnsi" w:hAnsiTheme="minorHAnsi"/>
          <w:color w:val="auto"/>
        </w:rPr>
        <w:t>,</w:t>
      </w:r>
      <w:r w:rsidR="00242E29" w:rsidRPr="002C28CC">
        <w:rPr>
          <w:rFonts w:asciiTheme="minorHAnsi" w:hAnsiTheme="minorHAnsi"/>
          <w:color w:val="auto"/>
        </w:rPr>
        <w:t xml:space="preserve"> they struggle to acquire enough energy to fuel their metabolism. Diapause is one way insects can protect themselves from these chronic seasonal stresses. However, unlike quiescence, diapause is generally induced preemptively well before the</w:t>
      </w:r>
      <w:r w:rsidR="00AC6721" w:rsidRPr="002C28CC">
        <w:rPr>
          <w:rFonts w:asciiTheme="minorHAnsi" w:hAnsiTheme="minorHAnsi"/>
          <w:color w:val="auto"/>
        </w:rPr>
        <w:t xml:space="preserve"> environment </w:t>
      </w:r>
      <w:r w:rsidR="00242E29" w:rsidRPr="002C28CC">
        <w:rPr>
          <w:rFonts w:asciiTheme="minorHAnsi" w:hAnsiTheme="minorHAnsi"/>
          <w:color w:val="auto"/>
        </w:rPr>
        <w:t xml:space="preserve">degrades </w:t>
      </w:r>
      <w:r w:rsidR="00AC6721" w:rsidRPr="002C28CC">
        <w:rPr>
          <w:rFonts w:asciiTheme="minorHAnsi" w:hAnsiTheme="minorHAnsi"/>
          <w:color w:val="auto"/>
        </w:rPr>
        <w:t xml:space="preserve">and becomes </w:t>
      </w:r>
      <w:r w:rsidR="00242E29" w:rsidRPr="002C28CC">
        <w:rPr>
          <w:rFonts w:asciiTheme="minorHAnsi" w:hAnsiTheme="minorHAnsi"/>
          <w:color w:val="auto"/>
        </w:rPr>
        <w:t xml:space="preserve">stressful. </w:t>
      </w:r>
      <w:r w:rsidR="001416C7" w:rsidRPr="002C28CC">
        <w:rPr>
          <w:rFonts w:asciiTheme="minorHAnsi" w:hAnsiTheme="minorHAnsi"/>
          <w:color w:val="auto"/>
        </w:rPr>
        <w:t>By monitoring environmentally consistent cues, like photoperiod in temperate regions, insects can reliably predict seasonal changes in temperature and other stressors, protecting themselves by entering diapause.</w:t>
      </w:r>
      <w:r w:rsidR="00242E29" w:rsidRPr="002C28CC">
        <w:rPr>
          <w:rFonts w:asciiTheme="minorHAnsi" w:hAnsiTheme="minorHAnsi"/>
          <w:color w:val="auto"/>
        </w:rPr>
        <w:t xml:space="preserve"> </w:t>
      </w:r>
    </w:p>
    <w:p w14:paraId="0F337415" w14:textId="1F7B6A40" w:rsidR="00242E29" w:rsidRPr="002C28CC" w:rsidRDefault="00621765" w:rsidP="00621765">
      <w:pPr>
        <w:spacing w:line="480" w:lineRule="auto"/>
        <w:ind w:firstLine="720"/>
        <w:rPr>
          <w:rFonts w:asciiTheme="minorHAnsi" w:hAnsiTheme="minorHAnsi"/>
          <w:color w:val="auto"/>
        </w:rPr>
      </w:pPr>
      <w:commentRangeStart w:id="71"/>
      <w:commentRangeStart w:id="72"/>
      <w:r w:rsidRPr="002C28CC">
        <w:rPr>
          <w:rFonts w:asciiTheme="minorHAnsi" w:hAnsiTheme="minorHAnsi"/>
          <w:color w:val="auto"/>
        </w:rPr>
        <w:t>A</w:t>
      </w:r>
      <w:commentRangeEnd w:id="71"/>
      <w:r w:rsidRPr="002C28CC">
        <w:rPr>
          <w:rStyle w:val="CommentReference"/>
          <w:color w:val="auto"/>
        </w:rPr>
        <w:commentReference w:id="71"/>
      </w:r>
      <w:commentRangeEnd w:id="72"/>
      <w:r w:rsidR="00EA1DC3" w:rsidRPr="002C28CC">
        <w:rPr>
          <w:rStyle w:val="CommentReference"/>
        </w:rPr>
        <w:commentReference w:id="72"/>
      </w:r>
      <w:r w:rsidRPr="002C28CC">
        <w:rPr>
          <w:rFonts w:asciiTheme="minorHAnsi" w:hAnsiTheme="minorHAnsi"/>
          <w:color w:val="auto"/>
        </w:rPr>
        <w:t xml:space="preserve">dditionally, diapause synchronizes an insect’s life history with seasonal resource </w:t>
      </w:r>
      <w:r w:rsidRPr="002C28CC">
        <w:rPr>
          <w:rFonts w:asciiTheme="minorHAnsi" w:hAnsiTheme="minorHAnsi"/>
          <w:color w:val="auto"/>
        </w:rPr>
        <w:lastRenderedPageBreak/>
        <w:t xml:space="preserve">availability. In temperate regions, warm temperatures persist in the spring and summer. During </w:t>
      </w:r>
      <w:commentRangeStart w:id="73"/>
      <w:commentRangeStart w:id="74"/>
      <w:r w:rsidRPr="002C28CC">
        <w:rPr>
          <w:rFonts w:asciiTheme="minorHAnsi" w:hAnsiTheme="minorHAnsi"/>
          <w:color w:val="auto"/>
        </w:rPr>
        <w:t>t</w:t>
      </w:r>
      <w:r w:rsidR="00EA1DC3" w:rsidRPr="002C28CC">
        <w:rPr>
          <w:rFonts w:asciiTheme="minorHAnsi" w:hAnsiTheme="minorHAnsi"/>
          <w:color w:val="auto"/>
        </w:rPr>
        <w:t>he spring and summer</w:t>
      </w:r>
      <w:r w:rsidRPr="002C28CC">
        <w:rPr>
          <w:rFonts w:asciiTheme="minorHAnsi" w:hAnsiTheme="minorHAnsi"/>
          <w:color w:val="auto"/>
        </w:rPr>
        <w:t xml:space="preserve"> </w:t>
      </w:r>
      <w:commentRangeEnd w:id="73"/>
      <w:r w:rsidRPr="002C28CC">
        <w:rPr>
          <w:rStyle w:val="CommentReference"/>
          <w:color w:val="auto"/>
        </w:rPr>
        <w:commentReference w:id="73"/>
      </w:r>
      <w:commentRangeEnd w:id="74"/>
      <w:r w:rsidR="00EA1DC3" w:rsidRPr="002C28CC">
        <w:rPr>
          <w:rStyle w:val="CommentReference"/>
        </w:rPr>
        <w:commentReference w:id="74"/>
      </w:r>
      <w:r w:rsidRPr="002C28CC">
        <w:rPr>
          <w:rFonts w:asciiTheme="minorHAnsi" w:hAnsiTheme="minorHAnsi"/>
          <w:color w:val="auto"/>
        </w:rPr>
        <w:t xml:space="preserve">food and water are available and insects utilize these resources to develop and reproduce. </w:t>
      </w:r>
      <w:commentRangeStart w:id="75"/>
      <w:r w:rsidR="00EF71F3" w:rsidRPr="004D669F">
        <w:rPr>
          <w:rFonts w:asciiTheme="minorHAnsi" w:hAnsiTheme="minorHAnsi"/>
          <w:color w:val="auto"/>
        </w:rPr>
        <w:t>As</w:t>
      </w:r>
      <w:commentRangeEnd w:id="75"/>
      <w:r w:rsidR="00EF71F3">
        <w:rPr>
          <w:rStyle w:val="CommentReference"/>
        </w:rPr>
        <w:commentReference w:id="75"/>
      </w:r>
      <w:r w:rsidR="00EF71F3" w:rsidRPr="004D669F">
        <w:rPr>
          <w:rFonts w:asciiTheme="minorHAnsi" w:hAnsiTheme="minorHAnsi"/>
          <w:color w:val="auto"/>
        </w:rPr>
        <w:t xml:space="preserve"> </w:t>
      </w:r>
      <w:r w:rsidRPr="002C28CC">
        <w:rPr>
          <w:rFonts w:asciiTheme="minorHAnsi" w:hAnsiTheme="minorHAnsi"/>
          <w:color w:val="auto"/>
        </w:rPr>
        <w:t xml:space="preserve">temperatures decline in the fall and winter, resource availability declines. For insects in </w:t>
      </w:r>
      <w:commentRangeStart w:id="76"/>
      <w:commentRangeStart w:id="77"/>
      <w:r w:rsidRPr="002C28CC">
        <w:rPr>
          <w:rFonts w:asciiTheme="minorHAnsi" w:hAnsiTheme="minorHAnsi"/>
          <w:color w:val="auto"/>
        </w:rPr>
        <w:t>t</w:t>
      </w:r>
      <w:r w:rsidR="00EA1DC3" w:rsidRPr="002C28CC">
        <w:rPr>
          <w:rFonts w:asciiTheme="minorHAnsi" w:hAnsiTheme="minorHAnsi"/>
          <w:color w:val="auto"/>
        </w:rPr>
        <w:t>emperate</w:t>
      </w:r>
      <w:r w:rsidRPr="002C28CC">
        <w:rPr>
          <w:rFonts w:asciiTheme="minorHAnsi" w:hAnsiTheme="minorHAnsi"/>
          <w:color w:val="auto"/>
        </w:rPr>
        <w:t xml:space="preserve"> regions</w:t>
      </w:r>
      <w:commentRangeEnd w:id="76"/>
      <w:r w:rsidRPr="002C28CC">
        <w:rPr>
          <w:rStyle w:val="CommentReference"/>
          <w:color w:val="auto"/>
        </w:rPr>
        <w:commentReference w:id="76"/>
      </w:r>
      <w:commentRangeEnd w:id="77"/>
      <w:r w:rsidR="00EA1DC3" w:rsidRPr="002C28CC">
        <w:rPr>
          <w:rStyle w:val="CommentReference"/>
        </w:rPr>
        <w:commentReference w:id="77"/>
      </w:r>
      <w:r w:rsidRPr="002C28CC">
        <w:rPr>
          <w:rFonts w:asciiTheme="minorHAnsi" w:hAnsiTheme="minorHAnsi"/>
          <w:color w:val="auto"/>
        </w:rPr>
        <w:t xml:space="preserve">, remaining active at low temperatures can </w:t>
      </w:r>
      <w:r w:rsidR="007F556E" w:rsidRPr="002C28CC">
        <w:rPr>
          <w:rFonts w:asciiTheme="minorHAnsi" w:hAnsiTheme="minorHAnsi"/>
          <w:color w:val="auto"/>
        </w:rPr>
        <w:t>greatly reduce metabolic activity. Consequently, low metabolic activity reduces growth and can eventually cause mortality</w:t>
      </w:r>
      <w:commentRangeStart w:id="78"/>
      <w:commentRangeStart w:id="79"/>
      <w:r w:rsidR="0007513E" w:rsidRPr="002C28CC">
        <w:rPr>
          <w:rFonts w:asciiTheme="minorHAnsi" w:hAnsiTheme="minorHAnsi"/>
          <w:color w:val="auto"/>
        </w:rPr>
        <w:t>.</w:t>
      </w:r>
      <w:r w:rsidR="00C7190B" w:rsidRPr="002C28CC">
        <w:rPr>
          <w:rFonts w:asciiTheme="minorHAnsi" w:hAnsiTheme="minorHAnsi"/>
          <w:color w:val="auto"/>
        </w:rPr>
        <w:t xml:space="preserve"> </w:t>
      </w:r>
      <w:r w:rsidRPr="002C28CC">
        <w:rPr>
          <w:rFonts w:asciiTheme="minorHAnsi" w:hAnsiTheme="minorHAnsi"/>
          <w:color w:val="auto"/>
        </w:rPr>
        <w:t xml:space="preserve">Diapause is one strategy insects use to avoid the </w:t>
      </w:r>
      <w:r w:rsidR="007F556E" w:rsidRPr="002C28CC">
        <w:rPr>
          <w:rFonts w:asciiTheme="minorHAnsi" w:hAnsiTheme="minorHAnsi"/>
          <w:color w:val="auto"/>
        </w:rPr>
        <w:t xml:space="preserve">stress of prolonged seasonal stress </w:t>
      </w:r>
      <w:r w:rsidRPr="002C28CC">
        <w:rPr>
          <w:rFonts w:asciiTheme="minorHAnsi" w:hAnsiTheme="minorHAnsi"/>
          <w:color w:val="auto"/>
        </w:rPr>
        <w:t xml:space="preserve">in their environments. </w:t>
      </w:r>
      <w:commentRangeEnd w:id="78"/>
      <w:r w:rsidRPr="002C28CC">
        <w:rPr>
          <w:rStyle w:val="CommentReference"/>
          <w:color w:val="auto"/>
        </w:rPr>
        <w:commentReference w:id="78"/>
      </w:r>
      <w:commentRangeEnd w:id="79"/>
      <w:r w:rsidR="0007513E" w:rsidRPr="002C28CC">
        <w:rPr>
          <w:rStyle w:val="CommentReference"/>
        </w:rPr>
        <w:commentReference w:id="79"/>
      </w:r>
    </w:p>
    <w:p w14:paraId="0279475F" w14:textId="0A0947EB" w:rsidR="00F648D9" w:rsidRPr="002C28CC" w:rsidRDefault="00242E29" w:rsidP="00415F4F">
      <w:pPr>
        <w:spacing w:line="480" w:lineRule="auto"/>
        <w:ind w:firstLine="720"/>
        <w:rPr>
          <w:rFonts w:asciiTheme="minorHAnsi" w:hAnsiTheme="minorHAnsi"/>
          <w:color w:val="auto"/>
        </w:rPr>
      </w:pPr>
      <w:r w:rsidRPr="002C28CC">
        <w:rPr>
          <w:rFonts w:asciiTheme="minorHAnsi" w:hAnsiTheme="minorHAnsi"/>
          <w:color w:val="auto"/>
        </w:rPr>
        <w:t xml:space="preserve">Diapause is a genetically regulated, environmentally influenced alternative developmental trajectory that is usually marked by metabolic suppression and arrested development in a specific life stage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The start of diapause usually precedes the chronic seasonal environmental stress, and the end of diapause does not necessarily correspond directly with the end of the environmental stress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(Koštál 2006)</w:t>
      </w:r>
      <w:r w:rsidRPr="002C28CC">
        <w:rPr>
          <w:rFonts w:asciiTheme="minorHAnsi" w:hAnsiTheme="minorHAnsi"/>
          <w:color w:val="auto"/>
        </w:rPr>
        <w:fldChar w:fldCharType="end"/>
      </w:r>
      <w:r w:rsidRPr="002C28CC">
        <w:rPr>
          <w:rFonts w:asciiTheme="minorHAnsi" w:hAnsiTheme="minorHAnsi"/>
          <w:color w:val="auto"/>
        </w:rPr>
        <w:t xml:space="preserve">. </w:t>
      </w:r>
      <w:r w:rsidR="00EF71F3">
        <w:rPr>
          <w:rFonts w:asciiTheme="minorHAnsi" w:hAnsiTheme="minorHAnsi"/>
          <w:color w:val="auto"/>
        </w:rPr>
        <w:t xml:space="preserve">Diapause </w:t>
      </w:r>
      <w:r w:rsidRPr="002C28CC">
        <w:rPr>
          <w:rFonts w:asciiTheme="minorHAnsi" w:hAnsiTheme="minorHAnsi"/>
          <w:color w:val="auto"/>
        </w:rPr>
        <w:t>can be “obligatory” as observed in univoltine insect species</w:t>
      </w:r>
      <w:r w:rsidR="005F13DA" w:rsidRPr="002C28CC">
        <w:rPr>
          <w:rFonts w:asciiTheme="minorHAnsi" w:hAnsiTheme="minorHAnsi"/>
          <w:color w:val="auto"/>
        </w:rPr>
        <w:t xml:space="preserve">. </w:t>
      </w:r>
      <w:r w:rsidR="00F57521" w:rsidRPr="002C28CC">
        <w:rPr>
          <w:rFonts w:asciiTheme="minorHAnsi" w:hAnsiTheme="minorHAnsi"/>
          <w:color w:val="auto"/>
        </w:rPr>
        <w:t>U</w:t>
      </w:r>
      <w:r w:rsidR="005F13DA" w:rsidRPr="002C28CC">
        <w:rPr>
          <w:rFonts w:asciiTheme="minorHAnsi" w:hAnsiTheme="minorHAnsi"/>
          <w:color w:val="auto"/>
        </w:rPr>
        <w:t xml:space="preserve">nivoltine insects experience environmental conditions that restrict reproduction to one generation each growing season. </w:t>
      </w:r>
      <w:r w:rsidR="001416C7" w:rsidRPr="002C28CC">
        <w:rPr>
          <w:rFonts w:asciiTheme="minorHAnsi" w:hAnsiTheme="minorHAnsi"/>
          <w:color w:val="auto"/>
        </w:rPr>
        <w:t xml:space="preserve">Or diapause can be “facultative” as observed in multivoltine insect species. </w:t>
      </w:r>
      <w:r w:rsidR="005F13DA" w:rsidRPr="002C28CC">
        <w:rPr>
          <w:rFonts w:asciiTheme="minorHAnsi" w:hAnsiTheme="minorHAnsi"/>
          <w:color w:val="auto"/>
        </w:rPr>
        <w:t>The environmental conditions m</w:t>
      </w:r>
      <w:r w:rsidR="001416C7" w:rsidRPr="002C28CC">
        <w:rPr>
          <w:rFonts w:asciiTheme="minorHAnsi" w:hAnsiTheme="minorHAnsi"/>
          <w:color w:val="auto"/>
        </w:rPr>
        <w:t xml:space="preserve">ultivoltine insects </w:t>
      </w:r>
      <w:r w:rsidR="005F13DA" w:rsidRPr="002C28CC">
        <w:rPr>
          <w:rFonts w:asciiTheme="minorHAnsi" w:hAnsiTheme="minorHAnsi"/>
          <w:color w:val="auto"/>
        </w:rPr>
        <w:t xml:space="preserve">experience </w:t>
      </w:r>
      <w:r w:rsidR="00F57521" w:rsidRPr="002C28CC">
        <w:rPr>
          <w:rFonts w:asciiTheme="minorHAnsi" w:hAnsiTheme="minorHAnsi"/>
          <w:color w:val="auto"/>
        </w:rPr>
        <w:t xml:space="preserve">permit more than one generation each growing </w:t>
      </w:r>
      <w:commentRangeStart w:id="80"/>
      <w:r w:rsidR="00EF71F3" w:rsidRPr="004D669F">
        <w:rPr>
          <w:rFonts w:asciiTheme="minorHAnsi" w:hAnsiTheme="minorHAnsi"/>
          <w:color w:val="auto"/>
        </w:rPr>
        <w:t>season</w:t>
      </w:r>
      <w:commentRangeEnd w:id="80"/>
      <w:r w:rsidR="00EF71F3">
        <w:rPr>
          <w:rStyle w:val="CommentReference"/>
        </w:rPr>
        <w:commentReference w:id="80"/>
      </w:r>
      <w:r w:rsidR="001416C7" w:rsidRPr="002C28CC">
        <w:rPr>
          <w:rFonts w:asciiTheme="minorHAnsi" w:hAnsiTheme="minorHAnsi"/>
          <w:color w:val="auto"/>
        </w:rPr>
        <w:t xml:space="preserve">. </w:t>
      </w:r>
    </w:p>
    <w:p w14:paraId="179C5856" w14:textId="77777777" w:rsidR="00EF71F3" w:rsidRDefault="00621765" w:rsidP="00EF71F3">
      <w:pPr>
        <w:spacing w:line="480" w:lineRule="auto"/>
        <w:ind w:firstLine="720"/>
        <w:rPr>
          <w:rFonts w:asciiTheme="minorHAnsi" w:hAnsiTheme="minorHAnsi"/>
          <w:color w:val="auto"/>
        </w:rPr>
      </w:pPr>
      <w:r w:rsidRPr="002C28CC">
        <w:rPr>
          <w:rFonts w:asciiTheme="minorHAnsi" w:hAnsiTheme="minorHAnsi"/>
          <w:color w:val="auto"/>
        </w:rPr>
        <w:t xml:space="preserve">In general, insects that use diapause as a life history strategy depend on the timing of diapause to synchronize their life history decisions with resource availability. Using diapause to synchronize an insect’s life history with resources is crucial. </w:t>
      </w:r>
      <w:commentRangeStart w:id="81"/>
      <w:r w:rsidRPr="002C28CC">
        <w:rPr>
          <w:rFonts w:asciiTheme="minorHAnsi" w:hAnsiTheme="minorHAnsi"/>
          <w:color w:val="auto"/>
        </w:rPr>
        <w:t xml:space="preserve">If an insect enters diapause too late they could expose themselves to stressful environmental conditions and if diapause ends too </w:t>
      </w:r>
      <w:r w:rsidRPr="002C28CC">
        <w:rPr>
          <w:rFonts w:asciiTheme="minorHAnsi" w:hAnsiTheme="minorHAnsi"/>
          <w:color w:val="auto"/>
        </w:rPr>
        <w:lastRenderedPageBreak/>
        <w:t xml:space="preserve">soon the environment may not be suitable for that insect’s growth and development, or mates may not be available for reproduction.  </w:t>
      </w:r>
      <w:commentRangeEnd w:id="81"/>
      <w:r w:rsidRPr="002C28CC">
        <w:rPr>
          <w:rStyle w:val="CommentReference"/>
          <w:color w:val="auto"/>
        </w:rPr>
        <w:commentReference w:id="81"/>
      </w:r>
      <w:r w:rsidRPr="002C28CC">
        <w:rPr>
          <w:rFonts w:asciiTheme="minorHAnsi" w:hAnsiTheme="minorHAnsi"/>
          <w:color w:val="auto"/>
        </w:rPr>
        <w:t xml:space="preserve">Diapause is an alternative life history trajectory that requires an insect to monitor environmental cues, halt their development and suppress metabolic activity. </w:t>
      </w:r>
      <w:r w:rsidR="007F556E" w:rsidRPr="002C28CC">
        <w:rPr>
          <w:rFonts w:asciiTheme="minorHAnsi" w:hAnsiTheme="minorHAnsi"/>
          <w:color w:val="auto"/>
        </w:rPr>
        <w:t>Developmental arrest and metabolic suppression</w:t>
      </w:r>
      <w:r w:rsidRPr="002C28CC">
        <w:rPr>
          <w:rStyle w:val="CommentReference"/>
          <w:color w:val="auto"/>
        </w:rPr>
        <w:commentReference w:id="82"/>
      </w:r>
      <w:r w:rsidR="007F556E" w:rsidRPr="002C28CC">
        <w:rPr>
          <w:rStyle w:val="CommentReference"/>
        </w:rPr>
        <w:commentReference w:id="83"/>
      </w:r>
      <w:r w:rsidRPr="002C28CC">
        <w:rPr>
          <w:rFonts w:asciiTheme="minorHAnsi" w:hAnsiTheme="minorHAnsi"/>
          <w:color w:val="auto"/>
        </w:rPr>
        <w:t xml:space="preserve"> can produce profound behavioral and </w:t>
      </w:r>
      <w:r w:rsidR="006542D1" w:rsidRPr="002C28CC">
        <w:rPr>
          <w:rFonts w:asciiTheme="minorHAnsi" w:hAnsiTheme="minorHAnsi"/>
          <w:color w:val="auto"/>
        </w:rPr>
        <w:t xml:space="preserve">physiological changes and </w:t>
      </w:r>
      <w:r w:rsidR="007F556E" w:rsidRPr="002C28CC">
        <w:rPr>
          <w:rFonts w:asciiTheme="minorHAnsi" w:hAnsiTheme="minorHAnsi"/>
          <w:color w:val="auto"/>
        </w:rPr>
        <w:t xml:space="preserve">the mechanisms controlling these changes </w:t>
      </w:r>
      <w:r w:rsidR="006542D1" w:rsidRPr="002C28CC">
        <w:rPr>
          <w:rFonts w:asciiTheme="minorHAnsi" w:hAnsiTheme="minorHAnsi"/>
          <w:color w:val="auto"/>
        </w:rPr>
        <w:t>are regulated differently between different species</w:t>
      </w:r>
      <w:r w:rsidR="001416C7" w:rsidRPr="002C28CC">
        <w:rPr>
          <w:rFonts w:asciiTheme="minorHAnsi" w:hAnsiTheme="minorHAnsi"/>
          <w:color w:val="auto"/>
        </w:rPr>
        <w:t xml:space="preserve">. </w:t>
      </w:r>
      <w:r w:rsidR="00D5292C" w:rsidRPr="002C28CC">
        <w:rPr>
          <w:rFonts w:asciiTheme="minorHAnsi" w:hAnsiTheme="minorHAnsi"/>
          <w:color w:val="auto"/>
        </w:rPr>
        <w:t xml:space="preserve">Within a species, the traits that mark diapause are genetically determined and highly heritable, but diapause timing and development does vary from species to species. Within a single insect species the environmental cues that stimulate diapause, the life stages sensitive to those cues, and the resulting diapause phenotype are typically consistent </w:t>
      </w:r>
      <w:r w:rsidR="00D5292C" w:rsidRPr="002C28CC">
        <w:rPr>
          <w:rFonts w:asciiTheme="minorHAnsi" w:hAnsiTheme="minorHAnsi"/>
          <w:color w:val="auto"/>
        </w:rPr>
        <w:fldChar w:fldCharType="begin" w:fldLock="1"/>
      </w:r>
      <w:r w:rsidR="00D5292C" w:rsidRPr="002C28CC">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D5292C" w:rsidRPr="002C28CC">
        <w:rPr>
          <w:rFonts w:asciiTheme="minorHAnsi" w:hAnsiTheme="minorHAnsi"/>
          <w:color w:val="auto"/>
        </w:rPr>
        <w:fldChar w:fldCharType="separate"/>
      </w:r>
      <w:r w:rsidR="00D5292C" w:rsidRPr="002C28CC">
        <w:rPr>
          <w:rFonts w:asciiTheme="minorHAnsi" w:hAnsiTheme="minorHAnsi"/>
          <w:noProof/>
          <w:color w:val="auto"/>
        </w:rPr>
        <w:t>(Bale and Hayward 2010)</w:t>
      </w:r>
      <w:r w:rsidR="00D5292C" w:rsidRPr="002C28CC">
        <w:rPr>
          <w:rFonts w:asciiTheme="minorHAnsi" w:hAnsiTheme="minorHAnsi"/>
          <w:color w:val="auto"/>
        </w:rPr>
        <w:fldChar w:fldCharType="end"/>
      </w:r>
      <w:r w:rsidR="00D5292C" w:rsidRPr="002C28CC">
        <w:rPr>
          <w:rFonts w:asciiTheme="minorHAnsi" w:hAnsiTheme="minorHAnsi"/>
          <w:color w:val="auto"/>
        </w:rPr>
        <w:t>. The diapause developmental trajectory has three distinct stages; pre-diapause, diapause, and post-diapause. Before diapause can be induced in an individual, that individual must reach a genetically determined sensitive period. During an insect’s sensitive period, it can perceive the environmental cue or cues that induce diapause and it is physiologically competent to respond to that cue or cues. During pre-diapause, the sensitive stage perceives the necessary environmental cue or cues, there is a shift away from continuous development and towards the diapause developmental trajectory</w:t>
      </w:r>
      <w:r w:rsidR="00EF71F3" w:rsidRPr="004D669F">
        <w:rPr>
          <w:rFonts w:asciiTheme="minorHAnsi" w:hAnsiTheme="minorHAnsi"/>
          <w:color w:val="auto"/>
        </w:rPr>
        <w:t xml:space="preserve">. </w:t>
      </w:r>
      <w:r w:rsidR="00EF71F3">
        <w:rPr>
          <w:rFonts w:asciiTheme="minorHAnsi" w:hAnsiTheme="minorHAnsi"/>
          <w:color w:val="auto"/>
        </w:rPr>
        <w:t xml:space="preserve">During diapause, </w:t>
      </w:r>
      <w:commentRangeStart w:id="84"/>
      <w:r w:rsidR="00EF71F3">
        <w:rPr>
          <w:rFonts w:asciiTheme="minorHAnsi" w:hAnsiTheme="minorHAnsi"/>
          <w:color w:val="auto"/>
        </w:rPr>
        <w:t>m</w:t>
      </w:r>
      <w:commentRangeStart w:id="85"/>
      <w:commentRangeStart w:id="86"/>
      <w:r w:rsidR="00EF71F3" w:rsidRPr="004D669F">
        <w:rPr>
          <w:rFonts w:asciiTheme="minorHAnsi" w:hAnsiTheme="minorHAnsi"/>
          <w:color w:val="auto"/>
        </w:rPr>
        <w:t>ost insects do not feed</w:t>
      </w:r>
      <w:r w:rsidR="00EF71F3">
        <w:rPr>
          <w:rFonts w:asciiTheme="minorHAnsi" w:hAnsiTheme="minorHAnsi"/>
          <w:color w:val="auto"/>
        </w:rPr>
        <w:t xml:space="preserve"> however, they insects must continue meet the energy requirements of their metabolism</w:t>
      </w:r>
      <w:commentRangeEnd w:id="85"/>
      <w:r w:rsidR="00EF71F3" w:rsidRPr="004D669F">
        <w:rPr>
          <w:rStyle w:val="CommentReference"/>
          <w:color w:val="auto"/>
        </w:rPr>
        <w:commentReference w:id="85"/>
      </w:r>
      <w:commentRangeEnd w:id="86"/>
      <w:r w:rsidR="00EF71F3">
        <w:rPr>
          <w:rStyle w:val="CommentReference"/>
        </w:rPr>
        <w:commentReference w:id="86"/>
      </w:r>
      <w:commentRangeEnd w:id="84"/>
      <w:r w:rsidR="00EF71F3">
        <w:rPr>
          <w:rStyle w:val="CommentReference"/>
        </w:rPr>
        <w:commentReference w:id="84"/>
      </w:r>
      <w:r w:rsidR="00EF71F3" w:rsidRPr="004D669F">
        <w:rPr>
          <w:rFonts w:asciiTheme="minorHAnsi" w:hAnsiTheme="minorHAnsi"/>
          <w:color w:val="auto"/>
        </w:rPr>
        <w:t xml:space="preserve">. </w:t>
      </w:r>
    </w:p>
    <w:p w14:paraId="3F31C970" w14:textId="63F5A4D2" w:rsidR="00621765" w:rsidRPr="002C28CC" w:rsidRDefault="00EF71F3" w:rsidP="00EF71F3">
      <w:pPr>
        <w:spacing w:line="480" w:lineRule="auto"/>
        <w:ind w:firstLine="720"/>
        <w:rPr>
          <w:rFonts w:asciiTheme="minorHAnsi" w:hAnsiTheme="minorHAnsi"/>
          <w:color w:val="auto"/>
        </w:rPr>
      </w:pPr>
      <w:r w:rsidRPr="004D669F">
        <w:rPr>
          <w:rFonts w:asciiTheme="minorHAnsi" w:hAnsiTheme="minorHAnsi"/>
          <w:color w:val="auto"/>
        </w:rPr>
        <w:t xml:space="preserve">During pre-diapause, insects </w:t>
      </w:r>
      <w:r>
        <w:rPr>
          <w:rFonts w:asciiTheme="minorHAnsi" w:hAnsiTheme="minorHAnsi"/>
          <w:color w:val="auto"/>
        </w:rPr>
        <w:t>accumulate and store resources in preparation</w:t>
      </w:r>
      <w:r w:rsidRPr="004D669F">
        <w:rPr>
          <w:rFonts w:asciiTheme="minorHAnsi" w:hAnsiTheme="minorHAnsi"/>
          <w:color w:val="auto"/>
        </w:rPr>
        <w:t xml:space="preserve"> for</w:t>
      </w:r>
      <w:r>
        <w:rPr>
          <w:rFonts w:asciiTheme="minorHAnsi" w:hAnsiTheme="minorHAnsi"/>
          <w:color w:val="auto"/>
        </w:rPr>
        <w:t xml:space="preserve"> the stress</w:t>
      </w:r>
      <w:commentRangeStart w:id="87"/>
      <w:commentRangeStart w:id="88"/>
      <w:r w:rsidRPr="004D669F">
        <w:rPr>
          <w:rFonts w:asciiTheme="minorHAnsi" w:hAnsiTheme="minorHAnsi"/>
          <w:color w:val="auto"/>
        </w:rPr>
        <w:t xml:space="preserve"> </w:t>
      </w:r>
      <w:commentRangeEnd w:id="87"/>
      <w:r w:rsidRPr="004D669F">
        <w:rPr>
          <w:rStyle w:val="CommentReference"/>
          <w:color w:val="auto"/>
        </w:rPr>
        <w:commentReference w:id="87"/>
      </w:r>
      <w:commentRangeEnd w:id="88"/>
      <w:r>
        <w:rPr>
          <w:rStyle w:val="CommentReference"/>
        </w:rPr>
        <w:commentReference w:id="88"/>
      </w:r>
      <w:r w:rsidRPr="004D669F">
        <w:rPr>
          <w:rFonts w:asciiTheme="minorHAnsi" w:hAnsiTheme="minorHAnsi"/>
          <w:color w:val="auto"/>
        </w:rPr>
        <w:t xml:space="preserve">they will </w:t>
      </w:r>
      <w:r>
        <w:rPr>
          <w:rFonts w:asciiTheme="minorHAnsi" w:hAnsiTheme="minorHAnsi"/>
          <w:color w:val="auto"/>
        </w:rPr>
        <w:t>encounter</w:t>
      </w:r>
      <w:r w:rsidRPr="004D669F">
        <w:rPr>
          <w:rFonts w:asciiTheme="minorHAnsi" w:hAnsiTheme="minorHAnsi"/>
          <w:color w:val="auto"/>
        </w:rPr>
        <w:t xml:space="preserve"> during and after diapause</w:t>
      </w:r>
      <w:r>
        <w:rPr>
          <w:rFonts w:asciiTheme="minorHAnsi" w:hAnsiTheme="minorHAnsi"/>
          <w:color w:val="auto"/>
        </w:rPr>
        <w:t xml:space="preserve"> to include cold temperatures, </w:t>
      </w:r>
      <w:commentRangeStart w:id="89"/>
      <w:r>
        <w:rPr>
          <w:rFonts w:asciiTheme="minorHAnsi" w:hAnsiTheme="minorHAnsi"/>
          <w:color w:val="auto"/>
        </w:rPr>
        <w:t>reduced access to food, ice, and desiccation</w:t>
      </w:r>
      <w:commentRangeEnd w:id="89"/>
      <w:r>
        <w:rPr>
          <w:rStyle w:val="CommentReference"/>
        </w:rPr>
        <w:commentReference w:id="89"/>
      </w:r>
      <w:r>
        <w:rPr>
          <w:rFonts w:asciiTheme="minorHAnsi" w:hAnsiTheme="minorHAnsi"/>
          <w:color w:val="auto"/>
        </w:rPr>
        <w:t>.</w:t>
      </w:r>
      <w:r w:rsidRPr="004D669F">
        <w:rPr>
          <w:rFonts w:asciiTheme="minorHAnsi" w:hAnsiTheme="minorHAnsi"/>
          <w:color w:val="auto"/>
        </w:rPr>
        <w:t xml:space="preserve"> </w:t>
      </w:r>
      <w:r w:rsidR="00621765" w:rsidRPr="002C28CC">
        <w:rPr>
          <w:rFonts w:asciiTheme="minorHAnsi" w:hAnsiTheme="minorHAnsi"/>
          <w:color w:val="auto"/>
        </w:rPr>
        <w:t xml:space="preserve">The induction of diapause preempts seasonal changes and </w:t>
      </w:r>
      <w:r w:rsidR="00621765" w:rsidRPr="002C28CC">
        <w:rPr>
          <w:rFonts w:asciiTheme="minorHAnsi" w:hAnsiTheme="minorHAnsi"/>
          <w:color w:val="auto"/>
        </w:rPr>
        <w:lastRenderedPageBreak/>
        <w:t xml:space="preserve">gives insects the opportunity to accumulate the resources they will need to survive diapause while those resources are available </w:t>
      </w:r>
      <w:r w:rsidR="00621765" w:rsidRPr="002C28CC">
        <w:rPr>
          <w:rFonts w:asciiTheme="minorHAnsi" w:hAnsiTheme="minorHAnsi"/>
          <w:color w:val="auto"/>
        </w:rPr>
        <w:fldChar w:fldCharType="begin" w:fldLock="1"/>
      </w:r>
      <w:r w:rsidR="00621765"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621765" w:rsidRPr="002C28CC">
        <w:rPr>
          <w:rFonts w:asciiTheme="minorHAnsi" w:hAnsiTheme="minorHAnsi"/>
          <w:color w:val="auto"/>
        </w:rPr>
        <w:fldChar w:fldCharType="separate"/>
      </w:r>
      <w:r w:rsidR="00621765" w:rsidRPr="002C28CC">
        <w:rPr>
          <w:rFonts w:asciiTheme="minorHAnsi" w:hAnsiTheme="minorHAnsi"/>
          <w:noProof/>
          <w:color w:val="auto"/>
        </w:rPr>
        <w:t>(Koštál 2006)</w:t>
      </w:r>
      <w:r w:rsidR="00621765" w:rsidRPr="002C28CC">
        <w:rPr>
          <w:rFonts w:asciiTheme="minorHAnsi" w:hAnsiTheme="minorHAnsi"/>
          <w:color w:val="auto"/>
        </w:rPr>
        <w:fldChar w:fldCharType="end"/>
      </w:r>
      <w:r w:rsidR="00621765" w:rsidRPr="002C28CC">
        <w:rPr>
          <w:rFonts w:asciiTheme="minorHAnsi" w:hAnsiTheme="minorHAnsi"/>
          <w:color w:val="auto"/>
        </w:rPr>
        <w:t xml:space="preserve">. For many insects, the physiological changes that occur during pre-diapause can have substantial effects on their survival during diapause and even potentially affect post-diapause outcomes. In preparation for diapause, many insects accumulate and store resources in the form of lipids, proteins, and carbohydrates as sources of energy to fuel metabolism during diapause. It is imperative that insects accumulate enough resources to meet the energetic and anabolic requirements for development, metamorphosis, repair, and reproduction after diapause ends </w:t>
      </w:r>
      <w:r w:rsidR="00621765"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621765" w:rsidRPr="002C28CC">
        <w:rPr>
          <w:rFonts w:asciiTheme="minorHAnsi" w:hAnsiTheme="minorHAnsi"/>
          <w:color w:val="auto"/>
        </w:rPr>
        <w:fldChar w:fldCharType="separate"/>
      </w:r>
      <w:r w:rsidR="00621765" w:rsidRPr="002C28CC">
        <w:rPr>
          <w:rFonts w:asciiTheme="minorHAnsi" w:hAnsiTheme="minorHAnsi"/>
          <w:noProof/>
          <w:color w:val="auto"/>
        </w:rPr>
        <w:t>(Hahn and Denlinger 2007, Sinclair 2015)</w:t>
      </w:r>
      <w:r w:rsidR="00621765" w:rsidRPr="002C28CC">
        <w:rPr>
          <w:rFonts w:asciiTheme="minorHAnsi" w:hAnsiTheme="minorHAnsi"/>
          <w:color w:val="auto"/>
        </w:rPr>
        <w:fldChar w:fldCharType="end"/>
      </w:r>
      <w:r w:rsidR="00621765" w:rsidRPr="002C28CC">
        <w:rPr>
          <w:rFonts w:asciiTheme="minorHAnsi" w:hAnsiTheme="minorHAnsi"/>
          <w:color w:val="auto"/>
        </w:rPr>
        <w:t xml:space="preserve"> . Following the successful completion of pre-diapause, insects enter diapause, progressing through three distinct stages; initiation, maintenance, and termination. </w:t>
      </w:r>
    </w:p>
    <w:p w14:paraId="3F4D4716" w14:textId="6BE75024" w:rsidR="00415F4F" w:rsidRPr="002C28CC" w:rsidRDefault="00EF71F3" w:rsidP="00415F4F">
      <w:pPr>
        <w:spacing w:line="480" w:lineRule="auto"/>
        <w:ind w:firstLine="720"/>
        <w:rPr>
          <w:rFonts w:asciiTheme="minorHAnsi" w:hAnsiTheme="minorHAnsi"/>
          <w:color w:val="auto"/>
        </w:rPr>
      </w:pPr>
      <w:r w:rsidRPr="004D669F">
        <w:rPr>
          <w:rFonts w:asciiTheme="minorHAnsi" w:hAnsiTheme="minorHAnsi"/>
          <w:color w:val="auto"/>
        </w:rPr>
        <w:t xml:space="preserve">Diapause initiation is generally marked by the </w:t>
      </w:r>
      <w:commentRangeStart w:id="90"/>
      <w:r w:rsidRPr="004D669F">
        <w:rPr>
          <w:rFonts w:asciiTheme="minorHAnsi" w:hAnsiTheme="minorHAnsi"/>
          <w:color w:val="auto"/>
        </w:rPr>
        <w:t>suspension of conti</w:t>
      </w:r>
      <w:r w:rsidR="00B568C8">
        <w:rPr>
          <w:rFonts w:asciiTheme="minorHAnsi" w:hAnsiTheme="minorHAnsi"/>
          <w:color w:val="auto"/>
        </w:rPr>
        <w:t>nuous development and suppression of</w:t>
      </w:r>
      <w:r w:rsidRPr="004D669F">
        <w:rPr>
          <w:rFonts w:asciiTheme="minorHAnsi" w:hAnsiTheme="minorHAnsi"/>
          <w:color w:val="auto"/>
        </w:rPr>
        <w:t xml:space="preserve"> metabolic activit</w:t>
      </w:r>
      <w:commentRangeEnd w:id="90"/>
      <w:r>
        <w:rPr>
          <w:rStyle w:val="CommentReference"/>
        </w:rPr>
        <w:commentReference w:id="90"/>
      </w:r>
      <w:r w:rsidR="00B568C8">
        <w:rPr>
          <w:rFonts w:asciiTheme="minorHAnsi" w:hAnsiTheme="minorHAnsi"/>
          <w:color w:val="auto"/>
        </w:rPr>
        <w:t>y and insects</w:t>
      </w:r>
      <w:r w:rsidR="003958C3" w:rsidRPr="002C28CC">
        <w:rPr>
          <w:rFonts w:asciiTheme="minorHAnsi" w:hAnsiTheme="minorHAnsi"/>
          <w:color w:val="auto"/>
        </w:rPr>
        <w:t xml:space="preserve"> </w:t>
      </w:r>
      <w:r w:rsidR="00B568C8">
        <w:rPr>
          <w:rFonts w:asciiTheme="minorHAnsi" w:hAnsiTheme="minorHAnsi"/>
          <w:color w:val="auto"/>
        </w:rPr>
        <w:t xml:space="preserve">stop </w:t>
      </w:r>
      <w:r w:rsidR="003958C3" w:rsidRPr="002C28CC">
        <w:rPr>
          <w:rFonts w:asciiTheme="minorHAnsi" w:hAnsiTheme="minorHAnsi"/>
          <w:color w:val="auto"/>
        </w:rPr>
        <w:t>feed</w:t>
      </w:r>
      <w:r w:rsidR="00B568C8">
        <w:rPr>
          <w:rFonts w:asciiTheme="minorHAnsi" w:hAnsiTheme="minorHAnsi"/>
          <w:color w:val="auto"/>
        </w:rPr>
        <w:t>ing</w:t>
      </w:r>
      <w:r w:rsidR="003958C3" w:rsidRPr="002C28CC">
        <w:rPr>
          <w:rFonts w:asciiTheme="minorHAnsi" w:hAnsiTheme="minorHAnsi"/>
          <w:color w:val="auto"/>
        </w:rPr>
        <w:t xml:space="preserve"> </w:t>
      </w:r>
      <w:r w:rsidR="003958C3" w:rsidRPr="002C28CC">
        <w:rPr>
          <w:rFonts w:asciiTheme="minorHAnsi" w:hAnsiTheme="minorHAnsi"/>
          <w:color w:val="auto"/>
        </w:rPr>
        <w:fldChar w:fldCharType="begin" w:fldLock="1"/>
      </w:r>
      <w:r w:rsidR="003958C3">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"id" : "ITEM-2",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"ITEM-2", "issue" : "8", "issued" : { "date-parts" : [ [ "2007" ] ] }, "page" : "760-773", "title" : "Meeting the energetic demands of insect diapause: Nutrient storage and utilization", "type" : "article-journal", "volume" : "53" }, "uris" : [ "http://www.mendeley.com/documents/?uuid=1a4fadb4-147b-4867-b662-68709845f48a" ] }, { "id" : "ITEM-3",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"ITEM-3", "issue" : "2", "issued" : { "date-parts" : [ [ "2006" ] ] }, "page" : "113-127", "title" : "Eco-physiological phases of insect diapause", "type" : "article-journal", "volume" : "52" }, "uris" : [ "http://www.mendeley.com/documents/?uuid=0a17510b-e832-4dd9-9029-f5db210a638e" ] }, { "id" : "ITEM-4", "itemData" : { "author" : [ { "dropping-particle" : "", "family" : "Tauber", "given" : "Catherine A", "non-dropping-particle" : "", "parse-names" : false, "suffix" : "" }, { "dropping-particle" : "", "family" : "Tauber", "given" : "Maurice J", "non-dropping-particle" : "", "parse-names" : false, "suffix" : "" } ], "id" : "ITEM-4", "issue" : "1981", "issued" : { "date-parts" : [ [ "1981" ] ] }, "page" : "281-308", "title" : "Insect seasonal cycles: genetics and evolution ,~4195", "type" : "article-journal", "volume" : "12" }, "uris" : [ "http://www.mendeley.com/documents/?uuid=03c19cc1-93e6-4e2b-b967-d4a9f4925944" ] } ], "mendeley" : { "formattedCitation" : "(Tauber and Tauber 1981, Ko\u0161t\u00e1l 2006, Hahn and Denlinger 2007, Sinclair 2015)", "plainTextFormattedCitation" : "(Tauber and Tauber 1981, Ko\u0161t\u00e1l 2006, Hahn and Denlinger 2007, Sinclair 2015)", "previouslyFormattedCitation" : "(Tauber and Tauber 1981, Ko\u0161t\u00e1l 2006, Hahn and Denlinger 2007, Sinclair 2015)" }, "properties" : { "noteIndex" : 0 }, "schema" : "https://github.com/citation-style-language/schema/raw/master/csl-citation.json" }</w:instrText>
      </w:r>
      <w:r w:rsidR="003958C3" w:rsidRPr="002C28CC">
        <w:rPr>
          <w:rFonts w:asciiTheme="minorHAnsi" w:hAnsiTheme="minorHAnsi"/>
          <w:color w:val="auto"/>
        </w:rPr>
        <w:fldChar w:fldCharType="separate"/>
      </w:r>
      <w:r w:rsidR="003958C3" w:rsidRPr="003958C3">
        <w:rPr>
          <w:rFonts w:asciiTheme="minorHAnsi" w:hAnsiTheme="minorHAnsi"/>
          <w:noProof/>
          <w:color w:val="auto"/>
        </w:rPr>
        <w:t>(Tauber and Tauber 1981, Koštál 2006, Hahn and Denlinger 2007, Sinclair 2015)</w:t>
      </w:r>
      <w:r w:rsidR="003958C3" w:rsidRPr="002C28CC">
        <w:rPr>
          <w:rFonts w:asciiTheme="minorHAnsi" w:hAnsiTheme="minorHAnsi"/>
          <w:color w:val="auto"/>
        </w:rPr>
        <w:fldChar w:fldCharType="end"/>
      </w:r>
      <w:r w:rsidR="003958C3" w:rsidRPr="002C28CC">
        <w:rPr>
          <w:rFonts w:asciiTheme="minorHAnsi" w:hAnsiTheme="minorHAnsi"/>
          <w:color w:val="auto"/>
        </w:rPr>
        <w:t xml:space="preserve">. </w:t>
      </w:r>
      <w:r w:rsidRPr="004D669F">
        <w:rPr>
          <w:rFonts w:asciiTheme="minorHAnsi" w:hAnsiTheme="minorHAnsi"/>
          <w:color w:val="auto"/>
        </w:rPr>
        <w:t xml:space="preserve">During diapause maintenance the endogenous mechanisms </w:t>
      </w:r>
      <w:r w:rsidR="000F2204" w:rsidRPr="002C28CC">
        <w:rPr>
          <w:rFonts w:asciiTheme="minorHAnsi" w:hAnsiTheme="minorHAnsi"/>
          <w:color w:val="auto"/>
        </w:rPr>
        <w:t xml:space="preserve">that support the diapause phenotype persist and diapause continues </w:t>
      </w:r>
      <w:r w:rsidR="000F2204" w:rsidRPr="002C28CC">
        <w:rPr>
          <w:rFonts w:asciiTheme="minorHAnsi" w:hAnsiTheme="minorHAnsi"/>
          <w:color w:val="auto"/>
        </w:rPr>
        <w:fldChar w:fldCharType="begin" w:fldLock="1"/>
      </w:r>
      <w:r w:rsidR="000F2204"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F2204" w:rsidRPr="002C28CC">
        <w:rPr>
          <w:rFonts w:asciiTheme="minorHAnsi" w:hAnsiTheme="minorHAnsi"/>
          <w:color w:val="auto"/>
        </w:rPr>
        <w:fldChar w:fldCharType="separate"/>
      </w:r>
      <w:r w:rsidR="000F2204" w:rsidRPr="002C28CC">
        <w:rPr>
          <w:rFonts w:asciiTheme="minorHAnsi" w:hAnsiTheme="minorHAnsi"/>
          <w:noProof/>
          <w:color w:val="auto"/>
        </w:rPr>
        <w:t>(Koštál 2006)</w:t>
      </w:r>
      <w:r w:rsidR="000F2204" w:rsidRPr="002C28CC">
        <w:rPr>
          <w:rFonts w:asciiTheme="minorHAnsi" w:hAnsiTheme="minorHAnsi"/>
          <w:color w:val="auto"/>
        </w:rPr>
        <w:fldChar w:fldCharType="end"/>
      </w:r>
      <w:r w:rsidR="000F2204" w:rsidRPr="002C28CC">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000F2204" w:rsidRPr="002C28CC">
        <w:rPr>
          <w:rFonts w:asciiTheme="minorHAnsi" w:hAnsiTheme="minorHAnsi"/>
          <w:color w:val="auto"/>
        </w:rPr>
        <w:fldChar w:fldCharType="begin" w:fldLock="1"/>
      </w:r>
      <w:r w:rsidR="000F2204"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0F2204" w:rsidRPr="002C28CC">
        <w:rPr>
          <w:rFonts w:asciiTheme="minorHAnsi" w:hAnsiTheme="minorHAnsi"/>
          <w:color w:val="auto"/>
        </w:rPr>
        <w:fldChar w:fldCharType="separate"/>
      </w:r>
      <w:r w:rsidR="000F2204" w:rsidRPr="002C28CC">
        <w:rPr>
          <w:rFonts w:asciiTheme="minorHAnsi" w:hAnsiTheme="minorHAnsi"/>
          <w:noProof/>
          <w:color w:val="auto"/>
        </w:rPr>
        <w:t>(Koštál 2006)</w:t>
      </w:r>
      <w:r w:rsidR="000F2204" w:rsidRPr="002C28CC">
        <w:rPr>
          <w:rFonts w:asciiTheme="minorHAnsi" w:hAnsiTheme="minorHAnsi"/>
          <w:color w:val="auto"/>
        </w:rPr>
        <w:fldChar w:fldCharType="end"/>
      </w:r>
      <w:r w:rsidR="000F2204" w:rsidRPr="002C28CC">
        <w:rPr>
          <w:rFonts w:asciiTheme="minorHAnsi" w:hAnsiTheme="minorHAnsi"/>
          <w:color w:val="auto"/>
        </w:rPr>
        <w:t xml:space="preserve">. </w:t>
      </w:r>
      <w:r w:rsidR="00242E29" w:rsidRPr="002C28CC">
        <w:rPr>
          <w:rFonts w:asciiTheme="minorHAnsi" w:hAnsiTheme="minorHAnsi"/>
          <w:color w:val="auto"/>
        </w:rPr>
        <w:t xml:space="preserve">After diapause is terminated, the potential to resume development exists,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become favorable to do so </w:t>
      </w:r>
      <w:r w:rsidR="00242E29" w:rsidRPr="002C28CC">
        <w:rPr>
          <w:rFonts w:asciiTheme="minorHAnsi" w:hAnsiTheme="minorHAnsi"/>
          <w:color w:val="auto"/>
        </w:rPr>
        <w:fldChar w:fldCharType="begin" w:fldLock="1"/>
      </w:r>
      <w:r w:rsidR="00242E29" w:rsidRPr="002C28CC">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42E29" w:rsidRPr="002C28CC">
        <w:rPr>
          <w:rFonts w:asciiTheme="minorHAnsi" w:hAnsiTheme="minorHAnsi"/>
          <w:color w:val="auto"/>
        </w:rPr>
        <w:fldChar w:fldCharType="separate"/>
      </w:r>
      <w:r w:rsidR="00242E29" w:rsidRPr="002C28CC">
        <w:rPr>
          <w:rFonts w:asciiTheme="minorHAnsi" w:hAnsiTheme="minorHAnsi"/>
          <w:noProof/>
          <w:color w:val="auto"/>
        </w:rPr>
        <w:t>(Koštál 2006)</w:t>
      </w:r>
      <w:r w:rsidR="00242E29" w:rsidRPr="002C28CC">
        <w:rPr>
          <w:rFonts w:asciiTheme="minorHAnsi" w:hAnsiTheme="minorHAnsi"/>
          <w:color w:val="auto"/>
        </w:rPr>
        <w:fldChar w:fldCharType="end"/>
      </w:r>
      <w:r w:rsidR="00242E29" w:rsidRPr="002C28CC">
        <w:rPr>
          <w:rFonts w:asciiTheme="minorHAnsi" w:hAnsiTheme="minorHAnsi"/>
          <w:color w:val="auto"/>
        </w:rPr>
        <w:t xml:space="preserve">. </w:t>
      </w:r>
    </w:p>
    <w:p w14:paraId="1B7F9532" w14:textId="50236FD6" w:rsidR="00415F4F" w:rsidRPr="002C28CC" w:rsidRDefault="00621765" w:rsidP="000F2204">
      <w:pPr>
        <w:spacing w:line="480" w:lineRule="auto"/>
        <w:ind w:firstLine="720"/>
        <w:rPr>
          <w:rFonts w:asciiTheme="minorHAnsi" w:hAnsiTheme="minorHAnsi"/>
          <w:color w:val="auto"/>
        </w:rPr>
      </w:pPr>
      <w:commentRangeStart w:id="91"/>
      <w:commentRangeStart w:id="92"/>
      <w:r w:rsidRPr="002C28CC">
        <w:rPr>
          <w:rFonts w:asciiTheme="minorHAnsi" w:hAnsiTheme="minorHAnsi"/>
          <w:color w:val="auto"/>
        </w:rPr>
        <w:lastRenderedPageBreak/>
        <w:t xml:space="preserve">As </w:t>
      </w:r>
      <w:commentRangeEnd w:id="91"/>
      <w:commentRangeEnd w:id="92"/>
      <w:r w:rsidR="00957E5A" w:rsidRPr="002C28CC">
        <w:rPr>
          <w:rFonts w:asciiTheme="minorHAnsi" w:hAnsiTheme="minorHAnsi"/>
          <w:color w:val="auto"/>
        </w:rPr>
        <w:t>climate changes and average seasonal temperatures increase</w:t>
      </w:r>
      <w:r w:rsidRPr="002C28CC">
        <w:rPr>
          <w:rStyle w:val="CommentReference"/>
          <w:color w:val="auto"/>
        </w:rPr>
        <w:commentReference w:id="91"/>
      </w:r>
      <w:r w:rsidR="00957E5A" w:rsidRPr="002C28CC">
        <w:rPr>
          <w:rStyle w:val="CommentReference"/>
        </w:rPr>
        <w:commentReference w:id="92"/>
      </w:r>
      <w:r w:rsidR="00EF71F3">
        <w:rPr>
          <w:rFonts w:asciiTheme="minorHAnsi" w:hAnsiTheme="minorHAnsi"/>
          <w:color w:val="auto"/>
        </w:rPr>
        <w:t>,</w:t>
      </w:r>
      <w:r w:rsidR="00EF71F3" w:rsidRPr="004D669F">
        <w:rPr>
          <w:rFonts w:asciiTheme="minorHAnsi" w:hAnsiTheme="minorHAnsi"/>
          <w:color w:val="auto"/>
        </w:rPr>
        <w:t xml:space="preserve"> </w:t>
      </w:r>
      <w:commentRangeStart w:id="93"/>
      <w:r w:rsidR="00EF71F3" w:rsidRPr="004D669F">
        <w:rPr>
          <w:rFonts w:asciiTheme="minorHAnsi" w:hAnsiTheme="minorHAnsi"/>
          <w:color w:val="auto"/>
        </w:rPr>
        <w:t>some</w:t>
      </w:r>
      <w:commentRangeEnd w:id="93"/>
      <w:r w:rsidR="00EF71F3">
        <w:rPr>
          <w:rStyle w:val="CommentReference"/>
        </w:rPr>
        <w:commentReference w:id="93"/>
      </w:r>
      <w:r w:rsidR="00EF71F3" w:rsidRPr="004D669F">
        <w:rPr>
          <w:rFonts w:asciiTheme="minorHAnsi" w:hAnsiTheme="minorHAnsi"/>
          <w:color w:val="auto"/>
        </w:rPr>
        <w:t xml:space="preserve"> </w:t>
      </w:r>
      <w:r w:rsidR="00957E5A" w:rsidRPr="002C28CC">
        <w:rPr>
          <w:rFonts w:asciiTheme="minorHAnsi" w:hAnsiTheme="minorHAnsi"/>
          <w:color w:val="auto"/>
        </w:rPr>
        <w:t xml:space="preserve">of the </w:t>
      </w:r>
      <w:r w:rsidRPr="002C28CC">
        <w:rPr>
          <w:rFonts w:asciiTheme="minorHAnsi" w:hAnsiTheme="minorHAnsi"/>
          <w:color w:val="auto"/>
        </w:rPr>
        <w:t xml:space="preserve">seasonal cues insects use to predict changes in their </w:t>
      </w:r>
      <w:r w:rsidR="000F2204" w:rsidRPr="002C28CC">
        <w:rPr>
          <w:rFonts w:asciiTheme="minorHAnsi" w:hAnsiTheme="minorHAnsi"/>
          <w:color w:val="auto"/>
        </w:rPr>
        <w:t xml:space="preserve">environment, like photoperiod, </w:t>
      </w:r>
      <w:r w:rsidR="004421BE" w:rsidRPr="002C28CC">
        <w:rPr>
          <w:rFonts w:asciiTheme="minorHAnsi" w:hAnsiTheme="minorHAnsi"/>
          <w:color w:val="auto"/>
        </w:rPr>
        <w:t>may</w:t>
      </w:r>
      <w:r w:rsidR="000F2204" w:rsidRPr="002C28CC">
        <w:rPr>
          <w:rFonts w:asciiTheme="minorHAnsi" w:hAnsiTheme="minorHAnsi"/>
          <w:color w:val="auto"/>
        </w:rPr>
        <w:t xml:space="preserve"> remain relatively consistent as warm growing seasons begin earlier and end later. Longer growing seasons will decouple the predictions of environmental cues and seasonal changes. The </w:t>
      </w:r>
      <w:r w:rsidR="00930E8D" w:rsidRPr="004D669F">
        <w:rPr>
          <w:rFonts w:asciiTheme="minorHAnsi" w:hAnsiTheme="minorHAnsi"/>
          <w:color w:val="auto"/>
        </w:rPr>
        <w:t xml:space="preserve">environmental cues that previously signaled the end of the growing season </w:t>
      </w:r>
      <w:commentRangeStart w:id="94"/>
      <w:r w:rsidR="00930E8D" w:rsidRPr="004D669F">
        <w:rPr>
          <w:rFonts w:asciiTheme="minorHAnsi" w:hAnsiTheme="minorHAnsi"/>
          <w:color w:val="auto"/>
        </w:rPr>
        <w:t xml:space="preserve">will begin </w:t>
      </w:r>
      <w:commentRangeEnd w:id="94"/>
      <w:r w:rsidR="00930E8D">
        <w:rPr>
          <w:rStyle w:val="CommentReference"/>
        </w:rPr>
        <w:commentReference w:id="94"/>
      </w:r>
      <w:r w:rsidR="00930E8D" w:rsidRPr="004D669F">
        <w:rPr>
          <w:rFonts w:asciiTheme="minorHAnsi" w:hAnsiTheme="minorHAnsi"/>
          <w:color w:val="auto"/>
        </w:rPr>
        <w:t xml:space="preserve">to </w:t>
      </w:r>
      <w:r w:rsidR="000F2204" w:rsidRPr="002C28CC">
        <w:rPr>
          <w:rFonts w:asciiTheme="minorHAnsi" w:hAnsiTheme="minorHAnsi"/>
          <w:color w:val="auto"/>
        </w:rPr>
        <w:t xml:space="preserve">underestimate the end of the growing season. Those insects that adjust to these underestimated predictions </w:t>
      </w:r>
      <w:r w:rsidR="00DC60C3" w:rsidRPr="002C28CC">
        <w:rPr>
          <w:rFonts w:asciiTheme="minorHAnsi" w:hAnsiTheme="minorHAnsi"/>
          <w:color w:val="auto"/>
        </w:rPr>
        <w:t xml:space="preserve">to resynchronize their lifecycles with the growing season, </w:t>
      </w:r>
      <w:r w:rsidR="000F2204" w:rsidRPr="002C28CC">
        <w:rPr>
          <w:rFonts w:asciiTheme="minorHAnsi" w:hAnsiTheme="minorHAnsi"/>
          <w:color w:val="auto"/>
        </w:rPr>
        <w:t>either by evolutionary adaptations or phenotypic plast</w:t>
      </w:r>
      <w:r w:rsidR="0079789B" w:rsidRPr="002C28CC">
        <w:rPr>
          <w:rFonts w:asciiTheme="minorHAnsi" w:hAnsiTheme="minorHAnsi"/>
          <w:color w:val="auto"/>
        </w:rPr>
        <w:t>icity in their response to these shifting environmental cues</w:t>
      </w:r>
      <w:r w:rsidR="000F2204" w:rsidRPr="002C28CC">
        <w:rPr>
          <w:rFonts w:asciiTheme="minorHAnsi" w:hAnsiTheme="minorHAnsi"/>
          <w:color w:val="auto"/>
        </w:rPr>
        <w:t xml:space="preserve"> could win as climate changes.</w:t>
      </w:r>
    </w:p>
    <w:p w14:paraId="08A0A672" w14:textId="0EA2A3A1" w:rsidR="00415F4F" w:rsidRPr="002C28CC" w:rsidRDefault="00242E29" w:rsidP="00415F4F">
      <w:pPr>
        <w:spacing w:line="480" w:lineRule="auto"/>
        <w:ind w:firstLine="720"/>
        <w:rPr>
          <w:rFonts w:asciiTheme="minorHAnsi" w:hAnsiTheme="minorHAnsi"/>
          <w:color w:val="auto"/>
        </w:rPr>
      </w:pPr>
      <w:r w:rsidRPr="002C28CC">
        <w:rPr>
          <w:rFonts w:asciiTheme="minorHAnsi" w:hAnsiTheme="minorHAnsi"/>
          <w:color w:val="auto"/>
        </w:rPr>
        <w:t xml:space="preserve">The pitcher plant mosquito, </w:t>
      </w:r>
      <w:r w:rsidRPr="002C28CC">
        <w:rPr>
          <w:rFonts w:asciiTheme="minorHAnsi" w:hAnsiTheme="minorHAnsi"/>
          <w:i/>
          <w:color w:val="auto"/>
        </w:rPr>
        <w:t>Wyeomii smithii,</w:t>
      </w:r>
      <w:r w:rsidRPr="002C28CC">
        <w:rPr>
          <w:rFonts w:asciiTheme="minorHAnsi" w:hAnsiTheme="minorHAnsi"/>
          <w:color w:val="auto"/>
        </w:rPr>
        <w:t xml:space="preserve"> </w:t>
      </w:r>
      <w:r w:rsidR="003A1DD0" w:rsidRPr="002C28CC">
        <w:rPr>
          <w:rFonts w:asciiTheme="minorHAnsi" w:hAnsiTheme="minorHAnsi"/>
          <w:color w:val="auto"/>
        </w:rPr>
        <w:t>illustrates how expanding</w:t>
      </w:r>
      <w:r w:rsidRPr="002C28CC">
        <w:rPr>
          <w:rFonts w:asciiTheme="minorHAnsi" w:hAnsiTheme="minorHAnsi"/>
          <w:color w:val="auto"/>
        </w:rPr>
        <w:t xml:space="preserve"> growing seasons can lead to evolutionary changes</w:t>
      </w:r>
      <w:r w:rsidR="003A1DD0" w:rsidRPr="002C28CC">
        <w:rPr>
          <w:rFonts w:asciiTheme="minorHAnsi" w:hAnsiTheme="minorHAnsi"/>
          <w:color w:val="auto"/>
        </w:rPr>
        <w:t xml:space="preserve"> in the timing of diapause initiation and termination </w:t>
      </w:r>
      <w:r w:rsidRPr="002C28CC">
        <w:rPr>
          <w:rFonts w:asciiTheme="minorHAnsi" w:hAnsiTheme="minorHAnsi"/>
          <w:color w:val="auto"/>
        </w:rPr>
        <w:t xml:space="preserve">within populations over time. </w:t>
      </w:r>
      <w:r w:rsidR="00590F72" w:rsidRPr="002C28CC">
        <w:rPr>
          <w:rFonts w:asciiTheme="minorHAnsi" w:hAnsiTheme="minorHAnsi"/>
          <w:color w:val="auto"/>
        </w:rPr>
        <w:t>Pitcher plant mosquitos spend their entire pre-adult life growing in the water-filled leaves of pitcher plants</w:t>
      </w:r>
      <w:r w:rsidRPr="002C28CC">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2C28CC">
        <w:rPr>
          <w:rFonts w:asciiTheme="minorHAnsi" w:hAnsiTheme="minorHAnsi"/>
          <w:color w:val="auto"/>
        </w:rPr>
        <w:t xml:space="preserve"> </w:t>
      </w:r>
      <w:r w:rsidRPr="002C28CC">
        <w:rPr>
          <w:rFonts w:asciiTheme="minorHAnsi" w:hAnsiTheme="minorHAnsi"/>
          <w:color w:val="auto"/>
        </w:rPr>
        <w:t xml:space="preserve">At the end of the warm growing season, </w:t>
      </w:r>
      <w:r w:rsidR="006C1C15" w:rsidRPr="002C28CC">
        <w:rPr>
          <w:rFonts w:asciiTheme="minorHAnsi" w:hAnsiTheme="minorHAnsi"/>
          <w:color w:val="auto"/>
        </w:rPr>
        <w:t>photoperiod gets shorter</w:t>
      </w:r>
      <w:r w:rsidR="0050077C" w:rsidRPr="002C28CC">
        <w:rPr>
          <w:rFonts w:asciiTheme="minorHAnsi" w:hAnsiTheme="minorHAnsi"/>
          <w:color w:val="auto"/>
        </w:rPr>
        <w:t xml:space="preserve">. </w:t>
      </w:r>
      <w:r w:rsidR="00590F72" w:rsidRPr="002C28CC">
        <w:rPr>
          <w:rFonts w:asciiTheme="minorHAnsi" w:hAnsiTheme="minorHAnsi"/>
          <w:color w:val="auto"/>
        </w:rPr>
        <w:t xml:space="preserve">Once photoperiod drops below a genetically determined number of light hours, larvae perceive that cue and </w:t>
      </w:r>
      <w:r w:rsidR="00590F72" w:rsidRPr="002C28CC">
        <w:rPr>
          <w:rStyle w:val="CommentReference"/>
          <w:color w:val="auto"/>
          <w:sz w:val="24"/>
          <w:szCs w:val="24"/>
        </w:rPr>
        <w:t xml:space="preserve">these larvae </w:t>
      </w:r>
      <w:r w:rsidR="00957E5A" w:rsidRPr="002C28CC">
        <w:rPr>
          <w:rStyle w:val="CommentReference"/>
          <w:color w:val="auto"/>
          <w:sz w:val="24"/>
          <w:szCs w:val="24"/>
        </w:rPr>
        <w:t>enter the</w:t>
      </w:r>
      <w:r w:rsidR="00590F72" w:rsidRPr="002C28CC">
        <w:rPr>
          <w:rStyle w:val="CommentReference"/>
          <w:color w:val="auto"/>
          <w:sz w:val="24"/>
          <w:szCs w:val="24"/>
        </w:rPr>
        <w:t xml:space="preserve"> larval </w:t>
      </w:r>
      <w:r w:rsidR="00930E8D" w:rsidRPr="004D669F">
        <w:rPr>
          <w:rStyle w:val="CommentReference"/>
          <w:color w:val="auto"/>
          <w:sz w:val="24"/>
          <w:szCs w:val="24"/>
        </w:rPr>
        <w:t>diapause developmental trajectory</w:t>
      </w:r>
      <w:r w:rsidR="00930E8D" w:rsidRPr="004D669F">
        <w:rPr>
          <w:rFonts w:asciiTheme="minorHAnsi" w:hAnsiTheme="minorHAnsi"/>
          <w:color w:val="auto"/>
        </w:rPr>
        <w:t xml:space="preserve">. </w:t>
      </w:r>
      <w:commentRangeStart w:id="95"/>
      <w:r w:rsidR="00930E8D" w:rsidRPr="004D669F">
        <w:rPr>
          <w:rFonts w:asciiTheme="minorHAnsi" w:hAnsiTheme="minorHAnsi"/>
          <w:color w:val="auto"/>
        </w:rPr>
        <w:t xml:space="preserve">Critical photoperiod is the </w:t>
      </w:r>
      <w:commentRangeEnd w:id="95"/>
      <w:r w:rsidR="00930E8D">
        <w:rPr>
          <w:rStyle w:val="CommentReference"/>
        </w:rPr>
        <w:commentReference w:id="95"/>
      </w:r>
      <w:r w:rsidR="00930E8D" w:rsidRPr="004D669F">
        <w:rPr>
          <w:rFonts w:asciiTheme="minorHAnsi" w:hAnsiTheme="minorHAnsi"/>
          <w:color w:val="auto"/>
        </w:rPr>
        <w:t xml:space="preserve">number of light hours required </w:t>
      </w:r>
      <w:r w:rsidR="00B1509B" w:rsidRPr="002C28CC">
        <w:rPr>
          <w:rFonts w:asciiTheme="minorHAnsi" w:hAnsiTheme="minorHAnsi"/>
          <w:color w:val="auto"/>
        </w:rPr>
        <w:t xml:space="preserve">to induce </w:t>
      </w:r>
      <w:r w:rsidR="00224DB8" w:rsidRPr="002C28CC">
        <w:rPr>
          <w:rFonts w:asciiTheme="minorHAnsi" w:hAnsiTheme="minorHAnsi"/>
          <w:color w:val="auto"/>
        </w:rPr>
        <w:t>diapause</w:t>
      </w:r>
      <w:r w:rsidR="00B1509B" w:rsidRPr="002C28CC">
        <w:rPr>
          <w:rFonts w:asciiTheme="minorHAnsi" w:hAnsiTheme="minorHAnsi"/>
          <w:color w:val="auto"/>
        </w:rPr>
        <w:t xml:space="preserve"> in 50% of a population. </w:t>
      </w:r>
      <w:r w:rsidRPr="002C28CC">
        <w:rPr>
          <w:rFonts w:asciiTheme="minorHAnsi" w:hAnsiTheme="minorHAnsi"/>
          <w:color w:val="auto"/>
        </w:rPr>
        <w:t xml:space="preserve">In </w:t>
      </w:r>
      <w:r w:rsidRPr="002C28CC">
        <w:rPr>
          <w:rFonts w:asciiTheme="minorHAnsi" w:hAnsiTheme="minorHAnsi"/>
          <w:i/>
          <w:color w:val="auto"/>
        </w:rPr>
        <w:t>W. smithii</w:t>
      </w:r>
      <w:r w:rsidRPr="002C28CC">
        <w:rPr>
          <w:rFonts w:asciiTheme="minorHAnsi" w:hAnsiTheme="minorHAnsi"/>
          <w:color w:val="auto"/>
        </w:rPr>
        <w:t xml:space="preserve"> critical photoperiod for diapause induction is highly heritable. </w:t>
      </w:r>
      <w:r w:rsidR="00100EF8" w:rsidRPr="002C28CC">
        <w:rPr>
          <w:rFonts w:asciiTheme="minorHAnsi" w:hAnsiTheme="minorHAnsi"/>
          <w:color w:val="auto"/>
        </w:rPr>
        <w:t>Bradshaw and Holzapfel (2001) sampled s</w:t>
      </w:r>
      <w:r w:rsidRPr="002C28CC">
        <w:rPr>
          <w:rFonts w:asciiTheme="minorHAnsi" w:hAnsiTheme="minorHAnsi"/>
          <w:color w:val="auto"/>
        </w:rPr>
        <w:t xml:space="preserve">everal populations of </w:t>
      </w:r>
      <w:r w:rsidRPr="002C28CC">
        <w:rPr>
          <w:rFonts w:asciiTheme="minorHAnsi" w:hAnsiTheme="minorHAnsi"/>
          <w:i/>
          <w:color w:val="auto"/>
        </w:rPr>
        <w:t xml:space="preserve">W. </w:t>
      </w:r>
      <w:r w:rsidRPr="002C28CC">
        <w:rPr>
          <w:rFonts w:asciiTheme="minorHAnsi" w:hAnsiTheme="minorHAnsi"/>
          <w:i/>
          <w:color w:val="auto"/>
        </w:rPr>
        <w:lastRenderedPageBreak/>
        <w:t>smithii</w:t>
      </w:r>
      <w:r w:rsidRPr="002C28CC">
        <w:rPr>
          <w:rFonts w:asciiTheme="minorHAnsi" w:hAnsiTheme="minorHAnsi"/>
          <w:color w:val="auto"/>
        </w:rPr>
        <w:t xml:space="preserve"> larvae </w:t>
      </w:r>
      <w:r w:rsidR="00100EF8" w:rsidRPr="002C28CC">
        <w:rPr>
          <w:rFonts w:asciiTheme="minorHAnsi" w:hAnsiTheme="minorHAnsi"/>
          <w:color w:val="auto"/>
        </w:rPr>
        <w:t xml:space="preserve">from </w:t>
      </w:r>
      <w:r w:rsidRPr="002C28CC">
        <w:rPr>
          <w:rFonts w:asciiTheme="minorHAnsi" w:hAnsiTheme="minorHAnsi"/>
          <w:color w:val="auto"/>
        </w:rPr>
        <w:t xml:space="preserve">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of the United States of America",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(Bradshaw and Holzapfel 2001)</w:t>
      </w:r>
      <w:r w:rsidRPr="002C28CC">
        <w:rPr>
          <w:rFonts w:asciiTheme="minorHAnsi" w:hAnsiTheme="minorHAnsi"/>
          <w:color w:val="auto"/>
        </w:rPr>
        <w:fldChar w:fldCharType="end"/>
      </w:r>
      <w:r w:rsidRPr="002C28CC">
        <w:rPr>
          <w:rFonts w:asciiTheme="minorHAnsi" w:hAnsiTheme="minorHAnsi"/>
          <w:color w:val="auto"/>
        </w:rPr>
        <w:t>. In 1972, the critical photoperiod of larvae populations collected at 50</w:t>
      </w:r>
      <w:r w:rsidRPr="002C28CC">
        <w:rPr>
          <w:color w:val="auto"/>
        </w:rPr>
        <w:t>°</w:t>
      </w:r>
      <w:r w:rsidRPr="002C28CC">
        <w:rPr>
          <w:rFonts w:asciiTheme="minorHAnsi" w:hAnsiTheme="minorHAnsi"/>
          <w:color w:val="auto"/>
        </w:rPr>
        <w:t xml:space="preserve">N, averaged 15.79 hours while the critical photoperiod of larvae populations collected in 1996 at the same latitude averaged 15.19 hours. Because of the rigor with which these experiments were conducted and the highly heritable nature of diapause genotype within this species, these results suggest the populations collected in 1996 have evolved and are now genetically different than those collected in 1972. These northern mosquitoes, on average, are delaying diapause by approximately 9 days and this shift correlates with the average increase in the number of warmer days experienced in this region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(Bale and Hayward 2010)</w:t>
      </w:r>
      <w:r w:rsidRPr="002C28CC">
        <w:rPr>
          <w:rFonts w:asciiTheme="minorHAnsi" w:hAnsiTheme="minorHAnsi"/>
          <w:color w:val="auto"/>
        </w:rPr>
        <w:fldChar w:fldCharType="end"/>
      </w:r>
      <w:r w:rsidRPr="002C28CC">
        <w:rPr>
          <w:rFonts w:asciiTheme="minorHAnsi" w:hAnsiTheme="minorHAnsi"/>
          <w:color w:val="auto"/>
        </w:rPr>
        <w:t xml:space="preserve">. </w:t>
      </w:r>
      <w:r w:rsidR="00B718B7" w:rsidRPr="002C28CC">
        <w:rPr>
          <w:rFonts w:asciiTheme="minorHAnsi" w:hAnsiTheme="minorHAnsi"/>
          <w:color w:val="auto"/>
        </w:rPr>
        <w:t xml:space="preserve">Delayed diapause initiation could be evolutionary adaptive. </w:t>
      </w:r>
      <w:r w:rsidR="00B06B39" w:rsidRPr="002C28CC">
        <w:rPr>
          <w:rFonts w:asciiTheme="minorHAnsi" w:hAnsiTheme="minorHAnsi"/>
          <w:color w:val="auto"/>
        </w:rPr>
        <w:t>For these insects, warmer temperatures are i</w:t>
      </w:r>
      <w:r w:rsidR="0079789B" w:rsidRPr="002C28CC">
        <w:rPr>
          <w:rFonts w:asciiTheme="minorHAnsi" w:hAnsiTheme="minorHAnsi"/>
          <w:color w:val="auto"/>
        </w:rPr>
        <w:t>ndirect</w:t>
      </w:r>
      <w:r w:rsidR="00B06B39" w:rsidRPr="002C28CC">
        <w:rPr>
          <w:rFonts w:asciiTheme="minorHAnsi" w:hAnsiTheme="minorHAnsi"/>
          <w:color w:val="auto"/>
        </w:rPr>
        <w:t>ly</w:t>
      </w:r>
      <w:r w:rsidR="0079789B" w:rsidRPr="002C28CC">
        <w:rPr>
          <w:rFonts w:asciiTheme="minorHAnsi" w:hAnsiTheme="minorHAnsi"/>
          <w:color w:val="auto"/>
        </w:rPr>
        <w:t xml:space="preserve"> </w:t>
      </w:r>
      <w:r w:rsidR="00B06B39" w:rsidRPr="002C28CC">
        <w:rPr>
          <w:rFonts w:asciiTheme="minorHAnsi" w:hAnsiTheme="minorHAnsi"/>
          <w:color w:val="auto"/>
        </w:rPr>
        <w:t>responsible for the increased availability of environmental resources</w:t>
      </w:r>
      <w:r w:rsidR="0079789B" w:rsidRPr="002C28CC">
        <w:rPr>
          <w:rFonts w:asciiTheme="minorHAnsi" w:hAnsiTheme="minorHAnsi"/>
          <w:color w:val="auto"/>
        </w:rPr>
        <w:t xml:space="preserve"> these insects need to grow and develop. </w:t>
      </w:r>
      <w:r w:rsidR="00B718B7" w:rsidRPr="002C28CC">
        <w:rPr>
          <w:rFonts w:asciiTheme="minorHAnsi" w:hAnsiTheme="minorHAnsi"/>
          <w:color w:val="auto"/>
        </w:rPr>
        <w:t xml:space="preserve"> The mosquitoes that delay diapause initiation </w:t>
      </w:r>
      <w:r w:rsidR="00B31BC9" w:rsidRPr="002C28CC">
        <w:rPr>
          <w:rFonts w:asciiTheme="minorHAnsi" w:hAnsiTheme="minorHAnsi"/>
          <w:color w:val="auto"/>
        </w:rPr>
        <w:t>could</w:t>
      </w:r>
      <w:r w:rsidR="00B718B7" w:rsidRPr="002C28CC">
        <w:rPr>
          <w:rFonts w:asciiTheme="minorHAnsi" w:hAnsiTheme="minorHAnsi"/>
          <w:color w:val="auto"/>
        </w:rPr>
        <w:t xml:space="preserve"> access those resources and continue to grow, develop, and reproduce for an additional 9 days. </w:t>
      </w:r>
    </w:p>
    <w:p w14:paraId="7EAFF771" w14:textId="5E6F9E8E" w:rsidR="00242E29" w:rsidRPr="002C28CC" w:rsidRDefault="00957E5A" w:rsidP="00415F4F">
      <w:pPr>
        <w:spacing w:line="480" w:lineRule="auto"/>
        <w:ind w:firstLine="720"/>
        <w:rPr>
          <w:rFonts w:asciiTheme="minorHAnsi" w:hAnsiTheme="minorHAnsi"/>
          <w:color w:val="auto"/>
        </w:rPr>
      </w:pPr>
      <w:r w:rsidRPr="002C28CC">
        <w:rPr>
          <w:rFonts w:asciiTheme="minorHAnsi" w:hAnsiTheme="minorHAnsi"/>
          <w:color w:val="auto"/>
        </w:rPr>
        <w:t xml:space="preserve">Bradshaw and </w:t>
      </w:r>
      <w:proofErr w:type="spellStart"/>
      <w:r w:rsidRPr="002C28CC">
        <w:rPr>
          <w:rFonts w:asciiTheme="minorHAnsi" w:hAnsiTheme="minorHAnsi"/>
          <w:color w:val="auto"/>
        </w:rPr>
        <w:t>Holzapfel’s</w:t>
      </w:r>
      <w:proofErr w:type="spellEnd"/>
      <w:r w:rsidRPr="002C28CC">
        <w:rPr>
          <w:rFonts w:asciiTheme="minorHAnsi" w:hAnsiTheme="minorHAnsi"/>
          <w:color w:val="auto"/>
        </w:rPr>
        <w:t xml:space="preserve"> (2001)</w:t>
      </w:r>
      <w:commentRangeStart w:id="96"/>
      <w:commentRangeStart w:id="97"/>
      <w:r w:rsidR="00DC60C3" w:rsidRPr="002C28CC">
        <w:rPr>
          <w:rFonts w:asciiTheme="minorHAnsi" w:hAnsiTheme="minorHAnsi"/>
          <w:color w:val="auto"/>
        </w:rPr>
        <w:t xml:space="preserve"> </w:t>
      </w:r>
      <w:r w:rsidRPr="002C28CC">
        <w:rPr>
          <w:rFonts w:asciiTheme="minorHAnsi" w:hAnsiTheme="minorHAnsi"/>
          <w:color w:val="auto"/>
        </w:rPr>
        <w:t>work</w:t>
      </w:r>
      <w:r w:rsidR="00DC60C3" w:rsidRPr="002C28CC">
        <w:rPr>
          <w:rFonts w:asciiTheme="minorHAnsi" w:hAnsiTheme="minorHAnsi"/>
          <w:color w:val="auto"/>
        </w:rPr>
        <w:t xml:space="preserve"> </w:t>
      </w:r>
      <w:commentRangeEnd w:id="96"/>
      <w:r w:rsidR="00DC60C3" w:rsidRPr="002C28CC">
        <w:rPr>
          <w:rStyle w:val="CommentReference"/>
          <w:color w:val="auto"/>
        </w:rPr>
        <w:commentReference w:id="96"/>
      </w:r>
      <w:commentRangeEnd w:id="97"/>
      <w:r w:rsidRPr="002C28CC">
        <w:rPr>
          <w:rStyle w:val="CommentReference"/>
        </w:rPr>
        <w:commentReference w:id="97"/>
      </w:r>
      <w:r w:rsidRPr="002C28CC">
        <w:rPr>
          <w:rFonts w:asciiTheme="minorHAnsi" w:hAnsiTheme="minorHAnsi"/>
          <w:color w:val="auto"/>
        </w:rPr>
        <w:t>concerning</w:t>
      </w:r>
      <w:r w:rsidR="00DC60C3" w:rsidRPr="002C28CC">
        <w:rPr>
          <w:rFonts w:asciiTheme="minorHAnsi" w:hAnsiTheme="minorHAnsi"/>
          <w:color w:val="auto"/>
        </w:rPr>
        <w:t xml:space="preserve"> diapause adaptation through critical photoperiod shifts in </w:t>
      </w:r>
      <w:r w:rsidR="00DC60C3" w:rsidRPr="002C28CC">
        <w:rPr>
          <w:rFonts w:asciiTheme="minorHAnsi" w:hAnsiTheme="minorHAnsi"/>
          <w:i/>
          <w:color w:val="auto"/>
        </w:rPr>
        <w:t xml:space="preserve">W. smithii </w:t>
      </w:r>
      <w:r w:rsidR="00DC60C3" w:rsidRPr="002C28CC">
        <w:rPr>
          <w:rFonts w:asciiTheme="minorHAnsi" w:hAnsiTheme="minorHAnsi"/>
          <w:color w:val="auto"/>
        </w:rPr>
        <w:t>provide one example of how insects could adjust to the increase in the number of warmer days, and longer growing seasons through genetic adaptation as temperat</w:t>
      </w:r>
      <w:r w:rsidRPr="002C28CC">
        <w:rPr>
          <w:rFonts w:asciiTheme="minorHAnsi" w:hAnsiTheme="minorHAnsi"/>
          <w:color w:val="auto"/>
        </w:rPr>
        <w:t>ures increase. For some insects,</w:t>
      </w:r>
      <w:commentRangeStart w:id="98"/>
      <w:r w:rsidR="00DC60C3" w:rsidRPr="002C28CC">
        <w:rPr>
          <w:rStyle w:val="CommentReference"/>
          <w:color w:val="auto"/>
        </w:rPr>
        <w:commentReference w:id="99"/>
      </w:r>
      <w:commentRangeEnd w:id="98"/>
      <w:r w:rsidRPr="002C28CC">
        <w:rPr>
          <w:rStyle w:val="CommentReference"/>
        </w:rPr>
        <w:commentReference w:id="98"/>
      </w:r>
      <w:r w:rsidR="00DC60C3" w:rsidRPr="002C28CC">
        <w:rPr>
          <w:rFonts w:asciiTheme="minorHAnsi" w:hAnsiTheme="minorHAnsi"/>
          <w:color w:val="auto"/>
        </w:rPr>
        <w:t xml:space="preserve"> warmer</w:t>
      </w:r>
      <w:r w:rsidRPr="002C28CC">
        <w:rPr>
          <w:rFonts w:asciiTheme="minorHAnsi" w:hAnsiTheme="minorHAnsi"/>
          <w:color w:val="auto"/>
        </w:rPr>
        <w:t xml:space="preserve"> seasonal</w:t>
      </w:r>
      <w:r w:rsidR="00DC60C3" w:rsidRPr="002C28CC">
        <w:rPr>
          <w:rFonts w:asciiTheme="minorHAnsi" w:hAnsiTheme="minorHAnsi"/>
          <w:color w:val="auto"/>
        </w:rPr>
        <w:t xml:space="preserve"> temperatures and </w:t>
      </w:r>
      <w:r w:rsidRPr="002C28CC">
        <w:rPr>
          <w:rFonts w:asciiTheme="minorHAnsi" w:hAnsiTheme="minorHAnsi"/>
          <w:color w:val="auto"/>
        </w:rPr>
        <w:t>longer</w:t>
      </w:r>
      <w:r w:rsidR="00DC60C3" w:rsidRPr="002C28CC">
        <w:rPr>
          <w:rFonts w:asciiTheme="minorHAnsi" w:hAnsiTheme="minorHAnsi"/>
          <w:color w:val="auto"/>
        </w:rPr>
        <w:t xml:space="preserve"> growing seasons</w:t>
      </w:r>
      <w:r w:rsidRPr="002C28CC">
        <w:rPr>
          <w:rFonts w:asciiTheme="minorHAnsi" w:hAnsiTheme="minorHAnsi"/>
          <w:color w:val="auto"/>
        </w:rPr>
        <w:t xml:space="preserve"> will</w:t>
      </w:r>
      <w:r w:rsidR="00DC60C3" w:rsidRPr="002C28CC">
        <w:rPr>
          <w:rFonts w:asciiTheme="minorHAnsi" w:hAnsiTheme="minorHAnsi"/>
          <w:color w:val="auto"/>
        </w:rPr>
        <w:t xml:space="preserve"> increase the duration of resource availability. Those insects that can </w:t>
      </w:r>
      <w:r w:rsidR="00DC60C3" w:rsidRPr="002C28CC">
        <w:rPr>
          <w:rFonts w:asciiTheme="minorHAnsi" w:hAnsiTheme="minorHAnsi"/>
          <w:color w:val="auto"/>
        </w:rPr>
        <w:lastRenderedPageBreak/>
        <w:t>adjust to longer growing seasons without compromising the protection of diapause could be winners as climates change.</w:t>
      </w:r>
    </w:p>
    <w:p w14:paraId="25CBE179" w14:textId="5FEB8D96" w:rsidR="00590F72" w:rsidRPr="002C28CC" w:rsidRDefault="00590F72" w:rsidP="00590F72">
      <w:pPr>
        <w:spacing w:line="480" w:lineRule="auto"/>
        <w:rPr>
          <w:rFonts w:asciiTheme="minorHAnsi" w:hAnsiTheme="minorHAnsi"/>
          <w:b/>
          <w:color w:val="auto"/>
        </w:rPr>
      </w:pPr>
    </w:p>
    <w:p w14:paraId="5DDC33B6" w14:textId="7ACCF129" w:rsidR="00DC60C3" w:rsidRPr="002C28CC" w:rsidRDefault="00DC60C3" w:rsidP="00B568C8">
      <w:pPr>
        <w:spacing w:line="480" w:lineRule="auto"/>
        <w:rPr>
          <w:rFonts w:asciiTheme="minorHAnsi" w:hAnsiTheme="minorHAnsi"/>
          <w:color w:val="auto"/>
        </w:rPr>
      </w:pPr>
      <w:r w:rsidRPr="002C28CC">
        <w:rPr>
          <w:rFonts w:asciiTheme="minorHAnsi" w:hAnsiTheme="minorHAnsi"/>
          <w:b/>
          <w:color w:val="auto"/>
        </w:rPr>
        <w:t xml:space="preserve">Stored Resources and the Descent into Diapause: </w:t>
      </w:r>
      <w:r w:rsidR="00B568C8">
        <w:rPr>
          <w:rFonts w:asciiTheme="minorHAnsi" w:hAnsiTheme="minorHAnsi"/>
          <w:color w:val="auto"/>
        </w:rPr>
        <w:t xml:space="preserve">Insects avoiding low winter temperatures in temperate regions, must </w:t>
      </w:r>
      <w:r w:rsidRPr="002C28CC">
        <w:rPr>
          <w:rFonts w:asciiTheme="minorHAnsi" w:hAnsiTheme="minorHAnsi"/>
          <w:color w:val="auto"/>
        </w:rPr>
        <w:t xml:space="preserve">meet </w:t>
      </w:r>
      <w:commentRangeStart w:id="100"/>
      <w:r w:rsidRPr="002C28CC">
        <w:rPr>
          <w:rFonts w:asciiTheme="minorHAnsi" w:hAnsiTheme="minorHAnsi"/>
          <w:color w:val="auto"/>
        </w:rPr>
        <w:t>the</w:t>
      </w:r>
      <w:commentRangeEnd w:id="100"/>
      <w:r w:rsidRPr="002C28CC">
        <w:rPr>
          <w:rStyle w:val="CommentReference"/>
          <w:color w:val="auto"/>
        </w:rPr>
        <w:commentReference w:id="100"/>
      </w:r>
      <w:r w:rsidRPr="002C28CC">
        <w:rPr>
          <w:rFonts w:asciiTheme="minorHAnsi" w:hAnsiTheme="minorHAnsi"/>
          <w:color w:val="auto"/>
        </w:rPr>
        <w:t xml:space="preserve"> </w:t>
      </w:r>
      <w:r w:rsidR="00B568C8">
        <w:rPr>
          <w:rFonts w:asciiTheme="minorHAnsi" w:hAnsiTheme="minorHAnsi"/>
          <w:color w:val="auto"/>
        </w:rPr>
        <w:t>metabolic</w:t>
      </w:r>
      <w:r w:rsidR="004858FE" w:rsidRPr="002C28CC">
        <w:rPr>
          <w:rFonts w:asciiTheme="minorHAnsi" w:hAnsiTheme="minorHAnsi"/>
          <w:color w:val="auto"/>
        </w:rPr>
        <w:t xml:space="preserve"> </w:t>
      </w:r>
      <w:r w:rsidRPr="002C28CC">
        <w:rPr>
          <w:rFonts w:asciiTheme="minorHAnsi" w:hAnsiTheme="minorHAnsi"/>
          <w:color w:val="auto"/>
        </w:rPr>
        <w:t>demands</w:t>
      </w:r>
      <w:r w:rsidR="004858FE" w:rsidRPr="002C28CC">
        <w:rPr>
          <w:rFonts w:asciiTheme="minorHAnsi" w:hAnsiTheme="minorHAnsi"/>
          <w:color w:val="auto"/>
        </w:rPr>
        <w:t xml:space="preserve"> </w:t>
      </w:r>
      <w:r w:rsidR="00B568C8">
        <w:rPr>
          <w:rFonts w:asciiTheme="minorHAnsi" w:hAnsiTheme="minorHAnsi"/>
          <w:color w:val="auto"/>
        </w:rPr>
        <w:t>during and after diapause. I</w:t>
      </w:r>
      <w:r w:rsidR="004858FE" w:rsidRPr="002C28CC">
        <w:rPr>
          <w:rFonts w:asciiTheme="minorHAnsi" w:hAnsiTheme="minorHAnsi"/>
          <w:color w:val="auto"/>
        </w:rPr>
        <w:t>n preparation for diapause,</w:t>
      </w:r>
      <w:r w:rsidRPr="002C28CC">
        <w:rPr>
          <w:rFonts w:asciiTheme="minorHAnsi" w:hAnsiTheme="minorHAnsi"/>
          <w:color w:val="auto"/>
        </w:rPr>
        <w:t xml:space="preserve"> </w:t>
      </w:r>
      <w:r w:rsidR="00B568C8">
        <w:rPr>
          <w:rFonts w:asciiTheme="minorHAnsi" w:hAnsiTheme="minorHAnsi"/>
          <w:color w:val="auto"/>
        </w:rPr>
        <w:t xml:space="preserve">some insects can </w:t>
      </w:r>
      <w:r w:rsidRPr="002C28CC">
        <w:rPr>
          <w:rFonts w:asciiTheme="minorHAnsi" w:hAnsiTheme="minorHAnsi"/>
          <w:color w:val="auto"/>
        </w:rPr>
        <w:t>accumulate large amounts of lipids, amino acids, and or carbohydrates. Lipids, specifically triglycerides, are the predominant source of m</w:t>
      </w:r>
      <w:r w:rsidR="00B568C8">
        <w:rPr>
          <w:rFonts w:asciiTheme="minorHAnsi" w:hAnsiTheme="minorHAnsi"/>
          <w:color w:val="auto"/>
        </w:rPr>
        <w:t xml:space="preserve">etabolic energy during diapause </w:t>
      </w:r>
      <w:ins w:id="101" w:author="Leigh" w:date="2017-10-06T11:10:00Z">
        <w:r w:rsidR="00B568C8">
          <w:rPr>
            <w:rFonts w:asciiTheme="minorHAnsi" w:hAnsiTheme="minorHAnsi"/>
            <w:color w:val="auto"/>
          </w:rPr>
          <w:t>(need a ref for this type of statement)</w:t>
        </w:r>
      </w:ins>
      <w:r w:rsidR="00B568C8">
        <w:rPr>
          <w:rFonts w:asciiTheme="minorHAnsi" w:hAnsiTheme="minorHAnsi"/>
          <w:color w:val="auto"/>
        </w:rPr>
        <w:t>.</w:t>
      </w:r>
      <w:r w:rsidRPr="002C28CC">
        <w:rPr>
          <w:rFonts w:asciiTheme="minorHAnsi" w:hAnsiTheme="minorHAnsi"/>
          <w:color w:val="auto"/>
        </w:rPr>
        <w:t xml:space="preserve"> Triglycerides can be accumulated directly from an insects diet or synthesized in the fat body from amino acids or carbohydrate intermediates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(Hahn and Denlinger 2007, Arrese and Soulages 2010)</w:t>
      </w:r>
      <w:r w:rsidRPr="002C28CC">
        <w:rPr>
          <w:rFonts w:asciiTheme="minorHAnsi" w:hAnsiTheme="minorHAnsi"/>
          <w:color w:val="auto"/>
        </w:rPr>
        <w:fldChar w:fldCharType="end"/>
      </w:r>
      <w:r w:rsidRPr="002C28CC">
        <w:rPr>
          <w:rFonts w:asciiTheme="minorHAnsi" w:hAnsiTheme="minorHAnsi"/>
          <w:color w:val="auto"/>
        </w:rPr>
        <w:t xml:space="preserve">. Amino acids are generally stored as hexamerins. These specialized proteins build up in the insect fat body or hemolymph prior to diapause. During diapause, these proteins function as amino acid reservoirs used to repair or replace damaged proteins. </w:t>
      </w:r>
      <w:commentRangeStart w:id="102"/>
      <w:commentRangeStart w:id="103"/>
      <w:r w:rsidRPr="002C28CC">
        <w:rPr>
          <w:rFonts w:asciiTheme="minorHAnsi" w:hAnsiTheme="minorHAnsi"/>
          <w:color w:val="auto"/>
        </w:rPr>
        <w:t>A</w:t>
      </w:r>
      <w:r w:rsidR="004858FE" w:rsidRPr="002C28CC">
        <w:rPr>
          <w:rFonts w:asciiTheme="minorHAnsi" w:hAnsiTheme="minorHAnsi"/>
          <w:color w:val="auto"/>
        </w:rPr>
        <w:t>fter diapause, hexamerin proteins</w:t>
      </w:r>
      <w:r w:rsidRPr="002C28CC">
        <w:rPr>
          <w:rFonts w:asciiTheme="minorHAnsi" w:hAnsiTheme="minorHAnsi"/>
          <w:color w:val="auto"/>
        </w:rPr>
        <w:t xml:space="preserve"> can be catabolized </w:t>
      </w:r>
      <w:r w:rsidR="004858FE" w:rsidRPr="002C28CC">
        <w:rPr>
          <w:rFonts w:asciiTheme="minorHAnsi" w:hAnsiTheme="minorHAnsi"/>
          <w:color w:val="auto"/>
        </w:rPr>
        <w:t xml:space="preserve">into its constituent amino acids </w:t>
      </w:r>
      <w:r w:rsidRPr="002C28CC">
        <w:rPr>
          <w:rFonts w:asciiTheme="minorHAnsi" w:hAnsiTheme="minorHAnsi"/>
          <w:color w:val="auto"/>
        </w:rPr>
        <w:t xml:space="preserve">and the resulting amino acids </w:t>
      </w:r>
      <w:r w:rsidR="004858FE" w:rsidRPr="002C28CC">
        <w:rPr>
          <w:rFonts w:asciiTheme="minorHAnsi" w:hAnsiTheme="minorHAnsi"/>
          <w:color w:val="auto"/>
        </w:rPr>
        <w:t xml:space="preserve">can be </w:t>
      </w:r>
      <w:r w:rsidRPr="002C28CC">
        <w:rPr>
          <w:rFonts w:asciiTheme="minorHAnsi" w:hAnsiTheme="minorHAnsi"/>
          <w:color w:val="auto"/>
        </w:rPr>
        <w:t xml:space="preserve">used to build exoskeleton, repair damaged proteins, and build new tissues during morphogenesis. </w:t>
      </w:r>
      <w:commentRangeEnd w:id="102"/>
      <w:r w:rsidRPr="002C28CC">
        <w:rPr>
          <w:rStyle w:val="CommentReference"/>
          <w:color w:val="auto"/>
        </w:rPr>
        <w:commentReference w:id="102"/>
      </w:r>
      <w:commentRangeEnd w:id="103"/>
      <w:r w:rsidR="004858FE" w:rsidRPr="002C28CC">
        <w:rPr>
          <w:rStyle w:val="CommentReference"/>
        </w:rPr>
        <w:commentReference w:id="103"/>
      </w:r>
      <w:r w:rsidRPr="002C28CC">
        <w:rPr>
          <w:rFonts w:asciiTheme="minorHAnsi" w:hAnsiTheme="minorHAnsi"/>
          <w:color w:val="auto"/>
        </w:rPr>
        <w:t xml:space="preserve">Carbohydrates are polymerized and stored as glycogen in the fat body or as trehalose in the hemolymph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\u00a9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(Hahn and Denlinger 2007, Arrese and Soulages 2010)</w:t>
      </w:r>
      <w:r w:rsidRPr="002C28CC">
        <w:rPr>
          <w:rFonts w:asciiTheme="minorHAnsi" w:hAnsiTheme="minorHAnsi"/>
          <w:color w:val="auto"/>
        </w:rPr>
        <w:fldChar w:fldCharType="end"/>
      </w:r>
      <w:r w:rsidRPr="002C28CC">
        <w:rPr>
          <w:rFonts w:asciiTheme="minorHAnsi" w:hAnsiTheme="minorHAnsi"/>
          <w:color w:val="auto"/>
        </w:rPr>
        <w:t xml:space="preserve">. </w:t>
      </w:r>
    </w:p>
    <w:p w14:paraId="63B8BABC" w14:textId="0BA153D0" w:rsidR="00DC60C3" w:rsidRPr="002C28CC" w:rsidRDefault="00DC60C3" w:rsidP="00DC60C3">
      <w:pPr>
        <w:spacing w:line="480" w:lineRule="auto"/>
        <w:ind w:firstLine="360"/>
        <w:rPr>
          <w:rFonts w:asciiTheme="minorHAnsi" w:hAnsiTheme="minorHAnsi"/>
          <w:color w:val="auto"/>
        </w:rPr>
      </w:pPr>
      <w:r w:rsidRPr="002C28CC">
        <w:rPr>
          <w:rFonts w:asciiTheme="minorHAnsi" w:hAnsiTheme="minorHAnsi"/>
          <w:color w:val="auto"/>
        </w:rPr>
        <w:t xml:space="preserve">In preparation for </w:t>
      </w:r>
      <w:r w:rsidR="00DF316B" w:rsidRPr="002C28CC">
        <w:rPr>
          <w:rFonts w:asciiTheme="minorHAnsi" w:hAnsiTheme="minorHAnsi"/>
          <w:color w:val="auto"/>
        </w:rPr>
        <w:t>prolonged low temperatures and the absence of environmental resources</w:t>
      </w:r>
      <w:r w:rsidRPr="002C28CC">
        <w:rPr>
          <w:rStyle w:val="CommentReference"/>
          <w:color w:val="auto"/>
        </w:rPr>
        <w:commentReference w:id="104"/>
      </w:r>
      <w:r w:rsidR="00DF316B" w:rsidRPr="002C28CC">
        <w:rPr>
          <w:rStyle w:val="CommentReference"/>
        </w:rPr>
        <w:commentReference w:id="105"/>
      </w:r>
      <w:r w:rsidRPr="002C28CC">
        <w:rPr>
          <w:rFonts w:asciiTheme="minorHAnsi" w:hAnsiTheme="minorHAnsi"/>
          <w:color w:val="auto"/>
        </w:rPr>
        <w:t>, some insects accumulate and store more lipids</w:t>
      </w:r>
      <w:r w:rsidR="00DF316B" w:rsidRPr="002C28CC">
        <w:rPr>
          <w:rFonts w:asciiTheme="minorHAnsi" w:hAnsiTheme="minorHAnsi"/>
          <w:color w:val="auto"/>
        </w:rPr>
        <w:t xml:space="preserve"> to fuel their metabolism</w:t>
      </w:r>
      <w:r w:rsidRPr="002C28CC">
        <w:rPr>
          <w:rFonts w:asciiTheme="minorHAnsi" w:hAnsiTheme="minorHAnsi"/>
          <w:color w:val="auto"/>
        </w:rPr>
        <w:t xml:space="preserve">. For example, diapausing </w:t>
      </w:r>
      <w:r w:rsidRPr="002C28CC">
        <w:rPr>
          <w:rFonts w:asciiTheme="minorHAnsi" w:hAnsiTheme="minorHAnsi"/>
          <w:i/>
          <w:color w:val="auto"/>
        </w:rPr>
        <w:t xml:space="preserve">Culex pippens </w:t>
      </w:r>
      <w:r w:rsidRPr="002C28CC">
        <w:rPr>
          <w:rFonts w:asciiTheme="minorHAnsi" w:hAnsiTheme="minorHAnsi"/>
          <w:color w:val="auto"/>
        </w:rPr>
        <w:t>female mosquitos reared at 22</w:t>
      </w:r>
      <w:r w:rsidRPr="002C28CC">
        <w:rPr>
          <w:color w:val="auto"/>
        </w:rPr>
        <w:t>°</w:t>
      </w:r>
      <w:r w:rsidRPr="002C28CC">
        <w:rPr>
          <w:rFonts w:asciiTheme="minorHAnsi" w:hAnsiTheme="minorHAnsi"/>
          <w:color w:val="auto"/>
        </w:rPr>
        <w:t xml:space="preserve">C and under a 14-hour photoperiod accumulate significantly more lipids in preparation for diapause relative to their </w:t>
      </w:r>
      <w:r w:rsidRPr="002C28CC">
        <w:rPr>
          <w:rFonts w:asciiTheme="minorHAnsi" w:hAnsiTheme="minorHAnsi"/>
          <w:color w:val="auto"/>
        </w:rPr>
        <w:lastRenderedPageBreak/>
        <w:t xml:space="preserve">non-diapausing conspecifics reared at the same temperature and under a 9-hour photoperiod. These stored lipids are utilized as a source of energy during diapause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 J", "non-dropping-particle" : "", "parse-names" : false, "suffix" : "" }, { "dropping-particle" : "", "family" : "Briegel", "given" : "H",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(Mitchell and Briegel 1989)</w:t>
      </w:r>
      <w:r w:rsidRPr="002C28CC">
        <w:rPr>
          <w:rFonts w:asciiTheme="minorHAnsi" w:hAnsiTheme="minorHAnsi"/>
          <w:color w:val="auto"/>
        </w:rPr>
        <w:fldChar w:fldCharType="end"/>
      </w:r>
      <w:r w:rsidRPr="002C28CC">
        <w:rPr>
          <w:rFonts w:asciiTheme="minorHAnsi" w:hAnsiTheme="minorHAnsi"/>
          <w:color w:val="auto"/>
        </w:rPr>
        <w:t xml:space="preserve">. In other insects, diapause preparation can lead to an increase in hexamerin storage, like </w:t>
      </w:r>
      <w:r w:rsidR="00B568C8" w:rsidRPr="004D669F">
        <w:rPr>
          <w:rFonts w:asciiTheme="minorHAnsi" w:hAnsiTheme="minorHAnsi"/>
          <w:color w:val="auto"/>
        </w:rPr>
        <w:t xml:space="preserve">the </w:t>
      </w:r>
      <w:commentRangeStart w:id="106"/>
      <w:r w:rsidR="00B568C8" w:rsidRPr="004D669F">
        <w:rPr>
          <w:rFonts w:asciiTheme="minorHAnsi" w:hAnsiTheme="minorHAnsi"/>
          <w:color w:val="auto"/>
        </w:rPr>
        <w:t>Colorado potato beetle,</w:t>
      </w:r>
      <w:r w:rsidR="00B568C8" w:rsidRPr="004D669F">
        <w:rPr>
          <w:color w:val="auto"/>
        </w:rPr>
        <w:t xml:space="preserve"> </w:t>
      </w:r>
      <w:r w:rsidR="00B568C8" w:rsidRPr="004D669F">
        <w:rPr>
          <w:rFonts w:asciiTheme="minorHAnsi" w:hAnsiTheme="minorHAnsi"/>
          <w:i/>
          <w:color w:val="auto"/>
        </w:rPr>
        <w:t>Leptinotarsa decimlineata</w:t>
      </w:r>
      <w:commentRangeEnd w:id="106"/>
      <w:r w:rsidR="00B568C8">
        <w:rPr>
          <w:rStyle w:val="CommentReference"/>
        </w:rPr>
        <w:commentReference w:id="106"/>
      </w:r>
      <w:r w:rsidR="00B568C8" w:rsidRPr="004D669F">
        <w:rPr>
          <w:rFonts w:asciiTheme="minorHAnsi" w:hAnsiTheme="minorHAnsi"/>
          <w:color w:val="auto"/>
        </w:rPr>
        <w:t xml:space="preserve">. </w:t>
      </w:r>
      <w:r w:rsidR="00B568C8">
        <w:rPr>
          <w:rFonts w:asciiTheme="minorHAnsi" w:hAnsiTheme="minorHAnsi"/>
          <w:color w:val="auto"/>
        </w:rPr>
        <w:t xml:space="preserve">For this experiment, Colorado potato </w:t>
      </w:r>
      <w:r w:rsidR="00DF316B" w:rsidRPr="002C28CC">
        <w:rPr>
          <w:rFonts w:asciiTheme="minorHAnsi" w:hAnsiTheme="minorHAnsi"/>
          <w:color w:val="auto"/>
        </w:rPr>
        <w:t>b</w:t>
      </w:r>
      <w:commentRangeStart w:id="107"/>
      <w:r w:rsidRPr="002C28CC">
        <w:rPr>
          <w:rFonts w:asciiTheme="minorHAnsi" w:hAnsiTheme="minorHAnsi"/>
          <w:color w:val="auto"/>
        </w:rPr>
        <w:t xml:space="preserve">eetles </w:t>
      </w:r>
      <w:r w:rsidR="00DF316B" w:rsidRPr="002C28CC">
        <w:rPr>
          <w:rFonts w:asciiTheme="minorHAnsi" w:hAnsiTheme="minorHAnsi"/>
          <w:color w:val="auto"/>
        </w:rPr>
        <w:t>were brought into the lab and reared under a 10-hour photoperiod to induce diapause</w:t>
      </w:r>
      <w:r w:rsidRPr="002C28CC">
        <w:rPr>
          <w:rFonts w:asciiTheme="minorHAnsi" w:hAnsiTheme="minorHAnsi"/>
          <w:color w:val="auto"/>
        </w:rPr>
        <w:t xml:space="preserve"> and an 18-hour photoperiod to bypass diapause. </w:t>
      </w:r>
      <w:commentRangeEnd w:id="107"/>
      <w:r w:rsidRPr="002C28CC">
        <w:rPr>
          <w:rStyle w:val="CommentReference"/>
          <w:color w:val="auto"/>
        </w:rPr>
        <w:commentReference w:id="107"/>
      </w:r>
      <w:r w:rsidR="00DF316B" w:rsidRPr="002C28CC">
        <w:rPr>
          <w:rFonts w:asciiTheme="minorHAnsi" w:hAnsiTheme="minorHAnsi"/>
          <w:color w:val="auto"/>
        </w:rPr>
        <w:t>From each of these treatments d</w:t>
      </w:r>
      <w:r w:rsidR="00DF316B" w:rsidRPr="002C28CC">
        <w:rPr>
          <w:rStyle w:val="CommentReference"/>
        </w:rPr>
        <w:commentReference w:id="108"/>
      </w:r>
      <w:r w:rsidR="00DF316B" w:rsidRPr="002C28CC">
        <w:rPr>
          <w:rFonts w:asciiTheme="minorHAnsi" w:hAnsiTheme="minorHAnsi"/>
          <w:color w:val="auto"/>
        </w:rPr>
        <w:t xml:space="preserve">iapause protein 1 mRNA </w:t>
      </w:r>
      <w:r w:rsidRPr="002C28CC">
        <w:rPr>
          <w:rFonts w:asciiTheme="minorHAnsi" w:hAnsiTheme="minorHAnsi"/>
          <w:color w:val="auto"/>
        </w:rPr>
        <w:t>(</w:t>
      </w:r>
      <w:r w:rsidR="00DF316B" w:rsidRPr="002C28CC">
        <w:rPr>
          <w:rFonts w:asciiTheme="minorHAnsi" w:hAnsiTheme="minorHAnsi"/>
          <w:color w:val="auto"/>
        </w:rPr>
        <w:t xml:space="preserve">the gene transcript that codes for </w:t>
      </w:r>
      <w:r w:rsidRPr="002C28CC">
        <w:rPr>
          <w:rFonts w:asciiTheme="minorHAnsi" w:hAnsiTheme="minorHAnsi"/>
          <w:color w:val="auto"/>
        </w:rPr>
        <w:t>a hexamerin storage protein) was extracted from</w:t>
      </w:r>
      <w:r w:rsidR="00DF316B" w:rsidRPr="002C28CC">
        <w:rPr>
          <w:rFonts w:asciiTheme="minorHAnsi" w:hAnsiTheme="minorHAnsi"/>
          <w:color w:val="auto"/>
        </w:rPr>
        <w:t xml:space="preserve"> these</w:t>
      </w:r>
      <w:r w:rsidRPr="002C28CC">
        <w:rPr>
          <w:rFonts w:asciiTheme="minorHAnsi" w:hAnsiTheme="minorHAnsi"/>
          <w:color w:val="auto"/>
        </w:rPr>
        <w:t xml:space="preserve"> adult beetles</w:t>
      </w:r>
      <w:r w:rsidR="00DF316B" w:rsidRPr="002C28CC">
        <w:rPr>
          <w:rFonts w:asciiTheme="minorHAnsi" w:hAnsiTheme="minorHAnsi"/>
          <w:color w:val="auto"/>
        </w:rPr>
        <w:t xml:space="preserve"> and its concentrations compared</w:t>
      </w:r>
      <w:r w:rsidRPr="002C28CC">
        <w:rPr>
          <w:rFonts w:asciiTheme="minorHAnsi" w:hAnsiTheme="minorHAnsi"/>
          <w:color w:val="auto"/>
        </w:rPr>
        <w:t xml:space="preserve">. Beetles under diapause conditions were sampled on day 4 and day 6 after adult emergence, and 2 months into diapause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 Kort and Koopmanschap 1994)</w:t>
      </w:r>
      <w:r w:rsidRPr="002C28CC">
        <w:rPr>
          <w:rFonts w:asciiTheme="minorHAnsi" w:hAnsiTheme="minorHAnsi"/>
          <w:color w:val="auto"/>
        </w:rPr>
        <w:fldChar w:fldCharType="end"/>
      </w:r>
      <w:r w:rsidRPr="002C28CC">
        <w:rPr>
          <w:rFonts w:asciiTheme="minorHAnsi" w:hAnsiTheme="minorHAnsi"/>
          <w:color w:val="auto"/>
        </w:rPr>
        <w:t xml:space="preserve">. While mRNA from beetles not exposed to diapause conditions was extracted on day 1 and day 4 after adult emergence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 A D", "non-dropping-particle" : "De", "parse-names" : false, "suffix" : "" }, { "dropping-particle" : "", "family" : "Koopmanschap", "given" : "A B", "non-dropping-particle" : "", "parse-names" : false, "suffix" : "" } ], "container-title" : "J. Insect Physiol", "id" : "ITEM-1", "issue" : "6", "issued" : { "date-parts" : [ [ "1994" ] ] }, "page" : "527-535", "title" : "Pergamon 0022-1910(93)EOO24-V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 Kort and Koopmanschap 1994)</w:t>
      </w:r>
      <w:r w:rsidRPr="002C28CC">
        <w:rPr>
          <w:rFonts w:asciiTheme="minorHAnsi" w:hAnsiTheme="minorHAnsi"/>
          <w:color w:val="auto"/>
        </w:rPr>
        <w:fldChar w:fldCharType="end"/>
      </w:r>
      <w:r w:rsidRPr="002C28CC">
        <w:rPr>
          <w:rFonts w:asciiTheme="minorHAnsi" w:hAnsiTheme="minorHAnsi"/>
          <w:color w:val="auto"/>
        </w:rPr>
        <w:t xml:space="preserve">. Northern blot analysis comparison of hexamerin mRNA between diapause and non-diapause </w:t>
      </w:r>
      <w:r w:rsidRPr="002C28CC">
        <w:rPr>
          <w:rFonts w:asciiTheme="minorHAnsi" w:hAnsiTheme="minorHAnsi"/>
          <w:i/>
          <w:color w:val="auto"/>
        </w:rPr>
        <w:t xml:space="preserve">L. </w:t>
      </w:r>
      <w:r w:rsidR="00B568C8" w:rsidRPr="004D669F">
        <w:rPr>
          <w:rFonts w:asciiTheme="minorHAnsi" w:hAnsiTheme="minorHAnsi"/>
          <w:i/>
          <w:color w:val="auto"/>
        </w:rPr>
        <w:t>decimlineata</w:t>
      </w:r>
      <w:r w:rsidR="00B568C8" w:rsidRPr="004D669F">
        <w:rPr>
          <w:rFonts w:asciiTheme="minorHAnsi" w:hAnsiTheme="minorHAnsi"/>
          <w:color w:val="auto"/>
        </w:rPr>
        <w:t xml:space="preserve"> beetles shows a </w:t>
      </w:r>
      <w:commentRangeStart w:id="109"/>
      <w:r w:rsidR="00B568C8" w:rsidRPr="004D669F">
        <w:rPr>
          <w:rFonts w:asciiTheme="minorHAnsi" w:hAnsiTheme="minorHAnsi"/>
          <w:color w:val="auto"/>
        </w:rPr>
        <w:t xml:space="preserve">significant difference </w:t>
      </w:r>
      <w:commentRangeEnd w:id="109"/>
      <w:r w:rsidR="00B568C8">
        <w:rPr>
          <w:rStyle w:val="CommentReference"/>
        </w:rPr>
        <w:commentReference w:id="109"/>
      </w:r>
      <w:r w:rsidR="00B568C8" w:rsidRPr="004D669F">
        <w:rPr>
          <w:rFonts w:asciiTheme="minorHAnsi" w:hAnsiTheme="minorHAnsi"/>
          <w:color w:val="auto"/>
        </w:rPr>
        <w:t xml:space="preserve">in the accumulation of this hexamerin </w:t>
      </w:r>
      <w:r w:rsidR="00B568C8" w:rsidRPr="004D669F">
        <w:rPr>
          <w:rFonts w:asciiTheme="minorHAnsi" w:hAnsiTheme="minorHAnsi"/>
          <w:color w:val="auto"/>
        </w:rPr>
        <w:fldChar w:fldCharType="begin" w:fldLock="1"/>
      </w:r>
      <w:r w:rsidR="00B568C8" w:rsidRPr="004D669F">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B568C8" w:rsidRPr="004D669F">
        <w:rPr>
          <w:rFonts w:asciiTheme="minorHAnsi" w:hAnsiTheme="minorHAnsi"/>
          <w:color w:val="auto"/>
        </w:rPr>
        <w:fldChar w:fldCharType="separate"/>
      </w:r>
      <w:r w:rsidR="00B568C8" w:rsidRPr="004D669F">
        <w:rPr>
          <w:rFonts w:asciiTheme="minorHAnsi" w:hAnsiTheme="minorHAnsi"/>
          <w:noProof/>
          <w:color w:val="auto"/>
        </w:rPr>
        <w:t>(De Kort and Koopmanschap 1994)</w:t>
      </w:r>
      <w:r w:rsidR="00B568C8" w:rsidRPr="004D669F">
        <w:rPr>
          <w:rFonts w:asciiTheme="minorHAnsi" w:hAnsiTheme="minorHAnsi"/>
          <w:color w:val="auto"/>
        </w:rPr>
        <w:fldChar w:fldCharType="end"/>
      </w:r>
      <w:r w:rsidRPr="002C28CC">
        <w:rPr>
          <w:rFonts w:asciiTheme="minorHAnsi" w:hAnsiTheme="minorHAnsi"/>
          <w:color w:val="auto"/>
        </w:rPr>
        <w:t>.</w:t>
      </w:r>
    </w:p>
    <w:p w14:paraId="554CBC18" w14:textId="40E0B489" w:rsidR="00157E2B" w:rsidRPr="002C28CC" w:rsidRDefault="00DC60C3" w:rsidP="00DC60C3">
      <w:pPr>
        <w:spacing w:line="480" w:lineRule="auto"/>
        <w:rPr>
          <w:rFonts w:asciiTheme="minorHAnsi" w:hAnsiTheme="minorHAnsi"/>
          <w:color w:val="auto"/>
        </w:rPr>
      </w:pPr>
      <w:r w:rsidRPr="002C28CC">
        <w:rPr>
          <w:rFonts w:asciiTheme="minorHAnsi" w:hAnsiTheme="minorHAnsi"/>
          <w:color w:val="auto"/>
        </w:rPr>
        <w:t xml:space="preserve">As temperatures rise, insects will be specifically taxed as their metabolic rate is proportional to external temperatures. Increase their metabolic rate and could allow these insects to grow faster during the warm season but how will an increased metabolism effect pre-diapause preparations and ultimately diapause survival? Losing insects could be morphologically or physiologically unable to accumulate and store enough nutrients during pre-diapause to meet their increased metabolic needs at increased temperatures. Losing insects could have fixed physical limits to their morphology, making the accumulation and storage of more nutrients </w:t>
      </w:r>
      <w:r w:rsidRPr="002C28CC">
        <w:rPr>
          <w:rFonts w:asciiTheme="minorHAnsi" w:hAnsiTheme="minorHAnsi"/>
          <w:color w:val="auto"/>
        </w:rPr>
        <w:lastRenderedPageBreak/>
        <w:t>unattainable. Or these losers could be metabolically limited, unable to metabolize enough of the resources they do accumulate into storage at a biologically acceptable rate. These losing insects could enter diapause with an energy deficit, unable to properly fuel their metabolism these insects may not survive. However, insects that are capable of accumulating, and storing more nutrients during pre-diapause to support their increased metabolism could win as temperatures increase and climate changes.</w:t>
      </w:r>
    </w:p>
    <w:p w14:paraId="6ED03F2D" w14:textId="77777777" w:rsidR="004D669F" w:rsidRPr="002C28CC" w:rsidRDefault="004D669F" w:rsidP="00DC60C3">
      <w:pPr>
        <w:spacing w:line="480" w:lineRule="auto"/>
        <w:rPr>
          <w:rFonts w:asciiTheme="minorHAnsi" w:hAnsiTheme="minorHAnsi"/>
          <w:color w:val="auto"/>
        </w:rPr>
      </w:pPr>
    </w:p>
    <w:p w14:paraId="65EB7203" w14:textId="7FE21EE9" w:rsidR="00353908" w:rsidRPr="002C28CC" w:rsidRDefault="009F6BF9" w:rsidP="00157E2B">
      <w:pPr>
        <w:spacing w:line="480" w:lineRule="auto"/>
        <w:rPr>
          <w:rFonts w:asciiTheme="minorHAnsi" w:hAnsiTheme="minorHAnsi"/>
          <w:color w:val="auto"/>
        </w:rPr>
      </w:pPr>
      <w:r w:rsidRPr="002C28CC">
        <w:rPr>
          <w:rFonts w:asciiTheme="minorHAnsi" w:hAnsiTheme="minorHAnsi"/>
          <w:b/>
          <w:color w:val="auto"/>
        </w:rPr>
        <w:t>European corn borer</w:t>
      </w:r>
      <w:r w:rsidR="005D7075" w:rsidRPr="002C28CC">
        <w:rPr>
          <w:rFonts w:asciiTheme="minorHAnsi" w:hAnsiTheme="minorHAnsi"/>
          <w:b/>
          <w:color w:val="auto"/>
        </w:rPr>
        <w:t xml:space="preserve"> as a model</w:t>
      </w:r>
      <w:r w:rsidRPr="002C28CC">
        <w:rPr>
          <w:rFonts w:asciiTheme="minorHAnsi" w:hAnsiTheme="minorHAnsi"/>
          <w:b/>
          <w:color w:val="auto"/>
        </w:rPr>
        <w:t xml:space="preserve">: </w:t>
      </w:r>
      <w:r w:rsidR="00147489" w:rsidRPr="002C28CC">
        <w:rPr>
          <w:rFonts w:asciiTheme="minorHAnsi" w:hAnsiTheme="minorHAnsi"/>
          <w:color w:val="auto"/>
        </w:rPr>
        <w:t xml:space="preserve">European corn borer, </w:t>
      </w:r>
      <w:r w:rsidR="00147489" w:rsidRPr="002C28CC">
        <w:rPr>
          <w:rFonts w:asciiTheme="minorHAnsi" w:hAnsiTheme="minorHAnsi"/>
          <w:i/>
          <w:color w:val="auto"/>
        </w:rPr>
        <w:t>Ostrinia nubilalis,</w:t>
      </w:r>
      <w:r w:rsidR="00147489" w:rsidRPr="002C28CC">
        <w:rPr>
          <w:rFonts w:asciiTheme="minorHAnsi" w:hAnsiTheme="minorHAnsi"/>
          <w:color w:val="auto"/>
        </w:rPr>
        <w:t xml:space="preserve"> is an important agricultural pest here in the United States, its range extends from the Atlantic coast to the Rocky mountain range, as far north as Canada and as far south as Florida</w:t>
      </w:r>
      <w:r w:rsidR="00D45C65" w:rsidRPr="002C28CC">
        <w:rPr>
          <w:rFonts w:asciiTheme="minorHAnsi" w:hAnsiTheme="minorHAnsi"/>
          <w:color w:val="auto"/>
        </w:rPr>
        <w:t xml:space="preserve"> (cite)</w:t>
      </w:r>
      <w:r w:rsidR="00147489" w:rsidRPr="002C28CC">
        <w:rPr>
          <w:rFonts w:asciiTheme="minorHAnsi" w:hAnsiTheme="minorHAnsi"/>
          <w:color w:val="auto"/>
        </w:rPr>
        <w:t xml:space="preserve">. its diapause phenotype is facultative induced by both photoperiod and temperature. During its ultimate larval stage, and photoperiod. seasonal climates and global food security are tenuously bound making a comprehensive approach to dealing with these changes imperative. </w:t>
      </w:r>
      <w:r w:rsidR="00353908" w:rsidRPr="002C28CC">
        <w:rPr>
          <w:rFonts w:asciiTheme="minorHAnsi" w:hAnsiTheme="minorHAnsi"/>
          <w:color w:val="auto"/>
        </w:rPr>
        <w:t>A changing climate will affect the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1481CFF5" w14:textId="77777777" w:rsidR="00353908" w:rsidRPr="002C28CC" w:rsidRDefault="00353908" w:rsidP="00353908">
      <w:pPr>
        <w:spacing w:line="480" w:lineRule="auto"/>
        <w:ind w:firstLine="720"/>
        <w:jc w:val="center"/>
        <w:rPr>
          <w:rFonts w:asciiTheme="minorHAnsi" w:hAnsiTheme="minorHAnsi"/>
          <w:b/>
          <w:color w:val="auto"/>
        </w:rPr>
      </w:pPr>
      <w:r w:rsidRPr="002C28CC">
        <w:rPr>
          <w:rFonts w:asciiTheme="minorHAnsi" w:hAnsiTheme="minorHAnsi"/>
          <w:color w:val="auto"/>
        </w:rPr>
        <w:t>Extended growing seasons in the context of a changing climate could extend the duration of the environmental resources insects need to accumulate to survive diapause.</w:t>
      </w:r>
    </w:p>
    <w:p w14:paraId="5313AEF0" w14:textId="77777777" w:rsidR="00353908" w:rsidRPr="002C28CC" w:rsidRDefault="00353908" w:rsidP="00353908">
      <w:pPr>
        <w:pStyle w:val="ListParagraph"/>
        <w:widowControl/>
        <w:numPr>
          <w:ilvl w:val="1"/>
          <w:numId w:val="15"/>
        </w:numPr>
        <w:rPr>
          <w:rFonts w:asciiTheme="minorHAnsi" w:hAnsiTheme="minorHAnsi"/>
          <w:color w:val="auto"/>
        </w:rPr>
      </w:pPr>
      <w:r w:rsidRPr="002C28CC">
        <w:rPr>
          <w:color w:val="auto"/>
        </w:rPr>
        <w:t xml:space="preserve">Pest control </w:t>
      </w:r>
      <w:r w:rsidRPr="002C28CC">
        <w:rPr>
          <w:color w:val="auto"/>
        </w:rPr>
        <w:sym w:font="Wingdings" w:char="F0E0"/>
      </w:r>
      <w:r w:rsidRPr="002C28CC">
        <w:rPr>
          <w:color w:val="auto"/>
        </w:rPr>
        <w:t xml:space="preserve"> exploit traits to disrupt diapause phenotype</w:t>
      </w:r>
    </w:p>
    <w:p w14:paraId="2CA58BA8" w14:textId="77777777" w:rsidR="00353908" w:rsidRPr="002C28CC" w:rsidRDefault="00353908" w:rsidP="00B00A50">
      <w:pPr>
        <w:spacing w:line="480" w:lineRule="auto"/>
        <w:rPr>
          <w:rFonts w:asciiTheme="minorHAnsi" w:hAnsiTheme="minorHAnsi"/>
          <w:color w:val="auto"/>
        </w:rPr>
      </w:pPr>
    </w:p>
    <w:p w14:paraId="67A0801B" w14:textId="27EE9206" w:rsidR="00B00A50" w:rsidRPr="002C28CC" w:rsidRDefault="00B00A50" w:rsidP="00B00A50">
      <w:pPr>
        <w:pStyle w:val="ListParagraph"/>
        <w:widowControl/>
        <w:numPr>
          <w:ilvl w:val="1"/>
          <w:numId w:val="15"/>
        </w:numPr>
        <w:rPr>
          <w:color w:val="auto"/>
        </w:rPr>
      </w:pPr>
      <w:r w:rsidRPr="002C28CC">
        <w:rPr>
          <w:color w:val="auto"/>
        </w:rPr>
        <w:lastRenderedPageBreak/>
        <w:t>Current pest</w:t>
      </w:r>
    </w:p>
    <w:p w14:paraId="135F72D7" w14:textId="14E388A8" w:rsidR="00B00A50" w:rsidRPr="002C28CC" w:rsidRDefault="00B00A50" w:rsidP="00B00A50">
      <w:pPr>
        <w:pStyle w:val="ListParagraph"/>
        <w:widowControl/>
        <w:numPr>
          <w:ilvl w:val="1"/>
          <w:numId w:val="15"/>
        </w:numPr>
        <w:rPr>
          <w:color w:val="auto"/>
        </w:rPr>
      </w:pPr>
      <w:proofErr w:type="spellStart"/>
      <w:r w:rsidRPr="002C28CC">
        <w:rPr>
          <w:color w:val="auto"/>
        </w:rPr>
        <w:t>Clinal</w:t>
      </w:r>
      <w:proofErr w:type="spellEnd"/>
      <w:r w:rsidRPr="002C28CC">
        <w:rPr>
          <w:color w:val="auto"/>
        </w:rPr>
        <w:t xml:space="preserve"> distribution indicative of </w:t>
      </w:r>
      <w:proofErr w:type="spellStart"/>
      <w:r w:rsidRPr="002C28CC">
        <w:rPr>
          <w:color w:val="auto"/>
        </w:rPr>
        <w:t>adaptative</w:t>
      </w:r>
      <w:proofErr w:type="spellEnd"/>
      <w:r w:rsidRPr="002C28CC">
        <w:rPr>
          <w:color w:val="auto"/>
        </w:rPr>
        <w:t xml:space="preserve"> radiation and response to increased temps directly and indirectly</w:t>
      </w:r>
    </w:p>
    <w:p w14:paraId="6582B347" w14:textId="35A40376" w:rsidR="00E52C90" w:rsidRPr="002C28CC" w:rsidRDefault="00B00A50" w:rsidP="00B00A50">
      <w:pPr>
        <w:pStyle w:val="ListParagraph"/>
        <w:widowControl/>
        <w:numPr>
          <w:ilvl w:val="1"/>
          <w:numId w:val="15"/>
        </w:numPr>
        <w:rPr>
          <w:color w:val="auto"/>
        </w:rPr>
      </w:pPr>
      <w:r w:rsidRPr="002C28CC">
        <w:rPr>
          <w:color w:val="auto"/>
        </w:rPr>
        <w:t>Genetically distinct diapause phenotypes</w:t>
      </w:r>
    </w:p>
    <w:p w14:paraId="45F9B23B" w14:textId="703FDFE3" w:rsidR="00B00A50" w:rsidRPr="002C28CC" w:rsidRDefault="00B00A50" w:rsidP="00B00A50">
      <w:pPr>
        <w:pStyle w:val="ListParagraph"/>
        <w:widowControl/>
        <w:numPr>
          <w:ilvl w:val="2"/>
          <w:numId w:val="15"/>
        </w:numPr>
        <w:rPr>
          <w:color w:val="auto"/>
        </w:rPr>
      </w:pPr>
      <w:r w:rsidRPr="002C28CC">
        <w:rPr>
          <w:color w:val="auto"/>
        </w:rPr>
        <w:t xml:space="preserve">Because diapausing phenology and genotype are heritable, ECB can </w:t>
      </w:r>
    </w:p>
    <w:p w14:paraId="54947C89" w14:textId="6B4897D3" w:rsidR="00B00A50" w:rsidRPr="002C28CC" w:rsidRDefault="00B00A50" w:rsidP="00B00A50">
      <w:pPr>
        <w:pStyle w:val="ListParagraph"/>
        <w:widowControl/>
        <w:numPr>
          <w:ilvl w:val="1"/>
          <w:numId w:val="15"/>
        </w:numPr>
        <w:rPr>
          <w:color w:val="auto"/>
        </w:rPr>
      </w:pPr>
      <w:r w:rsidRPr="002C28CC">
        <w:rPr>
          <w:color w:val="auto"/>
        </w:rPr>
        <w:t xml:space="preserve">Modeling evolution of species </w:t>
      </w:r>
    </w:p>
    <w:p w14:paraId="2501E3FF" w14:textId="77777777" w:rsidR="00B00A50" w:rsidRPr="002C28CC" w:rsidRDefault="00B00A50" w:rsidP="00147489">
      <w:pPr>
        <w:spacing w:line="480" w:lineRule="auto"/>
        <w:rPr>
          <w:rFonts w:asciiTheme="minorHAnsi" w:hAnsiTheme="minorHAnsi"/>
          <w:b/>
          <w:color w:val="auto"/>
        </w:rPr>
      </w:pPr>
    </w:p>
    <w:p w14:paraId="06F37362" w14:textId="4D487DA9" w:rsidR="00B00A50" w:rsidRPr="002C28CC" w:rsidRDefault="00E52C90" w:rsidP="0015212A">
      <w:pPr>
        <w:spacing w:line="480" w:lineRule="auto"/>
        <w:rPr>
          <w:rFonts w:asciiTheme="minorHAnsi" w:hAnsiTheme="minorHAnsi"/>
          <w:color w:val="auto"/>
        </w:rPr>
      </w:pPr>
      <w:r w:rsidRPr="002C28CC">
        <w:rPr>
          <w:rFonts w:asciiTheme="minorHAnsi" w:hAnsiTheme="minorHAnsi"/>
          <w:b/>
          <w:color w:val="auto"/>
        </w:rPr>
        <w:t xml:space="preserve">Agricultural: </w:t>
      </w:r>
      <w:r w:rsidR="00147489" w:rsidRPr="002C28CC">
        <w:rPr>
          <w:rFonts w:asciiTheme="minorHAnsi" w:hAnsiTheme="minorHAnsi"/>
          <w:color w:val="auto"/>
        </w:rPr>
        <w:t xml:space="preserve">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r w:rsidR="00663AEE" w:rsidRPr="002C28CC">
        <w:rPr>
          <w:rFonts w:asciiTheme="minorHAnsi" w:hAnsiTheme="minorHAnsi"/>
          <w:color w:val="auto"/>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sidRPr="002C28CC">
        <w:rPr>
          <w:rFonts w:asciiTheme="minorHAnsi" w:hAnsiTheme="minorHAnsi"/>
          <w:b/>
          <w:color w:val="auto"/>
        </w:rPr>
        <w:t xml:space="preserve">Agriculture BT: </w:t>
      </w:r>
      <w:r w:rsidRPr="002C28CC">
        <w:rPr>
          <w:rFonts w:asciiTheme="minorHAnsi" w:hAnsiTheme="minorHAnsi"/>
          <w:color w:val="auto"/>
        </w:rPr>
        <w:t xml:space="preserve">Here in the United States, 92 percent of all the corn acreage is planted with a genetically engineered corn crop that expresses </w:t>
      </w:r>
      <w:r w:rsidRPr="002C28CC">
        <w:rPr>
          <w:rFonts w:asciiTheme="minorHAnsi" w:hAnsiTheme="minorHAnsi"/>
          <w:i/>
          <w:color w:val="auto"/>
        </w:rPr>
        <w:t xml:space="preserve">Bacillus </w:t>
      </w:r>
      <w:proofErr w:type="spellStart"/>
      <w:r w:rsidRPr="002C28CC">
        <w:rPr>
          <w:rFonts w:asciiTheme="minorHAnsi" w:hAnsiTheme="minorHAnsi"/>
          <w:i/>
          <w:color w:val="auto"/>
        </w:rPr>
        <w:t>thurengensis</w:t>
      </w:r>
      <w:proofErr w:type="spellEnd"/>
      <w:r w:rsidRPr="002C28CC">
        <w:rPr>
          <w:rFonts w:asciiTheme="minorHAnsi" w:hAnsiTheme="minorHAnsi"/>
          <w:i/>
          <w:color w:val="auto"/>
        </w:rPr>
        <w:t xml:space="preserve"> </w:t>
      </w:r>
      <w:r w:rsidRPr="002C28CC">
        <w:rPr>
          <w:rFonts w:asciiTheme="minorHAnsi" w:hAnsiTheme="minorHAnsi"/>
          <w:color w:val="auto"/>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"10.2139/ssrn.2502986", "ISSN" : "1556-5068", "abstract" : "Fernan", "author" : [ { "dropping-particle" : "", "family" : "Fernandez-Cornejo", "given" : "Jorge", "non-dropping-particle" : "", "parse-names" : false, "suffix" : "" }, { "dropping-particle" : "", "family" : "Vialou", "given" : "Alex", "non-dropping-particle" : "", "parse-names" : false, "suffix" : "" } ], "container-title" : "USDA Economic Information Bulletin", "id" : "ITEM-1", "issued" : { "date-parts" : [ [ "2014" ] ] }, "page" : "80", "title" : "Pesticide Use in U. S. Agriculture: 21 Selected Crops, 1960-2008", "type" : "article-journal" }, "uris" : [ "http://www.mendeley.com/documents/?uuid=520ba452-b4bb-30a3-9608-f5a517c78260" ] } ], "mendeley" : { "formattedCitation" : "(Fernandez-Cornejo and Vialou 2014)", "plainTextFormattedCitation" : "(Fernandez-Cornejo and Vialou 2014)", "previouslyFormattedCitation" : "(Fernandez-Cornejo and Vialou 2014)"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(Fernandez-Cornejo and Vialou 2014)</w:t>
      </w:r>
      <w:r w:rsidRPr="002C28CC">
        <w:rPr>
          <w:rFonts w:asciiTheme="minorHAnsi" w:hAnsiTheme="minorHAnsi"/>
          <w:color w:val="auto"/>
        </w:rPr>
        <w:fldChar w:fldCharType="end"/>
      </w:r>
      <w:r w:rsidRPr="002C28CC">
        <w:rPr>
          <w:rFonts w:asciiTheme="minorHAnsi" w:hAnsiTheme="minorHAnsi"/>
          <w:color w:val="auto"/>
        </w:rPr>
        <w:t xml:space="preserve">. </w:t>
      </w:r>
    </w:p>
    <w:p w14:paraId="0BF82F56" w14:textId="77777777" w:rsidR="005D7075" w:rsidRPr="002C28CC" w:rsidRDefault="005D7075" w:rsidP="00147489">
      <w:pPr>
        <w:spacing w:line="480" w:lineRule="auto"/>
        <w:outlineLvl w:val="0"/>
        <w:rPr>
          <w:rFonts w:asciiTheme="minorHAnsi" w:hAnsiTheme="minorHAnsi"/>
          <w:b/>
          <w:color w:val="auto"/>
        </w:rPr>
      </w:pPr>
    </w:p>
    <w:p w14:paraId="47B57C2F" w14:textId="228C7523" w:rsidR="00147489" w:rsidRPr="002C28CC" w:rsidRDefault="003F083F" w:rsidP="00147489">
      <w:pPr>
        <w:spacing w:line="480" w:lineRule="auto"/>
        <w:outlineLvl w:val="0"/>
        <w:rPr>
          <w:rFonts w:asciiTheme="minorHAnsi" w:hAnsiTheme="minorHAnsi"/>
          <w:b/>
          <w:color w:val="auto"/>
        </w:rPr>
      </w:pPr>
      <w:r w:rsidRPr="002C28CC">
        <w:rPr>
          <w:rFonts w:asciiTheme="minorHAnsi" w:hAnsiTheme="minorHAnsi"/>
          <w:b/>
          <w:color w:val="auto"/>
        </w:rPr>
        <w:t>OBJECTIVE</w:t>
      </w:r>
    </w:p>
    <w:p w14:paraId="00697C96" w14:textId="77777777"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 xml:space="preserve">The objective of this study will be to quantify and compare energy stores between two genotypically different strains of </w:t>
      </w:r>
      <w:r w:rsidRPr="002C28CC">
        <w:rPr>
          <w:rFonts w:asciiTheme="minorHAnsi" w:hAnsiTheme="minorHAnsi"/>
          <w:i/>
          <w:color w:val="auto"/>
        </w:rPr>
        <w:t xml:space="preserve">Ostrinia nubilalis, </w:t>
      </w:r>
      <w:r w:rsidRPr="002C28CC">
        <w:rPr>
          <w:rFonts w:asciiTheme="minorHAnsi" w:hAnsiTheme="minorHAnsi"/>
          <w:color w:val="auto"/>
        </w:rPr>
        <w:t xml:space="preserve">the European corn borer. Further, European corn borer (ECB) destined for diapause and ECB avoiding diapause will be compared within each </w:t>
      </w:r>
      <w:r w:rsidRPr="002C28CC">
        <w:rPr>
          <w:rFonts w:asciiTheme="minorHAnsi" w:hAnsiTheme="minorHAnsi"/>
          <w:color w:val="auto"/>
        </w:rPr>
        <w:lastRenderedPageBreak/>
        <w:t xml:space="preserve">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(Denlinger 2008)</w:t>
      </w:r>
      <w:r w:rsidRPr="002C28CC">
        <w:rPr>
          <w:rFonts w:asciiTheme="minorHAnsi" w:hAnsiTheme="minorHAnsi"/>
          <w:color w:val="auto"/>
        </w:rPr>
        <w:fldChar w:fldCharType="end"/>
      </w:r>
      <w:r w:rsidRPr="002C28CC">
        <w:rPr>
          <w:rFonts w:asciiTheme="minorHAnsi" w:hAnsiTheme="minorHAnsi"/>
          <w:color w:val="auto"/>
        </w:rPr>
        <w:t xml:space="preserve">. </w:t>
      </w:r>
    </w:p>
    <w:p w14:paraId="69DD47C1" w14:textId="77777777" w:rsidR="003F083F" w:rsidRPr="002C28CC" w:rsidRDefault="003F083F">
      <w:pPr>
        <w:spacing w:line="480" w:lineRule="auto"/>
        <w:ind w:firstLine="720"/>
        <w:rPr>
          <w:rFonts w:asciiTheme="minorHAnsi" w:hAnsiTheme="minorHAnsi"/>
          <w:b/>
          <w:color w:val="auto"/>
        </w:rPr>
      </w:pPr>
      <w:r w:rsidRPr="002C28CC">
        <w:rPr>
          <w:rFonts w:asciiTheme="minorHAnsi" w:hAnsiTheme="minorHAnsi"/>
          <w:color w:val="auto"/>
        </w:rPr>
        <w:t xml:space="preserve">These Higher than average temperatures can lead to increased feeding, mating, and generation output. (example in corn) With climate being unpredictable and allow some insect pests to produce more generations during the season and Crop pests are able to produce more generations not only extend the growing season for plants it also extend </w:t>
      </w:r>
      <w:proofErr w:type="gramStart"/>
      <w:r w:rsidRPr="002C28CC">
        <w:rPr>
          <w:rFonts w:asciiTheme="minorHAnsi" w:hAnsiTheme="minorHAnsi"/>
          <w:color w:val="auto"/>
        </w:rPr>
        <w:t>the  amplify</w:t>
      </w:r>
      <w:proofErr w:type="gramEnd"/>
      <w:r w:rsidRPr="002C28CC">
        <w:rPr>
          <w:rFonts w:asciiTheme="minorHAnsi" w:hAnsiTheme="minorHAnsi"/>
          <w:color w:val="auto"/>
        </w:rPr>
        <w:t xml:space="preserve"> the destructive effects of insect pests can  is amplified and insect move into new regions or as   especially those invasions that hold ecological or agricultural importance. (define invasions in significant terms and provide an agricultural example in corn). The largest threat posed by corn insect pests is in part a function of population turnover.</w:t>
      </w:r>
    </w:p>
    <w:p w14:paraId="691698F8" w14:textId="3E59E541"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 xml:space="preserve">I hypothesize that the amount of </w:t>
      </w:r>
      <w:r w:rsidR="00FF3227" w:rsidRPr="002C28CC">
        <w:rPr>
          <w:rFonts w:asciiTheme="minorHAnsi" w:hAnsiTheme="minorHAnsi"/>
          <w:color w:val="auto"/>
        </w:rPr>
        <w:t>lipids the</w:t>
      </w:r>
      <w:r w:rsidRPr="002C28CC">
        <w:rPr>
          <w:rFonts w:asciiTheme="minorHAnsi" w:hAnsiTheme="minorHAnsi"/>
          <w:color w:val="auto"/>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lastRenderedPageBreak/>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sidRPr="002C28CC">
        <w:rPr>
          <w:rFonts w:asciiTheme="minorHAnsi" w:hAnsiTheme="minorHAnsi"/>
          <w:color w:val="auto"/>
        </w:rPr>
        <w:t>-</w:t>
      </w:r>
      <w:r w:rsidRPr="002C28CC">
        <w:rPr>
          <w:rFonts w:asciiTheme="minorHAnsi" w:hAnsiTheme="minorHAnsi"/>
          <w:color w:val="auto"/>
        </w:rPr>
        <w:t>h</w:t>
      </w:r>
      <w:r w:rsidR="00E52C90" w:rsidRPr="002C28CC">
        <w:rPr>
          <w:rFonts w:asciiTheme="minorHAnsi" w:hAnsiTheme="minorHAnsi"/>
          <w:color w:val="auto"/>
        </w:rPr>
        <w:t>our photoperiod</w:t>
      </w:r>
      <w:r w:rsidRPr="002C28CC">
        <w:rPr>
          <w:rFonts w:asciiTheme="minorHAnsi" w:hAnsiTheme="minorHAnsi"/>
          <w:color w:val="auto"/>
        </w:rPr>
        <w:t xml:space="preserve">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2C28CC">
        <w:rPr>
          <w:rFonts w:asciiTheme="minorHAnsi" w:hAnsiTheme="minorHAnsi"/>
          <w:color w:val="auto"/>
        </w:rPr>
        <w:t>end</w:t>
      </w:r>
      <w:proofErr w:type="gramEnd"/>
      <w:r w:rsidRPr="002C28CC">
        <w:rPr>
          <w:rFonts w:asciiTheme="minorHAnsi" w:hAnsiTheme="minorHAnsi"/>
          <w:color w:val="auto"/>
        </w:rPr>
        <w:t xml:space="preserve"> I will</w:t>
      </w:r>
    </w:p>
    <w:p w14:paraId="0532A9ED" w14:textId="77777777"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1A0E95FA" w:rsidR="003F083F" w:rsidRPr="002C28CC" w:rsidRDefault="003F083F">
      <w:pPr>
        <w:spacing w:line="480" w:lineRule="auto"/>
        <w:ind w:firstLine="720"/>
        <w:rPr>
          <w:rFonts w:asciiTheme="minorHAnsi" w:hAnsiTheme="minorHAnsi"/>
          <w:color w:val="auto"/>
        </w:rPr>
      </w:pPr>
      <w:r w:rsidRPr="002C28CC">
        <w:rPr>
          <w:rFonts w:asciiTheme="minorHAnsi" w:hAnsiTheme="minorHAnsi"/>
          <w:color w:val="auto"/>
        </w:rPr>
        <w:lastRenderedPageBreak/>
        <w:t xml:space="preserve">Approximately, $10 billion dollars is spent annually on chemical insecticides to control the damaging effects of insect pests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"2014" ] ] }, "page" : "47-71", "title" : "Environmental and economic costs of the application of pesticides primarily in the United States", "type" : "article-journal", "volume" : "3" }, "uris" : [ "http://www.mendeley.com/documents/?uuid=309dc1e3-a165-32d9-9fca-49bcb54cb71c" ] } ], "mendeley" : { "formattedCitation" : "(Pimentel and Burgess 2014)", "plainTextFormattedCitation" : "(Pimentel and Burgess 2014)", "previouslyFormattedCitation" : "(Pimentel and Burgess 2014)"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(Pimentel and Burgess 2014)</w:t>
      </w:r>
      <w:r w:rsidRPr="002C28CC">
        <w:rPr>
          <w:rFonts w:asciiTheme="minorHAnsi" w:hAnsiTheme="minorHAnsi"/>
          <w:color w:val="auto"/>
        </w:rPr>
        <w:fldChar w:fldCharType="end"/>
      </w:r>
      <w:r w:rsidRPr="002C28CC">
        <w:rPr>
          <w:rFonts w:asciiTheme="minorHAnsi" w:hAnsiTheme="minorHAnsi"/>
          <w:color w:val="auto"/>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2C28CC">
        <w:rPr>
          <w:rFonts w:asciiTheme="minorHAnsi" w:hAnsiTheme="minorHAnsi"/>
          <w:i/>
          <w:color w:val="auto"/>
        </w:rPr>
        <w:t xml:space="preserve">. </w:t>
      </w:r>
      <w:r w:rsidRPr="002C28CC">
        <w:rPr>
          <w:rFonts w:asciiTheme="minorHAnsi" w:hAnsiTheme="minorHAnsi"/>
          <w:color w:val="auto"/>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Pr="002C28CC" w:rsidRDefault="003F083F" w:rsidP="005D7075">
      <w:pPr>
        <w:spacing w:line="480" w:lineRule="auto"/>
        <w:ind w:firstLine="720"/>
        <w:rPr>
          <w:rFonts w:asciiTheme="minorHAnsi" w:hAnsiTheme="minorHAnsi"/>
          <w:color w:val="auto"/>
        </w:rPr>
      </w:pPr>
      <w:r w:rsidRPr="002C28CC">
        <w:rPr>
          <w:rFonts w:asciiTheme="minorHAnsi" w:hAnsiTheme="minorHAnsi"/>
          <w:color w:val="auto"/>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778E6036" w14:textId="77777777" w:rsidR="00166A77" w:rsidRPr="002C28CC" w:rsidRDefault="00166A77" w:rsidP="00E60FC5">
      <w:pPr>
        <w:spacing w:line="480" w:lineRule="auto"/>
        <w:outlineLvl w:val="0"/>
        <w:rPr>
          <w:rFonts w:asciiTheme="minorHAnsi" w:hAnsiTheme="minorHAnsi"/>
          <w:b/>
          <w:color w:val="auto"/>
        </w:rPr>
      </w:pPr>
    </w:p>
    <w:p w14:paraId="41EFEEA3" w14:textId="77777777" w:rsidR="003F083F" w:rsidRPr="002C28CC" w:rsidRDefault="003F083F" w:rsidP="00E60FC5">
      <w:pPr>
        <w:spacing w:line="480" w:lineRule="auto"/>
        <w:outlineLvl w:val="0"/>
        <w:rPr>
          <w:rFonts w:asciiTheme="minorHAnsi" w:hAnsiTheme="minorHAnsi"/>
          <w:b/>
          <w:color w:val="auto"/>
        </w:rPr>
      </w:pPr>
      <w:r w:rsidRPr="002C28CC">
        <w:rPr>
          <w:rFonts w:asciiTheme="minorHAnsi" w:hAnsiTheme="minorHAnsi"/>
          <w:b/>
          <w:color w:val="auto"/>
        </w:rPr>
        <w:t>PROPOSED METHODOLOGY</w:t>
      </w:r>
    </w:p>
    <w:p w14:paraId="2CA2C1DA" w14:textId="1655D3E9" w:rsidR="003F083F" w:rsidRPr="002C28CC" w:rsidRDefault="003F083F">
      <w:pPr>
        <w:spacing w:line="480" w:lineRule="auto"/>
        <w:rPr>
          <w:rFonts w:asciiTheme="minorHAnsi" w:hAnsiTheme="minorHAnsi"/>
          <w:color w:val="auto"/>
        </w:rPr>
      </w:pPr>
      <w:r w:rsidRPr="002C28CC">
        <w:rPr>
          <w:rFonts w:asciiTheme="minorHAnsi" w:hAnsiTheme="minorHAnsi"/>
          <w:b/>
          <w:color w:val="auto"/>
        </w:rPr>
        <w:t>Origin and H</w:t>
      </w:r>
      <w:r w:rsidR="00C17895" w:rsidRPr="002C28CC">
        <w:rPr>
          <w:rFonts w:asciiTheme="minorHAnsi" w:hAnsiTheme="minorHAnsi"/>
          <w:b/>
          <w:color w:val="auto"/>
        </w:rPr>
        <w:t xml:space="preserve">usbandry of European Corn Corer: </w:t>
      </w:r>
      <w:r w:rsidRPr="002C28CC">
        <w:rPr>
          <w:rFonts w:asciiTheme="minorHAnsi" w:hAnsiTheme="minorHAnsi"/>
          <w:color w:val="auto"/>
        </w:rPr>
        <w:t xml:space="preserve">The </w:t>
      </w:r>
      <w:r w:rsidR="00852646" w:rsidRPr="002C28CC">
        <w:rPr>
          <w:rFonts w:asciiTheme="minorHAnsi" w:hAnsiTheme="minorHAnsi"/>
          <w:color w:val="auto"/>
        </w:rPr>
        <w:t>U</w:t>
      </w:r>
      <w:r w:rsidRPr="002C28CC">
        <w:rPr>
          <w:rFonts w:asciiTheme="minorHAnsi" w:hAnsiTheme="minorHAnsi"/>
          <w:color w:val="auto"/>
        </w:rPr>
        <w:t>nivoltine</w:t>
      </w:r>
      <w:r w:rsidR="00852646" w:rsidRPr="002C28CC">
        <w:rPr>
          <w:rFonts w:asciiTheme="minorHAnsi" w:hAnsiTheme="minorHAnsi"/>
          <w:color w:val="auto"/>
        </w:rPr>
        <w:t>-Z</w:t>
      </w:r>
      <w:r w:rsidRPr="002C28CC">
        <w:rPr>
          <w:rFonts w:asciiTheme="minorHAnsi" w:hAnsiTheme="minorHAnsi"/>
          <w:color w:val="auto"/>
        </w:rPr>
        <w:t xml:space="preserve"> (UZ) and </w:t>
      </w:r>
      <w:r w:rsidR="00852646" w:rsidRPr="002C28CC">
        <w:rPr>
          <w:rFonts w:asciiTheme="minorHAnsi" w:hAnsiTheme="minorHAnsi"/>
          <w:color w:val="auto"/>
        </w:rPr>
        <w:t>B</w:t>
      </w:r>
      <w:r w:rsidRPr="002C28CC">
        <w:rPr>
          <w:rFonts w:asciiTheme="minorHAnsi" w:hAnsiTheme="minorHAnsi"/>
          <w:color w:val="auto"/>
        </w:rPr>
        <w:t>ivoltine</w:t>
      </w:r>
      <w:r w:rsidR="00852646" w:rsidRPr="002C28CC">
        <w:rPr>
          <w:rFonts w:asciiTheme="minorHAnsi" w:hAnsiTheme="minorHAnsi"/>
          <w:color w:val="auto"/>
        </w:rPr>
        <w:t>-E</w:t>
      </w:r>
      <w:r w:rsidRPr="002C28CC">
        <w:rPr>
          <w:rFonts w:asciiTheme="minorHAnsi" w:hAnsiTheme="minorHAnsi"/>
          <w:color w:val="auto"/>
        </w:rPr>
        <w:t xml:space="preserve"> (BE) strains of European corn borer (ECB)</w:t>
      </w:r>
      <w:r w:rsidR="0040656E" w:rsidRPr="002C28CC">
        <w:rPr>
          <w:rFonts w:asciiTheme="minorHAnsi" w:hAnsiTheme="minorHAnsi"/>
          <w:color w:val="auto"/>
        </w:rPr>
        <w:t xml:space="preserve"> that will be</w:t>
      </w:r>
      <w:r w:rsidR="00E90F71" w:rsidRPr="002C28CC">
        <w:rPr>
          <w:rFonts w:asciiTheme="minorHAnsi" w:hAnsiTheme="minorHAnsi"/>
          <w:color w:val="auto"/>
        </w:rPr>
        <w:t xml:space="preserve"> used in this experiment were collected by members </w:t>
      </w:r>
      <w:r w:rsidR="005756AF" w:rsidRPr="002C28CC">
        <w:rPr>
          <w:rFonts w:asciiTheme="minorHAnsi" w:hAnsiTheme="minorHAnsi"/>
          <w:color w:val="auto"/>
        </w:rPr>
        <w:t xml:space="preserve">of the </w:t>
      </w:r>
      <w:r w:rsidRPr="002C28CC">
        <w:rPr>
          <w:rFonts w:asciiTheme="minorHAnsi" w:hAnsiTheme="minorHAnsi"/>
          <w:color w:val="auto"/>
        </w:rPr>
        <w:t>Dr. Dopman laboratory at Tufts University.</w:t>
      </w:r>
      <w:r w:rsidR="005756AF" w:rsidRPr="002C28CC">
        <w:rPr>
          <w:rFonts w:asciiTheme="minorHAnsi" w:hAnsiTheme="minorHAnsi"/>
          <w:color w:val="auto"/>
        </w:rPr>
        <w:t xml:space="preserve"> </w:t>
      </w:r>
      <w:r w:rsidR="006105B1" w:rsidRPr="002C28CC">
        <w:rPr>
          <w:rFonts w:asciiTheme="minorHAnsi" w:hAnsiTheme="minorHAnsi"/>
          <w:color w:val="auto"/>
        </w:rPr>
        <w:t xml:space="preserve">Strain identity was determined </w:t>
      </w:r>
      <w:r w:rsidR="006105B1" w:rsidRPr="002C28CC">
        <w:rPr>
          <w:rFonts w:asciiTheme="minorHAnsi" w:hAnsiTheme="minorHAnsi"/>
          <w:color w:val="auto"/>
        </w:rPr>
        <w:lastRenderedPageBreak/>
        <w:t xml:space="preserve">genotypically using the </w:t>
      </w:r>
      <w:proofErr w:type="spellStart"/>
      <w:r w:rsidR="006105B1" w:rsidRPr="002C28CC">
        <w:rPr>
          <w:rFonts w:asciiTheme="minorHAnsi" w:hAnsiTheme="minorHAnsi"/>
          <w:color w:val="auto"/>
        </w:rPr>
        <w:t>pgFAR</w:t>
      </w:r>
      <w:proofErr w:type="spellEnd"/>
      <w:r w:rsidR="009411AA" w:rsidRPr="002C28CC">
        <w:rPr>
          <w:rFonts w:asciiTheme="minorHAnsi" w:hAnsiTheme="minorHAnsi"/>
          <w:color w:val="auto"/>
        </w:rPr>
        <w:t xml:space="preserve"> autosomal gene, this gene codes an important enzyme</w:t>
      </w:r>
      <w:r w:rsidR="005756AF" w:rsidRPr="002C28CC">
        <w:rPr>
          <w:rFonts w:asciiTheme="minorHAnsi" w:hAnsiTheme="minorHAnsi"/>
          <w:color w:val="auto"/>
        </w:rPr>
        <w:t xml:space="preserve"> </w:t>
      </w:r>
      <w:r w:rsidR="0040656E" w:rsidRPr="002C28CC">
        <w:rPr>
          <w:rFonts w:asciiTheme="minorHAnsi" w:hAnsiTheme="minorHAnsi"/>
          <w:color w:val="auto"/>
        </w:rPr>
        <w:t>involved in determining</w:t>
      </w:r>
      <w:r w:rsidR="005756AF" w:rsidRPr="002C28CC">
        <w:rPr>
          <w:rFonts w:asciiTheme="minorHAnsi" w:hAnsiTheme="minorHAnsi"/>
          <w:color w:val="auto"/>
        </w:rPr>
        <w:t xml:space="preserve"> the female sex-pheromone blend</w:t>
      </w:r>
      <w:r w:rsidR="0040656E" w:rsidRPr="002C28CC">
        <w:rPr>
          <w:rFonts w:asciiTheme="minorHAnsi" w:hAnsiTheme="minorHAnsi"/>
          <w:color w:val="auto"/>
        </w:rPr>
        <w:t>, and is partly responsible for the strain differences</w:t>
      </w:r>
      <w:r w:rsidR="005756AF" w:rsidRPr="002C28CC">
        <w:rPr>
          <w:rFonts w:asciiTheme="minorHAnsi" w:hAnsiTheme="minorHAnsi"/>
          <w:color w:val="auto"/>
        </w:rPr>
        <w:t xml:space="preserve"> </w:t>
      </w:r>
      <w:r w:rsidR="00816093"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"Jean-Marc", "non-dropping-particle" : "", "parse-names" : false, "suffix" : "" }, { "dropping-particle" : "", "family" : "Groot", "given" : "Astrid T.", "non-dropping-particle" : "", "parse-names" : false, "suffix" : "" }, { "dropping-particle" : "", "family" : "Li\u00e9nard", "given" : "Marjorie A.", "non-dropping-particle" : "", "parse-names" : false, "suffix" : "" }, { "dropping-particle" : "", "family" : "Antony", "given" : "Binu", "non-dropping-particle" : "", "parse-names" : false, "suffix" : "" }, { "dropping-particle" : "", "family" : "Borgwardt", "given" : "Christin", "non-dropping-particle" : "", "parse-names" : false, "suffix" : "" }, { "dropping-particle" : "", "family" : "Andersson", "given" : "Fredrik", "non-dropping-particle" : "", "parse-names" : false, "suffix" : "" }, { "dropping-particle" : "", "family" : "Hedenstr\u00f6m", "given" : "Erik", "non-dropping-particle" : "", "parse-names" : false, "suffix" : "" }, { "dropping-particle" : "", "family" : "Heckel", "given" : "David G.", "non-dropping-particle" : "", "parse-names" : false, "suffix" : "" }, { "dropping-particle" : "", "family" : "L\u00f6fstedt", "given" : "Christer", "non-dropping-particle" : "", "parse-names" : false, "suffix" : "" } ], "container-title" : "Nature", "id" : "ITEM-1", "issue" : "7305", "issued" : { "date-parts" : [ [ "2010" ] ] }, "page" : "486-489",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2C28CC">
        <w:rPr>
          <w:rFonts w:asciiTheme="minorHAnsi" w:hAnsiTheme="minorHAnsi"/>
          <w:color w:val="auto"/>
        </w:rPr>
        <w:fldChar w:fldCharType="separate"/>
      </w:r>
      <w:r w:rsidR="00816093" w:rsidRPr="002C28CC">
        <w:rPr>
          <w:rFonts w:asciiTheme="minorHAnsi" w:hAnsiTheme="minorHAnsi"/>
          <w:noProof/>
          <w:color w:val="auto"/>
        </w:rPr>
        <w:t>(Lassance et al. 2010)</w:t>
      </w:r>
      <w:r w:rsidR="00816093" w:rsidRPr="002C28CC">
        <w:rPr>
          <w:rFonts w:asciiTheme="minorHAnsi" w:hAnsiTheme="minorHAnsi"/>
          <w:color w:val="auto"/>
        </w:rPr>
        <w:fldChar w:fldCharType="end"/>
      </w:r>
      <w:r w:rsidR="00816093" w:rsidRPr="002C28CC">
        <w:rPr>
          <w:rFonts w:asciiTheme="minorHAnsi" w:hAnsiTheme="minorHAnsi"/>
          <w:color w:val="auto"/>
        </w:rPr>
        <w:t>.</w:t>
      </w:r>
      <w:r w:rsidRPr="002C28CC">
        <w:rPr>
          <w:rFonts w:asciiTheme="minorHAnsi" w:hAnsiTheme="minorHAnsi"/>
          <w:color w:val="auto"/>
        </w:rPr>
        <w:t xml:space="preserve"> </w:t>
      </w:r>
      <w:r w:rsidR="00C17895" w:rsidRPr="002C28CC">
        <w:rPr>
          <w:rFonts w:asciiTheme="minorHAnsi" w:hAnsiTheme="minorHAnsi"/>
          <w:color w:val="auto"/>
        </w:rPr>
        <w:t xml:space="preserve">Both strains </w:t>
      </w:r>
      <w:r w:rsidRPr="002C28CC">
        <w:rPr>
          <w:rFonts w:asciiTheme="minorHAnsi" w:hAnsiTheme="minorHAnsi"/>
          <w:color w:val="auto"/>
        </w:rPr>
        <w:t xml:space="preserve">were </w:t>
      </w:r>
      <w:r w:rsidR="00C17895" w:rsidRPr="002C28CC">
        <w:rPr>
          <w:rFonts w:asciiTheme="minorHAnsi" w:hAnsiTheme="minorHAnsi"/>
          <w:color w:val="auto"/>
        </w:rPr>
        <w:t xml:space="preserve">collected </w:t>
      </w:r>
      <w:r w:rsidRPr="002C28CC">
        <w:rPr>
          <w:rFonts w:asciiTheme="minorHAnsi" w:hAnsiTheme="minorHAnsi"/>
          <w:color w:val="auto"/>
        </w:rPr>
        <w:t>as larvae</w:t>
      </w:r>
      <w:r w:rsidR="00C17895" w:rsidRPr="002C28CC">
        <w:rPr>
          <w:rFonts w:asciiTheme="minorHAnsi" w:hAnsiTheme="minorHAnsi"/>
          <w:color w:val="auto"/>
        </w:rPr>
        <w:t xml:space="preserve">, pupae and adults from New York state prior to 2015 </w:t>
      </w:r>
      <w:r w:rsidR="00C17895"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"10.1038/hdy.2014.128", "ISSN" : "0018-067X",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2C28CC">
        <w:rPr>
          <w:rFonts w:asciiTheme="minorHAnsi" w:hAnsiTheme="minorHAnsi"/>
          <w:color w:val="auto"/>
        </w:rPr>
        <w:fldChar w:fldCharType="separate"/>
      </w:r>
      <w:r w:rsidR="00C17895" w:rsidRPr="002C28CC">
        <w:rPr>
          <w:rFonts w:asciiTheme="minorHAnsi" w:hAnsiTheme="minorHAnsi"/>
          <w:noProof/>
          <w:color w:val="auto"/>
        </w:rPr>
        <w:t>(Wadsworth et al. 2015)</w:t>
      </w:r>
      <w:r w:rsidR="00C17895" w:rsidRPr="002C28CC">
        <w:rPr>
          <w:rFonts w:asciiTheme="minorHAnsi" w:hAnsiTheme="minorHAnsi"/>
          <w:color w:val="auto"/>
        </w:rPr>
        <w:fldChar w:fldCharType="end"/>
      </w:r>
      <w:r w:rsidRPr="002C28CC">
        <w:rPr>
          <w:rFonts w:asciiTheme="minorHAnsi" w:hAnsiTheme="minorHAnsi"/>
          <w:color w:val="auto"/>
        </w:rPr>
        <w:t xml:space="preserve">. </w:t>
      </w:r>
      <w:r w:rsidR="0040656E" w:rsidRPr="002C28CC">
        <w:rPr>
          <w:rFonts w:asciiTheme="minorHAnsi" w:hAnsiTheme="minorHAnsi"/>
          <w:color w:val="auto"/>
        </w:rPr>
        <w:t>For the duration of the experiment, each</w:t>
      </w:r>
      <w:r w:rsidR="00816093" w:rsidRPr="002C28CC">
        <w:rPr>
          <w:rFonts w:asciiTheme="minorHAnsi" w:hAnsiTheme="minorHAnsi"/>
          <w:color w:val="auto"/>
        </w:rPr>
        <w:t xml:space="preserve"> strain will be continuously mass reared</w:t>
      </w:r>
      <w:r w:rsidRPr="002C28CC">
        <w:rPr>
          <w:rFonts w:asciiTheme="minorHAnsi" w:hAnsiTheme="minorHAnsi"/>
          <w:color w:val="auto"/>
        </w:rPr>
        <w:t xml:space="preserve"> at 26</w:t>
      </w:r>
      <w:r w:rsidR="00737225"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under a 16-hour photoperiod.</w:t>
      </w:r>
      <w:r w:rsidRPr="002C28CC">
        <w:rPr>
          <w:rFonts w:asciiTheme="minorHAnsi" w:hAnsiTheme="minorHAnsi"/>
          <w:color w:val="auto"/>
        </w:rPr>
        <w:t xml:space="preserve"> To compare the differences in </w:t>
      </w:r>
      <w:r w:rsidR="0076506B" w:rsidRPr="002C28CC">
        <w:rPr>
          <w:rFonts w:asciiTheme="minorHAnsi" w:hAnsiTheme="minorHAnsi"/>
          <w:color w:val="auto"/>
        </w:rPr>
        <w:t xml:space="preserve">stored </w:t>
      </w:r>
      <w:r w:rsidR="0051526B" w:rsidRPr="002C28CC">
        <w:rPr>
          <w:rFonts w:asciiTheme="minorHAnsi" w:hAnsiTheme="minorHAnsi"/>
          <w:color w:val="auto"/>
        </w:rPr>
        <w:t xml:space="preserve">triglycerides and storage proteins between diapause </w:t>
      </w:r>
      <w:r w:rsidRPr="002C28CC">
        <w:rPr>
          <w:rFonts w:asciiTheme="minorHAnsi" w:hAnsiTheme="minorHAnsi"/>
          <w:color w:val="auto"/>
        </w:rPr>
        <w:t xml:space="preserve">and </w:t>
      </w:r>
      <w:r w:rsidR="0051526B" w:rsidRPr="002C28CC">
        <w:rPr>
          <w:rFonts w:asciiTheme="minorHAnsi" w:hAnsiTheme="minorHAnsi"/>
          <w:color w:val="auto"/>
        </w:rPr>
        <w:t>non-</w:t>
      </w:r>
      <w:r w:rsidRPr="002C28CC">
        <w:rPr>
          <w:rFonts w:asciiTheme="minorHAnsi" w:hAnsiTheme="minorHAnsi"/>
          <w:color w:val="auto"/>
        </w:rPr>
        <w:t>diapause larvae, newly hatched larvae from e</w:t>
      </w:r>
      <w:r w:rsidR="0051526B" w:rsidRPr="002C28CC">
        <w:rPr>
          <w:rFonts w:asciiTheme="minorHAnsi" w:hAnsiTheme="minorHAnsi"/>
          <w:color w:val="auto"/>
        </w:rPr>
        <w:t>ach strain will be reared at 23</w:t>
      </w:r>
      <w:r w:rsidR="0051526B" w:rsidRPr="002C28CC">
        <w:rPr>
          <w:color w:val="auto"/>
        </w:rPr>
        <w:t>°</w:t>
      </w:r>
      <w:r w:rsidRPr="002C28CC">
        <w:rPr>
          <w:rFonts w:asciiTheme="minorHAnsi" w:hAnsiTheme="minorHAnsi"/>
          <w:color w:val="auto"/>
        </w:rPr>
        <w:t xml:space="preserve">C </w:t>
      </w:r>
      <w:r w:rsidR="0051526B" w:rsidRPr="002C28CC">
        <w:rPr>
          <w:rFonts w:asciiTheme="minorHAnsi" w:hAnsiTheme="minorHAnsi"/>
          <w:color w:val="auto"/>
        </w:rPr>
        <w:t xml:space="preserve">under conditions that </w:t>
      </w:r>
      <w:r w:rsidR="00B568C8" w:rsidRPr="004D669F">
        <w:rPr>
          <w:rFonts w:asciiTheme="minorHAnsi" w:hAnsiTheme="minorHAnsi"/>
          <w:color w:val="auto"/>
        </w:rPr>
        <w:t xml:space="preserve">either </w:t>
      </w:r>
      <w:commentRangeStart w:id="110"/>
      <w:r w:rsidR="00B568C8" w:rsidRPr="004D669F">
        <w:rPr>
          <w:rFonts w:asciiTheme="minorHAnsi" w:hAnsiTheme="minorHAnsi"/>
          <w:color w:val="auto"/>
        </w:rPr>
        <w:t>induce diapause or non-diapause</w:t>
      </w:r>
      <w:commentRangeEnd w:id="110"/>
      <w:r w:rsidR="00B568C8">
        <w:rPr>
          <w:rStyle w:val="CommentReference"/>
        </w:rPr>
        <w:commentReference w:id="110"/>
      </w:r>
      <w:r w:rsidR="00B568C8" w:rsidRPr="004D669F">
        <w:rPr>
          <w:rFonts w:asciiTheme="minorHAnsi" w:hAnsiTheme="minorHAnsi"/>
          <w:color w:val="auto"/>
        </w:rPr>
        <w:t xml:space="preserve">. Those larvae treated under diapause inducing </w:t>
      </w:r>
      <w:r w:rsidR="0051526B" w:rsidRPr="002C28CC">
        <w:rPr>
          <w:rFonts w:asciiTheme="minorHAnsi" w:hAnsiTheme="minorHAnsi"/>
          <w:color w:val="auto"/>
        </w:rPr>
        <w:t xml:space="preserve">conditions from the UZ and BE strains </w:t>
      </w:r>
      <w:r w:rsidRPr="002C28CC">
        <w:rPr>
          <w:rFonts w:asciiTheme="minorHAnsi" w:hAnsiTheme="minorHAnsi"/>
          <w:color w:val="auto"/>
        </w:rPr>
        <w:t>will be lab</w:t>
      </w:r>
      <w:r w:rsidR="0051526B" w:rsidRPr="002C28CC">
        <w:rPr>
          <w:rFonts w:asciiTheme="minorHAnsi" w:hAnsiTheme="minorHAnsi"/>
          <w:color w:val="auto"/>
        </w:rPr>
        <w:t>eled UZ12 and BE12 respectively and t</w:t>
      </w:r>
      <w:r w:rsidRPr="002C28CC">
        <w:rPr>
          <w:rFonts w:asciiTheme="minorHAnsi" w:hAnsiTheme="minorHAnsi"/>
          <w:color w:val="auto"/>
        </w:rPr>
        <w:t xml:space="preserve">hose </w:t>
      </w:r>
      <w:r w:rsidR="0051526B" w:rsidRPr="002C28CC">
        <w:rPr>
          <w:rFonts w:asciiTheme="minorHAnsi" w:hAnsiTheme="minorHAnsi"/>
          <w:color w:val="auto"/>
        </w:rPr>
        <w:t xml:space="preserve">treated under </w:t>
      </w:r>
      <w:r w:rsidRPr="002C28CC">
        <w:rPr>
          <w:rFonts w:asciiTheme="minorHAnsi" w:hAnsiTheme="minorHAnsi"/>
          <w:color w:val="auto"/>
        </w:rPr>
        <w:t xml:space="preserve">diapause avoiding conditions will be labeled UZ16 and BE16 respectively. </w:t>
      </w:r>
    </w:p>
    <w:p w14:paraId="35E2778D" w14:textId="77777777" w:rsidR="0083044B" w:rsidRPr="002C28CC" w:rsidRDefault="0083044B" w:rsidP="00E84291">
      <w:pPr>
        <w:spacing w:line="480" w:lineRule="auto"/>
        <w:rPr>
          <w:rFonts w:asciiTheme="minorHAnsi" w:hAnsiTheme="minorHAnsi"/>
          <w:b/>
          <w:color w:val="auto"/>
        </w:rPr>
      </w:pPr>
    </w:p>
    <w:p w14:paraId="517D3277" w14:textId="6D123B67"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Sampling Wandering Larvae. </w:t>
      </w:r>
      <w:r w:rsidRPr="002C28CC">
        <w:rPr>
          <w:rFonts w:asciiTheme="minorHAnsi" w:hAnsiTheme="minorHAnsi"/>
          <w:color w:val="auto"/>
        </w:rPr>
        <w:t>European corn borer eggs</w:t>
      </w:r>
      <w:r w:rsidR="0040656E" w:rsidRPr="002C28CC">
        <w:rPr>
          <w:rFonts w:asciiTheme="minorHAnsi" w:hAnsiTheme="minorHAnsi"/>
          <w:color w:val="auto"/>
        </w:rPr>
        <w:t>, intended for treatment,</w:t>
      </w:r>
      <w:r w:rsidRPr="002C28CC">
        <w:rPr>
          <w:rFonts w:asciiTheme="minorHAnsi" w:hAnsiTheme="minorHAnsi"/>
          <w:color w:val="auto"/>
        </w:rPr>
        <w:t xml:space="preserve"> from the UZ and BE strains will be hatched at 23</w:t>
      </w:r>
      <w:r w:rsidRPr="002C28CC">
        <w:rPr>
          <w:color w:val="auto"/>
        </w:rPr>
        <w:t>°</w:t>
      </w:r>
      <w:r w:rsidR="0040656E" w:rsidRPr="002C28CC">
        <w:rPr>
          <w:rFonts w:asciiTheme="minorHAnsi" w:hAnsiTheme="minorHAnsi"/>
          <w:color w:val="auto"/>
        </w:rPr>
        <w:t>C and 65% relative humidity. These h</w:t>
      </w:r>
      <w:r w:rsidRPr="002C28CC">
        <w:rPr>
          <w:rFonts w:asciiTheme="minorHAnsi" w:hAnsiTheme="minorHAnsi"/>
          <w:color w:val="auto"/>
        </w:rPr>
        <w:t xml:space="preserve">atched larvae will be </w:t>
      </w:r>
      <w:r w:rsidR="0040656E" w:rsidRPr="002C28CC">
        <w:rPr>
          <w:rFonts w:asciiTheme="minorHAnsi" w:hAnsiTheme="minorHAnsi"/>
          <w:color w:val="auto"/>
        </w:rPr>
        <w:t>provided</w:t>
      </w:r>
      <w:r w:rsidR="00F2535D" w:rsidRPr="002C28CC">
        <w:rPr>
          <w:rFonts w:asciiTheme="minorHAnsi" w:hAnsiTheme="minorHAnsi"/>
          <w:color w:val="auto"/>
        </w:rPr>
        <w:t xml:space="preserve"> European corn borer </w:t>
      </w:r>
      <w:r w:rsidRPr="002C28CC">
        <w:rPr>
          <w:rFonts w:asciiTheme="minorHAnsi" w:hAnsiTheme="minorHAnsi"/>
          <w:color w:val="auto"/>
        </w:rPr>
        <w:t>diet</w:t>
      </w:r>
      <w:r w:rsidR="00F2535D" w:rsidRPr="002C28CC">
        <w:rPr>
          <w:rFonts w:asciiTheme="minorHAnsi" w:hAnsiTheme="minorHAnsi"/>
          <w:color w:val="auto"/>
        </w:rPr>
        <w:t>, purchased</w:t>
      </w:r>
      <w:r w:rsidRPr="002C28CC">
        <w:rPr>
          <w:rFonts w:asciiTheme="minorHAnsi" w:hAnsiTheme="minorHAnsi"/>
          <w:color w:val="auto"/>
        </w:rPr>
        <w:t xml:space="preserve"> </w:t>
      </w:r>
      <w:r w:rsidR="00F2535D" w:rsidRPr="002C28CC">
        <w:rPr>
          <w:rFonts w:asciiTheme="minorHAnsi" w:hAnsiTheme="minorHAnsi"/>
          <w:color w:val="auto"/>
        </w:rPr>
        <w:t xml:space="preserve">from Frontier Agricultural Sciences, </w:t>
      </w:r>
      <w:r w:rsidR="0040656E" w:rsidRPr="002C28CC">
        <w:rPr>
          <w:rFonts w:asciiTheme="minorHAnsi" w:hAnsiTheme="minorHAnsi"/>
          <w:color w:val="auto"/>
        </w:rPr>
        <w:t xml:space="preserve">ad </w:t>
      </w:r>
      <w:r w:rsidRPr="002C28CC">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2C28CC">
        <w:rPr>
          <w:rFonts w:asciiTheme="minorHAnsi" w:hAnsiTheme="minorHAnsi"/>
          <w:color w:val="auto"/>
        </w:rPr>
        <w:t xml:space="preserve"> </w:t>
      </w:r>
      <w:r w:rsidRPr="002C28CC">
        <w:rPr>
          <w:rFonts w:asciiTheme="minorHAnsi" w:hAnsiTheme="minorHAnsi"/>
          <w:color w:val="auto"/>
        </w:rPr>
        <w:t>At the beginning of the fifth instar, larvae will be separated</w:t>
      </w:r>
      <w:r w:rsidR="0040656E" w:rsidRPr="002C28CC">
        <w:rPr>
          <w:rFonts w:asciiTheme="minorHAnsi" w:hAnsiTheme="minorHAnsi"/>
          <w:color w:val="auto"/>
        </w:rPr>
        <w:t xml:space="preserve"> into </w:t>
      </w:r>
      <w:r w:rsidR="00737225" w:rsidRPr="002C28CC">
        <w:rPr>
          <w:rFonts w:asciiTheme="minorHAnsi" w:hAnsiTheme="minorHAnsi"/>
          <w:color w:val="auto"/>
        </w:rPr>
        <w:t>32-</w:t>
      </w:r>
      <w:r w:rsidR="001F7608" w:rsidRPr="002C28CC">
        <w:rPr>
          <w:rFonts w:asciiTheme="minorHAnsi" w:hAnsiTheme="minorHAnsi"/>
          <w:color w:val="auto"/>
        </w:rPr>
        <w:t>well bioassay trays purchased from Frontier Agricultural Sciences</w:t>
      </w:r>
      <w:r w:rsidR="0040656E" w:rsidRPr="002C28CC">
        <w:rPr>
          <w:rFonts w:asciiTheme="minorHAnsi" w:hAnsiTheme="minorHAnsi"/>
          <w:color w:val="auto"/>
        </w:rPr>
        <w:t>, these trays</w:t>
      </w:r>
      <w:r w:rsidR="001F7608" w:rsidRPr="002C28CC">
        <w:rPr>
          <w:rFonts w:asciiTheme="minorHAnsi" w:hAnsiTheme="minorHAnsi"/>
          <w:color w:val="auto"/>
        </w:rPr>
        <w:t xml:space="preserve"> will serve as individual arenas. Once larvae </w:t>
      </w:r>
      <w:r w:rsidRPr="002C28CC">
        <w:rPr>
          <w:rFonts w:asciiTheme="minorHAnsi" w:hAnsiTheme="minorHAnsi"/>
          <w:color w:val="auto"/>
        </w:rPr>
        <w:t>reach the end of the fifth instar</w:t>
      </w:r>
      <w:r w:rsidR="001F7608" w:rsidRPr="002C28CC">
        <w:rPr>
          <w:rFonts w:asciiTheme="minorHAnsi" w:hAnsiTheme="minorHAnsi"/>
          <w:color w:val="auto"/>
        </w:rPr>
        <w:t>, they will be assayed to determine if they have entered the wandering phase</w:t>
      </w:r>
      <w:r w:rsidRPr="002C28CC">
        <w:rPr>
          <w:rFonts w:asciiTheme="minorHAnsi" w:hAnsiTheme="minorHAnsi"/>
          <w:color w:val="auto"/>
        </w:rPr>
        <w:t xml:space="preserve">. At the beginning of the wandering phase, larvae discontinue feeding, empty the contents of their </w:t>
      </w:r>
      <w:r w:rsidRPr="002C28CC">
        <w:rPr>
          <w:rFonts w:asciiTheme="minorHAnsi" w:hAnsiTheme="minorHAnsi"/>
          <w:color w:val="auto"/>
        </w:rPr>
        <w:lastRenderedPageBreak/>
        <w:t xml:space="preserve">gut and after clearing their gut larvae no longer produce frass. The wandering phase is a necessary step all European corn borer larvae undergo in preparation for either diapause or pupation and adult metamorphosis </w:t>
      </w:r>
      <w:r w:rsidRPr="002C28CC">
        <w:rPr>
          <w:rFonts w:asciiTheme="minorHAnsi" w:hAnsiTheme="minorHAnsi"/>
          <w:color w:val="auto"/>
        </w:rPr>
        <w:fldChar w:fldCharType="begin" w:fldLock="1"/>
      </w:r>
      <w:r w:rsidRPr="002C28CC">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Hayes 1982)</w:t>
      </w:r>
      <w:r w:rsidRPr="002C28CC">
        <w:rPr>
          <w:rFonts w:asciiTheme="minorHAnsi" w:hAnsiTheme="minorHAnsi"/>
          <w:color w:val="auto"/>
        </w:rPr>
        <w:fldChar w:fldCharType="end"/>
      </w:r>
      <w:r w:rsidRPr="002C28CC">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r w:rsidR="00676735" w:rsidRPr="002C28CC">
        <w:rPr>
          <w:rFonts w:asciiTheme="minorHAnsi" w:hAnsiTheme="minorHAnsi"/>
          <w:color w:val="auto"/>
        </w:rPr>
        <w:t>30 minutes</w:t>
      </w:r>
      <w:commentRangeStart w:id="111"/>
      <w:r w:rsidRPr="002C28CC">
        <w:rPr>
          <w:rStyle w:val="CommentReference"/>
          <w:color w:val="auto"/>
        </w:rPr>
        <w:commentReference w:id="112"/>
      </w:r>
      <w:commentRangeEnd w:id="111"/>
      <w:r w:rsidR="00FA206E" w:rsidRPr="002C28CC">
        <w:rPr>
          <w:rStyle w:val="CommentReference"/>
          <w:color w:val="auto"/>
        </w:rPr>
        <w:commentReference w:id="111"/>
      </w:r>
      <w:r w:rsidRPr="002C28CC">
        <w:rPr>
          <w:rFonts w:asciiTheme="minorHAnsi" w:hAnsiTheme="minorHAnsi"/>
          <w:color w:val="auto"/>
        </w:rPr>
        <w:t xml:space="preserve">. Those larvae whose gut is not clear will produce frass will be placed back into their arenas and those that do not produce frass will be </w:t>
      </w:r>
      <w:r w:rsidR="00DC52AC" w:rsidRPr="002C28CC">
        <w:rPr>
          <w:rFonts w:asciiTheme="minorHAnsi" w:hAnsiTheme="minorHAnsi"/>
          <w:color w:val="auto"/>
        </w:rPr>
        <w:t>charac</w:t>
      </w:r>
      <w:r w:rsidRPr="002C28CC">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2C28CC" w:rsidDel="00D17757">
        <w:rPr>
          <w:rFonts w:asciiTheme="minorHAnsi" w:hAnsiTheme="minorHAnsi"/>
          <w:color w:val="auto"/>
        </w:rPr>
        <w:t xml:space="preserve"> </w:t>
      </w:r>
    </w:p>
    <w:p w14:paraId="4B05E00A" w14:textId="77777777" w:rsidR="00E84291" w:rsidRPr="002C28CC" w:rsidRDefault="00E84291" w:rsidP="00E84291">
      <w:pPr>
        <w:spacing w:line="480" w:lineRule="auto"/>
        <w:rPr>
          <w:rFonts w:asciiTheme="minorHAnsi" w:hAnsiTheme="minorHAnsi"/>
          <w:b/>
          <w:color w:val="auto"/>
        </w:rPr>
      </w:pPr>
    </w:p>
    <w:p w14:paraId="1CF76641" w14:textId="7E78E457"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Protein Extraction and Quantification: </w:t>
      </w:r>
      <w:r w:rsidRPr="002C28CC">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"10.1016/0300-9629(83)90339-0", "ISSN" : "03009629", "abstract" : "1. 1. Haemolymph ecdysteroid titers of nondiapause-bound European corn borers (LD 16: 8, 30\u00b0C) were low at the beginning of the fifth (last) instar, increased gradually between days 2 and 4 and peaked sharply (4400 pg/\u03bcl) just before pharate pupal formation. 2. 2. Time of day influenced prepupal ecdysteroid titers in that levels rose sharply between 14:00 and 24:00 hr AZT (arbitrary Zeitgeber time) in nondiapause-bound animals. 3. 3. Haemolymph ecdysteroid titers decreased in pharate and new pupae, peaked in 2-day pupae (26,000 pg/\u03bcl) just before pharate adult formation and then fell more gradually in 3-5-day pupae. 4. 4. In diapause-bound and diapausing 5th instars haemolymph ecdysteroid titers were relatively low, 11-25 pg/\u03bcl 5. 5. HPLC followed by RIA of 5th stage larval and pupal haemolymph revealed the presence of a polar peak, 2 small peaks following the polar peak, material that comigrated with 20-hydroxyecdysone and ecdysone, and in 2- and 3-day pupae, material that comigrated with 26-hydroxyecdysone. 6. 6. Before formation of the pharate pupa and pharate adult, ecdysone levels were relatively low as compared to 20-hydroxyecdysone levels. \u00a9 1983.", "author" : [ { "dropping-particle" : "", "family" : "Gelman", "given" : "Dale B.", "non-dropping-particle" : "", "parse-names" : false, "suffix" : "" }, { "dropping-particle" : "", "family" : "Woods", "given" : "Charles W.", "non-dropping-particle" : "", "parse-names" : false, "suffix" : "" } ], "container-title" : "Comparative Biochemistry and Physiology -- Part A: Physiology", "id" : "ITEM-1", "issue" : "2", "issued" : { "date-parts" : [ [ "1983" ] ] }, "page" : "367-375", "title" : "Haemolymph ecdysteroid titers of diapause- and nondiapause-bound fifth instars and pupae of the European corn borer, Ostrinia nubilalis (H\u00fcbner)", "type" : "article-journal", "volume" : "76"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(Gelman and Woods 1983)</w:t>
      </w:r>
      <w:r w:rsidRPr="002C28CC">
        <w:rPr>
          <w:rFonts w:asciiTheme="minorHAnsi" w:hAnsiTheme="minorHAnsi"/>
          <w:color w:val="auto"/>
        </w:rPr>
        <w:fldChar w:fldCharType="end"/>
      </w:r>
      <w:r w:rsidRPr="002C28CC">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2C28CC">
        <w:rPr>
          <w:color w:val="auto"/>
        </w:rPr>
        <w:t>°</w:t>
      </w:r>
      <w:r w:rsidRPr="002C28CC">
        <w:rPr>
          <w:rFonts w:asciiTheme="minorHAnsi" w:hAnsiTheme="minorHAnsi"/>
          <w:color w:val="auto"/>
        </w:rPr>
        <w:t xml:space="preserve">C. After collecting lymph from larvae across each of the four treatments, </w:t>
      </w:r>
      <w:commentRangeStart w:id="113"/>
      <w:commentRangeStart w:id="114"/>
      <w:r w:rsidRPr="002C28CC">
        <w:rPr>
          <w:rFonts w:asciiTheme="minorHAnsi" w:hAnsiTheme="minorHAnsi"/>
          <w:color w:val="auto"/>
        </w:rPr>
        <w:t>samples will be grouped into cohorts</w:t>
      </w:r>
      <w:r w:rsidR="00FA206E" w:rsidRPr="002C28CC">
        <w:rPr>
          <w:rFonts w:asciiTheme="minorHAnsi" w:hAnsiTheme="minorHAnsi"/>
          <w:color w:val="auto"/>
        </w:rPr>
        <w:t xml:space="preserve">, a </w:t>
      </w:r>
      <w:r w:rsidR="00FA206E" w:rsidRPr="002C28CC">
        <w:rPr>
          <w:rFonts w:asciiTheme="minorHAnsi" w:hAnsiTheme="minorHAnsi"/>
          <w:color w:val="auto"/>
        </w:rPr>
        <w:lastRenderedPageBreak/>
        <w:t>sample of hemolymph will be taken from each individual larvae</w:t>
      </w:r>
      <w:r w:rsidRPr="002C28CC">
        <w:rPr>
          <w:rFonts w:asciiTheme="minorHAnsi" w:hAnsiTheme="minorHAnsi"/>
          <w:color w:val="auto"/>
        </w:rPr>
        <w:t xml:space="preserve"> and total protein concentration will be quantified</w:t>
      </w:r>
      <w:r w:rsidR="000C0F27" w:rsidRPr="002C28CC">
        <w:rPr>
          <w:rFonts w:asciiTheme="minorHAnsi" w:hAnsiTheme="minorHAnsi"/>
          <w:color w:val="auto"/>
        </w:rPr>
        <w:t>, separately</w:t>
      </w:r>
      <w:r w:rsidRPr="002C28CC">
        <w:rPr>
          <w:rFonts w:asciiTheme="minorHAnsi" w:hAnsiTheme="minorHAnsi"/>
          <w:color w:val="auto"/>
        </w:rPr>
        <w:t xml:space="preserve">. A cohort will consist of equal numbers of larvae from each strain, and from each photoperiod treatment. </w:t>
      </w:r>
      <w:commentRangeEnd w:id="113"/>
      <w:r w:rsidR="00642B1C" w:rsidRPr="002C28CC">
        <w:rPr>
          <w:rStyle w:val="CommentReference"/>
          <w:color w:val="auto"/>
        </w:rPr>
        <w:commentReference w:id="113"/>
      </w:r>
      <w:commentRangeEnd w:id="114"/>
      <w:r w:rsidR="000C0F27" w:rsidRPr="002C28CC">
        <w:rPr>
          <w:rStyle w:val="CommentReference"/>
          <w:color w:val="auto"/>
        </w:rPr>
        <w:commentReference w:id="114"/>
      </w:r>
      <w:r w:rsidR="0083044B" w:rsidRPr="002C28CC">
        <w:rPr>
          <w:rFonts w:asciiTheme="minorHAnsi" w:hAnsiTheme="minorHAnsi"/>
          <w:color w:val="auto"/>
        </w:rPr>
        <w:t>Hemolymph proteins will be quantified in relation to a standard curve</w:t>
      </w:r>
      <w:r w:rsidRPr="002C28CC">
        <w:rPr>
          <w:rFonts w:asciiTheme="minorHAnsi" w:hAnsiTheme="minorHAnsi"/>
          <w:color w:val="auto"/>
        </w:rPr>
        <w:t xml:space="preserve"> </w:t>
      </w:r>
      <w:r w:rsidR="00642B1C" w:rsidRPr="002C28CC">
        <w:rPr>
          <w:rFonts w:asciiTheme="minorHAnsi" w:hAnsiTheme="minorHAnsi"/>
          <w:color w:val="auto"/>
        </w:rPr>
        <w:t xml:space="preserve">of bovine serum albumin (BSA) </w:t>
      </w:r>
      <w:r w:rsidRPr="002C28CC">
        <w:rPr>
          <w:rFonts w:asciiTheme="minorHAnsi" w:hAnsiTheme="minorHAnsi"/>
          <w:color w:val="auto"/>
        </w:rPr>
        <w:t>using the Pierce™ Coomassie (Bradford) Protein Assay</w:t>
      </w:r>
      <w:r w:rsidR="0083044B" w:rsidRPr="002C28CC">
        <w:rPr>
          <w:rFonts w:asciiTheme="minorHAnsi" w:hAnsiTheme="minorHAnsi"/>
          <w:color w:val="auto"/>
        </w:rPr>
        <w:t>.</w:t>
      </w:r>
      <w:r w:rsidRPr="002C28CC">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2C28CC">
        <w:rPr>
          <w:rFonts w:asciiTheme="minorHAnsi" w:hAnsiTheme="minorHAnsi"/>
          <w:color w:val="auto"/>
        </w:rPr>
        <w:t>protein standard at known</w:t>
      </w:r>
      <w:r w:rsidRPr="002C28CC">
        <w:rPr>
          <w:rFonts w:asciiTheme="minorHAnsi" w:hAnsiTheme="minorHAnsi"/>
          <w:color w:val="auto"/>
        </w:rPr>
        <w:t xml:space="preserve"> concentration</w:t>
      </w:r>
      <w:r w:rsidR="00754593" w:rsidRPr="002C28CC">
        <w:rPr>
          <w:rFonts w:asciiTheme="minorHAnsi" w:hAnsiTheme="minorHAnsi"/>
          <w:color w:val="auto"/>
        </w:rPr>
        <w:t>s</w:t>
      </w:r>
      <w:r w:rsidRPr="002C28CC">
        <w:rPr>
          <w:rFonts w:asciiTheme="minorHAnsi" w:hAnsiTheme="minorHAnsi"/>
          <w:color w:val="auto"/>
        </w:rPr>
        <w:t xml:space="preserve"> can be quantified using a spectrophotometer. </w:t>
      </w:r>
      <w:r w:rsidR="004D08DE" w:rsidRPr="002C28CC">
        <w:rPr>
          <w:rFonts w:asciiTheme="minorHAnsi" w:hAnsiTheme="minorHAnsi"/>
          <w:color w:val="auto"/>
        </w:rPr>
        <w:t xml:space="preserve">The </w:t>
      </w:r>
      <w:r w:rsidRPr="002C28CC">
        <w:rPr>
          <w:rFonts w:asciiTheme="minorHAnsi" w:hAnsiTheme="minorHAnsi"/>
          <w:color w:val="auto"/>
        </w:rPr>
        <w:t>relationship between the</w:t>
      </w:r>
      <w:r w:rsidR="004D08DE" w:rsidRPr="002C28CC">
        <w:rPr>
          <w:rFonts w:asciiTheme="minorHAnsi" w:hAnsiTheme="minorHAnsi"/>
          <w:color w:val="auto"/>
        </w:rPr>
        <w:t xml:space="preserve"> wavelength of light absorbed by </w:t>
      </w:r>
      <w:r w:rsidRPr="002C28CC">
        <w:rPr>
          <w:rFonts w:asciiTheme="minorHAnsi" w:hAnsiTheme="minorHAnsi"/>
          <w:color w:val="auto"/>
        </w:rPr>
        <w:t>coomassie</w:t>
      </w:r>
      <w:r w:rsidR="004D08DE" w:rsidRPr="002C28CC">
        <w:rPr>
          <w:rFonts w:asciiTheme="minorHAnsi" w:hAnsiTheme="minorHAnsi"/>
          <w:color w:val="auto"/>
        </w:rPr>
        <w:t>-</w:t>
      </w:r>
      <w:r w:rsidRPr="002C28CC">
        <w:rPr>
          <w:rFonts w:asciiTheme="minorHAnsi" w:hAnsiTheme="minorHAnsi"/>
          <w:color w:val="auto"/>
        </w:rPr>
        <w:t>dye</w:t>
      </w:r>
      <w:r w:rsidR="004D08DE" w:rsidRPr="002C28CC">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2C28CC" w:rsidDel="005466AF">
        <w:rPr>
          <w:rFonts w:asciiTheme="minorHAnsi" w:hAnsiTheme="minorHAnsi"/>
          <w:color w:val="auto"/>
        </w:rPr>
        <w:t xml:space="preserve"> </w:t>
      </w:r>
    </w:p>
    <w:p w14:paraId="5A1A7CFD" w14:textId="77777777" w:rsidR="00E84291" w:rsidRPr="002C28CC" w:rsidRDefault="00E84291" w:rsidP="00E84291">
      <w:pPr>
        <w:spacing w:line="480" w:lineRule="auto"/>
        <w:rPr>
          <w:rFonts w:asciiTheme="minorHAnsi" w:hAnsiTheme="minorHAnsi"/>
          <w:color w:val="auto"/>
        </w:rPr>
      </w:pPr>
    </w:p>
    <w:p w14:paraId="4539EAA6" w14:textId="4F8A7861" w:rsidR="00E84291" w:rsidRPr="002C28CC" w:rsidRDefault="00E84291" w:rsidP="00E84291">
      <w:pPr>
        <w:spacing w:line="480" w:lineRule="auto"/>
        <w:rPr>
          <w:rFonts w:asciiTheme="minorHAnsi" w:hAnsiTheme="minorHAnsi"/>
          <w:color w:val="auto"/>
        </w:rPr>
      </w:pPr>
      <w:r w:rsidRPr="002C28CC">
        <w:rPr>
          <w:rFonts w:asciiTheme="minorHAnsi" w:hAnsiTheme="minorHAnsi"/>
          <w:b/>
          <w:color w:val="auto"/>
        </w:rPr>
        <w:t xml:space="preserve">Storage Protein Separation and Quantification: </w:t>
      </w:r>
      <w:r w:rsidRPr="002C28CC">
        <w:rPr>
          <w:rFonts w:asciiTheme="minorHAnsi" w:hAnsiTheme="minorHAnsi"/>
          <w:color w:val="auto"/>
        </w:rPr>
        <w:t xml:space="preserve">Storage proteins are multimers composed of six identical or similar subunits and each subunit weights approximately 80kDa each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 "non-dropping-particle" : "", "parse-names" : false, "suffix" : "" } ], "container-title" : "European journal of entomology", "id" : "ITEM-2", "issue" : "August 1998", "issued" : { "date-parts" : [ [ "1999" ] ] }, "page" : "213-225", "title" : "Evolution and function of the insect hexamerins.pdf",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2C28CC">
        <w:rPr>
          <w:rFonts w:asciiTheme="minorHAnsi" w:hAnsiTheme="minorHAnsi"/>
          <w:color w:val="auto"/>
        </w:rPr>
        <w:fldChar w:fldCharType="separate"/>
      </w:r>
      <w:r w:rsidRPr="002C28CC">
        <w:rPr>
          <w:rFonts w:asciiTheme="minorHAnsi" w:hAnsiTheme="minorHAnsi"/>
          <w:noProof/>
          <w:color w:val="auto"/>
        </w:rPr>
        <w:t>(Burmester 1999, Pick et al. 2009)</w:t>
      </w:r>
      <w:r w:rsidRPr="002C28CC">
        <w:rPr>
          <w:rFonts w:asciiTheme="minorHAnsi" w:hAnsiTheme="minorHAnsi"/>
          <w:color w:val="auto"/>
        </w:rPr>
        <w:fldChar w:fldCharType="end"/>
      </w:r>
      <w:r w:rsidRPr="002C28CC">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w:t>
      </w:r>
      <w:r w:rsidRPr="002C28CC">
        <w:rPr>
          <w:rFonts w:asciiTheme="minorHAnsi" w:hAnsiTheme="minorHAnsi"/>
          <w:color w:val="auto"/>
        </w:rPr>
        <w:lastRenderedPageBreak/>
        <w:t xml:space="preserve">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2C28CC">
        <w:rPr>
          <w:rFonts w:asciiTheme="minorHAnsi" w:hAnsiTheme="minorHAnsi"/>
          <w:color w:val="auto"/>
        </w:rPr>
        <w:t xml:space="preserve">pulls them </w:t>
      </w:r>
      <w:r w:rsidRPr="002C28CC">
        <w:rPr>
          <w:rFonts w:asciiTheme="minorHAnsi" w:hAnsiTheme="minorHAnsi"/>
          <w:color w:val="auto"/>
        </w:rPr>
        <w:t xml:space="preserve">through the </w:t>
      </w:r>
      <w:r w:rsidR="00891FD1" w:rsidRPr="002C28CC">
        <w:rPr>
          <w:rFonts w:asciiTheme="minorHAnsi" w:hAnsiTheme="minorHAnsi"/>
          <w:color w:val="auto"/>
        </w:rPr>
        <w:t xml:space="preserve">pores of the </w:t>
      </w:r>
      <w:r w:rsidRPr="002C28CC">
        <w:rPr>
          <w:rFonts w:asciiTheme="minorHAnsi" w:hAnsiTheme="minorHAnsi"/>
          <w:color w:val="auto"/>
        </w:rPr>
        <w:t xml:space="preserve">gel matrix based upon size. To visualize the ending location of the protein on the gel, Bio-Safe™ Coomassie Stain will bind proteins nonspecifically and the resulting color </w:t>
      </w:r>
      <w:r w:rsidR="006A7763" w:rsidRPr="002C28CC">
        <w:rPr>
          <w:rFonts w:asciiTheme="minorHAnsi" w:hAnsiTheme="minorHAnsi"/>
          <w:color w:val="auto"/>
        </w:rPr>
        <w:t>will</w:t>
      </w:r>
      <w:r w:rsidRPr="002C28CC">
        <w:rPr>
          <w:rFonts w:asciiTheme="minorHAnsi" w:hAnsiTheme="minorHAnsi"/>
          <w:color w:val="auto"/>
        </w:rPr>
        <w:t xml:space="preserve"> be photographed and analyzed using the NIH </w:t>
      </w:r>
      <w:r w:rsidR="00663AEE" w:rsidRPr="002C28CC">
        <w:rPr>
          <w:rFonts w:asciiTheme="minorHAnsi" w:hAnsiTheme="minorHAnsi"/>
          <w:color w:val="auto"/>
        </w:rPr>
        <w:t>ImageJ</w:t>
      </w:r>
      <w:r w:rsidRPr="002C28CC">
        <w:rPr>
          <w:rFonts w:asciiTheme="minorHAnsi" w:hAnsiTheme="minorHAnsi"/>
          <w:color w:val="auto"/>
        </w:rPr>
        <w:t xml:space="preserve"> software.</w:t>
      </w:r>
      <w:r w:rsidRPr="002C28CC">
        <w:rPr>
          <w:rFonts w:asciiTheme="minorHAnsi" w:hAnsiTheme="minorHAnsi"/>
          <w:b/>
          <w:color w:val="auto"/>
        </w:rPr>
        <w:t xml:space="preserve"> </w:t>
      </w:r>
    </w:p>
    <w:p w14:paraId="22060791" w14:textId="77777777" w:rsidR="003F083F" w:rsidRPr="002C28CC" w:rsidRDefault="003F083F" w:rsidP="00E84291">
      <w:pPr>
        <w:spacing w:line="480" w:lineRule="auto"/>
        <w:rPr>
          <w:rFonts w:asciiTheme="minorHAnsi" w:hAnsiTheme="minorHAnsi"/>
          <w:b/>
          <w:color w:val="auto"/>
        </w:rPr>
      </w:pPr>
    </w:p>
    <w:p w14:paraId="19D0A087" w14:textId="413BDDDE" w:rsidR="008875DE" w:rsidRPr="002C28CC" w:rsidRDefault="008875DE" w:rsidP="00427D96">
      <w:pPr>
        <w:spacing w:line="480" w:lineRule="auto"/>
        <w:rPr>
          <w:rFonts w:asciiTheme="minorHAnsi" w:hAnsiTheme="minorHAnsi"/>
          <w:color w:val="auto"/>
        </w:rPr>
      </w:pPr>
      <w:r w:rsidRPr="002C28CC">
        <w:rPr>
          <w:rFonts w:asciiTheme="minorHAnsi" w:hAnsiTheme="minorHAnsi"/>
          <w:b/>
          <w:color w:val="auto"/>
        </w:rPr>
        <w:t xml:space="preserve">Lipid Extraction, Separation and Quantification: </w:t>
      </w:r>
      <w:r w:rsidRPr="002C28CC">
        <w:rPr>
          <w:rFonts w:asciiTheme="minorHAnsi" w:hAnsiTheme="minorHAnsi"/>
          <w:color w:val="auto"/>
        </w:rPr>
        <w:t xml:space="preserve">The total lipid content from </w:t>
      </w:r>
      <w:r w:rsidR="00017150" w:rsidRPr="002C28CC">
        <w:rPr>
          <w:rFonts w:asciiTheme="minorHAnsi" w:hAnsiTheme="minorHAnsi"/>
          <w:color w:val="auto"/>
        </w:rPr>
        <w:t>each</w:t>
      </w:r>
      <w:r w:rsidRPr="002C28CC">
        <w:rPr>
          <w:rFonts w:asciiTheme="minorHAnsi" w:hAnsiTheme="minorHAnsi"/>
          <w:color w:val="auto"/>
        </w:rPr>
        <w:t xml:space="preserve"> larva will be extracted and quantified individually. </w:t>
      </w:r>
      <w:r w:rsidR="00E731D5" w:rsidRPr="002C28CC">
        <w:rPr>
          <w:rFonts w:asciiTheme="minorHAnsi" w:hAnsiTheme="minorHAnsi"/>
          <w:color w:val="auto"/>
        </w:rPr>
        <w:t xml:space="preserve">First, larval dry mass will be determined by removing water from the larval sample </w:t>
      </w:r>
      <w:r w:rsidR="00642B1C" w:rsidRPr="002C28CC">
        <w:rPr>
          <w:rFonts w:asciiTheme="minorHAnsi" w:hAnsiTheme="minorHAnsi"/>
          <w:color w:val="auto"/>
        </w:rPr>
        <w:t>by freeze-drying them</w:t>
      </w:r>
      <w:r w:rsidRPr="002C28CC">
        <w:rPr>
          <w:rFonts w:asciiTheme="minorHAnsi" w:hAnsiTheme="minorHAnsi"/>
          <w:color w:val="auto"/>
        </w:rPr>
        <w:t xml:space="preserve"> </w:t>
      </w:r>
      <w:r w:rsidR="00E731D5" w:rsidRPr="002C28CC">
        <w:rPr>
          <w:rFonts w:asciiTheme="minorHAnsi" w:hAnsiTheme="minorHAnsi"/>
          <w:color w:val="auto"/>
        </w:rPr>
        <w:t>in</w:t>
      </w:r>
      <w:r w:rsidRPr="002C28CC">
        <w:rPr>
          <w:rFonts w:asciiTheme="minorHAnsi" w:hAnsiTheme="minorHAnsi"/>
          <w:color w:val="auto"/>
        </w:rPr>
        <w:t xml:space="preserve"> a vacuum at -80</w:t>
      </w:r>
      <w:r w:rsidRPr="002C28CC">
        <w:rPr>
          <w:color w:val="auto"/>
        </w:rPr>
        <w:t>°</w:t>
      </w:r>
      <w:r w:rsidRPr="002C28CC">
        <w:rPr>
          <w:rFonts w:asciiTheme="minorHAnsi" w:hAnsiTheme="minorHAnsi"/>
          <w:color w:val="auto"/>
        </w:rPr>
        <w:t>C until their dry weight varies by less than 1% over a 24-hour period. Once dry, lipids will be separated from the larva</w:t>
      </w:r>
      <w:r w:rsidR="00642B1C" w:rsidRPr="002C28CC">
        <w:rPr>
          <w:rFonts w:asciiTheme="minorHAnsi" w:hAnsiTheme="minorHAnsi"/>
          <w:color w:val="auto"/>
        </w:rPr>
        <w:t>l tissues</w:t>
      </w:r>
      <w:r w:rsidRPr="002C28CC">
        <w:rPr>
          <w:rFonts w:asciiTheme="minorHAnsi" w:hAnsiTheme="minorHAnsi"/>
          <w:color w:val="auto"/>
        </w:rPr>
        <w:t xml:space="preserve"> using </w:t>
      </w:r>
      <w:r w:rsidR="00E731D5" w:rsidRPr="002C28CC">
        <w:rPr>
          <w:rFonts w:asciiTheme="minorHAnsi" w:hAnsiTheme="minorHAnsi"/>
          <w:color w:val="auto"/>
        </w:rPr>
        <w:t>a slightly modified</w:t>
      </w:r>
      <w:r w:rsidRPr="002C28CC">
        <w:rPr>
          <w:rFonts w:asciiTheme="minorHAnsi" w:hAnsiTheme="minorHAnsi"/>
          <w:color w:val="auto"/>
        </w:rPr>
        <w:t xml:space="preserve"> Folch method </w:t>
      </w:r>
      <w:r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"10.1007/s10858-011-9570-9", "ISBN" : "1085801195", "ISSN" : "09252738", "PMID" : "21964698", "abstract" : "An easy to use and robust approach for amino acid type selective isotope labeling in insect cells is presented. It relies on inexpensive commercial media and can be implemented in laboratories without sophisticated infrastructure. In contrast to previous protocols, where either high protein amounts or high incorporation ratios were obtained, here we achieve both at the same time. By supplementing media with a well considered amount of yeast extract, similar protein amounts as with full media are obtained, without compromising on isotope incorporation. In single and dual amino acid labeling experiments incorporation ratios are consistently \u226590% for all amino acids tested. This enables NMR studies of eukaryotic proteins and their interactions even for proteins with low expression levels. We show applications with human kinases, where protein-ligand interactions are characterized by 2D [(15)N, (1)H]- and [(13)C, (1)H]-HSQC spectra.", "author" : [ { "dropping-particle" : "", "family" : "Gossert", "given" : "Alvar D.", "non-dropping-particle" : "", "parse-names" : false, "suffix" : "" }, { "dropping-particle" : "", "family" : "Hinniger", "given" : "Alexandra", "non-dropping-particle" : "", "parse-names" : false, "suffix" : "" }, { "dropping-particle" : "", "family" : "Gutmann", "given" : "Sascha", "non-dropping-particle" : "", "parse-names" : false, "suffix" : "" }, { "dropping-particle" : "", "family" : "Jahnke", "given" : "Wolfgang", "non-dropping-particle" : "", "parse-names" : false, "suffix" : "" }, { "dropping-particle" : "", "family" : "Strauss", "given" : "Andr\u00e9", "non-dropping-particle" : "", "parse-names" : false, "suffix" : "" }, { "dropping-particle" : "", "family" : "Fern\u00e1ndez", "given" : "C\u00e9sar", "non-dropping-particle" : "", "parse-names" : false, "suffix" : "" } ], "container-title" : "Journal of Biomolecular NMR", "id" : "ITEM-1", "issue" : "4", "issued" : { "date-parts" : [ [ "2011" ] ] }, "page" : "449-456", "title" : "A simple protocol for amino acid type selective isotope labeling in insect cells with improved yields and high reproducibility", "type" : "article", "volume" : "51" }, "uris" : [ "http://www.mendeley.com/documents/?uuid=a16d5287-1437-4c15-a56e-3ed545f18489" ] } ], "mendeley" : { "formattedCitation" : "(Gossert et al. 2011)", "plainTextFormattedCitation" : "(Gossert et al. 2011)", "previouslyFormattedCitation" : "(Gossert et al. 2011)" }, "properties" : { "noteIndex" : 0 }, "schema" : "https://github.com/citation-style-language/schema/raw/master/csl-citation.json" }</w:instrText>
      </w:r>
      <w:r w:rsidRPr="002C28CC">
        <w:rPr>
          <w:rFonts w:asciiTheme="minorHAnsi" w:hAnsiTheme="minorHAnsi"/>
          <w:color w:val="auto"/>
        </w:rPr>
        <w:fldChar w:fldCharType="separate"/>
      </w:r>
      <w:r w:rsidR="004345ED" w:rsidRPr="004345ED">
        <w:rPr>
          <w:rFonts w:asciiTheme="minorHAnsi" w:hAnsiTheme="minorHAnsi"/>
          <w:noProof/>
          <w:color w:val="auto"/>
        </w:rPr>
        <w:t>(Gossert et al. 2011)</w:t>
      </w:r>
      <w:r w:rsidRPr="002C28CC">
        <w:rPr>
          <w:rFonts w:asciiTheme="minorHAnsi" w:hAnsiTheme="minorHAnsi"/>
          <w:color w:val="auto"/>
        </w:rPr>
        <w:fldChar w:fldCharType="end"/>
      </w:r>
      <w:r w:rsidRPr="002C28CC">
        <w:rPr>
          <w:rFonts w:asciiTheme="minorHAnsi" w:hAnsiTheme="minorHAnsi"/>
          <w:color w:val="auto"/>
        </w:rPr>
        <w:t xml:space="preserve">. </w:t>
      </w:r>
      <w:r w:rsidR="000109E7" w:rsidRPr="002C28CC">
        <w:rPr>
          <w:rFonts w:asciiTheme="minorHAnsi" w:hAnsiTheme="minorHAnsi"/>
          <w:color w:val="auto"/>
        </w:rPr>
        <w:t>This method takes advantage of the</w:t>
      </w:r>
      <w:r w:rsidR="00427D96" w:rsidRPr="002C28CC">
        <w:rPr>
          <w:rFonts w:asciiTheme="minorHAnsi" w:hAnsiTheme="minorHAnsi"/>
          <w:color w:val="auto"/>
        </w:rPr>
        <w:t xml:space="preserve"> polarity and density differences between chloroform and methanol</w:t>
      </w:r>
      <w:r w:rsidR="00C95E25" w:rsidRPr="002C28CC">
        <w:rPr>
          <w:rFonts w:asciiTheme="minorHAnsi" w:hAnsiTheme="minorHAnsi"/>
          <w:color w:val="auto"/>
        </w:rPr>
        <w:t xml:space="preserve"> that allow each</w:t>
      </w:r>
      <w:r w:rsidR="00A229F2" w:rsidRPr="002C28CC">
        <w:rPr>
          <w:rFonts w:asciiTheme="minorHAnsi" w:hAnsiTheme="minorHAnsi"/>
          <w:color w:val="auto"/>
        </w:rPr>
        <w:t xml:space="preserve"> solvent to selectively solubilize molecules of similar polarity</w:t>
      </w:r>
      <w:r w:rsidR="00427D96" w:rsidRPr="002C28CC">
        <w:rPr>
          <w:rFonts w:asciiTheme="minorHAnsi" w:hAnsiTheme="minorHAnsi"/>
          <w:color w:val="auto"/>
        </w:rPr>
        <w:t xml:space="preserve"> </w:t>
      </w:r>
      <w:r w:rsidR="00A229F2" w:rsidRPr="002C28CC">
        <w:rPr>
          <w:rFonts w:asciiTheme="minorHAnsi" w:hAnsiTheme="minorHAnsi"/>
          <w:color w:val="auto"/>
        </w:rPr>
        <w:t xml:space="preserve">and to produce </w:t>
      </w:r>
      <w:r w:rsidR="00427D96" w:rsidRPr="002C28CC">
        <w:rPr>
          <w:rFonts w:asciiTheme="minorHAnsi" w:hAnsiTheme="minorHAnsi"/>
          <w:color w:val="auto"/>
        </w:rPr>
        <w:t xml:space="preserve">distinct layers </w:t>
      </w:r>
      <w:r w:rsidR="00A229F2" w:rsidRPr="002C28CC">
        <w:rPr>
          <w:rFonts w:asciiTheme="minorHAnsi" w:hAnsiTheme="minorHAnsi"/>
          <w:color w:val="auto"/>
        </w:rPr>
        <w:t>when mixed together</w:t>
      </w:r>
      <w:r w:rsidR="00427D96" w:rsidRPr="002C28CC">
        <w:rPr>
          <w:rFonts w:asciiTheme="minorHAnsi" w:hAnsiTheme="minorHAnsi"/>
          <w:color w:val="auto"/>
        </w:rPr>
        <w:t>.</w:t>
      </w:r>
      <w:r w:rsidRPr="002C28CC">
        <w:rPr>
          <w:rFonts w:asciiTheme="minorHAnsi" w:hAnsiTheme="minorHAnsi"/>
          <w:color w:val="auto"/>
        </w:rPr>
        <w:t xml:space="preserve"> When a larval sample is solubilized in this solvent mixture, the </w:t>
      </w:r>
      <w:r w:rsidR="00427D96" w:rsidRPr="002C28CC">
        <w:rPr>
          <w:rFonts w:asciiTheme="minorHAnsi" w:hAnsiTheme="minorHAnsi"/>
          <w:color w:val="auto"/>
        </w:rPr>
        <w:t xml:space="preserve">less polar lipids are captured </w:t>
      </w:r>
      <w:r w:rsidR="00C95E25" w:rsidRPr="002C28CC">
        <w:rPr>
          <w:rFonts w:asciiTheme="minorHAnsi" w:hAnsiTheme="minorHAnsi"/>
          <w:color w:val="auto"/>
        </w:rPr>
        <w:t>in</w:t>
      </w:r>
      <w:r w:rsidR="00427D96" w:rsidRPr="002C28CC">
        <w:rPr>
          <w:rFonts w:asciiTheme="minorHAnsi" w:hAnsiTheme="minorHAnsi"/>
          <w:color w:val="auto"/>
        </w:rPr>
        <w:t xml:space="preserve"> the </w:t>
      </w:r>
      <w:r w:rsidR="008C7C69" w:rsidRPr="002C28CC">
        <w:rPr>
          <w:rFonts w:asciiTheme="minorHAnsi" w:hAnsiTheme="minorHAnsi"/>
          <w:color w:val="auto"/>
        </w:rPr>
        <w:t>less polar chloroform</w:t>
      </w:r>
      <w:r w:rsidR="00C95E25" w:rsidRPr="002C28CC">
        <w:rPr>
          <w:rFonts w:asciiTheme="minorHAnsi" w:hAnsiTheme="minorHAnsi"/>
          <w:color w:val="auto"/>
        </w:rPr>
        <w:t xml:space="preserve"> layer. This</w:t>
      </w:r>
      <w:r w:rsidR="00215842" w:rsidRPr="002C28CC">
        <w:rPr>
          <w:rFonts w:asciiTheme="minorHAnsi" w:hAnsiTheme="minorHAnsi"/>
          <w:color w:val="auto"/>
        </w:rPr>
        <w:t xml:space="preserve"> </w:t>
      </w:r>
      <w:r w:rsidR="008C7C69" w:rsidRPr="002C28CC">
        <w:rPr>
          <w:rFonts w:asciiTheme="minorHAnsi" w:hAnsiTheme="minorHAnsi"/>
          <w:color w:val="auto"/>
        </w:rPr>
        <w:t xml:space="preserve">layer </w:t>
      </w:r>
      <w:r w:rsidR="006A7763" w:rsidRPr="002C28CC">
        <w:rPr>
          <w:rFonts w:asciiTheme="minorHAnsi" w:hAnsiTheme="minorHAnsi"/>
          <w:color w:val="auto"/>
        </w:rPr>
        <w:t>will</w:t>
      </w:r>
      <w:r w:rsidR="008C7C69" w:rsidRPr="002C28CC">
        <w:rPr>
          <w:rFonts w:asciiTheme="minorHAnsi" w:hAnsiTheme="minorHAnsi"/>
          <w:color w:val="auto"/>
        </w:rPr>
        <w:t xml:space="preserve"> be decanted away from the remainder of the sample, the solvent removed and the total amount of lipids </w:t>
      </w:r>
      <w:r w:rsidR="00215842" w:rsidRPr="002C28CC">
        <w:rPr>
          <w:rFonts w:asciiTheme="minorHAnsi" w:hAnsiTheme="minorHAnsi"/>
          <w:color w:val="auto"/>
        </w:rPr>
        <w:t>extracted from the sample can be quantified gravimetrically.</w:t>
      </w:r>
      <w:r w:rsidR="008C7C69" w:rsidRPr="002C28CC">
        <w:rPr>
          <w:rFonts w:asciiTheme="minorHAnsi" w:hAnsiTheme="minorHAnsi"/>
          <w:color w:val="auto"/>
        </w:rPr>
        <w:t xml:space="preserve"> </w:t>
      </w:r>
      <w:r w:rsidR="0043652E" w:rsidRPr="002C28CC">
        <w:rPr>
          <w:rFonts w:asciiTheme="minorHAnsi" w:hAnsiTheme="minorHAnsi"/>
          <w:color w:val="auto"/>
        </w:rPr>
        <w:t>T</w:t>
      </w:r>
      <w:r w:rsidRPr="002C28CC">
        <w:rPr>
          <w:rFonts w:asciiTheme="minorHAnsi" w:hAnsiTheme="minorHAnsi"/>
          <w:color w:val="auto"/>
        </w:rPr>
        <w:t>he total lipid content</w:t>
      </w:r>
      <w:r w:rsidR="0043652E" w:rsidRPr="002C28CC">
        <w:rPr>
          <w:rFonts w:asciiTheme="minorHAnsi" w:hAnsiTheme="minorHAnsi"/>
          <w:color w:val="auto"/>
        </w:rPr>
        <w:t xml:space="preserve"> extracted</w:t>
      </w:r>
      <w:r w:rsidRPr="002C28CC">
        <w:rPr>
          <w:rFonts w:asciiTheme="minorHAnsi" w:hAnsiTheme="minorHAnsi"/>
          <w:color w:val="auto"/>
        </w:rPr>
        <w:t xml:space="preserve"> from each larval sample</w:t>
      </w:r>
      <w:r w:rsidR="0043652E" w:rsidRPr="002C28CC">
        <w:rPr>
          <w:rFonts w:asciiTheme="minorHAnsi" w:hAnsiTheme="minorHAnsi"/>
          <w:color w:val="auto"/>
        </w:rPr>
        <w:t xml:space="preserve"> contains</w:t>
      </w:r>
      <w:r w:rsidRPr="002C28CC">
        <w:rPr>
          <w:rFonts w:asciiTheme="minorHAnsi" w:hAnsiTheme="minorHAnsi"/>
          <w:color w:val="auto"/>
        </w:rPr>
        <w:t xml:space="preserve"> a mixture of different </w:t>
      </w:r>
      <w:r w:rsidR="0043652E" w:rsidRPr="002C28CC">
        <w:rPr>
          <w:rFonts w:asciiTheme="minorHAnsi" w:hAnsiTheme="minorHAnsi"/>
          <w:color w:val="auto"/>
        </w:rPr>
        <w:t>lipid classes</w:t>
      </w:r>
      <w:r w:rsidRPr="002C28CC">
        <w:rPr>
          <w:rFonts w:asciiTheme="minorHAnsi" w:hAnsiTheme="minorHAnsi"/>
          <w:color w:val="auto"/>
        </w:rPr>
        <w:t xml:space="preserve"> from which triglycerides will need to be separated</w:t>
      </w:r>
      <w:r w:rsidR="0043652E" w:rsidRPr="002C28CC">
        <w:rPr>
          <w:rFonts w:asciiTheme="minorHAnsi" w:hAnsiTheme="minorHAnsi"/>
          <w:color w:val="auto"/>
        </w:rPr>
        <w:t xml:space="preserve"> and quantified</w:t>
      </w:r>
      <w:r w:rsidRPr="002C28CC">
        <w:rPr>
          <w:rFonts w:asciiTheme="minorHAnsi" w:hAnsiTheme="minorHAnsi"/>
          <w:color w:val="auto"/>
        </w:rPr>
        <w:t xml:space="preserve">. </w:t>
      </w:r>
      <w:r w:rsidR="0043652E" w:rsidRPr="002C28CC">
        <w:rPr>
          <w:rFonts w:asciiTheme="minorHAnsi" w:hAnsiTheme="minorHAnsi"/>
          <w:color w:val="auto"/>
        </w:rPr>
        <w:t>Separating and quantifying</w:t>
      </w:r>
      <w:r w:rsidRPr="002C28CC">
        <w:rPr>
          <w:rFonts w:asciiTheme="minorHAnsi" w:hAnsiTheme="minorHAnsi"/>
          <w:color w:val="auto"/>
        </w:rPr>
        <w:t xml:space="preserve"> triglycerides in the total lipid extract will be accomplished using Liquid Chromatography (LC) coupled with an Evaporative Light </w:t>
      </w:r>
      <w:r w:rsidRPr="002C28CC">
        <w:rPr>
          <w:rFonts w:asciiTheme="minorHAnsi" w:hAnsiTheme="minorHAnsi"/>
          <w:color w:val="auto"/>
        </w:rPr>
        <w:lastRenderedPageBreak/>
        <w:t>Scattering Detector (ELSD)</w:t>
      </w:r>
      <w:r w:rsidR="0043652E" w:rsidRPr="002C28CC">
        <w:rPr>
          <w:rFonts w:asciiTheme="minorHAnsi" w:hAnsiTheme="minorHAnsi"/>
          <w:color w:val="auto"/>
        </w:rPr>
        <w:t xml:space="preserve">. </w:t>
      </w:r>
      <w:r w:rsidR="00320BF2" w:rsidRPr="002C28CC">
        <w:rPr>
          <w:rFonts w:asciiTheme="minorHAnsi" w:hAnsiTheme="minorHAnsi"/>
          <w:color w:val="auto"/>
        </w:rPr>
        <w:t>LC</w:t>
      </w:r>
      <w:r w:rsidR="00935BC1" w:rsidRPr="002C28CC">
        <w:rPr>
          <w:rFonts w:asciiTheme="minorHAnsi" w:hAnsiTheme="minorHAnsi"/>
          <w:color w:val="auto"/>
        </w:rPr>
        <w:t xml:space="preserve"> </w:t>
      </w:r>
      <w:r w:rsidR="00B62C9C" w:rsidRPr="002C28CC">
        <w:rPr>
          <w:rFonts w:asciiTheme="minorHAnsi" w:hAnsiTheme="minorHAnsi"/>
          <w:color w:val="auto"/>
        </w:rPr>
        <w:t xml:space="preserve">takes advantage </w:t>
      </w:r>
      <w:r w:rsidR="00C95E25" w:rsidRPr="002C28CC">
        <w:rPr>
          <w:rFonts w:asciiTheme="minorHAnsi" w:hAnsiTheme="minorHAnsi"/>
          <w:color w:val="auto"/>
        </w:rPr>
        <w:t xml:space="preserve">the physical properties </w:t>
      </w:r>
      <w:r w:rsidR="00B62C9C" w:rsidRPr="002C28CC">
        <w:rPr>
          <w:rFonts w:asciiTheme="minorHAnsi" w:hAnsiTheme="minorHAnsi"/>
          <w:color w:val="auto"/>
        </w:rPr>
        <w:t xml:space="preserve">of </w:t>
      </w:r>
      <w:r w:rsidR="00A2281F" w:rsidRPr="002C28CC">
        <w:rPr>
          <w:rFonts w:asciiTheme="minorHAnsi" w:hAnsiTheme="minorHAnsi"/>
          <w:color w:val="auto"/>
        </w:rPr>
        <w:t xml:space="preserve">lipid molecules </w:t>
      </w:r>
      <w:r w:rsidR="0059613E" w:rsidRPr="002C28CC">
        <w:rPr>
          <w:rFonts w:asciiTheme="minorHAnsi" w:hAnsiTheme="minorHAnsi"/>
          <w:color w:val="auto"/>
        </w:rPr>
        <w:t>to adsorb</w:t>
      </w:r>
      <w:r w:rsidR="00A2281F" w:rsidRPr="002C28CC">
        <w:rPr>
          <w:rFonts w:asciiTheme="minorHAnsi" w:hAnsiTheme="minorHAnsi"/>
          <w:color w:val="auto"/>
        </w:rPr>
        <w:t xml:space="preserve"> t</w:t>
      </w:r>
      <w:r w:rsidR="0059613E" w:rsidRPr="002C28CC">
        <w:rPr>
          <w:rFonts w:asciiTheme="minorHAnsi" w:hAnsiTheme="minorHAnsi"/>
          <w:color w:val="auto"/>
        </w:rPr>
        <w:t>o</w:t>
      </w:r>
      <w:r w:rsidR="006F0EEF" w:rsidRPr="002C28CC">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sidRPr="002C28CC">
        <w:rPr>
          <w:rFonts w:asciiTheme="minorHAnsi" w:hAnsiTheme="minorHAnsi"/>
          <w:color w:val="auto"/>
        </w:rPr>
        <w:t xml:space="preserve"> 0.1% a</w:t>
      </w:r>
      <w:r w:rsidR="006F0EEF" w:rsidRPr="002C28CC">
        <w:rPr>
          <w:rFonts w:asciiTheme="minorHAnsi" w:hAnsiTheme="minorHAnsi"/>
          <w:color w:val="auto"/>
        </w:rPr>
        <w:t xml:space="preserve">cetic </w:t>
      </w:r>
      <w:r w:rsidR="00D63D7C" w:rsidRPr="002C28CC">
        <w:rPr>
          <w:rFonts w:asciiTheme="minorHAnsi" w:hAnsiTheme="minorHAnsi"/>
          <w:color w:val="auto"/>
        </w:rPr>
        <w:t>acid in m</w:t>
      </w:r>
      <w:r w:rsidR="006F0EEF" w:rsidRPr="002C28CC">
        <w:rPr>
          <w:rFonts w:asciiTheme="minorHAnsi" w:hAnsiTheme="minorHAnsi"/>
          <w:color w:val="auto"/>
        </w:rPr>
        <w:t>ethanol mixture and mobile phase B is 40%</w:t>
      </w:r>
      <w:r w:rsidR="00D63D7C" w:rsidRPr="002C28CC">
        <w:rPr>
          <w:rFonts w:asciiTheme="minorHAnsi" w:hAnsiTheme="minorHAnsi"/>
          <w:color w:val="auto"/>
        </w:rPr>
        <w:t xml:space="preserve"> h</w:t>
      </w:r>
      <w:r w:rsidR="006F0EEF" w:rsidRPr="002C28CC">
        <w:rPr>
          <w:rFonts w:asciiTheme="minorHAnsi" w:hAnsiTheme="minorHAnsi"/>
          <w:color w:val="auto"/>
        </w:rPr>
        <w:t xml:space="preserve">exanes </w:t>
      </w:r>
      <w:r w:rsidR="00D63D7C" w:rsidRPr="002C28CC">
        <w:rPr>
          <w:rFonts w:asciiTheme="minorHAnsi" w:hAnsiTheme="minorHAnsi"/>
          <w:color w:val="auto"/>
        </w:rPr>
        <w:t>in 2-p</w:t>
      </w:r>
      <w:r w:rsidR="006F0EEF" w:rsidRPr="002C28CC">
        <w:rPr>
          <w:rFonts w:asciiTheme="minorHAnsi" w:hAnsiTheme="minorHAnsi"/>
          <w:color w:val="auto"/>
        </w:rPr>
        <w:t>ropanol. Samples are injected onto the column and the c</w:t>
      </w:r>
      <w:r w:rsidR="00D63D7C" w:rsidRPr="002C28CC">
        <w:rPr>
          <w:rFonts w:asciiTheme="minorHAnsi" w:hAnsiTheme="minorHAnsi"/>
          <w:color w:val="auto"/>
        </w:rPr>
        <w:t>ontained lipids adsorb to the C:</w:t>
      </w:r>
      <w:r w:rsidR="006F0EEF" w:rsidRPr="002C28CC">
        <w:rPr>
          <w:rFonts w:asciiTheme="minorHAnsi" w:hAnsiTheme="minorHAnsi"/>
          <w:color w:val="auto"/>
        </w:rPr>
        <w:t>18 silica matrix. Over time</w:t>
      </w:r>
      <w:r w:rsidR="00D63D7C" w:rsidRPr="002C28CC">
        <w:rPr>
          <w:rFonts w:asciiTheme="minorHAnsi" w:hAnsiTheme="minorHAnsi"/>
          <w:color w:val="auto"/>
        </w:rPr>
        <w:t>,</w:t>
      </w:r>
      <w:r w:rsidR="006F0EEF" w:rsidRPr="002C28CC">
        <w:rPr>
          <w:rFonts w:asciiTheme="minorHAnsi" w:hAnsiTheme="minorHAnsi"/>
          <w:color w:val="auto"/>
        </w:rPr>
        <w:t xml:space="preserve"> the </w:t>
      </w:r>
      <w:r w:rsidR="00D63D7C" w:rsidRPr="002C28CC">
        <w:rPr>
          <w:rFonts w:asciiTheme="minorHAnsi" w:hAnsiTheme="minorHAnsi"/>
          <w:color w:val="auto"/>
        </w:rPr>
        <w:t>concentration of the mobile phase shifts from 100% A to 100% B</w:t>
      </w:r>
      <w:commentRangeStart w:id="115"/>
      <w:commentRangeStart w:id="116"/>
      <w:r w:rsidR="00D63D7C" w:rsidRPr="002C28CC">
        <w:rPr>
          <w:rFonts w:asciiTheme="minorHAnsi" w:hAnsiTheme="minorHAnsi"/>
          <w:color w:val="auto"/>
        </w:rPr>
        <w:t>.</w:t>
      </w:r>
      <w:commentRangeEnd w:id="115"/>
      <w:r w:rsidR="000E6FC0" w:rsidRPr="002C28CC">
        <w:rPr>
          <w:rStyle w:val="CommentReference"/>
          <w:color w:val="auto"/>
        </w:rPr>
        <w:commentReference w:id="115"/>
      </w:r>
      <w:commentRangeEnd w:id="116"/>
      <w:r w:rsidR="00D63D7C" w:rsidRPr="002C28CC">
        <w:rPr>
          <w:rFonts w:asciiTheme="minorHAnsi" w:hAnsiTheme="minorHAnsi"/>
          <w:color w:val="auto"/>
        </w:rPr>
        <w:t xml:space="preserve"> </w:t>
      </w:r>
      <w:r w:rsidR="00742077" w:rsidRPr="002C28CC">
        <w:rPr>
          <w:rStyle w:val="CommentReference"/>
          <w:color w:val="auto"/>
        </w:rPr>
        <w:commentReference w:id="116"/>
      </w:r>
      <w:r w:rsidR="00A2281F" w:rsidRPr="002C28CC">
        <w:rPr>
          <w:rFonts w:asciiTheme="minorHAnsi" w:hAnsiTheme="minorHAnsi"/>
          <w:color w:val="auto"/>
        </w:rPr>
        <w:t xml:space="preserve">As the </w:t>
      </w:r>
      <w:r w:rsidR="00D63D7C" w:rsidRPr="002C28CC">
        <w:rPr>
          <w:rFonts w:asciiTheme="minorHAnsi" w:hAnsiTheme="minorHAnsi"/>
          <w:color w:val="auto"/>
        </w:rPr>
        <w:t xml:space="preserve">gradient changes, classes of </w:t>
      </w:r>
      <w:r w:rsidR="00C95E25" w:rsidRPr="002C28CC">
        <w:rPr>
          <w:rFonts w:asciiTheme="minorHAnsi" w:hAnsiTheme="minorHAnsi"/>
          <w:color w:val="auto"/>
        </w:rPr>
        <w:t>lipid</w:t>
      </w:r>
      <w:r w:rsidR="00A2281F" w:rsidRPr="002C28CC">
        <w:rPr>
          <w:rFonts w:asciiTheme="minorHAnsi" w:hAnsiTheme="minorHAnsi"/>
          <w:color w:val="auto"/>
        </w:rPr>
        <w:t xml:space="preserve"> molecules in the sample desorb from the column</w:t>
      </w:r>
      <w:r w:rsidR="00C95E25" w:rsidRPr="002C28CC">
        <w:rPr>
          <w:rFonts w:asciiTheme="minorHAnsi" w:hAnsiTheme="minorHAnsi"/>
          <w:color w:val="auto"/>
        </w:rPr>
        <w:t xml:space="preserve"> </w:t>
      </w:r>
      <w:r w:rsidR="00A2281F" w:rsidRPr="002C28CC">
        <w:rPr>
          <w:rFonts w:asciiTheme="minorHAnsi" w:hAnsiTheme="minorHAnsi"/>
          <w:color w:val="auto"/>
        </w:rPr>
        <w:t>flow into the ELSD wher</w:t>
      </w:r>
      <w:r w:rsidR="008C2228" w:rsidRPr="002C28CC">
        <w:rPr>
          <w:rFonts w:asciiTheme="minorHAnsi" w:hAnsiTheme="minorHAnsi"/>
          <w:color w:val="auto"/>
        </w:rPr>
        <w:t>e they are nebulized, the solvent is evaporated and the amount of light scattered i</w:t>
      </w:r>
      <w:r w:rsidR="00C95E25" w:rsidRPr="002C28CC">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117"/>
      <w:commentRangeStart w:id="118"/>
      <w:r w:rsidR="00C95E25" w:rsidRPr="002C28CC">
        <w:rPr>
          <w:rFonts w:asciiTheme="minorHAnsi" w:hAnsiTheme="minorHAnsi"/>
          <w:color w:val="auto"/>
        </w:rPr>
        <w:t>triglycerides.</w:t>
      </w:r>
      <w:commentRangeEnd w:id="117"/>
      <w:r w:rsidR="000E6FC0" w:rsidRPr="002C28CC">
        <w:rPr>
          <w:rStyle w:val="CommentReference"/>
          <w:color w:val="auto"/>
        </w:rPr>
        <w:commentReference w:id="117"/>
      </w:r>
      <w:commentRangeEnd w:id="118"/>
      <w:r w:rsidR="000C0F27" w:rsidRPr="002C28CC">
        <w:rPr>
          <w:rStyle w:val="CommentReference"/>
          <w:color w:val="auto"/>
        </w:rPr>
        <w:commentReference w:id="118"/>
      </w:r>
      <w:r w:rsidR="000C0F27" w:rsidRPr="002C28CC">
        <w:rPr>
          <w:rFonts w:asciiTheme="minorHAnsi" w:hAnsiTheme="minorHAnsi"/>
          <w:color w:val="auto"/>
        </w:rPr>
        <w:t xml:space="preserve"> The</w:t>
      </w:r>
      <w:r w:rsidR="006A7763" w:rsidRPr="002C28CC">
        <w:rPr>
          <w:rFonts w:asciiTheme="minorHAnsi" w:hAnsiTheme="minorHAnsi"/>
          <w:color w:val="auto"/>
        </w:rPr>
        <w:t xml:space="preserve"> triglycerides used to prepare the</w:t>
      </w:r>
      <w:r w:rsidR="000C0F27" w:rsidRPr="002C28CC">
        <w:rPr>
          <w:rFonts w:asciiTheme="minorHAnsi" w:hAnsiTheme="minorHAnsi"/>
          <w:color w:val="auto"/>
        </w:rPr>
        <w:t xml:space="preserve"> standardized mixture </w:t>
      </w:r>
      <w:r w:rsidR="006A7763" w:rsidRPr="002C28CC">
        <w:rPr>
          <w:rFonts w:asciiTheme="minorHAnsi" w:hAnsiTheme="minorHAnsi"/>
          <w:color w:val="auto"/>
        </w:rPr>
        <w:t>are</w:t>
      </w:r>
      <w:r w:rsidR="000C0F27" w:rsidRPr="002C28CC">
        <w:rPr>
          <w:rFonts w:asciiTheme="minorHAnsi" w:hAnsiTheme="minorHAnsi"/>
          <w:color w:val="auto"/>
        </w:rPr>
        <w:t xml:space="preserve"> commercially available. </w:t>
      </w:r>
      <w:proofErr w:type="spellStart"/>
      <w:r w:rsidR="000C0F27" w:rsidRPr="002C28CC">
        <w:rPr>
          <w:rFonts w:asciiTheme="minorHAnsi" w:hAnsiTheme="minorHAnsi"/>
          <w:color w:val="auto"/>
        </w:rPr>
        <w:t>Tristeric</w:t>
      </w:r>
      <w:proofErr w:type="spellEnd"/>
      <w:r w:rsidR="000C0F27" w:rsidRPr="002C28CC">
        <w:rPr>
          <w:rFonts w:asciiTheme="minorHAnsi" w:hAnsiTheme="minorHAnsi"/>
          <w:color w:val="auto"/>
        </w:rPr>
        <w:t xml:space="preserve"> acid and </w:t>
      </w:r>
      <w:proofErr w:type="spellStart"/>
      <w:r w:rsidR="000C0F27" w:rsidRPr="002C28CC">
        <w:rPr>
          <w:rFonts w:asciiTheme="minorHAnsi" w:hAnsiTheme="minorHAnsi"/>
          <w:color w:val="auto"/>
        </w:rPr>
        <w:t>tripalmitic</w:t>
      </w:r>
      <w:proofErr w:type="spellEnd"/>
      <w:r w:rsidR="000C0F27" w:rsidRPr="002C28CC">
        <w:rPr>
          <w:rFonts w:asciiTheme="minorHAnsi" w:hAnsiTheme="minorHAnsi"/>
          <w:color w:val="auto"/>
        </w:rPr>
        <w:t xml:space="preserve"> acid </w:t>
      </w:r>
      <w:r w:rsidR="006A7763" w:rsidRPr="002C28CC">
        <w:rPr>
          <w:rFonts w:asciiTheme="minorHAnsi" w:hAnsiTheme="minorHAnsi"/>
          <w:color w:val="auto"/>
        </w:rPr>
        <w:t>will be</w:t>
      </w:r>
      <w:r w:rsidR="000C0F27" w:rsidRPr="002C28CC">
        <w:rPr>
          <w:rFonts w:asciiTheme="minorHAnsi" w:hAnsiTheme="minorHAnsi"/>
          <w:color w:val="auto"/>
        </w:rPr>
        <w:t xml:space="preserve"> purchased from Sigma Millipore and </w:t>
      </w:r>
      <w:proofErr w:type="spellStart"/>
      <w:r w:rsidR="000C0F27" w:rsidRPr="002C28CC">
        <w:rPr>
          <w:rFonts w:asciiTheme="minorHAnsi" w:hAnsiTheme="minorHAnsi"/>
          <w:color w:val="auto"/>
        </w:rPr>
        <w:t>triheptadecanoic</w:t>
      </w:r>
      <w:proofErr w:type="spellEnd"/>
      <w:r w:rsidR="000C0F27" w:rsidRPr="002C28CC">
        <w:rPr>
          <w:rFonts w:asciiTheme="minorHAnsi" w:hAnsiTheme="minorHAnsi"/>
          <w:color w:val="auto"/>
        </w:rPr>
        <w:t xml:space="preserve"> acid from VWR.</w:t>
      </w:r>
    </w:p>
    <w:p w14:paraId="6DD9C2C3" w14:textId="77777777" w:rsidR="00845FD5" w:rsidRPr="002C28CC" w:rsidRDefault="00845FD5" w:rsidP="00845FD5">
      <w:pPr>
        <w:spacing w:line="480" w:lineRule="auto"/>
        <w:rPr>
          <w:rFonts w:asciiTheme="minorHAnsi" w:hAnsiTheme="minorHAnsi"/>
          <w:b/>
          <w:color w:val="auto"/>
        </w:rPr>
      </w:pPr>
    </w:p>
    <w:p w14:paraId="2E3B596D" w14:textId="5FA33F49" w:rsidR="0083044B" w:rsidRPr="002C28CC" w:rsidRDefault="00845FD5">
      <w:pPr>
        <w:spacing w:line="480" w:lineRule="auto"/>
        <w:rPr>
          <w:rFonts w:asciiTheme="minorHAnsi" w:hAnsiTheme="minorHAnsi"/>
          <w:color w:val="auto"/>
        </w:rPr>
      </w:pPr>
      <w:r w:rsidRPr="002C28CC">
        <w:rPr>
          <w:rFonts w:asciiTheme="minorHAnsi" w:hAnsiTheme="minorHAnsi"/>
          <w:b/>
          <w:color w:val="auto"/>
        </w:rPr>
        <w:t xml:space="preserve">Lipid Identification: </w:t>
      </w:r>
      <w:r w:rsidRPr="002C28CC">
        <w:rPr>
          <w:rFonts w:asciiTheme="minorHAnsi" w:hAnsiTheme="minorHAnsi"/>
          <w:color w:val="auto"/>
        </w:rPr>
        <w:t xml:space="preserve">To identify the </w:t>
      </w:r>
      <w:r w:rsidR="000E6FC0" w:rsidRPr="002C28CC">
        <w:rPr>
          <w:rFonts w:asciiTheme="minorHAnsi" w:hAnsiTheme="minorHAnsi"/>
          <w:color w:val="auto"/>
        </w:rPr>
        <w:t xml:space="preserve">fatty acid components of the </w:t>
      </w:r>
      <w:r w:rsidRPr="002C28CC">
        <w:rPr>
          <w:rFonts w:asciiTheme="minorHAnsi" w:hAnsiTheme="minorHAnsi"/>
          <w:color w:val="auto"/>
        </w:rPr>
        <w:t xml:space="preserve">triglycerides </w:t>
      </w:r>
      <w:r w:rsidR="00294841" w:rsidRPr="002C28CC">
        <w:rPr>
          <w:rFonts w:asciiTheme="minorHAnsi" w:hAnsiTheme="minorHAnsi"/>
          <w:color w:val="auto"/>
        </w:rPr>
        <w:t>quantified by LC-ELSD</w:t>
      </w:r>
      <w:r w:rsidRPr="002C28CC">
        <w:rPr>
          <w:rFonts w:asciiTheme="minorHAnsi" w:hAnsiTheme="minorHAnsi"/>
          <w:color w:val="auto"/>
        </w:rPr>
        <w:t xml:space="preserve">, the triglycerides in the </w:t>
      </w:r>
      <w:r w:rsidR="00C95E25" w:rsidRPr="002C28CC">
        <w:rPr>
          <w:rFonts w:asciiTheme="minorHAnsi" w:hAnsiTheme="minorHAnsi"/>
          <w:color w:val="auto"/>
        </w:rPr>
        <w:t>total</w:t>
      </w:r>
      <w:r w:rsidRPr="002C28CC">
        <w:rPr>
          <w:rFonts w:asciiTheme="minorHAnsi" w:hAnsiTheme="minorHAnsi"/>
          <w:color w:val="auto"/>
        </w:rPr>
        <w:t xml:space="preserve"> lipid extract will</w:t>
      </w:r>
      <w:r w:rsidR="00C95E25" w:rsidRPr="002C28CC">
        <w:rPr>
          <w:rFonts w:asciiTheme="minorHAnsi" w:hAnsiTheme="minorHAnsi"/>
          <w:color w:val="auto"/>
        </w:rPr>
        <w:t xml:space="preserve"> need to first</w:t>
      </w:r>
      <w:r w:rsidRPr="002C28CC">
        <w:rPr>
          <w:rFonts w:asciiTheme="minorHAnsi" w:hAnsiTheme="minorHAnsi"/>
          <w:color w:val="auto"/>
        </w:rPr>
        <w:t xml:space="preserve"> be converted </w:t>
      </w:r>
      <w:r w:rsidR="00C95E25" w:rsidRPr="002C28CC">
        <w:rPr>
          <w:rFonts w:asciiTheme="minorHAnsi" w:hAnsiTheme="minorHAnsi"/>
          <w:color w:val="auto"/>
        </w:rPr>
        <w:t>in</w:t>
      </w:r>
      <w:r w:rsidR="00294841" w:rsidRPr="002C28CC">
        <w:rPr>
          <w:rFonts w:asciiTheme="minorHAnsi" w:hAnsiTheme="minorHAnsi"/>
          <w:color w:val="auto"/>
        </w:rPr>
        <w:t>to</w:t>
      </w:r>
      <w:r w:rsidRPr="002C28CC">
        <w:rPr>
          <w:rFonts w:asciiTheme="minorHAnsi" w:hAnsiTheme="minorHAnsi"/>
          <w:color w:val="auto"/>
        </w:rPr>
        <w:t xml:space="preserve"> fatty acid methyl esters (FAME</w:t>
      </w:r>
      <w:r w:rsidR="00294841" w:rsidRPr="002C28CC">
        <w:rPr>
          <w:rFonts w:asciiTheme="minorHAnsi" w:hAnsiTheme="minorHAnsi"/>
          <w:color w:val="auto"/>
        </w:rPr>
        <w:t>s</w:t>
      </w:r>
      <w:r w:rsidRPr="002C28CC">
        <w:rPr>
          <w:rFonts w:asciiTheme="minorHAnsi" w:hAnsiTheme="minorHAnsi"/>
          <w:color w:val="auto"/>
        </w:rPr>
        <w:t>).</w:t>
      </w:r>
      <w:r w:rsidR="00871BC3" w:rsidRPr="002C28CC">
        <w:rPr>
          <w:rFonts w:asciiTheme="minorHAnsi" w:hAnsiTheme="minorHAnsi"/>
          <w:color w:val="auto"/>
        </w:rPr>
        <w:t xml:space="preserve"> </w:t>
      </w:r>
      <w:r w:rsidR="0021223B" w:rsidRPr="002C28CC">
        <w:rPr>
          <w:rFonts w:asciiTheme="minorHAnsi" w:hAnsiTheme="minorHAnsi"/>
          <w:color w:val="auto"/>
        </w:rPr>
        <w:t>Each cohort will consist of lipid samples from 12 individual larvae, 4 from each treatment</w:t>
      </w:r>
      <w:commentRangeStart w:id="119"/>
      <w:commentRangeStart w:id="120"/>
      <w:r w:rsidR="0021223B" w:rsidRPr="002C28CC">
        <w:rPr>
          <w:rFonts w:asciiTheme="minorHAnsi" w:hAnsiTheme="minorHAnsi"/>
          <w:color w:val="auto"/>
        </w:rPr>
        <w:t>.</w:t>
      </w:r>
      <w:commentRangeEnd w:id="119"/>
      <w:commentRangeEnd w:id="120"/>
      <w:r w:rsidR="0021223B" w:rsidRPr="002C28CC">
        <w:rPr>
          <w:rStyle w:val="CommentReference"/>
          <w:color w:val="auto"/>
        </w:rPr>
        <w:t xml:space="preserve"> </w:t>
      </w:r>
      <w:r w:rsidR="000E6FC0" w:rsidRPr="002C28CC">
        <w:rPr>
          <w:rStyle w:val="CommentReference"/>
          <w:color w:val="auto"/>
        </w:rPr>
        <w:commentReference w:id="119"/>
      </w:r>
      <w:r w:rsidR="0021223B" w:rsidRPr="002C28CC">
        <w:rPr>
          <w:rStyle w:val="CommentReference"/>
          <w:color w:val="auto"/>
        </w:rPr>
        <w:commentReference w:id="120"/>
      </w:r>
      <w:r w:rsidR="00C95E25" w:rsidRPr="002C28CC">
        <w:rPr>
          <w:rFonts w:asciiTheme="minorHAnsi" w:hAnsiTheme="minorHAnsi"/>
          <w:color w:val="auto"/>
        </w:rPr>
        <w:t xml:space="preserve"> </w:t>
      </w:r>
      <w:r w:rsidR="0021223B" w:rsidRPr="002C28CC">
        <w:rPr>
          <w:rFonts w:asciiTheme="minorHAnsi" w:hAnsiTheme="minorHAnsi"/>
          <w:color w:val="auto"/>
        </w:rPr>
        <w:t xml:space="preserve">Larvae </w:t>
      </w:r>
      <w:r w:rsidR="00C95E25" w:rsidRPr="002C28CC">
        <w:rPr>
          <w:rFonts w:asciiTheme="minorHAnsi" w:hAnsiTheme="minorHAnsi"/>
          <w:color w:val="auto"/>
        </w:rPr>
        <w:t>samples</w:t>
      </w:r>
      <w:r w:rsidR="00871BC3" w:rsidRPr="002C28CC">
        <w:rPr>
          <w:rFonts w:asciiTheme="minorHAnsi" w:hAnsiTheme="minorHAnsi"/>
          <w:color w:val="auto"/>
        </w:rPr>
        <w:t xml:space="preserve"> from </w:t>
      </w:r>
      <w:r w:rsidR="006A7763" w:rsidRPr="002C28CC">
        <w:rPr>
          <w:rFonts w:asciiTheme="minorHAnsi" w:hAnsiTheme="minorHAnsi"/>
          <w:color w:val="auto"/>
        </w:rPr>
        <w:t>within</w:t>
      </w:r>
      <w:r w:rsidR="00871BC3" w:rsidRPr="002C28CC">
        <w:rPr>
          <w:rFonts w:asciiTheme="minorHAnsi" w:hAnsiTheme="minorHAnsi"/>
          <w:color w:val="auto"/>
        </w:rPr>
        <w:t xml:space="preserve"> </w:t>
      </w:r>
      <w:r w:rsidR="006A7763" w:rsidRPr="002C28CC">
        <w:rPr>
          <w:rFonts w:asciiTheme="minorHAnsi" w:hAnsiTheme="minorHAnsi"/>
          <w:color w:val="auto"/>
        </w:rPr>
        <w:t>cohort</w:t>
      </w:r>
      <w:r w:rsidR="00871BC3" w:rsidRPr="002C28CC">
        <w:rPr>
          <w:rFonts w:asciiTheme="minorHAnsi" w:hAnsiTheme="minorHAnsi"/>
          <w:color w:val="auto"/>
        </w:rPr>
        <w:t xml:space="preserve"> will be</w:t>
      </w:r>
      <w:r w:rsidR="0021223B" w:rsidRPr="002C28CC">
        <w:rPr>
          <w:rFonts w:asciiTheme="minorHAnsi" w:hAnsiTheme="minorHAnsi"/>
          <w:color w:val="auto"/>
        </w:rPr>
        <w:t xml:space="preserve"> </w:t>
      </w:r>
      <w:r w:rsidR="00871BC3" w:rsidRPr="002C28CC">
        <w:rPr>
          <w:rFonts w:asciiTheme="minorHAnsi" w:hAnsiTheme="minorHAnsi"/>
          <w:color w:val="auto"/>
        </w:rPr>
        <w:t xml:space="preserve">esterified </w:t>
      </w:r>
      <w:r w:rsidR="006A7763" w:rsidRPr="002C28CC">
        <w:rPr>
          <w:rFonts w:asciiTheme="minorHAnsi" w:hAnsiTheme="minorHAnsi"/>
          <w:color w:val="auto"/>
        </w:rPr>
        <w:t xml:space="preserve">and analyzed individually. </w:t>
      </w:r>
      <w:r w:rsidR="0021223B" w:rsidRPr="002C28CC">
        <w:rPr>
          <w:rFonts w:asciiTheme="minorHAnsi" w:hAnsiTheme="minorHAnsi"/>
          <w:color w:val="auto"/>
        </w:rPr>
        <w:t>Blanks will be used</w:t>
      </w:r>
      <w:r w:rsidR="00871BC3" w:rsidRPr="002C28CC">
        <w:rPr>
          <w:rFonts w:asciiTheme="minorHAnsi" w:hAnsiTheme="minorHAnsi"/>
          <w:color w:val="auto"/>
        </w:rPr>
        <w:t xml:space="preserve"> </w:t>
      </w:r>
      <w:r w:rsidR="0021223B" w:rsidRPr="002C28CC">
        <w:rPr>
          <w:rFonts w:asciiTheme="minorHAnsi" w:hAnsiTheme="minorHAnsi"/>
          <w:color w:val="auto"/>
        </w:rPr>
        <w:t xml:space="preserve">to qualify the </w:t>
      </w:r>
      <w:r w:rsidR="006A7763" w:rsidRPr="002C28CC">
        <w:rPr>
          <w:rFonts w:asciiTheme="minorHAnsi" w:hAnsiTheme="minorHAnsi"/>
          <w:color w:val="auto"/>
        </w:rPr>
        <w:t xml:space="preserve">background </w:t>
      </w:r>
      <w:r w:rsidR="0021223B" w:rsidRPr="002C28CC">
        <w:rPr>
          <w:rFonts w:asciiTheme="minorHAnsi" w:hAnsiTheme="minorHAnsi"/>
          <w:color w:val="auto"/>
        </w:rPr>
        <w:t xml:space="preserve">effect of </w:t>
      </w:r>
      <w:r w:rsidR="006A7763" w:rsidRPr="002C28CC">
        <w:rPr>
          <w:rFonts w:asciiTheme="minorHAnsi" w:hAnsiTheme="minorHAnsi"/>
          <w:color w:val="auto"/>
        </w:rPr>
        <w:t xml:space="preserve">the </w:t>
      </w:r>
      <w:r w:rsidR="0021223B" w:rsidRPr="002C28CC">
        <w:rPr>
          <w:rFonts w:asciiTheme="minorHAnsi" w:hAnsiTheme="minorHAnsi"/>
          <w:color w:val="auto"/>
        </w:rPr>
        <w:t>esterification.</w:t>
      </w:r>
      <w:r w:rsidR="000E6FC0" w:rsidRPr="002C28CC">
        <w:rPr>
          <w:rFonts w:asciiTheme="minorHAnsi" w:hAnsiTheme="minorHAnsi"/>
          <w:color w:val="auto"/>
        </w:rPr>
        <w:t xml:space="preserve"> </w:t>
      </w:r>
      <w:r w:rsidR="00871BC3" w:rsidRPr="002C28CC">
        <w:rPr>
          <w:rFonts w:asciiTheme="minorHAnsi" w:hAnsiTheme="minorHAnsi"/>
          <w:color w:val="auto"/>
        </w:rPr>
        <w:t xml:space="preserve">The efficiency of the esterification will be determined using </w:t>
      </w:r>
      <w:proofErr w:type="spellStart"/>
      <w:r w:rsidR="00871BC3" w:rsidRPr="002C28CC">
        <w:rPr>
          <w:rFonts w:asciiTheme="minorHAnsi" w:hAnsiTheme="minorHAnsi"/>
          <w:color w:val="auto"/>
        </w:rPr>
        <w:t>triheptadecanoic</w:t>
      </w:r>
      <w:proofErr w:type="spellEnd"/>
      <w:r w:rsidR="00871BC3" w:rsidRPr="002C28CC">
        <w:rPr>
          <w:rFonts w:asciiTheme="minorHAnsi" w:hAnsiTheme="minorHAnsi"/>
          <w:color w:val="auto"/>
        </w:rPr>
        <w:t xml:space="preserve"> acid, a spike-in standard obtained from Sigma Millipore. Triglycerides in the total </w:t>
      </w:r>
      <w:r w:rsidRPr="002C28CC">
        <w:rPr>
          <w:rFonts w:asciiTheme="minorHAnsi" w:hAnsiTheme="minorHAnsi"/>
          <w:color w:val="auto"/>
        </w:rPr>
        <w:t xml:space="preserve">lipid extract will be </w:t>
      </w:r>
      <w:r w:rsidRPr="002C28CC">
        <w:rPr>
          <w:rFonts w:asciiTheme="minorHAnsi" w:hAnsiTheme="minorHAnsi"/>
          <w:color w:val="auto"/>
        </w:rPr>
        <w:lastRenderedPageBreak/>
        <w:t>methylated via base-catalyzed esterification</w:t>
      </w:r>
      <w:r w:rsidR="00871BC3" w:rsidRPr="002C28CC">
        <w:rPr>
          <w:rFonts w:asciiTheme="minorHAnsi" w:hAnsiTheme="minorHAnsi"/>
          <w:color w:val="auto"/>
        </w:rPr>
        <w:t xml:space="preserve"> with an acid catalyzed work-up</w:t>
      </w:r>
      <w:r w:rsidRPr="002C28CC">
        <w:rPr>
          <w:rFonts w:asciiTheme="minorHAnsi" w:hAnsiTheme="minorHAnsi"/>
          <w:color w:val="auto"/>
        </w:rPr>
        <w:t xml:space="preserve"> </w:t>
      </w:r>
      <w:r w:rsidR="00294841" w:rsidRPr="002C28CC">
        <w:rPr>
          <w:rFonts w:asciiTheme="minorHAnsi" w:hAnsiTheme="minorHAnsi"/>
          <w:color w:val="auto"/>
        </w:rPr>
        <w:fldChar w:fldCharType="begin" w:fldLock="1"/>
      </w:r>
      <w:r w:rsidR="004345ED">
        <w:rPr>
          <w:rFonts w:asciiTheme="minorHAnsi" w:hAnsiTheme="minorHAnsi"/>
          <w:color w:val="auto"/>
        </w:rPr>
        <w:instrText>ADDIN CSL_CITATION { "citationItems" : [ { "id" : "ITEM-1", "itemData" : { "DOI" : "10.1007/BF02540534", "ISBN" : "0003-021X", "ISSN" : "0003021X", "abstract" : "Review Journal of the American Oil Chemists\u2019 Society November 1994, Volume 71, Issue 11, pp 1179-1187 First online: Preparation of fatty acid methyl esters for gas-chromatographic analysis of lipids in biological materials Ke-Shun Liu Abstract Theoretically, preparation of fatty acid methyl esters (FAMEs) deals with reversible chemical reactions in a complex system. Methodologically, there are numerous ways, generally characterized by the type of catalysts used and steps involved. Although there are more than a half dozen common catalysts, the majority fall into either acidic (HCl, H2SO4 and BF3) or alkaline types (NaOCH3, KOH and NaOH), with each having its own catalytic capability and application limitations. In terms of steps, many conventional methods, including those officially recognized, consist of drying, digestion, extraction, purification, alkaline hydrolysis, transmethylation/methylation and postreaction work-up. Although these methods are capable of providing reliable estimates if some precautions are taken, they are cumbersome, time-consuming and cost-inefficient. A new approach has been to transmethylate lipidsin situ. Due to its simplicity, high sensitivity, comparable reliability and capability to determine total fatty acids, the method of direct transmethylation is finding a unique place in lipid determination. Regardless of which method is used, quantitative methylation requires chemists to take precautions at every step involved, particularly during FAME formation and subsequent recovery steps. Evidently, there is an urgent need for more systematic studies, guided by the chemical principle of reactions involved and physicochemical properties of regents and end products, into factors affecting these steps. Hopefully, this will lead to an improved method, which measures lipid composition in biological materials not only with high accuracy but also with high efficiency and minimum costs.", "author" : [ { "dropping-particle" : "", "family" : "Liu", "given" : "Ke 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biological materials", "type" : "article-journal", "volume" : "71" }, "uris" : [ "http://www.mendeley.com/documents/?uuid=053d8bf5-4e5f-4340-8181-e1b5ffd4e740" ] }, { "id" : "ITEM-2", "itemData" : { "ISBN" : "0-9514171-3-4", "author" : [ { "dropping-particle" : "", "family" : "Christie", "given" : "William W", "non-dropping-particle" : "", "parse-names" : false, "suffix" : "" } ], "container-title" : "Advances in Lipid Methodology",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1993, Liu 1994)", "plainTextFormattedCitation" : "(Christie 1993, Liu 1994)", "previouslyFormattedCitation" : "(Christie 1993, Liu 1994)" }, "properties" : { "noteIndex" : 0 }, "schema" : "https://github.com/citation-style-language/schema/raw/master/csl-citation.json" }</w:instrText>
      </w:r>
      <w:r w:rsidR="00294841" w:rsidRPr="002C28CC">
        <w:rPr>
          <w:rFonts w:asciiTheme="minorHAnsi" w:hAnsiTheme="minorHAnsi"/>
          <w:color w:val="auto"/>
        </w:rPr>
        <w:fldChar w:fldCharType="separate"/>
      </w:r>
      <w:r w:rsidR="004345ED" w:rsidRPr="004345ED">
        <w:rPr>
          <w:rFonts w:asciiTheme="minorHAnsi" w:hAnsiTheme="minorHAnsi"/>
          <w:noProof/>
          <w:color w:val="auto"/>
        </w:rPr>
        <w:t>(Christie 1993, Liu 1994)</w:t>
      </w:r>
      <w:r w:rsidR="00294841" w:rsidRPr="002C28CC">
        <w:rPr>
          <w:rFonts w:asciiTheme="minorHAnsi" w:hAnsiTheme="minorHAnsi"/>
          <w:color w:val="auto"/>
        </w:rPr>
        <w:fldChar w:fldCharType="end"/>
      </w:r>
      <w:r w:rsidR="00EA08D8" w:rsidRPr="002C28CC">
        <w:rPr>
          <w:rFonts w:asciiTheme="minorHAnsi" w:hAnsiTheme="minorHAnsi"/>
          <w:color w:val="auto"/>
        </w:rPr>
        <w:t>.</w:t>
      </w:r>
      <w:r w:rsidRPr="002C28CC">
        <w:rPr>
          <w:rFonts w:asciiTheme="minorHAnsi" w:hAnsiTheme="minorHAnsi"/>
          <w:color w:val="auto"/>
        </w:rPr>
        <w:t xml:space="preserve"> </w:t>
      </w:r>
      <w:r w:rsidR="006D1A7B" w:rsidRPr="002C28CC">
        <w:rPr>
          <w:rFonts w:asciiTheme="minorHAnsi" w:hAnsiTheme="minorHAnsi"/>
          <w:color w:val="auto"/>
        </w:rPr>
        <w:t>E</w:t>
      </w:r>
      <w:r w:rsidR="00EA08D8" w:rsidRPr="002C28CC">
        <w:rPr>
          <w:rFonts w:asciiTheme="minorHAnsi" w:hAnsiTheme="minorHAnsi"/>
          <w:color w:val="auto"/>
        </w:rPr>
        <w:t>xtracted lipids</w:t>
      </w:r>
      <w:r w:rsidR="006D1A7B" w:rsidRPr="002C28CC">
        <w:rPr>
          <w:rFonts w:asciiTheme="minorHAnsi" w:hAnsiTheme="minorHAnsi"/>
          <w:color w:val="auto"/>
        </w:rPr>
        <w:t xml:space="preserve"> </w:t>
      </w:r>
      <w:r w:rsidR="00C95E25" w:rsidRPr="002C28CC">
        <w:rPr>
          <w:rFonts w:asciiTheme="minorHAnsi" w:hAnsiTheme="minorHAnsi"/>
          <w:color w:val="auto"/>
        </w:rPr>
        <w:t>will be</w:t>
      </w:r>
      <w:r w:rsidR="006D1A7B" w:rsidRPr="002C28CC">
        <w:rPr>
          <w:rFonts w:asciiTheme="minorHAnsi" w:hAnsiTheme="minorHAnsi"/>
          <w:color w:val="auto"/>
        </w:rPr>
        <w:t xml:space="preserve"> mixed in a solution of 10M </w:t>
      </w:r>
      <w:proofErr w:type="spellStart"/>
      <w:r w:rsidR="006D1A7B" w:rsidRPr="002C28CC">
        <w:rPr>
          <w:rFonts w:asciiTheme="minorHAnsi" w:hAnsiTheme="minorHAnsi"/>
          <w:color w:val="auto"/>
        </w:rPr>
        <w:t>m</w:t>
      </w:r>
      <w:r w:rsidRPr="002C28CC">
        <w:rPr>
          <w:rFonts w:asciiTheme="minorHAnsi" w:hAnsiTheme="minorHAnsi"/>
          <w:color w:val="auto"/>
        </w:rPr>
        <w:t>ethan</w:t>
      </w:r>
      <w:r w:rsidR="006D1A7B" w:rsidRPr="002C28CC">
        <w:rPr>
          <w:rFonts w:asciiTheme="minorHAnsi" w:hAnsiTheme="minorHAnsi"/>
          <w:color w:val="auto"/>
        </w:rPr>
        <w:t>olic</w:t>
      </w:r>
      <w:proofErr w:type="spellEnd"/>
      <w:r w:rsidR="006D1A7B" w:rsidRPr="002C28CC">
        <w:rPr>
          <w:rFonts w:asciiTheme="minorHAnsi" w:hAnsiTheme="minorHAnsi"/>
          <w:color w:val="auto"/>
        </w:rPr>
        <w:t xml:space="preserve"> potassium h</w:t>
      </w:r>
      <w:r w:rsidRPr="002C28CC">
        <w:rPr>
          <w:rFonts w:asciiTheme="minorHAnsi" w:hAnsiTheme="minorHAnsi"/>
          <w:color w:val="auto"/>
        </w:rPr>
        <w:t xml:space="preserve">ydroxide </w:t>
      </w:r>
      <w:r w:rsidR="006D1A7B" w:rsidRPr="002C28CC">
        <w:rPr>
          <w:rFonts w:asciiTheme="minorHAnsi" w:hAnsiTheme="minorHAnsi"/>
          <w:color w:val="auto"/>
        </w:rPr>
        <w:t>at 55</w:t>
      </w:r>
      <w:r w:rsidR="006D1A7B" w:rsidRPr="002C28CC">
        <w:rPr>
          <w:color w:val="auto"/>
        </w:rPr>
        <w:t>°</w:t>
      </w:r>
      <w:r w:rsidR="006D1A7B" w:rsidRPr="002C28CC">
        <w:rPr>
          <w:rFonts w:asciiTheme="minorHAnsi" w:hAnsiTheme="minorHAnsi"/>
          <w:color w:val="auto"/>
        </w:rPr>
        <w:t xml:space="preserve">C </w:t>
      </w:r>
      <w:r w:rsidRPr="002C28CC">
        <w:rPr>
          <w:rFonts w:asciiTheme="minorHAnsi" w:hAnsiTheme="minorHAnsi"/>
          <w:color w:val="auto"/>
        </w:rPr>
        <w:t xml:space="preserve">for </w:t>
      </w:r>
      <w:r w:rsidR="00166A5E" w:rsidRPr="002C28CC">
        <w:rPr>
          <w:rFonts w:asciiTheme="minorHAnsi" w:hAnsiTheme="minorHAnsi"/>
          <w:color w:val="auto"/>
        </w:rPr>
        <w:t>thirty</w:t>
      </w:r>
      <w:r w:rsidR="006D1A7B" w:rsidRPr="002C28CC">
        <w:rPr>
          <w:rFonts w:asciiTheme="minorHAnsi" w:hAnsiTheme="minorHAnsi"/>
          <w:color w:val="auto"/>
        </w:rPr>
        <w:t xml:space="preserve"> minutes in a </w:t>
      </w:r>
      <w:r w:rsidR="000B27B9" w:rsidRPr="002C28CC">
        <w:rPr>
          <w:rFonts w:asciiTheme="minorHAnsi" w:hAnsiTheme="minorHAnsi"/>
          <w:color w:val="auto"/>
        </w:rPr>
        <w:t>capped</w:t>
      </w:r>
      <w:r w:rsidR="006D1A7B" w:rsidRPr="002C28CC">
        <w:rPr>
          <w:rFonts w:asciiTheme="minorHAnsi" w:hAnsiTheme="minorHAnsi"/>
          <w:color w:val="auto"/>
        </w:rPr>
        <w:t xml:space="preserve"> vial. </w:t>
      </w:r>
      <w:r w:rsidR="000B27B9" w:rsidRPr="002C28CC">
        <w:rPr>
          <w:rFonts w:asciiTheme="minorHAnsi" w:hAnsiTheme="minorHAnsi"/>
          <w:color w:val="auto"/>
        </w:rPr>
        <w:t>T</w:t>
      </w:r>
      <w:r w:rsidRPr="002C28CC">
        <w:rPr>
          <w:rFonts w:asciiTheme="minorHAnsi" w:hAnsiTheme="minorHAnsi"/>
          <w:color w:val="auto"/>
        </w:rPr>
        <w:t xml:space="preserve">he </w:t>
      </w:r>
      <w:r w:rsidR="000B27B9" w:rsidRPr="002C28CC">
        <w:rPr>
          <w:rFonts w:asciiTheme="minorHAnsi" w:hAnsiTheme="minorHAnsi"/>
          <w:color w:val="auto"/>
        </w:rPr>
        <w:t xml:space="preserve">capped and </w:t>
      </w:r>
      <w:r w:rsidR="006D1A7B" w:rsidRPr="002C28CC">
        <w:rPr>
          <w:rFonts w:asciiTheme="minorHAnsi" w:hAnsiTheme="minorHAnsi"/>
          <w:color w:val="auto"/>
        </w:rPr>
        <w:t xml:space="preserve">heated </w:t>
      </w:r>
      <w:r w:rsidRPr="002C28CC">
        <w:rPr>
          <w:rFonts w:asciiTheme="minorHAnsi" w:hAnsiTheme="minorHAnsi"/>
          <w:color w:val="auto"/>
        </w:rPr>
        <w:t xml:space="preserve">solution </w:t>
      </w:r>
      <w:r w:rsidR="00C95E25" w:rsidRPr="002C28CC">
        <w:rPr>
          <w:rFonts w:asciiTheme="minorHAnsi" w:hAnsiTheme="minorHAnsi"/>
          <w:color w:val="auto"/>
        </w:rPr>
        <w:t xml:space="preserve">will be </w:t>
      </w:r>
      <w:r w:rsidRPr="002C28CC">
        <w:rPr>
          <w:rFonts w:asciiTheme="minorHAnsi" w:hAnsiTheme="minorHAnsi"/>
          <w:color w:val="auto"/>
        </w:rPr>
        <w:t xml:space="preserve">vortexed </w:t>
      </w:r>
      <w:r w:rsidR="006D1A7B" w:rsidRPr="002C28CC">
        <w:rPr>
          <w:rFonts w:asciiTheme="minorHAnsi" w:hAnsiTheme="minorHAnsi"/>
          <w:color w:val="auto"/>
        </w:rPr>
        <w:t>for two minutes</w:t>
      </w:r>
      <w:r w:rsidR="000E6FC0" w:rsidRPr="002C28CC">
        <w:rPr>
          <w:rFonts w:asciiTheme="minorHAnsi" w:hAnsiTheme="minorHAnsi"/>
          <w:color w:val="auto"/>
        </w:rPr>
        <w:t>, then</w:t>
      </w:r>
      <w:r w:rsidRPr="002C28CC">
        <w:rPr>
          <w:rFonts w:asciiTheme="minorHAnsi" w:hAnsiTheme="minorHAnsi"/>
          <w:color w:val="auto"/>
        </w:rPr>
        <w:t xml:space="preserve"> cooled on ice</w:t>
      </w:r>
      <w:r w:rsidR="006D1A7B" w:rsidRPr="002C28CC">
        <w:rPr>
          <w:rFonts w:asciiTheme="minorHAnsi" w:hAnsiTheme="minorHAnsi"/>
          <w:color w:val="auto"/>
        </w:rPr>
        <w:t xml:space="preserve"> for five minutes</w:t>
      </w:r>
      <w:r w:rsidRPr="002C28CC">
        <w:rPr>
          <w:rFonts w:asciiTheme="minorHAnsi" w:hAnsiTheme="minorHAnsi"/>
          <w:color w:val="auto"/>
        </w:rPr>
        <w:t>. While still on ice,</w:t>
      </w:r>
      <w:r w:rsidR="006D1A7B" w:rsidRPr="002C28CC">
        <w:rPr>
          <w:rFonts w:asciiTheme="minorHAnsi" w:hAnsiTheme="minorHAnsi"/>
          <w:color w:val="auto"/>
        </w:rPr>
        <w:t xml:space="preserve"> the vial </w:t>
      </w:r>
      <w:r w:rsidR="00C95E25" w:rsidRPr="002C28CC">
        <w:rPr>
          <w:rFonts w:asciiTheme="minorHAnsi" w:hAnsiTheme="minorHAnsi"/>
          <w:color w:val="auto"/>
        </w:rPr>
        <w:t>will then be</w:t>
      </w:r>
      <w:r w:rsidR="006D1A7B" w:rsidRPr="002C28CC">
        <w:rPr>
          <w:rFonts w:asciiTheme="minorHAnsi" w:hAnsiTheme="minorHAnsi"/>
          <w:color w:val="auto"/>
        </w:rPr>
        <w:t xml:space="preserve"> uncapped and</w:t>
      </w:r>
      <w:r w:rsidRPr="002C28CC">
        <w:rPr>
          <w:rFonts w:asciiTheme="minorHAnsi" w:hAnsiTheme="minorHAnsi"/>
          <w:color w:val="auto"/>
        </w:rPr>
        <w:t xml:space="preserve"> 12M sulfuric acid </w:t>
      </w:r>
      <w:r w:rsidR="000E6FC0" w:rsidRPr="002C28CC">
        <w:rPr>
          <w:rFonts w:asciiTheme="minorHAnsi" w:hAnsiTheme="minorHAnsi"/>
          <w:color w:val="auto"/>
        </w:rPr>
        <w:t xml:space="preserve">will be </w:t>
      </w:r>
      <w:r w:rsidR="006D1A7B" w:rsidRPr="002C28CC">
        <w:rPr>
          <w:rFonts w:asciiTheme="minorHAnsi" w:hAnsiTheme="minorHAnsi"/>
          <w:color w:val="auto"/>
        </w:rPr>
        <w:t>added to neutralize the KOH and terminate the reaction.</w:t>
      </w:r>
      <w:r w:rsidR="00166A5E" w:rsidRPr="002C28CC">
        <w:rPr>
          <w:rFonts w:asciiTheme="minorHAnsi" w:hAnsiTheme="minorHAnsi"/>
          <w:color w:val="auto"/>
        </w:rPr>
        <w:t xml:space="preserve"> After the reaction is terminated 3</w:t>
      </w:r>
      <w:r w:rsidRPr="002C28CC">
        <w:rPr>
          <w:rFonts w:asciiTheme="minorHAnsi" w:hAnsiTheme="minorHAnsi"/>
          <w:color w:val="auto"/>
        </w:rPr>
        <w:t xml:space="preserve"> mL of hexanes will be added</w:t>
      </w:r>
      <w:r w:rsidR="00166A5E" w:rsidRPr="002C28CC">
        <w:rPr>
          <w:rFonts w:asciiTheme="minorHAnsi" w:hAnsiTheme="minorHAnsi"/>
          <w:color w:val="auto"/>
        </w:rPr>
        <w:t xml:space="preserve"> into the reaction vial to solubilize the FAMEs. The hexane layer will then be decanted</w:t>
      </w:r>
      <w:r w:rsidR="000808EF" w:rsidRPr="002C28CC">
        <w:rPr>
          <w:rFonts w:asciiTheme="minorHAnsi" w:hAnsiTheme="minorHAnsi"/>
          <w:color w:val="auto"/>
        </w:rPr>
        <w:t xml:space="preserve"> and any water species formed by the esterification procedure will be precipitated out of solution using </w:t>
      </w:r>
      <w:r w:rsidRPr="002C28CC">
        <w:rPr>
          <w:rFonts w:asciiTheme="minorHAnsi" w:hAnsiTheme="minorHAnsi"/>
          <w:color w:val="auto"/>
        </w:rPr>
        <w:t>sodium sulfate</w:t>
      </w:r>
      <w:r w:rsidR="000808EF" w:rsidRPr="002C28CC">
        <w:rPr>
          <w:rFonts w:asciiTheme="minorHAnsi" w:hAnsiTheme="minorHAnsi"/>
          <w:color w:val="auto"/>
        </w:rPr>
        <w:t xml:space="preserve">. Identification of the methyl ester species will be accomplished using Gas-Liquid Chromatography (GC) coupled with a Flame Ionization Detector (FID). </w:t>
      </w:r>
      <w:r w:rsidRPr="002C28CC">
        <w:rPr>
          <w:rFonts w:asciiTheme="minorHAnsi" w:hAnsiTheme="minorHAnsi"/>
          <w:color w:val="auto"/>
        </w:rPr>
        <w:t>GC-FID</w:t>
      </w:r>
      <w:r w:rsidR="000808EF" w:rsidRPr="002C28CC">
        <w:rPr>
          <w:rFonts w:asciiTheme="minorHAnsi" w:hAnsiTheme="minorHAnsi"/>
          <w:color w:val="auto"/>
        </w:rPr>
        <w:t xml:space="preserve"> separates each FAME by taking advantage of the</w:t>
      </w:r>
      <w:r w:rsidR="00820F22" w:rsidRPr="002C28CC">
        <w:rPr>
          <w:rFonts w:asciiTheme="minorHAnsi" w:hAnsiTheme="minorHAnsi"/>
          <w:color w:val="auto"/>
        </w:rPr>
        <w:t xml:space="preserve"> specific interactions between different </w:t>
      </w:r>
      <w:r w:rsidR="000808EF" w:rsidRPr="002C28CC">
        <w:rPr>
          <w:rFonts w:asciiTheme="minorHAnsi" w:hAnsiTheme="minorHAnsi"/>
          <w:color w:val="auto"/>
        </w:rPr>
        <w:t xml:space="preserve">FAMEs </w:t>
      </w:r>
      <w:r w:rsidR="00820F22" w:rsidRPr="002C28CC">
        <w:rPr>
          <w:rFonts w:asciiTheme="minorHAnsi" w:hAnsiTheme="minorHAnsi"/>
          <w:color w:val="auto"/>
        </w:rPr>
        <w:t xml:space="preserve">and </w:t>
      </w:r>
      <w:r w:rsidR="001D3B27" w:rsidRPr="002C28CC">
        <w:rPr>
          <w:rFonts w:asciiTheme="minorHAnsi" w:hAnsiTheme="minorHAnsi"/>
          <w:color w:val="auto"/>
        </w:rPr>
        <w:t xml:space="preserve">the packing material </w:t>
      </w:r>
      <w:r w:rsidR="00820F22" w:rsidRPr="002C28CC">
        <w:rPr>
          <w:rFonts w:asciiTheme="minorHAnsi" w:hAnsiTheme="minorHAnsi"/>
          <w:color w:val="auto"/>
        </w:rPr>
        <w:t xml:space="preserve">in </w:t>
      </w:r>
      <w:r w:rsidR="001D3B27" w:rsidRPr="002C28CC">
        <w:rPr>
          <w:rFonts w:asciiTheme="minorHAnsi" w:hAnsiTheme="minorHAnsi"/>
          <w:color w:val="auto"/>
        </w:rPr>
        <w:t>a DB-WAX capillary</w:t>
      </w:r>
      <w:r w:rsidR="000808EF" w:rsidRPr="002C28CC">
        <w:rPr>
          <w:rFonts w:asciiTheme="minorHAnsi" w:hAnsiTheme="minorHAnsi"/>
          <w:color w:val="auto"/>
        </w:rPr>
        <w:t xml:space="preserve"> column.</w:t>
      </w:r>
      <w:r w:rsidR="001D3B27" w:rsidRPr="002C28CC">
        <w:rPr>
          <w:rFonts w:asciiTheme="minorHAnsi" w:hAnsiTheme="minorHAnsi"/>
          <w:color w:val="auto"/>
        </w:rPr>
        <w:t xml:space="preserve"> The </w:t>
      </w:r>
      <w:r w:rsidR="00820F22" w:rsidRPr="002C28CC">
        <w:rPr>
          <w:rFonts w:asciiTheme="minorHAnsi" w:hAnsiTheme="minorHAnsi"/>
          <w:color w:val="auto"/>
        </w:rPr>
        <w:t>FAMEs in the sample adsorb</w:t>
      </w:r>
      <w:r w:rsidR="001D3B27" w:rsidRPr="002C28CC">
        <w:rPr>
          <w:rFonts w:asciiTheme="minorHAnsi" w:hAnsiTheme="minorHAnsi"/>
          <w:color w:val="auto"/>
        </w:rPr>
        <w:t xml:space="preserve"> onto the column and inert g</w:t>
      </w:r>
      <w:r w:rsidR="00820F22" w:rsidRPr="002C28CC">
        <w:rPr>
          <w:rFonts w:asciiTheme="minorHAnsi" w:hAnsiTheme="minorHAnsi"/>
          <w:color w:val="auto"/>
        </w:rPr>
        <w:t xml:space="preserve">as flows through the column. Over time, </w:t>
      </w:r>
      <w:r w:rsidR="001D3B27" w:rsidRPr="002C28CC">
        <w:rPr>
          <w:rFonts w:asciiTheme="minorHAnsi" w:hAnsiTheme="minorHAnsi"/>
          <w:color w:val="auto"/>
        </w:rPr>
        <w:t xml:space="preserve">the column temperature increases </w:t>
      </w:r>
      <w:r w:rsidR="00820F22" w:rsidRPr="002C28CC">
        <w:rPr>
          <w:rFonts w:asciiTheme="minorHAnsi" w:hAnsiTheme="minorHAnsi"/>
          <w:color w:val="auto"/>
        </w:rPr>
        <w:t xml:space="preserve">and </w:t>
      </w:r>
      <w:r w:rsidR="001D3B27" w:rsidRPr="002C28CC">
        <w:rPr>
          <w:rFonts w:asciiTheme="minorHAnsi" w:hAnsiTheme="minorHAnsi"/>
          <w:color w:val="auto"/>
        </w:rPr>
        <w:t>the FAME m</w:t>
      </w:r>
      <w:r w:rsidR="00820F22" w:rsidRPr="002C28CC">
        <w:rPr>
          <w:rFonts w:asciiTheme="minorHAnsi" w:hAnsiTheme="minorHAnsi"/>
          <w:color w:val="auto"/>
        </w:rPr>
        <w:t>olecules desorb from the column</w:t>
      </w:r>
      <w:r w:rsidR="001D3B27" w:rsidRPr="002C28CC">
        <w:rPr>
          <w:rFonts w:asciiTheme="minorHAnsi" w:hAnsiTheme="minorHAnsi"/>
          <w:color w:val="auto"/>
        </w:rPr>
        <w:t xml:space="preserve"> based on their molecular composition and the inert gas carries them to the detector. At the detector</w:t>
      </w:r>
      <w:r w:rsidR="00704FF5" w:rsidRPr="002C28CC">
        <w:rPr>
          <w:rFonts w:asciiTheme="minorHAnsi" w:hAnsiTheme="minorHAnsi"/>
          <w:color w:val="auto"/>
        </w:rPr>
        <w:t>,</w:t>
      </w:r>
      <w:r w:rsidR="001D3B27" w:rsidRPr="002C28CC">
        <w:rPr>
          <w:rFonts w:asciiTheme="minorHAnsi" w:hAnsiTheme="minorHAnsi"/>
          <w:color w:val="auto"/>
        </w:rPr>
        <w:t xml:space="preserve"> </w:t>
      </w:r>
      <w:r w:rsidR="00704FF5" w:rsidRPr="002C28CC">
        <w:rPr>
          <w:rFonts w:asciiTheme="minorHAnsi" w:hAnsiTheme="minorHAnsi"/>
          <w:color w:val="auto"/>
        </w:rPr>
        <w:t xml:space="preserve">retention time is recorded and </w:t>
      </w:r>
      <w:r w:rsidR="00820F22" w:rsidRPr="002C28CC">
        <w:rPr>
          <w:rFonts w:asciiTheme="minorHAnsi" w:hAnsiTheme="minorHAnsi"/>
          <w:color w:val="auto"/>
        </w:rPr>
        <w:t xml:space="preserve">each FAME molecule is ionized and the intensity </w:t>
      </w:r>
      <w:r w:rsidR="00704FF5" w:rsidRPr="002C28CC">
        <w:rPr>
          <w:rFonts w:asciiTheme="minorHAnsi" w:hAnsiTheme="minorHAnsi"/>
          <w:color w:val="auto"/>
        </w:rPr>
        <w:t xml:space="preserve">of ionization is recorded as a peak area. FAMEs will be </w:t>
      </w:r>
      <w:r w:rsidR="001A7151" w:rsidRPr="002C28CC">
        <w:rPr>
          <w:rFonts w:asciiTheme="minorHAnsi" w:hAnsiTheme="minorHAnsi"/>
          <w:color w:val="auto"/>
        </w:rPr>
        <w:t>i</w:t>
      </w:r>
      <w:r w:rsidR="00704FF5" w:rsidRPr="002C28CC">
        <w:rPr>
          <w:rFonts w:asciiTheme="minorHAnsi" w:hAnsiTheme="minorHAnsi"/>
          <w:color w:val="auto"/>
        </w:rPr>
        <w:t>dentified in comparison to a 37 Component FAME Mix purchased from Sigma Millipore.</w:t>
      </w:r>
    </w:p>
    <w:p w14:paraId="1D4C889B" w14:textId="77777777" w:rsidR="00845FD5" w:rsidRPr="002C28CC" w:rsidRDefault="00845FD5">
      <w:pPr>
        <w:spacing w:line="480" w:lineRule="auto"/>
        <w:rPr>
          <w:rFonts w:asciiTheme="minorHAnsi" w:hAnsiTheme="minorHAnsi"/>
          <w:color w:val="auto"/>
        </w:rPr>
      </w:pPr>
    </w:p>
    <w:p w14:paraId="3466E99C" w14:textId="07790B54" w:rsidR="00D440A4" w:rsidRPr="002C28CC" w:rsidRDefault="00D977FB" w:rsidP="00737225">
      <w:pPr>
        <w:spacing w:line="480" w:lineRule="auto"/>
        <w:rPr>
          <w:rFonts w:asciiTheme="minorHAnsi" w:hAnsiTheme="minorHAnsi"/>
          <w:color w:val="auto"/>
        </w:rPr>
      </w:pPr>
      <w:r w:rsidRPr="002C28CC">
        <w:rPr>
          <w:rFonts w:asciiTheme="minorHAnsi" w:hAnsiTheme="minorHAnsi"/>
          <w:b/>
          <w:color w:val="auto"/>
        </w:rPr>
        <w:t>Data Analysis:</w:t>
      </w:r>
      <w:r w:rsidR="00157E2B" w:rsidRPr="002C28CC">
        <w:rPr>
          <w:rFonts w:asciiTheme="minorHAnsi" w:hAnsiTheme="minorHAnsi"/>
          <w:b/>
          <w:color w:val="auto"/>
        </w:rPr>
        <w:t xml:space="preserve"> </w:t>
      </w:r>
      <w:r w:rsidR="00555E55" w:rsidRPr="002C28CC">
        <w:rPr>
          <w:rFonts w:asciiTheme="minorHAnsi" w:hAnsiTheme="minorHAnsi"/>
          <w:color w:val="auto"/>
        </w:rPr>
        <w:t>Using the technique</w:t>
      </w:r>
      <w:r w:rsidR="006606E6" w:rsidRPr="002C28CC">
        <w:rPr>
          <w:rFonts w:asciiTheme="minorHAnsi" w:hAnsiTheme="minorHAnsi"/>
          <w:color w:val="auto"/>
        </w:rPr>
        <w:t>s</w:t>
      </w:r>
      <w:r w:rsidR="00555E55" w:rsidRPr="002C28CC">
        <w:rPr>
          <w:rFonts w:asciiTheme="minorHAnsi" w:hAnsiTheme="minorHAnsi"/>
          <w:color w:val="auto"/>
        </w:rPr>
        <w:t xml:space="preserve"> </w:t>
      </w:r>
      <w:r w:rsidR="00EF5CE6" w:rsidRPr="002C28CC">
        <w:rPr>
          <w:rFonts w:asciiTheme="minorHAnsi" w:hAnsiTheme="minorHAnsi"/>
          <w:color w:val="auto"/>
        </w:rPr>
        <w:t xml:space="preserve">mentioned above, </w:t>
      </w:r>
      <w:r w:rsidR="005004D5" w:rsidRPr="002C28CC">
        <w:rPr>
          <w:rFonts w:asciiTheme="minorHAnsi" w:hAnsiTheme="minorHAnsi"/>
          <w:color w:val="auto"/>
        </w:rPr>
        <w:t>we predict that</w:t>
      </w:r>
      <w:r w:rsidR="00555E55" w:rsidRPr="002C28CC">
        <w:rPr>
          <w:rFonts w:asciiTheme="minorHAnsi" w:hAnsiTheme="minorHAnsi"/>
          <w:color w:val="auto"/>
        </w:rPr>
        <w:t xml:space="preserve"> larvae exposed to a 12-hour photoperiod will accumulate more triglycerides and more storage proteins in preparation for</w:t>
      </w:r>
      <w:r w:rsidR="006606E6" w:rsidRPr="002C28CC">
        <w:rPr>
          <w:rFonts w:asciiTheme="minorHAnsi" w:hAnsiTheme="minorHAnsi"/>
          <w:color w:val="auto"/>
        </w:rPr>
        <w:t xml:space="preserve"> diapause. Additionally,</w:t>
      </w:r>
      <w:r w:rsidR="00EF5CE6" w:rsidRPr="002C28CC">
        <w:rPr>
          <w:rFonts w:asciiTheme="minorHAnsi" w:hAnsiTheme="minorHAnsi"/>
          <w:color w:val="auto"/>
        </w:rPr>
        <w:t xml:space="preserve"> between</w:t>
      </w:r>
      <w:r w:rsidR="006606E6" w:rsidRPr="002C28CC">
        <w:rPr>
          <w:rFonts w:asciiTheme="minorHAnsi" w:hAnsiTheme="minorHAnsi"/>
          <w:color w:val="auto"/>
        </w:rPr>
        <w:t xml:space="preserve"> </w:t>
      </w:r>
      <w:r w:rsidR="00EF5CE6" w:rsidRPr="002C28CC">
        <w:rPr>
          <w:rFonts w:asciiTheme="minorHAnsi" w:hAnsiTheme="minorHAnsi"/>
          <w:color w:val="auto"/>
        </w:rPr>
        <w:t xml:space="preserve">diapausing larvae the </w:t>
      </w:r>
      <w:r w:rsidR="006606E6" w:rsidRPr="002C28CC">
        <w:rPr>
          <w:rFonts w:asciiTheme="minorHAnsi" w:hAnsiTheme="minorHAnsi"/>
          <w:color w:val="auto"/>
        </w:rPr>
        <w:t>univoltine</w:t>
      </w:r>
      <w:r w:rsidR="00EF5CE6" w:rsidRPr="002C28CC">
        <w:rPr>
          <w:rFonts w:asciiTheme="minorHAnsi" w:hAnsiTheme="minorHAnsi"/>
          <w:color w:val="auto"/>
        </w:rPr>
        <w:t>-Z strain</w:t>
      </w:r>
      <w:r w:rsidR="006606E6" w:rsidRPr="002C28CC">
        <w:rPr>
          <w:rFonts w:asciiTheme="minorHAnsi" w:hAnsiTheme="minorHAnsi"/>
          <w:color w:val="auto"/>
        </w:rPr>
        <w:t xml:space="preserve"> larvae should </w:t>
      </w:r>
      <w:r w:rsidR="006606E6" w:rsidRPr="002C28CC">
        <w:rPr>
          <w:rFonts w:asciiTheme="minorHAnsi" w:hAnsiTheme="minorHAnsi"/>
          <w:color w:val="auto"/>
        </w:rPr>
        <w:lastRenderedPageBreak/>
        <w:t xml:space="preserve">accumulate more </w:t>
      </w:r>
      <w:r w:rsidR="00EF5CE6" w:rsidRPr="002C28CC">
        <w:rPr>
          <w:rFonts w:asciiTheme="minorHAnsi" w:hAnsiTheme="minorHAnsi"/>
          <w:color w:val="auto"/>
        </w:rPr>
        <w:t>proteins and triglycerides over</w:t>
      </w:r>
      <w:r w:rsidR="006606E6" w:rsidRPr="002C28CC">
        <w:rPr>
          <w:rFonts w:asciiTheme="minorHAnsi" w:hAnsiTheme="minorHAnsi"/>
          <w:color w:val="auto"/>
        </w:rPr>
        <w:t xml:space="preserve"> </w:t>
      </w:r>
      <w:r w:rsidR="00EF5CE6" w:rsidRPr="002C28CC">
        <w:rPr>
          <w:rFonts w:asciiTheme="minorHAnsi" w:hAnsiTheme="minorHAnsi"/>
          <w:color w:val="auto"/>
        </w:rPr>
        <w:t xml:space="preserve">bivoltine-E strain larvae. </w:t>
      </w:r>
      <w:r w:rsidR="00407F7E" w:rsidRPr="002C28CC">
        <w:rPr>
          <w:rFonts w:asciiTheme="minorHAnsi" w:hAnsiTheme="minorHAnsi"/>
          <w:color w:val="auto"/>
        </w:rPr>
        <w:t>P</w:t>
      </w:r>
      <w:r w:rsidR="00BE7B13" w:rsidRPr="002C28CC">
        <w:rPr>
          <w:rFonts w:asciiTheme="minorHAnsi" w:hAnsiTheme="minorHAnsi"/>
          <w:color w:val="auto"/>
        </w:rPr>
        <w:t xml:space="preserve">rior to the compilation of this proposal, preliminary investigations to quantify triglyceride accumulation have already yielded results in line with our predictions. These data suggest there is a </w:t>
      </w:r>
      <w:r w:rsidR="00257CF5" w:rsidRPr="002C28CC">
        <w:rPr>
          <w:rFonts w:asciiTheme="minorHAnsi" w:hAnsiTheme="minorHAnsi"/>
          <w:color w:val="auto"/>
        </w:rPr>
        <w:t>significant difference between the total lipid content of diapausing and non-diapausing larvae (</w:t>
      </w:r>
      <w:proofErr w:type="spellStart"/>
      <w:r w:rsidR="00FA6B57" w:rsidRPr="002C28CC">
        <w:rPr>
          <w:rFonts w:asciiTheme="minorHAnsi" w:hAnsiTheme="minorHAnsi"/>
          <w:color w:val="auto"/>
        </w:rPr>
        <w:t>Df</w:t>
      </w:r>
      <w:proofErr w:type="spellEnd"/>
      <w:r w:rsidR="00FA6B57" w:rsidRPr="002C28CC">
        <w:rPr>
          <w:rFonts w:asciiTheme="minorHAnsi" w:hAnsiTheme="minorHAnsi"/>
          <w:color w:val="auto"/>
        </w:rPr>
        <w:t xml:space="preserve"> = 1, p = 1.06x10</w:t>
      </w:r>
      <w:r w:rsidR="00FA6B57" w:rsidRPr="002C28CC">
        <w:rPr>
          <w:rFonts w:asciiTheme="minorHAnsi" w:hAnsiTheme="minorHAnsi"/>
          <w:color w:val="auto"/>
          <w:vertAlign w:val="superscript"/>
        </w:rPr>
        <w:t>-7</w:t>
      </w:r>
      <w:r w:rsidR="00257CF5" w:rsidRPr="002C28CC">
        <w:rPr>
          <w:rFonts w:asciiTheme="minorHAnsi" w:hAnsiTheme="minorHAnsi"/>
          <w:color w:val="auto"/>
        </w:rPr>
        <w:t>)</w:t>
      </w:r>
      <w:r w:rsidR="00AA73DB" w:rsidRPr="002C28CC">
        <w:rPr>
          <w:rFonts w:asciiTheme="minorHAnsi" w:hAnsiTheme="minorHAnsi"/>
          <w:color w:val="auto"/>
        </w:rPr>
        <w:t xml:space="preserve">. </w:t>
      </w:r>
      <w:r w:rsidR="004C2050" w:rsidRPr="002C28CC">
        <w:rPr>
          <w:rFonts w:asciiTheme="minorHAnsi" w:hAnsiTheme="minorHAnsi"/>
          <w:color w:val="auto"/>
        </w:rPr>
        <w:t xml:space="preserve">One interpretation of this data could be that as these larvae perceive photoperiod changes in their environment they experience </w:t>
      </w:r>
      <w:r w:rsidR="00407F7E" w:rsidRPr="002C28CC">
        <w:rPr>
          <w:rFonts w:asciiTheme="minorHAnsi" w:hAnsiTheme="minorHAnsi"/>
          <w:color w:val="auto"/>
        </w:rPr>
        <w:t>changes</w:t>
      </w:r>
      <w:r w:rsidR="004C2050" w:rsidRPr="002C28CC">
        <w:rPr>
          <w:rFonts w:asciiTheme="minorHAnsi" w:hAnsiTheme="minorHAnsi"/>
          <w:color w:val="auto"/>
        </w:rPr>
        <w:t xml:space="preserve"> in their </w:t>
      </w:r>
      <w:r w:rsidR="00407F7E" w:rsidRPr="002C28CC">
        <w:rPr>
          <w:rFonts w:asciiTheme="minorHAnsi" w:hAnsiTheme="minorHAnsi"/>
          <w:color w:val="auto"/>
        </w:rPr>
        <w:t>physiology to</w:t>
      </w:r>
      <w:r w:rsidR="00786A50" w:rsidRPr="002C28CC">
        <w:rPr>
          <w:rFonts w:asciiTheme="minorHAnsi" w:hAnsiTheme="minorHAnsi"/>
          <w:color w:val="auto"/>
        </w:rPr>
        <w:t xml:space="preserve"> </w:t>
      </w:r>
      <w:r w:rsidR="00407F7E" w:rsidRPr="002C28CC">
        <w:rPr>
          <w:rFonts w:asciiTheme="minorHAnsi" w:hAnsiTheme="minorHAnsi"/>
          <w:color w:val="auto"/>
        </w:rPr>
        <w:t xml:space="preserve">increase their lean mass </w:t>
      </w:r>
      <w:r w:rsidR="00786A50" w:rsidRPr="002C28CC">
        <w:rPr>
          <w:rFonts w:asciiTheme="minorHAnsi" w:hAnsiTheme="minorHAnsi"/>
          <w:color w:val="auto"/>
        </w:rPr>
        <w:t>to support additional resource storage</w:t>
      </w:r>
      <w:r w:rsidR="00257CF5" w:rsidRPr="002C28CC">
        <w:rPr>
          <w:rFonts w:asciiTheme="minorHAnsi" w:hAnsiTheme="minorHAnsi"/>
          <w:color w:val="auto"/>
        </w:rPr>
        <w:t xml:space="preserve"> in preparation for diapause</w:t>
      </w:r>
      <w:r w:rsidR="00786A50" w:rsidRPr="002C28CC">
        <w:rPr>
          <w:rFonts w:asciiTheme="minorHAnsi" w:hAnsiTheme="minorHAnsi"/>
          <w:color w:val="auto"/>
        </w:rPr>
        <w:t>.</w:t>
      </w:r>
      <w:r w:rsidR="004C2050" w:rsidRPr="002C28CC">
        <w:rPr>
          <w:rFonts w:asciiTheme="minorHAnsi" w:hAnsiTheme="minorHAnsi"/>
          <w:color w:val="auto"/>
        </w:rPr>
        <w:t xml:space="preserve"> </w:t>
      </w:r>
      <w:r w:rsidR="00FA6B57" w:rsidRPr="002C28CC">
        <w:rPr>
          <w:rFonts w:asciiTheme="minorHAnsi" w:hAnsiTheme="minorHAnsi"/>
          <w:color w:val="auto"/>
        </w:rPr>
        <w:t xml:space="preserve">To support this initial result, replications of these experiments will need to be conducted. </w:t>
      </w:r>
      <w:r w:rsidR="00407F7E" w:rsidRPr="002C28CC">
        <w:rPr>
          <w:rFonts w:asciiTheme="minorHAnsi" w:hAnsiTheme="minorHAnsi"/>
          <w:color w:val="auto"/>
        </w:rPr>
        <w:t xml:space="preserve">These and future </w:t>
      </w:r>
      <w:r w:rsidR="00257CF5" w:rsidRPr="002C28CC">
        <w:rPr>
          <w:rFonts w:asciiTheme="minorHAnsi" w:hAnsiTheme="minorHAnsi"/>
          <w:color w:val="auto"/>
        </w:rPr>
        <w:t>measurements</w:t>
      </w:r>
      <w:r w:rsidR="00407F7E" w:rsidRPr="002C28CC">
        <w:rPr>
          <w:rFonts w:asciiTheme="minorHAnsi" w:hAnsiTheme="minorHAnsi"/>
          <w:color w:val="auto"/>
        </w:rPr>
        <w:t xml:space="preserve"> of s</w:t>
      </w:r>
      <w:commentRangeStart w:id="121"/>
      <w:commentRangeStart w:id="122"/>
      <w:r w:rsidR="00820F22" w:rsidRPr="002C28CC">
        <w:rPr>
          <w:rFonts w:asciiTheme="minorHAnsi" w:hAnsiTheme="minorHAnsi"/>
          <w:color w:val="auto"/>
        </w:rPr>
        <w:t xml:space="preserve">torage protein </w:t>
      </w:r>
      <w:commentRangeEnd w:id="121"/>
      <w:r w:rsidR="00926E5A" w:rsidRPr="002C28CC">
        <w:rPr>
          <w:rStyle w:val="CommentReference"/>
          <w:color w:val="auto"/>
        </w:rPr>
        <w:commentReference w:id="121"/>
      </w:r>
      <w:commentRangeEnd w:id="122"/>
      <w:r w:rsidR="000C0F27" w:rsidRPr="002C28CC">
        <w:rPr>
          <w:rStyle w:val="CommentReference"/>
          <w:color w:val="auto"/>
        </w:rPr>
        <w:commentReference w:id="122"/>
      </w:r>
      <w:r w:rsidR="00820F22" w:rsidRPr="002C28CC">
        <w:rPr>
          <w:rFonts w:asciiTheme="minorHAnsi" w:hAnsiTheme="minorHAnsi"/>
          <w:color w:val="auto"/>
        </w:rPr>
        <w:t>and triglyceride</w:t>
      </w:r>
      <w:r w:rsidR="00407F7E" w:rsidRPr="002C28CC">
        <w:rPr>
          <w:rFonts w:asciiTheme="minorHAnsi" w:hAnsiTheme="minorHAnsi"/>
          <w:color w:val="auto"/>
        </w:rPr>
        <w:t xml:space="preserve"> </w:t>
      </w:r>
      <w:r w:rsidR="00153328" w:rsidRPr="002C28CC">
        <w:rPr>
          <w:rFonts w:asciiTheme="minorHAnsi" w:hAnsiTheme="minorHAnsi"/>
          <w:color w:val="auto"/>
        </w:rPr>
        <w:t xml:space="preserve">from each of the four treatments </w:t>
      </w:r>
      <w:r w:rsidR="00F53772" w:rsidRPr="002C28CC">
        <w:rPr>
          <w:rFonts w:asciiTheme="minorHAnsi" w:hAnsiTheme="minorHAnsi"/>
          <w:color w:val="auto"/>
        </w:rPr>
        <w:t>will be expressed</w:t>
      </w:r>
      <w:r w:rsidR="00555E55" w:rsidRPr="002C28CC">
        <w:rPr>
          <w:rFonts w:asciiTheme="minorHAnsi" w:hAnsiTheme="minorHAnsi"/>
          <w:color w:val="auto"/>
        </w:rPr>
        <w:t xml:space="preserve"> as </w:t>
      </w:r>
      <w:r w:rsidR="00F53772" w:rsidRPr="002C28CC">
        <w:rPr>
          <w:rFonts w:asciiTheme="minorHAnsi" w:hAnsiTheme="minorHAnsi"/>
          <w:color w:val="auto"/>
        </w:rPr>
        <w:t>concentration</w:t>
      </w:r>
      <w:r w:rsidR="00555E55" w:rsidRPr="002C28CC">
        <w:rPr>
          <w:rFonts w:asciiTheme="minorHAnsi" w:hAnsiTheme="minorHAnsi"/>
          <w:color w:val="auto"/>
        </w:rPr>
        <w:t>s.</w:t>
      </w:r>
      <w:r w:rsidR="00F53772" w:rsidRPr="002C28CC">
        <w:rPr>
          <w:rFonts w:asciiTheme="minorHAnsi" w:hAnsiTheme="minorHAnsi"/>
          <w:color w:val="auto"/>
        </w:rPr>
        <w:t xml:space="preserve"> </w:t>
      </w:r>
      <w:r w:rsidR="00802F4F" w:rsidRPr="002C28CC">
        <w:rPr>
          <w:rFonts w:asciiTheme="minorHAnsi" w:hAnsiTheme="minorHAnsi"/>
          <w:color w:val="auto"/>
        </w:rPr>
        <w:t>The initial hemolymph</w:t>
      </w:r>
      <w:r w:rsidR="00F53772" w:rsidRPr="002C28CC">
        <w:rPr>
          <w:rFonts w:asciiTheme="minorHAnsi" w:hAnsiTheme="minorHAnsi"/>
          <w:color w:val="auto"/>
        </w:rPr>
        <w:t xml:space="preserve"> protein</w:t>
      </w:r>
      <w:r w:rsidR="00802F4F" w:rsidRPr="002C28CC">
        <w:rPr>
          <w:rFonts w:asciiTheme="minorHAnsi" w:hAnsiTheme="minorHAnsi"/>
          <w:color w:val="auto"/>
        </w:rPr>
        <w:t xml:space="preserve"> concentration and putative storage protein</w:t>
      </w:r>
      <w:r w:rsidR="00F53772" w:rsidRPr="002C28CC">
        <w:rPr>
          <w:rFonts w:asciiTheme="minorHAnsi" w:hAnsiTheme="minorHAnsi"/>
          <w:color w:val="auto"/>
        </w:rPr>
        <w:t xml:space="preserve"> concentration</w:t>
      </w:r>
      <w:r w:rsidR="00802F4F" w:rsidRPr="002C28CC">
        <w:rPr>
          <w:rFonts w:asciiTheme="minorHAnsi" w:hAnsiTheme="minorHAnsi"/>
          <w:color w:val="auto"/>
        </w:rPr>
        <w:t>s wi</w:t>
      </w:r>
      <w:r w:rsidR="00820F22" w:rsidRPr="002C28CC">
        <w:rPr>
          <w:rFonts w:asciiTheme="minorHAnsi" w:hAnsiTheme="minorHAnsi"/>
          <w:color w:val="auto"/>
        </w:rPr>
        <w:t>ll be determined</w:t>
      </w:r>
      <w:r w:rsidR="00802F4F" w:rsidRPr="002C28CC">
        <w:rPr>
          <w:rFonts w:asciiTheme="minorHAnsi" w:hAnsiTheme="minorHAnsi"/>
          <w:color w:val="auto"/>
        </w:rPr>
        <w:t xml:space="preserve"> relative to an external standard of known proteins and at known concentrations. Total lipid concentration will be determined</w:t>
      </w:r>
      <w:r w:rsidR="00B749DE" w:rsidRPr="002C28CC">
        <w:rPr>
          <w:rFonts w:asciiTheme="minorHAnsi" w:hAnsiTheme="minorHAnsi"/>
          <w:color w:val="auto"/>
        </w:rPr>
        <w:t xml:space="preserve"> as the </w:t>
      </w:r>
      <w:r w:rsidR="00B4176F" w:rsidRPr="002C28CC">
        <w:rPr>
          <w:rFonts w:asciiTheme="minorHAnsi" w:hAnsiTheme="minorHAnsi"/>
          <w:color w:val="auto"/>
        </w:rPr>
        <w:t xml:space="preserve">total </w:t>
      </w:r>
      <w:r w:rsidR="00B749DE" w:rsidRPr="002C28CC">
        <w:rPr>
          <w:rFonts w:asciiTheme="minorHAnsi" w:hAnsiTheme="minorHAnsi"/>
          <w:color w:val="auto"/>
        </w:rPr>
        <w:t>sum of the triglyceride peak area</w:t>
      </w:r>
      <w:r w:rsidR="00B4176F" w:rsidRPr="002C28CC">
        <w:rPr>
          <w:rFonts w:asciiTheme="minorHAnsi" w:hAnsiTheme="minorHAnsi"/>
          <w:color w:val="auto"/>
        </w:rPr>
        <w:t>s</w:t>
      </w:r>
      <w:r w:rsidR="00B749DE" w:rsidRPr="002C28CC">
        <w:rPr>
          <w:rFonts w:asciiTheme="minorHAnsi" w:hAnsiTheme="minorHAnsi"/>
          <w:color w:val="auto"/>
        </w:rPr>
        <w:t xml:space="preserve"> in relation to </w:t>
      </w:r>
      <w:r w:rsidR="00B4176F" w:rsidRPr="002C28CC">
        <w:rPr>
          <w:rFonts w:asciiTheme="minorHAnsi" w:hAnsiTheme="minorHAnsi"/>
          <w:color w:val="auto"/>
        </w:rPr>
        <w:t xml:space="preserve">the peak area </w:t>
      </w:r>
      <w:r w:rsidR="00926E5A" w:rsidRPr="002C28CC">
        <w:rPr>
          <w:rFonts w:asciiTheme="minorHAnsi" w:hAnsiTheme="minorHAnsi"/>
          <w:color w:val="auto"/>
        </w:rPr>
        <w:t xml:space="preserve">of </w:t>
      </w:r>
      <w:r w:rsidR="00B749DE" w:rsidRPr="002C28CC">
        <w:rPr>
          <w:rFonts w:asciiTheme="minorHAnsi" w:hAnsiTheme="minorHAnsi"/>
          <w:color w:val="auto"/>
        </w:rPr>
        <w:t>an external standard of known triglycerides at known concentrations</w:t>
      </w:r>
      <w:r w:rsidR="0073553C" w:rsidRPr="002C28CC">
        <w:rPr>
          <w:rFonts w:asciiTheme="minorHAnsi" w:hAnsiTheme="minorHAnsi"/>
          <w:color w:val="auto"/>
        </w:rPr>
        <w:t xml:space="preserve">. </w:t>
      </w:r>
      <w:commentRangeStart w:id="123"/>
      <w:commentRangeStart w:id="124"/>
      <w:r w:rsidR="00FD4027" w:rsidRPr="002C28CC">
        <w:rPr>
          <w:rFonts w:asciiTheme="minorHAnsi" w:hAnsiTheme="minorHAnsi"/>
          <w:color w:val="auto"/>
        </w:rPr>
        <w:t>A multivariate analysis of accumulated lipids and storage proteins will be used to explore the</w:t>
      </w:r>
      <w:r w:rsidR="00555E55" w:rsidRPr="002C28CC">
        <w:rPr>
          <w:rFonts w:asciiTheme="minorHAnsi" w:hAnsiTheme="minorHAnsi"/>
          <w:color w:val="auto"/>
        </w:rPr>
        <w:t xml:space="preserve"> significance of</w:t>
      </w:r>
      <w:r w:rsidR="00FD4027" w:rsidRPr="002C28CC">
        <w:rPr>
          <w:rFonts w:asciiTheme="minorHAnsi" w:hAnsiTheme="minorHAnsi"/>
          <w:color w:val="auto"/>
        </w:rPr>
        <w:t xml:space="preserve"> interactions between</w:t>
      </w:r>
      <w:r w:rsidR="00DA7679" w:rsidRPr="002C28CC">
        <w:rPr>
          <w:rFonts w:asciiTheme="minorHAnsi" w:hAnsiTheme="minorHAnsi"/>
          <w:color w:val="auto"/>
        </w:rPr>
        <w:t xml:space="preserve"> </w:t>
      </w:r>
      <w:r w:rsidR="00555E55" w:rsidRPr="002C28CC">
        <w:rPr>
          <w:rFonts w:asciiTheme="minorHAnsi" w:hAnsiTheme="minorHAnsi"/>
          <w:color w:val="auto"/>
        </w:rPr>
        <w:t>measured parameters. Some of these parameters include larval wet mass, lean mass, and dry mass, total lipid mass</w:t>
      </w:r>
      <w:r w:rsidR="006606E6" w:rsidRPr="002C28CC">
        <w:rPr>
          <w:rFonts w:asciiTheme="minorHAnsi" w:hAnsiTheme="minorHAnsi"/>
          <w:color w:val="auto"/>
        </w:rPr>
        <w:t>, temperature, and photoperiod</w:t>
      </w:r>
      <w:r w:rsidR="00555E55" w:rsidRPr="002C28CC">
        <w:rPr>
          <w:rFonts w:asciiTheme="minorHAnsi" w:hAnsiTheme="minorHAnsi"/>
          <w:color w:val="auto"/>
        </w:rPr>
        <w:t>. Investigating these interactions determine if there are interesting patterns and could help explain the variation we see in the lab and nature</w:t>
      </w:r>
      <w:r w:rsidR="00FD4027" w:rsidRPr="002C28CC">
        <w:rPr>
          <w:rFonts w:asciiTheme="minorHAnsi" w:hAnsiTheme="minorHAnsi"/>
          <w:color w:val="auto"/>
        </w:rPr>
        <w:t>.</w:t>
      </w:r>
      <w:commentRangeEnd w:id="123"/>
      <w:r w:rsidR="00926E5A" w:rsidRPr="002C28CC">
        <w:rPr>
          <w:rStyle w:val="CommentReference"/>
          <w:color w:val="auto"/>
        </w:rPr>
        <w:commentReference w:id="123"/>
      </w:r>
      <w:commentRangeEnd w:id="124"/>
      <w:r w:rsidR="006A7763" w:rsidRPr="002C28CC">
        <w:rPr>
          <w:rStyle w:val="CommentReference"/>
          <w:color w:val="auto"/>
        </w:rPr>
        <w:commentReference w:id="124"/>
      </w:r>
    </w:p>
    <w:p w14:paraId="63BEBA8E" w14:textId="77777777" w:rsidR="00737225" w:rsidRPr="002C28CC"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2C28CC" w:rsidRDefault="00C83A27" w:rsidP="00F2535D">
      <w:pPr>
        <w:spacing w:before="100" w:beforeAutospacing="1" w:after="100" w:afterAutospacing="1"/>
        <w:ind w:left="475" w:hanging="475"/>
        <w:outlineLvl w:val="0"/>
        <w:rPr>
          <w:b/>
          <w:color w:val="auto"/>
          <w:sz w:val="22"/>
          <w:szCs w:val="22"/>
        </w:rPr>
      </w:pPr>
      <w:r w:rsidRPr="002C28CC">
        <w:rPr>
          <w:b/>
          <w:color w:val="auto"/>
          <w:sz w:val="22"/>
          <w:szCs w:val="22"/>
        </w:rPr>
        <w:t>REFERENCES:</w:t>
      </w:r>
    </w:p>
    <w:p w14:paraId="2BECC508" w14:textId="1E22ADB8" w:rsidR="003958C3" w:rsidRPr="003958C3" w:rsidRDefault="00C83A27" w:rsidP="003958C3">
      <w:pPr>
        <w:autoSpaceDE w:val="0"/>
        <w:autoSpaceDN w:val="0"/>
        <w:adjustRightInd w:val="0"/>
        <w:spacing w:before="100" w:after="100"/>
        <w:ind w:left="480" w:hanging="480"/>
        <w:rPr>
          <w:rFonts w:eastAsia="Times New Roman" w:cs="Times New Roman"/>
          <w:noProof/>
          <w:sz w:val="22"/>
        </w:rPr>
      </w:pPr>
      <w:r w:rsidRPr="002C28CC">
        <w:rPr>
          <w:color w:val="auto"/>
          <w:sz w:val="22"/>
          <w:szCs w:val="22"/>
        </w:rPr>
        <w:fldChar w:fldCharType="begin" w:fldLock="1"/>
      </w:r>
      <w:r w:rsidRPr="002C28CC">
        <w:rPr>
          <w:color w:val="auto"/>
          <w:sz w:val="22"/>
          <w:szCs w:val="22"/>
        </w:rPr>
        <w:instrText xml:space="preserve">ADDIN Mendeley Bibliography CSL_BIBLIOGRAPHY </w:instrText>
      </w:r>
      <w:r w:rsidRPr="002C28CC">
        <w:rPr>
          <w:color w:val="auto"/>
          <w:sz w:val="22"/>
          <w:szCs w:val="22"/>
        </w:rPr>
        <w:fldChar w:fldCharType="separate"/>
      </w:r>
      <w:r w:rsidR="003958C3" w:rsidRPr="003958C3">
        <w:rPr>
          <w:rFonts w:eastAsia="Times New Roman" w:cs="Times New Roman"/>
          <w:b/>
          <w:bCs/>
          <w:noProof/>
          <w:sz w:val="22"/>
        </w:rPr>
        <w:t>Agrawal, A. A.</w:t>
      </w:r>
      <w:r w:rsidR="003958C3" w:rsidRPr="003958C3">
        <w:rPr>
          <w:rFonts w:eastAsia="Times New Roman" w:cs="Times New Roman"/>
          <w:noProof/>
          <w:sz w:val="22"/>
        </w:rPr>
        <w:t xml:space="preserve"> </w:t>
      </w:r>
      <w:r w:rsidR="003958C3" w:rsidRPr="003958C3">
        <w:rPr>
          <w:rFonts w:eastAsia="Times New Roman" w:cs="Times New Roman"/>
          <w:b/>
          <w:bCs/>
          <w:noProof/>
          <w:sz w:val="22"/>
        </w:rPr>
        <w:t>2001</w:t>
      </w:r>
      <w:r w:rsidR="003958C3" w:rsidRPr="003958C3">
        <w:rPr>
          <w:rFonts w:eastAsia="Times New Roman" w:cs="Times New Roman"/>
          <w:noProof/>
          <w:sz w:val="22"/>
        </w:rPr>
        <w:t xml:space="preserve">. Phenotypic Plasticity in the Interactions and Evolution of Species. Science (80-. ). </w:t>
      </w:r>
      <w:r w:rsidR="003958C3" w:rsidRPr="003958C3">
        <w:rPr>
          <w:rFonts w:eastAsia="Times New Roman" w:cs="Times New Roman"/>
          <w:noProof/>
          <w:sz w:val="22"/>
        </w:rPr>
        <w:lastRenderedPageBreak/>
        <w:t>294: 321–326.</w:t>
      </w:r>
    </w:p>
    <w:p w14:paraId="354F95E1"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Arrese, E. L., and J. L. Soulages</w:t>
      </w:r>
      <w:r w:rsidRPr="003958C3">
        <w:rPr>
          <w:rFonts w:eastAsia="Times New Roman" w:cs="Times New Roman"/>
          <w:noProof/>
          <w:sz w:val="22"/>
        </w:rPr>
        <w:t xml:space="preserve">. </w:t>
      </w:r>
      <w:r w:rsidRPr="003958C3">
        <w:rPr>
          <w:rFonts w:eastAsia="Times New Roman" w:cs="Times New Roman"/>
          <w:b/>
          <w:bCs/>
          <w:noProof/>
          <w:sz w:val="22"/>
        </w:rPr>
        <w:t>2010</w:t>
      </w:r>
      <w:r w:rsidRPr="003958C3">
        <w:rPr>
          <w:rFonts w:eastAsia="Times New Roman" w:cs="Times New Roman"/>
          <w:noProof/>
          <w:sz w:val="22"/>
        </w:rPr>
        <w:t>. Insect Fat Body: Energy, Metabolism, and Regulation. Annu. Rev. Entomol. 55: 207–225.</w:t>
      </w:r>
    </w:p>
    <w:p w14:paraId="4935A7A3"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Bale, J. S., and S. A. L. Hayward</w:t>
      </w:r>
      <w:r w:rsidRPr="003958C3">
        <w:rPr>
          <w:rFonts w:eastAsia="Times New Roman" w:cs="Times New Roman"/>
          <w:noProof/>
          <w:sz w:val="22"/>
        </w:rPr>
        <w:t xml:space="preserve">. </w:t>
      </w:r>
      <w:r w:rsidRPr="003958C3">
        <w:rPr>
          <w:rFonts w:eastAsia="Times New Roman" w:cs="Times New Roman"/>
          <w:b/>
          <w:bCs/>
          <w:noProof/>
          <w:sz w:val="22"/>
        </w:rPr>
        <w:t>2010</w:t>
      </w:r>
      <w:r w:rsidRPr="003958C3">
        <w:rPr>
          <w:rFonts w:eastAsia="Times New Roman" w:cs="Times New Roman"/>
          <w:noProof/>
          <w:sz w:val="22"/>
        </w:rPr>
        <w:t>. Insect overwintering in a changing climate. J. Exp. Biol. 213: 980–994.</w:t>
      </w:r>
    </w:p>
    <w:p w14:paraId="2A6CFC5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3958C3">
        <w:rPr>
          <w:rFonts w:eastAsia="Times New Roman" w:cs="Times New Roman"/>
          <w:noProof/>
          <w:sz w:val="22"/>
        </w:rPr>
        <w:t xml:space="preserve">. </w:t>
      </w:r>
      <w:r w:rsidRPr="003958C3">
        <w:rPr>
          <w:rFonts w:eastAsia="Times New Roman" w:cs="Times New Roman"/>
          <w:b/>
          <w:bCs/>
          <w:noProof/>
          <w:sz w:val="22"/>
        </w:rPr>
        <w:t>2002</w:t>
      </w:r>
      <w:r w:rsidRPr="003958C3">
        <w:rPr>
          <w:rFonts w:eastAsia="Times New Roman" w:cs="Times New Roman"/>
          <w:noProof/>
          <w:sz w:val="22"/>
        </w:rPr>
        <w:t>. Herbivory in global climate change research: Direct effects of rising temperature on insect herbivores. Glob. Chang. Biol. 8: 1–16.</w:t>
      </w:r>
    </w:p>
    <w:p w14:paraId="3218A30B"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Bradshaw, W. E., and C. M. Holzapfel</w:t>
      </w:r>
      <w:r w:rsidRPr="003958C3">
        <w:rPr>
          <w:rFonts w:eastAsia="Times New Roman" w:cs="Times New Roman"/>
          <w:noProof/>
          <w:sz w:val="22"/>
        </w:rPr>
        <w:t xml:space="preserve">. </w:t>
      </w:r>
      <w:r w:rsidRPr="003958C3">
        <w:rPr>
          <w:rFonts w:eastAsia="Times New Roman" w:cs="Times New Roman"/>
          <w:b/>
          <w:bCs/>
          <w:noProof/>
          <w:sz w:val="22"/>
        </w:rPr>
        <w:t>2001</w:t>
      </w:r>
      <w:r w:rsidRPr="003958C3">
        <w:rPr>
          <w:rFonts w:eastAsia="Times New Roman" w:cs="Times New Roman"/>
          <w:noProof/>
          <w:sz w:val="22"/>
        </w:rPr>
        <w:t>. Genetic shift in photoperiodic response correlated with global warming. Proc. Natl. Acad. Sci. U. S. A. 98: 14509–14511.</w:t>
      </w:r>
    </w:p>
    <w:p w14:paraId="76339AE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Bradshaw, W. E., and C. M. Holzapfel</w:t>
      </w:r>
      <w:r w:rsidRPr="003958C3">
        <w:rPr>
          <w:rFonts w:eastAsia="Times New Roman" w:cs="Times New Roman"/>
          <w:noProof/>
          <w:sz w:val="22"/>
        </w:rPr>
        <w:t xml:space="preserve">. </w:t>
      </w:r>
      <w:r w:rsidRPr="003958C3">
        <w:rPr>
          <w:rFonts w:eastAsia="Times New Roman" w:cs="Times New Roman"/>
          <w:b/>
          <w:bCs/>
          <w:noProof/>
          <w:sz w:val="22"/>
        </w:rPr>
        <w:t>2006</w:t>
      </w:r>
      <w:r w:rsidRPr="003958C3">
        <w:rPr>
          <w:rFonts w:eastAsia="Times New Roman" w:cs="Times New Roman"/>
          <w:noProof/>
          <w:sz w:val="22"/>
        </w:rPr>
        <w:t>. Evolutionary response to rapid climate change. Science (80-. ). 312: 1477–1478.</w:t>
      </w:r>
    </w:p>
    <w:p w14:paraId="34C9D1A7"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Breed, G. A., S. Stichter, and E. E. Crone</w:t>
      </w:r>
      <w:r w:rsidRPr="003958C3">
        <w:rPr>
          <w:rFonts w:eastAsia="Times New Roman" w:cs="Times New Roman"/>
          <w:noProof/>
          <w:sz w:val="22"/>
        </w:rPr>
        <w:t xml:space="preserve">. </w:t>
      </w:r>
      <w:r w:rsidRPr="003958C3">
        <w:rPr>
          <w:rFonts w:eastAsia="Times New Roman" w:cs="Times New Roman"/>
          <w:b/>
          <w:bCs/>
          <w:noProof/>
          <w:sz w:val="22"/>
        </w:rPr>
        <w:t>2012</w:t>
      </w:r>
      <w:r w:rsidRPr="003958C3">
        <w:rPr>
          <w:rFonts w:eastAsia="Times New Roman" w:cs="Times New Roman"/>
          <w:noProof/>
          <w:sz w:val="22"/>
        </w:rPr>
        <w:t>. Climate-driven changes in northeastern US butterfly communities. Nat. Clim. Chang. 3: 142–145.</w:t>
      </w:r>
    </w:p>
    <w:p w14:paraId="3D7CCFC1"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Burmester, T.</w:t>
      </w:r>
      <w:r w:rsidRPr="003958C3">
        <w:rPr>
          <w:rFonts w:eastAsia="Times New Roman" w:cs="Times New Roman"/>
          <w:noProof/>
          <w:sz w:val="22"/>
        </w:rPr>
        <w:t xml:space="preserve"> </w:t>
      </w:r>
      <w:r w:rsidRPr="003958C3">
        <w:rPr>
          <w:rFonts w:eastAsia="Times New Roman" w:cs="Times New Roman"/>
          <w:b/>
          <w:bCs/>
          <w:noProof/>
          <w:sz w:val="22"/>
        </w:rPr>
        <w:t>1999</w:t>
      </w:r>
      <w:r w:rsidRPr="003958C3">
        <w:rPr>
          <w:rFonts w:eastAsia="Times New Roman" w:cs="Times New Roman"/>
          <w:noProof/>
          <w:sz w:val="22"/>
        </w:rPr>
        <w:t>. Evolution and function of the insect hexamerins.pdf. Eur. J. Entomol. 96: 213–225.</w:t>
      </w:r>
    </w:p>
    <w:p w14:paraId="783B0204"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Chown, S. L.</w:t>
      </w:r>
      <w:r w:rsidRPr="003958C3">
        <w:rPr>
          <w:rFonts w:eastAsia="Times New Roman" w:cs="Times New Roman"/>
          <w:noProof/>
          <w:sz w:val="22"/>
        </w:rPr>
        <w:t xml:space="preserve"> </w:t>
      </w:r>
      <w:r w:rsidRPr="003958C3">
        <w:rPr>
          <w:rFonts w:eastAsia="Times New Roman" w:cs="Times New Roman"/>
          <w:b/>
          <w:bCs/>
          <w:noProof/>
          <w:sz w:val="22"/>
        </w:rPr>
        <w:t>2007</w:t>
      </w:r>
      <w:r w:rsidRPr="003958C3">
        <w:rPr>
          <w:rFonts w:eastAsia="Times New Roman" w:cs="Times New Roman"/>
          <w:noProof/>
          <w:sz w:val="22"/>
        </w:rPr>
        <w:t>. Physiological diversity in insects:ecology and evolutionary contexts. Adv. In Insect Phys. 33: 50–152.</w:t>
      </w:r>
    </w:p>
    <w:p w14:paraId="0AC94AAB"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Christie, W. W.</w:t>
      </w:r>
      <w:r w:rsidRPr="003958C3">
        <w:rPr>
          <w:rFonts w:eastAsia="Times New Roman" w:cs="Times New Roman"/>
          <w:noProof/>
          <w:sz w:val="22"/>
        </w:rPr>
        <w:t xml:space="preserve"> </w:t>
      </w:r>
      <w:r w:rsidRPr="003958C3">
        <w:rPr>
          <w:rFonts w:eastAsia="Times New Roman" w:cs="Times New Roman"/>
          <w:b/>
          <w:bCs/>
          <w:noProof/>
          <w:sz w:val="22"/>
        </w:rPr>
        <w:t>1993</w:t>
      </w:r>
      <w:r w:rsidRPr="003958C3">
        <w:rPr>
          <w:rFonts w:eastAsia="Times New Roman" w:cs="Times New Roman"/>
          <w:noProof/>
          <w:sz w:val="22"/>
        </w:rPr>
        <w:t>. Preparation of Ester Derivatives of Fatty Acids for Chromatographic Analysis. Adv. Lipid Methodol. 69–111.</w:t>
      </w:r>
    </w:p>
    <w:p w14:paraId="6742354C"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DeLucia, E. H., C. L. Casteel, P. D. Nabity, and B. F. O’Neill</w:t>
      </w:r>
      <w:r w:rsidRPr="003958C3">
        <w:rPr>
          <w:rFonts w:eastAsia="Times New Roman" w:cs="Times New Roman"/>
          <w:noProof/>
          <w:sz w:val="22"/>
        </w:rPr>
        <w:t xml:space="preserve">. </w:t>
      </w:r>
      <w:r w:rsidRPr="003958C3">
        <w:rPr>
          <w:rFonts w:eastAsia="Times New Roman" w:cs="Times New Roman"/>
          <w:b/>
          <w:bCs/>
          <w:noProof/>
          <w:sz w:val="22"/>
        </w:rPr>
        <w:t>2008</w:t>
      </w:r>
      <w:r w:rsidRPr="003958C3">
        <w:rPr>
          <w:rFonts w:eastAsia="Times New Roman" w:cs="Times New Roman"/>
          <w:noProof/>
          <w:sz w:val="22"/>
        </w:rPr>
        <w:t>. Insects take a bigger bite out of plants in a warmer, higher carbon dioxide world. Proc. Natl. Acad. Sci. 105: 1781–1782.</w:t>
      </w:r>
    </w:p>
    <w:p w14:paraId="720380C5"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Denlinger, D. L.</w:t>
      </w:r>
      <w:r w:rsidRPr="003958C3">
        <w:rPr>
          <w:rFonts w:eastAsia="Times New Roman" w:cs="Times New Roman"/>
          <w:noProof/>
          <w:sz w:val="22"/>
        </w:rPr>
        <w:t xml:space="preserve"> </w:t>
      </w:r>
      <w:r w:rsidRPr="003958C3">
        <w:rPr>
          <w:rFonts w:eastAsia="Times New Roman" w:cs="Times New Roman"/>
          <w:b/>
          <w:bCs/>
          <w:noProof/>
          <w:sz w:val="22"/>
        </w:rPr>
        <w:t>2008</w:t>
      </w:r>
      <w:r w:rsidRPr="003958C3">
        <w:rPr>
          <w:rFonts w:eastAsia="Times New Roman" w:cs="Times New Roman"/>
          <w:noProof/>
          <w:sz w:val="22"/>
        </w:rPr>
        <w:t>. Why study diapause? Entomol. Res. 38: 1–9.</w:t>
      </w:r>
    </w:p>
    <w:p w14:paraId="0B6FEF7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Deutsch, C. A., J. J. Tewksbury, R. B. Huey, K. S. Sheldon, C. K. Ghalambor, D. C. Haak, and P. R. Martin</w:t>
      </w:r>
      <w:r w:rsidRPr="003958C3">
        <w:rPr>
          <w:rFonts w:eastAsia="Times New Roman" w:cs="Times New Roman"/>
          <w:noProof/>
          <w:sz w:val="22"/>
        </w:rPr>
        <w:t xml:space="preserve">. </w:t>
      </w:r>
      <w:r w:rsidRPr="003958C3">
        <w:rPr>
          <w:rFonts w:eastAsia="Times New Roman" w:cs="Times New Roman"/>
          <w:b/>
          <w:bCs/>
          <w:noProof/>
          <w:sz w:val="22"/>
        </w:rPr>
        <w:t>2008</w:t>
      </w:r>
      <w:r w:rsidRPr="003958C3">
        <w:rPr>
          <w:rFonts w:eastAsia="Times New Roman" w:cs="Times New Roman"/>
          <w:noProof/>
          <w:sz w:val="22"/>
        </w:rPr>
        <w:t>. Impacts of climate warming on terrestrial ectotherms across latitude. Proc. Natl. Acad. Sci. 105: 6668–6672.</w:t>
      </w:r>
    </w:p>
    <w:p w14:paraId="60418EDA"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Fernandez-Cornejo, J., and A. Vialou</w:t>
      </w:r>
      <w:r w:rsidRPr="003958C3">
        <w:rPr>
          <w:rFonts w:eastAsia="Times New Roman" w:cs="Times New Roman"/>
          <w:noProof/>
          <w:sz w:val="22"/>
        </w:rPr>
        <w:t xml:space="preserve">. </w:t>
      </w:r>
      <w:r w:rsidRPr="003958C3">
        <w:rPr>
          <w:rFonts w:eastAsia="Times New Roman" w:cs="Times New Roman"/>
          <w:b/>
          <w:bCs/>
          <w:noProof/>
          <w:sz w:val="22"/>
        </w:rPr>
        <w:t>2014</w:t>
      </w:r>
      <w:r w:rsidRPr="003958C3">
        <w:rPr>
          <w:rFonts w:eastAsia="Times New Roman" w:cs="Times New Roman"/>
          <w:noProof/>
          <w:sz w:val="22"/>
        </w:rPr>
        <w:t>. Pesticide Use in U. S. Agriculture: 21 Selected Crops, 1960-2008. USDA Econ. Inf. Bull. 80.</w:t>
      </w:r>
    </w:p>
    <w:p w14:paraId="4E122201"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Garcia, A.</w:t>
      </w:r>
      <w:r w:rsidRPr="003958C3">
        <w:rPr>
          <w:rFonts w:eastAsia="Times New Roman" w:cs="Times New Roman"/>
          <w:noProof/>
          <w:sz w:val="22"/>
        </w:rPr>
        <w:t xml:space="preserve"> </w:t>
      </w:r>
      <w:r w:rsidRPr="003958C3">
        <w:rPr>
          <w:rFonts w:eastAsia="Times New Roman" w:cs="Times New Roman"/>
          <w:b/>
          <w:bCs/>
          <w:noProof/>
          <w:sz w:val="22"/>
        </w:rPr>
        <w:t>2011</w:t>
      </w:r>
      <w:r w:rsidRPr="003958C3">
        <w:rPr>
          <w:rFonts w:eastAsia="Times New Roman" w:cs="Times New Roman"/>
          <w:noProof/>
          <w:sz w:val="22"/>
        </w:rPr>
        <w:t>. Mobilité Universitaire et Circulation Internationale des Idées. Le Cas du Brésil Contemporain, Rev. Synth.</w:t>
      </w:r>
    </w:p>
    <w:p w14:paraId="28AF4DEA"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Gelman, D. B., and D. K. Hayes</w:t>
      </w:r>
      <w:r w:rsidRPr="003958C3">
        <w:rPr>
          <w:rFonts w:eastAsia="Times New Roman" w:cs="Times New Roman"/>
          <w:noProof/>
          <w:sz w:val="22"/>
        </w:rPr>
        <w:t xml:space="preserve">. </w:t>
      </w:r>
      <w:r w:rsidRPr="003958C3">
        <w:rPr>
          <w:rFonts w:eastAsia="Times New Roman" w:cs="Times New Roman"/>
          <w:b/>
          <w:bCs/>
          <w:noProof/>
          <w:sz w:val="22"/>
        </w:rPr>
        <w:t>1982</w:t>
      </w:r>
      <w:r w:rsidRPr="003958C3">
        <w:rPr>
          <w:rFonts w:eastAsia="Times New Roman" w:cs="Times New Roman"/>
          <w:noProof/>
          <w:sz w:val="22"/>
        </w:rPr>
        <w:t>. Methods and Markers for Synchronizing Maturation of Fifth-Stage Larvae and Pupae of the European Corn Borer , Ostrinia nubilalis. Ann. Entomol. Soc. 75: 485–493.</w:t>
      </w:r>
    </w:p>
    <w:p w14:paraId="684CE3C5"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Gelman, D. B., and C. W. Woods</w:t>
      </w:r>
      <w:r w:rsidRPr="003958C3">
        <w:rPr>
          <w:rFonts w:eastAsia="Times New Roman" w:cs="Times New Roman"/>
          <w:noProof/>
          <w:sz w:val="22"/>
        </w:rPr>
        <w:t xml:space="preserve">. </w:t>
      </w:r>
      <w:r w:rsidRPr="003958C3">
        <w:rPr>
          <w:rFonts w:eastAsia="Times New Roman" w:cs="Times New Roman"/>
          <w:b/>
          <w:bCs/>
          <w:noProof/>
          <w:sz w:val="22"/>
        </w:rPr>
        <w:t>1983</w:t>
      </w:r>
      <w:r w:rsidRPr="003958C3">
        <w:rPr>
          <w:rFonts w:eastAsia="Times New Roman" w:cs="Times New Roman"/>
          <w:noProof/>
          <w:sz w:val="22"/>
        </w:rPr>
        <w:t>. Haemolymph ecdysteroid titers of diapause- and nondiapause-bound fifth instars and pupae of the European corn borer, Ostrinia nubilalis (Hübner). Comp. Biochem. Physiol. -- Part A Physiol. 76: 367–375.</w:t>
      </w:r>
    </w:p>
    <w:p w14:paraId="68CAEDA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Gossert, A. D., A. Hinniger, S. Gutmann, W. Jahnke, A. Strauss, and C. Fernández</w:t>
      </w:r>
      <w:r w:rsidRPr="003958C3">
        <w:rPr>
          <w:rFonts w:eastAsia="Times New Roman" w:cs="Times New Roman"/>
          <w:noProof/>
          <w:sz w:val="22"/>
        </w:rPr>
        <w:t xml:space="preserve">. </w:t>
      </w:r>
      <w:r w:rsidRPr="003958C3">
        <w:rPr>
          <w:rFonts w:eastAsia="Times New Roman" w:cs="Times New Roman"/>
          <w:b/>
          <w:bCs/>
          <w:noProof/>
          <w:sz w:val="22"/>
        </w:rPr>
        <w:t>2011</w:t>
      </w:r>
      <w:r w:rsidRPr="003958C3">
        <w:rPr>
          <w:rFonts w:eastAsia="Times New Roman" w:cs="Times New Roman"/>
          <w:noProof/>
          <w:sz w:val="22"/>
        </w:rPr>
        <w:t>. A simple protocol for amino acid type selective isotope labeling in insect cells with improved yields and high reproducibility. J. Biomol. NMR.</w:t>
      </w:r>
    </w:p>
    <w:p w14:paraId="4C0B3D5D"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Hahn, D. A., and D. L. Denlinger</w:t>
      </w:r>
      <w:r w:rsidRPr="003958C3">
        <w:rPr>
          <w:rFonts w:eastAsia="Times New Roman" w:cs="Times New Roman"/>
          <w:noProof/>
          <w:sz w:val="22"/>
        </w:rPr>
        <w:t xml:space="preserve">. </w:t>
      </w:r>
      <w:r w:rsidRPr="003958C3">
        <w:rPr>
          <w:rFonts w:eastAsia="Times New Roman" w:cs="Times New Roman"/>
          <w:b/>
          <w:bCs/>
          <w:noProof/>
          <w:sz w:val="22"/>
        </w:rPr>
        <w:t>2007</w:t>
      </w:r>
      <w:r w:rsidRPr="003958C3">
        <w:rPr>
          <w:rFonts w:eastAsia="Times New Roman" w:cs="Times New Roman"/>
          <w:noProof/>
          <w:sz w:val="22"/>
        </w:rPr>
        <w:t xml:space="preserve">. Meeting the energetic demands of insect diapause: Nutrient </w:t>
      </w:r>
      <w:r w:rsidRPr="003958C3">
        <w:rPr>
          <w:rFonts w:eastAsia="Times New Roman" w:cs="Times New Roman"/>
          <w:noProof/>
          <w:sz w:val="22"/>
        </w:rPr>
        <w:lastRenderedPageBreak/>
        <w:t>storage and utilization. J. Insect Physiol. 53: 760–773.</w:t>
      </w:r>
    </w:p>
    <w:p w14:paraId="663DE6A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Hahn, D. A., and D. L. Denlinger</w:t>
      </w:r>
      <w:r w:rsidRPr="003958C3">
        <w:rPr>
          <w:rFonts w:eastAsia="Times New Roman" w:cs="Times New Roman"/>
          <w:noProof/>
          <w:sz w:val="22"/>
        </w:rPr>
        <w:t xml:space="preserve">. </w:t>
      </w:r>
      <w:r w:rsidRPr="003958C3">
        <w:rPr>
          <w:rFonts w:eastAsia="Times New Roman" w:cs="Times New Roman"/>
          <w:b/>
          <w:bCs/>
          <w:noProof/>
          <w:sz w:val="22"/>
        </w:rPr>
        <w:t>2011</w:t>
      </w:r>
      <w:r w:rsidRPr="003958C3">
        <w:rPr>
          <w:rFonts w:eastAsia="Times New Roman" w:cs="Times New Roman"/>
          <w:noProof/>
          <w:sz w:val="22"/>
        </w:rPr>
        <w:t>. Energetics of Insect Diapause. Annu. Rev. Entomol. 56: 103–121.</w:t>
      </w:r>
    </w:p>
    <w:p w14:paraId="6FC5CA7D"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Huey, R. B., M. R. Kearney, A. Krockenberger, J. A. M. Holtum, M. Jess, and S. E. Williams</w:t>
      </w:r>
      <w:r w:rsidRPr="003958C3">
        <w:rPr>
          <w:rFonts w:eastAsia="Times New Roman" w:cs="Times New Roman"/>
          <w:noProof/>
          <w:sz w:val="22"/>
        </w:rPr>
        <w:t xml:space="preserve">. </w:t>
      </w:r>
      <w:r w:rsidRPr="003958C3">
        <w:rPr>
          <w:rFonts w:eastAsia="Times New Roman" w:cs="Times New Roman"/>
          <w:b/>
          <w:bCs/>
          <w:noProof/>
          <w:sz w:val="22"/>
        </w:rPr>
        <w:t>2012</w:t>
      </w:r>
      <w:r w:rsidRPr="003958C3">
        <w:rPr>
          <w:rFonts w:eastAsia="Times New Roman" w:cs="Times New Roman"/>
          <w:noProof/>
          <w:sz w:val="22"/>
        </w:rPr>
        <w:t>. Predicting organismal vulnerability to climate warming: roles of behaviour, physiology and adaptation. Philos. Trans. R. Soc. B Biol. Sci. 367: 1665–1679.</w:t>
      </w:r>
    </w:p>
    <w:p w14:paraId="11F5FDFF"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Huey, R. B., and R. D. Stevenson</w:t>
      </w:r>
      <w:r w:rsidRPr="003958C3">
        <w:rPr>
          <w:rFonts w:eastAsia="Times New Roman" w:cs="Times New Roman"/>
          <w:noProof/>
          <w:sz w:val="22"/>
        </w:rPr>
        <w:t xml:space="preserve">. </w:t>
      </w:r>
      <w:r w:rsidRPr="003958C3">
        <w:rPr>
          <w:rFonts w:eastAsia="Times New Roman" w:cs="Times New Roman"/>
          <w:b/>
          <w:bCs/>
          <w:noProof/>
          <w:sz w:val="22"/>
        </w:rPr>
        <w:t>1979</w:t>
      </w:r>
      <w:r w:rsidRPr="003958C3">
        <w:rPr>
          <w:rFonts w:eastAsia="Times New Roman" w:cs="Times New Roman"/>
          <w:noProof/>
          <w:sz w:val="22"/>
        </w:rPr>
        <w:t>. Integrating thermal physiology and ecology of ectotherms: A discussion of approaches. Integr. Comp. Biol. 19: 357–366.</w:t>
      </w:r>
    </w:p>
    <w:p w14:paraId="251DD85C"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Hughes, L.</w:t>
      </w:r>
      <w:r w:rsidRPr="003958C3">
        <w:rPr>
          <w:rFonts w:eastAsia="Times New Roman" w:cs="Times New Roman"/>
          <w:noProof/>
          <w:sz w:val="22"/>
        </w:rPr>
        <w:t xml:space="preserve"> </w:t>
      </w:r>
      <w:r w:rsidRPr="003958C3">
        <w:rPr>
          <w:rFonts w:eastAsia="Times New Roman" w:cs="Times New Roman"/>
          <w:b/>
          <w:bCs/>
          <w:noProof/>
          <w:sz w:val="22"/>
        </w:rPr>
        <w:t>2000</w:t>
      </w:r>
      <w:r w:rsidRPr="003958C3">
        <w:rPr>
          <w:rFonts w:eastAsia="Times New Roman" w:cs="Times New Roman"/>
          <w:noProof/>
          <w:sz w:val="22"/>
        </w:rPr>
        <w:t>. Biological consequences of global warming: Is the signal already apparent? Trends Ecol. Evol. 15: 56–61.</w:t>
      </w:r>
    </w:p>
    <w:p w14:paraId="05020828"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Hut, R. A., S. Paolucci, R. Dor, C. P. Kyriacou, and S. Daan</w:t>
      </w:r>
      <w:r w:rsidRPr="003958C3">
        <w:rPr>
          <w:rFonts w:eastAsia="Times New Roman" w:cs="Times New Roman"/>
          <w:noProof/>
          <w:sz w:val="22"/>
        </w:rPr>
        <w:t xml:space="preserve">. </w:t>
      </w:r>
      <w:r w:rsidRPr="003958C3">
        <w:rPr>
          <w:rFonts w:eastAsia="Times New Roman" w:cs="Times New Roman"/>
          <w:b/>
          <w:bCs/>
          <w:noProof/>
          <w:sz w:val="22"/>
        </w:rPr>
        <w:t>2013</w:t>
      </w:r>
      <w:r w:rsidRPr="003958C3">
        <w:rPr>
          <w:rFonts w:eastAsia="Times New Roman" w:cs="Times New Roman"/>
          <w:noProof/>
          <w:sz w:val="22"/>
        </w:rPr>
        <w:t>. Latitudinal clines: an evolutionary view on biological rhythms. Proc. R. Soc. B Biol. Sci. 280: 20130433–20130433.</w:t>
      </w:r>
    </w:p>
    <w:p w14:paraId="39FFABFE"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IPCC</w:t>
      </w:r>
      <w:r w:rsidRPr="003958C3">
        <w:rPr>
          <w:rFonts w:eastAsia="Times New Roman" w:cs="Times New Roman"/>
          <w:noProof/>
          <w:sz w:val="22"/>
        </w:rPr>
        <w:t xml:space="preserve">. </w:t>
      </w:r>
      <w:r w:rsidRPr="003958C3">
        <w:rPr>
          <w:rFonts w:eastAsia="Times New Roman" w:cs="Times New Roman"/>
          <w:b/>
          <w:bCs/>
          <w:noProof/>
          <w:sz w:val="22"/>
        </w:rPr>
        <w:t>2013</w:t>
      </w:r>
      <w:r w:rsidRPr="003958C3">
        <w:rPr>
          <w:rFonts w:eastAsia="Times New Roman" w:cs="Times New Roman"/>
          <w:noProof/>
          <w:sz w:val="22"/>
        </w:rPr>
        <w:t>. Summary for Policymakers. In: Climate Change 2013: The Physical Science Basis. Contribution of Working Group I to the Fifth Assessment Report of the Intergovernmental Panel on Climate Change, CEUR Workshop Proc. Cambridge University Press, Cambridge.</w:t>
      </w:r>
    </w:p>
    <w:p w14:paraId="2075F15D"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De Kort, C. A. D., and A. B. Koopmanschap</w:t>
      </w:r>
      <w:r w:rsidRPr="003958C3">
        <w:rPr>
          <w:rFonts w:eastAsia="Times New Roman" w:cs="Times New Roman"/>
          <w:noProof/>
          <w:sz w:val="22"/>
        </w:rPr>
        <w:t xml:space="preserve">. </w:t>
      </w:r>
      <w:r w:rsidRPr="003958C3">
        <w:rPr>
          <w:rFonts w:eastAsia="Times New Roman" w:cs="Times New Roman"/>
          <w:b/>
          <w:bCs/>
          <w:noProof/>
          <w:sz w:val="22"/>
        </w:rPr>
        <w:t>1994</w:t>
      </w:r>
      <w:r w:rsidRPr="003958C3">
        <w:rPr>
          <w:rFonts w:eastAsia="Times New Roman" w:cs="Times New Roman"/>
          <w:noProof/>
          <w:sz w:val="22"/>
        </w:rPr>
        <w:t>. Pergamon 0022-1910(93)EOO24-V Nucleotide and Deduced Amino Acid Sequence of a cDNA Clone Encoding Diapause Protein 1, an Arylphorin-type Storage Hexamer of the Colorado Potato Beetle. J. Insect Physiol. 40: 527–535.</w:t>
      </w:r>
    </w:p>
    <w:p w14:paraId="67B93834"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Koštál, V.</w:t>
      </w:r>
      <w:r w:rsidRPr="003958C3">
        <w:rPr>
          <w:rFonts w:eastAsia="Times New Roman" w:cs="Times New Roman"/>
          <w:noProof/>
          <w:sz w:val="22"/>
        </w:rPr>
        <w:t xml:space="preserve"> </w:t>
      </w:r>
      <w:r w:rsidRPr="003958C3">
        <w:rPr>
          <w:rFonts w:eastAsia="Times New Roman" w:cs="Times New Roman"/>
          <w:b/>
          <w:bCs/>
          <w:noProof/>
          <w:sz w:val="22"/>
        </w:rPr>
        <w:t>2006</w:t>
      </w:r>
      <w:r w:rsidRPr="003958C3">
        <w:rPr>
          <w:rFonts w:eastAsia="Times New Roman" w:cs="Times New Roman"/>
          <w:noProof/>
          <w:sz w:val="22"/>
        </w:rPr>
        <w:t>. Eco-physiological phases of insect diapause. J. Insect Physiol. 52: 113–127.</w:t>
      </w:r>
    </w:p>
    <w:p w14:paraId="47ADFE4E"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Lassance, J.-M., A. T. Groot, M. A. Liénard, B. Antony, C. Borgwardt, F. Andersson, E. Hedenström, D. G. Heckel, and C. Löfstedt</w:t>
      </w:r>
      <w:r w:rsidRPr="003958C3">
        <w:rPr>
          <w:rFonts w:eastAsia="Times New Roman" w:cs="Times New Roman"/>
          <w:noProof/>
          <w:sz w:val="22"/>
        </w:rPr>
        <w:t xml:space="preserve">. </w:t>
      </w:r>
      <w:r w:rsidRPr="003958C3">
        <w:rPr>
          <w:rFonts w:eastAsia="Times New Roman" w:cs="Times New Roman"/>
          <w:b/>
          <w:bCs/>
          <w:noProof/>
          <w:sz w:val="22"/>
        </w:rPr>
        <w:t>2010</w:t>
      </w:r>
      <w:r w:rsidRPr="003958C3">
        <w:rPr>
          <w:rFonts w:eastAsia="Times New Roman" w:cs="Times New Roman"/>
          <w:noProof/>
          <w:sz w:val="22"/>
        </w:rPr>
        <w:t>. Allelic variation in a fatty-acyl reductase gene causes divergence in moth sex pheromones. Nature. 466: 486–489.</w:t>
      </w:r>
    </w:p>
    <w:p w14:paraId="7901C0E3"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Lee, C. E.</w:t>
      </w:r>
      <w:r w:rsidRPr="003958C3">
        <w:rPr>
          <w:rFonts w:eastAsia="Times New Roman" w:cs="Times New Roman"/>
          <w:noProof/>
          <w:sz w:val="22"/>
        </w:rPr>
        <w:t xml:space="preserve"> </w:t>
      </w:r>
      <w:r w:rsidRPr="003958C3">
        <w:rPr>
          <w:rFonts w:eastAsia="Times New Roman" w:cs="Times New Roman"/>
          <w:b/>
          <w:bCs/>
          <w:noProof/>
          <w:sz w:val="22"/>
        </w:rPr>
        <w:t>2002</w:t>
      </w:r>
      <w:r w:rsidRPr="003958C3">
        <w:rPr>
          <w:rFonts w:eastAsia="Times New Roman" w:cs="Times New Roman"/>
          <w:noProof/>
          <w:sz w:val="22"/>
        </w:rPr>
        <w:t>. Evolutionary genetics of invasive species. Trends Ecol. Evol. 17: 386–391.</w:t>
      </w:r>
    </w:p>
    <w:p w14:paraId="5351BA67"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Liu, K. S.</w:t>
      </w:r>
      <w:r w:rsidRPr="003958C3">
        <w:rPr>
          <w:rFonts w:eastAsia="Times New Roman" w:cs="Times New Roman"/>
          <w:noProof/>
          <w:sz w:val="22"/>
        </w:rPr>
        <w:t xml:space="preserve"> </w:t>
      </w:r>
      <w:r w:rsidRPr="003958C3">
        <w:rPr>
          <w:rFonts w:eastAsia="Times New Roman" w:cs="Times New Roman"/>
          <w:b/>
          <w:bCs/>
          <w:noProof/>
          <w:sz w:val="22"/>
        </w:rPr>
        <w:t>1994</w:t>
      </w:r>
      <w:r w:rsidRPr="003958C3">
        <w:rPr>
          <w:rFonts w:eastAsia="Times New Roman" w:cs="Times New Roman"/>
          <w:noProof/>
          <w:sz w:val="22"/>
        </w:rPr>
        <w:t>. Preparation of fatty acid methyl esters for gas-chromatographic analysis of lipids in biological materials. J. Am. Oil Chem. Soc. 71: 1179–1187.</w:t>
      </w:r>
    </w:p>
    <w:p w14:paraId="0168D7AA"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Melorose, J., R. Perroy, and S. Careas</w:t>
      </w:r>
      <w:r w:rsidRPr="003958C3">
        <w:rPr>
          <w:rFonts w:eastAsia="Times New Roman" w:cs="Times New Roman"/>
          <w:noProof/>
          <w:sz w:val="22"/>
        </w:rPr>
        <w:t xml:space="preserve">. </w:t>
      </w:r>
      <w:r w:rsidRPr="003958C3">
        <w:rPr>
          <w:rFonts w:eastAsia="Times New Roman" w:cs="Times New Roman"/>
          <w:b/>
          <w:bCs/>
          <w:noProof/>
          <w:sz w:val="22"/>
        </w:rPr>
        <w:t>2015</w:t>
      </w:r>
      <w:r w:rsidRPr="003958C3">
        <w:rPr>
          <w:rFonts w:eastAsia="Times New Roman" w:cs="Times New Roman"/>
          <w:noProof/>
          <w:sz w:val="22"/>
        </w:rPr>
        <w:t>. World population prospects ( No. ESA/P/WP.241), United Nations.</w:t>
      </w:r>
    </w:p>
    <w:p w14:paraId="2E264ADC"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Mitchell, C. J., and H. Briegel</w:t>
      </w:r>
      <w:r w:rsidRPr="003958C3">
        <w:rPr>
          <w:rFonts w:eastAsia="Times New Roman" w:cs="Times New Roman"/>
          <w:noProof/>
          <w:sz w:val="22"/>
        </w:rPr>
        <w:t xml:space="preserve">. </w:t>
      </w:r>
      <w:r w:rsidRPr="003958C3">
        <w:rPr>
          <w:rFonts w:eastAsia="Times New Roman" w:cs="Times New Roman"/>
          <w:b/>
          <w:bCs/>
          <w:noProof/>
          <w:sz w:val="22"/>
        </w:rPr>
        <w:t>1989</w:t>
      </w:r>
      <w:r w:rsidRPr="003958C3">
        <w:rPr>
          <w:rFonts w:eastAsia="Times New Roman" w:cs="Times New Roman"/>
          <w:noProof/>
          <w:sz w:val="22"/>
        </w:rPr>
        <w:t>. Inability of diapausing Culex pipiens (Diptera: Culicidae) to use blood for producing lipid reserves for overwinter survival. J. Med. Entomol. 26: 318–26.</w:t>
      </w:r>
    </w:p>
    <w:p w14:paraId="0E1292F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NOAA National Centers for Environmental Information</w:t>
      </w:r>
      <w:r w:rsidRPr="003958C3">
        <w:rPr>
          <w:rFonts w:eastAsia="Times New Roman" w:cs="Times New Roman"/>
          <w:noProof/>
          <w:sz w:val="22"/>
        </w:rPr>
        <w:t xml:space="preserve">. </w:t>
      </w:r>
      <w:r w:rsidRPr="003958C3">
        <w:rPr>
          <w:rFonts w:eastAsia="Times New Roman" w:cs="Times New Roman"/>
          <w:b/>
          <w:bCs/>
          <w:noProof/>
          <w:sz w:val="22"/>
        </w:rPr>
        <w:t>2017</w:t>
      </w:r>
      <w:r w:rsidRPr="003958C3">
        <w:rPr>
          <w:rFonts w:eastAsia="Times New Roman" w:cs="Times New Roman"/>
          <w:noProof/>
          <w:sz w:val="22"/>
        </w:rPr>
        <w:t>. State of the Climate: Global Climate Report for Annual 2016. January. (https://www.ncdc.noaa.gov/sotc/global/201613).</w:t>
      </w:r>
    </w:p>
    <w:p w14:paraId="799C15A8"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Oerke, E.-C.</w:t>
      </w:r>
      <w:r w:rsidRPr="003958C3">
        <w:rPr>
          <w:rFonts w:eastAsia="Times New Roman" w:cs="Times New Roman"/>
          <w:noProof/>
          <w:sz w:val="22"/>
        </w:rPr>
        <w:t xml:space="preserve"> </w:t>
      </w:r>
      <w:r w:rsidRPr="003958C3">
        <w:rPr>
          <w:rFonts w:eastAsia="Times New Roman" w:cs="Times New Roman"/>
          <w:b/>
          <w:bCs/>
          <w:noProof/>
          <w:sz w:val="22"/>
        </w:rPr>
        <w:t>2006</w:t>
      </w:r>
      <w:r w:rsidRPr="003958C3">
        <w:rPr>
          <w:rFonts w:eastAsia="Times New Roman" w:cs="Times New Roman"/>
          <w:noProof/>
          <w:sz w:val="22"/>
        </w:rPr>
        <w:t xml:space="preserve">. Crop losses to pests, p. 31. </w:t>
      </w:r>
      <w:r w:rsidRPr="003958C3">
        <w:rPr>
          <w:rFonts w:eastAsia="Times New Roman" w:cs="Times New Roman"/>
          <w:i/>
          <w:iCs/>
          <w:noProof/>
          <w:sz w:val="22"/>
        </w:rPr>
        <w:t>In</w:t>
      </w:r>
      <w:r w:rsidRPr="003958C3">
        <w:rPr>
          <w:rFonts w:eastAsia="Times New Roman" w:cs="Times New Roman"/>
          <w:noProof/>
          <w:sz w:val="22"/>
        </w:rPr>
        <w:t xml:space="preserve"> J. Agric. Sci.</w:t>
      </w:r>
    </w:p>
    <w:p w14:paraId="73F7B804"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Parmesan, C., N. Ryrholm, C. Stefanescu, J. K. Hill, C. D. Thomas, H. Descimon, B. Huntley, L. Kaila, J. Kullberg, T. Tammaru, W. J. Tennent, J. a Thomas, and M. Warren</w:t>
      </w:r>
      <w:r w:rsidRPr="003958C3">
        <w:rPr>
          <w:rFonts w:eastAsia="Times New Roman" w:cs="Times New Roman"/>
          <w:noProof/>
          <w:sz w:val="22"/>
        </w:rPr>
        <w:t xml:space="preserve">. </w:t>
      </w:r>
      <w:r w:rsidRPr="003958C3">
        <w:rPr>
          <w:rFonts w:eastAsia="Times New Roman" w:cs="Times New Roman"/>
          <w:b/>
          <w:bCs/>
          <w:noProof/>
          <w:sz w:val="22"/>
        </w:rPr>
        <w:t>1999</w:t>
      </w:r>
      <w:r w:rsidRPr="003958C3">
        <w:rPr>
          <w:rFonts w:eastAsia="Times New Roman" w:cs="Times New Roman"/>
          <w:noProof/>
          <w:sz w:val="22"/>
        </w:rPr>
        <w:t>. Poleward shifts in geographical ranges of butterfly species associated with regional warming. Nature. 399: 579–583.</w:t>
      </w:r>
    </w:p>
    <w:p w14:paraId="015B5BEE"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Pick, C., M. Schneuer, and T. Burmester</w:t>
      </w:r>
      <w:r w:rsidRPr="003958C3">
        <w:rPr>
          <w:rFonts w:eastAsia="Times New Roman" w:cs="Times New Roman"/>
          <w:noProof/>
          <w:sz w:val="22"/>
        </w:rPr>
        <w:t xml:space="preserve">. </w:t>
      </w:r>
      <w:r w:rsidRPr="003958C3">
        <w:rPr>
          <w:rFonts w:eastAsia="Times New Roman" w:cs="Times New Roman"/>
          <w:b/>
          <w:bCs/>
          <w:noProof/>
          <w:sz w:val="22"/>
        </w:rPr>
        <w:t>2009</w:t>
      </w:r>
      <w:r w:rsidRPr="003958C3">
        <w:rPr>
          <w:rFonts w:eastAsia="Times New Roman" w:cs="Times New Roman"/>
          <w:noProof/>
          <w:sz w:val="22"/>
        </w:rPr>
        <w:t>. The occurrence of hemocyanin in Hexapoda. FEBS J. 276: 1930–1941.</w:t>
      </w:r>
    </w:p>
    <w:p w14:paraId="28E27149"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Pimentel, D., and M. Burgess</w:t>
      </w:r>
      <w:r w:rsidRPr="003958C3">
        <w:rPr>
          <w:rFonts w:eastAsia="Times New Roman" w:cs="Times New Roman"/>
          <w:noProof/>
          <w:sz w:val="22"/>
        </w:rPr>
        <w:t xml:space="preserve">. </w:t>
      </w:r>
      <w:r w:rsidRPr="003958C3">
        <w:rPr>
          <w:rFonts w:eastAsia="Times New Roman" w:cs="Times New Roman"/>
          <w:b/>
          <w:bCs/>
          <w:noProof/>
          <w:sz w:val="22"/>
        </w:rPr>
        <w:t>2014</w:t>
      </w:r>
      <w:r w:rsidRPr="003958C3">
        <w:rPr>
          <w:rFonts w:eastAsia="Times New Roman" w:cs="Times New Roman"/>
          <w:noProof/>
          <w:sz w:val="22"/>
        </w:rPr>
        <w:t>. Environmental and economic costs of the application of pesticides primarily in the United States. Integr. Pest Manag. 3: 47–71.</w:t>
      </w:r>
    </w:p>
    <w:p w14:paraId="1220BD5D"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Scriber, J. M.</w:t>
      </w:r>
      <w:r w:rsidRPr="003958C3">
        <w:rPr>
          <w:rFonts w:eastAsia="Times New Roman" w:cs="Times New Roman"/>
          <w:noProof/>
          <w:sz w:val="22"/>
        </w:rPr>
        <w:t xml:space="preserve"> </w:t>
      </w:r>
      <w:r w:rsidRPr="003958C3">
        <w:rPr>
          <w:rFonts w:eastAsia="Times New Roman" w:cs="Times New Roman"/>
          <w:b/>
          <w:bCs/>
          <w:noProof/>
          <w:sz w:val="22"/>
        </w:rPr>
        <w:t>2014</w:t>
      </w:r>
      <w:r w:rsidRPr="003958C3">
        <w:rPr>
          <w:rFonts w:eastAsia="Times New Roman" w:cs="Times New Roman"/>
          <w:noProof/>
          <w:sz w:val="22"/>
        </w:rPr>
        <w:t xml:space="preserve">. Climate-driven reshuffling of species and genes: Potential conservation roles for </w:t>
      </w:r>
      <w:r w:rsidRPr="003958C3">
        <w:rPr>
          <w:rFonts w:eastAsia="Times New Roman" w:cs="Times New Roman"/>
          <w:noProof/>
          <w:sz w:val="22"/>
        </w:rPr>
        <w:lastRenderedPageBreak/>
        <w:t>species translocations and recombinant hybrid genotypes, Insects.</w:t>
      </w:r>
    </w:p>
    <w:p w14:paraId="0D0D4E7A"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Sinclair, B. J.</w:t>
      </w:r>
      <w:r w:rsidRPr="003958C3">
        <w:rPr>
          <w:rFonts w:eastAsia="Times New Roman" w:cs="Times New Roman"/>
          <w:noProof/>
          <w:sz w:val="22"/>
        </w:rPr>
        <w:t xml:space="preserve"> </w:t>
      </w:r>
      <w:r w:rsidRPr="003958C3">
        <w:rPr>
          <w:rFonts w:eastAsia="Times New Roman" w:cs="Times New Roman"/>
          <w:b/>
          <w:bCs/>
          <w:noProof/>
          <w:sz w:val="22"/>
        </w:rPr>
        <w:t>2015</w:t>
      </w:r>
      <w:r w:rsidRPr="003958C3">
        <w:rPr>
          <w:rFonts w:eastAsia="Times New Roman" w:cs="Times New Roman"/>
          <w:noProof/>
          <w:sz w:val="22"/>
        </w:rPr>
        <w:t>. Linking energetics and overwintering in temperate insects. J. Therm. Biol. 54: 5–11.</w:t>
      </w:r>
    </w:p>
    <w:p w14:paraId="52884432"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Sinclair, B. J., K. E. Marshall, M. A. Sewell, D. L. Levesque, C. S. Willett, S. Slotsbo, Y. Dong, C. D. G. Harley, D. J. Marshall, B. S. Helmuth, and R. B. Huey</w:t>
      </w:r>
      <w:r w:rsidRPr="003958C3">
        <w:rPr>
          <w:rFonts w:eastAsia="Times New Roman" w:cs="Times New Roman"/>
          <w:noProof/>
          <w:sz w:val="22"/>
        </w:rPr>
        <w:t xml:space="preserve">. </w:t>
      </w:r>
      <w:r w:rsidRPr="003958C3">
        <w:rPr>
          <w:rFonts w:eastAsia="Times New Roman" w:cs="Times New Roman"/>
          <w:b/>
          <w:bCs/>
          <w:noProof/>
          <w:sz w:val="22"/>
        </w:rPr>
        <w:t>2016</w:t>
      </w:r>
      <w:r w:rsidRPr="003958C3">
        <w:rPr>
          <w:rFonts w:eastAsia="Times New Roman" w:cs="Times New Roman"/>
          <w:noProof/>
          <w:sz w:val="22"/>
        </w:rPr>
        <w:t>. Can we predict ectotherm responses to climate change using thermal performance curves and body temperatures? Ecol. Lett. 19: 1372–1385.</w:t>
      </w:r>
    </w:p>
    <w:p w14:paraId="50AD1841"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Tauber, C. A., and M. J. Tauber</w:t>
      </w:r>
      <w:r w:rsidRPr="003958C3">
        <w:rPr>
          <w:rFonts w:eastAsia="Times New Roman" w:cs="Times New Roman"/>
          <w:noProof/>
          <w:sz w:val="22"/>
        </w:rPr>
        <w:t xml:space="preserve">. </w:t>
      </w:r>
      <w:r w:rsidRPr="003958C3">
        <w:rPr>
          <w:rFonts w:eastAsia="Times New Roman" w:cs="Times New Roman"/>
          <w:b/>
          <w:bCs/>
          <w:noProof/>
          <w:sz w:val="22"/>
        </w:rPr>
        <w:t>1981</w:t>
      </w:r>
      <w:r w:rsidRPr="003958C3">
        <w:rPr>
          <w:rFonts w:eastAsia="Times New Roman" w:cs="Times New Roman"/>
          <w:noProof/>
          <w:sz w:val="22"/>
        </w:rPr>
        <w:t>. Insect seasonal cycles: genetics and evolution ,~4195. 12: 281–308.</w:t>
      </w:r>
    </w:p>
    <w:p w14:paraId="1B884EEE" w14:textId="77777777" w:rsidR="003958C3" w:rsidRPr="003958C3" w:rsidRDefault="003958C3" w:rsidP="003958C3">
      <w:pPr>
        <w:autoSpaceDE w:val="0"/>
        <w:autoSpaceDN w:val="0"/>
        <w:adjustRightInd w:val="0"/>
        <w:spacing w:before="100" w:after="100"/>
        <w:ind w:left="480" w:hanging="480"/>
        <w:rPr>
          <w:rFonts w:eastAsia="Times New Roman" w:cs="Times New Roman"/>
          <w:noProof/>
          <w:sz w:val="22"/>
        </w:rPr>
      </w:pPr>
      <w:r w:rsidRPr="003958C3">
        <w:rPr>
          <w:rFonts w:eastAsia="Times New Roman" w:cs="Times New Roman"/>
          <w:b/>
          <w:bCs/>
          <w:noProof/>
          <w:sz w:val="22"/>
        </w:rPr>
        <w:t>Wadsworth, C. B., X. Li, and E. B. Dopman</w:t>
      </w:r>
      <w:r w:rsidRPr="003958C3">
        <w:rPr>
          <w:rFonts w:eastAsia="Times New Roman" w:cs="Times New Roman"/>
          <w:noProof/>
          <w:sz w:val="22"/>
        </w:rPr>
        <w:t xml:space="preserve">. </w:t>
      </w:r>
      <w:r w:rsidRPr="003958C3">
        <w:rPr>
          <w:rFonts w:eastAsia="Times New Roman" w:cs="Times New Roman"/>
          <w:b/>
          <w:bCs/>
          <w:noProof/>
          <w:sz w:val="22"/>
        </w:rPr>
        <w:t>2015</w:t>
      </w:r>
      <w:r w:rsidRPr="003958C3">
        <w:rPr>
          <w:rFonts w:eastAsia="Times New Roman" w:cs="Times New Roman"/>
          <w:noProof/>
          <w:sz w:val="22"/>
        </w:rPr>
        <w:t>. A recombination suppressor contributes to ecological speciation in OSTRINIA moths. Heredity (Edinb). 114: 593–600.</w:t>
      </w:r>
    </w:p>
    <w:p w14:paraId="5748C7B7" w14:textId="77777777" w:rsidR="003958C3" w:rsidRPr="003958C3" w:rsidRDefault="003958C3" w:rsidP="003958C3">
      <w:pPr>
        <w:autoSpaceDE w:val="0"/>
        <w:autoSpaceDN w:val="0"/>
        <w:adjustRightInd w:val="0"/>
        <w:spacing w:before="100" w:after="100"/>
        <w:ind w:left="480" w:hanging="480"/>
        <w:rPr>
          <w:noProof/>
          <w:sz w:val="22"/>
        </w:rPr>
      </w:pPr>
      <w:r w:rsidRPr="003958C3">
        <w:rPr>
          <w:rFonts w:eastAsia="Times New Roman" w:cs="Times New Roman"/>
          <w:b/>
          <w:bCs/>
          <w:noProof/>
          <w:sz w:val="22"/>
        </w:rPr>
        <w:t>Williams, S. E., L. P. Shoo, J. L. Isaac, A. A. Hoffmann, and G. Langham</w:t>
      </w:r>
      <w:r w:rsidRPr="003958C3">
        <w:rPr>
          <w:rFonts w:eastAsia="Times New Roman" w:cs="Times New Roman"/>
          <w:noProof/>
          <w:sz w:val="22"/>
        </w:rPr>
        <w:t xml:space="preserve">. </w:t>
      </w:r>
      <w:r w:rsidRPr="003958C3">
        <w:rPr>
          <w:rFonts w:eastAsia="Times New Roman" w:cs="Times New Roman"/>
          <w:b/>
          <w:bCs/>
          <w:noProof/>
          <w:sz w:val="22"/>
        </w:rPr>
        <w:t>2008</w:t>
      </w:r>
      <w:r w:rsidRPr="003958C3">
        <w:rPr>
          <w:rFonts w:eastAsia="Times New Roman" w:cs="Times New Roman"/>
          <w:noProof/>
          <w:sz w:val="22"/>
        </w:rPr>
        <w:t>. Towards an Integrated Framework for Assessing the Vulnerability of Species to Climate Change. PLoS Biol. 6: e325.</w:t>
      </w:r>
    </w:p>
    <w:p w14:paraId="3746C36B" w14:textId="0D1D5A01" w:rsidR="00C83A27" w:rsidRPr="004D669F" w:rsidRDefault="00C83A27" w:rsidP="003958C3">
      <w:pPr>
        <w:autoSpaceDE w:val="0"/>
        <w:autoSpaceDN w:val="0"/>
        <w:adjustRightInd w:val="0"/>
        <w:spacing w:before="100" w:after="100"/>
        <w:ind w:left="480" w:hanging="480"/>
        <w:rPr>
          <w:color w:val="auto"/>
          <w:sz w:val="20"/>
          <w:szCs w:val="20"/>
        </w:rPr>
      </w:pPr>
      <w:r w:rsidRPr="002C28CC">
        <w:rPr>
          <w:color w:val="auto"/>
          <w:sz w:val="22"/>
          <w:szCs w:val="22"/>
        </w:rPr>
        <w:fldChar w:fldCharType="end"/>
      </w:r>
    </w:p>
    <w:sectPr w:rsidR="00C83A27" w:rsidRPr="004D669F"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ardman, Leigh" w:date="2017-10-05T18:11:00Z" w:initials="BL">
    <w:p w14:paraId="20F37398" w14:textId="77777777" w:rsidR="00EF71F3" w:rsidRDefault="00EF71F3" w:rsidP="00EF71F3">
      <w:pPr>
        <w:pStyle w:val="CommentText"/>
      </w:pPr>
      <w:r>
        <w:rPr>
          <w:rStyle w:val="CommentReference"/>
        </w:rPr>
        <w:annotationRef/>
      </w:r>
      <w:r>
        <w:t xml:space="preserve">This is very </w:t>
      </w:r>
      <w:proofErr w:type="gramStart"/>
      <w:r>
        <w:t>similar to</w:t>
      </w:r>
      <w:proofErr w:type="gramEnd"/>
      <w:r>
        <w:t xml:space="preserve"> 1</w:t>
      </w:r>
      <w:r w:rsidRPr="003C7621">
        <w:rPr>
          <w:vertAlign w:val="superscript"/>
        </w:rPr>
        <w:t>st</w:t>
      </w:r>
      <w:r>
        <w:t xml:space="preserve"> sentence. I suggest removing the overlapping “20</w:t>
      </w:r>
      <w:r w:rsidRPr="003C7621">
        <w:rPr>
          <w:vertAlign w:val="superscript"/>
        </w:rPr>
        <w:t>th</w:t>
      </w:r>
      <w:r>
        <w:t xml:space="preserve"> century…” repetition. </w:t>
      </w:r>
    </w:p>
    <w:p w14:paraId="36A64FA2" w14:textId="77777777" w:rsidR="00EF71F3" w:rsidRDefault="00EF71F3" w:rsidP="00EF71F3">
      <w:pPr>
        <w:pStyle w:val="CommentText"/>
      </w:pPr>
    </w:p>
    <w:p w14:paraId="2549C349" w14:textId="77777777" w:rsidR="00EF71F3" w:rsidRDefault="00EF71F3" w:rsidP="00EF71F3">
      <w:pPr>
        <w:pStyle w:val="CommentText"/>
      </w:pPr>
      <w:r>
        <w:t xml:space="preserve">May say something like: US seasonal averages have also increased, with 2016 average temperatures for all four seasons exceeding expected averages???? </w:t>
      </w:r>
    </w:p>
  </w:comment>
  <w:comment w:id="1" w:author="Brown,James T" w:date="2017-10-07T16:48:00Z" w:initials="BT">
    <w:p w14:paraId="19D57B4C" w14:textId="77777777" w:rsidR="00EF71F3" w:rsidRDefault="00EF71F3" w:rsidP="00EF71F3">
      <w:pPr>
        <w:pStyle w:val="CommentText"/>
      </w:pPr>
      <w:r>
        <w:rPr>
          <w:rStyle w:val="CommentReference"/>
        </w:rPr>
        <w:annotationRef/>
      </w:r>
      <w:r>
        <w:t>understood</w:t>
      </w:r>
    </w:p>
  </w:comment>
  <w:comment w:id="2" w:author="Boardman, Leigh" w:date="2017-10-05T18:16:00Z" w:initials="BL">
    <w:p w14:paraId="2DE7D9CB" w14:textId="77777777" w:rsidR="00EF71F3" w:rsidRDefault="00EF71F3" w:rsidP="00EF71F3">
      <w:pPr>
        <w:pStyle w:val="CommentText"/>
      </w:pPr>
      <w:r>
        <w:rPr>
          <w:rStyle w:val="CommentReference"/>
        </w:rPr>
        <w:annotationRef/>
      </w:r>
      <w:r>
        <w:t xml:space="preserve">I think you say this too many times in this doc… </w:t>
      </w:r>
    </w:p>
    <w:p w14:paraId="329B09A7" w14:textId="77777777" w:rsidR="00EF71F3" w:rsidRDefault="00EF71F3" w:rsidP="00EF71F3">
      <w:pPr>
        <w:pStyle w:val="CommentText"/>
      </w:pPr>
    </w:p>
    <w:p w14:paraId="00CE1B65" w14:textId="77777777" w:rsidR="00EF71F3" w:rsidRDefault="00EF71F3" w:rsidP="00EF71F3">
      <w:pPr>
        <w:pStyle w:val="CommentText"/>
      </w:pPr>
      <w:r>
        <w:t>Similar info needs to be put together. Nothing wrong with re-emphasizing later when needed, but watch out for unnecessary repetition that makes your writing “woolly”</w:t>
      </w:r>
    </w:p>
  </w:comment>
  <w:comment w:id="3" w:author="Boardman, Leigh" w:date="2017-10-05T18:19:00Z" w:initials="BL">
    <w:p w14:paraId="7DFDAF5B" w14:textId="77777777" w:rsidR="00EF71F3" w:rsidRDefault="00EF71F3" w:rsidP="00EF71F3">
      <w:pPr>
        <w:pStyle w:val="CommentText"/>
      </w:pPr>
      <w:r>
        <w:rPr>
          <w:rStyle w:val="CommentReference"/>
        </w:rPr>
        <w:annotationRef/>
      </w:r>
      <w:r>
        <w:t xml:space="preserve">Why not just say, “for </w:t>
      </w:r>
      <w:proofErr w:type="gramStart"/>
      <w:r>
        <w:t>insects”</w:t>
      </w:r>
      <w:proofErr w:type="gramEnd"/>
    </w:p>
  </w:comment>
  <w:comment w:id="5" w:author="Brown,James T" w:date="2017-10-07T17:06:00Z" w:initials="BT">
    <w:p w14:paraId="083D22B6" w14:textId="77777777" w:rsidR="00EF71F3" w:rsidRDefault="00EF71F3" w:rsidP="00EF71F3">
      <w:pPr>
        <w:pStyle w:val="CommentText"/>
      </w:pPr>
      <w:r>
        <w:rPr>
          <w:rStyle w:val="CommentReference"/>
        </w:rPr>
        <w:annotationRef/>
      </w:r>
      <w:r>
        <w:t>Understood</w:t>
      </w:r>
    </w:p>
  </w:comment>
  <w:comment w:id="4" w:author="Boardman, Leigh" w:date="2017-10-05T18:18:00Z" w:initials="BL">
    <w:p w14:paraId="2C69474E" w14:textId="77777777" w:rsidR="00EF71F3" w:rsidRDefault="00EF71F3" w:rsidP="00EF71F3">
      <w:pPr>
        <w:pStyle w:val="CommentText"/>
      </w:pPr>
      <w:r>
        <w:rPr>
          <w:rStyle w:val="CommentReference"/>
        </w:rPr>
        <w:annotationRef/>
      </w:r>
      <w:r>
        <w:t>You may want to first introduce the fact that insects are ectotherms… so environmental temp is close to insect temp.</w:t>
      </w:r>
    </w:p>
  </w:comment>
  <w:comment w:id="6" w:author="Brown,James T" w:date="2017-10-07T18:03:00Z" w:initials="BT">
    <w:p w14:paraId="5DE15519" w14:textId="77777777" w:rsidR="00EF71F3" w:rsidRDefault="00EF71F3" w:rsidP="00EF71F3">
      <w:pPr>
        <w:pStyle w:val="CommentText"/>
      </w:pPr>
      <w:r>
        <w:rPr>
          <w:rStyle w:val="CommentReference"/>
        </w:rPr>
        <w:annotationRef/>
      </w:r>
      <w:r>
        <w:t>understood</w:t>
      </w:r>
    </w:p>
  </w:comment>
  <w:comment w:id="7" w:author="Boardman, Leigh" w:date="2017-10-05T18:19:00Z" w:initials="BL">
    <w:p w14:paraId="288A9127" w14:textId="77777777" w:rsidR="00EF71F3" w:rsidRDefault="00EF71F3" w:rsidP="00EF71F3">
      <w:pPr>
        <w:pStyle w:val="CommentText"/>
      </w:pPr>
      <w:r>
        <w:rPr>
          <w:rStyle w:val="CommentReference"/>
        </w:rPr>
        <w:annotationRef/>
      </w:r>
      <w:r>
        <w:t>Rearrange these sections to follow a logical pattern of this pest info:</w:t>
      </w:r>
    </w:p>
    <w:p w14:paraId="66EF3C50" w14:textId="77777777" w:rsidR="00EF71F3" w:rsidRDefault="00EF71F3" w:rsidP="00EF71F3">
      <w:pPr>
        <w:pStyle w:val="CommentText"/>
      </w:pPr>
    </w:p>
    <w:p w14:paraId="02E9BD48" w14:textId="77777777" w:rsidR="00EF71F3" w:rsidRDefault="00EF71F3" w:rsidP="00EF71F3">
      <w:pPr>
        <w:pStyle w:val="CommentText"/>
      </w:pPr>
      <w:r>
        <w:t>1. Increase growing season</w:t>
      </w:r>
    </w:p>
    <w:p w14:paraId="5C0F1C11" w14:textId="77777777" w:rsidR="00EF71F3" w:rsidRDefault="00EF71F3" w:rsidP="00EF71F3">
      <w:pPr>
        <w:pStyle w:val="CommentText"/>
      </w:pPr>
      <w:r>
        <w:t>2. Increases pest population</w:t>
      </w:r>
    </w:p>
    <w:p w14:paraId="4AB498C3" w14:textId="77777777" w:rsidR="00EF71F3" w:rsidRDefault="00EF71F3" w:rsidP="00EF71F3">
      <w:pPr>
        <w:pStyle w:val="CommentText"/>
      </w:pPr>
      <w:r>
        <w:t>3. Increased damage (or risk thereof)</w:t>
      </w:r>
    </w:p>
    <w:p w14:paraId="0D55407E" w14:textId="77777777" w:rsidR="00EF71F3" w:rsidRDefault="00EF71F3" w:rsidP="00EF71F3">
      <w:pPr>
        <w:pStyle w:val="CommentText"/>
      </w:pPr>
      <w:r>
        <w:t>4. Increased need to pest management</w:t>
      </w:r>
    </w:p>
    <w:p w14:paraId="1A97D879" w14:textId="77777777" w:rsidR="00EF71F3" w:rsidRDefault="00EF71F3" w:rsidP="00EF71F3">
      <w:pPr>
        <w:pStyle w:val="CommentText"/>
      </w:pPr>
    </w:p>
    <w:p w14:paraId="4E58645C" w14:textId="77777777" w:rsidR="00EF71F3" w:rsidRDefault="00EF71F3" w:rsidP="00EF71F3">
      <w:pPr>
        <w:pStyle w:val="CommentText"/>
      </w:pPr>
      <w:proofErr w:type="gramStart"/>
      <w:r>
        <w:t>Also</w:t>
      </w:r>
      <w:proofErr w:type="gramEnd"/>
      <w:r>
        <w:t xml:space="preserve"> later in this section, when discussing climate effects… start with past, then cover present, and lastly future.</w:t>
      </w:r>
    </w:p>
  </w:comment>
  <w:comment w:id="8" w:author="Brown,James T" w:date="2017-10-07T18:03:00Z" w:initials="BT">
    <w:p w14:paraId="300F056C" w14:textId="77777777" w:rsidR="00EF71F3" w:rsidRDefault="00EF71F3" w:rsidP="00EF71F3">
      <w:pPr>
        <w:pStyle w:val="CommentText"/>
      </w:pPr>
      <w:r>
        <w:rPr>
          <w:rStyle w:val="CommentReference"/>
        </w:rPr>
        <w:annotationRef/>
      </w:r>
      <w:r>
        <w:t>understood</w:t>
      </w:r>
    </w:p>
  </w:comment>
  <w:comment w:id="10" w:author="Boardman, Leigh" w:date="2017-10-05T18:21:00Z" w:initials="BL">
    <w:p w14:paraId="4B4FDE92" w14:textId="77777777" w:rsidR="00EF71F3" w:rsidRDefault="00EF71F3" w:rsidP="00EF71F3">
      <w:pPr>
        <w:pStyle w:val="CommentText"/>
      </w:pPr>
      <w:r>
        <w:rPr>
          <w:rStyle w:val="CommentReference"/>
        </w:rPr>
        <w:annotationRef/>
      </w:r>
      <w:r>
        <w:t>As in heavy use? Careful monitoring?</w:t>
      </w:r>
    </w:p>
  </w:comment>
  <w:comment w:id="11" w:author="Brown,James T" w:date="2017-10-07T17:09:00Z" w:initials="BT">
    <w:p w14:paraId="521A54D0" w14:textId="77777777" w:rsidR="00EF71F3" w:rsidRDefault="00EF71F3" w:rsidP="00EF71F3">
      <w:pPr>
        <w:pStyle w:val="CommentText"/>
      </w:pPr>
      <w:r>
        <w:rPr>
          <w:rStyle w:val="CommentReference"/>
        </w:rPr>
        <w:annotationRef/>
      </w:r>
      <w:r>
        <w:t>Understood.</w:t>
      </w:r>
    </w:p>
  </w:comment>
  <w:comment w:id="15" w:author="Boardman, Leigh" w:date="2017-10-05T18:23:00Z" w:initials="BL">
    <w:p w14:paraId="57349E3B" w14:textId="77777777" w:rsidR="00EF71F3" w:rsidRDefault="00EF71F3" w:rsidP="00EF71F3">
      <w:pPr>
        <w:pStyle w:val="CommentText"/>
      </w:pPr>
      <w:r>
        <w:rPr>
          <w:rStyle w:val="CommentReference"/>
        </w:rPr>
        <w:annotationRef/>
      </w:r>
      <w:r>
        <w:t>Check your writing for these type of “shortcuts” where 1 word can replace two</w:t>
      </w:r>
    </w:p>
  </w:comment>
  <w:comment w:id="16" w:author="Brown,James T" w:date="2017-10-07T18:04:00Z" w:initials="BT">
    <w:p w14:paraId="18A72224" w14:textId="77777777" w:rsidR="00EF71F3" w:rsidRDefault="00EF71F3" w:rsidP="00EF71F3">
      <w:pPr>
        <w:pStyle w:val="CommentText"/>
      </w:pPr>
      <w:r>
        <w:rPr>
          <w:rStyle w:val="CommentReference"/>
        </w:rPr>
        <w:annotationRef/>
      </w:r>
      <w:r>
        <w:t>Understood.</w:t>
      </w:r>
    </w:p>
  </w:comment>
  <w:comment w:id="13" w:author="Boardman, Leigh" w:date="2017-10-05T18:24:00Z" w:initials="BL">
    <w:p w14:paraId="5ED57759" w14:textId="77777777" w:rsidR="00EF71F3" w:rsidRDefault="00EF71F3" w:rsidP="00EF71F3">
      <w:pPr>
        <w:pStyle w:val="CommentText"/>
      </w:pPr>
      <w:r>
        <w:rPr>
          <w:rStyle w:val="CommentReference"/>
        </w:rPr>
        <w:annotationRef/>
      </w:r>
      <w:r>
        <w:t>Considering splitting these 2 ideas into 2 clear sentences</w:t>
      </w:r>
    </w:p>
  </w:comment>
  <w:comment w:id="14" w:author="Brown,James T" w:date="2017-10-07T18:07:00Z" w:initials="BT">
    <w:p w14:paraId="3E507AFB" w14:textId="77777777" w:rsidR="00EF71F3" w:rsidRDefault="00EF71F3" w:rsidP="00EF71F3">
      <w:pPr>
        <w:pStyle w:val="CommentText"/>
      </w:pPr>
      <w:r>
        <w:rPr>
          <w:rStyle w:val="CommentReference"/>
        </w:rPr>
        <w:annotationRef/>
      </w:r>
      <w:r>
        <w:t>Understood.</w:t>
      </w:r>
    </w:p>
  </w:comment>
  <w:comment w:id="21" w:author="Leigh" w:date="2017-10-05T23:27:00Z" w:initials="L">
    <w:p w14:paraId="308ACD5F" w14:textId="77777777" w:rsidR="00EF71F3" w:rsidRDefault="00EF71F3" w:rsidP="00EF71F3">
      <w:pPr>
        <w:pStyle w:val="CommentText"/>
      </w:pPr>
      <w:r>
        <w:rPr>
          <w:rStyle w:val="CommentReference"/>
        </w:rPr>
        <w:annotationRef/>
      </w:r>
      <w:r>
        <w:t>I think this section on performance should be earlier – perhaps at the start of this section before talking about increase in seasonal temps</w:t>
      </w:r>
    </w:p>
  </w:comment>
  <w:comment w:id="22" w:author="Brown,James T" w:date="2017-10-07T18:19:00Z" w:initials="BT">
    <w:p w14:paraId="57F57559" w14:textId="77777777" w:rsidR="00EF71F3" w:rsidRDefault="00EF71F3" w:rsidP="00EF71F3">
      <w:pPr>
        <w:pStyle w:val="CommentText"/>
      </w:pPr>
      <w:r>
        <w:rPr>
          <w:rStyle w:val="CommentReference"/>
        </w:rPr>
        <w:annotationRef/>
      </w:r>
      <w:r>
        <w:t>Agreed.</w:t>
      </w:r>
    </w:p>
  </w:comment>
  <w:comment w:id="23" w:author="Leigh" w:date="2017-10-05T23:29:00Z" w:initials="L">
    <w:p w14:paraId="7EA3CE3D" w14:textId="77777777" w:rsidR="00EF71F3" w:rsidRDefault="00EF71F3" w:rsidP="00EF71F3">
      <w:pPr>
        <w:pStyle w:val="CommentText"/>
      </w:pPr>
      <w:r>
        <w:rPr>
          <w:rStyle w:val="CommentReference"/>
        </w:rPr>
        <w:annotationRef/>
      </w:r>
      <w:r>
        <w:t>Have you considered putting this info in as a figure?</w:t>
      </w:r>
    </w:p>
  </w:comment>
  <w:comment w:id="24" w:author="Brown,James T" w:date="2017-10-07T18:18:00Z" w:initials="BT">
    <w:p w14:paraId="6D2C047A" w14:textId="77777777" w:rsidR="00EF71F3" w:rsidRDefault="00EF71F3" w:rsidP="00EF71F3">
      <w:pPr>
        <w:pStyle w:val="CommentText"/>
      </w:pPr>
      <w:r>
        <w:rPr>
          <w:rStyle w:val="CommentReference"/>
        </w:rPr>
        <w:annotationRef/>
      </w:r>
      <w:r>
        <w:t>Hmmm.</w:t>
      </w:r>
    </w:p>
  </w:comment>
  <w:comment w:id="25" w:author="Leigh" w:date="2017-10-05T23:29:00Z" w:initials="L">
    <w:p w14:paraId="4CB4A226" w14:textId="77777777" w:rsidR="00EF71F3" w:rsidRDefault="00EF71F3" w:rsidP="00EF71F3">
      <w:pPr>
        <w:pStyle w:val="CommentText"/>
      </w:pPr>
      <w:r>
        <w:rPr>
          <w:rStyle w:val="CommentReference"/>
        </w:rPr>
        <w:annotationRef/>
      </w:r>
      <w:r>
        <w:t xml:space="preserve">I know what you mean here, but this would be difficult for a non-thermal person to understand…. Unless you add a figure </w:t>
      </w:r>
      <w:r>
        <w:sym w:font="Wingdings" w:char="F04A"/>
      </w:r>
    </w:p>
  </w:comment>
  <w:comment w:id="26" w:author="Brown,James T" w:date="2017-10-07T18:21:00Z" w:initials="BT">
    <w:p w14:paraId="48BD5FF3" w14:textId="77777777" w:rsidR="00EF71F3" w:rsidRDefault="00EF71F3" w:rsidP="00EF71F3">
      <w:pPr>
        <w:pStyle w:val="CommentText"/>
      </w:pPr>
      <w:r>
        <w:rPr>
          <w:rStyle w:val="CommentReference"/>
        </w:rPr>
        <w:annotationRef/>
      </w:r>
      <w:r>
        <w:t>Understood.</w:t>
      </w:r>
    </w:p>
  </w:comment>
  <w:comment w:id="27" w:author="Leigh" w:date="2017-10-05T23:30:00Z" w:initials="L">
    <w:p w14:paraId="2416C672" w14:textId="77777777" w:rsidR="00EF71F3" w:rsidRDefault="00EF71F3" w:rsidP="00EF71F3">
      <w:pPr>
        <w:pStyle w:val="CommentText"/>
      </w:pPr>
      <w:r>
        <w:rPr>
          <w:rStyle w:val="CommentReference"/>
        </w:rPr>
        <w:annotationRef/>
      </w:r>
      <w:r>
        <w:t xml:space="preserve">I also suggest stating that these CTs do not equal death – </w:t>
      </w:r>
      <w:proofErr w:type="spellStart"/>
      <w:r>
        <w:t>esp</w:t>
      </w:r>
      <w:proofErr w:type="spellEnd"/>
      <w:r>
        <w:t xml:space="preserve"> at low temperatures</w:t>
      </w:r>
    </w:p>
  </w:comment>
  <w:comment w:id="28" w:author="Leigh" w:date="2017-10-05T23:26:00Z" w:initials="L">
    <w:p w14:paraId="18C7BCBD" w14:textId="77777777" w:rsidR="00EF71F3" w:rsidRDefault="00EF71F3" w:rsidP="00EF71F3">
      <w:pPr>
        <w:pStyle w:val="CommentText"/>
      </w:pPr>
      <w:r>
        <w:rPr>
          <w:rStyle w:val="CommentReference"/>
        </w:rPr>
        <w:annotationRef/>
      </w:r>
      <w:r>
        <w:t>I like this analogy… but I don’t like the use of “winning insects” or “losing insects” that follows in the paper. It sounds strange to me. Consider sticking to just winners and losers?</w:t>
      </w:r>
    </w:p>
  </w:comment>
  <w:comment w:id="29" w:author="Brown,James T" w:date="2017-10-07T18:07:00Z" w:initials="BT">
    <w:p w14:paraId="41A0506A" w14:textId="77777777" w:rsidR="00EF71F3" w:rsidRDefault="00EF71F3" w:rsidP="00EF71F3">
      <w:pPr>
        <w:pStyle w:val="CommentText"/>
      </w:pPr>
      <w:r>
        <w:rPr>
          <w:rStyle w:val="CommentReference"/>
        </w:rPr>
        <w:annotationRef/>
      </w:r>
      <w:r>
        <w:t>Understood.</w:t>
      </w:r>
    </w:p>
  </w:comment>
  <w:comment w:id="34" w:author="Leigh" w:date="2017-10-05T23:34:00Z" w:initials="L">
    <w:p w14:paraId="3E39BD5D" w14:textId="77777777" w:rsidR="00EF71F3" w:rsidRDefault="00EF71F3" w:rsidP="00EF71F3">
      <w:pPr>
        <w:pStyle w:val="CommentText"/>
      </w:pPr>
      <w:r>
        <w:rPr>
          <w:rStyle w:val="CommentReference"/>
        </w:rPr>
        <w:annotationRef/>
      </w:r>
      <w:r>
        <w:t>Live may be a better word. Exist makes me think that they’re just there, biding their time. Not growing, reproducing, etc.</w:t>
      </w:r>
    </w:p>
  </w:comment>
  <w:comment w:id="35" w:author="Brown,James T" w:date="2017-10-07T18:15:00Z" w:initials="BT">
    <w:p w14:paraId="48225DDE" w14:textId="77777777" w:rsidR="00EF71F3" w:rsidRDefault="00EF71F3" w:rsidP="00EF71F3">
      <w:pPr>
        <w:pStyle w:val="CommentText"/>
      </w:pPr>
      <w:r>
        <w:rPr>
          <w:rStyle w:val="CommentReference"/>
        </w:rPr>
        <w:annotationRef/>
      </w:r>
      <w:r>
        <w:t>understood</w:t>
      </w:r>
    </w:p>
  </w:comment>
  <w:comment w:id="36" w:author="Leigh" w:date="2017-10-05T23:31:00Z" w:initials="L">
    <w:p w14:paraId="6977F99E" w14:textId="77777777" w:rsidR="00EF71F3" w:rsidRDefault="00EF71F3" w:rsidP="00EF71F3">
      <w:pPr>
        <w:pStyle w:val="CommentText"/>
      </w:pPr>
      <w:r>
        <w:rPr>
          <w:rStyle w:val="CommentReference"/>
        </w:rPr>
        <w:annotationRef/>
      </w:r>
      <w:r>
        <w:t xml:space="preserve">In this previous </w:t>
      </w:r>
      <w:proofErr w:type="gramStart"/>
      <w:r>
        <w:t>paragraph</w:t>
      </w:r>
      <w:proofErr w:type="gramEnd"/>
      <w:r>
        <w:t xml:space="preserve"> I think you need some reordering. Put all winner stuff together, and then all loser stuff (or vice versa). And group cold and hot within that.</w:t>
      </w:r>
    </w:p>
    <w:p w14:paraId="3AB018C9" w14:textId="77777777" w:rsidR="00EF71F3" w:rsidRDefault="00EF71F3" w:rsidP="00EF71F3">
      <w:pPr>
        <w:pStyle w:val="CommentText"/>
      </w:pPr>
    </w:p>
    <w:p w14:paraId="10B3B090" w14:textId="77777777" w:rsidR="00EF71F3" w:rsidRDefault="00EF71F3" w:rsidP="00EF71F3">
      <w:pPr>
        <w:pStyle w:val="CommentText"/>
      </w:pPr>
      <w:r>
        <w:t>Or do cold and hot, with winners and losers within.</w:t>
      </w:r>
    </w:p>
    <w:p w14:paraId="58893A1C" w14:textId="77777777" w:rsidR="00EF71F3" w:rsidRDefault="00EF71F3" w:rsidP="00EF71F3">
      <w:pPr>
        <w:pStyle w:val="CommentText"/>
      </w:pPr>
    </w:p>
    <w:p w14:paraId="23872E0C" w14:textId="77777777" w:rsidR="00EF71F3" w:rsidRDefault="00EF71F3" w:rsidP="00EF71F3">
      <w:pPr>
        <w:pStyle w:val="CommentText"/>
      </w:pPr>
      <w:r>
        <w:t>Either way, keep similar info together!</w:t>
      </w:r>
    </w:p>
  </w:comment>
  <w:comment w:id="37" w:author="Leigh" w:date="2017-10-05T23:35:00Z" w:initials="L">
    <w:p w14:paraId="13FE4F17" w14:textId="77777777" w:rsidR="00EF71F3" w:rsidRDefault="00EF71F3" w:rsidP="00EF71F3">
      <w:pPr>
        <w:pStyle w:val="CommentText"/>
      </w:pPr>
      <w:r>
        <w:rPr>
          <w:rStyle w:val="CommentReference"/>
        </w:rPr>
        <w:annotationRef/>
      </w:r>
      <w:r>
        <w:t>This is key info. I don’t think it should be hidden in the middle of a paragraph.</w:t>
      </w:r>
    </w:p>
  </w:comment>
  <w:comment w:id="38" w:author="Brown,James T" w:date="2017-10-07T21:19:00Z" w:initials="BT">
    <w:p w14:paraId="76FE9138" w14:textId="577FF0A7" w:rsidR="00C16511" w:rsidRDefault="00C16511">
      <w:pPr>
        <w:pStyle w:val="CommentText"/>
      </w:pPr>
      <w:r>
        <w:rPr>
          <w:rStyle w:val="CommentReference"/>
        </w:rPr>
        <w:annotationRef/>
      </w:r>
      <w:r>
        <w:t>Understood.</w:t>
      </w:r>
    </w:p>
  </w:comment>
  <w:comment w:id="48" w:author="Leigh" w:date="2017-10-05T23:40:00Z" w:initials="L">
    <w:p w14:paraId="1E2CD8D5" w14:textId="77777777" w:rsidR="00EF71F3" w:rsidRDefault="00EF71F3" w:rsidP="00EF71F3">
      <w:pPr>
        <w:pStyle w:val="CommentText"/>
      </w:pPr>
      <w:r>
        <w:rPr>
          <w:rStyle w:val="CommentReference"/>
        </w:rPr>
        <w:annotationRef/>
      </w:r>
      <w:r>
        <w:t>This sentence is fluffy</w:t>
      </w:r>
    </w:p>
  </w:comment>
  <w:comment w:id="49" w:author="Brown,James T" w:date="2017-10-07T20:31:00Z" w:initials="BT">
    <w:p w14:paraId="3987350D" w14:textId="77777777" w:rsidR="00EF71F3" w:rsidRDefault="00EF71F3" w:rsidP="00EF71F3">
      <w:pPr>
        <w:pStyle w:val="CommentText"/>
      </w:pPr>
      <w:r>
        <w:rPr>
          <w:rStyle w:val="CommentReference"/>
        </w:rPr>
        <w:annotationRef/>
      </w:r>
      <w:r>
        <w:t>Understood.</w:t>
      </w:r>
    </w:p>
  </w:comment>
  <w:comment w:id="50" w:author="Leigh" w:date="2017-10-05T23:41:00Z" w:initials="L">
    <w:p w14:paraId="130B0D1D" w14:textId="77777777" w:rsidR="00EF71F3" w:rsidRDefault="00EF71F3" w:rsidP="00EF71F3">
      <w:pPr>
        <w:pStyle w:val="CommentText"/>
      </w:pPr>
      <w:r>
        <w:rPr>
          <w:rStyle w:val="CommentReference"/>
        </w:rPr>
        <w:annotationRef/>
      </w:r>
      <w:r>
        <w:t xml:space="preserve">Just use </w:t>
      </w:r>
      <w:proofErr w:type="spellStart"/>
      <w:r>
        <w:t>CTmax</w:t>
      </w:r>
      <w:proofErr w:type="spellEnd"/>
      <w:r>
        <w:t xml:space="preserve"> – you’ve defined it earlier.</w:t>
      </w:r>
    </w:p>
  </w:comment>
  <w:comment w:id="51" w:author="Dan Hahn" w:date="2017-10-02T14:35:00Z" w:initials="DH">
    <w:p w14:paraId="2A02DFC3" w14:textId="77777777" w:rsidR="00EF71F3" w:rsidRDefault="00EF71F3" w:rsidP="00EF71F3">
      <w:pPr>
        <w:pStyle w:val="CommentText"/>
      </w:pPr>
      <w:r>
        <w:rPr>
          <w:rStyle w:val="CommentReference"/>
        </w:rPr>
        <w:annotationRef/>
      </w:r>
      <w:r>
        <w:t xml:space="preserve">Why smash these two ideas together, just go with cyclic. </w:t>
      </w:r>
    </w:p>
  </w:comment>
  <w:comment w:id="52" w:author="Brown,James T" w:date="2017-10-02T19:39:00Z" w:initials="BT">
    <w:p w14:paraId="4B4F0798" w14:textId="77777777" w:rsidR="00EF71F3" w:rsidRDefault="00EF71F3" w:rsidP="00EF71F3">
      <w:pPr>
        <w:pStyle w:val="CommentText"/>
      </w:pPr>
      <w:r>
        <w:rPr>
          <w:rStyle w:val="CommentReference"/>
        </w:rPr>
        <w:annotationRef/>
      </w:r>
      <w:r>
        <w:t>Understood.</w:t>
      </w:r>
    </w:p>
  </w:comment>
  <w:comment w:id="53" w:author="Brown,James T" w:date="2017-10-02T19:41:00Z" w:initials="BT">
    <w:p w14:paraId="671BAE27" w14:textId="71EA930E" w:rsidR="005E066D" w:rsidRDefault="005E066D">
      <w:pPr>
        <w:pStyle w:val="CommentText"/>
      </w:pPr>
      <w:r>
        <w:rPr>
          <w:rStyle w:val="CommentReference"/>
        </w:rPr>
        <w:annotationRef/>
      </w:r>
      <w:r>
        <w:t>Replace this example with one that directly relates phenotypic plasticity and diapause</w:t>
      </w:r>
    </w:p>
  </w:comment>
  <w:comment w:id="55" w:author="Leigh" w:date="2017-10-05T23:44:00Z" w:initials="L">
    <w:p w14:paraId="33D881AE" w14:textId="77777777" w:rsidR="00EF71F3" w:rsidRDefault="00EF71F3" w:rsidP="00EF71F3">
      <w:pPr>
        <w:pStyle w:val="CommentText"/>
      </w:pPr>
      <w:r>
        <w:rPr>
          <w:rStyle w:val="CommentReference"/>
        </w:rPr>
        <w:annotationRef/>
      </w:r>
      <w:r>
        <w:t>Repetition in this section??? It’s all sounding the same…</w:t>
      </w:r>
    </w:p>
  </w:comment>
  <w:comment w:id="56" w:author="Dan Hahn" w:date="2017-10-02T14:38:00Z" w:initials="DH">
    <w:p w14:paraId="13F3B54C" w14:textId="77777777" w:rsidR="00EF71F3" w:rsidRDefault="00EF71F3" w:rsidP="00EF71F3">
      <w:pPr>
        <w:pStyle w:val="CommentText"/>
      </w:pPr>
      <w:r>
        <w:rPr>
          <w:rStyle w:val="CommentReference"/>
        </w:rPr>
        <w:annotationRef/>
      </w:r>
      <w:r>
        <w:t>What warmer periods? Be specific!</w:t>
      </w:r>
    </w:p>
  </w:comment>
  <w:comment w:id="57" w:author="Brown,James T" w:date="2017-10-02T20:00:00Z" w:initials="BT">
    <w:p w14:paraId="077EEA39" w14:textId="77777777" w:rsidR="00EF71F3" w:rsidRDefault="00EF71F3" w:rsidP="00EF71F3">
      <w:pPr>
        <w:pStyle w:val="CommentText"/>
      </w:pPr>
      <w:r>
        <w:rPr>
          <w:rStyle w:val="CommentReference"/>
        </w:rPr>
        <w:annotationRef/>
      </w:r>
      <w:r>
        <w:t>This statement was reworded.</w:t>
      </w:r>
    </w:p>
  </w:comment>
  <w:comment w:id="58" w:author="Dan Hahn" w:date="2017-10-02T14:38:00Z" w:initials="DH">
    <w:p w14:paraId="7A5B92D4" w14:textId="77777777" w:rsidR="005E066D" w:rsidRDefault="005E066D" w:rsidP="00621765">
      <w:pPr>
        <w:pStyle w:val="CommentText"/>
      </w:pPr>
      <w:r>
        <w:rPr>
          <w:rStyle w:val="CommentReference"/>
        </w:rPr>
        <w:annotationRef/>
      </w:r>
      <w:r>
        <w:t xml:space="preserve">Please say this more simply. </w:t>
      </w:r>
    </w:p>
  </w:comment>
  <w:comment w:id="59" w:author="Brown,James T" w:date="2017-10-02T20:12:00Z" w:initials="BT">
    <w:p w14:paraId="38A91BEB" w14:textId="529E488B" w:rsidR="005E066D" w:rsidRDefault="005E066D">
      <w:pPr>
        <w:pStyle w:val="CommentText"/>
      </w:pPr>
      <w:r>
        <w:rPr>
          <w:rStyle w:val="CommentReference"/>
        </w:rPr>
        <w:annotationRef/>
      </w:r>
      <w:r>
        <w:rPr>
          <w:rStyle w:val="CommentReference"/>
        </w:rPr>
        <w:t>This statement was reworded to more clearly state the point.</w:t>
      </w:r>
    </w:p>
  </w:comment>
  <w:comment w:id="60" w:author="Dan Hahn" w:date="2017-10-02T14:39:00Z" w:initials="DH">
    <w:p w14:paraId="261CC206" w14:textId="77777777" w:rsidR="005E066D" w:rsidRDefault="005E066D" w:rsidP="00621765">
      <w:pPr>
        <w:pStyle w:val="CommentText"/>
      </w:pPr>
      <w:r>
        <w:rPr>
          <w:rStyle w:val="CommentReference"/>
        </w:rPr>
        <w:annotationRef/>
      </w:r>
      <w:r>
        <w:t xml:space="preserve">Yes! This is the kind of clear, concise, and directional statement that I want to see. </w:t>
      </w:r>
    </w:p>
  </w:comment>
  <w:comment w:id="63" w:author="Leigh" w:date="2017-10-06T10:56:00Z" w:initials="L">
    <w:p w14:paraId="36ACECB3" w14:textId="77777777" w:rsidR="00EF71F3" w:rsidRDefault="00EF71F3" w:rsidP="00EF71F3">
      <w:pPr>
        <w:pStyle w:val="CommentText"/>
      </w:pPr>
      <w:r>
        <w:rPr>
          <w:rStyle w:val="CommentReference"/>
        </w:rPr>
        <w:annotationRef/>
      </w:r>
      <w:r>
        <w:t>Would desiccation not be more accurate. Water stress can happen without it being a drought.</w:t>
      </w:r>
    </w:p>
  </w:comment>
  <w:comment w:id="64" w:author="Leigh" w:date="2017-10-06T10:56:00Z" w:initials="L">
    <w:p w14:paraId="23015D08" w14:textId="77777777" w:rsidR="00EF71F3" w:rsidRDefault="00EF71F3" w:rsidP="00EF71F3">
      <w:pPr>
        <w:pStyle w:val="CommentText"/>
      </w:pPr>
      <w:r>
        <w:rPr>
          <w:rStyle w:val="CommentReference"/>
        </w:rPr>
        <w:annotationRef/>
      </w:r>
      <w:r>
        <w:t>Ice stress = cold and desiccation</w:t>
      </w:r>
    </w:p>
  </w:comment>
  <w:comment w:id="65" w:author="Dan Hahn" w:date="2017-10-02T14:40:00Z" w:initials="DH">
    <w:p w14:paraId="065AB2C2" w14:textId="77777777" w:rsidR="00EF71F3" w:rsidRDefault="00EF71F3" w:rsidP="00EF71F3">
      <w:pPr>
        <w:pStyle w:val="CommentText"/>
      </w:pPr>
      <w:r>
        <w:rPr>
          <w:rStyle w:val="CommentReference"/>
        </w:rPr>
        <w:annotationRef/>
      </w:r>
      <w:r>
        <w:t>Predictability does not describe acute or chronic!</w:t>
      </w:r>
    </w:p>
  </w:comment>
  <w:comment w:id="66" w:author="Brown,James T" w:date="2017-10-02T20:14:00Z" w:initials="BT">
    <w:p w14:paraId="60886E74" w14:textId="77777777" w:rsidR="00EF71F3" w:rsidRDefault="00EF71F3" w:rsidP="00EF71F3">
      <w:pPr>
        <w:pStyle w:val="CommentText"/>
      </w:pPr>
      <w:r>
        <w:rPr>
          <w:rStyle w:val="CommentReference"/>
        </w:rPr>
        <w:annotationRef/>
      </w:r>
      <w:r>
        <w:t>Agreed.</w:t>
      </w:r>
    </w:p>
  </w:comment>
  <w:comment w:id="67" w:author="Leigh" w:date="2017-10-06T10:57:00Z" w:initials="L">
    <w:p w14:paraId="6D0237E6" w14:textId="77777777" w:rsidR="00EF71F3" w:rsidRDefault="00EF71F3" w:rsidP="00EF71F3">
      <w:pPr>
        <w:pStyle w:val="CommentText"/>
      </w:pPr>
      <w:r>
        <w:rPr>
          <w:rStyle w:val="CommentReference"/>
        </w:rPr>
        <w:annotationRef/>
      </w:r>
      <w:r>
        <w:t xml:space="preserve">An academic comment: I think you are relying too much on this reference. 1 ref for two pages of text seems to be under-referenced. </w:t>
      </w:r>
    </w:p>
    <w:p w14:paraId="092751A4" w14:textId="77777777" w:rsidR="00EF71F3" w:rsidRDefault="00EF71F3" w:rsidP="00EF71F3">
      <w:pPr>
        <w:pStyle w:val="CommentText"/>
      </w:pPr>
    </w:p>
    <w:p w14:paraId="4473C763" w14:textId="77777777" w:rsidR="00EF71F3" w:rsidRDefault="00EF71F3" w:rsidP="00EF71F3">
      <w:pPr>
        <w:pStyle w:val="CommentText"/>
      </w:pPr>
      <w:r>
        <w:t xml:space="preserve">Without knowing the DP literature extensively, the Lee and </w:t>
      </w:r>
      <w:proofErr w:type="spellStart"/>
      <w:r>
        <w:t>Denlinger</w:t>
      </w:r>
      <w:proofErr w:type="spellEnd"/>
      <w:r>
        <w:t xml:space="preserve"> book on cold may be useful. And possibly also Harrison, Woods, Roberts book (it’s a green one in lab). These should help cover general environ stress concepts and allow you to mix up the refs. </w:t>
      </w:r>
    </w:p>
  </w:comment>
  <w:comment w:id="68" w:author="Dan Hahn" w:date="2017-10-02T14:41:00Z" w:initials="DH">
    <w:p w14:paraId="2C90C5DC" w14:textId="77777777" w:rsidR="005E066D" w:rsidRDefault="005E066D" w:rsidP="00621765">
      <w:pPr>
        <w:pStyle w:val="CommentText"/>
      </w:pPr>
      <w:r>
        <w:rPr>
          <w:rStyle w:val="CommentReference"/>
        </w:rPr>
        <w:annotationRef/>
      </w:r>
      <w:r>
        <w:t xml:space="preserve">Again, you are still misusing acute vs chronic to describe </w:t>
      </w:r>
      <w:proofErr w:type="spellStart"/>
      <w:r>
        <w:t>predicatbaility</w:t>
      </w:r>
      <w:proofErr w:type="spellEnd"/>
      <w:r>
        <w:t xml:space="preserve">. </w:t>
      </w:r>
    </w:p>
  </w:comment>
  <w:comment w:id="69" w:author="Brown,James T" w:date="2017-10-02T20:17:00Z" w:initials="BT">
    <w:p w14:paraId="09B6B0D0" w14:textId="7CB78B56" w:rsidR="005E066D" w:rsidRDefault="005E066D">
      <w:pPr>
        <w:pStyle w:val="CommentText"/>
      </w:pPr>
      <w:r>
        <w:rPr>
          <w:rStyle w:val="CommentReference"/>
        </w:rPr>
        <w:annotationRef/>
      </w:r>
      <w:r>
        <w:t>Agreed and corrected.</w:t>
      </w:r>
    </w:p>
  </w:comment>
  <w:comment w:id="70" w:author="Leigh" w:date="2017-10-06T11:00:00Z" w:initials="L">
    <w:p w14:paraId="58CE0176" w14:textId="77777777" w:rsidR="00EF71F3" w:rsidRDefault="00EF71F3" w:rsidP="00EF71F3">
      <w:pPr>
        <w:pStyle w:val="CommentText"/>
      </w:pPr>
      <w:r>
        <w:rPr>
          <w:rStyle w:val="CommentReference"/>
        </w:rPr>
        <w:annotationRef/>
      </w:r>
      <w:r>
        <w:t>Try and avoid personification of the insects</w:t>
      </w:r>
    </w:p>
  </w:comment>
  <w:comment w:id="71" w:author="Dan Hahn" w:date="2017-10-02T14:43:00Z" w:initials="DH">
    <w:p w14:paraId="2D22B547" w14:textId="77777777" w:rsidR="005E066D" w:rsidRDefault="005E066D" w:rsidP="00621765">
      <w:pPr>
        <w:pStyle w:val="CommentText"/>
      </w:pPr>
      <w:r>
        <w:rPr>
          <w:rStyle w:val="CommentReference"/>
        </w:rPr>
        <w:annotationRef/>
      </w:r>
      <w:r>
        <w:t xml:space="preserve">I started a new paragraph here because the last one got too long. </w:t>
      </w:r>
    </w:p>
  </w:comment>
  <w:comment w:id="72" w:author="Brown,James T" w:date="2017-10-02T20:18:00Z" w:initials="BT">
    <w:p w14:paraId="286956C2" w14:textId="4E440865" w:rsidR="005E066D" w:rsidRDefault="005E066D">
      <w:pPr>
        <w:pStyle w:val="CommentText"/>
      </w:pPr>
      <w:r>
        <w:rPr>
          <w:rStyle w:val="CommentReference"/>
        </w:rPr>
        <w:annotationRef/>
      </w:r>
      <w:r>
        <w:t>Understood.</w:t>
      </w:r>
    </w:p>
  </w:comment>
  <w:comment w:id="73" w:author="Dan Hahn" w:date="2017-10-02T14:43:00Z" w:initials="DH">
    <w:p w14:paraId="27912F33" w14:textId="77777777" w:rsidR="005E066D" w:rsidRDefault="005E066D" w:rsidP="00621765">
      <w:pPr>
        <w:pStyle w:val="CommentText"/>
      </w:pPr>
      <w:r>
        <w:rPr>
          <w:rStyle w:val="CommentReference"/>
        </w:rPr>
        <w:annotationRef/>
      </w:r>
      <w:r>
        <w:t>What seasons-be specific!</w:t>
      </w:r>
    </w:p>
  </w:comment>
  <w:comment w:id="74" w:author="Brown,James T" w:date="2017-10-02T20:18:00Z" w:initials="BT">
    <w:p w14:paraId="0F96CEB8" w14:textId="742DF803" w:rsidR="005E066D" w:rsidRDefault="005E066D">
      <w:pPr>
        <w:pStyle w:val="CommentText"/>
      </w:pPr>
      <w:r>
        <w:rPr>
          <w:rStyle w:val="CommentReference"/>
        </w:rPr>
        <w:annotationRef/>
      </w:r>
      <w:r>
        <w:t>Understood and corrected.</w:t>
      </w:r>
    </w:p>
  </w:comment>
  <w:comment w:id="75" w:author="Leigh" w:date="2017-10-06T11:01:00Z" w:initials="L">
    <w:p w14:paraId="5CA7EED1" w14:textId="77777777" w:rsidR="00EF71F3" w:rsidRDefault="00EF71F3" w:rsidP="00EF71F3">
      <w:pPr>
        <w:pStyle w:val="CommentText"/>
      </w:pPr>
      <w:r>
        <w:rPr>
          <w:rStyle w:val="CommentReference"/>
        </w:rPr>
        <w:annotationRef/>
      </w:r>
      <w:r>
        <w:t>I’m sensing repetition again in this section???</w:t>
      </w:r>
    </w:p>
  </w:comment>
  <w:comment w:id="76" w:author="Dan Hahn" w:date="2017-10-02T14:44:00Z" w:initials="DH">
    <w:p w14:paraId="07CC792B" w14:textId="77777777" w:rsidR="005E066D" w:rsidRDefault="005E066D" w:rsidP="00621765">
      <w:pPr>
        <w:pStyle w:val="CommentText"/>
      </w:pPr>
      <w:r>
        <w:rPr>
          <w:rStyle w:val="CommentReference"/>
        </w:rPr>
        <w:annotationRef/>
      </w:r>
      <w:r>
        <w:t xml:space="preserve">What regions! I’m getting tired of telling you this same comment about being specific with your wording – please change your writing and learn to edit away vague statements. </w:t>
      </w:r>
    </w:p>
  </w:comment>
  <w:comment w:id="77" w:author="Brown,James T" w:date="2017-10-02T20:19:00Z" w:initials="BT">
    <w:p w14:paraId="224751F5" w14:textId="185E91F5" w:rsidR="005E066D" w:rsidRDefault="005E066D">
      <w:pPr>
        <w:pStyle w:val="CommentText"/>
      </w:pPr>
      <w:r>
        <w:rPr>
          <w:rStyle w:val="CommentReference"/>
        </w:rPr>
        <w:annotationRef/>
      </w:r>
      <w:r>
        <w:t>Understood. I will go on a “</w:t>
      </w:r>
      <w:proofErr w:type="spellStart"/>
      <w:r>
        <w:t>these</w:t>
      </w:r>
      <w:proofErr w:type="spellEnd"/>
      <w:r>
        <w:t>” “they” and “those” hunt.</w:t>
      </w:r>
    </w:p>
  </w:comment>
  <w:comment w:id="78" w:author="Dan Hahn" w:date="2017-10-02T14:45:00Z" w:initials="DH">
    <w:p w14:paraId="5DEE50F1" w14:textId="77777777" w:rsidR="005E066D" w:rsidRDefault="005E066D" w:rsidP="00621765">
      <w:pPr>
        <w:pStyle w:val="CommentText"/>
      </w:pPr>
      <w:r>
        <w:rPr>
          <w:rStyle w:val="CommentReference"/>
        </w:rPr>
        <w:annotationRef/>
      </w:r>
      <w:r>
        <w:t xml:space="preserve">These two statements do not fit with the rest of the paragraph. Please step back and rewrite these ideas linearly. </w:t>
      </w:r>
    </w:p>
  </w:comment>
  <w:comment w:id="79" w:author="Brown,James T" w:date="2017-10-02T20:38:00Z" w:initials="BT">
    <w:p w14:paraId="49E25D9D" w14:textId="222BC666" w:rsidR="005E066D" w:rsidRDefault="005E066D">
      <w:pPr>
        <w:pStyle w:val="CommentText"/>
      </w:pPr>
      <w:r>
        <w:rPr>
          <w:rStyle w:val="CommentReference"/>
        </w:rPr>
        <w:annotationRef/>
      </w:r>
      <w:r>
        <w:t>I tried linking the final statements of this paragraph together more logically.</w:t>
      </w:r>
    </w:p>
  </w:comment>
  <w:comment w:id="80" w:author="Leigh" w:date="2017-10-06T11:02:00Z" w:initials="L">
    <w:p w14:paraId="2118BB65" w14:textId="77777777" w:rsidR="00EF71F3" w:rsidRDefault="00EF71F3" w:rsidP="00EF71F3">
      <w:pPr>
        <w:pStyle w:val="CommentText"/>
      </w:pPr>
      <w:r>
        <w:rPr>
          <w:rStyle w:val="CommentReference"/>
        </w:rPr>
        <w:annotationRef/>
      </w:r>
      <w:r>
        <w:t>I would suggest introducing diapause concepts, before discussing the effects of changing climate on diapause.</w:t>
      </w:r>
    </w:p>
  </w:comment>
  <w:comment w:id="81" w:author="Dan Hahn" w:date="2017-10-02T14:46:00Z" w:initials="DH">
    <w:p w14:paraId="4EDD6975" w14:textId="77777777" w:rsidR="005E066D" w:rsidRDefault="005E066D" w:rsidP="00621765">
      <w:pPr>
        <w:pStyle w:val="CommentText"/>
      </w:pPr>
      <w:r>
        <w:rPr>
          <w:rStyle w:val="CommentReference"/>
        </w:rPr>
        <w:annotationRef/>
      </w:r>
      <w:r>
        <w:t xml:space="preserve">Good, this is the more detailed follow-up I was looking for. </w:t>
      </w:r>
    </w:p>
  </w:comment>
  <w:comment w:id="82" w:author="Dan Hahn" w:date="2017-10-02T14:47:00Z" w:initials="DH">
    <w:p w14:paraId="1F23A012" w14:textId="77777777" w:rsidR="005E066D" w:rsidRDefault="005E066D" w:rsidP="00621765">
      <w:pPr>
        <w:pStyle w:val="CommentText"/>
      </w:pPr>
      <w:r>
        <w:rPr>
          <w:rStyle w:val="CommentReference"/>
        </w:rPr>
        <w:annotationRef/>
      </w:r>
      <w:r>
        <w:t>BE SPECIFIC!</w:t>
      </w:r>
    </w:p>
  </w:comment>
  <w:comment w:id="83" w:author="Brown,James T" w:date="2017-10-02T20:45:00Z" w:initials="BT">
    <w:p w14:paraId="4B8FA74D" w14:textId="0B5F23CB" w:rsidR="005E066D" w:rsidRDefault="005E066D">
      <w:pPr>
        <w:pStyle w:val="CommentText"/>
      </w:pPr>
      <w:r>
        <w:rPr>
          <w:rStyle w:val="CommentReference"/>
        </w:rPr>
        <w:annotationRef/>
      </w:r>
      <w:r>
        <w:t>Understood.</w:t>
      </w:r>
    </w:p>
  </w:comment>
  <w:comment w:id="85" w:author="Dan Hahn" w:date="2017-10-02T14:48:00Z" w:initials="DH">
    <w:p w14:paraId="61C0F45D" w14:textId="77777777" w:rsidR="00EF71F3" w:rsidRDefault="00EF71F3" w:rsidP="00EF71F3">
      <w:pPr>
        <w:pStyle w:val="CommentText"/>
      </w:pPr>
      <w:r>
        <w:rPr>
          <w:rStyle w:val="CommentReference"/>
        </w:rPr>
        <w:annotationRef/>
      </w:r>
      <w:r>
        <w:t xml:space="preserve">Please rewrite this confusing and poorly worded sentence. </w:t>
      </w:r>
    </w:p>
  </w:comment>
  <w:comment w:id="86" w:author="Brown,James T" w:date="2017-10-02T20:55:00Z" w:initials="BT">
    <w:p w14:paraId="426B7917" w14:textId="77777777" w:rsidR="00EF71F3" w:rsidRDefault="00EF71F3" w:rsidP="00EF71F3">
      <w:pPr>
        <w:pStyle w:val="CommentText"/>
      </w:pPr>
      <w:r>
        <w:rPr>
          <w:rStyle w:val="CommentReference"/>
        </w:rPr>
        <w:annotationRef/>
      </w:r>
      <w:r>
        <w:t>Understood and reworded.</w:t>
      </w:r>
    </w:p>
  </w:comment>
  <w:comment w:id="84" w:author="Leigh" w:date="2017-10-06T11:03:00Z" w:initials="L">
    <w:p w14:paraId="30113103" w14:textId="77777777" w:rsidR="00EF71F3" w:rsidRDefault="00EF71F3" w:rsidP="00EF71F3">
      <w:pPr>
        <w:pStyle w:val="CommentText"/>
      </w:pPr>
      <w:r>
        <w:rPr>
          <w:rStyle w:val="CommentReference"/>
        </w:rPr>
        <w:annotationRef/>
      </w:r>
      <w:r>
        <w:t xml:space="preserve">Would this sentence not work better by switching it </w:t>
      </w:r>
      <w:proofErr w:type="gramStart"/>
      <w:r>
        <w:t>round.</w:t>
      </w:r>
      <w:proofErr w:type="gramEnd"/>
      <w:r>
        <w:t xml:space="preserve"> … meet energy requirements… do not feed…</w:t>
      </w:r>
    </w:p>
  </w:comment>
  <w:comment w:id="87" w:author="Dan Hahn" w:date="2017-10-02T14:48:00Z" w:initials="DH">
    <w:p w14:paraId="1E9208C6" w14:textId="77777777" w:rsidR="00EF71F3" w:rsidRDefault="00EF71F3" w:rsidP="00EF71F3">
      <w:pPr>
        <w:pStyle w:val="CommentText"/>
      </w:pPr>
      <w:r>
        <w:rPr>
          <w:rStyle w:val="CommentReference"/>
        </w:rPr>
        <w:annotationRef/>
      </w:r>
      <w:r>
        <w:t xml:space="preserve">What kind of challenges are important to consider for nutrient storage&gt; Why not be specific and list them here? </w:t>
      </w:r>
    </w:p>
  </w:comment>
  <w:comment w:id="88" w:author="Brown,James T" w:date="2017-10-02T20:56:00Z" w:initials="BT">
    <w:p w14:paraId="63674EBF" w14:textId="77777777" w:rsidR="00EF71F3" w:rsidRDefault="00EF71F3" w:rsidP="00EF71F3">
      <w:pPr>
        <w:pStyle w:val="CommentText"/>
      </w:pPr>
      <w:r>
        <w:rPr>
          <w:rStyle w:val="CommentReference"/>
        </w:rPr>
        <w:annotationRef/>
      </w:r>
      <w:r>
        <w:t>Understood.</w:t>
      </w:r>
    </w:p>
  </w:comment>
  <w:comment w:id="89" w:author="Leigh" w:date="2017-10-06T11:04:00Z" w:initials="L">
    <w:p w14:paraId="0D44E5C8" w14:textId="77777777" w:rsidR="00EF71F3" w:rsidRDefault="00EF71F3" w:rsidP="00EF71F3">
      <w:pPr>
        <w:pStyle w:val="CommentText"/>
      </w:pPr>
      <w:r>
        <w:rPr>
          <w:rStyle w:val="CommentReference"/>
        </w:rPr>
        <w:annotationRef/>
      </w:r>
      <w:r>
        <w:t>Rephrase. It COULD read like ice and desiccation access also reduced.</w:t>
      </w:r>
    </w:p>
  </w:comment>
  <w:comment w:id="90" w:author="Leigh" w:date="2017-10-06T11:06:00Z" w:initials="L">
    <w:p w14:paraId="671FF993" w14:textId="77777777" w:rsidR="00EF71F3" w:rsidRDefault="00EF71F3" w:rsidP="00EF71F3">
      <w:pPr>
        <w:pStyle w:val="CommentText"/>
      </w:pPr>
      <w:r>
        <w:rPr>
          <w:rStyle w:val="CommentReference"/>
        </w:rPr>
        <w:annotationRef/>
      </w:r>
      <w:r>
        <w:t>Words should “match”:</w:t>
      </w:r>
    </w:p>
    <w:p w14:paraId="50B65E7C" w14:textId="77777777" w:rsidR="00EF71F3" w:rsidRDefault="00EF71F3" w:rsidP="00EF71F3">
      <w:pPr>
        <w:pStyle w:val="CommentText"/>
      </w:pPr>
      <w:r>
        <w:t xml:space="preserve">Use suspended and suppressed, OR suspension and </w:t>
      </w:r>
      <w:proofErr w:type="spellStart"/>
      <w:r>
        <w:t>suppresssion</w:t>
      </w:r>
      <w:proofErr w:type="spellEnd"/>
    </w:p>
  </w:comment>
  <w:comment w:id="91" w:author="Dan Hahn" w:date="2017-10-02T14:51:00Z" w:initials="DH">
    <w:p w14:paraId="4F3F74DC" w14:textId="77777777" w:rsidR="005E066D" w:rsidRDefault="005E066D" w:rsidP="00621765">
      <w:pPr>
        <w:pStyle w:val="CommentText"/>
      </w:pPr>
      <w:r>
        <w:rPr>
          <w:rStyle w:val="CommentReference"/>
        </w:rPr>
        <w:annotationRef/>
      </w:r>
      <w:r>
        <w:t xml:space="preserve">Make sure to be specific. When you </w:t>
      </w:r>
      <w:proofErr w:type="gramStart"/>
      <w:r>
        <w:t>say</w:t>
      </w:r>
      <w:proofErr w:type="gramEnd"/>
      <w:r>
        <w:t xml:space="preserve"> temperatures rise, you mean a shift in temperature and seasonality associated with climate change, not the normal increase in temperature during the spring. </w:t>
      </w:r>
    </w:p>
  </w:comment>
  <w:comment w:id="92" w:author="Brown,James T" w:date="2017-10-02T21:03:00Z" w:initials="BT">
    <w:p w14:paraId="358B6457" w14:textId="6F258F24" w:rsidR="00957E5A" w:rsidRDefault="00957E5A">
      <w:pPr>
        <w:pStyle w:val="CommentText"/>
      </w:pPr>
      <w:r>
        <w:rPr>
          <w:rStyle w:val="CommentReference"/>
        </w:rPr>
        <w:annotationRef/>
      </w:r>
      <w:r>
        <w:t>Understood.</w:t>
      </w:r>
    </w:p>
  </w:comment>
  <w:comment w:id="93" w:author="Leigh" w:date="2017-10-06T11:07:00Z" w:initials="L">
    <w:p w14:paraId="4D18E0E8" w14:textId="77777777" w:rsidR="00EF71F3" w:rsidRDefault="00EF71F3" w:rsidP="00EF71F3">
      <w:pPr>
        <w:pStyle w:val="CommentText"/>
      </w:pPr>
      <w:r>
        <w:rPr>
          <w:rStyle w:val="CommentReference"/>
        </w:rPr>
        <w:annotationRef/>
      </w:r>
      <w:r>
        <w:t>Which ones?</w:t>
      </w:r>
    </w:p>
  </w:comment>
  <w:comment w:id="94" w:author="Leigh" w:date="2017-10-06T11:08:00Z" w:initials="L">
    <w:p w14:paraId="7A8646D2" w14:textId="77777777" w:rsidR="00930E8D" w:rsidRDefault="00930E8D" w:rsidP="00930E8D">
      <w:pPr>
        <w:pStyle w:val="CommentText"/>
      </w:pPr>
      <w:r>
        <w:rPr>
          <w:rStyle w:val="CommentReference"/>
        </w:rPr>
        <w:annotationRef/>
      </w:r>
      <w:r>
        <w:t>Would?</w:t>
      </w:r>
    </w:p>
  </w:comment>
  <w:comment w:id="95" w:author="Leigh" w:date="2017-10-06T11:08:00Z" w:initials="L">
    <w:p w14:paraId="106C0EDD" w14:textId="77777777" w:rsidR="00930E8D" w:rsidRDefault="00930E8D" w:rsidP="00930E8D">
      <w:pPr>
        <w:pStyle w:val="CommentText"/>
      </w:pPr>
      <w:r>
        <w:rPr>
          <w:rStyle w:val="CommentReference"/>
        </w:rPr>
        <w:annotationRef/>
      </w:r>
      <w:r>
        <w:t>Maybe move this concept earlier?</w:t>
      </w:r>
    </w:p>
  </w:comment>
  <w:comment w:id="96" w:author="Dan Hahn" w:date="2017-10-02T14:53:00Z" w:initials="DH">
    <w:p w14:paraId="6C0584F7" w14:textId="77777777" w:rsidR="005E066D" w:rsidRDefault="005E066D" w:rsidP="00DC60C3">
      <w:pPr>
        <w:pStyle w:val="CommentText"/>
      </w:pPr>
      <w:r>
        <w:rPr>
          <w:rStyle w:val="CommentReference"/>
        </w:rPr>
        <w:annotationRef/>
      </w:r>
      <w:r>
        <w:t>Be specific!</w:t>
      </w:r>
    </w:p>
  </w:comment>
  <w:comment w:id="97" w:author="Brown,James T" w:date="2017-10-02T21:05:00Z" w:initials="BT">
    <w:p w14:paraId="438AB088" w14:textId="0DD7E46D" w:rsidR="00957E5A" w:rsidRDefault="00957E5A">
      <w:pPr>
        <w:pStyle w:val="CommentText"/>
      </w:pPr>
      <w:r>
        <w:rPr>
          <w:rStyle w:val="CommentReference"/>
        </w:rPr>
        <w:annotationRef/>
      </w:r>
      <w:r>
        <w:t>Understood.</w:t>
      </w:r>
    </w:p>
  </w:comment>
  <w:comment w:id="99" w:author="Dan Hahn" w:date="2017-10-02T14:53:00Z" w:initials="DH">
    <w:p w14:paraId="2ACADE75" w14:textId="77777777" w:rsidR="005E066D" w:rsidRDefault="005E066D" w:rsidP="00DC60C3">
      <w:pPr>
        <w:pStyle w:val="CommentText"/>
      </w:pPr>
      <w:r>
        <w:rPr>
          <w:rStyle w:val="CommentReference"/>
        </w:rPr>
        <w:annotationRef/>
      </w:r>
      <w:r>
        <w:t xml:space="preserve">Please just stop using the word “these” unless </w:t>
      </w:r>
      <w:proofErr w:type="gramStart"/>
      <w:r>
        <w:t>absolutely necessary</w:t>
      </w:r>
      <w:proofErr w:type="gramEnd"/>
      <w:r>
        <w:t xml:space="preserve">. </w:t>
      </w:r>
    </w:p>
  </w:comment>
  <w:comment w:id="98" w:author="Brown,James T" w:date="2017-10-02T21:05:00Z" w:initials="BT">
    <w:p w14:paraId="2E62F31B" w14:textId="280ABDF0" w:rsidR="00957E5A" w:rsidRDefault="00957E5A">
      <w:pPr>
        <w:pStyle w:val="CommentText"/>
      </w:pPr>
      <w:r>
        <w:rPr>
          <w:rStyle w:val="CommentReference"/>
        </w:rPr>
        <w:annotationRef/>
      </w:r>
      <w:r>
        <w:t>Understood.</w:t>
      </w:r>
    </w:p>
  </w:comment>
  <w:comment w:id="100" w:author="Dan Hahn" w:date="2017-10-02T15:03:00Z" w:initials="DH">
    <w:p w14:paraId="2E41BCD6" w14:textId="77777777" w:rsidR="005E066D" w:rsidRDefault="005E066D" w:rsidP="00DC60C3">
      <w:pPr>
        <w:pStyle w:val="CommentText"/>
      </w:pPr>
      <w:r>
        <w:rPr>
          <w:rStyle w:val="CommentReference"/>
        </w:rPr>
        <w:annotationRef/>
      </w:r>
      <w:r>
        <w:t>Be specific!</w:t>
      </w:r>
    </w:p>
  </w:comment>
  <w:comment w:id="102" w:author="Dan Hahn" w:date="2017-10-02T15:04:00Z" w:initials="DH">
    <w:p w14:paraId="720FD5F3" w14:textId="77777777" w:rsidR="005E066D" w:rsidRDefault="005E066D" w:rsidP="00DC60C3">
      <w:pPr>
        <w:pStyle w:val="CommentText"/>
      </w:pPr>
      <w:r>
        <w:rPr>
          <w:rStyle w:val="CommentReference"/>
        </w:rPr>
        <w:annotationRef/>
      </w:r>
      <w:r>
        <w:t xml:space="preserve">Why are these two redundant sentences here? </w:t>
      </w:r>
    </w:p>
  </w:comment>
  <w:comment w:id="103" w:author="Brown,James T" w:date="2017-10-02T21:10:00Z" w:initials="BT">
    <w:p w14:paraId="14EAB528" w14:textId="123D9CD6" w:rsidR="004858FE" w:rsidRDefault="004858FE">
      <w:pPr>
        <w:pStyle w:val="CommentText"/>
      </w:pPr>
      <w:r>
        <w:rPr>
          <w:rStyle w:val="CommentReference"/>
        </w:rPr>
        <w:annotationRef/>
      </w:r>
      <w:r>
        <w:t>Editing mistake.</w:t>
      </w:r>
    </w:p>
  </w:comment>
  <w:comment w:id="104" w:author="Dan Hahn" w:date="2017-10-02T15:05:00Z" w:initials="DH">
    <w:p w14:paraId="1DCE5178" w14:textId="77777777" w:rsidR="005E066D" w:rsidRDefault="005E066D" w:rsidP="00DC60C3">
      <w:pPr>
        <w:pStyle w:val="CommentText"/>
      </w:pPr>
      <w:r>
        <w:rPr>
          <w:rStyle w:val="CommentReference"/>
        </w:rPr>
        <w:annotationRef/>
      </w:r>
      <w:r>
        <w:t xml:space="preserve">Why not be specific? What challenge are diapausing insects trying to overcome by storing more reserves? </w:t>
      </w:r>
    </w:p>
  </w:comment>
  <w:comment w:id="105" w:author="Brown,James T" w:date="2017-10-02T21:14:00Z" w:initials="BT">
    <w:p w14:paraId="0BC3D17F" w14:textId="312D5627" w:rsidR="00DF316B" w:rsidRDefault="00DF316B">
      <w:pPr>
        <w:pStyle w:val="CommentText"/>
      </w:pPr>
      <w:r>
        <w:rPr>
          <w:rStyle w:val="CommentReference"/>
        </w:rPr>
        <w:annotationRef/>
      </w:r>
      <w:r>
        <w:t>Understood.</w:t>
      </w:r>
    </w:p>
  </w:comment>
  <w:comment w:id="106" w:author="Leigh" w:date="2017-10-06T11:10:00Z" w:initials="L">
    <w:p w14:paraId="259702F6" w14:textId="77777777" w:rsidR="00B568C8" w:rsidRDefault="00B568C8" w:rsidP="00B568C8">
      <w:pPr>
        <w:pStyle w:val="CommentText"/>
      </w:pPr>
      <w:r>
        <w:rPr>
          <w:rStyle w:val="CommentReference"/>
        </w:rPr>
        <w:annotationRef/>
      </w:r>
      <w:r>
        <w:t xml:space="preserve">Careful of wording… this suggests that CPB is an example of hexamerin </w:t>
      </w:r>
      <w:proofErr w:type="gramStart"/>
      <w:r>
        <w:t>storage :P</w:t>
      </w:r>
      <w:proofErr w:type="gramEnd"/>
      <w:r>
        <w:t xml:space="preserve"> </w:t>
      </w:r>
    </w:p>
  </w:comment>
  <w:comment w:id="107" w:author="Dan Hahn" w:date="2017-10-02T15:06:00Z" w:initials="DH">
    <w:p w14:paraId="5EC0D19E" w14:textId="77777777" w:rsidR="005E066D" w:rsidRDefault="005E066D" w:rsidP="00DC60C3">
      <w:pPr>
        <w:pStyle w:val="CommentText"/>
      </w:pPr>
      <w:r>
        <w:rPr>
          <w:rStyle w:val="CommentReference"/>
        </w:rPr>
        <w:annotationRef/>
      </w:r>
      <w:r>
        <w:t xml:space="preserve">This sentence is still </w:t>
      </w:r>
      <w:proofErr w:type="spellStart"/>
      <w:r>
        <w:t>porrly</w:t>
      </w:r>
      <w:proofErr w:type="spellEnd"/>
      <w:r>
        <w:t xml:space="preserve"> written rephrase. </w:t>
      </w:r>
    </w:p>
  </w:comment>
  <w:comment w:id="108" w:author="Brown,James T" w:date="2017-10-02T21:14:00Z" w:initials="BT">
    <w:p w14:paraId="76A9CC08" w14:textId="77777777" w:rsidR="00DF316B" w:rsidRDefault="00DF316B" w:rsidP="00DF316B">
      <w:pPr>
        <w:pStyle w:val="CommentText"/>
      </w:pPr>
      <w:r>
        <w:rPr>
          <w:rStyle w:val="CommentReference"/>
        </w:rPr>
        <w:annotationRef/>
      </w:r>
      <w:r>
        <w:rPr>
          <w:rStyle w:val="CommentReference"/>
        </w:rPr>
        <w:t>I have made changes to this statement for clarity.</w:t>
      </w:r>
    </w:p>
  </w:comment>
  <w:comment w:id="109" w:author="Leigh" w:date="2017-10-06T11:11:00Z" w:initials="L">
    <w:p w14:paraId="471913CA" w14:textId="77777777" w:rsidR="00B568C8" w:rsidRDefault="00B568C8" w:rsidP="00B568C8">
      <w:pPr>
        <w:pStyle w:val="CommentText"/>
      </w:pPr>
      <w:r>
        <w:rPr>
          <w:rStyle w:val="CommentReference"/>
        </w:rPr>
        <w:annotationRef/>
      </w:r>
      <w:r>
        <w:t xml:space="preserve">Give directions for this type of statement. As in X accumulates </w:t>
      </w:r>
      <w:proofErr w:type="spellStart"/>
      <w:r>
        <w:t>signif</w:t>
      </w:r>
      <w:proofErr w:type="spellEnd"/>
      <w:r>
        <w:t xml:space="preserve"> more hexamerin than Y.</w:t>
      </w:r>
    </w:p>
  </w:comment>
  <w:comment w:id="110" w:author="Leigh" w:date="2017-10-06T11:13:00Z" w:initials="L">
    <w:p w14:paraId="75AF4112" w14:textId="77777777" w:rsidR="00B568C8" w:rsidRDefault="00B568C8" w:rsidP="00B568C8">
      <w:pPr>
        <w:pStyle w:val="CommentText"/>
      </w:pPr>
      <w:r>
        <w:rPr>
          <w:rStyle w:val="CommentReference"/>
        </w:rPr>
        <w:annotationRef/>
      </w:r>
      <w:r>
        <w:t>Give actual conditions</w:t>
      </w:r>
    </w:p>
  </w:comment>
  <w:comment w:id="112" w:author="Dan Hahn" w:date="2017-08-25T13:30:00Z" w:initials="DH">
    <w:p w14:paraId="5F41D568" w14:textId="77777777" w:rsidR="005E066D" w:rsidRDefault="005E066D" w:rsidP="00E84291">
      <w:pPr>
        <w:pStyle w:val="CommentText"/>
      </w:pPr>
      <w:r>
        <w:rPr>
          <w:rStyle w:val="CommentReference"/>
        </w:rPr>
        <w:annotationRef/>
      </w:r>
      <w:r>
        <w:t xml:space="preserve">Is this </w:t>
      </w:r>
      <w:proofErr w:type="gramStart"/>
      <w:r>
        <w:t>really long</w:t>
      </w:r>
      <w:proofErr w:type="gramEnd"/>
      <w:r>
        <w:t xml:space="preserve"> enough? How do you know? What preliminary work have you done to validate this bioassay? </w:t>
      </w:r>
    </w:p>
  </w:comment>
  <w:comment w:id="111" w:author="Brown,James T" w:date="2017-09-21T00:51:00Z" w:initials="BT">
    <w:p w14:paraId="6F7DD9D3" w14:textId="65D1097D" w:rsidR="005E066D" w:rsidRDefault="005E066D">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 minutes for 30 minutes I search for frass. Then, after 1 hour I check them again. I have conducted this assay with 10 larvae from the UZ 16:8 treatment group with larvae that I assume to be wandering. I will repeat this twice more, unless you believe there is an alternative way to accomplish this goal.</w:t>
      </w:r>
    </w:p>
  </w:comment>
  <w:comment w:id="113" w:author="Dan Hahn" w:date="2017-08-28T13:26:00Z" w:initials="DH">
    <w:p w14:paraId="079B9DF9" w14:textId="4E821D9D" w:rsidR="005E066D" w:rsidRDefault="005E066D">
      <w:pPr>
        <w:pStyle w:val="CommentText"/>
      </w:pPr>
      <w:r>
        <w:rPr>
          <w:rStyle w:val="CommentReference"/>
        </w:rPr>
        <w:annotationRef/>
      </w:r>
      <w:r>
        <w:t xml:space="preserve">Could you clarify this? Do you mean to day that each sample will be a pool of the hemolymph of multiple individuals? </w:t>
      </w:r>
    </w:p>
  </w:comment>
  <w:comment w:id="114" w:author="Brown,James T" w:date="2017-09-21T01:00:00Z" w:initials="BT">
    <w:p w14:paraId="4D657F89" w14:textId="554F7EA3" w:rsidR="005E066D" w:rsidRDefault="005E066D">
      <w:pPr>
        <w:pStyle w:val="CommentText"/>
      </w:pPr>
      <w:r>
        <w:rPr>
          <w:rStyle w:val="CommentReference"/>
        </w:rPr>
        <w:annotationRef/>
      </w:r>
      <w:r>
        <w:t>Understood. I quantify protein concentrations for each individual larva. I tried to make that clearer by rewording that sentence</w:t>
      </w:r>
    </w:p>
  </w:comment>
  <w:comment w:id="115" w:author="Dan Hahn" w:date="2017-08-28T13:31:00Z" w:initials="DH">
    <w:p w14:paraId="7820D8D8" w14:textId="6135E85E" w:rsidR="005E066D" w:rsidRDefault="005E066D">
      <w:pPr>
        <w:pStyle w:val="CommentText"/>
      </w:pPr>
      <w:r>
        <w:rPr>
          <w:rStyle w:val="CommentReference"/>
        </w:rPr>
        <w:annotationRef/>
      </w:r>
      <w:r>
        <w:t xml:space="preserve">Please rewrite the concept of a solvent gradient, and specifically the gradient you use, for clarity and conciseness. </w:t>
      </w:r>
    </w:p>
  </w:comment>
  <w:comment w:id="116" w:author="Brown,James T" w:date="2017-09-30T22:15:00Z" w:initials="BT">
    <w:p w14:paraId="39CAF559" w14:textId="77CBEADF" w:rsidR="005E066D" w:rsidRDefault="005E066D">
      <w:pPr>
        <w:pStyle w:val="CommentText"/>
      </w:pPr>
      <w:r>
        <w:rPr>
          <w:rStyle w:val="CommentReference"/>
        </w:rPr>
        <w:annotationRef/>
      </w:r>
      <w:r>
        <w:t xml:space="preserve">Understood. </w:t>
      </w:r>
    </w:p>
  </w:comment>
  <w:comment w:id="117" w:author="Dan Hahn" w:date="2017-08-28T13:31:00Z" w:initials="DH">
    <w:p w14:paraId="6C203C68" w14:textId="425EF588" w:rsidR="005E066D" w:rsidRDefault="005E066D">
      <w:pPr>
        <w:pStyle w:val="CommentText"/>
      </w:pPr>
      <w:r>
        <w:rPr>
          <w:rStyle w:val="CommentReference"/>
        </w:rPr>
        <w:annotationRef/>
      </w:r>
      <w:r>
        <w:t xml:space="preserve">In each </w:t>
      </w:r>
      <w:proofErr w:type="gramStart"/>
      <w:r>
        <w:t>section</w:t>
      </w:r>
      <w:proofErr w:type="gramEnd"/>
      <w:r>
        <w:t xml:space="preserve"> you should specifically state what your standards are and, if possible, list he manufacturer and product trade name. </w:t>
      </w:r>
    </w:p>
  </w:comment>
  <w:comment w:id="118" w:author="Brown,James T" w:date="2017-09-21T01:08:00Z" w:initials="BT">
    <w:p w14:paraId="07BE5987" w14:textId="388B4E51" w:rsidR="005E066D" w:rsidRDefault="005E066D">
      <w:pPr>
        <w:pStyle w:val="CommentText"/>
      </w:pPr>
      <w:r>
        <w:rPr>
          <w:rStyle w:val="CommentReference"/>
        </w:rPr>
        <w:annotationRef/>
      </w:r>
      <w:r>
        <w:t>Understood.</w:t>
      </w:r>
    </w:p>
  </w:comment>
  <w:comment w:id="119" w:author="Dan Hahn" w:date="2017-08-28T13:32:00Z" w:initials="DH">
    <w:p w14:paraId="646EB02E" w14:textId="0D261B32" w:rsidR="005E066D" w:rsidRDefault="005E066D">
      <w:pPr>
        <w:pStyle w:val="CommentText"/>
      </w:pPr>
      <w:r>
        <w:rPr>
          <w:rStyle w:val="CommentReference"/>
        </w:rPr>
        <w:annotationRef/>
      </w:r>
      <w:r>
        <w:t xml:space="preserve">What does this mean, do you mean a pool or block? </w:t>
      </w:r>
    </w:p>
  </w:comment>
  <w:comment w:id="120" w:author="Brown,James T" w:date="2017-09-30T22:35:00Z" w:initials="BT">
    <w:p w14:paraId="22189144" w14:textId="727EC1C1" w:rsidR="005E066D" w:rsidRDefault="005E066D">
      <w:pPr>
        <w:pStyle w:val="CommentText"/>
      </w:pPr>
      <w:r>
        <w:rPr>
          <w:rStyle w:val="CommentReference"/>
        </w:rPr>
        <w:annotationRef/>
      </w:r>
      <w:r>
        <w:t>Reworded for clarity</w:t>
      </w:r>
    </w:p>
  </w:comment>
  <w:comment w:id="121" w:author="Dan Hahn" w:date="2017-08-28T13:36:00Z" w:initials="DH">
    <w:p w14:paraId="4B348DF3" w14:textId="7BA06CB2" w:rsidR="005E066D" w:rsidRDefault="005E066D">
      <w:pPr>
        <w:pStyle w:val="CommentText"/>
      </w:pPr>
      <w:r>
        <w:rPr>
          <w:rStyle w:val="CommentReference"/>
        </w:rPr>
        <w:annotationRef/>
      </w:r>
      <w:r>
        <w:t xml:space="preserve">It would be useful to provide some predictions here. Also, where will you include your current preliminary data? </w:t>
      </w:r>
    </w:p>
  </w:comment>
  <w:comment w:id="122" w:author="Brown,James T" w:date="2017-09-21T01:09:00Z" w:initials="BT">
    <w:p w14:paraId="0A076005" w14:textId="5DD17B05" w:rsidR="005E066D" w:rsidRDefault="005E066D">
      <w:pPr>
        <w:pStyle w:val="CommentText"/>
      </w:pPr>
      <w:r>
        <w:rPr>
          <w:rStyle w:val="CommentReference"/>
        </w:rPr>
        <w:annotationRef/>
      </w:r>
      <w:r>
        <w:rPr>
          <w:rStyle w:val="CommentReference"/>
        </w:rPr>
        <w:t>I have made additions to this section. Predictions, preliminary data and information about the measurements taken have been added.</w:t>
      </w:r>
    </w:p>
  </w:comment>
  <w:comment w:id="123" w:author="Dan Hahn" w:date="2017-08-28T13:37:00Z" w:initials="DH">
    <w:p w14:paraId="72294EE0" w14:textId="33733A4F" w:rsidR="005E066D" w:rsidRDefault="005E066D">
      <w:pPr>
        <w:pStyle w:val="CommentText"/>
      </w:pPr>
      <w:r>
        <w:rPr>
          <w:rStyle w:val="CommentReference"/>
        </w:rPr>
        <w:annotationRef/>
      </w:r>
      <w:r>
        <w:t xml:space="preserve">More details are needed here. </w:t>
      </w:r>
    </w:p>
  </w:comment>
  <w:comment w:id="124" w:author="Brown,James T" w:date="2017-09-30T22:47:00Z" w:initials="BT">
    <w:p w14:paraId="0C91EBFB" w14:textId="61F35CDA" w:rsidR="005E066D" w:rsidRDefault="005E066D">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49C349" w15:done="0"/>
  <w15:commentEx w15:paraId="19D57B4C" w15:paraIdParent="2549C349" w15:done="0"/>
  <w15:commentEx w15:paraId="00CE1B65" w15:done="0"/>
  <w15:commentEx w15:paraId="7DFDAF5B" w15:done="0"/>
  <w15:commentEx w15:paraId="083D22B6" w15:paraIdParent="7DFDAF5B" w15:done="0"/>
  <w15:commentEx w15:paraId="2C69474E" w15:done="0"/>
  <w15:commentEx w15:paraId="5DE15519" w15:paraIdParent="2C69474E" w15:done="0"/>
  <w15:commentEx w15:paraId="4E58645C" w15:done="0"/>
  <w15:commentEx w15:paraId="300F056C" w15:paraIdParent="4E58645C" w15:done="0"/>
  <w15:commentEx w15:paraId="4B4FDE92" w15:done="0"/>
  <w15:commentEx w15:paraId="521A54D0" w15:paraIdParent="4B4FDE92" w15:done="0"/>
  <w15:commentEx w15:paraId="57349E3B" w15:done="0"/>
  <w15:commentEx w15:paraId="18A72224" w15:paraIdParent="57349E3B" w15:done="0"/>
  <w15:commentEx w15:paraId="5ED57759" w15:done="0"/>
  <w15:commentEx w15:paraId="3E507AFB" w15:paraIdParent="5ED57759" w15:done="0"/>
  <w15:commentEx w15:paraId="308ACD5F" w15:done="0"/>
  <w15:commentEx w15:paraId="57F57559" w15:paraIdParent="308ACD5F" w15:done="0"/>
  <w15:commentEx w15:paraId="7EA3CE3D" w15:done="0"/>
  <w15:commentEx w15:paraId="6D2C047A" w15:paraIdParent="7EA3CE3D" w15:done="0"/>
  <w15:commentEx w15:paraId="4CB4A226" w15:done="0"/>
  <w15:commentEx w15:paraId="48BD5FF3" w15:paraIdParent="4CB4A226" w15:done="0"/>
  <w15:commentEx w15:paraId="2416C672" w15:done="0"/>
  <w15:commentEx w15:paraId="18C7BCBD" w15:done="0"/>
  <w15:commentEx w15:paraId="41A0506A" w15:paraIdParent="18C7BCBD" w15:done="0"/>
  <w15:commentEx w15:paraId="3E39BD5D" w15:done="0"/>
  <w15:commentEx w15:paraId="48225DDE" w15:paraIdParent="3E39BD5D" w15:done="0"/>
  <w15:commentEx w15:paraId="23872E0C" w15:done="0"/>
  <w15:commentEx w15:paraId="13FE4F17" w15:done="0"/>
  <w15:commentEx w15:paraId="76FE9138" w15:paraIdParent="13FE4F17" w15:done="0"/>
  <w15:commentEx w15:paraId="1E2CD8D5" w15:done="0"/>
  <w15:commentEx w15:paraId="3987350D" w15:paraIdParent="1E2CD8D5" w15:done="0"/>
  <w15:commentEx w15:paraId="130B0D1D" w15:done="0"/>
  <w15:commentEx w15:paraId="2A02DFC3" w15:done="0"/>
  <w15:commentEx w15:paraId="4B4F0798" w15:paraIdParent="2A02DFC3" w15:done="0"/>
  <w15:commentEx w15:paraId="671BAE27" w15:done="0"/>
  <w15:commentEx w15:paraId="33D881AE" w15:done="0"/>
  <w15:commentEx w15:paraId="13F3B54C" w15:done="0"/>
  <w15:commentEx w15:paraId="077EEA39" w15:paraIdParent="13F3B54C" w15:done="0"/>
  <w15:commentEx w15:paraId="7A5B92D4" w15:done="0"/>
  <w15:commentEx w15:paraId="38A91BEB" w15:paraIdParent="7A5B92D4" w15:done="0"/>
  <w15:commentEx w15:paraId="261CC206" w15:done="0"/>
  <w15:commentEx w15:paraId="36ACECB3" w15:done="0"/>
  <w15:commentEx w15:paraId="23015D08" w15:done="0"/>
  <w15:commentEx w15:paraId="065AB2C2" w15:done="0"/>
  <w15:commentEx w15:paraId="60886E74" w15:paraIdParent="065AB2C2" w15:done="0"/>
  <w15:commentEx w15:paraId="4473C763" w15:done="0"/>
  <w15:commentEx w15:paraId="2C90C5DC" w15:done="0"/>
  <w15:commentEx w15:paraId="09B6B0D0" w15:paraIdParent="2C90C5DC" w15:done="0"/>
  <w15:commentEx w15:paraId="58CE0176" w15:done="0"/>
  <w15:commentEx w15:paraId="2D22B547" w15:done="0"/>
  <w15:commentEx w15:paraId="286956C2" w15:paraIdParent="2D22B547" w15:done="0"/>
  <w15:commentEx w15:paraId="27912F33" w15:done="0"/>
  <w15:commentEx w15:paraId="0F96CEB8" w15:paraIdParent="27912F33" w15:done="0"/>
  <w15:commentEx w15:paraId="5CA7EED1" w15:done="0"/>
  <w15:commentEx w15:paraId="07CC792B" w15:done="0"/>
  <w15:commentEx w15:paraId="224751F5" w15:paraIdParent="07CC792B" w15:done="0"/>
  <w15:commentEx w15:paraId="5DEE50F1" w15:done="0"/>
  <w15:commentEx w15:paraId="49E25D9D" w15:paraIdParent="5DEE50F1" w15:done="0"/>
  <w15:commentEx w15:paraId="2118BB65" w15:done="0"/>
  <w15:commentEx w15:paraId="4EDD6975" w15:done="0"/>
  <w15:commentEx w15:paraId="1F23A012" w15:done="0"/>
  <w15:commentEx w15:paraId="4B8FA74D" w15:paraIdParent="1F23A012" w15:done="0"/>
  <w15:commentEx w15:paraId="61C0F45D" w15:done="0"/>
  <w15:commentEx w15:paraId="426B7917" w15:paraIdParent="61C0F45D" w15:done="0"/>
  <w15:commentEx w15:paraId="30113103" w15:done="0"/>
  <w15:commentEx w15:paraId="1E9208C6" w15:done="0"/>
  <w15:commentEx w15:paraId="63674EBF" w15:paraIdParent="1E9208C6" w15:done="0"/>
  <w15:commentEx w15:paraId="0D44E5C8" w15:done="0"/>
  <w15:commentEx w15:paraId="50B65E7C" w15:done="0"/>
  <w15:commentEx w15:paraId="4F3F74DC" w15:done="0"/>
  <w15:commentEx w15:paraId="358B6457" w15:paraIdParent="4F3F74DC" w15:done="0"/>
  <w15:commentEx w15:paraId="4D18E0E8" w15:done="0"/>
  <w15:commentEx w15:paraId="7A8646D2" w15:done="0"/>
  <w15:commentEx w15:paraId="106C0EDD" w15:done="0"/>
  <w15:commentEx w15:paraId="6C0584F7" w15:done="0"/>
  <w15:commentEx w15:paraId="438AB088" w15:paraIdParent="6C0584F7" w15:done="0"/>
  <w15:commentEx w15:paraId="2ACADE75" w15:done="0"/>
  <w15:commentEx w15:paraId="2E62F31B" w15:paraIdParent="2ACADE75" w15:done="0"/>
  <w15:commentEx w15:paraId="2E41BCD6" w15:done="0"/>
  <w15:commentEx w15:paraId="720FD5F3" w15:done="0"/>
  <w15:commentEx w15:paraId="14EAB528" w15:paraIdParent="720FD5F3" w15:done="0"/>
  <w15:commentEx w15:paraId="1DCE5178" w15:done="0"/>
  <w15:commentEx w15:paraId="0BC3D17F" w15:paraIdParent="1DCE5178" w15:done="0"/>
  <w15:commentEx w15:paraId="259702F6" w15:done="0"/>
  <w15:commentEx w15:paraId="5EC0D19E" w15:done="0"/>
  <w15:commentEx w15:paraId="76A9CC08" w15:paraIdParent="5EC0D19E" w15:done="0"/>
  <w15:commentEx w15:paraId="471913CA" w15:done="0"/>
  <w15:commentEx w15:paraId="75AF4112" w15:done="0"/>
  <w15:commentEx w15:paraId="5F41D568" w15:done="0"/>
  <w15:commentEx w15:paraId="6F7DD9D3" w15:paraIdParent="5F41D568" w15:done="0"/>
  <w15:commentEx w15:paraId="079B9DF9" w15:done="0"/>
  <w15:commentEx w15:paraId="4D657F89" w15:paraIdParent="079B9DF9"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ACE58" w14:textId="77777777" w:rsidR="0005035C" w:rsidRDefault="0005035C">
      <w:r>
        <w:separator/>
      </w:r>
    </w:p>
  </w:endnote>
  <w:endnote w:type="continuationSeparator" w:id="0">
    <w:p w14:paraId="108E577A" w14:textId="77777777" w:rsidR="0005035C" w:rsidRDefault="00050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5E066D" w:rsidRDefault="005E066D">
    <w:pPr>
      <w:tabs>
        <w:tab w:val="center" w:pos="4680"/>
        <w:tab w:val="right" w:pos="9360"/>
      </w:tabs>
      <w:jc w:val="center"/>
    </w:pPr>
    <w:r>
      <w:fldChar w:fldCharType="begin"/>
    </w:r>
    <w:r>
      <w:instrText>PAGE</w:instrText>
    </w:r>
    <w:r>
      <w:fldChar w:fldCharType="separate"/>
    </w:r>
    <w:r w:rsidR="00FF4EF5">
      <w:rPr>
        <w:noProof/>
      </w:rPr>
      <w:t>7</w:t>
    </w:r>
    <w:r>
      <w:fldChar w:fldCharType="end"/>
    </w:r>
  </w:p>
  <w:p w14:paraId="10AEF5E5" w14:textId="77777777" w:rsidR="005E066D" w:rsidRDefault="005E066D">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9B9001" w14:textId="77777777" w:rsidR="0005035C" w:rsidRDefault="0005035C">
      <w:r>
        <w:separator/>
      </w:r>
    </w:p>
  </w:footnote>
  <w:footnote w:type="continuationSeparator" w:id="0">
    <w:p w14:paraId="63983FB3" w14:textId="77777777" w:rsidR="0005035C" w:rsidRDefault="0005035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ardman, Leigh">
    <w15:presenceInfo w15:providerId="AD" w15:userId="S-1-5-21-1308237860-4193317556-336787646-1848910"/>
  </w15:person>
  <w15:person w15:author="Brown,James T">
    <w15:presenceInfo w15:providerId="None" w15:userId="Brown,James T"/>
  </w15:person>
  <w15:person w15:author="Leigh">
    <w15:presenceInfo w15:providerId="None" w15:userId="Leig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37D13"/>
    <w:rsid w:val="00040228"/>
    <w:rsid w:val="000426EB"/>
    <w:rsid w:val="000426ED"/>
    <w:rsid w:val="0004287A"/>
    <w:rsid w:val="00045CC3"/>
    <w:rsid w:val="0005035C"/>
    <w:rsid w:val="00052902"/>
    <w:rsid w:val="00052929"/>
    <w:rsid w:val="00052C23"/>
    <w:rsid w:val="00052FFE"/>
    <w:rsid w:val="00053D0B"/>
    <w:rsid w:val="00053F7D"/>
    <w:rsid w:val="000548BD"/>
    <w:rsid w:val="00054C1B"/>
    <w:rsid w:val="00055ADC"/>
    <w:rsid w:val="00056BF9"/>
    <w:rsid w:val="000605C6"/>
    <w:rsid w:val="0006088D"/>
    <w:rsid w:val="00060F1F"/>
    <w:rsid w:val="0006332C"/>
    <w:rsid w:val="00064CAC"/>
    <w:rsid w:val="00065670"/>
    <w:rsid w:val="00070F94"/>
    <w:rsid w:val="000714B9"/>
    <w:rsid w:val="00072738"/>
    <w:rsid w:val="00073F92"/>
    <w:rsid w:val="0007513E"/>
    <w:rsid w:val="000751AC"/>
    <w:rsid w:val="00076117"/>
    <w:rsid w:val="00076516"/>
    <w:rsid w:val="0007718D"/>
    <w:rsid w:val="000808EF"/>
    <w:rsid w:val="00080900"/>
    <w:rsid w:val="00082B2A"/>
    <w:rsid w:val="00084B17"/>
    <w:rsid w:val="00091515"/>
    <w:rsid w:val="000955E3"/>
    <w:rsid w:val="000966FC"/>
    <w:rsid w:val="0009727C"/>
    <w:rsid w:val="000A1041"/>
    <w:rsid w:val="000A1DC2"/>
    <w:rsid w:val="000A20A7"/>
    <w:rsid w:val="000A2CFE"/>
    <w:rsid w:val="000A46A1"/>
    <w:rsid w:val="000A490E"/>
    <w:rsid w:val="000A4E25"/>
    <w:rsid w:val="000A5729"/>
    <w:rsid w:val="000A6516"/>
    <w:rsid w:val="000B27B9"/>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37A8"/>
    <w:rsid w:val="000D5369"/>
    <w:rsid w:val="000D54AB"/>
    <w:rsid w:val="000D68EE"/>
    <w:rsid w:val="000E0A6E"/>
    <w:rsid w:val="000E1271"/>
    <w:rsid w:val="000E2CF1"/>
    <w:rsid w:val="000E2D18"/>
    <w:rsid w:val="000E2FB1"/>
    <w:rsid w:val="000E37D8"/>
    <w:rsid w:val="000E3906"/>
    <w:rsid w:val="000E39E6"/>
    <w:rsid w:val="000E3D13"/>
    <w:rsid w:val="000E42E8"/>
    <w:rsid w:val="000E457B"/>
    <w:rsid w:val="000E5425"/>
    <w:rsid w:val="000E6FB3"/>
    <w:rsid w:val="000E6FC0"/>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4C46"/>
    <w:rsid w:val="001450D7"/>
    <w:rsid w:val="001454CA"/>
    <w:rsid w:val="0014660C"/>
    <w:rsid w:val="00146BF9"/>
    <w:rsid w:val="00146C5B"/>
    <w:rsid w:val="00146DDD"/>
    <w:rsid w:val="00146EA9"/>
    <w:rsid w:val="00147223"/>
    <w:rsid w:val="00147489"/>
    <w:rsid w:val="00151F9F"/>
    <w:rsid w:val="0015212A"/>
    <w:rsid w:val="00152B27"/>
    <w:rsid w:val="00153328"/>
    <w:rsid w:val="00153CAA"/>
    <w:rsid w:val="001548B4"/>
    <w:rsid w:val="00154A04"/>
    <w:rsid w:val="00154AF3"/>
    <w:rsid w:val="00155FA4"/>
    <w:rsid w:val="00156BD1"/>
    <w:rsid w:val="00156C2C"/>
    <w:rsid w:val="0015720F"/>
    <w:rsid w:val="00157E2B"/>
    <w:rsid w:val="00162A00"/>
    <w:rsid w:val="00162F14"/>
    <w:rsid w:val="00163830"/>
    <w:rsid w:val="001661A8"/>
    <w:rsid w:val="00166A5E"/>
    <w:rsid w:val="00166A77"/>
    <w:rsid w:val="00166EDC"/>
    <w:rsid w:val="001672AF"/>
    <w:rsid w:val="0016742D"/>
    <w:rsid w:val="00167B17"/>
    <w:rsid w:val="00171598"/>
    <w:rsid w:val="00171E45"/>
    <w:rsid w:val="00172533"/>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67FE"/>
    <w:rsid w:val="001A7151"/>
    <w:rsid w:val="001A777E"/>
    <w:rsid w:val="001B0CF3"/>
    <w:rsid w:val="001B183A"/>
    <w:rsid w:val="001B18BD"/>
    <w:rsid w:val="001B1A5E"/>
    <w:rsid w:val="001B1D3C"/>
    <w:rsid w:val="001B2946"/>
    <w:rsid w:val="001B2C13"/>
    <w:rsid w:val="001B35F2"/>
    <w:rsid w:val="001B4231"/>
    <w:rsid w:val="001B4A30"/>
    <w:rsid w:val="001B6436"/>
    <w:rsid w:val="001C1B2F"/>
    <w:rsid w:val="001C2917"/>
    <w:rsid w:val="001C4E9B"/>
    <w:rsid w:val="001C52DA"/>
    <w:rsid w:val="001C5D37"/>
    <w:rsid w:val="001C6576"/>
    <w:rsid w:val="001C668F"/>
    <w:rsid w:val="001D1416"/>
    <w:rsid w:val="001D1E62"/>
    <w:rsid w:val="001D229C"/>
    <w:rsid w:val="001D3B27"/>
    <w:rsid w:val="001D511B"/>
    <w:rsid w:val="001D56A8"/>
    <w:rsid w:val="001D5B0F"/>
    <w:rsid w:val="001D6C31"/>
    <w:rsid w:val="001D6FDB"/>
    <w:rsid w:val="001E0C3F"/>
    <w:rsid w:val="001E6528"/>
    <w:rsid w:val="001E7170"/>
    <w:rsid w:val="001E72D4"/>
    <w:rsid w:val="001F0097"/>
    <w:rsid w:val="001F1643"/>
    <w:rsid w:val="001F2A82"/>
    <w:rsid w:val="001F2FF8"/>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5A6C"/>
    <w:rsid w:val="00235D22"/>
    <w:rsid w:val="00235E05"/>
    <w:rsid w:val="00235ED6"/>
    <w:rsid w:val="00237CDE"/>
    <w:rsid w:val="00240ABC"/>
    <w:rsid w:val="00240B85"/>
    <w:rsid w:val="00240FF9"/>
    <w:rsid w:val="00242E29"/>
    <w:rsid w:val="0024517B"/>
    <w:rsid w:val="002455C5"/>
    <w:rsid w:val="00246504"/>
    <w:rsid w:val="00246B28"/>
    <w:rsid w:val="002470EF"/>
    <w:rsid w:val="002510FF"/>
    <w:rsid w:val="00251A95"/>
    <w:rsid w:val="00251B65"/>
    <w:rsid w:val="00252436"/>
    <w:rsid w:val="00253BF8"/>
    <w:rsid w:val="002563FD"/>
    <w:rsid w:val="00256B27"/>
    <w:rsid w:val="00256B97"/>
    <w:rsid w:val="00256C47"/>
    <w:rsid w:val="00257A58"/>
    <w:rsid w:val="00257CF5"/>
    <w:rsid w:val="00261440"/>
    <w:rsid w:val="00261DAE"/>
    <w:rsid w:val="00264F75"/>
    <w:rsid w:val="00265673"/>
    <w:rsid w:val="00265C55"/>
    <w:rsid w:val="00265E8A"/>
    <w:rsid w:val="00266BAF"/>
    <w:rsid w:val="00270A77"/>
    <w:rsid w:val="00271371"/>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878E0"/>
    <w:rsid w:val="002918B9"/>
    <w:rsid w:val="00292C4A"/>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DB"/>
    <w:rsid w:val="002C1F3E"/>
    <w:rsid w:val="002C21A4"/>
    <w:rsid w:val="002C28CC"/>
    <w:rsid w:val="002C4A00"/>
    <w:rsid w:val="002C521C"/>
    <w:rsid w:val="002C6467"/>
    <w:rsid w:val="002C7357"/>
    <w:rsid w:val="002C76C2"/>
    <w:rsid w:val="002D060B"/>
    <w:rsid w:val="002D08E7"/>
    <w:rsid w:val="002D1F95"/>
    <w:rsid w:val="002D3CDA"/>
    <w:rsid w:val="002E038C"/>
    <w:rsid w:val="002E40B4"/>
    <w:rsid w:val="002E4D87"/>
    <w:rsid w:val="002E63F9"/>
    <w:rsid w:val="002E641D"/>
    <w:rsid w:val="002E7026"/>
    <w:rsid w:val="002F06EC"/>
    <w:rsid w:val="002F1CA7"/>
    <w:rsid w:val="002F1E8F"/>
    <w:rsid w:val="002F2150"/>
    <w:rsid w:val="002F25E7"/>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20918"/>
    <w:rsid w:val="00320BF2"/>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47"/>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908"/>
    <w:rsid w:val="00355CC8"/>
    <w:rsid w:val="00356061"/>
    <w:rsid w:val="003607D8"/>
    <w:rsid w:val="003618D8"/>
    <w:rsid w:val="00361D45"/>
    <w:rsid w:val="00362498"/>
    <w:rsid w:val="00362788"/>
    <w:rsid w:val="00362F62"/>
    <w:rsid w:val="0036522D"/>
    <w:rsid w:val="0037181F"/>
    <w:rsid w:val="00372031"/>
    <w:rsid w:val="003727DA"/>
    <w:rsid w:val="00372CC2"/>
    <w:rsid w:val="00373436"/>
    <w:rsid w:val="0037492E"/>
    <w:rsid w:val="0037555C"/>
    <w:rsid w:val="00377D5B"/>
    <w:rsid w:val="00380129"/>
    <w:rsid w:val="00381365"/>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5786"/>
    <w:rsid w:val="003958C3"/>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34C9"/>
    <w:rsid w:val="003C41B4"/>
    <w:rsid w:val="003C5D15"/>
    <w:rsid w:val="003C6A60"/>
    <w:rsid w:val="003C7149"/>
    <w:rsid w:val="003C78ED"/>
    <w:rsid w:val="003D02B1"/>
    <w:rsid w:val="003D130C"/>
    <w:rsid w:val="003D341B"/>
    <w:rsid w:val="003D3AC9"/>
    <w:rsid w:val="003D3E11"/>
    <w:rsid w:val="003D47F8"/>
    <w:rsid w:val="003D6F93"/>
    <w:rsid w:val="003E00CB"/>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507"/>
    <w:rsid w:val="00407AF8"/>
    <w:rsid w:val="00407CBD"/>
    <w:rsid w:val="00407F7E"/>
    <w:rsid w:val="004118AE"/>
    <w:rsid w:val="004118E4"/>
    <w:rsid w:val="004126E7"/>
    <w:rsid w:val="004127DE"/>
    <w:rsid w:val="0041393A"/>
    <w:rsid w:val="00413E58"/>
    <w:rsid w:val="0041536A"/>
    <w:rsid w:val="004157C9"/>
    <w:rsid w:val="00415A1B"/>
    <w:rsid w:val="00415F4F"/>
    <w:rsid w:val="004218FF"/>
    <w:rsid w:val="00422CB8"/>
    <w:rsid w:val="004236DC"/>
    <w:rsid w:val="00423B05"/>
    <w:rsid w:val="00423E77"/>
    <w:rsid w:val="0042402F"/>
    <w:rsid w:val="004244B6"/>
    <w:rsid w:val="00425A76"/>
    <w:rsid w:val="00425BB0"/>
    <w:rsid w:val="00426EF5"/>
    <w:rsid w:val="00427D96"/>
    <w:rsid w:val="004338F8"/>
    <w:rsid w:val="004345ED"/>
    <w:rsid w:val="004348F5"/>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7B4F"/>
    <w:rsid w:val="00447B82"/>
    <w:rsid w:val="0045002E"/>
    <w:rsid w:val="00451758"/>
    <w:rsid w:val="00453DC4"/>
    <w:rsid w:val="00453DF7"/>
    <w:rsid w:val="00454563"/>
    <w:rsid w:val="004546D0"/>
    <w:rsid w:val="00455BA6"/>
    <w:rsid w:val="004565FA"/>
    <w:rsid w:val="00456FD9"/>
    <w:rsid w:val="00457C84"/>
    <w:rsid w:val="00457DC4"/>
    <w:rsid w:val="00460EF8"/>
    <w:rsid w:val="0046139F"/>
    <w:rsid w:val="00462174"/>
    <w:rsid w:val="00463E12"/>
    <w:rsid w:val="0046589E"/>
    <w:rsid w:val="00465967"/>
    <w:rsid w:val="00466061"/>
    <w:rsid w:val="0046643A"/>
    <w:rsid w:val="00466557"/>
    <w:rsid w:val="00467087"/>
    <w:rsid w:val="00467A82"/>
    <w:rsid w:val="004709AB"/>
    <w:rsid w:val="00470C46"/>
    <w:rsid w:val="00471C3F"/>
    <w:rsid w:val="004731B9"/>
    <w:rsid w:val="00474C8F"/>
    <w:rsid w:val="00475C5F"/>
    <w:rsid w:val="0047718C"/>
    <w:rsid w:val="00481319"/>
    <w:rsid w:val="00481ED4"/>
    <w:rsid w:val="0048340F"/>
    <w:rsid w:val="004854A9"/>
    <w:rsid w:val="004858FE"/>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050"/>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65A2"/>
    <w:rsid w:val="004D669F"/>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9CC"/>
    <w:rsid w:val="004F7A34"/>
    <w:rsid w:val="005004D5"/>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296A"/>
    <w:rsid w:val="00513825"/>
    <w:rsid w:val="0051526B"/>
    <w:rsid w:val="00515DD7"/>
    <w:rsid w:val="00516ADA"/>
    <w:rsid w:val="00521DAD"/>
    <w:rsid w:val="005231F6"/>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B1B"/>
    <w:rsid w:val="00534F29"/>
    <w:rsid w:val="005364F1"/>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5E55"/>
    <w:rsid w:val="00556B8D"/>
    <w:rsid w:val="005577DE"/>
    <w:rsid w:val="00562B42"/>
    <w:rsid w:val="005633A6"/>
    <w:rsid w:val="005647DF"/>
    <w:rsid w:val="00564F1B"/>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450D"/>
    <w:rsid w:val="0058711D"/>
    <w:rsid w:val="005875A9"/>
    <w:rsid w:val="00587E8E"/>
    <w:rsid w:val="005905B6"/>
    <w:rsid w:val="005908B8"/>
    <w:rsid w:val="00590C55"/>
    <w:rsid w:val="00590F72"/>
    <w:rsid w:val="00591AD6"/>
    <w:rsid w:val="00592640"/>
    <w:rsid w:val="00592C1D"/>
    <w:rsid w:val="0059329E"/>
    <w:rsid w:val="00593412"/>
    <w:rsid w:val="005939FC"/>
    <w:rsid w:val="00594CB4"/>
    <w:rsid w:val="005955C9"/>
    <w:rsid w:val="0059613E"/>
    <w:rsid w:val="00596199"/>
    <w:rsid w:val="0059637F"/>
    <w:rsid w:val="00596AA3"/>
    <w:rsid w:val="00597028"/>
    <w:rsid w:val="005A0DC0"/>
    <w:rsid w:val="005A3E89"/>
    <w:rsid w:val="005A440D"/>
    <w:rsid w:val="005A6A98"/>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066D"/>
    <w:rsid w:val="005E1136"/>
    <w:rsid w:val="005E3224"/>
    <w:rsid w:val="005E5DCC"/>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65"/>
    <w:rsid w:val="006217F4"/>
    <w:rsid w:val="006227DA"/>
    <w:rsid w:val="006230BE"/>
    <w:rsid w:val="00623233"/>
    <w:rsid w:val="00624018"/>
    <w:rsid w:val="006240D8"/>
    <w:rsid w:val="0062628A"/>
    <w:rsid w:val="006266BE"/>
    <w:rsid w:val="00630F8B"/>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6E6"/>
    <w:rsid w:val="00660C22"/>
    <w:rsid w:val="006620F8"/>
    <w:rsid w:val="006627E0"/>
    <w:rsid w:val="006632B6"/>
    <w:rsid w:val="006639C0"/>
    <w:rsid w:val="00663AEE"/>
    <w:rsid w:val="0066643B"/>
    <w:rsid w:val="00666EBC"/>
    <w:rsid w:val="0066745B"/>
    <w:rsid w:val="006703AD"/>
    <w:rsid w:val="00670B94"/>
    <w:rsid w:val="00670DFF"/>
    <w:rsid w:val="00675284"/>
    <w:rsid w:val="00675864"/>
    <w:rsid w:val="00676735"/>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56F0"/>
    <w:rsid w:val="006B6DC0"/>
    <w:rsid w:val="006B7A5A"/>
    <w:rsid w:val="006B7A8E"/>
    <w:rsid w:val="006C12AA"/>
    <w:rsid w:val="006C130D"/>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475"/>
    <w:rsid w:val="006F0764"/>
    <w:rsid w:val="006F0EEF"/>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B7"/>
    <w:rsid w:val="00704FF5"/>
    <w:rsid w:val="0070551E"/>
    <w:rsid w:val="00706A81"/>
    <w:rsid w:val="00712CCC"/>
    <w:rsid w:val="0071341B"/>
    <w:rsid w:val="00713DBC"/>
    <w:rsid w:val="00714A65"/>
    <w:rsid w:val="007160B5"/>
    <w:rsid w:val="007175F2"/>
    <w:rsid w:val="00721B0B"/>
    <w:rsid w:val="007229A4"/>
    <w:rsid w:val="007237A8"/>
    <w:rsid w:val="00723FC7"/>
    <w:rsid w:val="00724A61"/>
    <w:rsid w:val="007256AE"/>
    <w:rsid w:val="007257B4"/>
    <w:rsid w:val="00726663"/>
    <w:rsid w:val="00727B7C"/>
    <w:rsid w:val="007300D1"/>
    <w:rsid w:val="0073028D"/>
    <w:rsid w:val="00731D00"/>
    <w:rsid w:val="007344DF"/>
    <w:rsid w:val="00734601"/>
    <w:rsid w:val="00734EE6"/>
    <w:rsid w:val="00735326"/>
    <w:rsid w:val="0073536E"/>
    <w:rsid w:val="007353DC"/>
    <w:rsid w:val="0073553C"/>
    <w:rsid w:val="0073563E"/>
    <w:rsid w:val="00735A82"/>
    <w:rsid w:val="00735ADB"/>
    <w:rsid w:val="00736334"/>
    <w:rsid w:val="00737225"/>
    <w:rsid w:val="00737337"/>
    <w:rsid w:val="0073754F"/>
    <w:rsid w:val="0074207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86A50"/>
    <w:rsid w:val="00790AEB"/>
    <w:rsid w:val="00790E03"/>
    <w:rsid w:val="00790EE9"/>
    <w:rsid w:val="007916DA"/>
    <w:rsid w:val="00792752"/>
    <w:rsid w:val="00793850"/>
    <w:rsid w:val="00793E7B"/>
    <w:rsid w:val="00794255"/>
    <w:rsid w:val="0079485F"/>
    <w:rsid w:val="0079789B"/>
    <w:rsid w:val="007A06A7"/>
    <w:rsid w:val="007A0C32"/>
    <w:rsid w:val="007A2D48"/>
    <w:rsid w:val="007A30A7"/>
    <w:rsid w:val="007A4142"/>
    <w:rsid w:val="007A4F27"/>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56E"/>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3EE3"/>
    <w:rsid w:val="00864F42"/>
    <w:rsid w:val="00865639"/>
    <w:rsid w:val="008665F6"/>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21E8"/>
    <w:rsid w:val="008E3588"/>
    <w:rsid w:val="008E4A56"/>
    <w:rsid w:val="008E6387"/>
    <w:rsid w:val="008E6657"/>
    <w:rsid w:val="008E74DD"/>
    <w:rsid w:val="008F0679"/>
    <w:rsid w:val="008F11CF"/>
    <w:rsid w:val="008F2A84"/>
    <w:rsid w:val="008F3C6D"/>
    <w:rsid w:val="008F48A5"/>
    <w:rsid w:val="008F5EA6"/>
    <w:rsid w:val="008F5F8E"/>
    <w:rsid w:val="008F652E"/>
    <w:rsid w:val="008F6E9E"/>
    <w:rsid w:val="008F79A2"/>
    <w:rsid w:val="008F7DB4"/>
    <w:rsid w:val="00900338"/>
    <w:rsid w:val="00901B1F"/>
    <w:rsid w:val="00902EA0"/>
    <w:rsid w:val="00903C63"/>
    <w:rsid w:val="00903E03"/>
    <w:rsid w:val="00907A68"/>
    <w:rsid w:val="00910034"/>
    <w:rsid w:val="00911C93"/>
    <w:rsid w:val="00912806"/>
    <w:rsid w:val="00912F6C"/>
    <w:rsid w:val="00914614"/>
    <w:rsid w:val="009168C1"/>
    <w:rsid w:val="00920710"/>
    <w:rsid w:val="00921B91"/>
    <w:rsid w:val="00922A01"/>
    <w:rsid w:val="0092450F"/>
    <w:rsid w:val="0092495F"/>
    <w:rsid w:val="00926235"/>
    <w:rsid w:val="00926E5A"/>
    <w:rsid w:val="00927F64"/>
    <w:rsid w:val="00930E8D"/>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57E5A"/>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448"/>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0FC7"/>
    <w:rsid w:val="00A11578"/>
    <w:rsid w:val="00A1181B"/>
    <w:rsid w:val="00A136CF"/>
    <w:rsid w:val="00A137D4"/>
    <w:rsid w:val="00A1385B"/>
    <w:rsid w:val="00A1638C"/>
    <w:rsid w:val="00A16F25"/>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11EA"/>
    <w:rsid w:val="00A52475"/>
    <w:rsid w:val="00A52C78"/>
    <w:rsid w:val="00A537DD"/>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12B4"/>
    <w:rsid w:val="00A912C8"/>
    <w:rsid w:val="00A92D85"/>
    <w:rsid w:val="00A9396E"/>
    <w:rsid w:val="00A93A88"/>
    <w:rsid w:val="00A95D68"/>
    <w:rsid w:val="00AA0985"/>
    <w:rsid w:val="00AA09F5"/>
    <w:rsid w:val="00AA0D22"/>
    <w:rsid w:val="00AA1B3A"/>
    <w:rsid w:val="00AA316F"/>
    <w:rsid w:val="00AA4078"/>
    <w:rsid w:val="00AA40AF"/>
    <w:rsid w:val="00AA73DB"/>
    <w:rsid w:val="00AA7CD0"/>
    <w:rsid w:val="00AB20EB"/>
    <w:rsid w:val="00AB2612"/>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52E8"/>
    <w:rsid w:val="00AC653E"/>
    <w:rsid w:val="00AC6721"/>
    <w:rsid w:val="00AC72D0"/>
    <w:rsid w:val="00AD0FF8"/>
    <w:rsid w:val="00AD179A"/>
    <w:rsid w:val="00AD356D"/>
    <w:rsid w:val="00AD4E06"/>
    <w:rsid w:val="00AD52A1"/>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AA2"/>
    <w:rsid w:val="00AF1F6B"/>
    <w:rsid w:val="00AF31CB"/>
    <w:rsid w:val="00AF4C24"/>
    <w:rsid w:val="00AF5A19"/>
    <w:rsid w:val="00AF5BFA"/>
    <w:rsid w:val="00AF7F67"/>
    <w:rsid w:val="00B00A50"/>
    <w:rsid w:val="00B01971"/>
    <w:rsid w:val="00B034A0"/>
    <w:rsid w:val="00B039C2"/>
    <w:rsid w:val="00B06804"/>
    <w:rsid w:val="00B06B39"/>
    <w:rsid w:val="00B1018E"/>
    <w:rsid w:val="00B1054C"/>
    <w:rsid w:val="00B10C15"/>
    <w:rsid w:val="00B10DAF"/>
    <w:rsid w:val="00B12308"/>
    <w:rsid w:val="00B127EA"/>
    <w:rsid w:val="00B13865"/>
    <w:rsid w:val="00B14831"/>
    <w:rsid w:val="00B1509B"/>
    <w:rsid w:val="00B17675"/>
    <w:rsid w:val="00B1784D"/>
    <w:rsid w:val="00B2043D"/>
    <w:rsid w:val="00B209E1"/>
    <w:rsid w:val="00B20A0B"/>
    <w:rsid w:val="00B2257A"/>
    <w:rsid w:val="00B231AC"/>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7436"/>
    <w:rsid w:val="00B47581"/>
    <w:rsid w:val="00B507F8"/>
    <w:rsid w:val="00B5105C"/>
    <w:rsid w:val="00B51E68"/>
    <w:rsid w:val="00B52484"/>
    <w:rsid w:val="00B53DD4"/>
    <w:rsid w:val="00B5407E"/>
    <w:rsid w:val="00B551D1"/>
    <w:rsid w:val="00B568C8"/>
    <w:rsid w:val="00B60113"/>
    <w:rsid w:val="00B60217"/>
    <w:rsid w:val="00B60E31"/>
    <w:rsid w:val="00B61DE9"/>
    <w:rsid w:val="00B62625"/>
    <w:rsid w:val="00B6298E"/>
    <w:rsid w:val="00B62C9C"/>
    <w:rsid w:val="00B630FA"/>
    <w:rsid w:val="00B63461"/>
    <w:rsid w:val="00B64325"/>
    <w:rsid w:val="00B66807"/>
    <w:rsid w:val="00B70ADE"/>
    <w:rsid w:val="00B718B7"/>
    <w:rsid w:val="00B71C3C"/>
    <w:rsid w:val="00B744A0"/>
    <w:rsid w:val="00B749DE"/>
    <w:rsid w:val="00B74C6D"/>
    <w:rsid w:val="00B75BF8"/>
    <w:rsid w:val="00B777EC"/>
    <w:rsid w:val="00B77B8A"/>
    <w:rsid w:val="00B80146"/>
    <w:rsid w:val="00B8218B"/>
    <w:rsid w:val="00B83346"/>
    <w:rsid w:val="00B838BB"/>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67C"/>
    <w:rsid w:val="00BE57DF"/>
    <w:rsid w:val="00BE5E72"/>
    <w:rsid w:val="00BE5F57"/>
    <w:rsid w:val="00BE62E5"/>
    <w:rsid w:val="00BE67FD"/>
    <w:rsid w:val="00BE68B2"/>
    <w:rsid w:val="00BE6C96"/>
    <w:rsid w:val="00BE701D"/>
    <w:rsid w:val="00BE75FD"/>
    <w:rsid w:val="00BE7B13"/>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6511"/>
    <w:rsid w:val="00C17895"/>
    <w:rsid w:val="00C2032B"/>
    <w:rsid w:val="00C20DC3"/>
    <w:rsid w:val="00C20F0C"/>
    <w:rsid w:val="00C2122A"/>
    <w:rsid w:val="00C21902"/>
    <w:rsid w:val="00C22C20"/>
    <w:rsid w:val="00C235F5"/>
    <w:rsid w:val="00C237DA"/>
    <w:rsid w:val="00C23E0E"/>
    <w:rsid w:val="00C24A09"/>
    <w:rsid w:val="00C2523B"/>
    <w:rsid w:val="00C25B7D"/>
    <w:rsid w:val="00C310C4"/>
    <w:rsid w:val="00C31592"/>
    <w:rsid w:val="00C315F4"/>
    <w:rsid w:val="00C316F2"/>
    <w:rsid w:val="00C31833"/>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490A"/>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190B"/>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7E1"/>
    <w:rsid w:val="00D42C66"/>
    <w:rsid w:val="00D440A4"/>
    <w:rsid w:val="00D44F99"/>
    <w:rsid w:val="00D45C65"/>
    <w:rsid w:val="00D45CCC"/>
    <w:rsid w:val="00D46C15"/>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137B"/>
    <w:rsid w:val="00D7378E"/>
    <w:rsid w:val="00D758D5"/>
    <w:rsid w:val="00D75E60"/>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2E43"/>
    <w:rsid w:val="00DA3E8D"/>
    <w:rsid w:val="00DA4245"/>
    <w:rsid w:val="00DA48A4"/>
    <w:rsid w:val="00DA7679"/>
    <w:rsid w:val="00DB007A"/>
    <w:rsid w:val="00DB0095"/>
    <w:rsid w:val="00DB021F"/>
    <w:rsid w:val="00DB16BF"/>
    <w:rsid w:val="00DB3FE7"/>
    <w:rsid w:val="00DB5559"/>
    <w:rsid w:val="00DC13A9"/>
    <w:rsid w:val="00DC14F7"/>
    <w:rsid w:val="00DC2DA3"/>
    <w:rsid w:val="00DC39DD"/>
    <w:rsid w:val="00DC47EF"/>
    <w:rsid w:val="00DC4AE9"/>
    <w:rsid w:val="00DC52AC"/>
    <w:rsid w:val="00DC5A57"/>
    <w:rsid w:val="00DC6092"/>
    <w:rsid w:val="00DC60C3"/>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6B"/>
    <w:rsid w:val="00DF3175"/>
    <w:rsid w:val="00DF427C"/>
    <w:rsid w:val="00DF48F4"/>
    <w:rsid w:val="00DF4F4D"/>
    <w:rsid w:val="00DF4F92"/>
    <w:rsid w:val="00DF5903"/>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63E"/>
    <w:rsid w:val="00E40D8A"/>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1DC3"/>
    <w:rsid w:val="00EA396F"/>
    <w:rsid w:val="00EA3DF0"/>
    <w:rsid w:val="00EA444A"/>
    <w:rsid w:val="00EA503D"/>
    <w:rsid w:val="00EA5C41"/>
    <w:rsid w:val="00EA5E4F"/>
    <w:rsid w:val="00EA66C4"/>
    <w:rsid w:val="00EA6D7A"/>
    <w:rsid w:val="00EB19DA"/>
    <w:rsid w:val="00EB27FF"/>
    <w:rsid w:val="00EB29DB"/>
    <w:rsid w:val="00EB4259"/>
    <w:rsid w:val="00EB575D"/>
    <w:rsid w:val="00EB6B15"/>
    <w:rsid w:val="00EB6E4A"/>
    <w:rsid w:val="00EB7B78"/>
    <w:rsid w:val="00EC0755"/>
    <w:rsid w:val="00EC3D3A"/>
    <w:rsid w:val="00EC4205"/>
    <w:rsid w:val="00EC435C"/>
    <w:rsid w:val="00EC5839"/>
    <w:rsid w:val="00EC5A7F"/>
    <w:rsid w:val="00EC6648"/>
    <w:rsid w:val="00EC6DD8"/>
    <w:rsid w:val="00EC744B"/>
    <w:rsid w:val="00ED0A80"/>
    <w:rsid w:val="00ED1BB2"/>
    <w:rsid w:val="00ED4B17"/>
    <w:rsid w:val="00ED4C27"/>
    <w:rsid w:val="00ED4C7C"/>
    <w:rsid w:val="00ED5697"/>
    <w:rsid w:val="00ED5814"/>
    <w:rsid w:val="00ED5B3B"/>
    <w:rsid w:val="00ED5EED"/>
    <w:rsid w:val="00ED6814"/>
    <w:rsid w:val="00ED681B"/>
    <w:rsid w:val="00EE0272"/>
    <w:rsid w:val="00EE07CC"/>
    <w:rsid w:val="00EE0A47"/>
    <w:rsid w:val="00EE171A"/>
    <w:rsid w:val="00EE3119"/>
    <w:rsid w:val="00EE50E8"/>
    <w:rsid w:val="00EF144B"/>
    <w:rsid w:val="00EF1917"/>
    <w:rsid w:val="00EF3EE1"/>
    <w:rsid w:val="00EF4519"/>
    <w:rsid w:val="00EF56FF"/>
    <w:rsid w:val="00EF5CE6"/>
    <w:rsid w:val="00EF6E48"/>
    <w:rsid w:val="00EF71F3"/>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4431"/>
    <w:rsid w:val="00F244C9"/>
    <w:rsid w:val="00F24C71"/>
    <w:rsid w:val="00F2535D"/>
    <w:rsid w:val="00F2668B"/>
    <w:rsid w:val="00F30094"/>
    <w:rsid w:val="00F3088B"/>
    <w:rsid w:val="00F30CC6"/>
    <w:rsid w:val="00F31AAC"/>
    <w:rsid w:val="00F31F43"/>
    <w:rsid w:val="00F324AC"/>
    <w:rsid w:val="00F32EDA"/>
    <w:rsid w:val="00F34383"/>
    <w:rsid w:val="00F34B4F"/>
    <w:rsid w:val="00F355D6"/>
    <w:rsid w:val="00F35CA4"/>
    <w:rsid w:val="00F36AFC"/>
    <w:rsid w:val="00F40DB8"/>
    <w:rsid w:val="00F44B81"/>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A2D"/>
    <w:rsid w:val="00F73D71"/>
    <w:rsid w:val="00F73EA9"/>
    <w:rsid w:val="00F7410C"/>
    <w:rsid w:val="00F75185"/>
    <w:rsid w:val="00F751F6"/>
    <w:rsid w:val="00F81BEA"/>
    <w:rsid w:val="00F824BB"/>
    <w:rsid w:val="00F827A6"/>
    <w:rsid w:val="00F847BF"/>
    <w:rsid w:val="00F847F0"/>
    <w:rsid w:val="00F84AAA"/>
    <w:rsid w:val="00F913CA"/>
    <w:rsid w:val="00F92137"/>
    <w:rsid w:val="00F92F11"/>
    <w:rsid w:val="00F94727"/>
    <w:rsid w:val="00F948CD"/>
    <w:rsid w:val="00F94B89"/>
    <w:rsid w:val="00FA0E01"/>
    <w:rsid w:val="00FA206E"/>
    <w:rsid w:val="00FA37EC"/>
    <w:rsid w:val="00FA3A7C"/>
    <w:rsid w:val="00FA6B30"/>
    <w:rsid w:val="00FA6B57"/>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4EF5"/>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29FBFBD-70A6-FA41-973C-1B540B933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32</Pages>
  <Words>32409</Words>
  <Characters>184732</Characters>
  <Application>Microsoft Macintosh Word</Application>
  <DocSecurity>0</DocSecurity>
  <Lines>1539</Lines>
  <Paragraphs>433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2017-10-01T00:21:00Z</cp:lastPrinted>
  <dcterms:created xsi:type="dcterms:W3CDTF">2017-10-08T01:24:00Z</dcterms:created>
  <dcterms:modified xsi:type="dcterms:W3CDTF">2017-10-08T01:24:00Z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