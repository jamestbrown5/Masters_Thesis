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For these flies, resistance to starvation increased as a function of their environment. As seasonal temperatures become less predictable the availability of resources could</w:t>
      </w:r>
      <w:r w:rsidR="00AE3713" w:rsidRPr="00E52C90">
        <w:rPr>
          <w:rFonts w:asciiTheme="minorHAnsi" w:hAnsiTheme="minorHAnsi"/>
          <w:color w:val="auto"/>
        </w:rPr>
        <w:t xml:space="preserve"> also</w:t>
      </w:r>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p>
    <w:p w14:paraId="5A3C5BEE" w14:textId="7C90D765"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approximate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0"/>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0"/>
      <w:r w:rsidR="00A10828" w:rsidRPr="00E52C90">
        <w:rPr>
          <w:rStyle w:val="CommentReference"/>
          <w:color w:val="auto"/>
        </w:rPr>
        <w:commentReference w:id="0"/>
      </w:r>
      <w:r w:rsidR="00A10828" w:rsidRPr="00E52C90">
        <w:rPr>
          <w:rFonts w:asciiTheme="minorHAnsi" w:hAnsiTheme="minorHAnsi"/>
          <w:color w:val="auto"/>
        </w:rPr>
        <w:t>Ph</w:t>
      </w:r>
      <w:r w:rsidRPr="00E52C90">
        <w:rPr>
          <w:rFonts w:asciiTheme="minorHAnsi" w:hAnsiTheme="minorHAnsi"/>
          <w:color w:val="auto"/>
        </w:rPr>
        <w:t xml:space="preserve">enotypic plasticity and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21D44EA0" w:rsidR="00242E29" w:rsidRDefault="00242E29" w:rsidP="00242E29">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 Common environmental stresses for insects include extreme temperatures, drought, ice, and reductions in the availability of food. Environmental stress that occurs unpredictably and over a relatively short period of time can be categorized as acutely stressful while stress that occurs more predictably and over a relatively prolonged period can be considered chronically stressful. Generally, dormancy is a state of metabolic and developmental suppression used by many insects to mitigate the effects of acute and chronic stress they encounter in their environment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BE4FDF">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Insects are ectotherms and are readily susceptible to thermal stress.  As temperatures rise, </w:t>
      </w:r>
      <w:r w:rsidR="00073F92">
        <w:rPr>
          <w:rFonts w:asciiTheme="minorHAnsi" w:hAnsiTheme="minorHAnsi"/>
          <w:color w:val="auto"/>
        </w:rPr>
        <w:t>they</w:t>
      </w:r>
      <w:r>
        <w:rPr>
          <w:rFonts w:asciiTheme="minorHAnsi" w:hAnsiTheme="minorHAnsi"/>
          <w:color w:val="auto"/>
        </w:rPr>
        <w:t xml:space="preserve"> could encounter </w:t>
      </w:r>
      <w:r w:rsidR="00073F92">
        <w:rPr>
          <w:rFonts w:asciiTheme="minorHAnsi" w:hAnsiTheme="minorHAnsi"/>
          <w:color w:val="auto"/>
        </w:rPr>
        <w:t xml:space="preserve">more </w:t>
      </w:r>
      <w:r w:rsidR="00073F92">
        <w:rPr>
          <w:rFonts w:asciiTheme="minorHAnsi" w:hAnsiTheme="minorHAnsi"/>
          <w:color w:val="auto"/>
        </w:rPr>
        <w:lastRenderedPageBreak/>
        <w:t xml:space="preserve">frequent and less predictable </w:t>
      </w:r>
      <w:r>
        <w:rPr>
          <w:rFonts w:asciiTheme="minorHAnsi" w:hAnsiTheme="minorHAnsi"/>
          <w:color w:val="auto"/>
        </w:rPr>
        <w:t>acute and chronic thermal stress</w:t>
      </w:r>
      <w:r w:rsidR="00073F92">
        <w:rPr>
          <w:rFonts w:asciiTheme="minorHAnsi" w:hAnsiTheme="minorHAnsi"/>
          <w:color w:val="auto"/>
        </w:rPr>
        <w:t xml:space="preserve">. </w:t>
      </w:r>
      <w:r>
        <w:rPr>
          <w:rFonts w:asciiTheme="minorHAnsi" w:hAnsiTheme="minorHAnsi"/>
          <w:color w:val="auto"/>
        </w:rPr>
        <w:t xml:space="preserve">Those insects that win as climate changes could adjust to these stressful temperatures using dormancy. </w:t>
      </w:r>
    </w:p>
    <w:p w14:paraId="0F337415" w14:textId="7F7AAD06" w:rsidR="00242E29" w:rsidRPr="007608C3" w:rsidRDefault="00242E29" w:rsidP="00467087">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some insects use quiescence to quickly respond to relatively short-term, stressful </w:t>
      </w:r>
      <w:r w:rsidRPr="00587E8E">
        <w:rPr>
          <w:rFonts w:asciiTheme="minorHAnsi" w:hAnsiTheme="minorHAnsi"/>
          <w:color w:val="auto"/>
        </w:rPr>
        <w:t xml:space="preserve">conditions. Quiescence is a transient state of reduced activity that insects can use to temporarily protect themselves from acute environmental stress </w:t>
      </w:r>
      <w:r w:rsidRPr="00587E8E">
        <w:rPr>
          <w:rFonts w:asciiTheme="minorHAnsi" w:hAnsiTheme="minorHAnsi"/>
          <w:color w:val="auto"/>
        </w:rPr>
        <w:fldChar w:fldCharType="begin" w:fldLock="1"/>
      </w:r>
      <w:r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87E8E">
        <w:rPr>
          <w:rFonts w:asciiTheme="minorHAnsi" w:hAnsiTheme="minorHAnsi"/>
          <w:color w:val="auto"/>
        </w:rPr>
        <w:fldChar w:fldCharType="separate"/>
      </w:r>
      <w:r w:rsidRPr="00587E8E">
        <w:rPr>
          <w:rFonts w:asciiTheme="minorHAnsi" w:hAnsiTheme="minorHAnsi"/>
          <w:noProof/>
          <w:color w:val="auto"/>
        </w:rPr>
        <w:t>(Koštál 2006)</w:t>
      </w:r>
      <w:r w:rsidRPr="00587E8E">
        <w:rPr>
          <w:rFonts w:asciiTheme="minorHAnsi" w:hAnsiTheme="minorHAnsi"/>
          <w:color w:val="auto"/>
        </w:rPr>
        <w:fldChar w:fldCharType="end"/>
      </w:r>
      <w:r w:rsidRPr="00587E8E">
        <w:rPr>
          <w:rFonts w:asciiTheme="minorHAnsi" w:hAnsiTheme="minorHAnsi"/>
          <w:color w:val="auto"/>
        </w:rPr>
        <w:t xml:space="preserve">. As environmental stresses are detected, quiescence can be induced in direct response to those stresses and once the stress is relieved (provided the </w:t>
      </w:r>
      <w:r>
        <w:rPr>
          <w:rFonts w:asciiTheme="minorHAnsi" w:hAnsiTheme="minorHAnsi"/>
          <w:color w:val="auto"/>
        </w:rPr>
        <w:t>stress exposure</w:t>
      </w:r>
      <w:r w:rsidRPr="00587E8E">
        <w:rPr>
          <w:rFonts w:asciiTheme="minorHAnsi" w:hAnsiTheme="minorHAnsi"/>
          <w:color w:val="auto"/>
        </w:rPr>
        <w:t xml:space="preserve"> was not too extreme) quiescence is reversed and insect</w:t>
      </w:r>
      <w:r>
        <w:rPr>
          <w:rFonts w:asciiTheme="minorHAnsi" w:hAnsiTheme="minorHAnsi"/>
          <w:color w:val="auto"/>
        </w:rPr>
        <w:t>’s</w:t>
      </w:r>
      <w:r w:rsidRPr="00587E8E">
        <w:rPr>
          <w:rFonts w:asciiTheme="minorHAnsi" w:hAnsiTheme="minorHAnsi"/>
          <w:color w:val="auto"/>
        </w:rPr>
        <w:t xml:space="preserve"> activity can quickly resume.</w:t>
      </w:r>
      <w:r>
        <w:rPr>
          <w:rFonts w:asciiTheme="minorHAnsi" w:hAnsiTheme="minorHAnsi"/>
          <w:color w:val="auto"/>
        </w:rPr>
        <w:t xml:space="preserve"> Insects also monitor their environment for chronic stress and some insects use diapause to avoid or mitigate these relatively long-term, seasonally predictable stressful conditions. </w:t>
      </w:r>
      <w:r w:rsidRPr="00A87E02">
        <w:rPr>
          <w:rFonts w:asciiTheme="minorHAnsi" w:hAnsiTheme="minorHAnsi"/>
          <w:color w:val="auto"/>
        </w:rPr>
        <w:t xml:space="preserve">Diapause is an endogenously regulated type of dormancy used by insects in response to </w:t>
      </w:r>
      <w:r>
        <w:rPr>
          <w:rFonts w:asciiTheme="minorHAnsi" w:hAnsiTheme="minorHAnsi"/>
          <w:color w:val="auto"/>
        </w:rPr>
        <w:t>predictable seasonal</w:t>
      </w:r>
      <w:r w:rsidRPr="00A87E02">
        <w:rPr>
          <w:rFonts w:asciiTheme="minorHAnsi" w:hAnsiTheme="minorHAnsi"/>
          <w:color w:val="auto"/>
        </w:rPr>
        <w:t xml:space="preserve"> stress encountered in their environment</w:t>
      </w:r>
      <w:r>
        <w:rPr>
          <w:rFonts w:asciiTheme="minorHAnsi" w:hAnsiTheme="minorHAnsi"/>
          <w:color w:val="auto"/>
        </w:rPr>
        <w:t>s</w:t>
      </w:r>
      <w:r w:rsidRPr="00A87E02">
        <w:rPr>
          <w:rFonts w:asciiTheme="minorHAnsi" w:hAnsiTheme="minorHAnsi"/>
          <w:color w:val="auto"/>
        </w:rPr>
        <w:t xml:space="preserve"> </w:t>
      </w:r>
      <w:r w:rsidRPr="00A87E02">
        <w:rPr>
          <w:rFonts w:asciiTheme="minorHAnsi" w:hAnsiTheme="minorHAnsi"/>
          <w:color w:val="auto"/>
        </w:rPr>
        <w:fldChar w:fldCharType="begin" w:fldLock="1"/>
      </w:r>
      <w:r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87E02">
        <w:rPr>
          <w:rFonts w:asciiTheme="minorHAnsi" w:hAnsiTheme="minorHAnsi"/>
          <w:color w:val="auto"/>
        </w:rPr>
        <w:fldChar w:fldCharType="separate"/>
      </w:r>
      <w:r w:rsidRPr="00A87E02">
        <w:rPr>
          <w:rFonts w:asciiTheme="minorHAnsi" w:hAnsiTheme="minorHAnsi"/>
          <w:noProof/>
          <w:color w:val="auto"/>
        </w:rPr>
        <w:t>(Koštál 2006)</w:t>
      </w:r>
      <w:r w:rsidRPr="00A87E02">
        <w:rPr>
          <w:rFonts w:asciiTheme="minorHAnsi" w:hAnsiTheme="minorHAnsi"/>
          <w:color w:val="auto"/>
        </w:rPr>
        <w:fldChar w:fldCharType="end"/>
      </w:r>
      <w:r w:rsidRPr="00A87E02">
        <w:rPr>
          <w:rFonts w:asciiTheme="minorHAnsi" w:hAnsiTheme="minorHAnsi"/>
          <w:color w:val="auto"/>
        </w:rPr>
        <w:t xml:space="preserve">. Seasonal </w:t>
      </w:r>
      <w:r>
        <w:rPr>
          <w:rFonts w:asciiTheme="minorHAnsi" w:hAnsiTheme="minorHAnsi"/>
          <w:color w:val="auto"/>
        </w:rPr>
        <w:t xml:space="preserve">temperature </w:t>
      </w:r>
      <w:r w:rsidRPr="00A87E02">
        <w:rPr>
          <w:rFonts w:asciiTheme="minorHAnsi" w:hAnsiTheme="minorHAnsi"/>
          <w:color w:val="auto"/>
        </w:rPr>
        <w:t>change</w:t>
      </w:r>
      <w:r>
        <w:rPr>
          <w:rFonts w:asciiTheme="minorHAnsi" w:hAnsiTheme="minorHAnsi"/>
          <w:color w:val="auto"/>
        </w:rPr>
        <w:t xml:space="preserve"> is a common stress</w:t>
      </w:r>
      <w:r w:rsidRPr="00A87E02">
        <w:rPr>
          <w:rFonts w:asciiTheme="minorHAnsi" w:hAnsiTheme="minorHAnsi"/>
          <w:color w:val="auto"/>
        </w:rPr>
        <w:t xml:space="preserve"> insects typically encounter</w:t>
      </w:r>
      <w:r>
        <w:rPr>
          <w:rFonts w:asciiTheme="minorHAnsi" w:hAnsiTheme="minorHAnsi"/>
          <w:color w:val="auto"/>
        </w:rPr>
        <w:t xml:space="preserve"> that can indirectly affect resource availability in their environment</w:t>
      </w:r>
      <w:r w:rsidRPr="00A87E02">
        <w:rPr>
          <w:rFonts w:asciiTheme="minorHAnsi" w:hAnsiTheme="minorHAnsi"/>
          <w:color w:val="auto"/>
        </w:rPr>
        <w:t>. For most temperate insects, as temperatures decrease their physiology struggles to maintain a metabolic rate sui</w:t>
      </w:r>
      <w:r w:rsidR="00BF08C5">
        <w:rPr>
          <w:rFonts w:asciiTheme="minorHAnsi" w:hAnsiTheme="minorHAnsi"/>
          <w:color w:val="auto"/>
        </w:rPr>
        <w:t>table for continued development</w:t>
      </w:r>
      <w:r w:rsidR="007237A8">
        <w:rPr>
          <w:rFonts w:asciiTheme="minorHAnsi" w:hAnsiTheme="minorHAnsi"/>
          <w:color w:val="auto"/>
        </w:rPr>
        <w:t>. Further,</w:t>
      </w:r>
      <w:r>
        <w:rPr>
          <w:rFonts w:asciiTheme="minorHAnsi" w:hAnsiTheme="minorHAnsi"/>
          <w:color w:val="auto"/>
        </w:rPr>
        <w:t xml:space="preserve"> </w:t>
      </w:r>
      <w:r w:rsidRPr="00A87E02">
        <w:rPr>
          <w:rFonts w:asciiTheme="minorHAnsi" w:hAnsiTheme="minorHAnsi"/>
          <w:color w:val="auto"/>
        </w:rPr>
        <w:t>as resource availability declines</w:t>
      </w:r>
      <w:r w:rsidR="007237A8">
        <w:rPr>
          <w:rFonts w:asciiTheme="minorHAnsi" w:hAnsiTheme="minorHAnsi"/>
          <w:color w:val="auto"/>
        </w:rPr>
        <w:t>,</w:t>
      </w:r>
      <w:r w:rsidRPr="00A87E02">
        <w:rPr>
          <w:rFonts w:asciiTheme="minorHAnsi" w:hAnsiTheme="minorHAnsi"/>
          <w:color w:val="auto"/>
        </w:rPr>
        <w:t xml:space="preserve"> </w:t>
      </w:r>
      <w:r>
        <w:rPr>
          <w:rFonts w:asciiTheme="minorHAnsi" w:hAnsiTheme="minorHAnsi"/>
          <w:color w:val="auto"/>
        </w:rPr>
        <w:t>they</w:t>
      </w:r>
      <w:r w:rsidRPr="00A87E02">
        <w:rPr>
          <w:rFonts w:asciiTheme="minorHAnsi" w:hAnsiTheme="minorHAnsi"/>
          <w:color w:val="auto"/>
        </w:rPr>
        <w:t xml:space="preserve"> struggle to acquire enough </w:t>
      </w:r>
      <w:r>
        <w:rPr>
          <w:rFonts w:asciiTheme="minorHAnsi" w:hAnsiTheme="minorHAnsi"/>
          <w:color w:val="auto"/>
        </w:rPr>
        <w:t>energy</w:t>
      </w:r>
      <w:r w:rsidRPr="00A87E02">
        <w:rPr>
          <w:rFonts w:asciiTheme="minorHAnsi" w:hAnsiTheme="minorHAnsi"/>
          <w:color w:val="auto"/>
        </w:rPr>
        <w:t xml:space="preserve"> to fuel their metabolism. Diapause</w:t>
      </w:r>
      <w:r>
        <w:rPr>
          <w:rFonts w:asciiTheme="minorHAnsi" w:hAnsiTheme="minorHAnsi"/>
          <w:color w:val="auto"/>
        </w:rPr>
        <w:t xml:space="preserve"> is one way insects can protect themselves</w:t>
      </w:r>
      <w:r w:rsidRPr="00A87E02">
        <w:rPr>
          <w:rFonts w:asciiTheme="minorHAnsi" w:hAnsiTheme="minorHAnsi"/>
          <w:color w:val="auto"/>
        </w:rPr>
        <w:t xml:space="preserve"> from these chronic </w:t>
      </w:r>
      <w:r>
        <w:rPr>
          <w:rFonts w:asciiTheme="minorHAnsi" w:hAnsiTheme="minorHAnsi"/>
          <w:color w:val="auto"/>
        </w:rPr>
        <w:t xml:space="preserve">seasonal </w:t>
      </w:r>
      <w:r w:rsidRPr="00A87E02">
        <w:rPr>
          <w:rFonts w:asciiTheme="minorHAnsi" w:hAnsiTheme="minorHAnsi"/>
          <w:color w:val="auto"/>
        </w:rPr>
        <w:t>stresses</w:t>
      </w:r>
      <w:r>
        <w:rPr>
          <w:rFonts w:asciiTheme="minorHAnsi" w:hAnsiTheme="minorHAnsi"/>
          <w:color w:val="auto"/>
        </w:rPr>
        <w:t>.</w:t>
      </w:r>
      <w:r w:rsidRPr="00A87E02">
        <w:rPr>
          <w:rFonts w:asciiTheme="minorHAnsi" w:hAnsiTheme="minorHAnsi"/>
          <w:color w:val="auto"/>
        </w:rPr>
        <w:t xml:space="preserve"> However, unlike quiescence, diapause is generally induced preemptively </w:t>
      </w:r>
      <w:r>
        <w:rPr>
          <w:rFonts w:asciiTheme="minorHAnsi" w:hAnsiTheme="minorHAnsi"/>
          <w:color w:val="auto"/>
        </w:rPr>
        <w:t xml:space="preserve">well </w:t>
      </w:r>
      <w:r w:rsidRPr="00A87E02">
        <w:rPr>
          <w:rFonts w:asciiTheme="minorHAnsi" w:hAnsiTheme="minorHAnsi"/>
          <w:color w:val="auto"/>
        </w:rPr>
        <w:t xml:space="preserve">before </w:t>
      </w:r>
      <w:r>
        <w:rPr>
          <w:rFonts w:asciiTheme="minorHAnsi" w:hAnsiTheme="minorHAnsi"/>
          <w:color w:val="auto"/>
        </w:rPr>
        <w:t>the</w:t>
      </w:r>
      <w:r w:rsidRPr="00A87E02">
        <w:rPr>
          <w:rFonts w:asciiTheme="minorHAnsi" w:hAnsiTheme="minorHAnsi"/>
          <w:color w:val="auto"/>
        </w:rPr>
        <w:t xml:space="preserve"> environmental </w:t>
      </w:r>
      <w:r>
        <w:rPr>
          <w:rFonts w:asciiTheme="minorHAnsi" w:hAnsiTheme="minorHAnsi"/>
          <w:color w:val="auto"/>
        </w:rPr>
        <w:t>degrades to the point that it is stressful</w:t>
      </w:r>
      <w:r w:rsidRPr="00A87E02">
        <w:rPr>
          <w:rFonts w:asciiTheme="minorHAnsi" w:hAnsiTheme="minorHAnsi"/>
          <w:color w:val="auto"/>
        </w:rPr>
        <w:t xml:space="preserve">. </w:t>
      </w:r>
      <w:r>
        <w:rPr>
          <w:rFonts w:asciiTheme="minorHAnsi" w:hAnsiTheme="minorHAnsi"/>
          <w:color w:val="auto"/>
        </w:rPr>
        <w:t>By monitoring environmentally consistent cues,</w:t>
      </w:r>
      <w:r w:rsidRPr="00A87E02">
        <w:rPr>
          <w:rFonts w:asciiTheme="minorHAnsi" w:hAnsiTheme="minorHAnsi"/>
          <w:color w:val="auto"/>
        </w:rPr>
        <w:t xml:space="preserve"> like photoperiod in temperate </w:t>
      </w:r>
      <w:r>
        <w:rPr>
          <w:rFonts w:asciiTheme="minorHAnsi" w:hAnsiTheme="minorHAnsi"/>
          <w:color w:val="auto"/>
        </w:rPr>
        <w:t>regions,</w:t>
      </w:r>
      <w:r w:rsidRPr="00A87E02">
        <w:rPr>
          <w:rFonts w:asciiTheme="minorHAnsi" w:hAnsiTheme="minorHAnsi"/>
          <w:color w:val="auto"/>
        </w:rPr>
        <w:t xml:space="preserve"> </w:t>
      </w:r>
      <w:r>
        <w:rPr>
          <w:rFonts w:asciiTheme="minorHAnsi" w:hAnsiTheme="minorHAnsi"/>
          <w:color w:val="auto"/>
        </w:rPr>
        <w:t xml:space="preserve">insects can reliably </w:t>
      </w:r>
      <w:r w:rsidRPr="00A87E02">
        <w:rPr>
          <w:rFonts w:asciiTheme="minorHAnsi" w:hAnsiTheme="minorHAnsi"/>
          <w:color w:val="auto"/>
        </w:rPr>
        <w:t>predict</w:t>
      </w:r>
      <w:r>
        <w:rPr>
          <w:rFonts w:asciiTheme="minorHAnsi" w:hAnsiTheme="minorHAnsi"/>
          <w:color w:val="auto"/>
        </w:rPr>
        <w:t xml:space="preserve"> seasonal changes in temperature and other stressors and protect themselves</w:t>
      </w:r>
      <w:r w:rsidRPr="00A87E02">
        <w:rPr>
          <w:rFonts w:asciiTheme="minorHAnsi" w:hAnsiTheme="minorHAnsi"/>
          <w:color w:val="auto"/>
        </w:rPr>
        <w:t xml:space="preserve">. </w:t>
      </w:r>
      <w:r w:rsidR="00B551D1">
        <w:rPr>
          <w:rFonts w:asciiTheme="minorHAnsi" w:hAnsiTheme="minorHAnsi"/>
          <w:color w:val="auto"/>
        </w:rPr>
        <w:t>Additionally, d</w:t>
      </w:r>
      <w:r>
        <w:rPr>
          <w:rFonts w:asciiTheme="minorHAnsi" w:hAnsiTheme="minorHAnsi"/>
          <w:color w:val="auto"/>
        </w:rPr>
        <w:t xml:space="preserve">iapause </w:t>
      </w:r>
      <w:r w:rsidR="00B551D1">
        <w:rPr>
          <w:rFonts w:asciiTheme="minorHAnsi" w:hAnsiTheme="minorHAnsi"/>
          <w:color w:val="auto"/>
        </w:rPr>
        <w:t xml:space="preserve">synchronizes an insect’s </w:t>
      </w:r>
      <w:r>
        <w:rPr>
          <w:rFonts w:asciiTheme="minorHAnsi" w:hAnsiTheme="minorHAnsi"/>
          <w:color w:val="auto"/>
        </w:rPr>
        <w:t xml:space="preserve">life </w:t>
      </w:r>
      <w:r>
        <w:rPr>
          <w:rFonts w:asciiTheme="minorHAnsi" w:hAnsiTheme="minorHAnsi"/>
          <w:color w:val="auto"/>
        </w:rPr>
        <w:lastRenderedPageBreak/>
        <w:t xml:space="preserve">history with seasonal resource availability. In temperate regions, </w:t>
      </w:r>
      <w:r w:rsidR="002A6564">
        <w:rPr>
          <w:rFonts w:asciiTheme="minorHAnsi" w:hAnsiTheme="minorHAnsi"/>
          <w:color w:val="auto"/>
        </w:rPr>
        <w:t>warm</w:t>
      </w:r>
      <w:r>
        <w:rPr>
          <w:rFonts w:asciiTheme="minorHAnsi" w:hAnsiTheme="minorHAnsi"/>
          <w:color w:val="auto"/>
        </w:rPr>
        <w:t xml:space="preserve"> temperatures </w:t>
      </w:r>
      <w:r w:rsidR="00DF5903">
        <w:rPr>
          <w:rFonts w:asciiTheme="minorHAnsi" w:hAnsiTheme="minorHAnsi"/>
          <w:color w:val="auto"/>
        </w:rPr>
        <w:t>persist</w:t>
      </w:r>
      <w:r w:rsidR="002A6564">
        <w:rPr>
          <w:rFonts w:asciiTheme="minorHAnsi" w:hAnsiTheme="minorHAnsi"/>
          <w:color w:val="auto"/>
        </w:rPr>
        <w:t xml:space="preserve"> in the spring and summer. During these seasons</w:t>
      </w:r>
      <w:r>
        <w:rPr>
          <w:rFonts w:asciiTheme="minorHAnsi" w:hAnsiTheme="minorHAnsi"/>
          <w:color w:val="auto"/>
        </w:rPr>
        <w:t xml:space="preserve"> food and water </w:t>
      </w:r>
      <w:r w:rsidR="00F827A6">
        <w:rPr>
          <w:rFonts w:asciiTheme="minorHAnsi" w:hAnsiTheme="minorHAnsi"/>
          <w:color w:val="auto"/>
        </w:rPr>
        <w:t>are</w:t>
      </w:r>
      <w:r>
        <w:rPr>
          <w:rFonts w:asciiTheme="minorHAnsi" w:hAnsiTheme="minorHAnsi"/>
          <w:color w:val="auto"/>
        </w:rPr>
        <w:t xml:space="preserve"> available and insects</w:t>
      </w:r>
      <w:r w:rsidR="00B551D1">
        <w:rPr>
          <w:rFonts w:asciiTheme="minorHAnsi" w:hAnsiTheme="minorHAnsi"/>
          <w:color w:val="auto"/>
        </w:rPr>
        <w:t xml:space="preserve"> utilize these </w:t>
      </w:r>
      <w:r w:rsidR="002A6564">
        <w:rPr>
          <w:rFonts w:asciiTheme="minorHAnsi" w:hAnsiTheme="minorHAnsi"/>
          <w:color w:val="auto"/>
        </w:rPr>
        <w:t>resources</w:t>
      </w:r>
      <w:r w:rsidR="00B551D1">
        <w:rPr>
          <w:rFonts w:asciiTheme="minorHAnsi" w:hAnsiTheme="minorHAnsi"/>
          <w:color w:val="auto"/>
        </w:rPr>
        <w:t xml:space="preserve"> to </w:t>
      </w:r>
      <w:r>
        <w:rPr>
          <w:rFonts w:asciiTheme="minorHAnsi" w:hAnsiTheme="minorHAnsi"/>
          <w:color w:val="auto"/>
        </w:rPr>
        <w:t xml:space="preserve">develop and reproduce. </w:t>
      </w:r>
      <w:r w:rsidR="00DF5903">
        <w:rPr>
          <w:rFonts w:asciiTheme="minorHAnsi" w:hAnsiTheme="minorHAnsi"/>
          <w:color w:val="auto"/>
        </w:rPr>
        <w:t>A</w:t>
      </w:r>
      <w:r>
        <w:rPr>
          <w:rFonts w:asciiTheme="minorHAnsi" w:hAnsiTheme="minorHAnsi"/>
          <w:color w:val="auto"/>
        </w:rPr>
        <w:t>s temperatures</w:t>
      </w:r>
      <w:r w:rsidR="00DF5903">
        <w:rPr>
          <w:rFonts w:asciiTheme="minorHAnsi" w:hAnsiTheme="minorHAnsi"/>
          <w:color w:val="auto"/>
        </w:rPr>
        <w:t xml:space="preserve"> decline in the fall and winter</w:t>
      </w:r>
      <w:r>
        <w:rPr>
          <w:rFonts w:asciiTheme="minorHAnsi" w:hAnsiTheme="minorHAnsi"/>
          <w:color w:val="auto"/>
        </w:rPr>
        <w:t xml:space="preserve">, </w:t>
      </w:r>
      <w:r w:rsidR="001C2917">
        <w:rPr>
          <w:rFonts w:asciiTheme="minorHAnsi" w:hAnsiTheme="minorHAnsi"/>
          <w:color w:val="auto"/>
        </w:rPr>
        <w:t xml:space="preserve">cool temperatures persist and </w:t>
      </w:r>
      <w:r>
        <w:rPr>
          <w:rFonts w:asciiTheme="minorHAnsi" w:hAnsiTheme="minorHAnsi"/>
          <w:color w:val="auto"/>
        </w:rPr>
        <w:t>resource availability declines</w:t>
      </w:r>
      <w:r w:rsidR="001C2917">
        <w:rPr>
          <w:rFonts w:asciiTheme="minorHAnsi" w:hAnsiTheme="minorHAnsi"/>
          <w:color w:val="auto"/>
        </w:rPr>
        <w:t>.</w:t>
      </w:r>
      <w:r>
        <w:rPr>
          <w:rFonts w:asciiTheme="minorHAnsi" w:hAnsiTheme="minorHAnsi"/>
          <w:color w:val="auto"/>
        </w:rPr>
        <w:t xml:space="preserve"> </w:t>
      </w:r>
      <w:r w:rsidR="001C2917">
        <w:rPr>
          <w:rFonts w:asciiTheme="minorHAnsi" w:hAnsiTheme="minorHAnsi"/>
          <w:color w:val="auto"/>
        </w:rPr>
        <w:t xml:space="preserve">For these insects, </w:t>
      </w:r>
      <w:r>
        <w:rPr>
          <w:rFonts w:asciiTheme="minorHAnsi" w:hAnsiTheme="minorHAnsi"/>
          <w:color w:val="auto"/>
        </w:rPr>
        <w:t xml:space="preserve">remaining active </w:t>
      </w:r>
      <w:r w:rsidR="00467087">
        <w:rPr>
          <w:rFonts w:asciiTheme="minorHAnsi" w:hAnsiTheme="minorHAnsi"/>
          <w:color w:val="auto"/>
        </w:rPr>
        <w:t>at low temperatures during these cool seasons can depresses their metabolism and declining resources can be made difficult.</w:t>
      </w:r>
      <w:r>
        <w:rPr>
          <w:rFonts w:asciiTheme="minorHAnsi" w:hAnsiTheme="minorHAnsi"/>
          <w:color w:val="auto"/>
        </w:rPr>
        <w:t xml:space="preserve"> </w:t>
      </w:r>
      <w:r w:rsidR="00467087">
        <w:rPr>
          <w:rFonts w:asciiTheme="minorHAnsi" w:hAnsiTheme="minorHAnsi"/>
          <w:color w:val="auto"/>
        </w:rPr>
        <w:t>Diapause is one strategy insects use t</w:t>
      </w:r>
      <w:r>
        <w:rPr>
          <w:rFonts w:asciiTheme="minorHAnsi" w:hAnsiTheme="minorHAnsi"/>
          <w:color w:val="auto"/>
        </w:rPr>
        <w:t xml:space="preserve">o avoid </w:t>
      </w:r>
      <w:r w:rsidR="00DF5903">
        <w:rPr>
          <w:rFonts w:asciiTheme="minorHAnsi" w:hAnsiTheme="minorHAnsi"/>
          <w:color w:val="auto"/>
        </w:rPr>
        <w:t xml:space="preserve">the direct </w:t>
      </w:r>
      <w:r w:rsidR="00467087">
        <w:rPr>
          <w:rFonts w:asciiTheme="minorHAnsi" w:hAnsiTheme="minorHAnsi"/>
          <w:color w:val="auto"/>
        </w:rPr>
        <w:t xml:space="preserve">and indirect </w:t>
      </w:r>
      <w:r w:rsidR="00DF5903">
        <w:rPr>
          <w:rFonts w:asciiTheme="minorHAnsi" w:hAnsiTheme="minorHAnsi"/>
          <w:color w:val="auto"/>
        </w:rPr>
        <w:t>impact</w:t>
      </w:r>
      <w:r w:rsidR="00467087">
        <w:rPr>
          <w:rFonts w:asciiTheme="minorHAnsi" w:hAnsiTheme="minorHAnsi"/>
          <w:color w:val="auto"/>
        </w:rPr>
        <w:t>s of predictable stress in their environments.</w:t>
      </w:r>
      <w:r w:rsidR="00467087" w:rsidRPr="007608C3">
        <w:rPr>
          <w:rFonts w:asciiTheme="minorHAnsi" w:hAnsiTheme="minorHAnsi"/>
          <w:color w:val="000000" w:themeColor="text1"/>
        </w:rPr>
        <w:t xml:space="preserve"> </w:t>
      </w:r>
    </w:p>
    <w:p w14:paraId="1199093F" w14:textId="77777777" w:rsidR="00415F4F" w:rsidRDefault="00242E29" w:rsidP="00415F4F">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regulated, environmentally influenced </w:t>
      </w:r>
      <w:r>
        <w:rPr>
          <w:rFonts w:asciiTheme="minorHAnsi" w:hAnsiTheme="minorHAnsi"/>
          <w:color w:val="000000" w:themeColor="text1"/>
        </w:rPr>
        <w:t>alternative developmental trajectory</w:t>
      </w:r>
      <w:r w:rsidRPr="007608C3">
        <w:rPr>
          <w:rFonts w:asciiTheme="minorHAnsi" w:hAnsiTheme="minorHAnsi"/>
          <w:color w:val="000000" w:themeColor="text1"/>
        </w:rPr>
        <w:t xml:space="preserve"> that is usually marked by metabolic suppression and arrested development</w:t>
      </w:r>
      <w:r>
        <w:rPr>
          <w:rFonts w:asciiTheme="minorHAnsi" w:hAnsiTheme="minorHAnsi"/>
          <w:color w:val="000000" w:themeColor="text1"/>
        </w:rPr>
        <w:t xml:space="preserve"> in a specific life stage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E33819">
        <w:rPr>
          <w:rFonts w:asciiTheme="minorHAnsi" w:hAnsiTheme="minorHAnsi"/>
          <w:noProof/>
          <w:color w:val="000000" w:themeColor="text1"/>
        </w:rPr>
        <w:t>(Koštál 2006)</w:t>
      </w:r>
      <w:r>
        <w:rPr>
          <w:rFonts w:asciiTheme="minorHAnsi" w:hAnsiTheme="minorHAnsi"/>
          <w:color w:val="000000" w:themeColor="text1"/>
        </w:rPr>
        <w:fldChar w:fldCharType="end"/>
      </w:r>
      <w:r w:rsidRPr="007608C3">
        <w:rPr>
          <w:rFonts w:asciiTheme="minorHAnsi" w:hAnsiTheme="minorHAnsi"/>
          <w:color w:val="000000" w:themeColor="text1"/>
        </w:rPr>
        <w:t>.</w:t>
      </w:r>
      <w:r>
        <w:rPr>
          <w:rFonts w:asciiTheme="minorHAnsi" w:hAnsiTheme="minorHAnsi"/>
          <w:color w:val="000000" w:themeColor="text1"/>
        </w:rPr>
        <w:t xml:space="preserve"> The start of diapause usually precedes the chronic seasonal environmental stress, and the end of diapause does not necessarily correspond directly with the end of the environmental stress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911C93">
        <w:rPr>
          <w:rFonts w:asciiTheme="minorHAnsi" w:hAnsiTheme="minorHAnsi"/>
          <w:noProof/>
          <w:color w:val="000000" w:themeColor="text1"/>
        </w:rPr>
        <w:t>(Koštál 2006)</w:t>
      </w:r>
      <w:r>
        <w:rPr>
          <w:rFonts w:asciiTheme="minorHAnsi" w:hAnsiTheme="minorHAnsi"/>
          <w:color w:val="000000" w:themeColor="text1"/>
        </w:rPr>
        <w:fldChar w:fldCharType="end"/>
      </w:r>
      <w:r>
        <w:rPr>
          <w:rFonts w:asciiTheme="minorHAnsi" w:hAnsiTheme="minorHAnsi"/>
          <w:color w:val="000000" w:themeColor="text1"/>
        </w:rPr>
        <w:t>.</w:t>
      </w:r>
      <w:r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Pr>
          <w:rFonts w:asciiTheme="minorHAnsi" w:hAnsiTheme="minorHAnsi"/>
          <w:color w:val="auto"/>
        </w:rPr>
        <w:t xml:space="preserve"> In general, insects that use diapause as a life history strategy</w:t>
      </w:r>
      <w:r w:rsidR="00D4129D">
        <w:rPr>
          <w:rFonts w:asciiTheme="minorHAnsi" w:hAnsiTheme="minorHAnsi"/>
          <w:color w:val="auto"/>
        </w:rPr>
        <w:t xml:space="preserve"> depend on the timing of diapause to synchronize their life history decisions with resource availability</w:t>
      </w:r>
      <w:r>
        <w:rPr>
          <w:rFonts w:asciiTheme="minorHAnsi" w:hAnsiTheme="minorHAnsi"/>
          <w:color w:val="auto"/>
        </w:rPr>
        <w:t xml:space="preserve">. </w:t>
      </w:r>
      <w:r w:rsidR="00D4129D">
        <w:rPr>
          <w:rFonts w:asciiTheme="minorHAnsi" w:hAnsiTheme="minorHAnsi"/>
          <w:color w:val="auto"/>
        </w:rPr>
        <w:t>Using diapause to synchronize</w:t>
      </w:r>
      <w:r>
        <w:rPr>
          <w:rFonts w:asciiTheme="minorHAnsi" w:hAnsiTheme="minorHAnsi"/>
          <w:color w:val="auto"/>
        </w:rPr>
        <w:t xml:space="preserve"> an insect’s life history with resources is crucial</w:t>
      </w:r>
      <w:r w:rsidR="00D4129D">
        <w:rPr>
          <w:rFonts w:asciiTheme="minorHAnsi" w:hAnsiTheme="minorHAnsi"/>
          <w:color w:val="auto"/>
        </w:rPr>
        <w:t xml:space="preserve">. Diapause can lead to </w:t>
      </w:r>
      <w:r>
        <w:rPr>
          <w:rFonts w:asciiTheme="minorHAnsi" w:hAnsiTheme="minorHAnsi"/>
          <w:color w:val="auto"/>
        </w:rPr>
        <w:t>profound behavioral and physiological changes</w:t>
      </w:r>
      <w:r w:rsidR="00D4129D">
        <w:rPr>
          <w:rFonts w:asciiTheme="minorHAnsi" w:hAnsiTheme="minorHAnsi"/>
          <w:color w:val="auto"/>
        </w:rPr>
        <w:t xml:space="preserve"> and </w:t>
      </w:r>
      <w:r w:rsidR="00D4129D">
        <w:rPr>
          <w:rFonts w:asciiTheme="minorHAnsi" w:hAnsiTheme="minorHAnsi"/>
          <w:color w:val="auto"/>
        </w:rPr>
        <w:lastRenderedPageBreak/>
        <w:t>for this reason it is</w:t>
      </w:r>
      <w:r>
        <w:rPr>
          <w:rFonts w:asciiTheme="minorHAnsi" w:hAnsiTheme="minorHAnsi"/>
          <w:color w:val="auto"/>
        </w:rPr>
        <w:t xml:space="preserve"> highly regulated</w:t>
      </w:r>
      <w:r w:rsidR="003B1163">
        <w:rPr>
          <w:rFonts w:asciiTheme="minorHAnsi" w:hAnsiTheme="minorHAnsi"/>
          <w:color w:val="auto"/>
        </w:rPr>
        <w:t xml:space="preserve">. Within a species, the traits that mark </w:t>
      </w:r>
      <w:r>
        <w:rPr>
          <w:rFonts w:asciiTheme="minorHAnsi" w:hAnsiTheme="minorHAnsi"/>
          <w:color w:val="auto"/>
        </w:rPr>
        <w:t>diapause</w:t>
      </w:r>
      <w:r w:rsidR="00D4129D">
        <w:rPr>
          <w:rFonts w:asciiTheme="minorHAnsi" w:hAnsiTheme="minorHAnsi"/>
          <w:color w:val="auto"/>
        </w:rPr>
        <w:t xml:space="preserve"> </w:t>
      </w:r>
      <w:r>
        <w:rPr>
          <w:rFonts w:asciiTheme="minorHAnsi" w:hAnsiTheme="minorHAnsi"/>
          <w:color w:val="auto"/>
        </w:rPr>
        <w:t>are genetically determined and highly heritable, but diapause timing and development does vary from species to species.</w:t>
      </w:r>
      <w:r w:rsidRPr="00E34C13">
        <w:rPr>
          <w:rFonts w:asciiTheme="minorHAnsi" w:hAnsiTheme="minorHAnsi"/>
          <w:color w:val="auto"/>
        </w:rPr>
        <w:t xml:space="preserve"> </w:t>
      </w:r>
      <w:r>
        <w:rPr>
          <w:rFonts w:asciiTheme="minorHAnsi" w:hAnsiTheme="minorHAnsi"/>
          <w:color w:val="auto"/>
        </w:rPr>
        <w:t>W</w:t>
      </w:r>
      <w:r w:rsidRPr="00E34C13">
        <w:rPr>
          <w:rFonts w:asciiTheme="minorHAnsi" w:hAnsiTheme="minorHAnsi"/>
          <w:color w:val="auto"/>
        </w:rPr>
        <w:t xml:space="preserve">ithin a single </w:t>
      </w:r>
      <w:r>
        <w:rPr>
          <w:rFonts w:asciiTheme="minorHAnsi" w:hAnsiTheme="minorHAnsi"/>
          <w:color w:val="auto"/>
        </w:rPr>
        <w:t xml:space="preserve">insect </w:t>
      </w:r>
      <w:r w:rsidRPr="00E34C13">
        <w:rPr>
          <w:rFonts w:asciiTheme="minorHAnsi" w:hAnsiTheme="minorHAnsi"/>
          <w:color w:val="auto"/>
        </w:rPr>
        <w:t>species the environmental cue</w:t>
      </w:r>
      <w:r>
        <w:rPr>
          <w:rFonts w:asciiTheme="minorHAnsi" w:hAnsiTheme="minorHAnsi"/>
          <w:color w:val="auto"/>
        </w:rPr>
        <w:t>s</w:t>
      </w:r>
      <w:r w:rsidRPr="00E34C13">
        <w:rPr>
          <w:rFonts w:asciiTheme="minorHAnsi" w:hAnsiTheme="minorHAnsi"/>
          <w:color w:val="auto"/>
        </w:rPr>
        <w:t xml:space="preserve"> that stimulates diapause, the life stage</w:t>
      </w:r>
      <w:r>
        <w:rPr>
          <w:rFonts w:asciiTheme="minorHAnsi" w:hAnsiTheme="minorHAnsi"/>
          <w:color w:val="auto"/>
        </w:rPr>
        <w:t>s</w:t>
      </w:r>
      <w:r w:rsidRPr="00E34C13">
        <w:rPr>
          <w:rFonts w:asciiTheme="minorHAnsi" w:hAnsiTheme="minorHAnsi"/>
          <w:color w:val="auto"/>
        </w:rPr>
        <w:t xml:space="preserve"> sensitive to th</w:t>
      </w:r>
      <w:r>
        <w:rPr>
          <w:rFonts w:asciiTheme="minorHAnsi" w:hAnsiTheme="minorHAnsi"/>
          <w:color w:val="auto"/>
        </w:rPr>
        <w:t>ose</w:t>
      </w:r>
      <w:r w:rsidRPr="00E34C13">
        <w:rPr>
          <w:rFonts w:asciiTheme="minorHAnsi" w:hAnsiTheme="minorHAnsi"/>
          <w:color w:val="auto"/>
        </w:rPr>
        <w:t xml:space="preserve"> cue</w:t>
      </w:r>
      <w:r>
        <w:rPr>
          <w:rFonts w:asciiTheme="minorHAnsi" w:hAnsiTheme="minorHAnsi"/>
          <w:color w:val="auto"/>
        </w:rPr>
        <w:t>s</w:t>
      </w:r>
      <w:r w:rsidRPr="00E34C13">
        <w:rPr>
          <w:rFonts w:asciiTheme="minorHAnsi" w:hAnsiTheme="minorHAnsi"/>
          <w:color w:val="auto"/>
        </w:rPr>
        <w:t>, and the r</w:t>
      </w:r>
      <w:r>
        <w:rPr>
          <w:rFonts w:asciiTheme="minorHAnsi" w:hAnsiTheme="minorHAnsi"/>
          <w:color w:val="auto"/>
        </w:rPr>
        <w:t xml:space="preserve">esulting diapause phenotype </w:t>
      </w:r>
      <w:r w:rsidRPr="00E34C13">
        <w:rPr>
          <w:rFonts w:asciiTheme="minorHAnsi" w:hAnsiTheme="minorHAnsi"/>
          <w:color w:val="auto"/>
        </w:rPr>
        <w:t>are typically consistent</w:t>
      </w:r>
      <w:r w:rsidR="000C48B3">
        <w:rPr>
          <w:rFonts w:asciiTheme="minorHAnsi" w:hAnsiTheme="minorHAnsi"/>
          <w:color w:val="auto"/>
        </w:rPr>
        <w:t xml:space="preserve">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 xml:space="preserve">. </w:t>
      </w:r>
      <w:r>
        <w:rPr>
          <w:rFonts w:asciiTheme="minorHAnsi" w:hAnsiTheme="minorHAnsi"/>
          <w:color w:val="auto"/>
        </w:rPr>
        <w:t>The d</w:t>
      </w:r>
      <w:r w:rsidRPr="00E34C13">
        <w:rPr>
          <w:rFonts w:asciiTheme="minorHAnsi" w:hAnsiTheme="minorHAnsi"/>
          <w:color w:val="auto"/>
        </w:rPr>
        <w:t>iapause development</w:t>
      </w:r>
      <w:r>
        <w:rPr>
          <w:rFonts w:asciiTheme="minorHAnsi" w:hAnsiTheme="minorHAnsi"/>
          <w:color w:val="auto"/>
        </w:rPr>
        <w:t>al trajectory has</w:t>
      </w:r>
      <w:r w:rsidRPr="00E34C13">
        <w:rPr>
          <w:rFonts w:asciiTheme="minorHAnsi" w:hAnsiTheme="minorHAnsi"/>
          <w:color w:val="auto"/>
        </w:rPr>
        <w:t xml:space="preserve"> three distinct stages; pre-diapause</w:t>
      </w:r>
      <w:r>
        <w:rPr>
          <w:rFonts w:asciiTheme="minorHAnsi" w:hAnsiTheme="minorHAnsi"/>
          <w:color w:val="auto"/>
        </w:rPr>
        <w:t xml:space="preserve">, diapause, and post-diapause. </w:t>
      </w:r>
      <w:r w:rsidR="000C48B3">
        <w:rPr>
          <w:rFonts w:asciiTheme="minorHAnsi" w:hAnsiTheme="minorHAnsi"/>
          <w:color w:val="auto"/>
        </w:rPr>
        <w:t>B</w:t>
      </w:r>
      <w:r w:rsidRPr="00E34C13">
        <w:rPr>
          <w:rFonts w:asciiTheme="minorHAnsi" w:hAnsiTheme="minorHAnsi"/>
          <w:color w:val="auto"/>
        </w:rPr>
        <w:t xml:space="preserve">efore diapause can be induced </w:t>
      </w:r>
      <w:r w:rsidR="000C48B3">
        <w:rPr>
          <w:rFonts w:asciiTheme="minorHAnsi" w:hAnsiTheme="minorHAnsi"/>
          <w:color w:val="auto"/>
        </w:rPr>
        <w:t xml:space="preserve">in an individual, that individual </w:t>
      </w:r>
      <w:r w:rsidRPr="00E34C13">
        <w:rPr>
          <w:rFonts w:asciiTheme="minorHAnsi" w:hAnsiTheme="minorHAnsi"/>
          <w:color w:val="auto"/>
        </w:rPr>
        <w:t xml:space="preserve">must reach a genetically determined sensitive period. </w:t>
      </w:r>
      <w:commentRangeStart w:id="1"/>
      <w:commentRangeStart w:id="2"/>
      <w:r w:rsidRPr="00E34C13">
        <w:rPr>
          <w:rFonts w:asciiTheme="minorHAnsi" w:hAnsiTheme="minorHAnsi"/>
          <w:color w:val="auto"/>
        </w:rPr>
        <w:t xml:space="preserve">During an insect’s sensitive period, </w:t>
      </w:r>
      <w:r>
        <w:rPr>
          <w:rFonts w:asciiTheme="minorHAnsi" w:hAnsiTheme="minorHAnsi"/>
          <w:color w:val="auto"/>
        </w:rPr>
        <w:t>it</w:t>
      </w:r>
      <w:r w:rsidRPr="00E34C13">
        <w:rPr>
          <w:rFonts w:asciiTheme="minorHAnsi" w:hAnsiTheme="minorHAnsi"/>
          <w:color w:val="auto"/>
        </w:rPr>
        <w:t xml:space="preserve"> </w:t>
      </w:r>
      <w:r w:rsidR="00AA40AF">
        <w:rPr>
          <w:rFonts w:asciiTheme="minorHAnsi" w:hAnsiTheme="minorHAnsi"/>
          <w:color w:val="auto"/>
        </w:rPr>
        <w:t xml:space="preserve">can perceive </w:t>
      </w:r>
      <w:r w:rsidRPr="00E34C13">
        <w:rPr>
          <w:rFonts w:asciiTheme="minorHAnsi" w:hAnsiTheme="minorHAnsi"/>
          <w:color w:val="auto"/>
        </w:rPr>
        <w:t xml:space="preserve">the environmental cue that induces diapause and </w:t>
      </w:r>
      <w:r w:rsidR="00AA40AF">
        <w:rPr>
          <w:rFonts w:asciiTheme="minorHAnsi" w:hAnsiTheme="minorHAnsi"/>
          <w:color w:val="auto"/>
        </w:rPr>
        <w:t xml:space="preserve">it is </w:t>
      </w:r>
      <w:r w:rsidRPr="00E34C13">
        <w:rPr>
          <w:rFonts w:asciiTheme="minorHAnsi" w:hAnsiTheme="minorHAnsi"/>
          <w:color w:val="auto"/>
        </w:rPr>
        <w:t>physiologically competent to respond to that cue</w:t>
      </w:r>
      <w:r>
        <w:rPr>
          <w:rFonts w:asciiTheme="minorHAnsi" w:hAnsiTheme="minorHAnsi"/>
          <w:color w:val="auto"/>
        </w:rPr>
        <w:t xml:space="preserve">. </w:t>
      </w:r>
      <w:commentRangeEnd w:id="1"/>
      <w:r>
        <w:rPr>
          <w:rStyle w:val="CommentReference"/>
        </w:rPr>
        <w:commentReference w:id="1"/>
      </w:r>
      <w:commentRangeEnd w:id="2"/>
      <w:r w:rsidR="00AA40AF">
        <w:rPr>
          <w:rStyle w:val="CommentReference"/>
        </w:rPr>
        <w:commentReference w:id="2"/>
      </w:r>
      <w:r>
        <w:rPr>
          <w:rFonts w:asciiTheme="minorHAnsi" w:hAnsiTheme="minorHAnsi"/>
          <w:color w:val="auto"/>
        </w:rPr>
        <w:t>During pre-diapause</w:t>
      </w:r>
      <w:r w:rsidR="0078598B">
        <w:rPr>
          <w:rFonts w:asciiTheme="minorHAnsi" w:hAnsiTheme="minorHAnsi"/>
          <w:color w:val="auto"/>
        </w:rPr>
        <w:t>,</w:t>
      </w:r>
      <w:r>
        <w:rPr>
          <w:rFonts w:asciiTheme="minorHAnsi" w:hAnsiTheme="minorHAnsi"/>
          <w:color w:val="auto"/>
        </w:rPr>
        <w:t xml:space="preserve"> the sensitive stage perceives the necessary environmental cue or cues, there is a shift </w:t>
      </w:r>
      <w:r w:rsidRPr="00E34C13">
        <w:rPr>
          <w:rFonts w:asciiTheme="minorHAnsi" w:hAnsiTheme="minorHAnsi"/>
          <w:color w:val="auto"/>
        </w:rPr>
        <w:t xml:space="preserve">away from direct development and towards </w:t>
      </w:r>
      <w:r>
        <w:rPr>
          <w:rFonts w:asciiTheme="minorHAnsi" w:hAnsiTheme="minorHAnsi"/>
          <w:color w:val="auto"/>
        </w:rPr>
        <w:t xml:space="preserve">the </w:t>
      </w:r>
      <w:r w:rsidRPr="00E34C13">
        <w:rPr>
          <w:rFonts w:asciiTheme="minorHAnsi" w:hAnsiTheme="minorHAnsi"/>
          <w:color w:val="auto"/>
        </w:rPr>
        <w:t xml:space="preserve">diapause </w:t>
      </w:r>
      <w:r>
        <w:rPr>
          <w:rFonts w:asciiTheme="minorHAnsi" w:hAnsiTheme="minorHAnsi"/>
          <w:color w:val="auto"/>
        </w:rPr>
        <w:t>developmental trajectory</w:t>
      </w:r>
      <w:r w:rsidR="00AD179A">
        <w:rPr>
          <w:rFonts w:asciiTheme="minorHAnsi" w:hAnsiTheme="minorHAnsi"/>
          <w:color w:val="auto"/>
        </w:rPr>
        <w:t>.</w:t>
      </w:r>
      <w:r>
        <w:rPr>
          <w:rFonts w:asciiTheme="minorHAnsi" w:hAnsiTheme="minorHAnsi"/>
          <w:color w:val="auto"/>
        </w:rPr>
        <w:t xml:space="preserve"> As</w:t>
      </w:r>
      <w:r w:rsidRPr="00E34C13">
        <w:rPr>
          <w:rFonts w:asciiTheme="minorHAnsi" w:hAnsiTheme="minorHAnsi"/>
          <w:color w:val="auto"/>
        </w:rPr>
        <w:t xml:space="preserve"> diapause is induced during the pre-diapause period, insects begin to prepare for the challenges </w:t>
      </w:r>
      <w:r>
        <w:rPr>
          <w:rFonts w:asciiTheme="minorHAnsi" w:hAnsiTheme="minorHAnsi"/>
          <w:color w:val="auto"/>
        </w:rPr>
        <w:t>they will face during and after</w:t>
      </w:r>
      <w:r w:rsidRPr="00E34C13">
        <w:rPr>
          <w:rFonts w:asciiTheme="minorHAnsi" w:hAnsiTheme="minorHAnsi"/>
          <w:color w:val="auto"/>
        </w:rPr>
        <w:t xml:space="preserve"> diapause. </w:t>
      </w:r>
      <w:commentRangeStart w:id="3"/>
      <w:commentRangeStart w:id="4"/>
      <w:r w:rsidR="0078598B">
        <w:rPr>
          <w:rFonts w:asciiTheme="minorHAnsi" w:hAnsiTheme="minorHAnsi"/>
          <w:color w:val="auto"/>
        </w:rPr>
        <w:t>The induction of diapause in advance of seasonal changes gives insects the opportunity to accumulate the resources</w:t>
      </w:r>
      <w:r w:rsidR="0078598B" w:rsidRPr="00B25226">
        <w:rPr>
          <w:rFonts w:asciiTheme="minorHAnsi" w:hAnsiTheme="minorHAnsi"/>
          <w:color w:val="auto"/>
        </w:rPr>
        <w:t xml:space="preserve"> </w:t>
      </w:r>
      <w:r w:rsidR="0078598B">
        <w:rPr>
          <w:rFonts w:asciiTheme="minorHAnsi" w:hAnsiTheme="minorHAnsi"/>
          <w:color w:val="auto"/>
        </w:rPr>
        <w:t>they will need to survive diapause</w:t>
      </w:r>
      <w:r w:rsidR="00A26B47">
        <w:rPr>
          <w:rFonts w:asciiTheme="minorHAnsi" w:hAnsiTheme="minorHAnsi"/>
          <w:color w:val="auto"/>
        </w:rPr>
        <w:t xml:space="preserve"> while those resources are available</w:t>
      </w:r>
      <w:r w:rsidR="0078598B">
        <w:rPr>
          <w:rFonts w:asciiTheme="minorHAnsi" w:hAnsiTheme="minorHAnsi"/>
          <w:color w:val="auto"/>
        </w:rPr>
        <w:t xml:space="preserve"> </w:t>
      </w:r>
      <w:r w:rsidR="0078598B">
        <w:rPr>
          <w:rFonts w:asciiTheme="minorHAnsi" w:hAnsiTheme="minorHAnsi"/>
          <w:color w:val="auto"/>
        </w:rPr>
        <w:fldChar w:fldCharType="begin" w:fldLock="1"/>
      </w:r>
      <w:r w:rsidR="0078598B">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8598B">
        <w:rPr>
          <w:rFonts w:asciiTheme="minorHAnsi" w:hAnsiTheme="minorHAnsi"/>
          <w:color w:val="auto"/>
        </w:rPr>
        <w:fldChar w:fldCharType="separate"/>
      </w:r>
      <w:r w:rsidR="0078598B" w:rsidRPr="002F06EC">
        <w:rPr>
          <w:rFonts w:asciiTheme="minorHAnsi" w:hAnsiTheme="minorHAnsi"/>
          <w:noProof/>
          <w:color w:val="auto"/>
        </w:rPr>
        <w:t>(Koštál 2006)</w:t>
      </w:r>
      <w:r w:rsidR="0078598B">
        <w:rPr>
          <w:rFonts w:asciiTheme="minorHAnsi" w:hAnsiTheme="minorHAnsi"/>
          <w:color w:val="auto"/>
        </w:rPr>
        <w:fldChar w:fldCharType="end"/>
      </w:r>
      <w:r w:rsidR="0078598B">
        <w:rPr>
          <w:rFonts w:asciiTheme="minorHAnsi" w:hAnsiTheme="minorHAnsi"/>
          <w:color w:val="auto"/>
        </w:rPr>
        <w:t xml:space="preserve">. </w:t>
      </w:r>
      <w:commentRangeEnd w:id="3"/>
      <w:r w:rsidR="0078598B">
        <w:rPr>
          <w:rStyle w:val="CommentReference"/>
        </w:rPr>
        <w:commentReference w:id="3"/>
      </w:r>
      <w:commentRangeEnd w:id="4"/>
      <w:r w:rsidR="00A26B47">
        <w:rPr>
          <w:rStyle w:val="CommentReference"/>
        </w:rPr>
        <w:commentReference w:id="4"/>
      </w:r>
      <w:r w:rsidRPr="00E34C13">
        <w:rPr>
          <w:rFonts w:asciiTheme="minorHAnsi" w:hAnsiTheme="minorHAnsi"/>
          <w:color w:val="auto"/>
        </w:rPr>
        <w:t xml:space="preserve">For many insects, </w:t>
      </w:r>
      <w:r w:rsidR="00A10FC7">
        <w:rPr>
          <w:rFonts w:asciiTheme="minorHAnsi" w:hAnsiTheme="minorHAnsi"/>
          <w:color w:val="auto"/>
        </w:rPr>
        <w:t xml:space="preserve">the </w:t>
      </w:r>
      <w:r w:rsidRPr="00E34C13">
        <w:rPr>
          <w:rFonts w:asciiTheme="minorHAnsi" w:hAnsiTheme="minorHAnsi"/>
          <w:color w:val="auto"/>
        </w:rPr>
        <w:t xml:space="preserve">physiological changes that occur </w:t>
      </w:r>
      <w:r w:rsidR="00A26B47">
        <w:rPr>
          <w:rFonts w:asciiTheme="minorHAnsi" w:hAnsiTheme="minorHAnsi"/>
          <w:color w:val="auto"/>
        </w:rPr>
        <w:t xml:space="preserve">during </w:t>
      </w:r>
      <w:r w:rsidRPr="00E34C13">
        <w:rPr>
          <w:rFonts w:asciiTheme="minorHAnsi" w:hAnsiTheme="minorHAnsi"/>
          <w:color w:val="auto"/>
        </w:rPr>
        <w:t>pre-diapause</w:t>
      </w:r>
      <w:r w:rsidR="00A10FC7">
        <w:rPr>
          <w:rFonts w:asciiTheme="minorHAnsi" w:hAnsiTheme="minorHAnsi"/>
          <w:color w:val="auto"/>
        </w:rPr>
        <w:t xml:space="preserve"> can</w:t>
      </w:r>
      <w:r w:rsidR="00A26B47">
        <w:rPr>
          <w:rFonts w:asciiTheme="minorHAnsi" w:hAnsiTheme="minorHAnsi"/>
          <w:color w:val="auto"/>
        </w:rPr>
        <w:t xml:space="preserve"> </w:t>
      </w:r>
      <w:r>
        <w:rPr>
          <w:rFonts w:asciiTheme="minorHAnsi" w:hAnsiTheme="minorHAnsi"/>
          <w:color w:val="auto"/>
        </w:rPr>
        <w:t>have substantial effects on</w:t>
      </w:r>
      <w:r w:rsidRPr="00E34C13">
        <w:rPr>
          <w:rFonts w:asciiTheme="minorHAnsi" w:hAnsiTheme="minorHAnsi"/>
          <w:color w:val="auto"/>
        </w:rPr>
        <w:t xml:space="preserve"> their survival during diapause</w:t>
      </w:r>
      <w:r>
        <w:rPr>
          <w:rFonts w:asciiTheme="minorHAnsi" w:hAnsiTheme="minorHAnsi"/>
          <w:color w:val="auto"/>
        </w:rPr>
        <w:t xml:space="preserve"> and even potentially affect post-diapause outcomes. In preparation for diapause, many insects begin to accumulate and store resources in the form of lipids, proteins, and carbohydrates</w:t>
      </w:r>
      <w:r w:rsidR="001F2A82">
        <w:rPr>
          <w:rFonts w:asciiTheme="minorHAnsi" w:hAnsiTheme="minorHAnsi"/>
          <w:color w:val="auto"/>
        </w:rPr>
        <w:t xml:space="preserve"> as sources of energy for their suppressed metabolism to survive</w:t>
      </w:r>
      <w:r w:rsidR="0078598B">
        <w:rPr>
          <w:rFonts w:asciiTheme="minorHAnsi" w:hAnsiTheme="minorHAnsi"/>
          <w:color w:val="auto"/>
        </w:rPr>
        <w:t>.</w:t>
      </w:r>
      <w:r w:rsidR="001F2A82">
        <w:rPr>
          <w:rFonts w:asciiTheme="minorHAnsi" w:hAnsiTheme="minorHAnsi"/>
          <w:color w:val="auto"/>
        </w:rPr>
        <w:t xml:space="preserve"> In addition to surviving diapause, </w:t>
      </w:r>
      <w:r w:rsidR="00FE5788">
        <w:rPr>
          <w:rFonts w:asciiTheme="minorHAnsi" w:hAnsiTheme="minorHAnsi"/>
          <w:color w:val="auto"/>
        </w:rPr>
        <w:t xml:space="preserve">insects </w:t>
      </w:r>
      <w:r w:rsidR="001F2A82">
        <w:rPr>
          <w:rFonts w:asciiTheme="minorHAnsi" w:hAnsiTheme="minorHAnsi"/>
          <w:color w:val="auto"/>
        </w:rPr>
        <w:t xml:space="preserve">that </w:t>
      </w:r>
      <w:r w:rsidR="008665F6">
        <w:rPr>
          <w:rFonts w:asciiTheme="minorHAnsi" w:hAnsiTheme="minorHAnsi"/>
          <w:color w:val="auto"/>
        </w:rPr>
        <w:t>metamorphose</w:t>
      </w:r>
      <w:r w:rsidR="00FE5788">
        <w:rPr>
          <w:rFonts w:asciiTheme="minorHAnsi" w:hAnsiTheme="minorHAnsi"/>
          <w:color w:val="auto"/>
        </w:rPr>
        <w:t xml:space="preserve"> directly after </w:t>
      </w:r>
      <w:r w:rsidR="008665F6">
        <w:rPr>
          <w:rFonts w:asciiTheme="minorHAnsi" w:hAnsiTheme="minorHAnsi"/>
          <w:color w:val="auto"/>
        </w:rPr>
        <w:t>diapause is terminated or insects with diet restrictions in the stages following diapause</w:t>
      </w:r>
      <w:r>
        <w:rPr>
          <w:rFonts w:asciiTheme="minorHAnsi" w:hAnsiTheme="minorHAnsi"/>
          <w:color w:val="auto"/>
        </w:rPr>
        <w:t>, it is</w:t>
      </w:r>
      <w:r w:rsidRPr="00B25226">
        <w:rPr>
          <w:rFonts w:asciiTheme="minorHAnsi" w:hAnsiTheme="minorHAnsi"/>
          <w:color w:val="auto"/>
        </w:rPr>
        <w:t xml:space="preserve"> imperative that </w:t>
      </w:r>
      <w:r w:rsidR="00106AD6">
        <w:rPr>
          <w:rFonts w:asciiTheme="minorHAnsi" w:hAnsiTheme="minorHAnsi"/>
          <w:color w:val="auto"/>
        </w:rPr>
        <w:t xml:space="preserve">they </w:t>
      </w:r>
      <w:r w:rsidR="001F2A82">
        <w:rPr>
          <w:rFonts w:asciiTheme="minorHAnsi" w:hAnsiTheme="minorHAnsi"/>
          <w:color w:val="auto"/>
        </w:rPr>
        <w:t>accumulate enough resources to</w:t>
      </w:r>
      <w:r>
        <w:rPr>
          <w:rStyle w:val="CommentReference"/>
        </w:rPr>
        <w:commentReference w:id="5"/>
      </w:r>
      <w:r w:rsidR="001F2A82">
        <w:rPr>
          <w:rStyle w:val="CommentReference"/>
        </w:rPr>
        <w:commentReference w:id="6"/>
      </w:r>
      <w:r w:rsidR="00106AD6">
        <w:rPr>
          <w:rFonts w:asciiTheme="minorHAnsi" w:hAnsiTheme="minorHAnsi"/>
          <w:color w:val="auto"/>
        </w:rPr>
        <w:t xml:space="preserve"> </w:t>
      </w:r>
      <w:r w:rsidRPr="00B25226">
        <w:rPr>
          <w:rFonts w:asciiTheme="minorHAnsi" w:hAnsiTheme="minorHAnsi"/>
          <w:color w:val="auto"/>
        </w:rPr>
        <w:t xml:space="preserve">meet </w:t>
      </w:r>
      <w:r>
        <w:rPr>
          <w:rFonts w:asciiTheme="minorHAnsi" w:hAnsiTheme="minorHAnsi"/>
          <w:color w:val="auto"/>
        </w:rPr>
        <w:t xml:space="preserve">the </w:t>
      </w:r>
      <w:r>
        <w:rPr>
          <w:rFonts w:asciiTheme="minorHAnsi" w:hAnsiTheme="minorHAnsi"/>
          <w:color w:val="auto"/>
        </w:rPr>
        <w:lastRenderedPageBreak/>
        <w:t xml:space="preserve">energetic and </w:t>
      </w:r>
      <w:commentRangeStart w:id="7"/>
      <w:commentRangeStart w:id="8"/>
      <w:r>
        <w:rPr>
          <w:rFonts w:asciiTheme="minorHAnsi" w:hAnsiTheme="minorHAnsi"/>
          <w:color w:val="auto"/>
        </w:rPr>
        <w:t>anabolic</w:t>
      </w:r>
      <w:commentRangeEnd w:id="7"/>
      <w:r>
        <w:rPr>
          <w:rStyle w:val="CommentReference"/>
        </w:rPr>
        <w:commentReference w:id="7"/>
      </w:r>
      <w:commentRangeEnd w:id="8"/>
      <w:r w:rsidR="008665F6">
        <w:rPr>
          <w:rStyle w:val="CommentReference"/>
        </w:rPr>
        <w:commentReference w:id="8"/>
      </w:r>
      <w:r>
        <w:rPr>
          <w:rFonts w:asciiTheme="minorHAnsi" w:hAnsiTheme="minorHAnsi"/>
          <w:color w:val="auto"/>
        </w:rPr>
        <w:t xml:space="preserve"> </w:t>
      </w:r>
      <w:r w:rsidRPr="00B25226">
        <w:rPr>
          <w:rFonts w:asciiTheme="minorHAnsi" w:hAnsiTheme="minorHAnsi"/>
          <w:color w:val="auto"/>
        </w:rPr>
        <w:t xml:space="preserve">requirements for </w:t>
      </w:r>
      <w:r w:rsidR="00AD179A">
        <w:rPr>
          <w:rFonts w:asciiTheme="minorHAnsi" w:hAnsiTheme="minorHAnsi"/>
          <w:color w:val="auto"/>
        </w:rPr>
        <w:t>development, repair,</w:t>
      </w:r>
      <w:r w:rsidRPr="00B25226">
        <w:rPr>
          <w:rFonts w:asciiTheme="minorHAnsi" w:hAnsiTheme="minorHAnsi"/>
          <w:color w:val="auto"/>
        </w:rPr>
        <w:t xml:space="preserve">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w:t>
      </w:r>
      <w:r w:rsidR="00C310C4">
        <w:rPr>
          <w:rFonts w:asciiTheme="minorHAnsi" w:hAnsiTheme="minorHAnsi"/>
          <w:color w:val="auto"/>
        </w:rPr>
        <w:t>The stage following pre-diapause is d</w:t>
      </w:r>
      <w:commentRangeStart w:id="9"/>
      <w:commentRangeStart w:id="10"/>
      <w:r>
        <w:rPr>
          <w:rFonts w:asciiTheme="minorHAnsi" w:hAnsiTheme="minorHAnsi"/>
          <w:color w:val="auto"/>
        </w:rPr>
        <w:t xml:space="preserve">iapause </w:t>
      </w:r>
      <w:r w:rsidR="00C310C4">
        <w:rPr>
          <w:rFonts w:asciiTheme="minorHAnsi" w:hAnsiTheme="minorHAnsi"/>
          <w:color w:val="auto"/>
        </w:rPr>
        <w:t>which</w:t>
      </w:r>
      <w:r w:rsidR="00E7441B">
        <w:rPr>
          <w:rFonts w:asciiTheme="minorHAnsi" w:hAnsiTheme="minorHAnsi"/>
          <w:color w:val="auto"/>
        </w:rPr>
        <w:t xml:space="preserve"> </w:t>
      </w:r>
      <w:r>
        <w:rPr>
          <w:rFonts w:asciiTheme="minorHAnsi" w:hAnsiTheme="minorHAnsi"/>
          <w:color w:val="auto"/>
        </w:rPr>
        <w:t>develops across three distinct stages; initiation, maintenance</w:t>
      </w:r>
      <w:r w:rsidR="00BF08C5">
        <w:rPr>
          <w:rFonts w:asciiTheme="minorHAnsi" w:hAnsiTheme="minorHAnsi"/>
          <w:color w:val="auto"/>
        </w:rPr>
        <w:t>,</w:t>
      </w:r>
      <w:r>
        <w:rPr>
          <w:rFonts w:asciiTheme="minorHAnsi" w:hAnsiTheme="minorHAnsi"/>
          <w:color w:val="auto"/>
        </w:rPr>
        <w:t xml:space="preserve"> and termination</w:t>
      </w:r>
      <w:r>
        <w:rPr>
          <w:rFonts w:asciiTheme="minorHAnsi" w:hAnsiTheme="minorHAnsi"/>
          <w:color w:val="FF0000"/>
        </w:rPr>
        <w:t xml:space="preserve">. </w:t>
      </w:r>
      <w:commentRangeEnd w:id="9"/>
      <w:r>
        <w:rPr>
          <w:rStyle w:val="CommentReference"/>
        </w:rPr>
        <w:commentReference w:id="9"/>
      </w:r>
      <w:commentRangeEnd w:id="10"/>
      <w:r w:rsidR="00C310C4">
        <w:rPr>
          <w:rStyle w:val="CommentReference"/>
        </w:rPr>
        <w:commentReference w:id="10"/>
      </w:r>
    </w:p>
    <w:p w14:paraId="3F4D4716" w14:textId="3704774D" w:rsidR="00415F4F" w:rsidRPr="00415F4F" w:rsidRDefault="00242E29" w:rsidP="00415F4F">
      <w:pPr>
        <w:spacing w:line="480" w:lineRule="auto"/>
        <w:ind w:firstLine="720"/>
        <w:rPr>
          <w:rFonts w:asciiTheme="minorHAnsi" w:hAnsiTheme="minorHAnsi"/>
          <w:color w:val="FF0000"/>
        </w:rPr>
      </w:pPr>
      <w:commentRangeStart w:id="11"/>
      <w:commentRangeStart w:id="12"/>
      <w:r>
        <w:rPr>
          <w:rFonts w:asciiTheme="minorHAnsi" w:hAnsiTheme="minorHAnsi"/>
          <w:color w:val="auto"/>
        </w:rPr>
        <w:t xml:space="preserve">Diapause initiation is generally marked by the suspension of continuous development and </w:t>
      </w:r>
      <w:r w:rsidR="004C0C1C">
        <w:rPr>
          <w:rFonts w:asciiTheme="minorHAnsi" w:hAnsiTheme="minorHAnsi"/>
          <w:color w:val="auto"/>
        </w:rPr>
        <w:t>suppressed</w:t>
      </w:r>
      <w:r>
        <w:rPr>
          <w:rFonts w:asciiTheme="minorHAnsi" w:hAnsiTheme="minorHAnsi"/>
          <w:color w:val="auto"/>
        </w:rPr>
        <w:t xml:space="preserve"> metabolic activity</w:t>
      </w:r>
      <w:r w:rsidRPr="00B25226">
        <w:rPr>
          <w:rFonts w:asciiTheme="minorHAnsi" w:hAnsiTheme="minorHAnsi"/>
          <w:color w:val="auto"/>
        </w:rPr>
        <w:t>.</w:t>
      </w:r>
      <w:r>
        <w:rPr>
          <w:rFonts w:asciiTheme="minorHAnsi" w:hAnsiTheme="minorHAnsi"/>
          <w:color w:val="auto"/>
        </w:rPr>
        <w:t xml:space="preserve"> </w:t>
      </w:r>
      <w:commentRangeEnd w:id="11"/>
      <w:r>
        <w:rPr>
          <w:rStyle w:val="CommentReference"/>
        </w:rPr>
        <w:commentReference w:id="11"/>
      </w:r>
      <w:commentRangeEnd w:id="12"/>
      <w:r w:rsidR="004C0C1C">
        <w:rPr>
          <w:rStyle w:val="CommentReference"/>
        </w:rPr>
        <w:commentReference w:id="12"/>
      </w:r>
      <w:r w:rsidR="004C0C1C">
        <w:rPr>
          <w:rFonts w:asciiTheme="minorHAnsi" w:hAnsiTheme="minorHAnsi"/>
          <w:color w:val="auto"/>
        </w:rPr>
        <w:t>During d</w:t>
      </w:r>
      <w:r>
        <w:rPr>
          <w:rFonts w:asciiTheme="minorHAnsi" w:hAnsiTheme="minorHAnsi"/>
          <w:color w:val="auto"/>
        </w:rPr>
        <w:t>iapause maintenance</w:t>
      </w:r>
      <w:r w:rsidR="004C0C1C">
        <w:rPr>
          <w:rFonts w:asciiTheme="minorHAnsi" w:hAnsiTheme="minorHAnsi"/>
          <w:color w:val="auto"/>
        </w:rPr>
        <w:t xml:space="preserve"> the endogenous mechanisms that support the diapause phenotype persist and diapause continues</w:t>
      </w:r>
      <w:r>
        <w:rPr>
          <w:rFonts w:asciiTheme="minorHAnsi" w:hAnsiTheme="minorHAnsi"/>
          <w:color w:val="auto"/>
        </w:rPr>
        <w:t xml:space="preserv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Diapause termination is marked by the relief of</w:t>
      </w:r>
      <w:r w:rsidR="004C0C1C">
        <w:rPr>
          <w:rFonts w:asciiTheme="minorHAnsi" w:hAnsiTheme="minorHAnsi"/>
          <w:color w:val="auto"/>
        </w:rPr>
        <w:t xml:space="preserve"> those</w:t>
      </w:r>
      <w:r>
        <w:rPr>
          <w:rFonts w:asciiTheme="minorHAnsi" w:hAnsiTheme="minorHAnsi"/>
          <w:color w:val="auto"/>
        </w:rPr>
        <w:t xml:space="preserve"> endogenous factors that initiate and maintain diapause, making the resumption of direct development possible under permissive conditions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596199">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0966F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p>
    <w:p w14:paraId="1B7F9532" w14:textId="12ACDEED" w:rsidR="00415F4F" w:rsidRDefault="00242E29" w:rsidP="00415F4F">
      <w:pPr>
        <w:spacing w:line="480" w:lineRule="auto"/>
        <w:ind w:firstLine="720"/>
        <w:rPr>
          <w:rFonts w:asciiTheme="minorHAnsi" w:hAnsiTheme="minorHAnsi"/>
          <w:color w:val="auto"/>
        </w:rPr>
      </w:pPr>
      <w:commentRangeStart w:id="13"/>
      <w:commentRangeStart w:id="14"/>
      <w:r>
        <w:rPr>
          <w:rFonts w:asciiTheme="minorHAnsi" w:hAnsiTheme="minorHAnsi"/>
          <w:color w:val="auto"/>
        </w:rPr>
        <w:t>As</w:t>
      </w:r>
      <w:commentRangeEnd w:id="13"/>
      <w:r>
        <w:rPr>
          <w:rStyle w:val="CommentReference"/>
        </w:rPr>
        <w:commentReference w:id="13"/>
      </w:r>
      <w:commentRangeEnd w:id="14"/>
      <w:r w:rsidR="006C512D">
        <w:rPr>
          <w:rStyle w:val="CommentReference"/>
        </w:rPr>
        <w:commentReference w:id="14"/>
      </w:r>
      <w:r>
        <w:rPr>
          <w:rFonts w:asciiTheme="minorHAnsi" w:hAnsiTheme="minorHAnsi"/>
          <w:color w:val="auto"/>
        </w:rPr>
        <w:t xml:space="preserve"> temperatures rise, the seasonal cues that insects use to predict changes in their environment, like photoperiod, will remain relatively consistent as warm growing seasons begin earlier and end later. </w:t>
      </w:r>
      <w:r w:rsidR="006A6625">
        <w:rPr>
          <w:rFonts w:asciiTheme="minorHAnsi" w:hAnsiTheme="minorHAnsi"/>
          <w:color w:val="auto"/>
        </w:rPr>
        <w:t>L</w:t>
      </w:r>
      <w:r>
        <w:rPr>
          <w:rFonts w:asciiTheme="minorHAnsi" w:hAnsiTheme="minorHAnsi"/>
          <w:color w:val="auto"/>
        </w:rPr>
        <w:t xml:space="preserve">onger </w:t>
      </w:r>
      <w:commentRangeStart w:id="15"/>
      <w:commentRangeStart w:id="16"/>
      <w:r>
        <w:rPr>
          <w:rFonts w:asciiTheme="minorHAnsi" w:hAnsiTheme="minorHAnsi"/>
          <w:color w:val="auto"/>
        </w:rPr>
        <w:t>growing seasons will decouple the predictions of environmental cues and seasonal change</w:t>
      </w:r>
      <w:r w:rsidR="006C512D">
        <w:rPr>
          <w:rFonts w:asciiTheme="minorHAnsi" w:hAnsiTheme="minorHAnsi"/>
          <w:color w:val="auto"/>
        </w:rPr>
        <w:t xml:space="preserve">s. The environmental </w:t>
      </w:r>
      <w:r>
        <w:rPr>
          <w:rFonts w:asciiTheme="minorHAnsi" w:hAnsiTheme="minorHAnsi"/>
          <w:color w:val="auto"/>
        </w:rPr>
        <w:t>cues that previously signaled the end of the growing season will begin to underestimate the end of the growing season</w:t>
      </w:r>
      <w:commentRangeEnd w:id="15"/>
      <w:r>
        <w:rPr>
          <w:rStyle w:val="CommentReference"/>
        </w:rPr>
        <w:commentReference w:id="15"/>
      </w:r>
      <w:commentRangeEnd w:id="16"/>
      <w:r w:rsidR="003A1DD0">
        <w:rPr>
          <w:rStyle w:val="CommentReference"/>
        </w:rPr>
        <w:commentReference w:id="16"/>
      </w:r>
      <w:r>
        <w:rPr>
          <w:rFonts w:asciiTheme="minorHAnsi" w:hAnsiTheme="minorHAnsi"/>
          <w:color w:val="auto"/>
        </w:rPr>
        <w:t>. Those insects that adjust to these underestimated predictions either by evolutionary adaptations or those with phenotypic plasticity in their response to these underestimated cues could win as climate changes.</w:t>
      </w:r>
    </w:p>
    <w:p w14:paraId="08A0A672" w14:textId="088B60BB" w:rsidR="00415F4F" w:rsidRDefault="00242E29" w:rsidP="00415F4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sidR="003A1DD0">
        <w:rPr>
          <w:rFonts w:asciiTheme="minorHAnsi" w:hAnsiTheme="minorHAnsi"/>
          <w:color w:val="auto"/>
        </w:rPr>
        <w:t>illustrates how expanding</w:t>
      </w:r>
      <w:r>
        <w:rPr>
          <w:rFonts w:asciiTheme="minorHAnsi" w:hAnsiTheme="minorHAnsi"/>
          <w:color w:val="auto"/>
        </w:rPr>
        <w:t xml:space="preserve"> growing seasons can</w:t>
      </w:r>
      <w:r w:rsidRPr="00B25226">
        <w:rPr>
          <w:rFonts w:asciiTheme="minorHAnsi" w:hAnsiTheme="minorHAnsi"/>
          <w:color w:val="auto"/>
        </w:rPr>
        <w:t xml:space="preserve"> </w:t>
      </w:r>
      <w:r>
        <w:rPr>
          <w:rFonts w:asciiTheme="minorHAnsi" w:hAnsiTheme="minorHAnsi"/>
          <w:color w:val="auto"/>
        </w:rPr>
        <w:t xml:space="preserve">lead to evolutionary </w:t>
      </w:r>
      <w:commentRangeStart w:id="17"/>
      <w:commentRangeStart w:id="18"/>
      <w:r>
        <w:rPr>
          <w:rFonts w:asciiTheme="minorHAnsi" w:hAnsiTheme="minorHAnsi"/>
          <w:color w:val="auto"/>
        </w:rPr>
        <w:t>changes</w:t>
      </w:r>
      <w:r w:rsidR="003A1DD0">
        <w:rPr>
          <w:rFonts w:asciiTheme="minorHAnsi" w:hAnsiTheme="minorHAnsi"/>
          <w:color w:val="auto"/>
        </w:rPr>
        <w:t xml:space="preserve"> in the timing of diapause initiation</w:t>
      </w:r>
      <w:commentRangeEnd w:id="17"/>
      <w:commentRangeEnd w:id="18"/>
      <w:r w:rsidR="003A1DD0">
        <w:rPr>
          <w:rFonts w:asciiTheme="minorHAnsi" w:hAnsiTheme="minorHAnsi"/>
          <w:color w:val="auto"/>
        </w:rPr>
        <w:t xml:space="preserve"> </w:t>
      </w:r>
      <w:r>
        <w:rPr>
          <w:rStyle w:val="CommentReference"/>
        </w:rPr>
        <w:commentReference w:id="17"/>
      </w:r>
      <w:r w:rsidR="003A5551">
        <w:rPr>
          <w:rStyle w:val="CommentReference"/>
        </w:rPr>
        <w:commentReference w:id="18"/>
      </w:r>
      <w:r w:rsidR="003A1DD0">
        <w:rPr>
          <w:rFonts w:asciiTheme="minorHAnsi" w:hAnsiTheme="minorHAnsi"/>
          <w:color w:val="auto"/>
        </w:rPr>
        <w:t xml:space="preserve">and termination </w:t>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Pr>
          <w:rFonts w:asciiTheme="minorHAnsi" w:hAnsiTheme="minorHAnsi"/>
          <w:color w:val="auto"/>
        </w:rPr>
        <w:t>their entire pre-adult life growing in the water-filled leaves</w:t>
      </w:r>
      <w:r w:rsidRPr="00B25226">
        <w:rPr>
          <w:rFonts w:asciiTheme="minorHAnsi" w:hAnsiTheme="minorHAnsi"/>
          <w:color w:val="auto"/>
        </w:rPr>
        <w:t xml:space="preserve"> of pitcher plant</w:t>
      </w:r>
      <w:r>
        <w:rPr>
          <w:rFonts w:asciiTheme="minorHAnsi" w:hAnsiTheme="minorHAnsi"/>
          <w:color w:val="auto"/>
        </w:rPr>
        <w:t>s</w:t>
      </w:r>
      <w:commentRangeStart w:id="19"/>
      <w:commentRangeStart w:id="20"/>
      <w:r>
        <w:rPr>
          <w:rFonts w:asciiTheme="minorHAnsi" w:hAnsiTheme="minorHAnsi"/>
          <w:color w:val="auto"/>
        </w:rPr>
        <w:t>.</w:t>
      </w:r>
      <w:commentRangeEnd w:id="19"/>
      <w:r>
        <w:rPr>
          <w:rStyle w:val="CommentReference"/>
        </w:rPr>
        <w:commentReference w:id="19"/>
      </w:r>
      <w:commentRangeEnd w:id="20"/>
      <w:r w:rsidR="00EB6B15">
        <w:rPr>
          <w:rStyle w:val="CommentReference"/>
        </w:rPr>
        <w:commentReference w:id="20"/>
      </w:r>
      <w:r>
        <w:rPr>
          <w:rFonts w:asciiTheme="minorHAnsi" w:hAnsiTheme="minorHAnsi"/>
          <w:color w:val="auto"/>
        </w:rPr>
        <w:t xml:space="preserve">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Pr>
          <w:rFonts w:asciiTheme="minorHAnsi" w:hAnsiTheme="minorHAnsi"/>
          <w:color w:val="auto"/>
        </w:rPr>
        <w:t xml:space="preserve"> </w:t>
      </w:r>
      <w:r>
        <w:rPr>
          <w:rFonts w:asciiTheme="minorHAnsi" w:hAnsiTheme="minorHAnsi"/>
          <w:color w:val="auto"/>
        </w:rPr>
        <w:t xml:space="preserve">At the end of the warm growing season, </w:t>
      </w:r>
      <w:r w:rsidR="006C1C15">
        <w:rPr>
          <w:rFonts w:asciiTheme="minorHAnsi" w:hAnsiTheme="minorHAnsi"/>
          <w:color w:val="auto"/>
        </w:rPr>
        <w:t>photoperiod gets shorter</w:t>
      </w:r>
      <w:r w:rsidR="0050077C">
        <w:rPr>
          <w:rFonts w:asciiTheme="minorHAnsi" w:hAnsiTheme="minorHAnsi"/>
          <w:color w:val="auto"/>
        </w:rPr>
        <w:t xml:space="preserve">. </w:t>
      </w:r>
      <w:r w:rsidR="00100EF8">
        <w:rPr>
          <w:rFonts w:asciiTheme="minorHAnsi" w:hAnsiTheme="minorHAnsi"/>
          <w:color w:val="auto"/>
        </w:rPr>
        <w:t>Once the genetically pre-determined critical photoperiod is reached</w:t>
      </w:r>
      <w:r w:rsidR="006C1C15">
        <w:rPr>
          <w:rFonts w:asciiTheme="minorHAnsi" w:hAnsiTheme="minorHAnsi"/>
          <w:color w:val="auto"/>
        </w:rPr>
        <w:t xml:space="preserve"> sensitive stage larvae</w:t>
      </w:r>
      <w:r w:rsidR="00100EF8">
        <w:rPr>
          <w:rFonts w:asciiTheme="minorHAnsi" w:hAnsiTheme="minorHAnsi"/>
          <w:color w:val="auto"/>
        </w:rPr>
        <w:t xml:space="preserve"> perceive that cue</w:t>
      </w:r>
      <w:r w:rsidR="0050077C">
        <w:rPr>
          <w:rFonts w:asciiTheme="minorHAnsi" w:hAnsiTheme="minorHAnsi"/>
          <w:color w:val="auto"/>
        </w:rPr>
        <w:t xml:space="preserve"> and</w:t>
      </w:r>
      <w:r w:rsidR="006C1C15">
        <w:rPr>
          <w:rFonts w:asciiTheme="minorHAnsi" w:hAnsiTheme="minorHAnsi"/>
          <w:color w:val="auto"/>
        </w:rPr>
        <w:t xml:space="preserve"> </w:t>
      </w:r>
      <w:r>
        <w:rPr>
          <w:rStyle w:val="CommentReference"/>
        </w:rPr>
        <w:commentReference w:id="21"/>
      </w:r>
      <w:r w:rsidR="00312DF6">
        <w:rPr>
          <w:rStyle w:val="CommentReference"/>
        </w:rPr>
        <w:commentReference w:id="22"/>
      </w:r>
      <w:r w:rsidR="006C1C15">
        <w:rPr>
          <w:rFonts w:asciiTheme="minorHAnsi" w:hAnsiTheme="minorHAnsi"/>
          <w:color w:val="auto"/>
        </w:rPr>
        <w:t xml:space="preserve">pre-diapause is induced in preparation for </w:t>
      </w:r>
      <w:r w:rsidR="00100EF8">
        <w:rPr>
          <w:rFonts w:asciiTheme="minorHAnsi" w:hAnsiTheme="minorHAnsi"/>
          <w:color w:val="auto"/>
        </w:rPr>
        <w:t>seasonal changes in their environment</w:t>
      </w:r>
      <w:r>
        <w:rPr>
          <w:rFonts w:asciiTheme="minorHAnsi" w:hAnsiTheme="minorHAnsi"/>
          <w:color w:val="auto"/>
        </w:rPr>
        <w:t xml:space="preserve">. </w:t>
      </w:r>
      <w:commentRangeStart w:id="23"/>
      <w:commentRangeStart w:id="24"/>
      <w:r w:rsidR="00B1509B">
        <w:rPr>
          <w:rFonts w:asciiTheme="minorHAnsi" w:hAnsiTheme="minorHAnsi"/>
          <w:color w:val="auto"/>
        </w:rPr>
        <w:t xml:space="preserve">Critical photoperiod is the number of light hours required to induce </w:t>
      </w:r>
      <w:r w:rsidR="00224DB8">
        <w:rPr>
          <w:rFonts w:asciiTheme="minorHAnsi" w:hAnsiTheme="minorHAnsi"/>
          <w:color w:val="auto"/>
        </w:rPr>
        <w:t>diapause</w:t>
      </w:r>
      <w:r w:rsidR="00B1509B">
        <w:rPr>
          <w:rFonts w:asciiTheme="minorHAnsi" w:hAnsiTheme="minorHAnsi"/>
          <w:color w:val="auto"/>
        </w:rPr>
        <w:t xml:space="preserve"> in 50% of a population. </w:t>
      </w:r>
      <w:commentRangeEnd w:id="23"/>
      <w:r w:rsidR="00B1509B">
        <w:rPr>
          <w:rStyle w:val="CommentReference"/>
        </w:rPr>
        <w:commentReference w:id="23"/>
      </w:r>
      <w:commentRangeEnd w:id="24"/>
      <w:r w:rsidR="00224DB8">
        <w:rPr>
          <w:rStyle w:val="CommentReference"/>
        </w:rPr>
        <w:commentReference w:id="24"/>
      </w:r>
      <w:r>
        <w:rPr>
          <w:rFonts w:asciiTheme="minorHAnsi" w:hAnsiTheme="minorHAnsi"/>
          <w:color w:val="auto"/>
        </w:rPr>
        <w:t xml:space="preserve">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critical photoperiod for diapause induction is highly heritable</w:t>
      </w:r>
      <w:commentRangeStart w:id="25"/>
      <w:r>
        <w:rPr>
          <w:rStyle w:val="CommentReference"/>
        </w:rPr>
        <w:commentReference w:id="26"/>
      </w:r>
      <w:commentRangeEnd w:id="25"/>
      <w:r w:rsidR="00B1509B">
        <w:rPr>
          <w:rStyle w:val="CommentReference"/>
        </w:rPr>
        <w:commentReference w:id="25"/>
      </w:r>
      <w:r>
        <w:rPr>
          <w:rFonts w:asciiTheme="minorHAnsi" w:hAnsiTheme="minorHAnsi"/>
          <w:color w:val="auto"/>
        </w:rPr>
        <w:t xml:space="preserve">. </w:t>
      </w:r>
      <w:r w:rsidR="00100EF8">
        <w:rPr>
          <w:rFonts w:asciiTheme="minorHAnsi" w:hAnsiTheme="minorHAnsi"/>
          <w:color w:val="auto"/>
        </w:rPr>
        <w:t>Bradshaw and Holzapfel (2001) sampled s</w:t>
      </w:r>
      <w:r>
        <w:rPr>
          <w:rFonts w:asciiTheme="minorHAnsi" w:hAnsiTheme="minorHAnsi"/>
          <w:color w:val="auto"/>
        </w:rPr>
        <w:t xml:space="preserve">everal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larvae </w:t>
      </w:r>
      <w:r w:rsidR="00100EF8">
        <w:rPr>
          <w:rFonts w:asciiTheme="minorHAnsi" w:hAnsiTheme="minorHAnsi"/>
          <w:color w:val="auto"/>
        </w:rPr>
        <w:t xml:space="preserve">from </w:t>
      </w:r>
      <w:r>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rPr>
          <w:rFonts w:asciiTheme="minorHAnsi" w:hAnsiTheme="minorHAnsi"/>
          <w:color w:val="auto"/>
        </w:rPr>
        <w:t>. In 1972, the critical photoperiod of larvae populations collected at 50</w:t>
      </w:r>
      <w:r>
        <w:rPr>
          <w:color w:val="auto"/>
        </w:rPr>
        <w:t>°</w:t>
      </w:r>
      <w:r>
        <w:rPr>
          <w:rFonts w:asciiTheme="minorHAnsi" w:hAnsiTheme="minorHAnsi"/>
          <w:color w:val="auto"/>
        </w:rPr>
        <w:t xml:space="preserve">N, averaged </w:t>
      </w:r>
      <w:r w:rsidRPr="00B25226">
        <w:rPr>
          <w:rFonts w:asciiTheme="minorHAnsi" w:hAnsiTheme="minorHAnsi"/>
          <w:color w:val="auto"/>
        </w:rPr>
        <w:t>15.79 hours</w:t>
      </w:r>
      <w:r>
        <w:rPr>
          <w:rFonts w:asciiTheme="minorHAnsi" w:hAnsiTheme="minorHAnsi"/>
          <w:color w:val="auto"/>
        </w:rPr>
        <w:t xml:space="preserve"> while the critical photoperiod of larvae populations collected in 1996 at the same latitude averaged </w:t>
      </w:r>
      <w:r w:rsidRPr="00B25226">
        <w:rPr>
          <w:rFonts w:asciiTheme="minorHAnsi" w:hAnsiTheme="minorHAnsi"/>
          <w:color w:val="auto"/>
        </w:rPr>
        <w:t>15.19 hours</w:t>
      </w:r>
      <w:r>
        <w:rPr>
          <w:rFonts w:asciiTheme="minorHAnsi" w:hAnsiTheme="minorHAnsi"/>
          <w:color w:val="auto"/>
        </w:rPr>
        <w:t xml:space="preserve">. Because of the rigor with which these experiments were conducted and the highly heritable nature of diapause genotype within this species, these results suggest the populations collected in 1996 have evolved and are now genetically different than those </w:t>
      </w:r>
      <w:r>
        <w:rPr>
          <w:rFonts w:asciiTheme="minorHAnsi" w:hAnsiTheme="minorHAnsi"/>
          <w:color w:val="auto"/>
        </w:rPr>
        <w:lastRenderedPageBreak/>
        <w:t xml:space="preserve">collected in 1972. These northern mosquitoes, on average, are delaying diapause by approximately 9 days and this shift correlates with the average increase in the number of warmer days experienced in this region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Pr>
          <w:rFonts w:asciiTheme="minorHAnsi" w:hAnsiTheme="minorHAnsi"/>
          <w:color w:val="auto"/>
        </w:rPr>
        <w:fldChar w:fldCharType="separate"/>
      </w:r>
      <w:r w:rsidRPr="006B37AD">
        <w:rPr>
          <w:rFonts w:asciiTheme="minorHAnsi" w:hAnsiTheme="minorHAnsi"/>
          <w:noProof/>
          <w:color w:val="auto"/>
        </w:rPr>
        <w:t>(Bale and Hayward 2010)</w:t>
      </w:r>
      <w:r>
        <w:rPr>
          <w:rFonts w:asciiTheme="minorHAnsi" w:hAnsiTheme="minorHAnsi"/>
          <w:color w:val="auto"/>
        </w:rPr>
        <w:fldChar w:fldCharType="end"/>
      </w:r>
      <w:r>
        <w:rPr>
          <w:rFonts w:asciiTheme="minorHAnsi" w:hAnsiTheme="minorHAnsi"/>
          <w:color w:val="auto"/>
        </w:rPr>
        <w:t xml:space="preserve">. </w:t>
      </w:r>
      <w:r w:rsidR="00B718B7">
        <w:rPr>
          <w:rFonts w:asciiTheme="minorHAnsi" w:hAnsiTheme="minorHAnsi"/>
          <w:color w:val="auto"/>
        </w:rPr>
        <w:t xml:space="preserve">Delayed diapause initiation could be evolutionary adaptive. As an indirect consequence of increased temperature could be increased access to resources these insects need to grow and develop. The mosquitoes that delay diapause initiation and access those resources and continue to grow, develop, and reproduce for an additional 9 days. </w:t>
      </w:r>
    </w:p>
    <w:p w14:paraId="7EAFF771" w14:textId="161E23B5" w:rsidR="00242E29" w:rsidRDefault="00242E29" w:rsidP="00415F4F">
      <w:pPr>
        <w:spacing w:line="480" w:lineRule="auto"/>
        <w:ind w:firstLine="720"/>
        <w:rPr>
          <w:rFonts w:asciiTheme="minorHAnsi" w:hAnsiTheme="minorHAnsi"/>
          <w:color w:val="auto"/>
        </w:rPr>
      </w:pPr>
      <w:r>
        <w:rPr>
          <w:rFonts w:asciiTheme="minorHAnsi" w:hAnsiTheme="minorHAnsi"/>
          <w:color w:val="auto"/>
        </w:rPr>
        <w:t xml:space="preserve">These studies of diapause adaptation </w:t>
      </w:r>
      <w:r w:rsidR="004C0C1C">
        <w:rPr>
          <w:rFonts w:asciiTheme="minorHAnsi" w:hAnsiTheme="minorHAnsi"/>
          <w:color w:val="auto"/>
        </w:rPr>
        <w:t>through</w:t>
      </w:r>
      <w:r w:rsidR="006C512D">
        <w:rPr>
          <w:rFonts w:asciiTheme="minorHAnsi" w:hAnsiTheme="minorHAnsi"/>
          <w:color w:val="auto"/>
        </w:rPr>
        <w:t xml:space="preserve"> </w:t>
      </w:r>
      <w:r>
        <w:rPr>
          <w:rFonts w:asciiTheme="minorHAnsi" w:hAnsiTheme="minorHAnsi"/>
          <w:color w:val="auto"/>
        </w:rPr>
        <w:t xml:space="preserve">critical photoperiod </w:t>
      </w:r>
      <w:r w:rsidR="006C512D">
        <w:rPr>
          <w:rFonts w:asciiTheme="minorHAnsi" w:hAnsiTheme="minorHAnsi"/>
          <w:color w:val="auto"/>
        </w:rPr>
        <w:t xml:space="preserve">shifts </w:t>
      </w:r>
      <w:r>
        <w:rPr>
          <w:rFonts w:asciiTheme="minorHAnsi" w:hAnsiTheme="minorHAnsi"/>
          <w:color w:val="auto"/>
        </w:rPr>
        <w:t xml:space="preserve">in </w:t>
      </w:r>
      <w:commentRangeStart w:id="27"/>
      <w:commentRangeStart w:id="28"/>
      <w:r>
        <w:rPr>
          <w:rFonts w:asciiTheme="minorHAnsi" w:hAnsiTheme="minorHAnsi"/>
          <w:i/>
          <w:color w:val="auto"/>
        </w:rPr>
        <w:t>W</w:t>
      </w:r>
      <w:commentRangeEnd w:id="27"/>
      <w:r>
        <w:rPr>
          <w:rStyle w:val="CommentReference"/>
        </w:rPr>
        <w:commentReference w:id="27"/>
      </w:r>
      <w:commentRangeEnd w:id="28"/>
      <w:r w:rsidR="004C0C1C">
        <w:rPr>
          <w:rStyle w:val="CommentReference"/>
        </w:rPr>
        <w:commentReference w:id="28"/>
      </w:r>
      <w:r>
        <w:rPr>
          <w:rFonts w:asciiTheme="minorHAnsi" w:hAnsiTheme="minorHAnsi"/>
          <w:i/>
          <w:color w:val="auto"/>
        </w:rPr>
        <w:t xml:space="preserve">. smithii </w:t>
      </w:r>
      <w:r>
        <w:rPr>
          <w:rFonts w:asciiTheme="minorHAnsi" w:hAnsiTheme="minorHAnsi"/>
          <w:color w:val="auto"/>
        </w:rPr>
        <w:t>provide one example of how some insects could adjust to the increase in the number of warmer days, and longer growing seasons through genetic adaptation</w:t>
      </w:r>
      <w:r w:rsidR="00166A77">
        <w:rPr>
          <w:rFonts w:asciiTheme="minorHAnsi" w:hAnsiTheme="minorHAnsi"/>
          <w:color w:val="auto"/>
        </w:rPr>
        <w:t xml:space="preserve"> as temperatures increase</w:t>
      </w:r>
      <w:r>
        <w:rPr>
          <w:rFonts w:asciiTheme="minorHAnsi" w:hAnsiTheme="minorHAnsi"/>
          <w:color w:val="auto"/>
        </w:rPr>
        <w:t xml:space="preserve">. For some insects, these </w:t>
      </w:r>
      <w:r w:rsidR="00166A77">
        <w:rPr>
          <w:rFonts w:asciiTheme="minorHAnsi" w:hAnsiTheme="minorHAnsi"/>
          <w:color w:val="auto"/>
        </w:rPr>
        <w:t>warmer temperatures and warmer</w:t>
      </w:r>
      <w:r>
        <w:rPr>
          <w:rFonts w:asciiTheme="minorHAnsi" w:hAnsiTheme="minorHAnsi"/>
          <w:color w:val="auto"/>
        </w:rPr>
        <w:t xml:space="preserve"> growing seasons increases the </w:t>
      </w:r>
      <w:r w:rsidR="00110F2F">
        <w:rPr>
          <w:rFonts w:asciiTheme="minorHAnsi" w:hAnsiTheme="minorHAnsi"/>
          <w:color w:val="auto"/>
        </w:rPr>
        <w:t xml:space="preserve">duration of available resources. Those </w:t>
      </w:r>
      <w:r>
        <w:rPr>
          <w:rFonts w:asciiTheme="minorHAnsi" w:hAnsiTheme="minorHAnsi"/>
          <w:color w:val="auto"/>
        </w:rPr>
        <w:t>insects that can adjust to these longer growing seasons without compromising the protection of diapause cou</w:t>
      </w:r>
      <w:r w:rsidR="00B718B7">
        <w:rPr>
          <w:rFonts w:asciiTheme="minorHAnsi" w:hAnsiTheme="minorHAnsi"/>
          <w:color w:val="auto"/>
        </w:rPr>
        <w:t>ld be characterized as win</w:t>
      </w:r>
      <w:r>
        <w:rPr>
          <w:rFonts w:asciiTheme="minorHAnsi" w:hAnsiTheme="minorHAnsi"/>
          <w:color w:val="auto"/>
        </w:rPr>
        <w:t xml:space="preserve">ners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464E37D2" w14:textId="77777777" w:rsidR="00415F4F" w:rsidRDefault="00E25580" w:rsidP="00E52C90">
      <w:pPr>
        <w:spacing w:line="480" w:lineRule="auto"/>
        <w:rPr>
          <w:rFonts w:asciiTheme="minorHAnsi" w:hAnsiTheme="minorHAnsi"/>
          <w:color w:val="auto"/>
        </w:rPr>
      </w:pPr>
      <w:r w:rsidRPr="00E52C90">
        <w:rPr>
          <w:rFonts w:asciiTheme="minorHAnsi" w:hAnsiTheme="minorHAnsi"/>
          <w:b/>
          <w:color w:val="auto"/>
        </w:rPr>
        <w:t>Stored Resources</w:t>
      </w:r>
      <w:r w:rsidR="00AC21A6">
        <w:rPr>
          <w:rFonts w:asciiTheme="minorHAnsi" w:hAnsiTheme="minorHAnsi"/>
          <w:b/>
          <w:color w:val="auto"/>
        </w:rPr>
        <w:t xml:space="preserve"> and the Descent into Diapause</w:t>
      </w:r>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997CAB">
        <w:rPr>
          <w:rFonts w:asciiTheme="minorHAnsi" w:hAnsiTheme="minorHAnsi"/>
          <w:color w:val="auto"/>
        </w:rPr>
        <w:t>seasonal</w:t>
      </w:r>
      <w:r w:rsidR="00FB2D33" w:rsidRPr="00E52C90">
        <w:rPr>
          <w:rFonts w:asciiTheme="minorHAnsi" w:hAnsiTheme="minorHAnsi"/>
          <w:color w:val="auto"/>
        </w:rPr>
        <w:t xml:space="preserve"> </w:t>
      </w:r>
      <w:r w:rsidR="00E24CFD" w:rsidRPr="00E52C90">
        <w:rPr>
          <w:rFonts w:asciiTheme="minorHAnsi" w:hAnsiTheme="minorHAnsi"/>
          <w:color w:val="auto"/>
        </w:rPr>
        <w:t>temperature</w:t>
      </w:r>
      <w:r w:rsidR="00FB2D33" w:rsidRPr="00E52C90">
        <w:rPr>
          <w:rFonts w:asciiTheme="minorHAnsi" w:hAnsiTheme="minorHAnsi"/>
          <w:color w:val="auto"/>
        </w:rPr>
        <w:t xml:space="preserve">s </w:t>
      </w:r>
      <w:r w:rsidR="00224D95">
        <w:rPr>
          <w:rFonts w:asciiTheme="minorHAnsi" w:hAnsiTheme="minorHAnsi"/>
          <w:color w:val="auto"/>
        </w:rPr>
        <w:t>are geographically widespread and predictably between warm summers and cold winters. W</w:t>
      </w:r>
      <w:r w:rsidR="00FB2D33" w:rsidRPr="00E52C90">
        <w:rPr>
          <w:rFonts w:asciiTheme="minorHAnsi" w:hAnsiTheme="minorHAnsi"/>
          <w:color w:val="auto"/>
        </w:rPr>
        <w:t>hen temperatures are warm</w:t>
      </w:r>
      <w:r w:rsidR="00224D95">
        <w:rPr>
          <w:rFonts w:asciiTheme="minorHAnsi" w:hAnsiTheme="minorHAnsi"/>
          <w:color w:val="auto"/>
        </w:rPr>
        <w:t xml:space="preserve"> resources like food and </w:t>
      </w:r>
      <w:r w:rsidR="00FB2D33" w:rsidRPr="00E52C90">
        <w:rPr>
          <w:rFonts w:asciiTheme="minorHAnsi" w:hAnsiTheme="minorHAnsi"/>
          <w:color w:val="auto"/>
        </w:rPr>
        <w:t>water</w:t>
      </w:r>
      <w:r w:rsidR="00224D95">
        <w:rPr>
          <w:rFonts w:asciiTheme="minorHAnsi" w:hAnsiTheme="minorHAnsi"/>
          <w:color w:val="auto"/>
        </w:rPr>
        <w:t xml:space="preserve"> persist and </w:t>
      </w:r>
      <w:r w:rsidR="00AE7AA2" w:rsidRPr="00E52C90">
        <w:rPr>
          <w:rFonts w:asciiTheme="minorHAnsi" w:hAnsiTheme="minorHAnsi"/>
          <w:color w:val="auto"/>
        </w:rPr>
        <w:t>insect</w:t>
      </w:r>
      <w:r w:rsidR="00224D95">
        <w:rPr>
          <w:rFonts w:asciiTheme="minorHAnsi" w:hAnsiTheme="minorHAnsi"/>
          <w:color w:val="auto"/>
        </w:rPr>
        <w:t>s</w:t>
      </w:r>
      <w:r w:rsidR="00AE7AA2" w:rsidRPr="00E52C90">
        <w:rPr>
          <w:rFonts w:asciiTheme="minorHAnsi" w:hAnsiTheme="minorHAnsi"/>
          <w:color w:val="auto"/>
        </w:rPr>
        <w:t xml:space="preserve"> </w:t>
      </w:r>
      <w:r w:rsidR="00AE1CF8">
        <w:rPr>
          <w:rFonts w:asciiTheme="minorHAnsi" w:hAnsiTheme="minorHAnsi"/>
          <w:color w:val="auto"/>
        </w:rPr>
        <w:t>can grow, develop, and reproduce</w:t>
      </w:r>
      <w:r w:rsidR="00AE7AA2" w:rsidRPr="00E52C90">
        <w:rPr>
          <w:rFonts w:asciiTheme="minorHAnsi" w:hAnsiTheme="minorHAnsi"/>
          <w:color w:val="auto"/>
        </w:rPr>
        <w:t xml:space="preserve">. </w:t>
      </w:r>
      <w:r w:rsidR="00224D95">
        <w:rPr>
          <w:rFonts w:asciiTheme="minorHAnsi" w:hAnsiTheme="minorHAnsi"/>
          <w:color w:val="auto"/>
        </w:rPr>
        <w:t xml:space="preserve">Low temperatures during the winter can prohibit insect survival and resources decline. </w:t>
      </w:r>
      <w:r w:rsidR="00670B94">
        <w:rPr>
          <w:rFonts w:asciiTheme="minorHAnsi" w:hAnsiTheme="minorHAnsi"/>
          <w:color w:val="auto"/>
        </w:rPr>
        <w:t xml:space="preserve">To avoid the prolonged stress and possible mortality during </w:t>
      </w:r>
      <w:r w:rsidR="00224D95">
        <w:rPr>
          <w:rFonts w:asciiTheme="minorHAnsi" w:hAnsiTheme="minorHAnsi"/>
          <w:color w:val="auto"/>
        </w:rPr>
        <w:t>the winter,</w:t>
      </w:r>
      <w:r w:rsidR="00670B94">
        <w:rPr>
          <w:rFonts w:asciiTheme="minorHAnsi" w:hAnsiTheme="minorHAnsi"/>
          <w:color w:val="auto"/>
        </w:rPr>
        <w:t xml:space="preserve"> many </w:t>
      </w:r>
      <w:r w:rsidR="00224D95">
        <w:rPr>
          <w:rFonts w:asciiTheme="minorHAnsi" w:hAnsiTheme="minorHAnsi"/>
          <w:color w:val="auto"/>
        </w:rPr>
        <w:t xml:space="preserve">temperate </w:t>
      </w:r>
      <w:r w:rsidR="00670B94">
        <w:rPr>
          <w:rFonts w:asciiTheme="minorHAnsi" w:hAnsiTheme="minorHAnsi"/>
          <w:color w:val="auto"/>
        </w:rPr>
        <w:t>insects use diapause.</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lastRenderedPageBreak/>
        <w:t>metabolic activity</w:t>
      </w:r>
      <w:r w:rsidR="00670B94">
        <w:rPr>
          <w:rFonts w:asciiTheme="minorHAnsi" w:hAnsiTheme="minorHAnsi"/>
          <w:color w:val="auto"/>
        </w:rPr>
        <w:t>, arrested development,</w:t>
      </w:r>
      <w:r w:rsidR="00765635" w:rsidRPr="00E52C90">
        <w:rPr>
          <w:rFonts w:asciiTheme="minorHAnsi" w:hAnsiTheme="minorHAnsi"/>
          <w:color w:val="auto"/>
        </w:rPr>
        <w:t xml:space="preserve"> </w:t>
      </w:r>
      <w:r w:rsidR="001D1E62" w:rsidRPr="00E52C90">
        <w:rPr>
          <w:rFonts w:asciiTheme="minorHAnsi" w:hAnsiTheme="minorHAnsi"/>
          <w:color w:val="auto"/>
        </w:rPr>
        <w:t xml:space="preserve">and do not feed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r w:rsidR="00224D95">
        <w:rPr>
          <w:rFonts w:asciiTheme="minorHAnsi" w:hAnsiTheme="minorHAnsi"/>
          <w:color w:val="auto"/>
        </w:rPr>
        <w:t xml:space="preserve">Surviving requires insects to protect </w:t>
      </w:r>
      <w:r w:rsidR="001B183A">
        <w:rPr>
          <w:rFonts w:asciiTheme="minorHAnsi" w:hAnsiTheme="minorHAnsi"/>
          <w:color w:val="auto"/>
        </w:rPr>
        <w:t xml:space="preserve">themselves from low temperature, possible </w:t>
      </w:r>
      <w:r w:rsidR="00224D95">
        <w:rPr>
          <w:rFonts w:asciiTheme="minorHAnsi" w:hAnsiTheme="minorHAnsi"/>
          <w:color w:val="auto"/>
        </w:rPr>
        <w:t xml:space="preserve">water loss and </w:t>
      </w:r>
      <w:r w:rsidR="001B183A">
        <w:rPr>
          <w:rFonts w:asciiTheme="minorHAnsi" w:hAnsiTheme="minorHAnsi"/>
          <w:color w:val="auto"/>
        </w:rPr>
        <w:t>secure enough nutrients to</w:t>
      </w:r>
      <w:r w:rsidR="00224D95">
        <w:rPr>
          <w:rFonts w:asciiTheme="minorHAnsi" w:hAnsiTheme="minorHAnsi"/>
          <w:color w:val="auto"/>
        </w:rPr>
        <w:t xml:space="preserve"> properly fuel their metabolism, even though it is suppressed.</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To meet the</w:t>
      </w:r>
      <w:r w:rsidR="00810F6F" w:rsidRPr="00E52C90">
        <w:rPr>
          <w:rFonts w:asciiTheme="minorHAnsi" w:hAnsiTheme="minorHAnsi"/>
          <w:color w:val="auto"/>
        </w:rPr>
        <w:t>se</w:t>
      </w:r>
      <w:r w:rsidR="00437E39" w:rsidRPr="00E52C90">
        <w:rPr>
          <w:rFonts w:asciiTheme="minorHAnsi" w:hAnsiTheme="minorHAnsi"/>
          <w:color w:val="auto"/>
        </w:rPr>
        <w:t xml:space="preserve"> demands, some</w:t>
      </w:r>
      <w:r w:rsidR="00670B94">
        <w:rPr>
          <w:rFonts w:asciiTheme="minorHAnsi" w:hAnsiTheme="minorHAnsi"/>
          <w:color w:val="auto"/>
        </w:rPr>
        <w:t xml:space="preserve"> diapausing</w:t>
      </w:r>
      <w:r w:rsidR="00437E39" w:rsidRPr="00E52C90">
        <w:rPr>
          <w:rFonts w:asciiTheme="minorHAnsi" w:hAnsiTheme="minorHAnsi"/>
          <w:color w:val="auto"/>
        </w:rPr>
        <w:t xml:space="preserve"> i</w:t>
      </w:r>
      <w:r w:rsidR="003A6FD8">
        <w:rPr>
          <w:rFonts w:asciiTheme="minorHAnsi" w:hAnsiTheme="minorHAnsi"/>
          <w:color w:val="auto"/>
        </w:rPr>
        <w:t xml:space="preserve">nsects accumulate large amounts of </w:t>
      </w:r>
      <w:r w:rsidR="00437E39" w:rsidRPr="00E52C90">
        <w:rPr>
          <w:rFonts w:asciiTheme="minorHAnsi" w:hAnsiTheme="minorHAnsi"/>
          <w:color w:val="auto"/>
        </w:rPr>
        <w:t>lipids, amino acids</w:t>
      </w:r>
      <w:r w:rsidR="00BF08C5">
        <w:rPr>
          <w:rFonts w:asciiTheme="minorHAnsi" w:hAnsiTheme="minorHAnsi"/>
          <w:color w:val="auto"/>
        </w:rPr>
        <w:t>,</w:t>
      </w:r>
      <w:r w:rsidR="00437E39" w:rsidRPr="00E52C90">
        <w:rPr>
          <w:rFonts w:asciiTheme="minorHAnsi" w:hAnsiTheme="minorHAnsi"/>
          <w:color w:val="auto"/>
        </w:rPr>
        <w:t xml:space="preserve"> and or carbohydrates. </w:t>
      </w:r>
      <w:r w:rsidR="003A6FD8">
        <w:rPr>
          <w:rFonts w:asciiTheme="minorHAnsi" w:hAnsiTheme="minorHAnsi"/>
          <w:color w:val="auto"/>
        </w:rPr>
        <w:t>Lipids, specifically t</w:t>
      </w:r>
      <w:r w:rsidR="007A0C32" w:rsidRPr="00E52C90">
        <w:rPr>
          <w:rFonts w:asciiTheme="minorHAnsi" w:hAnsiTheme="minorHAnsi"/>
          <w:color w:val="auto"/>
        </w:rPr>
        <w:t>riglycerides</w:t>
      </w:r>
      <w:r w:rsidR="003A6FD8">
        <w:rPr>
          <w:rFonts w:asciiTheme="minorHAnsi" w:hAnsiTheme="minorHAnsi"/>
          <w:color w:val="auto"/>
        </w:rPr>
        <w:t xml:space="preserve">, </w:t>
      </w:r>
      <w:r w:rsidR="00462174">
        <w:rPr>
          <w:rFonts w:asciiTheme="minorHAnsi" w:hAnsiTheme="minorHAnsi"/>
          <w:color w:val="auto"/>
        </w:rPr>
        <w:t xml:space="preserve">are the </w:t>
      </w:r>
      <w:r w:rsidR="00670B94">
        <w:rPr>
          <w:rFonts w:asciiTheme="minorHAnsi" w:hAnsiTheme="minorHAnsi"/>
          <w:color w:val="auto"/>
        </w:rPr>
        <w:t>predominate</w:t>
      </w:r>
      <w:r w:rsidR="00462174">
        <w:rPr>
          <w:rFonts w:asciiTheme="minorHAnsi" w:hAnsiTheme="minorHAnsi"/>
          <w:color w:val="auto"/>
        </w:rPr>
        <w:t xml:space="preserve"> source of</w:t>
      </w:r>
      <w:r w:rsidR="00670B94">
        <w:rPr>
          <w:rFonts w:asciiTheme="minorHAnsi" w:hAnsiTheme="minorHAnsi"/>
          <w:color w:val="auto"/>
        </w:rPr>
        <w:t xml:space="preserve"> metabolic energy during diapause. </w:t>
      </w:r>
      <w:r w:rsidR="00462174">
        <w:rPr>
          <w:rFonts w:asciiTheme="minorHAnsi" w:hAnsiTheme="minorHAnsi"/>
          <w:color w:val="auto"/>
        </w:rPr>
        <w:t>Triglycerides</w:t>
      </w:r>
      <w:r w:rsidR="007A0C32" w:rsidRPr="00E52C90">
        <w:rPr>
          <w:rFonts w:asciiTheme="minorHAnsi" w:hAnsiTheme="minorHAnsi"/>
          <w:color w:val="auto"/>
        </w:rPr>
        <w:t xml:space="preserve"> can be accumulated directly from an insects diet or synthesized in the fat body</w:t>
      </w:r>
      <w:r w:rsidR="00462174">
        <w:rPr>
          <w:rFonts w:asciiTheme="minorHAnsi" w:hAnsiTheme="minorHAnsi"/>
          <w:color w:val="auto"/>
        </w:rPr>
        <w:t xml:space="preserve"> utilizing amino acids or carbohydrate intermediates</w:t>
      </w:r>
      <w:r w:rsidR="007A0C32" w:rsidRPr="00E52C90">
        <w:rPr>
          <w:rFonts w:asciiTheme="minorHAnsi" w:hAnsiTheme="minorHAnsi"/>
          <w:color w:val="auto"/>
        </w:rPr>
        <w:t xml:space="preserve">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3B572B" w:rsidRPr="00E52C90">
        <w:rPr>
          <w:rFonts w:asciiTheme="minorHAnsi" w:hAnsiTheme="minorHAnsi"/>
          <w:color w:val="auto"/>
        </w:rPr>
        <w:t>.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w:t>
      </w:r>
      <w:r w:rsidR="00462174">
        <w:rPr>
          <w:rFonts w:asciiTheme="minorHAnsi" w:hAnsiTheme="minorHAnsi"/>
          <w:color w:val="auto"/>
        </w:rPr>
        <w:t>as</w:t>
      </w:r>
      <w:r w:rsidR="00850EE1" w:rsidRPr="00E52C90">
        <w:rPr>
          <w:rFonts w:asciiTheme="minorHAnsi" w:hAnsiTheme="minorHAnsi"/>
          <w:color w:val="auto"/>
        </w:rPr>
        <w:t xml:space="preserve">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w:t>
      </w:r>
      <w:r w:rsidR="00462174">
        <w:rPr>
          <w:rFonts w:asciiTheme="minorHAnsi" w:hAnsiTheme="minorHAnsi"/>
          <w:color w:val="auto"/>
        </w:rPr>
        <w:t>proteins</w:t>
      </w:r>
      <w:r w:rsidR="003B572B" w:rsidRPr="00E52C90">
        <w:rPr>
          <w:rFonts w:asciiTheme="minorHAnsi" w:hAnsiTheme="minorHAnsi"/>
          <w:color w:val="auto"/>
        </w:rPr>
        <w:t xml:space="preserve"> function as amino acid reservoirs</w:t>
      </w:r>
      <w:r w:rsidR="00462174">
        <w:rPr>
          <w:rFonts w:asciiTheme="minorHAnsi" w:hAnsiTheme="minorHAnsi"/>
          <w:color w:val="auto"/>
        </w:rPr>
        <w:t xml:space="preserve"> used to repair or rep</w:t>
      </w:r>
      <w:r w:rsidR="006F258B">
        <w:rPr>
          <w:rFonts w:asciiTheme="minorHAnsi" w:hAnsiTheme="minorHAnsi"/>
          <w:color w:val="auto"/>
        </w:rPr>
        <w:t>lace damaged metabolic proteins. A</w:t>
      </w:r>
      <w:r w:rsidR="002010A5" w:rsidRPr="00E52C90">
        <w:rPr>
          <w:rFonts w:asciiTheme="minorHAnsi" w:hAnsiTheme="minorHAnsi"/>
          <w:color w:val="auto"/>
        </w:rPr>
        <w:t xml:space="preserve">fter diapause </w:t>
      </w:r>
      <w:r w:rsidR="006F258B">
        <w:rPr>
          <w:rFonts w:asciiTheme="minorHAnsi" w:hAnsiTheme="minorHAnsi"/>
          <w:color w:val="auto"/>
        </w:rPr>
        <w:t xml:space="preserve">hexamerins can be appropriated to build exoskeleton, repair damaged proteins, and build new tissues </w:t>
      </w:r>
      <w:r w:rsidR="002010A5" w:rsidRPr="00E52C90">
        <w:rPr>
          <w:rFonts w:asciiTheme="minorHAnsi" w:hAnsiTheme="minorHAnsi"/>
          <w:color w:val="auto"/>
        </w:rPr>
        <w:t>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B319FF">
        <w:rPr>
          <w:rFonts w:asciiTheme="minorHAnsi" w:hAnsiTheme="minorHAnsi"/>
          <w:color w:val="auto"/>
        </w:rPr>
        <w:t xml:space="preserve">polymerized and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w:t>
      </w:r>
      <w:r w:rsidR="00B319FF">
        <w:rPr>
          <w:rFonts w:asciiTheme="minorHAnsi" w:hAnsiTheme="minorHAnsi"/>
          <w:color w:val="auto"/>
        </w:rPr>
        <w:t>insects</w:t>
      </w:r>
      <w:r w:rsidR="00793E7B" w:rsidRPr="00E52C90">
        <w:rPr>
          <w:rFonts w:asciiTheme="minorHAnsi" w:hAnsiTheme="minorHAnsi"/>
          <w:color w:val="auto"/>
        </w:rPr>
        <w:t xml:space="preserve"> </w:t>
      </w:r>
      <w:r w:rsidR="00B319FF">
        <w:rPr>
          <w:rFonts w:asciiTheme="minorHAnsi" w:hAnsiTheme="minorHAnsi"/>
          <w:color w:val="auto"/>
        </w:rPr>
        <w:t xml:space="preserve">preparing for diapause </w:t>
      </w:r>
      <w:r w:rsidR="00793E7B" w:rsidRPr="00E52C90">
        <w:rPr>
          <w:rFonts w:asciiTheme="minorHAnsi" w:hAnsiTheme="minorHAnsi"/>
          <w:color w:val="auto"/>
        </w:rPr>
        <w:t xml:space="preserve">can accumulate </w:t>
      </w:r>
      <w:r w:rsidR="00B319FF">
        <w:rPr>
          <w:rFonts w:asciiTheme="minorHAnsi" w:hAnsiTheme="minorHAnsi"/>
          <w:color w:val="auto"/>
        </w:rPr>
        <w:t>large amounts</w:t>
      </w:r>
      <w:r w:rsidR="00793E7B" w:rsidRPr="00E52C90">
        <w:rPr>
          <w:rFonts w:asciiTheme="minorHAnsi" w:hAnsiTheme="minorHAnsi"/>
          <w:color w:val="auto"/>
        </w:rPr>
        <w:t xml:space="preserve"> of </w:t>
      </w:r>
      <w:r w:rsidR="00B319FF">
        <w:rPr>
          <w:rFonts w:asciiTheme="minorHAnsi" w:hAnsiTheme="minorHAnsi"/>
          <w:color w:val="auto"/>
        </w:rPr>
        <w:t>these types of</w:t>
      </w:r>
      <w:r w:rsidR="00793E7B" w:rsidRPr="00E52C90">
        <w:rPr>
          <w:rFonts w:asciiTheme="minorHAnsi" w:hAnsiTheme="minorHAnsi"/>
          <w:color w:val="auto"/>
        </w:rPr>
        <w:t xml:space="preserve"> carbohydrate</w:t>
      </w:r>
      <w:r w:rsidR="00B319FF">
        <w:rPr>
          <w:rFonts w:asciiTheme="minorHAnsi" w:hAnsiTheme="minorHAnsi"/>
          <w:color w:val="auto"/>
        </w:rPr>
        <w:t>s</w:t>
      </w:r>
      <w:r w:rsidR="00793E7B" w:rsidRPr="00E52C90">
        <w:rPr>
          <w:rFonts w:asciiTheme="minorHAnsi" w:hAnsiTheme="minorHAnsi"/>
          <w:color w:val="auto"/>
        </w:rPr>
        <w:t xml:space="preserve">, it’s generally assumed </w:t>
      </w:r>
      <w:r w:rsidR="00B319FF">
        <w:rPr>
          <w:rFonts w:asciiTheme="minorHAnsi" w:hAnsiTheme="minorHAnsi"/>
          <w:color w:val="auto"/>
        </w:rPr>
        <w:t>that these</w:t>
      </w:r>
      <w:r w:rsidR="00793E7B" w:rsidRPr="00E52C90">
        <w:rPr>
          <w:rFonts w:asciiTheme="minorHAnsi" w:hAnsiTheme="minorHAnsi"/>
          <w:color w:val="auto"/>
        </w:rPr>
        <w:t xml:space="preserve"> molecule</w:t>
      </w:r>
      <w:r w:rsidR="00B319FF">
        <w:rPr>
          <w:rFonts w:asciiTheme="minorHAnsi" w:hAnsiTheme="minorHAnsi"/>
          <w:color w:val="auto"/>
        </w:rPr>
        <w:t>s function</w:t>
      </w:r>
      <w:r w:rsidR="00793E7B" w:rsidRPr="00E52C90">
        <w:rPr>
          <w:rFonts w:asciiTheme="minorHAnsi" w:hAnsiTheme="minorHAnsi"/>
          <w:color w:val="auto"/>
        </w:rPr>
        <w:t xml:space="preserve">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p>
    <w:p w14:paraId="1049A0C3" w14:textId="41C047A9" w:rsidR="00B00A50" w:rsidRDefault="008B6CB2" w:rsidP="00415F4F">
      <w:pPr>
        <w:spacing w:line="480" w:lineRule="auto"/>
        <w:ind w:firstLine="360"/>
        <w:rPr>
          <w:rFonts w:asciiTheme="minorHAnsi" w:hAnsiTheme="minorHAnsi"/>
          <w:color w:val="auto"/>
        </w:rPr>
      </w:pPr>
      <w:r>
        <w:rPr>
          <w:rFonts w:asciiTheme="minorHAnsi" w:hAnsiTheme="minorHAnsi"/>
          <w:color w:val="auto"/>
        </w:rPr>
        <w:t>Diapause is c</w:t>
      </w:r>
      <w:r w:rsidR="00C03D6E"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00C03D6E" w:rsidRPr="00E52C90">
        <w:rPr>
          <w:rFonts w:asciiTheme="minorHAnsi" w:hAnsiTheme="minorHAnsi"/>
          <w:color w:val="auto"/>
        </w:rPr>
        <w:t>changes in an insect’s environment</w:t>
      </w:r>
      <w:r w:rsidR="001F2FF8">
        <w:rPr>
          <w:rFonts w:asciiTheme="minorHAnsi" w:hAnsiTheme="minorHAnsi"/>
          <w:color w:val="auto"/>
        </w:rPr>
        <w:t>. I</w:t>
      </w:r>
      <w:r>
        <w:rPr>
          <w:rFonts w:asciiTheme="minorHAnsi" w:hAnsiTheme="minorHAnsi"/>
          <w:color w:val="auto"/>
        </w:rPr>
        <w:t xml:space="preserve">n </w:t>
      </w:r>
      <w:r w:rsidR="00B319FF">
        <w:rPr>
          <w:rFonts w:asciiTheme="minorHAnsi" w:hAnsiTheme="minorHAnsi"/>
          <w:color w:val="auto"/>
        </w:rPr>
        <w:t>preparation for protracted environmental changes</w:t>
      </w:r>
      <w:r w:rsidR="001F2FF8">
        <w:rPr>
          <w:rFonts w:asciiTheme="minorHAnsi" w:hAnsiTheme="minorHAnsi"/>
          <w:color w:val="auto"/>
        </w:rPr>
        <w:t>,</w:t>
      </w:r>
      <w:r w:rsidR="00B319FF">
        <w:rPr>
          <w:rFonts w:asciiTheme="minorHAnsi" w:hAnsiTheme="minorHAnsi"/>
          <w:color w:val="auto"/>
        </w:rPr>
        <w:t xml:space="preserve"> </w:t>
      </w:r>
      <w:r w:rsidR="001F2FF8">
        <w:rPr>
          <w:rFonts w:asciiTheme="minorHAnsi" w:hAnsiTheme="minorHAnsi"/>
          <w:color w:val="auto"/>
        </w:rPr>
        <w:t>insects</w:t>
      </w:r>
      <w:r>
        <w:rPr>
          <w:rFonts w:asciiTheme="minorHAnsi" w:hAnsiTheme="minorHAnsi"/>
          <w:color w:val="auto"/>
        </w:rPr>
        <w:t xml:space="preserve"> accumulate</w:t>
      </w:r>
      <w:r w:rsidR="001F2FF8">
        <w:rPr>
          <w:rFonts w:asciiTheme="minorHAnsi" w:hAnsiTheme="minorHAnsi"/>
          <w:color w:val="auto"/>
        </w:rPr>
        <w:t xml:space="preserve"> and store more nutrients.</w:t>
      </w:r>
      <w:r w:rsidR="00853AD5" w:rsidRPr="00E52C90">
        <w:rPr>
          <w:rFonts w:asciiTheme="minorHAnsi" w:hAnsiTheme="minorHAnsi"/>
          <w:color w:val="auto"/>
        </w:rPr>
        <w:t xml:space="preserve">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 xml:space="preserve">Culex pippens </w:t>
      </w:r>
      <w:r w:rsidR="00755754" w:rsidRPr="00E52C90">
        <w:rPr>
          <w:rFonts w:asciiTheme="minorHAnsi" w:hAnsiTheme="minorHAnsi"/>
          <w:color w:val="auto"/>
        </w:rPr>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 xml:space="preserve">C and </w:t>
      </w:r>
      <w:r w:rsidR="001F2FF8">
        <w:rPr>
          <w:rFonts w:asciiTheme="minorHAnsi" w:hAnsiTheme="minorHAnsi"/>
          <w:color w:val="auto"/>
        </w:rPr>
        <w:t xml:space="preserve">under </w:t>
      </w:r>
      <w:r w:rsidR="00373436" w:rsidRPr="00E52C90">
        <w:rPr>
          <w:rFonts w:asciiTheme="minorHAnsi" w:hAnsiTheme="minorHAnsi"/>
          <w:color w:val="auto"/>
        </w:rPr>
        <w:t>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w:t>
      </w:r>
      <w:r w:rsidR="00755754" w:rsidRPr="00E52C90">
        <w:rPr>
          <w:rFonts w:asciiTheme="minorHAnsi" w:hAnsiTheme="minorHAnsi"/>
          <w:color w:val="auto"/>
        </w:rPr>
        <w:lastRenderedPageBreak/>
        <w:t xml:space="preserve">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w:t>
      </w:r>
      <w:r w:rsidR="00D94B3E">
        <w:rPr>
          <w:rFonts w:asciiTheme="minorHAnsi" w:hAnsiTheme="minorHAnsi"/>
          <w:color w:val="auto"/>
        </w:rPr>
        <w:t xml:space="preserve"> under</w:t>
      </w:r>
      <w:r w:rsidR="00373436" w:rsidRPr="00E52C90">
        <w:rPr>
          <w:rFonts w:asciiTheme="minorHAnsi" w:hAnsiTheme="minorHAnsi"/>
          <w:color w:val="auto"/>
        </w:rPr>
        <w:t xml:space="preserve"> a 9-</w:t>
      </w:r>
      <w:r w:rsidR="00F47FBD" w:rsidRPr="00E52C90">
        <w:rPr>
          <w:rFonts w:asciiTheme="minorHAnsi" w:hAnsiTheme="minorHAnsi"/>
          <w:color w:val="auto"/>
        </w:rPr>
        <w:t>hour photoperiod</w:t>
      </w:r>
      <w:r w:rsidR="00D94B3E">
        <w:rPr>
          <w:rFonts w:asciiTheme="minorHAnsi" w:hAnsiTheme="minorHAnsi"/>
          <w:color w:val="auto"/>
        </w:rPr>
        <w:t xml:space="preserve">. These </w:t>
      </w:r>
      <w:r w:rsidR="009C5CAF">
        <w:rPr>
          <w:rFonts w:asciiTheme="minorHAnsi" w:hAnsiTheme="minorHAnsi"/>
          <w:color w:val="auto"/>
        </w:rPr>
        <w:t>stored lipids</w:t>
      </w:r>
      <w:r w:rsidR="00D94B3E">
        <w:rPr>
          <w:rFonts w:asciiTheme="minorHAnsi" w:hAnsiTheme="minorHAnsi"/>
          <w:color w:val="auto"/>
        </w:rPr>
        <w:t xml:space="preserve"> are utilized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(Mitchell 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9C5CAF">
        <w:rPr>
          <w:rFonts w:asciiTheme="minorHAnsi" w:hAnsiTheme="minorHAnsi"/>
          <w:color w:val="auto"/>
        </w:rPr>
        <w:t>In other insects, diapause preparation can lead to an increase in hexamerin</w:t>
      </w:r>
      <w:r w:rsidR="00BE44BC" w:rsidRPr="00E52C90">
        <w:rPr>
          <w:rFonts w:asciiTheme="minorHAnsi" w:hAnsiTheme="minorHAnsi"/>
          <w:color w:val="auto"/>
        </w:rPr>
        <w:t xml:space="preserve"> storage</w:t>
      </w:r>
      <w:r w:rsidR="00540678" w:rsidRPr="00E52C90">
        <w:rPr>
          <w:rFonts w:asciiTheme="minorHAnsi" w:hAnsiTheme="minorHAnsi"/>
          <w:color w:val="auto"/>
        </w:rPr>
        <w:t xml:space="preserve">, </w:t>
      </w:r>
      <w:r w:rsidR="00CB6C9C">
        <w:rPr>
          <w:rFonts w:asciiTheme="minorHAnsi" w:hAnsiTheme="minorHAnsi"/>
          <w:color w:val="auto"/>
        </w:rPr>
        <w:t>like</w:t>
      </w:r>
      <w:r w:rsidR="009C5CAF">
        <w:rPr>
          <w:rFonts w:asciiTheme="minorHAnsi" w:hAnsiTheme="minorHAnsi"/>
          <w:color w:val="auto"/>
        </w:rPr>
        <w:t xml:space="preserve"> the </w:t>
      </w:r>
      <w:r w:rsidR="00540678" w:rsidRPr="00E52C90">
        <w:rPr>
          <w:rFonts w:asciiTheme="minorHAnsi" w:hAnsiTheme="minorHAnsi"/>
          <w:color w:val="auto"/>
        </w:rPr>
        <w:t>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r w:rsidR="00BF6D25">
        <w:rPr>
          <w:rFonts w:asciiTheme="minorHAnsi" w:hAnsiTheme="minorHAnsi"/>
          <w:color w:val="auto"/>
        </w:rPr>
        <w:t>B</w:t>
      </w:r>
      <w:r w:rsidR="00736334" w:rsidRPr="00E52C90">
        <w:rPr>
          <w:rFonts w:asciiTheme="minorHAnsi" w:hAnsiTheme="minorHAnsi"/>
          <w:color w:val="auto"/>
        </w:rPr>
        <w:t xml:space="preserve">eetles </w:t>
      </w:r>
      <w:r w:rsidR="00AE1B47">
        <w:rPr>
          <w:rFonts w:asciiTheme="minorHAnsi" w:hAnsiTheme="minorHAnsi"/>
          <w:color w:val="auto"/>
        </w:rPr>
        <w:t xml:space="preserve">exposed </w:t>
      </w:r>
      <w:r w:rsidR="00736334" w:rsidRPr="00E52C90">
        <w:rPr>
          <w:rFonts w:asciiTheme="minorHAnsi" w:hAnsiTheme="minorHAnsi"/>
          <w:color w:val="auto"/>
        </w:rPr>
        <w:t>to</w:t>
      </w:r>
      <w:r w:rsidR="00A421FD">
        <w:rPr>
          <w:rFonts w:asciiTheme="minorHAnsi" w:hAnsiTheme="minorHAnsi"/>
          <w:color w:val="auto"/>
        </w:rPr>
        <w:t xml:space="preserve"> a 10-hour diapausing inducing photoperiod and an 18-hour photoperiod that does not induce diapause</w:t>
      </w:r>
      <w:r w:rsidR="00BF6D25">
        <w:rPr>
          <w:rFonts w:asciiTheme="minorHAnsi" w:hAnsiTheme="minorHAnsi"/>
          <w:color w:val="auto"/>
        </w:rPr>
        <w:t xml:space="preserve">, were reared in a laboratory setting and </w:t>
      </w:r>
      <w:r w:rsidR="001B0CF3">
        <w:rPr>
          <w:rFonts w:asciiTheme="minorHAnsi" w:hAnsiTheme="minorHAnsi"/>
          <w:color w:val="auto"/>
        </w:rPr>
        <w:t xml:space="preserve">diapause protein 1 (a hexamerin storage protein) </w:t>
      </w:r>
      <w:r w:rsidR="00BF6D25">
        <w:rPr>
          <w:rFonts w:asciiTheme="minorHAnsi" w:hAnsiTheme="minorHAnsi"/>
          <w:color w:val="auto"/>
        </w:rPr>
        <w:t>mRNA</w:t>
      </w:r>
      <w:r w:rsidR="00A421FD">
        <w:rPr>
          <w:rFonts w:asciiTheme="minorHAnsi" w:hAnsiTheme="minorHAnsi"/>
          <w:color w:val="auto"/>
        </w:rPr>
        <w:t xml:space="preserve"> was extracted.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emergence</w:t>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r w:rsidR="00CB6C9C" w:rsidRPr="00E52C90">
        <w:rPr>
          <w:rFonts w:asciiTheme="minorHAnsi" w:hAnsiTheme="minorHAnsi"/>
          <w:color w:val="auto"/>
        </w:rPr>
        <w:t>Northern blot analysis</w:t>
      </w:r>
      <w:r w:rsidR="00912F6C">
        <w:rPr>
          <w:rFonts w:asciiTheme="minorHAnsi" w:hAnsiTheme="minorHAnsi"/>
          <w:color w:val="auto"/>
        </w:rPr>
        <w:t xml:space="preserve"> comparison</w:t>
      </w:r>
      <w:r w:rsidR="00CB6C9C">
        <w:rPr>
          <w:rFonts w:asciiTheme="minorHAnsi" w:hAnsiTheme="minorHAnsi"/>
          <w:color w:val="auto"/>
        </w:rPr>
        <w:t xml:space="preserve"> </w:t>
      </w:r>
      <w:r w:rsidR="001B0CF3">
        <w:rPr>
          <w:rFonts w:asciiTheme="minorHAnsi" w:hAnsiTheme="minorHAnsi"/>
          <w:color w:val="auto"/>
        </w:rPr>
        <w:t xml:space="preserve">of hexamerin </w:t>
      </w:r>
      <w:r w:rsidR="00CB6C9C">
        <w:rPr>
          <w:rFonts w:asciiTheme="minorHAnsi" w:hAnsiTheme="minorHAnsi"/>
          <w:color w:val="auto"/>
        </w:rPr>
        <w:t>mRNA</w:t>
      </w:r>
      <w:r w:rsidR="00BF6D25">
        <w:rPr>
          <w:rFonts w:asciiTheme="minorHAnsi" w:hAnsiTheme="minorHAnsi"/>
          <w:color w:val="auto"/>
        </w:rPr>
        <w:t xml:space="preserve"> </w:t>
      </w:r>
      <w:r w:rsidR="00912F6C">
        <w:rPr>
          <w:rFonts w:asciiTheme="minorHAnsi" w:hAnsiTheme="minorHAnsi"/>
          <w:color w:val="auto"/>
        </w:rPr>
        <w:t>between</w:t>
      </w:r>
      <w:r w:rsidR="00F67CAF">
        <w:rPr>
          <w:rFonts w:asciiTheme="minorHAnsi" w:hAnsiTheme="minorHAnsi"/>
          <w:color w:val="auto"/>
        </w:rPr>
        <w:t xml:space="preserve"> diapause and non-diapause</w:t>
      </w:r>
      <w:r w:rsidR="00CB6C9C" w:rsidRPr="00E52C90">
        <w:rPr>
          <w:rFonts w:asciiTheme="minorHAnsi" w:hAnsiTheme="minorHAnsi"/>
          <w:color w:val="auto"/>
        </w:rPr>
        <w:t xml:space="preserve"> </w:t>
      </w:r>
      <w:r w:rsidR="00CB6C9C" w:rsidRPr="00E52C90">
        <w:rPr>
          <w:rFonts w:asciiTheme="minorHAnsi" w:hAnsiTheme="minorHAnsi"/>
          <w:i/>
          <w:color w:val="auto"/>
        </w:rPr>
        <w:t>L. decimlineata</w:t>
      </w:r>
      <w:r w:rsidR="00CB6C9C" w:rsidRPr="00E52C90">
        <w:rPr>
          <w:rFonts w:asciiTheme="minorHAnsi" w:hAnsiTheme="minorHAnsi"/>
          <w:color w:val="auto"/>
        </w:rPr>
        <w:t xml:space="preserve"> beetles</w:t>
      </w:r>
      <w:r w:rsidR="00CB6C9C">
        <w:rPr>
          <w:rFonts w:asciiTheme="minorHAnsi" w:hAnsiTheme="minorHAnsi"/>
          <w:color w:val="auto"/>
        </w:rPr>
        <w:t xml:space="preserve"> </w:t>
      </w:r>
      <w:r w:rsidR="00912F6C">
        <w:rPr>
          <w:rFonts w:asciiTheme="minorHAnsi" w:hAnsiTheme="minorHAnsi"/>
          <w:color w:val="auto"/>
        </w:rPr>
        <w:t xml:space="preserve">shows </w:t>
      </w:r>
      <w:r w:rsidR="00CB6C9C">
        <w:rPr>
          <w:rFonts w:asciiTheme="minorHAnsi" w:hAnsiTheme="minorHAnsi"/>
          <w:color w:val="auto"/>
        </w:rPr>
        <w:t xml:space="preserve">a significant difference in the accumulation of this hexamerin </w:t>
      </w:r>
      <w:r w:rsidR="00CB6C9C">
        <w:rPr>
          <w:rFonts w:asciiTheme="minorHAnsi" w:hAnsiTheme="minorHAnsi"/>
          <w:color w:val="auto"/>
        </w:rPr>
        <w:fldChar w:fldCharType="begin" w:fldLock="1"/>
      </w:r>
      <w:r w:rsidR="00CB6C9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CB6C9C">
        <w:rPr>
          <w:rFonts w:asciiTheme="minorHAnsi" w:hAnsiTheme="minorHAnsi"/>
          <w:color w:val="auto"/>
        </w:rPr>
        <w:fldChar w:fldCharType="separate"/>
      </w:r>
      <w:r w:rsidR="00CB6C9C" w:rsidRPr="00A421FD">
        <w:rPr>
          <w:rFonts w:asciiTheme="minorHAnsi" w:hAnsiTheme="minorHAnsi"/>
          <w:noProof/>
          <w:color w:val="auto"/>
        </w:rPr>
        <w:t>(De Kort and Koopmanschap 1994)</w:t>
      </w:r>
      <w:r w:rsidR="00CB6C9C">
        <w:rPr>
          <w:rFonts w:asciiTheme="minorHAnsi" w:hAnsiTheme="minorHAnsi"/>
          <w:color w:val="auto"/>
        </w:rPr>
        <w:fldChar w:fldCharType="end"/>
      </w:r>
      <w:r w:rsidR="00CB6C9C">
        <w:rPr>
          <w:rFonts w:asciiTheme="minorHAnsi" w:hAnsiTheme="minorHAnsi"/>
          <w:color w:val="auto"/>
        </w:rPr>
        <w:t>.</w:t>
      </w:r>
    </w:p>
    <w:p w14:paraId="38FBBEC1" w14:textId="77777777" w:rsidR="00E92980" w:rsidRDefault="00A27DD8" w:rsidP="00A27DD8">
      <w:pPr>
        <w:spacing w:line="480" w:lineRule="auto"/>
        <w:ind w:firstLine="360"/>
        <w:rPr>
          <w:rFonts w:asciiTheme="minorHAnsi" w:hAnsiTheme="minorHAnsi"/>
          <w:color w:val="auto"/>
        </w:rPr>
      </w:pPr>
      <w:r>
        <w:rPr>
          <w:rFonts w:asciiTheme="minorHAnsi" w:hAnsiTheme="minorHAnsi"/>
          <w:color w:val="auto"/>
        </w:rPr>
        <w:t>During the warm months when resources are available, insects use the nutrients they acquire from their environment for growth, development</w:t>
      </w:r>
      <w:r w:rsidR="00BF08C5">
        <w:rPr>
          <w:rFonts w:asciiTheme="minorHAnsi" w:hAnsiTheme="minorHAnsi"/>
          <w:color w:val="auto"/>
        </w:rPr>
        <w:t>,</w:t>
      </w:r>
      <w:r>
        <w:rPr>
          <w:rFonts w:asciiTheme="minorHAnsi" w:hAnsiTheme="minorHAnsi"/>
          <w:color w:val="auto"/>
        </w:rPr>
        <w:t xml:space="preserve"> and reproduction. As warm </w:t>
      </w:r>
      <w:r w:rsidR="00AE1B47">
        <w:rPr>
          <w:rFonts w:asciiTheme="minorHAnsi" w:hAnsiTheme="minorHAnsi"/>
          <w:color w:val="auto"/>
        </w:rPr>
        <w:t>summers</w:t>
      </w:r>
      <w:r>
        <w:rPr>
          <w:rFonts w:asciiTheme="minorHAnsi" w:hAnsiTheme="minorHAnsi"/>
          <w:color w:val="auto"/>
        </w:rPr>
        <w:t xml:space="preserve"> </w:t>
      </w:r>
      <w:r w:rsidR="00AE1B47">
        <w:rPr>
          <w:rFonts w:asciiTheme="minorHAnsi" w:hAnsiTheme="minorHAnsi"/>
          <w:color w:val="auto"/>
        </w:rPr>
        <w:t>gradually become cold winters</w:t>
      </w:r>
      <w:r>
        <w:rPr>
          <w:rFonts w:asciiTheme="minorHAnsi" w:hAnsiTheme="minorHAnsi"/>
          <w:color w:val="auto"/>
        </w:rPr>
        <w:t>,</w:t>
      </w:r>
      <w:r w:rsidR="00AE1B47">
        <w:rPr>
          <w:rFonts w:asciiTheme="minorHAnsi" w:hAnsiTheme="minorHAnsi"/>
          <w:color w:val="auto"/>
        </w:rPr>
        <w:t xml:space="preserve"> photoperiod</w:t>
      </w:r>
      <w:r w:rsidR="00E92980">
        <w:rPr>
          <w:rFonts w:asciiTheme="minorHAnsi" w:hAnsiTheme="minorHAnsi"/>
          <w:color w:val="auto"/>
        </w:rPr>
        <w:t xml:space="preserve"> shortens. Shorter photoperiods for some insects is an environmental cue that can induce pre-diapause. During pre-diapause these insects </w:t>
      </w:r>
      <w:r>
        <w:rPr>
          <w:rFonts w:asciiTheme="minorHAnsi" w:hAnsiTheme="minorHAnsi"/>
          <w:color w:val="auto"/>
        </w:rPr>
        <w:t xml:space="preserve">must continue to grow and search for nutrients however a proportion of those accumulated </w:t>
      </w:r>
      <w:r w:rsidR="00E92980">
        <w:rPr>
          <w:rFonts w:asciiTheme="minorHAnsi" w:hAnsiTheme="minorHAnsi"/>
          <w:color w:val="auto"/>
        </w:rPr>
        <w:t>nutrients</w:t>
      </w:r>
      <w:r>
        <w:rPr>
          <w:rFonts w:asciiTheme="minorHAnsi" w:hAnsiTheme="minorHAnsi"/>
          <w:color w:val="auto"/>
        </w:rPr>
        <w:t xml:space="preserve"> are diverted away from direct development and towards storage in preparation for their time in diapause </w:t>
      </w:r>
      <w:r>
        <w:rPr>
          <w:rFonts w:asciiTheme="minorHAnsi" w:hAnsiTheme="minorHAnsi"/>
          <w:color w:val="auto"/>
        </w:rPr>
        <w:fldChar w:fldCharType="begin" w:fldLock="1"/>
      </w:r>
      <w:r w:rsidR="00E31E0D">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Pr>
          <w:rFonts w:asciiTheme="minorHAnsi" w:hAnsiTheme="minorHAnsi"/>
          <w:color w:val="auto"/>
        </w:rPr>
        <w:fldChar w:fldCharType="separate"/>
      </w:r>
      <w:r w:rsidRPr="00A27DD8">
        <w:rPr>
          <w:rFonts w:asciiTheme="minorHAnsi" w:hAnsiTheme="minorHAnsi"/>
          <w:noProof/>
          <w:color w:val="auto"/>
        </w:rPr>
        <w:t>(Hahn and Denlinger 2007, Sinclair 2015)</w:t>
      </w:r>
      <w:r>
        <w:rPr>
          <w:rFonts w:asciiTheme="minorHAnsi" w:hAnsiTheme="minorHAnsi"/>
          <w:color w:val="auto"/>
        </w:rPr>
        <w:fldChar w:fldCharType="end"/>
      </w:r>
      <w:r>
        <w:rPr>
          <w:rFonts w:asciiTheme="minorHAnsi" w:hAnsiTheme="minorHAnsi"/>
          <w:color w:val="auto"/>
        </w:rPr>
        <w:t xml:space="preserve">. </w:t>
      </w:r>
    </w:p>
    <w:p w14:paraId="61F90B2A" w14:textId="1B00E216" w:rsidR="00415F4F" w:rsidRDefault="00DF48F4" w:rsidP="00415F4F">
      <w:pPr>
        <w:spacing w:line="480" w:lineRule="auto"/>
        <w:ind w:firstLine="360"/>
        <w:rPr>
          <w:rFonts w:asciiTheme="minorHAnsi" w:hAnsiTheme="minorHAnsi"/>
          <w:color w:val="auto"/>
        </w:rPr>
      </w:pPr>
      <w:r>
        <w:rPr>
          <w:rFonts w:asciiTheme="minorHAnsi" w:hAnsiTheme="minorHAnsi"/>
          <w:color w:val="auto"/>
        </w:rPr>
        <w:t xml:space="preserve">As temperatures rise, insects will be specifically taxed as their </w:t>
      </w:r>
      <w:r w:rsidR="008F6E9E">
        <w:rPr>
          <w:rFonts w:asciiTheme="minorHAnsi" w:hAnsiTheme="minorHAnsi"/>
          <w:color w:val="auto"/>
        </w:rPr>
        <w:t xml:space="preserve">metabolic rate is proportional </w:t>
      </w:r>
      <w:r w:rsidR="008F6E9E">
        <w:rPr>
          <w:rFonts w:asciiTheme="minorHAnsi" w:hAnsiTheme="minorHAnsi"/>
          <w:color w:val="auto"/>
        </w:rPr>
        <w:lastRenderedPageBreak/>
        <w:t xml:space="preserve">to </w:t>
      </w:r>
      <w:r>
        <w:rPr>
          <w:rFonts w:asciiTheme="minorHAnsi" w:hAnsiTheme="minorHAnsi"/>
          <w:color w:val="auto"/>
        </w:rPr>
        <w:t xml:space="preserve">external temperatures. </w:t>
      </w:r>
      <w:r w:rsidR="006F18EA">
        <w:rPr>
          <w:rFonts w:asciiTheme="minorHAnsi" w:hAnsiTheme="minorHAnsi"/>
          <w:color w:val="auto"/>
        </w:rPr>
        <w:t>W</w:t>
      </w:r>
      <w:r>
        <w:rPr>
          <w:rFonts w:asciiTheme="minorHAnsi" w:hAnsiTheme="minorHAnsi"/>
          <w:color w:val="auto"/>
        </w:rPr>
        <w:t xml:space="preserve">arm </w:t>
      </w:r>
      <w:r w:rsidR="008F6E9E">
        <w:rPr>
          <w:rFonts w:asciiTheme="minorHAnsi" w:hAnsiTheme="minorHAnsi"/>
          <w:color w:val="auto"/>
        </w:rPr>
        <w:t>temperatures</w:t>
      </w:r>
      <w:r>
        <w:rPr>
          <w:rFonts w:asciiTheme="minorHAnsi" w:hAnsiTheme="minorHAnsi"/>
          <w:color w:val="auto"/>
        </w:rPr>
        <w:t xml:space="preserve"> will in</w:t>
      </w:r>
      <w:r w:rsidR="00865639">
        <w:rPr>
          <w:rFonts w:asciiTheme="minorHAnsi" w:hAnsiTheme="minorHAnsi"/>
          <w:color w:val="auto"/>
        </w:rPr>
        <w:t>crease their metabolic rate and could allow these insects to gr</w:t>
      </w:r>
      <w:r w:rsidR="00381EEF">
        <w:rPr>
          <w:rFonts w:asciiTheme="minorHAnsi" w:hAnsiTheme="minorHAnsi"/>
          <w:color w:val="auto"/>
        </w:rPr>
        <w:t xml:space="preserve">ow faster </w:t>
      </w:r>
      <w:r w:rsidR="008F6E9E">
        <w:rPr>
          <w:rFonts w:asciiTheme="minorHAnsi" w:hAnsiTheme="minorHAnsi"/>
          <w:color w:val="auto"/>
        </w:rPr>
        <w:t xml:space="preserve">during the growing season </w:t>
      </w:r>
      <w:r w:rsidR="00381EEF">
        <w:rPr>
          <w:rFonts w:asciiTheme="minorHAnsi" w:hAnsiTheme="minorHAnsi"/>
          <w:color w:val="auto"/>
        </w:rPr>
        <w:t xml:space="preserve">but </w:t>
      </w:r>
      <w:r w:rsidR="008A5DF8">
        <w:rPr>
          <w:rFonts w:asciiTheme="minorHAnsi" w:hAnsiTheme="minorHAnsi"/>
          <w:color w:val="auto"/>
        </w:rPr>
        <w:t>how will an increased metabolism effect pre-diapause preparations</w:t>
      </w:r>
      <w:r w:rsidR="006F18EA">
        <w:rPr>
          <w:rFonts w:asciiTheme="minorHAnsi" w:hAnsiTheme="minorHAnsi"/>
          <w:color w:val="auto"/>
        </w:rPr>
        <w:t xml:space="preserve"> an</w:t>
      </w:r>
      <w:r w:rsidR="008F6E9E">
        <w:rPr>
          <w:rFonts w:asciiTheme="minorHAnsi" w:hAnsiTheme="minorHAnsi"/>
          <w:color w:val="auto"/>
        </w:rPr>
        <w:t xml:space="preserve">d ultimately diapause survival? </w:t>
      </w:r>
      <w:r w:rsidR="0087245B" w:rsidRPr="008F6E9E">
        <w:rPr>
          <w:rFonts w:asciiTheme="minorHAnsi" w:hAnsiTheme="minorHAnsi"/>
          <w:color w:val="auto"/>
        </w:rPr>
        <w:t>Losing</w:t>
      </w:r>
      <w:r w:rsidR="0087245B">
        <w:rPr>
          <w:rFonts w:asciiTheme="minorHAnsi" w:hAnsiTheme="minorHAnsi"/>
          <w:color w:val="auto"/>
        </w:rPr>
        <w:t xml:space="preserve"> insects could be </w:t>
      </w:r>
      <w:r w:rsidR="001B2946">
        <w:rPr>
          <w:rFonts w:asciiTheme="minorHAnsi" w:hAnsiTheme="minorHAnsi"/>
          <w:color w:val="auto"/>
        </w:rPr>
        <w:t>morphologically</w:t>
      </w:r>
      <w:r w:rsidR="0087245B">
        <w:rPr>
          <w:rFonts w:asciiTheme="minorHAnsi" w:hAnsiTheme="minorHAnsi"/>
          <w:color w:val="auto"/>
        </w:rPr>
        <w:t xml:space="preserve"> </w:t>
      </w:r>
      <w:r w:rsidR="00037D13">
        <w:rPr>
          <w:rFonts w:asciiTheme="minorHAnsi" w:hAnsiTheme="minorHAnsi"/>
          <w:color w:val="auto"/>
        </w:rPr>
        <w:t xml:space="preserve">or physiologically </w:t>
      </w:r>
      <w:r w:rsidR="0087245B">
        <w:rPr>
          <w:rFonts w:asciiTheme="minorHAnsi" w:hAnsiTheme="minorHAnsi"/>
          <w:color w:val="auto"/>
        </w:rPr>
        <w:t xml:space="preserve">unable to accumulate </w:t>
      </w:r>
      <w:r w:rsidR="00B70ADE">
        <w:rPr>
          <w:rFonts w:asciiTheme="minorHAnsi" w:hAnsiTheme="minorHAnsi"/>
          <w:color w:val="auto"/>
        </w:rPr>
        <w:t>enough</w:t>
      </w:r>
      <w:r w:rsidR="0087245B">
        <w:rPr>
          <w:rFonts w:asciiTheme="minorHAnsi" w:hAnsiTheme="minorHAnsi"/>
          <w:color w:val="auto"/>
        </w:rPr>
        <w:t xml:space="preserve"> nutrients during pre-diapause </w:t>
      </w:r>
      <w:r w:rsidR="00B70ADE">
        <w:rPr>
          <w:rFonts w:asciiTheme="minorHAnsi" w:hAnsiTheme="minorHAnsi"/>
          <w:color w:val="auto"/>
        </w:rPr>
        <w:t>to meet the</w:t>
      </w:r>
      <w:r w:rsidR="001B2946">
        <w:rPr>
          <w:rFonts w:asciiTheme="minorHAnsi" w:hAnsiTheme="minorHAnsi"/>
          <w:color w:val="auto"/>
        </w:rPr>
        <w:t>ir</w:t>
      </w:r>
      <w:r w:rsidR="00B70ADE">
        <w:rPr>
          <w:rFonts w:asciiTheme="minorHAnsi" w:hAnsiTheme="minorHAnsi"/>
          <w:color w:val="auto"/>
        </w:rPr>
        <w:t xml:space="preserve"> increased metabolic </w:t>
      </w:r>
      <w:r w:rsidR="001B2946">
        <w:rPr>
          <w:rFonts w:asciiTheme="minorHAnsi" w:hAnsiTheme="minorHAnsi"/>
          <w:color w:val="auto"/>
        </w:rPr>
        <w:t>needs at increased temperatures.</w:t>
      </w:r>
      <w:r w:rsidR="00037D13">
        <w:rPr>
          <w:rFonts w:asciiTheme="minorHAnsi" w:hAnsiTheme="minorHAnsi"/>
          <w:color w:val="auto"/>
        </w:rPr>
        <w:t xml:space="preserve"> </w:t>
      </w:r>
      <w:r w:rsidR="006230BE">
        <w:rPr>
          <w:rFonts w:asciiTheme="minorHAnsi" w:hAnsiTheme="minorHAnsi"/>
          <w:color w:val="auto"/>
        </w:rPr>
        <w:t xml:space="preserve">Extended growing seasons in the context of a changing climate </w:t>
      </w:r>
      <w:r w:rsidR="00037D13">
        <w:rPr>
          <w:rFonts w:asciiTheme="minorHAnsi" w:hAnsiTheme="minorHAnsi"/>
          <w:color w:val="auto"/>
        </w:rPr>
        <w:t>could extend the</w:t>
      </w:r>
      <w:r w:rsidR="006230BE">
        <w:rPr>
          <w:rFonts w:asciiTheme="minorHAnsi" w:hAnsiTheme="minorHAnsi"/>
          <w:color w:val="auto"/>
        </w:rPr>
        <w:t xml:space="preserve"> duration of the environmental resources insects need to accumulate to survive diapause. </w:t>
      </w:r>
      <w:r w:rsidR="00727B7C">
        <w:rPr>
          <w:rFonts w:asciiTheme="minorHAnsi" w:hAnsiTheme="minorHAnsi"/>
          <w:color w:val="auto"/>
        </w:rPr>
        <w:t xml:space="preserve">Losing insects </w:t>
      </w:r>
      <w:r w:rsidR="00037D13">
        <w:rPr>
          <w:rFonts w:asciiTheme="minorHAnsi" w:hAnsiTheme="minorHAnsi"/>
          <w:color w:val="auto"/>
        </w:rPr>
        <w:t>could</w:t>
      </w:r>
      <w:r w:rsidR="00727B7C">
        <w:rPr>
          <w:rFonts w:asciiTheme="minorHAnsi" w:hAnsiTheme="minorHAnsi"/>
          <w:color w:val="auto"/>
        </w:rPr>
        <w:t xml:space="preserve"> have fixed physical limits to their morphology, and simply accumulating and storing an increased amount of resources unattainable. Or these losers could be metabolically limited and unable to metabolize the resources they do accumulate into storage or their increased metabolic </w:t>
      </w:r>
      <w:proofErr w:type="gramStart"/>
      <w:r w:rsidR="00727B7C">
        <w:rPr>
          <w:rFonts w:asciiTheme="minorHAnsi" w:hAnsiTheme="minorHAnsi"/>
          <w:color w:val="auto"/>
        </w:rPr>
        <w:t xml:space="preserve">rate </w:t>
      </w:r>
      <w:bookmarkStart w:id="29" w:name="_GoBack"/>
      <w:bookmarkEnd w:id="29"/>
      <w:r w:rsidR="00727B7C">
        <w:rPr>
          <w:rFonts w:asciiTheme="minorHAnsi" w:hAnsiTheme="minorHAnsi"/>
          <w:color w:val="auto"/>
        </w:rPr>
        <w:t xml:space="preserve"> a</w:t>
      </w:r>
      <w:proofErr w:type="gramEnd"/>
      <w:r w:rsidR="00727B7C">
        <w:rPr>
          <w:rFonts w:asciiTheme="minorHAnsi" w:hAnsiTheme="minorHAnsi"/>
          <w:color w:val="auto"/>
        </w:rPr>
        <w:t xml:space="preserve"> slow or metabolically limited.  </w:t>
      </w:r>
      <w:proofErr w:type="gramStart"/>
      <w:r w:rsidR="00727B7C">
        <w:rPr>
          <w:rFonts w:asciiTheme="minorHAnsi" w:hAnsiTheme="minorHAnsi"/>
          <w:color w:val="auto"/>
        </w:rPr>
        <w:t>for</w:t>
      </w:r>
      <w:proofErr w:type="gramEnd"/>
      <w:r w:rsidR="00727B7C">
        <w:rPr>
          <w:rFonts w:asciiTheme="minorHAnsi" w:hAnsiTheme="minorHAnsi"/>
          <w:color w:val="auto"/>
        </w:rPr>
        <w:t xml:space="preserve"> them to simply accumulate more resources increase the amount of resources they accumulate from </w:t>
      </w:r>
      <w:r w:rsidR="00037D13">
        <w:rPr>
          <w:rFonts w:asciiTheme="minorHAnsi" w:hAnsiTheme="minorHAnsi"/>
          <w:color w:val="auto"/>
        </w:rPr>
        <w:t xml:space="preserve"> </w:t>
      </w:r>
      <w:proofErr w:type="spellStart"/>
      <w:r w:rsidR="00727B7C">
        <w:rPr>
          <w:rFonts w:asciiTheme="minorHAnsi" w:hAnsiTheme="minorHAnsi"/>
          <w:color w:val="auto"/>
        </w:rPr>
        <w:t>their</w:t>
      </w:r>
      <w:proofErr w:type="spellEnd"/>
      <w:r w:rsidR="00727B7C">
        <w:rPr>
          <w:rFonts w:asciiTheme="minorHAnsi" w:hAnsiTheme="minorHAnsi"/>
          <w:color w:val="auto"/>
        </w:rPr>
        <w:t xml:space="preserve"> accumulation of </w:t>
      </w:r>
      <w:r w:rsidR="00037D13">
        <w:rPr>
          <w:rFonts w:asciiTheme="minorHAnsi" w:hAnsiTheme="minorHAnsi"/>
          <w:color w:val="auto"/>
        </w:rPr>
        <w:t>be unable to increase</w:t>
      </w:r>
      <w:r w:rsidR="006230BE">
        <w:rPr>
          <w:rFonts w:asciiTheme="minorHAnsi" w:hAnsiTheme="minorHAnsi"/>
          <w:color w:val="auto"/>
        </w:rPr>
        <w:t xml:space="preserve"> </w:t>
      </w:r>
      <w:r w:rsidR="00037D13">
        <w:rPr>
          <w:rFonts w:asciiTheme="minorHAnsi" w:hAnsiTheme="minorHAnsi"/>
          <w:color w:val="auto"/>
        </w:rPr>
        <w:t xml:space="preserve"> the storage capacity of the organs and tissues used to store the resources  they accumulate.  increase the size of the organs and tissues that store the resources they accumulate. An increased metabolic rate may exceed the physical limitations of accumulating resources fast enough </w:t>
      </w:r>
      <w:proofErr w:type="gramStart"/>
      <w:r w:rsidR="00037D13">
        <w:rPr>
          <w:rFonts w:asciiTheme="minorHAnsi" w:hAnsiTheme="minorHAnsi"/>
          <w:color w:val="auto"/>
        </w:rPr>
        <w:t xml:space="preserve">to </w:t>
      </w:r>
      <w:r w:rsidR="00C52503">
        <w:rPr>
          <w:rFonts w:asciiTheme="minorHAnsi" w:hAnsiTheme="minorHAnsi"/>
          <w:color w:val="auto"/>
        </w:rPr>
        <w:t xml:space="preserve"> </w:t>
      </w:r>
      <w:r w:rsidR="00656B4A" w:rsidRPr="00656B4A">
        <w:rPr>
          <w:rFonts w:asciiTheme="minorHAnsi" w:hAnsiTheme="minorHAnsi"/>
          <w:color w:val="FF0000"/>
          <w:highlight w:val="yellow"/>
        </w:rPr>
        <w:t>(</w:t>
      </w:r>
      <w:proofErr w:type="gramEnd"/>
      <w:r w:rsidR="00656B4A" w:rsidRPr="00656B4A">
        <w:rPr>
          <w:rFonts w:asciiTheme="minorHAnsi" w:hAnsiTheme="minorHAnsi"/>
          <w:color w:val="FF0000"/>
          <w:highlight w:val="yellow"/>
        </w:rPr>
        <w:t>example of what morphology and what physiology would they be lacking)</w:t>
      </w:r>
      <w:r w:rsidR="001B2946" w:rsidRPr="00656B4A">
        <w:rPr>
          <w:rFonts w:asciiTheme="minorHAnsi" w:hAnsiTheme="minorHAnsi"/>
          <w:color w:val="FF0000"/>
        </w:rPr>
        <w:t xml:space="preserve"> </w:t>
      </w:r>
      <w:r w:rsidR="001B2946">
        <w:rPr>
          <w:rFonts w:asciiTheme="minorHAnsi" w:hAnsiTheme="minorHAnsi"/>
          <w:color w:val="auto"/>
        </w:rPr>
        <w:t>These</w:t>
      </w:r>
      <w:r w:rsidR="00656B4A">
        <w:rPr>
          <w:rFonts w:asciiTheme="minorHAnsi" w:hAnsiTheme="minorHAnsi"/>
          <w:color w:val="auto"/>
        </w:rPr>
        <w:t xml:space="preserve"> losing insects w</w:t>
      </w:r>
      <w:r w:rsidR="001B2946">
        <w:rPr>
          <w:rFonts w:asciiTheme="minorHAnsi" w:hAnsiTheme="minorHAnsi"/>
          <w:color w:val="auto"/>
        </w:rPr>
        <w:t xml:space="preserve">ould enter diapause </w:t>
      </w:r>
      <w:r w:rsidR="00B70ADE">
        <w:rPr>
          <w:rFonts w:asciiTheme="minorHAnsi" w:hAnsiTheme="minorHAnsi"/>
          <w:color w:val="auto"/>
        </w:rPr>
        <w:t>with an energy deficit and</w:t>
      </w:r>
      <w:r w:rsidR="00656B4A">
        <w:rPr>
          <w:rFonts w:asciiTheme="minorHAnsi" w:hAnsiTheme="minorHAnsi"/>
          <w:color w:val="auto"/>
        </w:rPr>
        <w:t xml:space="preserve"> unable to properly fuel their metabolism these insects may </w:t>
      </w:r>
      <w:r w:rsidR="00B70ADE">
        <w:rPr>
          <w:rFonts w:asciiTheme="minorHAnsi" w:hAnsiTheme="minorHAnsi"/>
          <w:color w:val="auto"/>
        </w:rPr>
        <w:t xml:space="preserve">not survive. </w:t>
      </w:r>
      <w:r w:rsidR="001B2946">
        <w:rPr>
          <w:rFonts w:asciiTheme="minorHAnsi" w:hAnsiTheme="minorHAnsi"/>
          <w:color w:val="auto"/>
        </w:rPr>
        <w:t>However, insects that are capable of a</w:t>
      </w:r>
      <w:r w:rsidR="002E63F9">
        <w:rPr>
          <w:rFonts w:asciiTheme="minorHAnsi" w:hAnsiTheme="minorHAnsi"/>
          <w:color w:val="auto"/>
        </w:rPr>
        <w:t>ccumulating</w:t>
      </w:r>
      <w:r w:rsidR="00BF08C5">
        <w:rPr>
          <w:rFonts w:asciiTheme="minorHAnsi" w:hAnsiTheme="minorHAnsi"/>
          <w:color w:val="auto"/>
        </w:rPr>
        <w:t>,</w:t>
      </w:r>
      <w:r w:rsidR="002E63F9">
        <w:rPr>
          <w:rFonts w:asciiTheme="minorHAnsi" w:hAnsiTheme="minorHAnsi"/>
          <w:color w:val="auto"/>
        </w:rPr>
        <w:t xml:space="preserve"> and storing more </w:t>
      </w:r>
      <w:r w:rsidR="001B2946">
        <w:rPr>
          <w:rFonts w:asciiTheme="minorHAnsi" w:hAnsiTheme="minorHAnsi"/>
          <w:color w:val="auto"/>
        </w:rPr>
        <w:t>nutrients during pre-diapause</w:t>
      </w:r>
      <w:r w:rsidR="00AD4E06">
        <w:rPr>
          <w:rFonts w:asciiTheme="minorHAnsi" w:hAnsiTheme="minorHAnsi"/>
          <w:color w:val="auto"/>
        </w:rPr>
        <w:t xml:space="preserve"> to support their increased metabolism</w:t>
      </w:r>
      <w:r w:rsidR="001B2946">
        <w:rPr>
          <w:rFonts w:asciiTheme="minorHAnsi" w:hAnsiTheme="minorHAnsi"/>
          <w:color w:val="auto"/>
        </w:rPr>
        <w:t xml:space="preserve"> could </w:t>
      </w:r>
      <w:r w:rsidR="00AD4E06" w:rsidRPr="00415F4F">
        <w:rPr>
          <w:rFonts w:asciiTheme="minorHAnsi" w:hAnsiTheme="minorHAnsi"/>
          <w:color w:val="auto"/>
        </w:rPr>
        <w:t>win</w:t>
      </w:r>
      <w:r w:rsidR="00AD4E06">
        <w:rPr>
          <w:rFonts w:asciiTheme="minorHAnsi" w:hAnsiTheme="minorHAnsi"/>
          <w:color w:val="auto"/>
        </w:rPr>
        <w:t xml:space="preserve"> as temperatures increase and climate changes.</w:t>
      </w:r>
    </w:p>
    <w:p w14:paraId="7DD5713A" w14:textId="2A2E27B2" w:rsidR="0015212A" w:rsidRDefault="0015212A" w:rsidP="00415F4F">
      <w:pPr>
        <w:spacing w:line="480" w:lineRule="auto"/>
        <w:ind w:firstLine="360"/>
        <w:rPr>
          <w:rFonts w:asciiTheme="minorHAnsi" w:hAnsiTheme="minorHAnsi"/>
          <w:color w:val="auto"/>
        </w:rPr>
      </w:pPr>
      <w:r>
        <w:rPr>
          <w:rFonts w:asciiTheme="minorHAnsi" w:hAnsiTheme="minorHAnsi"/>
          <w:color w:val="auto"/>
        </w:rPr>
        <w:t xml:space="preserve">A changing climate will </w:t>
      </w:r>
      <w:r w:rsidR="00BF08C5">
        <w:rPr>
          <w:rFonts w:asciiTheme="minorHAnsi" w:hAnsiTheme="minorHAnsi"/>
          <w:color w:val="auto"/>
        </w:rPr>
        <w:t>affect</w:t>
      </w:r>
      <w:r>
        <w:rPr>
          <w:rFonts w:asciiTheme="minorHAnsi" w:hAnsiTheme="minorHAnsi"/>
          <w:color w:val="auto"/>
        </w:rPr>
        <w:t xml:space="preserve"> the </w:t>
      </w:r>
      <w:r w:rsidRPr="00E52C90">
        <w:rPr>
          <w:rFonts w:asciiTheme="minorHAnsi" w:hAnsiTheme="minorHAnsi"/>
          <w:color w:val="auto"/>
        </w:rPr>
        <w:t xml:space="preserve">However, as temperatures increase and insect pests “win” </w:t>
      </w:r>
      <w:r w:rsidRPr="00E52C90">
        <w:rPr>
          <w:rFonts w:asciiTheme="minorHAnsi" w:hAnsiTheme="minorHAnsi"/>
          <w:color w:val="auto"/>
        </w:rPr>
        <w:lastRenderedPageBreak/>
        <w:t>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7FC2D08B" w14:textId="77777777" w:rsidR="001454CA" w:rsidRDefault="001454CA" w:rsidP="0015212A">
      <w:pPr>
        <w:spacing w:line="480" w:lineRule="auto"/>
        <w:ind w:firstLine="720"/>
        <w:rPr>
          <w:rFonts w:asciiTheme="minorHAnsi" w:hAnsiTheme="minorHAnsi"/>
          <w:color w:val="auto"/>
        </w:rPr>
      </w:pPr>
    </w:p>
    <w:p w14:paraId="6FC75EA0" w14:textId="4E862353" w:rsidR="001454CA" w:rsidRPr="001454CA" w:rsidRDefault="001454CA" w:rsidP="001454CA">
      <w:pPr>
        <w:spacing w:line="480" w:lineRule="auto"/>
        <w:ind w:firstLine="720"/>
        <w:jc w:val="center"/>
        <w:rPr>
          <w:rFonts w:asciiTheme="minorHAnsi" w:hAnsiTheme="minorHAnsi"/>
          <w:b/>
          <w:color w:val="auto"/>
        </w:rPr>
      </w:pPr>
      <w:r>
        <w:rPr>
          <w:rFonts w:asciiTheme="minorHAnsi" w:hAnsiTheme="minorHAnsi"/>
          <w:b/>
          <w:color w:val="auto"/>
        </w:rPr>
        <w:t>***</w:t>
      </w:r>
    </w:p>
    <w:p w14:paraId="0065C9D1" w14:textId="77777777" w:rsidR="0015212A" w:rsidRPr="00B00A50" w:rsidRDefault="0015212A" w:rsidP="0015212A">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6F5D703" w14:textId="01BBA2C7" w:rsidR="00B00A50" w:rsidRDefault="00B00A50" w:rsidP="00B00A50">
      <w:pPr>
        <w:spacing w:line="480" w:lineRule="auto"/>
        <w:ind w:firstLine="360"/>
        <w:rPr>
          <w:rFonts w:asciiTheme="minorHAnsi" w:hAnsiTheme="minorHAnsi"/>
          <w:color w:val="auto"/>
        </w:rPr>
      </w:pP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proofErr w:type="spellStart"/>
      <w:r w:rsidRPr="00E52C90">
        <w:rPr>
          <w:color w:val="auto"/>
        </w:rPr>
        <w:t>Clinal</w:t>
      </w:r>
      <w:proofErr w:type="spellEnd"/>
      <w:r w:rsidRPr="00E52C90">
        <w:rPr>
          <w:color w:val="auto"/>
        </w:rPr>
        <w:t xml:space="preserve"> distr</w:t>
      </w:r>
      <w:r>
        <w:rPr>
          <w:color w:val="auto"/>
        </w:rPr>
        <w:t xml:space="preserve">ibution indicative of </w:t>
      </w:r>
      <w:proofErr w:type="spellStart"/>
      <w:r>
        <w:rPr>
          <w:color w:val="auto"/>
        </w:rPr>
        <w:t>adaptative</w:t>
      </w:r>
      <w:proofErr w:type="spellEnd"/>
      <w:r>
        <w:rPr>
          <w:color w:val="auto"/>
        </w:rPr>
        <w:t xml:space="preser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06F37362" w14:textId="4FA4BC37" w:rsidR="00B00A50" w:rsidRPr="00B00A50" w:rsidRDefault="00E52C90" w:rsidP="0015212A">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w:t>
      </w:r>
      <w:r w:rsidR="00147489" w:rsidRPr="00E52C90">
        <w:rPr>
          <w:rFonts w:asciiTheme="minorHAnsi" w:hAnsiTheme="minorHAnsi"/>
          <w:color w:val="auto"/>
        </w:rPr>
        <w:lastRenderedPageBreak/>
        <w:t xml:space="preserve">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w:t>
      </w:r>
      <w:proofErr w:type="spellStart"/>
      <w:r w:rsidRPr="00E52C90">
        <w:rPr>
          <w:rFonts w:asciiTheme="minorHAnsi" w:hAnsiTheme="minorHAnsi"/>
          <w:i/>
          <w:color w:val="auto"/>
        </w:rPr>
        <w:t>thurengensis</w:t>
      </w:r>
      <w:proofErr w:type="spellEnd"/>
      <w:r w:rsidRPr="00E52C90">
        <w:rPr>
          <w:rFonts w:asciiTheme="minorHAnsi" w:hAnsiTheme="minorHAnsi"/>
          <w:i/>
          <w:color w:val="auto"/>
        </w:rPr>
        <w:t xml:space="preserve">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p>
    <w:p w14:paraId="2C0DFCD7" w14:textId="77777777" w:rsidR="00166A77" w:rsidRPr="00166A77" w:rsidRDefault="00166A77" w:rsidP="00166A77">
      <w:pPr>
        <w:spacing w:line="480" w:lineRule="auto"/>
        <w:rPr>
          <w:rFonts w:asciiTheme="minorHAnsi" w:hAnsiTheme="minorHAnsi"/>
          <w:color w:val="auto"/>
        </w:rPr>
      </w:pPr>
      <w:r>
        <w:rPr>
          <w:rFonts w:asciiTheme="minorHAnsi" w:hAnsiTheme="minorHAnsi"/>
          <w:b/>
          <w:i/>
          <w:color w:val="auto"/>
          <w:u w:val="single"/>
        </w:rPr>
        <w:t>Preliminary data here</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w:t>
      </w:r>
      <w:r w:rsidRPr="00E52C90">
        <w:rPr>
          <w:rFonts w:asciiTheme="minorHAnsi" w:hAnsiTheme="minorHAnsi"/>
          <w:color w:val="auto"/>
        </w:rPr>
        <w:lastRenderedPageBreak/>
        <w:t xml:space="preserve">pests to produce more generations during the season and Crop pests are able to produce more generations not only extend the growing season for plants it also extend </w:t>
      </w:r>
      <w:proofErr w:type="gramStart"/>
      <w:r w:rsidRPr="00E52C90">
        <w:rPr>
          <w:rFonts w:asciiTheme="minorHAnsi" w:hAnsiTheme="minorHAnsi"/>
          <w:color w:val="auto"/>
        </w:rPr>
        <w:t>the  amplify</w:t>
      </w:r>
      <w:proofErr w:type="gramEnd"/>
      <w:r w:rsidRPr="00E52C90">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w:t>
      </w:r>
      <w:r w:rsidRPr="00E52C90">
        <w:rPr>
          <w:rFonts w:asciiTheme="minorHAnsi" w:hAnsiTheme="minorHAnsi"/>
          <w:color w:val="auto"/>
        </w:rPr>
        <w:lastRenderedPageBreak/>
        <w:t xml:space="preserve">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E52C90">
        <w:rPr>
          <w:rFonts w:asciiTheme="minorHAnsi" w:hAnsiTheme="minorHAnsi"/>
          <w:color w:val="auto"/>
        </w:rPr>
        <w:t>end</w:t>
      </w:r>
      <w:proofErr w:type="gramEnd"/>
      <w:r w:rsidRPr="00E52C90">
        <w:rPr>
          <w:rFonts w:asciiTheme="minorHAnsi" w:hAnsiTheme="minorHAnsi"/>
          <w:color w:val="auto"/>
        </w:rPr>
        <w:t xml:space="preserve">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w:t>
      </w:r>
      <w:r w:rsidRPr="00E52C90">
        <w:rPr>
          <w:rFonts w:asciiTheme="minorHAnsi" w:hAnsiTheme="minorHAnsi"/>
          <w:color w:val="auto"/>
        </w:rPr>
        <w:lastRenderedPageBreak/>
        <w:t xml:space="preserve">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778E6036" w14:textId="77777777" w:rsidR="00166A77" w:rsidRDefault="00166A77" w:rsidP="00E60FC5">
      <w:pPr>
        <w:spacing w:line="480" w:lineRule="auto"/>
        <w:outlineLvl w:val="0"/>
        <w:rPr>
          <w:rFonts w:asciiTheme="minorHAnsi" w:hAnsiTheme="minorHAnsi"/>
          <w:b/>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 xml:space="preserve">Dr. </w:t>
      </w:r>
      <w:proofErr w:type="spellStart"/>
      <w:r w:rsidRPr="00E52C90">
        <w:rPr>
          <w:rFonts w:asciiTheme="minorHAnsi" w:hAnsiTheme="minorHAnsi"/>
          <w:color w:val="auto"/>
        </w:rPr>
        <w:t>Dopman</w:t>
      </w:r>
      <w:proofErr w:type="spellEnd"/>
      <w:r w:rsidRPr="00E52C90">
        <w:rPr>
          <w:rFonts w:asciiTheme="minorHAnsi" w:hAnsiTheme="minorHAnsi"/>
          <w:color w:val="auto"/>
        </w:rPr>
        <w:t xml:space="preserve">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 xml:space="preserve">Strain identity was determined genotypically using the </w:t>
      </w:r>
      <w:proofErr w:type="spellStart"/>
      <w:r w:rsidR="006105B1" w:rsidRPr="00E52C90">
        <w:rPr>
          <w:rFonts w:asciiTheme="minorHAnsi" w:hAnsiTheme="minorHAnsi"/>
          <w:color w:val="auto"/>
        </w:rPr>
        <w:t>pgFAR</w:t>
      </w:r>
      <w:proofErr w:type="spellEnd"/>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 xml:space="preserve">diapause </w:t>
      </w:r>
      <w:r w:rsidRPr="00E52C90">
        <w:rPr>
          <w:rFonts w:asciiTheme="minorHAnsi" w:hAnsiTheme="minorHAnsi"/>
          <w:color w:val="auto"/>
        </w:rPr>
        <w:lastRenderedPageBreak/>
        <w:t>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well bioassay trays purchased from Frontier 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30"/>
      <w:commentRangeStart w:id="31"/>
      <w:r w:rsidRPr="00E52C90">
        <w:rPr>
          <w:rFonts w:asciiTheme="minorHAnsi" w:hAnsiTheme="minorHAnsi"/>
          <w:color w:val="auto"/>
        </w:rPr>
        <w:t>three minutes</w:t>
      </w:r>
      <w:commentRangeEnd w:id="30"/>
      <w:r w:rsidRPr="00E52C90">
        <w:rPr>
          <w:rStyle w:val="CommentReference"/>
          <w:color w:val="auto"/>
        </w:rPr>
        <w:commentReference w:id="30"/>
      </w:r>
      <w:commentRangeEnd w:id="31"/>
      <w:r w:rsidR="00FA206E">
        <w:rPr>
          <w:rStyle w:val="CommentReference"/>
        </w:rPr>
        <w:commentReference w:id="31"/>
      </w:r>
      <w:r w:rsidRPr="00E52C90">
        <w:rPr>
          <w:rFonts w:asciiTheme="minorHAnsi" w:hAnsiTheme="minorHAnsi"/>
          <w:color w:val="auto"/>
        </w:rPr>
        <w:t xml:space="preserve">. Those </w:t>
      </w:r>
      <w:r w:rsidRPr="00E52C90">
        <w:rPr>
          <w:rFonts w:asciiTheme="minorHAnsi" w:hAnsiTheme="minorHAnsi"/>
          <w:color w:val="auto"/>
        </w:rPr>
        <w:lastRenderedPageBreak/>
        <w:t xml:space="preserve">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7B10C514"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E52C90">
        <w:rPr>
          <w:rFonts w:asciiTheme="minorHAnsi" w:hAnsiTheme="minorHAnsi"/>
          <w:color w:val="auto"/>
        </w:rPr>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32"/>
      <w:commentRangeStart w:id="33"/>
      <w:r w:rsidRPr="00E52C90">
        <w:rPr>
          <w:rFonts w:asciiTheme="minorHAnsi" w:hAnsiTheme="minorHAnsi"/>
          <w:color w:val="auto"/>
        </w:rPr>
        <w:t>samples will be grouped into cohorts</w:t>
      </w:r>
      <w:r w:rsidR="00FA206E">
        <w:rPr>
          <w:rFonts w:asciiTheme="minorHAnsi" w:hAnsiTheme="minorHAnsi"/>
          <w:color w:val="auto"/>
        </w:rPr>
        <w:t>, a sample of hemolymph will be taken from each individual larvae</w:t>
      </w:r>
      <w:r w:rsidRPr="00E52C90">
        <w:rPr>
          <w:rFonts w:asciiTheme="minorHAnsi" w:hAnsiTheme="minorHAnsi"/>
          <w:color w:val="auto"/>
        </w:rPr>
        <w:t xml:space="preserve"> and total protein concentration will be quantified</w:t>
      </w:r>
      <w:r w:rsidR="000C0F27">
        <w:rPr>
          <w:rFonts w:asciiTheme="minorHAnsi" w:hAnsiTheme="minorHAnsi"/>
          <w:color w:val="auto"/>
        </w:rPr>
        <w:t>, separately</w:t>
      </w:r>
      <w:r w:rsidRPr="00E52C90">
        <w:rPr>
          <w:rFonts w:asciiTheme="minorHAnsi" w:hAnsiTheme="minorHAnsi"/>
          <w:color w:val="auto"/>
        </w:rPr>
        <w:t xml:space="preserve">. A cohort will consist of equal numbers of larvae from each strain, and from each photoperiod treatment. </w:t>
      </w:r>
      <w:commentRangeEnd w:id="32"/>
      <w:r w:rsidR="00642B1C" w:rsidRPr="00E52C90">
        <w:rPr>
          <w:rStyle w:val="CommentReference"/>
          <w:color w:val="auto"/>
        </w:rPr>
        <w:commentReference w:id="32"/>
      </w:r>
      <w:commentRangeEnd w:id="33"/>
      <w:r w:rsidR="000C0F27">
        <w:rPr>
          <w:rStyle w:val="CommentReference"/>
        </w:rPr>
        <w:commentReference w:id="33"/>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w:t>
      </w:r>
      <w:r w:rsidRPr="00E52C90">
        <w:rPr>
          <w:rFonts w:asciiTheme="minorHAnsi" w:hAnsiTheme="minorHAnsi"/>
          <w:color w:val="auto"/>
        </w:rPr>
        <w:lastRenderedPageBreak/>
        <w:t xml:space="preserve">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519EB950"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Storage Protein Separation and Quantification: </w:t>
      </w:r>
      <w:r w:rsidRPr="00E52C90">
        <w:rPr>
          <w:rFonts w:asciiTheme="minorHAnsi" w:hAnsiTheme="minorHAnsi"/>
          <w:color w:val="auto"/>
        </w:rPr>
        <w:t xml:space="preserve">Insect hemolymph contains proteins that range in </w:t>
      </w:r>
      <w:commentRangeStart w:id="34"/>
      <w:r w:rsidRPr="00E52C90">
        <w:rPr>
          <w:rFonts w:asciiTheme="minorHAnsi" w:hAnsiTheme="minorHAnsi"/>
          <w:color w:val="auto"/>
        </w:rPr>
        <w:t xml:space="preserve">size </w:t>
      </w:r>
      <w:commentRangeEnd w:id="34"/>
      <w:r w:rsidR="00642B1C" w:rsidRPr="00E52C90">
        <w:rPr>
          <w:rStyle w:val="CommentReference"/>
          <w:color w:val="auto"/>
        </w:rPr>
        <w:commentReference w:id="34"/>
      </w:r>
      <w:r w:rsidR="000C0F27">
        <w:rPr>
          <w:rFonts w:asciiTheme="minorHAnsi" w:hAnsiTheme="minorHAnsi"/>
          <w:color w:val="auto"/>
        </w:rPr>
        <w:t xml:space="preserve"> from 560kDa to 600kDa </w:t>
      </w:r>
      <w:r w:rsidRPr="00E52C90">
        <w:rPr>
          <w:rFonts w:asciiTheme="minorHAnsi" w:hAnsiTheme="minorHAnsi"/>
          <w:color w:val="auto"/>
        </w:rPr>
        <w:t xml:space="preserve">and contained in that mixture of lymph proteins are insect storage proteins. Storage proteins are multimers composed of six identical or similar subunits and each subunit weights 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w:t>
      </w:r>
      <w:r w:rsidRPr="00E52C90">
        <w:rPr>
          <w:rFonts w:asciiTheme="minorHAnsi" w:hAnsiTheme="minorHAnsi"/>
          <w:color w:val="auto"/>
        </w:rPr>
        <w:lastRenderedPageBreak/>
        <w:t xml:space="preserve">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4349F810"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C until their dry weight varies by less than 1% over a 24-hour period. Once dry, lipids will be separated from the larva</w:t>
      </w:r>
      <w:r w:rsidR="00642B1C" w:rsidRPr="00E52C90">
        <w:rPr>
          <w:rFonts w:asciiTheme="minorHAnsi" w:hAnsiTheme="minorHAnsi"/>
          <w:color w:val="auto"/>
        </w:rPr>
        <w:t>l 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extracted from 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35"/>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35"/>
      <w:r w:rsidR="000E6FC0" w:rsidRPr="00E52C90">
        <w:rPr>
          <w:rStyle w:val="CommentReference"/>
          <w:color w:val="auto"/>
        </w:rPr>
        <w:commentReference w:id="35"/>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w:t>
      </w:r>
      <w:r w:rsidR="00A2281F" w:rsidRPr="00E52C90">
        <w:rPr>
          <w:rFonts w:asciiTheme="minorHAnsi" w:hAnsiTheme="minorHAnsi"/>
          <w:color w:val="auto"/>
        </w:rPr>
        <w:lastRenderedPageBreak/>
        <w:t>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6"/>
      <w:commentRangeStart w:id="37"/>
      <w:r w:rsidR="00C95E25" w:rsidRPr="00E52C90">
        <w:rPr>
          <w:rFonts w:asciiTheme="minorHAnsi" w:hAnsiTheme="minorHAnsi"/>
          <w:color w:val="auto"/>
        </w:rPr>
        <w:t>triglycerides.</w:t>
      </w:r>
      <w:commentRangeEnd w:id="36"/>
      <w:r w:rsidR="000E6FC0" w:rsidRPr="00E52C90">
        <w:rPr>
          <w:rStyle w:val="CommentReference"/>
          <w:color w:val="auto"/>
        </w:rPr>
        <w:commentReference w:id="36"/>
      </w:r>
      <w:commentRangeEnd w:id="37"/>
      <w:r w:rsidR="000C0F27">
        <w:rPr>
          <w:rStyle w:val="CommentReference"/>
        </w:rPr>
        <w:commentReference w:id="37"/>
      </w:r>
      <w:r w:rsidR="000C0F27">
        <w:rPr>
          <w:rFonts w:asciiTheme="minorHAnsi" w:hAnsiTheme="minorHAnsi"/>
          <w:color w:val="auto"/>
        </w:rPr>
        <w:t xml:space="preserve"> The standardized mixture of triglycerides </w:t>
      </w:r>
      <w:proofErr w:type="gramStart"/>
      <w:r w:rsidR="000C0F27">
        <w:rPr>
          <w:rFonts w:asciiTheme="minorHAnsi" w:hAnsiTheme="minorHAnsi"/>
          <w:color w:val="auto"/>
        </w:rPr>
        <w:t>were</w:t>
      </w:r>
      <w:proofErr w:type="gramEnd"/>
      <w:r w:rsidR="000C0F27">
        <w:rPr>
          <w:rFonts w:asciiTheme="minorHAnsi" w:hAnsiTheme="minorHAnsi"/>
          <w:color w:val="auto"/>
        </w:rPr>
        <w:t xml:space="preserve"> commercially available. </w:t>
      </w:r>
      <w:proofErr w:type="spellStart"/>
      <w:r w:rsidR="000C0F27">
        <w:rPr>
          <w:rFonts w:asciiTheme="minorHAnsi" w:hAnsiTheme="minorHAnsi"/>
          <w:color w:val="auto"/>
        </w:rPr>
        <w:t>Tristeric</w:t>
      </w:r>
      <w:proofErr w:type="spellEnd"/>
      <w:r w:rsidR="000C0F27">
        <w:rPr>
          <w:rFonts w:asciiTheme="minorHAnsi" w:hAnsiTheme="minorHAnsi"/>
          <w:color w:val="auto"/>
        </w:rPr>
        <w:t xml:space="preserve"> acid and </w:t>
      </w:r>
      <w:proofErr w:type="spellStart"/>
      <w:r w:rsidR="000C0F27">
        <w:rPr>
          <w:rFonts w:asciiTheme="minorHAnsi" w:hAnsiTheme="minorHAnsi"/>
          <w:color w:val="auto"/>
        </w:rPr>
        <w:t>tripalmitic</w:t>
      </w:r>
      <w:proofErr w:type="spellEnd"/>
      <w:r w:rsidR="000C0F27">
        <w:rPr>
          <w:rFonts w:asciiTheme="minorHAnsi" w:hAnsiTheme="minorHAnsi"/>
          <w:color w:val="auto"/>
        </w:rPr>
        <w:t xml:space="preserve"> acid were purchased from Sigma Millipore and </w:t>
      </w:r>
      <w:proofErr w:type="spellStart"/>
      <w:r w:rsidR="000C0F27">
        <w:rPr>
          <w:rFonts w:asciiTheme="minorHAnsi" w:hAnsiTheme="minorHAnsi"/>
          <w:color w:val="auto"/>
        </w:rPr>
        <w:t>triheptadecanoic</w:t>
      </w:r>
      <w:proofErr w:type="spellEnd"/>
      <w:r w:rsidR="000C0F27">
        <w:rPr>
          <w:rFonts w:asciiTheme="minorHAnsi" w:hAnsiTheme="minorHAnsi"/>
          <w:color w:val="auto"/>
        </w:rPr>
        <w:t xml:space="preserve"> acid from VWR.</w:t>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38"/>
      <w:r w:rsidR="00871BC3" w:rsidRPr="00E52C90">
        <w:rPr>
          <w:rFonts w:asciiTheme="minorHAnsi" w:hAnsiTheme="minorHAnsi"/>
          <w:color w:val="auto"/>
        </w:rPr>
        <w:t xml:space="preserve">Cohorts of 4 </w:t>
      </w:r>
      <w:proofErr w:type="gramStart"/>
      <w:r w:rsidR="00871BC3" w:rsidRPr="00E52C90">
        <w:rPr>
          <w:rFonts w:asciiTheme="minorHAnsi" w:hAnsiTheme="minorHAnsi"/>
          <w:color w:val="auto"/>
        </w:rPr>
        <w:t>lipid</w:t>
      </w:r>
      <w:commentRangeEnd w:id="38"/>
      <w:proofErr w:type="gramEnd"/>
      <w:r w:rsidR="000E6FC0" w:rsidRPr="00E52C90">
        <w:rPr>
          <w:rStyle w:val="CommentReference"/>
          <w:color w:val="auto"/>
        </w:rPr>
        <w:commentReference w:id="38"/>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39"/>
      <w:commentRangeStart w:id="40"/>
      <w:proofErr w:type="spellStart"/>
      <w:r w:rsidR="00871BC3" w:rsidRPr="00E52C90">
        <w:rPr>
          <w:rFonts w:asciiTheme="minorHAnsi" w:hAnsiTheme="minorHAnsi"/>
          <w:color w:val="auto"/>
        </w:rPr>
        <w:t>triheptadecanoic</w:t>
      </w:r>
      <w:proofErr w:type="spellEnd"/>
      <w:r w:rsidR="00871BC3" w:rsidRPr="00E52C90">
        <w:rPr>
          <w:rFonts w:asciiTheme="minorHAnsi" w:hAnsiTheme="minorHAnsi"/>
          <w:color w:val="auto"/>
        </w:rPr>
        <w:t xml:space="preserve"> acid, a spike-in standard obtained from Sigma Millipore</w:t>
      </w:r>
      <w:commentRangeEnd w:id="39"/>
      <w:r w:rsidR="000E6FC0" w:rsidRPr="00E52C90">
        <w:rPr>
          <w:rStyle w:val="CommentReference"/>
          <w:color w:val="auto"/>
        </w:rPr>
        <w:commentReference w:id="39"/>
      </w:r>
      <w:commentRangeEnd w:id="40"/>
      <w:r w:rsidR="000C0F27">
        <w:rPr>
          <w:rStyle w:val="CommentReference"/>
        </w:rPr>
        <w:commentReference w:id="40"/>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(Christie and 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w:t>
      </w:r>
      <w:proofErr w:type="spellStart"/>
      <w:r w:rsidR="006D1A7B" w:rsidRPr="00E52C90">
        <w:rPr>
          <w:rFonts w:asciiTheme="minorHAnsi" w:hAnsiTheme="minorHAnsi"/>
          <w:color w:val="auto"/>
        </w:rPr>
        <w:t>m</w:t>
      </w:r>
      <w:r w:rsidRPr="00E52C90">
        <w:rPr>
          <w:rFonts w:asciiTheme="minorHAnsi" w:hAnsiTheme="minorHAnsi"/>
          <w:color w:val="auto"/>
        </w:rPr>
        <w:t>ethan</w:t>
      </w:r>
      <w:r w:rsidR="006D1A7B" w:rsidRPr="00E52C90">
        <w:rPr>
          <w:rFonts w:asciiTheme="minorHAnsi" w:hAnsiTheme="minorHAnsi"/>
          <w:color w:val="auto"/>
        </w:rPr>
        <w:t>olic</w:t>
      </w:r>
      <w:proofErr w:type="spellEnd"/>
      <w:r w:rsidR="006D1A7B" w:rsidRPr="00E52C90">
        <w:rPr>
          <w:rFonts w:asciiTheme="minorHAnsi" w:hAnsiTheme="minorHAnsi"/>
          <w:color w:val="auto"/>
        </w:rPr>
        <w:t xml:space="preserve">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41"/>
      <w:commentRangeStart w:id="42"/>
      <w:ins w:id="43" w:author="Dan Hahn" w:date="2017-08-28T13:34:00Z">
        <w:r w:rsidR="000E6FC0" w:rsidRPr="00E52C90">
          <w:rPr>
            <w:rFonts w:asciiTheme="minorHAnsi" w:hAnsiTheme="minorHAnsi"/>
            <w:color w:val="auto"/>
          </w:rPr>
          <w:t xml:space="preserve">will be </w:t>
        </w:r>
        <w:commentRangeEnd w:id="41"/>
        <w:r w:rsidR="000E6FC0" w:rsidRPr="00E52C90">
          <w:rPr>
            <w:rStyle w:val="CommentReference"/>
            <w:color w:val="auto"/>
          </w:rPr>
          <w:commentReference w:id="41"/>
        </w:r>
      </w:ins>
      <w:commentRangeEnd w:id="42"/>
      <w:r w:rsidR="000C0F27">
        <w:rPr>
          <w:rStyle w:val="CommentReference"/>
        </w:rPr>
        <w:commentReference w:id="42"/>
      </w:r>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w:t>
      </w:r>
      <w:r w:rsidR="000808EF" w:rsidRPr="00E52C90">
        <w:rPr>
          <w:rFonts w:asciiTheme="minorHAnsi" w:hAnsiTheme="minorHAnsi"/>
          <w:color w:val="auto"/>
        </w:rPr>
        <w:lastRenderedPageBreak/>
        <w:t xml:space="preserve">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FAME molecule is ionized and the intensity </w:t>
      </w:r>
      <w:r w:rsidR="00704FF5" w:rsidRPr="00E52C90">
        <w:rPr>
          <w:rFonts w:asciiTheme="minorHAnsi" w:hAnsiTheme="minorHAnsi"/>
          <w:color w:val="auto"/>
        </w:rPr>
        <w:t xml:space="preserve">of ionization is recorded as a peak area. FAMEs will be </w:t>
      </w:r>
      <w:ins w:id="44" w:author="Dan Hahn" w:date="2017-08-28T13:35:00Z">
        <w:r w:rsidR="001A7151" w:rsidRPr="00E52C90">
          <w:rPr>
            <w:rFonts w:asciiTheme="minorHAnsi" w:hAnsiTheme="minorHAnsi"/>
            <w:color w:val="auto"/>
          </w:rPr>
          <w:t>i</w:t>
        </w:r>
      </w:ins>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t xml:space="preserve">Data Analysis: </w:t>
      </w:r>
      <w:commentRangeStart w:id="45"/>
      <w:commentRangeStart w:id="46"/>
      <w:r w:rsidR="00820F22" w:rsidRPr="00E52C90">
        <w:rPr>
          <w:rFonts w:asciiTheme="minorHAnsi" w:hAnsiTheme="minorHAnsi"/>
          <w:color w:val="auto"/>
        </w:rPr>
        <w:t xml:space="preserve">Storage protein </w:t>
      </w:r>
      <w:commentRangeEnd w:id="45"/>
      <w:r w:rsidR="00926E5A" w:rsidRPr="00E52C90">
        <w:rPr>
          <w:rStyle w:val="CommentReference"/>
          <w:color w:val="auto"/>
        </w:rPr>
        <w:commentReference w:id="45"/>
      </w:r>
      <w:commentRangeEnd w:id="46"/>
      <w:r w:rsidR="000C0F27">
        <w:rPr>
          <w:rStyle w:val="CommentReference"/>
        </w:rPr>
        <w:commentReference w:id="46"/>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47"/>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47"/>
      <w:r w:rsidR="00926E5A" w:rsidRPr="00E52C90">
        <w:rPr>
          <w:rStyle w:val="CommentReference"/>
          <w:color w:val="auto"/>
        </w:rPr>
        <w:commentReference w:id="47"/>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lastRenderedPageBreak/>
        <w:t>REFERENCES:</w:t>
      </w:r>
    </w:p>
    <w:p w14:paraId="536E9C0A" w14:textId="10C76563" w:rsidR="00E31E0D" w:rsidRPr="00E31E0D" w:rsidRDefault="00C83A27" w:rsidP="00E31E0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E31E0D" w:rsidRPr="00E31E0D">
        <w:rPr>
          <w:rFonts w:eastAsia="Times New Roman" w:cs="Times New Roman"/>
          <w:b/>
          <w:bCs/>
          <w:noProof/>
          <w:sz w:val="22"/>
        </w:rPr>
        <w:t>Agrawal, A. A.</w:t>
      </w:r>
      <w:r w:rsidR="00E31E0D" w:rsidRPr="00E31E0D">
        <w:rPr>
          <w:rFonts w:eastAsia="Times New Roman" w:cs="Times New Roman"/>
          <w:noProof/>
          <w:sz w:val="22"/>
        </w:rPr>
        <w:t xml:space="preserve"> </w:t>
      </w:r>
      <w:r w:rsidR="00E31E0D" w:rsidRPr="00E31E0D">
        <w:rPr>
          <w:rFonts w:eastAsia="Times New Roman" w:cs="Times New Roman"/>
          <w:b/>
          <w:bCs/>
          <w:noProof/>
          <w:sz w:val="22"/>
        </w:rPr>
        <w:t>2001</w:t>
      </w:r>
      <w:r w:rsidR="00E31E0D" w:rsidRPr="00E31E0D">
        <w:rPr>
          <w:rFonts w:eastAsia="Times New Roman" w:cs="Times New Roman"/>
          <w:noProof/>
          <w:sz w:val="22"/>
        </w:rPr>
        <w:t>. Phenotypic Plasticity in the Interactions and Evolution of Species. Science (80-. ). 294: 321–326.</w:t>
      </w:r>
    </w:p>
    <w:p w14:paraId="55651A13"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Arrese, E. L., and J. L. Soulages</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Fat Body: Energy, Metabolism, and Regulation. Annu. Rev. Entomol. 55: 207–225.</w:t>
      </w:r>
    </w:p>
    <w:p w14:paraId="22A6411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and S. A. L. Hayward</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overwintering in a changing climate. J. Exp. Biol. 213: 980–994.</w:t>
      </w:r>
    </w:p>
    <w:p w14:paraId="5F1AEDC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Herbivory in global climate change research: Direct effects of rising temperature on insect herbivores. Glob. Chang. Biol. 8: 1–16.</w:t>
      </w:r>
    </w:p>
    <w:p w14:paraId="272206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E., and C. M. Holzapfel</w:t>
      </w:r>
      <w:r w:rsidRPr="00E31E0D">
        <w:rPr>
          <w:rFonts w:eastAsia="Times New Roman" w:cs="Times New Roman"/>
          <w:noProof/>
          <w:sz w:val="22"/>
        </w:rPr>
        <w:t xml:space="preserve">. </w:t>
      </w:r>
      <w:r w:rsidRPr="00E31E0D">
        <w:rPr>
          <w:rFonts w:eastAsia="Times New Roman" w:cs="Times New Roman"/>
          <w:b/>
          <w:bCs/>
          <w:noProof/>
          <w:sz w:val="22"/>
        </w:rPr>
        <w:t>2001</w:t>
      </w:r>
      <w:r w:rsidRPr="00E31E0D">
        <w:rPr>
          <w:rFonts w:eastAsia="Times New Roman" w:cs="Times New Roman"/>
          <w:noProof/>
          <w:sz w:val="22"/>
        </w:rPr>
        <w:t>. Genetic shift in photoperiodic response correlated with global warming. Proc. Natl. Acad. Sci. 98: 14509–14511.</w:t>
      </w:r>
    </w:p>
    <w:p w14:paraId="5F68CFF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and C. Holzapfel</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Evolutionary Response to Rapid Climate Change. Science (80-. ). 312: 1477–1478.</w:t>
      </w:r>
    </w:p>
    <w:p w14:paraId="52FEC1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Breed, G. A., S. Stichter, and E. E. Crone</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Climate-driven changes in northeastern US butterfly communities. Nat. Clim. Chang. 3: 142–145.</w:t>
      </w:r>
    </w:p>
    <w:p w14:paraId="124A4B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Burmester, T.</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Evolution and function of the insect hexamerins*. Eur. J. Entomol. 96: 213–225.</w:t>
      </w:r>
    </w:p>
    <w:p w14:paraId="4740B92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Chown, S. L., and J. S. Terblanche</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Physiological Diversity in Insects: Ecological and Evolutionary Contexts. Adv. In Insect Phys. 33: 50–152.</w:t>
      </w:r>
    </w:p>
    <w:p w14:paraId="190D27E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Christie, W. W., and W. W. Christie</w:t>
      </w:r>
      <w:r w:rsidRPr="00E31E0D">
        <w:rPr>
          <w:rFonts w:eastAsia="Times New Roman" w:cs="Times New Roman"/>
          <w:noProof/>
          <w:sz w:val="22"/>
        </w:rPr>
        <w:t xml:space="preserve">. </w:t>
      </w:r>
      <w:r w:rsidRPr="00E31E0D">
        <w:rPr>
          <w:rFonts w:eastAsia="Times New Roman" w:cs="Times New Roman"/>
          <w:b/>
          <w:bCs/>
          <w:noProof/>
          <w:sz w:val="22"/>
        </w:rPr>
        <w:t>1993</w:t>
      </w:r>
      <w:r w:rsidRPr="00E31E0D">
        <w:rPr>
          <w:rFonts w:eastAsia="Times New Roman" w:cs="Times New Roman"/>
          <w:noProof/>
          <w:sz w:val="22"/>
        </w:rPr>
        <w:t>. Preparation of ester derivatives of fatty acids for chromatographic analysis. 69–111.</w:t>
      </w:r>
    </w:p>
    <w:p w14:paraId="28C17F7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Culliney, T. W.</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xml:space="preserve">. Crop Losses to Arthropod Pests, pp. 201–226. </w:t>
      </w:r>
      <w:r w:rsidRPr="00E31E0D">
        <w:rPr>
          <w:rFonts w:eastAsia="Times New Roman" w:cs="Times New Roman"/>
          <w:i/>
          <w:iCs/>
          <w:noProof/>
          <w:sz w:val="22"/>
        </w:rPr>
        <w:t>In</w:t>
      </w:r>
      <w:r w:rsidRPr="00E31E0D">
        <w:rPr>
          <w:rFonts w:eastAsia="Times New Roman" w:cs="Times New Roman"/>
          <w:noProof/>
          <w:sz w:val="22"/>
        </w:rPr>
        <w:t xml:space="preserve"> Integr. Pest Manag. Vol 3.</w:t>
      </w:r>
    </w:p>
    <w:p w14:paraId="2245012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DeLucia, E. H., C. L. Casteel, P. D. Nabity, and B. F. O’Neill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Insects take a bigger bite out of plants in a warmer, higher carbon dioxide world. Proc. Natl. Acad. Sci. 105: 1781–1782.</w:t>
      </w:r>
    </w:p>
    <w:p w14:paraId="4C4A231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Denlinger, D. 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Why study diapause? Entomol. Res. 38: 1–9.</w:t>
      </w:r>
    </w:p>
    <w:p w14:paraId="5330EE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Deutsch, C. A., J. J. Tewksbury, R. B. Huey, K. S. Sheldon, C. K. Ghalambor, D. C. Haak, and P. R. Martin</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Impacts of climate warming on terrestrial ectotherms across latitude. Proc. Natl. Acad. Sci. U. S. A. 105: 6668–6672.</w:t>
      </w:r>
    </w:p>
    <w:p w14:paraId="1743AA2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Fernandez-Cornejo, J., R. Nehring, C. Osteen, S. Wechsler, A. Martin, and A. Vialou</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Pesticide Use in U.S. Agriculture: 21 Selected Crops, 1960-2008.</w:t>
      </w:r>
    </w:p>
    <w:p w14:paraId="19E30CF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Folch, J., M. Lees, and G. H. S. Stanley</w:t>
      </w:r>
      <w:r w:rsidRPr="00E31E0D">
        <w:rPr>
          <w:rFonts w:eastAsia="Times New Roman" w:cs="Times New Roman"/>
          <w:noProof/>
          <w:sz w:val="22"/>
        </w:rPr>
        <w:t xml:space="preserve">. </w:t>
      </w:r>
      <w:r w:rsidRPr="00E31E0D">
        <w:rPr>
          <w:rFonts w:eastAsia="Times New Roman" w:cs="Times New Roman"/>
          <w:b/>
          <w:bCs/>
          <w:noProof/>
          <w:sz w:val="22"/>
        </w:rPr>
        <w:t>1957</w:t>
      </w:r>
      <w:r w:rsidRPr="00E31E0D">
        <w:rPr>
          <w:rFonts w:eastAsia="Times New Roman" w:cs="Times New Roman"/>
          <w:noProof/>
          <w:sz w:val="22"/>
        </w:rPr>
        <w:t>. A simple method for the isolation and purification of total lipids from animal tissues. J Biol Chem.</w:t>
      </w:r>
    </w:p>
    <w:p w14:paraId="3675D439"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D. K. Hayes</w:t>
      </w:r>
      <w:r w:rsidRPr="00E31E0D">
        <w:rPr>
          <w:rFonts w:eastAsia="Times New Roman" w:cs="Times New Roman"/>
          <w:noProof/>
          <w:sz w:val="22"/>
        </w:rPr>
        <w:t xml:space="preserve">. </w:t>
      </w:r>
      <w:r w:rsidRPr="00E31E0D">
        <w:rPr>
          <w:rFonts w:eastAsia="Times New Roman" w:cs="Times New Roman"/>
          <w:b/>
          <w:bCs/>
          <w:noProof/>
          <w:sz w:val="22"/>
        </w:rPr>
        <w:t>1982</w:t>
      </w:r>
      <w:r w:rsidRPr="00E31E0D">
        <w:rPr>
          <w:rFonts w:eastAsia="Times New Roman" w:cs="Times New Roman"/>
          <w:noProof/>
          <w:sz w:val="22"/>
        </w:rPr>
        <w:t>. Methods and Markers for Synchronizing Maturation of Fifth-Stage Larvae and Pupae of the European Corn Borer , Ostrinia nubilalis. Ann. Entomol. Soc. 75: 485–493.</w:t>
      </w:r>
    </w:p>
    <w:p w14:paraId="615B5CC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C. W. Woods</w:t>
      </w:r>
      <w:r w:rsidRPr="00E31E0D">
        <w:rPr>
          <w:rFonts w:eastAsia="Times New Roman" w:cs="Times New Roman"/>
          <w:noProof/>
          <w:sz w:val="22"/>
        </w:rPr>
        <w:t xml:space="preserve">. </w:t>
      </w:r>
      <w:r w:rsidRPr="00E31E0D">
        <w:rPr>
          <w:rFonts w:eastAsia="Times New Roman" w:cs="Times New Roman"/>
          <w:b/>
          <w:bCs/>
          <w:noProof/>
          <w:sz w:val="22"/>
        </w:rPr>
        <w:t>1983</w:t>
      </w:r>
      <w:r w:rsidRPr="00E31E0D">
        <w:rPr>
          <w:rFonts w:eastAsia="Times New Roman" w:cs="Times New Roman"/>
          <w:noProof/>
          <w:sz w:val="22"/>
        </w:rPr>
        <w:t>. Haemolymph ecdysteroid titers of diapause-and nondiapause-bound fifth instars and pupae of the european corn borer, Ostrinia nubilalis (HÜBNER). Comp. Biochem. Physiol. 76A: 367–375.</w:t>
      </w:r>
    </w:p>
    <w:p w14:paraId="090348D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Hahn, D. A., and D. L. Denlinger</w:t>
      </w:r>
      <w:r w:rsidRPr="00E31E0D">
        <w:rPr>
          <w:rFonts w:eastAsia="Times New Roman" w:cs="Times New Roman"/>
          <w:noProof/>
          <w:sz w:val="22"/>
        </w:rPr>
        <w:t xml:space="preserve">. </w:t>
      </w:r>
      <w:r w:rsidRPr="00E31E0D">
        <w:rPr>
          <w:rFonts w:eastAsia="Times New Roman" w:cs="Times New Roman"/>
          <w:b/>
          <w:bCs/>
          <w:noProof/>
          <w:sz w:val="22"/>
        </w:rPr>
        <w:t>2007</w:t>
      </w:r>
      <w:r w:rsidRPr="00E31E0D">
        <w:rPr>
          <w:rFonts w:eastAsia="Times New Roman" w:cs="Times New Roman"/>
          <w:noProof/>
          <w:sz w:val="22"/>
        </w:rPr>
        <w:t>. Meeting the energetic demands of insect diapause: Nutrient storage and utilization. J. Insect Physiol. 53: 760–773.</w:t>
      </w:r>
    </w:p>
    <w:p w14:paraId="5E0E0DF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Energetics of Insect Diapause. Annu. Rev. Entomol. 56: 103–121.</w:t>
      </w:r>
    </w:p>
    <w:p w14:paraId="5C3A768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C. Sgrò, and M.</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Climate change and evolutionary adaptation. Nature. 470: 479–485.</w:t>
      </w:r>
    </w:p>
    <w:p w14:paraId="49E0E81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J. Shirriffs, and M. Scott</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M. R. Kearney, A. Krockenberger, J. a M. Holtum, M. Jess, and S. E. Williams</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Predicting organismal vulnerability to climate warming: roles of behaviour, physiology and adaptation. Philos. Trans. R. Soc. Lond. B. Biol. Sci. 367: 1665–79.</w:t>
      </w:r>
    </w:p>
    <w:p w14:paraId="57B425A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and R. D. Stevenson</w:t>
      </w:r>
      <w:r w:rsidRPr="00E31E0D">
        <w:rPr>
          <w:rFonts w:eastAsia="Times New Roman" w:cs="Times New Roman"/>
          <w:noProof/>
          <w:sz w:val="22"/>
        </w:rPr>
        <w:t xml:space="preserve">. </w:t>
      </w:r>
      <w:r w:rsidRPr="00E31E0D">
        <w:rPr>
          <w:rFonts w:eastAsia="Times New Roman" w:cs="Times New Roman"/>
          <w:b/>
          <w:bCs/>
          <w:noProof/>
          <w:sz w:val="22"/>
        </w:rPr>
        <w:t>1979</w:t>
      </w:r>
      <w:r w:rsidRPr="00E31E0D">
        <w:rPr>
          <w:rFonts w:eastAsia="Times New Roman" w:cs="Times New Roman"/>
          <w:noProof/>
          <w:sz w:val="22"/>
        </w:rPr>
        <w:t>. Intergrating thermal physiology and ecology of ecotherms: a discussion of approaches. Am. Zool. 19: 357–366.</w:t>
      </w:r>
    </w:p>
    <w:p w14:paraId="3515E7F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Hughes, L.</w:t>
      </w:r>
      <w:r w:rsidRPr="00E31E0D">
        <w:rPr>
          <w:rFonts w:eastAsia="Times New Roman" w:cs="Times New Roman"/>
          <w:noProof/>
          <w:sz w:val="22"/>
        </w:rPr>
        <w:t xml:space="preserve"> </w:t>
      </w:r>
      <w:r w:rsidRPr="00E31E0D">
        <w:rPr>
          <w:rFonts w:eastAsia="Times New Roman" w:cs="Times New Roman"/>
          <w:b/>
          <w:bCs/>
          <w:noProof/>
          <w:sz w:val="22"/>
        </w:rPr>
        <w:t>2000</w:t>
      </w:r>
      <w:r w:rsidRPr="00E31E0D">
        <w:rPr>
          <w:rFonts w:eastAsia="Times New Roman" w:cs="Times New Roman"/>
          <w:noProof/>
          <w:sz w:val="22"/>
        </w:rPr>
        <w:t>. Biological consequences of global warming: is the signal already apparent? Trends Ecol. Evol. 15: 56–61.</w:t>
      </w:r>
    </w:p>
    <w:p w14:paraId="2470B63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Hut, R. A., S. Paolucci, R. Dor, C. P. Kyriacou, and S. Daan</w:t>
      </w:r>
      <w:r w:rsidRPr="00E31E0D">
        <w:rPr>
          <w:rFonts w:eastAsia="Times New Roman" w:cs="Times New Roman"/>
          <w:noProof/>
          <w:sz w:val="22"/>
        </w:rPr>
        <w:t xml:space="preserve">. </w:t>
      </w:r>
      <w:r w:rsidRPr="00E31E0D">
        <w:rPr>
          <w:rFonts w:eastAsia="Times New Roman" w:cs="Times New Roman"/>
          <w:b/>
          <w:bCs/>
          <w:noProof/>
          <w:sz w:val="22"/>
        </w:rPr>
        <w:t>2013</w:t>
      </w:r>
      <w:r w:rsidRPr="00E31E0D">
        <w:rPr>
          <w:rFonts w:eastAsia="Times New Roman" w:cs="Times New Roman"/>
          <w:noProof/>
          <w:sz w:val="22"/>
        </w:rPr>
        <w:t>. Latitudinal clines: an evolutionary view on biological rhythms. Proc. Biol. Sci. 280: 20130433.</w:t>
      </w:r>
    </w:p>
    <w:p w14:paraId="130B1A6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 Kort, C. a. D., and A. B. Koopmanschap</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C007A4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Koštál, V.</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Eco-physiological phases of insect diapause. J. Insect Physiol. 52: 113–127.</w:t>
      </w:r>
    </w:p>
    <w:p w14:paraId="296074C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Lassance, J. M., A. T. Groot, M. A. Lienard, B. Antony, C. Borgwardt, F. Andersson, E. Hedenstrom, D. G. Heckel, and C. Lofstedt</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Allelic variation in a fatty-acyl reductase gene causes divergence in moth sex pheromones. Nature. 466: 486–491.</w:t>
      </w:r>
    </w:p>
    <w:p w14:paraId="746CAE7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Lee, C. E. E.</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Evolutionary genetics of invasive species. Trends Ecol. Evol. 17: 386–391.</w:t>
      </w:r>
    </w:p>
    <w:p w14:paraId="086ED41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Liu, K.-S.</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Preparation of fatty acid methyl esters for Gas-Chromatographic analysis of lipids in biologcal materials. J. Am. Oil Chem. Soc. 71: 1179–1187.</w:t>
      </w:r>
    </w:p>
    <w:p w14:paraId="1ECB58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Melorose, J., R. Perroy, and S. Careas</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World Population Prospects: The 2015 Revision, Key Findings and Advance Tables. Working Paper No. ESA/P/WP.241., United Nations, Dep. Econ. Soc. Aff. Popul. Div.</w:t>
      </w:r>
    </w:p>
    <w:p w14:paraId="7A18111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Mitchell, C. J., and H. Briegel</w:t>
      </w:r>
      <w:r w:rsidRPr="00E31E0D">
        <w:rPr>
          <w:rFonts w:eastAsia="Times New Roman" w:cs="Times New Roman"/>
          <w:noProof/>
          <w:sz w:val="22"/>
        </w:rPr>
        <w:t xml:space="preserve">. </w:t>
      </w:r>
      <w:r w:rsidRPr="00E31E0D">
        <w:rPr>
          <w:rFonts w:eastAsia="Times New Roman" w:cs="Times New Roman"/>
          <w:b/>
          <w:bCs/>
          <w:noProof/>
          <w:sz w:val="22"/>
        </w:rPr>
        <w:t>1989</w:t>
      </w:r>
      <w:r w:rsidRPr="00E31E0D">
        <w:rPr>
          <w:rFonts w:eastAsia="Times New Roman" w:cs="Times New Roman"/>
          <w:noProof/>
          <w:sz w:val="22"/>
        </w:rPr>
        <w:t>. Inability of diapausing Culex pipiens (Diptera: Culicidae) to use blood for producing lipid reserves for overwinter survival. J. Med. Entomol. 26: 318–26.</w:t>
      </w:r>
    </w:p>
    <w:p w14:paraId="085495A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NOAA National Centers for Environmental Information</w:t>
      </w:r>
      <w:r w:rsidRPr="00E31E0D">
        <w:rPr>
          <w:rFonts w:eastAsia="Times New Roman" w:cs="Times New Roman"/>
          <w:noProof/>
          <w:sz w:val="22"/>
        </w:rPr>
        <w:t xml:space="preserve">. </w:t>
      </w:r>
      <w:r w:rsidRPr="00E31E0D">
        <w:rPr>
          <w:rFonts w:eastAsia="Times New Roman" w:cs="Times New Roman"/>
          <w:b/>
          <w:bCs/>
          <w:noProof/>
          <w:sz w:val="22"/>
        </w:rPr>
        <w:t>2017</w:t>
      </w:r>
      <w:r w:rsidRPr="00E31E0D">
        <w:rPr>
          <w:rFonts w:eastAsia="Times New Roman" w:cs="Times New Roman"/>
          <w:noProof/>
          <w:sz w:val="22"/>
        </w:rPr>
        <w:t>. State of the Climate: Global Climate Report for Annual 2016. (https://www.ncdc.noaa.gov/sotc/national/201613).</w:t>
      </w:r>
    </w:p>
    <w:p w14:paraId="2FFE93C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Parmesan, C., N. Ryrholm, C. Stefanescu, J. K. Hill, C. D. Thomas, H. Descimon, B. Huntley, L. Kaila, J. Kullberg, T. Tammaru, W. J. Tennent, J. a Thomas, and M. Warren</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Poleward shifts in geographical ranges of butterfly species associated with regional warming. Nature. 399: 579–583.</w:t>
      </w:r>
    </w:p>
    <w:p w14:paraId="5477AD74"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Pick, C., M. Schneuer, and T. Burmester</w:t>
      </w:r>
      <w:r w:rsidRPr="00E31E0D">
        <w:rPr>
          <w:rFonts w:eastAsia="Times New Roman" w:cs="Times New Roman"/>
          <w:noProof/>
          <w:sz w:val="22"/>
        </w:rPr>
        <w:t xml:space="preserve">. </w:t>
      </w:r>
      <w:r w:rsidRPr="00E31E0D">
        <w:rPr>
          <w:rFonts w:eastAsia="Times New Roman" w:cs="Times New Roman"/>
          <w:b/>
          <w:bCs/>
          <w:noProof/>
          <w:sz w:val="22"/>
        </w:rPr>
        <w:t>2009</w:t>
      </w:r>
      <w:r w:rsidRPr="00E31E0D">
        <w:rPr>
          <w:rFonts w:eastAsia="Times New Roman" w:cs="Times New Roman"/>
          <w:noProof/>
          <w:sz w:val="22"/>
        </w:rPr>
        <w:t>. The occurrence of hemocyanin in Hexapoda. FEBS J. 276: 1930–1941.</w:t>
      </w:r>
    </w:p>
    <w:p w14:paraId="0E46208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Pimentel, D.</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5A5EF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 and M. Burgess</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Integr. Pest Manag. 3: 47–71.</w:t>
      </w:r>
    </w:p>
    <w:p w14:paraId="2CF9081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Scriber, J. M.</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Climate-driven reshuffling of species and genes: Potential conservation roles for species translocations and recombinant hybrid genotypes, Insects.</w:t>
      </w:r>
    </w:p>
    <w:p w14:paraId="68B8FB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Linking energetics and overwintering in temperate insects. J. Therm. Biol. 54: 5–11.</w:t>
      </w:r>
    </w:p>
    <w:p w14:paraId="1B9DFB72"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 K. E. Marshall, M. A. Sewell, D. L. Levesque, C. S. Willett, S. Slotsbo, Y. Dong, C. D. G. Harley, D. J. Marshall, B. S. Helmuth, and R. B. Huey</w:t>
      </w:r>
      <w:r w:rsidRPr="00E31E0D">
        <w:rPr>
          <w:rFonts w:eastAsia="Times New Roman" w:cs="Times New Roman"/>
          <w:noProof/>
          <w:sz w:val="22"/>
        </w:rPr>
        <w:t xml:space="preserve">. </w:t>
      </w:r>
      <w:r w:rsidRPr="00E31E0D">
        <w:rPr>
          <w:rFonts w:eastAsia="Times New Roman" w:cs="Times New Roman"/>
          <w:b/>
          <w:bCs/>
          <w:noProof/>
          <w:sz w:val="22"/>
        </w:rPr>
        <w:t>2016</w:t>
      </w:r>
      <w:r w:rsidRPr="00E31E0D">
        <w:rPr>
          <w:rFonts w:eastAsia="Times New Roman" w:cs="Times New Roman"/>
          <w:noProof/>
          <w:sz w:val="22"/>
        </w:rPr>
        <w:t>. Can we predict ectotherm responses to climate change using thermal performance curves and body temperatures? Ecol. Lett. 19: 1372–1385.</w:t>
      </w:r>
    </w:p>
    <w:p w14:paraId="16C3F4F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Stocker, and V. B. and P. M. M. (eds. . T.F., D. Qin, G.-K. Plattner, M. Tignor, S.K. Allen, J. Boschung, A. Nauels, Y. Xia</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Summary for Policymakers. Clim. Chang. 2013 - Phys. Sci. Basis. 1542: 1–30.</w:t>
      </w:r>
    </w:p>
    <w:p w14:paraId="76999C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C. A., and M. J. Tauber</w:t>
      </w:r>
      <w:r w:rsidRPr="00E31E0D">
        <w:rPr>
          <w:rFonts w:eastAsia="Times New Roman" w:cs="Times New Roman"/>
          <w:noProof/>
          <w:sz w:val="22"/>
        </w:rPr>
        <w:t xml:space="preserve">. </w:t>
      </w:r>
      <w:r w:rsidRPr="00E31E0D">
        <w:rPr>
          <w:rFonts w:eastAsia="Times New Roman" w:cs="Times New Roman"/>
          <w:b/>
          <w:bCs/>
          <w:noProof/>
          <w:sz w:val="22"/>
        </w:rPr>
        <w:t>1981</w:t>
      </w:r>
      <w:r w:rsidRPr="00E31E0D">
        <w:rPr>
          <w:rFonts w:eastAsia="Times New Roman" w:cs="Times New Roman"/>
          <w:noProof/>
          <w:sz w:val="22"/>
        </w:rPr>
        <w:t>. Insect seasonal cycles: genetics and evolution ,~4195. 12: 281–308.</w:t>
      </w:r>
    </w:p>
    <w:p w14:paraId="7E17612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M. J., C. A. Tauber, and S. Masaki</w:t>
      </w:r>
      <w:r w:rsidRPr="00E31E0D">
        <w:rPr>
          <w:rFonts w:eastAsia="Times New Roman" w:cs="Times New Roman"/>
          <w:noProof/>
          <w:sz w:val="22"/>
        </w:rPr>
        <w:t xml:space="preserve">. </w:t>
      </w:r>
      <w:r w:rsidRPr="00E31E0D">
        <w:rPr>
          <w:rFonts w:eastAsia="Times New Roman" w:cs="Times New Roman"/>
          <w:b/>
          <w:bCs/>
          <w:noProof/>
          <w:sz w:val="22"/>
        </w:rPr>
        <w:t>1986</w:t>
      </w:r>
      <w:r w:rsidRPr="00E31E0D">
        <w:rPr>
          <w:rFonts w:eastAsia="Times New Roman" w:cs="Times New Roman"/>
          <w:noProof/>
          <w:sz w:val="22"/>
        </w:rPr>
        <w:t>. Seasonal adaptations of insects, Ecology.</w:t>
      </w:r>
    </w:p>
    <w:p w14:paraId="61F6FB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Wadsworth, C. B., X. Li, and E. B. Dopman</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A recombination suppressor contributes to ecological speciation in OSTRINIA moths. Heredity (Edinb). 114: 593–600.</w:t>
      </w:r>
    </w:p>
    <w:p w14:paraId="5B135C43" w14:textId="77777777" w:rsidR="00E31E0D" w:rsidRPr="00E31E0D" w:rsidRDefault="00E31E0D" w:rsidP="00E31E0D">
      <w:pPr>
        <w:autoSpaceDE w:val="0"/>
        <w:autoSpaceDN w:val="0"/>
        <w:adjustRightInd w:val="0"/>
        <w:spacing w:before="100" w:after="100"/>
        <w:ind w:left="480" w:hanging="480"/>
        <w:rPr>
          <w:noProof/>
          <w:sz w:val="22"/>
        </w:rPr>
      </w:pPr>
      <w:r w:rsidRPr="00E31E0D">
        <w:rPr>
          <w:rFonts w:eastAsia="Times New Roman" w:cs="Times New Roman"/>
          <w:b/>
          <w:bCs/>
          <w:noProof/>
          <w:sz w:val="22"/>
        </w:rPr>
        <w:t>Williams, S. E., C. Moritz, L. P. Shoo, J. L. Isaac, A. a Hoffmann, and G. Langham</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Towards an Integrated Framework for Assessing the Vulnerability of Species to Climate Change. PLoS Biol. 6: e325.</w:t>
      </w:r>
    </w:p>
    <w:p w14:paraId="3746C36B" w14:textId="79764235" w:rsidR="00C83A27" w:rsidRPr="00E52C90" w:rsidRDefault="00C83A27" w:rsidP="00E31E0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670B94" w:rsidRDefault="00670B94">
      <w:pPr>
        <w:pStyle w:val="CommentText"/>
      </w:pPr>
      <w:r>
        <w:rPr>
          <w:rStyle w:val="CommentReference"/>
        </w:rPr>
        <w:annotationRef/>
      </w:r>
      <w:r>
        <w:t xml:space="preserve">I still do not like this </w:t>
      </w:r>
      <w:proofErr w:type="spellStart"/>
      <w:r>
        <w:t>sentance</w:t>
      </w:r>
      <w:proofErr w:type="spellEnd"/>
    </w:p>
  </w:comment>
  <w:comment w:id="1" w:author="Dan Hahn" w:date="2017-09-15T12:33:00Z" w:initials="DH">
    <w:p w14:paraId="44A65568" w14:textId="77777777" w:rsidR="00670B94" w:rsidRDefault="00670B94" w:rsidP="00242E29">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2" w:author="Brown,James T" w:date="2017-09-20T09:03:00Z" w:initials="BT">
    <w:p w14:paraId="451623AF" w14:textId="2CCD760E" w:rsidR="00670B94" w:rsidRDefault="00670B94">
      <w:pPr>
        <w:pStyle w:val="CommentText"/>
      </w:pPr>
      <w:r>
        <w:rPr>
          <w:rStyle w:val="CommentReference"/>
        </w:rPr>
        <w:annotationRef/>
      </w:r>
      <w:r>
        <w:t xml:space="preserve">Reworded. I believe the error was my attempt to define a state using the term that needed to be defined. </w:t>
      </w:r>
    </w:p>
  </w:comment>
  <w:comment w:id="3" w:author="Dan Hahn" w:date="2017-09-15T12:42:00Z" w:initials="DH">
    <w:p w14:paraId="1B9D5ABB" w14:textId="77777777" w:rsidR="00670B94" w:rsidRDefault="00670B94" w:rsidP="0078598B">
      <w:pPr>
        <w:pStyle w:val="CommentText"/>
      </w:pPr>
      <w:r>
        <w:rPr>
          <w:rStyle w:val="CommentReference"/>
        </w:rPr>
        <w:annotationRef/>
      </w:r>
      <w:r>
        <w:t xml:space="preserve">What? I do not understand your point in this sentence. </w:t>
      </w:r>
    </w:p>
  </w:comment>
  <w:comment w:id="4" w:author="Brown,James T" w:date="2017-09-20T09:18:00Z" w:initials="BT">
    <w:p w14:paraId="3A2F9287" w14:textId="1E67354F" w:rsidR="00670B94" w:rsidRDefault="00670B94">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5" w:author="Dan Hahn" w:date="2017-09-15T12:42:00Z" w:initials="DH">
    <w:p w14:paraId="10523D08" w14:textId="77777777" w:rsidR="00670B94" w:rsidRDefault="00670B94" w:rsidP="00242E29">
      <w:pPr>
        <w:pStyle w:val="CommentText"/>
      </w:pPr>
      <w:r>
        <w:rPr>
          <w:rStyle w:val="CommentReference"/>
        </w:rPr>
        <w:annotationRef/>
      </w:r>
      <w:r>
        <w:t xml:space="preserve">Please edit carefully. </w:t>
      </w:r>
    </w:p>
  </w:comment>
  <w:comment w:id="6" w:author="Brown,James T" w:date="2017-09-20T23:33:00Z" w:initials="BT">
    <w:p w14:paraId="297431EE" w14:textId="106A8329" w:rsidR="00670B94" w:rsidRDefault="00670B94">
      <w:pPr>
        <w:pStyle w:val="CommentText"/>
      </w:pPr>
      <w:r>
        <w:rPr>
          <w:rStyle w:val="CommentReference"/>
        </w:rPr>
        <w:annotationRef/>
      </w:r>
      <w:r>
        <w:t>I had made some changes to this statement and I believe it reads more clearly.</w:t>
      </w:r>
    </w:p>
  </w:comment>
  <w:comment w:id="7" w:author="Dan Hahn" w:date="2017-09-15T12:43:00Z" w:initials="DH">
    <w:p w14:paraId="3DFC1A3F" w14:textId="77777777" w:rsidR="00670B94" w:rsidRDefault="00670B94" w:rsidP="00242E29">
      <w:pPr>
        <w:pStyle w:val="CommentText"/>
      </w:pPr>
      <w:r>
        <w:rPr>
          <w:rStyle w:val="CommentReference"/>
        </w:rPr>
        <w:annotationRef/>
      </w:r>
      <w:r>
        <w:t xml:space="preserve">Metamorphosis and reproduction don’t just need energy, they also need raw materials to build bodies and/or eggs. </w:t>
      </w:r>
    </w:p>
  </w:comment>
  <w:comment w:id="8" w:author="Brown,James T" w:date="2017-09-20T23:20:00Z" w:initials="BT">
    <w:p w14:paraId="4CB28932" w14:textId="4544C4B0" w:rsidR="00670B94" w:rsidRDefault="00670B94">
      <w:pPr>
        <w:pStyle w:val="CommentText"/>
      </w:pPr>
      <w:r>
        <w:rPr>
          <w:rStyle w:val="CommentReference"/>
        </w:rPr>
        <w:annotationRef/>
      </w:r>
      <w:r>
        <w:t xml:space="preserve">I have made some changes to this sentence for better clarity. </w:t>
      </w:r>
    </w:p>
  </w:comment>
  <w:comment w:id="9" w:author="Dan Hahn" w:date="2017-09-15T12:44:00Z" w:initials="DH">
    <w:p w14:paraId="0B87C186" w14:textId="77777777" w:rsidR="00670B94" w:rsidRDefault="00670B94" w:rsidP="00242E29">
      <w:pPr>
        <w:pStyle w:val="CommentText"/>
      </w:pPr>
      <w:r>
        <w:rPr>
          <w:rStyle w:val="CommentReference"/>
        </w:rPr>
        <w:annotationRef/>
      </w:r>
      <w:r>
        <w:t xml:space="preserve">This sentence is poorly worded. Here you are describing the three phases of diapause, not the shift from pre-diapause to diapause. </w:t>
      </w:r>
    </w:p>
  </w:comment>
  <w:comment w:id="10" w:author="Brown,James T" w:date="2017-09-20T23:44:00Z" w:initials="BT">
    <w:p w14:paraId="1B6F33B6" w14:textId="584E2F39" w:rsidR="00670B94" w:rsidRDefault="00670B94">
      <w:pPr>
        <w:pStyle w:val="CommentText"/>
      </w:pPr>
      <w:r>
        <w:rPr>
          <w:rStyle w:val="CommentReference"/>
        </w:rPr>
        <w:annotationRef/>
      </w:r>
      <w:r>
        <w:t>I have reworded this sentence to make it more precise</w:t>
      </w:r>
    </w:p>
  </w:comment>
  <w:comment w:id="11" w:author="Dan Hahn" w:date="2017-09-15T12:46:00Z" w:initials="DH">
    <w:p w14:paraId="7217F4F6" w14:textId="77777777" w:rsidR="00670B94" w:rsidRDefault="00670B94" w:rsidP="00242E29">
      <w:pPr>
        <w:pStyle w:val="CommentText"/>
      </w:pPr>
      <w:r>
        <w:rPr>
          <w:rStyle w:val="CommentReference"/>
        </w:rPr>
        <w:annotationRef/>
      </w:r>
      <w:r>
        <w:t xml:space="preserve">Please rewrite this sentence. </w:t>
      </w:r>
    </w:p>
  </w:comment>
  <w:comment w:id="12" w:author="Brown,James T" w:date="2017-09-20T23:50:00Z" w:initials="BT">
    <w:p w14:paraId="6738EE2E" w14:textId="29E1E46D" w:rsidR="00670B94" w:rsidRDefault="00670B94">
      <w:pPr>
        <w:pStyle w:val="CommentText"/>
      </w:pPr>
      <w:r>
        <w:rPr>
          <w:rStyle w:val="CommentReference"/>
        </w:rPr>
        <w:annotationRef/>
      </w:r>
      <w:r>
        <w:t xml:space="preserve">I have made changes to this sentence, and </w:t>
      </w:r>
      <w:proofErr w:type="spellStart"/>
      <w:r>
        <w:t>sentances</w:t>
      </w:r>
      <w:proofErr w:type="spellEnd"/>
      <w:r>
        <w:t xml:space="preserve"> around it and I think they better define the diapause stage</w:t>
      </w:r>
    </w:p>
  </w:comment>
  <w:comment w:id="13" w:author="Dan Hahn" w:date="2017-09-15T12:51:00Z" w:initials="DH">
    <w:p w14:paraId="33A74849" w14:textId="77777777" w:rsidR="00670B94" w:rsidRDefault="00670B94" w:rsidP="00242E29">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14" w:author="Brown,James T" w:date="2017-09-20T23:54:00Z" w:initials="BT">
    <w:p w14:paraId="3DCB3FF1" w14:textId="4BEE4CD1" w:rsidR="00670B94" w:rsidRDefault="00670B94">
      <w:pPr>
        <w:pStyle w:val="CommentText"/>
      </w:pPr>
      <w:r>
        <w:rPr>
          <w:rStyle w:val="CommentReference"/>
        </w:rPr>
        <w:annotationRef/>
      </w:r>
      <w:r>
        <w:t>Understood. I will keep working towards keeping my paragraphs on message and singularly themed</w:t>
      </w:r>
    </w:p>
  </w:comment>
  <w:comment w:id="15" w:author="Dan Hahn" w:date="2017-09-15T12:52:00Z" w:initials="DH">
    <w:p w14:paraId="338CF009" w14:textId="77777777" w:rsidR="00670B94" w:rsidRDefault="00670B94" w:rsidP="00242E29">
      <w:pPr>
        <w:pStyle w:val="CommentText"/>
      </w:pPr>
      <w:r>
        <w:rPr>
          <w:rStyle w:val="CommentReference"/>
        </w:rPr>
        <w:annotationRef/>
      </w:r>
      <w:r>
        <w:t xml:space="preserve">I like your idea here, but think about how you can say it more easily. IN this sentence and the next one. </w:t>
      </w:r>
    </w:p>
  </w:comment>
  <w:comment w:id="16" w:author="Brown,James T" w:date="2017-09-21T00:00:00Z" w:initials="BT">
    <w:p w14:paraId="6CF87ABD" w14:textId="68B710E3" w:rsidR="00670B94" w:rsidRDefault="00670B94">
      <w:pPr>
        <w:pStyle w:val="CommentText"/>
      </w:pPr>
      <w:r>
        <w:rPr>
          <w:rStyle w:val="CommentReference"/>
        </w:rPr>
        <w:annotationRef/>
      </w:r>
      <w:r>
        <w:t>Noted. I broke apart that run-on sentence and tried rewording them to better explain my point.</w:t>
      </w:r>
    </w:p>
  </w:comment>
  <w:comment w:id="17" w:author="Dan Hahn" w:date="2017-09-15T12:55:00Z" w:initials="DH">
    <w:p w14:paraId="40E1691A" w14:textId="77777777" w:rsidR="00670B94" w:rsidRDefault="00670B94" w:rsidP="00242E29">
      <w:pPr>
        <w:pStyle w:val="CommentText"/>
      </w:pPr>
      <w:r>
        <w:rPr>
          <w:rStyle w:val="CommentReference"/>
        </w:rPr>
        <w:annotationRef/>
      </w:r>
      <w:r>
        <w:t xml:space="preserve">In what? Be specific here, clearly state changes in the timing of diapause initiation and termination. </w:t>
      </w:r>
    </w:p>
  </w:comment>
  <w:comment w:id="18" w:author="Brown,James T" w:date="2017-09-21T00:03:00Z" w:initials="BT">
    <w:p w14:paraId="3E56872B" w14:textId="2E50B5DB" w:rsidR="00670B94" w:rsidRDefault="00670B94">
      <w:pPr>
        <w:pStyle w:val="CommentText"/>
      </w:pPr>
      <w:r>
        <w:rPr>
          <w:rStyle w:val="CommentReference"/>
        </w:rPr>
        <w:annotationRef/>
      </w:r>
      <w:r>
        <w:t>Agreed.</w:t>
      </w:r>
    </w:p>
  </w:comment>
  <w:comment w:id="19" w:author="Dan Hahn" w:date="2017-09-15T12:56:00Z" w:initials="DH">
    <w:p w14:paraId="2289F080" w14:textId="77777777" w:rsidR="00670B94" w:rsidRDefault="00670B94" w:rsidP="00242E29">
      <w:pPr>
        <w:pStyle w:val="CommentText"/>
      </w:pPr>
      <w:r>
        <w:rPr>
          <w:rStyle w:val="CommentReference"/>
        </w:rPr>
        <w:annotationRef/>
      </w:r>
      <w:r>
        <w:t xml:space="preserve">This part of the sentence is inappropriate because not </w:t>
      </w:r>
      <w:proofErr w:type="gramStart"/>
      <w:r>
        <w:t>all of</w:t>
      </w:r>
      <w:proofErr w:type="gramEnd"/>
      <w:r>
        <w:t xml:space="preserve"> their pre-adult life is spent in the summer months. Remember that they diapause as larvae! Be precise in what you say. </w:t>
      </w:r>
    </w:p>
  </w:comment>
  <w:comment w:id="20" w:author="Brown,James T" w:date="2017-09-21T00:06:00Z" w:initials="BT">
    <w:p w14:paraId="174FFFA6" w14:textId="04CD1EEA" w:rsidR="00670B94" w:rsidRDefault="00670B94">
      <w:pPr>
        <w:pStyle w:val="CommentText"/>
      </w:pPr>
      <w:r>
        <w:rPr>
          <w:rStyle w:val="CommentReference"/>
        </w:rPr>
        <w:annotationRef/>
      </w:r>
      <w:r>
        <w:t>Noted. I will keep working on being more precise with the words I choose.</w:t>
      </w:r>
    </w:p>
  </w:comment>
  <w:comment w:id="21" w:author="Dan Hahn" w:date="2017-09-15T12:57:00Z" w:initials="DH">
    <w:p w14:paraId="20DC211D" w14:textId="77777777" w:rsidR="00670B94" w:rsidRDefault="00670B94" w:rsidP="00242E29">
      <w:pPr>
        <w:pStyle w:val="CommentText"/>
      </w:pPr>
      <w:r>
        <w:rPr>
          <w:rStyle w:val="CommentReference"/>
        </w:rPr>
        <w:annotationRef/>
      </w:r>
      <w:r>
        <w:t xml:space="preserve">Be precise, it is not the reduction in photoperiod! What happens? </w:t>
      </w:r>
    </w:p>
  </w:comment>
  <w:comment w:id="22" w:author="Brown,James T" w:date="2017-09-21T00:29:00Z" w:initials="BT">
    <w:p w14:paraId="01E1F920" w14:textId="3F7B0F87" w:rsidR="00670B94" w:rsidRDefault="00670B94">
      <w:pPr>
        <w:pStyle w:val="CommentText"/>
      </w:pPr>
      <w:r>
        <w:rPr>
          <w:rStyle w:val="CommentReference"/>
        </w:rPr>
        <w:annotationRef/>
      </w:r>
      <w:r>
        <w:t xml:space="preserve">I assume when you are asking “what happens”, in this instance you are looking for me to further explain how these mosquitoes go from direct development to diapause initiation. I used that question to guide how I reworded that sentence. </w:t>
      </w:r>
    </w:p>
  </w:comment>
  <w:comment w:id="23" w:author="Dan Hahn" w:date="2017-09-15T12:59:00Z" w:initials="DH">
    <w:p w14:paraId="5F771230" w14:textId="77777777" w:rsidR="00670B94" w:rsidRDefault="00670B94" w:rsidP="00B1509B">
      <w:pPr>
        <w:pStyle w:val="CommentText"/>
      </w:pPr>
      <w:r>
        <w:rPr>
          <w:rStyle w:val="CommentReference"/>
        </w:rPr>
        <w:annotationRef/>
      </w:r>
      <w:r>
        <w:t xml:space="preserve">Logically, this sentence should come before the one that currently precedes it. </w:t>
      </w:r>
    </w:p>
  </w:comment>
  <w:comment w:id="24" w:author="Brown,James T" w:date="2017-09-21T00:15:00Z" w:initials="BT">
    <w:p w14:paraId="03406048" w14:textId="0D6AD6AE" w:rsidR="00670B94" w:rsidRDefault="00670B94">
      <w:pPr>
        <w:pStyle w:val="CommentText"/>
      </w:pPr>
      <w:r>
        <w:rPr>
          <w:rStyle w:val="CommentReference"/>
        </w:rPr>
        <w:annotationRef/>
      </w:r>
      <w:r>
        <w:t>Agreed and moved.</w:t>
      </w:r>
    </w:p>
  </w:comment>
  <w:comment w:id="26" w:author="Dan Hahn" w:date="2017-09-15T13:00:00Z" w:initials="DH">
    <w:p w14:paraId="6AF9CA13" w14:textId="77777777" w:rsidR="00670B94" w:rsidRDefault="00670B94" w:rsidP="00242E29">
      <w:pPr>
        <w:pStyle w:val="CommentText"/>
      </w:pPr>
      <w:r>
        <w:rPr>
          <w:rStyle w:val="CommentReference"/>
        </w:rPr>
        <w:annotationRef/>
      </w:r>
      <w:r>
        <w:t xml:space="preserve">Don’t tell me this, tell me directly what the evidence was. </w:t>
      </w:r>
    </w:p>
  </w:comment>
  <w:comment w:id="25" w:author="Brown,James T" w:date="2017-09-21T00:09:00Z" w:initials="BT">
    <w:p w14:paraId="4B115614" w14:textId="01DBF8BE" w:rsidR="00670B94" w:rsidRDefault="00670B94">
      <w:pPr>
        <w:pStyle w:val="CommentText"/>
      </w:pPr>
      <w:r>
        <w:t xml:space="preserve">Understood. </w:t>
      </w:r>
    </w:p>
    <w:p w14:paraId="73201754" w14:textId="77777777" w:rsidR="00670B94" w:rsidRDefault="00670B94">
      <w:pPr>
        <w:pStyle w:val="CommentText"/>
      </w:pPr>
    </w:p>
    <w:p w14:paraId="110167C2" w14:textId="6AAC4341" w:rsidR="00670B94" w:rsidRDefault="00670B94">
      <w:pPr>
        <w:pStyle w:val="CommentText"/>
      </w:pPr>
      <w:r>
        <w:t>The removed statement previously read: “</w:t>
      </w:r>
      <w:r>
        <w:rPr>
          <w:rFonts w:asciiTheme="minorHAnsi" w:hAnsiTheme="minorHAnsi"/>
          <w:color w:val="auto"/>
        </w:rPr>
        <w:t xml:space="preserve">By tracking these critical photoperiods in different mosquito populations across different latitudes, Bradshaw and Holzapfel provide evidence of how this species could be adapting to the indirect effects of global warming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t>”</w:t>
      </w:r>
      <w:r>
        <w:rPr>
          <w:rStyle w:val="CommentReference"/>
        </w:rPr>
        <w:t xml:space="preserve"> </w:t>
      </w:r>
      <w:r>
        <w:rPr>
          <w:rStyle w:val="CommentReference"/>
        </w:rPr>
        <w:annotationRef/>
      </w:r>
    </w:p>
  </w:comment>
  <w:comment w:id="27" w:author="Dan Hahn" w:date="2017-09-15T13:03:00Z" w:initials="DH">
    <w:p w14:paraId="6664827C" w14:textId="77777777" w:rsidR="00670B94" w:rsidRDefault="00670B94" w:rsidP="00242E29">
      <w:pPr>
        <w:pStyle w:val="CommentText"/>
      </w:pPr>
      <w:r>
        <w:rPr>
          <w:rStyle w:val="CommentReference"/>
        </w:rPr>
        <w:annotationRef/>
      </w:r>
      <w:r>
        <w:t xml:space="preserve">Never start a sentence with a genus abbreviation. Either start with another phrase or spell out the whole genus name. </w:t>
      </w:r>
    </w:p>
  </w:comment>
  <w:comment w:id="28" w:author="Brown,James T" w:date="2017-09-20T23:53:00Z" w:initials="BT">
    <w:p w14:paraId="3E3C655E" w14:textId="4229FED1" w:rsidR="00670B94" w:rsidRDefault="00670B94">
      <w:pPr>
        <w:pStyle w:val="CommentText"/>
      </w:pPr>
      <w:r>
        <w:rPr>
          <w:rStyle w:val="CommentReference"/>
        </w:rPr>
        <w:annotationRef/>
      </w:r>
      <w:r>
        <w:t>understood</w:t>
      </w:r>
    </w:p>
  </w:comment>
  <w:comment w:id="30" w:author="Dan Hahn" w:date="2017-08-25T13:30:00Z" w:initials="DH">
    <w:p w14:paraId="5F41D568" w14:textId="77777777" w:rsidR="00670B94" w:rsidRDefault="00670B94"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1" w:author="Brown,James T" w:date="2017-09-21T00:51:00Z" w:initials="BT">
    <w:p w14:paraId="60825D3A" w14:textId="284216DA" w:rsidR="00670B94" w:rsidRDefault="00670B94">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32" w:author="Dan Hahn" w:date="2017-08-28T13:26:00Z" w:initials="DH">
    <w:p w14:paraId="079B9DF9" w14:textId="4E821D9D" w:rsidR="00670B94" w:rsidRDefault="00670B94">
      <w:pPr>
        <w:pStyle w:val="CommentText"/>
      </w:pPr>
      <w:r>
        <w:rPr>
          <w:rStyle w:val="CommentReference"/>
        </w:rPr>
        <w:annotationRef/>
      </w:r>
      <w:r>
        <w:t xml:space="preserve">Could you clarify this? Do you mean to day that each sample will be a pool of the hemolymph of multiple individuals? </w:t>
      </w:r>
    </w:p>
  </w:comment>
  <w:comment w:id="33" w:author="Brown,James T" w:date="2017-09-21T01:00:00Z" w:initials="BT">
    <w:p w14:paraId="4D657F89" w14:textId="7DF7819F" w:rsidR="00670B94" w:rsidRDefault="00670B94">
      <w:pPr>
        <w:pStyle w:val="CommentText"/>
      </w:pPr>
      <w:r>
        <w:rPr>
          <w:rStyle w:val="CommentReference"/>
        </w:rPr>
        <w:annotationRef/>
      </w:r>
      <w:r>
        <w:t xml:space="preserve">Understood. I quantify protein concentrations for each individual </w:t>
      </w:r>
      <w:proofErr w:type="gramStart"/>
      <w:r>
        <w:t>larvae</w:t>
      </w:r>
      <w:proofErr w:type="gramEnd"/>
      <w:r>
        <w:t xml:space="preserve">. I tried to make that clearer by rewording that </w:t>
      </w:r>
      <w:proofErr w:type="spellStart"/>
      <w:r>
        <w:t>sentance</w:t>
      </w:r>
      <w:proofErr w:type="spellEnd"/>
    </w:p>
  </w:comment>
  <w:comment w:id="34" w:author="Dan Hahn" w:date="2017-08-28T13:28:00Z" w:initials="DH">
    <w:p w14:paraId="6C5638F4" w14:textId="4FED8D52" w:rsidR="00670B94" w:rsidRDefault="00670B94">
      <w:pPr>
        <w:pStyle w:val="CommentText"/>
      </w:pPr>
      <w:r>
        <w:rPr>
          <w:rStyle w:val="CommentReference"/>
        </w:rPr>
        <w:annotationRef/>
      </w:r>
      <w:r>
        <w:t xml:space="preserve">You cannot make a statement like this without giving a general size range. </w:t>
      </w:r>
    </w:p>
  </w:comment>
  <w:comment w:id="35" w:author="Dan Hahn" w:date="2017-08-28T13:31:00Z" w:initials="DH">
    <w:p w14:paraId="7820D8D8" w14:textId="6135E85E" w:rsidR="00670B94" w:rsidRDefault="00670B94">
      <w:pPr>
        <w:pStyle w:val="CommentText"/>
      </w:pPr>
      <w:r>
        <w:rPr>
          <w:rStyle w:val="CommentReference"/>
        </w:rPr>
        <w:annotationRef/>
      </w:r>
      <w:r>
        <w:t xml:space="preserve">Please rewrite the concept of a solvent gradient, and specifically the gradient you use, for clarity and conciseness. </w:t>
      </w:r>
    </w:p>
  </w:comment>
  <w:comment w:id="36" w:author="Dan Hahn" w:date="2017-08-28T13:31:00Z" w:initials="DH">
    <w:p w14:paraId="6C203C68" w14:textId="425EF588" w:rsidR="00670B94" w:rsidRDefault="00670B94">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37" w:author="Brown,James T" w:date="2017-09-21T01:08:00Z" w:initials="BT">
    <w:p w14:paraId="07BE5987" w14:textId="388B4E51" w:rsidR="00670B94" w:rsidRDefault="00670B94">
      <w:pPr>
        <w:pStyle w:val="CommentText"/>
      </w:pPr>
      <w:r>
        <w:rPr>
          <w:rStyle w:val="CommentReference"/>
        </w:rPr>
        <w:annotationRef/>
      </w:r>
      <w:r>
        <w:t>Understood.</w:t>
      </w:r>
    </w:p>
  </w:comment>
  <w:comment w:id="38" w:author="Dan Hahn" w:date="2017-08-28T13:32:00Z" w:initials="DH">
    <w:p w14:paraId="646EB02E" w14:textId="0D261B32" w:rsidR="00670B94" w:rsidRDefault="00670B94">
      <w:pPr>
        <w:pStyle w:val="CommentText"/>
      </w:pPr>
      <w:r>
        <w:rPr>
          <w:rStyle w:val="CommentReference"/>
        </w:rPr>
        <w:annotationRef/>
      </w:r>
      <w:r>
        <w:t xml:space="preserve">What does this mean, do you mean a pool or block? </w:t>
      </w:r>
    </w:p>
  </w:comment>
  <w:comment w:id="39" w:author="Dan Hahn" w:date="2017-08-28T13:33:00Z" w:initials="DH">
    <w:p w14:paraId="4CA9228E" w14:textId="74F86EA3" w:rsidR="00670B94" w:rsidRDefault="00670B94">
      <w:pPr>
        <w:pStyle w:val="CommentText"/>
      </w:pPr>
      <w:r>
        <w:rPr>
          <w:rStyle w:val="CommentReference"/>
        </w:rPr>
        <w:annotationRef/>
      </w:r>
      <w:r>
        <w:t>Good!</w:t>
      </w:r>
    </w:p>
  </w:comment>
  <w:comment w:id="40" w:author="Brown,James T" w:date="2017-09-21T01:08:00Z" w:initials="BT">
    <w:p w14:paraId="16783EEF" w14:textId="66C8844A" w:rsidR="00670B94" w:rsidRDefault="00670B94">
      <w:pPr>
        <w:pStyle w:val="CommentText"/>
      </w:pPr>
      <w:r>
        <w:rPr>
          <w:rStyle w:val="CommentReference"/>
        </w:rPr>
        <w:annotationRef/>
      </w:r>
      <w:r>
        <w:t>Thanks!</w:t>
      </w:r>
    </w:p>
  </w:comment>
  <w:comment w:id="41" w:author="Dan Hahn" w:date="2017-08-28T13:34:00Z" w:initials="DH">
    <w:p w14:paraId="140AF3A8" w14:textId="324AF4AA" w:rsidR="00670B94" w:rsidRDefault="00670B94">
      <w:pPr>
        <w:pStyle w:val="CommentText"/>
      </w:pPr>
      <w:r>
        <w:rPr>
          <w:rStyle w:val="CommentReference"/>
        </w:rPr>
        <w:annotationRef/>
      </w:r>
      <w:r>
        <w:t>Pick a tense and stick with it.</w:t>
      </w:r>
    </w:p>
  </w:comment>
  <w:comment w:id="42" w:author="Brown,James T" w:date="2017-09-21T01:08:00Z" w:initials="BT">
    <w:p w14:paraId="3587EBEA" w14:textId="52F13191" w:rsidR="00670B94" w:rsidRDefault="00670B94">
      <w:pPr>
        <w:pStyle w:val="CommentText"/>
      </w:pPr>
      <w:r>
        <w:rPr>
          <w:rStyle w:val="CommentReference"/>
        </w:rPr>
        <w:annotationRef/>
      </w:r>
      <w:r>
        <w:t>Understood.</w:t>
      </w:r>
    </w:p>
  </w:comment>
  <w:comment w:id="45" w:author="Dan Hahn" w:date="2017-08-28T13:36:00Z" w:initials="DH">
    <w:p w14:paraId="4B348DF3" w14:textId="7BA06CB2" w:rsidR="00670B94" w:rsidRDefault="00670B94">
      <w:pPr>
        <w:pStyle w:val="CommentText"/>
      </w:pPr>
      <w:r>
        <w:rPr>
          <w:rStyle w:val="CommentReference"/>
        </w:rPr>
        <w:annotationRef/>
      </w:r>
      <w:r>
        <w:t xml:space="preserve">It would be useful to provide some predictions here. Also, where will you include your current preliminary data? </w:t>
      </w:r>
    </w:p>
  </w:comment>
  <w:comment w:id="46" w:author="Brown,James T" w:date="2017-09-21T01:09:00Z" w:initials="BT">
    <w:p w14:paraId="0A076005" w14:textId="0EE0505A" w:rsidR="00670B94" w:rsidRDefault="00670B94">
      <w:pPr>
        <w:pStyle w:val="CommentText"/>
      </w:pPr>
      <w:r>
        <w:rPr>
          <w:rStyle w:val="CommentReference"/>
        </w:rPr>
        <w:annotationRef/>
      </w:r>
      <w:r>
        <w:t>Understood. The preliminary data I will add at the end of the introduction</w:t>
      </w:r>
    </w:p>
  </w:comment>
  <w:comment w:id="47" w:author="Dan Hahn" w:date="2017-08-28T13:37:00Z" w:initials="DH">
    <w:p w14:paraId="72294EE0" w14:textId="33733A4F" w:rsidR="00670B94" w:rsidRDefault="00670B94">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44A65568" w15:done="0"/>
  <w15:commentEx w15:paraId="451623AF" w15:paraIdParent="44A65568" w15:done="0"/>
  <w15:commentEx w15:paraId="1B9D5ABB" w15:done="0"/>
  <w15:commentEx w15:paraId="3A2F9287" w15:paraIdParent="1B9D5ABB" w15:done="0"/>
  <w15:commentEx w15:paraId="10523D08" w15:done="0"/>
  <w15:commentEx w15:paraId="297431EE" w15:paraIdParent="10523D08" w15:done="0"/>
  <w15:commentEx w15:paraId="3DFC1A3F" w15:done="0"/>
  <w15:commentEx w15:paraId="4CB28932" w15:paraIdParent="3DFC1A3F" w15:done="0"/>
  <w15:commentEx w15:paraId="0B87C186" w15:done="0"/>
  <w15:commentEx w15:paraId="1B6F33B6" w15:paraIdParent="0B87C186" w15:done="0"/>
  <w15:commentEx w15:paraId="7217F4F6" w15:done="0"/>
  <w15:commentEx w15:paraId="6738EE2E" w15:paraIdParent="7217F4F6" w15:done="0"/>
  <w15:commentEx w15:paraId="33A74849" w15:done="0"/>
  <w15:commentEx w15:paraId="3DCB3FF1" w15:paraIdParent="33A74849" w15:done="0"/>
  <w15:commentEx w15:paraId="338CF009" w15:done="0"/>
  <w15:commentEx w15:paraId="6CF87ABD" w15:paraIdParent="338CF009" w15:done="0"/>
  <w15:commentEx w15:paraId="40E1691A" w15:done="0"/>
  <w15:commentEx w15:paraId="3E56872B" w15:paraIdParent="40E1691A" w15:done="0"/>
  <w15:commentEx w15:paraId="2289F080" w15:done="0"/>
  <w15:commentEx w15:paraId="174FFFA6" w15:paraIdParent="2289F080" w15:done="0"/>
  <w15:commentEx w15:paraId="20DC211D" w15:done="0"/>
  <w15:commentEx w15:paraId="01E1F920" w15:paraIdParent="20DC211D" w15:done="0"/>
  <w15:commentEx w15:paraId="5F771230" w15:done="0"/>
  <w15:commentEx w15:paraId="03406048" w15:paraIdParent="5F771230" w15:done="0"/>
  <w15:commentEx w15:paraId="6AF9CA13" w15:done="0"/>
  <w15:commentEx w15:paraId="110167C2" w15:paraIdParent="6AF9CA13" w15:done="0"/>
  <w15:commentEx w15:paraId="6664827C" w15:done="0"/>
  <w15:commentEx w15:paraId="3E3C655E" w15:paraIdParent="6664827C" w15:done="0"/>
  <w15:commentEx w15:paraId="5F41D568" w15:done="0"/>
  <w15:commentEx w15:paraId="60825D3A" w15:paraIdParent="5F41D568" w15:done="0"/>
  <w15:commentEx w15:paraId="079B9DF9" w15:done="0"/>
  <w15:commentEx w15:paraId="4D657F89" w15:paraIdParent="079B9DF9" w15:done="0"/>
  <w15:commentEx w15:paraId="6C5638F4" w15:done="0"/>
  <w15:commentEx w15:paraId="7820D8D8" w15:done="0"/>
  <w15:commentEx w15:paraId="6C203C68" w15:done="0"/>
  <w15:commentEx w15:paraId="07BE5987" w15:paraIdParent="6C203C68" w15:done="0"/>
  <w15:commentEx w15:paraId="646EB02E" w15:done="0"/>
  <w15:commentEx w15:paraId="4CA9228E" w15:done="0"/>
  <w15:commentEx w15:paraId="16783EEF" w15:paraIdParent="4CA9228E" w15:done="0"/>
  <w15:commentEx w15:paraId="140AF3A8" w15:done="0"/>
  <w15:commentEx w15:paraId="3587EBEA" w15:paraIdParent="140AF3A8" w15:done="0"/>
  <w15:commentEx w15:paraId="4B348DF3" w15:done="0"/>
  <w15:commentEx w15:paraId="0A076005" w15:paraIdParent="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EF9ED" w14:textId="77777777" w:rsidR="00256C47" w:rsidRDefault="00256C47">
      <w:r>
        <w:separator/>
      </w:r>
    </w:p>
  </w:endnote>
  <w:endnote w:type="continuationSeparator" w:id="0">
    <w:p w14:paraId="2396B797" w14:textId="77777777" w:rsidR="00256C47" w:rsidRDefault="00256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70B94" w:rsidRDefault="00670B94">
    <w:pPr>
      <w:tabs>
        <w:tab w:val="center" w:pos="4680"/>
        <w:tab w:val="right" w:pos="9360"/>
      </w:tabs>
      <w:jc w:val="center"/>
    </w:pPr>
    <w:r>
      <w:fldChar w:fldCharType="begin"/>
    </w:r>
    <w:r>
      <w:instrText>PAGE</w:instrText>
    </w:r>
    <w:r>
      <w:fldChar w:fldCharType="separate"/>
    </w:r>
    <w:r w:rsidR="00727B7C">
      <w:rPr>
        <w:noProof/>
      </w:rPr>
      <w:t>18</w:t>
    </w:r>
    <w:r>
      <w:fldChar w:fldCharType="end"/>
    </w:r>
  </w:p>
  <w:p w14:paraId="10AEF5E5" w14:textId="77777777" w:rsidR="00670B94" w:rsidRDefault="00670B94">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3FBE7" w14:textId="77777777" w:rsidR="00256C47" w:rsidRDefault="00256C47">
      <w:r>
        <w:separator/>
      </w:r>
    </w:p>
  </w:footnote>
  <w:footnote w:type="continuationSeparator" w:id="0">
    <w:p w14:paraId="50ED3E90" w14:textId="77777777" w:rsidR="00256C47" w:rsidRDefault="00256C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249A"/>
    <w:rsid w:val="00312B4E"/>
    <w:rsid w:val="00312CB7"/>
    <w:rsid w:val="00312DF6"/>
    <w:rsid w:val="00313DDF"/>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1DD0"/>
    <w:rsid w:val="003A200F"/>
    <w:rsid w:val="003A2D49"/>
    <w:rsid w:val="003A306F"/>
    <w:rsid w:val="003A3C19"/>
    <w:rsid w:val="003A4D4B"/>
    <w:rsid w:val="003A5551"/>
    <w:rsid w:val="003A6FD8"/>
    <w:rsid w:val="003A6FFA"/>
    <w:rsid w:val="003B1163"/>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F083F"/>
    <w:rsid w:val="003F08F6"/>
    <w:rsid w:val="003F0D30"/>
    <w:rsid w:val="003F0D66"/>
    <w:rsid w:val="003F2516"/>
    <w:rsid w:val="003F2B00"/>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630"/>
    <w:rsid w:val="00656B4A"/>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7A8"/>
    <w:rsid w:val="00723FC7"/>
    <w:rsid w:val="00724A61"/>
    <w:rsid w:val="007256AE"/>
    <w:rsid w:val="007257B4"/>
    <w:rsid w:val="00726663"/>
    <w:rsid w:val="00727B7C"/>
    <w:rsid w:val="007300D1"/>
    <w:rsid w:val="00731D00"/>
    <w:rsid w:val="007344DF"/>
    <w:rsid w:val="00734601"/>
    <w:rsid w:val="00734EE6"/>
    <w:rsid w:val="0073536E"/>
    <w:rsid w:val="007353DC"/>
    <w:rsid w:val="0073553C"/>
    <w:rsid w:val="0073563E"/>
    <w:rsid w:val="00735A82"/>
    <w:rsid w:val="00735ADB"/>
    <w:rsid w:val="00736334"/>
    <w:rsid w:val="00737225"/>
    <w:rsid w:val="00737337"/>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653E"/>
    <w:rsid w:val="00AC72D0"/>
    <w:rsid w:val="00AD0FF8"/>
    <w:rsid w:val="00AD179A"/>
    <w:rsid w:val="00AD356D"/>
    <w:rsid w:val="00AD4E06"/>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509B"/>
    <w:rsid w:val="00B17675"/>
    <w:rsid w:val="00B1784D"/>
    <w:rsid w:val="00B2043D"/>
    <w:rsid w:val="00B209E1"/>
    <w:rsid w:val="00B20A0B"/>
    <w:rsid w:val="00B2257A"/>
    <w:rsid w:val="00B231AC"/>
    <w:rsid w:val="00B25226"/>
    <w:rsid w:val="00B25DA8"/>
    <w:rsid w:val="00B26C2E"/>
    <w:rsid w:val="00B31483"/>
    <w:rsid w:val="00B319FF"/>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08C5"/>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4B3E"/>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1B7E"/>
    <w:rsid w:val="00F62CB1"/>
    <w:rsid w:val="00F64636"/>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E8953-ABB4-824F-B4D5-BF79777B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34240</Words>
  <Characters>195172</Characters>
  <Application>Microsoft Macintosh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2017-09-24T15:58:00Z</cp:lastPrinted>
  <dcterms:created xsi:type="dcterms:W3CDTF">2017-09-29T18:09:00Z</dcterms:created>
  <dcterms:modified xsi:type="dcterms:W3CDTF">2017-09-29T18:09:00Z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