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580B5F0D" w14:textId="49EBDF70" w:rsidR="00295E26" w:rsidRPr="00B25226" w:rsidRDefault="00295E26" w:rsidP="00295E26">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del w:id="0" w:author="Dan Hahn" w:date="2017-08-28T10:55:00Z">
        <w:r w:rsidRPr="00B25226" w:rsidDel="009870D0">
          <w:rPr>
            <w:rFonts w:asciiTheme="minorHAnsi" w:hAnsiTheme="minorHAnsi"/>
            <w:color w:val="auto"/>
          </w:rPr>
          <w:delText>can decrease below freezing</w:delText>
        </w:r>
      </w:del>
      <w:ins w:id="1" w:author="Dan Hahn" w:date="2017-08-28T10:55:00Z">
        <w:r w:rsidR="009870D0">
          <w:rPr>
            <w:rFonts w:asciiTheme="minorHAnsi" w:hAnsiTheme="minorHAnsi"/>
            <w:color w:val="auto"/>
          </w:rPr>
          <w:t>frequently dip below freezing</w:t>
        </w:r>
      </w:ins>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number of warmer days and the duration of summer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xml:space="preserve">. For many organisms, warmer temperatures generally increase development and for these organisms, more frequent warmer days during the year could favor development during these warmer seasons. As it relates to insects these longer, warmer growing seasons could provide more time for development that could be directed towards more resource gathering, mate finding, or reproduction possibly leading to increased </w:t>
      </w:r>
      <w:r w:rsidRPr="00B25226">
        <w:rPr>
          <w:rFonts w:asciiTheme="minorHAnsi" w:hAnsiTheme="minorHAnsi"/>
          <w:color w:val="auto"/>
        </w:rPr>
        <w:lastRenderedPageBreak/>
        <w:t xml:space="preserve">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(Bale et al. 2002, 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74A56E8" w14:textId="77777777" w:rsidR="00295E26" w:rsidRPr="00B25226" w:rsidRDefault="00295E26" w:rsidP="00295E26">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xml:space="preserve">. Investigating the responses of pest insect populations to increases in temperature is an opportunity to better understand and predict how climate change could affect these pests, and use those predictions to mitigate their </w:t>
      </w:r>
      <w:r w:rsidRPr="00B25226">
        <w:rPr>
          <w:rFonts w:asciiTheme="minorHAnsi" w:hAnsiTheme="minorHAnsi"/>
          <w:color w:val="auto"/>
        </w:rPr>
        <w:lastRenderedPageBreak/>
        <w:t>damaging effects and ensure the security of our nation’s food as populations increase.</w:t>
      </w:r>
    </w:p>
    <w:p w14:paraId="09F4CC50" w14:textId="77777777" w:rsidR="00295E26" w:rsidRPr="00B25226" w:rsidRDefault="00295E26" w:rsidP="00295E26">
      <w:pPr>
        <w:spacing w:line="480" w:lineRule="auto"/>
        <w:rPr>
          <w:rFonts w:asciiTheme="minorHAnsi" w:hAnsiTheme="minorHAnsi"/>
          <w:b/>
          <w:color w:val="auto"/>
        </w:rPr>
      </w:pPr>
    </w:p>
    <w:p w14:paraId="0F4EDE3A" w14:textId="77777777" w:rsidR="00295E26" w:rsidRPr="00B25226" w:rsidRDefault="00295E26" w:rsidP="00295E26">
      <w:pPr>
        <w:spacing w:line="480" w:lineRule="auto"/>
        <w:rPr>
          <w:rFonts w:asciiTheme="minorHAnsi" w:hAnsiTheme="minorHAnsi"/>
          <w:b/>
          <w:color w:val="auto"/>
        </w:rPr>
      </w:pPr>
    </w:p>
    <w:p w14:paraId="41943409" w14:textId="26F142BC" w:rsidR="0032347A" w:rsidRPr="00B25226" w:rsidRDefault="0032347A" w:rsidP="0032347A">
      <w:pPr>
        <w:spacing w:line="480" w:lineRule="auto"/>
        <w:rPr>
          <w:rFonts w:asciiTheme="minorHAnsi" w:hAnsiTheme="minorHAnsi"/>
          <w:color w:val="auto"/>
        </w:rPr>
      </w:pPr>
      <w:r w:rsidRPr="00B25226">
        <w:rPr>
          <w:rFonts w:asciiTheme="minorHAnsi" w:hAnsiTheme="minorHAnsi"/>
          <w:b/>
          <w:color w:val="auto"/>
        </w:rPr>
        <w:t xml:space="preserve">Responses to Climate Change: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w:t>
      </w:r>
      <w:r w:rsidR="00666EBC" w:rsidRPr="00B25226">
        <w:rPr>
          <w:rFonts w:asciiTheme="minorHAnsi" w:hAnsiTheme="minorHAnsi"/>
          <w:color w:val="auto"/>
        </w:rPr>
        <w:t>can</w:t>
      </w:r>
      <w:r w:rsidRPr="00B25226">
        <w:rPr>
          <w:rFonts w:asciiTheme="minorHAnsi" w:hAnsiTheme="minorHAnsi"/>
          <w:color w:val="auto"/>
        </w:rPr>
        <w:t xml:space="preserve"> be </w:t>
      </w:r>
      <w:r w:rsidR="00666EBC" w:rsidRPr="00B25226">
        <w:rPr>
          <w:rFonts w:asciiTheme="minorHAnsi" w:hAnsiTheme="minorHAnsi"/>
          <w:color w:val="auto"/>
        </w:rPr>
        <w:t xml:space="preserve">termed </w:t>
      </w:r>
      <w:r w:rsidRPr="00B25226">
        <w:rPr>
          <w:rFonts w:asciiTheme="minorHAnsi" w:hAnsiTheme="minorHAnsi"/>
          <w:color w:val="auto"/>
        </w:rPr>
        <w:t xml:space="preserve">“winners”. The direct and indirect interactions between temperature and the resulting winners could lead to temperature tolerance, </w:t>
      </w:r>
      <w:r w:rsidR="0053415D" w:rsidRPr="00B25226">
        <w:rPr>
          <w:rFonts w:asciiTheme="minorHAnsi" w:hAnsiTheme="minorHAnsi"/>
          <w:color w:val="auto"/>
        </w:rPr>
        <w:t>increasing</w:t>
      </w:r>
      <w:r w:rsidRPr="00B25226">
        <w:rPr>
          <w:rFonts w:asciiTheme="minorHAnsi" w:hAnsiTheme="minorHAnsi"/>
          <w:color w:val="auto"/>
        </w:rPr>
        <w:t xml:space="preserve"> populations or </w:t>
      </w:r>
      <w:r w:rsidR="0053415D" w:rsidRPr="00B25226">
        <w:rPr>
          <w:rFonts w:asciiTheme="minorHAnsi" w:hAnsiTheme="minorHAnsi"/>
          <w:color w:val="auto"/>
        </w:rPr>
        <w:t>expanding</w:t>
      </w:r>
      <w:r w:rsidRPr="00B25226">
        <w:rPr>
          <w:rFonts w:asciiTheme="minorHAnsi" w:hAnsiTheme="minorHAnsi"/>
          <w:color w:val="auto"/>
        </w:rPr>
        <w:t xml:space="preserve">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0053415D" w:rsidRPr="00B25226">
        <w:rPr>
          <w:rFonts w:asciiTheme="minorHAnsi" w:hAnsiTheme="minorHAnsi"/>
          <w:color w:val="auto"/>
        </w:rPr>
        <w:t xml:space="preserve">. </w:t>
      </w:r>
      <w:commentRangeStart w:id="2"/>
      <w:r w:rsidR="0053415D" w:rsidRPr="00B25226">
        <w:rPr>
          <w:rFonts w:asciiTheme="minorHAnsi" w:hAnsiTheme="minorHAnsi"/>
          <w:color w:val="auto"/>
        </w:rPr>
        <w:t>W</w:t>
      </w:r>
      <w:r w:rsidRPr="00B25226">
        <w:rPr>
          <w:rFonts w:asciiTheme="minorHAnsi" w:hAnsiTheme="minorHAnsi"/>
          <w:color w:val="auto"/>
        </w:rPr>
        <w:t>i</w:t>
      </w:r>
      <w:r w:rsidR="0053415D" w:rsidRPr="00B25226">
        <w:rPr>
          <w:rFonts w:asciiTheme="minorHAnsi" w:hAnsiTheme="minorHAnsi"/>
          <w:color w:val="auto"/>
        </w:rPr>
        <w:t xml:space="preserve">nning could also mean </w:t>
      </w:r>
      <w:commentRangeStart w:id="3"/>
      <w:r w:rsidRPr="00B25226">
        <w:rPr>
          <w:rFonts w:asciiTheme="minorHAnsi" w:hAnsiTheme="minorHAnsi"/>
          <w:color w:val="auto"/>
        </w:rPr>
        <w:t>adapt</w:t>
      </w:r>
      <w:r w:rsidR="0053415D" w:rsidRPr="00B25226">
        <w:rPr>
          <w:rFonts w:asciiTheme="minorHAnsi" w:hAnsiTheme="minorHAnsi"/>
          <w:color w:val="auto"/>
        </w:rPr>
        <w:t>ing</w:t>
      </w:r>
      <w:r w:rsidRPr="00B25226">
        <w:rPr>
          <w:rFonts w:asciiTheme="minorHAnsi" w:hAnsiTheme="minorHAnsi"/>
          <w:color w:val="auto"/>
        </w:rPr>
        <w:t xml:space="preserve"> </w:t>
      </w:r>
      <w:commentRangeEnd w:id="3"/>
      <w:r w:rsidR="00D967A2">
        <w:rPr>
          <w:rStyle w:val="CommentReference"/>
        </w:rPr>
        <w:commentReference w:id="3"/>
      </w:r>
      <w:r w:rsidRPr="00B25226">
        <w:rPr>
          <w:rFonts w:asciiTheme="minorHAnsi" w:hAnsiTheme="minorHAnsi"/>
          <w:color w:val="auto"/>
        </w:rPr>
        <w:t>to warmer temperatures through plasticity or genetic variation</w:t>
      </w:r>
      <w:r w:rsidR="0053415D" w:rsidRPr="00B25226">
        <w:rPr>
          <w:rFonts w:asciiTheme="minorHAnsi" w:hAnsiTheme="minorHAnsi"/>
          <w:color w:val="auto"/>
        </w:rPr>
        <w:t>.</w:t>
      </w:r>
      <w:r w:rsidRPr="00B25226">
        <w:rPr>
          <w:rFonts w:asciiTheme="minorHAnsi" w:hAnsiTheme="minorHAnsi"/>
          <w:color w:val="auto"/>
        </w:rPr>
        <w:t xml:space="preserve"> Understanding</w:t>
      </w:r>
      <w:r w:rsidR="0053415D" w:rsidRPr="00B25226">
        <w:rPr>
          <w:rFonts w:asciiTheme="minorHAnsi" w:hAnsiTheme="minorHAnsi"/>
          <w:color w:val="auto"/>
        </w:rPr>
        <w:t xml:space="preserve"> how climate change might increase insect populations, expand population distributions or how insects could adapt to warmer temperatures</w:t>
      </w:r>
      <w:r w:rsidRPr="00B25226">
        <w:rPr>
          <w:rFonts w:asciiTheme="minorHAnsi" w:hAnsiTheme="minorHAnsi"/>
          <w:color w:val="auto"/>
        </w:rPr>
        <w:t xml:space="preserve"> </w:t>
      </w:r>
      <w:del w:id="4" w:author="Dan Hahn" w:date="2017-08-28T12:03:00Z">
        <w:r w:rsidR="00E91BCE" w:rsidRPr="00B25226" w:rsidDel="00D967A2">
          <w:rPr>
            <w:rFonts w:asciiTheme="minorHAnsi" w:hAnsiTheme="minorHAnsi"/>
            <w:color w:val="auto"/>
          </w:rPr>
          <w:delText>will</w:delText>
        </w:r>
        <w:r w:rsidRPr="00B25226" w:rsidDel="00D967A2">
          <w:rPr>
            <w:rFonts w:asciiTheme="minorHAnsi" w:hAnsiTheme="minorHAnsi"/>
            <w:color w:val="auto"/>
          </w:rPr>
          <w:delText xml:space="preserve"> </w:delText>
        </w:r>
      </w:del>
      <w:ins w:id="5" w:author="Dan Hahn" w:date="2017-08-28T12:03:00Z">
        <w:r w:rsidR="00D967A2">
          <w:rPr>
            <w:rFonts w:asciiTheme="minorHAnsi" w:hAnsiTheme="minorHAnsi"/>
            <w:color w:val="auto"/>
          </w:rPr>
          <w:t>could</w:t>
        </w:r>
        <w:r w:rsidR="00D967A2" w:rsidRPr="00B25226">
          <w:rPr>
            <w:rFonts w:asciiTheme="minorHAnsi" w:hAnsiTheme="minorHAnsi"/>
            <w:color w:val="auto"/>
          </w:rPr>
          <w:t xml:space="preserve"> </w:t>
        </w:r>
      </w:ins>
      <w:r w:rsidRPr="00B25226">
        <w:rPr>
          <w:rFonts w:asciiTheme="minorHAnsi" w:hAnsiTheme="minorHAnsi"/>
          <w:color w:val="auto"/>
        </w:rPr>
        <w:t>help predict</w:t>
      </w:r>
      <w:r w:rsidR="00E91BCE" w:rsidRPr="00B25226">
        <w:rPr>
          <w:rFonts w:asciiTheme="minorHAnsi" w:hAnsiTheme="minorHAnsi"/>
          <w:color w:val="auto"/>
        </w:rPr>
        <w:t xml:space="preserve"> some of </w:t>
      </w:r>
      <w:r w:rsidRPr="00B25226">
        <w:rPr>
          <w:rFonts w:asciiTheme="minorHAnsi" w:hAnsiTheme="minorHAnsi"/>
          <w:color w:val="auto"/>
        </w:rPr>
        <w:t xml:space="preserve">the damaging effects </w:t>
      </w:r>
      <w:r w:rsidR="0053415D" w:rsidRPr="00B25226">
        <w:rPr>
          <w:rFonts w:asciiTheme="minorHAnsi" w:hAnsiTheme="minorHAnsi"/>
          <w:color w:val="auto"/>
        </w:rPr>
        <w:t xml:space="preserve">these </w:t>
      </w:r>
      <w:r w:rsidRPr="00B25226">
        <w:rPr>
          <w:rFonts w:asciiTheme="minorHAnsi" w:hAnsiTheme="minorHAnsi"/>
          <w:color w:val="auto"/>
        </w:rPr>
        <w:t xml:space="preserve">winning pest insects could have on </w:t>
      </w:r>
      <w:commentRangeStart w:id="6"/>
      <w:r w:rsidRPr="00B25226">
        <w:rPr>
          <w:rFonts w:asciiTheme="minorHAnsi" w:hAnsiTheme="minorHAnsi"/>
          <w:color w:val="auto"/>
        </w:rPr>
        <w:t xml:space="preserve">agricultural crops. </w:t>
      </w:r>
      <w:commentRangeEnd w:id="2"/>
      <w:r w:rsidR="00E91BCE" w:rsidRPr="00B25226">
        <w:rPr>
          <w:rStyle w:val="CommentReference"/>
          <w:color w:val="auto"/>
        </w:rPr>
        <w:commentReference w:id="2"/>
      </w:r>
      <w:commentRangeEnd w:id="6"/>
      <w:r w:rsidR="00D967A2">
        <w:rPr>
          <w:rStyle w:val="CommentReference"/>
        </w:rPr>
        <w:commentReference w:id="6"/>
      </w:r>
    </w:p>
    <w:p w14:paraId="74DEE81D" w14:textId="6E84412B" w:rsidR="00E84291" w:rsidRPr="00B25226" w:rsidRDefault="0032347A" w:rsidP="00E84291">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w:t>
      </w:r>
      <w:r w:rsidRPr="00B25226">
        <w:rPr>
          <w:rFonts w:asciiTheme="minorHAnsi" w:hAnsiTheme="minorHAnsi"/>
          <w:color w:val="auto"/>
        </w:rPr>
        <w:lastRenderedPageBreak/>
        <w:t xml:space="preserve">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w:t>
      </w:r>
      <w:r w:rsidR="00E84291" w:rsidRPr="00B25226">
        <w:rPr>
          <w:rFonts w:asciiTheme="minorHAnsi" w:hAnsiTheme="minorHAnsi"/>
          <w:color w:val="auto"/>
        </w:rPr>
        <w:t xml:space="preserve">Finally, the range of temperatures where performance is positive is an insect’s thermal tolerance range. Those temperatures at the edge of an insects thermal tolerance are termed the critical thermal maximum and critical thermal minimum, respectively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(Bale et al. 2002, Huey et al. 2012, Sinclair et al. 2016)</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population fitness (with fitness defined as the intrinsic population growth of r-strategy insects) and average thermal conditions,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w:t>
      </w:r>
      <w:r w:rsidR="00E84291" w:rsidRPr="00B25226">
        <w:rPr>
          <w:rFonts w:asciiTheme="minorHAnsi" w:hAnsiTheme="minorHAnsi"/>
          <w:color w:val="auto"/>
        </w:rPr>
        <w:lastRenderedPageBreak/>
        <w:t xml:space="preserve">experienced in these locations, on average, tended to be further away from their critical thermal maximum, compared to the representative taxa from tropical latitudes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(Deutsch et al. 2008)</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In the tropics, environmental temperatures vary little relative to </w:t>
      </w:r>
      <w:ins w:id="7" w:author="Dan Hahn" w:date="2017-08-28T12:05:00Z">
        <w:r w:rsidR="00E53487">
          <w:rPr>
            <w:rFonts w:asciiTheme="minorHAnsi" w:hAnsiTheme="minorHAnsi"/>
            <w:color w:val="auto"/>
          </w:rPr>
          <w:t xml:space="preserve">temperatures in </w:t>
        </w:r>
      </w:ins>
      <w:r w:rsidR="00E84291" w:rsidRPr="00B25226">
        <w:rPr>
          <w:rFonts w:asciiTheme="minorHAnsi" w:hAnsiTheme="minorHAnsi"/>
          <w:color w:val="auto"/>
        </w:rPr>
        <w:t>temperate regions and insects in tropical regions experience temperatures that tend to be closer to their optimum temperature relative to temperate insects whose environment tends to be cooler than</w:t>
      </w:r>
      <w:r w:rsidRPr="00B25226">
        <w:rPr>
          <w:rFonts w:asciiTheme="minorHAnsi" w:hAnsiTheme="minorHAnsi"/>
          <w:color w:val="auto"/>
        </w:rPr>
        <w:t xml:space="preserve"> </w:t>
      </w:r>
      <w:r w:rsidR="00E84291" w:rsidRPr="00B25226">
        <w:rPr>
          <w:rFonts w:asciiTheme="minorHAnsi" w:hAnsiTheme="minorHAnsi"/>
          <w:color w:val="auto"/>
        </w:rPr>
        <w:t>optimum. This work suggests that tropical insects already exist</w:t>
      </w:r>
      <w:del w:id="8" w:author="Dan Hahn" w:date="2017-08-28T12:05:00Z">
        <w:r w:rsidR="00E84291" w:rsidRPr="00B25226" w:rsidDel="00E53487">
          <w:rPr>
            <w:rFonts w:asciiTheme="minorHAnsi" w:hAnsiTheme="minorHAnsi"/>
            <w:color w:val="auto"/>
          </w:rPr>
          <w:delText>ing</w:delText>
        </w:r>
      </w:del>
      <w:r w:rsidR="00E84291" w:rsidRPr="00B25226">
        <w:rPr>
          <w:rFonts w:asciiTheme="minorHAnsi" w:hAnsiTheme="minorHAnsi"/>
          <w:color w:val="auto"/>
        </w:rPr>
        <w:t xml:space="preserve"> near their thermal limits</w:t>
      </w:r>
      <w:ins w:id="9" w:author="Dan Hahn" w:date="2017-08-28T12:05:00Z">
        <w:r w:rsidR="00E53487">
          <w:rPr>
            <w:rFonts w:asciiTheme="minorHAnsi" w:hAnsiTheme="minorHAnsi"/>
            <w:color w:val="auto"/>
          </w:rPr>
          <w:t xml:space="preserve"> and thus</w:t>
        </w:r>
      </w:ins>
      <w:r w:rsidR="00E84291" w:rsidRPr="00B25226">
        <w:rPr>
          <w:rFonts w:asciiTheme="minorHAnsi" w:hAnsiTheme="minorHAnsi"/>
          <w:color w:val="auto"/>
        </w:rPr>
        <w:t xml:space="preserve"> could quickly become losers</w:t>
      </w:r>
      <w:r w:rsidR="00E84291" w:rsidRPr="00B25226" w:rsidDel="00FC5354">
        <w:rPr>
          <w:rFonts w:asciiTheme="minorHAnsi" w:hAnsiTheme="minorHAnsi"/>
          <w:color w:val="auto"/>
        </w:rPr>
        <w:t xml:space="preserve"> </w:t>
      </w:r>
      <w:r w:rsidR="00E84291" w:rsidRPr="00B25226">
        <w:rPr>
          <w:rFonts w:asciiTheme="minorHAnsi" w:hAnsiTheme="minorHAnsi"/>
          <w:color w:val="auto"/>
        </w:rPr>
        <w:t>as climate warms.</w:t>
      </w:r>
    </w:p>
    <w:p w14:paraId="70B11BBF" w14:textId="77777777" w:rsidR="00E84291" w:rsidRPr="00B25226" w:rsidRDefault="00E84291" w:rsidP="00E84291">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shifts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As favorable thermal conditions for winning insects shift</w:t>
      </w:r>
      <w:del w:id="10" w:author="Dan Hahn" w:date="2017-08-28T12:06:00Z">
        <w:r w:rsidRPr="00B25226" w:rsidDel="00E53487">
          <w:rPr>
            <w:rFonts w:asciiTheme="minorHAnsi" w:hAnsiTheme="minorHAnsi"/>
            <w:color w:val="auto"/>
          </w:rPr>
          <w:delText>s</w:delText>
        </w:r>
      </w:del>
      <w:r w:rsidRPr="00B25226">
        <w:rPr>
          <w:rFonts w:asciiTheme="minorHAnsi" w:hAnsiTheme="minorHAnsi"/>
          <w:color w:val="auto"/>
        </w:rPr>
        <w:t xml:space="preserve"> farther north and warmer days increase in frequency and duration, the spatial distribution of winning insects could track those </w:t>
      </w:r>
      <w:r w:rsidRPr="00B25226">
        <w:rPr>
          <w:rFonts w:asciiTheme="minorHAnsi" w:hAnsiTheme="minorHAnsi"/>
          <w:color w:val="auto"/>
        </w:rPr>
        <w:lastRenderedPageBreak/>
        <w:t xml:space="preserve">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commentRangeStart w:id="11"/>
      <w:r w:rsidRPr="00B25226">
        <w:rPr>
          <w:rFonts w:asciiTheme="minorHAnsi" w:hAnsiTheme="minorHAnsi"/>
          <w:color w:val="auto"/>
        </w:rPr>
        <w:t>adapt</w:t>
      </w:r>
      <w:commentRangeEnd w:id="11"/>
      <w:r w:rsidR="00E53487">
        <w:rPr>
          <w:rStyle w:val="CommentReference"/>
        </w:rPr>
        <w:commentReference w:id="11"/>
      </w:r>
      <w:r w:rsidRPr="00B25226">
        <w:rPr>
          <w:rFonts w:asciiTheme="minorHAnsi" w:hAnsiTheme="minorHAnsi"/>
          <w:color w:val="auto"/>
        </w:rPr>
        <w:t xml:space="preserve"> to the photoperiods of these warmer northern latitudes could negatively impact the timing of life history events for those shifted populations, turning winners into losers. </w:t>
      </w:r>
    </w:p>
    <w:p w14:paraId="5582594F" w14:textId="17133F63" w:rsidR="00E84291" w:rsidRPr="00B25226" w:rsidRDefault="00E84291" w:rsidP="00E84291">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w:t>
      </w:r>
      <w:r w:rsidRPr="00B25226">
        <w:rPr>
          <w:rFonts w:asciiTheme="minorHAnsi" w:hAnsiTheme="minorHAnsi"/>
          <w:color w:val="auto"/>
        </w:rPr>
        <w:lastRenderedPageBreak/>
        <w:t xml:space="preserve">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Insects that depend on photoperiod and </w:t>
      </w:r>
      <w:r w:rsidR="0053415D" w:rsidRPr="00B25226">
        <w:rPr>
          <w:rFonts w:asciiTheme="minorHAnsi" w:hAnsiTheme="minorHAnsi"/>
          <w:color w:val="auto"/>
        </w:rPr>
        <w:t xml:space="preserve">are currently unable to adjust to these changes or those insects that </w:t>
      </w:r>
      <w:r w:rsidRPr="00B25226">
        <w:rPr>
          <w:rFonts w:asciiTheme="minorHAnsi" w:hAnsiTheme="minorHAnsi"/>
          <w:color w:val="auto"/>
        </w:rPr>
        <w:t xml:space="preserve">do not develop some capacity to </w:t>
      </w:r>
      <w:r w:rsidR="0053415D" w:rsidRPr="00B25226">
        <w:rPr>
          <w:rFonts w:asciiTheme="minorHAnsi" w:hAnsiTheme="minorHAnsi"/>
          <w:color w:val="auto"/>
        </w:rPr>
        <w:t>adjust</w:t>
      </w:r>
      <w:r w:rsidRPr="00B25226">
        <w:rPr>
          <w:rFonts w:asciiTheme="minorHAnsi" w:hAnsiTheme="minorHAnsi"/>
          <w:color w:val="auto"/>
        </w:rPr>
        <w:t xml:space="preserve"> to the warmer temperatures approximated by the photoperiods they </w:t>
      </w:r>
      <w:commentRangeStart w:id="12"/>
      <w:r w:rsidRPr="00B25226">
        <w:rPr>
          <w:rFonts w:asciiTheme="minorHAnsi" w:hAnsiTheme="minorHAnsi"/>
          <w:color w:val="auto"/>
        </w:rPr>
        <w:t xml:space="preserve">experience, could lose. </w:t>
      </w:r>
      <w:commentRangeEnd w:id="12"/>
      <w:r w:rsidR="00E53487">
        <w:rPr>
          <w:rStyle w:val="CommentReference"/>
        </w:rPr>
        <w:commentReference w:id="12"/>
      </w:r>
    </w:p>
    <w:p w14:paraId="6B8E90B7" w14:textId="673C1396" w:rsidR="0066643B" w:rsidRPr="00B25226" w:rsidRDefault="00E91BCE" w:rsidP="00E84291">
      <w:pPr>
        <w:spacing w:line="480" w:lineRule="auto"/>
        <w:ind w:firstLine="720"/>
        <w:rPr>
          <w:rFonts w:asciiTheme="minorHAnsi" w:hAnsiTheme="minorHAnsi"/>
          <w:color w:val="auto"/>
        </w:rPr>
      </w:pPr>
      <w:r w:rsidRPr="00B25226">
        <w:rPr>
          <w:rFonts w:asciiTheme="minorHAnsi" w:hAnsiTheme="minorHAnsi"/>
          <w:color w:val="auto"/>
        </w:rPr>
        <w:t xml:space="preserve">Winning insects could adjust to warming </w:t>
      </w:r>
      <w:r w:rsidR="00C77F58" w:rsidRPr="00B25226">
        <w:rPr>
          <w:rFonts w:asciiTheme="minorHAnsi" w:hAnsiTheme="minorHAnsi"/>
          <w:color w:val="auto"/>
        </w:rPr>
        <w:t xml:space="preserve">temperatures </w:t>
      </w:r>
      <w:r w:rsidR="00182336" w:rsidRPr="00B25226">
        <w:rPr>
          <w:rFonts w:asciiTheme="minorHAnsi" w:hAnsiTheme="minorHAnsi"/>
          <w:color w:val="auto"/>
        </w:rPr>
        <w:t xml:space="preserve">through genetic </w:t>
      </w:r>
      <w:r w:rsidRPr="00B25226">
        <w:rPr>
          <w:rFonts w:asciiTheme="minorHAnsi" w:hAnsiTheme="minorHAnsi"/>
          <w:color w:val="auto"/>
        </w:rPr>
        <w:t>adaptation</w:t>
      </w:r>
      <w:r w:rsidR="00D11409" w:rsidRPr="00B25226">
        <w:rPr>
          <w:rFonts w:asciiTheme="minorHAnsi" w:hAnsiTheme="minorHAnsi"/>
          <w:color w:val="auto"/>
        </w:rPr>
        <w:t xml:space="preserve"> or</w:t>
      </w:r>
      <w:r w:rsidR="00CA6A51" w:rsidRPr="00B25226">
        <w:rPr>
          <w:rFonts w:asciiTheme="minorHAnsi" w:hAnsiTheme="minorHAnsi"/>
          <w:color w:val="auto"/>
        </w:rPr>
        <w:t xml:space="preserve"> </w:t>
      </w:r>
      <w:r w:rsidR="00A82259" w:rsidRPr="00B25226">
        <w:rPr>
          <w:rFonts w:asciiTheme="minorHAnsi" w:hAnsiTheme="minorHAnsi"/>
          <w:color w:val="auto"/>
        </w:rPr>
        <w:t>by expressing</w:t>
      </w:r>
      <w:r w:rsidR="00CA6A51" w:rsidRPr="00B25226">
        <w:rPr>
          <w:rFonts w:asciiTheme="minorHAnsi" w:hAnsiTheme="minorHAnsi"/>
          <w:color w:val="auto"/>
        </w:rPr>
        <w:t xml:space="preserve"> some degree of </w:t>
      </w:r>
      <w:r w:rsidR="00D11409" w:rsidRPr="00B25226">
        <w:rPr>
          <w:rFonts w:asciiTheme="minorHAnsi" w:hAnsiTheme="minorHAnsi"/>
          <w:color w:val="auto"/>
        </w:rPr>
        <w:t>phenotypic plasticity</w:t>
      </w:r>
      <w:r w:rsidR="00A82259" w:rsidRPr="00B25226">
        <w:rPr>
          <w:rFonts w:asciiTheme="minorHAnsi" w:hAnsiTheme="minorHAnsi"/>
          <w:color w:val="auto"/>
        </w:rPr>
        <w:t>.</w:t>
      </w:r>
      <w:r w:rsidR="00CA6A51" w:rsidRPr="00B25226">
        <w:rPr>
          <w:rFonts w:asciiTheme="minorHAnsi" w:hAnsiTheme="minorHAnsi"/>
          <w:color w:val="auto"/>
        </w:rPr>
        <w:t xml:space="preserve"> </w:t>
      </w:r>
    </w:p>
    <w:p w14:paraId="1A5FCB4B" w14:textId="77777777" w:rsidR="0066643B" w:rsidRPr="00B25226" w:rsidRDefault="0066643B" w:rsidP="00E84291">
      <w:pPr>
        <w:spacing w:line="480" w:lineRule="auto"/>
        <w:ind w:firstLine="720"/>
        <w:rPr>
          <w:rFonts w:asciiTheme="minorHAnsi" w:hAnsiTheme="minorHAnsi"/>
          <w:color w:val="auto"/>
        </w:rPr>
      </w:pPr>
    </w:p>
    <w:p w14:paraId="35CDA886" w14:textId="5752B111" w:rsidR="00A82259" w:rsidRPr="00B25226" w:rsidRDefault="00E91BCE" w:rsidP="00E84291">
      <w:pPr>
        <w:spacing w:line="480" w:lineRule="auto"/>
        <w:ind w:firstLine="720"/>
        <w:rPr>
          <w:rFonts w:asciiTheme="minorHAnsi" w:hAnsiTheme="minorHAnsi"/>
          <w:color w:val="auto"/>
        </w:rPr>
      </w:pPr>
      <w:r w:rsidRPr="00B25226">
        <w:rPr>
          <w:rFonts w:asciiTheme="minorHAnsi" w:hAnsiTheme="minorHAnsi"/>
          <w:color w:val="auto"/>
        </w:rPr>
        <w:t>Broadly, genetic adaptation is described as the interaction between heritable traits and the environment. Genetic adaption</w:t>
      </w:r>
      <w:r w:rsidR="00A82259" w:rsidRPr="00B25226">
        <w:rPr>
          <w:rFonts w:asciiTheme="minorHAnsi" w:hAnsiTheme="minorHAnsi"/>
          <w:color w:val="auto"/>
        </w:rPr>
        <w:t xml:space="preserve"> </w:t>
      </w:r>
      <w:r w:rsidRPr="00B25226">
        <w:rPr>
          <w:rFonts w:asciiTheme="minorHAnsi" w:hAnsiTheme="minorHAnsi"/>
          <w:color w:val="auto"/>
        </w:rPr>
        <w:t xml:space="preserve">is the process where variation in heritable, genetic traits </w:t>
      </w:r>
      <w:r w:rsidR="00A82259" w:rsidRPr="00B25226">
        <w:rPr>
          <w:rFonts w:asciiTheme="minorHAnsi" w:hAnsiTheme="minorHAnsi"/>
          <w:color w:val="auto"/>
        </w:rPr>
        <w:t xml:space="preserve">within a population are selected for by an organism’s environment or artificially selected by humans.  An insects phenotypic plasticity is defined as that organism’s capacity to express different traits depending on the environmental conditions it encounters </w:t>
      </w:r>
      <w:r w:rsidR="00A82259" w:rsidRPr="00B25226">
        <w:rPr>
          <w:rFonts w:asciiTheme="minorHAnsi" w:hAnsiTheme="minorHAnsi"/>
          <w:color w:val="auto"/>
        </w:rPr>
        <w:fldChar w:fldCharType="begin" w:fldLock="1"/>
      </w:r>
      <w:r w:rsidR="00A82259"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A82259" w:rsidRPr="00B25226">
        <w:rPr>
          <w:rFonts w:asciiTheme="minorHAnsi" w:hAnsiTheme="minorHAnsi"/>
          <w:color w:val="auto"/>
        </w:rPr>
        <w:fldChar w:fldCharType="separate"/>
      </w:r>
      <w:r w:rsidR="00A82259" w:rsidRPr="00B25226">
        <w:rPr>
          <w:rFonts w:asciiTheme="minorHAnsi" w:hAnsiTheme="minorHAnsi"/>
          <w:noProof/>
          <w:color w:val="auto"/>
        </w:rPr>
        <w:t>(Agrawal 2001)</w:t>
      </w:r>
      <w:r w:rsidR="00A82259" w:rsidRPr="00B25226">
        <w:rPr>
          <w:rFonts w:asciiTheme="minorHAnsi" w:hAnsiTheme="minorHAnsi"/>
          <w:color w:val="auto"/>
        </w:rPr>
        <w:fldChar w:fldCharType="end"/>
      </w:r>
      <w:r w:rsidR="00A82259" w:rsidRPr="00B25226">
        <w:rPr>
          <w:rFonts w:asciiTheme="minorHAnsi" w:hAnsiTheme="minorHAnsi"/>
          <w:color w:val="auto"/>
        </w:rPr>
        <w:t>.I</w:t>
      </w:r>
      <w:r w:rsidR="00CA6A51" w:rsidRPr="00B25226">
        <w:rPr>
          <w:rFonts w:asciiTheme="minorHAnsi" w:hAnsiTheme="minorHAnsi"/>
          <w:color w:val="auto"/>
        </w:rPr>
        <w:t>n response to their environment</w:t>
      </w:r>
      <w:r w:rsidR="00E02C64" w:rsidRPr="00B25226">
        <w:rPr>
          <w:rFonts w:asciiTheme="minorHAnsi" w:hAnsiTheme="minorHAnsi"/>
          <w:color w:val="auto"/>
        </w:rPr>
        <w:t xml:space="preserve"> these types of adaptations could </w:t>
      </w:r>
      <w:r w:rsidR="00A82259" w:rsidRPr="00B25226">
        <w:rPr>
          <w:rFonts w:asciiTheme="minorHAnsi" w:hAnsiTheme="minorHAnsi"/>
          <w:color w:val="auto"/>
        </w:rPr>
        <w:t xml:space="preserve">either currently exist within a population or they could develop as insects respond to environmental changes </w:t>
      </w:r>
      <w:r w:rsidR="00871313" w:rsidRPr="00B25226">
        <w:rPr>
          <w:rFonts w:asciiTheme="minorHAnsi" w:hAnsiTheme="minorHAnsi"/>
          <w:color w:val="auto"/>
        </w:rPr>
        <w:fldChar w:fldCharType="begin" w:fldLock="1"/>
      </w:r>
      <w:r w:rsidR="00AE061D"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00871313" w:rsidRPr="00B25226">
        <w:rPr>
          <w:rFonts w:asciiTheme="minorHAnsi" w:hAnsiTheme="minorHAnsi"/>
          <w:color w:val="auto"/>
        </w:rPr>
        <w:fldChar w:fldCharType="separate"/>
      </w:r>
      <w:r w:rsidR="00871313" w:rsidRPr="00B25226">
        <w:rPr>
          <w:rFonts w:asciiTheme="minorHAnsi" w:hAnsiTheme="minorHAnsi"/>
          <w:noProof/>
          <w:color w:val="auto"/>
        </w:rPr>
        <w:t>(Williams et al. 2008)</w:t>
      </w:r>
      <w:r w:rsidR="00871313" w:rsidRPr="00B25226">
        <w:rPr>
          <w:rFonts w:asciiTheme="minorHAnsi" w:hAnsiTheme="minorHAnsi"/>
          <w:color w:val="auto"/>
        </w:rPr>
        <w:fldChar w:fldCharType="end"/>
      </w:r>
      <w:r w:rsidR="000236BE" w:rsidRPr="00B25226">
        <w:rPr>
          <w:rFonts w:asciiTheme="minorHAnsi" w:hAnsiTheme="minorHAnsi"/>
          <w:color w:val="auto"/>
        </w:rPr>
        <w:t>.</w:t>
      </w:r>
      <w:r w:rsidR="00055ADC" w:rsidRPr="00B25226">
        <w:rPr>
          <w:rFonts w:asciiTheme="minorHAnsi" w:hAnsiTheme="minorHAnsi"/>
          <w:color w:val="auto"/>
        </w:rPr>
        <w:t xml:space="preserve"> </w:t>
      </w:r>
      <w:r w:rsidR="00A82259" w:rsidRPr="00B25226">
        <w:rPr>
          <w:rFonts w:asciiTheme="minorHAnsi" w:hAnsiTheme="minorHAnsi"/>
          <w:color w:val="auto"/>
        </w:rPr>
        <w:t>Genotypes that are phenotypically plasticity interact with an organism’s environment and that interaction leads to the expression multiple, different phenotypic values.</w:t>
      </w:r>
    </w:p>
    <w:p w14:paraId="53F9FBAA" w14:textId="77777777" w:rsidR="00E91BCE" w:rsidRPr="00B25226" w:rsidRDefault="0073536E" w:rsidP="00E91BCE">
      <w:pPr>
        <w:spacing w:line="480" w:lineRule="auto"/>
        <w:ind w:firstLine="720"/>
        <w:rPr>
          <w:rFonts w:asciiTheme="minorHAnsi" w:hAnsiTheme="minorHAnsi"/>
          <w:color w:val="auto"/>
        </w:rPr>
      </w:pPr>
      <w:r w:rsidRPr="00B25226">
        <w:rPr>
          <w:rFonts w:asciiTheme="minorHAnsi" w:hAnsiTheme="minorHAnsi"/>
          <w:color w:val="auto"/>
        </w:rPr>
        <w:t>Given</w:t>
      </w:r>
      <w:r w:rsidR="002C4A00" w:rsidRPr="00B25226">
        <w:rPr>
          <w:rFonts w:asciiTheme="minorHAnsi" w:hAnsiTheme="minorHAnsi"/>
          <w:color w:val="auto"/>
        </w:rPr>
        <w:t xml:space="preserve"> an environment where temperatures </w:t>
      </w:r>
      <w:r w:rsidRPr="00B25226">
        <w:rPr>
          <w:rFonts w:asciiTheme="minorHAnsi" w:hAnsiTheme="minorHAnsi"/>
          <w:color w:val="auto"/>
        </w:rPr>
        <w:t>average</w:t>
      </w:r>
      <w:r w:rsidR="002C4A00" w:rsidRPr="00B25226">
        <w:rPr>
          <w:rFonts w:asciiTheme="minorHAnsi" w:hAnsiTheme="minorHAnsi"/>
          <w:color w:val="auto"/>
        </w:rPr>
        <w:t xml:space="preserve"> above 25</w:t>
      </w:r>
      <w:r w:rsidR="002C4A00" w:rsidRPr="00B25226">
        <w:rPr>
          <w:color w:val="auto"/>
        </w:rPr>
        <w:t>°</w:t>
      </w:r>
      <w:r w:rsidR="002C4A00" w:rsidRPr="00B25226">
        <w:rPr>
          <w:rFonts w:asciiTheme="minorHAnsi" w:hAnsiTheme="minorHAnsi"/>
          <w:color w:val="auto"/>
        </w:rPr>
        <w:t xml:space="preserve">C, members of a </w:t>
      </w:r>
      <w:r w:rsidR="002C4A00" w:rsidRPr="00B25226">
        <w:rPr>
          <w:rFonts w:asciiTheme="minorHAnsi" w:hAnsiTheme="minorHAnsi"/>
          <w:color w:val="auto"/>
        </w:rPr>
        <w:lastRenderedPageBreak/>
        <w:t xml:space="preserve">population </w:t>
      </w:r>
      <w:r w:rsidR="00914614" w:rsidRPr="00B25226">
        <w:rPr>
          <w:rFonts w:asciiTheme="minorHAnsi" w:hAnsiTheme="minorHAnsi"/>
          <w:color w:val="auto"/>
        </w:rPr>
        <w:t>with</w:t>
      </w:r>
      <w:r w:rsidR="002C4A00" w:rsidRPr="00B25226">
        <w:rPr>
          <w:rFonts w:asciiTheme="minorHAnsi" w:hAnsiTheme="minorHAnsi"/>
          <w:color w:val="auto"/>
        </w:rPr>
        <w:t xml:space="preserve"> inherit</w:t>
      </w:r>
      <w:r w:rsidR="00914614" w:rsidRPr="00B25226">
        <w:rPr>
          <w:rFonts w:asciiTheme="minorHAnsi" w:hAnsiTheme="minorHAnsi"/>
          <w:color w:val="auto"/>
        </w:rPr>
        <w:t>ed</w:t>
      </w:r>
      <w:r w:rsidR="002C4A00" w:rsidRPr="00B25226">
        <w:rPr>
          <w:rFonts w:asciiTheme="minorHAnsi" w:hAnsiTheme="minorHAnsi"/>
          <w:color w:val="auto"/>
        </w:rPr>
        <w:t xml:space="preserve"> trait</w:t>
      </w:r>
      <w:r w:rsidR="00B31483" w:rsidRPr="00B25226">
        <w:rPr>
          <w:rFonts w:asciiTheme="minorHAnsi" w:hAnsiTheme="minorHAnsi"/>
          <w:color w:val="auto"/>
        </w:rPr>
        <w:t>s</w:t>
      </w:r>
      <w:r w:rsidR="002C4A00" w:rsidRPr="00B25226">
        <w:rPr>
          <w:rFonts w:asciiTheme="minorHAnsi" w:hAnsiTheme="minorHAnsi"/>
          <w:color w:val="auto"/>
        </w:rPr>
        <w:t xml:space="preserve"> that allow them</w:t>
      </w:r>
      <w:r w:rsidR="00124F2D" w:rsidRPr="00B25226">
        <w:rPr>
          <w:rFonts w:asciiTheme="minorHAnsi" w:hAnsiTheme="minorHAnsi"/>
          <w:color w:val="auto"/>
        </w:rPr>
        <w:t xml:space="preserve"> to tolerate </w:t>
      </w:r>
      <w:r w:rsidR="002C4A00" w:rsidRPr="00B25226">
        <w:rPr>
          <w:rFonts w:asciiTheme="minorHAnsi" w:hAnsiTheme="minorHAnsi"/>
          <w:color w:val="auto"/>
        </w:rPr>
        <w:t>these temperatures will be select</w:t>
      </w:r>
      <w:r w:rsidR="00B31483" w:rsidRPr="00B25226">
        <w:rPr>
          <w:rFonts w:asciiTheme="minorHAnsi" w:hAnsiTheme="minorHAnsi"/>
          <w:color w:val="auto"/>
        </w:rPr>
        <w:t>ed for and the frequency of these</w:t>
      </w:r>
      <w:r w:rsidR="002C4A00" w:rsidRPr="00B25226">
        <w:rPr>
          <w:rFonts w:asciiTheme="minorHAnsi" w:hAnsiTheme="minorHAnsi"/>
          <w:color w:val="auto"/>
        </w:rPr>
        <w:t xml:space="preserve"> trait</w:t>
      </w:r>
      <w:r w:rsidR="00B31483" w:rsidRPr="00B25226">
        <w:rPr>
          <w:rFonts w:asciiTheme="minorHAnsi" w:hAnsiTheme="minorHAnsi"/>
          <w:color w:val="auto"/>
        </w:rPr>
        <w:t>s</w:t>
      </w:r>
      <w:r w:rsidR="002C4A00" w:rsidRPr="00B25226">
        <w:rPr>
          <w:rFonts w:asciiTheme="minorHAnsi" w:hAnsiTheme="minorHAnsi"/>
          <w:color w:val="auto"/>
        </w:rPr>
        <w:t xml:space="preserve"> will increase within the population.</w:t>
      </w:r>
      <w:r w:rsidRPr="00B25226">
        <w:rPr>
          <w:rFonts w:asciiTheme="minorHAnsi" w:hAnsiTheme="minorHAnsi"/>
          <w:color w:val="auto"/>
        </w:rPr>
        <w:t xml:space="preserve"> </w:t>
      </w:r>
      <w:r w:rsidR="00B31483" w:rsidRPr="00B25226">
        <w:rPr>
          <w:rFonts w:asciiTheme="minorHAnsi" w:hAnsiTheme="minorHAnsi"/>
          <w:color w:val="auto"/>
        </w:rPr>
        <w:t xml:space="preserve">While </w:t>
      </w:r>
      <w:r w:rsidR="00443165" w:rsidRPr="00B25226">
        <w:rPr>
          <w:rFonts w:asciiTheme="minorHAnsi" w:hAnsiTheme="minorHAnsi"/>
          <w:color w:val="auto"/>
        </w:rPr>
        <w:t>genotypes</w:t>
      </w:r>
      <w:r w:rsidR="00B31483" w:rsidRPr="00B25226">
        <w:rPr>
          <w:rFonts w:asciiTheme="minorHAnsi" w:hAnsiTheme="minorHAnsi"/>
          <w:color w:val="auto"/>
        </w:rPr>
        <w:t xml:space="preserve"> are directly inherited, </w:t>
      </w:r>
      <w:r w:rsidR="00443165" w:rsidRPr="00B25226">
        <w:rPr>
          <w:rFonts w:asciiTheme="minorHAnsi" w:hAnsiTheme="minorHAnsi"/>
          <w:color w:val="auto"/>
        </w:rPr>
        <w:t xml:space="preserve">some </w:t>
      </w:r>
      <w:r w:rsidR="00B31483" w:rsidRPr="00B25226">
        <w:rPr>
          <w:rFonts w:asciiTheme="minorHAnsi" w:hAnsiTheme="minorHAnsi"/>
          <w:color w:val="auto"/>
        </w:rPr>
        <w:t xml:space="preserve">can exhibit </w:t>
      </w:r>
      <w:r w:rsidR="00443165" w:rsidRPr="00B25226">
        <w:rPr>
          <w:rFonts w:asciiTheme="minorHAnsi" w:hAnsiTheme="minorHAnsi"/>
          <w:color w:val="auto"/>
        </w:rPr>
        <w:t>a</w:t>
      </w:r>
      <w:r w:rsidR="00B31483" w:rsidRPr="00B25226">
        <w:rPr>
          <w:rFonts w:asciiTheme="minorHAnsi" w:hAnsiTheme="minorHAnsi"/>
          <w:color w:val="auto"/>
        </w:rPr>
        <w:t xml:space="preserve"> degree of variability in the phenotypes for which they code.</w:t>
      </w:r>
      <w:r w:rsidR="002C4A00" w:rsidRPr="00B25226">
        <w:rPr>
          <w:rFonts w:asciiTheme="minorHAnsi" w:hAnsiTheme="minorHAnsi"/>
          <w:color w:val="auto"/>
        </w:rPr>
        <w:t xml:space="preserve"> </w:t>
      </w:r>
      <w:r w:rsidR="00443165" w:rsidRPr="00B25226">
        <w:rPr>
          <w:rFonts w:asciiTheme="minorHAnsi" w:hAnsiTheme="minorHAnsi"/>
          <w:color w:val="auto"/>
        </w:rPr>
        <w:t>When the expression of a phenotype varies as a function of environmental conditions, the genotype that gives rise the varied phenotypes is said to be phenotypically plastic.</w:t>
      </w:r>
      <w:r w:rsidR="00E91BCE" w:rsidRPr="00B25226">
        <w:rPr>
          <w:rFonts w:asciiTheme="minorHAnsi" w:hAnsiTheme="minorHAnsi"/>
          <w:color w:val="auto"/>
        </w:rPr>
        <w:t xml:space="preserve"> </w:t>
      </w:r>
    </w:p>
    <w:p w14:paraId="7740BE2D" w14:textId="38388A2A" w:rsidR="003F083F" w:rsidRPr="00B25226" w:rsidRDefault="00951FFB" w:rsidP="00E91BCE">
      <w:pPr>
        <w:spacing w:line="480" w:lineRule="auto"/>
        <w:ind w:firstLine="720"/>
        <w:rPr>
          <w:rFonts w:asciiTheme="minorHAnsi" w:hAnsiTheme="minorHAnsi"/>
          <w:color w:val="auto"/>
        </w:rPr>
      </w:pPr>
      <w:r w:rsidRPr="00B25226">
        <w:rPr>
          <w:rFonts w:asciiTheme="minorHAnsi" w:hAnsiTheme="minorHAnsi"/>
          <w:color w:val="auto"/>
        </w:rPr>
        <w:t xml:space="preserve">In general, all organisms </w:t>
      </w:r>
      <w:r w:rsidR="00914614" w:rsidRPr="00B25226">
        <w:rPr>
          <w:rFonts w:asciiTheme="minorHAnsi" w:hAnsiTheme="minorHAnsi"/>
          <w:color w:val="auto"/>
        </w:rPr>
        <w:t xml:space="preserve">are expected to </w:t>
      </w:r>
      <w:r w:rsidRPr="00B25226">
        <w:rPr>
          <w:rFonts w:asciiTheme="minorHAnsi" w:hAnsiTheme="minorHAnsi"/>
          <w:color w:val="auto"/>
        </w:rPr>
        <w:t xml:space="preserve">possess </w:t>
      </w:r>
      <w:r w:rsidR="00914614" w:rsidRPr="00B25226">
        <w:rPr>
          <w:rFonts w:asciiTheme="minorHAnsi" w:hAnsiTheme="minorHAnsi"/>
          <w:color w:val="auto"/>
        </w:rPr>
        <w:t>some</w:t>
      </w:r>
      <w:r w:rsidRPr="00B25226">
        <w:rPr>
          <w:rFonts w:asciiTheme="minorHAnsi" w:hAnsiTheme="minorHAnsi"/>
          <w:color w:val="auto"/>
        </w:rPr>
        <w:t xml:space="preserve"> degree of phenotypic plasticity in some traits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(Phillips et al. 2008, Price and Sol 2008)</w:t>
      </w:r>
      <w:r w:rsidRPr="00B25226">
        <w:rPr>
          <w:rFonts w:asciiTheme="minorHAnsi" w:hAnsiTheme="minorHAnsi"/>
          <w:color w:val="auto"/>
        </w:rPr>
        <w:fldChar w:fldCharType="end"/>
      </w:r>
      <w:r w:rsidRPr="00B25226">
        <w:rPr>
          <w:rFonts w:asciiTheme="minorHAnsi" w:hAnsiTheme="minorHAnsi"/>
          <w:color w:val="auto"/>
        </w:rPr>
        <w:t xml:space="preserve">. </w:t>
      </w:r>
      <w:r w:rsidR="003F083F" w:rsidRPr="00B25226">
        <w:rPr>
          <w:rFonts w:asciiTheme="minorHAnsi" w:hAnsiTheme="minorHAnsi"/>
          <w:color w:val="auto"/>
        </w:rPr>
        <w:t xml:space="preserve">As temperatures increase, existing genotypic and phenotypic variation in some insect populations could be selected for and that existing variation could allow them to adapt to and survive changes they face in their current environment or new environments. for and that variation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(Parmesan et al. 1999)</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(Discuss selection and adaptation of climate specific traits, dessication, migration, species colonization paper could be a good reference*** )Those insect populations able to </w:t>
      </w:r>
      <w:commentRangeStart w:id="13"/>
      <w:r w:rsidR="003F083F" w:rsidRPr="00B25226">
        <w:rPr>
          <w:rFonts w:asciiTheme="minorHAnsi" w:hAnsiTheme="minorHAnsi"/>
          <w:color w:val="auto"/>
        </w:rPr>
        <w:t xml:space="preserve">adapt to </w:t>
      </w:r>
      <w:commentRangeEnd w:id="13"/>
      <w:r w:rsidR="003F083F" w:rsidRPr="00B25226">
        <w:rPr>
          <w:rStyle w:val="CommentReference"/>
          <w:rFonts w:asciiTheme="minorHAnsi" w:hAnsiTheme="minorHAnsi"/>
          <w:color w:val="auto"/>
          <w:sz w:val="24"/>
          <w:szCs w:val="24"/>
        </w:rPr>
        <w:commentReference w:id="13"/>
      </w:r>
      <w:r w:rsidR="003F083F" w:rsidRPr="00B25226">
        <w:rPr>
          <w:rFonts w:asciiTheme="minorHAnsi" w:hAnsiTheme="minorHAnsi"/>
          <w:color w:val="auto"/>
        </w:rPr>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change. </w:t>
      </w:r>
      <w:commentRangeStart w:id="14"/>
      <w:r w:rsidR="003F083F" w:rsidRPr="00B25226">
        <w:rPr>
          <w:rFonts w:asciiTheme="minorHAnsi" w:hAnsiTheme="minorHAnsi"/>
          <w:color w:val="auto"/>
        </w:rPr>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14"/>
      <w:r w:rsidR="003F083F" w:rsidRPr="00B25226">
        <w:rPr>
          <w:rStyle w:val="CommentReference"/>
          <w:rFonts w:asciiTheme="minorHAnsi" w:hAnsiTheme="minorHAnsi"/>
          <w:color w:val="auto"/>
          <w:sz w:val="24"/>
          <w:szCs w:val="24"/>
        </w:rPr>
        <w:commentReference w:id="14"/>
      </w:r>
    </w:p>
    <w:p w14:paraId="67453862" w14:textId="77777777" w:rsidR="002A6E65"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Adaptation, as a response to the temporal changes in an insect’s seasonal </w:t>
      </w:r>
      <w:r w:rsidRPr="00B25226">
        <w:rPr>
          <w:rFonts w:asciiTheme="minorHAnsi" w:hAnsiTheme="minorHAnsi"/>
          <w:color w:val="auto"/>
        </w:rPr>
        <w:lastRenderedPageBreak/>
        <w:t>environmental (</w:t>
      </w:r>
      <w:r w:rsidR="00311181" w:rsidRPr="00B25226">
        <w:rPr>
          <w:rFonts w:asciiTheme="minorHAnsi" w:hAnsiTheme="minorHAnsi"/>
          <w:color w:val="auto"/>
        </w:rPr>
        <w:t>i.e.</w:t>
      </w:r>
      <w:r w:rsidRPr="00B25226">
        <w:rPr>
          <w:rFonts w:asciiTheme="minorHAnsi" w:hAnsiTheme="minorHAnsi"/>
          <w:color w:val="auto"/>
        </w:rPr>
        <w:t xml:space="preserve"> temperature and photoperiod), will be a function of selection pressures acting upon traits related to morphology, physiology, and behavior, including phenotypic plasticity in these traits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(Lee 2002)</w:t>
      </w:r>
      <w:r w:rsidRPr="00B25226">
        <w:rPr>
          <w:rFonts w:asciiTheme="minorHAnsi" w:hAnsiTheme="minorHAnsi"/>
          <w:color w:val="auto"/>
        </w:rPr>
        <w:fldChar w:fldCharType="end"/>
      </w:r>
      <w:r w:rsidRPr="00B25226">
        <w:rPr>
          <w:rFonts w:asciiTheme="minorHAnsi" w:hAnsiTheme="minorHAnsi"/>
          <w:color w:val="auto"/>
        </w:rPr>
        <w:t xml:space="preserve">. </w:t>
      </w:r>
      <w:commentRangeStart w:id="15"/>
      <w:r w:rsidRPr="00B25226">
        <w:rPr>
          <w:rFonts w:asciiTheme="minorHAnsi" w:hAnsiTheme="minorHAnsi"/>
          <w:color w:val="auto"/>
        </w:rPr>
        <w:t xml:space="preserve">In temperate regions, temperatures in the fall and winter are increasing across all latitudes while photoperiod is remaining relatively constant. </w:t>
      </w:r>
      <w:commentRangeEnd w:id="15"/>
      <w:r w:rsidRPr="00B25226">
        <w:rPr>
          <w:rStyle w:val="CommentReference"/>
          <w:rFonts w:asciiTheme="minorHAnsi" w:hAnsiTheme="minorHAnsi"/>
          <w:color w:val="auto"/>
          <w:sz w:val="24"/>
          <w:szCs w:val="24"/>
        </w:rPr>
        <w:commentReference w:id="15"/>
      </w:r>
      <w:commentRangeStart w:id="16"/>
      <w:r w:rsidRPr="00B25226">
        <w:rPr>
          <w:rFonts w:asciiTheme="minorHAnsi" w:hAnsiTheme="minorHAnsi"/>
          <w:color w:val="auto"/>
        </w:rPr>
        <w:t>Many insects synchronize their life history with these temporal changes in their environment to maximize their growth when temperatures are suitable and resources are available, using photoperiod allows these insects to approximate those changes</w:t>
      </w:r>
      <w:commentRangeEnd w:id="16"/>
      <w:r w:rsidRPr="00B25226">
        <w:rPr>
          <w:rStyle w:val="CommentReference"/>
          <w:rFonts w:asciiTheme="minorHAnsi" w:hAnsiTheme="minorHAnsi"/>
          <w:color w:val="auto"/>
          <w:sz w:val="24"/>
          <w:szCs w:val="24"/>
        </w:rPr>
        <w:commentReference w:id="16"/>
      </w:r>
      <w:r w:rsidRPr="00B25226">
        <w:rPr>
          <w:rFonts w:asciiTheme="minorHAnsi" w:hAnsiTheme="minorHAnsi"/>
          <w:color w:val="auto"/>
        </w:rPr>
        <w:t>. As temperatures rise and northern latitudes begin to resemble adjacent southern latitudes, insects will begin to colonize more northern geography.</w:t>
      </w:r>
    </w:p>
    <w:p w14:paraId="5E759B63" w14:textId="1D9B3E34" w:rsidR="00CA5D8A" w:rsidRPr="00B25226" w:rsidRDefault="00CA5D8A" w:rsidP="00CA5D8A">
      <w:pPr>
        <w:spacing w:line="480" w:lineRule="auto"/>
        <w:rPr>
          <w:rFonts w:asciiTheme="minorHAnsi" w:hAnsiTheme="minorHAnsi"/>
          <w:color w:val="auto"/>
          <w:highlight w:val="green"/>
        </w:rPr>
      </w:pPr>
      <w:r w:rsidRPr="00B25226">
        <w:rPr>
          <w:rFonts w:asciiTheme="minorHAnsi" w:hAnsiTheme="minorHAnsi"/>
          <w:color w:val="auto"/>
          <w:highlight w:val="green"/>
        </w:rPr>
        <w:t>Weather predicts short term changes in rain, humidity, temp, etc across short periods of time. Climate is an average weather factors across relatively longer periods of time.</w:t>
      </w:r>
    </w:p>
    <w:p w14:paraId="1482418C" w14:textId="1396BC6D" w:rsidR="00AE1312" w:rsidRPr="00B25226" w:rsidRDefault="00AE1312" w:rsidP="00CA5D8A">
      <w:pPr>
        <w:spacing w:line="480" w:lineRule="auto"/>
        <w:rPr>
          <w:rFonts w:asciiTheme="minorHAnsi" w:hAnsiTheme="minorHAnsi"/>
          <w:color w:val="auto"/>
        </w:rPr>
      </w:pPr>
      <w:r w:rsidRPr="00B25226">
        <w:rPr>
          <w:rFonts w:asciiTheme="minorHAnsi" w:hAnsiTheme="minorHAnsi"/>
          <w:color w:val="auto"/>
          <w:highlight w:val="green"/>
        </w:rPr>
        <w:t xml:space="preserve">Organisms acoss latitudes use predictable cues to sync their life history with the environ. Those </w:t>
      </w:r>
    </w:p>
    <w:p w14:paraId="7BB15E25" w14:textId="77777777" w:rsidR="00CA5D8A" w:rsidRPr="00B25226" w:rsidRDefault="00CA5D8A" w:rsidP="00CA5D8A">
      <w:pPr>
        <w:spacing w:line="480" w:lineRule="auto"/>
        <w:rPr>
          <w:rFonts w:asciiTheme="minorHAnsi" w:hAnsiTheme="minorHAnsi"/>
          <w:color w:val="auto"/>
        </w:rPr>
      </w:pPr>
    </w:p>
    <w:p w14:paraId="1EA74F1B" w14:textId="139287DE" w:rsidR="00FB257F" w:rsidRPr="00B25226" w:rsidRDefault="00FB257F" w:rsidP="00FB257F">
      <w:pPr>
        <w:spacing w:line="480" w:lineRule="auto"/>
        <w:ind w:firstLine="720"/>
        <w:rPr>
          <w:rFonts w:asciiTheme="minorHAnsi" w:hAnsiTheme="minorHAnsi"/>
          <w:color w:val="auto"/>
        </w:rPr>
      </w:pPr>
      <w:r w:rsidRPr="00B25226">
        <w:rPr>
          <w:rFonts w:asciiTheme="minorHAnsi" w:hAnsiTheme="minorHAnsi"/>
          <w:color w:val="auto"/>
        </w:rPr>
        <w:t xml:space="preserve">In the northern hemisphere at the height of </w:t>
      </w:r>
    </w:p>
    <w:p w14:paraId="09CCA948" w14:textId="3AD51105" w:rsidR="003F083F" w:rsidRPr="00B25226" w:rsidRDefault="003F083F" w:rsidP="00FB257F">
      <w:pPr>
        <w:spacing w:line="480" w:lineRule="auto"/>
        <w:ind w:firstLine="720"/>
        <w:rPr>
          <w:rFonts w:asciiTheme="minorHAnsi" w:hAnsiTheme="minorHAnsi"/>
          <w:color w:val="auto"/>
        </w:rPr>
      </w:pPr>
      <w:commentRangeStart w:id="17"/>
      <w:r w:rsidRPr="00B25226">
        <w:rPr>
          <w:rFonts w:asciiTheme="minorHAnsi" w:hAnsiTheme="minorHAnsi"/>
          <w:color w:val="auto"/>
        </w:rPr>
        <w:t>However, as latitude increases away from the equator, photoperiod is reduced.</w:t>
      </w:r>
      <w:commentRangeEnd w:id="17"/>
      <w:r w:rsidRPr="00B25226">
        <w:rPr>
          <w:rStyle w:val="CommentReference"/>
          <w:rFonts w:asciiTheme="minorHAnsi" w:hAnsiTheme="minorHAnsi"/>
          <w:color w:val="auto"/>
          <w:sz w:val="24"/>
          <w:szCs w:val="24"/>
        </w:rPr>
        <w:commentReference w:id="17"/>
      </w:r>
      <w:r w:rsidRPr="00B25226">
        <w:rPr>
          <w:rFonts w:asciiTheme="minorHAnsi" w:hAnsiTheme="minorHAnsi"/>
          <w:color w:val="auto"/>
        </w:rPr>
        <w:t xml:space="preserve"> </w:t>
      </w:r>
      <w:commentRangeStart w:id="18"/>
      <w:r w:rsidRPr="00B25226">
        <w:rPr>
          <w:rFonts w:asciiTheme="minorHAnsi" w:hAnsiTheme="minorHAnsi"/>
          <w:color w:val="auto"/>
        </w:rPr>
        <w:t>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18"/>
      <w:r w:rsidRPr="00B25226">
        <w:rPr>
          <w:rStyle w:val="CommentReference"/>
          <w:rFonts w:asciiTheme="minorHAnsi" w:hAnsiTheme="minorHAnsi"/>
          <w:color w:val="auto"/>
          <w:sz w:val="24"/>
          <w:szCs w:val="24"/>
        </w:rPr>
        <w:commentReference w:id="18"/>
      </w:r>
      <w:r w:rsidRPr="00B25226">
        <w:rPr>
          <w:rFonts w:asciiTheme="minorHAnsi" w:hAnsiTheme="minorHAnsi"/>
          <w:color w:val="auto"/>
        </w:rPr>
        <w:t xml:space="preserve"> The pitcher plant mosquito, </w:t>
      </w:r>
      <w:r w:rsidRPr="00B25226">
        <w:rPr>
          <w:rFonts w:asciiTheme="minorHAnsi" w:hAnsiTheme="minorHAnsi"/>
          <w:i/>
          <w:color w:val="auto"/>
        </w:rPr>
        <w:t>Wyeomii smithii,</w:t>
      </w:r>
      <w:r w:rsidRPr="00B25226">
        <w:rPr>
          <w:rFonts w:asciiTheme="minorHAnsi" w:hAnsiTheme="minorHAnsi"/>
          <w:color w:val="auto"/>
        </w:rPr>
        <w:t xml:space="preserve"> </w:t>
      </w:r>
      <w:r w:rsidRPr="00B25226">
        <w:rPr>
          <w:rFonts w:asciiTheme="minorHAnsi" w:hAnsiTheme="minorHAnsi"/>
          <w:color w:val="auto"/>
          <w:highlight w:val="yellow"/>
        </w:rPr>
        <w:t>illustrative how</w:t>
      </w:r>
      <w:r w:rsidRPr="00B25226">
        <w:rPr>
          <w:rFonts w:asciiTheme="minorHAnsi" w:hAnsiTheme="minorHAnsi"/>
          <w:color w:val="auto"/>
        </w:rPr>
        <w:t xml:space="preserve"> increasing temperatures have permitted northern range expansion and how plasticity can function to </w:t>
      </w:r>
      <w:r w:rsidRPr="00B25226">
        <w:rPr>
          <w:rFonts w:asciiTheme="minorHAnsi" w:hAnsiTheme="minorHAnsi"/>
          <w:color w:val="auto"/>
        </w:rPr>
        <w:lastRenderedPageBreak/>
        <w:t xml:space="preserve">maintain synchrony </w:t>
      </w:r>
      <w:commentRangeStart w:id="19"/>
      <w:r w:rsidRPr="00B25226">
        <w:rPr>
          <w:rFonts w:asciiTheme="minorHAnsi" w:hAnsiTheme="minorHAnsi"/>
          <w:color w:val="auto"/>
        </w:rPr>
        <w:t xml:space="preserve">with a novel environment. </w:t>
      </w:r>
      <w:commentRangeEnd w:id="19"/>
      <w:r w:rsidRPr="00B25226">
        <w:rPr>
          <w:rStyle w:val="CommentReference"/>
          <w:rFonts w:asciiTheme="minorHAnsi" w:hAnsiTheme="minorHAnsi"/>
          <w:color w:val="auto"/>
          <w:sz w:val="24"/>
          <w:szCs w:val="24"/>
        </w:rPr>
        <w:commentReference w:id="19"/>
      </w:r>
      <w:r w:rsidRPr="00B25226">
        <w:rPr>
          <w:rFonts w:asciiTheme="minorHAnsi" w:hAnsiTheme="minorHAnsi"/>
          <w:color w:val="auto"/>
        </w:rPr>
        <w:t xml:space="preserve">Pitcher plant mosquitos spend their larval growing phase entirely in the leaves of a pitcher plant. As </w:t>
      </w:r>
      <w:commentRangeStart w:id="20"/>
      <w:r w:rsidRPr="00B25226">
        <w:rPr>
          <w:rFonts w:asciiTheme="minorHAnsi" w:hAnsiTheme="minorHAnsi"/>
          <w:color w:val="auto"/>
        </w:rPr>
        <w:t>photoperiod decreases</w:t>
      </w:r>
      <w:commentRangeEnd w:id="20"/>
      <w:r w:rsidRPr="00B25226">
        <w:rPr>
          <w:rStyle w:val="CommentReference"/>
          <w:rFonts w:asciiTheme="minorHAnsi" w:hAnsiTheme="minorHAnsi"/>
          <w:color w:val="auto"/>
          <w:sz w:val="24"/>
          <w:szCs w:val="24"/>
        </w:rPr>
        <w:commentReference w:id="20"/>
      </w:r>
      <w:r w:rsidRPr="00B25226">
        <w:rPr>
          <w:rFonts w:asciiTheme="minorHAnsi" w:hAnsiTheme="minorHAnsi"/>
          <w:color w:val="auto"/>
        </w:rPr>
        <w:t xml:space="preserve">, these insects enter a state of programmed dormancy in preparation for lower temperatures and declining resources. </w:t>
      </w:r>
      <w:commentRangeStart w:id="21"/>
      <w:r w:rsidRPr="00B25226">
        <w:rPr>
          <w:rFonts w:asciiTheme="minorHAnsi" w:hAnsiTheme="minorHAnsi"/>
          <w:color w:val="auto"/>
        </w:rPr>
        <w:t>Rising temperatures have allowed these mosquitos to colonize more northern latitudes and plasticity in their response to photoperiod have resolved to allow these mosquitos to fully utilize these more northern resources</w:t>
      </w:r>
      <w:commentRangeEnd w:id="21"/>
      <w:r w:rsidRPr="00B25226">
        <w:rPr>
          <w:rStyle w:val="CommentReference"/>
          <w:rFonts w:asciiTheme="minorHAnsi" w:hAnsiTheme="minorHAnsi"/>
          <w:color w:val="auto"/>
          <w:sz w:val="24"/>
          <w:szCs w:val="24"/>
        </w:rPr>
        <w:commentReference w:id="21"/>
      </w:r>
      <w:r w:rsidRPr="00B25226">
        <w:rPr>
          <w:rFonts w:asciiTheme="minorHAnsi" w:hAnsiTheme="minorHAnsi"/>
          <w:color w:val="auto"/>
        </w:rPr>
        <w:t xml:space="preserve">. Between the years 1972 and 1996, the critical photoperiod (that is the threshold day length required to induce photoperiod among 50% of a population) has reportedly decreased form 15.79 hours of day light to 15.19 hours. This decrease in the number of daylight hours required to induce this dormancy response correlates to an increase in this insects growing season by an average of 9 days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2001)</w:t>
      </w:r>
      <w:r w:rsidRPr="00B25226">
        <w:rPr>
          <w:rFonts w:asciiTheme="minorHAnsi" w:hAnsiTheme="minorHAnsi"/>
          <w:color w:val="auto"/>
        </w:rPr>
        <w:fldChar w:fldCharType="end"/>
      </w:r>
      <w:r w:rsidRPr="00B25226">
        <w:rPr>
          <w:rFonts w:asciiTheme="minorHAnsi" w:hAnsiTheme="minorHAnsi"/>
          <w:color w:val="auto"/>
        </w:rPr>
        <w:t xml:space="preserve">. </w:t>
      </w:r>
      <w:commentRangeStart w:id="22"/>
      <w:r w:rsidRPr="00B25226">
        <w:rPr>
          <w:rFonts w:asciiTheme="minorHAnsi" w:hAnsiTheme="minorHAnsi"/>
          <w:color w:val="auto"/>
        </w:rPr>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22"/>
      <w:r w:rsidRPr="00B25226">
        <w:rPr>
          <w:rStyle w:val="CommentReference"/>
          <w:rFonts w:asciiTheme="minorHAnsi" w:hAnsiTheme="minorHAnsi"/>
          <w:color w:val="auto"/>
          <w:sz w:val="24"/>
          <w:szCs w:val="24"/>
        </w:rPr>
        <w:commentReference w:id="22"/>
      </w:r>
    </w:p>
    <w:p w14:paraId="17343102" w14:textId="38B09E5B" w:rsidR="00E939AB" w:rsidRPr="00B25226" w:rsidRDefault="00E939AB">
      <w:pPr>
        <w:spacing w:line="480" w:lineRule="auto"/>
        <w:ind w:firstLine="720"/>
        <w:rPr>
          <w:rFonts w:asciiTheme="minorHAnsi" w:hAnsiTheme="minorHAnsi"/>
          <w:color w:val="auto"/>
        </w:rPr>
      </w:pPr>
      <w:r w:rsidRPr="00B25226">
        <w:rPr>
          <w:rFonts w:asciiTheme="minorHAnsi" w:hAnsiTheme="minorHAnsi"/>
          <w:color w:val="auto"/>
          <w:highlight w:val="green"/>
        </w:rPr>
        <w:t xml:space="preserve">Bradshaw </w:t>
      </w:r>
      <w:r w:rsidR="009A0E2F" w:rsidRPr="00B25226">
        <w:rPr>
          <w:rFonts w:asciiTheme="minorHAnsi" w:hAnsiTheme="minorHAnsi"/>
          <w:color w:val="auto"/>
          <w:highlight w:val="green"/>
        </w:rPr>
        <w:t xml:space="preserve">2001 </w:t>
      </w:r>
      <w:r w:rsidRPr="00B25226">
        <w:rPr>
          <w:rFonts w:asciiTheme="minorHAnsi" w:hAnsiTheme="minorHAnsi"/>
          <w:color w:val="auto"/>
          <w:highlight w:val="green"/>
        </w:rPr>
        <w:t>paper: mosquito pops monitored over time. Winter is shrinking, important photoperiods are becoming more southern like. That is to say mosquitoes in the north that used to enter diapause at longer day lengths (northern fall/winter) are now entering diapause at shorter day lengths (southern fall/winter) because t</w:t>
      </w:r>
      <w:r w:rsidR="009A0E2F" w:rsidRPr="00B25226">
        <w:rPr>
          <w:rFonts w:asciiTheme="minorHAnsi" w:hAnsiTheme="minorHAnsi"/>
          <w:color w:val="auto"/>
          <w:highlight w:val="green"/>
        </w:rPr>
        <w:t>he growing season is longer. This is important because photoperiod in these mosquitoes is genetically determined fixed within populations. This change in diapause timing points towards selection acting on this population.</w:t>
      </w:r>
    </w:p>
    <w:p w14:paraId="52433628" w14:textId="6A395F9E" w:rsidR="00946FAB" w:rsidRPr="00B25226" w:rsidRDefault="00946FAB">
      <w:pPr>
        <w:spacing w:line="480" w:lineRule="auto"/>
        <w:ind w:firstLine="720"/>
        <w:rPr>
          <w:rFonts w:asciiTheme="minorHAnsi" w:hAnsiTheme="minorHAnsi"/>
          <w:color w:val="auto"/>
        </w:rPr>
      </w:pPr>
      <w:r w:rsidRPr="00B25226">
        <w:rPr>
          <w:rFonts w:asciiTheme="minorHAnsi" w:hAnsiTheme="minorHAnsi"/>
          <w:color w:val="auto"/>
        </w:rPr>
        <w:lastRenderedPageBreak/>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0B86D60C" w14:textId="77777777" w:rsidR="003F083F" w:rsidRPr="00B25226" w:rsidRDefault="003F083F">
      <w:pPr>
        <w:spacing w:line="480" w:lineRule="auto"/>
        <w:rPr>
          <w:rFonts w:asciiTheme="minorHAnsi" w:hAnsiTheme="minorHAnsi"/>
          <w:color w:val="auto"/>
        </w:rPr>
      </w:pPr>
    </w:p>
    <w:p w14:paraId="1075B01C" w14:textId="77777777" w:rsidR="00E76E69" w:rsidRPr="00B25226" w:rsidRDefault="003F083F">
      <w:pPr>
        <w:spacing w:line="480" w:lineRule="auto"/>
        <w:rPr>
          <w:rFonts w:asciiTheme="minorHAnsi" w:hAnsiTheme="minorHAnsi"/>
          <w:color w:val="auto"/>
        </w:rPr>
      </w:pPr>
      <w:r w:rsidRPr="00B25226">
        <w:rPr>
          <w:rFonts w:asciiTheme="minorHAnsi" w:hAnsiTheme="minorHAnsi"/>
          <w:b/>
          <w:color w:val="auto"/>
        </w:rPr>
        <w:t xml:space="preserve">Plasticity in Dormancy: </w:t>
      </w:r>
      <w:r w:rsidRPr="00B25226">
        <w:rPr>
          <w:rFonts w:asciiTheme="minorHAnsi" w:hAnsiTheme="minorHAnsi"/>
          <w:color w:val="auto"/>
        </w:rPr>
        <w:t xml:space="preserve">Insects are constantly monitoring their external, as well as internal, conditions and using that information to make life history decisions. Generally, insects respond to the stress of depleted environmental resources (food, water, suitable temperatures, or even other environmental parameters) through dormancy. Dormancy resulting from an immediate 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23"/>
      <w:r w:rsidRPr="00B25226">
        <w:rPr>
          <w:rFonts w:asciiTheme="minorHAnsi" w:hAnsiTheme="minorHAnsi"/>
          <w:color w:val="auto"/>
        </w:rPr>
        <w:t>and while diapause may occur at any point during an insects life history, the life stage sensitive to the initiation of diapause within a species is consistent</w:t>
      </w:r>
      <w:commentRangeEnd w:id="23"/>
      <w:r w:rsidRPr="00B25226">
        <w:rPr>
          <w:rStyle w:val="CommentReference"/>
          <w:rFonts w:asciiTheme="minorHAnsi" w:hAnsiTheme="minorHAnsi"/>
          <w:color w:val="auto"/>
          <w:sz w:val="24"/>
          <w:szCs w:val="24"/>
        </w:rPr>
        <w:commentReference w:id="23"/>
      </w:r>
      <w:r w:rsidRPr="00B25226">
        <w:rPr>
          <w:rFonts w:asciiTheme="minorHAnsi" w:hAnsiTheme="minorHAnsi"/>
          <w:color w:val="auto"/>
        </w:rPr>
        <w:t xml:space="prese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(Bale and Hayward 2010)</w:t>
      </w:r>
      <w:r w:rsidRPr="00B25226">
        <w:rPr>
          <w:rFonts w:asciiTheme="minorHAnsi" w:hAnsiTheme="minorHAnsi"/>
          <w:color w:val="auto"/>
        </w:rPr>
        <w:fldChar w:fldCharType="end"/>
      </w:r>
      <w:r w:rsidRPr="00B25226">
        <w:rPr>
          <w:rFonts w:asciiTheme="minorHAnsi" w:hAnsiTheme="minorHAnsi"/>
          <w:color w:val="auto"/>
        </w:rPr>
        <w:t xml:space="preserve">. </w:t>
      </w:r>
      <w:commentRangeStart w:id="24"/>
      <w:r w:rsidRPr="00B25226">
        <w:rPr>
          <w:rFonts w:asciiTheme="minorHAnsi" w:hAnsiTheme="minorHAnsi"/>
          <w:color w:val="auto"/>
        </w:rPr>
        <w:t>Across different species, the genotype responsible for the pleiotropic effects of diapause is variable and the initiation of this genetic programming can be either obligate or facultative.</w:t>
      </w:r>
      <w:commentRangeEnd w:id="24"/>
      <w:r w:rsidRPr="00B25226">
        <w:rPr>
          <w:rStyle w:val="CommentReference"/>
          <w:rFonts w:asciiTheme="minorHAnsi" w:hAnsiTheme="minorHAnsi"/>
          <w:color w:val="auto"/>
          <w:sz w:val="24"/>
          <w:szCs w:val="24"/>
        </w:rPr>
        <w:commentReference w:id="24"/>
      </w:r>
      <w:r w:rsidRPr="00B25226">
        <w:rPr>
          <w:rFonts w:asciiTheme="minorHAnsi" w:hAnsiTheme="minorHAnsi"/>
          <w:color w:val="auto"/>
        </w:rPr>
        <w:t xml:space="preserve"> </w:t>
      </w:r>
    </w:p>
    <w:p w14:paraId="13A37BB3" w14:textId="459F4E64" w:rsidR="00E76E69" w:rsidRPr="00B25226" w:rsidRDefault="00E76E69">
      <w:pPr>
        <w:spacing w:line="480" w:lineRule="auto"/>
        <w:rPr>
          <w:rFonts w:asciiTheme="minorHAnsi" w:hAnsiTheme="minorHAnsi"/>
          <w:color w:val="auto"/>
        </w:rPr>
      </w:pPr>
      <w:r w:rsidRPr="00B25226">
        <w:rPr>
          <w:rFonts w:asciiTheme="minorHAnsi" w:hAnsiTheme="minorHAnsi"/>
          <w:color w:val="auto"/>
          <w:highlight w:val="green"/>
        </w:rPr>
        <w:lastRenderedPageBreak/>
        <w:t>Diapause, across different insect species, can occur at almost any life stage, however within a single species, the timing of diapause is genetically determined and tends to be fixed along with the stage that is sensitive to the external cues that commit an insect to diapause</w:t>
      </w:r>
      <w:r w:rsidR="003B6FE7" w:rsidRPr="00B25226">
        <w:rPr>
          <w:rFonts w:asciiTheme="minorHAnsi" w:hAnsiTheme="minorHAnsi"/>
          <w:color w:val="auto"/>
          <w:highlight w:val="green"/>
        </w:rPr>
        <w:t>. It is unclear wheather the genetic architecture of diapause responses is similar or different among species that differ in their diapause life history</w:t>
      </w:r>
      <w:r w:rsidRPr="00B25226">
        <w:rPr>
          <w:rFonts w:asciiTheme="minorHAnsi" w:hAnsiTheme="minorHAnsi"/>
          <w:color w:val="auto"/>
          <w:highlight w:val="green"/>
        </w:rPr>
        <w:t>.</w:t>
      </w:r>
    </w:p>
    <w:p w14:paraId="4ECE4840" w14:textId="3D572996" w:rsidR="003F083F" w:rsidRPr="00B25226" w:rsidRDefault="003B6FE7" w:rsidP="003B6FE7">
      <w:pPr>
        <w:spacing w:line="480" w:lineRule="auto"/>
        <w:ind w:firstLine="720"/>
        <w:rPr>
          <w:rFonts w:asciiTheme="minorHAnsi" w:hAnsiTheme="minorHAnsi"/>
          <w:color w:val="auto"/>
        </w:rPr>
      </w:pPr>
      <w:r w:rsidRPr="00B25226">
        <w:rPr>
          <w:rFonts w:asciiTheme="minorHAnsi" w:hAnsiTheme="minorHAnsi"/>
          <w:color w:val="auto"/>
        </w:rPr>
        <w:t xml:space="preserve">Diapause is a genetically inherited stage that can either be obligate or facultative. </w:t>
      </w:r>
      <w:r w:rsidR="003F083F" w:rsidRPr="00B25226">
        <w:rPr>
          <w:rFonts w:asciiTheme="minorHAnsi" w:hAnsiTheme="minorHAnsi"/>
          <w:color w:val="auto"/>
        </w:rPr>
        <w:t xml:space="preserve">Obligate diapause is a genetically programmed </w:t>
      </w:r>
      <w:r w:rsidRPr="00B25226">
        <w:rPr>
          <w:rFonts w:asciiTheme="minorHAnsi" w:hAnsiTheme="minorHAnsi"/>
          <w:color w:val="auto"/>
        </w:rPr>
        <w:t xml:space="preserve">part of an insects developmental trajectory that cannot be avoided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 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Facultative diapause is </w:t>
      </w:r>
      <w:r w:rsidR="005D60D7" w:rsidRPr="00B25226">
        <w:rPr>
          <w:rFonts w:asciiTheme="minorHAnsi" w:hAnsiTheme="minorHAnsi"/>
          <w:color w:val="auto"/>
        </w:rPr>
        <w:t xml:space="preserve">an </w:t>
      </w:r>
      <w:r w:rsidRPr="00B25226">
        <w:rPr>
          <w:rFonts w:asciiTheme="minorHAnsi" w:hAnsiTheme="minorHAnsi"/>
          <w:color w:val="auto"/>
        </w:rPr>
        <w:t xml:space="preserve">environmentally programmed </w:t>
      </w:r>
      <w:r w:rsidR="003F083F" w:rsidRPr="00B25226">
        <w:rPr>
          <w:rFonts w:asciiTheme="minorHAnsi" w:hAnsiTheme="minorHAnsi"/>
          <w:color w:val="auto"/>
        </w:rPr>
        <w:t xml:space="preserve">developmental trajectory, </w:t>
      </w:r>
      <w:r w:rsidRPr="00B25226">
        <w:rPr>
          <w:rFonts w:asciiTheme="minorHAnsi" w:hAnsiTheme="minorHAnsi"/>
          <w:color w:val="auto"/>
        </w:rPr>
        <w:t xml:space="preserve">that can be </w:t>
      </w:r>
      <w:r w:rsidR="005D60D7" w:rsidRPr="00B25226">
        <w:rPr>
          <w:rFonts w:asciiTheme="minorHAnsi" w:hAnsiTheme="minorHAnsi"/>
          <w:color w:val="auto"/>
        </w:rPr>
        <w:t>induced or avoided</w:t>
      </w:r>
      <w:r w:rsidRPr="00B25226">
        <w:rPr>
          <w:rFonts w:asciiTheme="minorHAnsi" w:hAnsiTheme="minorHAnsi"/>
          <w:color w:val="auto"/>
        </w:rPr>
        <w:t xml:space="preserve"> depending on the cues an insect receives</w:t>
      </w:r>
      <w:r w:rsidR="005D60D7" w:rsidRPr="00B25226">
        <w:rPr>
          <w:rFonts w:asciiTheme="minorHAnsi" w:hAnsiTheme="minorHAnsi"/>
          <w:color w:val="auto"/>
        </w:rPr>
        <w:t>, or does not receive, from its environment.</w:t>
      </w:r>
      <w:r w:rsidR="003F083F" w:rsidRPr="00B25226">
        <w:rPr>
          <w:rFonts w:asciiTheme="minorHAnsi" w:hAnsiTheme="minorHAnsi"/>
          <w:color w:val="auto"/>
        </w:rPr>
        <w:t xml:space="preserve"> </w:t>
      </w:r>
      <w:commentRangeStart w:id="25"/>
      <w:r w:rsidR="003F083F" w:rsidRPr="00B25226">
        <w:rPr>
          <w:rFonts w:asciiTheme="minorHAnsi" w:hAnsiTheme="minorHAnsi"/>
          <w:color w:val="auto"/>
        </w:rPr>
        <w:t xml:space="preserve">However, once initiated, diapause is defined as being a life history trajectory that is genetically predetermined and photoperiod is generally both necessary </w:t>
      </w:r>
      <w:commentRangeEnd w:id="25"/>
      <w:r w:rsidR="003F083F" w:rsidRPr="00B25226">
        <w:rPr>
          <w:rStyle w:val="CommentReference"/>
          <w:rFonts w:asciiTheme="minorHAnsi" w:hAnsiTheme="minorHAnsi"/>
          <w:color w:val="auto"/>
          <w:sz w:val="24"/>
          <w:szCs w:val="24"/>
        </w:rPr>
        <w:commentReference w:id="25"/>
      </w:r>
      <w:r w:rsidR="003F083F" w:rsidRPr="00B25226">
        <w:rPr>
          <w:rFonts w:asciiTheme="minorHAnsi" w:hAnsiTheme="minorHAnsi"/>
          <w:color w:val="auto"/>
        </w:rPr>
        <w:t xml:space="preserve">and sufficient in to induce the diapausing phenotype across many species of insects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For those insects </w:t>
      </w:r>
      <w:r w:rsidR="003F083F" w:rsidRPr="00B25226">
        <w:rPr>
          <w:rFonts w:asciiTheme="minorHAnsi" w:hAnsiTheme="minorHAnsi"/>
          <w:color w:val="auto"/>
          <w:highlight w:val="yellow"/>
        </w:rPr>
        <w:t>that whose</w:t>
      </w:r>
      <w:r w:rsidR="003F083F" w:rsidRPr="00B25226">
        <w:rPr>
          <w:rFonts w:asciiTheme="minorHAnsi" w:hAnsiTheme="minorHAnsi"/>
          <w:color w:val="auto"/>
        </w:rPr>
        <w:t xml:space="preserve"> diapause is facultative, photoperiod is a relatively common cue used to approximate seasonal </w:t>
      </w:r>
      <w:r w:rsidR="00987B76" w:rsidRPr="00B25226">
        <w:rPr>
          <w:rFonts w:asciiTheme="minorHAnsi" w:hAnsiTheme="minorHAnsi"/>
          <w:color w:val="auto"/>
        </w:rPr>
        <w:t>timing of</w:t>
      </w:r>
      <w:r w:rsidR="003F083F" w:rsidRPr="00B25226">
        <w:rPr>
          <w:rFonts w:asciiTheme="minorHAnsi" w:hAnsiTheme="minorHAnsi"/>
          <w:color w:val="auto"/>
        </w:rPr>
        <w:t xml:space="preserve"> resource availability </w:t>
      </w:r>
      <w:commentRangeStart w:id="26"/>
      <w:r w:rsidR="003F083F" w:rsidRPr="00B25226">
        <w:rPr>
          <w:rFonts w:asciiTheme="minorHAnsi" w:hAnsiTheme="minorHAnsi"/>
          <w:color w:val="auto"/>
        </w:rPr>
        <w:t xml:space="preserve">because it is predictability variable across large time </w:t>
      </w:r>
      <w:commentRangeEnd w:id="26"/>
      <w:r w:rsidR="003F083F" w:rsidRPr="00B25226">
        <w:rPr>
          <w:rStyle w:val="CommentReference"/>
          <w:rFonts w:asciiTheme="minorHAnsi" w:hAnsiTheme="minorHAnsi"/>
          <w:color w:val="auto"/>
          <w:sz w:val="24"/>
          <w:szCs w:val="24"/>
        </w:rPr>
        <w:commentReference w:id="26"/>
      </w:r>
      <w:r w:rsidR="003F083F" w:rsidRPr="00B25226">
        <w:rPr>
          <w:rFonts w:asciiTheme="minorHAnsi" w:hAnsiTheme="minorHAnsi"/>
          <w:color w:val="auto"/>
        </w:rPr>
        <w:t xml:space="preserve">scales. </w:t>
      </w:r>
      <w:commentRangeStart w:id="27"/>
      <w:r w:rsidR="003F083F" w:rsidRPr="00B25226">
        <w:rPr>
          <w:rFonts w:asciiTheme="minorHAnsi" w:hAnsiTheme="minorHAnsi"/>
          <w:color w:val="auto"/>
        </w:rPr>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27"/>
      <w:r w:rsidR="003F083F" w:rsidRPr="00B25226">
        <w:rPr>
          <w:rStyle w:val="CommentReference"/>
          <w:rFonts w:asciiTheme="minorHAnsi" w:hAnsiTheme="minorHAnsi"/>
          <w:color w:val="auto"/>
          <w:sz w:val="24"/>
          <w:szCs w:val="24"/>
        </w:rPr>
        <w:commentReference w:id="27"/>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 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diapause, many insects suppress their metabolism, reduce their respiration, and suspend development to conserve energy and reduce energy consumption. </w:t>
      </w:r>
      <w:r w:rsidR="003F083F" w:rsidRPr="00B25226">
        <w:rPr>
          <w:rFonts w:asciiTheme="minorHAnsi" w:hAnsiTheme="minorHAnsi"/>
          <w:color w:val="auto"/>
        </w:rPr>
        <w:lastRenderedPageBreak/>
        <w:t xml:space="preserve">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Accumulating enough resources, </w:t>
      </w:r>
      <w:commentRangeStart w:id="28"/>
      <w:r w:rsidR="003F083F" w:rsidRPr="00B25226">
        <w:rPr>
          <w:rFonts w:asciiTheme="minorHAnsi" w:hAnsiTheme="minorHAnsi"/>
          <w:color w:val="auto"/>
        </w:rPr>
        <w:t>prior to their decline in the environment</w:t>
      </w:r>
      <w:commentRangeEnd w:id="28"/>
      <w:r w:rsidR="003F083F" w:rsidRPr="00B25226">
        <w:rPr>
          <w:rStyle w:val="CommentReference"/>
          <w:rFonts w:asciiTheme="minorHAnsi" w:hAnsiTheme="minorHAnsi"/>
          <w:color w:val="auto"/>
          <w:sz w:val="24"/>
          <w:szCs w:val="24"/>
        </w:rPr>
        <w:commentReference w:id="28"/>
      </w:r>
      <w:r w:rsidR="003F083F" w:rsidRPr="00B25226">
        <w:rPr>
          <w:rFonts w:asciiTheme="minorHAnsi" w:hAnsiTheme="minorHAnsi"/>
          <w:color w:val="auto"/>
        </w:rPr>
        <w:t xml:space="preserve">, is paramount if an insect is to survive the energetic demands of diapause. </w:t>
      </w:r>
    </w:p>
    <w:p w14:paraId="783E7699" w14:textId="77777777" w:rsidR="008C73C9" w:rsidRDefault="008C73C9">
      <w:pPr>
        <w:spacing w:line="480" w:lineRule="auto"/>
        <w:rPr>
          <w:rFonts w:asciiTheme="minorHAnsi" w:hAnsiTheme="minorHAnsi"/>
          <w:b/>
          <w:color w:val="auto"/>
        </w:rPr>
      </w:pPr>
    </w:p>
    <w:p w14:paraId="2A4F96B3" w14:textId="73025376" w:rsidR="003F083F" w:rsidRPr="00B25226" w:rsidRDefault="00B25226">
      <w:pPr>
        <w:spacing w:line="480" w:lineRule="auto"/>
        <w:rPr>
          <w:rFonts w:asciiTheme="minorHAnsi" w:hAnsiTheme="minorHAnsi"/>
          <w:color w:val="auto"/>
        </w:rPr>
      </w:pPr>
      <w:r w:rsidRPr="00B25226">
        <w:rPr>
          <w:rFonts w:asciiTheme="minorHAnsi" w:hAnsiTheme="minorHAnsi"/>
          <w:b/>
          <w:color w:val="auto"/>
        </w:rPr>
        <w:t>Stored Resources</w:t>
      </w:r>
      <w:r w:rsidR="003F083F" w:rsidRPr="00B25226">
        <w:rPr>
          <w:rFonts w:asciiTheme="minorHAnsi" w:hAnsiTheme="minorHAnsi"/>
          <w:b/>
          <w:color w:val="auto"/>
        </w:rPr>
        <w:t xml:space="preserve">: </w:t>
      </w:r>
      <w:r w:rsidR="009F6BF9" w:rsidRPr="00B25226">
        <w:rPr>
          <w:rFonts w:asciiTheme="minorHAnsi" w:hAnsiTheme="minorHAnsi"/>
          <w:color w:val="auto"/>
        </w:rPr>
        <w:t xml:space="preserve">In preparation for diapause, many insects selectively store large amounts of triglycerides to meet the energetic demands of diapause and later metamorphosis </w:t>
      </w:r>
      <w:r w:rsidR="009F6BF9" w:rsidRPr="00B25226">
        <w:rPr>
          <w:rFonts w:asciiTheme="minorHAnsi" w:hAnsiTheme="minorHAnsi"/>
          <w:color w:val="auto"/>
        </w:rPr>
        <w:fldChar w:fldCharType="begin" w:fldLock="1"/>
      </w:r>
      <w:r w:rsidR="009F6BF9" w:rsidRPr="00B25226">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"previouslyFormattedCitation" : "(Hahn and Denlinger 2011)" }, "properties" : { "noteIndex" : 0 }, "schema" : "https://github.com/citation-style-language/schema/raw/master/csl-citation.json" }</w:instrText>
      </w:r>
      <w:r w:rsidR="009F6BF9" w:rsidRPr="00B25226">
        <w:rPr>
          <w:rFonts w:asciiTheme="minorHAnsi" w:hAnsiTheme="minorHAnsi"/>
          <w:color w:val="auto"/>
        </w:rPr>
        <w:fldChar w:fldCharType="separate"/>
      </w:r>
      <w:r w:rsidR="009F6BF9" w:rsidRPr="00B25226">
        <w:rPr>
          <w:rFonts w:asciiTheme="minorHAnsi" w:hAnsiTheme="minorHAnsi"/>
          <w:noProof/>
          <w:color w:val="auto"/>
        </w:rPr>
        <w:t>(Hahn and Denlinger 2011)</w:t>
      </w:r>
      <w:r w:rsidR="009F6BF9" w:rsidRPr="00B25226">
        <w:rPr>
          <w:rFonts w:asciiTheme="minorHAnsi" w:hAnsiTheme="minorHAnsi"/>
          <w:color w:val="auto"/>
        </w:rPr>
        <w:fldChar w:fldCharType="end"/>
      </w:r>
      <w:r w:rsidR="009F6BF9" w:rsidRPr="00B25226">
        <w:rPr>
          <w:rFonts w:asciiTheme="minorHAnsi" w:hAnsiTheme="minorHAnsi"/>
          <w:color w:val="auto"/>
        </w:rPr>
        <w:t>.</w:t>
      </w:r>
      <w:r w:rsidR="009F6BF9">
        <w:rPr>
          <w:rFonts w:asciiTheme="minorHAnsi" w:hAnsiTheme="minorHAnsi"/>
          <w:color w:val="auto"/>
        </w:rPr>
        <w:t xml:space="preserve"> </w:t>
      </w:r>
      <w:r w:rsidR="003F083F" w:rsidRPr="00B25226">
        <w:rPr>
          <w:rFonts w:asciiTheme="minorHAnsi" w:hAnsiTheme="minorHAnsi"/>
          <w:color w:val="auto"/>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The perception of this external cue induces the </w:t>
      </w:r>
      <w:commentRangeStart w:id="29"/>
      <w:r w:rsidR="003F083F" w:rsidRPr="00B25226">
        <w:rPr>
          <w:rFonts w:asciiTheme="minorHAnsi" w:hAnsiTheme="minorHAnsi"/>
          <w:color w:val="auto"/>
        </w:rPr>
        <w:t xml:space="preserve">genetic programming </w:t>
      </w:r>
      <w:commentRangeEnd w:id="29"/>
      <w:r w:rsidR="003F083F" w:rsidRPr="00B25226">
        <w:rPr>
          <w:rStyle w:val="CommentReference"/>
          <w:rFonts w:asciiTheme="minorHAnsi" w:hAnsiTheme="minorHAnsi"/>
          <w:color w:val="auto"/>
          <w:sz w:val="24"/>
          <w:szCs w:val="24"/>
        </w:rPr>
        <w:commentReference w:id="29"/>
      </w:r>
      <w:r w:rsidR="003F083F" w:rsidRPr="00B25226">
        <w:rPr>
          <w:rFonts w:asciiTheme="minorHAnsi" w:hAnsiTheme="minorHAnsi"/>
          <w:color w:val="auto"/>
        </w:rPr>
        <w:t xml:space="preserve">that destines an insect for diapause. Once diapause is induced, </w:t>
      </w:r>
      <w:commentRangeStart w:id="30"/>
      <w:r w:rsidR="003F083F" w:rsidRPr="00B25226">
        <w:rPr>
          <w:rFonts w:asciiTheme="minorHAnsi" w:hAnsiTheme="minorHAnsi"/>
          <w:color w:val="auto"/>
        </w:rPr>
        <w:t>some</w:t>
      </w:r>
      <w:commentRangeEnd w:id="30"/>
      <w:r w:rsidR="003F083F" w:rsidRPr="00B25226">
        <w:rPr>
          <w:rStyle w:val="CommentReference"/>
          <w:rFonts w:asciiTheme="minorHAnsi" w:hAnsiTheme="minorHAnsi"/>
          <w:color w:val="auto"/>
          <w:sz w:val="24"/>
          <w:szCs w:val="24"/>
        </w:rPr>
        <w:commentReference w:id="30"/>
      </w:r>
      <w:r w:rsidR="003F083F" w:rsidRPr="00B25226">
        <w:rPr>
          <w:rFonts w:asciiTheme="minorHAnsi" w:hAnsiTheme="minorHAnsi"/>
          <w:color w:val="auto"/>
        </w:rPr>
        <w:t xml:space="preserve"> diapause destined insects enter a preparation phase, and it’s during this phase </w:t>
      </w:r>
      <w:commentRangeStart w:id="31"/>
      <w:r w:rsidR="003F083F" w:rsidRPr="00B25226">
        <w:rPr>
          <w:rFonts w:asciiTheme="minorHAnsi" w:hAnsiTheme="minorHAnsi"/>
          <w:color w:val="auto"/>
        </w:rPr>
        <w:t xml:space="preserve">when some insects </w:t>
      </w:r>
      <w:commentRangeEnd w:id="31"/>
      <w:r w:rsidR="003F083F" w:rsidRPr="00B25226">
        <w:rPr>
          <w:rStyle w:val="CommentReference"/>
          <w:rFonts w:asciiTheme="minorHAnsi" w:hAnsiTheme="minorHAnsi"/>
          <w:color w:val="auto"/>
          <w:sz w:val="24"/>
          <w:szCs w:val="24"/>
        </w:rPr>
        <w:commentReference w:id="31"/>
      </w:r>
      <w:r w:rsidR="003F083F" w:rsidRPr="00B25226">
        <w:rPr>
          <w:rFonts w:asciiTheme="minorHAnsi" w:hAnsiTheme="minorHAnsi"/>
          <w:color w:val="auto"/>
        </w:rPr>
        <w:t xml:space="preserve">can experience differences in physiology and behavior to promote diapause survival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autumn, diapause is induced in adult monarch butterflies, </w:t>
      </w:r>
      <w:r w:rsidR="003F083F" w:rsidRPr="00B25226">
        <w:rPr>
          <w:rFonts w:asciiTheme="minorHAnsi" w:hAnsiTheme="minorHAnsi"/>
          <w:i/>
          <w:color w:val="auto"/>
        </w:rPr>
        <w:t>Danaus plexippus</w:t>
      </w:r>
      <w:r w:rsidR="003F083F" w:rsidRPr="00B25226">
        <w:rPr>
          <w:rFonts w:asciiTheme="minorHAnsi" w:hAnsiTheme="minorHAnsi"/>
          <w:color w:val="auto"/>
        </w:rPr>
        <w:t xml:space="preserve">, and diapause induction alters their behavior. As part of the diapause program in this species, they become migratory and begin their journey to overwintering sites in California and central Mexico where they will complete diapause </w:t>
      </w:r>
      <w:commentRangeStart w:id="32"/>
      <w:r w:rsidR="003F083F" w:rsidRPr="00B25226">
        <w:rPr>
          <w:rFonts w:asciiTheme="minorHAnsi" w:hAnsiTheme="minorHAnsi"/>
          <w:color w:val="auto"/>
        </w:rPr>
        <w:t xml:space="preserve">before flying back to the southern US to </w:t>
      </w:r>
      <w:r w:rsidR="003F083F" w:rsidRPr="00B25226">
        <w:rPr>
          <w:rFonts w:asciiTheme="minorHAnsi" w:hAnsiTheme="minorHAnsi"/>
          <w:color w:val="auto"/>
        </w:rPr>
        <w:lastRenderedPageBreak/>
        <w:t xml:space="preserve">begin reproduction the next spring </w:t>
      </w:r>
      <w:commentRangeEnd w:id="32"/>
      <w:r w:rsidR="003F083F" w:rsidRPr="00B25226">
        <w:rPr>
          <w:rStyle w:val="CommentReference"/>
          <w:rFonts w:asciiTheme="minorHAnsi" w:hAnsiTheme="minorHAnsi"/>
          <w:color w:val="auto"/>
          <w:sz w:val="24"/>
          <w:szCs w:val="24"/>
        </w:rPr>
        <w:commentReference w:id="32"/>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(Goehring and Oberhauser 2002)</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other insects like the mosquito </w:t>
      </w:r>
      <w:r w:rsidR="003F083F" w:rsidRPr="00B25226">
        <w:rPr>
          <w:rFonts w:asciiTheme="minorHAnsi" w:hAnsiTheme="minorHAnsi"/>
          <w:i/>
          <w:color w:val="auto"/>
        </w:rPr>
        <w:t xml:space="preserve">Culex pippens </w:t>
      </w:r>
      <w:r w:rsidR="003F083F" w:rsidRPr="00B25226">
        <w:rPr>
          <w:rFonts w:asciiTheme="minorHAnsi" w:hAnsiTheme="minorHAnsi"/>
          <w:color w:val="auto"/>
        </w:rPr>
        <w:t xml:space="preserve">or the Colorado potato beetle, </w:t>
      </w:r>
      <w:commentRangeStart w:id="33"/>
      <w:r w:rsidR="003F083F" w:rsidRPr="00B25226">
        <w:rPr>
          <w:rFonts w:asciiTheme="minorHAnsi" w:hAnsiTheme="minorHAnsi"/>
          <w:i/>
          <w:color w:val="auto"/>
        </w:rPr>
        <w:t xml:space="preserve">L. </w:t>
      </w:r>
      <w:commentRangeEnd w:id="33"/>
      <w:r w:rsidR="003F083F" w:rsidRPr="00B25226">
        <w:rPr>
          <w:rStyle w:val="CommentReference"/>
          <w:rFonts w:asciiTheme="minorHAnsi" w:hAnsiTheme="minorHAnsi"/>
          <w:color w:val="auto"/>
          <w:sz w:val="24"/>
          <w:szCs w:val="24"/>
        </w:rPr>
        <w:commentReference w:id="33"/>
      </w:r>
      <w:r w:rsidR="003F083F" w:rsidRPr="00B25226">
        <w:rPr>
          <w:rFonts w:asciiTheme="minorHAnsi" w:hAnsiTheme="minorHAnsi"/>
          <w:i/>
          <w:color w:val="auto"/>
        </w:rPr>
        <w:t>decemlineata</w:t>
      </w:r>
      <w:r w:rsidR="003F083F" w:rsidRPr="00B25226">
        <w:rPr>
          <w:rFonts w:asciiTheme="minorHAnsi" w:hAnsiTheme="minorHAnsi"/>
          <w:color w:val="auto"/>
        </w:rPr>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003F083F" w:rsidRPr="00B25226">
        <w:rPr>
          <w:rFonts w:asciiTheme="minorHAnsi" w:hAnsiTheme="minorHAnsi"/>
          <w:color w:val="auto"/>
        </w:rPr>
        <w:fldChar w:fldCharType="begin" w:fldLock="1"/>
      </w:r>
      <w:r w:rsidR="00F92F11"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Bale and Hayward 2010,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contrast, for some insects like the </w:t>
      </w:r>
      <w:r w:rsidR="003F083F" w:rsidRPr="00B25226">
        <w:rPr>
          <w:rFonts w:asciiTheme="minorHAnsi" w:hAnsiTheme="minorHAnsi"/>
          <w:color w:val="auto"/>
          <w:highlight w:val="yellow"/>
        </w:rPr>
        <w:t>(insect citation)</w:t>
      </w:r>
      <w:r w:rsidR="003F083F" w:rsidRPr="00B25226">
        <w:rPr>
          <w:rFonts w:asciiTheme="minorHAnsi" w:hAnsiTheme="minorHAnsi"/>
          <w:color w:val="auto"/>
        </w:rPr>
        <w:t xml:space="preserve">, diapause preparation does not alter the </w:t>
      </w:r>
      <w:commentRangeStart w:id="34"/>
      <w:r w:rsidR="003F083F" w:rsidRPr="00B25226">
        <w:rPr>
          <w:rFonts w:asciiTheme="minorHAnsi" w:hAnsiTheme="minorHAnsi"/>
          <w:color w:val="auto"/>
        </w:rPr>
        <w:t>amount of resources accumulated from its environment</w:t>
      </w:r>
      <w:commentRangeEnd w:id="34"/>
      <w:r w:rsidR="003F083F" w:rsidRPr="00B25226">
        <w:rPr>
          <w:rStyle w:val="CommentReference"/>
          <w:rFonts w:asciiTheme="minorHAnsi" w:hAnsiTheme="minorHAnsi"/>
          <w:color w:val="auto"/>
          <w:sz w:val="24"/>
          <w:szCs w:val="24"/>
        </w:rPr>
        <w:commentReference w:id="34"/>
      </w:r>
      <w:r w:rsidR="003F083F" w:rsidRPr="00B25226">
        <w:rPr>
          <w:rFonts w:asciiTheme="minorHAnsi" w:hAnsiTheme="minorHAnsi"/>
          <w:color w:val="auto"/>
        </w:rPr>
        <w:t xml:space="preserve">, instead consumed resources are directed away from reproductive tissues and somatic tissue development and toward storage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35"/>
      <w:r w:rsidR="003F083F" w:rsidRPr="00B25226">
        <w:rPr>
          <w:rFonts w:asciiTheme="minorHAnsi" w:hAnsiTheme="minorHAnsi"/>
          <w:color w:val="auto"/>
        </w:rP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35"/>
      <w:r w:rsidR="003F083F" w:rsidRPr="00B25226">
        <w:rPr>
          <w:rStyle w:val="CommentReference"/>
          <w:rFonts w:asciiTheme="minorHAnsi" w:hAnsiTheme="minorHAnsi"/>
          <w:color w:val="auto"/>
          <w:sz w:val="24"/>
          <w:szCs w:val="24"/>
        </w:rPr>
        <w:commentReference w:id="35"/>
      </w:r>
      <w:r w:rsidR="003F083F" w:rsidRPr="00B25226">
        <w:rPr>
          <w:color w:val="auto"/>
        </w:rPr>
        <w:t xml:space="preserve">. The </w:t>
      </w:r>
      <w:commentRangeStart w:id="36"/>
      <w:r w:rsidR="003F083F" w:rsidRPr="00B25226">
        <w:rPr>
          <w:color w:val="auto"/>
        </w:rPr>
        <w:t xml:space="preserve">resulting phenotype generated from these genes is, generally, a combination of external and internal changes in character state, a phenotype that exists as a spectrum but is specific within a single species </w:t>
      </w:r>
      <w:commentRangeEnd w:id="36"/>
      <w:r w:rsidR="003F083F" w:rsidRPr="00B25226">
        <w:rPr>
          <w:rStyle w:val="CommentReference"/>
          <w:rFonts w:asciiTheme="minorHAnsi" w:hAnsiTheme="minorHAnsi"/>
          <w:color w:val="auto"/>
          <w:sz w:val="24"/>
          <w:szCs w:val="24"/>
        </w:rPr>
        <w:commentReference w:id="36"/>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37"/>
      <w:r w:rsidR="003F083F" w:rsidRPr="00B25226">
        <w:rPr>
          <w:rFonts w:asciiTheme="minorHAnsi" w:hAnsiTheme="minorHAnsi"/>
          <w:color w:val="auto"/>
        </w:rPr>
        <w:t>For some insects</w:t>
      </w:r>
      <w:commentRangeEnd w:id="37"/>
      <w:r w:rsidR="003F083F" w:rsidRPr="00B25226">
        <w:rPr>
          <w:rStyle w:val="CommentReference"/>
          <w:rFonts w:asciiTheme="minorHAnsi" w:hAnsiTheme="minorHAnsi"/>
          <w:color w:val="auto"/>
          <w:sz w:val="24"/>
          <w:szCs w:val="24"/>
        </w:rPr>
        <w:commentReference w:id="37"/>
      </w:r>
      <w:r w:rsidR="003F083F" w:rsidRPr="00B25226">
        <w:rPr>
          <w:rFonts w:asciiTheme="minorHAnsi" w:hAnsiTheme="minorHAnsi"/>
          <w:color w:val="auto"/>
        </w:rPr>
        <w:t xml:space="preserve">, diapause is a protective state where metabolic rates are drastically reduced to conserve energy and maintain physiological processes necessary to surviving diapause and thriving post-diapause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For these insects, high energy biological molecules are the substrate that power the biological reactions allow these insects to thrive both during and after diapause, and they must be stored prior to the onset of 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38"/>
      <w:r w:rsidR="003F083F" w:rsidRPr="00B25226">
        <w:rPr>
          <w:rFonts w:asciiTheme="minorHAnsi" w:hAnsiTheme="minorHAnsi"/>
          <w:color w:val="auto"/>
        </w:rPr>
        <w:t xml:space="preserve">In preparation for diapause, some insects experience a steep increase in the </w:t>
      </w:r>
      <w:r w:rsidR="003F083F" w:rsidRPr="00B25226">
        <w:rPr>
          <w:rFonts w:asciiTheme="minorHAnsi" w:hAnsiTheme="minorHAnsi"/>
          <w:color w:val="auto"/>
        </w:rPr>
        <w:lastRenderedPageBreak/>
        <w:t>stored amounts of lipids and proteins, specifically triglycerides and multimeric proteins</w:t>
      </w:r>
      <w:commentRangeEnd w:id="38"/>
      <w:r w:rsidR="003F083F" w:rsidRPr="00B25226">
        <w:rPr>
          <w:rStyle w:val="CommentReference"/>
          <w:rFonts w:asciiTheme="minorHAnsi" w:hAnsiTheme="minorHAnsi"/>
          <w:color w:val="auto"/>
          <w:sz w:val="24"/>
          <w:szCs w:val="24"/>
        </w:rPr>
        <w:commentReference w:id="38"/>
      </w:r>
      <w:r w:rsidR="003F083F" w:rsidRPr="00B25226">
        <w:rPr>
          <w:rFonts w:asciiTheme="minorHAnsi" w:hAnsiTheme="minorHAnsi"/>
          <w:color w:val="auto"/>
        </w:rPr>
        <w:t xml:space="preserve">, stored and produced by the fat body. </w:t>
      </w:r>
      <w:commentRangeStart w:id="39"/>
      <w:r w:rsidR="003F083F" w:rsidRPr="00B25226">
        <w:rPr>
          <w:rFonts w:asciiTheme="minorHAnsi" w:hAnsiTheme="minorHAnsi"/>
          <w:color w:val="auto"/>
        </w:rPr>
        <w:t xml:space="preserve">While these molecules are biologically multifunctional, they also serve as energy reservoirs. </w:t>
      </w:r>
      <w:commentRangeEnd w:id="39"/>
      <w:r w:rsidR="003F083F" w:rsidRPr="00B25226">
        <w:rPr>
          <w:rStyle w:val="CommentReference"/>
          <w:rFonts w:asciiTheme="minorHAnsi" w:hAnsiTheme="minorHAnsi"/>
          <w:color w:val="auto"/>
          <w:sz w:val="24"/>
          <w:szCs w:val="24"/>
        </w:rPr>
        <w:commentReference w:id="39"/>
      </w:r>
      <w:r w:rsidR="003F083F" w:rsidRPr="00B25226">
        <w:rPr>
          <w:rFonts w:asciiTheme="minorHAnsi" w:hAnsiTheme="minorHAnsi"/>
          <w:color w:val="auto"/>
        </w:rPr>
        <w:t xml:space="preserve">Triglycerides, and other lipids, are used to stabilize membranes, slow or prevent desiccation, can be degraded into </w:t>
      </w:r>
      <w:commentRangeStart w:id="40"/>
      <w:r w:rsidR="003F083F" w:rsidRPr="00B25226">
        <w:rPr>
          <w:rFonts w:asciiTheme="minorHAnsi" w:hAnsiTheme="minorHAnsi"/>
          <w:color w:val="auto"/>
        </w:rPr>
        <w:t>carbohydrates for energy</w:t>
      </w:r>
      <w:commentRangeEnd w:id="40"/>
      <w:r w:rsidR="003F083F" w:rsidRPr="00B25226">
        <w:rPr>
          <w:rStyle w:val="CommentReference"/>
          <w:rFonts w:asciiTheme="minorHAnsi" w:hAnsiTheme="minorHAnsi"/>
          <w:color w:val="auto"/>
          <w:sz w:val="24"/>
          <w:szCs w:val="24"/>
        </w:rPr>
        <w:commentReference w:id="40"/>
      </w:r>
      <w:r w:rsidR="003F083F" w:rsidRPr="00B25226">
        <w:rPr>
          <w:rFonts w:asciiTheme="minorHAnsi" w:hAnsiTheme="minorHAnsi"/>
          <w:color w:val="auto"/>
        </w:rPr>
        <w:t xml:space="preserve">. Stored proteins can serve as a reservoir of amino acids that can be reconfigured, under the right conditions, </w:t>
      </w:r>
      <w:commentRangeStart w:id="41"/>
      <w:r w:rsidR="003F083F" w:rsidRPr="00B25226">
        <w:rPr>
          <w:rFonts w:asciiTheme="minorHAnsi" w:hAnsiTheme="minorHAnsi"/>
          <w:color w:val="auto"/>
        </w:rPr>
        <w:t>into other metabolically metabolic tools</w:t>
      </w:r>
      <w:commentRangeEnd w:id="41"/>
      <w:r w:rsidR="003F083F" w:rsidRPr="00B25226">
        <w:rPr>
          <w:rStyle w:val="CommentReference"/>
          <w:rFonts w:asciiTheme="minorHAnsi" w:hAnsiTheme="minorHAnsi"/>
          <w:color w:val="auto"/>
          <w:sz w:val="24"/>
          <w:szCs w:val="24"/>
        </w:rPr>
        <w:commentReference w:id="41"/>
      </w:r>
      <w:r w:rsidR="003F083F" w:rsidRPr="00B25226">
        <w:rPr>
          <w:rFonts w:asciiTheme="minorHAnsi" w:hAnsiTheme="minorHAnsi"/>
          <w:color w:val="auto"/>
        </w:rPr>
        <w:t xml:space="preserve">. These molecules have been observed to occur in high concentrations at the outset of diapause in </w:t>
      </w:r>
      <w:r w:rsidR="003F083F" w:rsidRPr="00B25226">
        <w:rPr>
          <w:rFonts w:asciiTheme="minorHAnsi" w:hAnsiTheme="minorHAnsi"/>
          <w:color w:val="auto"/>
          <w:highlight w:val="yellow"/>
        </w:rPr>
        <w:t>(insect, insect, insect)</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Tracking the movement of these molecules using radiolabeled atoms, researchers show triglyceride carbons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and amino acids from stored proteins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Diverting resources away from direct development and into storage is a risky endeavor. </w:t>
      </w:r>
      <w:commentRangeStart w:id="42"/>
      <w:r w:rsidR="003F083F" w:rsidRPr="00B25226">
        <w:rPr>
          <w:rFonts w:asciiTheme="minorHAnsi" w:hAnsiTheme="minorHAnsi"/>
          <w:color w:val="auto"/>
        </w:rPr>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End w:id="42"/>
      <w:r w:rsidR="003F083F" w:rsidRPr="00B25226">
        <w:rPr>
          <w:rStyle w:val="CommentReference"/>
          <w:rFonts w:asciiTheme="minorHAnsi" w:hAnsiTheme="minorHAnsi"/>
          <w:color w:val="auto"/>
          <w:sz w:val="24"/>
          <w:szCs w:val="24"/>
        </w:rPr>
        <w:commentReference w:id="42"/>
      </w:r>
      <w:r w:rsidR="003F083F" w:rsidRPr="00B25226">
        <w:rPr>
          <w:rFonts w:asciiTheme="minorHAnsi" w:hAnsiTheme="minorHAnsi"/>
          <w:color w:val="auto"/>
        </w:rP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Historically, the </w:t>
      </w:r>
      <w:r w:rsidR="003F083F" w:rsidRPr="00B25226">
        <w:rPr>
          <w:rFonts w:asciiTheme="minorHAnsi" w:hAnsiTheme="minorHAnsi"/>
          <w:color w:val="auto"/>
        </w:rPr>
        <w:lastRenderedPageBreak/>
        <w:t xml:space="preserve">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understand the degree to which this uncoupling will disrupt species diversity and how pests are managed will require a model organism sensitive to these changes not unlike </w:t>
      </w:r>
      <w:r w:rsidR="003F083F" w:rsidRPr="00B25226">
        <w:rPr>
          <w:rFonts w:asciiTheme="minorHAnsi" w:hAnsiTheme="minorHAnsi"/>
          <w:i/>
          <w:color w:val="auto"/>
        </w:rPr>
        <w:t xml:space="preserve">Ostrinia nubilalis </w:t>
      </w:r>
      <w:r w:rsidR="003F083F" w:rsidRPr="00B25226">
        <w:rPr>
          <w:rFonts w:asciiTheme="minorHAnsi" w:hAnsiTheme="minorHAnsi"/>
          <w:color w:val="auto"/>
        </w:rPr>
        <w:t xml:space="preserve">(European corn borer). </w:t>
      </w:r>
    </w:p>
    <w:p w14:paraId="25C2FDFC" w14:textId="565988D7" w:rsidR="003F083F" w:rsidRPr="00B25226" w:rsidRDefault="00F6677F">
      <w:pPr>
        <w:spacing w:line="480" w:lineRule="auto"/>
        <w:rPr>
          <w:rFonts w:asciiTheme="minorHAnsi" w:hAnsiTheme="minorHAnsi"/>
          <w:color w:val="auto"/>
        </w:rPr>
      </w:pPr>
      <w:r w:rsidRPr="00B25226">
        <w:rPr>
          <w:rFonts w:asciiTheme="minorHAnsi" w:hAnsiTheme="minorHAnsi"/>
          <w:color w:val="auto"/>
          <w:highlight w:val="green"/>
        </w:rPr>
        <w:t>If climate is causig longer longer and shorter, animals should increase their growing and initiate dormancy later</w:t>
      </w:r>
    </w:p>
    <w:p w14:paraId="7A2152A3" w14:textId="77777777" w:rsidR="00147489" w:rsidRDefault="00147489" w:rsidP="00147489">
      <w:pPr>
        <w:spacing w:line="480" w:lineRule="auto"/>
        <w:rPr>
          <w:rFonts w:asciiTheme="minorHAnsi" w:hAnsiTheme="minorHAnsi"/>
          <w:color w:val="auto"/>
        </w:rPr>
      </w:pPr>
    </w:p>
    <w:p w14:paraId="6B6C201D" w14:textId="6C1B57A1" w:rsidR="00147489" w:rsidRPr="009F6BF9" w:rsidRDefault="009F6BF9" w:rsidP="009F6BF9">
      <w:pPr>
        <w:spacing w:line="480" w:lineRule="auto"/>
        <w:rPr>
          <w:rFonts w:asciiTheme="minorHAnsi" w:hAnsiTheme="minorHAnsi"/>
          <w:b/>
          <w:color w:val="auto"/>
        </w:rPr>
      </w:pPr>
      <w:r>
        <w:rPr>
          <w:rFonts w:asciiTheme="minorHAnsi" w:hAnsiTheme="minorHAnsi"/>
          <w:b/>
          <w:color w:val="auto"/>
        </w:rPr>
        <w:t xml:space="preserve">European corn borer: </w:t>
      </w:r>
      <w:r w:rsidR="00147489" w:rsidRPr="00B25226">
        <w:rPr>
          <w:rFonts w:asciiTheme="minorHAnsi" w:hAnsiTheme="minorHAnsi"/>
          <w:color w:val="auto"/>
        </w:rPr>
        <w:t xml:space="preserve">European corn borer, </w:t>
      </w:r>
      <w:r w:rsidR="00147489" w:rsidRPr="00B25226">
        <w:rPr>
          <w:rFonts w:asciiTheme="minorHAnsi" w:hAnsiTheme="minorHAnsi"/>
          <w:i/>
          <w:color w:val="auto"/>
        </w:rPr>
        <w:t>Ostrinia nubilalis,</w:t>
      </w:r>
      <w:r w:rsidR="00147489" w:rsidRPr="00B25226">
        <w:rPr>
          <w:rFonts w:asciiTheme="minorHAnsi" w:hAnsiTheme="minorHAnsi"/>
          <w:color w:val="auto"/>
        </w:rPr>
        <w:t xml:space="preserve"> is an important agricultural pest here in the United States, its range extends from the Atlantic coast to the Rocky mountain range, as far north as Canada and as far south as Florida. its diapause phenotype is facultative induced by both photoperiod and temperature. During its ultimate larval stage, and photoperiod. seasonal climates and global food security are tenuously bound making a </w:t>
      </w:r>
      <w:r w:rsidR="00147489" w:rsidRPr="00B25226">
        <w:rPr>
          <w:rFonts w:asciiTheme="minorHAnsi" w:hAnsiTheme="minorHAnsi"/>
          <w:color w:val="auto"/>
        </w:rPr>
        <w:lastRenderedPageBreak/>
        <w:t xml:space="preserve">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2E18DDC4" w14:textId="77777777" w:rsidR="00147489" w:rsidRPr="00B25226" w:rsidRDefault="00147489" w:rsidP="00147489">
      <w:pPr>
        <w:spacing w:line="480" w:lineRule="auto"/>
        <w:rPr>
          <w:rFonts w:asciiTheme="minorHAnsi" w:hAnsiTheme="minorHAnsi"/>
          <w:color w:val="auto"/>
        </w:rPr>
      </w:pPr>
    </w:p>
    <w:p w14:paraId="0B006AF8" w14:textId="77777777" w:rsidR="00147489" w:rsidRPr="00B25226" w:rsidRDefault="00147489" w:rsidP="00147489">
      <w:pPr>
        <w:spacing w:line="480" w:lineRule="auto"/>
        <w:ind w:firstLine="720"/>
        <w:rPr>
          <w:rFonts w:asciiTheme="minorHAnsi" w:hAnsiTheme="minorHAnsi"/>
          <w:color w:val="auto"/>
        </w:rPr>
      </w:pPr>
      <w:r w:rsidRPr="00B25226">
        <w:rPr>
          <w:rFonts w:asciiTheme="minorHAnsi" w:hAnsiTheme="minorHAnsi"/>
          <w:color w:val="auto"/>
        </w:rPr>
        <w:t>The consequences of increased temperatures on insect phenotypes can be estimated by understanding the direct relationship between latitudinal changes in temperature, photoperiod, and how insect respond to these changes physiologically.</w:t>
      </w:r>
    </w:p>
    <w:p w14:paraId="2A145981" w14:textId="77777777" w:rsidR="00147489" w:rsidRPr="00B25226" w:rsidRDefault="00147489" w:rsidP="00147489">
      <w:pPr>
        <w:spacing w:line="480" w:lineRule="auto"/>
        <w:rPr>
          <w:rFonts w:asciiTheme="minorHAnsi" w:hAnsiTheme="minorHAnsi"/>
          <w:color w:val="auto"/>
        </w:rPr>
      </w:pPr>
    </w:p>
    <w:p w14:paraId="44967C1F" w14:textId="69BA602F" w:rsidR="003F083F" w:rsidRPr="00B25226" w:rsidRDefault="00147489" w:rsidP="00147489">
      <w:pPr>
        <w:spacing w:line="480" w:lineRule="auto"/>
        <w:rPr>
          <w:rFonts w:asciiTheme="minorHAnsi" w:hAnsiTheme="minorHAnsi"/>
          <w:color w:val="auto"/>
        </w:rPr>
      </w:pPr>
      <w:r w:rsidRPr="00B25226">
        <w:rPr>
          <w:rFonts w:asciiTheme="minorHAnsi" w:hAnsiTheme="minorHAnsi"/>
          <w:color w:val="auto"/>
        </w:rPr>
        <w:t xml:space="preserve">Here in the United States, 92 percent of all the corn acreage is planted with a genetically engineered corn crop that expresses </w:t>
      </w:r>
      <w:r w:rsidRPr="00B25226">
        <w:rPr>
          <w:rFonts w:asciiTheme="minorHAnsi" w:hAnsiTheme="minorHAnsi"/>
          <w:i/>
          <w:color w:val="auto"/>
        </w:rPr>
        <w:t xml:space="preserve">Bacillus thurengensis </w:t>
      </w:r>
      <w:r w:rsidRPr="00B25226">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(Fernandez-Cornejo et al. 2014)</w:t>
      </w:r>
      <w:r w:rsidRPr="00B25226">
        <w:rPr>
          <w:rFonts w:asciiTheme="minorHAnsi" w:hAnsiTheme="minorHAnsi"/>
          <w:color w:val="auto"/>
        </w:rPr>
        <w:fldChar w:fldCharType="end"/>
      </w:r>
      <w:r w:rsidRPr="00B25226">
        <w:rPr>
          <w:rFonts w:asciiTheme="minorHAnsi" w:hAnsiTheme="minorHAnsi"/>
          <w:color w:val="auto"/>
        </w:rPr>
        <w:t>. “Studies detailing diapause-associated changes in intermediary metabolism and feeding physiology are needed across taxa with different diapause strategies to expand our understanding of the metabolic processes underlying prediapause reserve accumulation. The goal in this area is to under- stand the underlying neurological and endocrine signaling mechanisms that regulate diapause-associated shifts in feeding patterns and intermediary metabolism.”  (unfinished)</w:t>
      </w: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lastRenderedPageBreak/>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the  amplify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(define invasions in significant terms and provide an agricultural example in corn).</w:t>
      </w:r>
      <w:r w:rsidRPr="00B25226">
        <w:rPr>
          <w:rFonts w:asciiTheme="minorHAnsi" w:hAnsiTheme="minorHAnsi"/>
          <w:color w:val="auto"/>
        </w:rPr>
        <w:t xml:space="preserve"> The largest threat posed by corn 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w:t>
      </w:r>
      <w:r w:rsidRPr="00B25226">
        <w:rPr>
          <w:rFonts w:asciiTheme="minorHAnsi" w:hAnsiTheme="minorHAnsi"/>
          <w:color w:val="auto"/>
        </w:rPr>
        <w:lastRenderedPageBreak/>
        <w:t xml:space="preserve">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hours:dark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Characterizing these metabolic intermediates is intended to approximate the amount of </w:t>
      </w:r>
      <w:r w:rsidRPr="00B25226">
        <w:rPr>
          <w:rFonts w:asciiTheme="minorHAnsi" w:hAnsiTheme="minorHAnsi"/>
          <w:color w:val="auto"/>
        </w:rPr>
        <w:lastRenderedPageBreak/>
        <w:t xml:space="preserve">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w:t>
      </w:r>
      <w:r w:rsidRPr="00B25226">
        <w:rPr>
          <w:rFonts w:asciiTheme="minorHAnsi" w:hAnsiTheme="minorHAnsi"/>
          <w:color w:val="auto"/>
        </w:rPr>
        <w:lastRenderedPageBreak/>
        <w:t xml:space="preserve">to survive diapause by affecting how it allocates resources could be used as an added layer of pest management. </w:t>
      </w:r>
    </w:p>
    <w:p w14:paraId="6EEAD4BB" w14:textId="77777777" w:rsidR="003F083F" w:rsidRPr="00B25226" w:rsidRDefault="003F083F">
      <w:pPr>
        <w:spacing w:line="480" w:lineRule="auto"/>
        <w:rPr>
          <w:rFonts w:asciiTheme="minorHAnsi" w:hAnsiTheme="minorHAnsi"/>
          <w:b/>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1E38FAD9" w:rsidR="003F083F" w:rsidRPr="00B25226" w:rsidRDefault="003F083F">
      <w:pPr>
        <w:spacing w:line="480" w:lineRule="auto"/>
        <w:rPr>
          <w:rFonts w:asciiTheme="minorHAnsi" w:hAnsiTheme="minorHAnsi"/>
          <w:color w:val="auto"/>
        </w:rPr>
      </w:pPr>
      <w:commentRangeStart w:id="43"/>
      <w:r w:rsidRPr="00B25226">
        <w:rPr>
          <w:rFonts w:asciiTheme="minorHAnsi" w:hAnsiTheme="minorHAnsi"/>
          <w:b/>
          <w:color w:val="auto"/>
        </w:rPr>
        <w:t>Origin and H</w:t>
      </w:r>
      <w:r w:rsidR="00C17895" w:rsidRPr="00B25226">
        <w:rPr>
          <w:rFonts w:asciiTheme="minorHAnsi" w:hAnsiTheme="minorHAnsi"/>
          <w:b/>
          <w:color w:val="auto"/>
        </w:rPr>
        <w:t>usbandry of European Corn Corer</w:t>
      </w:r>
      <w:commentRangeEnd w:id="43"/>
      <w:r w:rsidR="0051526B" w:rsidRPr="00B25226">
        <w:rPr>
          <w:rStyle w:val="CommentReference"/>
          <w:color w:val="auto"/>
        </w:rPr>
        <w:commentReference w:id="43"/>
      </w:r>
      <w:r w:rsidR="00C17895" w:rsidRPr="00B25226">
        <w:rPr>
          <w:rFonts w:asciiTheme="minorHAnsi" w:hAnsiTheme="minorHAnsi"/>
          <w:b/>
          <w:color w:val="auto"/>
        </w:rPr>
        <w:t xml:space="preserve">: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Dr. Dopman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Strain identity was determined genotypically using the pgFAR</w:t>
      </w:r>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commentRangeStart w:id="44"/>
      <w:r w:rsidRPr="00B25226">
        <w:rPr>
          <w:rFonts w:asciiTheme="minorHAnsi" w:hAnsiTheme="minorHAnsi"/>
          <w:b/>
          <w:color w:val="auto"/>
        </w:rPr>
        <w:t>Sampling Wandering Larvae</w:t>
      </w:r>
      <w:commentRangeEnd w:id="44"/>
      <w:r w:rsidR="00891FD1" w:rsidRPr="00B25226">
        <w:rPr>
          <w:rStyle w:val="CommentReference"/>
          <w:color w:val="auto"/>
        </w:rPr>
        <w:commentReference w:id="44"/>
      </w:r>
      <w:r w:rsidRPr="00B25226">
        <w:rPr>
          <w:rFonts w:asciiTheme="minorHAnsi" w:hAnsiTheme="minorHAnsi"/>
          <w:b/>
          <w:color w:val="auto"/>
        </w:rPr>
        <w:t xml:space="preserv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lastRenderedPageBreak/>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commentRangeStart w:id="45"/>
      <w:commentRangeStart w:id="46"/>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well bioassay trays purchased from Frontier 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w:t>
      </w:r>
      <w:commentRangeEnd w:id="45"/>
      <w:r w:rsidRPr="00B25226">
        <w:rPr>
          <w:rStyle w:val="CommentReference"/>
          <w:color w:val="auto"/>
        </w:rPr>
        <w:commentReference w:id="45"/>
      </w:r>
      <w:commentRangeEnd w:id="46"/>
      <w:r w:rsidR="0040656E">
        <w:rPr>
          <w:rStyle w:val="CommentReference"/>
        </w:rPr>
        <w:commentReference w:id="46"/>
      </w:r>
      <w:r w:rsidRPr="00B25226">
        <w:rPr>
          <w:rFonts w:asciiTheme="minorHAnsi" w:hAnsiTheme="minorHAnsi"/>
          <w:color w:val="auto"/>
        </w:rPr>
        <w:t xml:space="preserve">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47"/>
      <w:r w:rsidRPr="00B25226">
        <w:rPr>
          <w:rFonts w:asciiTheme="minorHAnsi" w:hAnsiTheme="minorHAnsi"/>
          <w:color w:val="auto"/>
        </w:rPr>
        <w:t>three minutes</w:t>
      </w:r>
      <w:commentRangeEnd w:id="47"/>
      <w:r w:rsidRPr="00B25226">
        <w:rPr>
          <w:rStyle w:val="CommentReference"/>
          <w:color w:val="auto"/>
        </w:rPr>
        <w:commentReference w:id="47"/>
      </w:r>
      <w:r w:rsidRPr="00B25226">
        <w:rPr>
          <w:rFonts w:asciiTheme="minorHAnsi" w:hAnsiTheme="minorHAnsi"/>
          <w:color w:val="auto"/>
        </w:rPr>
        <w:t xml:space="preserve">. Those larvae whose gut is not clear will produce frass will be placed back into their arenas and those that do not produce frass will be </w:t>
      </w:r>
      <w:r w:rsidR="00DC52AC" w:rsidRPr="00B25226">
        <w:rPr>
          <w:rFonts w:asciiTheme="minorHAnsi" w:hAnsiTheme="minorHAnsi"/>
          <w:color w:val="auto"/>
        </w:rPr>
        <w:t>charac</w:t>
      </w:r>
      <w:r w:rsidRPr="00B25226">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7F8D572C" w:rsidR="00E84291" w:rsidRPr="00B25226" w:rsidRDefault="00E84291" w:rsidP="00E84291">
      <w:pPr>
        <w:spacing w:line="480" w:lineRule="auto"/>
        <w:rPr>
          <w:rFonts w:asciiTheme="minorHAnsi" w:hAnsiTheme="minorHAnsi"/>
          <w:color w:val="auto"/>
        </w:rPr>
      </w:pPr>
      <w:commentRangeStart w:id="48"/>
      <w:r w:rsidRPr="00B25226">
        <w:rPr>
          <w:rFonts w:asciiTheme="minorHAnsi" w:hAnsiTheme="minorHAnsi"/>
          <w:b/>
          <w:color w:val="auto"/>
        </w:rPr>
        <w:lastRenderedPageBreak/>
        <w:t>Protein Extraction and Quantification</w:t>
      </w:r>
      <w:commentRangeEnd w:id="48"/>
      <w:r w:rsidR="00E731D5" w:rsidRPr="00B25226">
        <w:rPr>
          <w:rStyle w:val="CommentReference"/>
          <w:color w:val="auto"/>
        </w:rPr>
        <w:commentReference w:id="48"/>
      </w:r>
      <w:r w:rsidRPr="00B25226">
        <w:rPr>
          <w:rFonts w:asciiTheme="minorHAnsi" w:hAnsiTheme="minorHAnsi"/>
          <w:b/>
          <w:color w:val="auto"/>
        </w:rPr>
        <w:t xml:space="preserve">: </w:t>
      </w:r>
      <w:r w:rsidRPr="00B25226">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w:t>
      </w:r>
      <w:commentRangeStart w:id="49"/>
      <w:r w:rsidRPr="00B25226">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49"/>
      <w:r w:rsidR="00642B1C">
        <w:rPr>
          <w:rStyle w:val="CommentReference"/>
        </w:rPr>
        <w:commentReference w:id="49"/>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w:t>
      </w:r>
      <w:ins w:id="50" w:author="Dan Hahn" w:date="2017-08-28T13:27:00Z">
        <w:r w:rsidR="00642B1C">
          <w:rPr>
            <w:rFonts w:asciiTheme="minorHAnsi" w:hAnsiTheme="minorHAnsi"/>
            <w:color w:val="auto"/>
          </w:rPr>
          <w:t xml:space="preserve">of bovine serum albumin (BSA) </w:t>
        </w:r>
      </w:ins>
      <w:r w:rsidRPr="00B25226">
        <w:rPr>
          <w:rFonts w:asciiTheme="minorHAnsi" w:hAnsiTheme="minorHAnsi"/>
          <w:color w:val="auto"/>
        </w:rPr>
        <w:t>using the Pierce™ Coomassie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r w:rsidRPr="00B25226">
        <w:rPr>
          <w:rFonts w:asciiTheme="minorHAnsi" w:hAnsiTheme="minorHAnsi"/>
          <w:color w:val="auto"/>
        </w:rPr>
        <w:t>coomassie</w:t>
      </w:r>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32B83BF1" w:rsidR="00E84291" w:rsidRPr="00B25226" w:rsidRDefault="00E84291" w:rsidP="00E84291">
      <w:pPr>
        <w:spacing w:line="480" w:lineRule="auto"/>
        <w:rPr>
          <w:rFonts w:asciiTheme="minorHAnsi" w:hAnsiTheme="minorHAnsi"/>
          <w:color w:val="auto"/>
        </w:rPr>
      </w:pPr>
      <w:commentRangeStart w:id="51"/>
      <w:r w:rsidRPr="00B25226">
        <w:rPr>
          <w:rFonts w:asciiTheme="minorHAnsi" w:hAnsiTheme="minorHAnsi"/>
          <w:b/>
          <w:color w:val="auto"/>
        </w:rPr>
        <w:lastRenderedPageBreak/>
        <w:t>Storage Protein Separation and Quantification</w:t>
      </w:r>
      <w:commentRangeEnd w:id="51"/>
      <w:r w:rsidR="00E731D5" w:rsidRPr="00B25226">
        <w:rPr>
          <w:rStyle w:val="CommentReference"/>
          <w:color w:val="auto"/>
        </w:rPr>
        <w:commentReference w:id="51"/>
      </w:r>
      <w:r w:rsidRPr="00B25226">
        <w:rPr>
          <w:rFonts w:asciiTheme="minorHAnsi" w:hAnsiTheme="minorHAnsi"/>
          <w:b/>
          <w:color w:val="auto"/>
        </w:rPr>
        <w:t xml:space="preserve">: </w:t>
      </w:r>
      <w:r w:rsidRPr="00B25226">
        <w:rPr>
          <w:rFonts w:asciiTheme="minorHAnsi" w:hAnsiTheme="minorHAnsi"/>
          <w:color w:val="auto"/>
        </w:rPr>
        <w:t xml:space="preserve">Insect hemolymph contains proteins that range in </w:t>
      </w:r>
      <w:commentRangeStart w:id="52"/>
      <w:r w:rsidRPr="00B25226">
        <w:rPr>
          <w:rFonts w:asciiTheme="minorHAnsi" w:hAnsiTheme="minorHAnsi"/>
          <w:color w:val="auto"/>
        </w:rPr>
        <w:t xml:space="preserve">size </w:t>
      </w:r>
      <w:commentRangeEnd w:id="52"/>
      <w:r w:rsidR="00642B1C">
        <w:rPr>
          <w:rStyle w:val="CommentReference"/>
        </w:rPr>
        <w:commentReference w:id="52"/>
      </w:r>
      <w:r w:rsidRPr="00B25226">
        <w:rPr>
          <w:rFonts w:asciiTheme="minorHAnsi" w:hAnsiTheme="minorHAnsi"/>
          <w:color w:val="auto"/>
        </w:rPr>
        <w:t xml:space="preserve">and contained in that mixture of lymph proteins are insect storage proteins. Storage proteins are multimers composed of six identical or similar subunits and each subunit weights 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w:t>
      </w:r>
      <w:del w:id="53" w:author="Dan Hahn" w:date="2017-08-28T13:29:00Z">
        <w:r w:rsidRPr="00B25226" w:rsidDel="00642B1C">
          <w:rPr>
            <w:rFonts w:asciiTheme="minorHAnsi" w:hAnsiTheme="minorHAnsi"/>
            <w:color w:val="auto"/>
          </w:rPr>
          <w:delText>s</w:delText>
        </w:r>
      </w:del>
      <w:r w:rsidRPr="00B25226">
        <w:rPr>
          <w:rFonts w:asciiTheme="minorHAnsi" w:hAnsiTheme="minorHAnsi"/>
          <w:color w:val="auto"/>
        </w:rPr>
        <w:t xml:space="preserve"> molecules to pass through the openings based on the size of the molecules. When a positive charge is applied to the gel, it attracts the 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gel matrix based upon size. To visualize the ending location of the protein on the gel, Bio-Safe™ Coomassie Stain will bind proteins nonspecifically and the resulting color can be photographed and analyzed using the NIH Imagej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0AABBA1E" w:rsidR="008875DE" w:rsidRPr="00B25226" w:rsidRDefault="008875DE" w:rsidP="00427D96">
      <w:pPr>
        <w:spacing w:line="480" w:lineRule="auto"/>
        <w:rPr>
          <w:rFonts w:asciiTheme="minorHAnsi" w:hAnsiTheme="minorHAnsi"/>
          <w:color w:val="auto"/>
        </w:rPr>
      </w:pPr>
      <w:commentRangeStart w:id="54"/>
      <w:r w:rsidRPr="00B25226">
        <w:rPr>
          <w:rFonts w:asciiTheme="minorHAnsi" w:hAnsiTheme="minorHAnsi"/>
          <w:b/>
          <w:color w:val="auto"/>
        </w:rPr>
        <w:t>Lipid Extraction, Separation and Quantification</w:t>
      </w:r>
      <w:commentRangeEnd w:id="54"/>
      <w:r w:rsidR="00E731D5" w:rsidRPr="00B25226">
        <w:rPr>
          <w:rStyle w:val="CommentReference"/>
          <w:color w:val="auto"/>
        </w:rPr>
        <w:commentReference w:id="54"/>
      </w:r>
      <w:r w:rsidRPr="00B25226">
        <w:rPr>
          <w:rFonts w:asciiTheme="minorHAnsi" w:hAnsiTheme="minorHAnsi"/>
          <w:b/>
          <w:color w:val="auto"/>
        </w:rPr>
        <w:t xml:space="preserve">: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t>
      </w:r>
      <w:r w:rsidR="00E731D5" w:rsidRPr="00B25226">
        <w:rPr>
          <w:rFonts w:asciiTheme="minorHAnsi" w:hAnsiTheme="minorHAnsi"/>
          <w:color w:val="auto"/>
        </w:rPr>
        <w:lastRenderedPageBreak/>
        <w:t xml:space="preserve">water from the larval sample </w:t>
      </w:r>
      <w:del w:id="55" w:author="Dan Hahn" w:date="2017-08-28T13:29:00Z">
        <w:r w:rsidRPr="00B25226" w:rsidDel="00642B1C">
          <w:rPr>
            <w:rFonts w:asciiTheme="minorHAnsi" w:hAnsiTheme="minorHAnsi"/>
            <w:color w:val="auto"/>
          </w:rPr>
          <w:delText xml:space="preserve">without damaging the lipid content. To remove water from the samples, larvae will be </w:delText>
        </w:r>
        <w:r w:rsidR="00E731D5" w:rsidRPr="00B25226" w:rsidDel="00642B1C">
          <w:rPr>
            <w:rFonts w:asciiTheme="minorHAnsi" w:hAnsiTheme="minorHAnsi"/>
            <w:color w:val="auto"/>
          </w:rPr>
          <w:delText>lyophillized</w:delText>
        </w:r>
      </w:del>
      <w:ins w:id="56" w:author="Dan Hahn" w:date="2017-08-28T13:29:00Z">
        <w:r w:rsidR="00642B1C">
          <w:rPr>
            <w:rFonts w:asciiTheme="minorHAnsi" w:hAnsiTheme="minorHAnsi"/>
            <w:color w:val="auto"/>
          </w:rPr>
          <w:t>by freeze-drying them</w:t>
        </w:r>
      </w:ins>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ins w:id="57" w:author="Dan Hahn" w:date="2017-08-28T13:29:00Z">
        <w:r w:rsidR="00642B1C">
          <w:rPr>
            <w:rFonts w:asciiTheme="minorHAnsi" w:hAnsiTheme="minorHAnsi"/>
            <w:color w:val="auto"/>
          </w:rPr>
          <w:t>l tissues</w:t>
        </w:r>
      </w:ins>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Folch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This method takes advantage 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w:t>
      </w:r>
      <w:commentRangeStart w:id="58"/>
      <w:r w:rsidR="00A2281F" w:rsidRPr="00B25226">
        <w:rPr>
          <w:rFonts w:asciiTheme="minorHAnsi" w:hAnsiTheme="minorHAnsi"/>
          <w:color w:val="auto"/>
        </w:rPr>
        <w:t>The solvent concentration is graded mixture of 0.01% Acetic Acid in Methanol and 40% Hexanes in 2-Propanol.</w:t>
      </w:r>
      <w:r w:rsidR="00B62C9C" w:rsidRPr="00B25226">
        <w:rPr>
          <w:rFonts w:asciiTheme="minorHAnsi" w:hAnsiTheme="minorHAnsi"/>
          <w:color w:val="auto"/>
        </w:rPr>
        <w:t xml:space="preserve"> </w:t>
      </w:r>
      <w:commentRangeEnd w:id="58"/>
      <w:r w:rsidR="000E6FC0">
        <w:rPr>
          <w:rStyle w:val="CommentReference"/>
        </w:rPr>
        <w:commentReference w:id="58"/>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59"/>
      <w:r w:rsidR="00C95E25">
        <w:rPr>
          <w:rFonts w:asciiTheme="minorHAnsi" w:hAnsiTheme="minorHAnsi"/>
          <w:color w:val="auto"/>
        </w:rPr>
        <w:t>triglycerides.</w:t>
      </w:r>
      <w:commentRangeEnd w:id="59"/>
      <w:r w:rsidR="000E6FC0">
        <w:rPr>
          <w:rStyle w:val="CommentReference"/>
        </w:rPr>
        <w:commentReference w:id="59"/>
      </w:r>
    </w:p>
    <w:p w14:paraId="6DD9C2C3" w14:textId="77777777" w:rsidR="00845FD5" w:rsidRPr="00B25226" w:rsidRDefault="00845FD5" w:rsidP="00845FD5">
      <w:pPr>
        <w:spacing w:line="480" w:lineRule="auto"/>
        <w:rPr>
          <w:rFonts w:asciiTheme="minorHAnsi" w:hAnsiTheme="minorHAnsi"/>
          <w:b/>
          <w:color w:val="auto"/>
        </w:rPr>
      </w:pPr>
    </w:p>
    <w:p w14:paraId="2E3B596D" w14:textId="7F7D5C1F" w:rsidR="0083044B" w:rsidRPr="00B25226" w:rsidRDefault="00845FD5">
      <w:pPr>
        <w:spacing w:line="480" w:lineRule="auto"/>
        <w:rPr>
          <w:rFonts w:asciiTheme="minorHAnsi" w:hAnsiTheme="minorHAnsi"/>
          <w:color w:val="auto"/>
        </w:rPr>
      </w:pPr>
      <w:commentRangeStart w:id="60"/>
      <w:r w:rsidRPr="00B25226">
        <w:rPr>
          <w:rFonts w:asciiTheme="minorHAnsi" w:hAnsiTheme="minorHAnsi"/>
          <w:b/>
          <w:color w:val="auto"/>
        </w:rPr>
        <w:t>Lipid Identification</w:t>
      </w:r>
      <w:commentRangeEnd w:id="60"/>
      <w:r w:rsidR="00704FF5" w:rsidRPr="00B25226">
        <w:rPr>
          <w:rStyle w:val="CommentReference"/>
          <w:color w:val="auto"/>
        </w:rPr>
        <w:commentReference w:id="60"/>
      </w:r>
      <w:r w:rsidRPr="00B25226">
        <w:rPr>
          <w:rFonts w:asciiTheme="minorHAnsi" w:hAnsiTheme="minorHAnsi"/>
          <w:b/>
          <w:color w:val="auto"/>
        </w:rPr>
        <w:t xml:space="preserve">: </w:t>
      </w:r>
      <w:r w:rsidRPr="00B25226">
        <w:rPr>
          <w:rFonts w:asciiTheme="minorHAnsi" w:hAnsiTheme="minorHAnsi"/>
          <w:color w:val="auto"/>
        </w:rPr>
        <w:t xml:space="preserve">To identify the </w:t>
      </w:r>
      <w:ins w:id="61" w:author="Dan Hahn" w:date="2017-08-28T13:32:00Z">
        <w:r w:rsidR="000E6FC0">
          <w:rPr>
            <w:rFonts w:asciiTheme="minorHAnsi" w:hAnsiTheme="minorHAnsi"/>
            <w:color w:val="auto"/>
          </w:rPr>
          <w:t xml:space="preserve">fatty acid components of the </w:t>
        </w:r>
      </w:ins>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62"/>
      <w:r w:rsidR="00871BC3" w:rsidRPr="00B25226">
        <w:rPr>
          <w:rFonts w:asciiTheme="minorHAnsi" w:hAnsiTheme="minorHAnsi"/>
          <w:color w:val="auto"/>
        </w:rPr>
        <w:t>Cohorts of 4 lipid</w:t>
      </w:r>
      <w:commentRangeEnd w:id="62"/>
      <w:r w:rsidR="000E6FC0">
        <w:rPr>
          <w:rStyle w:val="CommentReference"/>
        </w:rPr>
        <w:commentReference w:id="62"/>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treatment will be esterified and 4 blank samples will be used to characterize the </w:t>
      </w:r>
      <w:ins w:id="63" w:author="Dan Hahn" w:date="2017-08-28T13:32:00Z">
        <w:r w:rsidR="000E6FC0">
          <w:rPr>
            <w:rFonts w:asciiTheme="minorHAnsi" w:hAnsiTheme="minorHAnsi"/>
            <w:color w:val="auto"/>
          </w:rPr>
          <w:t xml:space="preserve">extent to which any background lipid contaminants may be present in our extraction method. </w:t>
        </w:r>
      </w:ins>
      <w:del w:id="64" w:author="Dan Hahn" w:date="2017-08-28T13:33:00Z">
        <w:r w:rsidR="00871BC3" w:rsidRPr="00B25226" w:rsidDel="000E6FC0">
          <w:rPr>
            <w:rFonts w:asciiTheme="minorHAnsi" w:hAnsiTheme="minorHAnsi"/>
            <w:color w:val="auto"/>
          </w:rPr>
          <w:delText xml:space="preserve">background effects of the extraction method. </w:delText>
        </w:r>
      </w:del>
      <w:r w:rsidR="00871BC3" w:rsidRPr="00B25226">
        <w:rPr>
          <w:rFonts w:asciiTheme="minorHAnsi" w:hAnsiTheme="minorHAnsi"/>
          <w:color w:val="auto"/>
        </w:rPr>
        <w:t xml:space="preserve">The efficiency of the esterification will be determined using </w:t>
      </w:r>
      <w:commentRangeStart w:id="65"/>
      <w:r w:rsidR="00871BC3" w:rsidRPr="00B25226">
        <w:rPr>
          <w:rFonts w:asciiTheme="minorHAnsi" w:hAnsiTheme="minorHAnsi"/>
          <w:color w:val="auto"/>
        </w:rPr>
        <w:t>triheptadecanoic acid, a spike-in standard obtained from Sigma Millipore</w:t>
      </w:r>
      <w:commentRangeEnd w:id="65"/>
      <w:r w:rsidR="000E6FC0">
        <w:rPr>
          <w:rStyle w:val="CommentReference"/>
        </w:rPr>
        <w:commentReference w:id="65"/>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m</w:t>
      </w:r>
      <w:r w:rsidRPr="00B25226">
        <w:rPr>
          <w:rFonts w:asciiTheme="minorHAnsi" w:hAnsiTheme="minorHAnsi"/>
          <w:color w:val="auto"/>
        </w:rPr>
        <w:t>ethan</w:t>
      </w:r>
      <w:r w:rsidR="006D1A7B" w:rsidRPr="00B25226">
        <w:rPr>
          <w:rFonts w:asciiTheme="minorHAnsi" w:hAnsiTheme="minorHAnsi"/>
          <w:color w:val="auto"/>
        </w:rPr>
        <w:t>olic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for two minutes</w:t>
      </w:r>
      <w:ins w:id="66" w:author="Dan Hahn" w:date="2017-08-28T13:33:00Z">
        <w:r w:rsidR="000E6FC0">
          <w:rPr>
            <w:rFonts w:asciiTheme="minorHAnsi" w:hAnsiTheme="minorHAnsi"/>
            <w:color w:val="auto"/>
          </w:rPr>
          <w:t>, then</w:t>
        </w:r>
      </w:ins>
      <w:del w:id="67" w:author="Dan Hahn" w:date="2017-08-28T13:33:00Z">
        <w:r w:rsidR="006D1A7B" w:rsidRPr="00B25226" w:rsidDel="000E6FC0">
          <w:rPr>
            <w:rFonts w:asciiTheme="minorHAnsi" w:hAnsiTheme="minorHAnsi"/>
            <w:color w:val="auto"/>
          </w:rPr>
          <w:delText xml:space="preserve"> </w:delText>
        </w:r>
        <w:r w:rsidRPr="00B25226" w:rsidDel="000E6FC0">
          <w:rPr>
            <w:rFonts w:asciiTheme="minorHAnsi" w:hAnsiTheme="minorHAnsi"/>
            <w:color w:val="auto"/>
          </w:rPr>
          <w:delText>and</w:delText>
        </w:r>
      </w:del>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commentRangeStart w:id="68"/>
      <w:del w:id="69" w:author="Dan Hahn" w:date="2017-08-28T13:34:00Z">
        <w:r w:rsidR="006D1A7B" w:rsidRPr="00B25226" w:rsidDel="000E6FC0">
          <w:rPr>
            <w:rFonts w:asciiTheme="minorHAnsi" w:hAnsiTheme="minorHAnsi"/>
            <w:color w:val="auto"/>
          </w:rPr>
          <w:delText xml:space="preserve">is </w:delText>
        </w:r>
      </w:del>
      <w:ins w:id="70"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68"/>
        <w:r w:rsidR="000E6FC0">
          <w:rPr>
            <w:rStyle w:val="CommentReference"/>
          </w:rPr>
          <w:commentReference w:id="68"/>
        </w:r>
      </w:ins>
      <w:r w:rsidR="006D1A7B" w:rsidRPr="00B25226">
        <w:rPr>
          <w:rFonts w:asciiTheme="minorHAnsi" w:hAnsiTheme="minorHAnsi"/>
          <w:color w:val="auto"/>
        </w:rPr>
        <w:t>added to neutralize the KOH and terminate the reaction.</w:t>
      </w:r>
      <w:r w:rsidR="00166A5E" w:rsidRPr="00B25226">
        <w:rPr>
          <w:rFonts w:asciiTheme="minorHAnsi" w:hAnsiTheme="minorHAnsi"/>
          <w:color w:val="auto"/>
        </w:rPr>
        <w:t xml:space="preserve"> After the reaction is terminated </w:t>
      </w:r>
      <w:del w:id="72" w:author="Dan Hahn" w:date="2017-08-28T13:34:00Z">
        <w:r w:rsidR="00166A5E" w:rsidRPr="00B25226" w:rsidDel="000E6FC0">
          <w:rPr>
            <w:rFonts w:asciiTheme="minorHAnsi" w:hAnsiTheme="minorHAnsi"/>
            <w:color w:val="auto"/>
          </w:rPr>
          <w:delText xml:space="preserve">exactly </w:delText>
        </w:r>
      </w:del>
      <w:r w:rsidR="00166A5E" w:rsidRPr="00B25226">
        <w:rPr>
          <w:rFonts w:asciiTheme="minorHAnsi" w:hAnsiTheme="minorHAnsi"/>
          <w:color w:val="auto"/>
        </w:rPr>
        <w:t>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w:t>
      </w:r>
      <w:r w:rsidR="001D3B27" w:rsidRPr="00B25226">
        <w:rPr>
          <w:rFonts w:asciiTheme="minorHAnsi" w:hAnsiTheme="minorHAnsi"/>
          <w:color w:val="auto"/>
        </w:rPr>
        <w:lastRenderedPageBreak/>
        <w:t>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73" w:author="Dan Hahn" w:date="2017-08-28T13:35:00Z">
        <w:r w:rsidR="001A7151">
          <w:rPr>
            <w:rFonts w:asciiTheme="minorHAnsi" w:hAnsiTheme="minorHAnsi"/>
            <w:color w:val="auto"/>
          </w:rPr>
          <w:t>i</w:t>
        </w:r>
      </w:ins>
      <w:del w:id="74" w:author="Dan Hahn" w:date="2017-08-28T13:35:00Z">
        <w:r w:rsidR="00704FF5" w:rsidRPr="00B25226" w:rsidDel="001A7151">
          <w:rPr>
            <w:rFonts w:asciiTheme="minorHAnsi" w:hAnsiTheme="minorHAnsi"/>
            <w:color w:val="auto"/>
          </w:rPr>
          <w:delText>I</w:delText>
        </w:r>
      </w:del>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commentRangeStart w:id="75"/>
      <w:r w:rsidRPr="00B25226">
        <w:rPr>
          <w:rFonts w:asciiTheme="minorHAnsi" w:hAnsiTheme="minorHAnsi"/>
          <w:b/>
          <w:color w:val="auto"/>
        </w:rPr>
        <w:t>Data Analysis</w:t>
      </w:r>
      <w:commentRangeEnd w:id="75"/>
      <w:r w:rsidR="009D05AB" w:rsidRPr="00B25226">
        <w:rPr>
          <w:rStyle w:val="CommentReference"/>
          <w:color w:val="auto"/>
        </w:rPr>
        <w:commentReference w:id="75"/>
      </w:r>
      <w:r w:rsidRPr="00B25226">
        <w:rPr>
          <w:rFonts w:asciiTheme="minorHAnsi" w:hAnsiTheme="minorHAnsi"/>
          <w:b/>
          <w:color w:val="auto"/>
        </w:rPr>
        <w:t xml:space="preserve">: </w:t>
      </w:r>
      <w:commentRangeStart w:id="76"/>
      <w:r w:rsidR="00820F22">
        <w:rPr>
          <w:rFonts w:asciiTheme="minorHAnsi" w:hAnsiTheme="minorHAnsi"/>
          <w:color w:val="auto"/>
        </w:rPr>
        <w:t xml:space="preserve">Storage protein </w:t>
      </w:r>
      <w:commentRangeEnd w:id="76"/>
      <w:r w:rsidR="00926E5A">
        <w:rPr>
          <w:rStyle w:val="CommentReference"/>
        </w:rPr>
        <w:commentReference w:id="76"/>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ins w:id="77" w:author="Dan Hahn" w:date="2017-08-28T13:36:00Z">
        <w:r w:rsidR="00926E5A">
          <w:rPr>
            <w:rFonts w:asciiTheme="minorHAnsi" w:hAnsiTheme="minorHAnsi"/>
            <w:color w:val="auto"/>
          </w:rPr>
          <w:t xml:space="preserve">of </w:t>
        </w:r>
      </w:ins>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commentRangeStart w:id="78"/>
      <w:r w:rsidR="00FD4027" w:rsidRPr="00B25226">
        <w:rPr>
          <w:rFonts w:asciiTheme="minorHAnsi" w:hAnsiTheme="minorHAnsi"/>
          <w:color w:val="auto"/>
        </w:rPr>
        <w:t>A multivariate analysis of accumulated lipids and storage proteins will be used 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78"/>
      <w:r w:rsidR="00926E5A">
        <w:rPr>
          <w:rStyle w:val="CommentReference"/>
        </w:rPr>
        <w:commentReference w:id="78"/>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3504D05B" w14:textId="1E17EF2B" w:rsidR="00816093" w:rsidRPr="00B25226" w:rsidRDefault="00C83A27" w:rsidP="00816093">
      <w:pPr>
        <w:autoSpaceDE w:val="0"/>
        <w:autoSpaceDN w:val="0"/>
        <w:adjustRightInd w:val="0"/>
        <w:spacing w:before="100" w:after="100"/>
        <w:ind w:left="480" w:hanging="480"/>
        <w:rPr>
          <w:rFonts w:eastAsia="Times New Roman" w:cs="Times New Roman"/>
          <w:noProof/>
          <w:color w:val="auto"/>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816093" w:rsidRPr="00B25226">
        <w:rPr>
          <w:rFonts w:eastAsia="Times New Roman" w:cs="Times New Roman"/>
          <w:b/>
          <w:bCs/>
          <w:noProof/>
          <w:color w:val="auto"/>
          <w:sz w:val="22"/>
        </w:rPr>
        <w:t>Agrawal, A. A.</w:t>
      </w:r>
      <w:r w:rsidR="00816093" w:rsidRPr="00B25226">
        <w:rPr>
          <w:rFonts w:eastAsia="Times New Roman" w:cs="Times New Roman"/>
          <w:noProof/>
          <w:color w:val="auto"/>
          <w:sz w:val="22"/>
        </w:rPr>
        <w:t xml:space="preserve"> </w:t>
      </w:r>
      <w:r w:rsidR="00816093" w:rsidRPr="00B25226">
        <w:rPr>
          <w:rFonts w:eastAsia="Times New Roman" w:cs="Times New Roman"/>
          <w:b/>
          <w:bCs/>
          <w:noProof/>
          <w:color w:val="auto"/>
          <w:sz w:val="22"/>
        </w:rPr>
        <w:t>2001</w:t>
      </w:r>
      <w:r w:rsidR="00816093" w:rsidRPr="00B25226">
        <w:rPr>
          <w:rFonts w:eastAsia="Times New Roman" w:cs="Times New Roman"/>
          <w:noProof/>
          <w:color w:val="auto"/>
          <w:sz w:val="22"/>
        </w:rPr>
        <w:t>. Phenotypic Plasticity in the Interactions and Evolution of Species. Science (80-. ). 294: 321–326.</w:t>
      </w:r>
    </w:p>
    <w:p w14:paraId="14B9FD7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Bale, J. S., and S. A. L. Hayward</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2010</w:t>
      </w:r>
      <w:r w:rsidRPr="00B25226">
        <w:rPr>
          <w:rFonts w:eastAsia="Times New Roman" w:cs="Times New Roman"/>
          <w:noProof/>
          <w:color w:val="auto"/>
          <w:sz w:val="22"/>
        </w:rPr>
        <w:t>. Insect overwintering in a changing climate. J. Exp. Biol. 213: 980–994.</w:t>
      </w:r>
    </w:p>
    <w:p w14:paraId="3E3D7FDE"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lastRenderedPageBreak/>
        <w:t>Bale, J. S., G. J. Masters, I. D. Hodkinson, C. Awmack, T. M. Bezemer, V. K. Brown, J. Butterfield, A. Buse, J. C. Coulson, J. Farrar, J. E. G. Good, R. Harrington, S. Hartley, T. H. Jones, R. L. Lindroth, M. C. Press, I. Symrnioudis, A. D. Watt, and J. B. Whittaker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2002</w:t>
      </w:r>
      <w:r w:rsidRPr="00B25226">
        <w:rPr>
          <w:rFonts w:eastAsia="Times New Roman" w:cs="Times New Roman"/>
          <w:noProof/>
          <w:color w:val="auto"/>
          <w:sz w:val="22"/>
        </w:rPr>
        <w:t>. Herbivory in global climate change research: Direct effects of rising temperature on insect herbivores. Glob. Chang. Biol. 8: 1–16.</w:t>
      </w:r>
    </w:p>
    <w:p w14:paraId="585F45F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Bradshaw, W. E., and C. M. Holzapfel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2001</w:t>
      </w:r>
      <w:r w:rsidRPr="00B25226">
        <w:rPr>
          <w:rFonts w:eastAsia="Times New Roman" w:cs="Times New Roman"/>
          <w:noProof/>
          <w:color w:val="auto"/>
          <w:sz w:val="22"/>
        </w:rPr>
        <w:t>. Genetic shift in photoperiodic response correlated with global warming. Proc. Natl. Acad. Sci. 98: 14509–14511.</w:t>
      </w:r>
    </w:p>
    <w:p w14:paraId="5A0CA252"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Bradshaw, W., and C. Holzapfel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2006</w:t>
      </w:r>
      <w:r w:rsidRPr="00B25226">
        <w:rPr>
          <w:rFonts w:eastAsia="Times New Roman" w:cs="Times New Roman"/>
          <w:noProof/>
          <w:color w:val="auto"/>
          <w:sz w:val="22"/>
        </w:rPr>
        <w:t>. Evolutionary Response to Rapid Climate Change. Science (80-. ). 312: 1477–1478.</w:t>
      </w:r>
    </w:p>
    <w:p w14:paraId="31BC1276"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Breed, G. A., S. Stichter, and E. E. Crone</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2012</w:t>
      </w:r>
      <w:r w:rsidRPr="00B25226">
        <w:rPr>
          <w:rFonts w:eastAsia="Times New Roman" w:cs="Times New Roman"/>
          <w:noProof/>
          <w:color w:val="auto"/>
          <w:sz w:val="22"/>
        </w:rPr>
        <w:t>. Climate-driven changes in northeastern US butterfly communities. Nat. Clim. Chang. 3: 142–145.</w:t>
      </w:r>
    </w:p>
    <w:p w14:paraId="171CF736"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Burmester, T.</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1999</w:t>
      </w:r>
      <w:r w:rsidRPr="00B25226">
        <w:rPr>
          <w:rFonts w:eastAsia="Times New Roman" w:cs="Times New Roman"/>
          <w:noProof/>
          <w:color w:val="auto"/>
          <w:sz w:val="22"/>
        </w:rPr>
        <w:t>. Evolution and function of the insect hexamerins*. Eur. J. Entomol. 96: 213–225.</w:t>
      </w:r>
    </w:p>
    <w:p w14:paraId="4D448AE3"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Chown, S. L., and J. S. Terblanche</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2006</w:t>
      </w:r>
      <w:r w:rsidRPr="00B25226">
        <w:rPr>
          <w:rFonts w:eastAsia="Times New Roman" w:cs="Times New Roman"/>
          <w:noProof/>
          <w:color w:val="auto"/>
          <w:sz w:val="22"/>
        </w:rPr>
        <w:t>. Physiological Diversity in Insects: Ecological and Evolutionary Contexts. Adv. In Insect Phys. 33: 50–152.</w:t>
      </w:r>
    </w:p>
    <w:p w14:paraId="5991101D"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Christie, W. W., and W. W. Christie</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1993</w:t>
      </w:r>
      <w:r w:rsidRPr="00B25226">
        <w:rPr>
          <w:rFonts w:eastAsia="Times New Roman" w:cs="Times New Roman"/>
          <w:noProof/>
          <w:color w:val="auto"/>
          <w:sz w:val="22"/>
        </w:rPr>
        <w:t>. Preparation of ester derivatives of fatty acids for chromatographic analysis. 69–111.</w:t>
      </w:r>
    </w:p>
    <w:p w14:paraId="2D2406B9"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Culliney, T. W.</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2014</w:t>
      </w:r>
      <w:r w:rsidRPr="00B25226">
        <w:rPr>
          <w:rFonts w:eastAsia="Times New Roman" w:cs="Times New Roman"/>
          <w:noProof/>
          <w:color w:val="auto"/>
          <w:sz w:val="22"/>
        </w:rPr>
        <w:t xml:space="preserve">. Crop Losses to Arthropod Pests, pp. 201–226. </w:t>
      </w:r>
      <w:r w:rsidRPr="00B25226">
        <w:rPr>
          <w:rFonts w:eastAsia="Times New Roman" w:cs="Times New Roman"/>
          <w:i/>
          <w:iCs/>
          <w:noProof/>
          <w:color w:val="auto"/>
          <w:sz w:val="22"/>
        </w:rPr>
        <w:t>In</w:t>
      </w:r>
      <w:r w:rsidRPr="00B25226">
        <w:rPr>
          <w:rFonts w:eastAsia="Times New Roman" w:cs="Times New Roman"/>
          <w:noProof/>
          <w:color w:val="auto"/>
          <w:sz w:val="22"/>
        </w:rPr>
        <w:t xml:space="preserve"> Integr. Pest Manag. Vol 3.</w:t>
      </w:r>
    </w:p>
    <w:p w14:paraId="5A22A70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DeLucia, E. H., C. L. Casteel, P. D. Nabity, and B. F. O’Neill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Insects take a bigger bite out of plants in a warmer, higher carbon dioxide world. Proc. Natl. Acad. Sci. 105: 1781–1782.</w:t>
      </w:r>
    </w:p>
    <w:p w14:paraId="7E6F47E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Denlinger, D. 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Why study diapause? Entomol. Res. 38: 1–9.</w:t>
      </w:r>
    </w:p>
    <w:p w14:paraId="0E26733D"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Deutsch, C. A., J. J. Tewksbury, R. B. Huey, K. S. Sheldon, C. K. Ghalambor, D. C. Haak, and P. R. Martin</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Impacts of climate warming on terrestrial ectotherms across latitude. Proc. Natl. Acad. Sci. U. S. A. 105: 6668–6672.</w:t>
      </w:r>
    </w:p>
    <w:p w14:paraId="741FAA9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Fernandez-Cornejo, J., R. Nehring, C. Osteen, S. Wechsler, A. Martin, and A. Vialou</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2014</w:t>
      </w:r>
      <w:r w:rsidRPr="00B25226">
        <w:rPr>
          <w:rFonts w:eastAsia="Times New Roman" w:cs="Times New Roman"/>
          <w:noProof/>
          <w:color w:val="auto"/>
          <w:sz w:val="22"/>
        </w:rPr>
        <w:t>. Pesticide Use in U.S. Agriculture: 21 Selected Crops, 1960-2008.</w:t>
      </w:r>
    </w:p>
    <w:p w14:paraId="7DE19031"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Folch, J., M. Lees, and G. H. S. Stanley</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1957</w:t>
      </w:r>
      <w:r w:rsidRPr="00B25226">
        <w:rPr>
          <w:rFonts w:eastAsia="Times New Roman" w:cs="Times New Roman"/>
          <w:noProof/>
          <w:color w:val="auto"/>
          <w:sz w:val="22"/>
        </w:rPr>
        <w:t>. A simple method for the isolation and purification of total lipids from animal tissues. J Biol Chem.</w:t>
      </w:r>
    </w:p>
    <w:p w14:paraId="5165A082"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Gelman, D. B., and D. K. Hayes</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1982</w:t>
      </w:r>
      <w:r w:rsidRPr="00B25226">
        <w:rPr>
          <w:rFonts w:eastAsia="Times New Roman" w:cs="Times New Roman"/>
          <w:noProof/>
          <w:color w:val="auto"/>
          <w:sz w:val="22"/>
        </w:rPr>
        <w:t>. Methods and Markers for Synchronizing Maturation of Fifth-Stage Larvae and Pupae of the European Corn Borer , Ostrinia nubilalis. Ann. Entomol. Soc. 75: 485–493.</w:t>
      </w:r>
    </w:p>
    <w:p w14:paraId="42CB8D0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Gelman, D. B., and C. W. Woods</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1983</w:t>
      </w:r>
      <w:r w:rsidRPr="00B25226">
        <w:rPr>
          <w:rFonts w:eastAsia="Times New Roman" w:cs="Times New Roman"/>
          <w:noProof/>
          <w:color w:val="auto"/>
          <w:sz w:val="22"/>
        </w:rPr>
        <w:t>. HAEMOLYMPH ECDYSTEROID TITERS OF DIAPAUSE-AND NONDIAPAUSE-BOUND FIFTH INSTARS AND PUPAE OF THE EUROPEAN CORN BORER, OSTRINIA NUZ3KALIS (HijBNER). Biochrm. Phystol. %A: 367–375.</w:t>
      </w:r>
    </w:p>
    <w:p w14:paraId="15EEB57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Goehring, L., and K. S. Oberhauser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2002</w:t>
      </w:r>
      <w:r w:rsidRPr="00B25226">
        <w:rPr>
          <w:rFonts w:eastAsia="Times New Roman" w:cs="Times New Roman"/>
          <w:noProof/>
          <w:color w:val="auto"/>
          <w:sz w:val="22"/>
        </w:rPr>
        <w:t xml:space="preserve">. Effects of photoperiod, temperature, and host plant age on induction of reproductive diapause and development time in </w:t>
      </w:r>
      <w:r w:rsidRPr="00B25226">
        <w:rPr>
          <w:rFonts w:eastAsia="Times New Roman" w:cs="Times New Roman"/>
          <w:i/>
          <w:iCs/>
          <w:noProof/>
          <w:color w:val="auto"/>
          <w:sz w:val="22"/>
        </w:rPr>
        <w:t>Danaus plexippus</w:t>
      </w:r>
      <w:r w:rsidRPr="00B25226">
        <w:rPr>
          <w:rFonts w:eastAsia="Times New Roman" w:cs="Times New Roman"/>
          <w:noProof/>
          <w:color w:val="auto"/>
          <w:sz w:val="22"/>
        </w:rPr>
        <w:t>. Ecol. Entomol. 27: 674–685.</w:t>
      </w:r>
    </w:p>
    <w:p w14:paraId="01B4613D"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Hahn, D. A., and D. L. Denlinger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2007</w:t>
      </w:r>
      <w:r w:rsidRPr="00B25226">
        <w:rPr>
          <w:rFonts w:eastAsia="Times New Roman" w:cs="Times New Roman"/>
          <w:noProof/>
          <w:color w:val="auto"/>
          <w:sz w:val="22"/>
        </w:rPr>
        <w:t>. Meeting the energetic demands of insect diapause: Nutrient storage and utilization. J. Insect Physiol. 53: 760–773.</w:t>
      </w:r>
    </w:p>
    <w:p w14:paraId="00030DD2"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Hahn, D. A., and D. L. Denlinger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2011</w:t>
      </w:r>
      <w:r w:rsidRPr="00B25226">
        <w:rPr>
          <w:rFonts w:eastAsia="Times New Roman" w:cs="Times New Roman"/>
          <w:noProof/>
          <w:color w:val="auto"/>
          <w:sz w:val="22"/>
        </w:rPr>
        <w:t>. Energetics of Insect Diapause. Annu. Rev. Entomol. 56: 103–121.</w:t>
      </w:r>
    </w:p>
    <w:p w14:paraId="1035EEA9"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lastRenderedPageBreak/>
        <w:t>Huey, R. B., M. R. Kearney, A. Krockenberger, J. a M. Holtum, M. Jess, and S. E. Williams</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2012</w:t>
      </w:r>
      <w:r w:rsidRPr="00B25226">
        <w:rPr>
          <w:rFonts w:eastAsia="Times New Roman" w:cs="Times New Roman"/>
          <w:noProof/>
          <w:color w:val="auto"/>
          <w:sz w:val="22"/>
        </w:rPr>
        <w:t>. Predicting organismal vulnerability to climate warming: roles of behaviour, physiology and adaptation. Philos. Trans. R. Soc. Lond. B. Biol. Sci. 367: 1665–79.</w:t>
      </w:r>
    </w:p>
    <w:p w14:paraId="00118ACE"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Huey, R. B., and R. D. Stevenson</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1979</w:t>
      </w:r>
      <w:r w:rsidRPr="00B25226">
        <w:rPr>
          <w:rFonts w:eastAsia="Times New Roman" w:cs="Times New Roman"/>
          <w:noProof/>
          <w:color w:val="auto"/>
          <w:sz w:val="22"/>
        </w:rPr>
        <w:t>. Intergrating thermal physiology and ecology of ecotherms: a discussion of approaches. Am. Zool. 19: 357–366.</w:t>
      </w:r>
    </w:p>
    <w:p w14:paraId="3C06B97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Hughes, 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2000</w:t>
      </w:r>
      <w:r w:rsidRPr="00B25226">
        <w:rPr>
          <w:rFonts w:eastAsia="Times New Roman" w:cs="Times New Roman"/>
          <w:noProof/>
          <w:color w:val="auto"/>
          <w:sz w:val="22"/>
        </w:rPr>
        <w:t>. Biological consequences of global warming: is the signal already apparent? Trends Ecol. Evol. 15: 56–61.</w:t>
      </w:r>
    </w:p>
    <w:p w14:paraId="690689C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Hut, R. A., S. Paolucci, R. Dor, C. P. Kyriacou, and S. Daan</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2013</w:t>
      </w:r>
      <w:r w:rsidRPr="00B25226">
        <w:rPr>
          <w:rFonts w:eastAsia="Times New Roman" w:cs="Times New Roman"/>
          <w:noProof/>
          <w:color w:val="auto"/>
          <w:sz w:val="22"/>
        </w:rPr>
        <w:t>. Latitudinal clines: an evolutionary view on biological rhythms. Proc. Biol. Sci. 280: 20130433.</w:t>
      </w:r>
    </w:p>
    <w:p w14:paraId="3AE1C7C8"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Koštál, V.</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2006</w:t>
      </w:r>
      <w:r w:rsidRPr="00B25226">
        <w:rPr>
          <w:rFonts w:eastAsia="Times New Roman" w:cs="Times New Roman"/>
          <w:noProof/>
          <w:color w:val="auto"/>
          <w:sz w:val="22"/>
        </w:rPr>
        <w:t>. Eco-physiological phases of insect diapause. J. Insect Physiol. 52: 113–127.</w:t>
      </w:r>
    </w:p>
    <w:p w14:paraId="02BA079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Lassance, J. M., A. T. Groot, M. A. Lienard, B. Antony, C. Borgwardt, F. Andersson, E. Hedenstrom, D. G. Heckel, and C. Lofstedt</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2010</w:t>
      </w:r>
      <w:r w:rsidRPr="00B25226">
        <w:rPr>
          <w:rFonts w:eastAsia="Times New Roman" w:cs="Times New Roman"/>
          <w:noProof/>
          <w:color w:val="auto"/>
          <w:sz w:val="22"/>
        </w:rPr>
        <w:t>. Allelic variation in a fatty-acyl reductase gene causes divergence in moth sex pheromones. Nature. 466: 486–491.</w:t>
      </w:r>
    </w:p>
    <w:p w14:paraId="35C30893"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Lee, C. E. E.</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2002</w:t>
      </w:r>
      <w:r w:rsidRPr="00B25226">
        <w:rPr>
          <w:rFonts w:eastAsia="Times New Roman" w:cs="Times New Roman"/>
          <w:noProof/>
          <w:color w:val="auto"/>
          <w:sz w:val="22"/>
        </w:rPr>
        <w:t>. Evolutionary genetics of invasive species. Trends Ecol. Evol. 17: 386–391.</w:t>
      </w:r>
    </w:p>
    <w:p w14:paraId="162CB085"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Liu, K.-S.</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1994</w:t>
      </w:r>
      <w:r w:rsidRPr="00B25226">
        <w:rPr>
          <w:rFonts w:eastAsia="Times New Roman" w:cs="Times New Roman"/>
          <w:noProof/>
          <w:color w:val="auto"/>
          <w:sz w:val="22"/>
        </w:rPr>
        <w:t>. Preparation of fatty acid methyl esters for Gas-Chromatographic analysis of lipids in biologcal materials. J. Am. Oil Chem. Soc. 71: 1179–1187.</w:t>
      </w:r>
    </w:p>
    <w:p w14:paraId="4B7CA2E0"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Melorose, J., R. Perroy, and S. Careas</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2015</w:t>
      </w:r>
      <w:r w:rsidRPr="00B25226">
        <w:rPr>
          <w:rFonts w:eastAsia="Times New Roman" w:cs="Times New Roman"/>
          <w:noProof/>
          <w:color w:val="auto"/>
          <w:sz w:val="22"/>
        </w:rPr>
        <w:t>. World Population Prospects: The 2015 Revision, Key Findings and Advance Tables. Working Paper No. ESA/P/WP.241., United Nations, Dep. Econ. Soc. Aff. Popul. Div.</w:t>
      </w:r>
    </w:p>
    <w:p w14:paraId="07814CE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NOAA National Centers for Environmental Information</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2017</w:t>
      </w:r>
      <w:r w:rsidRPr="00B25226">
        <w:rPr>
          <w:rFonts w:eastAsia="Times New Roman" w:cs="Times New Roman"/>
          <w:noProof/>
          <w:color w:val="auto"/>
          <w:sz w:val="22"/>
        </w:rPr>
        <w:t>. State of the Climate: Global Climate Report for Annual 2016. (https://www.ncdc.noaa.gov/sotc/national/201613).</w:t>
      </w:r>
    </w:p>
    <w:p w14:paraId="06713356"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Parmesan, C., N. Ryrholm, C. Stefanescu, J. K. Hill, C. D. Thomas, H. Descimon, B. Huntley, L. Kaila, J. Kullberg, T. Tammaru, W. J. Tennent, J. a Thomas, and M. Warren</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1999</w:t>
      </w:r>
      <w:r w:rsidRPr="00B25226">
        <w:rPr>
          <w:rFonts w:eastAsia="Times New Roman" w:cs="Times New Roman"/>
          <w:noProof/>
          <w:color w:val="auto"/>
          <w:sz w:val="22"/>
        </w:rPr>
        <w:t>. Poleward shifts in geographical ranges of butterfly species associated with regional warming. Nature. 399: 579–583.</w:t>
      </w:r>
    </w:p>
    <w:p w14:paraId="3FCB1ACC"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Phillips, B. L., G. P. Brown, J. M. J. Travis, and R. Shine</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Reid’s Paradox Revisited: The Evolution of Dispersal Kernels during Range Expansion. Am. Nat. 172: S34–S48.</w:t>
      </w:r>
    </w:p>
    <w:p w14:paraId="6DCFD28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Pick, C., M. Schneuer, and T. Burmester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2009</w:t>
      </w:r>
      <w:r w:rsidRPr="00B25226">
        <w:rPr>
          <w:rFonts w:eastAsia="Times New Roman" w:cs="Times New Roman"/>
          <w:noProof/>
          <w:color w:val="auto"/>
          <w:sz w:val="22"/>
        </w:rPr>
        <w:t>. The occurrence of hemocyanin in Hexapoda. FEBS J. 276: 1930–1941.</w:t>
      </w:r>
    </w:p>
    <w:p w14:paraId="58CD989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Pimentel, D.</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2005</w:t>
      </w:r>
      <w:r w:rsidRPr="00B25226">
        <w:rPr>
          <w:rFonts w:eastAsia="Times New Roman" w:cs="Times New Roman"/>
          <w:noProof/>
          <w:color w:val="auto"/>
          <w:sz w:val="22"/>
        </w:rPr>
        <w:t>. Environmental and economic costs of the application of pesticides primarily in the United States In Integrated Pest Management: Innovation-Development Process. Environ. Dev. Sustain. 7: 229–252.</w:t>
      </w:r>
    </w:p>
    <w:p w14:paraId="6264586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Pimentel, D., and M. Burgess</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2005</w:t>
      </w:r>
      <w:r w:rsidRPr="00B25226">
        <w:rPr>
          <w:rFonts w:eastAsia="Times New Roman" w:cs="Times New Roman"/>
          <w:noProof/>
          <w:color w:val="auto"/>
          <w:sz w:val="22"/>
        </w:rPr>
        <w:t>. Environmental and economic costs of the application of pesticides primarily in the United States. Integr. Pest Manag. 3: 47–71.</w:t>
      </w:r>
    </w:p>
    <w:p w14:paraId="3EA18A44"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Price, T. D., and D. Sol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Introduction: Genetics of Colonizing Species. Am. Nat. 172: S1–S3.</w:t>
      </w:r>
    </w:p>
    <w:p w14:paraId="56423AC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Scriber, J. M.</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2014</w:t>
      </w:r>
      <w:r w:rsidRPr="00B25226">
        <w:rPr>
          <w:rFonts w:eastAsia="Times New Roman" w:cs="Times New Roman"/>
          <w:noProof/>
          <w:color w:val="auto"/>
          <w:sz w:val="22"/>
        </w:rPr>
        <w:t>. Climate-driven reshuffling of species and genes: Potential conservation roles for species translocations and recombinant hybrid genotypes, Insects.</w:t>
      </w:r>
    </w:p>
    <w:p w14:paraId="45D5C999"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Sinclair, B. J.</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2015</w:t>
      </w:r>
      <w:r w:rsidRPr="00B25226">
        <w:rPr>
          <w:rFonts w:eastAsia="Times New Roman" w:cs="Times New Roman"/>
          <w:noProof/>
          <w:color w:val="auto"/>
          <w:sz w:val="22"/>
        </w:rPr>
        <w:t>. Linking energetics and overwintering in temperate insects. J. Therm. Biol. 54: 5–11.</w:t>
      </w:r>
    </w:p>
    <w:p w14:paraId="35A3BC3D"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Sinclair, B. J., K. E. Marshall, M. A. Sewell, D. L. Levesque, C. S. Willett, S. Slotsbo, Y. Dong, C. D. G. Harley, D. J. Marshall, B. S. Helmuth, and R. B. Huey</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2016</w:t>
      </w:r>
      <w:r w:rsidRPr="00B25226">
        <w:rPr>
          <w:rFonts w:eastAsia="Times New Roman" w:cs="Times New Roman"/>
          <w:noProof/>
          <w:color w:val="auto"/>
          <w:sz w:val="22"/>
        </w:rPr>
        <w:t>. Can we predict ectotherm responses to climate change using thermal performance curves and body temperatures? Ecol. Lett. 19: 1372–1385.</w:t>
      </w:r>
    </w:p>
    <w:p w14:paraId="657938D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Stocker, and V. B. and P. M. M. (eds. . T.F., D. Qin, G.-K. Plattner, M. Tignor, S.K. Allen, J. Boschung, A. Nauels, Y. Xia</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2015</w:t>
      </w:r>
      <w:r w:rsidRPr="00B25226">
        <w:rPr>
          <w:rFonts w:eastAsia="Times New Roman" w:cs="Times New Roman"/>
          <w:noProof/>
          <w:color w:val="auto"/>
          <w:sz w:val="22"/>
        </w:rPr>
        <w:t>. Summary for Policymakers. Clim. Chang. 2013 - Phys. Sci. Basis. 1542: 1–30.</w:t>
      </w:r>
    </w:p>
    <w:p w14:paraId="76867149"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Wadsworth, C. B., X. Li, and E. B. Dopman</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2015</w:t>
      </w:r>
      <w:r w:rsidRPr="00B25226">
        <w:rPr>
          <w:rFonts w:eastAsia="Times New Roman" w:cs="Times New Roman"/>
          <w:noProof/>
          <w:color w:val="auto"/>
          <w:sz w:val="22"/>
        </w:rPr>
        <w:t>. A recombination suppressor contributes to ecological speciation in OSTRINIA moths. Heredity (Edinb). 114: 593–600.</w:t>
      </w:r>
    </w:p>
    <w:p w14:paraId="1EB4EDEA" w14:textId="77777777" w:rsidR="00816093" w:rsidRPr="00B25226" w:rsidRDefault="00816093" w:rsidP="00816093">
      <w:pPr>
        <w:autoSpaceDE w:val="0"/>
        <w:autoSpaceDN w:val="0"/>
        <w:adjustRightInd w:val="0"/>
        <w:spacing w:before="100" w:after="100"/>
        <w:ind w:left="480" w:hanging="480"/>
        <w:rPr>
          <w:noProof/>
          <w:color w:val="auto"/>
          <w:sz w:val="22"/>
        </w:rPr>
      </w:pPr>
      <w:r w:rsidRPr="00B25226">
        <w:rPr>
          <w:rFonts w:eastAsia="Times New Roman" w:cs="Times New Roman"/>
          <w:b/>
          <w:bCs/>
          <w:noProof/>
          <w:color w:val="auto"/>
          <w:sz w:val="22"/>
        </w:rPr>
        <w:t>Williams, S. E., C. Moritz, L. P. Shoo, J. L. Isaac, A. a Hoffmann, and G. Langham</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Towards an Integrated Framework for Assessing the Vulnerability of Species to Climate Change. PLoS Biol. 6: e325.</w:t>
      </w:r>
    </w:p>
    <w:p w14:paraId="3746C36B" w14:textId="5501E170" w:rsidR="00C83A27" w:rsidRPr="00B25226" w:rsidRDefault="00C83A27" w:rsidP="00816093">
      <w:pPr>
        <w:autoSpaceDE w:val="0"/>
        <w:autoSpaceDN w:val="0"/>
        <w:adjustRightInd w:val="0"/>
        <w:spacing w:before="100" w:after="100"/>
        <w:ind w:left="480" w:hanging="480"/>
        <w:rPr>
          <w:color w:val="auto"/>
          <w:sz w:val="20"/>
          <w:szCs w:val="20"/>
        </w:rPr>
      </w:pPr>
      <w:r w:rsidRPr="00B25226">
        <w:rPr>
          <w:color w:val="auto"/>
          <w:sz w:val="22"/>
          <w:szCs w:val="22"/>
        </w:rPr>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an Hahn" w:date="2017-08-28T12:07:00Z" w:initials="DH">
    <w:p w14:paraId="3ADF0BDD" w14:textId="19D6FD6C" w:rsidR="000E6FC0" w:rsidRDefault="000E6FC0" w:rsidP="00E53487">
      <w:pPr>
        <w:pStyle w:val="CommentText"/>
      </w:pPr>
      <w:r>
        <w:rPr>
          <w:rStyle w:val="CommentReference"/>
        </w:rPr>
        <w:annotationRef/>
      </w:r>
      <w:r>
        <w:t xml:space="preserve">You are still misusing the word adapting! Just say adjust instead. </w:t>
      </w:r>
    </w:p>
    <w:p w14:paraId="7708E892" w14:textId="1CA3ABB3" w:rsidR="000E6FC0" w:rsidRDefault="000E6FC0">
      <w:pPr>
        <w:pStyle w:val="CommentText"/>
      </w:pPr>
      <w:r>
        <w:t xml:space="preserve">Please read the Sgro paper then we can discuss another day. </w:t>
      </w:r>
    </w:p>
  </w:comment>
  <w:comment w:id="2" w:author="James Brown" w:date="2017-08-26T21:55:00Z" w:initials="JTB">
    <w:p w14:paraId="4F9C0889" w14:textId="1A859CEC" w:rsidR="000E6FC0" w:rsidRDefault="000E6FC0">
      <w:pPr>
        <w:pStyle w:val="CommentText"/>
      </w:pPr>
      <w:r>
        <w:rPr>
          <w:rStyle w:val="CommentReference"/>
        </w:rPr>
        <w:annotationRef/>
      </w:r>
      <w:r>
        <w:rPr>
          <w:rStyle w:val="CommentReference"/>
        </w:rPr>
        <w:t>Please read</w:t>
      </w:r>
    </w:p>
  </w:comment>
  <w:comment w:id="6" w:author="Dan Hahn" w:date="2017-08-28T12:04:00Z" w:initials="DH">
    <w:p w14:paraId="1099FDD1" w14:textId="7F6EACBD" w:rsidR="000E6FC0" w:rsidRDefault="000E6FC0">
      <w:pPr>
        <w:pStyle w:val="CommentText"/>
      </w:pPr>
      <w:r>
        <w:rPr>
          <w:rStyle w:val="CommentReference"/>
        </w:rPr>
        <w:annotationRef/>
      </w:r>
      <w:r>
        <w:t>I do like this second sentence a lot</w:t>
      </w:r>
    </w:p>
  </w:comment>
  <w:comment w:id="11" w:author="Dan Hahn" w:date="2017-08-28T12:07:00Z" w:initials="DH">
    <w:p w14:paraId="62C50B9A" w14:textId="5EEEBD32" w:rsidR="000E6FC0" w:rsidRDefault="000E6FC0">
      <w:pPr>
        <w:pStyle w:val="CommentText"/>
      </w:pPr>
      <w:r>
        <w:rPr>
          <w:rStyle w:val="CommentReference"/>
        </w:rPr>
        <w:annotationRef/>
      </w:r>
      <w:r>
        <w:t xml:space="preserve">Please stop misusing adapt! Just say adjust instead. </w:t>
      </w:r>
    </w:p>
  </w:comment>
  <w:comment w:id="12" w:author="Dan Hahn" w:date="2017-08-28T12:09:00Z" w:initials="DH">
    <w:p w14:paraId="67C4CD6E" w14:textId="4B76FE68" w:rsidR="000E6FC0" w:rsidRDefault="000E6FC0">
      <w:pPr>
        <w:pStyle w:val="CommentText"/>
      </w:pPr>
      <w:r>
        <w:rPr>
          <w:rStyle w:val="CommentReference"/>
        </w:rPr>
        <w:annotationRef/>
      </w:r>
      <w:r>
        <w:t xml:space="preserve">I stopped editing the introduction/background here. It is mostly looking good now except your misuse of adapt/adaptation. Will go now to the methods. </w:t>
      </w:r>
    </w:p>
  </w:comment>
  <w:comment w:id="13" w:author="Dan Hahn" w:date="2017-07-27T10:24:00Z" w:initials="DH">
    <w:p w14:paraId="670183D8" w14:textId="77777777" w:rsidR="000E6FC0" w:rsidRDefault="000E6FC0" w:rsidP="003F083F">
      <w:pPr>
        <w:pStyle w:val="CommentText"/>
      </w:pPr>
      <w:r>
        <w:rPr>
          <w:rStyle w:val="CommentReference"/>
        </w:rPr>
        <w:annotationRef/>
      </w:r>
      <w:r>
        <w:t xml:space="preserve">Before this point you do not cover the topic of selection and adaptation to climate-relevant parameters. First you must cover the concept of adaptation in general before you can talk about evolving greater plasticity as an adaptation. </w:t>
      </w:r>
    </w:p>
  </w:comment>
  <w:comment w:id="14" w:author="Dan Hahn" w:date="2017-07-27T07:33:00Z" w:initials="DH">
    <w:p w14:paraId="7134BC63" w14:textId="77777777" w:rsidR="000E6FC0" w:rsidRDefault="000E6FC0" w:rsidP="003F083F">
      <w:pPr>
        <w:pStyle w:val="CommentText"/>
      </w:pPr>
      <w:r>
        <w:rPr>
          <w:rStyle w:val="CommentReference"/>
        </w:rPr>
        <w:annotationRef/>
      </w:r>
      <w:r>
        <w:t xml:space="preserve">Reword this to have clearer logic. </w:t>
      </w:r>
    </w:p>
  </w:comment>
  <w:comment w:id="15" w:author="Dan" w:date="2017-07-27T10:08:00Z" w:initials="D">
    <w:p w14:paraId="294792E4" w14:textId="77777777" w:rsidR="000E6FC0" w:rsidRDefault="000E6FC0"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16" w:author="Dan Hahn" w:date="2017-07-27T07:43:00Z" w:initials="DH">
    <w:p w14:paraId="39DB0BE5" w14:textId="77777777" w:rsidR="000E6FC0" w:rsidRDefault="000E6FC0"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17" w:author="Dan Hahn" w:date="2017-07-27T10:26:00Z" w:initials="DH">
    <w:p w14:paraId="23642C94" w14:textId="77777777" w:rsidR="000E6FC0" w:rsidRDefault="000E6FC0" w:rsidP="003F083F">
      <w:pPr>
        <w:pStyle w:val="CommentText"/>
      </w:pPr>
      <w:r>
        <w:rPr>
          <w:rStyle w:val="CommentReference"/>
        </w:rPr>
        <w:annotationRef/>
      </w:r>
      <w:r>
        <w:t>WHAT? This makes no sense to me at all.</w:t>
      </w:r>
    </w:p>
  </w:comment>
  <w:comment w:id="18" w:author="Dan Hahn" w:date="2017-07-27T07:44:00Z" w:initials="DH">
    <w:p w14:paraId="550F022E" w14:textId="77777777" w:rsidR="000E6FC0" w:rsidRDefault="000E6FC0"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19" w:author="Dan Hahn" w:date="2017-07-27T07:45:00Z" w:initials="DH">
    <w:p w14:paraId="3BD38570" w14:textId="77777777" w:rsidR="000E6FC0" w:rsidRDefault="000E6FC0" w:rsidP="003F083F">
      <w:pPr>
        <w:pStyle w:val="CommentText"/>
      </w:pPr>
      <w:r>
        <w:rPr>
          <w:rStyle w:val="CommentReference"/>
        </w:rPr>
        <w:annotationRef/>
      </w:r>
      <w:r>
        <w:t xml:space="preserve">Again, I think you have misunderstood this concept with pitcher plant mosquitoes. </w:t>
      </w:r>
    </w:p>
  </w:comment>
  <w:comment w:id="20" w:author="Dan Hahn" w:date="2017-07-27T10:29:00Z" w:initials="DH">
    <w:p w14:paraId="3CB2F4A7" w14:textId="77777777" w:rsidR="000E6FC0" w:rsidRDefault="000E6FC0"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21" w:author="Dan Hahn" w:date="2017-07-27T07:46:00Z" w:initials="DH">
    <w:p w14:paraId="386071C7" w14:textId="77777777" w:rsidR="000E6FC0" w:rsidRDefault="000E6FC0" w:rsidP="003F083F">
      <w:pPr>
        <w:pStyle w:val="CommentText"/>
      </w:pPr>
      <w:r>
        <w:rPr>
          <w:rStyle w:val="CommentReference"/>
        </w:rPr>
        <w:annotationRef/>
      </w:r>
      <w:r>
        <w:t>Provide a citation for this.</w:t>
      </w:r>
    </w:p>
  </w:comment>
  <w:comment w:id="22" w:author="Dan Hahn" w:date="2017-07-27T10:30:00Z" w:initials="DH">
    <w:p w14:paraId="66F9A13A" w14:textId="77777777" w:rsidR="000E6FC0" w:rsidRDefault="000E6FC0"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23" w:author="Dan Hahn" w:date="2017-07-27T10:43:00Z" w:initials="DH">
    <w:p w14:paraId="11AB2848" w14:textId="77777777" w:rsidR="000E6FC0" w:rsidRDefault="000E6FC0" w:rsidP="003F083F">
      <w:pPr>
        <w:pStyle w:val="CommentText"/>
      </w:pPr>
      <w:r>
        <w:rPr>
          <w:rStyle w:val="CommentReference"/>
        </w:rPr>
        <w:annotationRef/>
      </w:r>
      <w:r>
        <w:t xml:space="preserve">I do not understand what you are trying to say here. </w:t>
      </w:r>
    </w:p>
  </w:comment>
  <w:comment w:id="24" w:author="Dan Hahn" w:date="2017-07-27T10:45:00Z" w:initials="DH">
    <w:p w14:paraId="6E350F72" w14:textId="77777777" w:rsidR="000E6FC0" w:rsidRDefault="000E6FC0" w:rsidP="003F083F">
      <w:pPr>
        <w:pStyle w:val="CommentText"/>
      </w:pPr>
      <w:r>
        <w:rPr>
          <w:rStyle w:val="CommentReference"/>
        </w:rPr>
        <w:annotationRef/>
      </w:r>
      <w:r>
        <w:t xml:space="preserve">I am completely confused by this statement. </w:t>
      </w:r>
    </w:p>
  </w:comment>
  <w:comment w:id="25" w:author="Dan Hahn" w:date="2017-07-27T10:51:00Z" w:initials="DH">
    <w:p w14:paraId="5632D232" w14:textId="77777777" w:rsidR="000E6FC0" w:rsidRDefault="000E6FC0"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26" w:author="Dan Hahn" w:date="2017-07-27T10:51:00Z" w:initials="DH">
    <w:p w14:paraId="76B6B52F" w14:textId="77777777" w:rsidR="000E6FC0" w:rsidRDefault="000E6FC0" w:rsidP="003F083F">
      <w:pPr>
        <w:pStyle w:val="CommentText"/>
      </w:pPr>
      <w:r>
        <w:rPr>
          <w:rStyle w:val="CommentReference"/>
        </w:rPr>
        <w:annotationRef/>
      </w:r>
      <w:r>
        <w:t xml:space="preserve">WHAT? </w:t>
      </w:r>
    </w:p>
  </w:comment>
  <w:comment w:id="27" w:author="Dan Hahn" w:date="2017-07-27T10:52:00Z" w:initials="DH">
    <w:p w14:paraId="5A51B0ED" w14:textId="77777777" w:rsidR="000E6FC0" w:rsidRDefault="000E6FC0" w:rsidP="003F083F">
      <w:pPr>
        <w:pStyle w:val="CommentText"/>
      </w:pPr>
      <w:r>
        <w:rPr>
          <w:rStyle w:val="CommentReference"/>
        </w:rPr>
        <w:annotationRef/>
      </w:r>
      <w:r>
        <w:t xml:space="preserve">The information in this sentence is all correct, but it is poorly written. </w:t>
      </w:r>
    </w:p>
  </w:comment>
  <w:comment w:id="28" w:author="Dan Hahn" w:date="2017-07-27T11:09:00Z" w:initials="DH">
    <w:p w14:paraId="0AFD60D2" w14:textId="77777777" w:rsidR="000E6FC0" w:rsidRDefault="000E6FC0" w:rsidP="003F083F">
      <w:pPr>
        <w:pStyle w:val="CommentText"/>
      </w:pPr>
      <w:r>
        <w:rPr>
          <w:rStyle w:val="CommentReference"/>
        </w:rPr>
        <w:annotationRef/>
      </w:r>
      <w:r>
        <w:t xml:space="preserve">This is very poorly worded. What do you mean here? </w:t>
      </w:r>
    </w:p>
  </w:comment>
  <w:comment w:id="29" w:author="Dan Hahn" w:date="2017-07-27T11:10:00Z" w:initials="DH">
    <w:p w14:paraId="35782145" w14:textId="77777777" w:rsidR="000E6FC0" w:rsidRDefault="000E6FC0" w:rsidP="003F083F">
      <w:pPr>
        <w:pStyle w:val="CommentText"/>
      </w:pPr>
      <w:r>
        <w:rPr>
          <w:rStyle w:val="CommentReference"/>
        </w:rPr>
        <w:annotationRef/>
      </w:r>
      <w:r>
        <w:t xml:space="preserve">What do you mean by genetic programming? Do you really mean to say developmental programming? </w:t>
      </w:r>
    </w:p>
  </w:comment>
  <w:comment w:id="30" w:author="Dan Hahn" w:date="2017-07-27T11:11:00Z" w:initials="DH">
    <w:p w14:paraId="5CA12AC2" w14:textId="77777777" w:rsidR="000E6FC0" w:rsidRDefault="000E6FC0" w:rsidP="003F083F">
      <w:pPr>
        <w:pStyle w:val="CommentText"/>
      </w:pPr>
      <w:r>
        <w:rPr>
          <w:rStyle w:val="CommentReference"/>
        </w:rPr>
        <w:annotationRef/>
      </w:r>
      <w:r>
        <w:t xml:space="preserve">Why some and not all of those insects that have been induced to enter the diapause-developmental trajectory? </w:t>
      </w:r>
    </w:p>
  </w:comment>
  <w:comment w:id="31" w:author="Dan Hahn" w:date="2017-07-27T11:12:00Z" w:initials="DH">
    <w:p w14:paraId="2DF23463" w14:textId="77777777" w:rsidR="000E6FC0" w:rsidRDefault="000E6FC0"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32" w:author="Dan Hahn" w:date="2017-07-27T11:14:00Z" w:initials="DH">
    <w:p w14:paraId="3FD0809F" w14:textId="77777777" w:rsidR="000E6FC0" w:rsidRDefault="000E6FC0" w:rsidP="003F083F">
      <w:pPr>
        <w:pStyle w:val="CommentText"/>
      </w:pPr>
      <w:r>
        <w:rPr>
          <w:rStyle w:val="CommentReference"/>
        </w:rPr>
        <w:annotationRef/>
      </w:r>
      <w:r>
        <w:t xml:space="preserve">You cannot just leave the story hanging, you must finish all of the logical progression for the readers. </w:t>
      </w:r>
    </w:p>
  </w:comment>
  <w:comment w:id="33" w:author="Dan Hahn" w:date="2017-07-27T11:17:00Z" w:initials="DH">
    <w:p w14:paraId="3CE3389E" w14:textId="77777777" w:rsidR="000E6FC0" w:rsidRDefault="000E6FC0" w:rsidP="003F083F">
      <w:pPr>
        <w:pStyle w:val="CommentText"/>
      </w:pPr>
      <w:r>
        <w:rPr>
          <w:rStyle w:val="CommentReference"/>
        </w:rPr>
        <w:annotationRef/>
      </w:r>
      <w:r>
        <w:t xml:space="preserve">Have you spelled out the genus name somewhere earlier in the proposal? </w:t>
      </w:r>
    </w:p>
  </w:comment>
  <w:comment w:id="34" w:author="Dan Hahn" w:date="2017-07-27T11:18:00Z" w:initials="DH">
    <w:p w14:paraId="73FFCB9A" w14:textId="77777777" w:rsidR="000E6FC0" w:rsidRDefault="000E6FC0" w:rsidP="003F083F">
      <w:pPr>
        <w:pStyle w:val="CommentText"/>
      </w:pPr>
      <w:r>
        <w:rPr>
          <w:rStyle w:val="CommentReference"/>
        </w:rPr>
        <w:annotationRef/>
      </w:r>
      <w:r>
        <w:t xml:space="preserve">This section is poorly written. </w:t>
      </w:r>
    </w:p>
  </w:comment>
  <w:comment w:id="35" w:author="Dan Hahn" w:date="2017-06-16T13:26:00Z" w:initials="DH">
    <w:p w14:paraId="3732DAB7" w14:textId="77777777" w:rsidR="000E6FC0" w:rsidRDefault="000E6FC0" w:rsidP="003F083F">
      <w:pPr>
        <w:pStyle w:val="CommentText"/>
      </w:pPr>
      <w:r>
        <w:rPr>
          <w:rStyle w:val="CommentReference"/>
        </w:rPr>
        <w:annotationRef/>
      </w:r>
      <w:r>
        <w:t>Say it more simply!</w:t>
      </w:r>
    </w:p>
  </w:comment>
  <w:comment w:id="36" w:author="Dan Hahn" w:date="2017-06-16T13:27:00Z" w:initials="DH">
    <w:p w14:paraId="34FD7D6A" w14:textId="77777777" w:rsidR="000E6FC0" w:rsidRDefault="000E6FC0" w:rsidP="003F083F">
      <w:pPr>
        <w:pStyle w:val="CommentText"/>
      </w:pPr>
      <w:r>
        <w:rPr>
          <w:rStyle w:val="CommentReference"/>
        </w:rPr>
        <w:annotationRef/>
      </w:r>
      <w:r>
        <w:t>Simpler!</w:t>
      </w:r>
    </w:p>
  </w:comment>
  <w:comment w:id="37" w:author="Dan Hahn" w:date="2017-07-27T11:23:00Z" w:initials="DH">
    <w:p w14:paraId="7BC12AAA" w14:textId="77777777" w:rsidR="000E6FC0" w:rsidRDefault="000E6FC0"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38" w:author="Dan Hahn" w:date="2017-07-27T11:24:00Z" w:initials="DH">
    <w:p w14:paraId="3C8EAFD3" w14:textId="77777777" w:rsidR="000E6FC0" w:rsidRDefault="000E6FC0" w:rsidP="003F083F">
      <w:pPr>
        <w:pStyle w:val="CommentText"/>
      </w:pPr>
      <w:r>
        <w:rPr>
          <w:rStyle w:val="CommentReference"/>
        </w:rPr>
        <w:annotationRef/>
      </w:r>
      <w:r>
        <w:t xml:space="preserve">Have you already told me this? Why are you saying it again. Granted, here you have more detail about the process and substrates than above, but the way you are phrasing this section it seems a bit redundant. </w:t>
      </w:r>
    </w:p>
  </w:comment>
  <w:comment w:id="39" w:author="Dan Hahn" w:date="2017-07-27T11:31:00Z" w:initials="DH">
    <w:p w14:paraId="48FBF311" w14:textId="77777777" w:rsidR="000E6FC0" w:rsidRDefault="000E6FC0" w:rsidP="003F083F">
      <w:pPr>
        <w:pStyle w:val="CommentText"/>
      </w:pPr>
      <w:r>
        <w:rPr>
          <w:rStyle w:val="CommentReference"/>
        </w:rPr>
        <w:annotationRef/>
      </w:r>
      <w:r>
        <w:t xml:space="preserve">Can you say this more clearly? </w:t>
      </w:r>
    </w:p>
  </w:comment>
  <w:comment w:id="40" w:author="Dan Hahn" w:date="2017-07-27T11:32:00Z" w:initials="DH">
    <w:p w14:paraId="04A89C9C" w14:textId="77777777" w:rsidR="000E6FC0" w:rsidRDefault="000E6FC0" w:rsidP="003F083F">
      <w:pPr>
        <w:pStyle w:val="CommentText"/>
      </w:pPr>
      <w:r>
        <w:rPr>
          <w:rStyle w:val="CommentReference"/>
        </w:rPr>
        <w:annotationRef/>
      </w:r>
      <w:r>
        <w:t xml:space="preserve">Are you sure? How often do you think this happens? </w:t>
      </w:r>
    </w:p>
  </w:comment>
  <w:comment w:id="41" w:author="Dan Hahn" w:date="2017-07-27T11:33:00Z" w:initials="DH">
    <w:p w14:paraId="538CC072" w14:textId="77777777" w:rsidR="000E6FC0" w:rsidRDefault="000E6FC0" w:rsidP="003F083F">
      <w:pPr>
        <w:pStyle w:val="CommentText"/>
      </w:pPr>
      <w:r>
        <w:rPr>
          <w:rStyle w:val="CommentReference"/>
        </w:rPr>
        <w:annotationRef/>
      </w:r>
      <w:r>
        <w:t xml:space="preserve">WHAT? </w:t>
      </w:r>
    </w:p>
  </w:comment>
  <w:comment w:id="42" w:author="Dan Hahn" w:date="2017-06-16T13:28:00Z" w:initials="DH">
    <w:p w14:paraId="59BFC2F5" w14:textId="77777777" w:rsidR="000E6FC0" w:rsidRDefault="000E6FC0" w:rsidP="003F083F">
      <w:pPr>
        <w:pStyle w:val="CommentText"/>
      </w:pPr>
      <w:r>
        <w:rPr>
          <w:rStyle w:val="CommentReference"/>
        </w:rPr>
        <w:annotationRef/>
      </w:r>
      <w:r>
        <w:t xml:space="preserve">What? </w:t>
      </w:r>
    </w:p>
  </w:comment>
  <w:comment w:id="43" w:author="James Brown" w:date="2017-08-27T17:33:00Z" w:initials="JTB">
    <w:p w14:paraId="24B5D857" w14:textId="1B0647DA" w:rsidR="000E6FC0" w:rsidRDefault="000E6FC0">
      <w:pPr>
        <w:pStyle w:val="CommentText"/>
      </w:pPr>
      <w:r>
        <w:rPr>
          <w:rStyle w:val="CommentReference"/>
        </w:rPr>
        <w:annotationRef/>
      </w:r>
      <w:r>
        <w:t>Please Read this section</w:t>
      </w:r>
    </w:p>
  </w:comment>
  <w:comment w:id="44" w:author="James Brown" w:date="2017-08-27T00:03:00Z" w:initials="JTB">
    <w:p w14:paraId="27C6E9C5" w14:textId="7317D319" w:rsidR="000E6FC0" w:rsidRDefault="000E6FC0">
      <w:pPr>
        <w:pStyle w:val="CommentText"/>
      </w:pPr>
      <w:r>
        <w:rPr>
          <w:rStyle w:val="CommentReference"/>
        </w:rPr>
        <w:annotationRef/>
      </w:r>
      <w:r>
        <w:t>Please Read this section</w:t>
      </w:r>
    </w:p>
  </w:comment>
  <w:comment w:id="45" w:author="Dan Hahn" w:date="2017-08-25T13:29:00Z" w:initials="DH">
    <w:p w14:paraId="6CCBBDEB" w14:textId="77777777" w:rsidR="000E6FC0" w:rsidRDefault="000E6FC0" w:rsidP="00E84291">
      <w:pPr>
        <w:pStyle w:val="CommentText"/>
      </w:pPr>
      <w:r>
        <w:rPr>
          <w:rStyle w:val="CommentReference"/>
        </w:rPr>
        <w:annotationRef/>
      </w:r>
      <w:r>
        <w:t xml:space="preserve">What do you mean individual arenas? Please give more details about the rearing up front here. </w:t>
      </w:r>
    </w:p>
  </w:comment>
  <w:comment w:id="46" w:author="James Brown" w:date="2017-08-28T08:45:00Z" w:initials="JTB">
    <w:p w14:paraId="7B67553C" w14:textId="2D0E81AC" w:rsidR="000E6FC0" w:rsidRDefault="000E6FC0">
      <w:pPr>
        <w:pStyle w:val="CommentText"/>
      </w:pPr>
      <w:r>
        <w:rPr>
          <w:rStyle w:val="CommentReference"/>
        </w:rPr>
        <w:annotationRef/>
      </w:r>
      <w:r>
        <w:rPr>
          <w:rStyle w:val="CommentReference"/>
        </w:rPr>
        <w:t>I tried clarifying this statement.</w:t>
      </w:r>
    </w:p>
  </w:comment>
  <w:comment w:id="47" w:author="Dan Hahn" w:date="2017-08-25T13:30:00Z" w:initials="DH">
    <w:p w14:paraId="5F41D568" w14:textId="77777777" w:rsidR="000E6FC0" w:rsidRDefault="000E6FC0" w:rsidP="00E84291">
      <w:pPr>
        <w:pStyle w:val="CommentText"/>
      </w:pPr>
      <w:r>
        <w:rPr>
          <w:rStyle w:val="CommentReference"/>
        </w:rPr>
        <w:annotationRef/>
      </w:r>
      <w:r>
        <w:t xml:space="preserve">Is this really long enough? How do you know? What preliminary work have you done to validate this bioassay? </w:t>
      </w:r>
    </w:p>
  </w:comment>
  <w:comment w:id="48" w:author="James Brown" w:date="2017-08-27T00:13:00Z" w:initials="JTB">
    <w:p w14:paraId="35653EE9" w14:textId="4ABE38BA" w:rsidR="000E6FC0" w:rsidRDefault="000E6FC0">
      <w:pPr>
        <w:pStyle w:val="CommentText"/>
      </w:pPr>
      <w:r>
        <w:rPr>
          <w:rStyle w:val="CommentReference"/>
        </w:rPr>
        <w:annotationRef/>
      </w:r>
      <w:r>
        <w:t>Please read this section</w:t>
      </w:r>
    </w:p>
  </w:comment>
  <w:comment w:id="49" w:author="Dan Hahn" w:date="2017-08-28T13:26:00Z" w:initials="DH">
    <w:p w14:paraId="079B9DF9" w14:textId="4E821D9D" w:rsidR="000E6FC0" w:rsidRDefault="000E6FC0">
      <w:pPr>
        <w:pStyle w:val="CommentText"/>
      </w:pPr>
      <w:r>
        <w:rPr>
          <w:rStyle w:val="CommentReference"/>
        </w:rPr>
        <w:annotationRef/>
      </w:r>
      <w:r>
        <w:t xml:space="preserve">Could you clarify this? Do you mean to day that each sample will be a pool of the hemolymph of multiple individuals? </w:t>
      </w:r>
    </w:p>
  </w:comment>
  <w:comment w:id="51" w:author="James Brown" w:date="2017-08-27T00:13:00Z" w:initials="JTB">
    <w:p w14:paraId="49251285" w14:textId="70E87249" w:rsidR="000E6FC0" w:rsidRDefault="000E6FC0">
      <w:pPr>
        <w:pStyle w:val="CommentText"/>
      </w:pPr>
      <w:r>
        <w:rPr>
          <w:rStyle w:val="CommentReference"/>
        </w:rPr>
        <w:annotationRef/>
      </w:r>
      <w:r>
        <w:t>Please read this section</w:t>
      </w:r>
    </w:p>
  </w:comment>
  <w:comment w:id="52" w:author="Dan Hahn" w:date="2017-08-28T13:28:00Z" w:initials="DH">
    <w:p w14:paraId="6C5638F4" w14:textId="4FED8D52" w:rsidR="000E6FC0" w:rsidRDefault="000E6FC0">
      <w:pPr>
        <w:pStyle w:val="CommentText"/>
      </w:pPr>
      <w:r>
        <w:rPr>
          <w:rStyle w:val="CommentReference"/>
        </w:rPr>
        <w:annotationRef/>
      </w:r>
      <w:r>
        <w:t xml:space="preserve">You cannot make a statement like this without giving a general size range. </w:t>
      </w:r>
    </w:p>
  </w:comment>
  <w:comment w:id="54" w:author="James Brown" w:date="2017-08-27T00:12:00Z" w:initials="JTB">
    <w:p w14:paraId="45536395" w14:textId="44B023B8" w:rsidR="000E6FC0" w:rsidRDefault="000E6FC0">
      <w:pPr>
        <w:pStyle w:val="CommentText"/>
      </w:pPr>
      <w:r>
        <w:rPr>
          <w:rStyle w:val="CommentReference"/>
        </w:rPr>
        <w:annotationRef/>
      </w:r>
      <w:r>
        <w:t>Please read this section</w:t>
      </w:r>
    </w:p>
  </w:comment>
  <w:comment w:id="58" w:author="Dan Hahn" w:date="2017-08-28T13:31:00Z" w:initials="DH">
    <w:p w14:paraId="7820D8D8" w14:textId="6135E85E" w:rsidR="000E6FC0" w:rsidRDefault="000E6FC0">
      <w:pPr>
        <w:pStyle w:val="CommentText"/>
      </w:pPr>
      <w:r>
        <w:rPr>
          <w:rStyle w:val="CommentReference"/>
        </w:rPr>
        <w:annotationRef/>
      </w:r>
      <w:r>
        <w:t xml:space="preserve">Please rewrite the concept of a solvent gradient, and specifically the gradient you use, for clarity and conciseness. </w:t>
      </w:r>
    </w:p>
  </w:comment>
  <w:comment w:id="59" w:author="Dan Hahn" w:date="2017-08-28T13:31:00Z" w:initials="DH">
    <w:p w14:paraId="6C203C68" w14:textId="425EF588" w:rsidR="000E6FC0" w:rsidRDefault="000E6FC0">
      <w:pPr>
        <w:pStyle w:val="CommentText"/>
      </w:pPr>
      <w:r>
        <w:rPr>
          <w:rStyle w:val="CommentReference"/>
        </w:rPr>
        <w:annotationRef/>
      </w:r>
      <w:r>
        <w:t xml:space="preserve">In each section you should specifically state what your standards are and, if possible, list he manufacturer and product trade name. </w:t>
      </w:r>
    </w:p>
  </w:comment>
  <w:comment w:id="60" w:author="James Brown" w:date="2017-08-27T17:09:00Z" w:initials="JTB">
    <w:p w14:paraId="6FAF980E" w14:textId="11E2F6EF" w:rsidR="000E6FC0" w:rsidRDefault="000E6FC0">
      <w:pPr>
        <w:pStyle w:val="CommentText"/>
      </w:pPr>
      <w:r>
        <w:rPr>
          <w:rStyle w:val="CommentReference"/>
        </w:rPr>
        <w:annotationRef/>
      </w:r>
      <w:r>
        <w:t>Please read this section</w:t>
      </w:r>
    </w:p>
  </w:comment>
  <w:comment w:id="62" w:author="Dan Hahn" w:date="2017-08-28T13:32:00Z" w:initials="DH">
    <w:p w14:paraId="646EB02E" w14:textId="0D261B32" w:rsidR="000E6FC0" w:rsidRDefault="000E6FC0">
      <w:pPr>
        <w:pStyle w:val="CommentText"/>
      </w:pPr>
      <w:r>
        <w:rPr>
          <w:rStyle w:val="CommentReference"/>
        </w:rPr>
        <w:annotationRef/>
      </w:r>
      <w:r>
        <w:t xml:space="preserve">What does this mean, do you mean a pool or block? </w:t>
      </w:r>
    </w:p>
  </w:comment>
  <w:comment w:id="65" w:author="Dan Hahn" w:date="2017-08-28T13:33:00Z" w:initials="DH">
    <w:p w14:paraId="4CA9228E" w14:textId="74F86EA3" w:rsidR="000E6FC0" w:rsidRDefault="000E6FC0">
      <w:pPr>
        <w:pStyle w:val="CommentText"/>
      </w:pPr>
      <w:r>
        <w:rPr>
          <w:rStyle w:val="CommentReference"/>
        </w:rPr>
        <w:annotationRef/>
      </w:r>
      <w:r>
        <w:t>Good!</w:t>
      </w:r>
    </w:p>
  </w:comment>
  <w:comment w:id="68" w:author="Dan Hahn" w:date="2017-08-28T13:34:00Z" w:initials="DH">
    <w:p w14:paraId="140AF3A8" w14:textId="324AF4AA" w:rsidR="000E6FC0" w:rsidRDefault="000E6FC0">
      <w:pPr>
        <w:pStyle w:val="CommentText"/>
      </w:pPr>
      <w:ins w:id="71" w:author="Dan Hahn" w:date="2017-08-28T13:34:00Z">
        <w:r>
          <w:rPr>
            <w:rStyle w:val="CommentReference"/>
          </w:rPr>
          <w:annotationRef/>
        </w:r>
      </w:ins>
      <w:r>
        <w:t>Pick a tense and stick with it.</w:t>
      </w:r>
    </w:p>
  </w:comment>
  <w:comment w:id="75" w:author="James Brown" w:date="2017-08-26T23:19:00Z" w:initials="JTB">
    <w:p w14:paraId="78C993D1" w14:textId="4FEEEF4A" w:rsidR="000E6FC0" w:rsidRDefault="000E6FC0">
      <w:pPr>
        <w:pStyle w:val="CommentText"/>
      </w:pPr>
      <w:r>
        <w:rPr>
          <w:rStyle w:val="CommentReference"/>
        </w:rPr>
        <w:annotationRef/>
      </w:r>
      <w:r>
        <w:t>Please read this section</w:t>
      </w:r>
    </w:p>
  </w:comment>
  <w:comment w:id="76" w:author="Dan Hahn" w:date="2017-08-28T13:36:00Z" w:initials="DH">
    <w:p w14:paraId="4B348DF3" w14:textId="7BA06CB2" w:rsidR="00926E5A" w:rsidRDefault="00926E5A">
      <w:pPr>
        <w:pStyle w:val="CommentText"/>
      </w:pPr>
      <w:r>
        <w:rPr>
          <w:rStyle w:val="CommentReference"/>
        </w:rPr>
        <w:annotationRef/>
      </w:r>
      <w:r>
        <w:t xml:space="preserve">It would be useful to provide some predictions here. Also, where will you include your current preliminary data? </w:t>
      </w:r>
    </w:p>
  </w:comment>
  <w:comment w:id="78" w:author="Dan Hahn" w:date="2017-08-28T13:37:00Z" w:initials="DH">
    <w:p w14:paraId="72294EE0" w14:textId="33733A4F" w:rsidR="00926E5A" w:rsidRDefault="00926E5A">
      <w:pPr>
        <w:pStyle w:val="CommentText"/>
      </w:pPr>
      <w:r>
        <w:rPr>
          <w:rStyle w:val="CommentReference"/>
        </w:rPr>
        <w:annotationRef/>
      </w:r>
      <w:r>
        <w:t xml:space="preserve">More details are needed here. </w:t>
      </w:r>
      <w:bookmarkStart w:id="79" w:name="_GoBack"/>
      <w:bookmarkEnd w:id="79"/>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9C0889" w15:done="0"/>
  <w15:commentEx w15:paraId="670183D8" w15:done="0"/>
  <w15:commentEx w15:paraId="7134BC63"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Ex w15:paraId="24B5D857" w15:done="0"/>
  <w15:commentEx w15:paraId="27C6E9C5" w15:done="0"/>
  <w15:commentEx w15:paraId="6CCBBDEB" w15:done="0"/>
  <w15:commentEx w15:paraId="7B67553C" w15:paraIdParent="6CCBBDEB" w15:done="0"/>
  <w15:commentEx w15:paraId="5F41D568" w15:done="0"/>
  <w15:commentEx w15:paraId="35653EE9" w15:done="0"/>
  <w15:commentEx w15:paraId="49251285" w15:done="0"/>
  <w15:commentEx w15:paraId="45536395" w15:done="0"/>
  <w15:commentEx w15:paraId="6FAF980E" w15:done="0"/>
  <w15:commentEx w15:paraId="78C993D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59DC2" w14:textId="77777777" w:rsidR="000E6FC0" w:rsidRDefault="000E6FC0">
      <w:r>
        <w:separator/>
      </w:r>
    </w:p>
  </w:endnote>
  <w:endnote w:type="continuationSeparator" w:id="0">
    <w:p w14:paraId="6B94DD57" w14:textId="77777777" w:rsidR="000E6FC0" w:rsidRDefault="000E6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94A94" w14:textId="77777777" w:rsidR="000E6FC0" w:rsidRDefault="000E6FC0">
    <w:pPr>
      <w:tabs>
        <w:tab w:val="center" w:pos="4680"/>
        <w:tab w:val="right" w:pos="9360"/>
      </w:tabs>
      <w:jc w:val="center"/>
    </w:pPr>
    <w:r>
      <w:fldChar w:fldCharType="begin"/>
    </w:r>
    <w:r>
      <w:instrText>PAGE</w:instrText>
    </w:r>
    <w:r>
      <w:fldChar w:fldCharType="separate"/>
    </w:r>
    <w:r w:rsidR="00926E5A">
      <w:rPr>
        <w:noProof/>
      </w:rPr>
      <w:t>27</w:t>
    </w:r>
    <w:r>
      <w:fldChar w:fldCharType="end"/>
    </w:r>
  </w:p>
  <w:p w14:paraId="10AEF5E5" w14:textId="77777777" w:rsidR="000E6FC0" w:rsidRDefault="000E6FC0">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FD227" w14:textId="77777777" w:rsidR="000E6FC0" w:rsidRDefault="000E6FC0">
      <w:r>
        <w:separator/>
      </w:r>
    </w:p>
  </w:footnote>
  <w:footnote w:type="continuationSeparator" w:id="0">
    <w:p w14:paraId="4F661216" w14:textId="77777777" w:rsidR="000E6FC0" w:rsidRDefault="000E6F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3"/>
  </w:num>
  <w:num w:numId="5">
    <w:abstractNumId w:val="8"/>
  </w:num>
  <w:num w:numId="6">
    <w:abstractNumId w:val="12"/>
  </w:num>
  <w:num w:numId="7">
    <w:abstractNumId w:val="4"/>
  </w:num>
  <w:num w:numId="8">
    <w:abstractNumId w:val="11"/>
  </w:num>
  <w:num w:numId="9">
    <w:abstractNumId w:val="5"/>
  </w:num>
  <w:num w:numId="10">
    <w:abstractNumId w:val="7"/>
  </w:num>
  <w:num w:numId="11">
    <w:abstractNumId w:val="14"/>
  </w:num>
  <w:num w:numId="12">
    <w:abstractNumId w:val="9"/>
  </w:num>
  <w:num w:numId="13">
    <w:abstractNumId w:val="1"/>
  </w:num>
  <w:num w:numId="14">
    <w:abstractNumId w:val="6"/>
  </w:num>
  <w:num w:numId="1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40"/>
  <w:displayBackgroundShape/>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204E"/>
    <w:rsid w:val="000047C8"/>
    <w:rsid w:val="0001086E"/>
    <w:rsid w:val="0001098C"/>
    <w:rsid w:val="000109E7"/>
    <w:rsid w:val="00010A5C"/>
    <w:rsid w:val="00011657"/>
    <w:rsid w:val="00011EAE"/>
    <w:rsid w:val="000122A8"/>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6509"/>
    <w:rsid w:val="00036742"/>
    <w:rsid w:val="00040228"/>
    <w:rsid w:val="0004287A"/>
    <w:rsid w:val="00045CC3"/>
    <w:rsid w:val="00052902"/>
    <w:rsid w:val="00052929"/>
    <w:rsid w:val="00052C23"/>
    <w:rsid w:val="00053D0B"/>
    <w:rsid w:val="00053F7D"/>
    <w:rsid w:val="00054C1B"/>
    <w:rsid w:val="00055ADC"/>
    <w:rsid w:val="00056BF9"/>
    <w:rsid w:val="000605C6"/>
    <w:rsid w:val="0006088D"/>
    <w:rsid w:val="00060F1F"/>
    <w:rsid w:val="00070F94"/>
    <w:rsid w:val="000714B9"/>
    <w:rsid w:val="00072738"/>
    <w:rsid w:val="000751AC"/>
    <w:rsid w:val="00076516"/>
    <w:rsid w:val="0007718D"/>
    <w:rsid w:val="000808EF"/>
    <w:rsid w:val="00080900"/>
    <w:rsid w:val="00082B2A"/>
    <w:rsid w:val="00084B17"/>
    <w:rsid w:val="00091515"/>
    <w:rsid w:val="0009727C"/>
    <w:rsid w:val="000A1DC2"/>
    <w:rsid w:val="000A20A7"/>
    <w:rsid w:val="000A46A1"/>
    <w:rsid w:val="000A490E"/>
    <w:rsid w:val="000A6516"/>
    <w:rsid w:val="000B27B9"/>
    <w:rsid w:val="000B454B"/>
    <w:rsid w:val="000B4803"/>
    <w:rsid w:val="000B53A6"/>
    <w:rsid w:val="000B58DF"/>
    <w:rsid w:val="000C1EEF"/>
    <w:rsid w:val="000C1FFD"/>
    <w:rsid w:val="000C25C6"/>
    <w:rsid w:val="000C5A4F"/>
    <w:rsid w:val="000D26EF"/>
    <w:rsid w:val="000D5369"/>
    <w:rsid w:val="000D54AB"/>
    <w:rsid w:val="000E0A6E"/>
    <w:rsid w:val="000E2CF1"/>
    <w:rsid w:val="000E2D18"/>
    <w:rsid w:val="000E2FB1"/>
    <w:rsid w:val="000E39E6"/>
    <w:rsid w:val="000E3D13"/>
    <w:rsid w:val="000E457B"/>
    <w:rsid w:val="000E5425"/>
    <w:rsid w:val="000E6FC0"/>
    <w:rsid w:val="000E75BD"/>
    <w:rsid w:val="000E76BB"/>
    <w:rsid w:val="000E7D4E"/>
    <w:rsid w:val="000F02A3"/>
    <w:rsid w:val="000F0772"/>
    <w:rsid w:val="000F1147"/>
    <w:rsid w:val="000F39E1"/>
    <w:rsid w:val="000F4EE0"/>
    <w:rsid w:val="000F54D3"/>
    <w:rsid w:val="000F5FD2"/>
    <w:rsid w:val="000F6140"/>
    <w:rsid w:val="00102657"/>
    <w:rsid w:val="001026F4"/>
    <w:rsid w:val="00104078"/>
    <w:rsid w:val="00110364"/>
    <w:rsid w:val="00113859"/>
    <w:rsid w:val="00114DD2"/>
    <w:rsid w:val="00115456"/>
    <w:rsid w:val="00115623"/>
    <w:rsid w:val="00116D8C"/>
    <w:rsid w:val="00120B6D"/>
    <w:rsid w:val="001228EE"/>
    <w:rsid w:val="00124F2D"/>
    <w:rsid w:val="00130C93"/>
    <w:rsid w:val="00131E19"/>
    <w:rsid w:val="001324CA"/>
    <w:rsid w:val="00132A37"/>
    <w:rsid w:val="00132B11"/>
    <w:rsid w:val="00134986"/>
    <w:rsid w:val="00134ABA"/>
    <w:rsid w:val="00135180"/>
    <w:rsid w:val="0013552C"/>
    <w:rsid w:val="001360EE"/>
    <w:rsid w:val="00136951"/>
    <w:rsid w:val="0014048B"/>
    <w:rsid w:val="0014051F"/>
    <w:rsid w:val="001450D7"/>
    <w:rsid w:val="0014660C"/>
    <w:rsid w:val="00146C5B"/>
    <w:rsid w:val="00146DDD"/>
    <w:rsid w:val="00147489"/>
    <w:rsid w:val="00151F9F"/>
    <w:rsid w:val="00152B27"/>
    <w:rsid w:val="00153CAA"/>
    <w:rsid w:val="001548B4"/>
    <w:rsid w:val="00154A04"/>
    <w:rsid w:val="00154AF3"/>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805C2"/>
    <w:rsid w:val="001817F2"/>
    <w:rsid w:val="001820A2"/>
    <w:rsid w:val="00182336"/>
    <w:rsid w:val="00185168"/>
    <w:rsid w:val="001859AC"/>
    <w:rsid w:val="001866FB"/>
    <w:rsid w:val="00187ECD"/>
    <w:rsid w:val="001932FC"/>
    <w:rsid w:val="00196150"/>
    <w:rsid w:val="001A033F"/>
    <w:rsid w:val="001A2DFC"/>
    <w:rsid w:val="001A396C"/>
    <w:rsid w:val="001A51A3"/>
    <w:rsid w:val="001A67FE"/>
    <w:rsid w:val="001A7151"/>
    <w:rsid w:val="001B1A5E"/>
    <w:rsid w:val="001B35F2"/>
    <w:rsid w:val="001B4231"/>
    <w:rsid w:val="001B4A30"/>
    <w:rsid w:val="001B6436"/>
    <w:rsid w:val="001C1B2F"/>
    <w:rsid w:val="001C4E9B"/>
    <w:rsid w:val="001C52DA"/>
    <w:rsid w:val="001C5D37"/>
    <w:rsid w:val="001C6576"/>
    <w:rsid w:val="001C668F"/>
    <w:rsid w:val="001D1416"/>
    <w:rsid w:val="001D3B27"/>
    <w:rsid w:val="001D5B0F"/>
    <w:rsid w:val="001D6FDB"/>
    <w:rsid w:val="001E0C3F"/>
    <w:rsid w:val="001E6528"/>
    <w:rsid w:val="001E72D4"/>
    <w:rsid w:val="001F1643"/>
    <w:rsid w:val="001F522C"/>
    <w:rsid w:val="001F5826"/>
    <w:rsid w:val="001F634B"/>
    <w:rsid w:val="001F7608"/>
    <w:rsid w:val="001F79E3"/>
    <w:rsid w:val="001F7C6D"/>
    <w:rsid w:val="00200744"/>
    <w:rsid w:val="002007D8"/>
    <w:rsid w:val="002013A0"/>
    <w:rsid w:val="00201918"/>
    <w:rsid w:val="00202564"/>
    <w:rsid w:val="0020374B"/>
    <w:rsid w:val="00206CC8"/>
    <w:rsid w:val="00207E1A"/>
    <w:rsid w:val="00210CA5"/>
    <w:rsid w:val="00210E53"/>
    <w:rsid w:val="00212D85"/>
    <w:rsid w:val="002135D5"/>
    <w:rsid w:val="00215842"/>
    <w:rsid w:val="00216D46"/>
    <w:rsid w:val="0021727C"/>
    <w:rsid w:val="0022421A"/>
    <w:rsid w:val="0022438B"/>
    <w:rsid w:val="002249D8"/>
    <w:rsid w:val="00224EC3"/>
    <w:rsid w:val="00226F9A"/>
    <w:rsid w:val="00231816"/>
    <w:rsid w:val="002318B7"/>
    <w:rsid w:val="0023194A"/>
    <w:rsid w:val="00232C67"/>
    <w:rsid w:val="00235A6C"/>
    <w:rsid w:val="00235ED6"/>
    <w:rsid w:val="00237CDE"/>
    <w:rsid w:val="00240B85"/>
    <w:rsid w:val="00240FF9"/>
    <w:rsid w:val="0024517B"/>
    <w:rsid w:val="002455C5"/>
    <w:rsid w:val="00246504"/>
    <w:rsid w:val="00251A95"/>
    <w:rsid w:val="00251B65"/>
    <w:rsid w:val="00252436"/>
    <w:rsid w:val="00253BF8"/>
    <w:rsid w:val="00256B27"/>
    <w:rsid w:val="00256B97"/>
    <w:rsid w:val="00257A58"/>
    <w:rsid w:val="00261440"/>
    <w:rsid w:val="00261DAE"/>
    <w:rsid w:val="00266BAF"/>
    <w:rsid w:val="00270A77"/>
    <w:rsid w:val="002734B2"/>
    <w:rsid w:val="00276964"/>
    <w:rsid w:val="0028005C"/>
    <w:rsid w:val="00284720"/>
    <w:rsid w:val="00284F45"/>
    <w:rsid w:val="0028642A"/>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4C30"/>
    <w:rsid w:val="002B57A0"/>
    <w:rsid w:val="002B750A"/>
    <w:rsid w:val="002C07DB"/>
    <w:rsid w:val="002C1F3E"/>
    <w:rsid w:val="002C21A4"/>
    <w:rsid w:val="002C4A00"/>
    <w:rsid w:val="002C7357"/>
    <w:rsid w:val="002C76C2"/>
    <w:rsid w:val="002D1F95"/>
    <w:rsid w:val="002E038C"/>
    <w:rsid w:val="002E641D"/>
    <w:rsid w:val="002F1E8F"/>
    <w:rsid w:val="002F4A29"/>
    <w:rsid w:val="002F4A97"/>
    <w:rsid w:val="002F6D3C"/>
    <w:rsid w:val="00300029"/>
    <w:rsid w:val="00304458"/>
    <w:rsid w:val="00304D09"/>
    <w:rsid w:val="00305F58"/>
    <w:rsid w:val="00311181"/>
    <w:rsid w:val="00312B4E"/>
    <w:rsid w:val="00312CB7"/>
    <w:rsid w:val="00315EC8"/>
    <w:rsid w:val="00320BF2"/>
    <w:rsid w:val="00321C1E"/>
    <w:rsid w:val="003232E6"/>
    <w:rsid w:val="0032347A"/>
    <w:rsid w:val="003247B5"/>
    <w:rsid w:val="003257BD"/>
    <w:rsid w:val="0032630E"/>
    <w:rsid w:val="003268B5"/>
    <w:rsid w:val="0032725B"/>
    <w:rsid w:val="003301F6"/>
    <w:rsid w:val="00330DD4"/>
    <w:rsid w:val="00331EEC"/>
    <w:rsid w:val="00332CB3"/>
    <w:rsid w:val="00333238"/>
    <w:rsid w:val="003337E2"/>
    <w:rsid w:val="00334154"/>
    <w:rsid w:val="003368CB"/>
    <w:rsid w:val="0033708A"/>
    <w:rsid w:val="0034066A"/>
    <w:rsid w:val="003407DC"/>
    <w:rsid w:val="00341CD5"/>
    <w:rsid w:val="00342CDE"/>
    <w:rsid w:val="003443C9"/>
    <w:rsid w:val="0034488C"/>
    <w:rsid w:val="0034497F"/>
    <w:rsid w:val="00345F0C"/>
    <w:rsid w:val="00351153"/>
    <w:rsid w:val="003514C2"/>
    <w:rsid w:val="00352ED2"/>
    <w:rsid w:val="003532C5"/>
    <w:rsid w:val="00355CC8"/>
    <w:rsid w:val="00356061"/>
    <w:rsid w:val="00361D45"/>
    <w:rsid w:val="00362498"/>
    <w:rsid w:val="00362788"/>
    <w:rsid w:val="00372031"/>
    <w:rsid w:val="003727DA"/>
    <w:rsid w:val="00372CC2"/>
    <w:rsid w:val="0037492E"/>
    <w:rsid w:val="0037555C"/>
    <w:rsid w:val="00377D5B"/>
    <w:rsid w:val="00381365"/>
    <w:rsid w:val="0038307B"/>
    <w:rsid w:val="00384794"/>
    <w:rsid w:val="003847EB"/>
    <w:rsid w:val="00390530"/>
    <w:rsid w:val="00392CD2"/>
    <w:rsid w:val="0039349E"/>
    <w:rsid w:val="00394680"/>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5D15"/>
    <w:rsid w:val="003C6A60"/>
    <w:rsid w:val="003C78ED"/>
    <w:rsid w:val="003D02B1"/>
    <w:rsid w:val="003D3E11"/>
    <w:rsid w:val="003D6F93"/>
    <w:rsid w:val="003E00CB"/>
    <w:rsid w:val="003E641C"/>
    <w:rsid w:val="003E731D"/>
    <w:rsid w:val="003F083F"/>
    <w:rsid w:val="003F08F6"/>
    <w:rsid w:val="003F0D30"/>
    <w:rsid w:val="003F0D66"/>
    <w:rsid w:val="003F2B00"/>
    <w:rsid w:val="003F3ADB"/>
    <w:rsid w:val="003F49DE"/>
    <w:rsid w:val="003F4B22"/>
    <w:rsid w:val="003F69F8"/>
    <w:rsid w:val="004019EB"/>
    <w:rsid w:val="00403B8C"/>
    <w:rsid w:val="00403FEA"/>
    <w:rsid w:val="00405472"/>
    <w:rsid w:val="0040602F"/>
    <w:rsid w:val="0040656E"/>
    <w:rsid w:val="004118AE"/>
    <w:rsid w:val="004126E7"/>
    <w:rsid w:val="004127DE"/>
    <w:rsid w:val="0041393A"/>
    <w:rsid w:val="00413E58"/>
    <w:rsid w:val="0041536A"/>
    <w:rsid w:val="004218FF"/>
    <w:rsid w:val="00422CB8"/>
    <w:rsid w:val="004236DC"/>
    <w:rsid w:val="00423B05"/>
    <w:rsid w:val="0042402F"/>
    <w:rsid w:val="004244B6"/>
    <w:rsid w:val="00425A76"/>
    <w:rsid w:val="00425BB0"/>
    <w:rsid w:val="00427D96"/>
    <w:rsid w:val="004338F8"/>
    <w:rsid w:val="004348F5"/>
    <w:rsid w:val="00435010"/>
    <w:rsid w:val="0043591A"/>
    <w:rsid w:val="00435A6E"/>
    <w:rsid w:val="004364A1"/>
    <w:rsid w:val="0043652E"/>
    <w:rsid w:val="00436A5A"/>
    <w:rsid w:val="00440FAC"/>
    <w:rsid w:val="00441A5D"/>
    <w:rsid w:val="00443165"/>
    <w:rsid w:val="00443414"/>
    <w:rsid w:val="004444E9"/>
    <w:rsid w:val="004448EA"/>
    <w:rsid w:val="00445A8A"/>
    <w:rsid w:val="00447B4F"/>
    <w:rsid w:val="00453DF7"/>
    <w:rsid w:val="00454563"/>
    <w:rsid w:val="004546D0"/>
    <w:rsid w:val="00455BA6"/>
    <w:rsid w:val="004565FA"/>
    <w:rsid w:val="00460EF8"/>
    <w:rsid w:val="0046139F"/>
    <w:rsid w:val="00463E12"/>
    <w:rsid w:val="0046589E"/>
    <w:rsid w:val="00466061"/>
    <w:rsid w:val="0046643A"/>
    <w:rsid w:val="00467A82"/>
    <w:rsid w:val="00470C46"/>
    <w:rsid w:val="004731B9"/>
    <w:rsid w:val="00475C5F"/>
    <w:rsid w:val="0047718C"/>
    <w:rsid w:val="00481319"/>
    <w:rsid w:val="00481ED4"/>
    <w:rsid w:val="004854A9"/>
    <w:rsid w:val="00485CB0"/>
    <w:rsid w:val="00485EBF"/>
    <w:rsid w:val="00490B13"/>
    <w:rsid w:val="00490D77"/>
    <w:rsid w:val="004918C1"/>
    <w:rsid w:val="00491BD4"/>
    <w:rsid w:val="00491FB1"/>
    <w:rsid w:val="004940CE"/>
    <w:rsid w:val="004A0708"/>
    <w:rsid w:val="004A3B38"/>
    <w:rsid w:val="004A5A28"/>
    <w:rsid w:val="004B2227"/>
    <w:rsid w:val="004B2FB1"/>
    <w:rsid w:val="004B4351"/>
    <w:rsid w:val="004B68CD"/>
    <w:rsid w:val="004C081A"/>
    <w:rsid w:val="004C26B8"/>
    <w:rsid w:val="004C45F8"/>
    <w:rsid w:val="004C4F46"/>
    <w:rsid w:val="004C6624"/>
    <w:rsid w:val="004C7716"/>
    <w:rsid w:val="004D08DE"/>
    <w:rsid w:val="004D1C88"/>
    <w:rsid w:val="004D243B"/>
    <w:rsid w:val="004D3295"/>
    <w:rsid w:val="004D4ECE"/>
    <w:rsid w:val="004D6420"/>
    <w:rsid w:val="004D649F"/>
    <w:rsid w:val="004E1C3A"/>
    <w:rsid w:val="004E30E7"/>
    <w:rsid w:val="004E3BCD"/>
    <w:rsid w:val="004E490E"/>
    <w:rsid w:val="004E555A"/>
    <w:rsid w:val="004E6014"/>
    <w:rsid w:val="004E61EF"/>
    <w:rsid w:val="004E66EB"/>
    <w:rsid w:val="004E6798"/>
    <w:rsid w:val="004F0DA0"/>
    <w:rsid w:val="004F2C0B"/>
    <w:rsid w:val="004F31A5"/>
    <w:rsid w:val="004F3A49"/>
    <w:rsid w:val="005017CC"/>
    <w:rsid w:val="00502154"/>
    <w:rsid w:val="005042DB"/>
    <w:rsid w:val="005054C6"/>
    <w:rsid w:val="00510F24"/>
    <w:rsid w:val="00511203"/>
    <w:rsid w:val="0051526B"/>
    <w:rsid w:val="00516ADA"/>
    <w:rsid w:val="00521DAD"/>
    <w:rsid w:val="00524353"/>
    <w:rsid w:val="00524F2F"/>
    <w:rsid w:val="005257E9"/>
    <w:rsid w:val="005259F9"/>
    <w:rsid w:val="00530259"/>
    <w:rsid w:val="00530C18"/>
    <w:rsid w:val="0053167F"/>
    <w:rsid w:val="005332DC"/>
    <w:rsid w:val="005333BE"/>
    <w:rsid w:val="005333C7"/>
    <w:rsid w:val="005339A4"/>
    <w:rsid w:val="0053415D"/>
    <w:rsid w:val="00534F29"/>
    <w:rsid w:val="005364F1"/>
    <w:rsid w:val="00541542"/>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7B9D"/>
    <w:rsid w:val="00570824"/>
    <w:rsid w:val="00570FA3"/>
    <w:rsid w:val="00571585"/>
    <w:rsid w:val="00571BA3"/>
    <w:rsid w:val="005745C5"/>
    <w:rsid w:val="005756AF"/>
    <w:rsid w:val="005759FF"/>
    <w:rsid w:val="00576625"/>
    <w:rsid w:val="00581196"/>
    <w:rsid w:val="00582ABC"/>
    <w:rsid w:val="0058450D"/>
    <w:rsid w:val="0058711D"/>
    <w:rsid w:val="005875A9"/>
    <w:rsid w:val="00590C55"/>
    <w:rsid w:val="00591AD6"/>
    <w:rsid w:val="00592640"/>
    <w:rsid w:val="0059329E"/>
    <w:rsid w:val="00593412"/>
    <w:rsid w:val="005955C9"/>
    <w:rsid w:val="0059613E"/>
    <w:rsid w:val="0059637F"/>
    <w:rsid w:val="00596AA3"/>
    <w:rsid w:val="00597028"/>
    <w:rsid w:val="005A0DC0"/>
    <w:rsid w:val="005A3E89"/>
    <w:rsid w:val="005A6F82"/>
    <w:rsid w:val="005B048C"/>
    <w:rsid w:val="005B22C5"/>
    <w:rsid w:val="005B2D0C"/>
    <w:rsid w:val="005B4F74"/>
    <w:rsid w:val="005B63E6"/>
    <w:rsid w:val="005C2520"/>
    <w:rsid w:val="005C7672"/>
    <w:rsid w:val="005D00D9"/>
    <w:rsid w:val="005D05D5"/>
    <w:rsid w:val="005D0610"/>
    <w:rsid w:val="005D1DAD"/>
    <w:rsid w:val="005D20D5"/>
    <w:rsid w:val="005D29ED"/>
    <w:rsid w:val="005D343C"/>
    <w:rsid w:val="005D351F"/>
    <w:rsid w:val="005D3D99"/>
    <w:rsid w:val="005D3DC3"/>
    <w:rsid w:val="005D40BA"/>
    <w:rsid w:val="005D4C71"/>
    <w:rsid w:val="005D60D7"/>
    <w:rsid w:val="005D636A"/>
    <w:rsid w:val="005E0109"/>
    <w:rsid w:val="005E3224"/>
    <w:rsid w:val="005F00F3"/>
    <w:rsid w:val="005F2C96"/>
    <w:rsid w:val="005F2D84"/>
    <w:rsid w:val="005F4051"/>
    <w:rsid w:val="00600425"/>
    <w:rsid w:val="006008F8"/>
    <w:rsid w:val="0060219F"/>
    <w:rsid w:val="006038DE"/>
    <w:rsid w:val="006064C8"/>
    <w:rsid w:val="00606C00"/>
    <w:rsid w:val="006105B1"/>
    <w:rsid w:val="00613399"/>
    <w:rsid w:val="006133BC"/>
    <w:rsid w:val="006148CD"/>
    <w:rsid w:val="006156FC"/>
    <w:rsid w:val="0062026C"/>
    <w:rsid w:val="00620A09"/>
    <w:rsid w:val="00620C2B"/>
    <w:rsid w:val="00621157"/>
    <w:rsid w:val="006217F4"/>
    <w:rsid w:val="006227DA"/>
    <w:rsid w:val="00623233"/>
    <w:rsid w:val="00624018"/>
    <w:rsid w:val="006266BE"/>
    <w:rsid w:val="00630F8B"/>
    <w:rsid w:val="00633E68"/>
    <w:rsid w:val="00636190"/>
    <w:rsid w:val="006404CD"/>
    <w:rsid w:val="00642B1C"/>
    <w:rsid w:val="0064373E"/>
    <w:rsid w:val="00645C09"/>
    <w:rsid w:val="006463F9"/>
    <w:rsid w:val="00650CF6"/>
    <w:rsid w:val="00654630"/>
    <w:rsid w:val="0065720C"/>
    <w:rsid w:val="00660C22"/>
    <w:rsid w:val="006627E0"/>
    <w:rsid w:val="006632B6"/>
    <w:rsid w:val="006639C0"/>
    <w:rsid w:val="0066643B"/>
    <w:rsid w:val="00666EBC"/>
    <w:rsid w:val="00675284"/>
    <w:rsid w:val="00675864"/>
    <w:rsid w:val="006776C8"/>
    <w:rsid w:val="006810FA"/>
    <w:rsid w:val="00683314"/>
    <w:rsid w:val="00684FC9"/>
    <w:rsid w:val="00686F42"/>
    <w:rsid w:val="006930D1"/>
    <w:rsid w:val="00693BC3"/>
    <w:rsid w:val="00693F49"/>
    <w:rsid w:val="00694411"/>
    <w:rsid w:val="006946C3"/>
    <w:rsid w:val="006966E8"/>
    <w:rsid w:val="006A01A3"/>
    <w:rsid w:val="006A182B"/>
    <w:rsid w:val="006A1A47"/>
    <w:rsid w:val="006A28BB"/>
    <w:rsid w:val="006A5606"/>
    <w:rsid w:val="006B2E27"/>
    <w:rsid w:val="006B47A9"/>
    <w:rsid w:val="006B56F0"/>
    <w:rsid w:val="006B6DC0"/>
    <w:rsid w:val="006B7A5A"/>
    <w:rsid w:val="006B7A8E"/>
    <w:rsid w:val="006C12AA"/>
    <w:rsid w:val="006C130D"/>
    <w:rsid w:val="006C2B9A"/>
    <w:rsid w:val="006C319C"/>
    <w:rsid w:val="006C3C2C"/>
    <w:rsid w:val="006C5A67"/>
    <w:rsid w:val="006D1A7B"/>
    <w:rsid w:val="006D40D2"/>
    <w:rsid w:val="006D6A7E"/>
    <w:rsid w:val="006E01B9"/>
    <w:rsid w:val="006E0EC2"/>
    <w:rsid w:val="006E1180"/>
    <w:rsid w:val="006E1336"/>
    <w:rsid w:val="006E50DF"/>
    <w:rsid w:val="006E6459"/>
    <w:rsid w:val="006E71E3"/>
    <w:rsid w:val="006F000F"/>
    <w:rsid w:val="006F0764"/>
    <w:rsid w:val="006F148B"/>
    <w:rsid w:val="006F1DC5"/>
    <w:rsid w:val="006F34B0"/>
    <w:rsid w:val="006F55DB"/>
    <w:rsid w:val="006F6666"/>
    <w:rsid w:val="006F6E6A"/>
    <w:rsid w:val="006F76E3"/>
    <w:rsid w:val="00700792"/>
    <w:rsid w:val="0070279B"/>
    <w:rsid w:val="00702A40"/>
    <w:rsid w:val="00703AD6"/>
    <w:rsid w:val="007044B7"/>
    <w:rsid w:val="00704FF5"/>
    <w:rsid w:val="00706A81"/>
    <w:rsid w:val="00713DBC"/>
    <w:rsid w:val="007175F2"/>
    <w:rsid w:val="007229A4"/>
    <w:rsid w:val="00723FC7"/>
    <w:rsid w:val="00724A61"/>
    <w:rsid w:val="007256AE"/>
    <w:rsid w:val="00726663"/>
    <w:rsid w:val="007300D1"/>
    <w:rsid w:val="00731D00"/>
    <w:rsid w:val="007344DF"/>
    <w:rsid w:val="00734601"/>
    <w:rsid w:val="0073536E"/>
    <w:rsid w:val="0073553C"/>
    <w:rsid w:val="0073563E"/>
    <w:rsid w:val="00735ADB"/>
    <w:rsid w:val="00737225"/>
    <w:rsid w:val="00737337"/>
    <w:rsid w:val="0073754F"/>
    <w:rsid w:val="0074507F"/>
    <w:rsid w:val="00746552"/>
    <w:rsid w:val="00754593"/>
    <w:rsid w:val="00755596"/>
    <w:rsid w:val="00761B7A"/>
    <w:rsid w:val="0076506B"/>
    <w:rsid w:val="00770D7A"/>
    <w:rsid w:val="00771A80"/>
    <w:rsid w:val="00772258"/>
    <w:rsid w:val="00773C74"/>
    <w:rsid w:val="00773EFA"/>
    <w:rsid w:val="0077582E"/>
    <w:rsid w:val="00776984"/>
    <w:rsid w:val="00783D02"/>
    <w:rsid w:val="00785E3D"/>
    <w:rsid w:val="00790AEB"/>
    <w:rsid w:val="00790E03"/>
    <w:rsid w:val="00790EE9"/>
    <w:rsid w:val="007916DA"/>
    <w:rsid w:val="00793850"/>
    <w:rsid w:val="00794255"/>
    <w:rsid w:val="007A2D48"/>
    <w:rsid w:val="007A30A7"/>
    <w:rsid w:val="007A4142"/>
    <w:rsid w:val="007A4F27"/>
    <w:rsid w:val="007A5748"/>
    <w:rsid w:val="007B128D"/>
    <w:rsid w:val="007B2CF1"/>
    <w:rsid w:val="007B3BC2"/>
    <w:rsid w:val="007B3C6E"/>
    <w:rsid w:val="007B5411"/>
    <w:rsid w:val="007B5653"/>
    <w:rsid w:val="007B657E"/>
    <w:rsid w:val="007B7719"/>
    <w:rsid w:val="007C26A7"/>
    <w:rsid w:val="007C45CC"/>
    <w:rsid w:val="007C6AE1"/>
    <w:rsid w:val="007D281A"/>
    <w:rsid w:val="007D2950"/>
    <w:rsid w:val="007D49A6"/>
    <w:rsid w:val="007D4C70"/>
    <w:rsid w:val="007D6271"/>
    <w:rsid w:val="007D70D8"/>
    <w:rsid w:val="007E1749"/>
    <w:rsid w:val="007E62A7"/>
    <w:rsid w:val="007E6489"/>
    <w:rsid w:val="007E6FEF"/>
    <w:rsid w:val="007E7B09"/>
    <w:rsid w:val="007F0126"/>
    <w:rsid w:val="007F0B68"/>
    <w:rsid w:val="007F10B7"/>
    <w:rsid w:val="007F206C"/>
    <w:rsid w:val="007F336F"/>
    <w:rsid w:val="007F47A0"/>
    <w:rsid w:val="007F564D"/>
    <w:rsid w:val="007F65F3"/>
    <w:rsid w:val="0080022F"/>
    <w:rsid w:val="00801680"/>
    <w:rsid w:val="00801D80"/>
    <w:rsid w:val="00802164"/>
    <w:rsid w:val="008029CF"/>
    <w:rsid w:val="00802CB7"/>
    <w:rsid w:val="00802F4F"/>
    <w:rsid w:val="00802FD5"/>
    <w:rsid w:val="0080345D"/>
    <w:rsid w:val="0080369B"/>
    <w:rsid w:val="008052E4"/>
    <w:rsid w:val="00811F91"/>
    <w:rsid w:val="008144E4"/>
    <w:rsid w:val="00815DF7"/>
    <w:rsid w:val="00816093"/>
    <w:rsid w:val="00816828"/>
    <w:rsid w:val="008169F0"/>
    <w:rsid w:val="00816FE0"/>
    <w:rsid w:val="00820F22"/>
    <w:rsid w:val="00822407"/>
    <w:rsid w:val="00823325"/>
    <w:rsid w:val="008248F9"/>
    <w:rsid w:val="00824AEC"/>
    <w:rsid w:val="00824B56"/>
    <w:rsid w:val="0083044B"/>
    <w:rsid w:val="0083091B"/>
    <w:rsid w:val="00832B9B"/>
    <w:rsid w:val="008330BA"/>
    <w:rsid w:val="00833A55"/>
    <w:rsid w:val="008343E5"/>
    <w:rsid w:val="0083592E"/>
    <w:rsid w:val="00835A2A"/>
    <w:rsid w:val="00835C3B"/>
    <w:rsid w:val="00836985"/>
    <w:rsid w:val="00841F59"/>
    <w:rsid w:val="00845174"/>
    <w:rsid w:val="00845E0D"/>
    <w:rsid w:val="00845FD5"/>
    <w:rsid w:val="00846205"/>
    <w:rsid w:val="0084735E"/>
    <w:rsid w:val="00852646"/>
    <w:rsid w:val="0085313E"/>
    <w:rsid w:val="00854F54"/>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5C09"/>
    <w:rsid w:val="00877DED"/>
    <w:rsid w:val="00883D1A"/>
    <w:rsid w:val="00883DDB"/>
    <w:rsid w:val="0088585B"/>
    <w:rsid w:val="008875DE"/>
    <w:rsid w:val="00887E83"/>
    <w:rsid w:val="00891FD1"/>
    <w:rsid w:val="008924C6"/>
    <w:rsid w:val="0089301B"/>
    <w:rsid w:val="008961BE"/>
    <w:rsid w:val="00896675"/>
    <w:rsid w:val="0089676E"/>
    <w:rsid w:val="0089755E"/>
    <w:rsid w:val="008A2CE5"/>
    <w:rsid w:val="008A5831"/>
    <w:rsid w:val="008A5881"/>
    <w:rsid w:val="008B2D49"/>
    <w:rsid w:val="008B5363"/>
    <w:rsid w:val="008B6230"/>
    <w:rsid w:val="008C1EA2"/>
    <w:rsid w:val="008C2228"/>
    <w:rsid w:val="008C23A7"/>
    <w:rsid w:val="008C297E"/>
    <w:rsid w:val="008C3730"/>
    <w:rsid w:val="008C4F42"/>
    <w:rsid w:val="008C638D"/>
    <w:rsid w:val="008C73C9"/>
    <w:rsid w:val="008C7C69"/>
    <w:rsid w:val="008D04E7"/>
    <w:rsid w:val="008D34B3"/>
    <w:rsid w:val="008E0290"/>
    <w:rsid w:val="008E3588"/>
    <w:rsid w:val="008E4A56"/>
    <w:rsid w:val="008E6387"/>
    <w:rsid w:val="008E6657"/>
    <w:rsid w:val="008F0679"/>
    <w:rsid w:val="008F2A84"/>
    <w:rsid w:val="008F5EA6"/>
    <w:rsid w:val="008F5F8E"/>
    <w:rsid w:val="008F652E"/>
    <w:rsid w:val="008F79A2"/>
    <w:rsid w:val="00900338"/>
    <w:rsid w:val="00901B1F"/>
    <w:rsid w:val="00903C63"/>
    <w:rsid w:val="00907A68"/>
    <w:rsid w:val="00910034"/>
    <w:rsid w:val="00914614"/>
    <w:rsid w:val="009168C1"/>
    <w:rsid w:val="00920710"/>
    <w:rsid w:val="00921B91"/>
    <w:rsid w:val="00922A01"/>
    <w:rsid w:val="0092450F"/>
    <w:rsid w:val="0092495F"/>
    <w:rsid w:val="00926235"/>
    <w:rsid w:val="00926E5A"/>
    <w:rsid w:val="00927F64"/>
    <w:rsid w:val="00931E17"/>
    <w:rsid w:val="0093364A"/>
    <w:rsid w:val="00935BC1"/>
    <w:rsid w:val="0093629A"/>
    <w:rsid w:val="00940641"/>
    <w:rsid w:val="009411AA"/>
    <w:rsid w:val="00941AD0"/>
    <w:rsid w:val="0094470B"/>
    <w:rsid w:val="0094539B"/>
    <w:rsid w:val="00945C52"/>
    <w:rsid w:val="00946FAB"/>
    <w:rsid w:val="00950902"/>
    <w:rsid w:val="00951FFB"/>
    <w:rsid w:val="00953639"/>
    <w:rsid w:val="009553B4"/>
    <w:rsid w:val="009608DE"/>
    <w:rsid w:val="00962163"/>
    <w:rsid w:val="0096276A"/>
    <w:rsid w:val="0096759D"/>
    <w:rsid w:val="00970B3D"/>
    <w:rsid w:val="009720B3"/>
    <w:rsid w:val="00975D13"/>
    <w:rsid w:val="00976082"/>
    <w:rsid w:val="009763BB"/>
    <w:rsid w:val="0097785E"/>
    <w:rsid w:val="0098039D"/>
    <w:rsid w:val="00980D20"/>
    <w:rsid w:val="0098293B"/>
    <w:rsid w:val="00982B8B"/>
    <w:rsid w:val="0098346D"/>
    <w:rsid w:val="00983C00"/>
    <w:rsid w:val="00983F68"/>
    <w:rsid w:val="00986CA8"/>
    <w:rsid w:val="009870D0"/>
    <w:rsid w:val="00987B76"/>
    <w:rsid w:val="009911B3"/>
    <w:rsid w:val="0099266F"/>
    <w:rsid w:val="00993227"/>
    <w:rsid w:val="009942A9"/>
    <w:rsid w:val="00996124"/>
    <w:rsid w:val="00996D33"/>
    <w:rsid w:val="00996E94"/>
    <w:rsid w:val="00997E3B"/>
    <w:rsid w:val="009A0E2F"/>
    <w:rsid w:val="009A3507"/>
    <w:rsid w:val="009A36EB"/>
    <w:rsid w:val="009A3B12"/>
    <w:rsid w:val="009A4BD4"/>
    <w:rsid w:val="009B0F70"/>
    <w:rsid w:val="009B24D8"/>
    <w:rsid w:val="009C115C"/>
    <w:rsid w:val="009C2CA7"/>
    <w:rsid w:val="009C2DF0"/>
    <w:rsid w:val="009C4877"/>
    <w:rsid w:val="009C71D7"/>
    <w:rsid w:val="009D05AB"/>
    <w:rsid w:val="009D09B1"/>
    <w:rsid w:val="009D1022"/>
    <w:rsid w:val="009D1C61"/>
    <w:rsid w:val="009D3BF5"/>
    <w:rsid w:val="009D44DA"/>
    <w:rsid w:val="009E2AF9"/>
    <w:rsid w:val="009E33E4"/>
    <w:rsid w:val="009E584C"/>
    <w:rsid w:val="009E6E31"/>
    <w:rsid w:val="009E7768"/>
    <w:rsid w:val="009F00D8"/>
    <w:rsid w:val="009F13B5"/>
    <w:rsid w:val="009F2040"/>
    <w:rsid w:val="009F417A"/>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1578"/>
    <w:rsid w:val="00A1385B"/>
    <w:rsid w:val="00A16F25"/>
    <w:rsid w:val="00A17130"/>
    <w:rsid w:val="00A20DD7"/>
    <w:rsid w:val="00A219DF"/>
    <w:rsid w:val="00A21DFD"/>
    <w:rsid w:val="00A2281F"/>
    <w:rsid w:val="00A229F2"/>
    <w:rsid w:val="00A24B82"/>
    <w:rsid w:val="00A26797"/>
    <w:rsid w:val="00A27FFE"/>
    <w:rsid w:val="00A318E1"/>
    <w:rsid w:val="00A3540D"/>
    <w:rsid w:val="00A35A30"/>
    <w:rsid w:val="00A37394"/>
    <w:rsid w:val="00A379B9"/>
    <w:rsid w:val="00A40329"/>
    <w:rsid w:val="00A441A6"/>
    <w:rsid w:val="00A465DE"/>
    <w:rsid w:val="00A4674A"/>
    <w:rsid w:val="00A51048"/>
    <w:rsid w:val="00A52C78"/>
    <w:rsid w:val="00A55055"/>
    <w:rsid w:val="00A6228D"/>
    <w:rsid w:val="00A62318"/>
    <w:rsid w:val="00A624A3"/>
    <w:rsid w:val="00A63141"/>
    <w:rsid w:val="00A67FEE"/>
    <w:rsid w:val="00A70CCB"/>
    <w:rsid w:val="00A70F78"/>
    <w:rsid w:val="00A71AD2"/>
    <w:rsid w:val="00A724AF"/>
    <w:rsid w:val="00A75FAF"/>
    <w:rsid w:val="00A7616D"/>
    <w:rsid w:val="00A76790"/>
    <w:rsid w:val="00A768C9"/>
    <w:rsid w:val="00A77B05"/>
    <w:rsid w:val="00A80B91"/>
    <w:rsid w:val="00A80D74"/>
    <w:rsid w:val="00A82259"/>
    <w:rsid w:val="00A82DC7"/>
    <w:rsid w:val="00A83830"/>
    <w:rsid w:val="00A84F1F"/>
    <w:rsid w:val="00A86763"/>
    <w:rsid w:val="00A87281"/>
    <w:rsid w:val="00A87FF4"/>
    <w:rsid w:val="00A912C8"/>
    <w:rsid w:val="00A92D85"/>
    <w:rsid w:val="00A9396E"/>
    <w:rsid w:val="00A95D68"/>
    <w:rsid w:val="00AA0985"/>
    <w:rsid w:val="00AA1B3A"/>
    <w:rsid w:val="00AA4078"/>
    <w:rsid w:val="00AA7CD0"/>
    <w:rsid w:val="00AB20EB"/>
    <w:rsid w:val="00AB338F"/>
    <w:rsid w:val="00AB5CCD"/>
    <w:rsid w:val="00AB6005"/>
    <w:rsid w:val="00AB7BB1"/>
    <w:rsid w:val="00AB7C7B"/>
    <w:rsid w:val="00AC01A1"/>
    <w:rsid w:val="00AC10DE"/>
    <w:rsid w:val="00AC19A9"/>
    <w:rsid w:val="00AC43E1"/>
    <w:rsid w:val="00AC48CC"/>
    <w:rsid w:val="00AC4F79"/>
    <w:rsid w:val="00AC72D0"/>
    <w:rsid w:val="00AD356D"/>
    <w:rsid w:val="00AD6167"/>
    <w:rsid w:val="00AD7077"/>
    <w:rsid w:val="00AD7341"/>
    <w:rsid w:val="00AE061D"/>
    <w:rsid w:val="00AE1312"/>
    <w:rsid w:val="00AE175C"/>
    <w:rsid w:val="00AE281F"/>
    <w:rsid w:val="00AE42ED"/>
    <w:rsid w:val="00AE51BF"/>
    <w:rsid w:val="00AF1F6B"/>
    <w:rsid w:val="00AF5A19"/>
    <w:rsid w:val="00B034A0"/>
    <w:rsid w:val="00B039C2"/>
    <w:rsid w:val="00B06804"/>
    <w:rsid w:val="00B1054C"/>
    <w:rsid w:val="00B10C15"/>
    <w:rsid w:val="00B10DAF"/>
    <w:rsid w:val="00B12308"/>
    <w:rsid w:val="00B13865"/>
    <w:rsid w:val="00B2043D"/>
    <w:rsid w:val="00B20A0B"/>
    <w:rsid w:val="00B2257A"/>
    <w:rsid w:val="00B25226"/>
    <w:rsid w:val="00B25DA8"/>
    <w:rsid w:val="00B26C2E"/>
    <w:rsid w:val="00B31483"/>
    <w:rsid w:val="00B33353"/>
    <w:rsid w:val="00B341BE"/>
    <w:rsid w:val="00B35589"/>
    <w:rsid w:val="00B361CB"/>
    <w:rsid w:val="00B364A1"/>
    <w:rsid w:val="00B4113A"/>
    <w:rsid w:val="00B4176F"/>
    <w:rsid w:val="00B4396A"/>
    <w:rsid w:val="00B45A06"/>
    <w:rsid w:val="00B47581"/>
    <w:rsid w:val="00B507F8"/>
    <w:rsid w:val="00B51E68"/>
    <w:rsid w:val="00B52484"/>
    <w:rsid w:val="00B5407E"/>
    <w:rsid w:val="00B60113"/>
    <w:rsid w:val="00B60E31"/>
    <w:rsid w:val="00B61DE9"/>
    <w:rsid w:val="00B62625"/>
    <w:rsid w:val="00B6298E"/>
    <w:rsid w:val="00B62C9C"/>
    <w:rsid w:val="00B630FA"/>
    <w:rsid w:val="00B63461"/>
    <w:rsid w:val="00B64325"/>
    <w:rsid w:val="00B71C3C"/>
    <w:rsid w:val="00B749DE"/>
    <w:rsid w:val="00B74C6D"/>
    <w:rsid w:val="00B75BF8"/>
    <w:rsid w:val="00B777EC"/>
    <w:rsid w:val="00B80146"/>
    <w:rsid w:val="00B854AC"/>
    <w:rsid w:val="00B86814"/>
    <w:rsid w:val="00B86903"/>
    <w:rsid w:val="00B9139F"/>
    <w:rsid w:val="00B92B72"/>
    <w:rsid w:val="00B941C8"/>
    <w:rsid w:val="00B96260"/>
    <w:rsid w:val="00B96285"/>
    <w:rsid w:val="00BA053B"/>
    <w:rsid w:val="00BA2725"/>
    <w:rsid w:val="00BA5CDB"/>
    <w:rsid w:val="00BA6C16"/>
    <w:rsid w:val="00BB112A"/>
    <w:rsid w:val="00BB621D"/>
    <w:rsid w:val="00BB6765"/>
    <w:rsid w:val="00BB72D0"/>
    <w:rsid w:val="00BB7602"/>
    <w:rsid w:val="00BC10D5"/>
    <w:rsid w:val="00BC4404"/>
    <w:rsid w:val="00BC46F4"/>
    <w:rsid w:val="00BC665C"/>
    <w:rsid w:val="00BC6C7A"/>
    <w:rsid w:val="00BC71F1"/>
    <w:rsid w:val="00BC7FB3"/>
    <w:rsid w:val="00BD109A"/>
    <w:rsid w:val="00BD7BDF"/>
    <w:rsid w:val="00BD7E4A"/>
    <w:rsid w:val="00BE15D9"/>
    <w:rsid w:val="00BE2D56"/>
    <w:rsid w:val="00BE4A85"/>
    <w:rsid w:val="00BE5E72"/>
    <w:rsid w:val="00BE5F57"/>
    <w:rsid w:val="00BE67FD"/>
    <w:rsid w:val="00BE68B2"/>
    <w:rsid w:val="00BE701D"/>
    <w:rsid w:val="00BE7CCE"/>
    <w:rsid w:val="00BF57D7"/>
    <w:rsid w:val="00BF76A9"/>
    <w:rsid w:val="00BF7FF8"/>
    <w:rsid w:val="00C11D56"/>
    <w:rsid w:val="00C13F30"/>
    <w:rsid w:val="00C17895"/>
    <w:rsid w:val="00C2032B"/>
    <w:rsid w:val="00C20DC3"/>
    <w:rsid w:val="00C20F0C"/>
    <w:rsid w:val="00C2122A"/>
    <w:rsid w:val="00C22C20"/>
    <w:rsid w:val="00C235F5"/>
    <w:rsid w:val="00C237DA"/>
    <w:rsid w:val="00C24A09"/>
    <w:rsid w:val="00C2523B"/>
    <w:rsid w:val="00C316F2"/>
    <w:rsid w:val="00C31FC1"/>
    <w:rsid w:val="00C32353"/>
    <w:rsid w:val="00C3271A"/>
    <w:rsid w:val="00C32E14"/>
    <w:rsid w:val="00C33AB8"/>
    <w:rsid w:val="00C36C44"/>
    <w:rsid w:val="00C41ADF"/>
    <w:rsid w:val="00C42E66"/>
    <w:rsid w:val="00C445DC"/>
    <w:rsid w:val="00C47AA3"/>
    <w:rsid w:val="00C5048A"/>
    <w:rsid w:val="00C521B3"/>
    <w:rsid w:val="00C5584C"/>
    <w:rsid w:val="00C60D23"/>
    <w:rsid w:val="00C60F74"/>
    <w:rsid w:val="00C62AD3"/>
    <w:rsid w:val="00C62BEA"/>
    <w:rsid w:val="00C6379A"/>
    <w:rsid w:val="00C64C45"/>
    <w:rsid w:val="00C64DC6"/>
    <w:rsid w:val="00C663A1"/>
    <w:rsid w:val="00C66EF3"/>
    <w:rsid w:val="00C675B6"/>
    <w:rsid w:val="00C73311"/>
    <w:rsid w:val="00C7474B"/>
    <w:rsid w:val="00C74A75"/>
    <w:rsid w:val="00C75212"/>
    <w:rsid w:val="00C77452"/>
    <w:rsid w:val="00C77F58"/>
    <w:rsid w:val="00C83A27"/>
    <w:rsid w:val="00C852A8"/>
    <w:rsid w:val="00C86CF8"/>
    <w:rsid w:val="00C91422"/>
    <w:rsid w:val="00C936DD"/>
    <w:rsid w:val="00C938A6"/>
    <w:rsid w:val="00C93B0D"/>
    <w:rsid w:val="00C9423D"/>
    <w:rsid w:val="00C94947"/>
    <w:rsid w:val="00C95E25"/>
    <w:rsid w:val="00C95FA7"/>
    <w:rsid w:val="00CA17CD"/>
    <w:rsid w:val="00CA5BAD"/>
    <w:rsid w:val="00CA5D8A"/>
    <w:rsid w:val="00CA6A51"/>
    <w:rsid w:val="00CA73B9"/>
    <w:rsid w:val="00CB5FB4"/>
    <w:rsid w:val="00CB614C"/>
    <w:rsid w:val="00CB6C5D"/>
    <w:rsid w:val="00CC056F"/>
    <w:rsid w:val="00CC405B"/>
    <w:rsid w:val="00CC54E3"/>
    <w:rsid w:val="00CC5AAF"/>
    <w:rsid w:val="00CC648B"/>
    <w:rsid w:val="00CC660F"/>
    <w:rsid w:val="00CD164C"/>
    <w:rsid w:val="00CD3DD5"/>
    <w:rsid w:val="00CD6AEC"/>
    <w:rsid w:val="00CE0F96"/>
    <w:rsid w:val="00CE187D"/>
    <w:rsid w:val="00CE4A4D"/>
    <w:rsid w:val="00CE5265"/>
    <w:rsid w:val="00CE7675"/>
    <w:rsid w:val="00CE7D8E"/>
    <w:rsid w:val="00CF031A"/>
    <w:rsid w:val="00CF2393"/>
    <w:rsid w:val="00CF2955"/>
    <w:rsid w:val="00CF4205"/>
    <w:rsid w:val="00CF54B4"/>
    <w:rsid w:val="00D001C4"/>
    <w:rsid w:val="00D01016"/>
    <w:rsid w:val="00D03388"/>
    <w:rsid w:val="00D047DA"/>
    <w:rsid w:val="00D07985"/>
    <w:rsid w:val="00D079B2"/>
    <w:rsid w:val="00D11409"/>
    <w:rsid w:val="00D11592"/>
    <w:rsid w:val="00D116C6"/>
    <w:rsid w:val="00D12862"/>
    <w:rsid w:val="00D14D1D"/>
    <w:rsid w:val="00D157DA"/>
    <w:rsid w:val="00D17072"/>
    <w:rsid w:val="00D17757"/>
    <w:rsid w:val="00D21C0A"/>
    <w:rsid w:val="00D22867"/>
    <w:rsid w:val="00D25700"/>
    <w:rsid w:val="00D25A62"/>
    <w:rsid w:val="00D27270"/>
    <w:rsid w:val="00D36CB6"/>
    <w:rsid w:val="00D40C5E"/>
    <w:rsid w:val="00D40D3B"/>
    <w:rsid w:val="00D417E1"/>
    <w:rsid w:val="00D42C66"/>
    <w:rsid w:val="00D440A4"/>
    <w:rsid w:val="00D44F99"/>
    <w:rsid w:val="00D45CCC"/>
    <w:rsid w:val="00D506F8"/>
    <w:rsid w:val="00D51C18"/>
    <w:rsid w:val="00D51D28"/>
    <w:rsid w:val="00D53E60"/>
    <w:rsid w:val="00D55C3E"/>
    <w:rsid w:val="00D56820"/>
    <w:rsid w:val="00D56ED4"/>
    <w:rsid w:val="00D60BAD"/>
    <w:rsid w:val="00D6143C"/>
    <w:rsid w:val="00D62084"/>
    <w:rsid w:val="00D6287F"/>
    <w:rsid w:val="00D659BC"/>
    <w:rsid w:val="00D80B94"/>
    <w:rsid w:val="00D84281"/>
    <w:rsid w:val="00D85B93"/>
    <w:rsid w:val="00D9032A"/>
    <w:rsid w:val="00D908B4"/>
    <w:rsid w:val="00D9225F"/>
    <w:rsid w:val="00D95459"/>
    <w:rsid w:val="00D954ED"/>
    <w:rsid w:val="00D967A2"/>
    <w:rsid w:val="00D97503"/>
    <w:rsid w:val="00D977FB"/>
    <w:rsid w:val="00DA05CB"/>
    <w:rsid w:val="00DA2E43"/>
    <w:rsid w:val="00DA4245"/>
    <w:rsid w:val="00DA7679"/>
    <w:rsid w:val="00DB007A"/>
    <w:rsid w:val="00DB021F"/>
    <w:rsid w:val="00DB16BF"/>
    <w:rsid w:val="00DB5559"/>
    <w:rsid w:val="00DC14F7"/>
    <w:rsid w:val="00DC47EF"/>
    <w:rsid w:val="00DC52AC"/>
    <w:rsid w:val="00DC5A57"/>
    <w:rsid w:val="00DC6092"/>
    <w:rsid w:val="00DC6956"/>
    <w:rsid w:val="00DC6E68"/>
    <w:rsid w:val="00DC7E82"/>
    <w:rsid w:val="00DD0FAB"/>
    <w:rsid w:val="00DD12C6"/>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5AE1"/>
    <w:rsid w:val="00E065BF"/>
    <w:rsid w:val="00E124ED"/>
    <w:rsid w:val="00E143D7"/>
    <w:rsid w:val="00E16B37"/>
    <w:rsid w:val="00E17A57"/>
    <w:rsid w:val="00E201DF"/>
    <w:rsid w:val="00E24AA7"/>
    <w:rsid w:val="00E3683B"/>
    <w:rsid w:val="00E37216"/>
    <w:rsid w:val="00E40D8A"/>
    <w:rsid w:val="00E42169"/>
    <w:rsid w:val="00E42EC3"/>
    <w:rsid w:val="00E44C4C"/>
    <w:rsid w:val="00E467F8"/>
    <w:rsid w:val="00E4761E"/>
    <w:rsid w:val="00E50BF2"/>
    <w:rsid w:val="00E51240"/>
    <w:rsid w:val="00E51276"/>
    <w:rsid w:val="00E514DF"/>
    <w:rsid w:val="00E52594"/>
    <w:rsid w:val="00E53487"/>
    <w:rsid w:val="00E53734"/>
    <w:rsid w:val="00E5656A"/>
    <w:rsid w:val="00E57B10"/>
    <w:rsid w:val="00E60724"/>
    <w:rsid w:val="00E60FC5"/>
    <w:rsid w:val="00E63857"/>
    <w:rsid w:val="00E63B36"/>
    <w:rsid w:val="00E66AF8"/>
    <w:rsid w:val="00E67DD4"/>
    <w:rsid w:val="00E72135"/>
    <w:rsid w:val="00E727E1"/>
    <w:rsid w:val="00E731D5"/>
    <w:rsid w:val="00E76E69"/>
    <w:rsid w:val="00E807A8"/>
    <w:rsid w:val="00E8165C"/>
    <w:rsid w:val="00E8190A"/>
    <w:rsid w:val="00E81FD3"/>
    <w:rsid w:val="00E83566"/>
    <w:rsid w:val="00E83A78"/>
    <w:rsid w:val="00E83E67"/>
    <w:rsid w:val="00E841FC"/>
    <w:rsid w:val="00E84291"/>
    <w:rsid w:val="00E8432C"/>
    <w:rsid w:val="00E854D0"/>
    <w:rsid w:val="00E87576"/>
    <w:rsid w:val="00E90F71"/>
    <w:rsid w:val="00E91BCE"/>
    <w:rsid w:val="00E921E4"/>
    <w:rsid w:val="00E939AB"/>
    <w:rsid w:val="00E94DB3"/>
    <w:rsid w:val="00E95ACF"/>
    <w:rsid w:val="00E95E1B"/>
    <w:rsid w:val="00E978B9"/>
    <w:rsid w:val="00E97B76"/>
    <w:rsid w:val="00EA008E"/>
    <w:rsid w:val="00EA08D8"/>
    <w:rsid w:val="00EA396F"/>
    <w:rsid w:val="00EA3DF0"/>
    <w:rsid w:val="00EA444A"/>
    <w:rsid w:val="00EA503D"/>
    <w:rsid w:val="00EA5C41"/>
    <w:rsid w:val="00EA66C4"/>
    <w:rsid w:val="00EA6D7A"/>
    <w:rsid w:val="00EB19DA"/>
    <w:rsid w:val="00EB575D"/>
    <w:rsid w:val="00EB7B78"/>
    <w:rsid w:val="00EC0755"/>
    <w:rsid w:val="00EC4205"/>
    <w:rsid w:val="00EC435C"/>
    <w:rsid w:val="00EC5A7F"/>
    <w:rsid w:val="00EC6648"/>
    <w:rsid w:val="00EC6DD8"/>
    <w:rsid w:val="00EC744B"/>
    <w:rsid w:val="00ED1BB2"/>
    <w:rsid w:val="00ED4B17"/>
    <w:rsid w:val="00ED4C27"/>
    <w:rsid w:val="00ED5697"/>
    <w:rsid w:val="00ED5814"/>
    <w:rsid w:val="00ED5B3B"/>
    <w:rsid w:val="00ED5EED"/>
    <w:rsid w:val="00ED681B"/>
    <w:rsid w:val="00EE07CC"/>
    <w:rsid w:val="00EE0A47"/>
    <w:rsid w:val="00EE171A"/>
    <w:rsid w:val="00EF56FF"/>
    <w:rsid w:val="00F00049"/>
    <w:rsid w:val="00F02B64"/>
    <w:rsid w:val="00F03898"/>
    <w:rsid w:val="00F04CE5"/>
    <w:rsid w:val="00F07FC8"/>
    <w:rsid w:val="00F11428"/>
    <w:rsid w:val="00F13F4D"/>
    <w:rsid w:val="00F15A03"/>
    <w:rsid w:val="00F16447"/>
    <w:rsid w:val="00F16E1F"/>
    <w:rsid w:val="00F17627"/>
    <w:rsid w:val="00F20ABF"/>
    <w:rsid w:val="00F24431"/>
    <w:rsid w:val="00F244C9"/>
    <w:rsid w:val="00F24C71"/>
    <w:rsid w:val="00F2535D"/>
    <w:rsid w:val="00F30094"/>
    <w:rsid w:val="00F3088B"/>
    <w:rsid w:val="00F31F43"/>
    <w:rsid w:val="00F34B4F"/>
    <w:rsid w:val="00F355D6"/>
    <w:rsid w:val="00F35CA4"/>
    <w:rsid w:val="00F36AFC"/>
    <w:rsid w:val="00F472CD"/>
    <w:rsid w:val="00F50562"/>
    <w:rsid w:val="00F507CA"/>
    <w:rsid w:val="00F51302"/>
    <w:rsid w:val="00F53772"/>
    <w:rsid w:val="00F5483E"/>
    <w:rsid w:val="00F554B1"/>
    <w:rsid w:val="00F61B7E"/>
    <w:rsid w:val="00F64636"/>
    <w:rsid w:val="00F6677F"/>
    <w:rsid w:val="00F70AD2"/>
    <w:rsid w:val="00F70CB2"/>
    <w:rsid w:val="00F721BD"/>
    <w:rsid w:val="00F73222"/>
    <w:rsid w:val="00F73D71"/>
    <w:rsid w:val="00F73EA9"/>
    <w:rsid w:val="00F7410C"/>
    <w:rsid w:val="00F75185"/>
    <w:rsid w:val="00F847BF"/>
    <w:rsid w:val="00F84AAA"/>
    <w:rsid w:val="00F913CA"/>
    <w:rsid w:val="00F92137"/>
    <w:rsid w:val="00F92F11"/>
    <w:rsid w:val="00F948CD"/>
    <w:rsid w:val="00F94B89"/>
    <w:rsid w:val="00FA0E01"/>
    <w:rsid w:val="00FA3A7C"/>
    <w:rsid w:val="00FA6B30"/>
    <w:rsid w:val="00FA73B6"/>
    <w:rsid w:val="00FA7EC5"/>
    <w:rsid w:val="00FB022D"/>
    <w:rsid w:val="00FB257F"/>
    <w:rsid w:val="00FB25D8"/>
    <w:rsid w:val="00FB2C46"/>
    <w:rsid w:val="00FB4F0F"/>
    <w:rsid w:val="00FB6AC5"/>
    <w:rsid w:val="00FB6E8C"/>
    <w:rsid w:val="00FB7268"/>
    <w:rsid w:val="00FB72A9"/>
    <w:rsid w:val="00FB739B"/>
    <w:rsid w:val="00FC006C"/>
    <w:rsid w:val="00FC2253"/>
    <w:rsid w:val="00FC474D"/>
    <w:rsid w:val="00FC5354"/>
    <w:rsid w:val="00FD0D04"/>
    <w:rsid w:val="00FD1A33"/>
    <w:rsid w:val="00FD2CEA"/>
    <w:rsid w:val="00FD2E92"/>
    <w:rsid w:val="00FD3C38"/>
    <w:rsid w:val="00FD4027"/>
    <w:rsid w:val="00FD4262"/>
    <w:rsid w:val="00FD4C64"/>
    <w:rsid w:val="00FE1F23"/>
    <w:rsid w:val="00FE2040"/>
    <w:rsid w:val="00FE406C"/>
    <w:rsid w:val="00FE64AE"/>
    <w:rsid w:val="00FE7C08"/>
    <w:rsid w:val="00FF3227"/>
    <w:rsid w:val="00FF6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08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855628-0EB6-584C-9BFD-0B19C1509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31</Pages>
  <Words>30164</Words>
  <Characters>171935</Characters>
  <Application>Microsoft Macintosh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Dan Hahn</cp:lastModifiedBy>
  <cp:revision>6</cp:revision>
  <cp:lastPrinted>2017-08-27T21:47:00Z</cp:lastPrinted>
  <dcterms:created xsi:type="dcterms:W3CDTF">2017-08-28T14:49:00Z</dcterms:created>
  <dcterms:modified xsi:type="dcterms:W3CDTF">2017-08-28T17:37:00Z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