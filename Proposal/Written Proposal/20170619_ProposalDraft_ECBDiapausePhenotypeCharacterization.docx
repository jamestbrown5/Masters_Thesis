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bookmarkStart w:id="0" w:name="_GoBack"/>
      <w:bookmarkEnd w:id="0"/>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2412DC97" w14:textId="77777777" w:rsidR="006008F8" w:rsidRDefault="003B7B43" w:rsidP="003B7B43">
      <w:pPr>
        <w:spacing w:line="480" w:lineRule="auto"/>
        <w:rPr>
          <w:ins w:id="1" w:author="Dan Hahn" w:date="2017-06-16T10:38:00Z"/>
        </w:rPr>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F24C71">
        <w:t xml:space="preserve">In temperate regions, insect growth is </w:t>
      </w:r>
      <w:r w:rsidR="00E50BF2">
        <w:t>synchronize</w:t>
      </w:r>
      <w:ins w:id="2" w:author="Dan Hahn" w:date="2017-06-16T10:38:00Z">
        <w:r w:rsidR="006008F8">
          <w:t>d</w:t>
        </w:r>
      </w:ins>
      <w:r w:rsidR="00E50BF2">
        <w:t xml:space="preserve">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at which 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p>
    <w:p w14:paraId="07524CF5" w14:textId="0EED9929" w:rsidR="006064C8" w:rsidRDefault="00997E3B">
      <w:pPr>
        <w:spacing w:line="480" w:lineRule="auto"/>
        <w:ind w:firstLine="720"/>
        <w:pPrChange w:id="3" w:author="Dan Hahn" w:date="2017-06-16T10:38:00Z">
          <w:pPr>
            <w:spacing w:line="480" w:lineRule="auto"/>
          </w:pPr>
        </w:pPrChange>
      </w:pPr>
      <w:r>
        <w:t>Managing the damaging effects caused by</w:t>
      </w:r>
      <w:r w:rsidR="00463E12">
        <w:t xml:space="preserve"> the potential for</w:t>
      </w:r>
      <w:r>
        <w:t xml:space="preserve"> larger insect pest populations requires an integrated approach that includes the use of </w:t>
      </w:r>
      <w:r w:rsidR="007C26A7">
        <w:t>costly insecticides</w:t>
      </w:r>
      <w:r w:rsidR="00E51240">
        <w:t>.</w:t>
      </w:r>
      <w:r w:rsidR="0039349E">
        <w:t xml:space="preserve"> </w:t>
      </w:r>
      <w:r w:rsidR="00403FEA">
        <w:t xml:space="preserve">In the </w:t>
      </w:r>
      <w:r w:rsidR="00403FEA">
        <w:lastRenderedPageBreak/>
        <w:t>United States, pesticide use is a 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As temperatures rise and spring and winter will contract, insects will respond to these longer growing seasons with</w:t>
      </w:r>
      <w:r w:rsidR="00702A40">
        <w:t xml:space="preserve">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DE717B">
        <w:t>The population of humans</w:t>
      </w:r>
      <w:r w:rsidR="004D3295">
        <w:t xml:space="preserve"> </w:t>
      </w:r>
      <w:r w:rsidR="002A1291">
        <w:t xml:space="preserve">here in the United States </w:t>
      </w:r>
      <w:r w:rsidR="00DE717B">
        <w:t xml:space="preserve">is predicted to exceed </w:t>
      </w:r>
      <w:r w:rsidR="002A1291">
        <w:t xml:space="preserve">450 million by the year 2100 and increases in </w:t>
      </w:r>
      <w:ins w:id="4" w:author="Dan Hahn" w:date="2017-06-16T10:39:00Z">
        <w:r w:rsidR="006008F8">
          <w:t xml:space="preserve">the </w:t>
        </w:r>
      </w:ins>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Phytophagous insect pests</w:t>
      </w:r>
      <w:r w:rsidR="00A00CB8">
        <w:t xml:space="preserve"> currently</w:t>
      </w:r>
      <w:r w:rsidR="000D54AB">
        <w:t xml:space="preserve"> account for nearly </w:t>
      </w:r>
      <w:r w:rsidR="000D54AB" w:rsidRPr="00645C09">
        <w:rPr>
          <w:highlight w:val="yellow"/>
        </w:rPr>
        <w:t>(x-%)</w:t>
      </w:r>
      <w:r w:rsidR="000D54AB">
        <w:t xml:space="preserve"> of crop loss in (</w:t>
      </w:r>
      <w:r w:rsidR="000D54AB" w:rsidRPr="00645C09">
        <w:rPr>
          <w:highlight w:val="yellow"/>
        </w:rPr>
        <w:t>year</w:t>
      </w:r>
      <w:r w:rsidR="000D54AB">
        <w:t>)</w:t>
      </w:r>
      <w:r w:rsidR="00A00CB8">
        <w:t xml:space="preserve"> but as temperatures rise, the cost of managing these pests </w:t>
      </w:r>
      <w:del w:id="5" w:author="Dan Hahn" w:date="2017-06-16T10:39:00Z">
        <w:r w:rsidR="00A00CB8" w:rsidDel="006008F8">
          <w:delText xml:space="preserve">will </w:delText>
        </w:r>
      </w:del>
      <w:ins w:id="6" w:author="Dan Hahn" w:date="2017-06-16T10:39:00Z">
        <w:r w:rsidR="006008F8">
          <w:t xml:space="preserve">could substantially </w:t>
        </w:r>
      </w:ins>
      <w:r w:rsidR="00A00CB8">
        <w:t>increase.</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A00CB8">
        <w:t>offers the opportunity to better understand the effects of climate change on species</w:t>
      </w:r>
      <w:ins w:id="7" w:author="Dan Hahn" w:date="2017-06-16T10:40:00Z">
        <w:r w:rsidR="006008F8">
          <w:t>,</w:t>
        </w:r>
      </w:ins>
      <w:del w:id="8" w:author="Dan Hahn" w:date="2017-06-16T10:40:00Z">
        <w:r w:rsidR="00A00CB8" w:rsidDel="006008F8">
          <w:delText xml:space="preserve"> evolution but </w:delText>
        </w:r>
      </w:del>
      <w:ins w:id="9" w:author="Dan Hahn" w:date="2017-06-16T10:40:00Z">
        <w:r w:rsidR="006008F8">
          <w:t xml:space="preserve"> </w:t>
        </w:r>
        <w:commentRangeStart w:id="10"/>
        <w:proofErr w:type="gramStart"/>
        <w:r w:rsidR="006008F8">
          <w:t xml:space="preserve">and </w:t>
        </w:r>
      </w:ins>
      <w:r w:rsidR="00A00CB8">
        <w:t>also</w:t>
      </w:r>
      <w:proofErr w:type="gramEnd"/>
      <w:r w:rsidR="00A00CB8">
        <w:t xml:space="preserve"> is </w:t>
      </w:r>
      <w:r w:rsidR="0080369B">
        <w:t>directly</w:t>
      </w:r>
      <w:r w:rsidR="00A00CB8">
        <w:t xml:space="preserve"> consequential to mitigating the effects of </w:t>
      </w:r>
      <w:r w:rsidR="0013552C">
        <w:t>insect populations</w:t>
      </w:r>
      <w:r w:rsidR="00266BAF">
        <w:t xml:space="preserve"> </w:t>
      </w:r>
      <w:r w:rsidR="00A00CB8">
        <w:t xml:space="preserve">to </w:t>
      </w:r>
      <w:r w:rsidR="00266BAF">
        <w:t>food security.</w:t>
      </w:r>
      <w:commentRangeEnd w:id="10"/>
      <w:r w:rsidR="006008F8">
        <w:rPr>
          <w:rStyle w:val="CommentReference"/>
        </w:rPr>
        <w:commentReference w:id="10"/>
      </w:r>
    </w:p>
    <w:p w14:paraId="500F5777" w14:textId="77777777" w:rsidR="00266BAF" w:rsidRDefault="00266BAF" w:rsidP="00266BAF">
      <w:pPr>
        <w:spacing w:line="480" w:lineRule="auto"/>
        <w:rPr>
          <w:b/>
        </w:rPr>
      </w:pPr>
    </w:p>
    <w:p w14:paraId="504A6A0A" w14:textId="0DBE6DDF" w:rsidR="006F1DC5" w:rsidRDefault="00AD356D" w:rsidP="00DF3175">
      <w:pPr>
        <w:spacing w:line="480" w:lineRule="auto"/>
      </w:pPr>
      <w:commentRangeStart w:id="11"/>
      <w:r>
        <w:rPr>
          <w:b/>
        </w:rPr>
        <w:t>Response</w:t>
      </w:r>
      <w:ins w:id="12" w:author="Dan Hahn" w:date="2017-06-16T10:40:00Z">
        <w:r w:rsidR="006008F8">
          <w:rPr>
            <w:b/>
          </w:rPr>
          <w:t>s</w:t>
        </w:r>
      </w:ins>
      <w:r>
        <w:rPr>
          <w:b/>
        </w:rPr>
        <w:t xml:space="preserve"> t</w:t>
      </w:r>
      <w:commentRangeEnd w:id="11"/>
      <w:r w:rsidR="006008F8">
        <w:rPr>
          <w:rStyle w:val="CommentReference"/>
        </w:rPr>
        <w:commentReference w:id="11"/>
      </w:r>
      <w:r>
        <w:rPr>
          <w:b/>
        </w:rPr>
        <w:t xml:space="preserve">o Climate Change: </w:t>
      </w:r>
      <w:r w:rsidR="00EB19DA">
        <w:t>As temperatures continue rise, there will be some insects that lose and other insects that win. I</w:t>
      </w:r>
      <w:r w:rsidR="0013552C">
        <w:t xml:space="preserve">nsects </w:t>
      </w:r>
      <w:commentRangeStart w:id="13"/>
      <w:del w:id="14" w:author="Dan Hahn" w:date="2017-06-16T10:41:00Z">
        <w:r w:rsidR="00EB19DA" w:rsidDel="00DE2143">
          <w:delText>which</w:delText>
        </w:r>
        <w:r w:rsidR="00D9225F" w:rsidDel="00DE2143">
          <w:delText xml:space="preserve"> </w:delText>
        </w:r>
      </w:del>
      <w:ins w:id="15" w:author="Dan Hahn" w:date="2017-06-16T10:41:00Z">
        <w:r w:rsidR="00DE2143">
          <w:t xml:space="preserve">that </w:t>
        </w:r>
        <w:commentRangeEnd w:id="13"/>
        <w:r w:rsidR="00DE2143">
          <w:rPr>
            <w:rStyle w:val="CommentReference"/>
          </w:rPr>
          <w:commentReference w:id="13"/>
        </w:r>
      </w:ins>
      <w:r w:rsidR="00EB19DA">
        <w:t>experience a decrease in fitness will</w:t>
      </w:r>
      <w:r w:rsidR="0013552C">
        <w:t xml:space="preserve"> “lose” </w:t>
      </w:r>
      <w:r w:rsidR="000206DE">
        <w:t xml:space="preserve">while </w:t>
      </w:r>
      <w:r w:rsidR="000206DE">
        <w:lastRenderedPageBreak/>
        <w:t xml:space="preserve">other insects </w:t>
      </w:r>
      <w:r w:rsidR="00EB19DA">
        <w:t>that</w:t>
      </w:r>
      <w:r w:rsidR="000206DE">
        <w:t xml:space="preserve"> </w:t>
      </w:r>
      <w:r w:rsidR="00EB19DA">
        <w:t xml:space="preserve">experience an increase in fitness will </w:t>
      </w:r>
      <w:r w:rsidR="0013552C">
        <w:t>“win”</w:t>
      </w:r>
      <w:r w:rsidR="00EB19DA">
        <w:t>.</w:t>
      </w:r>
      <w:r w:rsidR="001859AC">
        <w:t xml:space="preserve"> The distinction between losers and winners can be expressed as a function of fitness in the context of higher temperatures.</w:t>
      </w:r>
      <w:r w:rsidR="00EB19DA">
        <w:t xml:space="preserve"> </w:t>
      </w:r>
      <w:r w:rsidR="00C74A75">
        <w:t xml:space="preserve">The rate at which temperatures are rising </w:t>
      </w:r>
      <w:r w:rsidR="009553B4">
        <w:t xml:space="preserve">presents a biological hurdle for </w:t>
      </w:r>
      <w:r w:rsidR="00C74A75">
        <w:t>those insects</w:t>
      </w:r>
      <w:r w:rsidR="009553B4">
        <w:t xml:space="preserve"> currently</w:t>
      </w:r>
      <w:r w:rsidR="00C74A75">
        <w:t xml:space="preserve"> existing </w:t>
      </w:r>
      <w:r w:rsidR="00FE2040">
        <w:t>on the margin</w:t>
      </w:r>
      <w:r w:rsidR="009553B4">
        <w:t xml:space="preserve"> of their behavioral</w:t>
      </w:r>
      <w:r w:rsidR="00C74A75">
        <w:t xml:space="preserve">, ecological, or physiological </w:t>
      </w:r>
      <w:r w:rsidR="00FE2040">
        <w:t>plasticity.</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w:t>
      </w:r>
      <w:r w:rsidR="00E467F8">
        <w:t>Extrapolated t</w:t>
      </w:r>
      <w:r w:rsidR="00B630FA">
        <w:t>emperature data</w:t>
      </w:r>
      <w:r w:rsidR="00E467F8">
        <w:t>,</w:t>
      </w:r>
      <w:r w:rsidR="00B630FA">
        <w:t xml:space="preserve"> compiled from</w:t>
      </w:r>
      <w:r w:rsidR="00E467F8">
        <w:t xml:space="preserve"> ice cores and other proximate sources</w:t>
      </w:r>
      <w:r w:rsidR="006A182B">
        <w:t xml:space="preserve"> </w:t>
      </w:r>
      <w:del w:id="16" w:author="Dan Hahn" w:date="2017-06-16T10:42:00Z">
        <w:r w:rsidR="006A182B" w:rsidDel="00DE2143">
          <w:delText xml:space="preserve">of </w:delText>
        </w:r>
      </w:del>
      <w:ins w:id="17" w:author="Dan Hahn" w:date="2017-06-16T10:42:00Z">
        <w:r w:rsidR="00DE2143">
          <w:t xml:space="preserve">representing </w:t>
        </w:r>
      </w:ins>
      <w:r w:rsidR="006A182B">
        <w:t>the past 400 years</w:t>
      </w:r>
      <w:r w:rsidR="00E467F8">
        <w:t>,</w:t>
      </w:r>
      <w:r w:rsidR="00B630FA">
        <w:t xml:space="preserve"> </w:t>
      </w:r>
      <w:r w:rsidR="006A182B">
        <w:t xml:space="preserve">indicate </w:t>
      </w:r>
      <w:ins w:id="18" w:author="Dan Hahn" w:date="2017-06-16T10:42:00Z">
        <w:r w:rsidR="00DE2143">
          <w:t xml:space="preserve">that </w:t>
        </w:r>
      </w:ins>
      <w:r w:rsidR="00B630FA">
        <w:t xml:space="preserve">Arctic temperatures </w:t>
      </w:r>
      <w:r w:rsidR="00390530">
        <w:t>prior to</w:t>
      </w:r>
      <w:r w:rsidR="005259F9">
        <w:t xml:space="preserve"> </w:t>
      </w:r>
      <w:r w:rsidR="00E467F8">
        <w:t>1840</w:t>
      </w:r>
      <w:r w:rsidR="00EC744B">
        <w:t xml:space="preserve"> </w:t>
      </w:r>
      <w:r w:rsidR="00E467F8">
        <w:t xml:space="preserve">were anomalously </w:t>
      </w:r>
      <w:r w:rsidR="007A4142">
        <w:t>cold and post-1840</w:t>
      </w:r>
      <w:r w:rsidR="00FA3A7C">
        <w:t xml:space="preserve"> to 20</w:t>
      </w:r>
      <w:r w:rsidR="00FA3A7C" w:rsidRPr="00FA3A7C">
        <w:rPr>
          <w:vertAlign w:val="superscript"/>
        </w:rPr>
        <w:t>th</w:t>
      </w:r>
      <w:r w:rsidR="00FA3A7C">
        <w:t xml:space="preserve"> century</w:t>
      </w:r>
      <w:r w:rsidR="007A4142">
        <w:t>,</w:t>
      </w:r>
      <w:r w:rsidR="00E467F8">
        <w:t xml:space="preserve"> </w:t>
      </w:r>
      <w:r w:rsidR="006966E8">
        <w:t xml:space="preserve">warmed </w:t>
      </w:r>
      <w:r w:rsidR="00FA3A7C">
        <w:t>by</w:t>
      </w:r>
      <w:r w:rsidR="007A4142">
        <w:t xml:space="preserve"> an </w:t>
      </w:r>
      <w:r w:rsidR="00E467F8">
        <w:t>average of 1.5°C</w:t>
      </w:r>
      <w:r w:rsidR="006966E8">
        <w:t xml:space="preserve"> </w:t>
      </w:r>
      <w:del w:id="19" w:author="Dan Hahn" w:date="2017-06-16T10:42:00Z">
        <w:r w:rsidR="00E467F8" w:rsidDel="00DE2143">
          <w:delText xml:space="preserve"> </w:delText>
        </w:r>
      </w:del>
      <w:r w:rsidR="007A4142">
        <w:t xml:space="preserve">across the arctic </w:t>
      </w:r>
      <w:r w:rsidR="007A4142">
        <w:fldChar w:fldCharType="begin" w:fldLock="1"/>
      </w:r>
      <w:r w:rsidR="00570824">
        <w: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"previouslyFormattedCitation" : "(Overpeck 1997)" }, "properties" : { "noteIndex" : 0 }, "schema" : "https://github.com/citation-style-language/schema/raw/master/csl-citation.json" }</w:instrText>
      </w:r>
      <w:r w:rsidR="007A4142">
        <w:fldChar w:fldCharType="separate"/>
      </w:r>
      <w:r w:rsidR="007A4142" w:rsidRPr="007A4142">
        <w:rPr>
          <w:noProof/>
        </w:rPr>
        <w:t>(Overpeck 1997)</w:t>
      </w:r>
      <w:r w:rsidR="007A4142">
        <w:fldChar w:fldCharType="end"/>
      </w:r>
      <w:r w:rsidR="00E467F8">
        <w:t xml:space="preserve">. </w:t>
      </w:r>
      <w:r w:rsidR="00976082">
        <w:t>Currently, t</w:t>
      </w:r>
      <w:r w:rsidR="006156FC">
        <w:t xml:space="preserve">emperatures </w:t>
      </w:r>
      <w:r w:rsidR="00CD6AEC">
        <w:t>in the Arctic</w:t>
      </w:r>
      <w:r w:rsidR="006156FC">
        <w:t xml:space="preserve"> </w:t>
      </w:r>
      <w:r w:rsidR="00976082">
        <w:t xml:space="preserve">are rising at a rate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earlier. This shift in phenology is likely unsustainable and will push these arthropods to the </w:t>
      </w:r>
      <w:r w:rsidR="00F15A03">
        <w:lastRenderedPageBreak/>
        <w:t xml:space="preserve">limits of their phenotypic </w:t>
      </w:r>
      <w:ins w:id="20" w:author="Dan Hahn" w:date="2017-06-16T10:43:00Z">
        <w:r w:rsidR="00DE2143">
          <w:t xml:space="preserve">plasticity </w:t>
        </w:r>
      </w:ins>
      <w:r w:rsidR="00F15A03">
        <w:t xml:space="preserve">and </w:t>
      </w:r>
      <w:del w:id="21" w:author="Dan Hahn" w:date="2017-06-16T10:43:00Z">
        <w:r w:rsidR="00F15A03" w:rsidDel="00DE2143">
          <w:delText xml:space="preserve">genotypic </w:delText>
        </w:r>
      </w:del>
      <w:ins w:id="22" w:author="Dan Hahn" w:date="2017-06-16T10:43:00Z">
        <w:r w:rsidR="00DE2143">
          <w:t xml:space="preserve">genetic architecture </w:t>
        </w:r>
      </w:ins>
      <w:del w:id="23" w:author="Dan Hahn" w:date="2017-06-16T10:43:00Z">
        <w:r w:rsidR="00F15A03" w:rsidDel="00DE2143">
          <w:delText xml:space="preserve">plasticity </w:delText>
        </w:r>
      </w:del>
      <w:r w:rsidR="00F15A03">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Eventually, these arthropods will fall out of synchrony with their environment, </w:t>
      </w:r>
      <w:r w:rsidR="00BC7FB3">
        <w:t xml:space="preserve">lose </w:t>
      </w:r>
      <w:r w:rsidR="003A6FFA">
        <w:t xml:space="preserve">access </w:t>
      </w:r>
      <w:r w:rsidR="00F15A03">
        <w:t xml:space="preserve">to </w:t>
      </w:r>
      <w:r w:rsidR="003A6FFA">
        <w:t>resources</w:t>
      </w:r>
      <w:r w:rsidR="00F15A03">
        <w:t xml:space="preserve"> and </w:t>
      </w:r>
      <w:commentRangeStart w:id="24"/>
      <w:r w:rsidR="00AB338F">
        <w:t xml:space="preserve">become </w:t>
      </w:r>
      <w:r w:rsidR="000D5369">
        <w:t>extinct</w:t>
      </w:r>
      <w:commentRangeEnd w:id="24"/>
      <w:r w:rsidR="00DE2143">
        <w:rPr>
          <w:rStyle w:val="CommentReference"/>
        </w:rPr>
        <w:commentReference w:id="24"/>
      </w:r>
      <w:r w:rsidR="006133BC">
        <w:t xml:space="preserve">. </w:t>
      </w:r>
      <w:r w:rsidR="00FE2040">
        <w:t>The traits specific to the biotic and abiotic environment these marginal insects encounter, have evolved over thousands of years and as such these organisms have limited phenotypic plasticity</w:t>
      </w:r>
      <w:r w:rsidR="00FE2040" w:rsidRPr="00FE2040">
        <w:t xml:space="preserve">. The </w:t>
      </w:r>
      <w:r w:rsidR="00FD3C38">
        <w:t>average</w:t>
      </w:r>
      <w:r w:rsidR="00FE2040" w:rsidRPr="00FE2040">
        <w:t xml:space="preserve"> fitness of these “losers”  will decline as their environment becomes more variable, populations will decrease and if temperatures continue to rise, those losers will become extinct </w:t>
      </w:r>
      <w:r w:rsidR="00FE2040" w:rsidRPr="00FE2040">
        <w:fldChar w:fldCharType="begin" w:fldLock="1"/>
      </w:r>
      <w:r w:rsidR="00FE2040"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FE2040" w:rsidRPr="00FE2040">
        <w:fldChar w:fldCharType="separate"/>
      </w:r>
      <w:r w:rsidR="00FE2040" w:rsidRPr="00FE2040">
        <w:rPr>
          <w:noProof/>
        </w:rPr>
        <w:t>(Bradshaw and Holzapfel 2008, Williams et al. 2015)</w:t>
      </w:r>
      <w:r w:rsidR="00FE2040" w:rsidRPr="00FE2040">
        <w:fldChar w:fldCharType="end"/>
      </w:r>
    </w:p>
    <w:p w14:paraId="712CA8C0" w14:textId="05722159" w:rsidR="006F1DC5" w:rsidRDefault="00F07FC8" w:rsidP="006F1DC5">
      <w:pPr>
        <w:spacing w:line="480" w:lineRule="auto"/>
        <w:ind w:firstLine="720"/>
      </w:pPr>
      <w:r>
        <w:t xml:space="preserve">As </w:t>
      </w:r>
      <w:r w:rsidR="001E72D4">
        <w:t>favorabl</w:t>
      </w:r>
      <w:r>
        <w:t>e habitat for temperate insects shift</w:t>
      </w:r>
      <w:r w:rsidR="003A6FFA">
        <w:t>s fa</w:t>
      </w:r>
      <w:r w:rsidR="00DD0FAB">
        <w:t>r</w:t>
      </w:r>
      <w:r>
        <w:t xml:space="preserve">ther north, </w:t>
      </w:r>
      <w:r w:rsidR="001866FB">
        <w:t xml:space="preserve">the spatial distribution of </w:t>
      </w:r>
      <w:r>
        <w:t xml:space="preserve">some insects </w:t>
      </w:r>
      <w:r w:rsidR="0032630E">
        <w:t>could</w:t>
      </w:r>
      <w:r>
        <w:t xml:space="preserve"> </w:t>
      </w:r>
      <w:r w:rsidR="001866FB">
        <w:t xml:space="preserve">track those </w:t>
      </w:r>
      <w:r w:rsidR="007F206C">
        <w:t>favorable</w:t>
      </w:r>
      <w:r w:rsidR="001866FB">
        <w:t xml:space="preserve"> temperatures</w:t>
      </w:r>
      <w:r w:rsidR="00871C73">
        <w:t>, shifting their range northward</w:t>
      </w:r>
      <w:r w:rsidR="0032630E">
        <w:t>,</w:t>
      </w:r>
      <w:r w:rsidR="0032630E" w:rsidRPr="0032630E">
        <w:t xml:space="preserve"> </w:t>
      </w:r>
      <w:r w:rsidR="0032630E">
        <w:t>a behavior some insects could use to compensate for their reduced fitness in their current environment</w:t>
      </w:r>
      <w:r w:rsidR="001866FB">
        <w:t xml:space="preserve">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 xml:space="preserve">Shifting </w:t>
      </w:r>
      <w:ins w:id="25" w:author="Dan Hahn" w:date="2017-06-16T10:44:00Z">
        <w:r w:rsidR="00DE2143">
          <w:t xml:space="preserve">of </w:t>
        </w:r>
      </w:ins>
      <w:r w:rsidR="00D40D3B">
        <w:t>population ranges north</w:t>
      </w:r>
      <w:del w:id="26" w:author="Dan Hahn" w:date="2017-06-16T10:44:00Z">
        <w:r w:rsidR="0032630E" w:rsidDel="00DE2143">
          <w:delText xml:space="preserve"> is</w:delText>
        </w:r>
      </w:del>
      <w:r w:rsidR="0032630E">
        <w:t xml:space="preserve"> </w:t>
      </w:r>
      <w:r w:rsidR="00A465DE">
        <w:t xml:space="preserve">could be complimented by either a shrinking or stable southern boundary. </w:t>
      </w:r>
      <w:r w:rsidR="00D40D3B">
        <w:t>A</w:t>
      </w:r>
      <w:r w:rsidR="00A465DE">
        <w:t>cross the southern</w:t>
      </w:r>
      <w:r w:rsidR="00D40D3B">
        <w:t xml:space="preserve"> population</w:t>
      </w:r>
      <w:r w:rsidR="00A465DE">
        <w:t xml:space="preserve"> range, some insect</w:t>
      </w:r>
      <w:r w:rsidR="00D40D3B">
        <w:t>s</w:t>
      </w:r>
      <w:r w:rsidR="00A465DE">
        <w:t xml:space="preserve"> will be unable to </w:t>
      </w:r>
      <w:commentRangeStart w:id="27"/>
      <w:r w:rsidR="00D40D3B">
        <w:t xml:space="preserve">colonize </w:t>
      </w:r>
      <w:r w:rsidR="00A465DE">
        <w:t xml:space="preserve">these warmer </w:t>
      </w:r>
      <w:r w:rsidR="00D40D3B">
        <w:t>will</w:t>
      </w:r>
      <w:r w:rsidR="00EA503D">
        <w:t xml:space="preserve"> die</w:t>
      </w:r>
      <w:commentRangeEnd w:id="27"/>
      <w:r w:rsidR="00DE2143">
        <w:rPr>
          <w:rStyle w:val="CommentReference"/>
        </w:rPr>
        <w:commentReference w:id="27"/>
      </w:r>
      <w:r w:rsidR="00DF3175">
        <w:t>,</w:t>
      </w:r>
      <w:r w:rsidR="00EA503D">
        <w:t xml:space="preserve"> thus</w:t>
      </w:r>
      <w:r w:rsidR="008C297E">
        <w:t xml:space="preserve"> shrinking t</w:t>
      </w:r>
      <w:r w:rsidR="00EA503D">
        <w:t>he distribution of insects along the southern</w:t>
      </w:r>
      <w:r w:rsidR="008C297E">
        <w:t xml:space="preserve"> </w:t>
      </w:r>
      <w:r w:rsidR="00A465DE">
        <w:t>boundary</w:t>
      </w:r>
      <w:r w:rsidR="008C297E">
        <w:t>.</w:t>
      </w:r>
      <w:r w:rsidR="00EA503D">
        <w:t xml:space="preserve"> </w:t>
      </w:r>
      <w:r w:rsidR="002C1F3E">
        <w:t xml:space="preserve">Still, some insect populations could </w:t>
      </w:r>
      <w:del w:id="28" w:author="Dan Hahn" w:date="2017-06-16T10:45:00Z">
        <w:r w:rsidR="002C1F3E" w:rsidDel="00DE2143">
          <w:delText xml:space="preserve">be phenotypically </w:delText>
        </w:r>
        <w:r w:rsidR="00EA503D" w:rsidDel="00DE2143">
          <w:delText>varied</w:delText>
        </w:r>
        <w:r w:rsidR="00392CD2" w:rsidDel="00DE2143">
          <w:delText xml:space="preserve"> enough</w:delText>
        </w:r>
      </w:del>
      <w:ins w:id="29" w:author="Dan Hahn" w:date="2017-06-16T10:45:00Z">
        <w:r w:rsidR="00DE2143">
          <w:t xml:space="preserve">possess sufficient genetic and phenotypic variation </w:t>
        </w:r>
      </w:ins>
      <w:r w:rsidR="00392CD2">
        <w:t xml:space="preserve"> to compensate for the increased temperatures and will continue to survive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In Europe,</w:t>
      </w:r>
      <w:r w:rsidR="00384794">
        <w:t xml:space="preserve"> this has been observed in 35 species of non-migratory butterfly species. Of these </w:t>
      </w:r>
      <w:r w:rsidR="00154AF3">
        <w:t xml:space="preserve">butterflies, 63% </w:t>
      </w:r>
      <w:del w:id="30" w:author="Dan Hahn" w:date="2017-06-16T10:45:00Z">
        <w:r w:rsidR="00154AF3" w:rsidDel="00DE2143">
          <w:delText xml:space="preserve">are </w:delText>
        </w:r>
      </w:del>
      <w:ins w:id="31" w:author="Dan Hahn" w:date="2017-06-16T10:45:00Z">
        <w:r w:rsidR="00DE2143">
          <w:t xml:space="preserve">were </w:t>
        </w:r>
      </w:ins>
      <w:r w:rsidR="00154AF3">
        <w:t>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w:t>
      </w:r>
      <w:del w:id="32" w:author="Dan Hahn" w:date="2017-06-16T10:46:00Z">
        <w:r w:rsidR="00384794" w:rsidDel="00DE2143">
          <w:delText xml:space="preserve">does </w:delText>
        </w:r>
        <w:r w:rsidR="0021727C" w:rsidDel="00DE2143">
          <w:delText xml:space="preserve">function </w:delText>
        </w:r>
        <w:r w:rsidR="00384794" w:rsidDel="00DE2143">
          <w:delText>to</w:delText>
        </w:r>
      </w:del>
      <w:ins w:id="33" w:author="Dan Hahn" w:date="2017-06-16T10:46:00Z">
        <w:r w:rsidR="00DE2143">
          <w:t>can</w:t>
        </w:r>
      </w:ins>
      <w:r w:rsidR="00384794">
        <w:t xml:space="preserve">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7B5653">
        <w:t xml:space="preserve"> disrupt food security</w:t>
      </w:r>
      <w:r w:rsidR="00620A09">
        <w:t>.</w:t>
      </w:r>
      <w:r w:rsidR="00C2122A">
        <w:t xml:space="preserve"> </w:t>
      </w:r>
      <w:r w:rsidR="000A490E">
        <w:t>Agricultural systems</w:t>
      </w:r>
      <w:r w:rsidR="00392CD2">
        <w:t xml:space="preserve"> are </w:t>
      </w:r>
      <w:r w:rsidR="007B5653">
        <w:t>currently under pressure from</w:t>
      </w:r>
      <w:r w:rsidR="0028005C">
        <w:t xml:space="preserve"> endemic</w:t>
      </w:r>
      <w:r w:rsidR="007B5653">
        <w:t xml:space="preserve"> phytophagous pests that </w:t>
      </w:r>
      <w:r w:rsidR="007B5653">
        <w:lastRenderedPageBreak/>
        <w:t>damage crops and reduce yields.</w:t>
      </w:r>
      <w:r w:rsidR="000A490E">
        <w:t xml:space="preserve"> </w:t>
      </w:r>
      <w:r w:rsidR="00392CD2">
        <w:t>T</w:t>
      </w:r>
      <w:r w:rsidR="000A490E">
        <w:t xml:space="preserve">hese </w:t>
      </w:r>
      <w:r w:rsidR="00392CD2">
        <w:t xml:space="preserve">systems could be </w:t>
      </w:r>
      <w:r w:rsidR="00E83E67">
        <w:t>additionally</w:t>
      </w:r>
      <w:r w:rsidR="00392CD2">
        <w:t xml:space="preserve"> stressed</w:t>
      </w:r>
      <w:r w:rsidR="00703AD6">
        <w:t xml:space="preserve"> </w:t>
      </w:r>
      <w:r w:rsidR="0034488C">
        <w:t>as</w:t>
      </w:r>
      <w:r w:rsidR="00392CD2">
        <w:t xml:space="preserve"> </w:t>
      </w:r>
      <w:r w:rsidR="0034488C">
        <w:t xml:space="preserve">warmer temperatures </w:t>
      </w:r>
      <w:r w:rsidR="00392CD2">
        <w:t>push new pests into established</w:t>
      </w:r>
      <w:r w:rsidR="0034488C">
        <w:t xml:space="preserve"> agricultural</w:t>
      </w:r>
      <w:r w:rsidR="00A40329">
        <w:t xml:space="preserve"> systems. The</w:t>
      </w:r>
      <w:r w:rsidR="00392CD2">
        <w:t xml:space="preserve"> </w:t>
      </w:r>
      <w:r w:rsidR="00A40329">
        <w:t>d</w:t>
      </w:r>
      <w:r w:rsidR="00E83E67">
        <w:t xml:space="preserve">amage </w:t>
      </w:r>
      <w:r w:rsidR="00A40329">
        <w:t>caused by both invading and endemic phytophagous insect pests</w:t>
      </w:r>
      <w:r w:rsidR="00392CD2">
        <w:t xml:space="preserve"> </w:t>
      </w:r>
      <w:del w:id="34" w:author="Dan Hahn" w:date="2017-06-16T10:46:00Z">
        <w:r w:rsidR="00E83E67" w:rsidDel="00CF54B4">
          <w:delText xml:space="preserve">would </w:delText>
        </w:r>
        <w:r w:rsidR="00392CD2" w:rsidDel="00CF54B4">
          <w:delText>lead to an</w:delText>
        </w:r>
      </w:del>
      <w:ins w:id="35" w:author="Dan Hahn" w:date="2017-06-16T10:46:00Z">
        <w:r w:rsidR="00CF54B4">
          <w:t>could lead to</w:t>
        </w:r>
      </w:ins>
      <w:r w:rsidR="00392CD2">
        <w:t xml:space="preserve"> increased use of che</w:t>
      </w:r>
      <w:r w:rsidR="00E83E67">
        <w:t>mical pesticides</w:t>
      </w:r>
      <w:ins w:id="36" w:author="Dan Hahn" w:date="2017-06-16T10:46:00Z">
        <w:r w:rsidR="00CF54B4">
          <w:t xml:space="preserve"> and</w:t>
        </w:r>
      </w:ins>
      <w:del w:id="37" w:author="Dan Hahn" w:date="2017-06-16T10:46:00Z">
        <w:r w:rsidR="00E83E67" w:rsidDel="00CF54B4">
          <w:delText>,</w:delText>
        </w:r>
      </w:del>
      <w:r w:rsidR="00E83E67">
        <w:t xml:space="preserve"> reduced crop yields </w:t>
      </w:r>
      <w:del w:id="38" w:author="Dan Hahn" w:date="2017-06-16T10:46:00Z">
        <w:r w:rsidR="00E83E67" w:rsidDel="00CF54B4">
          <w:delText xml:space="preserve">and </w:delText>
        </w:r>
      </w:del>
      <w:ins w:id="39" w:author="Dan Hahn" w:date="2017-06-16T10:46:00Z">
        <w:r w:rsidR="00CF54B4">
          <w:t xml:space="preserve">that </w:t>
        </w:r>
      </w:ins>
      <w:r w:rsidR="00E83E67">
        <w:t>further destabilize national food security.</w:t>
      </w:r>
      <w:r w:rsidR="000A490E">
        <w:t xml:space="preserve"> </w:t>
      </w:r>
    </w:p>
    <w:p w14:paraId="06DF6FC5" w14:textId="573AA3B5" w:rsidR="0040602F" w:rsidRDefault="000C1EEF" w:rsidP="00570FA3">
      <w:pPr>
        <w:spacing w:line="480" w:lineRule="auto"/>
        <w:ind w:firstLine="720"/>
      </w:pPr>
      <w:r>
        <w:t>Those i</w:t>
      </w:r>
      <w:r w:rsidR="00A40329">
        <w:t xml:space="preserve">nsect populations </w:t>
      </w:r>
      <w:r w:rsidR="005D4C71">
        <w:t xml:space="preserve">able </w:t>
      </w:r>
      <w:r>
        <w:t>to</w:t>
      </w:r>
      <w:r w:rsidR="005D4C71">
        <w:t xml:space="preserve"> adapt to the local changes in their environment and/or</w:t>
      </w:r>
      <w:r>
        <w:t xml:space="preserve"> colonize new environments </w:t>
      </w:r>
      <w:r w:rsidR="0085313E">
        <w:t>through shifts in</w:t>
      </w:r>
      <w:r>
        <w:t xml:space="preserve"> their spatial distribution</w:t>
      </w:r>
      <w:r w:rsidR="005D4C71">
        <w:t xml:space="preserve">, </w:t>
      </w:r>
      <w:commentRangeStart w:id="40"/>
      <w:r w:rsidR="0085313E">
        <w:t xml:space="preserve">have the capacity to </w:t>
      </w:r>
      <w:ins w:id="41" w:author="Brown,James T" w:date="2017-06-16T13:34:00Z">
        <w:r w:rsidR="00600425">
          <w:t xml:space="preserve">respond </w:t>
        </w:r>
      </w:ins>
      <w:del w:id="42" w:author="Brown,James T" w:date="2017-06-16T13:34:00Z">
        <w:r w:rsidR="0085313E" w:rsidDel="00600425">
          <w:delText xml:space="preserve">differentially </w:delText>
        </w:r>
      </w:del>
      <w:ins w:id="43" w:author="Brown,James T" w:date="2017-06-16T13:34:00Z">
        <w:r w:rsidR="00600425">
          <w:t xml:space="preserve">to changes in their environment </w:t>
        </w:r>
      </w:ins>
      <w:ins w:id="44" w:author="Brown,James T" w:date="2017-06-16T13:35:00Z">
        <w:r w:rsidR="00600425">
          <w:t>with changes in their phenotype</w:t>
        </w:r>
      </w:ins>
      <w:del w:id="45" w:author="Brown,James T" w:date="2017-06-16T13:35:00Z">
        <w:r w:rsidR="0085313E" w:rsidDel="00600425">
          <w:delText xml:space="preserve">express traits </w:delText>
        </w:r>
      </w:del>
      <w:del w:id="46" w:author="Brown,James T" w:date="2017-06-16T13:32:00Z">
        <w:r w:rsidR="0085313E" w:rsidDel="00E51276">
          <w:delText xml:space="preserve">that </w:delText>
        </w:r>
      </w:del>
      <w:del w:id="47" w:author="Brown,James T" w:date="2017-06-16T13:35:00Z">
        <w:r w:rsidR="0085313E" w:rsidDel="00600425">
          <w:delText>compensate for changes in their environment</w:delText>
        </w:r>
      </w:del>
      <w:r w:rsidR="0085313E">
        <w:t xml:space="preserve">. </w:t>
      </w:r>
      <w:commentRangeEnd w:id="40"/>
      <w:r w:rsidR="00CF54B4">
        <w:rPr>
          <w:rStyle w:val="CommentReference"/>
        </w:rPr>
        <w:commentReference w:id="40"/>
      </w:r>
      <w:commentRangeStart w:id="48"/>
      <w:r w:rsidR="0085313E">
        <w:t>This plasticity in the expressed traits of insect populations is</w:t>
      </w:r>
      <w:ins w:id="49" w:author="Brown,James T" w:date="2017-06-16T13:33:00Z">
        <w:r w:rsidR="00600425">
          <w:t xml:space="preserve"> in part one </w:t>
        </w:r>
        <w:proofErr w:type="spellStart"/>
        <w:r w:rsidR="00600425">
          <w:t>stragety</w:t>
        </w:r>
        <w:proofErr w:type="spellEnd"/>
        <w:r w:rsidR="00600425">
          <w:t xml:space="preserve"> insects, and other organisms, use to hedge against unpredictable variation in their environment</w:t>
        </w:r>
      </w:ins>
      <w:del w:id="50" w:author="Brown,James T" w:date="2017-06-16T13:34:00Z">
        <w:r w:rsidR="0085313E" w:rsidDel="00600425">
          <w:delText xml:space="preserve"> a function phenotypic bet-hedging</w:delText>
        </w:r>
      </w:del>
      <w:r w:rsidR="0085313E">
        <w:t>.</w:t>
      </w:r>
      <w:commentRangeEnd w:id="48"/>
      <w:r w:rsidR="00341CD5">
        <w:rPr>
          <w:rStyle w:val="CommentReference"/>
        </w:rPr>
        <w:commentReference w:id="48"/>
      </w:r>
      <w:r w:rsidR="0085313E">
        <w:t xml:space="preserve"> </w:t>
      </w:r>
      <w:commentRangeStart w:id="51"/>
      <w:r w:rsidR="0085313E">
        <w:t>Evolutionary bet-hedging describes the trade-off between average fitness and variance of fitness of the traits expressed by individuals in a population</w:t>
      </w:r>
      <w:commentRangeEnd w:id="51"/>
      <w:r w:rsidR="00341CD5">
        <w:rPr>
          <w:rStyle w:val="CommentReference"/>
        </w:rPr>
        <w:commentReference w:id="51"/>
      </w:r>
      <w:r w:rsidR="00B4396A">
        <w:t xml:space="preserve"> </w:t>
      </w:r>
      <w:r w:rsidR="00B4396A">
        <w:fldChar w:fldCharType="begin" w:fldLock="1"/>
      </w:r>
      <w:r w:rsidR="00B4396A">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4396A">
        <w:fldChar w:fldCharType="separate"/>
      </w:r>
      <w:r w:rsidR="00B4396A" w:rsidRPr="00B4396A">
        <w:rPr>
          <w:noProof/>
        </w:rPr>
        <w:t>(Philippi and Seger 1989)</w:t>
      </w:r>
      <w:r w:rsidR="00B4396A">
        <w:fldChar w:fldCharType="end"/>
      </w:r>
      <w:r w:rsidR="0085313E">
        <w:t>.</w:t>
      </w:r>
      <w:r w:rsidR="001859AC">
        <w:t xml:space="preserve"> </w:t>
      </w:r>
      <w:r w:rsidR="00B4396A">
        <w:t>Plasticity, in the context of phenotypes,</w:t>
      </w:r>
      <w:r w:rsidR="001859AC">
        <w:t xml:space="preserve"> is defined as an organism</w:t>
      </w:r>
      <w:ins w:id="52" w:author="Dan Hahn" w:date="2017-06-16T10:52:00Z">
        <w:r w:rsidR="00341CD5">
          <w:t>’</w:t>
        </w:r>
      </w:ins>
      <w:r w:rsidR="001859AC">
        <w:t xml:space="preserve">s capacity express different </w:t>
      </w:r>
      <w:r w:rsidR="00B4396A">
        <w:t>traits</w:t>
      </w:r>
      <w:r w:rsidR="001859AC">
        <w:t xml:space="preserve"> depending on the environment it encounters </w:t>
      </w:r>
      <w:r w:rsidR="001859AC">
        <w:fldChar w:fldCharType="begin" w:fldLock="1"/>
      </w:r>
      <w:r w:rsidR="001859AC">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859AC">
        <w:fldChar w:fldCharType="separate"/>
      </w:r>
      <w:r w:rsidR="001859AC" w:rsidRPr="0094470B">
        <w:rPr>
          <w:noProof/>
        </w:rPr>
        <w:t>(Agrawal 2001)</w:t>
      </w:r>
      <w:r w:rsidR="001859AC">
        <w:fldChar w:fldCharType="end"/>
      </w:r>
      <w:r w:rsidR="001859AC">
        <w:t xml:space="preserve">. Because all environments vary, even if only temporally, organisms in those varying environments must be able to compensate to survive, thus it can be assumed that all organisms are phenotypically plastic to some degree </w:t>
      </w:r>
      <w:r w:rsidR="001859AC">
        <w:fldChar w:fldCharType="begin" w:fldLock="1"/>
      </w:r>
      <w:r w:rsidR="00BC71F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1859AC">
        <w:fldChar w:fldCharType="separate"/>
      </w:r>
      <w:r w:rsidR="00B4396A" w:rsidRPr="00B4396A">
        <w:rPr>
          <w:noProof/>
        </w:rPr>
        <w:t>(Phillips et al. 2008, Price and Sol 2008)</w:t>
      </w:r>
      <w:r w:rsidR="001859AC">
        <w:fldChar w:fldCharType="end"/>
      </w:r>
      <w:r w:rsidR="001859AC">
        <w:t>.</w:t>
      </w:r>
      <w:r w:rsidR="00B4396A">
        <w:t xml:space="preserve"> </w:t>
      </w:r>
      <w:r w:rsidR="00816828">
        <w:t xml:space="preserve">The degree to which a population is </w:t>
      </w:r>
      <w:commentRangeStart w:id="53"/>
      <w:r w:rsidR="00816828">
        <w:t xml:space="preserve">phenotypically plastic will </w:t>
      </w:r>
      <w:commentRangeEnd w:id="53"/>
      <w:r w:rsidR="00341CD5">
        <w:rPr>
          <w:rStyle w:val="CommentReference"/>
        </w:rPr>
        <w:commentReference w:id="53"/>
      </w:r>
      <w:r w:rsidR="00816828">
        <w:t xml:space="preserve">determine its capacity to compensate for a changing environment. </w:t>
      </w:r>
      <w:r w:rsidR="007256AE">
        <w:t>A</w:t>
      </w:r>
      <w:r w:rsidR="00D42C66">
        <w:t>ll things being equal, a</w:t>
      </w:r>
      <w:r w:rsidR="007256AE">
        <w:t xml:space="preserve"> population with</w:t>
      </w:r>
      <w:r w:rsidR="00D42C66">
        <w:t xml:space="preserve"> more phenotypic plasticity will experience</w:t>
      </w:r>
      <w:r w:rsidR="007256AE">
        <w:t xml:space="preserve"> higher </w:t>
      </w:r>
      <w:r w:rsidR="00816828">
        <w:t>fitness in the context of a</w:t>
      </w:r>
      <w:r w:rsidR="00D42C66">
        <w:t xml:space="preserve"> varying</w:t>
      </w:r>
      <w:r w:rsidR="007256AE">
        <w:t xml:space="preserve"> environment </w:t>
      </w:r>
      <w:r w:rsidR="00D42C66">
        <w:t xml:space="preserve">and </w:t>
      </w:r>
      <w:r w:rsidR="007256AE">
        <w:t>i</w:t>
      </w:r>
      <w:r w:rsidR="00D42C66">
        <w:t xml:space="preserve">s </w:t>
      </w:r>
      <w:commentRangeStart w:id="54"/>
      <w:r w:rsidR="00D42C66">
        <w:t xml:space="preserve">more likely adapt </w:t>
      </w:r>
      <w:commentRangeEnd w:id="54"/>
      <w:r w:rsidR="00341CD5">
        <w:rPr>
          <w:rStyle w:val="CommentReference"/>
        </w:rPr>
        <w:commentReference w:id="54"/>
      </w:r>
      <w:r w:rsidR="00D42C66">
        <w:t>to the changing environment</w:t>
      </w:r>
      <w:r w:rsidR="00E63B36">
        <w:t xml:space="preserve"> compared to a population with </w:t>
      </w:r>
      <w:r w:rsidR="00BC71F1">
        <w:t xml:space="preserve">a higher average fitness </w:t>
      </w:r>
      <w:r w:rsidR="00BC71F1">
        <w:fldChar w:fldCharType="begin" w:fldLock="1"/>
      </w:r>
      <w:r w:rsidR="00F75185">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C71F1">
        <w:fldChar w:fldCharType="separate"/>
      </w:r>
      <w:r w:rsidR="00BC71F1" w:rsidRPr="00BC71F1">
        <w:rPr>
          <w:noProof/>
        </w:rPr>
        <w:t>(Philippi and Seger 1989)</w:t>
      </w:r>
      <w:r w:rsidR="00BC71F1">
        <w:fldChar w:fldCharType="end"/>
      </w:r>
      <w:r w:rsidR="0001098C">
        <w:t>.</w:t>
      </w:r>
      <w:r w:rsidR="00A724AF">
        <w:t xml:space="preserve"> </w:t>
      </w:r>
      <w:commentRangeStart w:id="55"/>
      <w:r w:rsidR="00A724AF">
        <w:t>Overcoming the biological hurdle of increased temperatures,</w:t>
      </w:r>
      <w:commentRangeEnd w:id="55"/>
      <w:r w:rsidR="00341CD5">
        <w:rPr>
          <w:rStyle w:val="CommentReference"/>
        </w:rPr>
        <w:commentReference w:id="55"/>
      </w:r>
      <w:r w:rsidR="00A724AF">
        <w:t xml:space="preserve"> phenotypes that are to be successful must become </w:t>
      </w:r>
      <w:r w:rsidR="00207E1A">
        <w:t>adapted</w:t>
      </w:r>
      <w:r w:rsidR="00A724AF">
        <w:t xml:space="preserve"> in the population to </w:t>
      </w:r>
      <w:r w:rsidR="00A724AF">
        <w:lastRenderedPageBreak/>
        <w:t>colonize these novel environments.</w:t>
      </w:r>
    </w:p>
    <w:p w14:paraId="0D2E8830" w14:textId="62691F6D" w:rsidR="00570FA3" w:rsidRDefault="005D05D5" w:rsidP="00460EF8">
      <w:pPr>
        <w:spacing w:line="480" w:lineRule="auto"/>
        <w:ind w:firstLine="720"/>
      </w:pPr>
      <w:r>
        <w:t xml:space="preserve">As </w:t>
      </w:r>
      <w:r w:rsidR="00E66AF8">
        <w:t>in</w:t>
      </w:r>
      <w:r w:rsidR="00926235">
        <w:t>vading</w:t>
      </w:r>
      <w:r w:rsidR="0040602F">
        <w:t xml:space="preserve"> </w:t>
      </w:r>
      <w:r w:rsidR="00926235">
        <w:t xml:space="preserve">insects move into </w:t>
      </w:r>
      <w:commentRangeStart w:id="56"/>
      <w:r w:rsidR="0040602F">
        <w:t>these</w:t>
      </w:r>
      <w:r w:rsidR="00B4396A">
        <w:t xml:space="preserve"> </w:t>
      </w:r>
      <w:commentRangeEnd w:id="56"/>
      <w:r w:rsidR="00341CD5">
        <w:rPr>
          <w:rStyle w:val="CommentReference"/>
        </w:rPr>
        <w:commentReference w:id="56"/>
      </w:r>
      <w:r w:rsidR="00D42C66">
        <w:t>novel</w:t>
      </w:r>
      <w:r w:rsidR="00B4396A">
        <w:t xml:space="preserve"> environments</w:t>
      </w:r>
      <w:r w:rsidR="00E66AF8">
        <w:t xml:space="preserve">, </w:t>
      </w:r>
      <w:r w:rsidR="00F75185">
        <w:t xml:space="preserve">selection pressure </w:t>
      </w:r>
      <w:r>
        <w:t>might</w:t>
      </w:r>
      <w:r w:rsidR="00F75185">
        <w:t xml:space="preserve"> shift away from dispersal and </w:t>
      </w:r>
      <w:commentRangeStart w:id="57"/>
      <w:r w:rsidR="00F75185">
        <w:t xml:space="preserve">tolerance traits </w:t>
      </w:r>
      <w:commentRangeEnd w:id="57"/>
      <w:r w:rsidR="001548B4">
        <w:rPr>
          <w:rStyle w:val="CommentReference"/>
        </w:rPr>
        <w:commentReference w:id="57"/>
      </w:r>
      <w:r w:rsidR="00F75185">
        <w:t>and</w:t>
      </w:r>
      <w:r>
        <w:t xml:space="preserve"> </w:t>
      </w:r>
      <w:r w:rsidR="00F75185">
        <w:t xml:space="preserve">towards traits that are suitable </w:t>
      </w:r>
      <w:r>
        <w:t xml:space="preserve">for adapting to the </w:t>
      </w:r>
      <w:r w:rsidR="00F75185">
        <w:t xml:space="preserve">new environment </w:t>
      </w:r>
      <w:r w:rsidR="00F75185">
        <w:fldChar w:fldCharType="begin" w:fldLock="1"/>
      </w:r>
      <w: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F75185">
        <w:fldChar w:fldCharType="separate"/>
      </w:r>
      <w:r w:rsidR="00F75185" w:rsidRPr="00F75185">
        <w:rPr>
          <w:noProof/>
        </w:rPr>
        <w:t>(Lee 2002)</w:t>
      </w:r>
      <w:r w:rsidR="00F75185">
        <w:fldChar w:fldCharType="end"/>
      </w:r>
      <w:r w:rsidR="00F75185">
        <w:t>.</w:t>
      </w:r>
      <w:r>
        <w:t xml:space="preserve"> </w:t>
      </w:r>
      <w:r w:rsidR="008A5881">
        <w:t>Adaptation, as a</w:t>
      </w:r>
      <w:r>
        <w:t xml:space="preserve"> response to </w:t>
      </w:r>
      <w:r w:rsidR="00FC474D">
        <w:t xml:space="preserve">environmental </w:t>
      </w:r>
      <w:commentRangeStart w:id="58"/>
      <w:r w:rsidR="00FC474D">
        <w:t>gradients</w:t>
      </w:r>
      <w:commentRangeEnd w:id="58"/>
      <w:r w:rsidR="001548B4">
        <w:rPr>
          <w:rStyle w:val="CommentReference"/>
        </w:rPr>
        <w:commentReference w:id="58"/>
      </w:r>
      <w:r w:rsidR="00FC474D">
        <w:t xml:space="preserve"> (i.e. temperature and photoperiod),</w:t>
      </w:r>
      <w:r w:rsidR="008A5881">
        <w:t xml:space="preserve"> will be a function of</w:t>
      </w:r>
      <w:r>
        <w:t xml:space="preserve"> selection pressure</w:t>
      </w:r>
      <w:r w:rsidR="008A5881">
        <w:t>s that</w:t>
      </w:r>
      <w:r w:rsidR="00FC474D">
        <w:t xml:space="preserve"> commonly</w:t>
      </w:r>
      <w:r>
        <w:t xml:space="preserve"> </w:t>
      </w:r>
      <w:r w:rsidR="008A5881">
        <w:t>act</w:t>
      </w:r>
      <w:r w:rsidR="00FC474D">
        <w:t xml:space="preserve"> upon </w:t>
      </w:r>
      <w:r w:rsidR="00DE2AB9">
        <w:t xml:space="preserve">traits related to </w:t>
      </w:r>
      <w:r>
        <w:t>morphology</w:t>
      </w:r>
      <w:r w:rsidR="007F0B68">
        <w:t>, physiology,</w:t>
      </w:r>
      <w:r>
        <w:t xml:space="preserve"> or plasticity </w:t>
      </w:r>
      <w:r>
        <w:fldChar w:fldCharType="begin" w:fldLock="1"/>
      </w:r>
      <w:r w:rsidR="00983C00">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fldChar w:fldCharType="separate"/>
      </w:r>
      <w:r w:rsidRPr="005D05D5">
        <w:rPr>
          <w:noProof/>
        </w:rPr>
        <w:t>(Lee 2002)</w:t>
      </w:r>
      <w:r>
        <w:fldChar w:fldCharType="end"/>
      </w:r>
      <w:r>
        <w:t>.</w:t>
      </w:r>
      <w:r w:rsidR="00D42C66">
        <w:t xml:space="preserve"> </w:t>
      </w:r>
      <w:r w:rsidR="008A5881">
        <w:t xml:space="preserve">Once </w:t>
      </w:r>
      <w:r w:rsidR="008F79A2">
        <w:t xml:space="preserve">insects begin to colonize </w:t>
      </w:r>
      <w:r w:rsidR="008F79A2" w:rsidRPr="001548B4">
        <w:rPr>
          <w:highlight w:val="yellow"/>
          <w:rPrChange w:id="59" w:author="Dan Hahn" w:date="2017-06-16T10:58:00Z">
            <w:rPr/>
          </w:rPrChange>
        </w:rPr>
        <w:t>these</w:t>
      </w:r>
      <w:r w:rsidR="008F79A2">
        <w:t xml:space="preserve"> </w:t>
      </w:r>
      <w:r w:rsidR="008A5881">
        <w:t>novel environment</w:t>
      </w:r>
      <w:r w:rsidR="008F79A2">
        <w:t>s</w:t>
      </w:r>
      <w:r w:rsidR="008A5881">
        <w:t xml:space="preserve">, </w:t>
      </w:r>
      <w:r w:rsidR="008F79A2">
        <w:t xml:space="preserve">more constant selection pressures in </w:t>
      </w:r>
      <w:r w:rsidR="008F79A2" w:rsidRPr="001548B4">
        <w:rPr>
          <w:highlight w:val="yellow"/>
          <w:rPrChange w:id="60" w:author="Dan Hahn" w:date="2017-06-16T10:58:00Z">
            <w:rPr/>
          </w:rPrChange>
        </w:rPr>
        <w:t>these</w:t>
      </w:r>
      <w:r w:rsidR="008F79A2">
        <w:t xml:space="preserve"> environments may favor phenotypic specialization and eventually</w:t>
      </w:r>
      <w:r w:rsidR="00D84281">
        <w:t xml:space="preserve"> lead to</w:t>
      </w:r>
      <w:r w:rsidR="008F79A2">
        <w:t xml:space="preserve"> the evolution of fixed, </w:t>
      </w:r>
      <w:r w:rsidR="006E50DF">
        <w:t xml:space="preserve">more </w:t>
      </w:r>
      <w:r w:rsidR="008F79A2">
        <w:t>competitive phenotypes</w:t>
      </w:r>
      <w:r w:rsidR="00D84281">
        <w:t xml:space="preserve"> </w:t>
      </w:r>
      <w:r w:rsidR="00983C00">
        <w:fldChar w:fldCharType="begin" w:fldLock="1"/>
      </w:r>
      <w:r w:rsidR="00E841FC">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"id" : "ITEM-2", "itemData" : { "DOI" : "10.1111/j.0014-3820.2000.tb00047.x", "ISBN" : "0014-3820", "ISSN" : "0014-3820", "PMID" : "10937221", "abstract" : "The reliability of environmental cues and costs of a fixed phenotype are two factors determining whether selection favors phenotypic plasticity or environmental specialization. This study examines the relationship between these two factors and the evolution of plant competitive strategies (plastic vs. fixed morphologies). In natural plant populations, shifts in light quality associated with foliar shade reliably indicate the presence of neighbors. These cues mediate plastic stem-elongation responses that often increase competitive ability and access to light. Using experimental light treatments (full sun, neutral shade, and foliar shade), genetic differences among populations of Abutilon theophrasti (velvetleaf) in average elongation and plasticity to foliar-shade cues were examined. Six populations, two from each of three site types (fields in continuous corn cultivation, fields undergoing corn-soy rotation, and weedy sites), were exposed to the light treatments at two stages in their life history. At the seedling stage, populations derived from cornfield sites exhibited higher, average elongation than populations from either rotating corn-soy fields or weedy areas. Because seedling elongation may delay shading of velvetleaf by corn, population differences may reflect adaptive responses to directional selection imposed by competitive conditions. However, the effects of simulated foliar shade on elongation were three times as great as the average population differences, and these comparatively higher levels of elongation were associated with an allocation cost. These results are consistent with the hypothesis that phenotypic plasticity may limit the evolution of specialists; reliable environmental cues enable individuals to facultatively adopt highly elongated, costly phenotypes in crowded patches while avoiding the costs of that phenotype in less crowded microsites. At later life-history stages, populations experiencing competition with corn exhibited lower plasticity to light quality than populations derived from weedy areas. Elongation at later nodes is maladaptive in cornfields because velvetleaf is ultimately incapable of overtopping corn; individuals that elongate therefore experience the cost of allocating to stems but fail to improve leaf exposure. The decreased responsiveness of cornfield populations to light quality is consistent with theoretical predictions in which reduced plasticity is favored when environmental cues fail to mediate an adap\u2026", "author" : [ { "dropping-particle" : "", "family" : "Weinig", "given" : "Cynthia", "non-dropping-particle" : "", "parse-names" : false, "suffix" : "" } ], "container-title" : "Evolution", "id" : "ITEM-2", "issue" : "2", "issued" : { "date-parts" : [ [ "2000" ] ] }, "page" : "441-451", "title" : "PLASTICITY VERSUS CANALIZATION: POPULATION DIFFERENCES IN THE TIMING OF SHADE-AVOIDANCE RESPONSES", "type" : "article-journal", "volume" : "54" }, "uris" : [ "http://www.mendeley.com/documents/?uuid=fec403bc-b6c4-303d-9ac4-a7203c3485c5" ] } ], "mendeley" : { "formattedCitation" : "(Weinig 2000, Lee 2002)", "plainTextFormattedCitation" : "(Weinig 2000, Lee 2002)", "previouslyFormattedCitation" : "(Weinig 2000, Lee 2002)" }, "properties" : { "noteIndex" : 0 }, "schema" : "https://github.com/citation-style-language/schema/raw/master/csl-citation.json" }</w:instrText>
      </w:r>
      <w:r w:rsidR="00983C00">
        <w:fldChar w:fldCharType="separate"/>
      </w:r>
      <w:r w:rsidR="00983C00" w:rsidRPr="00983C00">
        <w:rPr>
          <w:noProof/>
        </w:rPr>
        <w:t>(Weinig 2000, Lee 2002)</w:t>
      </w:r>
      <w:r w:rsidR="00983C00">
        <w:fldChar w:fldCharType="end"/>
      </w:r>
      <w:r w:rsidR="008F79A2">
        <w:t>.</w:t>
      </w:r>
      <w:r w:rsidR="006E50DF">
        <w:t xml:space="preserve"> </w:t>
      </w:r>
      <w:r w:rsidR="008622CB">
        <w:t>As winters</w:t>
      </w:r>
      <w:r w:rsidR="006E6459">
        <w:t xml:space="preserve"> become shorter and less severe,</w:t>
      </w:r>
      <w:r w:rsidR="008622CB">
        <w:t xml:space="preserve"> insect populations could begin to colonize northern </w:t>
      </w:r>
      <w:commentRangeStart w:id="61"/>
      <w:r w:rsidR="008622CB">
        <w:t xml:space="preserve">latitudinal clines </w:t>
      </w:r>
      <w:commentRangeEnd w:id="61"/>
      <w:r w:rsidR="001548B4">
        <w:rPr>
          <w:rStyle w:val="CommentReference"/>
        </w:rPr>
        <w:commentReference w:id="61"/>
      </w:r>
      <w:r w:rsidR="008622CB">
        <w:t xml:space="preserve">and exploit available resources thus increasing their growing season. </w:t>
      </w:r>
      <w:del w:id="62" w:author="Dan Hahn" w:date="2017-06-16T10:59:00Z">
        <w:r w:rsidR="00E841FC" w:rsidDel="001548B4">
          <w:delText xml:space="preserve">Here </w:delText>
        </w:r>
      </w:del>
      <w:ins w:id="63" w:author="Dan Hahn" w:date="2017-06-16T10:59:00Z">
        <w:r w:rsidR="001548B4">
          <w:t xml:space="preserve">For example, here </w:t>
        </w:r>
      </w:ins>
      <w:r w:rsidR="00E841FC">
        <w:t>in</w:t>
      </w:r>
      <w:r w:rsidR="00552917">
        <w:t xml:space="preserve"> United States</w:t>
      </w:r>
      <w:r w:rsidR="009E6E31">
        <w:t xml:space="preserve"> as winters warm</w:t>
      </w:r>
      <w:r w:rsidR="006E6459">
        <w:t>,</w:t>
      </w:r>
      <w:r w:rsidR="00552917">
        <w:t xml:space="preserve"> pitcher plant mosquito</w:t>
      </w:r>
      <w:r w:rsidR="00E841FC">
        <w:t>s</w:t>
      </w:r>
      <w:r w:rsidR="00552917">
        <w:t xml:space="preserve">, </w:t>
      </w:r>
      <w:proofErr w:type="spellStart"/>
      <w:r w:rsidR="00552917">
        <w:rPr>
          <w:i/>
        </w:rPr>
        <w:t>Wyeomii</w:t>
      </w:r>
      <w:proofErr w:type="spellEnd"/>
      <w:r w:rsidR="00552917">
        <w:rPr>
          <w:i/>
        </w:rPr>
        <w:t xml:space="preserve"> </w:t>
      </w:r>
      <w:proofErr w:type="spellStart"/>
      <w:r w:rsidR="00552917">
        <w:rPr>
          <w:i/>
        </w:rPr>
        <w:t>smithii</w:t>
      </w:r>
      <w:proofErr w:type="spellEnd"/>
      <w:r w:rsidR="00552917">
        <w:rPr>
          <w:i/>
        </w:rPr>
        <w:t>,</w:t>
      </w:r>
      <w:r w:rsidR="00552917">
        <w:t xml:space="preserve"> </w:t>
      </w:r>
      <w:r w:rsidR="009E6E31">
        <w:t>are</w:t>
      </w:r>
      <w:r w:rsidR="00E841FC">
        <w:t xml:space="preserve"> un</w:t>
      </w:r>
      <w:r w:rsidR="009E6E31">
        <w:t xml:space="preserve">der </w:t>
      </w:r>
      <w:commentRangeStart w:id="64"/>
      <w:r w:rsidR="009E6E31">
        <w:t>strong directional selection</w:t>
      </w:r>
      <w:commentRangeEnd w:id="64"/>
      <w:r w:rsidR="001548B4">
        <w:rPr>
          <w:rStyle w:val="CommentReference"/>
        </w:rPr>
        <w:commentReference w:id="64"/>
      </w:r>
      <w:r w:rsidR="005633A6">
        <w:t>.</w:t>
      </w:r>
      <w:r w:rsidR="001932FC">
        <w:t xml:space="preserve"> </w:t>
      </w:r>
      <w:commentRangeStart w:id="65"/>
      <w:r w:rsidR="009E6E31">
        <w:t>B</w:t>
      </w:r>
      <w:r w:rsidR="006E6459">
        <w:t xml:space="preserve">etween the years 1972 and 1996, has reportedly increased by an average of 9 days, </w:t>
      </w:r>
      <w:r w:rsidR="009911B3">
        <w:t>representing a shift in average phenotype as a function of rising temperatures</w:t>
      </w:r>
      <w:r w:rsidR="006E6459">
        <w:t xml:space="preserve"> </w:t>
      </w:r>
      <w:commentRangeEnd w:id="65"/>
      <w:r w:rsidR="001548B4">
        <w:rPr>
          <w:rStyle w:val="CommentReference"/>
        </w:rPr>
        <w:commentReference w:id="65"/>
      </w:r>
      <w:r w:rsidR="00E841FC">
        <w:fldChar w:fldCharType="begin" w:fldLock="1"/>
      </w:r>
      <w:r w:rsidR="004D4ECE">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E841FC">
        <w:fldChar w:fldCharType="separate"/>
      </w:r>
      <w:r w:rsidR="00E841FC" w:rsidRPr="00E841FC">
        <w:rPr>
          <w:noProof/>
        </w:rPr>
        <w:t>(Bradshaw and Holzapfel 2001)</w:t>
      </w:r>
      <w:r w:rsidR="00E841FC">
        <w:fldChar w:fldCharType="end"/>
      </w:r>
      <w:r w:rsidR="00E841FC">
        <w:t xml:space="preserve">. </w:t>
      </w:r>
      <w:r w:rsidR="00154A04">
        <w:t xml:space="preserve">Pitcher plant mosquitos enter a state of genetically programmed dormancy at the end of their growing phase to avoid periods when resources unavailable in their environment. One of the hallmarks of this </w:t>
      </w:r>
      <w:commentRangeStart w:id="66"/>
      <w:r w:rsidR="00154A04">
        <w:t>genetically induced</w:t>
      </w:r>
      <w:commentRangeEnd w:id="66"/>
      <w:r w:rsidR="001548B4">
        <w:rPr>
          <w:rStyle w:val="CommentReference"/>
        </w:rPr>
        <w:commentReference w:id="66"/>
      </w:r>
      <w:r w:rsidR="00154A04">
        <w:t xml:space="preserve"> dormancy include reduced or terminated feeding, thus increasing the amount of time an individual has access to these resources before dormancy could impart some evolutionary advantage. </w:t>
      </w:r>
      <w:r w:rsidR="00171598">
        <w:t>These insects</w:t>
      </w:r>
      <w:r w:rsidR="00F20ABF">
        <w:t>,</w:t>
      </w:r>
      <w:r w:rsidR="00171598">
        <w:t xml:space="preserve"> </w:t>
      </w:r>
      <w:commentRangeStart w:id="67"/>
      <w:r w:rsidR="00171598">
        <w:t xml:space="preserve">and others </w:t>
      </w:r>
      <w:r w:rsidR="00F20ABF">
        <w:t>a</w:t>
      </w:r>
      <w:r w:rsidR="00171598">
        <w:t>like</w:t>
      </w:r>
      <w:commentRangeEnd w:id="67"/>
      <w:r w:rsidR="001548B4">
        <w:rPr>
          <w:rStyle w:val="CommentReference"/>
        </w:rPr>
        <w:commentReference w:id="67"/>
      </w:r>
      <w:r w:rsidR="00F20ABF">
        <w:t>,</w:t>
      </w:r>
      <w:r w:rsidR="00171598">
        <w:t xml:space="preserve"> </w:t>
      </w:r>
      <w:r w:rsidR="00C86CF8">
        <w:t>synchronize</w:t>
      </w:r>
      <w:r w:rsidR="00171598">
        <w:t xml:space="preserve"> their life histories with optimal temperatures and resource availability, </w:t>
      </w:r>
      <w:commentRangeStart w:id="68"/>
      <w:r w:rsidR="00C86CF8">
        <w:t>this extended</w:t>
      </w:r>
      <w:r w:rsidR="00171598">
        <w:t xml:space="preserve"> growing period </w:t>
      </w:r>
      <w:r w:rsidR="004D4ECE">
        <w:t>is the result of strong directional selection and</w:t>
      </w:r>
      <w:r w:rsidR="009E6E31">
        <w:t xml:space="preserve"> a</w:t>
      </w:r>
      <w:r w:rsidR="004D4ECE">
        <w:t xml:space="preserve"> greater capacity </w:t>
      </w:r>
      <w:r w:rsidR="004D4ECE">
        <w:lastRenderedPageBreak/>
        <w:t xml:space="preserve">to </w:t>
      </w:r>
      <w:r w:rsidR="00C86CF8">
        <w:t>adapt</w:t>
      </w:r>
      <w:r w:rsidR="009911B3">
        <w:t xml:space="preserve"> in response to higher temperatures in their environment</w:t>
      </w:r>
      <w:commentRangeEnd w:id="68"/>
      <w:r w:rsidR="001548B4">
        <w:rPr>
          <w:rStyle w:val="CommentReference"/>
        </w:rPr>
        <w:commentReference w:id="68"/>
      </w:r>
      <w:r w:rsidR="009911B3">
        <w:t xml:space="preserve"> </w:t>
      </w:r>
      <w:r w:rsidR="004D4ECE">
        <w:fldChar w:fldCharType="begin" w:fldLock="1"/>
      </w:r>
      <w:r w:rsidR="00B364A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4D4ECE">
        <w:fldChar w:fldCharType="separate"/>
      </w:r>
      <w:r w:rsidR="004D4ECE" w:rsidRPr="004D4ECE">
        <w:rPr>
          <w:noProof/>
        </w:rPr>
        <w:t>(Bradshaw and Holzapfel 2001)</w:t>
      </w:r>
      <w:r w:rsidR="004D4ECE">
        <w:fldChar w:fldCharType="end"/>
      </w:r>
      <w:r w:rsidR="004D4ECE">
        <w:t>.</w:t>
      </w:r>
      <w:r w:rsidR="00C86CF8">
        <w:t xml:space="preserve"> </w:t>
      </w:r>
    </w:p>
    <w:p w14:paraId="7AF8ABFD" w14:textId="77777777" w:rsidR="00460EF8" w:rsidRPr="00996124" w:rsidRDefault="00460EF8" w:rsidP="00460EF8">
      <w:pPr>
        <w:spacing w:line="480" w:lineRule="auto"/>
      </w:pPr>
    </w:p>
    <w:p w14:paraId="4E92FB5F" w14:textId="5076B211" w:rsidR="007E62A7" w:rsidRDefault="00BC6C7A" w:rsidP="00A51048">
      <w:pPr>
        <w:spacing w:line="480" w:lineRule="auto"/>
      </w:pPr>
      <w:r>
        <w:rPr>
          <w:b/>
        </w:rPr>
        <w:t xml:space="preserve">Plasticity in Dormancy: </w:t>
      </w:r>
      <w:r w:rsidR="004D6420">
        <w:t xml:space="preserve">Insects are constantly monitoring their external, as well as internal, conditions and use that information </w:t>
      </w:r>
      <w:del w:id="69" w:author="Dan Hahn" w:date="2017-06-16T13:17:00Z">
        <w:r w:rsidR="004D6420" w:rsidDel="00CE7675">
          <w:delText>as a predicate for their</w:delText>
        </w:r>
      </w:del>
      <w:ins w:id="70" w:author="Dan Hahn" w:date="2017-06-16T13:17:00Z">
        <w:r w:rsidR="00CE7675">
          <w:t>to make</w:t>
        </w:r>
      </w:ins>
      <w:r w:rsidR="004D6420">
        <w:t xml:space="preserve"> life history decisions. </w:t>
      </w:r>
      <w:r w:rsidR="0096276A">
        <w:t>Generally, i</w:t>
      </w:r>
      <w:r w:rsidR="007E7B09">
        <w:t>nsects</w:t>
      </w:r>
      <w:r w:rsidR="007229A4">
        <w:t xml:space="preserve"> respond to the</w:t>
      </w:r>
      <w:r w:rsidR="00BE67FD">
        <w:t xml:space="preserve"> stress of depleted</w:t>
      </w:r>
      <w:r w:rsidR="007229A4">
        <w:t xml:space="preserve"> environmental resources </w:t>
      </w:r>
      <w:r w:rsidR="00BE67FD">
        <w:t>(</w:t>
      </w:r>
      <w:commentRangeStart w:id="71"/>
      <w:r w:rsidR="00BE67FD">
        <w:t>air</w:t>
      </w:r>
      <w:commentRangeEnd w:id="71"/>
      <w:r w:rsidR="00CE7675">
        <w:rPr>
          <w:rStyle w:val="CommentReference"/>
        </w:rPr>
        <w:commentReference w:id="71"/>
      </w:r>
      <w:r w:rsidR="00BE67FD">
        <w:t>, water, or food)</w:t>
      </w:r>
      <w:r w:rsidR="007229A4">
        <w:t xml:space="preserve"> through dormancy</w:t>
      </w:r>
      <w:r w:rsidR="004D6420">
        <w:t xml:space="preserve"> and </w:t>
      </w:r>
      <w:r w:rsidR="00597028">
        <w:t xml:space="preserve">these </w:t>
      </w:r>
      <w:r w:rsidR="004D6420">
        <w:t>cues</w:t>
      </w:r>
      <w:r w:rsidR="00597028">
        <w:t xml:space="preserve"> can</w:t>
      </w:r>
      <w:r w:rsidR="004D6420">
        <w:t xml:space="preserve"> initiate an immediate or preparative</w:t>
      </w:r>
      <w:r w:rsidR="00597028">
        <w:t xml:space="preserve"> </w:t>
      </w:r>
      <w:r w:rsidR="004D6420">
        <w:t xml:space="preserve">response. </w:t>
      </w:r>
      <w:r w:rsidR="00BE67FD">
        <w:t xml:space="preserve">Dormancy </w:t>
      </w:r>
      <w:del w:id="72" w:author="Dan Hahn" w:date="2017-06-16T13:17:00Z">
        <w:r w:rsidR="00BE67FD" w:rsidDel="00CE7675">
          <w:delText>that is the</w:delText>
        </w:r>
      </w:del>
      <w:ins w:id="73" w:author="Dan Hahn" w:date="2017-06-16T13:17:00Z">
        <w:r w:rsidR="00CE7675">
          <w:t>resulting from an</w:t>
        </w:r>
      </w:ins>
      <w:r w:rsidR="00BE67FD">
        <w:t xml:space="preserve"> immediate response to stress (</w:t>
      </w:r>
      <w:r w:rsidR="003A0A49">
        <w:t>q</w:t>
      </w:r>
      <w:r w:rsidR="007E7B09">
        <w:t>uiescence</w:t>
      </w:r>
      <w:r w:rsidR="00BE67FD">
        <w:t>)</w:t>
      </w:r>
      <w:r w:rsidR="007E7B09">
        <w:t xml:space="preserve"> is</w:t>
      </w:r>
      <w:r w:rsidR="001F522C">
        <w:t xml:space="preserve"> a</w:t>
      </w:r>
      <w:r w:rsidR="007E7B09">
        <w:t xml:space="preserve"> </w:t>
      </w:r>
      <w:r w:rsidR="003A0A49">
        <w:t>tempora</w:t>
      </w:r>
      <w:r w:rsidR="00BE67FD">
        <w:t xml:space="preserve">ry state of reduced activity and can occur at any point during the life history of an insect. </w:t>
      </w:r>
      <w:r w:rsidR="00A103A1">
        <w:t>Alternatively,</w:t>
      </w:r>
      <w:r w:rsidR="00B364A1">
        <w:t xml:space="preserve"> diapause is a type of dormancy that pre-empts reduced availability of resources, is </w:t>
      </w:r>
      <w:r w:rsidR="00134ABA">
        <w:t>genetically programmed</w:t>
      </w:r>
      <w:r w:rsidR="00B364A1">
        <w:t>, and while diapause may occur at any point during an insects life history, the</w:t>
      </w:r>
      <w:r w:rsidR="007E62A7">
        <w:t xml:space="preserve"> life stage sensitive to the</w:t>
      </w:r>
      <w:r w:rsidR="00B364A1">
        <w:t xml:space="preserve"> initiation of diapause within a species is consistent </w:t>
      </w:r>
      <w:r w:rsidR="00B364A1">
        <w:fldChar w:fldCharType="begin" w:fldLock="1"/>
      </w:r>
      <w:r w:rsidR="00BB112A">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B364A1">
        <w:fldChar w:fldCharType="separate"/>
      </w:r>
      <w:r w:rsidR="00B364A1" w:rsidRPr="00B364A1">
        <w:rPr>
          <w:noProof/>
        </w:rPr>
        <w:t>(Bale and Hayward 2010)</w:t>
      </w:r>
      <w:r w:rsidR="00B364A1">
        <w:fldChar w:fldCharType="end"/>
      </w:r>
      <w:r w:rsidR="007E62A7">
        <w:t xml:space="preserve">. </w:t>
      </w:r>
      <w:commentRangeStart w:id="74"/>
      <w:r w:rsidR="007E62A7">
        <w:t>The genotype responsible for the pleiotropic effects of diapause</w:t>
      </w:r>
      <w:r w:rsidR="004126E7">
        <w:t xml:space="preserve"> varies from species to species but photoperiod (the hours of daylight in a 24-hour period)</w:t>
      </w:r>
      <w:r w:rsidR="007E62A7">
        <w:t xml:space="preserve"> </w:t>
      </w:r>
      <w:r w:rsidR="004126E7">
        <w:t xml:space="preserve">generally is both </w:t>
      </w:r>
      <w:r w:rsidR="007E62A7">
        <w:t>necessary and sufficient</w:t>
      </w:r>
      <w:r w:rsidR="004126E7">
        <w:t xml:space="preserve"> in </w:t>
      </w:r>
      <w:r w:rsidR="007E62A7">
        <w:t>to induce the diapausing phenotype</w:t>
      </w:r>
      <w:r w:rsidR="004126E7">
        <w:t xml:space="preserve"> across many species of insects</w:t>
      </w:r>
      <w:commentRangeEnd w:id="74"/>
      <w:r w:rsidR="00CE7675">
        <w:rPr>
          <w:rStyle w:val="CommentReference"/>
        </w:rPr>
        <w:commentReference w:id="74"/>
      </w:r>
      <w:r w:rsidR="009E584C">
        <w:t xml:space="preserve"> </w:t>
      </w:r>
      <w:r w:rsidR="009E584C" w:rsidRPr="00454563">
        <w:rPr>
          <w:highlight w:val="yellow"/>
        </w:rPr>
        <w:t>(</w:t>
      </w:r>
      <w:r w:rsidR="00454563">
        <w:rPr>
          <w:highlight w:val="yellow"/>
        </w:rPr>
        <w:t>citation</w:t>
      </w:r>
      <w:r w:rsidR="009E584C" w:rsidRPr="00454563">
        <w:rPr>
          <w:highlight w:val="yellow"/>
        </w:rPr>
        <w:t>)</w:t>
      </w:r>
      <w:r w:rsidR="007E62A7">
        <w:t>.</w:t>
      </w:r>
      <w:r w:rsidR="00F00049">
        <w:t xml:space="preserve"> </w:t>
      </w:r>
      <w:commentRangeStart w:id="75"/>
      <w:r w:rsidR="00ED5814">
        <w:t>Because of its consistent nature and historical association with resource availability</w:t>
      </w:r>
      <w:commentRangeEnd w:id="75"/>
      <w:r w:rsidR="006148CD">
        <w:rPr>
          <w:rStyle w:val="CommentReference"/>
        </w:rPr>
        <w:commentReference w:id="75"/>
      </w:r>
      <w:r w:rsidR="00ED5814">
        <w:t>, i</w:t>
      </w:r>
      <w:r w:rsidR="00F00049">
        <w:t>nsects have synchronize</w:t>
      </w:r>
      <w:r w:rsidR="00377D5B">
        <w:t>d</w:t>
      </w:r>
      <w:r w:rsidR="00A70F78">
        <w:t xml:space="preserve"> their life histories with available resources </w:t>
      </w:r>
      <w:r w:rsidR="00F00049">
        <w:t>using</w:t>
      </w:r>
      <w:r w:rsidR="00ED5814">
        <w:t xml:space="preserve"> the annual changes in</w:t>
      </w:r>
      <w:r w:rsidR="00F00049">
        <w:t xml:space="preserve"> photoperiod </w:t>
      </w:r>
      <w:r w:rsidR="00ED5814">
        <w:t>as proxy for when t</w:t>
      </w:r>
      <w:r w:rsidR="00A70F78">
        <w:t xml:space="preserve">o end their growing seasons and </w:t>
      </w:r>
      <w:r w:rsidR="00ED5814">
        <w:t xml:space="preserve">prepare for diapause dormancy </w:t>
      </w:r>
      <w:r w:rsidR="00ED5814" w:rsidRPr="005647DF">
        <w:rPr>
          <w:highlight w:val="yellow"/>
        </w:rPr>
        <w:t>(</w:t>
      </w:r>
      <w:r w:rsidR="00ED5814">
        <w:rPr>
          <w:highlight w:val="yellow"/>
        </w:rPr>
        <w:t>citations</w:t>
      </w:r>
      <w:r w:rsidR="00ED5814" w:rsidRPr="005647DF">
        <w:rPr>
          <w:highlight w:val="yellow"/>
        </w:rPr>
        <w:t>)</w:t>
      </w:r>
      <w:r w:rsidR="00ED5814">
        <w:t>.</w:t>
      </w:r>
      <w:r w:rsidR="00F00049">
        <w:t xml:space="preserve"> </w:t>
      </w:r>
      <w:r w:rsidR="00A70F78">
        <w:t>During the critical photoperiod</w:t>
      </w:r>
      <w:r w:rsidR="00F00049">
        <w:t xml:space="preserve">, </w:t>
      </w:r>
      <w:commentRangeStart w:id="76"/>
      <w:r w:rsidR="00F00049">
        <w:t xml:space="preserve">the genetically determined point during a species’ </w:t>
      </w:r>
      <w:r w:rsidR="00017B26">
        <w:t>life history when they are sensitive to photoperiod</w:t>
      </w:r>
      <w:commentRangeEnd w:id="76"/>
      <w:r w:rsidR="006148CD">
        <w:rPr>
          <w:rStyle w:val="CommentReference"/>
        </w:rPr>
        <w:commentReference w:id="76"/>
      </w:r>
      <w:r w:rsidR="00F00049">
        <w:t xml:space="preserve">, </w:t>
      </w:r>
      <w:r w:rsidR="00A70F78">
        <w:t xml:space="preserve">a </w:t>
      </w:r>
      <w:r w:rsidR="00F00049">
        <w:t xml:space="preserve">species </w:t>
      </w:r>
      <w:r w:rsidR="00A70F78">
        <w:t xml:space="preserve">is competent to respond to the changes in photoperiod </w:t>
      </w:r>
      <w:r w:rsidR="00017B26">
        <w:t xml:space="preserve">by shifting </w:t>
      </w:r>
      <w:r w:rsidR="00F00049">
        <w:t>away from direct develop</w:t>
      </w:r>
      <w:r w:rsidR="00017B26">
        <w:t xml:space="preserve">ment and towards </w:t>
      </w:r>
      <w:commentRangeStart w:id="77"/>
      <w:r w:rsidR="00017B26">
        <w:t xml:space="preserve">diapause </w:t>
      </w:r>
      <w:r w:rsidR="00017B26">
        <w:lastRenderedPageBreak/>
        <w:t>dormancy</w:t>
      </w:r>
      <w:r w:rsidR="00A70F78">
        <w:t xml:space="preserve"> </w:t>
      </w:r>
      <w:commentRangeEnd w:id="77"/>
      <w:r w:rsidR="006148CD">
        <w:rPr>
          <w:rStyle w:val="CommentReference"/>
        </w:rPr>
        <w:commentReference w:id="77"/>
      </w:r>
      <w:r w:rsidR="00A70F78" w:rsidRPr="00A70F78">
        <w:rPr>
          <w:highlight w:val="yellow"/>
        </w:rPr>
        <w:t>(</w:t>
      </w:r>
      <w:r w:rsidR="00A70F78">
        <w:rPr>
          <w:highlight w:val="yellow"/>
        </w:rPr>
        <w:t>citations</w:t>
      </w:r>
      <w:r w:rsidR="00A70F78" w:rsidRPr="00A70F78">
        <w:rPr>
          <w:highlight w:val="yellow"/>
        </w:rPr>
        <w:t>)</w:t>
      </w:r>
      <w:r w:rsidR="00F00049">
        <w:t xml:space="preserve">. </w:t>
      </w:r>
      <w:r w:rsidR="004126E7">
        <w:t xml:space="preserve">The </w:t>
      </w:r>
      <w:commentRangeStart w:id="78"/>
      <w:r w:rsidR="004126E7">
        <w:t>diapause</w:t>
      </w:r>
      <w:r w:rsidR="009D44DA">
        <w:t xml:space="preserve"> dormancy</w:t>
      </w:r>
      <w:r w:rsidR="004126E7">
        <w:t xml:space="preserve"> </w:t>
      </w:r>
      <w:commentRangeEnd w:id="78"/>
      <w:r w:rsidR="006148CD">
        <w:rPr>
          <w:rStyle w:val="CommentReference"/>
        </w:rPr>
        <w:commentReference w:id="78"/>
      </w:r>
      <w:r w:rsidR="004126E7">
        <w:t xml:space="preserve">phenotype generally includes suppressed rates of metabolism, metamorphosis, and reproduction </w:t>
      </w:r>
      <w:r w:rsidR="004126E7" w:rsidRPr="005647DF">
        <w:rPr>
          <w:highlight w:val="yellow"/>
        </w:rPr>
        <w:t>(</w:t>
      </w:r>
      <w:r w:rsidR="004126E7">
        <w:rPr>
          <w:highlight w:val="yellow"/>
        </w:rPr>
        <w:t>citations</w:t>
      </w:r>
      <w:r w:rsidR="004126E7" w:rsidRPr="005647DF">
        <w:rPr>
          <w:highlight w:val="yellow"/>
        </w:rPr>
        <w:t>)</w:t>
      </w:r>
      <w:r w:rsidR="004126E7">
        <w:t xml:space="preserve">. </w:t>
      </w:r>
      <w:commentRangeStart w:id="79"/>
      <w:r w:rsidR="004126E7">
        <w:t>Accumulating enough resources</w:t>
      </w:r>
      <w:r w:rsidR="00A70F78">
        <w:t>,</w:t>
      </w:r>
      <w:r w:rsidR="004126E7">
        <w:t xml:space="preserve"> prior to the</w:t>
      </w:r>
      <w:r w:rsidR="00A70F78">
        <w:t>ir environmental</w:t>
      </w:r>
      <w:r w:rsidR="004126E7">
        <w:t xml:space="preserve"> decline</w:t>
      </w:r>
      <w:r w:rsidR="00A70F78">
        <w:t>,</w:t>
      </w:r>
      <w:r w:rsidR="004126E7">
        <w:t xml:space="preserve"> is paramount </w:t>
      </w:r>
      <w:r w:rsidR="00D116C6">
        <w:t xml:space="preserve">if </w:t>
      </w:r>
      <w:r w:rsidR="00B06804">
        <w:t>an</w:t>
      </w:r>
      <w:r w:rsidR="004126E7">
        <w:t xml:space="preserve"> </w:t>
      </w:r>
      <w:r w:rsidR="00D116C6">
        <w:t xml:space="preserve">insect is to survive the energetic demands of diapause. </w:t>
      </w:r>
      <w:commentRangeEnd w:id="79"/>
      <w:r w:rsidR="006148CD">
        <w:rPr>
          <w:rStyle w:val="CommentReference"/>
        </w:rPr>
        <w:commentReference w:id="79"/>
      </w:r>
    </w:p>
    <w:p w14:paraId="1DB52B31" w14:textId="60FE5F5D" w:rsidR="00F913CA" w:rsidRDefault="00D116C6" w:rsidP="00F913CA">
      <w:pPr>
        <w:spacing w:line="480" w:lineRule="auto"/>
      </w:pPr>
      <w:r>
        <w:rPr>
          <w:b/>
        </w:rPr>
        <w:t xml:space="preserve">Storing Energy: </w:t>
      </w:r>
      <w:commentRangeStart w:id="80"/>
      <w:r w:rsidR="00645C09">
        <w:t>A</w:t>
      </w:r>
      <w:r w:rsidR="00D6143C">
        <w:t>s summer</w:t>
      </w:r>
      <w:r w:rsidR="00645C09">
        <w:t>s</w:t>
      </w:r>
      <w:r w:rsidR="00D6143C">
        <w:t xml:space="preserve"> begin to </w:t>
      </w:r>
      <w:r w:rsidR="00645C09">
        <w:t xml:space="preserve">extend further </w:t>
      </w:r>
      <w:r w:rsidR="00D6143C">
        <w:t>into fall and winter, d</w:t>
      </w:r>
      <w:r w:rsidR="003368CB">
        <w:t xml:space="preserve">iapausing insects, </w:t>
      </w:r>
      <w:r w:rsidR="00B9139F">
        <w:t>those at the proper developmental stage</w:t>
      </w:r>
      <w:r w:rsidR="00645C09">
        <w:t xml:space="preserve"> and physiologically </w:t>
      </w:r>
      <w:r w:rsidR="00B9139F">
        <w:t>sensitive to photoperiod,</w:t>
      </w:r>
      <w:r w:rsidR="00FA3A7C">
        <w:t xml:space="preserve"> </w:t>
      </w:r>
      <w:r w:rsidR="00D6143C">
        <w:t xml:space="preserve">begin to initialize genetic programming that influences how they allocate resources they take in from their environment </w:t>
      </w:r>
      <w:r w:rsidR="00596AA3">
        <w:fldChar w:fldCharType="begin" w:fldLock="1"/>
      </w:r>
      <w:r w:rsidR="007A4142">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596AA3">
        <w:fldChar w:fldCharType="separate"/>
      </w:r>
      <w:r w:rsidR="00596AA3" w:rsidRPr="00596AA3">
        <w:rPr>
          <w:noProof/>
        </w:rPr>
        <w:t>(Bale and Hayward 2010)</w:t>
      </w:r>
      <w:r w:rsidR="00596AA3">
        <w:fldChar w:fldCharType="end"/>
      </w:r>
      <w:r w:rsidR="00596AA3">
        <w:t>.</w:t>
      </w:r>
      <w:r w:rsidR="007300D1">
        <w:t xml:space="preserve"> </w:t>
      </w:r>
      <w:commentRangeEnd w:id="80"/>
      <w:r w:rsidR="00993227">
        <w:rPr>
          <w:rStyle w:val="CommentReference"/>
        </w:rPr>
        <w:commentReference w:id="80"/>
      </w:r>
      <w:r w:rsidR="007300D1">
        <w:t xml:space="preserve">In some insects, like the </w:t>
      </w:r>
      <w:r w:rsidR="007300D1" w:rsidRPr="007300D1">
        <w:rPr>
          <w:highlight w:val="yellow"/>
        </w:rPr>
        <w:t>(</w:t>
      </w:r>
      <w:r w:rsidR="007300D1">
        <w:rPr>
          <w:highlight w:val="yellow"/>
        </w:rPr>
        <w:t>insect citation</w:t>
      </w:r>
      <w:r w:rsidR="007300D1" w:rsidRPr="007300D1">
        <w:rPr>
          <w:highlight w:val="yellow"/>
        </w:rPr>
        <w:t>)</w:t>
      </w:r>
      <w:r w:rsidR="007300D1">
        <w:t xml:space="preserve">, diapause preparation does not alter the amount of resources accumulated from its environment, instead consumed resources are directed away from reproductive tissues and somatic tissue development and toward storage </w:t>
      </w:r>
      <w:r w:rsidR="007300D1" w:rsidRPr="007300D1">
        <w:rPr>
          <w:highlight w:val="yellow"/>
        </w:rPr>
        <w:t>(</w:t>
      </w:r>
      <w:r w:rsidR="007300D1">
        <w:rPr>
          <w:highlight w:val="yellow"/>
        </w:rPr>
        <w:t>citation</w:t>
      </w:r>
      <w:r w:rsidR="007300D1" w:rsidRPr="007300D1">
        <w:rPr>
          <w:highlight w:val="yellow"/>
        </w:rPr>
        <w:t>)</w:t>
      </w:r>
      <w:r w:rsidR="007300D1">
        <w:t>.</w:t>
      </w:r>
      <w:r w:rsidR="00B9139F">
        <w:t xml:space="preserve"> </w:t>
      </w:r>
      <w:commentRangeStart w:id="81"/>
      <w:r w:rsidR="00435A6E">
        <w:t xml:space="preserve">The genes controlling the </w:t>
      </w:r>
      <w:r w:rsidR="00D07985">
        <w:t>initiation</w:t>
      </w:r>
      <w:r w:rsidR="00435A6E">
        <w:t xml:space="preserve"> of traits related to</w:t>
      </w:r>
      <w:r w:rsidR="007300D1">
        <w:t xml:space="preserve"> the</w:t>
      </w:r>
      <w:r w:rsidR="00435A6E">
        <w:t xml:space="preserve"> diapause phenotype in most species </w:t>
      </w:r>
      <w:r w:rsidR="00D07985">
        <w:t>represent</w:t>
      </w:r>
      <w:del w:id="82" w:author="Dan Hahn" w:date="2017-06-16T13:26:00Z">
        <w:r w:rsidR="00D07985" w:rsidDel="00993227">
          <w:delText>s</w:delText>
        </w:r>
      </w:del>
      <w:r w:rsidR="00D07985">
        <w:t xml:space="preserve"> a</w:t>
      </w:r>
      <w:r w:rsidR="00435A6E">
        <w:t xml:space="preserve"> black box</w:t>
      </w:r>
      <w:r w:rsidR="00B9139F">
        <w:t xml:space="preserve"> </w:t>
      </w:r>
      <w:r w:rsidR="00D07985">
        <w:t>that require</w:t>
      </w:r>
      <w:r w:rsidR="007300D1">
        <w:t>s</w:t>
      </w:r>
      <w:r w:rsidR="00D07985">
        <w:t xml:space="preserve"> more investigation </w:t>
      </w:r>
      <w:r w:rsidR="007300D1">
        <w:t>to understand the mechanisms by which these genes</w:t>
      </w:r>
      <w:r w:rsidR="00D07985">
        <w:t xml:space="preserve"> function to initiate the many aspects of the diapause phenotype, downstream of their activation by photoperiod</w:t>
      </w:r>
      <w:commentRangeEnd w:id="81"/>
      <w:r w:rsidR="00993227">
        <w:rPr>
          <w:rStyle w:val="CommentReference"/>
        </w:rPr>
        <w:commentReference w:id="81"/>
      </w:r>
      <w:r w:rsidR="00D07985">
        <w:t xml:space="preserve">. The </w:t>
      </w:r>
      <w:commentRangeStart w:id="83"/>
      <w:r w:rsidR="00D07985">
        <w:t>resulting phenotype generated from these genes is</w:t>
      </w:r>
      <w:r w:rsidR="00832B9B">
        <w:t>, generally,</w:t>
      </w:r>
      <w:r w:rsidR="00D07985">
        <w:t xml:space="preserve"> a combination of external and internal changes in character state, a phenotype that exists as a spectrum but is specific within a single species</w:t>
      </w:r>
      <w:r w:rsidR="00832B9B">
        <w:t xml:space="preserve"> </w:t>
      </w:r>
      <w:commentRangeEnd w:id="83"/>
      <w:r w:rsidR="00993227">
        <w:rPr>
          <w:rStyle w:val="CommentReference"/>
        </w:rPr>
        <w:commentReference w:id="83"/>
      </w:r>
      <w:r w:rsidR="00832B9B" w:rsidRPr="00832B9B">
        <w:rPr>
          <w:highlight w:val="yellow"/>
        </w:rPr>
        <w:t>(citation)</w:t>
      </w:r>
      <w:r w:rsidR="00D07985">
        <w:t xml:space="preserve">. </w:t>
      </w:r>
      <w:r w:rsidR="004A3B38">
        <w:t xml:space="preserve">For </w:t>
      </w:r>
      <w:r w:rsidR="00D51D28">
        <w:t xml:space="preserve">some insects, diapause is a </w:t>
      </w:r>
      <w:r w:rsidR="00832B9B">
        <w:t>protective</w:t>
      </w:r>
      <w:r w:rsidR="00D51D28">
        <w:t xml:space="preserve"> state, during which, metabolic rates are drastically reduced </w:t>
      </w:r>
      <w:r w:rsidR="00832B9B">
        <w:t>to</w:t>
      </w:r>
      <w:r w:rsidR="00D51D28">
        <w:t xml:space="preserve"> conserve energy and maintain physiological processes</w:t>
      </w:r>
      <w:r w:rsidR="00832B9B">
        <w:t xml:space="preserve"> necessary to surviving diapause and thriving</w:t>
      </w:r>
      <w:r w:rsidR="00D51D28">
        <w:t xml:space="preserve"> post-diapause</w:t>
      </w:r>
      <w:r w:rsidR="00832B9B">
        <w:t xml:space="preserve"> </w:t>
      </w:r>
      <w:r w:rsidR="00832B9B" w:rsidRPr="00832B9B">
        <w:rPr>
          <w:highlight w:val="yellow"/>
        </w:rPr>
        <w:t>(</w:t>
      </w:r>
      <w:r w:rsidR="00832B9B">
        <w:rPr>
          <w:highlight w:val="yellow"/>
        </w:rPr>
        <w:t>citation</w:t>
      </w:r>
      <w:r w:rsidR="00832B9B" w:rsidRPr="00832B9B">
        <w:rPr>
          <w:highlight w:val="yellow"/>
        </w:rPr>
        <w:t>)</w:t>
      </w:r>
      <w:r w:rsidR="00D51D28">
        <w:t>. For these insects, high energy biological molecules are the</w:t>
      </w:r>
      <w:r w:rsidR="00633E68">
        <w:t xml:space="preserve"> substrate that power the biological reactions allow these insects to thrive both during and after diapause</w:t>
      </w:r>
      <w:r w:rsidR="00832B9B">
        <w:t xml:space="preserve">, and they must be stored prior to </w:t>
      </w:r>
      <w:r w:rsidR="00832B9B">
        <w:lastRenderedPageBreak/>
        <w:t>the onset of diapause</w:t>
      </w:r>
      <w:r w:rsidR="00FA73B6">
        <w:t xml:space="preserve"> </w:t>
      </w:r>
      <w:r w:rsidR="00FA73B6" w:rsidRPr="00FA73B6">
        <w:rPr>
          <w:highlight w:val="yellow"/>
        </w:rPr>
        <w:t>(citation)</w:t>
      </w:r>
      <w:r w:rsidR="00633E68">
        <w:t>.</w:t>
      </w:r>
      <w:r w:rsidR="00FA73B6">
        <w:t xml:space="preserve"> </w:t>
      </w:r>
      <w:commentRangeStart w:id="84"/>
      <w:r w:rsidR="005745C5">
        <w:t>While there are few exceptions</w:t>
      </w:r>
      <w:commentRangeEnd w:id="84"/>
      <w:r w:rsidR="00993227">
        <w:rPr>
          <w:rStyle w:val="CommentReference"/>
        </w:rPr>
        <w:commentReference w:id="84"/>
      </w:r>
      <w:r w:rsidR="005745C5">
        <w:t xml:space="preserve">, insects preparing for diapause, experience a steep increase in the amount of lipids, specifically triglycerides, and multimeric proteins produced and stored by the fat body. These molecules are biologically multifunctional and function as more than energy reservoirs. Triglycerides, and other lipids, are used to stabilize membranes, </w:t>
      </w:r>
      <w:commentRangeStart w:id="85"/>
      <w:r w:rsidR="005745C5">
        <w:t>insulate tissues to prevent cold injury</w:t>
      </w:r>
      <w:commentRangeEnd w:id="85"/>
      <w:r w:rsidR="00993227">
        <w:rPr>
          <w:rStyle w:val="CommentReference"/>
        </w:rPr>
        <w:commentReference w:id="85"/>
      </w:r>
      <w:r w:rsidR="005745C5">
        <w:t xml:space="preserve">, slow or prevent </w:t>
      </w:r>
      <w:r w:rsidR="00970B3D">
        <w:t>desiccation</w:t>
      </w:r>
      <w:r w:rsidR="005745C5">
        <w:t xml:space="preserve">, can be degraded into carbohydrates for energy or used as a precursor for </w:t>
      </w:r>
      <w:commentRangeStart w:id="86"/>
      <w:r w:rsidR="005745C5">
        <w:t>steroids</w:t>
      </w:r>
      <w:r w:rsidR="00422CB8">
        <w:t xml:space="preserve"> and other signaling </w:t>
      </w:r>
      <w:commentRangeEnd w:id="86"/>
      <w:r w:rsidR="00993227">
        <w:rPr>
          <w:rStyle w:val="CommentReference"/>
        </w:rPr>
        <w:commentReference w:id="86"/>
      </w:r>
      <w:r w:rsidR="00422CB8">
        <w:t>molecules</w:t>
      </w:r>
      <w:r w:rsidR="005745C5">
        <w:t>.</w:t>
      </w:r>
      <w:r w:rsidR="00422CB8">
        <w:t xml:space="preserve"> Stored proteins function as a biological reservoir of amino acids and under the right conditions, stored proteins can be reconfigured or its amino acids incorporated into other metabolically important molecular tools, that can then be exploited metabolically. </w:t>
      </w:r>
      <w:r w:rsidR="001F634B">
        <w:t xml:space="preserve">These molecules have been observed to occur in high concentrations at the outset of diapause in </w:t>
      </w:r>
      <w:r w:rsidR="001F634B" w:rsidRPr="001F634B">
        <w:rPr>
          <w:highlight w:val="yellow"/>
        </w:rPr>
        <w:t>(insect, insect, insect)</w:t>
      </w:r>
      <w:r w:rsidR="00135180">
        <w:t xml:space="preserve"> </w:t>
      </w:r>
      <w:r w:rsidR="00135180" w:rsidRPr="00135180">
        <w:rPr>
          <w:highlight w:val="yellow"/>
        </w:rPr>
        <w:t>(citation)</w:t>
      </w:r>
      <w:r w:rsidR="00135180">
        <w:t xml:space="preserve">. Tracking the movement of these molecules using radiolabeled atoms, researchers show triglyceride carbons incorporated into </w:t>
      </w:r>
      <w:r w:rsidR="00135180" w:rsidRPr="00135180">
        <w:rPr>
          <w:highlight w:val="yellow"/>
        </w:rPr>
        <w:t>(tissue, tissue, tissue)</w:t>
      </w:r>
      <w:r w:rsidR="00135180">
        <w:t xml:space="preserve"> and amino acids from stored proteins incorporated into </w:t>
      </w:r>
      <w:r w:rsidR="00135180" w:rsidRPr="00135180">
        <w:rPr>
          <w:highlight w:val="yellow"/>
        </w:rPr>
        <w:t>(tissue, tissue, tissue)</w:t>
      </w:r>
      <w:r w:rsidR="00135180">
        <w:t xml:space="preserve"> </w:t>
      </w:r>
      <w:r w:rsidR="00135180" w:rsidRPr="00135180">
        <w:rPr>
          <w:highlight w:val="yellow"/>
        </w:rPr>
        <w:t>(citation)</w:t>
      </w:r>
      <w:r w:rsidR="00422CB8">
        <w:t>.</w:t>
      </w:r>
      <w:r w:rsidR="00694411">
        <w:t xml:space="preserve"> Diverting resources away from direct development and into storage is a risky endeavor</w:t>
      </w:r>
      <w:r w:rsidR="00996D33">
        <w:t xml:space="preserve">. </w:t>
      </w:r>
      <w:commentRangeStart w:id="87"/>
      <w:r w:rsidR="00996D33">
        <w:t xml:space="preserve">Diapause </w:t>
      </w:r>
      <w:ins w:id="88" w:author="Brown,James T" w:date="2017-06-16T13:40:00Z">
        <w:r w:rsidR="003A306F">
          <w:t>preparations are typically</w:t>
        </w:r>
      </w:ins>
      <w:del w:id="89" w:author="Brown,James T" w:date="2017-06-16T13:40:00Z">
        <w:r w:rsidR="00996D33" w:rsidDel="003A306F">
          <w:delText>is</w:delText>
        </w:r>
      </w:del>
      <w:r w:rsidR="00996D33">
        <w:t xml:space="preserve"> initiated during times when resources are abundant and committing, genetically, to suspending development, slowing growth, and inhibiting reproduction could end a species </w:t>
      </w:r>
      <w:r w:rsidR="00996D33" w:rsidRPr="00996D33">
        <w:rPr>
          <w:highlight w:val="yellow"/>
        </w:rPr>
        <w:t>(</w:t>
      </w:r>
      <w:r w:rsidR="00996D33">
        <w:rPr>
          <w:highlight w:val="yellow"/>
        </w:rPr>
        <w:t>citation</w:t>
      </w:r>
      <w:r w:rsidR="00996D33" w:rsidRPr="00996D33">
        <w:rPr>
          <w:highlight w:val="yellow"/>
        </w:rPr>
        <w:t>)</w:t>
      </w:r>
      <w:r w:rsidR="00996D33">
        <w:t>.</w:t>
      </w:r>
      <w:r w:rsidR="000C25C6">
        <w:t xml:space="preserve"> </w:t>
      </w:r>
      <w:commentRangeEnd w:id="87"/>
      <w:r w:rsidR="00993227">
        <w:rPr>
          <w:rStyle w:val="CommentReference"/>
        </w:rPr>
        <w:commentReference w:id="87"/>
      </w:r>
      <w:r w:rsidR="000C25C6">
        <w:t>Photoperiod is generally the proximate cue that insects use</w:t>
      </w:r>
      <w:r w:rsidR="00921B91">
        <w:t xml:space="preserve"> (within their specific latitudes)</w:t>
      </w:r>
      <w:r w:rsidR="000C25C6">
        <w:t xml:space="preserve"> to initiate these changes in physiology because of its annual consistency and </w:t>
      </w:r>
      <w:r w:rsidR="00921B91">
        <w:t>inherent relationship with changes in temperatures</w:t>
      </w:r>
      <w:r w:rsidR="00570824">
        <w:t>.</w:t>
      </w:r>
      <w:r w:rsidR="003847EB">
        <w:t xml:space="preserve"> Excluding the poles and the equator; as latitudes increase, photoperiods shrink and temperatures reduce gradually setting up a gradient of daylight hours during the growing season such that the photoperiod and </w:t>
      </w:r>
      <w:r w:rsidR="003847EB">
        <w:lastRenderedPageBreak/>
        <w:t xml:space="preserve">temperatures experienced during the season becomes shorter and cooler </w:t>
      </w:r>
      <w:r w:rsidR="003847EB">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847EB">
        <w:fldChar w:fldCharType="separate"/>
      </w:r>
      <w:r w:rsidR="003847EB" w:rsidRPr="003847EB">
        <w:rPr>
          <w:noProof/>
        </w:rPr>
        <w:t>(Hut et al. 2013)</w:t>
      </w:r>
      <w:r w:rsidR="003847EB">
        <w:fldChar w:fldCharType="end"/>
      </w:r>
      <w:r w:rsidR="003847EB">
        <w:t>. Historically</w:t>
      </w:r>
      <w:r w:rsidR="00F913CA">
        <w:t>, the</w:t>
      </w:r>
      <w:r w:rsidR="003847EB">
        <w:t xml:space="preserve"> relationship between photoperiod and temperature</w:t>
      </w:r>
      <w:r w:rsidR="00F913CA">
        <w:t xml:space="preserve"> has</w:t>
      </w:r>
      <w:r w:rsidR="003847EB">
        <w:t xml:space="preserve"> </w:t>
      </w:r>
      <w:r w:rsidR="00F913CA">
        <w:t>predictably</w:t>
      </w:r>
      <w:r w:rsidR="003847EB">
        <w:t xml:space="preserve"> cycled </w:t>
      </w:r>
      <w:r w:rsidR="00F913CA">
        <w:t>from season to season, and it is in this way that insects, and other animals, have evolved to alter their phenotype to protect themselves from stressful changes in their environment.</w:t>
      </w:r>
      <w:r w:rsidR="00F70CB2">
        <w:t xml:space="preserve"> Ecologically, this regular pattern in changes in daylight hours sets up predictable species gradients of insects that are optimized to respond appropriately to the proximate stimulus in preparation for the eventual changes in their environments </w:t>
      </w:r>
      <w:r w:rsidR="00F70CB2">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 "properties" : { "noteIndex" : 0 }, "schema" : "https://github.com/citation-style-language/schema/raw/master/csl-citation.json" }</w:instrText>
      </w:r>
      <w:r w:rsidR="00F70CB2">
        <w:fldChar w:fldCharType="separate"/>
      </w:r>
      <w:r w:rsidR="00F70CB2" w:rsidRPr="00F70CB2">
        <w:rPr>
          <w:noProof/>
        </w:rPr>
        <w:t>(Hut et al. 2013)</w:t>
      </w:r>
      <w:r w:rsidR="00F70CB2">
        <w:fldChar w:fldCharType="end"/>
      </w:r>
      <w:r w:rsidR="00F70CB2">
        <w:t>.</w:t>
      </w:r>
      <w:r w:rsidR="00F913CA">
        <w:t xml:space="preserve"> </w:t>
      </w:r>
      <w:r w:rsidR="00F70CB2">
        <w:t xml:space="preserve">In </w:t>
      </w:r>
      <w:r w:rsidR="00F913CA">
        <w:t>the context of increasing temperatures, higher latitudes experience the same photoperiod but the temperatures experienced during these photoperiods more resembles lower latitudes. Effectively leading to the uncoupling of photoperiod and temperature</w:t>
      </w:r>
      <w:r w:rsidR="00F70CB2">
        <w:t xml:space="preserve">. understand the degree to which this uncoupling will disrupt species diversity and how pests are managed will require a model organism sensitive to these changes not unlike </w:t>
      </w:r>
      <w:r w:rsidR="00F70CB2">
        <w:rPr>
          <w:i/>
        </w:rPr>
        <w:t xml:space="preserve">Ostrinia nubilalis </w:t>
      </w:r>
      <w:r w:rsidR="00F70CB2">
        <w:t xml:space="preserve">(European corn borer). </w:t>
      </w:r>
    </w:p>
    <w:p w14:paraId="681AE6D0" w14:textId="77777777" w:rsidR="00F913CA" w:rsidRDefault="00F913CA" w:rsidP="00F913CA">
      <w:pPr>
        <w:spacing w:line="480" w:lineRule="auto"/>
      </w:pPr>
    </w:p>
    <w:p w14:paraId="1CBC7555" w14:textId="77777777" w:rsidR="009F565E" w:rsidRDefault="005633A6" w:rsidP="005633A6">
      <w:pPr>
        <w:spacing w:line="480" w:lineRule="auto"/>
        <w:rPr>
          <w:color w:val="000000" w:themeColor="text1"/>
        </w:rPr>
      </w:pPr>
      <w:r>
        <w:rPr>
          <w:b/>
          <w:color w:val="000000" w:themeColor="text1"/>
        </w:rPr>
        <w:t xml:space="preserve">European Corn Borer: </w:t>
      </w:r>
      <w:r w:rsidR="00F70CB2">
        <w:rPr>
          <w:color w:val="000000" w:themeColor="text1"/>
        </w:rPr>
        <w:t xml:space="preserve">European corn borer is an important agricultural </w:t>
      </w:r>
      <w:r w:rsidR="009F565E">
        <w:rPr>
          <w:color w:val="000000" w:themeColor="text1"/>
        </w:rPr>
        <w:t>pest here in the United States, its range extends from the Atlantic coast to the Rocky mountain range, and as far north as Canada and its diapause phenotype is facultative induced by both photoperiod and temperature.</w:t>
      </w:r>
    </w:p>
    <w:p w14:paraId="38598CD6" w14:textId="77777777" w:rsidR="009F565E" w:rsidRDefault="009F565E" w:rsidP="005633A6">
      <w:pPr>
        <w:spacing w:line="480" w:lineRule="auto"/>
        <w:rPr>
          <w:color w:val="000000" w:themeColor="text1"/>
        </w:rPr>
      </w:pPr>
    </w:p>
    <w:p w14:paraId="3C91368A" w14:textId="5E7CC28F" w:rsidR="00746552" w:rsidRPr="00F70CB2" w:rsidRDefault="009F565E" w:rsidP="009F565E">
      <w:pPr>
        <w:spacing w:line="480" w:lineRule="auto"/>
        <w:ind w:firstLine="720"/>
        <w:rPr>
          <w:b/>
          <w:color w:val="000000" w:themeColor="text1"/>
        </w:rPr>
      </w:pPr>
      <w:r>
        <w:rPr>
          <w:color w:val="000000" w:themeColor="text1"/>
        </w:rPr>
        <w:t>and photoperiod.</w:t>
      </w:r>
      <w:r w:rsidR="00DB16BF" w:rsidRPr="00A20DD7">
        <w:rPr>
          <w:color w:val="000000" w:themeColor="text1"/>
        </w:rPr>
        <w:t xml:space="preserve"> seasonal climates and global food security are tenuously bound making a comprehensive approach to dealing with these changes imperative. Farmers and growers must be able to make short-term and long-term</w:t>
      </w:r>
      <w:r w:rsidR="003368CB">
        <w:rPr>
          <w:color w:val="000000" w:themeColor="text1"/>
        </w:rPr>
        <w:t xml:space="preserve"> management decisions concerning </w:t>
      </w:r>
      <w:r w:rsidR="003368CB">
        <w:rPr>
          <w:color w:val="000000" w:themeColor="text1"/>
        </w:rPr>
        <w:lastRenderedPageBreak/>
        <w:t xml:space="preserve">methods, timing, and tools to utilize </w:t>
      </w:r>
      <w:r w:rsidR="00DB16BF" w:rsidRPr="00A20DD7">
        <w:rPr>
          <w:color w:val="000000" w:themeColor="text1"/>
        </w:rPr>
        <w:t xml:space="preserve">when </w:t>
      </w:r>
      <w:r w:rsidR="003368CB">
        <w:rPr>
          <w:color w:val="000000" w:themeColor="text1"/>
        </w:rPr>
        <w:t xml:space="preserve">planning pest control strategies and climate patterns are an important part of that calculus. with </w:t>
      </w:r>
      <w:r w:rsidR="00DB16BF" w:rsidRPr="00A20DD7">
        <w:rPr>
          <w:color w:val="000000" w:themeColor="text1"/>
        </w:rPr>
        <w:t xml:space="preserve">based upon how the climate affects those populations. </w:t>
      </w:r>
    </w:p>
    <w:p w14:paraId="4BE00BF1" w14:textId="77777777" w:rsidR="00F70CB2" w:rsidRDefault="00F70CB2" w:rsidP="00F70CB2">
      <w:pPr>
        <w:spacing w:line="480" w:lineRule="auto"/>
        <w:ind w:firstLine="720"/>
      </w:pPr>
      <w:r>
        <w:t>The consequences of increased temperatures on insect phenotypes can be estimated by understanding the direct relationship between latitudinal changes in temperature, photoperiod, and how insect respond to these changes physiologically.</w:t>
      </w:r>
    </w:p>
    <w:p w14:paraId="7B8B274D" w14:textId="77777777" w:rsidR="00746552" w:rsidRDefault="00746552" w:rsidP="005633A6">
      <w:pPr>
        <w:spacing w:line="480" w:lineRule="auto"/>
        <w:rPr>
          <w:color w:val="000000" w:themeColor="text1"/>
        </w:rPr>
      </w:pPr>
    </w:p>
    <w:p w14:paraId="61EE8593" w14:textId="29E61A49" w:rsidR="00491FB1" w:rsidRPr="00A20DD7" w:rsidRDefault="00DB16BF" w:rsidP="005633A6">
      <w:pPr>
        <w:spacing w:line="480" w:lineRule="auto"/>
        <w:rPr>
          <w:color w:val="000000" w:themeColor="text1"/>
        </w:rPr>
      </w:pPr>
      <w:r w:rsidRPr="00A20DD7">
        <w:rPr>
          <w:color w:val="000000" w:themeColor="text1"/>
        </w:rPr>
        <w:t xml:space="preserve">Here in the United States, 92 percent of all the corn acreage is planted with a genetically engineered corn crop that expresses </w:t>
      </w:r>
      <w:r w:rsidRPr="00A20DD7">
        <w:rPr>
          <w:i/>
          <w:color w:val="000000" w:themeColor="text1"/>
        </w:rPr>
        <w:t xml:space="preserve">Bacillus </w:t>
      </w:r>
      <w:proofErr w:type="spellStart"/>
      <w:r w:rsidRPr="00A20DD7">
        <w:rPr>
          <w:i/>
          <w:color w:val="000000" w:themeColor="text1"/>
        </w:rPr>
        <w:t>thurengensis</w:t>
      </w:r>
      <w:proofErr w:type="spellEnd"/>
      <w:r w:rsidRPr="00A20DD7">
        <w:rPr>
          <w:i/>
          <w:color w:val="000000" w:themeColor="text1"/>
        </w:rPr>
        <w:t xml:space="preserve"> </w:t>
      </w:r>
      <w:r w:rsidRPr="00A20DD7">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sidRPr="00A20DD7">
        <w:rPr>
          <w:color w:val="000000" w:themeColor="text1"/>
        </w:rPr>
        <w:fldChar w:fldCharType="begin" w:fldLock="1"/>
      </w:r>
      <w:r w:rsidR="00C83A27" w:rsidRPr="00A20DD7">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sidRPr="00A20DD7">
        <w:rPr>
          <w:color w:val="000000" w:themeColor="text1"/>
        </w:rPr>
        <w:fldChar w:fldCharType="separate"/>
      </w:r>
      <w:r w:rsidR="001026F4" w:rsidRPr="00A20DD7">
        <w:rPr>
          <w:noProof/>
          <w:color w:val="000000" w:themeColor="text1"/>
        </w:rPr>
        <w:t>(Fernandez-Cornejo et al. 2014)</w:t>
      </w:r>
      <w:r w:rsidR="001026F4" w:rsidRPr="00A20DD7">
        <w:rPr>
          <w:color w:val="000000" w:themeColor="text1"/>
        </w:rPr>
        <w:fldChar w:fldCharType="end"/>
      </w:r>
      <w:r w:rsidR="001026F4" w:rsidRPr="00A20DD7">
        <w:rPr>
          <w:color w:val="000000" w:themeColor="text1"/>
        </w:rPr>
        <w:t>.</w:t>
      </w:r>
      <w:r w:rsidRPr="00A20DD7">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A20DD7">
        <w:rPr>
          <w:color w:val="000000" w:themeColor="text1"/>
        </w:rPr>
        <w:t>prediapause</w:t>
      </w:r>
      <w:proofErr w:type="spellEnd"/>
      <w:r w:rsidRPr="00A20DD7">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10078EBF" w:rsidR="00491FB1" w:rsidRDefault="00DB16BF">
      <w:pPr>
        <w:spacing w:line="480" w:lineRule="auto"/>
        <w:ind w:firstLine="720"/>
      </w:pPr>
      <w:r>
        <w:t xml:space="preserve">The objective of this study will be to quantify and compare energy </w:t>
      </w:r>
      <w:r w:rsidR="005633A6">
        <w:t xml:space="preserve">stores </w:t>
      </w:r>
      <w:r>
        <w:t>between</w:t>
      </w:r>
      <w:r w:rsidR="009168C1">
        <w:t xml:space="preserve"> </w:t>
      </w:r>
      <w:r>
        <w:t xml:space="preserve">two </w:t>
      </w:r>
      <w:r w:rsidR="005633A6">
        <w:lastRenderedPageBreak/>
        <w:t>genotypically</w:t>
      </w:r>
      <w:r>
        <w:t xml:space="preserve">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4E719945" w14:textId="7711B904" w:rsidR="00570FA3" w:rsidRDefault="00570FA3">
      <w:pPr>
        <w:spacing w:line="480" w:lineRule="auto"/>
        <w:ind w:firstLine="720"/>
        <w:rPr>
          <w:b/>
        </w:rPr>
      </w:pPr>
      <w:r>
        <w:t xml:space="preserve">These Higher than average temperatures can lead to increased feeding, mating, and 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pests to produce more generations during the season and Crop pests are able to produce more generations not only extend the growing season for plants it also extend </w:t>
      </w:r>
      <w:proofErr w:type="gramStart"/>
      <w:r>
        <w:t>the  amplify</w:t>
      </w:r>
      <w:proofErr w:type="gramEnd"/>
      <w:r>
        <w:t xml:space="preserve">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insect pests is in part a function of population turnover.</w:t>
      </w:r>
    </w:p>
    <w:p w14:paraId="7F1A535C" w14:textId="36510420" w:rsidR="00491FB1" w:rsidRDefault="00DB16BF">
      <w:pPr>
        <w:spacing w:line="480" w:lineRule="auto"/>
        <w:ind w:firstLine="720"/>
      </w:pPr>
      <w:r>
        <w:t xml:space="preserve">I hypothesize that the amount of energy a European corn borer stores in preparation for the additional stress of diapause, </w:t>
      </w:r>
      <w:r w:rsidR="005633A6">
        <w:t>can be a direct proxy in understanding</w:t>
      </w:r>
      <w:r>
        <w:t xml:space="preserve"> how it performs during diapause. Specifically, diapause destined individuals will increase their storage of triglycerides and storage proteins</w:t>
      </w:r>
      <w:r w:rsidR="005633A6">
        <w:t xml:space="preserve"> at a specific rate, in relation </w:t>
      </w:r>
      <w:r>
        <w:t xml:space="preserve">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w:t>
      </w:r>
      <w:r>
        <w:lastRenderedPageBreak/>
        <w:t xml:space="preserve">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w:t>
      </w:r>
      <w:r>
        <w:lastRenderedPageBreak/>
        <w:t xml:space="preserve">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w:t>
      </w:r>
      <w:r>
        <w:lastRenderedPageBreak/>
        <w:t xml:space="preserve">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w:t>
      </w:r>
      <w:r>
        <w:lastRenderedPageBreak/>
        <w:t>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w:t>
      </w:r>
      <w:r>
        <w:lastRenderedPageBreak/>
        <w:t>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w:t>
      </w:r>
      <w:r>
        <w:lastRenderedPageBreak/>
        <w:t xml:space="preserve">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w:t>
      </w:r>
      <w:r>
        <w:lastRenderedPageBreak/>
        <w:t xml:space="preserve">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w:t>
      </w:r>
      <w:r>
        <w:lastRenderedPageBreak/>
        <w:t>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t>REFERENCES:</w:t>
      </w:r>
    </w:p>
    <w:p w14:paraId="0E54CE42" w14:textId="77777777" w:rsidR="00C83A27" w:rsidRPr="00C83A27" w:rsidRDefault="00C83A27" w:rsidP="00C83A27">
      <w:pPr>
        <w:rPr>
          <w:b/>
          <w:color w:val="000000" w:themeColor="text1"/>
          <w:sz w:val="20"/>
          <w:szCs w:val="20"/>
        </w:rPr>
      </w:pPr>
    </w:p>
    <w:p w14:paraId="45523788" w14:textId="52D494E3" w:rsidR="00F70CB2" w:rsidRPr="00F70CB2" w:rsidRDefault="00C83A27" w:rsidP="00F70CB2">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F70CB2" w:rsidRPr="00F70CB2">
        <w:rPr>
          <w:rFonts w:eastAsia="Times New Roman" w:cs="Times New Roman"/>
          <w:b/>
          <w:bCs/>
          <w:noProof/>
          <w:sz w:val="20"/>
        </w:rPr>
        <w:t>Agrawal, A. A.</w:t>
      </w:r>
      <w:r w:rsidR="00F70CB2" w:rsidRPr="00F70CB2">
        <w:rPr>
          <w:rFonts w:eastAsia="Times New Roman" w:cs="Times New Roman"/>
          <w:noProof/>
          <w:sz w:val="20"/>
        </w:rPr>
        <w:t xml:space="preserve"> </w:t>
      </w:r>
      <w:r w:rsidR="00F70CB2" w:rsidRPr="00F70CB2">
        <w:rPr>
          <w:rFonts w:eastAsia="Times New Roman" w:cs="Times New Roman"/>
          <w:b/>
          <w:bCs/>
          <w:noProof/>
          <w:sz w:val="20"/>
        </w:rPr>
        <w:t>2001</w:t>
      </w:r>
      <w:r w:rsidR="00F70CB2" w:rsidRPr="00F70CB2">
        <w:rPr>
          <w:rFonts w:eastAsia="Times New Roman" w:cs="Times New Roman"/>
          <w:noProof/>
          <w:sz w:val="20"/>
        </w:rPr>
        <w:t>. Phenotypic Plasticity in the Interactions and Evolution of Species. Science (80-. ). 294: 321–326.</w:t>
      </w:r>
    </w:p>
    <w:p w14:paraId="7E292DA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Bale, J. S., and S. A. L. Hayward</w:t>
      </w:r>
      <w:r w:rsidRPr="00F70CB2">
        <w:rPr>
          <w:rFonts w:eastAsia="Times New Roman" w:cs="Times New Roman"/>
          <w:noProof/>
          <w:sz w:val="20"/>
        </w:rPr>
        <w:t xml:space="preserve">. </w:t>
      </w:r>
      <w:r w:rsidRPr="00F70CB2">
        <w:rPr>
          <w:rFonts w:eastAsia="Times New Roman" w:cs="Times New Roman"/>
          <w:b/>
          <w:bCs/>
          <w:noProof/>
          <w:sz w:val="20"/>
        </w:rPr>
        <w:t>2010</w:t>
      </w:r>
      <w:r w:rsidRPr="00F70CB2">
        <w:rPr>
          <w:rFonts w:eastAsia="Times New Roman" w:cs="Times New Roman"/>
          <w:noProof/>
          <w:sz w:val="20"/>
        </w:rPr>
        <w:t>. Insect overwintering in a changing climate. J. Exp. Biol. 213: 980–994.</w:t>
      </w:r>
    </w:p>
    <w:p w14:paraId="0CC84F6F"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Pr="00F70CB2">
        <w:rPr>
          <w:rFonts w:eastAsia="Times New Roman" w:cs="Times New Roman"/>
          <w:noProof/>
          <w:sz w:val="20"/>
        </w:rPr>
        <w:t xml:space="preserve">. </w:t>
      </w:r>
      <w:r w:rsidRPr="00F70CB2">
        <w:rPr>
          <w:rFonts w:eastAsia="Times New Roman" w:cs="Times New Roman"/>
          <w:b/>
          <w:bCs/>
          <w:noProof/>
          <w:sz w:val="20"/>
        </w:rPr>
        <w:t>2002</w:t>
      </w:r>
      <w:r w:rsidRPr="00F70CB2">
        <w:rPr>
          <w:rFonts w:eastAsia="Times New Roman" w:cs="Times New Roman"/>
          <w:noProof/>
          <w:sz w:val="20"/>
        </w:rPr>
        <w:t>. Herbivory in global climate change research: Direct effects of rising temperature on insect herbivores. Glob. Chang. Biol. 8: 1–16.</w:t>
      </w:r>
    </w:p>
    <w:p w14:paraId="7B9C15FC"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Bradshaw, W. E., and C. M. Holzapfel</w:t>
      </w:r>
      <w:r w:rsidRPr="00F70CB2">
        <w:rPr>
          <w:rFonts w:eastAsia="Times New Roman" w:cs="Times New Roman"/>
          <w:noProof/>
          <w:sz w:val="20"/>
        </w:rPr>
        <w:t xml:space="preserve">. </w:t>
      </w:r>
      <w:r w:rsidRPr="00F70CB2">
        <w:rPr>
          <w:rFonts w:eastAsia="Times New Roman" w:cs="Times New Roman"/>
          <w:b/>
          <w:bCs/>
          <w:noProof/>
          <w:sz w:val="20"/>
        </w:rPr>
        <w:t>2001</w:t>
      </w:r>
      <w:r w:rsidRPr="00F70CB2">
        <w:rPr>
          <w:rFonts w:eastAsia="Times New Roman" w:cs="Times New Roman"/>
          <w:noProof/>
          <w:sz w:val="20"/>
        </w:rPr>
        <w:t>. Genetic shift in photoperiodic response correlated with global warming. Proc. Natl. Acad. Sci. 98: 14509–14511.</w:t>
      </w:r>
    </w:p>
    <w:p w14:paraId="2E045B62"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Bradshaw, W. E., and C. M. Holzapfel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Genetic response to rapid climate change: It’s seasonal timing that matters. Mol. Ecol. 17: 157–166.</w:t>
      </w:r>
    </w:p>
    <w:p w14:paraId="78329BBC"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Bradshaw, W., and C. Holzapfel</w:t>
      </w:r>
      <w:r w:rsidRPr="00F70CB2">
        <w:rPr>
          <w:rFonts w:eastAsia="Times New Roman" w:cs="Times New Roman"/>
          <w:noProof/>
          <w:sz w:val="20"/>
        </w:rPr>
        <w:t xml:space="preserve">. </w:t>
      </w:r>
      <w:r w:rsidRPr="00F70CB2">
        <w:rPr>
          <w:rFonts w:eastAsia="Times New Roman" w:cs="Times New Roman"/>
          <w:b/>
          <w:bCs/>
          <w:noProof/>
          <w:sz w:val="20"/>
        </w:rPr>
        <w:t>2006</w:t>
      </w:r>
      <w:r w:rsidRPr="00F70CB2">
        <w:rPr>
          <w:rFonts w:eastAsia="Times New Roman" w:cs="Times New Roman"/>
          <w:noProof/>
          <w:sz w:val="20"/>
        </w:rPr>
        <w:t>. Evolutionary Response to Rapid Climate Change. Science (80-. ). 312: 1477–1478.</w:t>
      </w:r>
    </w:p>
    <w:p w14:paraId="488D7308"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Breed, G. A., S. Stichter, and E. E. Crone</w:t>
      </w:r>
      <w:r w:rsidRPr="00F70CB2">
        <w:rPr>
          <w:rFonts w:eastAsia="Times New Roman" w:cs="Times New Roman"/>
          <w:noProof/>
          <w:sz w:val="20"/>
        </w:rPr>
        <w:t xml:space="preserve">. </w:t>
      </w:r>
      <w:r w:rsidRPr="00F70CB2">
        <w:rPr>
          <w:rFonts w:eastAsia="Times New Roman" w:cs="Times New Roman"/>
          <w:b/>
          <w:bCs/>
          <w:noProof/>
          <w:sz w:val="20"/>
        </w:rPr>
        <w:t>2012</w:t>
      </w:r>
      <w:r w:rsidRPr="00F70CB2">
        <w:rPr>
          <w:rFonts w:eastAsia="Times New Roman" w:cs="Times New Roman"/>
          <w:noProof/>
          <w:sz w:val="20"/>
        </w:rPr>
        <w:t xml:space="preserve">. Climate-driven changes in northeastern US butterfly communities. </w:t>
      </w:r>
      <w:r w:rsidRPr="00F70CB2">
        <w:rPr>
          <w:rFonts w:eastAsia="Times New Roman" w:cs="Times New Roman"/>
          <w:noProof/>
          <w:sz w:val="20"/>
        </w:rPr>
        <w:lastRenderedPageBreak/>
        <w:t>Nat. Clim. Chang. 3: 142–145.</w:t>
      </w:r>
    </w:p>
    <w:p w14:paraId="7582DDEF"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DeLucia, E. H., C. L. Casteel, P. D. Nabity, and B. F. O’Neill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Insects take a bigger bite out of plants in a warmer, higher carbon dioxide world. Proc. Natl. Acad. Sci. 105: 1781–1782.</w:t>
      </w:r>
    </w:p>
    <w:p w14:paraId="38890679"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Denlinger, D. 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Why study diapause? Entomol. Res. 38: 1–9.</w:t>
      </w:r>
    </w:p>
    <w:p w14:paraId="7BCA121E"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Fernandez-Cornejo, J., R. Nehring, C. Osteen, S. Wechsler, A. Martin, and A. Vialou</w:t>
      </w:r>
      <w:r w:rsidRPr="00F70CB2">
        <w:rPr>
          <w:rFonts w:eastAsia="Times New Roman" w:cs="Times New Roman"/>
          <w:noProof/>
          <w:sz w:val="20"/>
        </w:rPr>
        <w:t xml:space="preserve">. </w:t>
      </w:r>
      <w:r w:rsidRPr="00F70CB2">
        <w:rPr>
          <w:rFonts w:eastAsia="Times New Roman" w:cs="Times New Roman"/>
          <w:b/>
          <w:bCs/>
          <w:noProof/>
          <w:sz w:val="20"/>
        </w:rPr>
        <w:t>2014</w:t>
      </w:r>
      <w:r w:rsidRPr="00F70CB2">
        <w:rPr>
          <w:rFonts w:eastAsia="Times New Roman" w:cs="Times New Roman"/>
          <w:noProof/>
          <w:sz w:val="20"/>
        </w:rPr>
        <w:t>. Pesticide Use in U.S. Agriculture: 21 Selected Crops, 1960-2008.</w:t>
      </w:r>
    </w:p>
    <w:p w14:paraId="1225F1A7"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Folch, J., M. Lees, and G. H. S. Stanley</w:t>
      </w:r>
      <w:r w:rsidRPr="00F70CB2">
        <w:rPr>
          <w:rFonts w:eastAsia="Times New Roman" w:cs="Times New Roman"/>
          <w:noProof/>
          <w:sz w:val="20"/>
        </w:rPr>
        <w:t xml:space="preserve">. </w:t>
      </w:r>
      <w:r w:rsidRPr="00F70CB2">
        <w:rPr>
          <w:rFonts w:eastAsia="Times New Roman" w:cs="Times New Roman"/>
          <w:b/>
          <w:bCs/>
          <w:noProof/>
          <w:sz w:val="20"/>
        </w:rPr>
        <w:t>1957</w:t>
      </w:r>
      <w:r w:rsidRPr="00F70CB2">
        <w:rPr>
          <w:rFonts w:eastAsia="Times New Roman" w:cs="Times New Roman"/>
          <w:noProof/>
          <w:sz w:val="20"/>
        </w:rPr>
        <w:t>. A simple method for the isolation and purification of total lipids from animal tissues. J Biol Chem.</w:t>
      </w:r>
    </w:p>
    <w:p w14:paraId="54B444BF"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Gelman, D. B., and D. K. Hayes</w:t>
      </w:r>
      <w:r w:rsidRPr="00F70CB2">
        <w:rPr>
          <w:rFonts w:eastAsia="Times New Roman" w:cs="Times New Roman"/>
          <w:noProof/>
          <w:sz w:val="20"/>
        </w:rPr>
        <w:t xml:space="preserve">. </w:t>
      </w:r>
      <w:r w:rsidRPr="00F70CB2">
        <w:rPr>
          <w:rFonts w:eastAsia="Times New Roman" w:cs="Times New Roman"/>
          <w:b/>
          <w:bCs/>
          <w:noProof/>
          <w:sz w:val="20"/>
        </w:rPr>
        <w:t>1982</w:t>
      </w:r>
      <w:r w:rsidRPr="00F70CB2">
        <w:rPr>
          <w:rFonts w:eastAsia="Times New Roman" w:cs="Times New Roman"/>
          <w:noProof/>
          <w:sz w:val="20"/>
        </w:rPr>
        <w:t>. Methods and Markers for Synchronizing Maturation of Fifth-Stage Larvae and Pupae of the European Corn Borer , Ostrinia nubilalis. Ann. Entomol. Soc. 75: 485–493.</w:t>
      </w:r>
    </w:p>
    <w:p w14:paraId="22BE2C41"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Gelman, D. B., and C. W. Woods</w:t>
      </w:r>
      <w:r w:rsidRPr="00F70CB2">
        <w:rPr>
          <w:rFonts w:eastAsia="Times New Roman" w:cs="Times New Roman"/>
          <w:noProof/>
          <w:sz w:val="20"/>
        </w:rPr>
        <w:t xml:space="preserve">. </w:t>
      </w:r>
      <w:r w:rsidRPr="00F70CB2">
        <w:rPr>
          <w:rFonts w:eastAsia="Times New Roman" w:cs="Times New Roman"/>
          <w:b/>
          <w:bCs/>
          <w:noProof/>
          <w:sz w:val="20"/>
        </w:rPr>
        <w:t>1983</w:t>
      </w:r>
      <w:r w:rsidRPr="00F70CB2">
        <w:rPr>
          <w:rFonts w:eastAsia="Times New Roman" w:cs="Times New Roman"/>
          <w:noProof/>
          <w:sz w:val="20"/>
        </w:rPr>
        <w:t>. HAEMOLYMPH ECDYSTEROID TITERS OF DIAPAUSE-AND NONDIAPAUSE-BOUND FIFTH INSTARS AND PUPAE OF THE EUROPEAN CORN BORER, OSTRINIA NUZ3KALIS (HijBNER). Biochrm. Phystol. %A: 367–375.</w:t>
      </w:r>
    </w:p>
    <w:p w14:paraId="74B47D6C"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Hahn, D. A., and D. L. Denlinger</w:t>
      </w:r>
      <w:r w:rsidRPr="00F70CB2">
        <w:rPr>
          <w:rFonts w:eastAsia="Times New Roman" w:cs="Times New Roman"/>
          <w:noProof/>
          <w:sz w:val="20"/>
        </w:rPr>
        <w:t xml:space="preserve">. </w:t>
      </w:r>
      <w:r w:rsidRPr="00F70CB2">
        <w:rPr>
          <w:rFonts w:eastAsia="Times New Roman" w:cs="Times New Roman"/>
          <w:b/>
          <w:bCs/>
          <w:noProof/>
          <w:sz w:val="20"/>
        </w:rPr>
        <w:t>2011</w:t>
      </w:r>
      <w:r w:rsidRPr="00F70CB2">
        <w:rPr>
          <w:rFonts w:eastAsia="Times New Roman" w:cs="Times New Roman"/>
          <w:noProof/>
          <w:sz w:val="20"/>
        </w:rPr>
        <w:t>. Energetics of Insect Diapause. Annu. Rev. Entomol. 56: 103–121.</w:t>
      </w:r>
    </w:p>
    <w:p w14:paraId="4B3C80D5"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Høye, T. T., E. Post, H. Meltofte, N. M. Schmidt, and M. C. Forchhammer</w:t>
      </w:r>
      <w:r w:rsidRPr="00F70CB2">
        <w:rPr>
          <w:rFonts w:eastAsia="Times New Roman" w:cs="Times New Roman"/>
          <w:noProof/>
          <w:sz w:val="20"/>
        </w:rPr>
        <w:t xml:space="preserve">. </w:t>
      </w:r>
      <w:r w:rsidRPr="00F70CB2">
        <w:rPr>
          <w:rFonts w:eastAsia="Times New Roman" w:cs="Times New Roman"/>
          <w:b/>
          <w:bCs/>
          <w:noProof/>
          <w:sz w:val="20"/>
        </w:rPr>
        <w:t>2007</w:t>
      </w:r>
      <w:r w:rsidRPr="00F70CB2">
        <w:rPr>
          <w:rFonts w:eastAsia="Times New Roman" w:cs="Times New Roman"/>
          <w:noProof/>
          <w:sz w:val="20"/>
        </w:rPr>
        <w:t>. Rapid advancement of spring in the High Arctic. Curr. Biol.</w:t>
      </w:r>
    </w:p>
    <w:p w14:paraId="6B275B18"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Hut, R. A., S. Paolucci, R. Dor, C. P. Kyriacou, and S. Daan</w:t>
      </w:r>
      <w:r w:rsidRPr="00F70CB2">
        <w:rPr>
          <w:rFonts w:eastAsia="Times New Roman" w:cs="Times New Roman"/>
          <w:noProof/>
          <w:sz w:val="20"/>
        </w:rPr>
        <w:t xml:space="preserve">. </w:t>
      </w:r>
      <w:r w:rsidRPr="00F70CB2">
        <w:rPr>
          <w:rFonts w:eastAsia="Times New Roman" w:cs="Times New Roman"/>
          <w:b/>
          <w:bCs/>
          <w:noProof/>
          <w:sz w:val="20"/>
        </w:rPr>
        <w:t>2013</w:t>
      </w:r>
      <w:r w:rsidRPr="00F70CB2">
        <w:rPr>
          <w:rFonts w:eastAsia="Times New Roman" w:cs="Times New Roman"/>
          <w:noProof/>
          <w:sz w:val="20"/>
        </w:rPr>
        <w:t>. Latitudinal clines: an evolutionary view on biological rhythms. Proc. Biol. Sci. 280: 20130433.</w:t>
      </w:r>
    </w:p>
    <w:p w14:paraId="5FDEA14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Lee, C. E. E.</w:t>
      </w:r>
      <w:r w:rsidRPr="00F70CB2">
        <w:rPr>
          <w:rFonts w:eastAsia="Times New Roman" w:cs="Times New Roman"/>
          <w:noProof/>
          <w:sz w:val="20"/>
        </w:rPr>
        <w:t xml:space="preserve"> </w:t>
      </w:r>
      <w:r w:rsidRPr="00F70CB2">
        <w:rPr>
          <w:rFonts w:eastAsia="Times New Roman" w:cs="Times New Roman"/>
          <w:b/>
          <w:bCs/>
          <w:noProof/>
          <w:sz w:val="20"/>
        </w:rPr>
        <w:t>2002</w:t>
      </w:r>
      <w:r w:rsidRPr="00F70CB2">
        <w:rPr>
          <w:rFonts w:eastAsia="Times New Roman" w:cs="Times New Roman"/>
          <w:noProof/>
          <w:sz w:val="20"/>
        </w:rPr>
        <w:t>. Evolutionary genetics of invasive species. Trends Ecol. Evol. 17: 386–391.</w:t>
      </w:r>
    </w:p>
    <w:p w14:paraId="7ADD061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Melorose, J., R. Perroy, and S. Careas</w:t>
      </w:r>
      <w:r w:rsidRPr="00F70CB2">
        <w:rPr>
          <w:rFonts w:eastAsia="Times New Roman" w:cs="Times New Roman"/>
          <w:noProof/>
          <w:sz w:val="20"/>
        </w:rPr>
        <w:t xml:space="preserve">. </w:t>
      </w:r>
      <w:r w:rsidRPr="00F70CB2">
        <w:rPr>
          <w:rFonts w:eastAsia="Times New Roman" w:cs="Times New Roman"/>
          <w:b/>
          <w:bCs/>
          <w:noProof/>
          <w:sz w:val="20"/>
        </w:rPr>
        <w:t>2015</w:t>
      </w:r>
      <w:r w:rsidRPr="00F70CB2">
        <w:rPr>
          <w:rFonts w:eastAsia="Times New Roman" w:cs="Times New Roman"/>
          <w:noProof/>
          <w:sz w:val="20"/>
        </w:rPr>
        <w:t>. World Population Prospects: The 2015 Revision, Key Findings and Advance Tables. Working Paper No. ESA/P/WP.241., United Nations, Dep. Econ. Soc. Aff. Popul. Div.</w:t>
      </w:r>
    </w:p>
    <w:p w14:paraId="0C3E90A6"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NOAA National Centers for Environmental Information</w:t>
      </w:r>
      <w:r w:rsidRPr="00F70CB2">
        <w:rPr>
          <w:rFonts w:eastAsia="Times New Roman" w:cs="Times New Roman"/>
          <w:noProof/>
          <w:sz w:val="20"/>
        </w:rPr>
        <w:t xml:space="preserve">. </w:t>
      </w:r>
      <w:r w:rsidRPr="00F70CB2">
        <w:rPr>
          <w:rFonts w:eastAsia="Times New Roman" w:cs="Times New Roman"/>
          <w:b/>
          <w:bCs/>
          <w:noProof/>
          <w:sz w:val="20"/>
        </w:rPr>
        <w:t>2017</w:t>
      </w:r>
      <w:r w:rsidRPr="00F70CB2">
        <w:rPr>
          <w:rFonts w:eastAsia="Times New Roman" w:cs="Times New Roman"/>
          <w:noProof/>
          <w:sz w:val="20"/>
        </w:rPr>
        <w:t>. State of the Climate: Global Climate Report for Annual 2016. (https://www.ncdc.noaa.gov/sotc/national/201613).</w:t>
      </w:r>
    </w:p>
    <w:p w14:paraId="573FD518"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Overpeck, J.</w:t>
      </w:r>
      <w:r w:rsidRPr="00F70CB2">
        <w:rPr>
          <w:rFonts w:eastAsia="Times New Roman" w:cs="Times New Roman"/>
          <w:noProof/>
          <w:sz w:val="20"/>
        </w:rPr>
        <w:t xml:space="preserve"> </w:t>
      </w:r>
      <w:r w:rsidRPr="00F70CB2">
        <w:rPr>
          <w:rFonts w:eastAsia="Times New Roman" w:cs="Times New Roman"/>
          <w:b/>
          <w:bCs/>
          <w:noProof/>
          <w:sz w:val="20"/>
        </w:rPr>
        <w:t>1997</w:t>
      </w:r>
      <w:r w:rsidRPr="00F70CB2">
        <w:rPr>
          <w:rFonts w:eastAsia="Times New Roman" w:cs="Times New Roman"/>
          <w:noProof/>
          <w:sz w:val="20"/>
        </w:rPr>
        <w:t>. Arctic Environmental Change of the Last Four Centuries. Science (80-. ). 278: 1251–1256.</w:t>
      </w:r>
    </w:p>
    <w:p w14:paraId="46DEDAAD"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Parmesan, C., N. Ryrholm, C. Stefanescu, J. K. Hill, C. D. Thomas, H. Descimon, B. Huntley, L. Kaila, J. Kullberg, T. Tammaru, W. J. Tennent, J. a Thomas, and M. Warren</w:t>
      </w:r>
      <w:r w:rsidRPr="00F70CB2">
        <w:rPr>
          <w:rFonts w:eastAsia="Times New Roman" w:cs="Times New Roman"/>
          <w:noProof/>
          <w:sz w:val="20"/>
        </w:rPr>
        <w:t xml:space="preserve">. </w:t>
      </w:r>
      <w:r w:rsidRPr="00F70CB2">
        <w:rPr>
          <w:rFonts w:eastAsia="Times New Roman" w:cs="Times New Roman"/>
          <w:b/>
          <w:bCs/>
          <w:noProof/>
          <w:sz w:val="20"/>
        </w:rPr>
        <w:t>1999</w:t>
      </w:r>
      <w:r w:rsidRPr="00F70CB2">
        <w:rPr>
          <w:rFonts w:eastAsia="Times New Roman" w:cs="Times New Roman"/>
          <w:noProof/>
          <w:sz w:val="20"/>
        </w:rPr>
        <w:t>. Poleward shifts in geographical ranges of butterfly species associated with regional warming. Nature. 399: 579–583.</w:t>
      </w:r>
    </w:p>
    <w:p w14:paraId="6E77FA55"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Philippi, T., and J. Seger</w:t>
      </w:r>
      <w:r w:rsidRPr="00F70CB2">
        <w:rPr>
          <w:rFonts w:eastAsia="Times New Roman" w:cs="Times New Roman"/>
          <w:noProof/>
          <w:sz w:val="20"/>
        </w:rPr>
        <w:t xml:space="preserve">. </w:t>
      </w:r>
      <w:r w:rsidRPr="00F70CB2">
        <w:rPr>
          <w:rFonts w:eastAsia="Times New Roman" w:cs="Times New Roman"/>
          <w:b/>
          <w:bCs/>
          <w:noProof/>
          <w:sz w:val="20"/>
        </w:rPr>
        <w:t>1989</w:t>
      </w:r>
      <w:r w:rsidRPr="00F70CB2">
        <w:rPr>
          <w:rFonts w:eastAsia="Times New Roman" w:cs="Times New Roman"/>
          <w:noProof/>
          <w:sz w:val="20"/>
        </w:rPr>
        <w:t>. Hedging one’s evolutionary bets, revisited. Trends Ecol. Evol. 4: 41–44.</w:t>
      </w:r>
    </w:p>
    <w:p w14:paraId="0BCB86C5"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Phillips, B. L., G. P. Brown, J. M. J. Travis, and R. Shine</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Reid’s Paradox Revisited: The Evolution of Dispersal Kernels during Range Expansion. Am. Nat. 172: S34–S48.</w:t>
      </w:r>
    </w:p>
    <w:p w14:paraId="19FDD8A9"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Pimentel, D.</w:t>
      </w:r>
      <w:r w:rsidRPr="00F70CB2">
        <w:rPr>
          <w:rFonts w:eastAsia="Times New Roman" w:cs="Times New Roman"/>
          <w:noProof/>
          <w:sz w:val="20"/>
        </w:rPr>
        <w:t xml:space="preserve"> </w:t>
      </w:r>
      <w:r w:rsidRPr="00F70CB2">
        <w:rPr>
          <w:rFonts w:eastAsia="Times New Roman" w:cs="Times New Roman"/>
          <w:b/>
          <w:bCs/>
          <w:noProof/>
          <w:sz w:val="20"/>
        </w:rPr>
        <w:t>2005</w:t>
      </w:r>
      <w:r w:rsidRPr="00F70CB2">
        <w:rPr>
          <w:rFonts w:eastAsia="Times New Roman" w:cs="Times New Roman"/>
          <w:noProof/>
          <w:sz w:val="20"/>
        </w:rPr>
        <w:t>. Environmental and economic costs of the application of pesticides primarily in the United States In Integrated Pest Management: Innovation-Development Process. Environ. Dev. Sustain. 7: 229–252.</w:t>
      </w:r>
    </w:p>
    <w:p w14:paraId="3A6D7B8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Pimentel, D., and M. Burgess</w:t>
      </w:r>
      <w:r w:rsidRPr="00F70CB2">
        <w:rPr>
          <w:rFonts w:eastAsia="Times New Roman" w:cs="Times New Roman"/>
          <w:noProof/>
          <w:sz w:val="20"/>
        </w:rPr>
        <w:t xml:space="preserve">. </w:t>
      </w:r>
      <w:r w:rsidRPr="00F70CB2">
        <w:rPr>
          <w:rFonts w:eastAsia="Times New Roman" w:cs="Times New Roman"/>
          <w:b/>
          <w:bCs/>
          <w:noProof/>
          <w:sz w:val="20"/>
        </w:rPr>
        <w:t>2005</w:t>
      </w:r>
      <w:r w:rsidRPr="00F70CB2">
        <w:rPr>
          <w:rFonts w:eastAsia="Times New Roman" w:cs="Times New Roman"/>
          <w:noProof/>
          <w:sz w:val="20"/>
        </w:rPr>
        <w:t>. Environmental and economic costs of the application of pesticides primarily in the United States. Integr. Pest Manag. 3: 47–71.</w:t>
      </w:r>
    </w:p>
    <w:p w14:paraId="1527A882"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Price, T. D., and D. Sol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Introduction: Genetics of Colonizing Species. Am. Nat. 172: S1–S3.</w:t>
      </w:r>
    </w:p>
    <w:p w14:paraId="2D782FE3"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Scriber, J. M.</w:t>
      </w:r>
      <w:r w:rsidRPr="00F70CB2">
        <w:rPr>
          <w:rFonts w:eastAsia="Times New Roman" w:cs="Times New Roman"/>
          <w:noProof/>
          <w:sz w:val="20"/>
        </w:rPr>
        <w:t xml:space="preserve"> </w:t>
      </w:r>
      <w:r w:rsidRPr="00F70CB2">
        <w:rPr>
          <w:rFonts w:eastAsia="Times New Roman" w:cs="Times New Roman"/>
          <w:b/>
          <w:bCs/>
          <w:noProof/>
          <w:sz w:val="20"/>
        </w:rPr>
        <w:t>2014</w:t>
      </w:r>
      <w:r w:rsidRPr="00F70CB2">
        <w:rPr>
          <w:rFonts w:eastAsia="Times New Roman" w:cs="Times New Roman"/>
          <w:noProof/>
          <w:sz w:val="20"/>
        </w:rPr>
        <w:t>. Climate-driven reshuffling of species and genes: Potential conservation roles for species translocations and recombinant hybrid genotypes, Insects.</w:t>
      </w:r>
    </w:p>
    <w:p w14:paraId="76D1D4D4"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Stocker, and V. B. and P. M. M. (eds. . T.F., D. Qin, G.-K. Plattner, M. Tignor, S.K. Allen, J. Boschung, A. Nauels, Y. Xia</w:t>
      </w:r>
      <w:r w:rsidRPr="00F70CB2">
        <w:rPr>
          <w:rFonts w:eastAsia="Times New Roman" w:cs="Times New Roman"/>
          <w:noProof/>
          <w:sz w:val="20"/>
        </w:rPr>
        <w:t xml:space="preserve">. </w:t>
      </w:r>
      <w:r w:rsidRPr="00F70CB2">
        <w:rPr>
          <w:rFonts w:eastAsia="Times New Roman" w:cs="Times New Roman"/>
          <w:b/>
          <w:bCs/>
          <w:noProof/>
          <w:sz w:val="20"/>
        </w:rPr>
        <w:t>2015</w:t>
      </w:r>
      <w:r w:rsidRPr="00F70CB2">
        <w:rPr>
          <w:rFonts w:eastAsia="Times New Roman" w:cs="Times New Roman"/>
          <w:noProof/>
          <w:sz w:val="20"/>
        </w:rPr>
        <w:t>. Summary for Policymakers. Clim. Chang. 2013 - Phys. Sci. Basis. 1542: 1–30.</w:t>
      </w:r>
    </w:p>
    <w:p w14:paraId="6ADEC026"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Weinig, C.</w:t>
      </w:r>
      <w:r w:rsidRPr="00F70CB2">
        <w:rPr>
          <w:rFonts w:eastAsia="Times New Roman" w:cs="Times New Roman"/>
          <w:noProof/>
          <w:sz w:val="20"/>
        </w:rPr>
        <w:t xml:space="preserve"> </w:t>
      </w:r>
      <w:r w:rsidRPr="00F70CB2">
        <w:rPr>
          <w:rFonts w:eastAsia="Times New Roman" w:cs="Times New Roman"/>
          <w:b/>
          <w:bCs/>
          <w:noProof/>
          <w:sz w:val="20"/>
        </w:rPr>
        <w:t>2000</w:t>
      </w:r>
      <w:r w:rsidRPr="00F70CB2">
        <w:rPr>
          <w:rFonts w:eastAsia="Times New Roman" w:cs="Times New Roman"/>
          <w:noProof/>
          <w:sz w:val="20"/>
        </w:rPr>
        <w:t>. PLASTICITY VERSUS CANALIZATION: POPULATION DIFFERENCES IN THE TIMING OF SHADE-AVOIDANCE RESPONSES. Evolution (N. Y). 54: 441–451.</w:t>
      </w:r>
    </w:p>
    <w:p w14:paraId="7E7E6ACF" w14:textId="77777777" w:rsidR="00F70CB2" w:rsidRPr="00F70CB2" w:rsidRDefault="00F70CB2" w:rsidP="00F70CB2">
      <w:pPr>
        <w:autoSpaceDE w:val="0"/>
        <w:autoSpaceDN w:val="0"/>
        <w:adjustRightInd w:val="0"/>
        <w:ind w:left="480" w:hanging="480"/>
        <w:rPr>
          <w:noProof/>
          <w:sz w:val="20"/>
        </w:rPr>
      </w:pPr>
      <w:r w:rsidRPr="00F70CB2">
        <w:rPr>
          <w:rFonts w:eastAsia="Times New Roman" w:cs="Times New Roman"/>
          <w:b/>
          <w:bCs/>
          <w:noProof/>
          <w:sz w:val="20"/>
        </w:rPr>
        <w:t>Williams, C. M., H. A. L. Henry, and B. J. Sinclair</w:t>
      </w:r>
      <w:r w:rsidRPr="00F70CB2">
        <w:rPr>
          <w:rFonts w:eastAsia="Times New Roman" w:cs="Times New Roman"/>
          <w:noProof/>
          <w:sz w:val="20"/>
        </w:rPr>
        <w:t xml:space="preserve">. </w:t>
      </w:r>
      <w:r w:rsidRPr="00F70CB2">
        <w:rPr>
          <w:rFonts w:eastAsia="Times New Roman" w:cs="Times New Roman"/>
          <w:b/>
          <w:bCs/>
          <w:noProof/>
          <w:sz w:val="20"/>
        </w:rPr>
        <w:t>2015</w:t>
      </w:r>
      <w:r w:rsidRPr="00F70CB2">
        <w:rPr>
          <w:rFonts w:eastAsia="Times New Roman" w:cs="Times New Roman"/>
          <w:noProof/>
          <w:sz w:val="20"/>
        </w:rPr>
        <w:t>. Cold truths: How winter drives responses of terrestrial organisms to climate change. Biol. Rev. 90: 214–235.</w:t>
      </w:r>
    </w:p>
    <w:p w14:paraId="3746C36B" w14:textId="15973E82" w:rsidR="00C83A27" w:rsidRPr="00C83A27" w:rsidRDefault="00C83A27" w:rsidP="00F70CB2">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11"/>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Dan Hahn" w:date="2017-06-16T10:40:00Z" w:initials="DH">
    <w:p w14:paraId="059CD1AA" w14:textId="463C83E7" w:rsidR="006148CD" w:rsidRDefault="006148CD">
      <w:pPr>
        <w:pStyle w:val="CommentText"/>
      </w:pPr>
      <w:r>
        <w:rPr>
          <w:rStyle w:val="CommentReference"/>
        </w:rPr>
        <w:annotationRef/>
      </w:r>
      <w:r>
        <w:t xml:space="preserve">This last part is the perfect USDA hook. </w:t>
      </w:r>
    </w:p>
  </w:comment>
  <w:comment w:id="11" w:author="Dan Hahn" w:date="2017-06-16T10:41:00Z" w:initials="DH">
    <w:p w14:paraId="1693D6EB" w14:textId="2FC92D61" w:rsidR="006148CD" w:rsidRDefault="006148CD">
      <w:pPr>
        <w:pStyle w:val="CommentText"/>
      </w:pPr>
      <w:r>
        <w:rPr>
          <w:rStyle w:val="CommentReference"/>
        </w:rPr>
        <w:annotationRef/>
      </w:r>
      <w:r>
        <w:t xml:space="preserve">Watch your tenses, there is not just one response to climate change. </w:t>
      </w:r>
    </w:p>
  </w:comment>
  <w:comment w:id="13" w:author="Dan Hahn" w:date="2017-06-16T10:41:00Z" w:initials="DH">
    <w:p w14:paraId="2F6AF154" w14:textId="3BEF8E35" w:rsidR="006148CD" w:rsidRDefault="006148CD">
      <w:pPr>
        <w:pStyle w:val="CommentText"/>
      </w:pPr>
      <w:r>
        <w:rPr>
          <w:rStyle w:val="CommentReference"/>
        </w:rPr>
        <w:annotationRef/>
      </w:r>
      <w:r>
        <w:t xml:space="preserve">Go on a “which” hunt and get rid of all inappropriate uses of which where “that” would be more appropriate. </w:t>
      </w:r>
    </w:p>
  </w:comment>
  <w:comment w:id="24" w:author="Dan Hahn" w:date="2017-06-16T10:44:00Z" w:initials="DH">
    <w:p w14:paraId="5D89BDA1" w14:textId="08A26618" w:rsidR="006148CD" w:rsidRDefault="006148CD">
      <w:pPr>
        <w:pStyle w:val="CommentText"/>
      </w:pPr>
      <w:r>
        <w:rPr>
          <w:rStyle w:val="CommentReference"/>
        </w:rPr>
        <w:annotationRef/>
      </w:r>
      <w:r>
        <w:t xml:space="preserve">This is a great example, but why put so much emphasis on weird Artic insects rather than the temperate-zone pests that most folks really care about? </w:t>
      </w:r>
    </w:p>
  </w:comment>
  <w:comment w:id="27" w:author="Dan Hahn" w:date="2017-06-16T10:44:00Z" w:initials="DH">
    <w:p w14:paraId="2051D646" w14:textId="1486235F" w:rsidR="006148CD" w:rsidRDefault="006148CD">
      <w:pPr>
        <w:pStyle w:val="CommentText"/>
      </w:pPr>
      <w:r>
        <w:rPr>
          <w:rStyle w:val="CommentReference"/>
        </w:rPr>
        <w:annotationRef/>
      </w:r>
      <w:r>
        <w:t xml:space="preserve">Please fix this for clarity. </w:t>
      </w:r>
    </w:p>
  </w:comment>
  <w:comment w:id="40" w:author="Dan Hahn" w:date="2017-06-16T10:51:00Z" w:initials="DH">
    <w:p w14:paraId="067614AC" w14:textId="185E7EDA" w:rsidR="006148CD" w:rsidRDefault="006148CD">
      <w:pPr>
        <w:pStyle w:val="CommentText"/>
      </w:pPr>
      <w:r>
        <w:rPr>
          <w:rStyle w:val="CommentReference"/>
        </w:rPr>
        <w:annotationRef/>
      </w:r>
      <w:r>
        <w:t xml:space="preserve">Please clarify this half of the sentence because I do not understand what you are trying to say. </w:t>
      </w:r>
    </w:p>
  </w:comment>
  <w:comment w:id="48" w:author="Dan Hahn" w:date="2017-06-16T10:52:00Z" w:initials="DH">
    <w:p w14:paraId="444DC153" w14:textId="3D058325" w:rsidR="006148CD" w:rsidRDefault="006148CD">
      <w:pPr>
        <w:pStyle w:val="CommentText"/>
      </w:pPr>
      <w:r>
        <w:rPr>
          <w:rStyle w:val="CommentReference"/>
        </w:rPr>
        <w:annotationRef/>
      </w:r>
      <w:r>
        <w:t xml:space="preserve">What? Most plasticity is not part of a bet-hedging strategy. </w:t>
      </w:r>
    </w:p>
  </w:comment>
  <w:comment w:id="51" w:author="Dan Hahn" w:date="2017-06-16T10:52:00Z" w:initials="DH">
    <w:p w14:paraId="6147275D" w14:textId="31F52CCC" w:rsidR="006148CD" w:rsidRDefault="006148CD">
      <w:pPr>
        <w:pStyle w:val="CommentText"/>
      </w:pPr>
      <w:r>
        <w:rPr>
          <w:rStyle w:val="CommentReference"/>
        </w:rPr>
        <w:annotationRef/>
      </w:r>
      <w:r>
        <w:t xml:space="preserve">This is technically correct, but without more concrete context it is not useful to have here. </w:t>
      </w:r>
    </w:p>
  </w:comment>
  <w:comment w:id="53" w:author="Dan Hahn" w:date="2017-06-16T10:54:00Z" w:initials="DH">
    <w:p w14:paraId="25C45B4A" w14:textId="01EF8837" w:rsidR="006148CD" w:rsidRDefault="006148CD">
      <w:pPr>
        <w:pStyle w:val="CommentText"/>
      </w:pPr>
      <w:r>
        <w:rPr>
          <w:rStyle w:val="CommentReference"/>
        </w:rPr>
        <w:annotationRef/>
      </w:r>
      <w:r>
        <w:t xml:space="preserve">No it does not. You must be specific. Plasticity in male plumage coloration may have absolutely nothing to do with mitigating or adapting to climate change. </w:t>
      </w:r>
    </w:p>
  </w:comment>
  <w:comment w:id="54" w:author="Dan Hahn" w:date="2017-06-16T10:55:00Z" w:initials="DH">
    <w:p w14:paraId="5D496392" w14:textId="2D601413" w:rsidR="006148CD" w:rsidRDefault="006148CD">
      <w:pPr>
        <w:pStyle w:val="CommentText"/>
      </w:pPr>
      <w:r>
        <w:rPr>
          <w:rStyle w:val="CommentReference"/>
        </w:rPr>
        <w:annotationRef/>
      </w:r>
      <w:r>
        <w:t xml:space="preserve">This is not necessarily true. Be specific about how you think this will work because there are scenarios where plasticity will facilitate adaptation and scenarios where plasticity is an adaptation and scenarios where plasticity will actually slow adaptation. </w:t>
      </w:r>
    </w:p>
  </w:comment>
  <w:comment w:id="55" w:author="Dan Hahn" w:date="2017-06-16T10:56:00Z" w:initials="DH">
    <w:p w14:paraId="59EEE6C8" w14:textId="52DB1FB3" w:rsidR="006148CD" w:rsidRDefault="006148CD">
      <w:pPr>
        <w:pStyle w:val="CommentText"/>
      </w:pPr>
      <w:r>
        <w:rPr>
          <w:rStyle w:val="CommentReference"/>
        </w:rPr>
        <w:annotationRef/>
      </w:r>
      <w:r>
        <w:t xml:space="preserve">Are increased temperatures the actual hurdle? You do not set it up as such at any point before this statement. </w:t>
      </w:r>
    </w:p>
  </w:comment>
  <w:comment w:id="56" w:author="Dan Hahn" w:date="2017-06-16T10:57:00Z" w:initials="DH">
    <w:p w14:paraId="3B5C09CB" w14:textId="6A439E1F" w:rsidR="006148CD" w:rsidRDefault="006148CD">
      <w:pPr>
        <w:pStyle w:val="CommentText"/>
      </w:pPr>
      <w:r>
        <w:rPr>
          <w:rStyle w:val="CommentReference"/>
        </w:rPr>
        <w:annotationRef/>
      </w:r>
      <w:r>
        <w:t xml:space="preserve">What novel environments? Never just use an unspecific term like “these”, but such use is especially bad when in the first sentence of a paragraph. </w:t>
      </w:r>
    </w:p>
  </w:comment>
  <w:comment w:id="57" w:author="Dan Hahn" w:date="2017-06-16T10:57:00Z" w:initials="DH">
    <w:p w14:paraId="5A92E60C" w14:textId="373F3941" w:rsidR="006148CD" w:rsidRDefault="006148CD">
      <w:pPr>
        <w:pStyle w:val="CommentText"/>
      </w:pPr>
      <w:r>
        <w:rPr>
          <w:rStyle w:val="CommentReference"/>
        </w:rPr>
        <w:annotationRef/>
      </w:r>
      <w:r>
        <w:t xml:space="preserve">Is this the first time you directly mentioned tolerance traits? </w:t>
      </w:r>
    </w:p>
  </w:comment>
  <w:comment w:id="58" w:author="Dan Hahn" w:date="2017-06-16T10:58:00Z" w:initials="DH">
    <w:p w14:paraId="0F845479" w14:textId="17207A41" w:rsidR="006148CD" w:rsidRDefault="006148CD">
      <w:pPr>
        <w:pStyle w:val="CommentText"/>
      </w:pPr>
      <w:r>
        <w:rPr>
          <w:rStyle w:val="CommentReference"/>
        </w:rPr>
        <w:annotationRef/>
      </w:r>
      <w:r>
        <w:t xml:space="preserve">You are misusing the term gradients here. </w:t>
      </w:r>
    </w:p>
  </w:comment>
  <w:comment w:id="61" w:author="Dan Hahn" w:date="2017-06-16T10:59:00Z" w:initials="DH">
    <w:p w14:paraId="53FEDF90" w14:textId="1091E363" w:rsidR="006148CD" w:rsidRDefault="006148CD">
      <w:pPr>
        <w:pStyle w:val="CommentText"/>
      </w:pPr>
      <w:r>
        <w:rPr>
          <w:rStyle w:val="CommentReference"/>
        </w:rPr>
        <w:annotationRef/>
      </w:r>
      <w:r>
        <w:t xml:space="preserve">You are misusing cline just like you misused gradient. </w:t>
      </w:r>
    </w:p>
  </w:comment>
  <w:comment w:id="64" w:author="Dan Hahn" w:date="2017-06-16T10:59:00Z" w:initials="DH">
    <w:p w14:paraId="75E79341" w14:textId="070EFCEB" w:rsidR="006148CD" w:rsidRDefault="006148CD">
      <w:pPr>
        <w:pStyle w:val="CommentText"/>
      </w:pPr>
      <w:r>
        <w:rPr>
          <w:rStyle w:val="CommentReference"/>
        </w:rPr>
        <w:annotationRef/>
      </w:r>
      <w:r>
        <w:t xml:space="preserve">You cannot leave the sentence hanging like this. </w:t>
      </w:r>
    </w:p>
  </w:comment>
  <w:comment w:id="65" w:author="Dan Hahn" w:date="2017-06-16T10:59:00Z" w:initials="DH">
    <w:p w14:paraId="6509684F" w14:textId="553C4E80" w:rsidR="006148CD" w:rsidRDefault="006148CD">
      <w:pPr>
        <w:pStyle w:val="CommentText"/>
      </w:pPr>
      <w:r>
        <w:rPr>
          <w:rStyle w:val="CommentReference"/>
        </w:rPr>
        <w:annotationRef/>
      </w:r>
      <w:r>
        <w:t xml:space="preserve">What does this sentence mean to say? </w:t>
      </w:r>
    </w:p>
  </w:comment>
  <w:comment w:id="66" w:author="Dan Hahn" w:date="2017-06-16T11:00:00Z" w:initials="DH">
    <w:p w14:paraId="059C6F6D" w14:textId="613B298C" w:rsidR="006148CD" w:rsidRDefault="006148CD">
      <w:pPr>
        <w:pStyle w:val="CommentText"/>
      </w:pPr>
      <w:r>
        <w:rPr>
          <w:rStyle w:val="CommentReference"/>
        </w:rPr>
        <w:annotationRef/>
      </w:r>
      <w:r>
        <w:t xml:space="preserve">You have misinterpreted this work. The dormancy is not genetically induced, it is plastic in response to photoperiod. </w:t>
      </w:r>
    </w:p>
  </w:comment>
  <w:comment w:id="67" w:author="Dan Hahn" w:date="2017-06-16T11:00:00Z" w:initials="DH">
    <w:p w14:paraId="35B5D712" w14:textId="1238C70C" w:rsidR="006148CD" w:rsidRDefault="006148CD">
      <w:pPr>
        <w:pStyle w:val="CommentText"/>
      </w:pPr>
      <w:r>
        <w:rPr>
          <w:rStyle w:val="CommentReference"/>
        </w:rPr>
        <w:annotationRef/>
      </w:r>
      <w:r>
        <w:t>Odd phrasing</w:t>
      </w:r>
    </w:p>
  </w:comment>
  <w:comment w:id="68" w:author="Dan Hahn" w:date="2017-06-16T11:01:00Z" w:initials="DH">
    <w:p w14:paraId="2738D746" w14:textId="2159A8AA" w:rsidR="006148CD" w:rsidRDefault="006148CD">
      <w:pPr>
        <w:pStyle w:val="CommentText"/>
      </w:pPr>
      <w:r>
        <w:rPr>
          <w:rStyle w:val="CommentReference"/>
        </w:rPr>
        <w:annotationRef/>
      </w:r>
      <w:r>
        <w:t xml:space="preserve">What are you trying to say here in this sentence? </w:t>
      </w:r>
    </w:p>
  </w:comment>
  <w:comment w:id="71" w:author="Dan Hahn" w:date="2017-06-16T13:17:00Z" w:initials="DH">
    <w:p w14:paraId="29C63509" w14:textId="211E85D2" w:rsidR="006148CD" w:rsidRDefault="006148CD">
      <w:pPr>
        <w:pStyle w:val="CommentText"/>
      </w:pPr>
      <w:r>
        <w:rPr>
          <w:rStyle w:val="CommentReference"/>
        </w:rPr>
        <w:annotationRef/>
      </w:r>
      <w:r>
        <w:t xml:space="preserve">Air is seldom limiting, find another resource. </w:t>
      </w:r>
    </w:p>
  </w:comment>
  <w:comment w:id="74" w:author="Dan Hahn" w:date="2017-06-16T13:20:00Z" w:initials="DH">
    <w:p w14:paraId="749A2092" w14:textId="1DAFE635" w:rsidR="006148CD" w:rsidRDefault="006148CD">
      <w:pPr>
        <w:pStyle w:val="CommentText"/>
      </w:pPr>
      <w:r>
        <w:rPr>
          <w:rStyle w:val="CommentReference"/>
        </w:rPr>
        <w:annotationRef/>
      </w:r>
      <w:r>
        <w:t xml:space="preserve">Please rephrase this to reflect the differences between obligate diapauses that some folks consider to be genetically programmed vs. facultative diapause that is induced by photoperiod or other factors. Also, you should say that photoperiod is a critical cue for inducing diapause in many facultative diapausing species, but that photoperiod is not the only cue and sometimes it is not even an important cue.  </w:t>
      </w:r>
    </w:p>
  </w:comment>
  <w:comment w:id="75" w:author="Dan Hahn" w:date="2017-06-16T13:21:00Z" w:initials="DH">
    <w:p w14:paraId="001F3CD0" w14:textId="0833CA18" w:rsidR="006148CD" w:rsidRDefault="006148CD">
      <w:pPr>
        <w:pStyle w:val="CommentText"/>
      </w:pPr>
      <w:r>
        <w:rPr>
          <w:rStyle w:val="CommentReference"/>
        </w:rPr>
        <w:annotationRef/>
      </w:r>
      <w:r>
        <w:t>Here are you referring to photoperiod. Streamline this sentence!</w:t>
      </w:r>
    </w:p>
  </w:comment>
  <w:comment w:id="76" w:author="Dan Hahn" w:date="2017-06-16T13:22:00Z" w:initials="DH">
    <w:p w14:paraId="45DCA6A0" w14:textId="57DA1373" w:rsidR="006148CD" w:rsidRDefault="006148CD">
      <w:pPr>
        <w:pStyle w:val="CommentText"/>
      </w:pPr>
      <w:r>
        <w:rPr>
          <w:rStyle w:val="CommentReference"/>
        </w:rPr>
        <w:annotationRef/>
      </w:r>
      <w:r>
        <w:t xml:space="preserve">This part of the sentence does not describe what a critical photoperiod is. This part of the sentence instead describes a critical developmental period for sensitivity to photoperiod. </w:t>
      </w:r>
    </w:p>
  </w:comment>
  <w:comment w:id="77" w:author="Dan Hahn" w:date="2017-06-16T13:23:00Z" w:initials="DH">
    <w:p w14:paraId="64290DFF" w14:textId="5C97E3F4" w:rsidR="006148CD" w:rsidRDefault="006148CD">
      <w:pPr>
        <w:pStyle w:val="CommentText"/>
      </w:pPr>
      <w:r>
        <w:rPr>
          <w:rStyle w:val="CommentReference"/>
        </w:rPr>
        <w:annotationRef/>
      </w:r>
      <w:r>
        <w:t xml:space="preserve">Here you really need to say something like diapause is an alternative developmental trajectory. </w:t>
      </w:r>
    </w:p>
  </w:comment>
  <w:comment w:id="78" w:author="Dan Hahn" w:date="2017-06-16T13:23:00Z" w:initials="DH">
    <w:p w14:paraId="4A10E5FA" w14:textId="20710687" w:rsidR="006148CD" w:rsidRDefault="006148CD">
      <w:pPr>
        <w:pStyle w:val="CommentText"/>
      </w:pPr>
      <w:r>
        <w:rPr>
          <w:rStyle w:val="CommentReference"/>
        </w:rPr>
        <w:annotationRef/>
      </w:r>
      <w:r>
        <w:t xml:space="preserve">You are being redundant by using both diapause and dormancy together. </w:t>
      </w:r>
    </w:p>
  </w:comment>
  <w:comment w:id="79" w:author="Dan Hahn" w:date="2017-06-16T13:25:00Z" w:initials="DH">
    <w:p w14:paraId="2B1428E2" w14:textId="1F9797A2" w:rsidR="006148CD" w:rsidRDefault="006148CD">
      <w:pPr>
        <w:pStyle w:val="CommentText"/>
      </w:pPr>
      <w:r>
        <w:rPr>
          <w:rStyle w:val="CommentReference"/>
        </w:rPr>
        <w:annotationRef/>
      </w:r>
      <w:r>
        <w:t xml:space="preserve">Here you should mention that insects in diapause do not typically feed and that they must bring all of the resources they need into diapause with them. They diapausing insects must often also </w:t>
      </w:r>
      <w:r w:rsidR="00993227">
        <w:t xml:space="preserve">have resources on hand to undergo metamorphosis without feeding. </w:t>
      </w:r>
    </w:p>
  </w:comment>
  <w:comment w:id="80" w:author="Dan Hahn" w:date="2017-06-16T13:25:00Z" w:initials="DH">
    <w:p w14:paraId="15A0E058" w14:textId="2EB5DDC1" w:rsidR="00993227" w:rsidRDefault="00993227">
      <w:pPr>
        <w:pStyle w:val="CommentText"/>
      </w:pPr>
      <w:r>
        <w:rPr>
          <w:rStyle w:val="CommentReference"/>
        </w:rPr>
        <w:annotationRef/>
      </w:r>
      <w:r>
        <w:t xml:space="preserve">Can you say this more simply? </w:t>
      </w:r>
    </w:p>
  </w:comment>
  <w:comment w:id="81" w:author="Dan Hahn" w:date="2017-06-16T13:26:00Z" w:initials="DH">
    <w:p w14:paraId="1209140D" w14:textId="65BB8F04" w:rsidR="00993227" w:rsidRDefault="00993227">
      <w:pPr>
        <w:pStyle w:val="CommentText"/>
      </w:pPr>
      <w:r>
        <w:rPr>
          <w:rStyle w:val="CommentReference"/>
        </w:rPr>
        <w:annotationRef/>
      </w:r>
      <w:r>
        <w:t>Say it more simply!</w:t>
      </w:r>
    </w:p>
  </w:comment>
  <w:comment w:id="83" w:author="Dan Hahn" w:date="2017-06-16T13:27:00Z" w:initials="DH">
    <w:p w14:paraId="676A7427" w14:textId="193811ED" w:rsidR="00993227" w:rsidRDefault="00993227">
      <w:pPr>
        <w:pStyle w:val="CommentText"/>
      </w:pPr>
      <w:r>
        <w:rPr>
          <w:rStyle w:val="CommentReference"/>
        </w:rPr>
        <w:annotationRef/>
      </w:r>
      <w:r>
        <w:t>Simpler!</w:t>
      </w:r>
    </w:p>
  </w:comment>
  <w:comment w:id="84" w:author="Dan Hahn" w:date="2017-06-16T13:27:00Z" w:initials="DH">
    <w:p w14:paraId="17147117" w14:textId="5BB41F08" w:rsidR="00993227" w:rsidRDefault="00993227">
      <w:pPr>
        <w:pStyle w:val="CommentText"/>
      </w:pPr>
      <w:r>
        <w:rPr>
          <w:rStyle w:val="CommentReference"/>
        </w:rPr>
        <w:annotationRef/>
      </w:r>
      <w:r>
        <w:t xml:space="preserve">Is this what you mean to say? </w:t>
      </w:r>
    </w:p>
  </w:comment>
  <w:comment w:id="85" w:author="Dan Hahn" w:date="2017-06-16T13:28:00Z" w:initials="DH">
    <w:p w14:paraId="28175C56" w14:textId="555F989F" w:rsidR="00993227" w:rsidRDefault="00993227">
      <w:pPr>
        <w:pStyle w:val="CommentText"/>
      </w:pPr>
      <w:r>
        <w:rPr>
          <w:rStyle w:val="CommentReference"/>
        </w:rPr>
        <w:annotationRef/>
      </w:r>
      <w:r>
        <w:t xml:space="preserve">Not really shown before in insects. </w:t>
      </w:r>
    </w:p>
  </w:comment>
  <w:comment w:id="86" w:author="Dan Hahn" w:date="2017-06-16T13:28:00Z" w:initials="DH">
    <w:p w14:paraId="4F6EF51C" w14:textId="0EFDF443" w:rsidR="00993227" w:rsidRDefault="00993227">
      <w:pPr>
        <w:pStyle w:val="CommentText"/>
      </w:pPr>
      <w:r>
        <w:rPr>
          <w:rStyle w:val="CommentReference"/>
        </w:rPr>
        <w:annotationRef/>
      </w:r>
      <w:r>
        <w:t xml:space="preserve">No, this does not happen in insects. </w:t>
      </w:r>
    </w:p>
  </w:comment>
  <w:comment w:id="87" w:author="Dan Hahn" w:date="2017-06-16T13:28:00Z" w:initials="DH">
    <w:p w14:paraId="3F905C1F" w14:textId="29703748" w:rsidR="00993227" w:rsidRDefault="00993227">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9CD1AA" w15:done="0"/>
  <w15:commentEx w15:paraId="1693D6EB" w15:done="0"/>
  <w15:commentEx w15:paraId="2F6AF154" w15:done="0"/>
  <w15:commentEx w15:paraId="5D89BDA1" w15:done="0"/>
  <w15:commentEx w15:paraId="2051D646" w15:done="0"/>
  <w15:commentEx w15:paraId="067614AC" w15:done="0"/>
  <w15:commentEx w15:paraId="444DC153" w15:done="0"/>
  <w15:commentEx w15:paraId="6147275D" w15:done="0"/>
  <w15:commentEx w15:paraId="25C45B4A" w15:done="0"/>
  <w15:commentEx w15:paraId="5D496392" w15:done="0"/>
  <w15:commentEx w15:paraId="59EEE6C8" w15:done="0"/>
  <w15:commentEx w15:paraId="3B5C09CB" w15:done="0"/>
  <w15:commentEx w15:paraId="5A92E60C" w15:done="0"/>
  <w15:commentEx w15:paraId="0F845479" w15:done="0"/>
  <w15:commentEx w15:paraId="53FEDF90" w15:done="0"/>
  <w15:commentEx w15:paraId="75E79341" w15:done="0"/>
  <w15:commentEx w15:paraId="6509684F" w15:done="0"/>
  <w15:commentEx w15:paraId="059C6F6D" w15:done="0"/>
  <w15:commentEx w15:paraId="35B5D712" w15:done="0"/>
  <w15:commentEx w15:paraId="2738D746" w15:done="0"/>
  <w15:commentEx w15:paraId="29C63509" w15:done="0"/>
  <w15:commentEx w15:paraId="749A2092" w15:done="0"/>
  <w15:commentEx w15:paraId="001F3CD0" w15:done="0"/>
  <w15:commentEx w15:paraId="45DCA6A0" w15:done="0"/>
  <w15:commentEx w15:paraId="64290DFF" w15:done="0"/>
  <w15:commentEx w15:paraId="4A10E5FA" w15:done="0"/>
  <w15:commentEx w15:paraId="2B1428E2" w15:done="0"/>
  <w15:commentEx w15:paraId="15A0E058" w15:done="0"/>
  <w15:commentEx w15:paraId="1209140D" w15:done="0"/>
  <w15:commentEx w15:paraId="676A7427" w15:done="0"/>
  <w15:commentEx w15:paraId="17147117" w15:done="0"/>
  <w15:commentEx w15:paraId="28175C56" w15:done="0"/>
  <w15:commentEx w15:paraId="4F6EF51C" w15:done="0"/>
  <w15:commentEx w15:paraId="3F905C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12C27" w14:textId="77777777" w:rsidR="00AA253D" w:rsidRDefault="00AA253D">
      <w:r>
        <w:separator/>
      </w:r>
    </w:p>
  </w:endnote>
  <w:endnote w:type="continuationSeparator" w:id="0">
    <w:p w14:paraId="30B8E681" w14:textId="77777777" w:rsidR="00AA253D" w:rsidRDefault="00AA2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6148CD" w:rsidRDefault="006148CD">
    <w:pPr>
      <w:tabs>
        <w:tab w:val="center" w:pos="4680"/>
        <w:tab w:val="right" w:pos="9360"/>
      </w:tabs>
      <w:jc w:val="center"/>
    </w:pPr>
    <w:r>
      <w:fldChar w:fldCharType="begin"/>
    </w:r>
    <w:r>
      <w:instrText>PAGE</w:instrText>
    </w:r>
    <w:r>
      <w:fldChar w:fldCharType="separate"/>
    </w:r>
    <w:r w:rsidR="008D34B3">
      <w:rPr>
        <w:noProof/>
      </w:rPr>
      <w:t>21</w:t>
    </w:r>
    <w:r>
      <w:fldChar w:fldCharType="end"/>
    </w:r>
  </w:p>
  <w:p w14:paraId="10AEF5E5" w14:textId="77777777" w:rsidR="006148CD" w:rsidRDefault="006148CD">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AE1D7" w14:textId="77777777" w:rsidR="00AA253D" w:rsidRDefault="00AA253D">
      <w:r>
        <w:separator/>
      </w:r>
    </w:p>
  </w:footnote>
  <w:footnote w:type="continuationSeparator" w:id="0">
    <w:p w14:paraId="6498067C" w14:textId="77777777" w:rsidR="00AA253D" w:rsidRDefault="00AA25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5"/>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4FCF"/>
    <w:rsid w:val="0001674C"/>
    <w:rsid w:val="00017B26"/>
    <w:rsid w:val="000206DE"/>
    <w:rsid w:val="00021E0D"/>
    <w:rsid w:val="0004287A"/>
    <w:rsid w:val="00052C23"/>
    <w:rsid w:val="00053D0B"/>
    <w:rsid w:val="00053F7D"/>
    <w:rsid w:val="00054C1B"/>
    <w:rsid w:val="000605C6"/>
    <w:rsid w:val="0006088D"/>
    <w:rsid w:val="00072738"/>
    <w:rsid w:val="0007718D"/>
    <w:rsid w:val="00082B2A"/>
    <w:rsid w:val="00091515"/>
    <w:rsid w:val="000A1DC2"/>
    <w:rsid w:val="000A20A7"/>
    <w:rsid w:val="000A490E"/>
    <w:rsid w:val="000A6516"/>
    <w:rsid w:val="000C1EEF"/>
    <w:rsid w:val="000C25C6"/>
    <w:rsid w:val="000C5A4F"/>
    <w:rsid w:val="000D5369"/>
    <w:rsid w:val="000D54AB"/>
    <w:rsid w:val="000E2FB1"/>
    <w:rsid w:val="000E3D13"/>
    <w:rsid w:val="000E457B"/>
    <w:rsid w:val="000E5425"/>
    <w:rsid w:val="000F4EE0"/>
    <w:rsid w:val="00102657"/>
    <w:rsid w:val="001026F4"/>
    <w:rsid w:val="00113859"/>
    <w:rsid w:val="00114DD2"/>
    <w:rsid w:val="00115456"/>
    <w:rsid w:val="00130C93"/>
    <w:rsid w:val="00132B11"/>
    <w:rsid w:val="00134ABA"/>
    <w:rsid w:val="00135180"/>
    <w:rsid w:val="0013552C"/>
    <w:rsid w:val="001360EE"/>
    <w:rsid w:val="0014051F"/>
    <w:rsid w:val="0014660C"/>
    <w:rsid w:val="00151F9F"/>
    <w:rsid w:val="00153CAA"/>
    <w:rsid w:val="001548B4"/>
    <w:rsid w:val="00154A04"/>
    <w:rsid w:val="00154AF3"/>
    <w:rsid w:val="00156C2C"/>
    <w:rsid w:val="00162A00"/>
    <w:rsid w:val="00163830"/>
    <w:rsid w:val="001672AF"/>
    <w:rsid w:val="00171598"/>
    <w:rsid w:val="00171E45"/>
    <w:rsid w:val="00174490"/>
    <w:rsid w:val="001817F2"/>
    <w:rsid w:val="001820A2"/>
    <w:rsid w:val="001859AC"/>
    <w:rsid w:val="001866FB"/>
    <w:rsid w:val="001932FC"/>
    <w:rsid w:val="00196150"/>
    <w:rsid w:val="001A396C"/>
    <w:rsid w:val="001A51A3"/>
    <w:rsid w:val="001B35F2"/>
    <w:rsid w:val="001D5B0F"/>
    <w:rsid w:val="001E6528"/>
    <w:rsid w:val="001E72D4"/>
    <w:rsid w:val="001F1643"/>
    <w:rsid w:val="001F522C"/>
    <w:rsid w:val="001F634B"/>
    <w:rsid w:val="002007D8"/>
    <w:rsid w:val="00202564"/>
    <w:rsid w:val="0020374B"/>
    <w:rsid w:val="00207E1A"/>
    <w:rsid w:val="00216D46"/>
    <w:rsid w:val="0021727C"/>
    <w:rsid w:val="0022421A"/>
    <w:rsid w:val="0023194A"/>
    <w:rsid w:val="00232C67"/>
    <w:rsid w:val="00240B85"/>
    <w:rsid w:val="00246504"/>
    <w:rsid w:val="00252436"/>
    <w:rsid w:val="00256B97"/>
    <w:rsid w:val="00257A58"/>
    <w:rsid w:val="00261DAE"/>
    <w:rsid w:val="00266BAF"/>
    <w:rsid w:val="00270A77"/>
    <w:rsid w:val="002734B2"/>
    <w:rsid w:val="00276964"/>
    <w:rsid w:val="0028005C"/>
    <w:rsid w:val="0028642A"/>
    <w:rsid w:val="00287756"/>
    <w:rsid w:val="002A1291"/>
    <w:rsid w:val="002B4C30"/>
    <w:rsid w:val="002B57A0"/>
    <w:rsid w:val="002B750A"/>
    <w:rsid w:val="002C07DB"/>
    <w:rsid w:val="002C1F3E"/>
    <w:rsid w:val="002C21A4"/>
    <w:rsid w:val="002C76C2"/>
    <w:rsid w:val="002D1F95"/>
    <w:rsid w:val="00300029"/>
    <w:rsid w:val="00321C1E"/>
    <w:rsid w:val="003232E6"/>
    <w:rsid w:val="0032630E"/>
    <w:rsid w:val="00330DD4"/>
    <w:rsid w:val="00332CB3"/>
    <w:rsid w:val="00333238"/>
    <w:rsid w:val="003337E2"/>
    <w:rsid w:val="003368CB"/>
    <w:rsid w:val="0033708A"/>
    <w:rsid w:val="003407DC"/>
    <w:rsid w:val="00341CD5"/>
    <w:rsid w:val="00342CDE"/>
    <w:rsid w:val="0034488C"/>
    <w:rsid w:val="00352ED2"/>
    <w:rsid w:val="003532C5"/>
    <w:rsid w:val="00355CC8"/>
    <w:rsid w:val="00362788"/>
    <w:rsid w:val="00372031"/>
    <w:rsid w:val="00372CC2"/>
    <w:rsid w:val="00377D5B"/>
    <w:rsid w:val="00381365"/>
    <w:rsid w:val="0038307B"/>
    <w:rsid w:val="00384794"/>
    <w:rsid w:val="003847EB"/>
    <w:rsid w:val="00390530"/>
    <w:rsid w:val="00392CD2"/>
    <w:rsid w:val="0039349E"/>
    <w:rsid w:val="00394680"/>
    <w:rsid w:val="003A0A49"/>
    <w:rsid w:val="003A306F"/>
    <w:rsid w:val="003A4D4B"/>
    <w:rsid w:val="003A6FFA"/>
    <w:rsid w:val="003B70EA"/>
    <w:rsid w:val="003B7B43"/>
    <w:rsid w:val="003C5D15"/>
    <w:rsid w:val="003E641C"/>
    <w:rsid w:val="003F3ADB"/>
    <w:rsid w:val="003F49DE"/>
    <w:rsid w:val="003F69F8"/>
    <w:rsid w:val="00403FEA"/>
    <w:rsid w:val="00405472"/>
    <w:rsid w:val="0040602F"/>
    <w:rsid w:val="004126E7"/>
    <w:rsid w:val="0041393A"/>
    <w:rsid w:val="00413E58"/>
    <w:rsid w:val="0041536A"/>
    <w:rsid w:val="00422CB8"/>
    <w:rsid w:val="004236DC"/>
    <w:rsid w:val="00423B05"/>
    <w:rsid w:val="00425A76"/>
    <w:rsid w:val="00435A6E"/>
    <w:rsid w:val="00441A5D"/>
    <w:rsid w:val="00453DF7"/>
    <w:rsid w:val="00454563"/>
    <w:rsid w:val="00455BA6"/>
    <w:rsid w:val="004565FA"/>
    <w:rsid w:val="00460EF8"/>
    <w:rsid w:val="00463E12"/>
    <w:rsid w:val="0046589E"/>
    <w:rsid w:val="0046643A"/>
    <w:rsid w:val="00475C5F"/>
    <w:rsid w:val="00485EBF"/>
    <w:rsid w:val="00491FB1"/>
    <w:rsid w:val="004A0708"/>
    <w:rsid w:val="004A3B38"/>
    <w:rsid w:val="004B2227"/>
    <w:rsid w:val="004B2FB1"/>
    <w:rsid w:val="004B4351"/>
    <w:rsid w:val="004B68CD"/>
    <w:rsid w:val="004D3295"/>
    <w:rsid w:val="004D4ECE"/>
    <w:rsid w:val="004D6420"/>
    <w:rsid w:val="004F31A5"/>
    <w:rsid w:val="005017CC"/>
    <w:rsid w:val="005042DB"/>
    <w:rsid w:val="00510F24"/>
    <w:rsid w:val="00511203"/>
    <w:rsid w:val="00524F2F"/>
    <w:rsid w:val="005259F9"/>
    <w:rsid w:val="00530C18"/>
    <w:rsid w:val="00534F29"/>
    <w:rsid w:val="005364F1"/>
    <w:rsid w:val="0054592D"/>
    <w:rsid w:val="00550774"/>
    <w:rsid w:val="00550E8A"/>
    <w:rsid w:val="00552917"/>
    <w:rsid w:val="00556B8D"/>
    <w:rsid w:val="005633A6"/>
    <w:rsid w:val="005647DF"/>
    <w:rsid w:val="00564F1B"/>
    <w:rsid w:val="00570824"/>
    <w:rsid w:val="00570FA3"/>
    <w:rsid w:val="005745C5"/>
    <w:rsid w:val="00581196"/>
    <w:rsid w:val="00582ABC"/>
    <w:rsid w:val="005875A9"/>
    <w:rsid w:val="00592640"/>
    <w:rsid w:val="00596AA3"/>
    <w:rsid w:val="00597028"/>
    <w:rsid w:val="005A0DC0"/>
    <w:rsid w:val="005A3E89"/>
    <w:rsid w:val="005B048C"/>
    <w:rsid w:val="005B22C5"/>
    <w:rsid w:val="005B2D0C"/>
    <w:rsid w:val="005B4F74"/>
    <w:rsid w:val="005B63E6"/>
    <w:rsid w:val="005C2520"/>
    <w:rsid w:val="005D05D5"/>
    <w:rsid w:val="005D1DAD"/>
    <w:rsid w:val="005D351F"/>
    <w:rsid w:val="005D3DC3"/>
    <w:rsid w:val="005D4C71"/>
    <w:rsid w:val="005D636A"/>
    <w:rsid w:val="005F2D84"/>
    <w:rsid w:val="00600425"/>
    <w:rsid w:val="006008F8"/>
    <w:rsid w:val="006064C8"/>
    <w:rsid w:val="006133BC"/>
    <w:rsid w:val="006148CD"/>
    <w:rsid w:val="006156FC"/>
    <w:rsid w:val="00620A09"/>
    <w:rsid w:val="00621157"/>
    <w:rsid w:val="006217F4"/>
    <w:rsid w:val="00623233"/>
    <w:rsid w:val="00624018"/>
    <w:rsid w:val="006266BE"/>
    <w:rsid w:val="00633E68"/>
    <w:rsid w:val="00645C09"/>
    <w:rsid w:val="00650CF6"/>
    <w:rsid w:val="006632B6"/>
    <w:rsid w:val="00675284"/>
    <w:rsid w:val="00675864"/>
    <w:rsid w:val="006776C8"/>
    <w:rsid w:val="00683314"/>
    <w:rsid w:val="00693BC3"/>
    <w:rsid w:val="00694411"/>
    <w:rsid w:val="006946C3"/>
    <w:rsid w:val="006966E8"/>
    <w:rsid w:val="006A01A3"/>
    <w:rsid w:val="006A182B"/>
    <w:rsid w:val="006A1A47"/>
    <w:rsid w:val="006A5606"/>
    <w:rsid w:val="006B6DC0"/>
    <w:rsid w:val="006B7A5A"/>
    <w:rsid w:val="006B7A8E"/>
    <w:rsid w:val="006C5A67"/>
    <w:rsid w:val="006D40D2"/>
    <w:rsid w:val="006E50DF"/>
    <w:rsid w:val="006E6459"/>
    <w:rsid w:val="006F148B"/>
    <w:rsid w:val="006F1DC5"/>
    <w:rsid w:val="006F34B0"/>
    <w:rsid w:val="006F55DB"/>
    <w:rsid w:val="006F6666"/>
    <w:rsid w:val="00702A40"/>
    <w:rsid w:val="00703AD6"/>
    <w:rsid w:val="00706A81"/>
    <w:rsid w:val="007229A4"/>
    <w:rsid w:val="007256AE"/>
    <w:rsid w:val="007300D1"/>
    <w:rsid w:val="007344DF"/>
    <w:rsid w:val="00734601"/>
    <w:rsid w:val="0073563E"/>
    <w:rsid w:val="00746552"/>
    <w:rsid w:val="00755596"/>
    <w:rsid w:val="00761B7A"/>
    <w:rsid w:val="00771A80"/>
    <w:rsid w:val="00785E3D"/>
    <w:rsid w:val="007A2D48"/>
    <w:rsid w:val="007A4142"/>
    <w:rsid w:val="007A4F27"/>
    <w:rsid w:val="007B3BC2"/>
    <w:rsid w:val="007B3C6E"/>
    <w:rsid w:val="007B5653"/>
    <w:rsid w:val="007C26A7"/>
    <w:rsid w:val="007C6AE1"/>
    <w:rsid w:val="007E1749"/>
    <w:rsid w:val="007E62A7"/>
    <w:rsid w:val="007E6FEF"/>
    <w:rsid w:val="007E7B09"/>
    <w:rsid w:val="007F0B68"/>
    <w:rsid w:val="007F206C"/>
    <w:rsid w:val="007F65F3"/>
    <w:rsid w:val="0080022F"/>
    <w:rsid w:val="00801D80"/>
    <w:rsid w:val="00802FD5"/>
    <w:rsid w:val="0080369B"/>
    <w:rsid w:val="008052E4"/>
    <w:rsid w:val="008144E4"/>
    <w:rsid w:val="00815DF7"/>
    <w:rsid w:val="00816828"/>
    <w:rsid w:val="00822407"/>
    <w:rsid w:val="00823325"/>
    <w:rsid w:val="00824AEC"/>
    <w:rsid w:val="00832B9B"/>
    <w:rsid w:val="008330BA"/>
    <w:rsid w:val="0083592E"/>
    <w:rsid w:val="00835C3B"/>
    <w:rsid w:val="0085313E"/>
    <w:rsid w:val="00854F54"/>
    <w:rsid w:val="00861818"/>
    <w:rsid w:val="008622CB"/>
    <w:rsid w:val="00863EE3"/>
    <w:rsid w:val="00870A66"/>
    <w:rsid w:val="00871C73"/>
    <w:rsid w:val="00877DED"/>
    <w:rsid w:val="00887E83"/>
    <w:rsid w:val="008924C6"/>
    <w:rsid w:val="008A5881"/>
    <w:rsid w:val="008C1EA2"/>
    <w:rsid w:val="008C297E"/>
    <w:rsid w:val="008C3730"/>
    <w:rsid w:val="008C4F42"/>
    <w:rsid w:val="008D04E7"/>
    <w:rsid w:val="008D34B3"/>
    <w:rsid w:val="008E6387"/>
    <w:rsid w:val="008F5EA6"/>
    <w:rsid w:val="008F79A2"/>
    <w:rsid w:val="00901B1F"/>
    <w:rsid w:val="00910034"/>
    <w:rsid w:val="009168C1"/>
    <w:rsid w:val="00921B91"/>
    <w:rsid w:val="00922A01"/>
    <w:rsid w:val="0092450F"/>
    <w:rsid w:val="00926235"/>
    <w:rsid w:val="0093629A"/>
    <w:rsid w:val="0094470B"/>
    <w:rsid w:val="009553B4"/>
    <w:rsid w:val="009608DE"/>
    <w:rsid w:val="00962163"/>
    <w:rsid w:val="0096276A"/>
    <w:rsid w:val="0096759D"/>
    <w:rsid w:val="00970B3D"/>
    <w:rsid w:val="00975D13"/>
    <w:rsid w:val="00976082"/>
    <w:rsid w:val="00980D20"/>
    <w:rsid w:val="00983C00"/>
    <w:rsid w:val="009911B3"/>
    <w:rsid w:val="0099266F"/>
    <w:rsid w:val="00993227"/>
    <w:rsid w:val="00996124"/>
    <w:rsid w:val="00996D33"/>
    <w:rsid w:val="00997E3B"/>
    <w:rsid w:val="009A36EB"/>
    <w:rsid w:val="009A4BD4"/>
    <w:rsid w:val="009B0F70"/>
    <w:rsid w:val="009C71D7"/>
    <w:rsid w:val="009D1022"/>
    <w:rsid w:val="009D44DA"/>
    <w:rsid w:val="009E584C"/>
    <w:rsid w:val="009E6E31"/>
    <w:rsid w:val="009F13B5"/>
    <w:rsid w:val="009F2040"/>
    <w:rsid w:val="009F565E"/>
    <w:rsid w:val="009F7E37"/>
    <w:rsid w:val="00A00CB8"/>
    <w:rsid w:val="00A00D12"/>
    <w:rsid w:val="00A02C15"/>
    <w:rsid w:val="00A0490D"/>
    <w:rsid w:val="00A0741F"/>
    <w:rsid w:val="00A103A1"/>
    <w:rsid w:val="00A11578"/>
    <w:rsid w:val="00A16F25"/>
    <w:rsid w:val="00A20DD7"/>
    <w:rsid w:val="00A21DFD"/>
    <w:rsid w:val="00A24B82"/>
    <w:rsid w:val="00A37394"/>
    <w:rsid w:val="00A40329"/>
    <w:rsid w:val="00A465DE"/>
    <w:rsid w:val="00A51048"/>
    <w:rsid w:val="00A52C78"/>
    <w:rsid w:val="00A62318"/>
    <w:rsid w:val="00A63141"/>
    <w:rsid w:val="00A67FEE"/>
    <w:rsid w:val="00A70F78"/>
    <w:rsid w:val="00A71AD2"/>
    <w:rsid w:val="00A724AF"/>
    <w:rsid w:val="00A75FAF"/>
    <w:rsid w:val="00A7616D"/>
    <w:rsid w:val="00A77B05"/>
    <w:rsid w:val="00A86763"/>
    <w:rsid w:val="00A87FF4"/>
    <w:rsid w:val="00A9396E"/>
    <w:rsid w:val="00AA0985"/>
    <w:rsid w:val="00AA253D"/>
    <w:rsid w:val="00AB20EB"/>
    <w:rsid w:val="00AB338F"/>
    <w:rsid w:val="00AC48CC"/>
    <w:rsid w:val="00AD356D"/>
    <w:rsid w:val="00AD6167"/>
    <w:rsid w:val="00AE175C"/>
    <w:rsid w:val="00AE42ED"/>
    <w:rsid w:val="00AF5A19"/>
    <w:rsid w:val="00B034A0"/>
    <w:rsid w:val="00B06804"/>
    <w:rsid w:val="00B10C15"/>
    <w:rsid w:val="00B12308"/>
    <w:rsid w:val="00B2043D"/>
    <w:rsid w:val="00B25DA8"/>
    <w:rsid w:val="00B33353"/>
    <w:rsid w:val="00B341BE"/>
    <w:rsid w:val="00B364A1"/>
    <w:rsid w:val="00B4396A"/>
    <w:rsid w:val="00B47581"/>
    <w:rsid w:val="00B507F8"/>
    <w:rsid w:val="00B51E68"/>
    <w:rsid w:val="00B5407E"/>
    <w:rsid w:val="00B61DE9"/>
    <w:rsid w:val="00B62625"/>
    <w:rsid w:val="00B630FA"/>
    <w:rsid w:val="00B63461"/>
    <w:rsid w:val="00B64325"/>
    <w:rsid w:val="00B777EC"/>
    <w:rsid w:val="00B9139F"/>
    <w:rsid w:val="00BA2725"/>
    <w:rsid w:val="00BA6C16"/>
    <w:rsid w:val="00BB112A"/>
    <w:rsid w:val="00BB621D"/>
    <w:rsid w:val="00BB7602"/>
    <w:rsid w:val="00BC10D5"/>
    <w:rsid w:val="00BC46F4"/>
    <w:rsid w:val="00BC6C7A"/>
    <w:rsid w:val="00BC71F1"/>
    <w:rsid w:val="00BC7FB3"/>
    <w:rsid w:val="00BD7BDF"/>
    <w:rsid w:val="00BD7E4A"/>
    <w:rsid w:val="00BE4A85"/>
    <w:rsid w:val="00BE67FD"/>
    <w:rsid w:val="00BF57D7"/>
    <w:rsid w:val="00C13F30"/>
    <w:rsid w:val="00C2122A"/>
    <w:rsid w:val="00C235F5"/>
    <w:rsid w:val="00C3271A"/>
    <w:rsid w:val="00C5584C"/>
    <w:rsid w:val="00C62AD3"/>
    <w:rsid w:val="00C62BEA"/>
    <w:rsid w:val="00C64C45"/>
    <w:rsid w:val="00C663A1"/>
    <w:rsid w:val="00C66EF3"/>
    <w:rsid w:val="00C74A75"/>
    <w:rsid w:val="00C75212"/>
    <w:rsid w:val="00C83A27"/>
    <w:rsid w:val="00C86CF8"/>
    <w:rsid w:val="00C9423D"/>
    <w:rsid w:val="00CA5BAD"/>
    <w:rsid w:val="00CA73B9"/>
    <w:rsid w:val="00CB614C"/>
    <w:rsid w:val="00CD3DD5"/>
    <w:rsid w:val="00CD6AEC"/>
    <w:rsid w:val="00CE187D"/>
    <w:rsid w:val="00CE4A4D"/>
    <w:rsid w:val="00CE5265"/>
    <w:rsid w:val="00CE7675"/>
    <w:rsid w:val="00CE7D8E"/>
    <w:rsid w:val="00CF031A"/>
    <w:rsid w:val="00CF54B4"/>
    <w:rsid w:val="00D01016"/>
    <w:rsid w:val="00D03388"/>
    <w:rsid w:val="00D07985"/>
    <w:rsid w:val="00D11592"/>
    <w:rsid w:val="00D116C6"/>
    <w:rsid w:val="00D12862"/>
    <w:rsid w:val="00D157DA"/>
    <w:rsid w:val="00D17072"/>
    <w:rsid w:val="00D21C0A"/>
    <w:rsid w:val="00D40D3B"/>
    <w:rsid w:val="00D42C66"/>
    <w:rsid w:val="00D44F99"/>
    <w:rsid w:val="00D51C18"/>
    <w:rsid w:val="00D51D28"/>
    <w:rsid w:val="00D55C3E"/>
    <w:rsid w:val="00D6143C"/>
    <w:rsid w:val="00D62084"/>
    <w:rsid w:val="00D6287F"/>
    <w:rsid w:val="00D659BC"/>
    <w:rsid w:val="00D84281"/>
    <w:rsid w:val="00D9032A"/>
    <w:rsid w:val="00D9225F"/>
    <w:rsid w:val="00DA05CB"/>
    <w:rsid w:val="00DB007A"/>
    <w:rsid w:val="00DB16BF"/>
    <w:rsid w:val="00DB5559"/>
    <w:rsid w:val="00DC14F7"/>
    <w:rsid w:val="00DC6092"/>
    <w:rsid w:val="00DD0FAB"/>
    <w:rsid w:val="00DE2143"/>
    <w:rsid w:val="00DE2AB9"/>
    <w:rsid w:val="00DE3903"/>
    <w:rsid w:val="00DE717B"/>
    <w:rsid w:val="00DE7B20"/>
    <w:rsid w:val="00DF3175"/>
    <w:rsid w:val="00E124ED"/>
    <w:rsid w:val="00E143D7"/>
    <w:rsid w:val="00E201DF"/>
    <w:rsid w:val="00E42EC3"/>
    <w:rsid w:val="00E44C4C"/>
    <w:rsid w:val="00E467F8"/>
    <w:rsid w:val="00E50BF2"/>
    <w:rsid w:val="00E51240"/>
    <w:rsid w:val="00E51276"/>
    <w:rsid w:val="00E53734"/>
    <w:rsid w:val="00E60724"/>
    <w:rsid w:val="00E63B36"/>
    <w:rsid w:val="00E66AF8"/>
    <w:rsid w:val="00E67DD4"/>
    <w:rsid w:val="00E727E1"/>
    <w:rsid w:val="00E807A8"/>
    <w:rsid w:val="00E8165C"/>
    <w:rsid w:val="00E8190A"/>
    <w:rsid w:val="00E83566"/>
    <w:rsid w:val="00E83A78"/>
    <w:rsid w:val="00E83E67"/>
    <w:rsid w:val="00E841FC"/>
    <w:rsid w:val="00E8432C"/>
    <w:rsid w:val="00E854D0"/>
    <w:rsid w:val="00E87576"/>
    <w:rsid w:val="00E921E4"/>
    <w:rsid w:val="00E94DB3"/>
    <w:rsid w:val="00E95ACF"/>
    <w:rsid w:val="00E97B76"/>
    <w:rsid w:val="00EA008E"/>
    <w:rsid w:val="00EA3DF0"/>
    <w:rsid w:val="00EA503D"/>
    <w:rsid w:val="00EA5C41"/>
    <w:rsid w:val="00EB19DA"/>
    <w:rsid w:val="00EC0755"/>
    <w:rsid w:val="00EC435C"/>
    <w:rsid w:val="00EC744B"/>
    <w:rsid w:val="00ED1BB2"/>
    <w:rsid w:val="00ED4C27"/>
    <w:rsid w:val="00ED5814"/>
    <w:rsid w:val="00F00049"/>
    <w:rsid w:val="00F03898"/>
    <w:rsid w:val="00F04CE5"/>
    <w:rsid w:val="00F07FC8"/>
    <w:rsid w:val="00F11428"/>
    <w:rsid w:val="00F13F4D"/>
    <w:rsid w:val="00F15A03"/>
    <w:rsid w:val="00F16E1F"/>
    <w:rsid w:val="00F20ABF"/>
    <w:rsid w:val="00F24431"/>
    <w:rsid w:val="00F24C71"/>
    <w:rsid w:val="00F3088B"/>
    <w:rsid w:val="00F34B4F"/>
    <w:rsid w:val="00F36AFC"/>
    <w:rsid w:val="00F50562"/>
    <w:rsid w:val="00F51302"/>
    <w:rsid w:val="00F554B1"/>
    <w:rsid w:val="00F61B7E"/>
    <w:rsid w:val="00F70AD2"/>
    <w:rsid w:val="00F70CB2"/>
    <w:rsid w:val="00F721BD"/>
    <w:rsid w:val="00F75185"/>
    <w:rsid w:val="00F913CA"/>
    <w:rsid w:val="00F92137"/>
    <w:rsid w:val="00F948CD"/>
    <w:rsid w:val="00FA3A7C"/>
    <w:rsid w:val="00FA6B30"/>
    <w:rsid w:val="00FA73B6"/>
    <w:rsid w:val="00FA7EC5"/>
    <w:rsid w:val="00FB6E8C"/>
    <w:rsid w:val="00FB72A9"/>
    <w:rsid w:val="00FC474D"/>
    <w:rsid w:val="00FD1A33"/>
    <w:rsid w:val="00FD2CEA"/>
    <w:rsid w:val="00FD2E92"/>
    <w:rsid w:val="00FD3C38"/>
    <w:rsid w:val="00FD4C64"/>
    <w:rsid w:val="00FE1F23"/>
    <w:rsid w:val="00FE2040"/>
    <w:rsid w:val="00FE64AE"/>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02ACC5-4C28-134E-973C-841AAA9F1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23773</Words>
  <Characters>135512</Characters>
  <Application>Microsoft Macintosh Word</Application>
  <DocSecurity>0</DocSecurity>
  <Lines>1129</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2017-06-19T17:54:00Z</dcterms:created>
  <dcterms:modified xsi:type="dcterms:W3CDTF">2017-06-19T17:54:00Z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