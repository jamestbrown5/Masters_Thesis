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BE4AB" w14:textId="1B306830" w:rsidR="00FD602B" w:rsidRPr="00F031EF" w:rsidRDefault="00FD602B">
      <w:pPr>
        <w:rPr>
          <w:rFonts w:ascii="Times New Roman" w:hAnsi="Times New Roman" w:cs="Times New Roman"/>
        </w:rPr>
      </w:pPr>
    </w:p>
    <w:p w14:paraId="2B19BAC7" w14:textId="3AF4C1A6" w:rsidR="00FD602B" w:rsidRPr="00F031EF" w:rsidRDefault="00FD602B">
      <w:pPr>
        <w:rPr>
          <w:rFonts w:ascii="Times New Roman" w:hAnsi="Times New Roman" w:cs="Times New Roman"/>
        </w:rPr>
      </w:pPr>
      <w:r w:rsidRPr="00F031EF">
        <w:rPr>
          <w:rFonts w:ascii="Times New Roman" w:hAnsi="Times New Roman" w:cs="Times New Roman"/>
        </w:rPr>
        <w:t xml:space="preserve">The writing for this week includes an article for a consumer-oriented publication, </w:t>
      </w:r>
      <w:proofErr w:type="spellStart"/>
      <w:r w:rsidRPr="00F031EF">
        <w:rPr>
          <w:rFonts w:ascii="Times New Roman" w:hAnsi="Times New Roman" w:cs="Times New Roman"/>
        </w:rPr>
        <w:t>VSCNews</w:t>
      </w:r>
      <w:proofErr w:type="spellEnd"/>
      <w:r w:rsidRPr="00F031EF">
        <w:rPr>
          <w:rFonts w:ascii="Times New Roman" w:hAnsi="Times New Roman" w:cs="Times New Roman"/>
        </w:rPr>
        <w:t xml:space="preserve"> </w:t>
      </w:r>
      <w:hyperlink r:id="rId6" w:history="1">
        <w:r w:rsidRPr="00F031EF">
          <w:rPr>
            <w:rStyle w:val="Hyperlink"/>
            <w:rFonts w:ascii="Times New Roman" w:hAnsi="Times New Roman" w:cs="Times New Roman"/>
          </w:rPr>
          <w:t>http://vscnews.com</w:t>
        </w:r>
      </w:hyperlink>
      <w:r w:rsidRPr="00F031EF">
        <w:rPr>
          <w:rFonts w:ascii="Times New Roman" w:hAnsi="Times New Roman" w:cs="Times New Roman"/>
        </w:rPr>
        <w:t>. The publication is dedicated mostly for growers of vegetables and specialty crops. The second portion of the writing includes the beginning of a literature review for a research project that I hope to complete as part of my Ph.D. research.</w:t>
      </w:r>
    </w:p>
    <w:p w14:paraId="5AB5D6D8" w14:textId="0D000FA3" w:rsidR="00FD602B" w:rsidRPr="00F031EF" w:rsidRDefault="00FD602B">
      <w:pPr>
        <w:rPr>
          <w:rFonts w:ascii="Times New Roman" w:hAnsi="Times New Roman" w:cs="Times New Roman"/>
        </w:rPr>
      </w:pPr>
    </w:p>
    <w:p w14:paraId="56649AA8" w14:textId="77777777" w:rsidR="00FD602B" w:rsidRPr="00F031EF" w:rsidRDefault="00FD602B">
      <w:pPr>
        <w:rPr>
          <w:rFonts w:ascii="Times New Roman" w:hAnsi="Times New Roman" w:cs="Times New Roman"/>
        </w:rPr>
      </w:pPr>
    </w:p>
    <w:p w14:paraId="54FAAC27" w14:textId="77777777" w:rsidR="000826DD" w:rsidRPr="00F031EF" w:rsidRDefault="000826DD">
      <w:pPr>
        <w:rPr>
          <w:rFonts w:ascii="Times New Roman" w:hAnsi="Times New Roman" w:cs="Times New Roman"/>
        </w:rPr>
      </w:pPr>
    </w:p>
    <w:p w14:paraId="2FAB4323" w14:textId="5223EB76" w:rsidR="000826DD" w:rsidRPr="00F031EF" w:rsidRDefault="000826DD">
      <w:pPr>
        <w:rPr>
          <w:rFonts w:ascii="Times New Roman" w:hAnsi="Times New Roman" w:cs="Times New Roman"/>
        </w:rPr>
      </w:pPr>
      <w:r w:rsidRPr="00F031EF">
        <w:rPr>
          <w:rFonts w:ascii="Times New Roman" w:hAnsi="Times New Roman" w:cs="Times New Roman"/>
        </w:rPr>
        <w:t xml:space="preserve">Currently </w:t>
      </w:r>
      <w:r w:rsidR="00D53786" w:rsidRPr="00F031EF">
        <w:rPr>
          <w:rFonts w:ascii="Times New Roman" w:hAnsi="Times New Roman" w:cs="Times New Roman"/>
        </w:rPr>
        <w:t>695</w:t>
      </w:r>
      <w:r w:rsidRPr="00F031EF">
        <w:rPr>
          <w:rFonts w:ascii="Times New Roman" w:hAnsi="Times New Roman" w:cs="Times New Roman"/>
        </w:rPr>
        <w:t xml:space="preserve"> words. 750-850 words max.</w:t>
      </w:r>
    </w:p>
    <w:p w14:paraId="583B6FED" w14:textId="77777777" w:rsidR="00826F7F" w:rsidRPr="00F031EF" w:rsidRDefault="00826F7F">
      <w:pPr>
        <w:rPr>
          <w:rFonts w:ascii="Times New Roman" w:hAnsi="Times New Roman" w:cs="Times New Roman"/>
        </w:rPr>
      </w:pPr>
    </w:p>
    <w:p w14:paraId="7B41CB9C" w14:textId="229C4701" w:rsidR="00826F7F" w:rsidRPr="00F031EF" w:rsidRDefault="00FD602B" w:rsidP="00FD602B">
      <w:pPr>
        <w:spacing w:line="480" w:lineRule="auto"/>
        <w:rPr>
          <w:rFonts w:ascii="Times New Roman" w:hAnsi="Times New Roman" w:cs="Times New Roman"/>
        </w:rPr>
      </w:pPr>
      <w:r w:rsidRPr="00F031EF">
        <w:rPr>
          <w:rFonts w:ascii="Times New Roman" w:hAnsi="Times New Roman" w:cs="Times New Roman"/>
        </w:rPr>
        <w:t xml:space="preserve">Title: </w:t>
      </w:r>
      <w:r w:rsidR="00826F7F" w:rsidRPr="00F031EF">
        <w:rPr>
          <w:rFonts w:ascii="Times New Roman" w:hAnsi="Times New Roman" w:cs="Times New Roman"/>
        </w:rPr>
        <w:t xml:space="preserve">Bags </w:t>
      </w:r>
      <w:r w:rsidR="001D621E" w:rsidRPr="00F031EF">
        <w:rPr>
          <w:rFonts w:ascii="Times New Roman" w:hAnsi="Times New Roman" w:cs="Times New Roman"/>
        </w:rPr>
        <w:t>protect</w:t>
      </w:r>
      <w:r w:rsidR="00826F7F" w:rsidRPr="00F031EF">
        <w:rPr>
          <w:rFonts w:ascii="Times New Roman" w:hAnsi="Times New Roman" w:cs="Times New Roman"/>
        </w:rPr>
        <w:t xml:space="preserve"> </w:t>
      </w:r>
      <w:r w:rsidR="001D621E" w:rsidRPr="00F031EF">
        <w:rPr>
          <w:rFonts w:ascii="Times New Roman" w:hAnsi="Times New Roman" w:cs="Times New Roman"/>
        </w:rPr>
        <w:t xml:space="preserve">developing </w:t>
      </w:r>
      <w:r w:rsidR="00826F7F" w:rsidRPr="00F031EF">
        <w:rPr>
          <w:rFonts w:ascii="Times New Roman" w:hAnsi="Times New Roman" w:cs="Times New Roman"/>
        </w:rPr>
        <w:t>peach</w:t>
      </w:r>
      <w:r w:rsidR="0046255D" w:rsidRPr="00F031EF">
        <w:rPr>
          <w:rFonts w:ascii="Times New Roman" w:hAnsi="Times New Roman" w:cs="Times New Roman"/>
        </w:rPr>
        <w:t>es,</w:t>
      </w:r>
      <w:r w:rsidR="00826F7F" w:rsidRPr="00F031EF">
        <w:rPr>
          <w:rFonts w:ascii="Times New Roman" w:hAnsi="Times New Roman" w:cs="Times New Roman"/>
        </w:rPr>
        <w:t xml:space="preserve"> improve fruit appearance</w:t>
      </w:r>
      <w:r w:rsidR="0046255D" w:rsidRPr="00F031EF">
        <w:rPr>
          <w:rFonts w:ascii="Times New Roman" w:hAnsi="Times New Roman" w:cs="Times New Roman"/>
        </w:rPr>
        <w:t>,</w:t>
      </w:r>
      <w:r w:rsidR="001D621E" w:rsidRPr="00F031EF">
        <w:rPr>
          <w:rFonts w:ascii="Times New Roman" w:hAnsi="Times New Roman" w:cs="Times New Roman"/>
        </w:rPr>
        <w:t xml:space="preserve"> and </w:t>
      </w:r>
      <w:r w:rsidRPr="00F031EF">
        <w:rPr>
          <w:rFonts w:ascii="Times New Roman" w:hAnsi="Times New Roman" w:cs="Times New Roman"/>
        </w:rPr>
        <w:t xml:space="preserve">extend </w:t>
      </w:r>
      <w:r w:rsidR="001D621E" w:rsidRPr="00F031EF">
        <w:rPr>
          <w:rFonts w:ascii="Times New Roman" w:hAnsi="Times New Roman" w:cs="Times New Roman"/>
        </w:rPr>
        <w:t xml:space="preserve">shelf life </w:t>
      </w:r>
      <w:r w:rsidR="00826F7F" w:rsidRPr="00F031EF">
        <w:rPr>
          <w:rFonts w:ascii="Times New Roman" w:hAnsi="Times New Roman" w:cs="Times New Roman"/>
        </w:rPr>
        <w:t xml:space="preserve"> </w:t>
      </w:r>
    </w:p>
    <w:p w14:paraId="262D0AD2" w14:textId="77777777" w:rsidR="0030781A" w:rsidRPr="00F031EF" w:rsidRDefault="0030781A" w:rsidP="00FD602B">
      <w:pPr>
        <w:spacing w:line="480" w:lineRule="auto"/>
        <w:rPr>
          <w:rFonts w:ascii="Times New Roman" w:hAnsi="Times New Roman" w:cs="Times New Roman"/>
        </w:rPr>
      </w:pPr>
    </w:p>
    <w:p w14:paraId="2904EA8A" w14:textId="1D3B3E00" w:rsidR="004C50F6" w:rsidRPr="00F031EF" w:rsidRDefault="00F17FE7" w:rsidP="004165C7">
      <w:pPr>
        <w:spacing w:line="480" w:lineRule="auto"/>
        <w:ind w:firstLine="720"/>
        <w:rPr>
          <w:rFonts w:ascii="Times New Roman" w:hAnsi="Times New Roman" w:cs="Times New Roman"/>
        </w:rPr>
        <w:pPrChange w:id="0" w:author="Brown,James T" w:date="2019-01-31T19:18:00Z">
          <w:pPr>
            <w:spacing w:line="480" w:lineRule="auto"/>
          </w:pPr>
        </w:pPrChange>
      </w:pPr>
      <w:commentRangeStart w:id="1"/>
      <w:r w:rsidRPr="00F031EF">
        <w:rPr>
          <w:rFonts w:ascii="Times New Roman" w:hAnsi="Times New Roman" w:cs="Times New Roman"/>
          <w:noProof/>
        </w:rPr>
        <w:t>P</w:t>
      </w:r>
      <w:r w:rsidR="0030781A" w:rsidRPr="00F031EF">
        <w:rPr>
          <w:rFonts w:ascii="Times New Roman" w:hAnsi="Times New Roman" w:cs="Times New Roman"/>
          <w:noProof/>
        </w:rPr>
        <w:t>each</w:t>
      </w:r>
      <w:r w:rsidR="0030781A" w:rsidRPr="00F031EF">
        <w:rPr>
          <w:rFonts w:ascii="Times New Roman" w:hAnsi="Times New Roman" w:cs="Times New Roman"/>
        </w:rPr>
        <w:t xml:space="preserve"> growers have rediscovered </w:t>
      </w:r>
      <w:r w:rsidR="00826F7F" w:rsidRPr="00F031EF">
        <w:rPr>
          <w:rFonts w:ascii="Times New Roman" w:hAnsi="Times New Roman" w:cs="Times New Roman"/>
        </w:rPr>
        <w:t xml:space="preserve">a </w:t>
      </w:r>
      <w:r w:rsidR="0030781A" w:rsidRPr="00F031EF">
        <w:rPr>
          <w:rFonts w:ascii="Times New Roman" w:hAnsi="Times New Roman" w:cs="Times New Roman"/>
        </w:rPr>
        <w:t xml:space="preserve">tool to add to their integrated pest </w:t>
      </w:r>
      <w:commentRangeStart w:id="2"/>
      <w:r w:rsidR="0030781A" w:rsidRPr="00F031EF">
        <w:rPr>
          <w:rFonts w:ascii="Times New Roman" w:hAnsi="Times New Roman" w:cs="Times New Roman"/>
        </w:rPr>
        <w:t>and disease</w:t>
      </w:r>
      <w:commentRangeEnd w:id="2"/>
      <w:r w:rsidR="004165C7">
        <w:rPr>
          <w:rStyle w:val="CommentReference"/>
        </w:rPr>
        <w:commentReference w:id="2"/>
      </w:r>
      <w:r w:rsidR="0030781A" w:rsidRPr="00F031EF">
        <w:rPr>
          <w:rFonts w:ascii="Times New Roman" w:hAnsi="Times New Roman" w:cs="Times New Roman"/>
        </w:rPr>
        <w:t xml:space="preserve"> management toolbox</w:t>
      </w:r>
      <w:ins w:id="3" w:author="Brown,James T" w:date="2019-01-31T19:41:00Z">
        <w:r w:rsidR="0023262E">
          <w:rPr>
            <w:rFonts w:ascii="Times New Roman" w:hAnsi="Times New Roman" w:cs="Times New Roman"/>
          </w:rPr>
          <w:t xml:space="preserve"> </w:t>
        </w:r>
      </w:ins>
      <w:del w:id="4" w:author="Brown,James T" w:date="2019-01-31T19:41:00Z">
        <w:r w:rsidR="002F485A" w:rsidRPr="00F031EF" w:rsidDel="0023262E">
          <w:rPr>
            <w:rFonts w:ascii="Times New Roman" w:hAnsi="Times New Roman" w:cs="Times New Roman"/>
          </w:rPr>
          <w:delText>-</w:delText>
        </w:r>
      </w:del>
      <w:del w:id="5" w:author="Brown,James T" w:date="2019-01-31T19:40:00Z">
        <w:r w:rsidR="0046255D" w:rsidRPr="00F031EF" w:rsidDel="0023262E">
          <w:rPr>
            <w:rFonts w:ascii="Times New Roman" w:hAnsi="Times New Roman" w:cs="Times New Roman"/>
          </w:rPr>
          <w:delText xml:space="preserve"> </w:delText>
        </w:r>
        <w:r w:rsidR="00351604" w:rsidRPr="00F031EF" w:rsidDel="0023262E">
          <w:rPr>
            <w:rFonts w:ascii="Times New Roman" w:hAnsi="Times New Roman" w:cs="Times New Roman"/>
          </w:rPr>
          <w:delText>a</w:delText>
        </w:r>
      </w:del>
      <w:ins w:id="6" w:author="Brown,James T" w:date="2019-01-31T19:41:00Z">
        <w:r w:rsidR="0023262E">
          <w:rPr>
            <w:rFonts w:ascii="Times New Roman" w:hAnsi="Times New Roman" w:cs="Times New Roman"/>
          </w:rPr>
          <w:t xml:space="preserve">- </w:t>
        </w:r>
      </w:ins>
      <w:del w:id="7" w:author="Brown,James T" w:date="2019-01-31T19:41:00Z">
        <w:r w:rsidR="00351604" w:rsidRPr="00F031EF" w:rsidDel="0023262E">
          <w:rPr>
            <w:rFonts w:ascii="Times New Roman" w:hAnsi="Times New Roman" w:cs="Times New Roman"/>
          </w:rPr>
          <w:delText xml:space="preserve"> </w:delText>
        </w:r>
      </w:del>
      <w:r w:rsidR="00826F7F" w:rsidRPr="00F031EF">
        <w:rPr>
          <w:rFonts w:ascii="Times New Roman" w:hAnsi="Times New Roman" w:cs="Times New Roman"/>
        </w:rPr>
        <w:t>paper bag</w:t>
      </w:r>
      <w:ins w:id="8" w:author="Brown,James T" w:date="2019-01-31T19:41:00Z">
        <w:r w:rsidR="0023262E">
          <w:rPr>
            <w:rFonts w:ascii="Times New Roman" w:hAnsi="Times New Roman" w:cs="Times New Roman"/>
          </w:rPr>
          <w:t>s</w:t>
        </w:r>
      </w:ins>
      <w:r w:rsidR="00826F7F" w:rsidRPr="00F031EF">
        <w:rPr>
          <w:rFonts w:ascii="Times New Roman" w:hAnsi="Times New Roman" w:cs="Times New Roman"/>
        </w:rPr>
        <w:t>.</w:t>
      </w:r>
      <w:r w:rsidRPr="00F031EF">
        <w:rPr>
          <w:rFonts w:ascii="Times New Roman" w:hAnsi="Times New Roman" w:cs="Times New Roman"/>
        </w:rPr>
        <w:t xml:space="preserve"> </w:t>
      </w:r>
      <w:commentRangeEnd w:id="1"/>
      <w:r w:rsidR="00747366">
        <w:rPr>
          <w:rStyle w:val="CommentReference"/>
        </w:rPr>
        <w:commentReference w:id="1"/>
      </w:r>
      <w:del w:id="9" w:author="Brown,James T" w:date="2019-01-31T19:41:00Z">
        <w:r w:rsidRPr="00F031EF" w:rsidDel="0023262E">
          <w:rPr>
            <w:rFonts w:ascii="Times New Roman" w:hAnsi="Times New Roman" w:cs="Times New Roman"/>
          </w:rPr>
          <w:delText xml:space="preserve">This </w:delText>
        </w:r>
      </w:del>
      <w:ins w:id="10" w:author="Brown,James T" w:date="2019-01-31T19:41:00Z">
        <w:r w:rsidR="0023262E">
          <w:rPr>
            <w:rFonts w:ascii="Times New Roman" w:hAnsi="Times New Roman" w:cs="Times New Roman"/>
          </w:rPr>
          <w:t>These</w:t>
        </w:r>
        <w:r w:rsidR="0023262E" w:rsidRPr="00F031EF">
          <w:rPr>
            <w:rFonts w:ascii="Times New Roman" w:hAnsi="Times New Roman" w:cs="Times New Roman"/>
          </w:rPr>
          <w:t xml:space="preserve"> </w:t>
        </w:r>
      </w:ins>
      <w:r w:rsidRPr="00F031EF">
        <w:rPr>
          <w:rFonts w:ascii="Times New Roman" w:hAnsi="Times New Roman" w:cs="Times New Roman"/>
        </w:rPr>
        <w:t>paper bag</w:t>
      </w:r>
      <w:ins w:id="11" w:author="Brown,James T" w:date="2019-01-31T19:41:00Z">
        <w:r w:rsidR="0023262E">
          <w:rPr>
            <w:rFonts w:ascii="Times New Roman" w:hAnsi="Times New Roman" w:cs="Times New Roman"/>
          </w:rPr>
          <w:t>s</w:t>
        </w:r>
      </w:ins>
      <w:r w:rsidRPr="00F031EF">
        <w:rPr>
          <w:rFonts w:ascii="Times New Roman" w:hAnsi="Times New Roman" w:cs="Times New Roman"/>
        </w:rPr>
        <w:t xml:space="preserve"> </w:t>
      </w:r>
      <w:ins w:id="12" w:author="Brown,James T" w:date="2019-01-31T19:41:00Z">
        <w:r w:rsidR="0023262E">
          <w:rPr>
            <w:rFonts w:ascii="Times New Roman" w:hAnsi="Times New Roman" w:cs="Times New Roman"/>
          </w:rPr>
          <w:t>are</w:t>
        </w:r>
      </w:ins>
      <w:del w:id="13" w:author="Brown,James T" w:date="2019-01-31T19:41:00Z">
        <w:r w:rsidRPr="00F031EF" w:rsidDel="0023262E">
          <w:rPr>
            <w:rFonts w:ascii="Times New Roman" w:hAnsi="Times New Roman" w:cs="Times New Roman"/>
          </w:rPr>
          <w:delText>is</w:delText>
        </w:r>
      </w:del>
      <w:r w:rsidRPr="00F031EF">
        <w:rPr>
          <w:rFonts w:ascii="Times New Roman" w:hAnsi="Times New Roman" w:cs="Times New Roman"/>
        </w:rPr>
        <w:t xml:space="preserve"> special;</w:t>
      </w:r>
      <w:r w:rsidR="00826F7F" w:rsidRPr="00F031EF">
        <w:rPr>
          <w:rFonts w:ascii="Times New Roman" w:hAnsi="Times New Roman" w:cs="Times New Roman"/>
        </w:rPr>
        <w:t xml:space="preserve"> </w:t>
      </w:r>
      <w:del w:id="14" w:author="Brown,James T" w:date="2019-01-31T19:41:00Z">
        <w:r w:rsidR="00826F7F" w:rsidRPr="00F031EF" w:rsidDel="0023262E">
          <w:rPr>
            <w:rFonts w:ascii="Times New Roman" w:hAnsi="Times New Roman" w:cs="Times New Roman"/>
          </w:rPr>
          <w:delText>it is</w:delText>
        </w:r>
      </w:del>
      <w:ins w:id="15" w:author="Brown,James T" w:date="2019-01-31T19:41:00Z">
        <w:r w:rsidR="0023262E">
          <w:rPr>
            <w:rFonts w:ascii="Times New Roman" w:hAnsi="Times New Roman" w:cs="Times New Roman"/>
          </w:rPr>
          <w:t>they are</w:t>
        </w:r>
      </w:ins>
      <w:r w:rsidR="00826F7F" w:rsidRPr="00F031EF">
        <w:rPr>
          <w:rFonts w:ascii="Times New Roman" w:hAnsi="Times New Roman" w:cs="Times New Roman"/>
        </w:rPr>
        <w:t xml:space="preserve"> </w:t>
      </w:r>
      <w:r w:rsidR="0046255D" w:rsidRPr="00F031EF">
        <w:rPr>
          <w:rFonts w:ascii="Times New Roman" w:hAnsi="Times New Roman" w:cs="Times New Roman"/>
        </w:rPr>
        <w:t>easy to install and remove</w:t>
      </w:r>
      <w:ins w:id="16" w:author="Brown,James T" w:date="2019-01-31T19:41:00Z">
        <w:r w:rsidR="0023262E">
          <w:rPr>
            <w:rFonts w:ascii="Times New Roman" w:hAnsi="Times New Roman" w:cs="Times New Roman"/>
          </w:rPr>
          <w:t xml:space="preserve">, they are durable </w:t>
        </w:r>
      </w:ins>
      <w:del w:id="17" w:author="Brown,James T" w:date="2019-01-31T19:41:00Z">
        <w:r w:rsidR="0046255D" w:rsidRPr="00F031EF" w:rsidDel="0023262E">
          <w:rPr>
            <w:rFonts w:ascii="Times New Roman" w:hAnsi="Times New Roman" w:cs="Times New Roman"/>
          </w:rPr>
          <w:delText xml:space="preserve"> with extra durability </w:delText>
        </w:r>
      </w:del>
      <w:ins w:id="18" w:author="Brown,James T" w:date="2019-01-31T19:41:00Z">
        <w:r w:rsidR="0023262E">
          <w:rPr>
            <w:rFonts w:ascii="Times New Roman" w:hAnsi="Times New Roman" w:cs="Times New Roman"/>
          </w:rPr>
          <w:t xml:space="preserve">enough </w:t>
        </w:r>
      </w:ins>
      <w:r w:rsidR="0046255D" w:rsidRPr="00F031EF">
        <w:rPr>
          <w:rFonts w:ascii="Times New Roman" w:hAnsi="Times New Roman" w:cs="Times New Roman"/>
        </w:rPr>
        <w:t>to withstand</w:t>
      </w:r>
      <w:r w:rsidR="00826F7F" w:rsidRPr="00F031EF">
        <w:rPr>
          <w:rFonts w:ascii="Times New Roman" w:hAnsi="Times New Roman" w:cs="Times New Roman"/>
        </w:rPr>
        <w:t xml:space="preserve"> wind and rain</w:t>
      </w:r>
      <w:r w:rsidR="0046255D" w:rsidRPr="00F031EF">
        <w:rPr>
          <w:rFonts w:ascii="Times New Roman" w:hAnsi="Times New Roman" w:cs="Times New Roman"/>
        </w:rPr>
        <w:t xml:space="preserve"> throughout the season</w:t>
      </w:r>
      <w:ins w:id="19" w:author="Brown,James T" w:date="2019-01-31T19:42:00Z">
        <w:r w:rsidR="0023262E">
          <w:rPr>
            <w:rFonts w:ascii="Times New Roman" w:hAnsi="Times New Roman" w:cs="Times New Roman"/>
          </w:rPr>
          <w:t xml:space="preserve">, and </w:t>
        </w:r>
      </w:ins>
      <w:commentRangeStart w:id="20"/>
      <w:del w:id="21" w:author="Brown,James T" w:date="2019-01-31T19:42:00Z">
        <w:r w:rsidR="0046255D" w:rsidRPr="00F031EF" w:rsidDel="0023262E">
          <w:rPr>
            <w:rFonts w:ascii="Times New Roman" w:hAnsi="Times New Roman" w:cs="Times New Roman"/>
          </w:rPr>
          <w:delText xml:space="preserve">. </w:delText>
        </w:r>
      </w:del>
      <w:ins w:id="22" w:author="Brown,James T" w:date="2019-01-31T19:42:00Z">
        <w:r w:rsidR="0023262E">
          <w:rPr>
            <w:rFonts w:ascii="Times New Roman" w:hAnsi="Times New Roman" w:cs="Times New Roman"/>
          </w:rPr>
          <w:t>i</w:t>
        </w:r>
      </w:ins>
      <w:del w:id="23" w:author="Brown,James T" w:date="2019-01-31T19:42:00Z">
        <w:r w:rsidR="0046255D" w:rsidRPr="00F031EF" w:rsidDel="0023262E">
          <w:rPr>
            <w:rFonts w:ascii="Times New Roman" w:hAnsi="Times New Roman" w:cs="Times New Roman"/>
          </w:rPr>
          <w:delText>I</w:delText>
        </w:r>
      </w:del>
      <w:r w:rsidR="001D621E" w:rsidRPr="00F031EF">
        <w:rPr>
          <w:rFonts w:ascii="Times New Roman" w:hAnsi="Times New Roman" w:cs="Times New Roman"/>
        </w:rPr>
        <w:t xml:space="preserve">f </w:t>
      </w:r>
      <w:r w:rsidR="00351604" w:rsidRPr="00F031EF">
        <w:rPr>
          <w:rFonts w:ascii="Times New Roman" w:hAnsi="Times New Roman" w:cs="Times New Roman"/>
        </w:rPr>
        <w:t xml:space="preserve">our data </w:t>
      </w:r>
      <w:ins w:id="24" w:author="Brown,James T" w:date="2019-01-31T19:42:00Z">
        <w:r w:rsidR="0023262E">
          <w:rPr>
            <w:rFonts w:ascii="Times New Roman" w:hAnsi="Times New Roman" w:cs="Times New Roman"/>
          </w:rPr>
          <w:t>are</w:t>
        </w:r>
      </w:ins>
      <w:del w:id="25" w:author="Brown,James T" w:date="2019-01-31T19:42:00Z">
        <w:r w:rsidR="00351604" w:rsidRPr="00F031EF" w:rsidDel="0023262E">
          <w:rPr>
            <w:rFonts w:ascii="Times New Roman" w:hAnsi="Times New Roman" w:cs="Times New Roman"/>
          </w:rPr>
          <w:delText>is</w:delText>
        </w:r>
      </w:del>
      <w:r w:rsidR="00351604" w:rsidRPr="00F031EF">
        <w:rPr>
          <w:rFonts w:ascii="Times New Roman" w:hAnsi="Times New Roman" w:cs="Times New Roman"/>
        </w:rPr>
        <w:t xml:space="preserve"> consistent with previous observations,</w:t>
      </w:r>
      <w:commentRangeEnd w:id="20"/>
      <w:r w:rsidR="00923F6A">
        <w:rPr>
          <w:rStyle w:val="CommentReference"/>
        </w:rPr>
        <w:commentReference w:id="20"/>
      </w:r>
      <w:r w:rsidR="00351604" w:rsidRPr="00F031EF">
        <w:rPr>
          <w:rFonts w:ascii="Times New Roman" w:hAnsi="Times New Roman" w:cs="Times New Roman"/>
        </w:rPr>
        <w:t xml:space="preserve"> </w:t>
      </w:r>
      <w:del w:id="26" w:author="Brown,James T" w:date="2019-01-31T19:47:00Z">
        <w:r w:rsidR="00351604" w:rsidRPr="00F031EF" w:rsidDel="00923F6A">
          <w:rPr>
            <w:rFonts w:ascii="Times New Roman" w:hAnsi="Times New Roman" w:cs="Times New Roman"/>
          </w:rPr>
          <w:delText xml:space="preserve">it </w:delText>
        </w:r>
        <w:r w:rsidR="002237E0" w:rsidRPr="00F031EF" w:rsidDel="00923F6A">
          <w:rPr>
            <w:rFonts w:ascii="Times New Roman" w:hAnsi="Times New Roman" w:cs="Times New Roman"/>
          </w:rPr>
          <w:delText xml:space="preserve">will </w:delText>
        </w:r>
        <w:r w:rsidR="0046255D" w:rsidRPr="00F031EF" w:rsidDel="00923F6A">
          <w:rPr>
            <w:rFonts w:ascii="Times New Roman" w:hAnsi="Times New Roman" w:cs="Times New Roman"/>
          </w:rPr>
          <w:delText xml:space="preserve">also </w:delText>
        </w:r>
        <w:r w:rsidR="00351604" w:rsidRPr="00F031EF" w:rsidDel="00923F6A">
          <w:rPr>
            <w:rFonts w:ascii="Times New Roman" w:hAnsi="Times New Roman" w:cs="Times New Roman"/>
          </w:rPr>
          <w:delText>be</w:delText>
        </w:r>
      </w:del>
      <w:ins w:id="27" w:author="Brown,James T" w:date="2019-01-31T19:47:00Z">
        <w:r w:rsidR="00923F6A">
          <w:rPr>
            <w:rFonts w:ascii="Times New Roman" w:hAnsi="Times New Roman" w:cs="Times New Roman"/>
          </w:rPr>
          <w:t>they are</w:t>
        </w:r>
      </w:ins>
      <w:r w:rsidR="00351604" w:rsidRPr="00F031EF">
        <w:rPr>
          <w:rFonts w:ascii="Times New Roman" w:hAnsi="Times New Roman" w:cs="Times New Roman"/>
        </w:rPr>
        <w:t xml:space="preserve"> affordable</w:t>
      </w:r>
      <w:r w:rsidR="002237E0" w:rsidRPr="00F031EF">
        <w:rPr>
          <w:rFonts w:ascii="Times New Roman" w:hAnsi="Times New Roman" w:cs="Times New Roman"/>
        </w:rPr>
        <w:t xml:space="preserve"> for </w:t>
      </w:r>
      <w:commentRangeStart w:id="28"/>
      <w:r w:rsidR="002237E0" w:rsidRPr="00F031EF">
        <w:rPr>
          <w:rFonts w:ascii="Times New Roman" w:hAnsi="Times New Roman" w:cs="Times New Roman"/>
        </w:rPr>
        <w:t xml:space="preserve">many </w:t>
      </w:r>
      <w:commentRangeEnd w:id="28"/>
      <w:r w:rsidR="00923F6A">
        <w:rPr>
          <w:rStyle w:val="CommentReference"/>
        </w:rPr>
        <w:commentReference w:id="28"/>
      </w:r>
      <w:r w:rsidR="002237E0" w:rsidRPr="00F031EF">
        <w:rPr>
          <w:rFonts w:ascii="Times New Roman" w:hAnsi="Times New Roman" w:cs="Times New Roman"/>
        </w:rPr>
        <w:t>operations</w:t>
      </w:r>
      <w:r w:rsidR="00351604" w:rsidRPr="00F031EF">
        <w:rPr>
          <w:rFonts w:ascii="Times New Roman" w:hAnsi="Times New Roman" w:cs="Times New Roman"/>
        </w:rPr>
        <w:t>.</w:t>
      </w:r>
      <w:ins w:id="29" w:author="Brown,James T" w:date="2019-01-31T20:02:00Z">
        <w:r w:rsidR="002F2DF8">
          <w:rPr>
            <w:rFonts w:ascii="Times New Roman" w:hAnsi="Times New Roman" w:cs="Times New Roman"/>
            <w:noProof/>
          </w:rPr>
          <w:t xml:space="preserve"> </w:t>
        </w:r>
      </w:ins>
      <w:del w:id="30" w:author="Brown,James T" w:date="2019-01-31T20:02:00Z">
        <w:r w:rsidR="00351604" w:rsidRPr="00F031EF" w:rsidDel="002F2DF8">
          <w:rPr>
            <w:rFonts w:ascii="Times New Roman" w:hAnsi="Times New Roman" w:cs="Times New Roman"/>
          </w:rPr>
          <w:delText xml:space="preserve"> </w:delText>
        </w:r>
      </w:del>
      <w:ins w:id="31" w:author="Brown,James T" w:date="2019-01-31T20:01:00Z">
        <w:r w:rsidR="002F2DF8">
          <w:rPr>
            <w:rFonts w:ascii="Times New Roman" w:hAnsi="Times New Roman" w:cs="Times New Roman"/>
            <w:noProof/>
          </w:rPr>
          <w:t>Globally,</w:t>
        </w:r>
        <w:r w:rsidR="002F2DF8" w:rsidRPr="00F031EF">
          <w:rPr>
            <w:rFonts w:ascii="Times New Roman" w:hAnsi="Times New Roman" w:cs="Times New Roman"/>
          </w:rPr>
          <w:t xml:space="preserve"> bagging increases yield and reduces damage for multiple crop-pest complexes</w:t>
        </w:r>
        <w:r w:rsidR="002F2DF8">
          <w:rPr>
            <w:rFonts w:ascii="Times New Roman" w:hAnsi="Times New Roman" w:cs="Times New Roman"/>
          </w:rPr>
          <w:t>.</w:t>
        </w:r>
        <w:r w:rsidR="002F2DF8" w:rsidRPr="00F031EF" w:rsidDel="002F2DF8">
          <w:rPr>
            <w:rFonts w:ascii="Times New Roman" w:hAnsi="Times New Roman" w:cs="Times New Roman"/>
          </w:rPr>
          <w:t xml:space="preserve"> </w:t>
        </w:r>
      </w:ins>
      <w:commentRangeStart w:id="32"/>
      <w:r w:rsidR="002F485A" w:rsidRPr="00F031EF">
        <w:rPr>
          <w:rFonts w:ascii="Times New Roman" w:hAnsi="Times New Roman" w:cs="Times New Roman"/>
        </w:rPr>
        <w:t xml:space="preserve">Producers in </w:t>
      </w:r>
      <w:r w:rsidR="00E80EE9" w:rsidRPr="00F031EF">
        <w:rPr>
          <w:rFonts w:ascii="Times New Roman" w:hAnsi="Times New Roman" w:cs="Times New Roman"/>
          <w:noProof/>
        </w:rPr>
        <w:t xml:space="preserve">the </w:t>
      </w:r>
      <w:r w:rsidR="00CA4913" w:rsidRPr="00F031EF">
        <w:rPr>
          <w:rFonts w:ascii="Times New Roman" w:hAnsi="Times New Roman" w:cs="Times New Roman"/>
          <w:noProof/>
        </w:rPr>
        <w:t>United States</w:t>
      </w:r>
      <w:r w:rsidR="002F485A" w:rsidRPr="00F031EF">
        <w:rPr>
          <w:rFonts w:ascii="Times New Roman" w:hAnsi="Times New Roman" w:cs="Times New Roman"/>
        </w:rPr>
        <w:t xml:space="preserve">, Spain, Japan, and China </w:t>
      </w:r>
      <w:r w:rsidR="002F485A" w:rsidRPr="00F031EF">
        <w:rPr>
          <w:rFonts w:ascii="Times New Roman" w:hAnsi="Times New Roman" w:cs="Times New Roman"/>
          <w:noProof/>
        </w:rPr>
        <w:t>are</w:t>
      </w:r>
      <w:r w:rsidR="004C50F6" w:rsidRPr="00F031EF">
        <w:rPr>
          <w:rFonts w:ascii="Times New Roman" w:hAnsi="Times New Roman" w:cs="Times New Roman"/>
          <w:noProof/>
        </w:rPr>
        <w:t xml:space="preserve"> currently </w:t>
      </w:r>
      <w:r w:rsidR="002F485A" w:rsidRPr="00F031EF">
        <w:rPr>
          <w:rFonts w:ascii="Times New Roman" w:hAnsi="Times New Roman" w:cs="Times New Roman"/>
          <w:noProof/>
        </w:rPr>
        <w:t xml:space="preserve">using the practice of fruit bagging for many different crops including </w:t>
      </w:r>
      <w:r w:rsidR="00EB0179" w:rsidRPr="00F031EF">
        <w:rPr>
          <w:rFonts w:ascii="Times New Roman" w:hAnsi="Times New Roman" w:cs="Times New Roman"/>
          <w:noProof/>
        </w:rPr>
        <w:t>peach, apple, pear and loquat</w:t>
      </w:r>
      <w:r w:rsidR="000A7F5E" w:rsidRPr="00F031EF">
        <w:rPr>
          <w:rFonts w:ascii="Times New Roman" w:hAnsi="Times New Roman" w:cs="Times New Roman"/>
          <w:noProof/>
        </w:rPr>
        <w:t xml:space="preserve"> (Sharma 2014)</w:t>
      </w:r>
      <w:r w:rsidR="002F485A" w:rsidRPr="00F031EF">
        <w:rPr>
          <w:rFonts w:ascii="Times New Roman" w:hAnsi="Times New Roman" w:cs="Times New Roman"/>
          <w:noProof/>
        </w:rPr>
        <w:t>.</w:t>
      </w:r>
      <w:r w:rsidR="000A7F5E" w:rsidRPr="00F031EF">
        <w:rPr>
          <w:rFonts w:ascii="Times New Roman" w:hAnsi="Times New Roman" w:cs="Times New Roman"/>
          <w:noProof/>
        </w:rPr>
        <w:t xml:space="preserve"> </w:t>
      </w:r>
      <w:commentRangeEnd w:id="32"/>
      <w:r w:rsidR="005F44FD">
        <w:rPr>
          <w:rStyle w:val="CommentReference"/>
        </w:rPr>
        <w:commentReference w:id="32"/>
      </w:r>
      <w:r w:rsidR="000A7F5E" w:rsidRPr="00F031EF">
        <w:rPr>
          <w:rFonts w:ascii="Times New Roman" w:hAnsi="Times New Roman" w:cs="Times New Roman"/>
          <w:noProof/>
        </w:rPr>
        <w:t xml:space="preserve">Bagging </w:t>
      </w:r>
      <w:ins w:id="33" w:author="Brown,James T" w:date="2019-01-31T19:56:00Z">
        <w:r w:rsidR="007831BC">
          <w:rPr>
            <w:rFonts w:ascii="Times New Roman" w:hAnsi="Times New Roman" w:cs="Times New Roman"/>
            <w:noProof/>
          </w:rPr>
          <w:t xml:space="preserve">has been shown to </w:t>
        </w:r>
      </w:ins>
      <w:del w:id="34" w:author="Brown,James T" w:date="2019-01-31T19:55:00Z">
        <w:r w:rsidR="000A7F5E" w:rsidRPr="00F031EF" w:rsidDel="007831BC">
          <w:rPr>
            <w:rFonts w:ascii="Times New Roman" w:hAnsi="Times New Roman" w:cs="Times New Roman"/>
            <w:noProof/>
          </w:rPr>
          <w:delText>has been shown to reduce</w:delText>
        </w:r>
      </w:del>
      <w:ins w:id="35" w:author="Brown,James T" w:date="2019-01-31T19:55:00Z">
        <w:r w:rsidR="007831BC">
          <w:rPr>
            <w:rFonts w:ascii="Times New Roman" w:hAnsi="Times New Roman" w:cs="Times New Roman"/>
            <w:noProof/>
          </w:rPr>
          <w:t>protect</w:t>
        </w:r>
      </w:ins>
      <w:r w:rsidR="000A7F5E" w:rsidRPr="00F031EF">
        <w:rPr>
          <w:rFonts w:ascii="Times New Roman" w:hAnsi="Times New Roman" w:cs="Times New Roman"/>
          <w:noProof/>
        </w:rPr>
        <w:t xml:space="preserve"> pomegranate</w:t>
      </w:r>
      <w:ins w:id="36" w:author="Brown,James T" w:date="2019-01-31T19:55:00Z">
        <w:r w:rsidR="007831BC">
          <w:rPr>
            <w:rFonts w:ascii="Times New Roman" w:hAnsi="Times New Roman" w:cs="Times New Roman"/>
            <w:noProof/>
          </w:rPr>
          <w:t>s</w:t>
        </w:r>
      </w:ins>
      <w:r w:rsidR="000A7F5E" w:rsidRPr="00F031EF">
        <w:rPr>
          <w:rFonts w:ascii="Times New Roman" w:hAnsi="Times New Roman" w:cs="Times New Roman"/>
          <w:noProof/>
        </w:rPr>
        <w:t xml:space="preserve"> </w:t>
      </w:r>
      <w:ins w:id="37" w:author="Brown,James T" w:date="2019-01-31T19:56:00Z">
        <w:r w:rsidR="007831BC">
          <w:rPr>
            <w:rFonts w:ascii="Times New Roman" w:hAnsi="Times New Roman" w:cs="Times New Roman"/>
            <w:noProof/>
          </w:rPr>
          <w:t xml:space="preserve">from </w:t>
        </w:r>
      </w:ins>
      <w:r w:rsidR="000A7F5E" w:rsidRPr="00F031EF">
        <w:rPr>
          <w:rFonts w:ascii="Times New Roman" w:hAnsi="Times New Roman" w:cs="Times New Roman"/>
          <w:noProof/>
        </w:rPr>
        <w:t xml:space="preserve">injury caused by the </w:t>
      </w:r>
      <w:r w:rsidR="00E465E2" w:rsidRPr="00F031EF">
        <w:rPr>
          <w:rFonts w:ascii="Times New Roman" w:hAnsi="Times New Roman" w:cs="Times New Roman"/>
          <w:noProof/>
        </w:rPr>
        <w:t>a</w:t>
      </w:r>
      <w:r w:rsidR="000A7F5E" w:rsidRPr="00F031EF">
        <w:rPr>
          <w:rFonts w:ascii="Times New Roman" w:hAnsi="Times New Roman" w:cs="Times New Roman"/>
          <w:noProof/>
        </w:rPr>
        <w:t xml:space="preserve">nar </w:t>
      </w:r>
      <w:r w:rsidR="00E465E2" w:rsidRPr="00F031EF">
        <w:rPr>
          <w:rFonts w:ascii="Times New Roman" w:hAnsi="Times New Roman" w:cs="Times New Roman"/>
          <w:noProof/>
        </w:rPr>
        <w:t>b</w:t>
      </w:r>
      <w:r w:rsidR="000A7F5E" w:rsidRPr="00F031EF">
        <w:rPr>
          <w:rFonts w:ascii="Times New Roman" w:hAnsi="Times New Roman" w:cs="Times New Roman"/>
          <w:noProof/>
        </w:rPr>
        <w:t xml:space="preserve">utterfly (Bagle 2011) </w:t>
      </w:r>
      <w:ins w:id="38" w:author="Brown,James T" w:date="2019-01-31T19:56:00Z">
        <w:r w:rsidR="007831BC">
          <w:rPr>
            <w:rFonts w:ascii="Times New Roman" w:hAnsi="Times New Roman" w:cs="Times New Roman"/>
            <w:noProof/>
          </w:rPr>
          <w:t xml:space="preserve">to </w:t>
        </w:r>
      </w:ins>
      <w:del w:id="39" w:author="Brown,James T" w:date="2019-01-31T19:56:00Z">
        <w:r w:rsidR="00E465E2" w:rsidRPr="00F031EF" w:rsidDel="007831BC">
          <w:rPr>
            <w:rFonts w:ascii="Times New Roman" w:hAnsi="Times New Roman" w:cs="Times New Roman"/>
            <w:noProof/>
          </w:rPr>
          <w:delText>as well as</w:delText>
        </w:r>
        <w:r w:rsidR="000A7F5E" w:rsidRPr="00F031EF" w:rsidDel="007831BC">
          <w:rPr>
            <w:rFonts w:ascii="Times New Roman" w:hAnsi="Times New Roman" w:cs="Times New Roman"/>
            <w:noProof/>
          </w:rPr>
          <w:delText xml:space="preserve"> </w:delText>
        </w:r>
      </w:del>
      <w:r w:rsidR="000A7F5E" w:rsidRPr="00F031EF">
        <w:rPr>
          <w:rFonts w:ascii="Times New Roman" w:hAnsi="Times New Roman" w:cs="Times New Roman"/>
          <w:noProof/>
        </w:rPr>
        <w:t xml:space="preserve">reduce </w:t>
      </w:r>
      <w:commentRangeStart w:id="40"/>
      <w:r w:rsidR="00E465E2" w:rsidRPr="00F031EF">
        <w:rPr>
          <w:rFonts w:ascii="Times New Roman" w:hAnsi="Times New Roman" w:cs="Times New Roman"/>
          <w:noProof/>
        </w:rPr>
        <w:t xml:space="preserve">Anthracnose and stem end rot </w:t>
      </w:r>
      <w:commentRangeEnd w:id="40"/>
      <w:r w:rsidR="007831BC">
        <w:rPr>
          <w:rStyle w:val="CommentReference"/>
        </w:rPr>
        <w:commentReference w:id="40"/>
      </w:r>
      <w:del w:id="41" w:author="Brown,James T" w:date="2019-01-31T19:56:00Z">
        <w:r w:rsidR="00E465E2" w:rsidRPr="00F031EF" w:rsidDel="007831BC">
          <w:rPr>
            <w:rFonts w:ascii="Times New Roman" w:hAnsi="Times New Roman" w:cs="Times New Roman"/>
            <w:noProof/>
          </w:rPr>
          <w:delText xml:space="preserve">for </w:delText>
        </w:r>
      </w:del>
      <w:ins w:id="42" w:author="Brown,James T" w:date="2019-01-31T19:56:00Z">
        <w:r w:rsidR="007831BC">
          <w:rPr>
            <w:rFonts w:ascii="Times New Roman" w:hAnsi="Times New Roman" w:cs="Times New Roman"/>
            <w:noProof/>
          </w:rPr>
          <w:t>in mangos</w:t>
        </w:r>
        <w:r w:rsidR="007831BC" w:rsidRPr="00F031EF">
          <w:rPr>
            <w:rFonts w:ascii="Times New Roman" w:hAnsi="Times New Roman" w:cs="Times New Roman"/>
            <w:noProof/>
          </w:rPr>
          <w:t xml:space="preserve"> </w:t>
        </w:r>
      </w:ins>
      <w:r w:rsidR="00E465E2" w:rsidRPr="00F031EF">
        <w:rPr>
          <w:rFonts w:ascii="Times New Roman" w:hAnsi="Times New Roman" w:cs="Times New Roman"/>
          <w:noProof/>
        </w:rPr>
        <w:t>mango (Hofman 1997</w:t>
      </w:r>
      <w:ins w:id="43" w:author="Brown,James T" w:date="2019-01-31T20:02:00Z">
        <w:r w:rsidR="002F2DF8">
          <w:rPr>
            <w:rFonts w:ascii="Times New Roman" w:hAnsi="Times New Roman" w:cs="Times New Roman"/>
            <w:noProof/>
          </w:rPr>
          <w:t xml:space="preserve">). </w:t>
        </w:r>
      </w:ins>
      <w:ins w:id="44" w:author="Brown,James T" w:date="2019-01-31T20:03:00Z">
        <w:r w:rsidR="002F2DF8">
          <w:rPr>
            <w:rFonts w:ascii="Times New Roman" w:hAnsi="Times New Roman" w:cs="Times New Roman"/>
            <w:noProof/>
          </w:rPr>
          <w:t xml:space="preserve">This strategy has </w:t>
        </w:r>
        <w:r w:rsidR="00630D2E">
          <w:rPr>
            <w:rFonts w:ascii="Times New Roman" w:hAnsi="Times New Roman" w:cs="Times New Roman"/>
            <w:noProof/>
          </w:rPr>
          <w:t xml:space="preserve">does effect </w:t>
        </w:r>
      </w:ins>
      <w:del w:id="45" w:author="Brown,James T" w:date="2019-01-31T20:01:00Z">
        <w:r w:rsidR="00E465E2" w:rsidRPr="00F031EF" w:rsidDel="002F2DF8">
          <w:rPr>
            <w:rFonts w:ascii="Times New Roman" w:hAnsi="Times New Roman" w:cs="Times New Roman"/>
            <w:noProof/>
          </w:rPr>
          <w:delText xml:space="preserve">). </w:delText>
        </w:r>
      </w:del>
      <w:del w:id="46" w:author="Brown,James T" w:date="2019-01-31T19:58:00Z">
        <w:r w:rsidRPr="00F031EF" w:rsidDel="002F2DF8">
          <w:rPr>
            <w:rFonts w:ascii="Times New Roman" w:hAnsi="Times New Roman" w:cs="Times New Roman"/>
            <w:noProof/>
          </w:rPr>
          <w:delText>W</w:delText>
        </w:r>
        <w:r w:rsidR="00E465E2" w:rsidRPr="00F031EF" w:rsidDel="002F2DF8">
          <w:rPr>
            <w:rFonts w:ascii="Times New Roman" w:hAnsi="Times New Roman" w:cs="Times New Roman"/>
          </w:rPr>
          <w:delText>orld-wide</w:delText>
        </w:r>
        <w:r w:rsidRPr="00F031EF" w:rsidDel="002F2DF8">
          <w:rPr>
            <w:rFonts w:ascii="Times New Roman" w:hAnsi="Times New Roman" w:cs="Times New Roman"/>
          </w:rPr>
          <w:delText>,</w:delText>
        </w:r>
      </w:del>
      <w:del w:id="47" w:author="Brown,James T" w:date="2019-01-31T20:01:00Z">
        <w:r w:rsidRPr="00F031EF" w:rsidDel="002F2DF8">
          <w:rPr>
            <w:rFonts w:ascii="Times New Roman" w:hAnsi="Times New Roman" w:cs="Times New Roman"/>
          </w:rPr>
          <w:delText xml:space="preserve"> bagging</w:delText>
        </w:r>
        <w:r w:rsidR="00E465E2" w:rsidRPr="00F031EF" w:rsidDel="002F2DF8">
          <w:rPr>
            <w:rFonts w:ascii="Times New Roman" w:hAnsi="Times New Roman" w:cs="Times New Roman"/>
          </w:rPr>
          <w:delText xml:space="preserve"> </w:delText>
        </w:r>
      </w:del>
      <w:del w:id="48" w:author="Brown,James T" w:date="2019-01-31T19:59:00Z">
        <w:r w:rsidR="00E465E2" w:rsidRPr="00F031EF" w:rsidDel="002F2DF8">
          <w:rPr>
            <w:rFonts w:ascii="Times New Roman" w:hAnsi="Times New Roman" w:cs="Times New Roman"/>
          </w:rPr>
          <w:delText xml:space="preserve">generally </w:delText>
        </w:r>
      </w:del>
      <w:del w:id="49" w:author="Brown,James T" w:date="2019-01-31T20:01:00Z">
        <w:r w:rsidR="009C6DAC" w:rsidRPr="00F031EF" w:rsidDel="002F2DF8">
          <w:rPr>
            <w:rFonts w:ascii="Times New Roman" w:hAnsi="Times New Roman" w:cs="Times New Roman"/>
          </w:rPr>
          <w:delText xml:space="preserve">increases yield </w:delText>
        </w:r>
        <w:r w:rsidR="00E465E2" w:rsidRPr="00F031EF" w:rsidDel="002F2DF8">
          <w:rPr>
            <w:rFonts w:ascii="Times New Roman" w:hAnsi="Times New Roman" w:cs="Times New Roman"/>
          </w:rPr>
          <w:delText>and reduces damage for</w:delText>
        </w:r>
        <w:r w:rsidR="009C6DAC" w:rsidRPr="00F031EF" w:rsidDel="002F2DF8">
          <w:rPr>
            <w:rFonts w:ascii="Times New Roman" w:hAnsi="Times New Roman" w:cs="Times New Roman"/>
          </w:rPr>
          <w:delText xml:space="preserve"> </w:delText>
        </w:r>
        <w:commentRangeStart w:id="50"/>
        <w:r w:rsidR="009C6DAC" w:rsidRPr="00F031EF" w:rsidDel="002F2DF8">
          <w:rPr>
            <w:rFonts w:ascii="Times New Roman" w:hAnsi="Times New Roman" w:cs="Times New Roman"/>
          </w:rPr>
          <w:delText>multiple crop-pest complexes</w:delText>
        </w:r>
      </w:del>
      <w:del w:id="51" w:author="Brown,James T" w:date="2019-01-31T20:00:00Z">
        <w:r w:rsidR="009C6DAC" w:rsidRPr="00F031EF" w:rsidDel="002F2DF8">
          <w:rPr>
            <w:rFonts w:ascii="Times New Roman" w:hAnsi="Times New Roman" w:cs="Times New Roman"/>
          </w:rPr>
          <w:delText>,</w:delText>
        </w:r>
      </w:del>
      <w:commentRangeEnd w:id="50"/>
      <w:r w:rsidR="002F2DF8">
        <w:rPr>
          <w:rStyle w:val="CommentReference"/>
        </w:rPr>
        <w:commentReference w:id="50"/>
      </w:r>
      <w:del w:id="52" w:author="Brown,James T" w:date="2019-01-31T20:00:00Z">
        <w:r w:rsidR="009C6DAC" w:rsidRPr="00F031EF" w:rsidDel="002F2DF8">
          <w:rPr>
            <w:rFonts w:ascii="Times New Roman" w:hAnsi="Times New Roman" w:cs="Times New Roman"/>
          </w:rPr>
          <w:delText xml:space="preserve"> but </w:delText>
        </w:r>
      </w:del>
      <w:ins w:id="53" w:author="Brown,James T" w:date="2019-01-31T20:03:00Z">
        <w:r w:rsidR="00630D2E">
          <w:rPr>
            <w:rFonts w:ascii="Times New Roman" w:hAnsi="Times New Roman" w:cs="Times New Roman"/>
          </w:rPr>
          <w:t>f</w:t>
        </w:r>
      </w:ins>
      <w:del w:id="54" w:author="Brown,James T" w:date="2019-01-31T20:02:00Z">
        <w:r w:rsidR="009C6DAC" w:rsidRPr="00F031EF" w:rsidDel="002F2DF8">
          <w:rPr>
            <w:rFonts w:ascii="Times New Roman" w:hAnsi="Times New Roman" w:cs="Times New Roman"/>
          </w:rPr>
          <w:delText>f</w:delText>
        </w:r>
      </w:del>
      <w:r w:rsidR="009C6DAC" w:rsidRPr="00F031EF">
        <w:rPr>
          <w:rFonts w:ascii="Times New Roman" w:hAnsi="Times New Roman" w:cs="Times New Roman"/>
        </w:rPr>
        <w:t xml:space="preserve">ruit quality characteristics, </w:t>
      </w:r>
      <w:commentRangeStart w:id="55"/>
      <w:r w:rsidR="009C6DAC" w:rsidRPr="00F031EF">
        <w:rPr>
          <w:rFonts w:ascii="Times New Roman" w:hAnsi="Times New Roman" w:cs="Times New Roman"/>
        </w:rPr>
        <w:t>including</w:t>
      </w:r>
      <w:r w:rsidR="00CA4913" w:rsidRPr="00F031EF">
        <w:rPr>
          <w:rFonts w:ascii="Times New Roman" w:hAnsi="Times New Roman" w:cs="Times New Roman"/>
        </w:rPr>
        <w:t xml:space="preserve"> percent of soluble solids</w:t>
      </w:r>
      <w:r w:rsidR="009C6DAC" w:rsidRPr="00F031EF">
        <w:rPr>
          <w:rFonts w:ascii="Times New Roman" w:hAnsi="Times New Roman" w:cs="Times New Roman"/>
        </w:rPr>
        <w:t xml:space="preserve"> and </w:t>
      </w:r>
      <w:r w:rsidR="009C6DAC" w:rsidRPr="00F031EF">
        <w:rPr>
          <w:rFonts w:ascii="Times New Roman" w:hAnsi="Times New Roman" w:cs="Times New Roman"/>
          <w:noProof/>
        </w:rPr>
        <w:t>acidity</w:t>
      </w:r>
      <w:commentRangeEnd w:id="55"/>
      <w:r w:rsidR="00630D2E">
        <w:rPr>
          <w:rStyle w:val="CommentReference"/>
        </w:rPr>
        <w:commentReference w:id="55"/>
      </w:r>
      <w:del w:id="56" w:author="Brown,James T" w:date="2019-01-31T20:04:00Z">
        <w:r w:rsidR="002F485A" w:rsidRPr="00F031EF" w:rsidDel="00630D2E">
          <w:rPr>
            <w:rFonts w:ascii="Times New Roman" w:hAnsi="Times New Roman" w:cs="Times New Roman"/>
            <w:noProof/>
          </w:rPr>
          <w:delText>,</w:delText>
        </w:r>
        <w:r w:rsidR="009C6DAC" w:rsidRPr="00F031EF" w:rsidDel="00630D2E">
          <w:rPr>
            <w:rFonts w:ascii="Times New Roman" w:hAnsi="Times New Roman" w:cs="Times New Roman"/>
          </w:rPr>
          <w:delText xml:space="preserve"> have shown mixed results</w:delText>
        </w:r>
      </w:del>
      <w:r w:rsidR="009C6DAC" w:rsidRPr="00F031EF">
        <w:rPr>
          <w:rFonts w:ascii="Times New Roman" w:hAnsi="Times New Roman" w:cs="Times New Roman"/>
        </w:rPr>
        <w:t>.</w:t>
      </w:r>
    </w:p>
    <w:p w14:paraId="3CA67837" w14:textId="77777777" w:rsidR="004C50F6" w:rsidRPr="00F031EF" w:rsidRDefault="004C50F6" w:rsidP="00FD602B">
      <w:pPr>
        <w:spacing w:line="480" w:lineRule="auto"/>
        <w:rPr>
          <w:rFonts w:ascii="Times New Roman" w:hAnsi="Times New Roman" w:cs="Times New Roman"/>
        </w:rPr>
      </w:pPr>
    </w:p>
    <w:p w14:paraId="77CD3568" w14:textId="384ED664" w:rsidR="002237E0" w:rsidRPr="00F031EF" w:rsidRDefault="001D621E" w:rsidP="00630D2E">
      <w:pPr>
        <w:spacing w:line="480" w:lineRule="auto"/>
        <w:ind w:firstLine="720"/>
        <w:rPr>
          <w:rFonts w:ascii="Times New Roman" w:hAnsi="Times New Roman" w:cs="Times New Roman"/>
        </w:rPr>
        <w:pPrChange w:id="57" w:author="Brown,James T" w:date="2019-01-31T20:06:00Z">
          <w:pPr>
            <w:spacing w:line="480" w:lineRule="auto"/>
          </w:pPr>
        </w:pPrChange>
      </w:pPr>
      <w:r w:rsidRPr="00F031EF">
        <w:rPr>
          <w:rFonts w:ascii="Times New Roman" w:hAnsi="Times New Roman" w:cs="Times New Roman"/>
        </w:rPr>
        <w:t xml:space="preserve">A </w:t>
      </w:r>
      <w:del w:id="58" w:author="Brown,James T" w:date="2019-01-31T20:39:00Z">
        <w:r w:rsidRPr="00F031EF" w:rsidDel="00FC1005">
          <w:rPr>
            <w:rFonts w:ascii="Times New Roman" w:hAnsi="Times New Roman" w:cs="Times New Roman"/>
          </w:rPr>
          <w:delText>multi-state</w:delText>
        </w:r>
      </w:del>
      <w:ins w:id="59" w:author="Brown,James T" w:date="2019-01-31T20:39:00Z">
        <w:r w:rsidR="00FC1005">
          <w:rPr>
            <w:rFonts w:ascii="Times New Roman" w:hAnsi="Times New Roman" w:cs="Times New Roman"/>
          </w:rPr>
          <w:t xml:space="preserve">team of </w:t>
        </w:r>
      </w:ins>
      <w:del w:id="60" w:author="Brown,James T" w:date="2019-01-31T20:39:00Z">
        <w:r w:rsidRPr="00F031EF" w:rsidDel="00FC1005">
          <w:rPr>
            <w:rFonts w:ascii="Times New Roman" w:hAnsi="Times New Roman" w:cs="Times New Roman"/>
          </w:rPr>
          <w:delText xml:space="preserve"> research team including horticulturalists, economists, and pest management </w:delText>
        </w:r>
      </w:del>
      <w:r w:rsidRPr="00F031EF">
        <w:rPr>
          <w:rFonts w:ascii="Times New Roman" w:hAnsi="Times New Roman" w:cs="Times New Roman"/>
        </w:rPr>
        <w:t xml:space="preserve">experts </w:t>
      </w:r>
      <w:r w:rsidRPr="00F031EF">
        <w:rPr>
          <w:rFonts w:ascii="Times New Roman" w:hAnsi="Times New Roman" w:cs="Times New Roman"/>
          <w:noProof/>
        </w:rPr>
        <w:t>from</w:t>
      </w:r>
      <w:r w:rsidRPr="00F031EF">
        <w:rPr>
          <w:rFonts w:ascii="Times New Roman" w:hAnsi="Times New Roman" w:cs="Times New Roman"/>
        </w:rPr>
        <w:t xml:space="preserve"> </w:t>
      </w:r>
      <w:r w:rsidR="0030781A" w:rsidRPr="00F031EF">
        <w:rPr>
          <w:rFonts w:ascii="Times New Roman" w:hAnsi="Times New Roman" w:cs="Times New Roman"/>
        </w:rPr>
        <w:t>Florida, Georgia</w:t>
      </w:r>
      <w:r w:rsidR="0046255D" w:rsidRPr="00F031EF">
        <w:rPr>
          <w:rFonts w:ascii="Times New Roman" w:hAnsi="Times New Roman" w:cs="Times New Roman"/>
        </w:rPr>
        <w:t>,</w:t>
      </w:r>
      <w:r w:rsidR="0030781A" w:rsidRPr="00F031EF">
        <w:rPr>
          <w:rFonts w:ascii="Times New Roman" w:hAnsi="Times New Roman" w:cs="Times New Roman"/>
        </w:rPr>
        <w:t xml:space="preserve"> and South Carolina </w:t>
      </w:r>
      <w:r w:rsidR="002237E0" w:rsidRPr="00F031EF">
        <w:rPr>
          <w:rFonts w:ascii="Times New Roman" w:hAnsi="Times New Roman" w:cs="Times New Roman"/>
        </w:rPr>
        <w:t xml:space="preserve">are investigating the </w:t>
      </w:r>
      <w:commentRangeStart w:id="61"/>
      <w:del w:id="62" w:author="Brown,James T" w:date="2019-01-31T20:42:00Z">
        <w:r w:rsidR="002237E0" w:rsidRPr="00F031EF" w:rsidDel="007C156C">
          <w:rPr>
            <w:rFonts w:ascii="Times New Roman" w:hAnsi="Times New Roman" w:cs="Times New Roman"/>
          </w:rPr>
          <w:delText>practicality and efficacy</w:delText>
        </w:r>
      </w:del>
      <w:ins w:id="63" w:author="Brown,James T" w:date="2019-01-31T20:42:00Z">
        <w:r w:rsidR="007C156C">
          <w:rPr>
            <w:rFonts w:ascii="Times New Roman" w:hAnsi="Times New Roman" w:cs="Times New Roman"/>
          </w:rPr>
          <w:t>horticultural and economic impact</w:t>
        </w:r>
      </w:ins>
      <w:r w:rsidR="002237E0" w:rsidRPr="00F031EF">
        <w:rPr>
          <w:rFonts w:ascii="Times New Roman" w:hAnsi="Times New Roman" w:cs="Times New Roman"/>
        </w:rPr>
        <w:t xml:space="preserve"> </w:t>
      </w:r>
      <w:commentRangeEnd w:id="61"/>
      <w:r w:rsidR="00FC1005">
        <w:rPr>
          <w:rStyle w:val="CommentReference"/>
        </w:rPr>
        <w:commentReference w:id="61"/>
      </w:r>
      <w:r w:rsidR="002237E0" w:rsidRPr="00F031EF">
        <w:rPr>
          <w:rFonts w:ascii="Times New Roman" w:hAnsi="Times New Roman" w:cs="Times New Roman"/>
        </w:rPr>
        <w:t>of</w:t>
      </w:r>
      <w:ins w:id="64" w:author="Brown,James T" w:date="2019-01-31T20:43:00Z">
        <w:r w:rsidR="007C156C">
          <w:rPr>
            <w:rFonts w:ascii="Times New Roman" w:hAnsi="Times New Roman" w:cs="Times New Roman"/>
          </w:rPr>
          <w:t xml:space="preserve"> incorporating</w:t>
        </w:r>
      </w:ins>
      <w:r w:rsidR="002237E0" w:rsidRPr="00F031EF">
        <w:rPr>
          <w:rFonts w:ascii="Times New Roman" w:hAnsi="Times New Roman" w:cs="Times New Roman"/>
        </w:rPr>
        <w:t xml:space="preserve"> bagging </w:t>
      </w:r>
      <w:ins w:id="65" w:author="Brown,James T" w:date="2019-01-31T20:43:00Z">
        <w:r w:rsidR="007C156C">
          <w:rPr>
            <w:rFonts w:ascii="Times New Roman" w:hAnsi="Times New Roman" w:cs="Times New Roman"/>
          </w:rPr>
          <w:t>as a pest mana</w:t>
        </w:r>
      </w:ins>
      <w:ins w:id="66" w:author="Brown,James T" w:date="2019-01-31T20:44:00Z">
        <w:r w:rsidR="007C156C">
          <w:rPr>
            <w:rFonts w:ascii="Times New Roman" w:hAnsi="Times New Roman" w:cs="Times New Roman"/>
          </w:rPr>
          <w:t xml:space="preserve">gement strategy </w:t>
        </w:r>
      </w:ins>
      <w:r w:rsidR="002237E0" w:rsidRPr="00F031EF">
        <w:rPr>
          <w:rFonts w:ascii="Times New Roman" w:hAnsi="Times New Roman" w:cs="Times New Roman"/>
        </w:rPr>
        <w:t xml:space="preserve">for </w:t>
      </w:r>
      <w:del w:id="67" w:author="Brown,James T" w:date="2019-01-31T20:44:00Z">
        <w:r w:rsidR="002237E0" w:rsidRPr="00F031EF" w:rsidDel="007C156C">
          <w:rPr>
            <w:rFonts w:ascii="Times New Roman" w:hAnsi="Times New Roman" w:cs="Times New Roman"/>
          </w:rPr>
          <w:delText xml:space="preserve">southeast </w:delText>
        </w:r>
      </w:del>
      <w:r w:rsidR="002237E0" w:rsidRPr="00F031EF">
        <w:rPr>
          <w:rFonts w:ascii="Times New Roman" w:hAnsi="Times New Roman" w:cs="Times New Roman"/>
        </w:rPr>
        <w:t>peach growers</w:t>
      </w:r>
      <w:ins w:id="68" w:author="Brown,James T" w:date="2019-01-31T20:44:00Z">
        <w:r w:rsidR="007C156C">
          <w:rPr>
            <w:rFonts w:ascii="Times New Roman" w:hAnsi="Times New Roman" w:cs="Times New Roman"/>
          </w:rPr>
          <w:t xml:space="preserve"> in the </w:t>
        </w:r>
        <w:r w:rsidR="007C156C" w:rsidRPr="00F031EF">
          <w:rPr>
            <w:rFonts w:ascii="Times New Roman" w:hAnsi="Times New Roman" w:cs="Times New Roman"/>
          </w:rPr>
          <w:t>southeast</w:t>
        </w:r>
      </w:ins>
      <w:r w:rsidR="002237E0" w:rsidRPr="00F031EF">
        <w:rPr>
          <w:rFonts w:ascii="Times New Roman" w:hAnsi="Times New Roman" w:cs="Times New Roman"/>
        </w:rPr>
        <w:t xml:space="preserve">. </w:t>
      </w:r>
      <w:ins w:id="69" w:author="Brown,James T" w:date="2019-01-31T20:44:00Z">
        <w:r w:rsidR="007C156C">
          <w:rPr>
            <w:rFonts w:ascii="Times New Roman" w:hAnsi="Times New Roman" w:cs="Times New Roman"/>
          </w:rPr>
          <w:t>P</w:t>
        </w:r>
      </w:ins>
      <w:del w:id="70" w:author="Brown,James T" w:date="2019-01-31T20:44:00Z">
        <w:r w:rsidR="002237E0" w:rsidRPr="00F031EF" w:rsidDel="007C156C">
          <w:rPr>
            <w:rFonts w:ascii="Times New Roman" w:hAnsi="Times New Roman" w:cs="Times New Roman"/>
          </w:rPr>
          <w:delText xml:space="preserve">The team </w:delText>
        </w:r>
        <w:r w:rsidR="002237E0" w:rsidRPr="00F031EF" w:rsidDel="007C156C">
          <w:rPr>
            <w:rFonts w:ascii="Times New Roman" w:hAnsi="Times New Roman" w:cs="Times New Roman"/>
            <w:noProof/>
          </w:rPr>
          <w:delText>has</w:delText>
        </w:r>
        <w:r w:rsidR="002237E0" w:rsidRPr="00F031EF" w:rsidDel="007C156C">
          <w:rPr>
            <w:rFonts w:ascii="Times New Roman" w:hAnsi="Times New Roman" w:cs="Times New Roman"/>
          </w:rPr>
          <w:delText xml:space="preserve"> </w:delText>
        </w:r>
        <w:r w:rsidR="0046255D" w:rsidRPr="00F031EF" w:rsidDel="007C156C">
          <w:rPr>
            <w:rFonts w:ascii="Times New Roman" w:hAnsi="Times New Roman" w:cs="Times New Roman"/>
          </w:rPr>
          <w:delText xml:space="preserve">collected </w:delText>
        </w:r>
        <w:r w:rsidR="0030781A" w:rsidRPr="00F031EF" w:rsidDel="007C156C">
          <w:rPr>
            <w:rFonts w:ascii="Times New Roman" w:hAnsi="Times New Roman" w:cs="Times New Roman"/>
          </w:rPr>
          <w:delText>p</w:delText>
        </w:r>
      </w:del>
      <w:r w:rsidR="0030781A" w:rsidRPr="00F031EF">
        <w:rPr>
          <w:rFonts w:ascii="Times New Roman" w:hAnsi="Times New Roman" w:cs="Times New Roman"/>
        </w:rPr>
        <w:t xml:space="preserve">reliminary data </w:t>
      </w:r>
      <w:ins w:id="71" w:author="Brown,James T" w:date="2019-01-31T20:44:00Z">
        <w:r w:rsidR="007C156C">
          <w:rPr>
            <w:rFonts w:ascii="Times New Roman" w:hAnsi="Times New Roman" w:cs="Times New Roman"/>
          </w:rPr>
          <w:t xml:space="preserve">collected </w:t>
        </w:r>
      </w:ins>
      <w:ins w:id="72" w:author="Brown,James T" w:date="2019-01-31T20:45:00Z">
        <w:r w:rsidR="007C156C">
          <w:rPr>
            <w:rFonts w:ascii="Times New Roman" w:hAnsi="Times New Roman" w:cs="Times New Roman"/>
          </w:rPr>
          <w:t xml:space="preserve">by this </w:t>
        </w:r>
        <w:r w:rsidR="007C156C">
          <w:rPr>
            <w:rFonts w:ascii="Times New Roman" w:hAnsi="Times New Roman" w:cs="Times New Roman"/>
          </w:rPr>
          <w:t xml:space="preserve">team of </w:t>
        </w:r>
        <w:r w:rsidR="007C156C" w:rsidRPr="00F031EF">
          <w:rPr>
            <w:rFonts w:ascii="Times New Roman" w:hAnsi="Times New Roman" w:cs="Times New Roman"/>
          </w:rPr>
          <w:t xml:space="preserve">research </w:t>
        </w:r>
        <w:r w:rsidR="007C156C">
          <w:rPr>
            <w:rFonts w:ascii="Times New Roman" w:hAnsi="Times New Roman" w:cs="Times New Roman"/>
          </w:rPr>
          <w:t>scientists</w:t>
        </w:r>
        <w:r w:rsidR="007C156C" w:rsidRPr="00F031EF">
          <w:rPr>
            <w:rFonts w:ascii="Times New Roman" w:hAnsi="Times New Roman" w:cs="Times New Roman"/>
          </w:rPr>
          <w:t xml:space="preserve"> </w:t>
        </w:r>
      </w:ins>
      <w:del w:id="73" w:author="Brown,James T" w:date="2019-01-31T20:45:00Z">
        <w:r w:rsidR="0030781A" w:rsidRPr="00F031EF" w:rsidDel="007C156C">
          <w:rPr>
            <w:rFonts w:ascii="Times New Roman" w:hAnsi="Times New Roman" w:cs="Times New Roman"/>
          </w:rPr>
          <w:delText xml:space="preserve">that </w:delText>
        </w:r>
      </w:del>
      <w:r w:rsidR="004C50F6" w:rsidRPr="00F031EF">
        <w:rPr>
          <w:rFonts w:ascii="Times New Roman" w:hAnsi="Times New Roman" w:cs="Times New Roman"/>
          <w:noProof/>
        </w:rPr>
        <w:t>indicate</w:t>
      </w:r>
      <w:ins w:id="74" w:author="Brown,James T" w:date="2019-01-31T20:45:00Z">
        <w:r w:rsidR="007C156C">
          <w:rPr>
            <w:rFonts w:ascii="Times New Roman" w:hAnsi="Times New Roman" w:cs="Times New Roman"/>
            <w:noProof/>
          </w:rPr>
          <w:t>s</w:t>
        </w:r>
      </w:ins>
      <w:r w:rsidRPr="00F031EF">
        <w:rPr>
          <w:rFonts w:ascii="Times New Roman" w:hAnsi="Times New Roman" w:cs="Times New Roman"/>
        </w:rPr>
        <w:t xml:space="preserve"> </w:t>
      </w:r>
      <w:r w:rsidR="0030781A" w:rsidRPr="00F031EF">
        <w:rPr>
          <w:rFonts w:ascii="Times New Roman" w:hAnsi="Times New Roman" w:cs="Times New Roman"/>
        </w:rPr>
        <w:t xml:space="preserve">bagging can protect peaches </w:t>
      </w:r>
      <w:commentRangeStart w:id="75"/>
      <w:r w:rsidR="0030781A" w:rsidRPr="00F031EF">
        <w:rPr>
          <w:rFonts w:ascii="Times New Roman" w:hAnsi="Times New Roman" w:cs="Times New Roman"/>
        </w:rPr>
        <w:t>against</w:t>
      </w:r>
      <w:r w:rsidR="00351604" w:rsidRPr="00F031EF">
        <w:rPr>
          <w:rFonts w:ascii="Times New Roman" w:hAnsi="Times New Roman" w:cs="Times New Roman"/>
          <w:noProof/>
        </w:rPr>
        <w:t xml:space="preserve"> insect</w:t>
      </w:r>
      <w:r w:rsidR="00351604" w:rsidRPr="00F031EF">
        <w:rPr>
          <w:rFonts w:ascii="Times New Roman" w:hAnsi="Times New Roman" w:cs="Times New Roman"/>
        </w:rPr>
        <w:t xml:space="preserve"> feeding and </w:t>
      </w:r>
      <w:r w:rsidR="004C50F6" w:rsidRPr="00F031EF">
        <w:rPr>
          <w:rFonts w:ascii="Times New Roman" w:hAnsi="Times New Roman" w:cs="Times New Roman"/>
        </w:rPr>
        <w:t>pathogenic fungi</w:t>
      </w:r>
      <w:commentRangeEnd w:id="75"/>
      <w:r w:rsidR="00127235">
        <w:rPr>
          <w:rStyle w:val="CommentReference"/>
        </w:rPr>
        <w:commentReference w:id="75"/>
      </w:r>
      <w:r w:rsidR="00351604" w:rsidRPr="00F031EF">
        <w:rPr>
          <w:rFonts w:ascii="Times New Roman" w:hAnsi="Times New Roman" w:cs="Times New Roman"/>
        </w:rPr>
        <w:t xml:space="preserve">. </w:t>
      </w:r>
      <w:commentRangeStart w:id="76"/>
      <w:r w:rsidR="0046255D" w:rsidRPr="00F031EF">
        <w:rPr>
          <w:rFonts w:ascii="Times New Roman" w:hAnsi="Times New Roman" w:cs="Times New Roman"/>
        </w:rPr>
        <w:t>After fruitlets are thinned to an appropriate density and receive an approved protective anti-fungal spray, young p</w:t>
      </w:r>
      <w:r w:rsidR="000826DD" w:rsidRPr="00F031EF">
        <w:rPr>
          <w:rFonts w:ascii="Times New Roman" w:hAnsi="Times New Roman" w:cs="Times New Roman"/>
        </w:rPr>
        <w:t xml:space="preserve">eaches </w:t>
      </w:r>
      <w:r w:rsidR="009C6DAC" w:rsidRPr="00F031EF">
        <w:rPr>
          <w:rFonts w:ascii="Times New Roman" w:hAnsi="Times New Roman" w:cs="Times New Roman"/>
          <w:noProof/>
        </w:rPr>
        <w:t>are</w:t>
      </w:r>
      <w:r w:rsidR="000826DD" w:rsidRPr="00F031EF">
        <w:rPr>
          <w:rFonts w:ascii="Times New Roman" w:hAnsi="Times New Roman" w:cs="Times New Roman"/>
          <w:noProof/>
        </w:rPr>
        <w:t xml:space="preserve"> bagged</w:t>
      </w:r>
      <w:r w:rsidR="000826DD" w:rsidRPr="00F031EF">
        <w:rPr>
          <w:rFonts w:ascii="Times New Roman" w:hAnsi="Times New Roman" w:cs="Times New Roman"/>
        </w:rPr>
        <w:t xml:space="preserve">. </w:t>
      </w:r>
      <w:r w:rsidR="002237E0" w:rsidRPr="00F031EF">
        <w:rPr>
          <w:rFonts w:ascii="Times New Roman" w:hAnsi="Times New Roman" w:cs="Times New Roman"/>
          <w:noProof/>
        </w:rPr>
        <w:t>The</w:t>
      </w:r>
      <w:r w:rsidR="009C6DAC" w:rsidRPr="00F031EF">
        <w:rPr>
          <w:rFonts w:ascii="Times New Roman" w:hAnsi="Times New Roman" w:cs="Times New Roman"/>
          <w:noProof/>
        </w:rPr>
        <w:t xml:space="preserve"> </w:t>
      </w:r>
      <w:r w:rsidR="000826DD" w:rsidRPr="00F031EF">
        <w:rPr>
          <w:rFonts w:ascii="Times New Roman" w:hAnsi="Times New Roman" w:cs="Times New Roman"/>
          <w:noProof/>
        </w:rPr>
        <w:t>bag</w:t>
      </w:r>
      <w:r w:rsidR="000826DD" w:rsidRPr="00F031EF">
        <w:rPr>
          <w:rFonts w:ascii="Times New Roman" w:hAnsi="Times New Roman" w:cs="Times New Roman"/>
        </w:rPr>
        <w:t xml:space="preserve"> is placed over</w:t>
      </w:r>
      <w:r w:rsidR="00DA7A05" w:rsidRPr="00F031EF">
        <w:rPr>
          <w:rFonts w:ascii="Times New Roman" w:hAnsi="Times New Roman" w:cs="Times New Roman"/>
        </w:rPr>
        <w:t xml:space="preserve"> the fruitlet </w:t>
      </w:r>
      <w:r w:rsidR="009C6DAC" w:rsidRPr="00F031EF">
        <w:rPr>
          <w:rFonts w:ascii="Times New Roman" w:hAnsi="Times New Roman" w:cs="Times New Roman"/>
        </w:rPr>
        <w:t xml:space="preserve">when it is </w:t>
      </w:r>
      <w:r w:rsidR="009C6DAC" w:rsidRPr="00F031EF">
        <w:rPr>
          <w:rFonts w:ascii="Times New Roman" w:hAnsi="Times New Roman" w:cs="Times New Roman"/>
          <w:noProof/>
        </w:rPr>
        <w:t>approximately</w:t>
      </w:r>
      <w:r w:rsidR="009C6DAC" w:rsidRPr="00F031EF">
        <w:rPr>
          <w:rFonts w:ascii="Times New Roman" w:hAnsi="Times New Roman" w:cs="Times New Roman"/>
        </w:rPr>
        <w:t xml:space="preserve"> one inch long. </w:t>
      </w:r>
      <w:r w:rsidR="009C6DAC" w:rsidRPr="00F031EF">
        <w:rPr>
          <w:rFonts w:ascii="Times New Roman" w:hAnsi="Times New Roman" w:cs="Times New Roman"/>
        </w:rPr>
        <w:lastRenderedPageBreak/>
        <w:t>T</w:t>
      </w:r>
      <w:r w:rsidR="00DA7A05" w:rsidRPr="00F031EF">
        <w:rPr>
          <w:rFonts w:ascii="Times New Roman" w:hAnsi="Times New Roman" w:cs="Times New Roman"/>
        </w:rPr>
        <w:t xml:space="preserve">he </w:t>
      </w:r>
      <w:r w:rsidR="000826DD" w:rsidRPr="00F031EF">
        <w:rPr>
          <w:rFonts w:ascii="Times New Roman" w:hAnsi="Times New Roman" w:cs="Times New Roman"/>
          <w:noProof/>
        </w:rPr>
        <w:t>bag</w:t>
      </w:r>
      <w:r w:rsidR="000826DD" w:rsidRPr="00F031EF">
        <w:rPr>
          <w:rFonts w:ascii="Times New Roman" w:hAnsi="Times New Roman" w:cs="Times New Roman"/>
        </w:rPr>
        <w:t xml:space="preserve"> </w:t>
      </w:r>
      <w:r w:rsidR="00E80EE9" w:rsidRPr="00F031EF">
        <w:rPr>
          <w:rFonts w:ascii="Times New Roman" w:hAnsi="Times New Roman" w:cs="Times New Roman"/>
          <w:noProof/>
        </w:rPr>
        <w:t>is</w:t>
      </w:r>
      <w:r w:rsidR="009C6DAC" w:rsidRPr="00F031EF">
        <w:rPr>
          <w:rFonts w:ascii="Times New Roman" w:hAnsi="Times New Roman" w:cs="Times New Roman"/>
        </w:rPr>
        <w:t xml:space="preserve"> designed to</w:t>
      </w:r>
      <w:r w:rsidR="000826DD" w:rsidRPr="00F031EF">
        <w:rPr>
          <w:rFonts w:ascii="Times New Roman" w:hAnsi="Times New Roman" w:cs="Times New Roman"/>
        </w:rPr>
        <w:t xml:space="preserve"> fit snugly </w:t>
      </w:r>
      <w:r w:rsidR="00DA7A05" w:rsidRPr="00F031EF">
        <w:rPr>
          <w:rFonts w:ascii="Times New Roman" w:hAnsi="Times New Roman" w:cs="Times New Roman"/>
        </w:rPr>
        <w:t>over the branch</w:t>
      </w:r>
      <w:r w:rsidR="009C6DAC" w:rsidRPr="00F031EF">
        <w:rPr>
          <w:rFonts w:ascii="Times New Roman" w:hAnsi="Times New Roman" w:cs="Times New Roman"/>
        </w:rPr>
        <w:t>.</w:t>
      </w:r>
      <w:r w:rsidR="00DA7A05" w:rsidRPr="00F031EF">
        <w:rPr>
          <w:rFonts w:ascii="Times New Roman" w:hAnsi="Times New Roman" w:cs="Times New Roman"/>
        </w:rPr>
        <w:t xml:space="preserve"> </w:t>
      </w:r>
      <w:r w:rsidR="009C6DAC" w:rsidRPr="00F031EF">
        <w:rPr>
          <w:rFonts w:ascii="Times New Roman" w:hAnsi="Times New Roman" w:cs="Times New Roman"/>
          <w:noProof/>
        </w:rPr>
        <w:t>The</w:t>
      </w:r>
      <w:r w:rsidR="009C6DAC" w:rsidRPr="00F031EF">
        <w:rPr>
          <w:rFonts w:ascii="Times New Roman" w:hAnsi="Times New Roman" w:cs="Times New Roman"/>
        </w:rPr>
        <w:t xml:space="preserve"> </w:t>
      </w:r>
      <w:r w:rsidR="00DA7A05" w:rsidRPr="00F031EF">
        <w:rPr>
          <w:rFonts w:ascii="Times New Roman" w:hAnsi="Times New Roman" w:cs="Times New Roman"/>
        </w:rPr>
        <w:t xml:space="preserve">sides </w:t>
      </w:r>
      <w:r w:rsidR="009C6DAC" w:rsidRPr="00F031EF">
        <w:rPr>
          <w:rFonts w:ascii="Times New Roman" w:hAnsi="Times New Roman" w:cs="Times New Roman"/>
        </w:rPr>
        <w:t xml:space="preserve">of the bag </w:t>
      </w:r>
      <w:r w:rsidR="009C6DAC" w:rsidRPr="00F031EF">
        <w:rPr>
          <w:rFonts w:ascii="Times New Roman" w:hAnsi="Times New Roman" w:cs="Times New Roman"/>
          <w:noProof/>
        </w:rPr>
        <w:t>are folded</w:t>
      </w:r>
      <w:r w:rsidR="009C6DAC" w:rsidRPr="00F031EF">
        <w:rPr>
          <w:rFonts w:ascii="Times New Roman" w:hAnsi="Times New Roman" w:cs="Times New Roman"/>
        </w:rPr>
        <w:t xml:space="preserve"> </w:t>
      </w:r>
      <w:r w:rsidR="00DA7A05" w:rsidRPr="00F031EF">
        <w:rPr>
          <w:rFonts w:ascii="Times New Roman" w:hAnsi="Times New Roman" w:cs="Times New Roman"/>
        </w:rPr>
        <w:t xml:space="preserve">in an accordion-like fashion, </w:t>
      </w:r>
      <w:r w:rsidR="002237E0" w:rsidRPr="00F031EF">
        <w:rPr>
          <w:rFonts w:ascii="Times New Roman" w:hAnsi="Times New Roman" w:cs="Times New Roman"/>
        </w:rPr>
        <w:t xml:space="preserve">and </w:t>
      </w:r>
      <w:r w:rsidR="00DA7A05" w:rsidRPr="00F031EF">
        <w:rPr>
          <w:rFonts w:ascii="Times New Roman" w:hAnsi="Times New Roman" w:cs="Times New Roman"/>
        </w:rPr>
        <w:t xml:space="preserve">the bag </w:t>
      </w:r>
      <w:r w:rsidR="00DA7A05" w:rsidRPr="00F031EF">
        <w:rPr>
          <w:rFonts w:ascii="Times New Roman" w:hAnsi="Times New Roman" w:cs="Times New Roman"/>
          <w:noProof/>
        </w:rPr>
        <w:t>is finally secured</w:t>
      </w:r>
      <w:r w:rsidR="00DA7A05" w:rsidRPr="00F031EF">
        <w:rPr>
          <w:rFonts w:ascii="Times New Roman" w:hAnsi="Times New Roman" w:cs="Times New Roman"/>
        </w:rPr>
        <w:t xml:space="preserve"> with a metal twist tie </w:t>
      </w:r>
      <w:r w:rsidR="009C6DAC" w:rsidRPr="00F031EF">
        <w:rPr>
          <w:rFonts w:ascii="Times New Roman" w:hAnsi="Times New Roman" w:cs="Times New Roman"/>
          <w:noProof/>
        </w:rPr>
        <w:t>that</w:t>
      </w:r>
      <w:r w:rsidR="009C6DAC" w:rsidRPr="00F031EF">
        <w:rPr>
          <w:rFonts w:ascii="Times New Roman" w:hAnsi="Times New Roman" w:cs="Times New Roman"/>
        </w:rPr>
        <w:t xml:space="preserve"> </w:t>
      </w:r>
      <w:r w:rsidR="009C6DAC" w:rsidRPr="00F031EF">
        <w:rPr>
          <w:rFonts w:ascii="Times New Roman" w:hAnsi="Times New Roman" w:cs="Times New Roman"/>
          <w:noProof/>
        </w:rPr>
        <w:t>is built</w:t>
      </w:r>
      <w:r w:rsidR="009C6DAC" w:rsidRPr="00F031EF">
        <w:rPr>
          <w:rFonts w:ascii="Times New Roman" w:hAnsi="Times New Roman" w:cs="Times New Roman"/>
        </w:rPr>
        <w:t xml:space="preserve"> </w:t>
      </w:r>
      <w:r w:rsidR="009C6DAC" w:rsidRPr="00F031EF">
        <w:rPr>
          <w:rFonts w:ascii="Times New Roman" w:hAnsi="Times New Roman" w:cs="Times New Roman"/>
          <w:noProof/>
        </w:rPr>
        <w:t>into</w:t>
      </w:r>
      <w:r w:rsidR="002237E0" w:rsidRPr="00F031EF">
        <w:rPr>
          <w:rFonts w:ascii="Times New Roman" w:hAnsi="Times New Roman" w:cs="Times New Roman"/>
          <w:noProof/>
        </w:rPr>
        <w:t xml:space="preserve"> </w:t>
      </w:r>
      <w:r w:rsidR="00DA7A05" w:rsidRPr="00F031EF">
        <w:rPr>
          <w:rFonts w:ascii="Times New Roman" w:hAnsi="Times New Roman" w:cs="Times New Roman"/>
        </w:rPr>
        <w:t>the bag.</w:t>
      </w:r>
      <w:commentRangeEnd w:id="76"/>
      <w:r w:rsidR="00127235">
        <w:rPr>
          <w:rStyle w:val="CommentReference"/>
        </w:rPr>
        <w:commentReference w:id="76"/>
      </w:r>
      <w:r w:rsidR="009C6DAC" w:rsidRPr="00F031EF">
        <w:rPr>
          <w:rFonts w:ascii="Times New Roman" w:hAnsi="Times New Roman" w:cs="Times New Roman"/>
        </w:rPr>
        <w:t xml:space="preserve"> </w:t>
      </w:r>
      <w:r w:rsidR="002237E0" w:rsidRPr="00F031EF">
        <w:rPr>
          <w:rFonts w:ascii="Times New Roman" w:hAnsi="Times New Roman" w:cs="Times New Roman"/>
        </w:rPr>
        <w:t xml:space="preserve">Approximately seven </w:t>
      </w:r>
      <w:r w:rsidR="00E465E2" w:rsidRPr="00F031EF">
        <w:rPr>
          <w:rFonts w:ascii="Times New Roman" w:hAnsi="Times New Roman" w:cs="Times New Roman"/>
        </w:rPr>
        <w:t xml:space="preserve">to ten </w:t>
      </w:r>
      <w:r w:rsidR="002237E0" w:rsidRPr="00F031EF">
        <w:rPr>
          <w:rFonts w:ascii="Times New Roman" w:hAnsi="Times New Roman" w:cs="Times New Roman"/>
        </w:rPr>
        <w:t>days before harvest</w:t>
      </w:r>
      <w:r w:rsidR="00E80EE9" w:rsidRPr="00F031EF">
        <w:rPr>
          <w:rFonts w:ascii="Times New Roman" w:hAnsi="Times New Roman" w:cs="Times New Roman"/>
        </w:rPr>
        <w:t>,</w:t>
      </w:r>
      <w:r w:rsidR="002237E0" w:rsidRPr="00F031EF">
        <w:rPr>
          <w:rFonts w:ascii="Times New Roman" w:hAnsi="Times New Roman" w:cs="Times New Roman"/>
        </w:rPr>
        <w:t xml:space="preserve"> the bag</w:t>
      </w:r>
      <w:r w:rsidR="00E465E2" w:rsidRPr="00F031EF">
        <w:rPr>
          <w:rFonts w:ascii="Times New Roman" w:hAnsi="Times New Roman" w:cs="Times New Roman"/>
        </w:rPr>
        <w:t xml:space="preserve"> i</w:t>
      </w:r>
      <w:r w:rsidR="002237E0" w:rsidRPr="00F031EF">
        <w:rPr>
          <w:rFonts w:ascii="Times New Roman" w:hAnsi="Times New Roman" w:cs="Times New Roman"/>
        </w:rPr>
        <w:t xml:space="preserve">s removed to </w:t>
      </w:r>
      <w:del w:id="77" w:author="Brown,James T" w:date="2019-01-31T20:55:00Z">
        <w:r w:rsidR="002237E0" w:rsidRPr="00F031EF" w:rsidDel="00CF0E22">
          <w:rPr>
            <w:rFonts w:ascii="Times New Roman" w:hAnsi="Times New Roman" w:cs="Times New Roman"/>
          </w:rPr>
          <w:delText xml:space="preserve">increase </w:delText>
        </w:r>
      </w:del>
      <w:ins w:id="78" w:author="Brown,James T" w:date="2019-01-31T20:55:00Z">
        <w:r w:rsidR="00CF0E22">
          <w:rPr>
            <w:rFonts w:ascii="Times New Roman" w:hAnsi="Times New Roman" w:cs="Times New Roman"/>
          </w:rPr>
          <w:t xml:space="preserve">allow the skin to </w:t>
        </w:r>
      </w:ins>
      <w:ins w:id="79" w:author="Brown,James T" w:date="2019-01-31T20:56:00Z">
        <w:r w:rsidR="00EA2A02">
          <w:rPr>
            <w:rFonts w:ascii="Times New Roman" w:hAnsi="Times New Roman" w:cs="Times New Roman"/>
          </w:rPr>
          <w:t>tan and become</w:t>
        </w:r>
      </w:ins>
      <w:del w:id="80" w:author="Brown,James T" w:date="2019-01-31T20:56:00Z">
        <w:r w:rsidR="002237E0" w:rsidRPr="00F031EF" w:rsidDel="00EA2A02">
          <w:rPr>
            <w:rFonts w:ascii="Times New Roman" w:hAnsi="Times New Roman" w:cs="Times New Roman"/>
          </w:rPr>
          <w:delText>the</w:delText>
        </w:r>
      </w:del>
      <w:r w:rsidR="002237E0" w:rsidRPr="00F031EF">
        <w:rPr>
          <w:rFonts w:ascii="Times New Roman" w:hAnsi="Times New Roman" w:cs="Times New Roman"/>
        </w:rPr>
        <w:t xml:space="preserve"> </w:t>
      </w:r>
      <w:r w:rsidR="008328F3" w:rsidRPr="00F031EF">
        <w:rPr>
          <w:rFonts w:ascii="Times New Roman" w:hAnsi="Times New Roman" w:cs="Times New Roman"/>
        </w:rPr>
        <w:t xml:space="preserve">red color </w:t>
      </w:r>
      <w:del w:id="81" w:author="Brown,James T" w:date="2019-01-31T20:57:00Z">
        <w:r w:rsidR="008328F3" w:rsidRPr="00F031EF" w:rsidDel="00EA2A02">
          <w:rPr>
            <w:rFonts w:ascii="Times New Roman" w:hAnsi="Times New Roman" w:cs="Times New Roman"/>
          </w:rPr>
          <w:delText xml:space="preserve">in the </w:delText>
        </w:r>
        <w:r w:rsidR="002237E0" w:rsidRPr="00F031EF" w:rsidDel="00EA2A02">
          <w:rPr>
            <w:rFonts w:ascii="Times New Roman" w:hAnsi="Times New Roman" w:cs="Times New Roman"/>
          </w:rPr>
          <w:delText xml:space="preserve">skin </w:delText>
        </w:r>
      </w:del>
      <w:r w:rsidR="002237E0" w:rsidRPr="00F031EF">
        <w:rPr>
          <w:rFonts w:ascii="Times New Roman" w:hAnsi="Times New Roman" w:cs="Times New Roman"/>
          <w:noProof/>
        </w:rPr>
        <w:t>and</w:t>
      </w:r>
      <w:r w:rsidR="002237E0" w:rsidRPr="00F031EF">
        <w:rPr>
          <w:rFonts w:ascii="Times New Roman" w:hAnsi="Times New Roman" w:cs="Times New Roman"/>
        </w:rPr>
        <w:t xml:space="preserve"> </w:t>
      </w:r>
      <w:ins w:id="82" w:author="Brown,James T" w:date="2019-01-31T20:57:00Z">
        <w:r w:rsidR="00EA2A02">
          <w:rPr>
            <w:rFonts w:ascii="Times New Roman" w:hAnsi="Times New Roman" w:cs="Times New Roman"/>
          </w:rPr>
          <w:t xml:space="preserve">ten days later the </w:t>
        </w:r>
      </w:ins>
      <w:r w:rsidR="00E80EE9" w:rsidRPr="00F031EF">
        <w:rPr>
          <w:rFonts w:ascii="Times New Roman" w:hAnsi="Times New Roman" w:cs="Times New Roman"/>
        </w:rPr>
        <w:t>fruit is</w:t>
      </w:r>
      <w:r w:rsidR="00E465E2" w:rsidRPr="00F031EF">
        <w:rPr>
          <w:rFonts w:ascii="Times New Roman" w:hAnsi="Times New Roman" w:cs="Times New Roman"/>
        </w:rPr>
        <w:t xml:space="preserve"> manually</w:t>
      </w:r>
      <w:r w:rsidR="00E80EE9" w:rsidRPr="00F031EF">
        <w:rPr>
          <w:rFonts w:ascii="Times New Roman" w:hAnsi="Times New Roman" w:cs="Times New Roman"/>
        </w:rPr>
        <w:t xml:space="preserve"> harvested</w:t>
      </w:r>
      <w:del w:id="83" w:author="Brown,James T" w:date="2019-01-31T20:57:00Z">
        <w:r w:rsidR="00E80EE9" w:rsidRPr="00F031EF" w:rsidDel="00EA2A02">
          <w:rPr>
            <w:rFonts w:ascii="Times New Roman" w:hAnsi="Times New Roman" w:cs="Times New Roman"/>
          </w:rPr>
          <w:delText xml:space="preserve"> as usual</w:delText>
        </w:r>
      </w:del>
      <w:r w:rsidR="00E80EE9" w:rsidRPr="00F031EF">
        <w:rPr>
          <w:rFonts w:ascii="Times New Roman" w:hAnsi="Times New Roman" w:cs="Times New Roman"/>
        </w:rPr>
        <w:t xml:space="preserve">. </w:t>
      </w:r>
      <w:commentRangeStart w:id="84"/>
      <w:r w:rsidR="002237E0" w:rsidRPr="00F031EF">
        <w:rPr>
          <w:rFonts w:ascii="Times New Roman" w:hAnsi="Times New Roman" w:cs="Times New Roman"/>
        </w:rPr>
        <w:t xml:space="preserve">After the metal twist tie </w:t>
      </w:r>
      <w:r w:rsidR="002237E0" w:rsidRPr="00F031EF">
        <w:rPr>
          <w:rFonts w:ascii="Times New Roman" w:hAnsi="Times New Roman" w:cs="Times New Roman"/>
          <w:noProof/>
        </w:rPr>
        <w:t>is removed</w:t>
      </w:r>
      <w:r w:rsidR="002237E0" w:rsidRPr="00F031EF">
        <w:rPr>
          <w:rFonts w:ascii="Times New Roman" w:hAnsi="Times New Roman" w:cs="Times New Roman"/>
        </w:rPr>
        <w:t xml:space="preserve">, the </w:t>
      </w:r>
      <w:r w:rsidR="00D53786" w:rsidRPr="00F031EF">
        <w:rPr>
          <w:rFonts w:ascii="Times New Roman" w:hAnsi="Times New Roman" w:cs="Times New Roman"/>
          <w:noProof/>
        </w:rPr>
        <w:t>bag</w:t>
      </w:r>
      <w:r w:rsidR="002237E0" w:rsidRPr="00F031EF">
        <w:rPr>
          <w:rFonts w:ascii="Times New Roman" w:hAnsi="Times New Roman" w:cs="Times New Roman"/>
        </w:rPr>
        <w:t xml:space="preserve"> can be recycled depending on the recycling requirements.</w:t>
      </w:r>
      <w:r w:rsidR="009C6DAC" w:rsidRPr="00F031EF">
        <w:rPr>
          <w:rFonts w:ascii="Times New Roman" w:hAnsi="Times New Roman" w:cs="Times New Roman"/>
        </w:rPr>
        <w:t xml:space="preserve"> </w:t>
      </w:r>
      <w:commentRangeEnd w:id="84"/>
      <w:r w:rsidR="00EA2A02">
        <w:rPr>
          <w:rStyle w:val="CommentReference"/>
        </w:rPr>
        <w:commentReference w:id="84"/>
      </w:r>
    </w:p>
    <w:p w14:paraId="1686BF89" w14:textId="77777777" w:rsidR="002237E0" w:rsidRPr="00F031EF" w:rsidRDefault="002237E0" w:rsidP="00FD602B">
      <w:pPr>
        <w:spacing w:line="480" w:lineRule="auto"/>
        <w:rPr>
          <w:rFonts w:ascii="Times New Roman" w:hAnsi="Times New Roman" w:cs="Times New Roman"/>
        </w:rPr>
      </w:pPr>
    </w:p>
    <w:p w14:paraId="4A6E9BD9" w14:textId="15004FBE" w:rsidR="00526C21" w:rsidRPr="00F031EF" w:rsidRDefault="00397F97" w:rsidP="008F6789">
      <w:pPr>
        <w:spacing w:line="480" w:lineRule="auto"/>
        <w:ind w:firstLine="720"/>
        <w:rPr>
          <w:rFonts w:ascii="Times New Roman" w:hAnsi="Times New Roman" w:cs="Times New Roman"/>
        </w:rPr>
        <w:pPrChange w:id="85" w:author="Brown,James T" w:date="2019-01-31T21:03:00Z">
          <w:pPr>
            <w:spacing w:line="480" w:lineRule="auto"/>
          </w:pPr>
        </w:pPrChange>
      </w:pPr>
      <w:commentRangeStart w:id="86"/>
      <w:r w:rsidRPr="00F031EF">
        <w:rPr>
          <w:rFonts w:ascii="Times New Roman" w:hAnsi="Times New Roman" w:cs="Times New Roman"/>
        </w:rPr>
        <w:t>I</w:t>
      </w:r>
      <w:commentRangeEnd w:id="86"/>
      <w:r w:rsidR="008F6789">
        <w:rPr>
          <w:rStyle w:val="CommentReference"/>
        </w:rPr>
        <w:commentReference w:id="86"/>
      </w:r>
      <w:r w:rsidRPr="00F031EF">
        <w:rPr>
          <w:rFonts w:ascii="Times New Roman" w:hAnsi="Times New Roman" w:cs="Times New Roman"/>
        </w:rPr>
        <w:t xml:space="preserve">n Florida, bagging can begin as early as </w:t>
      </w:r>
      <w:r w:rsidRPr="00F031EF">
        <w:rPr>
          <w:rFonts w:ascii="Times New Roman" w:hAnsi="Times New Roman" w:cs="Times New Roman"/>
          <w:noProof/>
        </w:rPr>
        <w:t>February</w:t>
      </w:r>
      <w:r w:rsidR="000826DD" w:rsidRPr="00F031EF">
        <w:rPr>
          <w:rFonts w:ascii="Times New Roman" w:hAnsi="Times New Roman" w:cs="Times New Roman"/>
        </w:rPr>
        <w:t xml:space="preserve"> but will occur </w:t>
      </w:r>
      <w:r w:rsidRPr="00F031EF">
        <w:rPr>
          <w:rFonts w:ascii="Times New Roman" w:hAnsi="Times New Roman" w:cs="Times New Roman"/>
        </w:rPr>
        <w:t xml:space="preserve">later for cultivars that require more chill hours. </w:t>
      </w:r>
      <w:r w:rsidR="009C6DAC" w:rsidRPr="00F031EF">
        <w:rPr>
          <w:rFonts w:ascii="Times New Roman" w:hAnsi="Times New Roman" w:cs="Times New Roman"/>
        </w:rPr>
        <w:t xml:space="preserve">Producers in Georgia and South Carolina typically </w:t>
      </w:r>
      <w:r w:rsidR="00E80EE9" w:rsidRPr="00F031EF">
        <w:rPr>
          <w:rFonts w:ascii="Times New Roman" w:hAnsi="Times New Roman" w:cs="Times New Roman"/>
          <w:noProof/>
        </w:rPr>
        <w:t>bag fruit</w:t>
      </w:r>
      <w:r w:rsidR="009C6DAC" w:rsidRPr="00F031EF">
        <w:rPr>
          <w:rFonts w:ascii="Times New Roman" w:hAnsi="Times New Roman" w:cs="Times New Roman"/>
        </w:rPr>
        <w:t xml:space="preserve"> in</w:t>
      </w:r>
      <w:r w:rsidR="00EB0179" w:rsidRPr="00F031EF">
        <w:rPr>
          <w:rFonts w:ascii="Times New Roman" w:hAnsi="Times New Roman" w:cs="Times New Roman"/>
        </w:rPr>
        <w:t xml:space="preserve"> March</w:t>
      </w:r>
      <w:r w:rsidR="009C6DAC" w:rsidRPr="00F031EF">
        <w:rPr>
          <w:rFonts w:ascii="Times New Roman" w:hAnsi="Times New Roman" w:cs="Times New Roman"/>
        </w:rPr>
        <w:t xml:space="preserve"> and </w:t>
      </w:r>
      <w:r w:rsidR="00EB0179" w:rsidRPr="00F031EF">
        <w:rPr>
          <w:rFonts w:ascii="Times New Roman" w:hAnsi="Times New Roman" w:cs="Times New Roman"/>
        </w:rPr>
        <w:t>April</w:t>
      </w:r>
      <w:r w:rsidR="00E465E2" w:rsidRPr="00F031EF">
        <w:rPr>
          <w:rFonts w:ascii="Times New Roman" w:hAnsi="Times New Roman" w:cs="Times New Roman"/>
        </w:rPr>
        <w:t>,</w:t>
      </w:r>
      <w:r w:rsidR="009C6DAC" w:rsidRPr="00F031EF">
        <w:rPr>
          <w:rFonts w:ascii="Times New Roman" w:hAnsi="Times New Roman" w:cs="Times New Roman"/>
        </w:rPr>
        <w:t xml:space="preserve"> respectively. In Florida, members of our research team installed an average of 2.5 bags per minute and removed 48 bags per minute</w:t>
      </w:r>
      <w:ins w:id="87" w:author="Brown,James T" w:date="2019-01-31T21:14:00Z">
        <w:r w:rsidR="00A57AFE">
          <w:rPr>
            <w:rFonts w:ascii="Times New Roman" w:hAnsi="Times New Roman" w:cs="Times New Roman"/>
          </w:rPr>
          <w:t xml:space="preserve"> </w:t>
        </w:r>
        <w:commentRangeStart w:id="88"/>
        <w:r w:rsidR="00A57AFE">
          <w:rPr>
            <w:rFonts w:ascii="Times New Roman" w:hAnsi="Times New Roman" w:cs="Times New Roman"/>
          </w:rPr>
          <w:t>()</w:t>
        </w:r>
      </w:ins>
      <w:commentRangeEnd w:id="88"/>
      <w:ins w:id="89" w:author="Brown,James T" w:date="2019-01-31T21:15:00Z">
        <w:r w:rsidR="00A57AFE">
          <w:rPr>
            <w:rStyle w:val="CommentReference"/>
          </w:rPr>
          <w:commentReference w:id="88"/>
        </w:r>
      </w:ins>
      <w:r w:rsidR="009C6DAC" w:rsidRPr="00F031EF">
        <w:rPr>
          <w:rFonts w:ascii="Times New Roman" w:hAnsi="Times New Roman" w:cs="Times New Roman"/>
        </w:rPr>
        <w:t xml:space="preserve">. </w:t>
      </w:r>
      <w:r w:rsidRPr="00F031EF">
        <w:rPr>
          <w:rFonts w:ascii="Times New Roman" w:hAnsi="Times New Roman" w:cs="Times New Roman"/>
        </w:rPr>
        <w:t>Depending on the size of the operation, bagging can require an extensive labor force and the choice to bag may depend on the grower’s market</w:t>
      </w:r>
      <w:r w:rsidR="00E80EE9" w:rsidRPr="00F031EF">
        <w:rPr>
          <w:rFonts w:ascii="Times New Roman" w:hAnsi="Times New Roman" w:cs="Times New Roman"/>
        </w:rPr>
        <w:t>.</w:t>
      </w:r>
      <w:r w:rsidRPr="00F031EF">
        <w:rPr>
          <w:rFonts w:ascii="Times New Roman" w:hAnsi="Times New Roman" w:cs="Times New Roman"/>
        </w:rPr>
        <w:t xml:space="preserve"> </w:t>
      </w:r>
      <w:r w:rsidR="00AD7B42" w:rsidRPr="00F031EF">
        <w:rPr>
          <w:rFonts w:ascii="Times New Roman" w:hAnsi="Times New Roman" w:cs="Times New Roman"/>
        </w:rPr>
        <w:t>Depending on the quantity purchased, bags cost around one penny per bag</w:t>
      </w:r>
      <w:ins w:id="90" w:author="Brown,James T" w:date="2019-01-31T21:15:00Z">
        <w:r w:rsidR="00A57AFE">
          <w:rPr>
            <w:rFonts w:ascii="Times New Roman" w:hAnsi="Times New Roman" w:cs="Times New Roman"/>
          </w:rPr>
          <w:t xml:space="preserve"> </w:t>
        </w:r>
        <w:commentRangeStart w:id="91"/>
        <w:r w:rsidR="00A57AFE">
          <w:rPr>
            <w:rFonts w:ascii="Times New Roman" w:hAnsi="Times New Roman" w:cs="Times New Roman"/>
          </w:rPr>
          <w:t>()</w:t>
        </w:r>
        <w:commentRangeEnd w:id="91"/>
        <w:r w:rsidR="00A57AFE">
          <w:rPr>
            <w:rStyle w:val="CommentReference"/>
          </w:rPr>
          <w:commentReference w:id="91"/>
        </w:r>
      </w:ins>
      <w:r w:rsidR="00AD7B42" w:rsidRPr="00F031EF">
        <w:rPr>
          <w:rFonts w:ascii="Times New Roman" w:hAnsi="Times New Roman" w:cs="Times New Roman"/>
        </w:rPr>
        <w:t xml:space="preserve">. </w:t>
      </w:r>
      <w:r w:rsidR="001108F0" w:rsidRPr="00F031EF">
        <w:rPr>
          <w:rFonts w:ascii="Times New Roman" w:hAnsi="Times New Roman" w:cs="Times New Roman"/>
        </w:rPr>
        <w:t>For an</w:t>
      </w:r>
      <w:r w:rsidR="00E80EE9" w:rsidRPr="00F031EF">
        <w:rPr>
          <w:rFonts w:ascii="Times New Roman" w:hAnsi="Times New Roman" w:cs="Times New Roman"/>
        </w:rPr>
        <w:t xml:space="preserve"> acre of Florida peach </w:t>
      </w:r>
      <w:r w:rsidR="001108F0" w:rsidRPr="00F031EF">
        <w:rPr>
          <w:rFonts w:ascii="Times New Roman" w:hAnsi="Times New Roman" w:cs="Times New Roman"/>
        </w:rPr>
        <w:t>trees planted to a density of</w:t>
      </w:r>
      <w:r w:rsidR="00E80EE9" w:rsidRPr="00F031EF">
        <w:rPr>
          <w:rFonts w:ascii="Times New Roman" w:hAnsi="Times New Roman" w:cs="Times New Roman"/>
        </w:rPr>
        <w:t xml:space="preserve"> </w:t>
      </w:r>
      <w:r w:rsidR="001108F0" w:rsidRPr="00F031EF">
        <w:rPr>
          <w:rFonts w:ascii="Times New Roman" w:hAnsi="Times New Roman" w:cs="Times New Roman"/>
        </w:rPr>
        <w:t>117</w:t>
      </w:r>
      <w:r w:rsidR="00E80EE9" w:rsidRPr="00F031EF">
        <w:rPr>
          <w:rFonts w:ascii="Times New Roman" w:hAnsi="Times New Roman" w:cs="Times New Roman"/>
        </w:rPr>
        <w:t xml:space="preserve"> </w:t>
      </w:r>
      <w:r w:rsidR="001108F0" w:rsidRPr="00F031EF">
        <w:rPr>
          <w:rFonts w:ascii="Times New Roman" w:hAnsi="Times New Roman" w:cs="Times New Roman"/>
        </w:rPr>
        <w:t>per acre that</w:t>
      </w:r>
      <w:r w:rsidR="00E80EE9" w:rsidRPr="00F031EF">
        <w:rPr>
          <w:rFonts w:ascii="Times New Roman" w:hAnsi="Times New Roman" w:cs="Times New Roman"/>
        </w:rPr>
        <w:t xml:space="preserve"> that yield</w:t>
      </w:r>
      <w:r w:rsidR="001108F0" w:rsidRPr="00F031EF">
        <w:rPr>
          <w:rFonts w:ascii="Times New Roman" w:hAnsi="Times New Roman" w:cs="Times New Roman"/>
        </w:rPr>
        <w:t>ed</w:t>
      </w:r>
      <w:r w:rsidR="00E80EE9" w:rsidRPr="00F031EF">
        <w:rPr>
          <w:rFonts w:ascii="Times New Roman" w:hAnsi="Times New Roman" w:cs="Times New Roman"/>
        </w:rPr>
        <w:t xml:space="preserve"> </w:t>
      </w:r>
      <w:r w:rsidR="001108F0" w:rsidRPr="00F031EF">
        <w:rPr>
          <w:rFonts w:ascii="Times New Roman" w:hAnsi="Times New Roman" w:cs="Times New Roman"/>
        </w:rPr>
        <w:t>150</w:t>
      </w:r>
      <w:r w:rsidR="00E80EE9" w:rsidRPr="00F031EF">
        <w:rPr>
          <w:rFonts w:ascii="Times New Roman" w:hAnsi="Times New Roman" w:cs="Times New Roman"/>
        </w:rPr>
        <w:t xml:space="preserve"> fruit</w:t>
      </w:r>
      <w:r w:rsidR="001108F0" w:rsidRPr="00F031EF">
        <w:rPr>
          <w:rFonts w:ascii="Times New Roman" w:hAnsi="Times New Roman" w:cs="Times New Roman"/>
        </w:rPr>
        <w:t>/tree,</w:t>
      </w:r>
      <w:r w:rsidR="00E80EE9" w:rsidRPr="00F031EF">
        <w:rPr>
          <w:rFonts w:ascii="Times New Roman" w:hAnsi="Times New Roman" w:cs="Times New Roman"/>
        </w:rPr>
        <w:t xml:space="preserve"> the </w:t>
      </w:r>
      <w:r w:rsidR="001108F0" w:rsidRPr="00F031EF">
        <w:rPr>
          <w:rFonts w:ascii="Times New Roman" w:hAnsi="Times New Roman" w:cs="Times New Roman"/>
        </w:rPr>
        <w:t>cost of bagging would equal $</w:t>
      </w:r>
      <w:r w:rsidR="00F17FE7" w:rsidRPr="00F031EF">
        <w:rPr>
          <w:rFonts w:ascii="Times New Roman" w:hAnsi="Times New Roman" w:cs="Times New Roman"/>
        </w:rPr>
        <w:t>1,</w:t>
      </w:r>
      <w:r w:rsidR="008328F3" w:rsidRPr="00F031EF">
        <w:rPr>
          <w:rFonts w:ascii="Times New Roman" w:hAnsi="Times New Roman" w:cs="Times New Roman"/>
        </w:rPr>
        <w:t>592</w:t>
      </w:r>
      <w:r w:rsidR="001108F0" w:rsidRPr="00F031EF">
        <w:rPr>
          <w:rFonts w:ascii="Times New Roman" w:hAnsi="Times New Roman" w:cs="Times New Roman"/>
        </w:rPr>
        <w:t>, based on bag price plus $12/</w:t>
      </w:r>
      <w:proofErr w:type="spellStart"/>
      <w:r w:rsidR="001108F0" w:rsidRPr="00F031EF">
        <w:rPr>
          <w:rFonts w:ascii="Times New Roman" w:hAnsi="Times New Roman" w:cs="Times New Roman"/>
        </w:rPr>
        <w:t>hr</w:t>
      </w:r>
      <w:proofErr w:type="spellEnd"/>
      <w:r w:rsidR="001108F0" w:rsidRPr="00F031EF">
        <w:rPr>
          <w:rFonts w:ascii="Times New Roman" w:hAnsi="Times New Roman" w:cs="Times New Roman"/>
        </w:rPr>
        <w:t xml:space="preserve"> labor, </w:t>
      </w:r>
      <w:r w:rsidR="00E80EE9" w:rsidRPr="00F031EF">
        <w:rPr>
          <w:rFonts w:ascii="Times New Roman" w:hAnsi="Times New Roman" w:cs="Times New Roman"/>
        </w:rPr>
        <w:t xml:space="preserve">in addition to the estimated </w:t>
      </w:r>
      <w:r w:rsidR="00F17FE7" w:rsidRPr="00F031EF">
        <w:rPr>
          <w:rFonts w:ascii="Times New Roman" w:hAnsi="Times New Roman" w:cs="Times New Roman"/>
        </w:rPr>
        <w:t>1</w:t>
      </w:r>
      <w:r w:rsidR="008328F3" w:rsidRPr="00F031EF">
        <w:rPr>
          <w:rFonts w:ascii="Times New Roman" w:hAnsi="Times New Roman" w:cs="Times New Roman"/>
        </w:rPr>
        <w:t>23</w:t>
      </w:r>
      <w:r w:rsidR="00E80EE9" w:rsidRPr="00F031EF">
        <w:rPr>
          <w:rFonts w:ascii="Times New Roman" w:hAnsi="Times New Roman" w:cs="Times New Roman"/>
        </w:rPr>
        <w:t xml:space="preserve"> </w:t>
      </w:r>
      <w:r w:rsidR="00E80EE9" w:rsidRPr="00F031EF">
        <w:rPr>
          <w:rFonts w:ascii="Times New Roman" w:hAnsi="Times New Roman" w:cs="Times New Roman"/>
          <w:noProof/>
        </w:rPr>
        <w:t>man-hours</w:t>
      </w:r>
      <w:r w:rsidR="00E80EE9" w:rsidRPr="00F031EF">
        <w:rPr>
          <w:rFonts w:ascii="Times New Roman" w:hAnsi="Times New Roman" w:cs="Times New Roman"/>
        </w:rPr>
        <w:t xml:space="preserve"> of total labor needed for </w:t>
      </w:r>
      <w:r w:rsidR="00E80EE9" w:rsidRPr="00F031EF">
        <w:rPr>
          <w:rFonts w:ascii="Times New Roman" w:hAnsi="Times New Roman" w:cs="Times New Roman"/>
          <w:noProof/>
        </w:rPr>
        <w:t>bag</w:t>
      </w:r>
      <w:r w:rsidR="004B034F" w:rsidRPr="00F031EF">
        <w:rPr>
          <w:rFonts w:ascii="Times New Roman" w:hAnsi="Times New Roman" w:cs="Times New Roman"/>
          <w:noProof/>
        </w:rPr>
        <w:t>ging</w:t>
      </w:r>
      <w:r w:rsidR="00E80EE9" w:rsidRPr="00F031EF">
        <w:rPr>
          <w:rFonts w:ascii="Times New Roman" w:hAnsi="Times New Roman" w:cs="Times New Roman"/>
        </w:rPr>
        <w:t xml:space="preserve"> installation and </w:t>
      </w:r>
      <w:commentRangeStart w:id="92"/>
      <w:r w:rsidR="00E80EE9" w:rsidRPr="00F031EF">
        <w:rPr>
          <w:rFonts w:ascii="Times New Roman" w:hAnsi="Times New Roman" w:cs="Times New Roman"/>
        </w:rPr>
        <w:t>removal</w:t>
      </w:r>
      <w:commentRangeEnd w:id="92"/>
      <w:r w:rsidR="00CC55E2">
        <w:rPr>
          <w:rStyle w:val="CommentReference"/>
        </w:rPr>
        <w:commentReference w:id="92"/>
      </w:r>
      <w:ins w:id="93" w:author="Brown,James T" w:date="2019-01-31T21:15:00Z">
        <w:r w:rsidR="00A57AFE">
          <w:rPr>
            <w:rFonts w:ascii="Times New Roman" w:hAnsi="Times New Roman" w:cs="Times New Roman"/>
          </w:rPr>
          <w:t xml:space="preserve"> </w:t>
        </w:r>
        <w:commentRangeStart w:id="94"/>
        <w:r w:rsidR="00A57AFE">
          <w:rPr>
            <w:rFonts w:ascii="Times New Roman" w:hAnsi="Times New Roman" w:cs="Times New Roman"/>
          </w:rPr>
          <w:t>()</w:t>
        </w:r>
        <w:commentRangeEnd w:id="94"/>
        <w:r w:rsidR="00A57AFE">
          <w:rPr>
            <w:rStyle w:val="CommentReference"/>
          </w:rPr>
          <w:commentReference w:id="94"/>
        </w:r>
      </w:ins>
      <w:r w:rsidR="00E80EE9" w:rsidRPr="00F031EF">
        <w:rPr>
          <w:rFonts w:ascii="Times New Roman" w:hAnsi="Times New Roman" w:cs="Times New Roman"/>
        </w:rPr>
        <w:t>.</w:t>
      </w:r>
      <w:r w:rsidR="00D53786" w:rsidRPr="00F031EF">
        <w:rPr>
          <w:rFonts w:ascii="Times New Roman" w:hAnsi="Times New Roman" w:cs="Times New Roman"/>
        </w:rPr>
        <w:t xml:space="preserve"> Additional research is </w:t>
      </w:r>
      <w:r w:rsidR="00F17FE7" w:rsidRPr="00F031EF">
        <w:rPr>
          <w:rFonts w:ascii="Times New Roman" w:hAnsi="Times New Roman" w:cs="Times New Roman"/>
        </w:rPr>
        <w:t xml:space="preserve">needed to </w:t>
      </w:r>
      <w:r w:rsidR="008328F3" w:rsidRPr="00F031EF">
        <w:rPr>
          <w:rFonts w:ascii="Times New Roman" w:hAnsi="Times New Roman" w:cs="Times New Roman"/>
        </w:rPr>
        <w:t>determine</w:t>
      </w:r>
      <w:r w:rsidR="00F17FE7" w:rsidRPr="00F031EF">
        <w:rPr>
          <w:rFonts w:ascii="Times New Roman" w:hAnsi="Times New Roman" w:cs="Times New Roman"/>
        </w:rPr>
        <w:t xml:space="preserve"> </w:t>
      </w:r>
      <w:r w:rsidR="008328F3" w:rsidRPr="00F031EF">
        <w:rPr>
          <w:rFonts w:ascii="Times New Roman" w:hAnsi="Times New Roman" w:cs="Times New Roman"/>
        </w:rPr>
        <w:t>if</w:t>
      </w:r>
      <w:r w:rsidR="00F17FE7" w:rsidRPr="00F031EF">
        <w:rPr>
          <w:rFonts w:ascii="Times New Roman" w:hAnsi="Times New Roman" w:cs="Times New Roman"/>
        </w:rPr>
        <w:t xml:space="preserve"> bagged peaches can be sold at a </w:t>
      </w:r>
      <w:r w:rsidR="00D53786" w:rsidRPr="00F031EF">
        <w:rPr>
          <w:rFonts w:ascii="Times New Roman" w:hAnsi="Times New Roman" w:cs="Times New Roman"/>
        </w:rPr>
        <w:t xml:space="preserve">price </w:t>
      </w:r>
      <w:r w:rsidR="008328F3" w:rsidRPr="00F031EF">
        <w:rPr>
          <w:rFonts w:ascii="Times New Roman" w:hAnsi="Times New Roman" w:cs="Times New Roman"/>
        </w:rPr>
        <w:t xml:space="preserve">premium or </w:t>
      </w:r>
      <w:r w:rsidR="00F17FE7" w:rsidRPr="00F031EF">
        <w:rPr>
          <w:rFonts w:ascii="Times New Roman" w:hAnsi="Times New Roman" w:cs="Times New Roman"/>
        </w:rPr>
        <w:t>current management practices</w:t>
      </w:r>
      <w:r w:rsidR="008328F3" w:rsidRPr="00F031EF">
        <w:rPr>
          <w:rFonts w:ascii="Times New Roman" w:hAnsi="Times New Roman" w:cs="Times New Roman"/>
        </w:rPr>
        <w:t xml:space="preserve"> could change</w:t>
      </w:r>
      <w:r w:rsidR="00F17FE7" w:rsidRPr="00F031EF">
        <w:rPr>
          <w:rFonts w:ascii="Times New Roman" w:hAnsi="Times New Roman" w:cs="Times New Roman"/>
        </w:rPr>
        <w:t xml:space="preserve">, such as a reduced spray schedule, </w:t>
      </w:r>
      <w:r w:rsidR="008328F3" w:rsidRPr="00F031EF">
        <w:rPr>
          <w:rFonts w:ascii="Times New Roman" w:hAnsi="Times New Roman" w:cs="Times New Roman"/>
        </w:rPr>
        <w:t xml:space="preserve">to </w:t>
      </w:r>
      <w:r w:rsidR="00F17FE7" w:rsidRPr="00F031EF">
        <w:rPr>
          <w:rFonts w:ascii="Times New Roman" w:hAnsi="Times New Roman" w:cs="Times New Roman"/>
        </w:rPr>
        <w:t>offset the price of bagging.</w:t>
      </w:r>
    </w:p>
    <w:p w14:paraId="105DACB3" w14:textId="77777777" w:rsidR="00397F97" w:rsidRPr="00F031EF" w:rsidRDefault="00397F97" w:rsidP="00FD602B">
      <w:pPr>
        <w:spacing w:line="480" w:lineRule="auto"/>
        <w:rPr>
          <w:rFonts w:ascii="Times New Roman" w:hAnsi="Times New Roman" w:cs="Times New Roman"/>
        </w:rPr>
      </w:pPr>
    </w:p>
    <w:p w14:paraId="2E5A8458" w14:textId="22604997" w:rsidR="005B4A68" w:rsidRPr="00F031EF" w:rsidRDefault="00DA7A05" w:rsidP="00B140B0">
      <w:pPr>
        <w:spacing w:line="480" w:lineRule="auto"/>
        <w:ind w:firstLine="720"/>
        <w:rPr>
          <w:rFonts w:ascii="Times New Roman" w:hAnsi="Times New Roman" w:cs="Times New Roman"/>
        </w:rPr>
        <w:pPrChange w:id="95" w:author="Brown,James T" w:date="2019-01-31T21:19:00Z">
          <w:pPr>
            <w:spacing w:line="480" w:lineRule="auto"/>
          </w:pPr>
        </w:pPrChange>
      </w:pPr>
      <w:commentRangeStart w:id="96"/>
      <w:r w:rsidRPr="00F031EF">
        <w:rPr>
          <w:rFonts w:ascii="Times New Roman" w:hAnsi="Times New Roman" w:cs="Times New Roman"/>
        </w:rPr>
        <w:t xml:space="preserve">For </w:t>
      </w:r>
      <w:r w:rsidR="00F17FE7" w:rsidRPr="00F031EF">
        <w:rPr>
          <w:rFonts w:ascii="Times New Roman" w:hAnsi="Times New Roman" w:cs="Times New Roman"/>
        </w:rPr>
        <w:t xml:space="preserve">organic or conventional </w:t>
      </w:r>
      <w:r w:rsidR="00E80EE9" w:rsidRPr="00F031EF">
        <w:rPr>
          <w:rFonts w:ascii="Times New Roman" w:hAnsi="Times New Roman" w:cs="Times New Roman"/>
          <w:noProof/>
        </w:rPr>
        <w:t>producers who</w:t>
      </w:r>
      <w:r w:rsidR="00E80EE9" w:rsidRPr="00F031EF">
        <w:rPr>
          <w:rFonts w:ascii="Times New Roman" w:hAnsi="Times New Roman" w:cs="Times New Roman"/>
        </w:rPr>
        <w:t xml:space="preserve"> </w:t>
      </w:r>
      <w:r w:rsidRPr="00F031EF">
        <w:rPr>
          <w:rFonts w:ascii="Times New Roman" w:hAnsi="Times New Roman" w:cs="Times New Roman"/>
        </w:rPr>
        <w:t xml:space="preserve">experience a significant loss in yield due to pests and diseases, bagging </w:t>
      </w:r>
      <w:r w:rsidR="000826DD" w:rsidRPr="00F031EF">
        <w:rPr>
          <w:rFonts w:ascii="Times New Roman" w:hAnsi="Times New Roman" w:cs="Times New Roman"/>
        </w:rPr>
        <w:t>may provide the tool needed</w:t>
      </w:r>
      <w:r w:rsidR="004B034F" w:rsidRPr="00F031EF">
        <w:rPr>
          <w:rFonts w:ascii="Times New Roman" w:hAnsi="Times New Roman" w:cs="Times New Roman"/>
        </w:rPr>
        <w:t xml:space="preserve"> to improve fruit quality</w:t>
      </w:r>
      <w:r w:rsidR="00F17FE7" w:rsidRPr="00F031EF">
        <w:rPr>
          <w:rFonts w:ascii="Times New Roman" w:hAnsi="Times New Roman" w:cs="Times New Roman"/>
        </w:rPr>
        <w:t xml:space="preserve"> and increase yield</w:t>
      </w:r>
      <w:r w:rsidR="000826DD" w:rsidRPr="00F031EF">
        <w:rPr>
          <w:rFonts w:ascii="Times New Roman" w:hAnsi="Times New Roman" w:cs="Times New Roman"/>
        </w:rPr>
        <w:t xml:space="preserve">. </w:t>
      </w:r>
      <w:commentRangeEnd w:id="96"/>
      <w:r w:rsidR="00B140B0">
        <w:rPr>
          <w:rStyle w:val="CommentReference"/>
        </w:rPr>
        <w:commentReference w:id="96"/>
      </w:r>
      <w:r w:rsidR="008328F3" w:rsidRPr="00F031EF">
        <w:rPr>
          <w:rFonts w:ascii="Times New Roman" w:hAnsi="Times New Roman" w:cs="Times New Roman"/>
        </w:rPr>
        <w:t xml:space="preserve">Bags are currently </w:t>
      </w:r>
      <w:r w:rsidR="002237E0" w:rsidRPr="00F031EF">
        <w:rPr>
          <w:rFonts w:ascii="Times New Roman" w:hAnsi="Times New Roman" w:cs="Times New Roman"/>
        </w:rPr>
        <w:t>commercially available</w:t>
      </w:r>
      <w:r w:rsidR="008328F3" w:rsidRPr="00F031EF">
        <w:rPr>
          <w:rFonts w:ascii="Times New Roman" w:hAnsi="Times New Roman" w:cs="Times New Roman"/>
        </w:rPr>
        <w:t xml:space="preserve"> and</w:t>
      </w:r>
      <w:r w:rsidR="002237E0" w:rsidRPr="00F031EF">
        <w:rPr>
          <w:rFonts w:ascii="Times New Roman" w:hAnsi="Times New Roman" w:cs="Times New Roman"/>
        </w:rPr>
        <w:t xml:space="preserve"> any producer in the southeast </w:t>
      </w:r>
      <w:r w:rsidR="008328F3" w:rsidRPr="00F031EF">
        <w:rPr>
          <w:rFonts w:ascii="Times New Roman" w:hAnsi="Times New Roman" w:cs="Times New Roman"/>
        </w:rPr>
        <w:t xml:space="preserve">interested in testing this </w:t>
      </w:r>
      <w:r w:rsidR="002237E0" w:rsidRPr="00F031EF">
        <w:rPr>
          <w:rFonts w:ascii="Times New Roman" w:hAnsi="Times New Roman" w:cs="Times New Roman"/>
        </w:rPr>
        <w:t xml:space="preserve">technology </w:t>
      </w:r>
      <w:r w:rsidR="008328F3" w:rsidRPr="00F031EF">
        <w:rPr>
          <w:rFonts w:ascii="Times New Roman" w:hAnsi="Times New Roman" w:cs="Times New Roman"/>
        </w:rPr>
        <w:t>can contact the authors of this article for more information.</w:t>
      </w:r>
      <w:r w:rsidR="002237E0" w:rsidRPr="00F031EF">
        <w:rPr>
          <w:rFonts w:ascii="Times New Roman" w:hAnsi="Times New Roman" w:cs="Times New Roman"/>
        </w:rPr>
        <w:t xml:space="preserve"> </w:t>
      </w:r>
    </w:p>
    <w:p w14:paraId="7162BD22" w14:textId="77777777" w:rsidR="002F485A" w:rsidRPr="00F031EF" w:rsidRDefault="002F485A" w:rsidP="00FD602B">
      <w:pPr>
        <w:spacing w:line="480" w:lineRule="auto"/>
        <w:rPr>
          <w:rFonts w:ascii="Times New Roman" w:hAnsi="Times New Roman" w:cs="Times New Roman"/>
        </w:rPr>
      </w:pPr>
    </w:p>
    <w:p w14:paraId="6193ED52" w14:textId="77777777" w:rsidR="005B4A68" w:rsidRPr="00F031EF" w:rsidRDefault="000826DD" w:rsidP="00FD602B">
      <w:pPr>
        <w:spacing w:line="480" w:lineRule="auto"/>
        <w:rPr>
          <w:rFonts w:ascii="Times New Roman" w:hAnsi="Times New Roman" w:cs="Times New Roman"/>
        </w:rPr>
      </w:pPr>
      <w:r w:rsidRPr="00F031EF">
        <w:rPr>
          <w:rFonts w:ascii="Times New Roman" w:hAnsi="Times New Roman" w:cs="Times New Roman"/>
        </w:rPr>
        <w:t>Key</w:t>
      </w:r>
      <w:r w:rsidR="005B4A68" w:rsidRPr="00F031EF">
        <w:rPr>
          <w:rFonts w:ascii="Times New Roman" w:hAnsi="Times New Roman" w:cs="Times New Roman"/>
        </w:rPr>
        <w:t xml:space="preserve"> Florida findings in 2018</w:t>
      </w:r>
    </w:p>
    <w:p w14:paraId="24485A94" w14:textId="77777777" w:rsidR="008328F3" w:rsidRPr="00F031EF" w:rsidRDefault="008328F3" w:rsidP="00FD602B">
      <w:pPr>
        <w:spacing w:line="480" w:lineRule="auto"/>
        <w:rPr>
          <w:rFonts w:ascii="Times New Roman" w:hAnsi="Times New Roman" w:cs="Times New Roman"/>
        </w:rPr>
      </w:pPr>
    </w:p>
    <w:p w14:paraId="5956A774" w14:textId="33ABC401" w:rsidR="00AD7B42" w:rsidRPr="00F031EF" w:rsidDel="00B140B0" w:rsidRDefault="00B140B0" w:rsidP="00FD602B">
      <w:pPr>
        <w:spacing w:line="480" w:lineRule="auto"/>
        <w:rPr>
          <w:del w:id="97" w:author="Brown,James T" w:date="2019-01-31T21:21:00Z"/>
          <w:rFonts w:ascii="Times New Roman" w:hAnsi="Times New Roman" w:cs="Times New Roman"/>
        </w:rPr>
      </w:pPr>
      <w:ins w:id="98" w:author="Brown,James T" w:date="2019-01-31T21:20:00Z">
        <w:r>
          <w:rPr>
            <w:rFonts w:ascii="Times New Roman" w:hAnsi="Times New Roman" w:cs="Times New Roman"/>
          </w:rPr>
          <w:t xml:space="preserve">In a statistical comparison of bagged peaches to </w:t>
        </w:r>
        <w:proofErr w:type="spellStart"/>
        <w:r>
          <w:rPr>
            <w:rFonts w:ascii="Times New Roman" w:hAnsi="Times New Roman" w:cs="Times New Roman"/>
          </w:rPr>
          <w:t>unbagged</w:t>
        </w:r>
        <w:proofErr w:type="spellEnd"/>
        <w:r>
          <w:rPr>
            <w:rFonts w:ascii="Times New Roman" w:hAnsi="Times New Roman" w:cs="Times New Roman"/>
          </w:rPr>
          <w:t xml:space="preserve"> our initial year of </w:t>
        </w:r>
      </w:ins>
      <w:del w:id="99" w:author="Brown,James T" w:date="2019-01-31T21:20:00Z">
        <w:r w:rsidR="008328F3" w:rsidRPr="00F031EF" w:rsidDel="00B140B0">
          <w:rPr>
            <w:rFonts w:ascii="Times New Roman" w:hAnsi="Times New Roman" w:cs="Times New Roman"/>
          </w:rPr>
          <w:delText>S</w:delText>
        </w:r>
        <w:r w:rsidR="00DA1122" w:rsidRPr="00F031EF" w:rsidDel="00B140B0">
          <w:rPr>
            <w:rFonts w:ascii="Times New Roman" w:hAnsi="Times New Roman" w:cs="Times New Roman"/>
          </w:rPr>
          <w:delText xml:space="preserve">tatistical analysis of the first year’s </w:delText>
        </w:r>
      </w:del>
      <w:r w:rsidR="00DA1122" w:rsidRPr="00F031EF">
        <w:rPr>
          <w:rFonts w:ascii="Times New Roman" w:hAnsi="Times New Roman" w:cs="Times New Roman"/>
        </w:rPr>
        <w:t>data</w:t>
      </w:r>
      <w:del w:id="100" w:author="Brown,James T" w:date="2019-01-31T21:21:00Z">
        <w:r w:rsidR="00DA1122" w:rsidRPr="00F031EF" w:rsidDel="00B140B0">
          <w:rPr>
            <w:rFonts w:ascii="Times New Roman" w:hAnsi="Times New Roman" w:cs="Times New Roman"/>
          </w:rPr>
          <w:delText>, compar</w:delText>
        </w:r>
        <w:r w:rsidR="008328F3" w:rsidRPr="00F031EF" w:rsidDel="00B140B0">
          <w:rPr>
            <w:rFonts w:ascii="Times New Roman" w:hAnsi="Times New Roman" w:cs="Times New Roman"/>
          </w:rPr>
          <w:delText>ing</w:delText>
        </w:r>
        <w:r w:rsidR="00DA1122" w:rsidRPr="00F031EF" w:rsidDel="00B140B0">
          <w:rPr>
            <w:rFonts w:ascii="Times New Roman" w:hAnsi="Times New Roman" w:cs="Times New Roman"/>
          </w:rPr>
          <w:delText xml:space="preserve"> </w:delText>
        </w:r>
      </w:del>
      <w:del w:id="101" w:author="Brown,James T" w:date="2019-01-31T21:19:00Z">
        <w:r w:rsidR="00DA1122" w:rsidRPr="00F031EF" w:rsidDel="00B140B0">
          <w:rPr>
            <w:rFonts w:ascii="Times New Roman" w:hAnsi="Times New Roman" w:cs="Times New Roman"/>
          </w:rPr>
          <w:delText xml:space="preserve">to unbagged </w:delText>
        </w:r>
        <w:r w:rsidR="008328F3" w:rsidRPr="00F031EF" w:rsidDel="00B140B0">
          <w:rPr>
            <w:rFonts w:ascii="Times New Roman" w:hAnsi="Times New Roman" w:cs="Times New Roman"/>
          </w:rPr>
          <w:delText xml:space="preserve">to </w:delText>
        </w:r>
      </w:del>
      <w:del w:id="102" w:author="Brown,James T" w:date="2019-01-31T21:21:00Z">
        <w:r w:rsidR="008328F3" w:rsidRPr="00F031EF" w:rsidDel="00B140B0">
          <w:rPr>
            <w:rFonts w:ascii="Times New Roman" w:hAnsi="Times New Roman" w:cs="Times New Roman"/>
          </w:rPr>
          <w:delText xml:space="preserve">bagged </w:delText>
        </w:r>
        <w:r w:rsidR="00DA1122" w:rsidRPr="00F031EF" w:rsidDel="00B140B0">
          <w:rPr>
            <w:rFonts w:ascii="Times New Roman" w:hAnsi="Times New Roman" w:cs="Times New Roman"/>
          </w:rPr>
          <w:delText>peaches</w:delText>
        </w:r>
      </w:del>
      <w:r w:rsidR="00C63F55" w:rsidRPr="00F031EF">
        <w:rPr>
          <w:rFonts w:ascii="Times New Roman" w:hAnsi="Times New Roman" w:cs="Times New Roman"/>
        </w:rPr>
        <w:t xml:space="preserve"> showed</w:t>
      </w:r>
      <w:ins w:id="103" w:author="Brown,James T" w:date="2019-01-31T21:21:00Z">
        <w:r>
          <w:rPr>
            <w:rFonts w:ascii="Times New Roman" w:hAnsi="Times New Roman" w:cs="Times New Roman"/>
          </w:rPr>
          <w:t>:</w:t>
        </w:r>
      </w:ins>
      <w:del w:id="104" w:author="Brown,James T" w:date="2019-01-31T21:21:00Z">
        <w:r w:rsidR="008328F3" w:rsidRPr="00F031EF" w:rsidDel="00B140B0">
          <w:rPr>
            <w:rFonts w:ascii="Times New Roman" w:hAnsi="Times New Roman" w:cs="Times New Roman"/>
          </w:rPr>
          <w:delText xml:space="preserve"> that</w:delText>
        </w:r>
        <w:r w:rsidR="00DA1122" w:rsidRPr="00F031EF" w:rsidDel="00B140B0">
          <w:rPr>
            <w:rFonts w:ascii="Times New Roman" w:hAnsi="Times New Roman" w:cs="Times New Roman"/>
          </w:rPr>
          <w:delText xml:space="preserve"> b</w:delText>
        </w:r>
        <w:r w:rsidR="00AD7B42" w:rsidRPr="00F031EF" w:rsidDel="00B140B0">
          <w:rPr>
            <w:rFonts w:ascii="Times New Roman" w:hAnsi="Times New Roman" w:cs="Times New Roman"/>
          </w:rPr>
          <w:delText>agged peaches:</w:delText>
        </w:r>
      </w:del>
    </w:p>
    <w:p w14:paraId="16DC5CF3" w14:textId="77777777" w:rsidR="008328F3" w:rsidRPr="00F031EF" w:rsidRDefault="008328F3" w:rsidP="00FD602B">
      <w:pPr>
        <w:spacing w:line="480" w:lineRule="auto"/>
        <w:rPr>
          <w:rFonts w:ascii="Times New Roman" w:hAnsi="Times New Roman" w:cs="Times New Roman"/>
        </w:rPr>
      </w:pPr>
    </w:p>
    <w:p w14:paraId="6C62FC09" w14:textId="0C6F075D" w:rsidR="00397F97" w:rsidRPr="00F031EF" w:rsidRDefault="00AC7705" w:rsidP="00FD602B">
      <w:pPr>
        <w:pStyle w:val="ListParagraph"/>
        <w:numPr>
          <w:ilvl w:val="0"/>
          <w:numId w:val="1"/>
        </w:numPr>
        <w:spacing w:line="480" w:lineRule="auto"/>
        <w:rPr>
          <w:rFonts w:ascii="Times New Roman" w:hAnsi="Times New Roman" w:cs="Times New Roman"/>
        </w:rPr>
      </w:pPr>
      <w:ins w:id="105" w:author="Brown,James T" w:date="2019-01-31T21:21:00Z">
        <w:r>
          <w:rPr>
            <w:rFonts w:ascii="Times New Roman" w:hAnsi="Times New Roman" w:cs="Times New Roman"/>
          </w:rPr>
          <w:t>Fruit size and y</w:t>
        </w:r>
      </w:ins>
      <w:ins w:id="106" w:author="Brown,James T" w:date="2019-01-31T21:22:00Z">
        <w:r>
          <w:rPr>
            <w:rFonts w:ascii="Times New Roman" w:hAnsi="Times New Roman" w:cs="Times New Roman"/>
          </w:rPr>
          <w:t>ield were not affected by bagging</w:t>
        </w:r>
      </w:ins>
      <w:del w:id="107" w:author="Brown,James T" w:date="2019-01-31T21:22:00Z">
        <w:r w:rsidR="00AD7B42" w:rsidRPr="00F031EF" w:rsidDel="00AC7705">
          <w:rPr>
            <w:rFonts w:ascii="Times New Roman" w:hAnsi="Times New Roman" w:cs="Times New Roman"/>
          </w:rPr>
          <w:delText>Did not reduce f</w:delText>
        </w:r>
        <w:r w:rsidR="005B4A68" w:rsidRPr="00F031EF" w:rsidDel="00AC7705">
          <w:rPr>
            <w:rFonts w:ascii="Times New Roman" w:hAnsi="Times New Roman" w:cs="Times New Roman"/>
          </w:rPr>
          <w:delText>ruit size and yield</w:delText>
        </w:r>
      </w:del>
    </w:p>
    <w:p w14:paraId="2C6BCF85" w14:textId="7015B935" w:rsidR="005B4A68" w:rsidRPr="00F031EF" w:rsidRDefault="00AC7705" w:rsidP="00FD602B">
      <w:pPr>
        <w:pStyle w:val="ListParagraph"/>
        <w:numPr>
          <w:ilvl w:val="0"/>
          <w:numId w:val="1"/>
        </w:numPr>
        <w:spacing w:line="480" w:lineRule="auto"/>
        <w:rPr>
          <w:rFonts w:ascii="Times New Roman" w:hAnsi="Times New Roman" w:cs="Times New Roman"/>
        </w:rPr>
      </w:pPr>
      <w:ins w:id="108" w:author="Brown,James T" w:date="2019-01-31T21:22:00Z">
        <w:r>
          <w:rPr>
            <w:rFonts w:ascii="Times New Roman" w:hAnsi="Times New Roman" w:cs="Times New Roman"/>
          </w:rPr>
          <w:t>Bagged peaches had</w:t>
        </w:r>
      </w:ins>
      <w:del w:id="109" w:author="Brown,James T" w:date="2019-01-31T21:22:00Z">
        <w:r w:rsidR="00AD7B42" w:rsidRPr="00F031EF" w:rsidDel="00AC7705">
          <w:rPr>
            <w:rFonts w:ascii="Times New Roman" w:hAnsi="Times New Roman" w:cs="Times New Roman"/>
          </w:rPr>
          <w:delText>H</w:delText>
        </w:r>
        <w:r w:rsidR="005B4A68" w:rsidRPr="00F031EF" w:rsidDel="00AC7705">
          <w:rPr>
            <w:rFonts w:ascii="Times New Roman" w:hAnsi="Times New Roman" w:cs="Times New Roman"/>
          </w:rPr>
          <w:delText>ad</w:delText>
        </w:r>
      </w:del>
      <w:r w:rsidR="005B4A68" w:rsidRPr="00F031EF">
        <w:rPr>
          <w:rFonts w:ascii="Times New Roman" w:hAnsi="Times New Roman" w:cs="Times New Roman"/>
        </w:rPr>
        <w:t xml:space="preserve"> a longer shelf life </w:t>
      </w:r>
      <w:del w:id="110" w:author="Brown,James T" w:date="2019-01-31T21:22:00Z">
        <w:r w:rsidR="005B4A68" w:rsidRPr="00F031EF" w:rsidDel="00AC7705">
          <w:rPr>
            <w:rFonts w:ascii="Times New Roman" w:hAnsi="Times New Roman" w:cs="Times New Roman"/>
          </w:rPr>
          <w:delText xml:space="preserve">with </w:delText>
        </w:r>
      </w:del>
      <w:ins w:id="111" w:author="Brown,James T" w:date="2019-01-31T21:22:00Z">
        <w:r>
          <w:rPr>
            <w:rFonts w:ascii="Times New Roman" w:hAnsi="Times New Roman" w:cs="Times New Roman"/>
          </w:rPr>
          <w:t>and</w:t>
        </w:r>
        <w:r w:rsidRPr="00F031EF">
          <w:rPr>
            <w:rFonts w:ascii="Times New Roman" w:hAnsi="Times New Roman" w:cs="Times New Roman"/>
          </w:rPr>
          <w:t xml:space="preserve"> </w:t>
        </w:r>
      </w:ins>
      <w:r w:rsidR="005B4A68" w:rsidRPr="00F031EF">
        <w:rPr>
          <w:rFonts w:ascii="Times New Roman" w:hAnsi="Times New Roman" w:cs="Times New Roman"/>
        </w:rPr>
        <w:t>less brown rot</w:t>
      </w:r>
    </w:p>
    <w:p w14:paraId="3F04EAAC" w14:textId="3F0F0205" w:rsidR="005B4A68" w:rsidRPr="00F031EF" w:rsidRDefault="00AC7705" w:rsidP="00FD602B">
      <w:pPr>
        <w:pStyle w:val="ListParagraph"/>
        <w:numPr>
          <w:ilvl w:val="0"/>
          <w:numId w:val="1"/>
        </w:numPr>
        <w:spacing w:line="480" w:lineRule="auto"/>
        <w:rPr>
          <w:rFonts w:ascii="Times New Roman" w:hAnsi="Times New Roman" w:cs="Times New Roman"/>
        </w:rPr>
      </w:pPr>
      <w:ins w:id="112" w:author="Brown,James T" w:date="2019-01-31T21:22:00Z">
        <w:r>
          <w:rPr>
            <w:rFonts w:ascii="Times New Roman" w:hAnsi="Times New Roman" w:cs="Times New Roman"/>
          </w:rPr>
          <w:t>Bagged pea</w:t>
        </w:r>
      </w:ins>
      <w:ins w:id="113" w:author="Brown,James T" w:date="2019-01-31T21:23:00Z">
        <w:r>
          <w:rPr>
            <w:rFonts w:ascii="Times New Roman" w:hAnsi="Times New Roman" w:cs="Times New Roman"/>
          </w:rPr>
          <w:t>ches h</w:t>
        </w:r>
      </w:ins>
      <w:del w:id="114" w:author="Brown,James T" w:date="2019-01-31T21:23:00Z">
        <w:r w:rsidR="00AD7B42" w:rsidRPr="00F031EF" w:rsidDel="00AC7705">
          <w:rPr>
            <w:rFonts w:ascii="Times New Roman" w:hAnsi="Times New Roman" w:cs="Times New Roman"/>
          </w:rPr>
          <w:delText>H</w:delText>
        </w:r>
      </w:del>
      <w:r w:rsidR="00AD7B42" w:rsidRPr="00F031EF">
        <w:rPr>
          <w:rFonts w:ascii="Times New Roman" w:hAnsi="Times New Roman" w:cs="Times New Roman"/>
        </w:rPr>
        <w:t>ad</w:t>
      </w:r>
      <w:r w:rsidR="005B4A68" w:rsidRPr="00F031EF">
        <w:rPr>
          <w:rFonts w:ascii="Times New Roman" w:hAnsi="Times New Roman" w:cs="Times New Roman"/>
        </w:rPr>
        <w:t xml:space="preserve"> fewer scab-like lesions</w:t>
      </w:r>
      <w:r w:rsidR="00AD7B42" w:rsidRPr="00F031EF">
        <w:rPr>
          <w:rFonts w:ascii="Times New Roman" w:hAnsi="Times New Roman" w:cs="Times New Roman"/>
        </w:rPr>
        <w:t xml:space="preserve"> </w:t>
      </w:r>
      <w:commentRangeStart w:id="115"/>
      <w:r w:rsidR="00AD7B42" w:rsidRPr="00F031EF">
        <w:rPr>
          <w:rFonts w:ascii="Times New Roman" w:hAnsi="Times New Roman" w:cs="Times New Roman"/>
        </w:rPr>
        <w:t>(</w:t>
      </w:r>
      <w:r w:rsidR="00DA1122" w:rsidRPr="00F031EF">
        <w:rPr>
          <w:rFonts w:ascii="Times New Roman" w:hAnsi="Times New Roman" w:cs="Times New Roman"/>
        </w:rPr>
        <w:t xml:space="preserve">inclusive of all </w:t>
      </w:r>
      <w:r w:rsidR="00AD7B42" w:rsidRPr="00F031EF">
        <w:rPr>
          <w:rFonts w:ascii="Times New Roman" w:hAnsi="Times New Roman" w:cs="Times New Roman"/>
        </w:rPr>
        <w:t>black spots on the skin)</w:t>
      </w:r>
      <w:commentRangeEnd w:id="115"/>
      <w:r>
        <w:rPr>
          <w:rStyle w:val="CommentReference"/>
        </w:rPr>
        <w:commentReference w:id="115"/>
      </w:r>
    </w:p>
    <w:p w14:paraId="3AAB9BA8" w14:textId="186F2247" w:rsidR="0030781A" w:rsidRPr="00F031EF" w:rsidRDefault="0030781A" w:rsidP="00FD602B">
      <w:pPr>
        <w:spacing w:before="100" w:beforeAutospacing="1" w:after="100" w:afterAutospacing="1" w:line="480" w:lineRule="auto"/>
        <w:rPr>
          <w:rFonts w:ascii="Times New Roman" w:eastAsia="Times New Roman" w:hAnsi="Times New Roman" w:cs="Times New Roman"/>
          <w:szCs w:val="24"/>
        </w:rPr>
      </w:pPr>
      <w:r w:rsidRPr="00F031EF">
        <w:rPr>
          <w:rFonts w:ascii="Times New Roman" w:eastAsia="Times New Roman" w:hAnsi="Times New Roman" w:cs="Times New Roman"/>
          <w:szCs w:val="24"/>
        </w:rPr>
        <w:t xml:space="preserve">Funding: This article </w:t>
      </w:r>
      <w:r w:rsidRPr="00F031EF">
        <w:rPr>
          <w:rFonts w:ascii="Times New Roman" w:eastAsia="Times New Roman" w:hAnsi="Times New Roman" w:cs="Times New Roman"/>
          <w:noProof/>
          <w:szCs w:val="24"/>
        </w:rPr>
        <w:t>was developed</w:t>
      </w:r>
      <w:r w:rsidRPr="00F031EF">
        <w:rPr>
          <w:rFonts w:ascii="Times New Roman" w:eastAsia="Times New Roman" w:hAnsi="Times New Roman" w:cs="Times New Roman"/>
          <w:szCs w:val="24"/>
        </w:rPr>
        <w:t xml:space="preserve"> in part with funding from the USDA-OREI Project Number 2016-51300-25726.</w:t>
      </w:r>
    </w:p>
    <w:p w14:paraId="7A82C7F8" w14:textId="77777777" w:rsidR="00FD602B" w:rsidRPr="00F031EF" w:rsidRDefault="00FD602B" w:rsidP="00FD602B">
      <w:pPr>
        <w:spacing w:before="100" w:beforeAutospacing="1" w:after="100" w:afterAutospacing="1" w:line="480" w:lineRule="auto"/>
        <w:rPr>
          <w:rFonts w:ascii="Times New Roman" w:eastAsia="Times New Roman" w:hAnsi="Times New Roman" w:cs="Times New Roman"/>
          <w:szCs w:val="24"/>
        </w:rPr>
      </w:pPr>
    </w:p>
    <w:p w14:paraId="7BBC154A" w14:textId="77777777" w:rsidR="00F17FE7" w:rsidRPr="00F031EF" w:rsidRDefault="00F17FE7" w:rsidP="00FD602B">
      <w:pPr>
        <w:spacing w:before="100" w:beforeAutospacing="1" w:after="100" w:afterAutospacing="1" w:line="480" w:lineRule="auto"/>
        <w:rPr>
          <w:rFonts w:ascii="Times New Roman" w:eastAsia="Times New Roman" w:hAnsi="Times New Roman" w:cs="Times New Roman"/>
          <w:szCs w:val="24"/>
          <w:u w:val="single"/>
        </w:rPr>
      </w:pPr>
      <w:r w:rsidRPr="00F031EF">
        <w:rPr>
          <w:rFonts w:ascii="Times New Roman" w:eastAsia="Times New Roman" w:hAnsi="Times New Roman" w:cs="Times New Roman"/>
          <w:szCs w:val="24"/>
          <w:u w:val="single"/>
        </w:rPr>
        <w:t>References</w:t>
      </w:r>
    </w:p>
    <w:p w14:paraId="6C1F214E" w14:textId="78C43EBC" w:rsidR="00D53786" w:rsidRPr="00F031EF" w:rsidRDefault="00D53786" w:rsidP="00FD602B">
      <w:pPr>
        <w:spacing w:before="100" w:beforeAutospacing="1" w:after="100" w:afterAutospacing="1" w:line="480" w:lineRule="auto"/>
        <w:rPr>
          <w:rFonts w:ascii="Times New Roman" w:eastAsia="Times New Roman" w:hAnsi="Times New Roman" w:cs="Times New Roman"/>
          <w:szCs w:val="24"/>
        </w:rPr>
      </w:pPr>
      <w:proofErr w:type="spellStart"/>
      <w:r w:rsidRPr="00F031EF">
        <w:rPr>
          <w:rFonts w:ascii="Times New Roman" w:eastAsia="Times New Roman" w:hAnsi="Times New Roman" w:cs="Times New Roman"/>
          <w:szCs w:val="24"/>
        </w:rPr>
        <w:t>Bagle</w:t>
      </w:r>
      <w:proofErr w:type="spellEnd"/>
      <w:r w:rsidRPr="00F031EF">
        <w:rPr>
          <w:rFonts w:ascii="Times New Roman" w:eastAsia="Times New Roman" w:hAnsi="Times New Roman" w:cs="Times New Roman"/>
          <w:szCs w:val="24"/>
        </w:rPr>
        <w:t xml:space="preserve">, B.G. 2011. Studies on varietal reaction, extent of damage and management of </w:t>
      </w:r>
      <w:proofErr w:type="spellStart"/>
      <w:r w:rsidRPr="00F031EF">
        <w:rPr>
          <w:rFonts w:ascii="Times New Roman" w:eastAsia="Times New Roman" w:hAnsi="Times New Roman" w:cs="Times New Roman"/>
          <w:szCs w:val="24"/>
        </w:rPr>
        <w:t>anar</w:t>
      </w:r>
      <w:proofErr w:type="spellEnd"/>
      <w:r w:rsidRPr="00F031EF">
        <w:rPr>
          <w:rFonts w:ascii="Times New Roman" w:eastAsia="Times New Roman" w:hAnsi="Times New Roman" w:cs="Times New Roman"/>
          <w:szCs w:val="24"/>
        </w:rPr>
        <w:t xml:space="preserve"> butterfly, </w:t>
      </w:r>
      <w:proofErr w:type="spellStart"/>
      <w:r w:rsidRPr="00F031EF">
        <w:rPr>
          <w:rFonts w:ascii="Times New Roman" w:eastAsia="Times New Roman" w:hAnsi="Times New Roman" w:cs="Times New Roman"/>
          <w:i/>
          <w:szCs w:val="24"/>
        </w:rPr>
        <w:t>Deudorix</w:t>
      </w:r>
      <w:proofErr w:type="spellEnd"/>
      <w:r w:rsidRPr="00F031EF">
        <w:rPr>
          <w:rFonts w:ascii="Times New Roman" w:eastAsia="Times New Roman" w:hAnsi="Times New Roman" w:cs="Times New Roman"/>
          <w:i/>
          <w:szCs w:val="24"/>
        </w:rPr>
        <w:t xml:space="preserve"> </w:t>
      </w:r>
      <w:proofErr w:type="spellStart"/>
      <w:r w:rsidRPr="00F031EF">
        <w:rPr>
          <w:rFonts w:ascii="Times New Roman" w:eastAsia="Times New Roman" w:hAnsi="Times New Roman" w:cs="Times New Roman"/>
          <w:i/>
          <w:szCs w:val="24"/>
        </w:rPr>
        <w:t>isocrates</w:t>
      </w:r>
      <w:proofErr w:type="spellEnd"/>
      <w:r w:rsidRPr="00F031EF">
        <w:rPr>
          <w:rFonts w:ascii="Times New Roman" w:eastAsia="Times New Roman" w:hAnsi="Times New Roman" w:cs="Times New Roman"/>
          <w:szCs w:val="24"/>
        </w:rPr>
        <w:t xml:space="preserve"> in pomegranate. Acta </w:t>
      </w:r>
      <w:proofErr w:type="spellStart"/>
      <w:r w:rsidRPr="00F031EF">
        <w:rPr>
          <w:rFonts w:ascii="Times New Roman" w:eastAsia="Times New Roman" w:hAnsi="Times New Roman" w:cs="Times New Roman"/>
          <w:szCs w:val="24"/>
        </w:rPr>
        <w:t>Hortic</w:t>
      </w:r>
      <w:proofErr w:type="spellEnd"/>
      <w:r w:rsidRPr="00F031EF">
        <w:rPr>
          <w:rFonts w:ascii="Times New Roman" w:eastAsia="Times New Roman" w:hAnsi="Times New Roman" w:cs="Times New Roman"/>
          <w:szCs w:val="24"/>
        </w:rPr>
        <w:t>. 890:557</w:t>
      </w:r>
      <w:r w:rsidR="00FD602B" w:rsidRPr="00F031EF">
        <w:rPr>
          <w:rFonts w:ascii="Times New Roman" w:eastAsia="Times New Roman" w:hAnsi="Times New Roman" w:cs="Times New Roman"/>
          <w:szCs w:val="24"/>
        </w:rPr>
        <w:t>-</w:t>
      </w:r>
      <w:r w:rsidRPr="00F031EF">
        <w:rPr>
          <w:rFonts w:ascii="Times New Roman" w:eastAsia="Times New Roman" w:hAnsi="Times New Roman" w:cs="Times New Roman"/>
          <w:szCs w:val="24"/>
        </w:rPr>
        <w:t xml:space="preserve">559. </w:t>
      </w:r>
    </w:p>
    <w:p w14:paraId="17EE8F04" w14:textId="146D6742" w:rsidR="00F17FE7" w:rsidRPr="00F031EF" w:rsidRDefault="00F17FE7" w:rsidP="00FD602B">
      <w:pPr>
        <w:spacing w:before="100" w:beforeAutospacing="1" w:after="100" w:afterAutospacing="1" w:line="480" w:lineRule="auto"/>
        <w:rPr>
          <w:rFonts w:ascii="Times New Roman" w:eastAsia="Times New Roman" w:hAnsi="Times New Roman" w:cs="Times New Roman"/>
          <w:szCs w:val="24"/>
        </w:rPr>
      </w:pPr>
      <w:proofErr w:type="spellStart"/>
      <w:r w:rsidRPr="00F031EF">
        <w:rPr>
          <w:rFonts w:ascii="Times New Roman" w:eastAsia="Times New Roman" w:hAnsi="Times New Roman" w:cs="Times New Roman"/>
          <w:szCs w:val="24"/>
        </w:rPr>
        <w:t>Hofman</w:t>
      </w:r>
      <w:proofErr w:type="spellEnd"/>
      <w:r w:rsidRPr="00F031EF">
        <w:rPr>
          <w:rFonts w:ascii="Times New Roman" w:eastAsia="Times New Roman" w:hAnsi="Times New Roman" w:cs="Times New Roman"/>
          <w:szCs w:val="24"/>
        </w:rPr>
        <w:t xml:space="preserve">, P.J., </w:t>
      </w:r>
      <w:r w:rsidR="00D53786" w:rsidRPr="00F031EF">
        <w:rPr>
          <w:rFonts w:ascii="Times New Roman" w:eastAsia="Times New Roman" w:hAnsi="Times New Roman" w:cs="Times New Roman"/>
          <w:szCs w:val="24"/>
        </w:rPr>
        <w:t xml:space="preserve">L.G. </w:t>
      </w:r>
      <w:r w:rsidRPr="00F031EF">
        <w:rPr>
          <w:rFonts w:ascii="Times New Roman" w:eastAsia="Times New Roman" w:hAnsi="Times New Roman" w:cs="Times New Roman"/>
          <w:szCs w:val="24"/>
        </w:rPr>
        <w:t>Smith,</w:t>
      </w:r>
      <w:r w:rsidR="00D53786" w:rsidRPr="00F031EF">
        <w:rPr>
          <w:rFonts w:ascii="Times New Roman" w:eastAsia="Times New Roman" w:hAnsi="Times New Roman" w:cs="Times New Roman"/>
          <w:szCs w:val="24"/>
        </w:rPr>
        <w:t xml:space="preserve"> D.C.</w:t>
      </w:r>
      <w:r w:rsidRPr="00F031EF">
        <w:rPr>
          <w:rFonts w:ascii="Times New Roman" w:eastAsia="Times New Roman" w:hAnsi="Times New Roman" w:cs="Times New Roman"/>
          <w:szCs w:val="24"/>
        </w:rPr>
        <w:t xml:space="preserve"> Joyce,</w:t>
      </w:r>
      <w:r w:rsidR="00D53786" w:rsidRPr="00F031EF">
        <w:rPr>
          <w:rFonts w:ascii="Times New Roman" w:eastAsia="Times New Roman" w:hAnsi="Times New Roman" w:cs="Times New Roman"/>
          <w:szCs w:val="24"/>
        </w:rPr>
        <w:t xml:space="preserve"> G.L.</w:t>
      </w:r>
      <w:r w:rsidRPr="00F031EF">
        <w:rPr>
          <w:rFonts w:ascii="Times New Roman" w:eastAsia="Times New Roman" w:hAnsi="Times New Roman" w:cs="Times New Roman"/>
          <w:szCs w:val="24"/>
        </w:rPr>
        <w:t xml:space="preserve"> Johnson</w:t>
      </w:r>
      <w:r w:rsidR="00D53786" w:rsidRPr="00F031EF">
        <w:rPr>
          <w:rFonts w:ascii="Times New Roman" w:eastAsia="Times New Roman" w:hAnsi="Times New Roman" w:cs="Times New Roman"/>
          <w:szCs w:val="24"/>
        </w:rPr>
        <w:t xml:space="preserve">, and G.F. </w:t>
      </w:r>
      <w:proofErr w:type="spellStart"/>
      <w:r w:rsidR="00D53786" w:rsidRPr="00F031EF">
        <w:rPr>
          <w:rFonts w:ascii="Times New Roman" w:eastAsia="Times New Roman" w:hAnsi="Times New Roman" w:cs="Times New Roman"/>
          <w:szCs w:val="24"/>
        </w:rPr>
        <w:t>Meiburg</w:t>
      </w:r>
      <w:proofErr w:type="spellEnd"/>
      <w:r w:rsidR="00D53786" w:rsidRPr="00F031EF">
        <w:rPr>
          <w:rFonts w:ascii="Times New Roman" w:eastAsia="Times New Roman" w:hAnsi="Times New Roman" w:cs="Times New Roman"/>
          <w:szCs w:val="24"/>
        </w:rPr>
        <w:t xml:space="preserve">. </w:t>
      </w:r>
      <w:r w:rsidRPr="00F031EF">
        <w:rPr>
          <w:rFonts w:ascii="Times New Roman" w:eastAsia="Times New Roman" w:hAnsi="Times New Roman" w:cs="Times New Roman"/>
          <w:szCs w:val="24"/>
        </w:rPr>
        <w:t>1997. Bagging of mango (</w:t>
      </w:r>
      <w:proofErr w:type="spellStart"/>
      <w:r w:rsidRPr="00F031EF">
        <w:rPr>
          <w:rFonts w:ascii="Times New Roman" w:eastAsia="Times New Roman" w:hAnsi="Times New Roman" w:cs="Times New Roman"/>
          <w:i/>
          <w:szCs w:val="24"/>
        </w:rPr>
        <w:t>Mangifera</w:t>
      </w:r>
      <w:proofErr w:type="spellEnd"/>
      <w:r w:rsidRPr="00F031EF">
        <w:rPr>
          <w:rFonts w:ascii="Times New Roman" w:eastAsia="Times New Roman" w:hAnsi="Times New Roman" w:cs="Times New Roman"/>
          <w:i/>
          <w:szCs w:val="24"/>
        </w:rPr>
        <w:t xml:space="preserve"> </w:t>
      </w:r>
      <w:proofErr w:type="spellStart"/>
      <w:r w:rsidRPr="00F031EF">
        <w:rPr>
          <w:rFonts w:ascii="Times New Roman" w:eastAsia="Times New Roman" w:hAnsi="Times New Roman" w:cs="Times New Roman"/>
          <w:i/>
          <w:szCs w:val="24"/>
        </w:rPr>
        <w:t>indica</w:t>
      </w:r>
      <w:proofErr w:type="spellEnd"/>
      <w:r w:rsidRPr="00F031EF">
        <w:rPr>
          <w:rFonts w:ascii="Times New Roman" w:eastAsia="Times New Roman" w:hAnsi="Times New Roman" w:cs="Times New Roman"/>
          <w:szCs w:val="24"/>
        </w:rPr>
        <w:t xml:space="preserve"> cv. ‘</w:t>
      </w:r>
      <w:proofErr w:type="spellStart"/>
      <w:r w:rsidRPr="00F031EF">
        <w:rPr>
          <w:rFonts w:ascii="Times New Roman" w:eastAsia="Times New Roman" w:hAnsi="Times New Roman" w:cs="Times New Roman"/>
          <w:szCs w:val="24"/>
        </w:rPr>
        <w:t>Keitt</w:t>
      </w:r>
      <w:proofErr w:type="spellEnd"/>
      <w:r w:rsidRPr="00F031EF">
        <w:rPr>
          <w:rFonts w:ascii="Times New Roman" w:eastAsia="Times New Roman" w:hAnsi="Times New Roman" w:cs="Times New Roman"/>
          <w:szCs w:val="24"/>
        </w:rPr>
        <w:t xml:space="preserve">’) fruit influences fruit quality and mineral composition. </w:t>
      </w:r>
      <w:r w:rsidR="00D53786" w:rsidRPr="00F031EF">
        <w:rPr>
          <w:rFonts w:ascii="Times New Roman" w:hAnsi="Times New Roman" w:cs="Times New Roman"/>
        </w:rPr>
        <w:t>Postharvest Biol. Technol</w:t>
      </w:r>
      <w:r w:rsidR="00FD602B" w:rsidRPr="00F031EF">
        <w:rPr>
          <w:rFonts w:ascii="Times New Roman" w:hAnsi="Times New Roman" w:cs="Times New Roman"/>
        </w:rPr>
        <w:t>.</w:t>
      </w:r>
      <w:r w:rsidR="00D53786" w:rsidRPr="00F031EF">
        <w:rPr>
          <w:rFonts w:ascii="Times New Roman" w:eastAsia="Times New Roman" w:hAnsi="Times New Roman" w:cs="Times New Roman"/>
          <w:szCs w:val="24"/>
        </w:rPr>
        <w:t xml:space="preserve"> 12:</w:t>
      </w:r>
      <w:r w:rsidRPr="00F031EF">
        <w:rPr>
          <w:rFonts w:ascii="Times New Roman" w:eastAsia="Times New Roman" w:hAnsi="Times New Roman" w:cs="Times New Roman"/>
          <w:szCs w:val="24"/>
        </w:rPr>
        <w:t>83</w:t>
      </w:r>
      <w:r w:rsidR="00FD602B" w:rsidRPr="00F031EF">
        <w:rPr>
          <w:rFonts w:ascii="Times New Roman" w:eastAsia="Times New Roman" w:hAnsi="Times New Roman" w:cs="Times New Roman"/>
          <w:szCs w:val="24"/>
        </w:rPr>
        <w:t>-</w:t>
      </w:r>
      <w:r w:rsidRPr="00F031EF">
        <w:rPr>
          <w:rFonts w:ascii="Times New Roman" w:eastAsia="Times New Roman" w:hAnsi="Times New Roman" w:cs="Times New Roman"/>
          <w:szCs w:val="24"/>
        </w:rPr>
        <w:t>91.</w:t>
      </w:r>
    </w:p>
    <w:p w14:paraId="647F4755" w14:textId="57BCB360" w:rsidR="0030781A" w:rsidRPr="00F031EF" w:rsidRDefault="00D53786" w:rsidP="00FD602B">
      <w:pPr>
        <w:spacing w:line="480" w:lineRule="auto"/>
        <w:rPr>
          <w:rFonts w:ascii="Times New Roman" w:hAnsi="Times New Roman" w:cs="Times New Roman"/>
        </w:rPr>
      </w:pPr>
      <w:r w:rsidRPr="00F031EF">
        <w:rPr>
          <w:rFonts w:ascii="Times New Roman" w:hAnsi="Times New Roman" w:cs="Times New Roman"/>
        </w:rPr>
        <w:t xml:space="preserve">Sharma, R.R., S.V.R. Reddy, and M.J. </w:t>
      </w:r>
      <w:proofErr w:type="spellStart"/>
      <w:r w:rsidR="00F17FE7" w:rsidRPr="00F031EF">
        <w:rPr>
          <w:rFonts w:ascii="Times New Roman" w:hAnsi="Times New Roman" w:cs="Times New Roman"/>
        </w:rPr>
        <w:t>Jhalegar</w:t>
      </w:r>
      <w:proofErr w:type="spellEnd"/>
      <w:r w:rsidR="00F17FE7" w:rsidRPr="00F031EF">
        <w:rPr>
          <w:rFonts w:ascii="Times New Roman" w:hAnsi="Times New Roman" w:cs="Times New Roman"/>
        </w:rPr>
        <w:t xml:space="preserve">. 2014. Pre-harvest fruit bagging: </w:t>
      </w:r>
      <w:r w:rsidRPr="00F031EF">
        <w:rPr>
          <w:rFonts w:ascii="Times New Roman" w:hAnsi="Times New Roman" w:cs="Times New Roman"/>
        </w:rPr>
        <w:t>A</w:t>
      </w:r>
      <w:r w:rsidR="00F17FE7" w:rsidRPr="00F031EF">
        <w:rPr>
          <w:rFonts w:ascii="Times New Roman" w:hAnsi="Times New Roman" w:cs="Times New Roman"/>
        </w:rPr>
        <w:t xml:space="preserve"> useful approach for plant protection and improved post-harvest fruit qualit</w:t>
      </w:r>
      <w:r w:rsidRPr="00F031EF">
        <w:rPr>
          <w:rFonts w:ascii="Times New Roman" w:hAnsi="Times New Roman" w:cs="Times New Roman"/>
        </w:rPr>
        <w:t xml:space="preserve">y. J. </w:t>
      </w:r>
      <w:proofErr w:type="spellStart"/>
      <w:r w:rsidRPr="00F031EF">
        <w:rPr>
          <w:rFonts w:ascii="Times New Roman" w:hAnsi="Times New Roman" w:cs="Times New Roman"/>
        </w:rPr>
        <w:t>Hortic</w:t>
      </w:r>
      <w:proofErr w:type="spellEnd"/>
      <w:r w:rsidRPr="00F031EF">
        <w:rPr>
          <w:rFonts w:ascii="Times New Roman" w:hAnsi="Times New Roman" w:cs="Times New Roman"/>
        </w:rPr>
        <w:t>. Sci. Biotech. 89:</w:t>
      </w:r>
      <w:r w:rsidR="00F17FE7" w:rsidRPr="00F031EF">
        <w:rPr>
          <w:rFonts w:ascii="Times New Roman" w:hAnsi="Times New Roman" w:cs="Times New Roman"/>
        </w:rPr>
        <w:t>101-113.</w:t>
      </w:r>
    </w:p>
    <w:p w14:paraId="7237BBE4" w14:textId="77777777" w:rsidR="00F031EF" w:rsidRPr="00F031EF" w:rsidRDefault="00F031EF" w:rsidP="00FD602B">
      <w:pPr>
        <w:spacing w:line="480" w:lineRule="auto"/>
        <w:rPr>
          <w:rFonts w:ascii="Times New Roman" w:hAnsi="Times New Roman" w:cs="Times New Roman"/>
        </w:rPr>
      </w:pPr>
    </w:p>
    <w:p w14:paraId="528BE047" w14:textId="77777777" w:rsidR="00F031EF" w:rsidRPr="00F031EF" w:rsidRDefault="00F031EF">
      <w:pPr>
        <w:rPr>
          <w:rFonts w:ascii="Times New Roman" w:hAnsi="Times New Roman" w:cs="Times New Roman"/>
        </w:rPr>
      </w:pPr>
      <w:r w:rsidRPr="00F031EF">
        <w:rPr>
          <w:rFonts w:ascii="Times New Roman" w:hAnsi="Times New Roman" w:cs="Times New Roman"/>
        </w:rPr>
        <w:br w:type="page"/>
      </w:r>
    </w:p>
    <w:p w14:paraId="646840B1" w14:textId="1D6B1B29" w:rsidR="00F031EF" w:rsidRPr="00F031EF" w:rsidRDefault="00865E7F" w:rsidP="00F031EF">
      <w:pPr>
        <w:rPr>
          <w:rFonts w:ascii="Times New Roman" w:hAnsi="Times New Roman" w:cs="Times New Roman"/>
          <w:b/>
        </w:rPr>
      </w:pPr>
      <w:r>
        <w:rPr>
          <w:rFonts w:ascii="Times New Roman" w:hAnsi="Times New Roman" w:cs="Times New Roman"/>
          <w:b/>
        </w:rPr>
        <w:lastRenderedPageBreak/>
        <w:t>Peach colored bag literature review (</w:t>
      </w:r>
      <w:proofErr w:type="spellStart"/>
      <w:r>
        <w:rPr>
          <w:rFonts w:ascii="Times New Roman" w:hAnsi="Times New Roman" w:cs="Times New Roman"/>
          <w:b/>
        </w:rPr>
        <w:t>HortScience</w:t>
      </w:r>
      <w:proofErr w:type="spellEnd"/>
    </w:p>
    <w:p w14:paraId="0E86BA71" w14:textId="77777777" w:rsidR="00F031EF" w:rsidRPr="00F031EF" w:rsidRDefault="00F031EF" w:rsidP="00F031EF">
      <w:pPr>
        <w:rPr>
          <w:rFonts w:ascii="Times New Roman" w:hAnsi="Times New Roman" w:cs="Times New Roman"/>
        </w:rPr>
      </w:pPr>
    </w:p>
    <w:p w14:paraId="61AB495B" w14:textId="44BC3DDE" w:rsidR="00F031EF" w:rsidRPr="00F031EF" w:rsidRDefault="00F031EF" w:rsidP="00865E7F">
      <w:pPr>
        <w:spacing w:line="480" w:lineRule="auto"/>
        <w:rPr>
          <w:rFonts w:ascii="Times New Roman" w:hAnsi="Times New Roman" w:cs="Times New Roman"/>
        </w:rPr>
      </w:pPr>
      <w:r w:rsidRPr="00F031EF">
        <w:rPr>
          <w:rFonts w:ascii="Times New Roman" w:hAnsi="Times New Roman" w:cs="Times New Roman"/>
        </w:rPr>
        <w:t xml:space="preserve">Horticulturists have been altering the light </w:t>
      </w:r>
      <w:r>
        <w:rPr>
          <w:rFonts w:ascii="Times New Roman" w:hAnsi="Times New Roman" w:cs="Times New Roman"/>
        </w:rPr>
        <w:t>quality and quantity</w:t>
      </w:r>
      <w:r w:rsidRPr="00F031EF">
        <w:rPr>
          <w:rFonts w:ascii="Times New Roman" w:hAnsi="Times New Roman" w:cs="Times New Roman"/>
        </w:rPr>
        <w:t xml:space="preserve"> of peach trees since the beginning of intensive cultivation because light can have a profound effect on peach tree growth and fruit quality. Innovations such as orchard design, tree spacing, and pruning allow machinery to traverse the orchard and ensure maximal incident solar photosynthetic active radiation (PAR) within the tree canopy as well as on a land area basis (</w:t>
      </w:r>
      <w:proofErr w:type="spellStart"/>
      <w:r w:rsidR="001D6B99">
        <w:rPr>
          <w:rFonts w:ascii="Times New Roman" w:hAnsi="Times New Roman" w:cs="Times New Roman"/>
        </w:rPr>
        <w:t>Bastias</w:t>
      </w:r>
      <w:proofErr w:type="spellEnd"/>
      <w:r w:rsidR="001D6B99">
        <w:rPr>
          <w:rFonts w:ascii="Times New Roman" w:hAnsi="Times New Roman" w:cs="Times New Roman"/>
        </w:rPr>
        <w:t xml:space="preserve"> and Corelli-</w:t>
      </w:r>
      <w:proofErr w:type="spellStart"/>
      <w:r w:rsidR="001D6B99">
        <w:rPr>
          <w:rFonts w:ascii="Times New Roman" w:hAnsi="Times New Roman" w:cs="Times New Roman"/>
        </w:rPr>
        <w:t>Grappadelli</w:t>
      </w:r>
      <w:proofErr w:type="spellEnd"/>
      <w:r w:rsidR="001D6B99">
        <w:rPr>
          <w:rFonts w:ascii="Times New Roman" w:hAnsi="Times New Roman" w:cs="Times New Roman"/>
        </w:rPr>
        <w:t>,</w:t>
      </w:r>
      <w:r w:rsidRPr="00F031EF">
        <w:rPr>
          <w:rFonts w:ascii="Times New Roman" w:hAnsi="Times New Roman" w:cs="Times New Roman"/>
        </w:rPr>
        <w:t xml:space="preserve"> 2012; Minas et al.</w:t>
      </w:r>
      <w:r w:rsidR="00865E7F">
        <w:rPr>
          <w:rFonts w:ascii="Times New Roman" w:hAnsi="Times New Roman" w:cs="Times New Roman"/>
        </w:rPr>
        <w:t>,</w:t>
      </w:r>
      <w:r w:rsidRPr="00F031EF">
        <w:rPr>
          <w:rFonts w:ascii="Times New Roman" w:hAnsi="Times New Roman" w:cs="Times New Roman"/>
        </w:rPr>
        <w:t xml:space="preserve"> 2018). Maximizing PAR ensures that the photosynthetic components in the chloroplasts are capturing optimal levels of light to assimilate C from the atmosphere. Changes in PAR can result in an increase in vegetative and fruit dry matter and as such has been the primary focus of research efforts on light and plant physiology. </w:t>
      </w:r>
    </w:p>
    <w:p w14:paraId="032A0CC4" w14:textId="77777777" w:rsidR="00F031EF" w:rsidRPr="00F031EF" w:rsidRDefault="00F031EF" w:rsidP="00865E7F">
      <w:pPr>
        <w:spacing w:line="480" w:lineRule="auto"/>
        <w:rPr>
          <w:rFonts w:ascii="Times New Roman" w:hAnsi="Times New Roman" w:cs="Times New Roman"/>
        </w:rPr>
      </w:pPr>
    </w:p>
    <w:p w14:paraId="7F387379" w14:textId="7947DAF0" w:rsidR="00F031EF" w:rsidRPr="00F031EF" w:rsidRDefault="00F031EF" w:rsidP="00865E7F">
      <w:pPr>
        <w:spacing w:line="480" w:lineRule="auto"/>
        <w:rPr>
          <w:rFonts w:ascii="Times New Roman" w:hAnsi="Times New Roman" w:cs="Times New Roman"/>
        </w:rPr>
      </w:pPr>
      <w:r w:rsidRPr="00F031EF">
        <w:rPr>
          <w:rFonts w:ascii="Times New Roman" w:hAnsi="Times New Roman" w:cs="Times New Roman"/>
        </w:rPr>
        <w:t xml:space="preserve">On a sunny day, the PAR contacting the leaves on the perimeter of the canopy is approximately 2,000 </w:t>
      </w:r>
      <w:proofErr w:type="spellStart"/>
      <w:r w:rsidRPr="00F031EF">
        <w:rPr>
          <w:rFonts w:ascii="Times New Roman" w:hAnsi="Times New Roman" w:cs="Times New Roman"/>
        </w:rPr>
        <w:t>micromol</w:t>
      </w:r>
      <w:proofErr w:type="spellEnd"/>
      <w:r w:rsidRPr="00F031EF">
        <w:rPr>
          <w:rFonts w:ascii="Times New Roman" w:hAnsi="Times New Roman" w:cs="Times New Roman"/>
        </w:rPr>
        <w:t xml:space="preserve"> m-2 s-1, but PAR at the bottom of a dense canopy may be only 10 </w:t>
      </w:r>
      <w:proofErr w:type="spellStart"/>
      <w:r w:rsidRPr="00F031EF">
        <w:rPr>
          <w:rFonts w:ascii="Times New Roman" w:hAnsi="Times New Roman" w:cs="Times New Roman"/>
        </w:rPr>
        <w:t>micromol</w:t>
      </w:r>
      <w:proofErr w:type="spellEnd"/>
      <w:r w:rsidRPr="00F031EF">
        <w:rPr>
          <w:rFonts w:ascii="Times New Roman" w:hAnsi="Times New Roman" w:cs="Times New Roman"/>
        </w:rPr>
        <w:t xml:space="preserve"> m-2 s-1 (Taiz et al. 2015). </w:t>
      </w:r>
      <w:r w:rsidR="00067C27">
        <w:rPr>
          <w:rFonts w:ascii="Times New Roman" w:hAnsi="Times New Roman" w:cs="Times New Roman"/>
        </w:rPr>
        <w:t>T</w:t>
      </w:r>
      <w:r w:rsidRPr="00F031EF">
        <w:rPr>
          <w:rFonts w:ascii="Times New Roman" w:hAnsi="Times New Roman" w:cs="Times New Roman"/>
        </w:rPr>
        <w:t xml:space="preserve">he quantity of light </w:t>
      </w:r>
      <w:r w:rsidR="00067C27">
        <w:rPr>
          <w:rFonts w:ascii="Times New Roman" w:hAnsi="Times New Roman" w:cs="Times New Roman"/>
        </w:rPr>
        <w:t xml:space="preserve">intercepted by the leaves is determined by the </w:t>
      </w:r>
      <w:r w:rsidRPr="00F031EF">
        <w:rPr>
          <w:rFonts w:ascii="Times New Roman" w:hAnsi="Times New Roman" w:cs="Times New Roman"/>
        </w:rPr>
        <w:t xml:space="preserve">transmittance and reflectance </w:t>
      </w:r>
      <w:r w:rsidR="00067C27">
        <w:rPr>
          <w:rFonts w:ascii="Times New Roman" w:hAnsi="Times New Roman" w:cs="Times New Roman"/>
        </w:rPr>
        <w:t>characteristics of each</w:t>
      </w:r>
      <w:r w:rsidRPr="00F031EF">
        <w:rPr>
          <w:rFonts w:ascii="Times New Roman" w:hAnsi="Times New Roman" w:cs="Times New Roman"/>
        </w:rPr>
        <w:t xml:space="preserve"> tree species and leaf </w:t>
      </w:r>
      <w:r w:rsidR="00067C27">
        <w:rPr>
          <w:rFonts w:ascii="Times New Roman" w:hAnsi="Times New Roman" w:cs="Times New Roman"/>
        </w:rPr>
        <w:t xml:space="preserve">shape </w:t>
      </w:r>
      <w:r w:rsidRPr="00F031EF">
        <w:rPr>
          <w:rFonts w:ascii="Times New Roman" w:hAnsi="Times New Roman" w:cs="Times New Roman"/>
        </w:rPr>
        <w:t>(</w:t>
      </w:r>
      <w:proofErr w:type="spellStart"/>
      <w:r w:rsidRPr="00F031EF">
        <w:rPr>
          <w:rFonts w:ascii="Times New Roman" w:hAnsi="Times New Roman" w:cs="Times New Roman"/>
        </w:rPr>
        <w:t>Awad</w:t>
      </w:r>
      <w:proofErr w:type="spellEnd"/>
      <w:r w:rsidRPr="00F031EF">
        <w:rPr>
          <w:rFonts w:ascii="Times New Roman" w:hAnsi="Times New Roman" w:cs="Times New Roman"/>
        </w:rPr>
        <w:t xml:space="preserve"> et al.</w:t>
      </w:r>
      <w:r w:rsidR="001D6B99">
        <w:rPr>
          <w:rFonts w:ascii="Times New Roman" w:hAnsi="Times New Roman" w:cs="Times New Roman"/>
        </w:rPr>
        <w:t>,</w:t>
      </w:r>
      <w:r w:rsidRPr="00F031EF">
        <w:rPr>
          <w:rFonts w:ascii="Times New Roman" w:hAnsi="Times New Roman" w:cs="Times New Roman"/>
        </w:rPr>
        <w:t xml:space="preserve"> 2001; Combes et al.</w:t>
      </w:r>
      <w:r w:rsidR="001D6B99">
        <w:rPr>
          <w:rFonts w:ascii="Times New Roman" w:hAnsi="Times New Roman" w:cs="Times New Roman"/>
        </w:rPr>
        <w:t>,</w:t>
      </w:r>
      <w:r w:rsidRPr="00F031EF">
        <w:rPr>
          <w:rFonts w:ascii="Times New Roman" w:hAnsi="Times New Roman" w:cs="Times New Roman"/>
        </w:rPr>
        <w:t xml:space="preserve"> 2000). Intercepted light is captured by photosynthetic pigments (Chlorophyll A, Chlorophyll B, Carotenoids, and other accessory pigments), and pigment activity is directly related to the PAR quantity. A reduction in PAR has been shown to decrease canopy temperature and alter photosynthetic capacities of blueberry (Lobos et al.</w:t>
      </w:r>
      <w:r w:rsidR="001D6B99">
        <w:rPr>
          <w:rFonts w:ascii="Times New Roman" w:hAnsi="Times New Roman" w:cs="Times New Roman"/>
        </w:rPr>
        <w:t>,</w:t>
      </w:r>
      <w:r w:rsidRPr="00F031EF">
        <w:rPr>
          <w:rFonts w:ascii="Times New Roman" w:hAnsi="Times New Roman" w:cs="Times New Roman"/>
        </w:rPr>
        <w:t xml:space="preserve"> 2012); increase shoot growth and the shoot to root ratio in citrus (Li and </w:t>
      </w:r>
      <w:proofErr w:type="spellStart"/>
      <w:r w:rsidRPr="00F031EF">
        <w:rPr>
          <w:rFonts w:ascii="Times New Roman" w:hAnsi="Times New Roman" w:cs="Times New Roman"/>
        </w:rPr>
        <w:t>Syvertsen</w:t>
      </w:r>
      <w:proofErr w:type="spellEnd"/>
      <w:r w:rsidRPr="00F031EF">
        <w:rPr>
          <w:rFonts w:ascii="Times New Roman" w:hAnsi="Times New Roman" w:cs="Times New Roman"/>
        </w:rPr>
        <w:t>, 2006); and reduce total soluble solids, delay maturity, and reduce the red blush of peach fruits (Marini et al</w:t>
      </w:r>
      <w:r w:rsidR="00067C27">
        <w:rPr>
          <w:rFonts w:ascii="Times New Roman" w:hAnsi="Times New Roman" w:cs="Times New Roman"/>
        </w:rPr>
        <w:t>.</w:t>
      </w:r>
      <w:r w:rsidR="001D6B99">
        <w:rPr>
          <w:rFonts w:ascii="Times New Roman" w:hAnsi="Times New Roman" w:cs="Times New Roman"/>
        </w:rPr>
        <w:t>,</w:t>
      </w:r>
      <w:r w:rsidR="00067C27">
        <w:rPr>
          <w:rFonts w:ascii="Times New Roman" w:hAnsi="Times New Roman" w:cs="Times New Roman"/>
        </w:rPr>
        <w:t xml:space="preserve"> </w:t>
      </w:r>
      <w:r w:rsidRPr="00F031EF">
        <w:rPr>
          <w:rFonts w:ascii="Times New Roman" w:hAnsi="Times New Roman" w:cs="Times New Roman"/>
        </w:rPr>
        <w:t xml:space="preserve">1991). </w:t>
      </w:r>
      <w:r w:rsidR="00067C27">
        <w:rPr>
          <w:rFonts w:ascii="Times New Roman" w:hAnsi="Times New Roman" w:cs="Times New Roman"/>
        </w:rPr>
        <w:t xml:space="preserve">An increase in PAR can  </w:t>
      </w:r>
      <w:r w:rsidRPr="00F031EF">
        <w:rPr>
          <w:rFonts w:ascii="Times New Roman" w:hAnsi="Times New Roman" w:cs="Times New Roman"/>
        </w:rPr>
        <w:t xml:space="preserve">increase canopy air temperature and relative humidity </w:t>
      </w:r>
      <w:r w:rsidRPr="000532E6">
        <w:rPr>
          <w:rFonts w:ascii="Times New Roman" w:hAnsi="Times New Roman" w:cs="Times New Roman"/>
        </w:rPr>
        <w:t>(Layne et al</w:t>
      </w:r>
      <w:r w:rsidR="00067C27" w:rsidRPr="000532E6">
        <w:rPr>
          <w:rFonts w:ascii="Times New Roman" w:hAnsi="Times New Roman" w:cs="Times New Roman"/>
        </w:rPr>
        <w:t>.</w:t>
      </w:r>
      <w:r w:rsidR="001D6B99">
        <w:rPr>
          <w:rFonts w:ascii="Times New Roman" w:hAnsi="Times New Roman" w:cs="Times New Roman"/>
        </w:rPr>
        <w:t>,</w:t>
      </w:r>
      <w:r w:rsidRPr="000532E6">
        <w:rPr>
          <w:rFonts w:ascii="Times New Roman" w:hAnsi="Times New Roman" w:cs="Times New Roman"/>
        </w:rPr>
        <w:t xml:space="preserve"> 2001), i</w:t>
      </w:r>
      <w:r w:rsidR="00067C27" w:rsidRPr="000532E6">
        <w:rPr>
          <w:rFonts w:ascii="Times New Roman" w:hAnsi="Times New Roman" w:cs="Times New Roman"/>
        </w:rPr>
        <w:t>mprove</w:t>
      </w:r>
      <w:r w:rsidRPr="00F031EF">
        <w:rPr>
          <w:rFonts w:ascii="Times New Roman" w:hAnsi="Times New Roman" w:cs="Times New Roman"/>
        </w:rPr>
        <w:t xml:space="preserve"> apple and peach skin color (Glenn and </w:t>
      </w:r>
      <w:proofErr w:type="spellStart"/>
      <w:r w:rsidRPr="00F031EF">
        <w:rPr>
          <w:rFonts w:ascii="Times New Roman" w:hAnsi="Times New Roman" w:cs="Times New Roman"/>
        </w:rPr>
        <w:t>Puterka</w:t>
      </w:r>
      <w:proofErr w:type="spellEnd"/>
      <w:r w:rsidRPr="00F031EF">
        <w:rPr>
          <w:rFonts w:ascii="Times New Roman" w:hAnsi="Times New Roman" w:cs="Times New Roman"/>
        </w:rPr>
        <w:t>, 2007; Ju et al.</w:t>
      </w:r>
      <w:r w:rsidR="001D6B99">
        <w:rPr>
          <w:rFonts w:ascii="Times New Roman" w:hAnsi="Times New Roman" w:cs="Times New Roman"/>
        </w:rPr>
        <w:t>,</w:t>
      </w:r>
      <w:r w:rsidRPr="00F031EF">
        <w:rPr>
          <w:rFonts w:ascii="Times New Roman" w:hAnsi="Times New Roman" w:cs="Times New Roman"/>
        </w:rPr>
        <w:t xml:space="preserve"> 199</w:t>
      </w:r>
      <w:r w:rsidR="00067C27">
        <w:rPr>
          <w:rFonts w:ascii="Times New Roman" w:hAnsi="Times New Roman" w:cs="Times New Roman"/>
        </w:rPr>
        <w:t xml:space="preserve">9, Layne et </w:t>
      </w:r>
      <w:r w:rsidR="00067C27">
        <w:rPr>
          <w:rFonts w:ascii="Times New Roman" w:hAnsi="Times New Roman" w:cs="Times New Roman"/>
        </w:rPr>
        <w:lastRenderedPageBreak/>
        <w:t>al.</w:t>
      </w:r>
      <w:r w:rsidR="001D6B99">
        <w:rPr>
          <w:rFonts w:ascii="Times New Roman" w:hAnsi="Times New Roman" w:cs="Times New Roman"/>
        </w:rPr>
        <w:t>,</w:t>
      </w:r>
      <w:r w:rsidR="00067C27">
        <w:rPr>
          <w:rFonts w:ascii="Times New Roman" w:hAnsi="Times New Roman" w:cs="Times New Roman"/>
        </w:rPr>
        <w:t xml:space="preserve"> 2001), increase</w:t>
      </w:r>
      <w:r w:rsidRPr="00F031EF">
        <w:rPr>
          <w:rFonts w:ascii="Times New Roman" w:hAnsi="Times New Roman" w:cs="Times New Roman"/>
        </w:rPr>
        <w:t xml:space="preserve"> apple fruit weight (Glenn and </w:t>
      </w:r>
      <w:proofErr w:type="spellStart"/>
      <w:r w:rsidRPr="00F031EF">
        <w:rPr>
          <w:rFonts w:ascii="Times New Roman" w:hAnsi="Times New Roman" w:cs="Times New Roman"/>
        </w:rPr>
        <w:t>Puterka</w:t>
      </w:r>
      <w:proofErr w:type="spellEnd"/>
      <w:r w:rsidRPr="00F031EF">
        <w:rPr>
          <w:rFonts w:ascii="Times New Roman" w:hAnsi="Times New Roman" w:cs="Times New Roman"/>
        </w:rPr>
        <w:t>, 2007)</w:t>
      </w:r>
      <w:r w:rsidR="00067C27">
        <w:rPr>
          <w:rFonts w:ascii="Times New Roman" w:hAnsi="Times New Roman" w:cs="Times New Roman"/>
        </w:rPr>
        <w:t>, and increase</w:t>
      </w:r>
      <w:r w:rsidRPr="00F031EF">
        <w:rPr>
          <w:rFonts w:ascii="Times New Roman" w:hAnsi="Times New Roman" w:cs="Times New Roman"/>
        </w:rPr>
        <w:t xml:space="preserve"> </w:t>
      </w:r>
      <w:r w:rsidR="00067C27">
        <w:rPr>
          <w:rFonts w:ascii="Times New Roman" w:hAnsi="Times New Roman" w:cs="Times New Roman"/>
        </w:rPr>
        <w:t xml:space="preserve">sweet cherry </w:t>
      </w:r>
      <w:r w:rsidRPr="00F031EF">
        <w:rPr>
          <w:rFonts w:ascii="Times New Roman" w:hAnsi="Times New Roman" w:cs="Times New Roman"/>
        </w:rPr>
        <w:t>firmness and total soluble solids (Whiting et al.</w:t>
      </w:r>
      <w:r w:rsidR="001D6B99">
        <w:rPr>
          <w:rFonts w:ascii="Times New Roman" w:hAnsi="Times New Roman" w:cs="Times New Roman"/>
        </w:rPr>
        <w:t>,</w:t>
      </w:r>
      <w:r w:rsidRPr="00F031EF">
        <w:rPr>
          <w:rFonts w:ascii="Times New Roman" w:hAnsi="Times New Roman" w:cs="Times New Roman"/>
        </w:rPr>
        <w:t xml:space="preserve"> 2008).</w:t>
      </w:r>
    </w:p>
    <w:p w14:paraId="7D3A4A61" w14:textId="5C25C505" w:rsidR="00F031EF" w:rsidRDefault="00F031EF" w:rsidP="00FD602B">
      <w:pPr>
        <w:spacing w:line="480" w:lineRule="auto"/>
        <w:rPr>
          <w:rFonts w:ascii="Times New Roman" w:hAnsi="Times New Roman" w:cs="Times New Roman"/>
        </w:rPr>
      </w:pPr>
    </w:p>
    <w:p w14:paraId="300434FF" w14:textId="66A4A1E1" w:rsidR="00067C27" w:rsidRPr="00067C27" w:rsidRDefault="00067C27" w:rsidP="00FD602B">
      <w:pPr>
        <w:spacing w:line="480" w:lineRule="auto"/>
        <w:rPr>
          <w:rFonts w:ascii="Times New Roman" w:hAnsi="Times New Roman" w:cs="Times New Roman"/>
          <w:u w:val="single"/>
        </w:rPr>
      </w:pPr>
      <w:r w:rsidRPr="00067C27">
        <w:rPr>
          <w:rFonts w:ascii="Times New Roman" w:hAnsi="Times New Roman" w:cs="Times New Roman"/>
          <w:u w:val="single"/>
        </w:rPr>
        <w:t>References</w:t>
      </w:r>
    </w:p>
    <w:p w14:paraId="2F8289AA" w14:textId="04014191" w:rsidR="007204DA" w:rsidRDefault="007204DA" w:rsidP="00FD602B">
      <w:pPr>
        <w:spacing w:line="480" w:lineRule="auto"/>
        <w:rPr>
          <w:rFonts w:ascii="Times New Roman" w:hAnsi="Times New Roman" w:cs="Times New Roman"/>
        </w:rPr>
      </w:pPr>
      <w:proofErr w:type="spellStart"/>
      <w:r w:rsidRPr="007204DA">
        <w:rPr>
          <w:rFonts w:ascii="Times New Roman" w:hAnsi="Times New Roman" w:cs="Times New Roman"/>
        </w:rPr>
        <w:t>Awad</w:t>
      </w:r>
      <w:proofErr w:type="spellEnd"/>
      <w:r w:rsidRPr="007204DA">
        <w:rPr>
          <w:rFonts w:ascii="Times New Roman" w:hAnsi="Times New Roman" w:cs="Times New Roman"/>
        </w:rPr>
        <w:t xml:space="preserve">, M.A., P.S. </w:t>
      </w:r>
      <w:proofErr w:type="spellStart"/>
      <w:r w:rsidRPr="007204DA">
        <w:rPr>
          <w:rFonts w:ascii="Times New Roman" w:hAnsi="Times New Roman" w:cs="Times New Roman"/>
        </w:rPr>
        <w:t>Wagenmakers</w:t>
      </w:r>
      <w:proofErr w:type="spellEnd"/>
      <w:ins w:id="117" w:author="Brown,James T" w:date="2019-01-31T19:32:00Z">
        <w:r w:rsidR="00A316EF">
          <w:rPr>
            <w:rFonts w:ascii="Times New Roman" w:hAnsi="Times New Roman" w:cs="Times New Roman"/>
          </w:rPr>
          <w:t>,</w:t>
        </w:r>
      </w:ins>
      <w:r w:rsidRPr="007204DA">
        <w:rPr>
          <w:rFonts w:ascii="Times New Roman" w:hAnsi="Times New Roman" w:cs="Times New Roman"/>
        </w:rPr>
        <w:t xml:space="preserve"> and A. de Jager. 2001. Effects of light on flavonoid and chlorogenic acid levels in the skin of ‘</w:t>
      </w:r>
      <w:proofErr w:type="spellStart"/>
      <w:r w:rsidRPr="007204DA">
        <w:rPr>
          <w:rFonts w:ascii="Times New Roman" w:hAnsi="Times New Roman" w:cs="Times New Roman"/>
        </w:rPr>
        <w:t>Jonagold</w:t>
      </w:r>
      <w:proofErr w:type="spellEnd"/>
      <w:r w:rsidRPr="007204DA">
        <w:rPr>
          <w:rFonts w:ascii="Times New Roman" w:hAnsi="Times New Roman" w:cs="Times New Roman"/>
        </w:rPr>
        <w:t xml:space="preserve">’ apples. Sci. </w:t>
      </w:r>
      <w:proofErr w:type="spellStart"/>
      <w:r w:rsidRPr="007204DA">
        <w:rPr>
          <w:rFonts w:ascii="Times New Roman" w:hAnsi="Times New Roman" w:cs="Times New Roman"/>
        </w:rPr>
        <w:t>Hortic</w:t>
      </w:r>
      <w:proofErr w:type="spellEnd"/>
      <w:r w:rsidRPr="007204DA">
        <w:rPr>
          <w:rFonts w:ascii="Times New Roman" w:hAnsi="Times New Roman" w:cs="Times New Roman"/>
        </w:rPr>
        <w:t xml:space="preserve">. 88(4):289-298. </w:t>
      </w:r>
    </w:p>
    <w:p w14:paraId="0AEAC3EE" w14:textId="77777777" w:rsidR="007204DA" w:rsidRDefault="007204DA" w:rsidP="00FD602B">
      <w:pPr>
        <w:spacing w:line="480" w:lineRule="auto"/>
        <w:rPr>
          <w:rFonts w:ascii="Times New Roman" w:hAnsi="Times New Roman" w:cs="Times New Roman"/>
        </w:rPr>
      </w:pPr>
    </w:p>
    <w:p w14:paraId="45231324" w14:textId="3101D35E" w:rsidR="00067C27" w:rsidRDefault="00067C27" w:rsidP="00FD602B">
      <w:pPr>
        <w:spacing w:line="480" w:lineRule="auto"/>
        <w:rPr>
          <w:rFonts w:ascii="Times New Roman" w:hAnsi="Times New Roman" w:cs="Times New Roman"/>
        </w:rPr>
      </w:pPr>
      <w:proofErr w:type="spellStart"/>
      <w:r w:rsidRPr="00067C27">
        <w:rPr>
          <w:rFonts w:ascii="Times New Roman" w:hAnsi="Times New Roman" w:cs="Times New Roman"/>
        </w:rPr>
        <w:t>Bastías</w:t>
      </w:r>
      <w:proofErr w:type="spellEnd"/>
      <w:r w:rsidRPr="00067C27">
        <w:rPr>
          <w:rFonts w:ascii="Times New Roman" w:hAnsi="Times New Roman" w:cs="Times New Roman"/>
        </w:rPr>
        <w:t>, R.M. and L. Corelli-</w:t>
      </w:r>
      <w:proofErr w:type="spellStart"/>
      <w:r w:rsidRPr="00067C27">
        <w:rPr>
          <w:rFonts w:ascii="Times New Roman" w:hAnsi="Times New Roman" w:cs="Times New Roman"/>
        </w:rPr>
        <w:t>Grappadelli</w:t>
      </w:r>
      <w:proofErr w:type="spellEnd"/>
      <w:r w:rsidRPr="00067C27">
        <w:rPr>
          <w:rFonts w:ascii="Times New Roman" w:hAnsi="Times New Roman" w:cs="Times New Roman"/>
        </w:rPr>
        <w:t xml:space="preserve">. 2012. Light quality management in fruit orchards: </w:t>
      </w:r>
      <w:ins w:id="118" w:author="Brown,James T" w:date="2019-01-31T19:35:00Z">
        <w:r w:rsidR="00A316EF">
          <w:rPr>
            <w:rFonts w:ascii="Times New Roman" w:hAnsi="Times New Roman" w:cs="Times New Roman"/>
          </w:rPr>
          <w:t>p</w:t>
        </w:r>
      </w:ins>
      <w:del w:id="119" w:author="Brown,James T" w:date="2019-01-31T19:35:00Z">
        <w:r w:rsidRPr="00067C27" w:rsidDel="00A316EF">
          <w:rPr>
            <w:rFonts w:ascii="Times New Roman" w:hAnsi="Times New Roman" w:cs="Times New Roman"/>
          </w:rPr>
          <w:delText>P</w:delText>
        </w:r>
      </w:del>
      <w:r w:rsidRPr="00067C27">
        <w:rPr>
          <w:rFonts w:ascii="Times New Roman" w:hAnsi="Times New Roman" w:cs="Times New Roman"/>
        </w:rPr>
        <w:t xml:space="preserve">hysiological and technological </w:t>
      </w:r>
      <w:ins w:id="120" w:author="Brown,James T" w:date="2019-01-31T19:35:00Z">
        <w:r w:rsidR="00A316EF">
          <w:rPr>
            <w:rFonts w:ascii="Times New Roman" w:hAnsi="Times New Roman" w:cs="Times New Roman"/>
          </w:rPr>
          <w:t>a</w:t>
        </w:r>
      </w:ins>
      <w:del w:id="121" w:author="Brown,James T" w:date="2019-01-31T19:35:00Z">
        <w:r w:rsidRPr="00067C27" w:rsidDel="00A316EF">
          <w:rPr>
            <w:rFonts w:ascii="Times New Roman" w:hAnsi="Times New Roman" w:cs="Times New Roman"/>
          </w:rPr>
          <w:delText>A</w:delText>
        </w:r>
      </w:del>
      <w:r w:rsidRPr="00067C27">
        <w:rPr>
          <w:rFonts w:ascii="Times New Roman" w:hAnsi="Times New Roman" w:cs="Times New Roman"/>
        </w:rPr>
        <w:t xml:space="preserve">spects. </w:t>
      </w:r>
      <w:proofErr w:type="spellStart"/>
      <w:r w:rsidRPr="00067C27">
        <w:rPr>
          <w:rFonts w:ascii="Times New Roman" w:hAnsi="Times New Roman" w:cs="Times New Roman"/>
        </w:rPr>
        <w:t>Chil</w:t>
      </w:r>
      <w:proofErr w:type="spellEnd"/>
      <w:r w:rsidRPr="00067C27">
        <w:rPr>
          <w:rFonts w:ascii="Times New Roman" w:hAnsi="Times New Roman" w:cs="Times New Roman"/>
        </w:rPr>
        <w:t>. J. Agric. Res.  72(4):574</w:t>
      </w:r>
      <w:ins w:id="122" w:author="Brown,James T" w:date="2019-01-31T19:38:00Z">
        <w:r w:rsidR="0023262E">
          <w:rPr>
            <w:rFonts w:ascii="Times New Roman" w:hAnsi="Times New Roman" w:cs="Times New Roman"/>
          </w:rPr>
          <w:t>-</w:t>
        </w:r>
      </w:ins>
      <w:del w:id="123" w:author="Brown,James T" w:date="2019-01-31T19:38:00Z">
        <w:r w:rsidRPr="00067C27" w:rsidDel="0023262E">
          <w:rPr>
            <w:rFonts w:ascii="Times New Roman" w:hAnsi="Times New Roman" w:cs="Times New Roman"/>
          </w:rPr>
          <w:delText>-</w:delText>
        </w:r>
      </w:del>
      <w:r w:rsidRPr="00067C27">
        <w:rPr>
          <w:rFonts w:ascii="Times New Roman" w:hAnsi="Times New Roman" w:cs="Times New Roman"/>
        </w:rPr>
        <w:t>581.</w:t>
      </w:r>
    </w:p>
    <w:p w14:paraId="4C5FAECF" w14:textId="6B6B48B7" w:rsidR="00EA3370" w:rsidRDefault="00EA3370" w:rsidP="00FD602B">
      <w:pPr>
        <w:spacing w:line="480" w:lineRule="auto"/>
        <w:rPr>
          <w:rFonts w:ascii="Times New Roman" w:hAnsi="Times New Roman" w:cs="Times New Roman"/>
        </w:rPr>
      </w:pPr>
    </w:p>
    <w:p w14:paraId="0DD18AB9" w14:textId="2E16835C" w:rsidR="007204DA" w:rsidRDefault="007204DA" w:rsidP="00FD602B">
      <w:pPr>
        <w:spacing w:line="480" w:lineRule="auto"/>
        <w:rPr>
          <w:rFonts w:ascii="Times New Roman" w:hAnsi="Times New Roman" w:cs="Times New Roman"/>
        </w:rPr>
      </w:pPr>
      <w:r>
        <w:rPr>
          <w:rFonts w:ascii="Times New Roman" w:hAnsi="Times New Roman" w:cs="Times New Roman"/>
        </w:rPr>
        <w:t>Combes</w:t>
      </w:r>
      <w:r w:rsidRPr="007204DA">
        <w:rPr>
          <w:rFonts w:ascii="Times New Roman" w:hAnsi="Times New Roman" w:cs="Times New Roman"/>
        </w:rPr>
        <w:t xml:space="preserve"> D</w:t>
      </w:r>
      <w:r>
        <w:rPr>
          <w:rFonts w:ascii="Times New Roman" w:hAnsi="Times New Roman" w:cs="Times New Roman"/>
        </w:rPr>
        <w:t>.</w:t>
      </w:r>
      <w:r w:rsidRPr="007204DA">
        <w:rPr>
          <w:rFonts w:ascii="Times New Roman" w:hAnsi="Times New Roman" w:cs="Times New Roman"/>
        </w:rPr>
        <w:t>, H</w:t>
      </w:r>
      <w:r>
        <w:rPr>
          <w:rFonts w:ascii="Times New Roman" w:hAnsi="Times New Roman" w:cs="Times New Roman"/>
        </w:rPr>
        <w:t xml:space="preserve">. </w:t>
      </w:r>
      <w:proofErr w:type="spellStart"/>
      <w:r>
        <w:rPr>
          <w:rFonts w:ascii="Times New Roman" w:hAnsi="Times New Roman" w:cs="Times New Roman"/>
        </w:rPr>
        <w:t>Sinoquet</w:t>
      </w:r>
      <w:proofErr w:type="spellEnd"/>
      <w:r>
        <w:rPr>
          <w:rFonts w:ascii="Times New Roman" w:hAnsi="Times New Roman" w:cs="Times New Roman"/>
        </w:rPr>
        <w:t xml:space="preserve">, </w:t>
      </w:r>
      <w:r w:rsidRPr="007204DA">
        <w:rPr>
          <w:rFonts w:ascii="Times New Roman" w:hAnsi="Times New Roman" w:cs="Times New Roman"/>
        </w:rPr>
        <w:t>and C</w:t>
      </w:r>
      <w:r>
        <w:rPr>
          <w:rFonts w:ascii="Times New Roman" w:hAnsi="Times New Roman" w:cs="Times New Roman"/>
        </w:rPr>
        <w:t>. Varlet-</w:t>
      </w:r>
      <w:proofErr w:type="spellStart"/>
      <w:r>
        <w:rPr>
          <w:rFonts w:ascii="Times New Roman" w:hAnsi="Times New Roman" w:cs="Times New Roman"/>
        </w:rPr>
        <w:t>Grancher</w:t>
      </w:r>
      <w:proofErr w:type="spellEnd"/>
      <w:r>
        <w:rPr>
          <w:rFonts w:ascii="Times New Roman" w:hAnsi="Times New Roman" w:cs="Times New Roman"/>
        </w:rPr>
        <w:t xml:space="preserve">. 2000. </w:t>
      </w:r>
      <w:r w:rsidRPr="007204DA">
        <w:rPr>
          <w:rFonts w:ascii="Times New Roman" w:hAnsi="Times New Roman" w:cs="Times New Roman"/>
        </w:rPr>
        <w:t xml:space="preserve">Preliminary </w:t>
      </w:r>
      <w:r>
        <w:rPr>
          <w:rFonts w:ascii="Times New Roman" w:hAnsi="Times New Roman" w:cs="Times New Roman"/>
        </w:rPr>
        <w:t>m</w:t>
      </w:r>
      <w:r w:rsidRPr="007204DA">
        <w:rPr>
          <w:rFonts w:ascii="Times New Roman" w:hAnsi="Times New Roman" w:cs="Times New Roman"/>
        </w:rPr>
        <w:t xml:space="preserve">easurement and </w:t>
      </w:r>
      <w:r>
        <w:rPr>
          <w:rFonts w:ascii="Times New Roman" w:hAnsi="Times New Roman" w:cs="Times New Roman"/>
        </w:rPr>
        <w:t>s</w:t>
      </w:r>
      <w:r w:rsidRPr="007204DA">
        <w:rPr>
          <w:rFonts w:ascii="Times New Roman" w:hAnsi="Times New Roman" w:cs="Times New Roman"/>
        </w:rPr>
        <w:t xml:space="preserve">imulation of the </w:t>
      </w:r>
      <w:r>
        <w:rPr>
          <w:rFonts w:ascii="Times New Roman" w:hAnsi="Times New Roman" w:cs="Times New Roman"/>
        </w:rPr>
        <w:t>s</w:t>
      </w:r>
      <w:r w:rsidRPr="007204DA">
        <w:rPr>
          <w:rFonts w:ascii="Times New Roman" w:hAnsi="Times New Roman" w:cs="Times New Roman"/>
        </w:rPr>
        <w:t xml:space="preserve">patial </w:t>
      </w:r>
      <w:r>
        <w:rPr>
          <w:rFonts w:ascii="Times New Roman" w:hAnsi="Times New Roman" w:cs="Times New Roman"/>
        </w:rPr>
        <w:t>d</w:t>
      </w:r>
      <w:r w:rsidRPr="007204DA">
        <w:rPr>
          <w:rFonts w:ascii="Times New Roman" w:hAnsi="Times New Roman" w:cs="Times New Roman"/>
        </w:rPr>
        <w:t xml:space="preserve">istribution of the </w:t>
      </w:r>
      <w:proofErr w:type="spellStart"/>
      <w:r>
        <w:rPr>
          <w:rFonts w:ascii="Times New Roman" w:hAnsi="Times New Roman" w:cs="Times New Roman"/>
        </w:rPr>
        <w:t>m</w:t>
      </w:r>
      <w:r w:rsidRPr="007204DA">
        <w:rPr>
          <w:rFonts w:ascii="Times New Roman" w:hAnsi="Times New Roman" w:cs="Times New Roman"/>
        </w:rPr>
        <w:t>orphogenetically</w:t>
      </w:r>
      <w:proofErr w:type="spellEnd"/>
      <w:r w:rsidRPr="007204DA">
        <w:rPr>
          <w:rFonts w:ascii="Times New Roman" w:hAnsi="Times New Roman" w:cs="Times New Roman"/>
        </w:rPr>
        <w:t xml:space="preserve"> </w:t>
      </w:r>
      <w:r>
        <w:rPr>
          <w:rFonts w:ascii="Times New Roman" w:hAnsi="Times New Roman" w:cs="Times New Roman"/>
        </w:rPr>
        <w:t>a</w:t>
      </w:r>
      <w:r w:rsidRPr="007204DA">
        <w:rPr>
          <w:rFonts w:ascii="Times New Roman" w:hAnsi="Times New Roman" w:cs="Times New Roman"/>
        </w:rPr>
        <w:t xml:space="preserve">ctive </w:t>
      </w:r>
      <w:r>
        <w:rPr>
          <w:rFonts w:ascii="Times New Roman" w:hAnsi="Times New Roman" w:cs="Times New Roman"/>
        </w:rPr>
        <w:t>r</w:t>
      </w:r>
      <w:r w:rsidRPr="007204DA">
        <w:rPr>
          <w:rFonts w:ascii="Times New Roman" w:hAnsi="Times New Roman" w:cs="Times New Roman"/>
        </w:rPr>
        <w:t xml:space="preserve">adiation (MAR) within an </w:t>
      </w:r>
      <w:commentRangeStart w:id="124"/>
      <w:r>
        <w:rPr>
          <w:rFonts w:ascii="Times New Roman" w:hAnsi="Times New Roman" w:cs="Times New Roman"/>
        </w:rPr>
        <w:t>Isolated Tree Canopy</w:t>
      </w:r>
      <w:commentRangeEnd w:id="124"/>
      <w:r w:rsidR="00A316EF">
        <w:rPr>
          <w:rStyle w:val="CommentReference"/>
        </w:rPr>
        <w:commentReference w:id="124"/>
      </w:r>
      <w:r>
        <w:rPr>
          <w:rFonts w:ascii="Times New Roman" w:hAnsi="Times New Roman" w:cs="Times New Roman"/>
        </w:rPr>
        <w:t>. Ann. For. Sci. 57(5):</w:t>
      </w:r>
      <w:r w:rsidRPr="007204DA">
        <w:rPr>
          <w:rFonts w:ascii="Times New Roman" w:hAnsi="Times New Roman" w:cs="Times New Roman"/>
        </w:rPr>
        <w:t>497</w:t>
      </w:r>
      <w:ins w:id="125" w:author="Brown,James T" w:date="2019-01-31T19:38:00Z">
        <w:r w:rsidR="0023262E">
          <w:rPr>
            <w:rFonts w:ascii="Times New Roman" w:hAnsi="Times New Roman" w:cs="Times New Roman"/>
          </w:rPr>
          <w:t>-</w:t>
        </w:r>
      </w:ins>
      <w:del w:id="126" w:author="Brown,James T" w:date="2019-01-31T19:38:00Z">
        <w:r w:rsidRPr="007204DA" w:rsidDel="0023262E">
          <w:rPr>
            <w:rFonts w:ascii="Times New Roman" w:hAnsi="Times New Roman" w:cs="Times New Roman"/>
          </w:rPr>
          <w:delText>–</w:delText>
        </w:r>
      </w:del>
      <w:r w:rsidRPr="007204DA">
        <w:rPr>
          <w:rFonts w:ascii="Times New Roman" w:hAnsi="Times New Roman" w:cs="Times New Roman"/>
        </w:rPr>
        <w:t xml:space="preserve">511. </w:t>
      </w:r>
    </w:p>
    <w:p w14:paraId="64C51FED" w14:textId="5811DA8B" w:rsidR="000532E6" w:rsidRDefault="000532E6" w:rsidP="00FD602B">
      <w:pPr>
        <w:spacing w:line="480" w:lineRule="auto"/>
        <w:rPr>
          <w:rFonts w:ascii="Times New Roman" w:hAnsi="Times New Roman" w:cs="Times New Roman"/>
        </w:rPr>
      </w:pPr>
    </w:p>
    <w:p w14:paraId="3FF9E3EF" w14:textId="6C486970" w:rsidR="000532E6" w:rsidRDefault="000532E6" w:rsidP="00FD602B">
      <w:pPr>
        <w:spacing w:line="480" w:lineRule="auto"/>
        <w:rPr>
          <w:rFonts w:ascii="Times New Roman" w:hAnsi="Times New Roman" w:cs="Times New Roman"/>
        </w:rPr>
      </w:pPr>
      <w:r w:rsidRPr="000532E6">
        <w:rPr>
          <w:rFonts w:ascii="Times New Roman" w:hAnsi="Times New Roman" w:cs="Times New Roman"/>
        </w:rPr>
        <w:t>Glenn, D.M</w:t>
      </w:r>
      <w:r>
        <w:rPr>
          <w:rFonts w:ascii="Times New Roman" w:hAnsi="Times New Roman" w:cs="Times New Roman"/>
        </w:rPr>
        <w:t>.</w:t>
      </w:r>
      <w:r w:rsidRPr="000532E6">
        <w:rPr>
          <w:rFonts w:ascii="Times New Roman" w:hAnsi="Times New Roman" w:cs="Times New Roman"/>
        </w:rPr>
        <w:t xml:space="preserve">, and G.J. </w:t>
      </w:r>
      <w:proofErr w:type="spellStart"/>
      <w:r w:rsidRPr="000532E6">
        <w:rPr>
          <w:rFonts w:ascii="Times New Roman" w:hAnsi="Times New Roman" w:cs="Times New Roman"/>
        </w:rPr>
        <w:t>Puterka</w:t>
      </w:r>
      <w:proofErr w:type="spellEnd"/>
      <w:r w:rsidRPr="000532E6">
        <w:rPr>
          <w:rFonts w:ascii="Times New Roman" w:hAnsi="Times New Roman" w:cs="Times New Roman"/>
        </w:rPr>
        <w:t xml:space="preserve">. 2007. The </w:t>
      </w:r>
      <w:r>
        <w:rPr>
          <w:rFonts w:ascii="Times New Roman" w:hAnsi="Times New Roman" w:cs="Times New Roman"/>
        </w:rPr>
        <w:t>u</w:t>
      </w:r>
      <w:r w:rsidRPr="000532E6">
        <w:rPr>
          <w:rFonts w:ascii="Times New Roman" w:hAnsi="Times New Roman" w:cs="Times New Roman"/>
        </w:rPr>
        <w:t xml:space="preserve">se of </w:t>
      </w:r>
      <w:r>
        <w:rPr>
          <w:rFonts w:ascii="Times New Roman" w:hAnsi="Times New Roman" w:cs="Times New Roman"/>
        </w:rPr>
        <w:t>p</w:t>
      </w:r>
      <w:r w:rsidRPr="000532E6">
        <w:rPr>
          <w:rFonts w:ascii="Times New Roman" w:hAnsi="Times New Roman" w:cs="Times New Roman"/>
        </w:rPr>
        <w:t xml:space="preserve">lastic </w:t>
      </w:r>
      <w:r>
        <w:rPr>
          <w:rFonts w:ascii="Times New Roman" w:hAnsi="Times New Roman" w:cs="Times New Roman"/>
        </w:rPr>
        <w:t>f</w:t>
      </w:r>
      <w:r w:rsidRPr="000532E6">
        <w:rPr>
          <w:rFonts w:ascii="Times New Roman" w:hAnsi="Times New Roman" w:cs="Times New Roman"/>
        </w:rPr>
        <w:t xml:space="preserve">ilms and </w:t>
      </w:r>
      <w:r>
        <w:rPr>
          <w:rFonts w:ascii="Times New Roman" w:hAnsi="Times New Roman" w:cs="Times New Roman"/>
        </w:rPr>
        <w:t>s</w:t>
      </w:r>
      <w:r w:rsidRPr="000532E6">
        <w:rPr>
          <w:rFonts w:ascii="Times New Roman" w:hAnsi="Times New Roman" w:cs="Times New Roman"/>
        </w:rPr>
        <w:t xml:space="preserve">prayable </w:t>
      </w:r>
      <w:r>
        <w:rPr>
          <w:rFonts w:ascii="Times New Roman" w:hAnsi="Times New Roman" w:cs="Times New Roman"/>
        </w:rPr>
        <w:t>r</w:t>
      </w:r>
      <w:r w:rsidRPr="000532E6">
        <w:rPr>
          <w:rFonts w:ascii="Times New Roman" w:hAnsi="Times New Roman" w:cs="Times New Roman"/>
        </w:rPr>
        <w:t xml:space="preserve">eflective </w:t>
      </w:r>
      <w:r>
        <w:rPr>
          <w:rFonts w:ascii="Times New Roman" w:hAnsi="Times New Roman" w:cs="Times New Roman"/>
        </w:rPr>
        <w:t>p</w:t>
      </w:r>
      <w:r w:rsidRPr="000532E6">
        <w:rPr>
          <w:rFonts w:ascii="Times New Roman" w:hAnsi="Times New Roman" w:cs="Times New Roman"/>
        </w:rPr>
        <w:t xml:space="preserve">article </w:t>
      </w:r>
      <w:r>
        <w:rPr>
          <w:rFonts w:ascii="Times New Roman" w:hAnsi="Times New Roman" w:cs="Times New Roman"/>
        </w:rPr>
        <w:t>f</w:t>
      </w:r>
      <w:r w:rsidRPr="000532E6">
        <w:rPr>
          <w:rFonts w:ascii="Times New Roman" w:hAnsi="Times New Roman" w:cs="Times New Roman"/>
        </w:rPr>
        <w:t xml:space="preserve">ilms to </w:t>
      </w:r>
      <w:r>
        <w:rPr>
          <w:rFonts w:ascii="Times New Roman" w:hAnsi="Times New Roman" w:cs="Times New Roman"/>
        </w:rPr>
        <w:t>i</w:t>
      </w:r>
      <w:r w:rsidRPr="000532E6">
        <w:rPr>
          <w:rFonts w:ascii="Times New Roman" w:hAnsi="Times New Roman" w:cs="Times New Roman"/>
        </w:rPr>
        <w:t xml:space="preserve">ncrease </w:t>
      </w:r>
      <w:r>
        <w:rPr>
          <w:rFonts w:ascii="Times New Roman" w:hAnsi="Times New Roman" w:cs="Times New Roman"/>
        </w:rPr>
        <w:t>l</w:t>
      </w:r>
      <w:r w:rsidRPr="000532E6">
        <w:rPr>
          <w:rFonts w:ascii="Times New Roman" w:hAnsi="Times New Roman" w:cs="Times New Roman"/>
        </w:rPr>
        <w:t xml:space="preserve">ight </w:t>
      </w:r>
      <w:r>
        <w:rPr>
          <w:rFonts w:ascii="Times New Roman" w:hAnsi="Times New Roman" w:cs="Times New Roman"/>
        </w:rPr>
        <w:t>p</w:t>
      </w:r>
      <w:r w:rsidRPr="000532E6">
        <w:rPr>
          <w:rFonts w:ascii="Times New Roman" w:hAnsi="Times New Roman" w:cs="Times New Roman"/>
        </w:rPr>
        <w:t xml:space="preserve">enetration in </w:t>
      </w:r>
      <w:r>
        <w:rPr>
          <w:rFonts w:ascii="Times New Roman" w:hAnsi="Times New Roman" w:cs="Times New Roman"/>
        </w:rPr>
        <w:t>a</w:t>
      </w:r>
      <w:r w:rsidRPr="000532E6">
        <w:rPr>
          <w:rFonts w:ascii="Times New Roman" w:hAnsi="Times New Roman" w:cs="Times New Roman"/>
        </w:rPr>
        <w:t xml:space="preserve">pple </w:t>
      </w:r>
      <w:r>
        <w:rPr>
          <w:rFonts w:ascii="Times New Roman" w:hAnsi="Times New Roman" w:cs="Times New Roman"/>
        </w:rPr>
        <w:t>c</w:t>
      </w:r>
      <w:r w:rsidRPr="000532E6">
        <w:rPr>
          <w:rFonts w:ascii="Times New Roman" w:hAnsi="Times New Roman" w:cs="Times New Roman"/>
        </w:rPr>
        <w:t xml:space="preserve">anopies and </w:t>
      </w:r>
      <w:r>
        <w:rPr>
          <w:rFonts w:ascii="Times New Roman" w:hAnsi="Times New Roman" w:cs="Times New Roman"/>
        </w:rPr>
        <w:t>i</w:t>
      </w:r>
      <w:r w:rsidRPr="000532E6">
        <w:rPr>
          <w:rFonts w:ascii="Times New Roman" w:hAnsi="Times New Roman" w:cs="Times New Roman"/>
        </w:rPr>
        <w:t xml:space="preserve">mprove </w:t>
      </w:r>
      <w:r>
        <w:rPr>
          <w:rFonts w:ascii="Times New Roman" w:hAnsi="Times New Roman" w:cs="Times New Roman"/>
        </w:rPr>
        <w:t>a</w:t>
      </w:r>
      <w:r w:rsidRPr="000532E6">
        <w:rPr>
          <w:rFonts w:ascii="Times New Roman" w:hAnsi="Times New Roman" w:cs="Times New Roman"/>
        </w:rPr>
        <w:t xml:space="preserve">pple </w:t>
      </w:r>
      <w:r>
        <w:rPr>
          <w:rFonts w:ascii="Times New Roman" w:hAnsi="Times New Roman" w:cs="Times New Roman"/>
        </w:rPr>
        <w:t>c</w:t>
      </w:r>
      <w:r w:rsidRPr="000532E6">
        <w:rPr>
          <w:rFonts w:ascii="Times New Roman" w:hAnsi="Times New Roman" w:cs="Times New Roman"/>
        </w:rPr>
        <w:t>o</w:t>
      </w:r>
      <w:r>
        <w:rPr>
          <w:rFonts w:ascii="Times New Roman" w:hAnsi="Times New Roman" w:cs="Times New Roman"/>
        </w:rPr>
        <w:t xml:space="preserve">lor and weight. </w:t>
      </w:r>
      <w:proofErr w:type="spellStart"/>
      <w:r>
        <w:rPr>
          <w:rFonts w:ascii="Times New Roman" w:hAnsi="Times New Roman" w:cs="Times New Roman"/>
        </w:rPr>
        <w:t>HortScience</w:t>
      </w:r>
      <w:proofErr w:type="spellEnd"/>
      <w:r>
        <w:rPr>
          <w:rFonts w:ascii="Times New Roman" w:hAnsi="Times New Roman" w:cs="Times New Roman"/>
        </w:rPr>
        <w:t>. 42</w:t>
      </w:r>
      <w:r w:rsidRPr="000532E6">
        <w:rPr>
          <w:rFonts w:ascii="Times New Roman" w:hAnsi="Times New Roman" w:cs="Times New Roman"/>
        </w:rPr>
        <w:t>(1):91</w:t>
      </w:r>
      <w:ins w:id="127" w:author="Brown,James T" w:date="2019-01-31T19:38:00Z">
        <w:r w:rsidR="0023262E">
          <w:rPr>
            <w:rFonts w:ascii="Times New Roman" w:hAnsi="Times New Roman" w:cs="Times New Roman"/>
          </w:rPr>
          <w:t>-</w:t>
        </w:r>
      </w:ins>
      <w:del w:id="128" w:author="Brown,James T" w:date="2019-01-31T19:38:00Z">
        <w:r w:rsidRPr="000532E6" w:rsidDel="0023262E">
          <w:rPr>
            <w:rFonts w:ascii="Times New Roman" w:hAnsi="Times New Roman" w:cs="Times New Roman"/>
          </w:rPr>
          <w:delText>–</w:delText>
        </w:r>
      </w:del>
      <w:r w:rsidRPr="000532E6">
        <w:rPr>
          <w:rFonts w:ascii="Times New Roman" w:hAnsi="Times New Roman" w:cs="Times New Roman"/>
        </w:rPr>
        <w:t>96.</w:t>
      </w:r>
    </w:p>
    <w:p w14:paraId="4228772B" w14:textId="571A7DEB" w:rsidR="000532E6" w:rsidRDefault="000532E6" w:rsidP="00FD602B">
      <w:pPr>
        <w:spacing w:line="480" w:lineRule="auto"/>
        <w:rPr>
          <w:rFonts w:ascii="Times New Roman" w:hAnsi="Times New Roman" w:cs="Times New Roman"/>
        </w:rPr>
      </w:pPr>
    </w:p>
    <w:p w14:paraId="2E5D8A19" w14:textId="30BA1B77" w:rsidR="00865E7F" w:rsidRDefault="00865E7F" w:rsidP="00FD602B">
      <w:pPr>
        <w:spacing w:line="480" w:lineRule="auto"/>
        <w:rPr>
          <w:rFonts w:ascii="Times New Roman" w:hAnsi="Times New Roman" w:cs="Times New Roman"/>
        </w:rPr>
      </w:pPr>
      <w:r w:rsidRPr="00865E7F">
        <w:rPr>
          <w:rFonts w:ascii="Times New Roman" w:hAnsi="Times New Roman" w:cs="Times New Roman"/>
        </w:rPr>
        <w:t>Ju, Z</w:t>
      </w:r>
      <w:r>
        <w:rPr>
          <w:rFonts w:ascii="Times New Roman" w:hAnsi="Times New Roman" w:cs="Times New Roman"/>
        </w:rPr>
        <w:t>.</w:t>
      </w:r>
      <w:r w:rsidRPr="00865E7F">
        <w:rPr>
          <w:rFonts w:ascii="Times New Roman" w:hAnsi="Times New Roman" w:cs="Times New Roman"/>
        </w:rPr>
        <w:t>, Y</w:t>
      </w:r>
      <w:r>
        <w:rPr>
          <w:rFonts w:ascii="Times New Roman" w:hAnsi="Times New Roman" w:cs="Times New Roman"/>
        </w:rPr>
        <w:t>.</w:t>
      </w:r>
      <w:r w:rsidRPr="00865E7F">
        <w:rPr>
          <w:rFonts w:ascii="Times New Roman" w:hAnsi="Times New Roman" w:cs="Times New Roman"/>
        </w:rPr>
        <w:t xml:space="preserve"> </w:t>
      </w:r>
      <w:proofErr w:type="spellStart"/>
      <w:r w:rsidRPr="00865E7F">
        <w:rPr>
          <w:rFonts w:ascii="Times New Roman" w:hAnsi="Times New Roman" w:cs="Times New Roman"/>
        </w:rPr>
        <w:t>Duan</w:t>
      </w:r>
      <w:proofErr w:type="spellEnd"/>
      <w:r w:rsidRPr="00865E7F">
        <w:rPr>
          <w:rFonts w:ascii="Times New Roman" w:hAnsi="Times New Roman" w:cs="Times New Roman"/>
        </w:rPr>
        <w:t>, and Z</w:t>
      </w:r>
      <w:r>
        <w:rPr>
          <w:rFonts w:ascii="Times New Roman" w:hAnsi="Times New Roman" w:cs="Times New Roman"/>
        </w:rPr>
        <w:t xml:space="preserve">. Ju. 1999. </w:t>
      </w:r>
      <w:r w:rsidRPr="00865E7F">
        <w:rPr>
          <w:rFonts w:ascii="Times New Roman" w:hAnsi="Times New Roman" w:cs="Times New Roman"/>
        </w:rPr>
        <w:t xml:space="preserve">Effects of </w:t>
      </w:r>
      <w:r>
        <w:rPr>
          <w:rFonts w:ascii="Times New Roman" w:hAnsi="Times New Roman" w:cs="Times New Roman"/>
        </w:rPr>
        <w:t>c</w:t>
      </w:r>
      <w:r w:rsidRPr="00865E7F">
        <w:rPr>
          <w:rFonts w:ascii="Times New Roman" w:hAnsi="Times New Roman" w:cs="Times New Roman"/>
        </w:rPr>
        <w:t xml:space="preserve">overing the </w:t>
      </w:r>
      <w:r>
        <w:rPr>
          <w:rFonts w:ascii="Times New Roman" w:hAnsi="Times New Roman" w:cs="Times New Roman"/>
        </w:rPr>
        <w:t>o</w:t>
      </w:r>
      <w:r w:rsidRPr="00865E7F">
        <w:rPr>
          <w:rFonts w:ascii="Times New Roman" w:hAnsi="Times New Roman" w:cs="Times New Roman"/>
        </w:rPr>
        <w:t xml:space="preserve">rchard </w:t>
      </w:r>
      <w:r>
        <w:rPr>
          <w:rFonts w:ascii="Times New Roman" w:hAnsi="Times New Roman" w:cs="Times New Roman"/>
        </w:rPr>
        <w:t>f</w:t>
      </w:r>
      <w:r w:rsidRPr="00865E7F">
        <w:rPr>
          <w:rFonts w:ascii="Times New Roman" w:hAnsi="Times New Roman" w:cs="Times New Roman"/>
        </w:rPr>
        <w:t xml:space="preserve">loor with </w:t>
      </w:r>
      <w:r>
        <w:rPr>
          <w:rFonts w:ascii="Times New Roman" w:hAnsi="Times New Roman" w:cs="Times New Roman"/>
        </w:rPr>
        <w:t>r</w:t>
      </w:r>
      <w:r w:rsidRPr="00865E7F">
        <w:rPr>
          <w:rFonts w:ascii="Times New Roman" w:hAnsi="Times New Roman" w:cs="Times New Roman"/>
        </w:rPr>
        <w:t xml:space="preserve">eflecting </w:t>
      </w:r>
      <w:r>
        <w:rPr>
          <w:rFonts w:ascii="Times New Roman" w:hAnsi="Times New Roman" w:cs="Times New Roman"/>
        </w:rPr>
        <w:t>f</w:t>
      </w:r>
      <w:r w:rsidRPr="00865E7F">
        <w:rPr>
          <w:rFonts w:ascii="Times New Roman" w:hAnsi="Times New Roman" w:cs="Times New Roman"/>
        </w:rPr>
        <w:t xml:space="preserve">ilms on </w:t>
      </w:r>
      <w:r>
        <w:rPr>
          <w:rFonts w:ascii="Times New Roman" w:hAnsi="Times New Roman" w:cs="Times New Roman"/>
        </w:rPr>
        <w:t>p</w:t>
      </w:r>
      <w:r w:rsidRPr="00865E7F">
        <w:rPr>
          <w:rFonts w:ascii="Times New Roman" w:hAnsi="Times New Roman" w:cs="Times New Roman"/>
        </w:rPr>
        <w:t xml:space="preserve">igment </w:t>
      </w:r>
      <w:r>
        <w:rPr>
          <w:rFonts w:ascii="Times New Roman" w:hAnsi="Times New Roman" w:cs="Times New Roman"/>
        </w:rPr>
        <w:t>a</w:t>
      </w:r>
      <w:r w:rsidRPr="00865E7F">
        <w:rPr>
          <w:rFonts w:ascii="Times New Roman" w:hAnsi="Times New Roman" w:cs="Times New Roman"/>
        </w:rPr>
        <w:t xml:space="preserve">ccumulation and </w:t>
      </w:r>
      <w:r>
        <w:rPr>
          <w:rFonts w:ascii="Times New Roman" w:hAnsi="Times New Roman" w:cs="Times New Roman"/>
        </w:rPr>
        <w:t>f</w:t>
      </w:r>
      <w:r w:rsidRPr="00865E7F">
        <w:rPr>
          <w:rFonts w:ascii="Times New Roman" w:hAnsi="Times New Roman" w:cs="Times New Roman"/>
        </w:rPr>
        <w:t>ru</w:t>
      </w:r>
      <w:r>
        <w:rPr>
          <w:rFonts w:ascii="Times New Roman" w:hAnsi="Times New Roman" w:cs="Times New Roman"/>
        </w:rPr>
        <w:t>it coloration in `Fuji’ apples.</w:t>
      </w:r>
      <w:r w:rsidRPr="00865E7F">
        <w:rPr>
          <w:rFonts w:ascii="Times New Roman" w:hAnsi="Times New Roman" w:cs="Times New Roman"/>
        </w:rPr>
        <w:t xml:space="preserve"> Sci</w:t>
      </w:r>
      <w:r>
        <w:rPr>
          <w:rFonts w:ascii="Times New Roman" w:hAnsi="Times New Roman" w:cs="Times New Roman"/>
        </w:rPr>
        <w:t xml:space="preserve">. </w:t>
      </w:r>
      <w:proofErr w:type="spellStart"/>
      <w:r w:rsidRPr="00865E7F">
        <w:rPr>
          <w:rFonts w:ascii="Times New Roman" w:hAnsi="Times New Roman" w:cs="Times New Roman"/>
        </w:rPr>
        <w:t>Hortic</w:t>
      </w:r>
      <w:proofErr w:type="spellEnd"/>
      <w:r>
        <w:rPr>
          <w:rFonts w:ascii="Times New Roman" w:hAnsi="Times New Roman" w:cs="Times New Roman"/>
        </w:rPr>
        <w:t>. 82(1):</w:t>
      </w:r>
      <w:r w:rsidRPr="00865E7F">
        <w:rPr>
          <w:rFonts w:ascii="Times New Roman" w:hAnsi="Times New Roman" w:cs="Times New Roman"/>
        </w:rPr>
        <w:t>47</w:t>
      </w:r>
      <w:ins w:id="129" w:author="Brown,James T" w:date="2019-01-31T19:38:00Z">
        <w:r w:rsidR="0023262E">
          <w:rPr>
            <w:rFonts w:ascii="Times New Roman" w:hAnsi="Times New Roman" w:cs="Times New Roman"/>
          </w:rPr>
          <w:t>-</w:t>
        </w:r>
      </w:ins>
      <w:del w:id="130" w:author="Brown,James T" w:date="2019-01-31T19:38:00Z">
        <w:r w:rsidRPr="00865E7F" w:rsidDel="0023262E">
          <w:rPr>
            <w:rFonts w:ascii="Times New Roman" w:hAnsi="Times New Roman" w:cs="Times New Roman"/>
          </w:rPr>
          <w:delText>–</w:delText>
        </w:r>
      </w:del>
      <w:r w:rsidRPr="00865E7F">
        <w:rPr>
          <w:rFonts w:ascii="Times New Roman" w:hAnsi="Times New Roman" w:cs="Times New Roman"/>
        </w:rPr>
        <w:t>56.</w:t>
      </w:r>
    </w:p>
    <w:p w14:paraId="22347BB0" w14:textId="77777777" w:rsidR="00865E7F" w:rsidRDefault="00865E7F" w:rsidP="00FD602B">
      <w:pPr>
        <w:spacing w:line="480" w:lineRule="auto"/>
        <w:rPr>
          <w:rFonts w:ascii="Times New Roman" w:hAnsi="Times New Roman" w:cs="Times New Roman"/>
        </w:rPr>
      </w:pPr>
    </w:p>
    <w:p w14:paraId="734F90CD" w14:textId="5635AB3F" w:rsidR="000532E6" w:rsidRDefault="000532E6" w:rsidP="00FD602B">
      <w:pPr>
        <w:spacing w:line="480" w:lineRule="auto"/>
        <w:rPr>
          <w:rFonts w:ascii="Times New Roman" w:hAnsi="Times New Roman" w:cs="Times New Roman"/>
        </w:rPr>
      </w:pPr>
      <w:r w:rsidRPr="000532E6">
        <w:rPr>
          <w:rFonts w:ascii="Times New Roman" w:hAnsi="Times New Roman" w:cs="Times New Roman"/>
        </w:rPr>
        <w:t xml:space="preserve">Li, K.T. and J. </w:t>
      </w:r>
      <w:proofErr w:type="spellStart"/>
      <w:r w:rsidRPr="000532E6">
        <w:rPr>
          <w:rFonts w:ascii="Times New Roman" w:hAnsi="Times New Roman" w:cs="Times New Roman"/>
        </w:rPr>
        <w:t>Syvertsen</w:t>
      </w:r>
      <w:proofErr w:type="spellEnd"/>
      <w:r w:rsidRPr="000532E6">
        <w:rPr>
          <w:rFonts w:ascii="Times New Roman" w:hAnsi="Times New Roman" w:cs="Times New Roman"/>
        </w:rPr>
        <w:t xml:space="preserve">. 2006. Young tree growth and leaf function of citrus seedlings under colored shade netting. </w:t>
      </w:r>
      <w:proofErr w:type="spellStart"/>
      <w:r w:rsidRPr="000532E6">
        <w:rPr>
          <w:rFonts w:ascii="Times New Roman" w:hAnsi="Times New Roman" w:cs="Times New Roman"/>
        </w:rPr>
        <w:t>HortScience</w:t>
      </w:r>
      <w:proofErr w:type="spellEnd"/>
      <w:r>
        <w:rPr>
          <w:rFonts w:ascii="Times New Roman" w:hAnsi="Times New Roman" w:cs="Times New Roman"/>
        </w:rPr>
        <w:t>.</w:t>
      </w:r>
      <w:r w:rsidRPr="000532E6">
        <w:rPr>
          <w:rFonts w:ascii="Times New Roman" w:hAnsi="Times New Roman" w:cs="Times New Roman"/>
        </w:rPr>
        <w:t xml:space="preserve"> 41(4):1022-1022.</w:t>
      </w:r>
    </w:p>
    <w:p w14:paraId="609237E8" w14:textId="30CF33CD" w:rsidR="007204DA" w:rsidRDefault="007204DA" w:rsidP="00FD602B">
      <w:pPr>
        <w:spacing w:line="480" w:lineRule="auto"/>
        <w:rPr>
          <w:rFonts w:ascii="Times New Roman" w:hAnsi="Times New Roman" w:cs="Times New Roman"/>
        </w:rPr>
      </w:pPr>
    </w:p>
    <w:p w14:paraId="18031E56" w14:textId="6EBC8329" w:rsidR="000532E6" w:rsidRDefault="000532E6" w:rsidP="00FD602B">
      <w:pPr>
        <w:spacing w:line="480" w:lineRule="auto"/>
        <w:rPr>
          <w:rFonts w:ascii="Times New Roman" w:hAnsi="Times New Roman" w:cs="Times New Roman"/>
        </w:rPr>
      </w:pPr>
      <w:r w:rsidRPr="000532E6">
        <w:rPr>
          <w:rFonts w:ascii="Times New Roman" w:hAnsi="Times New Roman" w:cs="Times New Roman"/>
        </w:rPr>
        <w:lastRenderedPageBreak/>
        <w:t>Layne, D</w:t>
      </w:r>
      <w:r>
        <w:rPr>
          <w:rFonts w:ascii="Times New Roman" w:hAnsi="Times New Roman" w:cs="Times New Roman"/>
        </w:rPr>
        <w:t>.</w:t>
      </w:r>
      <w:r w:rsidRPr="000532E6">
        <w:rPr>
          <w:rFonts w:ascii="Times New Roman" w:hAnsi="Times New Roman" w:cs="Times New Roman"/>
        </w:rPr>
        <w:t>R., Z</w:t>
      </w:r>
      <w:r>
        <w:rPr>
          <w:rFonts w:ascii="Times New Roman" w:hAnsi="Times New Roman" w:cs="Times New Roman"/>
        </w:rPr>
        <w:t>.</w:t>
      </w:r>
      <w:r w:rsidRPr="000532E6">
        <w:rPr>
          <w:rFonts w:ascii="Times New Roman" w:hAnsi="Times New Roman" w:cs="Times New Roman"/>
        </w:rPr>
        <w:t xml:space="preserve"> Jiang, and J</w:t>
      </w:r>
      <w:r>
        <w:rPr>
          <w:rFonts w:ascii="Times New Roman" w:hAnsi="Times New Roman" w:cs="Times New Roman"/>
        </w:rPr>
        <w:t xml:space="preserve">.W. Rushing. 2001. </w:t>
      </w:r>
      <w:r w:rsidRPr="000532E6">
        <w:rPr>
          <w:rFonts w:ascii="Times New Roman" w:hAnsi="Times New Roman" w:cs="Times New Roman"/>
        </w:rPr>
        <w:t xml:space="preserve">Tree </w:t>
      </w:r>
      <w:r>
        <w:rPr>
          <w:rFonts w:ascii="Times New Roman" w:hAnsi="Times New Roman" w:cs="Times New Roman"/>
        </w:rPr>
        <w:t>f</w:t>
      </w:r>
      <w:r w:rsidRPr="000532E6">
        <w:rPr>
          <w:rFonts w:ascii="Times New Roman" w:hAnsi="Times New Roman" w:cs="Times New Roman"/>
        </w:rPr>
        <w:t xml:space="preserve">ruit </w:t>
      </w:r>
      <w:r>
        <w:rPr>
          <w:rFonts w:ascii="Times New Roman" w:hAnsi="Times New Roman" w:cs="Times New Roman"/>
        </w:rPr>
        <w:t>r</w:t>
      </w:r>
      <w:r w:rsidRPr="000532E6">
        <w:rPr>
          <w:rFonts w:ascii="Times New Roman" w:hAnsi="Times New Roman" w:cs="Times New Roman"/>
        </w:rPr>
        <w:t xml:space="preserve">eflective </w:t>
      </w:r>
      <w:r>
        <w:rPr>
          <w:rFonts w:ascii="Times New Roman" w:hAnsi="Times New Roman" w:cs="Times New Roman"/>
        </w:rPr>
        <w:t>f</w:t>
      </w:r>
      <w:r w:rsidRPr="000532E6">
        <w:rPr>
          <w:rFonts w:ascii="Times New Roman" w:hAnsi="Times New Roman" w:cs="Times New Roman"/>
        </w:rPr>
        <w:t xml:space="preserve">ilm </w:t>
      </w:r>
      <w:r>
        <w:rPr>
          <w:rFonts w:ascii="Times New Roman" w:hAnsi="Times New Roman" w:cs="Times New Roman"/>
        </w:rPr>
        <w:t>i</w:t>
      </w:r>
      <w:r w:rsidRPr="000532E6">
        <w:rPr>
          <w:rFonts w:ascii="Times New Roman" w:hAnsi="Times New Roman" w:cs="Times New Roman"/>
        </w:rPr>
        <w:t xml:space="preserve">mproves </w:t>
      </w:r>
      <w:r>
        <w:rPr>
          <w:rFonts w:ascii="Times New Roman" w:hAnsi="Times New Roman" w:cs="Times New Roman"/>
        </w:rPr>
        <w:t>r</w:t>
      </w:r>
      <w:r w:rsidRPr="000532E6">
        <w:rPr>
          <w:rFonts w:ascii="Times New Roman" w:hAnsi="Times New Roman" w:cs="Times New Roman"/>
        </w:rPr>
        <w:t xml:space="preserve">ed </w:t>
      </w:r>
      <w:r>
        <w:rPr>
          <w:rFonts w:ascii="Times New Roman" w:hAnsi="Times New Roman" w:cs="Times New Roman"/>
        </w:rPr>
        <w:t>s</w:t>
      </w:r>
      <w:r w:rsidRPr="000532E6">
        <w:rPr>
          <w:rFonts w:ascii="Times New Roman" w:hAnsi="Times New Roman" w:cs="Times New Roman"/>
        </w:rPr>
        <w:t xml:space="preserve">kin </w:t>
      </w:r>
      <w:r>
        <w:rPr>
          <w:rFonts w:ascii="Times New Roman" w:hAnsi="Times New Roman" w:cs="Times New Roman"/>
        </w:rPr>
        <w:t>c</w:t>
      </w:r>
      <w:r w:rsidRPr="000532E6">
        <w:rPr>
          <w:rFonts w:ascii="Times New Roman" w:hAnsi="Times New Roman" w:cs="Times New Roman"/>
        </w:rPr>
        <w:t xml:space="preserve">oloration </w:t>
      </w:r>
      <w:r>
        <w:rPr>
          <w:rFonts w:ascii="Times New Roman" w:hAnsi="Times New Roman" w:cs="Times New Roman"/>
        </w:rPr>
        <w:t>and advances maturity in peach.</w:t>
      </w:r>
      <w:r w:rsidRPr="000532E6">
        <w:rPr>
          <w:rFonts w:ascii="Times New Roman" w:hAnsi="Times New Roman" w:cs="Times New Roman"/>
        </w:rPr>
        <w:t xml:space="preserve"> </w:t>
      </w:r>
      <w:proofErr w:type="spellStart"/>
      <w:r w:rsidRPr="000532E6">
        <w:rPr>
          <w:rFonts w:ascii="Times New Roman" w:hAnsi="Times New Roman" w:cs="Times New Roman"/>
        </w:rPr>
        <w:t>HortTech</w:t>
      </w:r>
      <w:r>
        <w:rPr>
          <w:rFonts w:ascii="Times New Roman" w:hAnsi="Times New Roman" w:cs="Times New Roman"/>
        </w:rPr>
        <w:t>nology</w:t>
      </w:r>
      <w:proofErr w:type="spellEnd"/>
      <w:r>
        <w:rPr>
          <w:rFonts w:ascii="Times New Roman" w:hAnsi="Times New Roman" w:cs="Times New Roman"/>
        </w:rPr>
        <w:t xml:space="preserve"> 11</w:t>
      </w:r>
      <w:del w:id="131" w:author="Brown,James T" w:date="2019-01-31T19:38:00Z">
        <w:r w:rsidDel="0023262E">
          <w:rPr>
            <w:rFonts w:ascii="Times New Roman" w:hAnsi="Times New Roman" w:cs="Times New Roman"/>
          </w:rPr>
          <w:delText xml:space="preserve"> </w:delText>
        </w:r>
      </w:del>
      <w:r>
        <w:rPr>
          <w:rFonts w:ascii="Times New Roman" w:hAnsi="Times New Roman" w:cs="Times New Roman"/>
        </w:rPr>
        <w:t>(2):</w:t>
      </w:r>
      <w:r w:rsidRPr="000532E6">
        <w:rPr>
          <w:rFonts w:ascii="Times New Roman" w:hAnsi="Times New Roman" w:cs="Times New Roman"/>
        </w:rPr>
        <w:t>234</w:t>
      </w:r>
      <w:ins w:id="132" w:author="Brown,James T" w:date="2019-01-31T19:38:00Z">
        <w:r w:rsidR="0023262E">
          <w:rPr>
            <w:rFonts w:ascii="Times New Roman" w:hAnsi="Times New Roman" w:cs="Times New Roman"/>
          </w:rPr>
          <w:t>-</w:t>
        </w:r>
      </w:ins>
      <w:del w:id="133" w:author="Brown,James T" w:date="2019-01-31T19:38:00Z">
        <w:r w:rsidRPr="000532E6" w:rsidDel="0023262E">
          <w:rPr>
            <w:rFonts w:ascii="Times New Roman" w:hAnsi="Times New Roman" w:cs="Times New Roman"/>
          </w:rPr>
          <w:delText>–</w:delText>
        </w:r>
      </w:del>
      <w:r w:rsidRPr="000532E6">
        <w:rPr>
          <w:rFonts w:ascii="Times New Roman" w:hAnsi="Times New Roman" w:cs="Times New Roman"/>
        </w:rPr>
        <w:t>42.</w:t>
      </w:r>
    </w:p>
    <w:p w14:paraId="66AE8D5F" w14:textId="77777777" w:rsidR="000532E6" w:rsidRDefault="000532E6" w:rsidP="00FD602B">
      <w:pPr>
        <w:spacing w:line="480" w:lineRule="auto"/>
        <w:rPr>
          <w:rFonts w:ascii="Times New Roman" w:hAnsi="Times New Roman" w:cs="Times New Roman"/>
        </w:rPr>
      </w:pPr>
    </w:p>
    <w:p w14:paraId="4BC72453" w14:textId="3F3CFCFE" w:rsidR="007204DA" w:rsidRDefault="007204DA" w:rsidP="00FD602B">
      <w:pPr>
        <w:spacing w:line="480" w:lineRule="auto"/>
        <w:rPr>
          <w:rFonts w:ascii="Times New Roman" w:hAnsi="Times New Roman" w:cs="Times New Roman"/>
        </w:rPr>
      </w:pPr>
      <w:r w:rsidRPr="007204DA">
        <w:rPr>
          <w:rFonts w:ascii="Times New Roman" w:hAnsi="Times New Roman" w:cs="Times New Roman"/>
        </w:rPr>
        <w:t xml:space="preserve">Lobos, G.A., J.B. </w:t>
      </w:r>
      <w:proofErr w:type="spellStart"/>
      <w:r w:rsidRPr="007204DA">
        <w:rPr>
          <w:rFonts w:ascii="Times New Roman" w:hAnsi="Times New Roman" w:cs="Times New Roman"/>
        </w:rPr>
        <w:t>Retamales</w:t>
      </w:r>
      <w:proofErr w:type="spellEnd"/>
      <w:r w:rsidRPr="007204DA">
        <w:rPr>
          <w:rFonts w:ascii="Times New Roman" w:hAnsi="Times New Roman" w:cs="Times New Roman"/>
        </w:rPr>
        <w:t xml:space="preserve">, J.F. Hancock, J.A. Flore, N. </w:t>
      </w:r>
      <w:proofErr w:type="spellStart"/>
      <w:r w:rsidRPr="007204DA">
        <w:rPr>
          <w:rFonts w:ascii="Times New Roman" w:hAnsi="Times New Roman" w:cs="Times New Roman"/>
        </w:rPr>
        <w:t>Cobo</w:t>
      </w:r>
      <w:proofErr w:type="spellEnd"/>
      <w:ins w:id="134" w:author="Brown,James T" w:date="2019-01-31T19:32:00Z">
        <w:r w:rsidR="0089084B">
          <w:rPr>
            <w:rFonts w:ascii="Times New Roman" w:hAnsi="Times New Roman" w:cs="Times New Roman"/>
          </w:rPr>
          <w:t>,</w:t>
        </w:r>
      </w:ins>
      <w:r w:rsidRPr="007204DA">
        <w:rPr>
          <w:rFonts w:ascii="Times New Roman" w:hAnsi="Times New Roman" w:cs="Times New Roman"/>
        </w:rPr>
        <w:t xml:space="preserve"> and A. del </w:t>
      </w:r>
      <w:proofErr w:type="spellStart"/>
      <w:r w:rsidRPr="007204DA">
        <w:rPr>
          <w:rFonts w:ascii="Times New Roman" w:hAnsi="Times New Roman" w:cs="Times New Roman"/>
        </w:rPr>
        <w:t>Pozo</w:t>
      </w:r>
      <w:proofErr w:type="spellEnd"/>
      <w:r w:rsidRPr="007204DA">
        <w:rPr>
          <w:rFonts w:ascii="Times New Roman" w:hAnsi="Times New Roman" w:cs="Times New Roman"/>
        </w:rPr>
        <w:t>. 2012. Spectral irradiance, gas exchange characteristics</w:t>
      </w:r>
      <w:ins w:id="135" w:author="Brown,James T" w:date="2019-01-31T19:33:00Z">
        <w:r w:rsidR="00A316EF">
          <w:rPr>
            <w:rFonts w:ascii="Times New Roman" w:hAnsi="Times New Roman" w:cs="Times New Roman"/>
          </w:rPr>
          <w:t>,</w:t>
        </w:r>
      </w:ins>
      <w:r w:rsidRPr="007204DA">
        <w:rPr>
          <w:rFonts w:ascii="Times New Roman" w:hAnsi="Times New Roman" w:cs="Times New Roman"/>
        </w:rPr>
        <w:t xml:space="preserve"> and leaf traits of </w:t>
      </w:r>
      <w:r w:rsidRPr="007204DA">
        <w:rPr>
          <w:rFonts w:ascii="Times New Roman" w:hAnsi="Times New Roman" w:cs="Times New Roman"/>
          <w:i/>
        </w:rPr>
        <w:t xml:space="preserve">Vaccinium </w:t>
      </w:r>
      <w:proofErr w:type="spellStart"/>
      <w:r w:rsidRPr="007204DA">
        <w:rPr>
          <w:rFonts w:ascii="Times New Roman" w:hAnsi="Times New Roman" w:cs="Times New Roman"/>
          <w:i/>
        </w:rPr>
        <w:t>corymbosum</w:t>
      </w:r>
      <w:proofErr w:type="spellEnd"/>
      <w:r w:rsidRPr="007204DA">
        <w:rPr>
          <w:rFonts w:ascii="Times New Roman" w:hAnsi="Times New Roman" w:cs="Times New Roman"/>
        </w:rPr>
        <w:t xml:space="preserve"> L. ‘Elliott’ grown under photo-selective nets. Environ. Exp. Bot. </w:t>
      </w:r>
      <w:commentRangeStart w:id="136"/>
      <w:r w:rsidRPr="007204DA">
        <w:rPr>
          <w:rFonts w:ascii="Times New Roman" w:hAnsi="Times New Roman" w:cs="Times New Roman"/>
        </w:rPr>
        <w:t>75</w:t>
      </w:r>
      <w:commentRangeEnd w:id="136"/>
      <w:r w:rsidR="0023262E">
        <w:rPr>
          <w:rStyle w:val="CommentReference"/>
        </w:rPr>
        <w:commentReference w:id="136"/>
      </w:r>
      <w:r w:rsidRPr="007204DA">
        <w:rPr>
          <w:rFonts w:ascii="Times New Roman" w:hAnsi="Times New Roman" w:cs="Times New Roman"/>
        </w:rPr>
        <w:t>:142-149.</w:t>
      </w:r>
    </w:p>
    <w:p w14:paraId="58B3F639" w14:textId="47EA3152" w:rsidR="007204DA" w:rsidRDefault="007204DA" w:rsidP="00FD602B">
      <w:pPr>
        <w:spacing w:line="480" w:lineRule="auto"/>
        <w:rPr>
          <w:rFonts w:ascii="Times New Roman" w:hAnsi="Times New Roman" w:cs="Times New Roman"/>
        </w:rPr>
      </w:pPr>
    </w:p>
    <w:p w14:paraId="7E72F3EC" w14:textId="40467AB9" w:rsidR="000532E6" w:rsidRDefault="000532E6" w:rsidP="00FD602B">
      <w:pPr>
        <w:spacing w:line="480" w:lineRule="auto"/>
        <w:rPr>
          <w:rFonts w:ascii="Times New Roman" w:hAnsi="Times New Roman" w:cs="Times New Roman"/>
        </w:rPr>
      </w:pPr>
      <w:r w:rsidRPr="000532E6">
        <w:rPr>
          <w:rFonts w:ascii="Times New Roman" w:hAnsi="Times New Roman" w:cs="Times New Roman"/>
        </w:rPr>
        <w:t>Marini, R.P., D. Sowers</w:t>
      </w:r>
      <w:ins w:id="137" w:author="Brown,James T" w:date="2019-01-31T19:32:00Z">
        <w:r w:rsidR="0089084B">
          <w:rPr>
            <w:rFonts w:ascii="Times New Roman" w:hAnsi="Times New Roman" w:cs="Times New Roman"/>
          </w:rPr>
          <w:t>,</w:t>
        </w:r>
      </w:ins>
      <w:r w:rsidRPr="000532E6">
        <w:rPr>
          <w:rFonts w:ascii="Times New Roman" w:hAnsi="Times New Roman" w:cs="Times New Roman"/>
        </w:rPr>
        <w:t xml:space="preserve"> and M.C. Marini. 1991. Peach fruit quality is affected by shade during final swell of fruit growth. J. Am. Soc. </w:t>
      </w:r>
      <w:proofErr w:type="spellStart"/>
      <w:r w:rsidRPr="000532E6">
        <w:rPr>
          <w:rFonts w:ascii="Times New Roman" w:hAnsi="Times New Roman" w:cs="Times New Roman"/>
        </w:rPr>
        <w:t>Hortic</w:t>
      </w:r>
      <w:proofErr w:type="spellEnd"/>
      <w:r w:rsidRPr="000532E6">
        <w:rPr>
          <w:rFonts w:ascii="Times New Roman" w:hAnsi="Times New Roman" w:cs="Times New Roman"/>
        </w:rPr>
        <w:t>. Sci</w:t>
      </w:r>
      <w:del w:id="138" w:author="Brown,James T" w:date="2019-01-31T19:37:00Z">
        <w:r w:rsidRPr="000532E6" w:rsidDel="00A316EF">
          <w:rPr>
            <w:rFonts w:ascii="Times New Roman" w:hAnsi="Times New Roman" w:cs="Times New Roman"/>
          </w:rPr>
          <w:delText>.</w:delText>
        </w:r>
      </w:del>
      <w:r w:rsidRPr="000532E6">
        <w:rPr>
          <w:rFonts w:ascii="Times New Roman" w:hAnsi="Times New Roman" w:cs="Times New Roman"/>
        </w:rPr>
        <w:t>. 116(3):383-389.</w:t>
      </w:r>
    </w:p>
    <w:p w14:paraId="1AB51ABB" w14:textId="77777777" w:rsidR="000532E6" w:rsidRDefault="000532E6" w:rsidP="00FD602B">
      <w:pPr>
        <w:spacing w:line="480" w:lineRule="auto"/>
        <w:rPr>
          <w:rFonts w:ascii="Times New Roman" w:hAnsi="Times New Roman" w:cs="Times New Roman"/>
        </w:rPr>
      </w:pPr>
    </w:p>
    <w:p w14:paraId="15D36A55" w14:textId="42473198" w:rsidR="00EA3370" w:rsidRDefault="00EA3370" w:rsidP="00FD602B">
      <w:pPr>
        <w:spacing w:line="480" w:lineRule="auto"/>
        <w:rPr>
          <w:rFonts w:ascii="Times New Roman" w:hAnsi="Times New Roman" w:cs="Times New Roman"/>
        </w:rPr>
      </w:pPr>
      <w:r w:rsidRPr="00EA3370">
        <w:rPr>
          <w:rFonts w:ascii="Times New Roman" w:hAnsi="Times New Roman" w:cs="Times New Roman"/>
        </w:rPr>
        <w:t xml:space="preserve">Minas, I.S., G. </w:t>
      </w:r>
      <w:proofErr w:type="spellStart"/>
      <w:r w:rsidRPr="00EA3370">
        <w:rPr>
          <w:rFonts w:ascii="Times New Roman" w:hAnsi="Times New Roman" w:cs="Times New Roman"/>
        </w:rPr>
        <w:t>Tanou</w:t>
      </w:r>
      <w:proofErr w:type="spellEnd"/>
      <w:ins w:id="139" w:author="Brown,James T" w:date="2019-01-31T19:32:00Z">
        <w:r w:rsidR="0089084B">
          <w:rPr>
            <w:rFonts w:ascii="Times New Roman" w:hAnsi="Times New Roman" w:cs="Times New Roman"/>
          </w:rPr>
          <w:t>,</w:t>
        </w:r>
      </w:ins>
      <w:r w:rsidRPr="00EA3370">
        <w:rPr>
          <w:rFonts w:ascii="Times New Roman" w:hAnsi="Times New Roman" w:cs="Times New Roman"/>
        </w:rPr>
        <w:t xml:space="preserve"> and A. </w:t>
      </w:r>
      <w:proofErr w:type="spellStart"/>
      <w:r w:rsidRPr="00EA3370">
        <w:rPr>
          <w:rFonts w:ascii="Times New Roman" w:hAnsi="Times New Roman" w:cs="Times New Roman"/>
        </w:rPr>
        <w:t>Molassiotis</w:t>
      </w:r>
      <w:proofErr w:type="spellEnd"/>
      <w:r w:rsidRPr="00EA3370">
        <w:rPr>
          <w:rFonts w:ascii="Times New Roman" w:hAnsi="Times New Roman" w:cs="Times New Roman"/>
        </w:rPr>
        <w:t xml:space="preserve">. 2018. Environmental and orchard bases of peach fruit quality. Sci. </w:t>
      </w:r>
      <w:proofErr w:type="spellStart"/>
      <w:r w:rsidRPr="00EA3370">
        <w:rPr>
          <w:rFonts w:ascii="Times New Roman" w:hAnsi="Times New Roman" w:cs="Times New Roman"/>
        </w:rPr>
        <w:t>Hortic</w:t>
      </w:r>
      <w:proofErr w:type="spellEnd"/>
      <w:r w:rsidRPr="00EA3370">
        <w:rPr>
          <w:rFonts w:ascii="Times New Roman" w:hAnsi="Times New Roman" w:cs="Times New Roman"/>
        </w:rPr>
        <w:t xml:space="preserve">. </w:t>
      </w:r>
      <w:commentRangeStart w:id="140"/>
      <w:r w:rsidRPr="00EA3370">
        <w:rPr>
          <w:rFonts w:ascii="Times New Roman" w:hAnsi="Times New Roman" w:cs="Times New Roman"/>
        </w:rPr>
        <w:t>235</w:t>
      </w:r>
      <w:commentRangeEnd w:id="140"/>
      <w:r w:rsidR="0023262E">
        <w:rPr>
          <w:rStyle w:val="CommentReference"/>
        </w:rPr>
        <w:commentReference w:id="140"/>
      </w:r>
      <w:r w:rsidRPr="00EA3370">
        <w:rPr>
          <w:rFonts w:ascii="Times New Roman" w:hAnsi="Times New Roman" w:cs="Times New Roman"/>
        </w:rPr>
        <w:t>:307-322.</w:t>
      </w:r>
    </w:p>
    <w:p w14:paraId="1E516FDF" w14:textId="0AE5B437" w:rsidR="00EA3370" w:rsidRDefault="00EA3370" w:rsidP="00FD602B">
      <w:pPr>
        <w:spacing w:line="480" w:lineRule="auto"/>
        <w:rPr>
          <w:rFonts w:ascii="Times New Roman" w:hAnsi="Times New Roman" w:cs="Times New Roman"/>
        </w:rPr>
      </w:pPr>
    </w:p>
    <w:p w14:paraId="293F687D" w14:textId="0E0D0CEB" w:rsidR="00EA3370" w:rsidRDefault="00EA3370" w:rsidP="00FD602B">
      <w:pPr>
        <w:spacing w:line="480" w:lineRule="auto"/>
        <w:rPr>
          <w:rFonts w:ascii="Times New Roman" w:hAnsi="Times New Roman" w:cs="Times New Roman"/>
        </w:rPr>
      </w:pPr>
      <w:r w:rsidRPr="00F031EF">
        <w:rPr>
          <w:rFonts w:ascii="Times New Roman" w:hAnsi="Times New Roman" w:cs="Times New Roman"/>
        </w:rPr>
        <w:t>Taiz</w:t>
      </w:r>
      <w:r>
        <w:rPr>
          <w:rFonts w:ascii="Times New Roman" w:hAnsi="Times New Roman" w:cs="Times New Roman"/>
        </w:rPr>
        <w:t>, L., E. Zeigler, I.A. Moller, and A. Murphy.</w:t>
      </w:r>
      <w:r w:rsidRPr="00F031EF">
        <w:rPr>
          <w:rFonts w:ascii="Times New Roman" w:hAnsi="Times New Roman" w:cs="Times New Roman"/>
        </w:rPr>
        <w:t xml:space="preserve"> 2015</w:t>
      </w:r>
      <w:r>
        <w:rPr>
          <w:rFonts w:ascii="Times New Roman" w:hAnsi="Times New Roman" w:cs="Times New Roman"/>
        </w:rPr>
        <w:t xml:space="preserve">. </w:t>
      </w:r>
      <w:r w:rsidR="007204DA">
        <w:rPr>
          <w:rFonts w:ascii="Times New Roman" w:hAnsi="Times New Roman" w:cs="Times New Roman"/>
        </w:rPr>
        <w:t xml:space="preserve">Photosynthesis: Physiological and ecological considerations. </w:t>
      </w:r>
      <w:commentRangeStart w:id="141"/>
      <w:r w:rsidR="007204DA">
        <w:rPr>
          <w:rFonts w:ascii="Times New Roman" w:hAnsi="Times New Roman" w:cs="Times New Roman"/>
        </w:rPr>
        <w:t xml:space="preserve">In: Sinauer. D </w:t>
      </w:r>
      <w:commentRangeEnd w:id="141"/>
      <w:r w:rsidR="00A316EF">
        <w:rPr>
          <w:rStyle w:val="CommentReference"/>
        </w:rPr>
        <w:commentReference w:id="141"/>
      </w:r>
      <w:r w:rsidR="007204DA">
        <w:rPr>
          <w:rFonts w:ascii="Times New Roman" w:hAnsi="Times New Roman" w:cs="Times New Roman"/>
        </w:rPr>
        <w:t xml:space="preserve">(Ed). </w:t>
      </w:r>
      <w:r>
        <w:rPr>
          <w:rFonts w:ascii="Times New Roman" w:hAnsi="Times New Roman" w:cs="Times New Roman"/>
        </w:rPr>
        <w:t xml:space="preserve">Plant Physiology and Development. </w:t>
      </w:r>
      <w:r w:rsidR="007204DA">
        <w:rPr>
          <w:rFonts w:ascii="Times New Roman" w:hAnsi="Times New Roman" w:cs="Times New Roman"/>
        </w:rPr>
        <w:t>Sinauer Associates, Inc., Sunderland, MA.</w:t>
      </w:r>
    </w:p>
    <w:p w14:paraId="25B53C49" w14:textId="51DDD5D4" w:rsidR="00865E7F" w:rsidRDefault="00865E7F" w:rsidP="00FD602B">
      <w:pPr>
        <w:spacing w:line="480" w:lineRule="auto"/>
        <w:rPr>
          <w:rFonts w:ascii="Times New Roman" w:hAnsi="Times New Roman" w:cs="Times New Roman"/>
        </w:rPr>
      </w:pPr>
    </w:p>
    <w:p w14:paraId="46610E3E" w14:textId="3DE394F4" w:rsidR="00865E7F" w:rsidRDefault="00865E7F" w:rsidP="00FD602B">
      <w:pPr>
        <w:spacing w:line="480" w:lineRule="auto"/>
        <w:rPr>
          <w:rFonts w:ascii="Times New Roman" w:hAnsi="Times New Roman" w:cs="Times New Roman"/>
        </w:rPr>
      </w:pPr>
      <w:r w:rsidRPr="00865E7F">
        <w:rPr>
          <w:rFonts w:ascii="Times New Roman" w:hAnsi="Times New Roman" w:cs="Times New Roman"/>
        </w:rPr>
        <w:t xml:space="preserve">Whiting, M.D., C. Rodriguez, and J. Toye. 2008. </w:t>
      </w:r>
      <w:r>
        <w:rPr>
          <w:rFonts w:ascii="Times New Roman" w:hAnsi="Times New Roman" w:cs="Times New Roman"/>
        </w:rPr>
        <w:t>Preliminary testing of a reflective ground cover: Sweet cherry growth, yield and fruit quality.</w:t>
      </w:r>
      <w:r w:rsidRPr="00865E7F">
        <w:rPr>
          <w:rFonts w:ascii="Times New Roman" w:hAnsi="Times New Roman" w:cs="Times New Roman"/>
        </w:rPr>
        <w:t xml:space="preserve"> Acta </w:t>
      </w:r>
      <w:proofErr w:type="spellStart"/>
      <w:r w:rsidRPr="00865E7F">
        <w:rPr>
          <w:rFonts w:ascii="Times New Roman" w:hAnsi="Times New Roman" w:cs="Times New Roman"/>
        </w:rPr>
        <w:t>Hortic</w:t>
      </w:r>
      <w:proofErr w:type="spellEnd"/>
      <w:r>
        <w:rPr>
          <w:rFonts w:ascii="Times New Roman" w:hAnsi="Times New Roman" w:cs="Times New Roman"/>
        </w:rPr>
        <w:t>.</w:t>
      </w:r>
      <w:r w:rsidRPr="00865E7F">
        <w:rPr>
          <w:rFonts w:ascii="Times New Roman" w:hAnsi="Times New Roman" w:cs="Times New Roman"/>
        </w:rPr>
        <w:t xml:space="preserve"> </w:t>
      </w:r>
      <w:commentRangeStart w:id="142"/>
      <w:r w:rsidRPr="00865E7F">
        <w:rPr>
          <w:rFonts w:ascii="Times New Roman" w:hAnsi="Times New Roman" w:cs="Times New Roman"/>
        </w:rPr>
        <w:t>795</w:t>
      </w:r>
      <w:commentRangeEnd w:id="142"/>
      <w:r w:rsidR="0023262E">
        <w:rPr>
          <w:rStyle w:val="CommentReference"/>
        </w:rPr>
        <w:commentReference w:id="142"/>
      </w:r>
      <w:r>
        <w:rPr>
          <w:rFonts w:ascii="Times New Roman" w:hAnsi="Times New Roman" w:cs="Times New Roman"/>
        </w:rPr>
        <w:t>:</w:t>
      </w:r>
      <w:r w:rsidRPr="00865E7F">
        <w:rPr>
          <w:rFonts w:ascii="Times New Roman" w:hAnsi="Times New Roman" w:cs="Times New Roman"/>
        </w:rPr>
        <w:t>557–</w:t>
      </w:r>
      <w:r>
        <w:rPr>
          <w:rFonts w:ascii="Times New Roman" w:hAnsi="Times New Roman" w:cs="Times New Roman"/>
        </w:rPr>
        <w:t>5</w:t>
      </w:r>
      <w:r w:rsidRPr="00865E7F">
        <w:rPr>
          <w:rFonts w:ascii="Times New Roman" w:hAnsi="Times New Roman" w:cs="Times New Roman"/>
        </w:rPr>
        <w:t xml:space="preserve">60. </w:t>
      </w:r>
    </w:p>
    <w:sectPr w:rsidR="00865E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rown,James T" w:date="2019-01-31T19:21:00Z" w:initials="BT">
    <w:p w14:paraId="43BB4D22" w14:textId="77777777" w:rsidR="004165C7" w:rsidRDefault="004165C7">
      <w:pPr>
        <w:pStyle w:val="CommentText"/>
      </w:pPr>
      <w:r>
        <w:rPr>
          <w:rStyle w:val="CommentReference"/>
        </w:rPr>
        <w:annotationRef/>
      </w:r>
      <w:r>
        <w:t xml:space="preserve">I wonder if specifying “disease” is necessary. You are definitely more familiar with current IPM literature than I </w:t>
      </w:r>
      <w:r w:rsidR="00747366">
        <w:t xml:space="preserve">am, but reading this made me stop and think. </w:t>
      </w:r>
    </w:p>
    <w:p w14:paraId="05928FC6" w14:textId="77777777" w:rsidR="00747366" w:rsidRDefault="00747366">
      <w:pPr>
        <w:pStyle w:val="CommentText"/>
      </w:pPr>
    </w:p>
    <w:p w14:paraId="1B388199" w14:textId="54B942D8" w:rsidR="00747366" w:rsidRDefault="00747366">
      <w:pPr>
        <w:pStyle w:val="CommentText"/>
      </w:pPr>
      <w:r>
        <w:t>I would suggest removing it as long as it does not change your meaning.</w:t>
      </w:r>
    </w:p>
  </w:comment>
  <w:comment w:id="1" w:author="Brown,James T" w:date="2019-01-31T19:23:00Z" w:initials="BT">
    <w:p w14:paraId="0AAEFD91" w14:textId="77777777" w:rsidR="00747366" w:rsidRDefault="00747366">
      <w:pPr>
        <w:pStyle w:val="CommentText"/>
      </w:pPr>
      <w:r>
        <w:rPr>
          <w:rStyle w:val="CommentReference"/>
        </w:rPr>
        <w:annotationRef/>
      </w:r>
      <w:r>
        <w:t xml:space="preserve">I really like how this statement sets up the article discussion and focuses the </w:t>
      </w:r>
      <w:proofErr w:type="spellStart"/>
      <w:r>
        <w:t>readers</w:t>
      </w:r>
      <w:proofErr w:type="spellEnd"/>
      <w:r>
        <w:t xml:space="preserve"> attention on the IPM tool. If it were me I would take it further, especially if this is intended to be read by the general public.</w:t>
      </w:r>
    </w:p>
    <w:p w14:paraId="6D607EF2" w14:textId="77777777" w:rsidR="00747366" w:rsidRDefault="00747366">
      <w:pPr>
        <w:pStyle w:val="CommentText"/>
      </w:pPr>
    </w:p>
    <w:p w14:paraId="62463AEC" w14:textId="4BC43C39" w:rsidR="00747366" w:rsidRDefault="00747366">
      <w:pPr>
        <w:pStyle w:val="CommentText"/>
      </w:pPr>
      <w:r>
        <w:t>Maybe something like, “Growing the perfect peach is the culmination of favorable weather providing just the right amount of chill hours</w:t>
      </w:r>
      <w:r w:rsidR="0089084B">
        <w:t>,</w:t>
      </w:r>
      <w:r>
        <w:t xml:space="preserve"> </w:t>
      </w:r>
      <w:r w:rsidR="0089084B">
        <w:t>soil that is rich in nutrients, and an arsenal of integrated pest management strategies. Recently, peach growers have added paper bags to this arsenal to help fend off insects and other diseases…”</w:t>
      </w:r>
    </w:p>
  </w:comment>
  <w:comment w:id="20" w:author="Brown,James T" w:date="2019-01-31T19:45:00Z" w:initials="BT">
    <w:p w14:paraId="4EF5C4CD" w14:textId="77777777" w:rsidR="00923F6A" w:rsidRDefault="00923F6A">
      <w:pPr>
        <w:pStyle w:val="CommentText"/>
      </w:pPr>
      <w:r>
        <w:rPr>
          <w:rStyle w:val="CommentReference"/>
        </w:rPr>
        <w:annotationRef/>
      </w:r>
      <w:r>
        <w:rPr>
          <w:rStyle w:val="CommentReference"/>
        </w:rPr>
        <w:annotationRef/>
      </w:r>
      <w:r>
        <w:t>I am not sure I understand this clause in the statement. I would suggest removing it from this paragraph. If you feel it is a necessary statement to make then maybe rephrase it for clarity.</w:t>
      </w:r>
    </w:p>
    <w:p w14:paraId="1E88B9A2" w14:textId="77777777" w:rsidR="00923F6A" w:rsidRDefault="00923F6A">
      <w:pPr>
        <w:pStyle w:val="CommentText"/>
      </w:pPr>
    </w:p>
    <w:p w14:paraId="173E2CE7" w14:textId="32EECEA3" w:rsidR="00923F6A" w:rsidRDefault="00923F6A">
      <w:pPr>
        <w:pStyle w:val="CommentText"/>
      </w:pPr>
      <w:r>
        <w:t>If you intend to rephrase it then maybe saying something like, “…and if our cost analysis are correct…”</w:t>
      </w:r>
    </w:p>
  </w:comment>
  <w:comment w:id="28" w:author="Brown,James T" w:date="2019-01-31T19:47:00Z" w:initials="BT">
    <w:p w14:paraId="3D7B719C" w14:textId="65901A36" w:rsidR="00923F6A" w:rsidRDefault="00923F6A">
      <w:pPr>
        <w:pStyle w:val="CommentText"/>
      </w:pPr>
      <w:r>
        <w:rPr>
          <w:rStyle w:val="CommentReference"/>
        </w:rPr>
        <w:annotationRef/>
      </w:r>
      <w:r w:rsidR="005F44FD">
        <w:rPr>
          <w:rStyle w:val="CommentReference"/>
        </w:rPr>
        <w:t>Maybe consider replacing “many” with “they are affordable for almost every peach grower.”</w:t>
      </w:r>
    </w:p>
  </w:comment>
  <w:comment w:id="32" w:author="Brown,James T" w:date="2019-01-31T19:53:00Z" w:initials="BT">
    <w:p w14:paraId="41DF3981" w14:textId="6C390F58" w:rsidR="005F44FD" w:rsidRDefault="005F44FD">
      <w:pPr>
        <w:pStyle w:val="CommentText"/>
        <w:rPr>
          <w:rStyle w:val="CommentReference"/>
        </w:rPr>
      </w:pPr>
      <w:r>
        <w:rPr>
          <w:rStyle w:val="CommentReference"/>
        </w:rPr>
        <w:annotationRef/>
      </w:r>
      <w:r w:rsidR="007831BC">
        <w:rPr>
          <w:rStyle w:val="CommentReference"/>
        </w:rPr>
        <w:t>I suggest rephrasing this statement from passive to a bit more active.</w:t>
      </w:r>
    </w:p>
    <w:p w14:paraId="4ACB6DA1" w14:textId="77777777" w:rsidR="007831BC" w:rsidRDefault="007831BC">
      <w:pPr>
        <w:pStyle w:val="CommentText"/>
        <w:rPr>
          <w:rStyle w:val="CommentReference"/>
        </w:rPr>
      </w:pPr>
    </w:p>
    <w:p w14:paraId="2140F176" w14:textId="45C91A9D" w:rsidR="007831BC" w:rsidRDefault="007831BC">
      <w:pPr>
        <w:pStyle w:val="CommentText"/>
      </w:pPr>
      <w:r>
        <w:rPr>
          <w:rStyle w:val="CommentReference"/>
        </w:rPr>
        <w:t>For example, “</w:t>
      </w:r>
      <w:r>
        <w:rPr>
          <w:rFonts w:ascii="Times New Roman" w:hAnsi="Times New Roman" w:cs="Times New Roman"/>
        </w:rPr>
        <w:t>Bagging is currently used to protect</w:t>
      </w:r>
      <w:r w:rsidRPr="00F031EF">
        <w:rPr>
          <w:rFonts w:ascii="Times New Roman" w:hAnsi="Times New Roman" w:cs="Times New Roman"/>
          <w:noProof/>
        </w:rPr>
        <w:t xml:space="preserve"> apple</w:t>
      </w:r>
      <w:r>
        <w:rPr>
          <w:rFonts w:ascii="Times New Roman" w:hAnsi="Times New Roman" w:cs="Times New Roman"/>
          <w:noProof/>
        </w:rPr>
        <w:t>s</w:t>
      </w:r>
      <w:r w:rsidRPr="00F031EF">
        <w:rPr>
          <w:rFonts w:ascii="Times New Roman" w:hAnsi="Times New Roman" w:cs="Times New Roman"/>
          <w:noProof/>
        </w:rPr>
        <w:t>, pear</w:t>
      </w:r>
      <w:r>
        <w:rPr>
          <w:rFonts w:ascii="Times New Roman" w:hAnsi="Times New Roman" w:cs="Times New Roman"/>
          <w:noProof/>
        </w:rPr>
        <w:t>s,</w:t>
      </w:r>
      <w:r w:rsidRPr="00F031EF">
        <w:rPr>
          <w:rFonts w:ascii="Times New Roman" w:hAnsi="Times New Roman" w:cs="Times New Roman"/>
          <w:noProof/>
        </w:rPr>
        <w:t xml:space="preserve"> and loquat</w:t>
      </w:r>
      <w:r>
        <w:rPr>
          <w:rFonts w:ascii="Times New Roman" w:hAnsi="Times New Roman" w:cs="Times New Roman"/>
        </w:rPr>
        <w:t xml:space="preserve"> </w:t>
      </w:r>
      <w:r w:rsidRPr="00F031EF">
        <w:rPr>
          <w:rFonts w:ascii="Times New Roman" w:hAnsi="Times New Roman" w:cs="Times New Roman"/>
        </w:rPr>
        <w:t xml:space="preserve">in </w:t>
      </w:r>
      <w:r w:rsidRPr="00F031EF">
        <w:rPr>
          <w:rFonts w:ascii="Times New Roman" w:hAnsi="Times New Roman" w:cs="Times New Roman"/>
          <w:noProof/>
        </w:rPr>
        <w:t>the United States</w:t>
      </w:r>
      <w:r w:rsidRPr="00F031EF">
        <w:rPr>
          <w:rFonts w:ascii="Times New Roman" w:hAnsi="Times New Roman" w:cs="Times New Roman"/>
        </w:rPr>
        <w:t>, Spain, Japan, and China</w:t>
      </w:r>
      <w:r>
        <w:rPr>
          <w:rStyle w:val="CommentReference"/>
        </w:rPr>
        <w:t>”</w:t>
      </w:r>
    </w:p>
  </w:comment>
  <w:comment w:id="40" w:author="Brown,James T" w:date="2019-01-31T19:57:00Z" w:initials="BT">
    <w:p w14:paraId="6AAA666B" w14:textId="1D63931F" w:rsidR="007831BC" w:rsidRDefault="007831BC">
      <w:pPr>
        <w:pStyle w:val="CommentText"/>
      </w:pPr>
      <w:r>
        <w:rPr>
          <w:rStyle w:val="CommentReference"/>
        </w:rPr>
        <w:annotationRef/>
      </w:r>
      <w:r>
        <w:t>I would suggest including the type of organism that causes this disease if it is one bacteria or a nematode</w:t>
      </w:r>
    </w:p>
  </w:comment>
  <w:comment w:id="50" w:author="Brown,James T" w:date="2019-01-31T19:59:00Z" w:initials="BT">
    <w:p w14:paraId="1AB28681" w14:textId="75295D2E" w:rsidR="002F2DF8" w:rsidRDefault="002F2DF8">
      <w:pPr>
        <w:pStyle w:val="CommentText"/>
      </w:pPr>
      <w:r>
        <w:rPr>
          <w:rStyle w:val="CommentReference"/>
        </w:rPr>
        <w:annotationRef/>
      </w:r>
      <w:r>
        <w:t>This is a really strong statement, however I am a little unsure what this part of your statement means. I would suggest rephrasing this part of your statement.</w:t>
      </w:r>
    </w:p>
  </w:comment>
  <w:comment w:id="55" w:author="Brown,James T" w:date="2019-01-31T20:04:00Z" w:initials="BT">
    <w:p w14:paraId="04C6555A" w14:textId="209C12B6" w:rsidR="00630D2E" w:rsidRDefault="00630D2E">
      <w:pPr>
        <w:pStyle w:val="CommentText"/>
      </w:pPr>
      <w:r>
        <w:rPr>
          <w:rStyle w:val="CommentReference"/>
        </w:rPr>
        <w:annotationRef/>
      </w:r>
      <w:r>
        <w:t xml:space="preserve">Another impactful statement. For me, this line sums up why your PhD is important. I would suggest adding citations to support the specific claims made in this statement. </w:t>
      </w:r>
    </w:p>
  </w:comment>
  <w:comment w:id="61" w:author="Brown,James T" w:date="2019-01-31T20:37:00Z" w:initials="BT">
    <w:p w14:paraId="34C838A7" w14:textId="6FE3B8D6" w:rsidR="00FC1005" w:rsidRDefault="00FC1005">
      <w:pPr>
        <w:pStyle w:val="CommentText"/>
      </w:pPr>
      <w:r>
        <w:rPr>
          <w:rStyle w:val="CommentReference"/>
        </w:rPr>
        <w:annotationRef/>
      </w:r>
      <w:r>
        <w:t xml:space="preserve">I would suggest removing one of these  adjectives. </w:t>
      </w:r>
    </w:p>
  </w:comment>
  <w:comment w:id="75" w:author="Brown,James T" w:date="2019-01-31T20:45:00Z" w:initials="BT">
    <w:p w14:paraId="1D1EA897" w14:textId="77777777" w:rsidR="00127235" w:rsidRDefault="00127235">
      <w:pPr>
        <w:pStyle w:val="CommentText"/>
      </w:pPr>
      <w:r>
        <w:rPr>
          <w:rStyle w:val="CommentReference"/>
        </w:rPr>
        <w:annotationRef/>
      </w:r>
      <w:r>
        <w:t xml:space="preserve">I think I understand your point but </w:t>
      </w:r>
      <w:proofErr w:type="spellStart"/>
      <w:r>
        <w:t>Iwould</w:t>
      </w:r>
      <w:proofErr w:type="spellEnd"/>
      <w:r>
        <w:t xml:space="preserve"> suggest rewriting it for clarity.</w:t>
      </w:r>
    </w:p>
    <w:p w14:paraId="0CEE35A4" w14:textId="77777777" w:rsidR="00127235" w:rsidRDefault="00127235">
      <w:pPr>
        <w:pStyle w:val="CommentText"/>
      </w:pPr>
    </w:p>
    <w:p w14:paraId="1ACEF04D" w14:textId="3EFE9DEE" w:rsidR="00127235" w:rsidRDefault="00127235">
      <w:pPr>
        <w:pStyle w:val="CommentText"/>
      </w:pPr>
      <w:r>
        <w:t>For example, “…from insect and fungi injury.”</w:t>
      </w:r>
    </w:p>
  </w:comment>
  <w:comment w:id="76" w:author="Brown,James T" w:date="2019-01-31T20:49:00Z" w:initials="BT">
    <w:p w14:paraId="0BC2409D" w14:textId="77777777" w:rsidR="00127235" w:rsidRDefault="00127235">
      <w:pPr>
        <w:pStyle w:val="CommentText"/>
      </w:pPr>
      <w:r>
        <w:rPr>
          <w:rStyle w:val="CommentReference"/>
        </w:rPr>
        <w:annotationRef/>
      </w:r>
      <w:r>
        <w:t xml:space="preserve">This is really good information and your description makes the process very clear. </w:t>
      </w:r>
    </w:p>
    <w:p w14:paraId="3BCF4F17" w14:textId="77777777" w:rsidR="00127235" w:rsidRDefault="00127235">
      <w:pPr>
        <w:pStyle w:val="CommentText"/>
      </w:pPr>
    </w:p>
    <w:p w14:paraId="78FFA70D" w14:textId="77777777" w:rsidR="00127235" w:rsidRDefault="00127235">
      <w:pPr>
        <w:pStyle w:val="CommentText"/>
      </w:pPr>
      <w:r>
        <w:t xml:space="preserve">As a suggestion, maybe </w:t>
      </w:r>
      <w:r w:rsidR="00CF0E22">
        <w:t>try reorganizing your list starting with the statement that explains when the bagging process begins.</w:t>
      </w:r>
    </w:p>
    <w:p w14:paraId="7E9829F7" w14:textId="77777777" w:rsidR="00CF0E22" w:rsidRDefault="00CF0E22">
      <w:pPr>
        <w:pStyle w:val="CommentText"/>
      </w:pPr>
    </w:p>
    <w:p w14:paraId="48FD8535" w14:textId="06AA303E" w:rsidR="00CF0E22" w:rsidRDefault="00CF0E22">
      <w:pPr>
        <w:pStyle w:val="CommentText"/>
      </w:pPr>
      <w:r>
        <w:t>For example, “Peach fruitlets are bagged once they are approximately 1-inclh long. Fruitlets are thinned, sprayed with an approved antifungal spray…”</w:t>
      </w:r>
    </w:p>
  </w:comment>
  <w:comment w:id="84" w:author="Brown,James T" w:date="2019-01-31T20:59:00Z" w:initials="BT">
    <w:p w14:paraId="50B4E420" w14:textId="7DF84980" w:rsidR="00EA2A02" w:rsidRDefault="00EA2A02">
      <w:pPr>
        <w:pStyle w:val="CommentText"/>
      </w:pPr>
      <w:r>
        <w:rPr>
          <w:rStyle w:val="CommentReference"/>
        </w:rPr>
        <w:annotationRef/>
      </w:r>
      <w:r>
        <w:rPr>
          <w:rStyle w:val="CommentReference"/>
        </w:rPr>
        <w:t xml:space="preserve">This is a really good point but I do not think it’s a good statement to end this paragraph with. I would suggest moving this statement </w:t>
      </w:r>
      <w:r w:rsidR="008F6789">
        <w:rPr>
          <w:rStyle w:val="CommentReference"/>
        </w:rPr>
        <w:t>to an earlier position in the paragraph</w:t>
      </w:r>
    </w:p>
  </w:comment>
  <w:comment w:id="86" w:author="Brown,James T" w:date="2019-01-31T21:04:00Z" w:initials="BT">
    <w:p w14:paraId="3B43B703" w14:textId="37AC35C6" w:rsidR="008F6789" w:rsidRDefault="008F6789">
      <w:pPr>
        <w:pStyle w:val="CommentText"/>
      </w:pPr>
      <w:r>
        <w:rPr>
          <w:rStyle w:val="CommentReference"/>
        </w:rPr>
        <w:annotationRef/>
      </w:r>
      <w:r>
        <w:t xml:space="preserve">Before this statement about when bagging </w:t>
      </w:r>
      <w:r w:rsidR="00CC55E2">
        <w:t>the relationship between bagging and chill hours. Then I would suggest following that statement about chill hours with the statement you have written about bagging in Ga and SC, then follow that with the statement about bagging in FL.</w:t>
      </w:r>
    </w:p>
  </w:comment>
  <w:comment w:id="88" w:author="Brown,James T" w:date="2019-01-31T21:15:00Z" w:initials="BT">
    <w:p w14:paraId="312687FE" w14:textId="6FBBAF00" w:rsidR="00A57AFE" w:rsidRDefault="00A57AFE">
      <w:pPr>
        <w:pStyle w:val="CommentText"/>
      </w:pPr>
      <w:r>
        <w:rPr>
          <w:rStyle w:val="CommentReference"/>
        </w:rPr>
        <w:annotationRef/>
      </w:r>
      <w:r>
        <w:t>This may require a citation</w:t>
      </w:r>
    </w:p>
  </w:comment>
  <w:comment w:id="91" w:author="Brown,James T" w:date="2019-01-31T21:15:00Z" w:initials="BT">
    <w:p w14:paraId="6A0BC068" w14:textId="6760F9B9" w:rsidR="00A57AFE" w:rsidRDefault="00A57AFE">
      <w:pPr>
        <w:pStyle w:val="CommentText"/>
      </w:pPr>
      <w:r>
        <w:rPr>
          <w:rStyle w:val="CommentReference"/>
        </w:rPr>
        <w:annotationRef/>
      </w:r>
      <w:r>
        <w:t>This may require a citation</w:t>
      </w:r>
    </w:p>
  </w:comment>
  <w:comment w:id="92" w:author="Brown,James T" w:date="2019-01-31T21:10:00Z" w:initials="BT">
    <w:p w14:paraId="6497B8E8" w14:textId="299A286B" w:rsidR="00CC55E2" w:rsidRDefault="00CC55E2">
      <w:pPr>
        <w:pStyle w:val="CommentText"/>
      </w:pPr>
      <w:r>
        <w:rPr>
          <w:rStyle w:val="CommentReference"/>
        </w:rPr>
        <w:annotationRef/>
      </w:r>
      <w:r>
        <w:rPr>
          <w:rStyle w:val="CommentReference"/>
        </w:rPr>
        <w:t xml:space="preserve">I do not know if it is necessary but </w:t>
      </w:r>
      <w:r w:rsidR="00A57AFE">
        <w:rPr>
          <w:rStyle w:val="CommentReference"/>
        </w:rPr>
        <w:t xml:space="preserve">it would be cool if you could compare this to the price of conventional </w:t>
      </w:r>
      <w:proofErr w:type="spellStart"/>
      <w:r w:rsidR="00A57AFE">
        <w:rPr>
          <w:rStyle w:val="CommentReference"/>
        </w:rPr>
        <w:t>ipm</w:t>
      </w:r>
      <w:proofErr w:type="spellEnd"/>
      <w:r w:rsidR="00A57AFE">
        <w:rPr>
          <w:rStyle w:val="CommentReference"/>
        </w:rPr>
        <w:t xml:space="preserve"> or to make a statement about some figure associated with yield loss in orchards with </w:t>
      </w:r>
      <w:proofErr w:type="spellStart"/>
      <w:r w:rsidR="00A57AFE">
        <w:rPr>
          <w:rStyle w:val="CommentReference"/>
        </w:rPr>
        <w:t>unbagged</w:t>
      </w:r>
      <w:proofErr w:type="spellEnd"/>
      <w:r w:rsidR="00A57AFE">
        <w:rPr>
          <w:rStyle w:val="CommentReference"/>
        </w:rPr>
        <w:t xml:space="preserve"> peaches</w:t>
      </w:r>
    </w:p>
  </w:comment>
  <w:comment w:id="94" w:author="Brown,James T" w:date="2019-01-31T21:15:00Z" w:initials="BT">
    <w:p w14:paraId="47FFEAAA" w14:textId="0A473D6A" w:rsidR="00A57AFE" w:rsidRDefault="00A57AFE">
      <w:pPr>
        <w:pStyle w:val="CommentText"/>
      </w:pPr>
      <w:r>
        <w:rPr>
          <w:rStyle w:val="CommentReference"/>
        </w:rPr>
        <w:annotationRef/>
      </w:r>
      <w:r>
        <w:t>This may require a citation</w:t>
      </w:r>
    </w:p>
  </w:comment>
  <w:comment w:id="96" w:author="Brown,James T" w:date="2019-01-31T21:18:00Z" w:initials="BT">
    <w:p w14:paraId="147C91D1" w14:textId="36196574" w:rsidR="00B140B0" w:rsidRDefault="00B140B0">
      <w:pPr>
        <w:pStyle w:val="CommentText"/>
      </w:pPr>
      <w:r>
        <w:rPr>
          <w:rStyle w:val="CommentReference"/>
        </w:rPr>
        <w:annotationRef/>
      </w:r>
      <w:r>
        <w:t>I would suggest rephrasing this statement for greater impact. I would also suggest moving it to the end position in the previous paragraph.</w:t>
      </w:r>
    </w:p>
  </w:comment>
  <w:comment w:id="115" w:author="Brown,James T" w:date="2019-01-31T21:23:00Z" w:initials="BT">
    <w:p w14:paraId="1A7A3DD9" w14:textId="52F8C067" w:rsidR="00AC7705" w:rsidRDefault="00AC7705">
      <w:pPr>
        <w:pStyle w:val="CommentText"/>
      </w:pPr>
      <w:r>
        <w:t xml:space="preserve">I am not sure if I understand </w:t>
      </w:r>
      <w:r>
        <w:rPr>
          <w:rStyle w:val="CommentReference"/>
        </w:rPr>
        <w:annotationRef/>
      </w:r>
      <w:r>
        <w:rPr>
          <w:rStyle w:val="CommentReference"/>
        </w:rPr>
        <w:t>this</w:t>
      </w:r>
      <w:r>
        <w:t xml:space="preserve"> part of your statement. I would suggest rephrasing it for </w:t>
      </w:r>
      <w:r>
        <w:t>clarity</w:t>
      </w:r>
      <w:bookmarkStart w:id="116" w:name="_GoBack"/>
      <w:bookmarkEnd w:id="116"/>
    </w:p>
  </w:comment>
  <w:comment w:id="124" w:author="Brown,James T" w:date="2019-01-31T19:34:00Z" w:initials="BT">
    <w:p w14:paraId="21C26149" w14:textId="57A4A230" w:rsidR="00A316EF" w:rsidRDefault="00A316EF">
      <w:pPr>
        <w:pStyle w:val="CommentText"/>
      </w:pPr>
      <w:r>
        <w:rPr>
          <w:rStyle w:val="CommentReference"/>
        </w:rPr>
        <w:annotationRef/>
      </w:r>
      <w:r>
        <w:t>Is this a proper noun?</w:t>
      </w:r>
    </w:p>
  </w:comment>
  <w:comment w:id="136" w:author="Brown,James T" w:date="2019-01-31T19:38:00Z" w:initials="BT">
    <w:p w14:paraId="5100C16B" w14:textId="16D84241" w:rsidR="0023262E" w:rsidRDefault="0023262E">
      <w:pPr>
        <w:pStyle w:val="CommentText"/>
      </w:pPr>
      <w:r>
        <w:rPr>
          <w:rStyle w:val="CommentReference"/>
        </w:rPr>
        <w:annotationRef/>
      </w:r>
      <w:r>
        <w:t>Please check article for volume number if available</w:t>
      </w:r>
    </w:p>
  </w:comment>
  <w:comment w:id="140" w:author="Brown,James T" w:date="2019-01-31T19:39:00Z" w:initials="BT">
    <w:p w14:paraId="01726C5E" w14:textId="55A59F28" w:rsidR="0023262E" w:rsidRDefault="0023262E">
      <w:pPr>
        <w:pStyle w:val="CommentText"/>
      </w:pPr>
      <w:r>
        <w:rPr>
          <w:rStyle w:val="CommentReference"/>
        </w:rPr>
        <w:annotationRef/>
      </w:r>
      <w:r>
        <w:t>Please check this reference for the volume number if available</w:t>
      </w:r>
    </w:p>
  </w:comment>
  <w:comment w:id="141" w:author="Brown,James T" w:date="2019-01-31T19:34:00Z" w:initials="BT">
    <w:p w14:paraId="61EEEA39" w14:textId="53450338" w:rsidR="00A316EF" w:rsidRDefault="00A316EF">
      <w:pPr>
        <w:pStyle w:val="CommentText"/>
      </w:pPr>
      <w:r>
        <w:rPr>
          <w:rStyle w:val="CommentReference"/>
        </w:rPr>
        <w:annotationRef/>
      </w:r>
      <w:r>
        <w:rPr>
          <w:rStyle w:val="CommentReference"/>
        </w:rPr>
        <w:t>I am not sure if this is correct…</w:t>
      </w:r>
    </w:p>
  </w:comment>
  <w:comment w:id="142" w:author="Brown,James T" w:date="2019-01-31T19:39:00Z" w:initials="BT">
    <w:p w14:paraId="4DD7A257" w14:textId="452E54A3" w:rsidR="0023262E" w:rsidRDefault="0023262E">
      <w:pPr>
        <w:pStyle w:val="CommentText"/>
      </w:pPr>
      <w:r>
        <w:rPr>
          <w:rStyle w:val="CommentReference"/>
        </w:rPr>
        <w:annotationRef/>
      </w:r>
      <w:r>
        <w:t>Please check this reference for the volume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388199" w15:done="0"/>
  <w15:commentEx w15:paraId="62463AEC" w15:done="0"/>
  <w15:commentEx w15:paraId="173E2CE7" w15:done="0"/>
  <w15:commentEx w15:paraId="3D7B719C" w15:done="0"/>
  <w15:commentEx w15:paraId="2140F176" w15:done="0"/>
  <w15:commentEx w15:paraId="6AAA666B" w15:done="0"/>
  <w15:commentEx w15:paraId="1AB28681" w15:done="0"/>
  <w15:commentEx w15:paraId="04C6555A" w15:done="0"/>
  <w15:commentEx w15:paraId="34C838A7" w15:done="0"/>
  <w15:commentEx w15:paraId="1ACEF04D" w15:done="0"/>
  <w15:commentEx w15:paraId="48FD8535" w15:done="0"/>
  <w15:commentEx w15:paraId="50B4E420" w15:done="0"/>
  <w15:commentEx w15:paraId="3B43B703" w15:done="0"/>
  <w15:commentEx w15:paraId="312687FE" w15:done="0"/>
  <w15:commentEx w15:paraId="6A0BC068" w15:done="0"/>
  <w15:commentEx w15:paraId="6497B8E8" w15:done="0"/>
  <w15:commentEx w15:paraId="47FFEAAA" w15:done="0"/>
  <w15:commentEx w15:paraId="147C91D1" w15:done="0"/>
  <w15:commentEx w15:paraId="1A7A3DD9" w15:done="0"/>
  <w15:commentEx w15:paraId="21C26149" w15:done="0"/>
  <w15:commentEx w15:paraId="5100C16B" w15:done="0"/>
  <w15:commentEx w15:paraId="01726C5E" w15:done="0"/>
  <w15:commentEx w15:paraId="61EEEA39" w15:done="0"/>
  <w15:commentEx w15:paraId="4DD7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388199" w16cid:durableId="1FFDC927"/>
  <w16cid:commentId w16cid:paraId="62463AEC" w16cid:durableId="1FFDC9B0"/>
  <w16cid:commentId w16cid:paraId="173E2CE7" w16cid:durableId="1FFDCEC3"/>
  <w16cid:commentId w16cid:paraId="3D7B719C" w16cid:durableId="1FFDCF59"/>
  <w16cid:commentId w16cid:paraId="2140F176" w16cid:durableId="1FFDD0AB"/>
  <w16cid:commentId w16cid:paraId="6AAA666B" w16cid:durableId="1FFDD193"/>
  <w16cid:commentId w16cid:paraId="1AB28681" w16cid:durableId="1FFDD22A"/>
  <w16cid:commentId w16cid:paraId="04C6555A" w16cid:durableId="1FFDD33C"/>
  <w16cid:commentId w16cid:paraId="34C838A7" w16cid:durableId="1FFDDAEF"/>
  <w16cid:commentId w16cid:paraId="1ACEF04D" w16cid:durableId="1FFDDCF7"/>
  <w16cid:commentId w16cid:paraId="48FD8535" w16cid:durableId="1FFDDDE6"/>
  <w16cid:commentId w16cid:paraId="50B4E420" w16cid:durableId="1FFDE042"/>
  <w16cid:commentId w16cid:paraId="3B43B703" w16cid:durableId="1FFDE16F"/>
  <w16cid:commentId w16cid:paraId="312687FE" w16cid:durableId="1FFDE3D5"/>
  <w16cid:commentId w16cid:paraId="6A0BC068" w16cid:durableId="1FFDE40F"/>
  <w16cid:commentId w16cid:paraId="6497B8E8" w16cid:durableId="1FFDE2D5"/>
  <w16cid:commentId w16cid:paraId="47FFEAAA" w16cid:durableId="1FFDE404"/>
  <w16cid:commentId w16cid:paraId="147C91D1" w16cid:durableId="1FFDE492"/>
  <w16cid:commentId w16cid:paraId="1A7A3DD9" w16cid:durableId="1FFDE5CE"/>
  <w16cid:commentId w16cid:paraId="21C26149" w16cid:durableId="1FFDCC4A"/>
  <w16cid:commentId w16cid:paraId="5100C16B" w16cid:durableId="1FFDCD3D"/>
  <w16cid:commentId w16cid:paraId="01726C5E" w16cid:durableId="1FFDCD66"/>
  <w16cid:commentId w16cid:paraId="61EEEA39" w16cid:durableId="1FFDCC62"/>
  <w16cid:commentId w16cid:paraId="4DD7A257" w16cid:durableId="1FFDC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74D11"/>
    <w:multiLevelType w:val="hybridMultilevel"/>
    <w:tmpl w:val="7E4243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0MzQ3NDEwNDEzsrBQ0lEKTi0uzszPAykwrAUAERlbJywAAAA="/>
  </w:docVars>
  <w:rsids>
    <w:rsidRoot w:val="0030781A"/>
    <w:rsid w:val="000532E6"/>
    <w:rsid w:val="00067C27"/>
    <w:rsid w:val="000826DD"/>
    <w:rsid w:val="000A7F5E"/>
    <w:rsid w:val="001108F0"/>
    <w:rsid w:val="00127235"/>
    <w:rsid w:val="001500A9"/>
    <w:rsid w:val="001D621E"/>
    <w:rsid w:val="001D6B99"/>
    <w:rsid w:val="002237E0"/>
    <w:rsid w:val="0023262E"/>
    <w:rsid w:val="002A1399"/>
    <w:rsid w:val="002F2DF8"/>
    <w:rsid w:val="002F485A"/>
    <w:rsid w:val="0030781A"/>
    <w:rsid w:val="00351604"/>
    <w:rsid w:val="00397F97"/>
    <w:rsid w:val="004165C7"/>
    <w:rsid w:val="0046255D"/>
    <w:rsid w:val="004B034F"/>
    <w:rsid w:val="004C50F6"/>
    <w:rsid w:val="00526C21"/>
    <w:rsid w:val="005B4A68"/>
    <w:rsid w:val="005F44FD"/>
    <w:rsid w:val="00630D2E"/>
    <w:rsid w:val="00664ADB"/>
    <w:rsid w:val="007204DA"/>
    <w:rsid w:val="00747366"/>
    <w:rsid w:val="007831BC"/>
    <w:rsid w:val="007C156C"/>
    <w:rsid w:val="00826F7F"/>
    <w:rsid w:val="008328F3"/>
    <w:rsid w:val="00865E7F"/>
    <w:rsid w:val="0089084B"/>
    <w:rsid w:val="008F6789"/>
    <w:rsid w:val="00923F6A"/>
    <w:rsid w:val="009C6DAC"/>
    <w:rsid w:val="00A316EF"/>
    <w:rsid w:val="00A57AFE"/>
    <w:rsid w:val="00A72412"/>
    <w:rsid w:val="00AB3E00"/>
    <w:rsid w:val="00AC7705"/>
    <w:rsid w:val="00AD7B42"/>
    <w:rsid w:val="00AF2B0E"/>
    <w:rsid w:val="00B140B0"/>
    <w:rsid w:val="00BC4C25"/>
    <w:rsid w:val="00C63F55"/>
    <w:rsid w:val="00CA4913"/>
    <w:rsid w:val="00CC55E2"/>
    <w:rsid w:val="00CF0E22"/>
    <w:rsid w:val="00D53786"/>
    <w:rsid w:val="00DA1122"/>
    <w:rsid w:val="00DA7A05"/>
    <w:rsid w:val="00E465E2"/>
    <w:rsid w:val="00E80EE9"/>
    <w:rsid w:val="00EA2A02"/>
    <w:rsid w:val="00EA3370"/>
    <w:rsid w:val="00EB0179"/>
    <w:rsid w:val="00F031EF"/>
    <w:rsid w:val="00F17FE7"/>
    <w:rsid w:val="00F24918"/>
    <w:rsid w:val="00FC1005"/>
    <w:rsid w:val="00FD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617E"/>
  <w15:chartTrackingRefBased/>
  <w15:docId w15:val="{17228FD9-148F-4131-8430-213F0F05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B0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A68"/>
    <w:pPr>
      <w:ind w:left="720"/>
      <w:contextualSpacing/>
    </w:pPr>
  </w:style>
  <w:style w:type="character" w:styleId="CommentReference">
    <w:name w:val="annotation reference"/>
    <w:basedOn w:val="DefaultParagraphFont"/>
    <w:uiPriority w:val="99"/>
    <w:semiHidden/>
    <w:unhideWhenUsed/>
    <w:rsid w:val="00351604"/>
    <w:rPr>
      <w:sz w:val="16"/>
      <w:szCs w:val="16"/>
    </w:rPr>
  </w:style>
  <w:style w:type="paragraph" w:styleId="CommentText">
    <w:name w:val="annotation text"/>
    <w:basedOn w:val="Normal"/>
    <w:link w:val="CommentTextChar"/>
    <w:uiPriority w:val="99"/>
    <w:semiHidden/>
    <w:unhideWhenUsed/>
    <w:rsid w:val="00351604"/>
    <w:rPr>
      <w:sz w:val="20"/>
      <w:szCs w:val="20"/>
    </w:rPr>
  </w:style>
  <w:style w:type="character" w:customStyle="1" w:styleId="CommentTextChar">
    <w:name w:val="Comment Text Char"/>
    <w:basedOn w:val="DefaultParagraphFont"/>
    <w:link w:val="CommentText"/>
    <w:uiPriority w:val="99"/>
    <w:semiHidden/>
    <w:rsid w:val="00351604"/>
    <w:rPr>
      <w:sz w:val="20"/>
      <w:szCs w:val="20"/>
    </w:rPr>
  </w:style>
  <w:style w:type="paragraph" w:styleId="CommentSubject">
    <w:name w:val="annotation subject"/>
    <w:basedOn w:val="CommentText"/>
    <w:next w:val="CommentText"/>
    <w:link w:val="CommentSubjectChar"/>
    <w:uiPriority w:val="99"/>
    <w:semiHidden/>
    <w:unhideWhenUsed/>
    <w:rsid w:val="00351604"/>
    <w:rPr>
      <w:b/>
      <w:bCs/>
    </w:rPr>
  </w:style>
  <w:style w:type="character" w:customStyle="1" w:styleId="CommentSubjectChar">
    <w:name w:val="Comment Subject Char"/>
    <w:basedOn w:val="CommentTextChar"/>
    <w:link w:val="CommentSubject"/>
    <w:uiPriority w:val="99"/>
    <w:semiHidden/>
    <w:rsid w:val="00351604"/>
    <w:rPr>
      <w:b/>
      <w:bCs/>
      <w:sz w:val="20"/>
      <w:szCs w:val="20"/>
    </w:rPr>
  </w:style>
  <w:style w:type="paragraph" w:styleId="BalloonText">
    <w:name w:val="Balloon Text"/>
    <w:basedOn w:val="Normal"/>
    <w:link w:val="BalloonTextChar"/>
    <w:uiPriority w:val="99"/>
    <w:semiHidden/>
    <w:unhideWhenUsed/>
    <w:rsid w:val="003516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604"/>
    <w:rPr>
      <w:rFonts w:ascii="Segoe UI" w:hAnsi="Segoe UI" w:cs="Segoe UI"/>
      <w:sz w:val="18"/>
      <w:szCs w:val="18"/>
    </w:rPr>
  </w:style>
  <w:style w:type="paragraph" w:styleId="Revision">
    <w:name w:val="Revision"/>
    <w:hidden/>
    <w:uiPriority w:val="99"/>
    <w:semiHidden/>
    <w:rsid w:val="00CA4913"/>
    <w:rPr>
      <w:sz w:val="24"/>
    </w:rPr>
  </w:style>
  <w:style w:type="character" w:styleId="Hyperlink">
    <w:name w:val="Hyperlink"/>
    <w:basedOn w:val="DefaultParagraphFont"/>
    <w:uiPriority w:val="99"/>
    <w:unhideWhenUsed/>
    <w:rsid w:val="00FD6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9956">
      <w:bodyDiv w:val="1"/>
      <w:marLeft w:val="0"/>
      <w:marRight w:val="0"/>
      <w:marTop w:val="0"/>
      <w:marBottom w:val="0"/>
      <w:divBdr>
        <w:top w:val="none" w:sz="0" w:space="0" w:color="auto"/>
        <w:left w:val="none" w:sz="0" w:space="0" w:color="auto"/>
        <w:bottom w:val="none" w:sz="0" w:space="0" w:color="auto"/>
        <w:right w:val="none" w:sz="0" w:space="0" w:color="auto"/>
      </w:divBdr>
      <w:divsChild>
        <w:div w:id="2141654607">
          <w:marLeft w:val="480"/>
          <w:marRight w:val="0"/>
          <w:marTop w:val="0"/>
          <w:marBottom w:val="0"/>
          <w:divBdr>
            <w:top w:val="none" w:sz="0" w:space="0" w:color="auto"/>
            <w:left w:val="none" w:sz="0" w:space="0" w:color="auto"/>
            <w:bottom w:val="none" w:sz="0" w:space="0" w:color="auto"/>
            <w:right w:val="none" w:sz="0" w:space="0" w:color="auto"/>
          </w:divBdr>
          <w:divsChild>
            <w:div w:id="1032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382">
      <w:bodyDiv w:val="1"/>
      <w:marLeft w:val="0"/>
      <w:marRight w:val="0"/>
      <w:marTop w:val="0"/>
      <w:marBottom w:val="0"/>
      <w:divBdr>
        <w:top w:val="none" w:sz="0" w:space="0" w:color="auto"/>
        <w:left w:val="none" w:sz="0" w:space="0" w:color="auto"/>
        <w:bottom w:val="none" w:sz="0" w:space="0" w:color="auto"/>
        <w:right w:val="none" w:sz="0" w:space="0" w:color="auto"/>
      </w:divBdr>
      <w:divsChild>
        <w:div w:id="752312827">
          <w:marLeft w:val="360"/>
          <w:marRight w:val="0"/>
          <w:marTop w:val="200"/>
          <w:marBottom w:val="0"/>
          <w:divBdr>
            <w:top w:val="none" w:sz="0" w:space="0" w:color="auto"/>
            <w:left w:val="none" w:sz="0" w:space="0" w:color="auto"/>
            <w:bottom w:val="none" w:sz="0" w:space="0" w:color="auto"/>
            <w:right w:val="none" w:sz="0" w:space="0" w:color="auto"/>
          </w:divBdr>
        </w:div>
      </w:divsChild>
    </w:div>
    <w:div w:id="485628093">
      <w:bodyDiv w:val="1"/>
      <w:marLeft w:val="0"/>
      <w:marRight w:val="0"/>
      <w:marTop w:val="0"/>
      <w:marBottom w:val="0"/>
      <w:divBdr>
        <w:top w:val="none" w:sz="0" w:space="0" w:color="auto"/>
        <w:left w:val="none" w:sz="0" w:space="0" w:color="auto"/>
        <w:bottom w:val="none" w:sz="0" w:space="0" w:color="auto"/>
        <w:right w:val="none" w:sz="0" w:space="0" w:color="auto"/>
      </w:divBdr>
      <w:divsChild>
        <w:div w:id="770124500">
          <w:marLeft w:val="480"/>
          <w:marRight w:val="0"/>
          <w:marTop w:val="0"/>
          <w:marBottom w:val="0"/>
          <w:divBdr>
            <w:top w:val="none" w:sz="0" w:space="0" w:color="auto"/>
            <w:left w:val="none" w:sz="0" w:space="0" w:color="auto"/>
            <w:bottom w:val="none" w:sz="0" w:space="0" w:color="auto"/>
            <w:right w:val="none" w:sz="0" w:space="0" w:color="auto"/>
          </w:divBdr>
          <w:divsChild>
            <w:div w:id="15284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1510">
      <w:bodyDiv w:val="1"/>
      <w:marLeft w:val="0"/>
      <w:marRight w:val="0"/>
      <w:marTop w:val="0"/>
      <w:marBottom w:val="0"/>
      <w:divBdr>
        <w:top w:val="none" w:sz="0" w:space="0" w:color="auto"/>
        <w:left w:val="none" w:sz="0" w:space="0" w:color="auto"/>
        <w:bottom w:val="none" w:sz="0" w:space="0" w:color="auto"/>
        <w:right w:val="none" w:sz="0" w:space="0" w:color="auto"/>
      </w:divBdr>
      <w:divsChild>
        <w:div w:id="1241255001">
          <w:marLeft w:val="360"/>
          <w:marRight w:val="0"/>
          <w:marTop w:val="200"/>
          <w:marBottom w:val="0"/>
          <w:divBdr>
            <w:top w:val="none" w:sz="0" w:space="0" w:color="auto"/>
            <w:left w:val="none" w:sz="0" w:space="0" w:color="auto"/>
            <w:bottom w:val="none" w:sz="0" w:space="0" w:color="auto"/>
            <w:right w:val="none" w:sz="0" w:space="0" w:color="auto"/>
          </w:divBdr>
        </w:div>
      </w:divsChild>
    </w:div>
    <w:div w:id="852183679">
      <w:bodyDiv w:val="1"/>
      <w:marLeft w:val="0"/>
      <w:marRight w:val="0"/>
      <w:marTop w:val="0"/>
      <w:marBottom w:val="0"/>
      <w:divBdr>
        <w:top w:val="none" w:sz="0" w:space="0" w:color="auto"/>
        <w:left w:val="none" w:sz="0" w:space="0" w:color="auto"/>
        <w:bottom w:val="none" w:sz="0" w:space="0" w:color="auto"/>
        <w:right w:val="none" w:sz="0" w:space="0" w:color="auto"/>
      </w:divBdr>
      <w:divsChild>
        <w:div w:id="1718045102">
          <w:marLeft w:val="360"/>
          <w:marRight w:val="0"/>
          <w:marTop w:val="200"/>
          <w:marBottom w:val="0"/>
          <w:divBdr>
            <w:top w:val="none" w:sz="0" w:space="0" w:color="auto"/>
            <w:left w:val="none" w:sz="0" w:space="0" w:color="auto"/>
            <w:bottom w:val="none" w:sz="0" w:space="0" w:color="auto"/>
            <w:right w:val="none" w:sz="0" w:space="0" w:color="auto"/>
          </w:divBdr>
        </w:div>
      </w:divsChild>
    </w:div>
    <w:div w:id="1077559601">
      <w:bodyDiv w:val="1"/>
      <w:marLeft w:val="0"/>
      <w:marRight w:val="0"/>
      <w:marTop w:val="0"/>
      <w:marBottom w:val="0"/>
      <w:divBdr>
        <w:top w:val="none" w:sz="0" w:space="0" w:color="auto"/>
        <w:left w:val="none" w:sz="0" w:space="0" w:color="auto"/>
        <w:bottom w:val="none" w:sz="0" w:space="0" w:color="auto"/>
        <w:right w:val="none" w:sz="0" w:space="0" w:color="auto"/>
      </w:divBdr>
      <w:divsChild>
        <w:div w:id="1783962974">
          <w:marLeft w:val="480"/>
          <w:marRight w:val="0"/>
          <w:marTop w:val="0"/>
          <w:marBottom w:val="0"/>
          <w:divBdr>
            <w:top w:val="none" w:sz="0" w:space="0" w:color="auto"/>
            <w:left w:val="none" w:sz="0" w:space="0" w:color="auto"/>
            <w:bottom w:val="none" w:sz="0" w:space="0" w:color="auto"/>
            <w:right w:val="none" w:sz="0" w:space="0" w:color="auto"/>
          </w:divBdr>
          <w:divsChild>
            <w:div w:id="1518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70">
      <w:bodyDiv w:val="1"/>
      <w:marLeft w:val="0"/>
      <w:marRight w:val="0"/>
      <w:marTop w:val="0"/>
      <w:marBottom w:val="0"/>
      <w:divBdr>
        <w:top w:val="none" w:sz="0" w:space="0" w:color="auto"/>
        <w:left w:val="none" w:sz="0" w:space="0" w:color="auto"/>
        <w:bottom w:val="none" w:sz="0" w:space="0" w:color="auto"/>
        <w:right w:val="none" w:sz="0" w:space="0" w:color="auto"/>
      </w:divBdr>
      <w:divsChild>
        <w:div w:id="1441998256">
          <w:marLeft w:val="480"/>
          <w:marRight w:val="0"/>
          <w:marTop w:val="0"/>
          <w:marBottom w:val="0"/>
          <w:divBdr>
            <w:top w:val="none" w:sz="0" w:space="0" w:color="auto"/>
            <w:left w:val="none" w:sz="0" w:space="0" w:color="auto"/>
            <w:bottom w:val="none" w:sz="0" w:space="0" w:color="auto"/>
            <w:right w:val="none" w:sz="0" w:space="0" w:color="auto"/>
          </w:divBdr>
          <w:divsChild>
            <w:div w:id="8710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295">
      <w:bodyDiv w:val="1"/>
      <w:marLeft w:val="0"/>
      <w:marRight w:val="0"/>
      <w:marTop w:val="0"/>
      <w:marBottom w:val="0"/>
      <w:divBdr>
        <w:top w:val="none" w:sz="0" w:space="0" w:color="auto"/>
        <w:left w:val="none" w:sz="0" w:space="0" w:color="auto"/>
        <w:bottom w:val="none" w:sz="0" w:space="0" w:color="auto"/>
        <w:right w:val="none" w:sz="0" w:space="0" w:color="auto"/>
      </w:divBdr>
      <w:divsChild>
        <w:div w:id="721951101">
          <w:marLeft w:val="480"/>
          <w:marRight w:val="0"/>
          <w:marTop w:val="0"/>
          <w:marBottom w:val="0"/>
          <w:divBdr>
            <w:top w:val="none" w:sz="0" w:space="0" w:color="auto"/>
            <w:left w:val="none" w:sz="0" w:space="0" w:color="auto"/>
            <w:bottom w:val="none" w:sz="0" w:space="0" w:color="auto"/>
            <w:right w:val="none" w:sz="0" w:space="0" w:color="auto"/>
          </w:divBdr>
          <w:divsChild>
            <w:div w:id="112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scnews.com"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8C873-68CF-CF41-B6EC-D8B3A30A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Campbell,David N</dc:creator>
  <cp:keywords/>
  <dc:description/>
  <cp:lastModifiedBy>Brown,James T</cp:lastModifiedBy>
  <cp:revision>2</cp:revision>
  <dcterms:created xsi:type="dcterms:W3CDTF">2019-02-01T02:24:00Z</dcterms:created>
  <dcterms:modified xsi:type="dcterms:W3CDTF">2019-02-01T02:24:00Z</dcterms:modified>
</cp:coreProperties>
</file>