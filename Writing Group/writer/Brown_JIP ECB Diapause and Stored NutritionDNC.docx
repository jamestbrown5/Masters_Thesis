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60D94D" w14:textId="77777777" w:rsidR="006C2A12" w:rsidRDefault="00B10C54">
      <w:pPr>
        <w:spacing w:line="480" w:lineRule="auto"/>
        <w:rPr>
          <w:sz w:val="24"/>
          <w:szCs w:val="24"/>
        </w:rPr>
      </w:pPr>
      <w:commentRangeStart w:id="0"/>
      <w:r>
        <w:rPr>
          <w:sz w:val="24"/>
          <w:szCs w:val="24"/>
        </w:rPr>
        <w:t xml:space="preserve">Experiment 1: Estimating </w:t>
      </w:r>
      <w:commentRangeEnd w:id="0"/>
      <w:r w:rsidR="00352627">
        <w:rPr>
          <w:rStyle w:val="CommentReference"/>
        </w:rPr>
        <w:commentReference w:id="0"/>
      </w:r>
      <w:r>
        <w:rPr>
          <w:sz w:val="24"/>
          <w:szCs w:val="24"/>
        </w:rPr>
        <w:t>the Onset Diapause and Classifying Diapause Programmed Larvae Using Metabolic Activity</w:t>
      </w:r>
    </w:p>
    <w:p w14:paraId="5A7D4686" w14:textId="77777777" w:rsidR="00B10C54" w:rsidRDefault="00B10C54" w:rsidP="00B10C54">
      <w:pPr>
        <w:spacing w:line="480" w:lineRule="auto"/>
        <w:rPr>
          <w:ins w:id="1" w:author="Campbell,David N" w:date="2019-01-14T16:41:00Z"/>
          <w:sz w:val="24"/>
          <w:szCs w:val="24"/>
        </w:rPr>
        <w:pPrChange w:id="2" w:author="Campbell,David N" w:date="2019-01-14T16:40:00Z">
          <w:pPr>
            <w:spacing w:line="480" w:lineRule="auto"/>
            <w:ind w:firstLine="720"/>
          </w:pPr>
        </w:pPrChange>
      </w:pPr>
    </w:p>
    <w:p w14:paraId="13075DB8" w14:textId="77777777" w:rsidR="00B10C54" w:rsidRDefault="00B10C54" w:rsidP="00B10C54">
      <w:pPr>
        <w:spacing w:line="480" w:lineRule="auto"/>
        <w:rPr>
          <w:ins w:id="3" w:author="Campbell,David N" w:date="2019-01-14T16:41:00Z"/>
          <w:sz w:val="24"/>
          <w:szCs w:val="24"/>
        </w:rPr>
        <w:pPrChange w:id="4" w:author="Campbell,David N" w:date="2019-01-14T16:40:00Z">
          <w:pPr>
            <w:spacing w:line="480" w:lineRule="auto"/>
            <w:ind w:firstLine="720"/>
          </w:pPr>
        </w:pPrChange>
      </w:pPr>
      <w:ins w:id="5" w:author="Campbell,David N" w:date="2019-01-14T16:41:00Z">
        <w:r>
          <w:rPr>
            <w:sz w:val="24"/>
            <w:szCs w:val="24"/>
          </w:rPr>
          <w:t>Introduction</w:t>
        </w:r>
      </w:ins>
    </w:p>
    <w:p w14:paraId="1CA329EC" w14:textId="77777777" w:rsidR="00B10C54" w:rsidRDefault="00B10C54" w:rsidP="00B10C54">
      <w:pPr>
        <w:spacing w:line="480" w:lineRule="auto"/>
        <w:rPr>
          <w:sz w:val="24"/>
          <w:szCs w:val="24"/>
        </w:rPr>
        <w:pPrChange w:id="6" w:author="Campbell,David N" w:date="2019-01-14T16:40:00Z">
          <w:pPr>
            <w:spacing w:line="480" w:lineRule="auto"/>
            <w:ind w:firstLine="720"/>
          </w:pPr>
        </w:pPrChange>
      </w:pPr>
    </w:p>
    <w:p w14:paraId="3A8C008D" w14:textId="77777777" w:rsidR="00B10C54" w:rsidRDefault="00B10C54">
      <w:pPr>
        <w:spacing w:line="480" w:lineRule="auto"/>
        <w:ind w:firstLine="720"/>
        <w:rPr>
          <w:ins w:id="7" w:author="Campbell,David N" w:date="2019-01-14T16:40:00Z"/>
          <w:sz w:val="24"/>
          <w:szCs w:val="24"/>
        </w:rPr>
      </w:pPr>
      <w:r>
        <w:rPr>
          <w:sz w:val="24"/>
          <w:szCs w:val="24"/>
        </w:rPr>
        <w:t xml:space="preserve">Comparing stored nutrition </w:t>
      </w:r>
      <w:commentRangeStart w:id="8"/>
      <w:r>
        <w:rPr>
          <w:sz w:val="24"/>
          <w:szCs w:val="24"/>
        </w:rPr>
        <w:t xml:space="preserve">between each genotype </w:t>
      </w:r>
      <w:commentRangeEnd w:id="8"/>
      <w:r w:rsidR="00352627">
        <w:rPr>
          <w:rStyle w:val="CommentReference"/>
        </w:rPr>
        <w:commentReference w:id="8"/>
      </w:r>
      <w:commentRangeStart w:id="9"/>
      <w:r>
        <w:rPr>
          <w:sz w:val="24"/>
          <w:szCs w:val="24"/>
        </w:rPr>
        <w:t xml:space="preserve">was contingent on </w:t>
      </w:r>
      <w:commentRangeEnd w:id="9"/>
      <w:r w:rsidR="00352627">
        <w:rPr>
          <w:rStyle w:val="CommentReference"/>
        </w:rPr>
        <w:commentReference w:id="9"/>
      </w:r>
      <w:r>
        <w:rPr>
          <w:sz w:val="24"/>
          <w:szCs w:val="24"/>
        </w:rPr>
        <w:t xml:space="preserve">sampling larvae at developmentally similar </w:t>
      </w:r>
      <w:del w:id="10" w:author="Campbell,David N" w:date="2019-01-14T16:32:00Z">
        <w:r w:rsidDel="00352627">
          <w:rPr>
            <w:sz w:val="24"/>
            <w:szCs w:val="24"/>
          </w:rPr>
          <w:delText>time points</w:delText>
        </w:r>
      </w:del>
      <w:ins w:id="11" w:author="Campbell,David N" w:date="2019-01-14T16:32:00Z">
        <w:r w:rsidR="00352627">
          <w:rPr>
            <w:sz w:val="24"/>
            <w:szCs w:val="24"/>
          </w:rPr>
          <w:t>growth stages</w:t>
        </w:r>
      </w:ins>
      <w:r>
        <w:rPr>
          <w:sz w:val="24"/>
          <w:szCs w:val="24"/>
        </w:rPr>
        <w:t xml:space="preserve"> and required characterization of the </w:t>
      </w:r>
      <w:commentRangeStart w:id="12"/>
      <w:r>
        <w:rPr>
          <w:sz w:val="24"/>
          <w:szCs w:val="24"/>
        </w:rPr>
        <w:t xml:space="preserve">diapause ontogeny </w:t>
      </w:r>
      <w:commentRangeEnd w:id="12"/>
      <w:r w:rsidR="00352627">
        <w:rPr>
          <w:rStyle w:val="CommentReference"/>
        </w:rPr>
        <w:commentReference w:id="12"/>
      </w:r>
      <w:r>
        <w:rPr>
          <w:sz w:val="24"/>
          <w:szCs w:val="24"/>
        </w:rPr>
        <w:t xml:space="preserve">of each </w:t>
      </w:r>
      <w:commentRangeStart w:id="13"/>
      <w:r>
        <w:rPr>
          <w:sz w:val="24"/>
          <w:szCs w:val="24"/>
        </w:rPr>
        <w:t>diapause genotype</w:t>
      </w:r>
      <w:commentRangeEnd w:id="13"/>
      <w:r w:rsidR="00352627">
        <w:rPr>
          <w:rStyle w:val="CommentReference"/>
        </w:rPr>
        <w:commentReference w:id="13"/>
      </w:r>
      <w:r>
        <w:rPr>
          <w:sz w:val="24"/>
          <w:szCs w:val="24"/>
        </w:rPr>
        <w:t xml:space="preserve">. </w:t>
      </w:r>
      <w:commentRangeStart w:id="14"/>
      <w:r>
        <w:rPr>
          <w:sz w:val="24"/>
          <w:szCs w:val="24"/>
        </w:rPr>
        <w:t xml:space="preserve">Diapause programming </w:t>
      </w:r>
      <w:commentRangeEnd w:id="14"/>
      <w:r w:rsidR="00352627">
        <w:rPr>
          <w:rStyle w:val="CommentReference"/>
        </w:rPr>
        <w:commentReference w:id="14"/>
      </w:r>
      <w:r>
        <w:rPr>
          <w:sz w:val="24"/>
          <w:szCs w:val="24"/>
        </w:rPr>
        <w:t xml:space="preserve">in most insects suppresses </w:t>
      </w:r>
      <w:r>
        <w:rPr>
          <w:sz w:val="24"/>
          <w:szCs w:val="24"/>
        </w:rPr>
        <w:t>meta</w:t>
      </w:r>
      <w:r>
        <w:rPr>
          <w:sz w:val="24"/>
          <w:szCs w:val="24"/>
        </w:rPr>
        <w:t xml:space="preserve">bolic activity, </w:t>
      </w:r>
      <w:proofErr w:type="spellStart"/>
      <w:proofErr w:type="gramStart"/>
      <w:ins w:id="15" w:author="Campbell,David N" w:date="2019-01-14T16:36:00Z">
        <w:r w:rsidR="00352627">
          <w:rPr>
            <w:sz w:val="24"/>
            <w:szCs w:val="24"/>
          </w:rPr>
          <w:t>supresses</w:t>
        </w:r>
        <w:proofErr w:type="spellEnd"/>
        <w:proofErr w:type="gramEnd"/>
        <w:r w:rsidR="00352627">
          <w:rPr>
            <w:sz w:val="24"/>
            <w:szCs w:val="24"/>
          </w:rPr>
          <w:t xml:space="preserve"> </w:t>
        </w:r>
      </w:ins>
      <w:commentRangeStart w:id="16"/>
      <w:r>
        <w:rPr>
          <w:sz w:val="24"/>
          <w:szCs w:val="24"/>
        </w:rPr>
        <w:t>developmen</w:t>
      </w:r>
      <w:commentRangeEnd w:id="16"/>
      <w:r w:rsidR="00352627">
        <w:rPr>
          <w:rStyle w:val="CommentReference"/>
        </w:rPr>
        <w:commentReference w:id="16"/>
      </w:r>
      <w:r>
        <w:rPr>
          <w:sz w:val="24"/>
          <w:szCs w:val="24"/>
        </w:rPr>
        <w:t xml:space="preserve">t, and </w:t>
      </w:r>
      <w:del w:id="17" w:author="Campbell,David N" w:date="2019-01-14T16:36:00Z">
        <w:r w:rsidDel="00352627">
          <w:rPr>
            <w:sz w:val="24"/>
            <w:szCs w:val="24"/>
          </w:rPr>
          <w:delText xml:space="preserve">while in </w:delText>
        </w:r>
      </w:del>
      <w:del w:id="18" w:author="Campbell,David N" w:date="2019-01-14T16:35:00Z">
        <w:r w:rsidDel="00352627">
          <w:rPr>
            <w:sz w:val="24"/>
            <w:szCs w:val="24"/>
          </w:rPr>
          <w:delText xml:space="preserve">this </w:delText>
        </w:r>
      </w:del>
      <w:del w:id="19" w:author="Campbell,David N" w:date="2019-01-14T16:36:00Z">
        <w:r w:rsidDel="00352627">
          <w:rPr>
            <w:sz w:val="24"/>
            <w:szCs w:val="24"/>
          </w:rPr>
          <w:delText>state</w:delText>
        </w:r>
      </w:del>
      <w:ins w:id="20" w:author="Campbell,David N" w:date="2019-01-14T16:36:00Z">
        <w:r w:rsidR="00352627">
          <w:rPr>
            <w:sz w:val="24"/>
            <w:szCs w:val="24"/>
          </w:rPr>
          <w:t>interrupts</w:t>
        </w:r>
      </w:ins>
      <w:r>
        <w:rPr>
          <w:sz w:val="24"/>
          <w:szCs w:val="24"/>
        </w:rPr>
        <w:t xml:space="preserve"> feeding</w:t>
      </w:r>
      <w:del w:id="21" w:author="Campbell,David N" w:date="2019-01-14T16:36:00Z">
        <w:r w:rsidDel="00352627">
          <w:rPr>
            <w:sz w:val="24"/>
            <w:szCs w:val="24"/>
          </w:rPr>
          <w:delText xml:space="preserve"> is also interrupted</w:delText>
        </w:r>
      </w:del>
      <w:r>
        <w:rPr>
          <w:sz w:val="24"/>
          <w:szCs w:val="24"/>
        </w:rPr>
        <w:t xml:space="preserve">. European corn borers diapause as larvae at the end of the last larval instar </w:t>
      </w:r>
      <w:commentRangeStart w:id="22"/>
      <w:r>
        <w:rPr>
          <w:sz w:val="24"/>
          <w:szCs w:val="24"/>
        </w:rPr>
        <w:t>feeding stage</w:t>
      </w:r>
      <w:commentRangeEnd w:id="22"/>
      <w:r w:rsidR="00352627">
        <w:rPr>
          <w:rStyle w:val="CommentReference"/>
        </w:rPr>
        <w:commentReference w:id="22"/>
      </w:r>
      <w:r>
        <w:rPr>
          <w:sz w:val="24"/>
          <w:szCs w:val="24"/>
        </w:rPr>
        <w:t>, a so-called wandering larval diapause. After diapause</w:t>
      </w:r>
      <w:del w:id="23" w:author="Campbell,David N" w:date="2019-01-14T16:38:00Z">
        <w:r w:rsidDel="00B10C54">
          <w:rPr>
            <w:sz w:val="24"/>
            <w:szCs w:val="24"/>
          </w:rPr>
          <w:delText xml:space="preserve"> ends</w:delText>
        </w:r>
      </w:del>
      <w:r>
        <w:rPr>
          <w:sz w:val="24"/>
          <w:szCs w:val="24"/>
        </w:rPr>
        <w:t>, larvae resume normal d</w:t>
      </w:r>
      <w:r>
        <w:rPr>
          <w:sz w:val="24"/>
          <w:szCs w:val="24"/>
        </w:rPr>
        <w:t>evelopment</w:t>
      </w:r>
      <w:ins w:id="24" w:author="Campbell,David N" w:date="2019-01-14T16:38:00Z">
        <w:r>
          <w:rPr>
            <w:sz w:val="24"/>
            <w:szCs w:val="24"/>
          </w:rPr>
          <w:t>,</w:t>
        </w:r>
      </w:ins>
      <w:del w:id="25" w:author="Campbell,David N" w:date="2019-01-14T16:38:00Z">
        <w:r w:rsidDel="00B10C54">
          <w:rPr>
            <w:sz w:val="24"/>
            <w:szCs w:val="24"/>
          </w:rPr>
          <w:delText>;</w:delText>
        </w:r>
      </w:del>
      <w:r>
        <w:rPr>
          <w:sz w:val="24"/>
          <w:szCs w:val="24"/>
        </w:rPr>
        <w:t xml:space="preserve"> first pupating and then </w:t>
      </w:r>
      <w:proofErr w:type="spellStart"/>
      <w:r>
        <w:rPr>
          <w:sz w:val="24"/>
          <w:szCs w:val="24"/>
        </w:rPr>
        <w:t>e</w:t>
      </w:r>
      <w:commentRangeStart w:id="26"/>
      <w:r>
        <w:rPr>
          <w:sz w:val="24"/>
          <w:szCs w:val="24"/>
        </w:rPr>
        <w:t>closing</w:t>
      </w:r>
      <w:commentRangeEnd w:id="26"/>
      <w:proofErr w:type="spellEnd"/>
      <w:r>
        <w:rPr>
          <w:rStyle w:val="CommentReference"/>
        </w:rPr>
        <w:commentReference w:id="26"/>
      </w:r>
      <w:r>
        <w:rPr>
          <w:sz w:val="24"/>
          <w:szCs w:val="24"/>
        </w:rPr>
        <w:t xml:space="preserve"> as adults.</w:t>
      </w:r>
    </w:p>
    <w:p w14:paraId="27FDF572" w14:textId="77777777" w:rsidR="00B10C54" w:rsidRDefault="00B10C54">
      <w:pPr>
        <w:spacing w:line="480" w:lineRule="auto"/>
        <w:ind w:firstLine="720"/>
        <w:rPr>
          <w:ins w:id="27" w:author="Campbell,David N" w:date="2019-01-14T16:40:00Z"/>
          <w:sz w:val="24"/>
          <w:szCs w:val="24"/>
        </w:rPr>
      </w:pPr>
    </w:p>
    <w:p w14:paraId="54BDD02F" w14:textId="77777777" w:rsidR="00B10C54" w:rsidRDefault="00B10C54" w:rsidP="00B10C54">
      <w:pPr>
        <w:spacing w:line="480" w:lineRule="auto"/>
        <w:rPr>
          <w:ins w:id="28" w:author="Campbell,David N" w:date="2019-01-14T16:41:00Z"/>
          <w:sz w:val="24"/>
          <w:szCs w:val="24"/>
        </w:rPr>
        <w:pPrChange w:id="29" w:author="Campbell,David N" w:date="2019-01-14T16:40:00Z">
          <w:pPr>
            <w:spacing w:line="480" w:lineRule="auto"/>
            <w:ind w:firstLine="720"/>
          </w:pPr>
        </w:pPrChange>
      </w:pPr>
      <w:ins w:id="30" w:author="Campbell,David N" w:date="2019-01-14T16:40:00Z">
        <w:r>
          <w:rPr>
            <w:sz w:val="24"/>
            <w:szCs w:val="24"/>
          </w:rPr>
          <w:t>Materials and Methods</w:t>
        </w:r>
      </w:ins>
    </w:p>
    <w:p w14:paraId="10E876A4" w14:textId="77777777" w:rsidR="00B10C54" w:rsidRDefault="00B10C54" w:rsidP="00B10C54">
      <w:pPr>
        <w:spacing w:line="480" w:lineRule="auto"/>
        <w:rPr>
          <w:ins w:id="31" w:author="Campbell,David N" w:date="2019-01-14T16:40:00Z"/>
          <w:sz w:val="24"/>
          <w:szCs w:val="24"/>
        </w:rPr>
        <w:pPrChange w:id="32" w:author="Campbell,David N" w:date="2019-01-14T16:40:00Z">
          <w:pPr>
            <w:spacing w:line="480" w:lineRule="auto"/>
            <w:ind w:firstLine="720"/>
          </w:pPr>
        </w:pPrChange>
      </w:pPr>
      <w:bookmarkStart w:id="33" w:name="_GoBack"/>
      <w:bookmarkEnd w:id="33"/>
    </w:p>
    <w:p w14:paraId="411C23B5" w14:textId="77777777" w:rsidR="006C2A12" w:rsidRDefault="00B10C54">
      <w:pPr>
        <w:spacing w:line="480" w:lineRule="auto"/>
        <w:ind w:firstLine="720"/>
        <w:rPr>
          <w:sz w:val="24"/>
          <w:szCs w:val="24"/>
        </w:rPr>
      </w:pPr>
      <w:r>
        <w:rPr>
          <w:sz w:val="24"/>
          <w:szCs w:val="24"/>
        </w:rPr>
        <w:t xml:space="preserve"> </w:t>
      </w:r>
      <w:commentRangeStart w:id="34"/>
      <w:r>
        <w:rPr>
          <w:sz w:val="24"/>
          <w:szCs w:val="24"/>
        </w:rPr>
        <w:t xml:space="preserve">I tracked the developmental </w:t>
      </w:r>
      <w:del w:id="35" w:author="Campbell,David N" w:date="2019-01-14T16:39:00Z">
        <w:r w:rsidDel="00B10C54">
          <w:rPr>
            <w:sz w:val="24"/>
            <w:szCs w:val="24"/>
          </w:rPr>
          <w:delText xml:space="preserve">trajectories </w:delText>
        </w:r>
      </w:del>
      <w:ins w:id="36" w:author="Campbell,David N" w:date="2019-01-14T16:39:00Z">
        <w:r>
          <w:rPr>
            <w:sz w:val="24"/>
            <w:szCs w:val="24"/>
          </w:rPr>
          <w:t>stages</w:t>
        </w:r>
        <w:r>
          <w:rPr>
            <w:sz w:val="24"/>
            <w:szCs w:val="24"/>
          </w:rPr>
          <w:t xml:space="preserve"> </w:t>
        </w:r>
      </w:ins>
      <w:r>
        <w:rPr>
          <w:sz w:val="24"/>
          <w:szCs w:val="24"/>
        </w:rPr>
        <w:t xml:space="preserve">of individuals exposed to diapause-inducing and non-diapause treatments for forty days starting on day one of the last larval instar. </w:t>
      </w:r>
      <w:commentRangeEnd w:id="34"/>
      <w:r>
        <w:rPr>
          <w:rStyle w:val="CommentReference"/>
        </w:rPr>
        <w:commentReference w:id="34"/>
      </w:r>
      <w:r>
        <w:rPr>
          <w:sz w:val="24"/>
          <w:szCs w:val="24"/>
        </w:rPr>
        <w:t xml:space="preserve">Each day, larvae </w:t>
      </w:r>
      <w:proofErr w:type="gramStart"/>
      <w:r>
        <w:rPr>
          <w:sz w:val="24"/>
          <w:szCs w:val="24"/>
        </w:rPr>
        <w:t>were obs</w:t>
      </w:r>
      <w:r>
        <w:rPr>
          <w:sz w:val="24"/>
          <w:szCs w:val="24"/>
        </w:rPr>
        <w:t>erved</w:t>
      </w:r>
      <w:proofErr w:type="gramEnd"/>
      <w:r>
        <w:rPr>
          <w:sz w:val="24"/>
          <w:szCs w:val="24"/>
        </w:rPr>
        <w:t xml:space="preserve"> and I recorded the developmental phenotype of each individual and its "diapause" status. Within each genotype, diapause was determined by comparing development of individuals reared in each treatment as outlined below. </w:t>
      </w:r>
    </w:p>
    <w:p w14:paraId="6F929E15" w14:textId="77777777" w:rsidR="006C2A12" w:rsidRDefault="006C2A12">
      <w:pPr>
        <w:spacing w:line="480" w:lineRule="auto"/>
        <w:rPr>
          <w:sz w:val="24"/>
          <w:szCs w:val="24"/>
        </w:rPr>
      </w:pPr>
    </w:p>
    <w:p w14:paraId="66C788D5" w14:textId="77777777" w:rsidR="006C2A12" w:rsidRDefault="00B10C54">
      <w:pPr>
        <w:spacing w:line="480" w:lineRule="auto"/>
        <w:rPr>
          <w:sz w:val="24"/>
          <w:szCs w:val="24"/>
        </w:rPr>
      </w:pPr>
      <w:r>
        <w:rPr>
          <w:sz w:val="24"/>
          <w:szCs w:val="24"/>
        </w:rPr>
        <w:t>Larvae exposed to the non-dia</w:t>
      </w:r>
      <w:r>
        <w:rPr>
          <w:sz w:val="24"/>
          <w:szCs w:val="24"/>
        </w:rPr>
        <w:t xml:space="preserve">pause treatment eventually pupated. The timing of pupation in the non-diapause treatment </w:t>
      </w:r>
      <w:proofErr w:type="gramStart"/>
      <w:r>
        <w:rPr>
          <w:sz w:val="24"/>
          <w:szCs w:val="24"/>
        </w:rPr>
        <w:t>was used</w:t>
      </w:r>
      <w:proofErr w:type="gramEnd"/>
      <w:r>
        <w:rPr>
          <w:sz w:val="24"/>
          <w:szCs w:val="24"/>
        </w:rPr>
        <w:t xml:space="preserve"> as a developmental time point to mark the end of the larval stage. Diapause programmed individuals that remained larvae after the time that all the non-diapau</w:t>
      </w:r>
      <w:r>
        <w:rPr>
          <w:sz w:val="24"/>
          <w:szCs w:val="24"/>
        </w:rPr>
        <w:t xml:space="preserve">se individuals pupated </w:t>
      </w:r>
      <w:proofErr w:type="gramStart"/>
      <w:r>
        <w:rPr>
          <w:sz w:val="24"/>
          <w:szCs w:val="24"/>
        </w:rPr>
        <w:t>were assumed</w:t>
      </w:r>
      <w:proofErr w:type="gramEnd"/>
      <w:r>
        <w:rPr>
          <w:sz w:val="24"/>
          <w:szCs w:val="24"/>
        </w:rPr>
        <w:t xml:space="preserve"> to be in diapause. Diapause programmed larvae that pupated after diapause onset but before the end of the 40-day trial </w:t>
      </w:r>
      <w:proofErr w:type="gramStart"/>
      <w:r>
        <w:rPr>
          <w:sz w:val="24"/>
          <w:szCs w:val="24"/>
        </w:rPr>
        <w:t>were classified</w:t>
      </w:r>
      <w:proofErr w:type="gramEnd"/>
      <w:r>
        <w:rPr>
          <w:sz w:val="24"/>
          <w:szCs w:val="24"/>
        </w:rPr>
        <w:t xml:space="preserve"> as "shallow diapause" individuals, and diapause-programmed larvae that did not pupate</w:t>
      </w:r>
      <w:r>
        <w:rPr>
          <w:sz w:val="24"/>
          <w:szCs w:val="24"/>
        </w:rPr>
        <w:t xml:space="preserve"> during the 40-day trial were recorded as "deep diapause" larvae. </w:t>
      </w:r>
    </w:p>
    <w:p w14:paraId="0FD9414D" w14:textId="77777777" w:rsidR="006C2A12" w:rsidRDefault="00B10C54">
      <w:pPr>
        <w:spacing w:line="480" w:lineRule="auto"/>
        <w:ind w:firstLine="720"/>
        <w:rPr>
          <w:sz w:val="24"/>
          <w:szCs w:val="24"/>
        </w:rPr>
      </w:pPr>
      <w:r>
        <w:rPr>
          <w:sz w:val="24"/>
          <w:szCs w:val="24"/>
        </w:rPr>
        <w:t>CO</w:t>
      </w:r>
      <w:r>
        <w:rPr>
          <w:sz w:val="24"/>
          <w:szCs w:val="24"/>
          <w:vertAlign w:val="subscript"/>
        </w:rPr>
        <w:t>2</w:t>
      </w:r>
      <w:r>
        <w:rPr>
          <w:sz w:val="24"/>
          <w:szCs w:val="24"/>
        </w:rPr>
        <w:t xml:space="preserve"> production of larvae programmed for diapause </w:t>
      </w:r>
      <w:proofErr w:type="gramStart"/>
      <w:r>
        <w:rPr>
          <w:sz w:val="24"/>
          <w:szCs w:val="24"/>
        </w:rPr>
        <w:t>was measured</w:t>
      </w:r>
      <w:proofErr w:type="gramEnd"/>
      <w:r>
        <w:rPr>
          <w:sz w:val="24"/>
          <w:szCs w:val="24"/>
        </w:rPr>
        <w:t xml:space="preserve"> to determine the degree to which metabolic activity differed between each diapause genotype and differed between shallow and de</w:t>
      </w:r>
      <w:r>
        <w:rPr>
          <w:sz w:val="24"/>
          <w:szCs w:val="24"/>
        </w:rPr>
        <w:t xml:space="preserve">ep </w:t>
      </w:r>
      <w:proofErr w:type="spellStart"/>
      <w:r>
        <w:rPr>
          <w:sz w:val="24"/>
          <w:szCs w:val="24"/>
        </w:rPr>
        <w:t>diapausing</w:t>
      </w:r>
      <w:proofErr w:type="spellEnd"/>
      <w:r>
        <w:rPr>
          <w:sz w:val="24"/>
          <w:szCs w:val="24"/>
        </w:rPr>
        <w:t xml:space="preserve"> individuals. Beginning on day one of the last larval instar, mass </w:t>
      </w:r>
      <w:proofErr w:type="gramStart"/>
      <w:r>
        <w:rPr>
          <w:sz w:val="24"/>
          <w:szCs w:val="24"/>
        </w:rPr>
        <w:t>was measured</w:t>
      </w:r>
      <w:proofErr w:type="gramEnd"/>
      <w:r>
        <w:rPr>
          <w:sz w:val="24"/>
          <w:szCs w:val="24"/>
        </w:rPr>
        <w:t xml:space="preserve"> and recorded CO</w:t>
      </w:r>
      <w:r>
        <w:rPr>
          <w:sz w:val="24"/>
          <w:szCs w:val="24"/>
          <w:vertAlign w:val="subscript"/>
        </w:rPr>
        <w:t>2</w:t>
      </w:r>
      <w:r>
        <w:rPr>
          <w:sz w:val="24"/>
          <w:szCs w:val="24"/>
        </w:rPr>
        <w:t xml:space="preserve"> production every day. Before measuring CO</w:t>
      </w:r>
      <w:r>
        <w:rPr>
          <w:sz w:val="24"/>
          <w:szCs w:val="24"/>
          <w:vertAlign w:val="subscript"/>
        </w:rPr>
        <w:t>2</w:t>
      </w:r>
      <w:r>
        <w:rPr>
          <w:sz w:val="24"/>
          <w:szCs w:val="24"/>
        </w:rPr>
        <w:t xml:space="preserve"> production, larvae were isolated into airtight chambers free of CO</w:t>
      </w:r>
      <w:r>
        <w:rPr>
          <w:sz w:val="24"/>
          <w:szCs w:val="24"/>
          <w:vertAlign w:val="subscript"/>
        </w:rPr>
        <w:t>2</w:t>
      </w:r>
      <w:r>
        <w:rPr>
          <w:sz w:val="24"/>
          <w:szCs w:val="24"/>
        </w:rPr>
        <w:t>. Each chamber was designed from pla</w:t>
      </w:r>
      <w:r>
        <w:rPr>
          <w:sz w:val="24"/>
          <w:szCs w:val="24"/>
        </w:rPr>
        <w:t>stic Air-</w:t>
      </w:r>
      <w:proofErr w:type="spellStart"/>
      <w:r>
        <w:rPr>
          <w:sz w:val="24"/>
          <w:szCs w:val="24"/>
        </w:rPr>
        <w:t>Tite</w:t>
      </w:r>
      <w:proofErr w:type="spellEnd"/>
      <w:r>
        <w:rPr>
          <w:sz w:val="24"/>
          <w:szCs w:val="24"/>
        </w:rPr>
        <w:t xml:space="preserve"> 5mL Norm-</w:t>
      </w:r>
      <w:proofErr w:type="spellStart"/>
      <w:r>
        <w:rPr>
          <w:sz w:val="24"/>
          <w:szCs w:val="24"/>
        </w:rPr>
        <w:t>Ject</w:t>
      </w:r>
      <w:proofErr w:type="spellEnd"/>
      <w:r>
        <w:rPr>
          <w:sz w:val="24"/>
          <w:szCs w:val="24"/>
        </w:rPr>
        <w:t xml:space="preserve"> </w:t>
      </w:r>
      <w:proofErr w:type="spellStart"/>
      <w:r>
        <w:rPr>
          <w:sz w:val="24"/>
          <w:szCs w:val="24"/>
        </w:rPr>
        <w:t>luer</w:t>
      </w:r>
      <w:proofErr w:type="spellEnd"/>
      <w:r>
        <w:rPr>
          <w:sz w:val="24"/>
          <w:szCs w:val="24"/>
        </w:rPr>
        <w:t xml:space="preserve"> tip syringes (product A5) fitted with a </w:t>
      </w:r>
      <w:proofErr w:type="gramStart"/>
      <w:r>
        <w:rPr>
          <w:sz w:val="24"/>
          <w:szCs w:val="24"/>
        </w:rPr>
        <w:t>three position</w:t>
      </w:r>
      <w:proofErr w:type="gramEnd"/>
      <w:r>
        <w:rPr>
          <w:sz w:val="24"/>
          <w:szCs w:val="24"/>
        </w:rPr>
        <w:t xml:space="preserve"> stopcock. To </w:t>
      </w:r>
      <w:r>
        <w:rPr>
          <w:sz w:val="24"/>
          <w:szCs w:val="24"/>
        </w:rPr>
        <w:lastRenderedPageBreak/>
        <w:t>produce CO</w:t>
      </w:r>
      <w:r>
        <w:rPr>
          <w:sz w:val="24"/>
          <w:szCs w:val="24"/>
          <w:vertAlign w:val="subscript"/>
        </w:rPr>
        <w:t>2</w:t>
      </w:r>
      <w:r>
        <w:rPr>
          <w:sz w:val="24"/>
          <w:szCs w:val="24"/>
        </w:rPr>
        <w:t xml:space="preserve"> free air when sealing the insect into the respiration chamber, atmospheric air was pumped and bubbled through water with a pH of </w:t>
      </w:r>
      <w:proofErr w:type="gramStart"/>
      <w:r>
        <w:rPr>
          <w:sz w:val="24"/>
          <w:szCs w:val="24"/>
        </w:rPr>
        <w:t>4</w:t>
      </w:r>
      <w:proofErr w:type="gramEnd"/>
      <w:r>
        <w:rPr>
          <w:sz w:val="24"/>
          <w:szCs w:val="24"/>
        </w:rPr>
        <w:t>. The CO</w:t>
      </w:r>
      <w:r>
        <w:rPr>
          <w:sz w:val="24"/>
          <w:szCs w:val="24"/>
          <w:vertAlign w:val="subscript"/>
        </w:rPr>
        <w:t>2</w:t>
      </w:r>
      <w:r>
        <w:rPr>
          <w:sz w:val="24"/>
          <w:szCs w:val="24"/>
        </w:rPr>
        <w:t xml:space="preserve"> fre</w:t>
      </w:r>
      <w:r>
        <w:rPr>
          <w:sz w:val="24"/>
          <w:szCs w:val="24"/>
        </w:rPr>
        <w:t xml:space="preserve">e air </w:t>
      </w:r>
      <w:proofErr w:type="gramStart"/>
      <w:r>
        <w:rPr>
          <w:sz w:val="24"/>
          <w:szCs w:val="24"/>
        </w:rPr>
        <w:t>was then pumped</w:t>
      </w:r>
      <w:proofErr w:type="gramEnd"/>
      <w:r>
        <w:rPr>
          <w:sz w:val="24"/>
          <w:szCs w:val="24"/>
        </w:rPr>
        <w:t xml:space="preserve"> into the chamber to replace atmospheric air initially sealed in the chamber with the larva that may have contained some environmental CO</w:t>
      </w:r>
      <w:r>
        <w:rPr>
          <w:sz w:val="24"/>
          <w:szCs w:val="24"/>
          <w:vertAlign w:val="subscript"/>
        </w:rPr>
        <w:t>2</w:t>
      </w:r>
      <w:r>
        <w:rPr>
          <w:sz w:val="24"/>
          <w:szCs w:val="24"/>
        </w:rPr>
        <w:t xml:space="preserve">. Larvae </w:t>
      </w:r>
      <w:proofErr w:type="gramStart"/>
      <w:r>
        <w:rPr>
          <w:sz w:val="24"/>
          <w:szCs w:val="24"/>
        </w:rPr>
        <w:t>were then held</w:t>
      </w:r>
      <w:proofErr w:type="gramEnd"/>
      <w:r>
        <w:rPr>
          <w:sz w:val="24"/>
          <w:szCs w:val="24"/>
        </w:rPr>
        <w:t xml:space="preserve"> in these chambers for approximately one hour. After the hold time elapsed</w:t>
      </w:r>
      <w:r>
        <w:rPr>
          <w:sz w:val="24"/>
          <w:szCs w:val="24"/>
        </w:rPr>
        <w:t xml:space="preserve">, each sealed chamber </w:t>
      </w:r>
      <w:proofErr w:type="gramStart"/>
      <w:r>
        <w:rPr>
          <w:sz w:val="24"/>
          <w:szCs w:val="24"/>
        </w:rPr>
        <w:t>was attached</w:t>
      </w:r>
      <w:proofErr w:type="gramEnd"/>
      <w:r>
        <w:rPr>
          <w:sz w:val="24"/>
          <w:szCs w:val="24"/>
        </w:rPr>
        <w:t xml:space="preserve"> to a </w:t>
      </w:r>
      <w:proofErr w:type="spellStart"/>
      <w:r>
        <w:rPr>
          <w:sz w:val="24"/>
          <w:szCs w:val="24"/>
        </w:rPr>
        <w:t>Licor</w:t>
      </w:r>
      <w:proofErr w:type="spellEnd"/>
      <w:r>
        <w:rPr>
          <w:sz w:val="24"/>
          <w:szCs w:val="24"/>
        </w:rPr>
        <w:t xml:space="preserve"> gas analyzer (</w:t>
      </w:r>
      <w:commentRangeStart w:id="37"/>
      <w:r>
        <w:rPr>
          <w:sz w:val="24"/>
          <w:szCs w:val="24"/>
        </w:rPr>
        <w:t>model LI6262</w:t>
      </w:r>
      <w:commentRangeEnd w:id="37"/>
      <w:r w:rsidR="00352627">
        <w:rPr>
          <w:rStyle w:val="CommentReference"/>
        </w:rPr>
        <w:commentReference w:id="37"/>
      </w:r>
      <w:r>
        <w:rPr>
          <w:sz w:val="24"/>
          <w:szCs w:val="24"/>
        </w:rPr>
        <w:t>) to quantify the CO</w:t>
      </w:r>
      <w:r>
        <w:rPr>
          <w:sz w:val="24"/>
          <w:szCs w:val="24"/>
          <w:vertAlign w:val="subscript"/>
        </w:rPr>
        <w:t>2</w:t>
      </w:r>
      <w:r>
        <w:rPr>
          <w:sz w:val="24"/>
          <w:szCs w:val="24"/>
        </w:rPr>
        <w:t xml:space="preserve"> produced by each larva. These data were visualized using </w:t>
      </w:r>
      <w:proofErr w:type="spellStart"/>
      <w:r>
        <w:rPr>
          <w:sz w:val="24"/>
          <w:szCs w:val="24"/>
        </w:rPr>
        <w:t>Expedata</w:t>
      </w:r>
      <w:proofErr w:type="spellEnd"/>
      <w:r>
        <w:rPr>
          <w:sz w:val="24"/>
          <w:szCs w:val="24"/>
        </w:rPr>
        <w:t xml:space="preserve"> software.</w:t>
      </w:r>
    </w:p>
    <w:p w14:paraId="1CAAEC5C" w14:textId="77777777" w:rsidR="006C2A12" w:rsidRDefault="00B10C54">
      <w:pPr>
        <w:spacing w:line="480" w:lineRule="auto"/>
        <w:ind w:firstLine="720"/>
        <w:rPr>
          <w:sz w:val="24"/>
          <w:szCs w:val="24"/>
        </w:rPr>
      </w:pPr>
      <w:r>
        <w:rPr>
          <w:sz w:val="24"/>
          <w:szCs w:val="24"/>
        </w:rPr>
        <w:t>The day mass peaked in individuals with the short-diapause genotype was used to compar</w:t>
      </w:r>
      <w:r>
        <w:rPr>
          <w:sz w:val="24"/>
          <w:szCs w:val="24"/>
        </w:rPr>
        <w:t>e CO</w:t>
      </w:r>
      <w:r>
        <w:rPr>
          <w:sz w:val="24"/>
          <w:szCs w:val="24"/>
          <w:vertAlign w:val="subscript"/>
        </w:rPr>
        <w:t>2</w:t>
      </w:r>
      <w:r>
        <w:rPr>
          <w:sz w:val="24"/>
          <w:szCs w:val="24"/>
        </w:rPr>
        <w:t xml:space="preserve"> production between shallow diapause larvae and deep diapause larvae at an equivalent developmental time point. After measuring and comparing CO</w:t>
      </w:r>
      <w:r>
        <w:rPr>
          <w:sz w:val="24"/>
          <w:szCs w:val="24"/>
          <w:vertAlign w:val="subscript"/>
        </w:rPr>
        <w:t>2</w:t>
      </w:r>
      <w:r>
        <w:rPr>
          <w:sz w:val="24"/>
          <w:szCs w:val="24"/>
        </w:rPr>
        <w:t xml:space="preserve"> production, there was no significant difference between shallow diapause and deep diapause larvae and I w</w:t>
      </w:r>
      <w:r>
        <w:rPr>
          <w:sz w:val="24"/>
          <w:szCs w:val="24"/>
        </w:rPr>
        <w:t xml:space="preserve">as unable to discriminate or remove shallow diapause larvae from deep diapause larvae within the short-diapause genotype. </w:t>
      </w:r>
    </w:p>
    <w:p w14:paraId="643A408A" w14:textId="77777777" w:rsidR="006C2A12" w:rsidRDefault="006C2A12">
      <w:pPr>
        <w:spacing w:line="480" w:lineRule="auto"/>
        <w:rPr>
          <w:sz w:val="24"/>
          <w:szCs w:val="24"/>
        </w:rPr>
      </w:pPr>
    </w:p>
    <w:p w14:paraId="29CAD409" w14:textId="77777777" w:rsidR="006C2A12" w:rsidRDefault="00B10C54">
      <w:pPr>
        <w:spacing w:line="480" w:lineRule="auto"/>
        <w:rPr>
          <w:sz w:val="24"/>
          <w:szCs w:val="24"/>
        </w:rPr>
      </w:pPr>
      <w:r>
        <w:rPr>
          <w:sz w:val="24"/>
          <w:szCs w:val="24"/>
        </w:rPr>
        <w:t xml:space="preserve">Experiment 2: </w:t>
      </w:r>
      <w:proofErr w:type="spellStart"/>
      <w:r>
        <w:rPr>
          <w:sz w:val="24"/>
          <w:szCs w:val="24"/>
        </w:rPr>
        <w:t>Determing</w:t>
      </w:r>
      <w:proofErr w:type="spellEnd"/>
      <w:r>
        <w:rPr>
          <w:sz w:val="24"/>
          <w:szCs w:val="24"/>
        </w:rPr>
        <w:t xml:space="preserve"> wandering stage and sampling larvae for lean mass and lipid content.</w:t>
      </w:r>
    </w:p>
    <w:p w14:paraId="6535384E" w14:textId="77777777" w:rsidR="006C2A12" w:rsidRDefault="00B10C54">
      <w:pPr>
        <w:spacing w:line="480" w:lineRule="auto"/>
        <w:ind w:firstLine="720"/>
        <w:rPr>
          <w:sz w:val="24"/>
          <w:szCs w:val="24"/>
        </w:rPr>
      </w:pPr>
      <w:r>
        <w:rPr>
          <w:sz w:val="24"/>
          <w:szCs w:val="24"/>
        </w:rPr>
        <w:t>To determine the onset of the wandering</w:t>
      </w:r>
      <w:r>
        <w:rPr>
          <w:sz w:val="24"/>
          <w:szCs w:val="24"/>
        </w:rPr>
        <w:t xml:space="preserve"> stage and approximate peak nutrition stores, I assayed larvae during the final larval instar for wandering by isolating larvae from diet and tracking their </w:t>
      </w:r>
      <w:proofErr w:type="spellStart"/>
      <w:r>
        <w:rPr>
          <w:sz w:val="24"/>
          <w:szCs w:val="24"/>
        </w:rPr>
        <w:t>frass</w:t>
      </w:r>
      <w:proofErr w:type="spellEnd"/>
      <w:r>
        <w:rPr>
          <w:sz w:val="24"/>
          <w:szCs w:val="24"/>
        </w:rPr>
        <w:t xml:space="preserve"> production. Larvae </w:t>
      </w:r>
      <w:proofErr w:type="gramStart"/>
      <w:r>
        <w:rPr>
          <w:sz w:val="24"/>
          <w:szCs w:val="24"/>
        </w:rPr>
        <w:t>were removed from artificial diet and held in isolation for thirty minutes</w:t>
      </w:r>
      <w:proofErr w:type="gramEnd"/>
      <w:r>
        <w:rPr>
          <w:sz w:val="24"/>
          <w:szCs w:val="24"/>
        </w:rPr>
        <w:t xml:space="preserve">. After thirty minutes of isolation, larvae that did not produce </w:t>
      </w:r>
      <w:proofErr w:type="spellStart"/>
      <w:r>
        <w:rPr>
          <w:sz w:val="24"/>
          <w:szCs w:val="24"/>
        </w:rPr>
        <w:t>frass</w:t>
      </w:r>
      <w:proofErr w:type="spellEnd"/>
      <w:r>
        <w:rPr>
          <w:sz w:val="24"/>
          <w:szCs w:val="24"/>
        </w:rPr>
        <w:t xml:space="preserve"> </w:t>
      </w:r>
      <w:proofErr w:type="gramStart"/>
      <w:r>
        <w:rPr>
          <w:sz w:val="24"/>
          <w:szCs w:val="24"/>
        </w:rPr>
        <w:t>were recorded</w:t>
      </w:r>
      <w:proofErr w:type="gramEnd"/>
      <w:r>
        <w:rPr>
          <w:sz w:val="24"/>
          <w:szCs w:val="24"/>
        </w:rPr>
        <w:t xml:space="preserve"> as "wandering". Using this wandering assay, I tracked larvae daily and recorded following developmental events: 1) the day that larvae </w:t>
      </w:r>
      <w:proofErr w:type="spellStart"/>
      <w:r>
        <w:rPr>
          <w:sz w:val="24"/>
          <w:szCs w:val="24"/>
        </w:rPr>
        <w:t>eclosed</w:t>
      </w:r>
      <w:proofErr w:type="spellEnd"/>
      <w:r>
        <w:rPr>
          <w:sz w:val="24"/>
          <w:szCs w:val="24"/>
        </w:rPr>
        <w:t xml:space="preserve"> into the final instar, 2) th</w:t>
      </w:r>
      <w:r>
        <w:rPr>
          <w:sz w:val="24"/>
          <w:szCs w:val="24"/>
        </w:rPr>
        <w:t xml:space="preserve">e wandering day - as defined as the day they stopped producing </w:t>
      </w:r>
      <w:proofErr w:type="spellStart"/>
      <w:r>
        <w:rPr>
          <w:sz w:val="24"/>
          <w:szCs w:val="24"/>
        </w:rPr>
        <w:t>frass</w:t>
      </w:r>
      <w:proofErr w:type="spellEnd"/>
      <w:r>
        <w:rPr>
          <w:sz w:val="24"/>
          <w:szCs w:val="24"/>
        </w:rPr>
        <w:t xml:space="preserve">, and 3) pupation. Wandering day </w:t>
      </w:r>
      <w:proofErr w:type="gramStart"/>
      <w:r>
        <w:rPr>
          <w:sz w:val="24"/>
          <w:szCs w:val="24"/>
        </w:rPr>
        <w:t>was used</w:t>
      </w:r>
      <w:proofErr w:type="gramEnd"/>
      <w:r>
        <w:rPr>
          <w:sz w:val="24"/>
          <w:szCs w:val="24"/>
        </w:rPr>
        <w:t xml:space="preserve"> to mark the end of larval development across treatments and to approximate the onset of diapause among larvae programmed for diapause. Wandering d</w:t>
      </w:r>
      <w:r>
        <w:rPr>
          <w:sz w:val="24"/>
          <w:szCs w:val="24"/>
        </w:rPr>
        <w:t xml:space="preserve">ay was determined for each larval sample using this assay. Larvae samples intended for lean </w:t>
      </w:r>
      <w:proofErr w:type="gramStart"/>
      <w:r>
        <w:rPr>
          <w:sz w:val="24"/>
          <w:szCs w:val="24"/>
        </w:rPr>
        <w:t>mass and lipid measurements were only sampled once</w:t>
      </w:r>
      <w:proofErr w:type="gramEnd"/>
      <w:r>
        <w:rPr>
          <w:sz w:val="24"/>
          <w:szCs w:val="24"/>
        </w:rPr>
        <w:t xml:space="preserve"> and larvae determined not to be wandering were removed from the experiment.</w:t>
      </w:r>
    </w:p>
    <w:p w14:paraId="45BDFCC6" w14:textId="77777777" w:rsidR="006C2A12" w:rsidRDefault="00B10C54">
      <w:pPr>
        <w:spacing w:line="480" w:lineRule="auto"/>
        <w:ind w:firstLine="720"/>
        <w:rPr>
          <w:sz w:val="24"/>
          <w:szCs w:val="24"/>
        </w:rPr>
      </w:pPr>
      <w:r>
        <w:rPr>
          <w:sz w:val="24"/>
          <w:szCs w:val="24"/>
        </w:rPr>
        <w:lastRenderedPageBreak/>
        <w:t>To investigate the relationship betwe</w:t>
      </w:r>
      <w:r>
        <w:rPr>
          <w:sz w:val="24"/>
          <w:szCs w:val="24"/>
        </w:rPr>
        <w:t xml:space="preserve">en nutrition and the genetically determined diapause length, nutrient stores in </w:t>
      </w:r>
      <w:proofErr w:type="gramStart"/>
      <w:r>
        <w:rPr>
          <w:sz w:val="24"/>
          <w:szCs w:val="24"/>
        </w:rPr>
        <w:t>diapause programmed</w:t>
      </w:r>
      <w:proofErr w:type="gramEnd"/>
      <w:r>
        <w:rPr>
          <w:sz w:val="24"/>
          <w:szCs w:val="24"/>
        </w:rPr>
        <w:t xml:space="preserve"> larvae were measured before the onset of diapause and during diapause. Diapause programmed larvae were sampled on the first day of the final larval instar a</w:t>
      </w:r>
      <w:r>
        <w:rPr>
          <w:sz w:val="24"/>
          <w:szCs w:val="24"/>
        </w:rPr>
        <w:t xml:space="preserve">nd on the wandering day of the final larval instar to capture the peak of lipid storage before the onset of diapause. To capture the rate of nutrition decline during diapause, diapause programmed larvae </w:t>
      </w:r>
      <w:proofErr w:type="gramStart"/>
      <w:r>
        <w:rPr>
          <w:sz w:val="24"/>
          <w:szCs w:val="24"/>
        </w:rPr>
        <w:t>were sampled</w:t>
      </w:r>
      <w:proofErr w:type="gramEnd"/>
      <w:r>
        <w:rPr>
          <w:sz w:val="24"/>
          <w:szCs w:val="24"/>
        </w:rPr>
        <w:t xml:space="preserve"> at 15, 20, and 30 days after the wanderi</w:t>
      </w:r>
      <w:r>
        <w:rPr>
          <w:sz w:val="24"/>
          <w:szCs w:val="24"/>
        </w:rPr>
        <w:t>ng stage.</w:t>
      </w:r>
    </w:p>
    <w:p w14:paraId="24971C1C" w14:textId="77777777" w:rsidR="006C2A12" w:rsidRDefault="00B10C54">
      <w:pPr>
        <w:spacing w:line="480" w:lineRule="auto"/>
        <w:ind w:firstLine="720"/>
      </w:pPr>
      <w:r>
        <w:rPr>
          <w:sz w:val="24"/>
          <w:szCs w:val="24"/>
        </w:rPr>
        <w:t xml:space="preserve">At each sampling time </w:t>
      </w:r>
      <w:proofErr w:type="gramStart"/>
      <w:r>
        <w:rPr>
          <w:sz w:val="24"/>
          <w:szCs w:val="24"/>
        </w:rPr>
        <w:t>point</w:t>
      </w:r>
      <w:proofErr w:type="gramEnd"/>
      <w:r>
        <w:rPr>
          <w:sz w:val="24"/>
          <w:szCs w:val="24"/>
        </w:rPr>
        <w:t xml:space="preserve"> each larva was assigned a unique identifier and freeze-dried under vacuum to remove water. Samples were determined to be sufficiently dry when their weight varied by less than 1% over a 24-hour period, and their dry ma</w:t>
      </w:r>
      <w:r>
        <w:rPr>
          <w:sz w:val="24"/>
          <w:szCs w:val="24"/>
        </w:rPr>
        <w:t xml:space="preserve">ss </w:t>
      </w:r>
      <w:proofErr w:type="gramStart"/>
      <w:r>
        <w:rPr>
          <w:sz w:val="24"/>
          <w:szCs w:val="24"/>
        </w:rPr>
        <w:t>was recorded</w:t>
      </w:r>
      <w:proofErr w:type="gramEnd"/>
      <w:r>
        <w:rPr>
          <w:sz w:val="24"/>
          <w:szCs w:val="24"/>
        </w:rPr>
        <w:t xml:space="preserve">. Dry larval samples </w:t>
      </w:r>
      <w:proofErr w:type="gramStart"/>
      <w:r>
        <w:rPr>
          <w:sz w:val="24"/>
          <w:szCs w:val="24"/>
        </w:rPr>
        <w:t>were then assigned to an experimental cohort and stored in a -80℃ freezer</w:t>
      </w:r>
      <w:proofErr w:type="gramEnd"/>
      <w:r>
        <w:rPr>
          <w:sz w:val="24"/>
          <w:szCs w:val="24"/>
        </w:rPr>
        <w:t xml:space="preserve">. Each experimental cohort consisted of larvae from each biological cohort. Individuals from each experimental cohort </w:t>
      </w:r>
      <w:proofErr w:type="gramStart"/>
      <w:r>
        <w:rPr>
          <w:sz w:val="24"/>
          <w:szCs w:val="24"/>
        </w:rPr>
        <w:t>were then measured</w:t>
      </w:r>
      <w:proofErr w:type="gramEnd"/>
      <w:r>
        <w:rPr>
          <w:sz w:val="24"/>
          <w:szCs w:val="24"/>
        </w:rPr>
        <w:t xml:space="preserve"> for lipid </w:t>
      </w:r>
      <w:r>
        <w:rPr>
          <w:sz w:val="24"/>
          <w:szCs w:val="24"/>
        </w:rPr>
        <w:t xml:space="preserve">mass. To measure lipid mass, lipid content from each larva </w:t>
      </w:r>
      <w:proofErr w:type="gramStart"/>
      <w:r>
        <w:rPr>
          <w:sz w:val="24"/>
          <w:szCs w:val="24"/>
        </w:rPr>
        <w:t>was extracted</w:t>
      </w:r>
      <w:proofErr w:type="gramEnd"/>
      <w:r>
        <w:rPr>
          <w:sz w:val="24"/>
          <w:szCs w:val="24"/>
        </w:rPr>
        <w:t xml:space="preserve"> using a slightly modified </w:t>
      </w:r>
      <w:proofErr w:type="spellStart"/>
      <w:r>
        <w:rPr>
          <w:sz w:val="24"/>
          <w:szCs w:val="24"/>
        </w:rPr>
        <w:t>Folch</w:t>
      </w:r>
      <w:proofErr w:type="spellEnd"/>
      <w:r>
        <w:rPr>
          <w:sz w:val="24"/>
          <w:szCs w:val="24"/>
        </w:rPr>
        <w:t xml:space="preserve"> method (</w:t>
      </w:r>
      <w:commentRangeStart w:id="38"/>
      <w:proofErr w:type="spellStart"/>
      <w:r>
        <w:rPr>
          <w:sz w:val="24"/>
          <w:szCs w:val="24"/>
        </w:rPr>
        <w:t>Gossert</w:t>
      </w:r>
      <w:proofErr w:type="spellEnd"/>
      <w:r>
        <w:rPr>
          <w:sz w:val="24"/>
          <w:szCs w:val="24"/>
        </w:rPr>
        <w:t xml:space="preserve"> 2011</w:t>
      </w:r>
      <w:commentRangeEnd w:id="38"/>
      <w:r w:rsidR="00352627">
        <w:rPr>
          <w:rStyle w:val="CommentReference"/>
        </w:rPr>
        <w:commentReference w:id="38"/>
      </w:r>
      <w:r>
        <w:rPr>
          <w:sz w:val="24"/>
          <w:szCs w:val="24"/>
        </w:rPr>
        <w:t xml:space="preserve">). Larvae samples </w:t>
      </w:r>
      <w:proofErr w:type="gramStart"/>
      <w:r>
        <w:rPr>
          <w:sz w:val="24"/>
          <w:szCs w:val="24"/>
        </w:rPr>
        <w:t>were solubilized</w:t>
      </w:r>
      <w:proofErr w:type="gramEnd"/>
      <w:r>
        <w:rPr>
          <w:sz w:val="24"/>
          <w:szCs w:val="24"/>
        </w:rPr>
        <w:t xml:space="preserve"> in a 3:1 solvent mixture of hexanes and methanol and lipids were removed and collected. The dens</w:t>
      </w:r>
      <w:r>
        <w:rPr>
          <w:sz w:val="24"/>
          <w:szCs w:val="24"/>
        </w:rPr>
        <w:t>ity differences between hexanes and methanol facilitates physical separation between the two solvents and produces two liquid layers when mixed together. The polarity differences between the two solvents facilitates the selective solubility of molecules in</w:t>
      </w:r>
      <w:r>
        <w:rPr>
          <w:sz w:val="24"/>
          <w:szCs w:val="24"/>
        </w:rPr>
        <w:t xml:space="preserve">to each layer. Proteins and other charged molecules have polarities similar to methanol and readily solubilize into the denser methanol layer while lipids and other neutral molecules that have polarities similar to hexanes readily </w:t>
      </w:r>
      <w:proofErr w:type="spellStart"/>
      <w:r>
        <w:rPr>
          <w:sz w:val="24"/>
          <w:szCs w:val="24"/>
        </w:rPr>
        <w:t>soluabilize</w:t>
      </w:r>
      <w:proofErr w:type="spellEnd"/>
      <w:r>
        <w:rPr>
          <w:sz w:val="24"/>
          <w:szCs w:val="24"/>
        </w:rPr>
        <w:t xml:space="preserve"> into the less</w:t>
      </w:r>
      <w:r>
        <w:rPr>
          <w:sz w:val="24"/>
          <w:szCs w:val="24"/>
        </w:rPr>
        <w:t xml:space="preserve"> dense hexanes layer. The less polar hexanes layer containing the neutral lipids </w:t>
      </w:r>
      <w:proofErr w:type="gramStart"/>
      <w:r>
        <w:rPr>
          <w:sz w:val="24"/>
          <w:szCs w:val="24"/>
        </w:rPr>
        <w:t>was siphoned</w:t>
      </w:r>
      <w:proofErr w:type="gramEnd"/>
      <w:r>
        <w:rPr>
          <w:sz w:val="24"/>
          <w:szCs w:val="24"/>
        </w:rPr>
        <w:t xml:space="preserve"> away from the methanol layer. Finally, the hexanes layer was dried away, concentrating the lipids and allowing </w:t>
      </w:r>
      <w:proofErr w:type="gramStart"/>
      <w:r>
        <w:rPr>
          <w:sz w:val="24"/>
          <w:szCs w:val="24"/>
        </w:rPr>
        <w:t>for them</w:t>
      </w:r>
      <w:proofErr w:type="gramEnd"/>
      <w:r>
        <w:rPr>
          <w:sz w:val="24"/>
          <w:szCs w:val="24"/>
        </w:rPr>
        <w:t xml:space="preserve"> to be quantified gravimetrically. </w:t>
      </w:r>
    </w:p>
    <w:sectPr w:rsidR="006C2A1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ampbell,David N" w:date="2019-01-14T16:30:00Z" w:initials="CN">
    <w:p w14:paraId="4E4A2579" w14:textId="77777777" w:rsidR="00352627" w:rsidRDefault="00352627">
      <w:pPr>
        <w:pStyle w:val="CommentText"/>
      </w:pPr>
      <w:r>
        <w:rPr>
          <w:rStyle w:val="CommentReference"/>
        </w:rPr>
        <w:annotationRef/>
      </w:r>
      <w:r>
        <w:t>You might want to add a sentence or two about where this info is going to be used, sections of the article (intro, materials/methods, etc.).  Also, she may want this title to be sentence format with only the first word capitalized.</w:t>
      </w:r>
    </w:p>
  </w:comment>
  <w:comment w:id="8" w:author="Campbell,David N" w:date="2019-01-14T16:31:00Z" w:initials="CN">
    <w:p w14:paraId="0D8C69CD" w14:textId="77777777" w:rsidR="00352627" w:rsidRDefault="00352627">
      <w:pPr>
        <w:pStyle w:val="CommentText"/>
      </w:pPr>
      <w:r>
        <w:rPr>
          <w:rStyle w:val="CommentReference"/>
        </w:rPr>
        <w:annotationRef/>
      </w:r>
      <w:r>
        <w:t xml:space="preserve">To further my previous comment, you will want to introduce which genotype, genus/species, </w:t>
      </w:r>
      <w:proofErr w:type="spellStart"/>
      <w:r>
        <w:t>etc</w:t>
      </w:r>
      <w:proofErr w:type="spellEnd"/>
      <w:r>
        <w:t xml:space="preserve"> before discussing sampling different genotypes.</w:t>
      </w:r>
    </w:p>
  </w:comment>
  <w:comment w:id="9" w:author="Campbell,David N" w:date="2019-01-14T16:33:00Z" w:initials="CN">
    <w:p w14:paraId="5EC3A4F4" w14:textId="77777777" w:rsidR="00352627" w:rsidRDefault="00352627">
      <w:pPr>
        <w:pStyle w:val="CommentText"/>
      </w:pPr>
      <w:r>
        <w:rPr>
          <w:rStyle w:val="CommentReference"/>
        </w:rPr>
        <w:annotationRef/>
      </w:r>
      <w:r>
        <w:t>Perhaps substitute for the word “required” – just a suggestion</w:t>
      </w:r>
    </w:p>
  </w:comment>
  <w:comment w:id="12" w:author="Campbell,David N" w:date="2019-01-14T16:34:00Z" w:initials="CN">
    <w:p w14:paraId="129C096C" w14:textId="77777777" w:rsidR="00352627" w:rsidRDefault="00352627">
      <w:pPr>
        <w:pStyle w:val="CommentText"/>
      </w:pPr>
      <w:r>
        <w:rPr>
          <w:rStyle w:val="CommentReference"/>
        </w:rPr>
        <w:annotationRef/>
      </w:r>
      <w:r>
        <w:t>I suspect there are different ontogenies, correct.</w:t>
      </w:r>
    </w:p>
  </w:comment>
  <w:comment w:id="13" w:author="Campbell,David N" w:date="2019-01-14T16:34:00Z" w:initials="CN">
    <w:p w14:paraId="0722337A" w14:textId="77777777" w:rsidR="00352627" w:rsidRDefault="00352627">
      <w:pPr>
        <w:pStyle w:val="CommentText"/>
      </w:pPr>
      <w:r>
        <w:rPr>
          <w:rStyle w:val="CommentReference"/>
        </w:rPr>
        <w:annotationRef/>
      </w:r>
      <w:r>
        <w:t>What is a diapause genotype?</w:t>
      </w:r>
    </w:p>
  </w:comment>
  <w:comment w:id="14" w:author="Campbell,David N" w:date="2019-01-14T16:35:00Z" w:initials="CN">
    <w:p w14:paraId="461D8E7C" w14:textId="77777777" w:rsidR="00352627" w:rsidRDefault="00352627">
      <w:pPr>
        <w:pStyle w:val="CommentText"/>
      </w:pPr>
      <w:r>
        <w:rPr>
          <w:rStyle w:val="CommentReference"/>
        </w:rPr>
        <w:annotationRef/>
      </w:r>
      <w:r>
        <w:t>What is diapause programming?</w:t>
      </w:r>
    </w:p>
  </w:comment>
  <w:comment w:id="16" w:author="Campbell,David N" w:date="2019-01-14T16:36:00Z" w:initials="CN">
    <w:p w14:paraId="76F0099A" w14:textId="77777777" w:rsidR="00352627" w:rsidRDefault="00352627">
      <w:pPr>
        <w:pStyle w:val="CommentText"/>
      </w:pPr>
      <w:r>
        <w:rPr>
          <w:rStyle w:val="CommentReference"/>
        </w:rPr>
        <w:annotationRef/>
      </w:r>
      <w:r>
        <w:t>Can you be more specific?</w:t>
      </w:r>
    </w:p>
  </w:comment>
  <w:comment w:id="22" w:author="Campbell,David N" w:date="2019-01-14T16:37:00Z" w:initials="CN">
    <w:p w14:paraId="71AD61FD" w14:textId="77777777" w:rsidR="00352627" w:rsidRDefault="00352627">
      <w:pPr>
        <w:pStyle w:val="CommentText"/>
      </w:pPr>
      <w:r>
        <w:rPr>
          <w:rStyle w:val="CommentReference"/>
        </w:rPr>
        <w:annotationRef/>
      </w:r>
      <w:r>
        <w:t>Is it feeding stage or just a stage?</w:t>
      </w:r>
    </w:p>
  </w:comment>
  <w:comment w:id="26" w:author="Campbell,David N" w:date="2019-01-14T16:38:00Z" w:initials="CN">
    <w:p w14:paraId="2395094B" w14:textId="77777777" w:rsidR="00B10C54" w:rsidRDefault="00B10C54">
      <w:pPr>
        <w:pStyle w:val="CommentText"/>
      </w:pPr>
      <w:r>
        <w:rPr>
          <w:rStyle w:val="CommentReference"/>
        </w:rPr>
        <w:annotationRef/>
      </w:r>
      <w:r>
        <w:t>Should this be enclosing? If so, is there a better word to describe the action?</w:t>
      </w:r>
    </w:p>
  </w:comment>
  <w:comment w:id="34" w:author="Campbell,David N" w:date="2019-01-14T16:40:00Z" w:initials="CN">
    <w:p w14:paraId="279248C1" w14:textId="77777777" w:rsidR="00B10C54" w:rsidRDefault="00B10C54">
      <w:pPr>
        <w:pStyle w:val="CommentText"/>
      </w:pPr>
      <w:r>
        <w:rPr>
          <w:rStyle w:val="CommentReference"/>
        </w:rPr>
        <w:annotationRef/>
      </w:r>
      <w:r>
        <w:t>From here on, it reads like methods. You might want to start adding titles for each section and will need to include more info in the introduction</w:t>
      </w:r>
    </w:p>
  </w:comment>
  <w:comment w:id="37" w:author="Campbell,David N" w:date="2019-01-14T16:29:00Z" w:initials="CN">
    <w:p w14:paraId="31FDEB08" w14:textId="77777777" w:rsidR="00352627" w:rsidRDefault="00352627">
      <w:pPr>
        <w:pStyle w:val="CommentText"/>
      </w:pPr>
      <w:r>
        <w:rPr>
          <w:rStyle w:val="CommentReference"/>
        </w:rPr>
        <w:annotationRef/>
      </w:r>
      <w:r>
        <w:t>You will also likely need to include the manufacturer name, city and country.</w:t>
      </w:r>
    </w:p>
  </w:comment>
  <w:comment w:id="38" w:author="Campbell,David N" w:date="2019-01-14T16:29:00Z" w:initials="CN">
    <w:p w14:paraId="752E605A" w14:textId="77777777" w:rsidR="00352627" w:rsidRDefault="00352627">
      <w:pPr>
        <w:pStyle w:val="CommentText"/>
      </w:pPr>
      <w:r>
        <w:rPr>
          <w:rStyle w:val="CommentReference"/>
        </w:rPr>
        <w:annotationRef/>
      </w:r>
      <w:r>
        <w:t>She also wants to see the citations, FYI.  These are included in the total page count.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4A2579" w15:done="0"/>
  <w15:commentEx w15:paraId="0D8C69CD" w15:done="0"/>
  <w15:commentEx w15:paraId="5EC3A4F4" w15:done="0"/>
  <w15:commentEx w15:paraId="129C096C" w15:done="0"/>
  <w15:commentEx w15:paraId="0722337A" w15:done="0"/>
  <w15:commentEx w15:paraId="461D8E7C" w15:done="0"/>
  <w15:commentEx w15:paraId="76F0099A" w15:done="0"/>
  <w15:commentEx w15:paraId="71AD61FD" w15:done="0"/>
  <w15:commentEx w15:paraId="2395094B" w15:done="0"/>
  <w15:commentEx w15:paraId="279248C1" w15:done="0"/>
  <w15:commentEx w15:paraId="31FDEB08" w15:done="0"/>
  <w15:commentEx w15:paraId="752E605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mpbell,David N">
    <w15:presenceInfo w15:providerId="AD" w15:userId="S-1-5-21-1308237860-4193317556-336787646-1004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A12"/>
    <w:rsid w:val="00352627"/>
    <w:rsid w:val="006C2A12"/>
    <w:rsid w:val="00B10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8DF75"/>
  <w15:docId w15:val="{29C69CDF-358A-4B28-BC26-A908A5C81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352627"/>
    <w:rPr>
      <w:sz w:val="16"/>
      <w:szCs w:val="16"/>
    </w:rPr>
  </w:style>
  <w:style w:type="paragraph" w:styleId="CommentText">
    <w:name w:val="annotation text"/>
    <w:basedOn w:val="Normal"/>
    <w:link w:val="CommentTextChar"/>
    <w:uiPriority w:val="99"/>
    <w:semiHidden/>
    <w:unhideWhenUsed/>
    <w:rsid w:val="00352627"/>
    <w:pPr>
      <w:spacing w:line="240" w:lineRule="auto"/>
    </w:pPr>
    <w:rPr>
      <w:sz w:val="20"/>
      <w:szCs w:val="20"/>
    </w:rPr>
  </w:style>
  <w:style w:type="character" w:customStyle="1" w:styleId="CommentTextChar">
    <w:name w:val="Comment Text Char"/>
    <w:basedOn w:val="DefaultParagraphFont"/>
    <w:link w:val="CommentText"/>
    <w:uiPriority w:val="99"/>
    <w:semiHidden/>
    <w:rsid w:val="00352627"/>
    <w:rPr>
      <w:sz w:val="20"/>
      <w:szCs w:val="20"/>
    </w:rPr>
  </w:style>
  <w:style w:type="paragraph" w:styleId="CommentSubject">
    <w:name w:val="annotation subject"/>
    <w:basedOn w:val="CommentText"/>
    <w:next w:val="CommentText"/>
    <w:link w:val="CommentSubjectChar"/>
    <w:uiPriority w:val="99"/>
    <w:semiHidden/>
    <w:unhideWhenUsed/>
    <w:rsid w:val="00352627"/>
    <w:rPr>
      <w:b/>
      <w:bCs/>
    </w:rPr>
  </w:style>
  <w:style w:type="character" w:customStyle="1" w:styleId="CommentSubjectChar">
    <w:name w:val="Comment Subject Char"/>
    <w:basedOn w:val="CommentTextChar"/>
    <w:link w:val="CommentSubject"/>
    <w:uiPriority w:val="99"/>
    <w:semiHidden/>
    <w:rsid w:val="00352627"/>
    <w:rPr>
      <w:b/>
      <w:bCs/>
      <w:sz w:val="20"/>
      <w:szCs w:val="20"/>
    </w:rPr>
  </w:style>
  <w:style w:type="paragraph" w:styleId="BalloonText">
    <w:name w:val="Balloon Text"/>
    <w:basedOn w:val="Normal"/>
    <w:link w:val="BalloonTextChar"/>
    <w:uiPriority w:val="99"/>
    <w:semiHidden/>
    <w:unhideWhenUsed/>
    <w:rsid w:val="0035262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26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984</Words>
  <Characters>5614</Characters>
  <Application>Microsoft Office Word</Application>
  <DocSecurity>4</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Campbell,David N</dc:creator>
  <cp:lastModifiedBy>Campbell,David N</cp:lastModifiedBy>
  <cp:revision>2</cp:revision>
  <dcterms:created xsi:type="dcterms:W3CDTF">2019-01-14T21:41:00Z</dcterms:created>
  <dcterms:modified xsi:type="dcterms:W3CDTF">2019-01-14T21:41:00Z</dcterms:modified>
</cp:coreProperties>
</file>