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30A8" w14:textId="1CE2EEDD" w:rsidR="00D070B6" w:rsidRDefault="00D070B6" w:rsidP="00D070B6">
      <w:pPr>
        <w:spacing w:line="480" w:lineRule="auto"/>
        <w:ind w:firstLine="720"/>
      </w:pPr>
      <w:commentRangeStart w:id="0"/>
      <w:r>
        <w:t xml:space="preserve">The induction of diapause protects insects from unfavorable environmental changes and for many </w:t>
      </w:r>
      <w:proofErr w:type="gramStart"/>
      <w:r>
        <w:t>insects</w:t>
      </w:r>
      <w:proofErr w:type="gramEnd"/>
      <w:r>
        <w:t xml:space="preserve"> metabolic activity </w:t>
      </w:r>
      <w:r w:rsidR="00036B6A">
        <w:t xml:space="preserve">during diapause </w:t>
      </w:r>
      <w:r>
        <w:t xml:space="preserve">is fueled by stored nutrition. </w:t>
      </w:r>
      <w:commentRangeEnd w:id="0"/>
      <w:r w:rsidR="00036B6A">
        <w:rPr>
          <w:rStyle w:val="CommentReference"/>
        </w:rPr>
        <w:commentReference w:id="0"/>
      </w:r>
      <w:r w:rsidR="00036B6A">
        <w:t xml:space="preserve">The </w:t>
      </w:r>
      <w:commentRangeStart w:id="1"/>
      <w:r>
        <w:t>European corn borer</w:t>
      </w:r>
      <w:commentRangeEnd w:id="1"/>
      <w:r w:rsidR="00036B6A">
        <w:rPr>
          <w:rStyle w:val="CommentReference"/>
        </w:rPr>
        <w:commentReference w:id="1"/>
      </w:r>
      <w:r w:rsidR="00036B6A">
        <w:t xml:space="preserve"> has</w:t>
      </w:r>
      <w:r>
        <w:t xml:space="preserve"> at </w:t>
      </w:r>
      <w:commentRangeStart w:id="2"/>
      <w:r>
        <w:t xml:space="preserve">least two </w:t>
      </w:r>
      <w:commentRangeEnd w:id="2"/>
      <w:r w:rsidR="00036B6A">
        <w:rPr>
          <w:rStyle w:val="CommentReference"/>
        </w:rPr>
        <w:commentReference w:id="2"/>
      </w:r>
      <w:r>
        <w:t xml:space="preserve">different diapause </w:t>
      </w:r>
      <w:commentRangeStart w:id="3"/>
      <w:r>
        <w:t>genotypes, each with differences in regulating the response to the environmental cues used to trigger diapause, the physiological changes associated with induction of diapause, and most notably the duration of diapause</w:t>
      </w:r>
      <w:commentRangeEnd w:id="3"/>
      <w:r w:rsidR="00036B6A">
        <w:rPr>
          <w:rStyle w:val="CommentReference"/>
        </w:rPr>
        <w:commentReference w:id="3"/>
      </w:r>
      <w:r>
        <w:t xml:space="preserve">. Our research leverages between-strain genetic variation in diapause duration </w:t>
      </w:r>
      <w:r w:rsidR="00036B6A">
        <w:t xml:space="preserve">for </w:t>
      </w:r>
      <w:commentRangeStart w:id="4"/>
      <w:r w:rsidRPr="00562450">
        <w:rPr>
          <w:i/>
        </w:rPr>
        <w:t xml:space="preserve">O. </w:t>
      </w:r>
      <w:proofErr w:type="spellStart"/>
      <w:r w:rsidRPr="00562450">
        <w:rPr>
          <w:i/>
        </w:rPr>
        <w:t>nubilalis</w:t>
      </w:r>
      <w:proofErr w:type="spellEnd"/>
      <w:r>
        <w:t xml:space="preserve"> </w:t>
      </w:r>
      <w:commentRangeEnd w:id="4"/>
      <w:r w:rsidR="00036B6A">
        <w:rPr>
          <w:rStyle w:val="CommentReference"/>
        </w:rPr>
        <w:commentReference w:id="4"/>
      </w:r>
      <w:r>
        <w:t xml:space="preserve">to </w:t>
      </w:r>
      <w:commentRangeStart w:id="5"/>
      <w:r>
        <w:t xml:space="preserve">test the hypothesis </w:t>
      </w:r>
      <w:commentRangeEnd w:id="5"/>
      <w:r w:rsidR="00036B6A">
        <w:rPr>
          <w:rStyle w:val="CommentReference"/>
        </w:rPr>
        <w:commentReference w:id="5"/>
      </w:r>
      <w:r>
        <w:t xml:space="preserve">that diapause length is indirectly associated with nutrition stores. </w:t>
      </w:r>
      <w:commentRangeStart w:id="6"/>
      <w:r w:rsidR="005B1C34">
        <w:t>C</w:t>
      </w:r>
      <w:r>
        <w:t xml:space="preserve">limate change </w:t>
      </w:r>
      <w:commentRangeEnd w:id="6"/>
      <w:r w:rsidR="005B1C34">
        <w:rPr>
          <w:rStyle w:val="CommentReference"/>
        </w:rPr>
        <w:commentReference w:id="6"/>
      </w:r>
      <w:r>
        <w:t xml:space="preserve">is expected to cause summer temperatures to expand and fall and winter temperatures to rise. Warmer fall temperatures </w:t>
      </w:r>
      <w:commentRangeStart w:id="7"/>
      <w:r>
        <w:t>could</w:t>
      </w:r>
      <w:commentRangeEnd w:id="7"/>
      <w:r w:rsidR="005B1C34">
        <w:rPr>
          <w:rStyle w:val="CommentReference"/>
        </w:rPr>
        <w:commentReference w:id="7"/>
      </w:r>
      <w:r>
        <w:t xml:space="preserve"> increase metabolic activity and </w:t>
      </w:r>
      <w:commentRangeStart w:id="8"/>
      <w:r>
        <w:t>possibly reduce lipid stores during diapause preparations and/or drain lipid stores during diapause before the onset of winter</w:t>
      </w:r>
      <w:commentRangeEnd w:id="8"/>
      <w:r w:rsidR="005B1C34">
        <w:rPr>
          <w:rStyle w:val="CommentReference"/>
        </w:rPr>
        <w:commentReference w:id="8"/>
      </w:r>
      <w:r>
        <w:t xml:space="preserve">. Prior to our </w:t>
      </w:r>
      <w:r w:rsidR="005B1C34">
        <w:t xml:space="preserve">ongoing </w:t>
      </w:r>
      <w:r>
        <w:t xml:space="preserve">study, diapause programming among </w:t>
      </w:r>
      <w:commentRangeStart w:id="9"/>
      <w:r>
        <w:t xml:space="preserve">European corn borers </w:t>
      </w:r>
      <w:commentRangeEnd w:id="9"/>
      <w:r w:rsidR="005B1C34">
        <w:rPr>
          <w:rStyle w:val="CommentReference"/>
        </w:rPr>
        <w:commentReference w:id="9"/>
      </w:r>
      <w:r>
        <w:t xml:space="preserve">collected from maize fields in October has been </w:t>
      </w:r>
      <w:commentRangeStart w:id="10"/>
      <w:r>
        <w:t>correlated</w:t>
      </w:r>
      <w:commentRangeEnd w:id="10"/>
      <w:r w:rsidR="005B1C34">
        <w:rPr>
          <w:rStyle w:val="CommentReference"/>
        </w:rPr>
        <w:commentReference w:id="10"/>
      </w:r>
      <w:r>
        <w:t xml:space="preserve"> with increased lipid accumulation (</w:t>
      </w:r>
      <w:proofErr w:type="spellStart"/>
      <w:r>
        <w:t>Vukašinović</w:t>
      </w:r>
      <w:proofErr w:type="spellEnd"/>
      <w:r>
        <w:t xml:space="preserve"> et al., 2013). Measurements of lipid stores from the fat body and hemolymph showed larvae preparing for diapause accumulated more lipids compared to non-diapause larvae (</w:t>
      </w:r>
      <w:proofErr w:type="spellStart"/>
      <w:r>
        <w:t>Vukašinović</w:t>
      </w:r>
      <w:proofErr w:type="spellEnd"/>
      <w:r>
        <w:t xml:space="preserve"> et al., 2013). These results show a</w:t>
      </w:r>
      <w:r w:rsidR="005B1C34">
        <w:t xml:space="preserve">n </w:t>
      </w:r>
      <w:r>
        <w:t xml:space="preserve">association between nutrition accumulation ahead of diapause however, they do not </w:t>
      </w:r>
      <w:proofErr w:type="spellStart"/>
      <w:r w:rsidR="005B1C34">
        <w:t>address</w:t>
      </w:r>
      <w:r>
        <w:t>the</w:t>
      </w:r>
      <w:proofErr w:type="spellEnd"/>
      <w:r>
        <w:t xml:space="preserve"> relationship between diapause length and lipid accumulation. We found that when long-diapause genotype larvae </w:t>
      </w:r>
      <w:commentRangeStart w:id="11"/>
      <w:r>
        <w:t xml:space="preserve">are programmed </w:t>
      </w:r>
      <w:commentRangeEnd w:id="11"/>
      <w:r w:rsidR="005B1C34">
        <w:rPr>
          <w:rStyle w:val="CommentReference"/>
        </w:rPr>
        <w:commentReference w:id="11"/>
      </w:r>
      <w:r>
        <w:t xml:space="preserve">for diapause lipid </w:t>
      </w:r>
      <w:commentRangeStart w:id="12"/>
      <w:r>
        <w:t xml:space="preserve">storage increases store </w:t>
      </w:r>
      <w:commentRangeEnd w:id="12"/>
      <w:r w:rsidR="005B1C34">
        <w:rPr>
          <w:rStyle w:val="CommentReference"/>
        </w:rPr>
        <w:commentReference w:id="12"/>
      </w:r>
      <w:r>
        <w:t>more lipids than short-diapause genotype larvae and non-diapause larvae.</w:t>
      </w:r>
    </w:p>
    <w:p w14:paraId="1A215442" w14:textId="64CE8917" w:rsidR="00D070B6" w:rsidRDefault="00D070B6" w:rsidP="00D070B6">
      <w:pPr>
        <w:spacing w:line="480" w:lineRule="auto"/>
        <w:ind w:firstLine="720"/>
      </w:pPr>
      <w:r>
        <w:t xml:space="preserve">Similar results were recorded </w:t>
      </w:r>
      <w:r w:rsidR="005B1C34">
        <w:t xml:space="preserve">for </w:t>
      </w:r>
      <w:r>
        <w:t>the Burnet moth (</w:t>
      </w:r>
      <w:proofErr w:type="spellStart"/>
      <w:r w:rsidRPr="00562450">
        <w:rPr>
          <w:i/>
        </w:rPr>
        <w:t>Zygaena</w:t>
      </w:r>
      <w:proofErr w:type="spellEnd"/>
      <w:r w:rsidRPr="00562450">
        <w:rPr>
          <w:i/>
        </w:rPr>
        <w:t xml:space="preserve"> </w:t>
      </w:r>
      <w:proofErr w:type="spellStart"/>
      <w:r w:rsidRPr="00562450">
        <w:rPr>
          <w:i/>
        </w:rPr>
        <w:t>trifolii</w:t>
      </w:r>
      <w:proofErr w:type="spellEnd"/>
      <w:r>
        <w:t xml:space="preserve"> (Esper)) </w:t>
      </w:r>
      <w:r w:rsidR="005B1C34">
        <w:t xml:space="preserve">diapause </w:t>
      </w:r>
      <w:r>
        <w:t xml:space="preserve">by </w:t>
      </w:r>
      <w:proofErr w:type="spellStart"/>
      <w:r>
        <w:t>Wipking</w:t>
      </w:r>
      <w:proofErr w:type="spellEnd"/>
      <w:r>
        <w:t xml:space="preserve"> et al. (1995). These researchers reared larvae in diapause programming conditions and non-diapause conditions at </w:t>
      </w:r>
      <w:r w:rsidR="005B1C34">
        <w:t xml:space="preserve">four </w:t>
      </w:r>
      <w:r>
        <w:t xml:space="preserve">different temperatures </w:t>
      </w:r>
      <w:r w:rsidR="005B1C34">
        <w:t xml:space="preserve">and measured </w:t>
      </w:r>
      <w:r>
        <w:t xml:space="preserve">lipid stores. Larvae </w:t>
      </w:r>
      <w:r>
        <w:lastRenderedPageBreak/>
        <w:t xml:space="preserve">programmed for diapause </w:t>
      </w:r>
      <w:r w:rsidR="00B93110">
        <w:t>had</w:t>
      </w:r>
      <w:r>
        <w:t xml:space="preserve"> a 2.5-fold increase in lipid stores </w:t>
      </w:r>
      <w:r w:rsidR="00B93110">
        <w:t>as</w:t>
      </w:r>
      <w:r>
        <w:t xml:space="preserve"> compared to larvae not programmed for diapause (</w:t>
      </w:r>
      <w:proofErr w:type="spellStart"/>
      <w:r>
        <w:t>Wipking</w:t>
      </w:r>
      <w:proofErr w:type="spellEnd"/>
      <w:r>
        <w:t xml:space="preserve"> et al., 1995). Nutrition storage prior to the onset of diapause </w:t>
      </w:r>
      <w:r w:rsidR="00B93110">
        <w:t>is</w:t>
      </w:r>
      <w:r>
        <w:t xml:space="preserve"> a pivotal step in diapause preparation </w:t>
      </w:r>
      <w:r w:rsidR="00B93110">
        <w:t>for multiple</w:t>
      </w:r>
      <w:r>
        <w:t xml:space="preserve"> taxa (</w:t>
      </w:r>
      <w:proofErr w:type="spellStart"/>
      <w:r>
        <w:t>Adkisson</w:t>
      </w:r>
      <w:proofErr w:type="spellEnd"/>
      <w:r>
        <w:t xml:space="preserve"> et al., 1963; Mitchell and </w:t>
      </w:r>
      <w:proofErr w:type="spellStart"/>
      <w:r>
        <w:t>Briegel</w:t>
      </w:r>
      <w:proofErr w:type="spellEnd"/>
      <w:r>
        <w:t xml:space="preserve">, 1989). As </w:t>
      </w:r>
      <w:commentRangeStart w:id="13"/>
      <w:r>
        <w:t>fall temperatures increase</w:t>
      </w:r>
      <w:commentRangeEnd w:id="13"/>
      <w:r w:rsidR="00B93110">
        <w:rPr>
          <w:rStyle w:val="CommentReference"/>
        </w:rPr>
        <w:commentReference w:id="13"/>
      </w:r>
      <w:r>
        <w:t xml:space="preserve">, the degree to which these stores are accumulated in preparation for diapause may be </w:t>
      </w:r>
      <w:r w:rsidR="00B93110">
        <w:t xml:space="preserve">reduced </w:t>
      </w:r>
      <w:r>
        <w:t>by</w:t>
      </w:r>
      <w:r w:rsidR="00B93110">
        <w:t xml:space="preserve"> a</w:t>
      </w:r>
      <w:r>
        <w:t xml:space="preserve"> higher metabolic rate. Similarly, warmer temperatures during diapause in winter could prematurely drain stored energy causing insects to die during diapause or come out of diapause the next spring without </w:t>
      </w:r>
      <w:proofErr w:type="gramStart"/>
      <w:r>
        <w:t>sufficient</w:t>
      </w:r>
      <w:proofErr w:type="gramEnd"/>
      <w:r>
        <w:t xml:space="preserve"> reserves to restart their lifecycle</w:t>
      </w:r>
      <w:r w:rsidR="00B93110">
        <w:t xml:space="preserve"> activities</w:t>
      </w:r>
      <w:r>
        <w:t xml:space="preserve"> including dispersing, mating, and reproducing.</w:t>
      </w:r>
    </w:p>
    <w:p w14:paraId="0BAA1670" w14:textId="038CD725" w:rsidR="00D070B6" w:rsidRDefault="00D070B6" w:rsidP="00D070B6">
      <w:pPr>
        <w:spacing w:line="480" w:lineRule="auto"/>
        <w:ind w:firstLine="720"/>
      </w:pPr>
      <w:r>
        <w:t xml:space="preserve">Warmer and more variable temperatures at the beginning of diapause have </w:t>
      </w:r>
      <w:r w:rsidR="00B93110">
        <w:t xml:space="preserve">both </w:t>
      </w:r>
      <w:r>
        <w:t xml:space="preserve">been found to reduce nutrition stores by increasing metabolic activity and </w:t>
      </w:r>
      <w:r w:rsidR="00B93110">
        <w:t xml:space="preserve">reducing </w:t>
      </w:r>
      <w:r>
        <w:t>stored energy before the onset of winter. For example, a study by Williams et al. (2012)</w:t>
      </w:r>
      <w:r w:rsidR="00B93110">
        <w:t xml:space="preserve"> that</w:t>
      </w:r>
      <w:r>
        <w:t xml:space="preserve"> </w:t>
      </w:r>
      <w:r w:rsidR="00B93110">
        <w:t xml:space="preserve">focused </w:t>
      </w:r>
      <w:r>
        <w:t xml:space="preserve">on the effect of temperatures on stored nutrition </w:t>
      </w:r>
      <w:commentRangeStart w:id="14"/>
      <w:r w:rsidR="00B93110">
        <w:t>suggested</w:t>
      </w:r>
      <w:commentRangeEnd w:id="14"/>
      <w:r w:rsidR="00B93110">
        <w:rPr>
          <w:rStyle w:val="CommentReference"/>
        </w:rPr>
        <w:commentReference w:id="14"/>
      </w:r>
      <w:r w:rsidR="00B93110">
        <w:t xml:space="preserve"> </w:t>
      </w:r>
      <w:r>
        <w:t xml:space="preserve">that diapausing insects experiencing temperature variations with </w:t>
      </w:r>
      <w:r w:rsidR="00B93110">
        <w:t xml:space="preserve">increased temperature </w:t>
      </w:r>
      <w:r>
        <w:t xml:space="preserve">at the beginning of diapause store </w:t>
      </w:r>
      <w:r w:rsidR="00B93110">
        <w:t xml:space="preserve">fewer </w:t>
      </w:r>
      <w:r>
        <w:t xml:space="preserve">resources and deplete those resources faster than insects in thermally stable environments before the onset of winter. To investigate the relationship between fluctuating warm temperatures and nutrition storage, these researchers reared </w:t>
      </w:r>
      <w:proofErr w:type="spellStart"/>
      <w:r w:rsidRPr="00562450">
        <w:rPr>
          <w:i/>
        </w:rPr>
        <w:t>Erynnis</w:t>
      </w:r>
      <w:proofErr w:type="spellEnd"/>
      <w:r w:rsidRPr="00562450">
        <w:rPr>
          <w:i/>
        </w:rPr>
        <w:t xml:space="preserve"> </w:t>
      </w:r>
      <w:proofErr w:type="spellStart"/>
      <w:r w:rsidRPr="00562450">
        <w:rPr>
          <w:i/>
        </w:rPr>
        <w:t>propertius</w:t>
      </w:r>
      <w:proofErr w:type="spellEnd"/>
      <w:r>
        <w:t xml:space="preserve"> (Scudder and Burgess) caterpillars that originated from environments that differed in thermal stability in a reciprocal common garden experiment with stable and fluctuating thermal </w:t>
      </w:r>
      <w:r w:rsidR="00B93110">
        <w:t xml:space="preserve">treatments </w:t>
      </w:r>
      <w:r>
        <w:t xml:space="preserve">(Williams et al., 2012). Larvae reared in stable conditions stored significantly more lipids and entered dormancy 3-4 weeks later compared to their counterparts reared in thermally variable environments (Williams et al., 2012). In addition to lipid depletion at the start of diapause, higher winter temperatures have been associated with increased depletion of stored lipids </w:t>
      </w:r>
      <w:r>
        <w:lastRenderedPageBreak/>
        <w:t xml:space="preserve">during diapause. Thompson and Davis (1981) demonstrated that increased temperatures at the end of diapause can significantly deplete lipid stores in </w:t>
      </w:r>
      <w:proofErr w:type="spellStart"/>
      <w:r w:rsidRPr="00562450">
        <w:rPr>
          <w:i/>
        </w:rPr>
        <w:t>Diatrea</w:t>
      </w:r>
      <w:proofErr w:type="spellEnd"/>
      <w:r w:rsidRPr="00562450">
        <w:rPr>
          <w:i/>
        </w:rPr>
        <w:t xml:space="preserve"> </w:t>
      </w:r>
      <w:proofErr w:type="spellStart"/>
      <w:r w:rsidRPr="00562450">
        <w:rPr>
          <w:i/>
        </w:rPr>
        <w:t>grandiosella</w:t>
      </w:r>
      <w:proofErr w:type="spellEnd"/>
      <w:r>
        <w:t xml:space="preserve"> </w:t>
      </w:r>
      <w:proofErr w:type="spellStart"/>
      <w:r>
        <w:t>Dyar</w:t>
      </w:r>
      <w:proofErr w:type="spellEnd"/>
      <w:r>
        <w:t>. Caterpillars were first reared at 21</w:t>
      </w:r>
      <w:commentRangeStart w:id="15"/>
      <w:r>
        <w:t>◦</w:t>
      </w:r>
      <w:commentRangeEnd w:id="15"/>
      <w:r w:rsidR="00A67722">
        <w:rPr>
          <w:rStyle w:val="CommentReference"/>
        </w:rPr>
        <w:commentReference w:id="15"/>
      </w:r>
      <w:r w:rsidR="00A67722" w:rsidRPr="00562450">
        <w:rPr>
          <w:vertAlign w:val="superscript"/>
        </w:rPr>
        <w:t>o</w:t>
      </w:r>
      <w:r>
        <w:t xml:space="preserve">C to program diapause. Once diapause was programmed, caterpillars were transferred into </w:t>
      </w:r>
      <w:r w:rsidR="00A67722">
        <w:t>four</w:t>
      </w:r>
      <w:r>
        <w:t xml:space="preserve"> </w:t>
      </w:r>
      <w:proofErr w:type="spellStart"/>
      <w:r>
        <w:t>temperature</w:t>
      </w:r>
      <w:r w:rsidR="00A67722">
        <w:t>treatments</w:t>
      </w:r>
      <w:proofErr w:type="spellEnd"/>
      <w:r w:rsidR="00A67722">
        <w:t xml:space="preserve"> </w:t>
      </w:r>
      <w:commentRangeStart w:id="16"/>
      <w:r w:rsidR="00A67722">
        <w:t>ranging from</w:t>
      </w:r>
      <w:r>
        <w:t xml:space="preserve"> </w:t>
      </w:r>
      <w:commentRangeEnd w:id="16"/>
      <w:r w:rsidR="00A67722">
        <w:rPr>
          <w:rStyle w:val="CommentReference"/>
        </w:rPr>
        <w:commentReference w:id="16"/>
      </w:r>
      <w:r>
        <w:t xml:space="preserve">4◦C and 21◦C. After being held at </w:t>
      </w:r>
      <w:proofErr w:type="gramStart"/>
      <w:r>
        <w:t xml:space="preserve">these </w:t>
      </w:r>
      <w:r w:rsidR="00A67722">
        <w:t xml:space="preserve"> </w:t>
      </w:r>
      <w:r>
        <w:t>different</w:t>
      </w:r>
      <w:proofErr w:type="gramEnd"/>
      <w:r>
        <w:t xml:space="preserve"> temperatures for 60</w:t>
      </w:r>
      <w:r w:rsidR="00A67722">
        <w:t xml:space="preserve"> </w:t>
      </w:r>
      <w:r>
        <w:t>days, the diapausing larvae were transferred to 27◦C and lipid stores were measured for 60</w:t>
      </w:r>
      <w:r w:rsidR="00A67722">
        <w:t xml:space="preserve"> additional </w:t>
      </w:r>
      <w:r>
        <w:t xml:space="preserve">days (Thompson and Davis, 1981). Researchers noted the lipid stored of larvae from the 4◦C </w:t>
      </w:r>
      <w:r w:rsidR="00A67722">
        <w:t>temperature treatment</w:t>
      </w:r>
      <w:r>
        <w:t xml:space="preserve"> remained unchanged while larvae from the 21◦C </w:t>
      </w:r>
      <w:r w:rsidR="00A67722">
        <w:t>temperature treatment</w:t>
      </w:r>
      <w:ins w:id="17" w:author="Brown, James T. - ARS" w:date="2019-02-12T11:20:00Z">
        <w:r w:rsidR="00562450">
          <w:t xml:space="preserve"> </w:t>
        </w:r>
      </w:ins>
      <w:bookmarkStart w:id="18" w:name="_GoBack"/>
      <w:bookmarkEnd w:id="18"/>
      <w:r>
        <w:t>lost 1.73</w:t>
      </w:r>
      <w:r w:rsidR="00A67722">
        <w:t xml:space="preserve"> </w:t>
      </w:r>
      <w:r>
        <w:t>cal</w:t>
      </w:r>
      <w:r w:rsidR="00A67722">
        <w:t>ories</w:t>
      </w:r>
      <w:r>
        <w:t xml:space="preserve">/insect per day of fatty acid during the same period (Thompson and Davis, 1981). </w:t>
      </w:r>
      <w:commentRangeStart w:id="19"/>
      <w:r>
        <w:t xml:space="preserve">European corn borers </w:t>
      </w:r>
      <w:commentRangeEnd w:id="19"/>
      <w:r w:rsidR="00A67722">
        <w:rPr>
          <w:rStyle w:val="CommentReference"/>
        </w:rPr>
        <w:commentReference w:id="19"/>
      </w:r>
      <w:r w:rsidR="00A67722">
        <w:t>that experience</w:t>
      </w:r>
      <w:r>
        <w:t xml:space="preserve"> combination of warmer fall temperatures at the start of diapause and warmer winter temperatures during diapause could experience a similar decline in nutrition stores. </w:t>
      </w:r>
      <w:commentRangeStart w:id="20"/>
      <w:r>
        <w:t xml:space="preserve">European corn borers </w:t>
      </w:r>
      <w:commentRangeEnd w:id="20"/>
      <w:r w:rsidR="00A67722">
        <w:rPr>
          <w:rStyle w:val="CommentReference"/>
        </w:rPr>
        <w:commentReference w:id="20"/>
      </w:r>
      <w:r>
        <w:t xml:space="preserve">that do not accumulate enough energy ahead of diapause could fail to enter diapause, terminate diapause prematurely, </w:t>
      </w:r>
      <w:commentRangeStart w:id="21"/>
      <w:r>
        <w:t xml:space="preserve">or suboptimal nutrition </w:t>
      </w:r>
      <w:commentRangeEnd w:id="21"/>
      <w:r w:rsidR="00A67722">
        <w:rPr>
          <w:rStyle w:val="CommentReference"/>
        </w:rPr>
        <w:commentReference w:id="21"/>
      </w:r>
      <w:r>
        <w:t xml:space="preserve">could lead to </w:t>
      </w:r>
      <w:commentRangeStart w:id="22"/>
      <w:r>
        <w:t xml:space="preserve">reductions in </w:t>
      </w:r>
      <w:commentRangeEnd w:id="22"/>
      <w:r w:rsidR="00A67722">
        <w:rPr>
          <w:rStyle w:val="CommentReference"/>
        </w:rPr>
        <w:commentReference w:id="22"/>
      </w:r>
      <w:r>
        <w:t>post-diapause adult functions.</w:t>
      </w:r>
    </w:p>
    <w:p w14:paraId="172B6B7B" w14:textId="331D966C" w:rsidR="00D070B6" w:rsidRDefault="00D070B6" w:rsidP="00D070B6">
      <w:pPr>
        <w:spacing w:line="480" w:lineRule="auto"/>
        <w:ind w:firstLine="720"/>
      </w:pPr>
      <w:r>
        <w:t xml:space="preserve">Suboptimal nutrition storage has been previously </w:t>
      </w:r>
      <w:commentRangeStart w:id="23"/>
      <w:r>
        <w:t xml:space="preserve">implicated </w:t>
      </w:r>
      <w:commentRangeEnd w:id="23"/>
      <w:r w:rsidR="00D70908">
        <w:rPr>
          <w:rStyle w:val="CommentReference"/>
        </w:rPr>
        <w:commentReference w:id="23"/>
      </w:r>
      <w:r>
        <w:t xml:space="preserve">in restricting entry into diapause and reducing the amount of time spent in diapause. For example, a study using </w:t>
      </w:r>
      <w:proofErr w:type="spellStart"/>
      <w:r w:rsidRPr="00562450">
        <w:rPr>
          <w:i/>
        </w:rPr>
        <w:t>Calliphora</w:t>
      </w:r>
      <w:proofErr w:type="spellEnd"/>
      <w:r w:rsidRPr="00562450">
        <w:rPr>
          <w:i/>
        </w:rPr>
        <w:t xml:space="preserve"> </w:t>
      </w:r>
      <w:proofErr w:type="spellStart"/>
      <w:r w:rsidRPr="00562450">
        <w:rPr>
          <w:i/>
        </w:rPr>
        <w:t>vicina</w:t>
      </w:r>
      <w:proofErr w:type="spellEnd"/>
      <w:r>
        <w:t xml:space="preserve"> (</w:t>
      </w:r>
      <w:commentRangeStart w:id="24"/>
      <w:proofErr w:type="spellStart"/>
      <w:r>
        <w:t>Robineau-Desvoidy</w:t>
      </w:r>
      <w:commentRangeEnd w:id="24"/>
      <w:proofErr w:type="spellEnd"/>
      <w:r w:rsidR="00D70908">
        <w:rPr>
          <w:rStyle w:val="CommentReference"/>
        </w:rPr>
        <w:commentReference w:id="24"/>
      </w:r>
      <w:r>
        <w:t xml:space="preserve">) investigated the effect of reduced nutrition on entry into diapause. Diapause in the </w:t>
      </w:r>
      <w:r w:rsidRPr="00562450">
        <w:rPr>
          <w:i/>
        </w:rPr>
        <w:t xml:space="preserve">C. </w:t>
      </w:r>
      <w:proofErr w:type="spellStart"/>
      <w:r w:rsidRPr="00562450">
        <w:rPr>
          <w:i/>
        </w:rPr>
        <w:t>vicina</w:t>
      </w:r>
      <w:proofErr w:type="spellEnd"/>
      <w:r>
        <w:t xml:space="preserve"> fly offspring begins maternally where adult female flies exposed to short photoperiod days alter how they </w:t>
      </w:r>
      <w:commentRangeStart w:id="25"/>
      <w:r>
        <w:t xml:space="preserve">provision </w:t>
      </w:r>
      <w:commentRangeEnd w:id="25"/>
      <w:r w:rsidR="00D70908">
        <w:rPr>
          <w:rStyle w:val="CommentReference"/>
        </w:rPr>
        <w:commentReference w:id="25"/>
      </w:r>
      <w:r>
        <w:t>the eggs of the offspring they lay, programming her offspring for diapause. After diapause-programmed larvae hatch</w:t>
      </w:r>
      <w:r w:rsidR="00D70908">
        <w:t>,</w:t>
      </w:r>
      <w:r>
        <w:t xml:space="preserve"> they begin feeding and storing nutrition in preparation for a larval diapause. Based on the research of Saunders </w:t>
      </w:r>
      <w:r w:rsidR="00D70908">
        <w:t>(</w:t>
      </w:r>
      <w:r>
        <w:t>1997</w:t>
      </w:r>
      <w:r w:rsidR="00D70908">
        <w:t>)</w:t>
      </w:r>
      <w:r>
        <w:t xml:space="preserve">, diapause in these fly maggots appears to be regulated by photoperiod, </w:t>
      </w:r>
      <w:r>
        <w:lastRenderedPageBreak/>
        <w:t xml:space="preserve">temperature, and nutrition. Reducing the amount of nutrition diapause-programmed fly larvae </w:t>
      </w:r>
      <w:commentRangeStart w:id="26"/>
      <w:r>
        <w:t>could</w:t>
      </w:r>
      <w:commentRangeEnd w:id="26"/>
      <w:r w:rsidR="00D70908">
        <w:rPr>
          <w:rStyle w:val="CommentReference"/>
        </w:rPr>
        <w:commentReference w:id="26"/>
      </w:r>
      <w:r>
        <w:t xml:space="preserve"> accumulate significantly reduced entry into diapause and the duration of diapause. </w:t>
      </w:r>
      <w:r w:rsidR="00D70908">
        <w:t>Researchers found that w</w:t>
      </w:r>
      <w:r>
        <w:t xml:space="preserve">hen access to nutrition was restricted </w:t>
      </w:r>
      <w:r w:rsidR="00D70908">
        <w:t xml:space="preserve">five </w:t>
      </w:r>
      <w:r>
        <w:t xml:space="preserve">days after hatching, 40.5% of larvae </w:t>
      </w:r>
      <w:commentRangeStart w:id="27"/>
      <w:r>
        <w:t>avoided</w:t>
      </w:r>
      <w:commentRangeEnd w:id="27"/>
      <w:r w:rsidR="00D70908">
        <w:rPr>
          <w:rStyle w:val="CommentReference"/>
        </w:rPr>
        <w:commentReference w:id="27"/>
      </w:r>
      <w:r>
        <w:t xml:space="preserve"> diapause</w:t>
      </w:r>
      <w:r w:rsidR="00D70908">
        <w:t>, but by</w:t>
      </w:r>
      <w:r>
        <w:t xml:space="preserve"> restricting nutrition </w:t>
      </w:r>
      <w:r w:rsidR="00D70908">
        <w:t xml:space="preserve">eight </w:t>
      </w:r>
      <w:r>
        <w:t>days after hatching</w:t>
      </w:r>
      <w:r w:rsidR="00D70908">
        <w:t xml:space="preserve"> produced</w:t>
      </w:r>
      <w:r>
        <w:t xml:space="preserve"> bigger and fatter</w:t>
      </w:r>
      <w:r w:rsidR="00D70908">
        <w:t xml:space="preserve"> larvae where</w:t>
      </w:r>
      <w:r>
        <w:t xml:space="preserve"> 95% of</w:t>
      </w:r>
      <w:r w:rsidR="00D70908">
        <w:t xml:space="preserve"> the</w:t>
      </w:r>
      <w:r>
        <w:t xml:space="preserve"> larvae entered </w:t>
      </w:r>
      <w:commentRangeStart w:id="28"/>
      <w:r>
        <w:t xml:space="preserve">diapause (Saunders, 1997). </w:t>
      </w:r>
      <w:commentRangeEnd w:id="28"/>
      <w:r w:rsidR="004B192A">
        <w:rPr>
          <w:rStyle w:val="CommentReference"/>
        </w:rPr>
        <w:commentReference w:id="28"/>
      </w:r>
      <w:r>
        <w:t>Saunders (1997) also compared the time spent in diapause between small larvae weighing less than 40</w:t>
      </w:r>
      <w:r w:rsidR="004B192A">
        <w:t xml:space="preserve"> </w:t>
      </w:r>
      <w:r>
        <w:t>mg and large larvae weighing over 60</w:t>
      </w:r>
      <w:r w:rsidR="004B192A">
        <w:t xml:space="preserve"> </w:t>
      </w:r>
      <w:r>
        <w:t>mg. Small larval mass was associated with a shorter diapause and pupated approximately 20</w:t>
      </w:r>
      <w:r w:rsidR="004B192A">
        <w:t xml:space="preserve"> </w:t>
      </w:r>
      <w:r>
        <w:t>days after hatching, however large larval mass was associated with a longer diapause and pupated approximately 50</w:t>
      </w:r>
      <w:r w:rsidR="004B192A">
        <w:t xml:space="preserve"> </w:t>
      </w:r>
      <w:r>
        <w:t>days after hatching (Saunders, 1997).</w:t>
      </w:r>
    </w:p>
    <w:p w14:paraId="77C70846" w14:textId="77777777" w:rsidR="00F7505F" w:rsidRDefault="00562450"/>
    <w:p w14:paraId="29956748" w14:textId="77777777" w:rsidR="00D070B6" w:rsidRDefault="00D070B6">
      <w:r>
        <w:t>REFERENCES:</w:t>
      </w:r>
    </w:p>
    <w:p w14:paraId="63A806C0" w14:textId="77777777" w:rsidR="00D070B6" w:rsidRDefault="00D070B6">
      <w:r>
        <w:t>*TBA*</w:t>
      </w:r>
    </w:p>
    <w:sectPr w:rsidR="00D070B6" w:rsidSect="00E66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mpbell,David N" w:date="2019-02-11T14:51:00Z" w:initials="CN">
    <w:p w14:paraId="79D8C05A" w14:textId="77777777" w:rsidR="00036B6A" w:rsidRDefault="00036B6A">
      <w:pPr>
        <w:pStyle w:val="CommentText"/>
      </w:pPr>
      <w:r>
        <w:rPr>
          <w:rStyle w:val="CommentReference"/>
        </w:rPr>
        <w:annotationRef/>
      </w:r>
      <w:r>
        <w:t>You probably want an entire paragraph or section to set this up, if this is the beginning of the writing</w:t>
      </w:r>
    </w:p>
  </w:comment>
  <w:comment w:id="1" w:author="Campbell,David N" w:date="2019-02-11T14:49:00Z" w:initials="CN">
    <w:p w14:paraId="0B582393" w14:textId="77777777" w:rsidR="00036B6A" w:rsidRDefault="00036B6A">
      <w:pPr>
        <w:pStyle w:val="CommentText"/>
      </w:pPr>
      <w:r>
        <w:rPr>
          <w:rStyle w:val="CommentReference"/>
        </w:rPr>
        <w:annotationRef/>
      </w:r>
      <w:r>
        <w:t>Include scientific name</w:t>
      </w:r>
    </w:p>
  </w:comment>
  <w:comment w:id="2" w:author="Campbell,David N" w:date="2019-02-11T14:51:00Z" w:initials="CN">
    <w:p w14:paraId="4F598103" w14:textId="77777777" w:rsidR="00036B6A" w:rsidRDefault="00036B6A">
      <w:pPr>
        <w:pStyle w:val="CommentText"/>
      </w:pPr>
      <w:r>
        <w:rPr>
          <w:rStyle w:val="CommentReference"/>
        </w:rPr>
        <w:annotationRef/>
      </w:r>
      <w:r>
        <w:t>There are possibly more?</w:t>
      </w:r>
    </w:p>
  </w:comment>
  <w:comment w:id="3" w:author="Campbell,David N" w:date="2019-02-11T14:53:00Z" w:initials="CN">
    <w:p w14:paraId="37B73C4A" w14:textId="77777777" w:rsidR="00036B6A" w:rsidRDefault="00036B6A">
      <w:pPr>
        <w:pStyle w:val="CommentText"/>
      </w:pPr>
      <w:r>
        <w:rPr>
          <w:rStyle w:val="CommentReference"/>
        </w:rPr>
        <w:annotationRef/>
      </w:r>
      <w:r>
        <w:t>I’m not sure what you are saying here. Perhaps state the names of the two different genotypes or introduce the features that can be used to differentiate the two.</w:t>
      </w:r>
    </w:p>
  </w:comment>
  <w:comment w:id="4" w:author="Campbell,David N" w:date="2019-02-11T14:54:00Z" w:initials="CN">
    <w:p w14:paraId="0B90A174" w14:textId="77777777" w:rsidR="00036B6A" w:rsidRDefault="00036B6A">
      <w:pPr>
        <w:pStyle w:val="CommentText"/>
      </w:pPr>
      <w:r>
        <w:rPr>
          <w:rStyle w:val="CommentReference"/>
        </w:rPr>
        <w:annotationRef/>
      </w:r>
      <w:r>
        <w:t>Is this an addition to other writing, if not, spell this out the first time.</w:t>
      </w:r>
    </w:p>
  </w:comment>
  <w:comment w:id="5" w:author="Campbell,David N" w:date="2019-02-11T14:55:00Z" w:initials="CN">
    <w:p w14:paraId="468E85F4" w14:textId="77777777" w:rsidR="00036B6A" w:rsidRDefault="00036B6A">
      <w:pPr>
        <w:pStyle w:val="CommentText"/>
      </w:pPr>
      <w:r>
        <w:rPr>
          <w:rStyle w:val="CommentReference"/>
        </w:rPr>
        <w:annotationRef/>
      </w:r>
      <w:r>
        <w:t xml:space="preserve">Your hypothesis needs to be testable. What </w:t>
      </w:r>
      <w:proofErr w:type="spellStart"/>
      <w:r>
        <w:t>doe sit</w:t>
      </w:r>
      <w:proofErr w:type="spellEnd"/>
      <w:r>
        <w:t xml:space="preserve"> mean that diapause length is indirectly associated . . . ? Perhaps the relationship is inversely correlated?</w:t>
      </w:r>
    </w:p>
  </w:comment>
  <w:comment w:id="6" w:author="Campbell,David N" w:date="2019-02-11T14:57:00Z" w:initials="CN">
    <w:p w14:paraId="64B5BEED" w14:textId="77777777" w:rsidR="005B1C34" w:rsidRDefault="005B1C34">
      <w:pPr>
        <w:pStyle w:val="CommentText"/>
      </w:pPr>
      <w:r>
        <w:rPr>
          <w:rStyle w:val="CommentReference"/>
        </w:rPr>
        <w:annotationRef/>
      </w:r>
      <w:r>
        <w:t>You might want not want to use this term. You can state that summer temperatures are expected to rise, but don’t need to use the word climate change as “climate change” is a whole suite of things.</w:t>
      </w:r>
    </w:p>
  </w:comment>
  <w:comment w:id="7" w:author="Campbell,David N" w:date="2019-02-11T14:59:00Z" w:initials="CN">
    <w:p w14:paraId="2B6A6968" w14:textId="77777777" w:rsidR="005B1C34" w:rsidRDefault="005B1C34">
      <w:pPr>
        <w:pStyle w:val="CommentText"/>
      </w:pPr>
      <w:r>
        <w:rPr>
          <w:rStyle w:val="CommentReference"/>
        </w:rPr>
        <w:annotationRef/>
      </w:r>
      <w:r>
        <w:t>Wouldn’t an increase in temp necessarily increase metabolic activity</w:t>
      </w:r>
    </w:p>
  </w:comment>
  <w:comment w:id="8" w:author="Campbell,David N" w:date="2019-02-11T15:00:00Z" w:initials="CN">
    <w:p w14:paraId="2C5A966C" w14:textId="77777777" w:rsidR="005B1C34" w:rsidRDefault="005B1C34">
      <w:pPr>
        <w:pStyle w:val="CommentText"/>
      </w:pPr>
      <w:r>
        <w:rPr>
          <w:rStyle w:val="CommentReference"/>
        </w:rPr>
        <w:annotationRef/>
      </w:r>
      <w:r>
        <w:t>It seems like you are saying the same thing twice here</w:t>
      </w:r>
    </w:p>
  </w:comment>
  <w:comment w:id="9" w:author="Campbell,David N" w:date="2019-02-11T15:00:00Z" w:initials="CN">
    <w:p w14:paraId="2A496655" w14:textId="77777777" w:rsidR="005B1C34" w:rsidRDefault="005B1C34">
      <w:pPr>
        <w:pStyle w:val="CommentText"/>
      </w:pPr>
      <w:r>
        <w:rPr>
          <w:rStyle w:val="CommentReference"/>
        </w:rPr>
        <w:annotationRef/>
      </w:r>
      <w:r>
        <w:t>Scientific name</w:t>
      </w:r>
    </w:p>
  </w:comment>
  <w:comment w:id="10" w:author="Campbell,David N" w:date="2019-02-11T15:00:00Z" w:initials="CN">
    <w:p w14:paraId="5CE78E17" w14:textId="77777777" w:rsidR="005B1C34" w:rsidRDefault="005B1C34">
      <w:pPr>
        <w:pStyle w:val="CommentText"/>
      </w:pPr>
      <w:r>
        <w:rPr>
          <w:rStyle w:val="CommentReference"/>
        </w:rPr>
        <w:annotationRef/>
      </w:r>
      <w:r>
        <w:t>In what way?</w:t>
      </w:r>
    </w:p>
  </w:comment>
  <w:comment w:id="11" w:author="Campbell,David N" w:date="2019-02-11T15:03:00Z" w:initials="CN">
    <w:p w14:paraId="3A42DF93" w14:textId="77777777" w:rsidR="005B1C34" w:rsidRDefault="005B1C34">
      <w:pPr>
        <w:pStyle w:val="CommentText"/>
      </w:pPr>
      <w:r>
        <w:rPr>
          <w:rStyle w:val="CommentReference"/>
        </w:rPr>
        <w:annotationRef/>
      </w:r>
      <w:r>
        <w:t>You use programmed several times, how are they programmed? Is it something done to them or is it due to their inherent actions?</w:t>
      </w:r>
    </w:p>
  </w:comment>
  <w:comment w:id="12" w:author="Campbell,David N" w:date="2019-02-11T15:04:00Z" w:initials="CN">
    <w:p w14:paraId="3287CE5D" w14:textId="77777777" w:rsidR="005B1C34" w:rsidRDefault="005B1C34">
      <w:pPr>
        <w:pStyle w:val="CommentText"/>
      </w:pPr>
      <w:r>
        <w:rPr>
          <w:rStyle w:val="CommentReference"/>
        </w:rPr>
        <w:annotationRef/>
      </w:r>
      <w:r>
        <w:t>Not sure what this means</w:t>
      </w:r>
    </w:p>
  </w:comment>
  <w:comment w:id="13" w:author="Campbell,David N" w:date="2019-02-11T15:09:00Z" w:initials="CN">
    <w:p w14:paraId="1F0495F6" w14:textId="77777777" w:rsidR="00B93110" w:rsidRDefault="00B93110">
      <w:pPr>
        <w:pStyle w:val="CommentText"/>
      </w:pPr>
      <w:r>
        <w:rPr>
          <w:rStyle w:val="CommentReference"/>
        </w:rPr>
        <w:annotationRef/>
      </w:r>
      <w:r>
        <w:t>This could be read that as fall progresses, temperatures will increase</w:t>
      </w:r>
    </w:p>
  </w:comment>
  <w:comment w:id="14" w:author="Campbell,David N" w:date="2019-02-11T15:13:00Z" w:initials="CN">
    <w:p w14:paraId="0DF9BF7C" w14:textId="77777777" w:rsidR="00B93110" w:rsidRDefault="00B93110">
      <w:pPr>
        <w:pStyle w:val="CommentText"/>
      </w:pPr>
      <w:r>
        <w:rPr>
          <w:rStyle w:val="CommentReference"/>
        </w:rPr>
        <w:annotationRef/>
      </w:r>
      <w:r>
        <w:t>Found?</w:t>
      </w:r>
    </w:p>
  </w:comment>
  <w:comment w:id="15" w:author="Campbell,David N" w:date="2019-02-11T15:19:00Z" w:initials="CN">
    <w:p w14:paraId="7564EF91" w14:textId="77777777" w:rsidR="00A67722" w:rsidRDefault="00A67722">
      <w:pPr>
        <w:pStyle w:val="CommentText"/>
      </w:pPr>
      <w:r>
        <w:rPr>
          <w:rStyle w:val="CommentReference"/>
        </w:rPr>
        <w:annotationRef/>
      </w:r>
      <w:r>
        <w:t xml:space="preserve">For this and all other temperatures, I think the proper way is to superscript a </w:t>
      </w:r>
      <w:proofErr w:type="gramStart"/>
      <w:r>
        <w:t>lower case</w:t>
      </w:r>
      <w:proofErr w:type="gramEnd"/>
      <w:r>
        <w:t xml:space="preserve"> o. See this comment for all subsequent temperatures listed.</w:t>
      </w:r>
    </w:p>
  </w:comment>
  <w:comment w:id="16" w:author="Campbell,David N" w:date="2019-02-11T15:23:00Z" w:initials="CN">
    <w:p w14:paraId="1D15855A" w14:textId="77777777" w:rsidR="00A67722" w:rsidRDefault="00A67722">
      <w:pPr>
        <w:pStyle w:val="CommentText"/>
      </w:pPr>
      <w:r>
        <w:rPr>
          <w:rStyle w:val="CommentReference"/>
        </w:rPr>
        <w:annotationRef/>
      </w:r>
      <w:r>
        <w:t>Maybe this isn’t a range, it seemed like there was a range because you said 1 of 4 before. Please correct as necessary.</w:t>
      </w:r>
    </w:p>
  </w:comment>
  <w:comment w:id="19" w:author="Campbell,David N" w:date="2019-02-11T15:26:00Z" w:initials="CN">
    <w:p w14:paraId="5DA98AAF" w14:textId="77777777" w:rsidR="00A67722" w:rsidRDefault="00A67722">
      <w:pPr>
        <w:pStyle w:val="CommentText"/>
      </w:pPr>
      <w:r>
        <w:rPr>
          <w:rStyle w:val="CommentReference"/>
        </w:rPr>
        <w:annotationRef/>
      </w:r>
      <w:r>
        <w:t>Latin?</w:t>
      </w:r>
    </w:p>
  </w:comment>
  <w:comment w:id="20" w:author="Campbell,David N" w:date="2019-02-11T15:26:00Z" w:initials="CN">
    <w:p w14:paraId="4C3A563B" w14:textId="77777777" w:rsidR="00A67722" w:rsidRDefault="00A67722">
      <w:pPr>
        <w:pStyle w:val="CommentText"/>
      </w:pPr>
      <w:r>
        <w:rPr>
          <w:rStyle w:val="CommentReference"/>
        </w:rPr>
        <w:annotationRef/>
      </w:r>
      <w:r>
        <w:t>Latin?</w:t>
      </w:r>
    </w:p>
  </w:comment>
  <w:comment w:id="21" w:author="Campbell,David N" w:date="2019-02-11T15:27:00Z" w:initials="CN">
    <w:p w14:paraId="750AFC88" w14:textId="77777777" w:rsidR="00A67722" w:rsidRDefault="00A67722">
      <w:pPr>
        <w:pStyle w:val="CommentText"/>
      </w:pPr>
      <w:r>
        <w:rPr>
          <w:rStyle w:val="CommentReference"/>
        </w:rPr>
        <w:annotationRef/>
      </w:r>
      <w:r>
        <w:t>Is this about the energy storage? If so, I’d just take this part out and make it one list. Otherwise, you will likely need to address the other nutrients of interest.</w:t>
      </w:r>
    </w:p>
  </w:comment>
  <w:comment w:id="22" w:author="Campbell,David N" w:date="2019-02-11T15:27:00Z" w:initials="CN">
    <w:p w14:paraId="4186EB36" w14:textId="77777777" w:rsidR="00A67722" w:rsidRDefault="00A67722">
      <w:pPr>
        <w:pStyle w:val="CommentText"/>
      </w:pPr>
      <w:r>
        <w:rPr>
          <w:rStyle w:val="CommentReference"/>
        </w:rPr>
        <w:annotationRef/>
      </w:r>
      <w:r>
        <w:t>Weight? Viability?</w:t>
      </w:r>
    </w:p>
  </w:comment>
  <w:comment w:id="23" w:author="Campbell,David N" w:date="2019-02-11T15:30:00Z" w:initials="CN">
    <w:p w14:paraId="6FFA4F8E" w14:textId="77777777" w:rsidR="00D70908" w:rsidRDefault="00D70908">
      <w:pPr>
        <w:pStyle w:val="CommentText"/>
      </w:pPr>
      <w:r>
        <w:rPr>
          <w:rStyle w:val="CommentReference"/>
        </w:rPr>
        <w:annotationRef/>
      </w:r>
      <w:r>
        <w:t>Implicated? Proven with a study? Also you might want to change ‘restricting entry’ as that is ambiguous.</w:t>
      </w:r>
    </w:p>
  </w:comment>
  <w:comment w:id="24" w:author="Campbell,David N" w:date="2019-02-11T15:31:00Z" w:initials="CN">
    <w:p w14:paraId="70CAEBBA" w14:textId="77777777" w:rsidR="00D70908" w:rsidRDefault="00D70908">
      <w:pPr>
        <w:pStyle w:val="CommentText"/>
      </w:pPr>
      <w:r>
        <w:rPr>
          <w:rStyle w:val="CommentReference"/>
        </w:rPr>
        <w:annotationRef/>
      </w:r>
      <w:r>
        <w:t>Citation?</w:t>
      </w:r>
    </w:p>
  </w:comment>
  <w:comment w:id="25" w:author="Campbell,David N" w:date="2019-02-11T15:32:00Z" w:initials="CN">
    <w:p w14:paraId="33C22333" w14:textId="77777777" w:rsidR="00D70908" w:rsidRDefault="00D70908">
      <w:pPr>
        <w:pStyle w:val="CommentText"/>
      </w:pPr>
      <w:r>
        <w:rPr>
          <w:rStyle w:val="CommentReference"/>
        </w:rPr>
        <w:annotationRef/>
      </w:r>
      <w:r>
        <w:t>Not sure what you mean here</w:t>
      </w:r>
    </w:p>
  </w:comment>
  <w:comment w:id="26" w:author="Campbell,David N" w:date="2019-02-11T15:35:00Z" w:initials="CN">
    <w:p w14:paraId="39CD3345" w14:textId="77777777" w:rsidR="00D70908" w:rsidRDefault="00D70908">
      <w:pPr>
        <w:pStyle w:val="CommentText"/>
      </w:pPr>
      <w:r>
        <w:rPr>
          <w:rStyle w:val="CommentReference"/>
        </w:rPr>
        <w:annotationRef/>
      </w:r>
      <w:r>
        <w:t>Could or do accumulate?</w:t>
      </w:r>
    </w:p>
  </w:comment>
  <w:comment w:id="27" w:author="Campbell,David N" w:date="2019-02-11T15:36:00Z" w:initials="CN">
    <w:p w14:paraId="1034AC72" w14:textId="77777777" w:rsidR="00D70908" w:rsidRDefault="00D70908">
      <w:pPr>
        <w:pStyle w:val="CommentText"/>
      </w:pPr>
      <w:r>
        <w:rPr>
          <w:rStyle w:val="CommentReference"/>
        </w:rPr>
        <w:annotationRef/>
      </w:r>
      <w:r>
        <w:t>Did they avoid or just not enter?</w:t>
      </w:r>
    </w:p>
  </w:comment>
  <w:comment w:id="28" w:author="Campbell,David N" w:date="2019-02-11T15:39:00Z" w:initials="CN">
    <w:p w14:paraId="4FC844BD" w14:textId="77777777" w:rsidR="004B192A" w:rsidRDefault="004B192A">
      <w:pPr>
        <w:pStyle w:val="CommentText"/>
      </w:pPr>
      <w:r>
        <w:rPr>
          <w:rStyle w:val="CommentReference"/>
        </w:rPr>
        <w:annotationRef/>
      </w:r>
      <w:r>
        <w:t>This sentence seems to day that restricting for less time (five days) is worse than restricting for more time (eight days). This seems to be opposite from what you have stated previously.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8C05A" w15:done="0"/>
  <w15:commentEx w15:paraId="0B582393" w15:done="0"/>
  <w15:commentEx w15:paraId="4F598103" w15:done="0"/>
  <w15:commentEx w15:paraId="37B73C4A" w15:done="0"/>
  <w15:commentEx w15:paraId="0B90A174" w15:done="0"/>
  <w15:commentEx w15:paraId="468E85F4" w15:done="0"/>
  <w15:commentEx w15:paraId="64B5BEED" w15:done="0"/>
  <w15:commentEx w15:paraId="2B6A6968" w15:done="0"/>
  <w15:commentEx w15:paraId="2C5A966C" w15:done="0"/>
  <w15:commentEx w15:paraId="2A496655" w15:done="0"/>
  <w15:commentEx w15:paraId="5CE78E17" w15:done="0"/>
  <w15:commentEx w15:paraId="3A42DF93" w15:done="0"/>
  <w15:commentEx w15:paraId="3287CE5D" w15:done="0"/>
  <w15:commentEx w15:paraId="1F0495F6" w15:done="0"/>
  <w15:commentEx w15:paraId="0DF9BF7C" w15:done="0"/>
  <w15:commentEx w15:paraId="7564EF91" w15:done="0"/>
  <w15:commentEx w15:paraId="1D15855A" w15:done="0"/>
  <w15:commentEx w15:paraId="5DA98AAF" w15:done="0"/>
  <w15:commentEx w15:paraId="4C3A563B" w15:done="0"/>
  <w15:commentEx w15:paraId="750AFC88" w15:done="0"/>
  <w15:commentEx w15:paraId="4186EB36" w15:done="0"/>
  <w15:commentEx w15:paraId="6FFA4F8E" w15:done="0"/>
  <w15:commentEx w15:paraId="70CAEBBA" w15:done="0"/>
  <w15:commentEx w15:paraId="33C22333" w15:done="0"/>
  <w15:commentEx w15:paraId="39CD3345" w15:done="0"/>
  <w15:commentEx w15:paraId="1034AC72" w15:done="0"/>
  <w15:commentEx w15:paraId="4FC84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8C05A" w16cid:durableId="200D29B9"/>
  <w16cid:commentId w16cid:paraId="0B582393" w16cid:durableId="200D29BA"/>
  <w16cid:commentId w16cid:paraId="4F598103" w16cid:durableId="200D29BB"/>
  <w16cid:commentId w16cid:paraId="37B73C4A" w16cid:durableId="200D29BC"/>
  <w16cid:commentId w16cid:paraId="0B90A174" w16cid:durableId="200D29BD"/>
  <w16cid:commentId w16cid:paraId="468E85F4" w16cid:durableId="200D29BE"/>
  <w16cid:commentId w16cid:paraId="64B5BEED" w16cid:durableId="200D29BF"/>
  <w16cid:commentId w16cid:paraId="2B6A6968" w16cid:durableId="200D29C0"/>
  <w16cid:commentId w16cid:paraId="2C5A966C" w16cid:durableId="200D29C1"/>
  <w16cid:commentId w16cid:paraId="2A496655" w16cid:durableId="200D29C2"/>
  <w16cid:commentId w16cid:paraId="5CE78E17" w16cid:durableId="200D29C3"/>
  <w16cid:commentId w16cid:paraId="3A42DF93" w16cid:durableId="200D29C4"/>
  <w16cid:commentId w16cid:paraId="3287CE5D" w16cid:durableId="200D29C5"/>
  <w16cid:commentId w16cid:paraId="1F0495F6" w16cid:durableId="200D29C6"/>
  <w16cid:commentId w16cid:paraId="0DF9BF7C" w16cid:durableId="200D29C7"/>
  <w16cid:commentId w16cid:paraId="7564EF91" w16cid:durableId="200D29C9"/>
  <w16cid:commentId w16cid:paraId="1D15855A" w16cid:durableId="200D29CB"/>
  <w16cid:commentId w16cid:paraId="5DA98AAF" w16cid:durableId="200D29CC"/>
  <w16cid:commentId w16cid:paraId="4C3A563B" w16cid:durableId="200D29CD"/>
  <w16cid:commentId w16cid:paraId="750AFC88" w16cid:durableId="200D29CE"/>
  <w16cid:commentId w16cid:paraId="4186EB36" w16cid:durableId="200D29CF"/>
  <w16cid:commentId w16cid:paraId="6FFA4F8E" w16cid:durableId="200D29D0"/>
  <w16cid:commentId w16cid:paraId="70CAEBBA" w16cid:durableId="200D29D1"/>
  <w16cid:commentId w16cid:paraId="33C22333" w16cid:durableId="200D29D2"/>
  <w16cid:commentId w16cid:paraId="39CD3345" w16cid:durableId="200D29D3"/>
  <w16cid:commentId w16cid:paraId="1034AC72" w16cid:durableId="200D29D4"/>
  <w16cid:commentId w16cid:paraId="4FC844BD" w16cid:durableId="200D2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pbell,David N">
    <w15:presenceInfo w15:providerId="AD" w15:userId="S-1-5-21-1308237860-4193317556-336787646-100476"/>
  </w15:person>
  <w15:person w15:author="Brown, James T. - ARS">
    <w15:presenceInfo w15:providerId="AD" w15:userId="S-1-5-21-2064210376-1677799041-60295696-4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0B6"/>
    <w:rsid w:val="000003B9"/>
    <w:rsid w:val="00012C0E"/>
    <w:rsid w:val="00036B6A"/>
    <w:rsid w:val="001762DF"/>
    <w:rsid w:val="00183841"/>
    <w:rsid w:val="00274B81"/>
    <w:rsid w:val="002E43D6"/>
    <w:rsid w:val="002E6F34"/>
    <w:rsid w:val="003331A2"/>
    <w:rsid w:val="00387278"/>
    <w:rsid w:val="003F7229"/>
    <w:rsid w:val="00495B8A"/>
    <w:rsid w:val="004B192A"/>
    <w:rsid w:val="00562450"/>
    <w:rsid w:val="005B1C34"/>
    <w:rsid w:val="00865B50"/>
    <w:rsid w:val="00991CF7"/>
    <w:rsid w:val="009B1036"/>
    <w:rsid w:val="009C331F"/>
    <w:rsid w:val="00A33882"/>
    <w:rsid w:val="00A67722"/>
    <w:rsid w:val="00A93AED"/>
    <w:rsid w:val="00B74BD5"/>
    <w:rsid w:val="00B93110"/>
    <w:rsid w:val="00BE4A6F"/>
    <w:rsid w:val="00CE7031"/>
    <w:rsid w:val="00D070B6"/>
    <w:rsid w:val="00D70908"/>
    <w:rsid w:val="00E66BA6"/>
    <w:rsid w:val="00F2233F"/>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C16"/>
  <w15:chartTrackingRefBased/>
  <w15:docId w15:val="{4259FFF3-77E1-8F4E-89F2-7AAF039A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6A"/>
    <w:rPr>
      <w:sz w:val="16"/>
      <w:szCs w:val="16"/>
    </w:rPr>
  </w:style>
  <w:style w:type="paragraph" w:styleId="CommentText">
    <w:name w:val="annotation text"/>
    <w:basedOn w:val="Normal"/>
    <w:link w:val="CommentTextChar"/>
    <w:uiPriority w:val="99"/>
    <w:semiHidden/>
    <w:unhideWhenUsed/>
    <w:rsid w:val="00036B6A"/>
    <w:rPr>
      <w:sz w:val="20"/>
      <w:szCs w:val="20"/>
    </w:rPr>
  </w:style>
  <w:style w:type="character" w:customStyle="1" w:styleId="CommentTextChar">
    <w:name w:val="Comment Text Char"/>
    <w:basedOn w:val="DefaultParagraphFont"/>
    <w:link w:val="CommentText"/>
    <w:uiPriority w:val="99"/>
    <w:semiHidden/>
    <w:rsid w:val="00036B6A"/>
    <w:rPr>
      <w:sz w:val="20"/>
      <w:szCs w:val="20"/>
    </w:rPr>
  </w:style>
  <w:style w:type="paragraph" w:styleId="CommentSubject">
    <w:name w:val="annotation subject"/>
    <w:basedOn w:val="CommentText"/>
    <w:next w:val="CommentText"/>
    <w:link w:val="CommentSubjectChar"/>
    <w:uiPriority w:val="99"/>
    <w:semiHidden/>
    <w:unhideWhenUsed/>
    <w:rsid w:val="00036B6A"/>
    <w:rPr>
      <w:b/>
      <w:bCs/>
    </w:rPr>
  </w:style>
  <w:style w:type="character" w:customStyle="1" w:styleId="CommentSubjectChar">
    <w:name w:val="Comment Subject Char"/>
    <w:basedOn w:val="CommentTextChar"/>
    <w:link w:val="CommentSubject"/>
    <w:uiPriority w:val="99"/>
    <w:semiHidden/>
    <w:rsid w:val="00036B6A"/>
    <w:rPr>
      <w:b/>
      <w:bCs/>
      <w:sz w:val="20"/>
      <w:szCs w:val="20"/>
    </w:rPr>
  </w:style>
  <w:style w:type="paragraph" w:styleId="BalloonText">
    <w:name w:val="Balloon Text"/>
    <w:basedOn w:val="Normal"/>
    <w:link w:val="BalloonTextChar"/>
    <w:uiPriority w:val="99"/>
    <w:semiHidden/>
    <w:unhideWhenUsed/>
    <w:rsid w:val="00036B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 James T. - ARS</cp:lastModifiedBy>
  <cp:revision>3</cp:revision>
  <dcterms:created xsi:type="dcterms:W3CDTF">2019-02-11T20:41:00Z</dcterms:created>
  <dcterms:modified xsi:type="dcterms:W3CDTF">2019-02-12T16:21:00Z</dcterms:modified>
</cp:coreProperties>
</file>