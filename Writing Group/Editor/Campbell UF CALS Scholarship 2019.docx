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81C5A" w14:textId="77777777" w:rsidR="005129A2" w:rsidRPr="009673BB" w:rsidRDefault="005129A2" w:rsidP="005129A2">
      <w:pPr>
        <w:rPr>
          <w:rFonts w:ascii="Times New Roman" w:eastAsia="Times New Roman" w:hAnsi="Times New Roman" w:cs="Times New Roman"/>
          <w:b/>
          <w:bCs/>
          <w:szCs w:val="24"/>
        </w:rPr>
      </w:pPr>
      <w:r w:rsidRPr="009673BB">
        <w:rPr>
          <w:rFonts w:ascii="Times New Roman" w:eastAsia="Times New Roman" w:hAnsi="Times New Roman" w:cs="Times New Roman"/>
          <w:b/>
          <w:bCs/>
          <w:szCs w:val="24"/>
        </w:rPr>
        <w:t>Campbell UF CALS Scholarship 2019</w:t>
      </w:r>
    </w:p>
    <w:p w14:paraId="65249A82" w14:textId="77777777" w:rsidR="005129A2" w:rsidRPr="009673BB" w:rsidRDefault="005129A2" w:rsidP="005129A2">
      <w:pPr>
        <w:rPr>
          <w:rFonts w:ascii="Times New Roman" w:eastAsia="Times New Roman" w:hAnsi="Times New Roman" w:cs="Times New Roman"/>
          <w:b/>
          <w:bCs/>
          <w:szCs w:val="24"/>
        </w:rPr>
      </w:pPr>
    </w:p>
    <w:p w14:paraId="48486A0F" w14:textId="77777777" w:rsidR="005129A2" w:rsidRPr="009673BB" w:rsidRDefault="005129A2" w:rsidP="005129A2">
      <w:pPr>
        <w:rPr>
          <w:rFonts w:ascii="Times New Roman" w:eastAsia="Times New Roman" w:hAnsi="Times New Roman" w:cs="Times New Roman"/>
          <w:szCs w:val="24"/>
        </w:rPr>
      </w:pPr>
      <w:r w:rsidRPr="009673BB">
        <w:rPr>
          <w:rFonts w:ascii="Times New Roman" w:eastAsia="Times New Roman" w:hAnsi="Times New Roman" w:cs="Times New Roman"/>
          <w:b/>
          <w:bCs/>
          <w:szCs w:val="24"/>
        </w:rPr>
        <w:t>Applicants are notified of decisions at the end of the summer term and scholarships are awarded for the following academic year.</w:t>
      </w:r>
      <w:r w:rsidRPr="009673BB">
        <w:rPr>
          <w:rFonts w:ascii="Times New Roman" w:eastAsia="Times New Roman" w:hAnsi="Times New Roman" w:cs="Times New Roman"/>
          <w:szCs w:val="24"/>
        </w:rPr>
        <w:br/>
      </w:r>
      <w:r w:rsidRPr="009673BB">
        <w:rPr>
          <w:rFonts w:ascii="Times New Roman" w:eastAsia="Times New Roman" w:hAnsi="Times New Roman" w:cs="Times New Roman"/>
          <w:szCs w:val="24"/>
        </w:rPr>
        <w:br/>
        <w:t>Please be prepared to provide the following:</w:t>
      </w:r>
    </w:p>
    <w:p w14:paraId="1D198C74"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abstract of your academic research or master's project (2,000 character limit</w:t>
      </w:r>
      <w:r w:rsidR="00B154B5">
        <w:rPr>
          <w:rFonts w:ascii="Times New Roman" w:eastAsia="Times New Roman" w:hAnsi="Times New Roman" w:cs="Times New Roman"/>
          <w:szCs w:val="24"/>
        </w:rPr>
        <w:t xml:space="preserve"> w/spaces</w:t>
      </w:r>
      <w:r w:rsidRPr="009673BB">
        <w:rPr>
          <w:rFonts w:ascii="Times New Roman" w:eastAsia="Times New Roman" w:hAnsi="Times New Roman" w:cs="Times New Roman"/>
          <w:szCs w:val="24"/>
        </w:rPr>
        <w:t xml:space="preserve">), </w:t>
      </w:r>
    </w:p>
    <w:p w14:paraId="782E1128"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a brief statement about your career plans (3,500 character limit</w:t>
      </w:r>
      <w:r w:rsidR="00B154B5">
        <w:rPr>
          <w:rFonts w:ascii="Times New Roman" w:eastAsia="Times New Roman" w:hAnsi="Times New Roman" w:cs="Times New Roman"/>
          <w:szCs w:val="24"/>
        </w:rPr>
        <w:t xml:space="preserve"> w/spaces</w:t>
      </w:r>
      <w:r w:rsidRPr="009673BB">
        <w:rPr>
          <w:rFonts w:ascii="Times New Roman" w:eastAsia="Times New Roman" w:hAnsi="Times New Roman" w:cs="Times New Roman"/>
          <w:szCs w:val="24"/>
        </w:rPr>
        <w:t xml:space="preserve">), </w:t>
      </w:r>
    </w:p>
    <w:p w14:paraId="1A5535A0"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 xml:space="preserve">a pdf of your curriculum vitae/resume, and </w:t>
      </w:r>
    </w:p>
    <w:p w14:paraId="51F70BF9" w14:textId="77777777" w:rsidR="005129A2" w:rsidRPr="009673BB" w:rsidRDefault="005129A2" w:rsidP="005129A2">
      <w:pPr>
        <w:numPr>
          <w:ilvl w:val="0"/>
          <w:numId w:val="1"/>
        </w:numPr>
        <w:spacing w:before="100" w:beforeAutospacing="1" w:after="100" w:afterAutospacing="1"/>
        <w:rPr>
          <w:rFonts w:ascii="Times New Roman" w:eastAsia="Times New Roman" w:hAnsi="Times New Roman" w:cs="Times New Roman"/>
          <w:szCs w:val="24"/>
        </w:rPr>
      </w:pPr>
      <w:r w:rsidRPr="009673BB">
        <w:rPr>
          <w:rFonts w:ascii="Times New Roman" w:eastAsia="Times New Roman" w:hAnsi="Times New Roman" w:cs="Times New Roman"/>
          <w:szCs w:val="24"/>
        </w:rPr>
        <w:t>the names and email addresses of two professional or academic references.</w:t>
      </w:r>
    </w:p>
    <w:p w14:paraId="0D9328ED" w14:textId="77777777" w:rsidR="005129A2" w:rsidRPr="009673BB" w:rsidRDefault="005129A2" w:rsidP="005129A2">
      <w:pPr>
        <w:rPr>
          <w:rFonts w:ascii="Times New Roman" w:eastAsia="Times New Roman" w:hAnsi="Times New Roman" w:cs="Times New Roman"/>
          <w:szCs w:val="24"/>
        </w:rPr>
      </w:pPr>
      <w:r w:rsidRPr="009673BB">
        <w:rPr>
          <w:rFonts w:ascii="Times New Roman" w:eastAsia="Times New Roman" w:hAnsi="Times New Roman" w:cs="Times New Roman"/>
          <w:szCs w:val="24"/>
        </w:rPr>
        <w:br/>
        <w:t xml:space="preserve">You are responsible for contacting two references and asking them to submit a letter by April 1 at </w:t>
      </w:r>
      <w:hyperlink r:id="rId5" w:history="1">
        <w:r w:rsidRPr="009673BB">
          <w:rPr>
            <w:rFonts w:ascii="Times New Roman" w:eastAsia="Times New Roman" w:hAnsi="Times New Roman" w:cs="Times New Roman"/>
            <w:color w:val="0000FF"/>
            <w:szCs w:val="24"/>
            <w:u w:val="single"/>
          </w:rPr>
          <w:t>https://bit.ly/2rofamT</w:t>
        </w:r>
      </w:hyperlink>
      <w:r w:rsidRPr="009673BB">
        <w:rPr>
          <w:rFonts w:ascii="Times New Roman" w:eastAsia="Times New Roman" w:hAnsi="Times New Roman" w:cs="Times New Roman"/>
          <w:szCs w:val="24"/>
        </w:rPr>
        <w:t xml:space="preserve">. Select individuals who can speak to your accomplishments and professional potential. Letters from friends or relatives are not appropriate. If reference letters are deemed inappropriate or falsified, your application will not be considered. CALS reserves the right to contact references directly to verify information. </w:t>
      </w:r>
      <w:r w:rsidRPr="009673BB">
        <w:rPr>
          <w:rFonts w:ascii="Times New Roman" w:eastAsia="Times New Roman" w:hAnsi="Times New Roman" w:cs="Times New Roman"/>
          <w:b/>
          <w:bCs/>
          <w:color w:val="FF0000"/>
          <w:szCs w:val="24"/>
        </w:rPr>
        <w:t xml:space="preserve">Applicants are responsible for ensuring that their references submit letters. </w:t>
      </w:r>
      <w:r w:rsidRPr="009673BB">
        <w:rPr>
          <w:rFonts w:ascii="Times New Roman" w:eastAsia="Times New Roman" w:hAnsi="Times New Roman" w:cs="Times New Roman"/>
          <w:szCs w:val="24"/>
        </w:rPr>
        <w:t>Incomplete applications will not be considered.</w:t>
      </w:r>
      <w:r w:rsidRPr="009673BB">
        <w:rPr>
          <w:rFonts w:ascii="Times New Roman" w:eastAsia="Times New Roman" w:hAnsi="Times New Roman" w:cs="Times New Roman"/>
          <w:szCs w:val="24"/>
        </w:rPr>
        <w:br/>
      </w:r>
      <w:r w:rsidRPr="009673BB">
        <w:rPr>
          <w:rFonts w:ascii="Times New Roman" w:eastAsia="Times New Roman" w:hAnsi="Times New Roman" w:cs="Times New Roman"/>
          <w:szCs w:val="24"/>
        </w:rPr>
        <w:br/>
        <w:t>Questions? Call 352-392-1963 or email chcarr@ufl.edu.</w:t>
      </w:r>
    </w:p>
    <w:p w14:paraId="6195BAED" w14:textId="77777777" w:rsidR="003F3CB2" w:rsidRPr="009673BB" w:rsidRDefault="00DF59C0">
      <w:pPr>
        <w:rPr>
          <w:rFonts w:ascii="Times New Roman" w:hAnsi="Times New Roman" w:cs="Times New Roman"/>
        </w:rPr>
      </w:pPr>
    </w:p>
    <w:p w14:paraId="48B0C74F" w14:textId="6EAEB5DB" w:rsidR="00B10A64" w:rsidRDefault="00B10A64" w:rsidP="00B10A64">
      <w:pPr>
        <w:pStyle w:val="NormalWeb"/>
        <w:spacing w:line="480" w:lineRule="auto"/>
        <w:rPr>
          <w:ins w:id="0" w:author="Brown,James T" w:date="2019-01-19T23:59:00Z"/>
        </w:rPr>
      </w:pPr>
      <w:ins w:id="1" w:author="Brown,James T" w:date="2019-01-19T23:59:00Z">
        <w:r>
          <w:t xml:space="preserve">Hi </w:t>
        </w:r>
        <w:r>
          <w:t>David</w:t>
        </w:r>
        <w:r>
          <w:t xml:space="preserve">. Thanks for sharing your writing with me. My comments are a bit wordy but I wanted to make sure I explained my thought process as best I could. This is a great start to </w:t>
        </w:r>
        <w:r w:rsidR="00DF59C0">
          <w:t xml:space="preserve">your grant application </w:t>
        </w:r>
        <w:r>
          <w:t xml:space="preserve">and if you have any question about my comments or you want another set of eyes to help you edit as this gets closer to being </w:t>
        </w:r>
        <w:r w:rsidR="00DF59C0">
          <w:t>submitted</w:t>
        </w:r>
        <w:r>
          <w:t xml:space="preserve"> please let me know, I would love to help!</w:t>
        </w:r>
        <w:bookmarkStart w:id="2" w:name="_GoBack"/>
        <w:bookmarkEnd w:id="2"/>
      </w:ins>
    </w:p>
    <w:p w14:paraId="48310418" w14:textId="109EA4F2" w:rsidR="00CF49CD" w:rsidRDefault="00CF49CD">
      <w:pPr>
        <w:rPr>
          <w:ins w:id="3" w:author="Brown,James T" w:date="2019-01-19T23:58:00Z"/>
          <w:rFonts w:ascii="Times New Roman" w:hAnsi="Times New Roman" w:cs="Times New Roman"/>
        </w:rPr>
      </w:pPr>
      <w:r w:rsidRPr="009673BB">
        <w:rPr>
          <w:rFonts w:ascii="Times New Roman" w:hAnsi="Times New Roman" w:cs="Times New Roman"/>
        </w:rPr>
        <w:br w:type="page"/>
      </w:r>
    </w:p>
    <w:p w14:paraId="312A8EB0" w14:textId="77777777" w:rsidR="00B10A64" w:rsidRPr="009673BB" w:rsidRDefault="00B10A64">
      <w:pPr>
        <w:rPr>
          <w:rFonts w:ascii="Times New Roman" w:hAnsi="Times New Roman" w:cs="Times New Roman"/>
        </w:rPr>
      </w:pPr>
    </w:p>
    <w:p w14:paraId="1B76D913" w14:textId="77777777" w:rsidR="009673BB" w:rsidRDefault="009673BB">
      <w:pPr>
        <w:rPr>
          <w:rFonts w:ascii="Times New Roman" w:hAnsi="Times New Roman" w:cs="Times New Roman"/>
        </w:rPr>
      </w:pPr>
    </w:p>
    <w:p w14:paraId="397264E7" w14:textId="77777777" w:rsidR="009673BB" w:rsidRDefault="009673BB">
      <w:pPr>
        <w:rPr>
          <w:rFonts w:ascii="Times New Roman" w:hAnsi="Times New Roman" w:cs="Times New Roman"/>
        </w:rPr>
      </w:pPr>
    </w:p>
    <w:p w14:paraId="7495B1D4" w14:textId="77777777" w:rsidR="00115242" w:rsidRPr="009673BB" w:rsidRDefault="00115242">
      <w:pPr>
        <w:rPr>
          <w:rFonts w:ascii="Times New Roman" w:hAnsi="Times New Roman" w:cs="Times New Roman"/>
        </w:rPr>
      </w:pPr>
      <w:r w:rsidRPr="009673BB">
        <w:rPr>
          <w:rFonts w:ascii="Times New Roman" w:hAnsi="Times New Roman" w:cs="Times New Roman"/>
        </w:rPr>
        <w:t>Aca</w:t>
      </w:r>
      <w:r w:rsidR="009673BB">
        <w:rPr>
          <w:rFonts w:ascii="Times New Roman" w:hAnsi="Times New Roman" w:cs="Times New Roman"/>
        </w:rPr>
        <w:t>demic research (2,000 character requirement</w:t>
      </w:r>
      <w:r w:rsidR="00B154B5">
        <w:rPr>
          <w:rFonts w:ascii="Times New Roman" w:hAnsi="Times New Roman" w:cs="Times New Roman"/>
        </w:rPr>
        <w:t xml:space="preserve"> w/spaces</w:t>
      </w:r>
      <w:r w:rsidRPr="009673BB">
        <w:rPr>
          <w:rFonts w:ascii="Times New Roman" w:hAnsi="Times New Roman" w:cs="Times New Roman"/>
        </w:rPr>
        <w:t>)</w:t>
      </w:r>
    </w:p>
    <w:p w14:paraId="2DD40FE6" w14:textId="77777777" w:rsidR="00F15917" w:rsidRPr="009673BB" w:rsidRDefault="00F15917" w:rsidP="00236C26">
      <w:pPr>
        <w:rPr>
          <w:rFonts w:ascii="Times New Roman" w:hAnsi="Times New Roman" w:cs="Times New Roman"/>
        </w:rPr>
      </w:pPr>
    </w:p>
    <w:p w14:paraId="3B72A406" w14:textId="77777777" w:rsidR="00F15917" w:rsidRPr="009673BB" w:rsidRDefault="00F15917" w:rsidP="00236C26">
      <w:pPr>
        <w:rPr>
          <w:rFonts w:ascii="Times New Roman" w:hAnsi="Times New Roman" w:cs="Times New Roman"/>
        </w:rPr>
      </w:pPr>
      <w:r w:rsidRPr="009673BB">
        <w:rPr>
          <w:rFonts w:ascii="Times New Roman" w:hAnsi="Times New Roman" w:cs="Times New Roman"/>
        </w:rPr>
        <w:t xml:space="preserve">Currently: </w:t>
      </w:r>
      <w:r w:rsidR="00C829F1">
        <w:rPr>
          <w:rFonts w:ascii="Times New Roman" w:hAnsi="Times New Roman" w:cs="Times New Roman"/>
        </w:rPr>
        <w:t>1,980</w:t>
      </w:r>
      <w:r w:rsidRPr="009673BB">
        <w:rPr>
          <w:rFonts w:ascii="Times New Roman" w:hAnsi="Times New Roman" w:cs="Times New Roman"/>
        </w:rPr>
        <w:t xml:space="preserve"> (with spaces)</w:t>
      </w:r>
    </w:p>
    <w:p w14:paraId="380B603C" w14:textId="77777777" w:rsidR="00024DB7" w:rsidRPr="009673BB" w:rsidRDefault="00024DB7" w:rsidP="00236C26">
      <w:pPr>
        <w:rPr>
          <w:rFonts w:ascii="Times New Roman" w:hAnsi="Times New Roman" w:cs="Times New Roman"/>
        </w:rPr>
      </w:pPr>
    </w:p>
    <w:p w14:paraId="2777A069" w14:textId="77777777" w:rsidR="009673BB" w:rsidRDefault="009673BB" w:rsidP="009673BB">
      <w:pPr>
        <w:spacing w:line="480" w:lineRule="auto"/>
        <w:rPr>
          <w:rFonts w:ascii="Times New Roman" w:hAnsi="Times New Roman" w:cs="Times New Roman"/>
        </w:rPr>
      </w:pPr>
    </w:p>
    <w:p w14:paraId="3351A1FB" w14:textId="77777777" w:rsidR="00236C26" w:rsidRPr="009673BB" w:rsidRDefault="00506918" w:rsidP="0065274D">
      <w:pPr>
        <w:spacing w:line="480" w:lineRule="auto"/>
        <w:rPr>
          <w:rFonts w:ascii="Times New Roman" w:hAnsi="Times New Roman" w:cs="Times New Roman"/>
          <w:szCs w:val="24"/>
        </w:rPr>
      </w:pPr>
      <w:commentRangeStart w:id="4"/>
      <w:r>
        <w:rPr>
          <w:rFonts w:ascii="Times New Roman" w:hAnsi="Times New Roman" w:cs="Times New Roman"/>
        </w:rPr>
        <w:t>P</w:t>
      </w:r>
      <w:r w:rsidR="0065274D">
        <w:rPr>
          <w:rFonts w:ascii="Times New Roman" w:hAnsi="Times New Roman" w:cs="Times New Roman"/>
        </w:rPr>
        <w:t xml:space="preserve">erennial fruit production in Florida has </w:t>
      </w:r>
      <w:r>
        <w:rPr>
          <w:rFonts w:ascii="Times New Roman" w:hAnsi="Times New Roman" w:cs="Times New Roman"/>
        </w:rPr>
        <w:t>historically</w:t>
      </w:r>
      <w:r w:rsidR="00DF47AF">
        <w:rPr>
          <w:rFonts w:ascii="Times New Roman" w:hAnsi="Times New Roman" w:cs="Times New Roman"/>
        </w:rPr>
        <w:t xml:space="preserve"> </w:t>
      </w:r>
      <w:r>
        <w:rPr>
          <w:rFonts w:ascii="Times New Roman" w:hAnsi="Times New Roman" w:cs="Times New Roman"/>
        </w:rPr>
        <w:t>been</w:t>
      </w:r>
      <w:r w:rsidR="0065274D">
        <w:rPr>
          <w:rFonts w:ascii="Times New Roman" w:hAnsi="Times New Roman" w:cs="Times New Roman"/>
        </w:rPr>
        <w:t xml:space="preserve"> citrus, but the introduction of citrus greening has </w:t>
      </w:r>
      <w:r w:rsidR="00FB5B3A">
        <w:rPr>
          <w:rFonts w:ascii="Times New Roman" w:hAnsi="Times New Roman" w:cs="Times New Roman"/>
        </w:rPr>
        <w:t xml:space="preserve">encouraged growers to </w:t>
      </w:r>
      <w:del w:id="5" w:author="Brown,James T" w:date="2019-01-19T21:39:00Z">
        <w:r w:rsidR="00FB5B3A" w:rsidDel="00FF2605">
          <w:rPr>
            <w:rFonts w:ascii="Times New Roman" w:hAnsi="Times New Roman" w:cs="Times New Roman"/>
          </w:rPr>
          <w:delText>diversity</w:delText>
        </w:r>
      </w:del>
      <w:ins w:id="6" w:author="Brown,James T" w:date="2019-01-19T21:39:00Z">
        <w:r w:rsidR="00FF2605">
          <w:rPr>
            <w:rFonts w:ascii="Times New Roman" w:hAnsi="Times New Roman" w:cs="Times New Roman"/>
          </w:rPr>
          <w:t>diversify</w:t>
        </w:r>
      </w:ins>
      <w:r w:rsidR="00470EAC">
        <w:rPr>
          <w:rFonts w:ascii="Times New Roman" w:hAnsi="Times New Roman" w:cs="Times New Roman"/>
        </w:rPr>
        <w:t xml:space="preserve">. </w:t>
      </w:r>
      <w:commentRangeEnd w:id="4"/>
      <w:r w:rsidR="00877CB5">
        <w:rPr>
          <w:rStyle w:val="CommentReference"/>
        </w:rPr>
        <w:commentReference w:id="4"/>
      </w:r>
      <w:commentRangeStart w:id="7"/>
      <w:r w:rsidR="00470EAC">
        <w:rPr>
          <w:rFonts w:ascii="Times New Roman" w:hAnsi="Times New Roman" w:cs="Times New Roman"/>
        </w:rPr>
        <w:t>C</w:t>
      </w:r>
      <w:r w:rsidR="000B13CC">
        <w:rPr>
          <w:rFonts w:ascii="Times New Roman" w:hAnsi="Times New Roman" w:cs="Times New Roman"/>
        </w:rPr>
        <w:t>onventional</w:t>
      </w:r>
      <w:commentRangeEnd w:id="7"/>
      <w:r w:rsidR="00FF2605">
        <w:rPr>
          <w:rStyle w:val="CommentReference"/>
        </w:rPr>
        <w:commentReference w:id="7"/>
      </w:r>
      <w:r w:rsidR="000B13CC">
        <w:rPr>
          <w:rFonts w:ascii="Times New Roman" w:hAnsi="Times New Roman" w:cs="Times New Roman"/>
        </w:rPr>
        <w:t xml:space="preserve"> and organic </w:t>
      </w:r>
      <w:r w:rsidR="00470EAC">
        <w:rPr>
          <w:rFonts w:ascii="Times New Roman" w:hAnsi="Times New Roman" w:cs="Times New Roman"/>
        </w:rPr>
        <w:t xml:space="preserve">citrus </w:t>
      </w:r>
      <w:r w:rsidR="000B13CC">
        <w:rPr>
          <w:rFonts w:ascii="Times New Roman" w:hAnsi="Times New Roman" w:cs="Times New Roman"/>
        </w:rPr>
        <w:t>farmers</w:t>
      </w:r>
      <w:r w:rsidR="0065274D">
        <w:rPr>
          <w:rFonts w:ascii="Times New Roman" w:hAnsi="Times New Roman" w:cs="Times New Roman"/>
        </w:rPr>
        <w:t xml:space="preserve"> </w:t>
      </w:r>
      <w:del w:id="8" w:author="Brown,James T" w:date="2019-01-19T21:40:00Z">
        <w:r w:rsidR="0065274D" w:rsidDel="00FF2605">
          <w:rPr>
            <w:rFonts w:ascii="Times New Roman" w:hAnsi="Times New Roman" w:cs="Times New Roman"/>
          </w:rPr>
          <w:delText xml:space="preserve">have </w:delText>
        </w:r>
      </w:del>
      <w:ins w:id="9" w:author="Brown,James T" w:date="2019-01-19T21:40:00Z">
        <w:r w:rsidR="00FF2605">
          <w:rPr>
            <w:rFonts w:ascii="Times New Roman" w:hAnsi="Times New Roman" w:cs="Times New Roman"/>
          </w:rPr>
          <w:t>are</w:t>
        </w:r>
        <w:r w:rsidR="00FF2605">
          <w:rPr>
            <w:rFonts w:ascii="Times New Roman" w:hAnsi="Times New Roman" w:cs="Times New Roman"/>
          </w:rPr>
          <w:t xml:space="preserve"> </w:t>
        </w:r>
      </w:ins>
      <w:del w:id="10" w:author="Brown,James T" w:date="2019-01-19T21:40:00Z">
        <w:r w:rsidR="0065274D" w:rsidDel="00FF2605">
          <w:rPr>
            <w:rFonts w:ascii="Times New Roman" w:hAnsi="Times New Roman" w:cs="Times New Roman"/>
          </w:rPr>
          <w:delText xml:space="preserve">started </w:delText>
        </w:r>
      </w:del>
      <w:ins w:id="11" w:author="Brown,James T" w:date="2019-01-19T21:40:00Z">
        <w:r w:rsidR="00FF2605">
          <w:rPr>
            <w:rFonts w:ascii="Times New Roman" w:hAnsi="Times New Roman" w:cs="Times New Roman"/>
          </w:rPr>
          <w:t xml:space="preserve">beginning </w:t>
        </w:r>
      </w:ins>
      <w:r w:rsidR="000B13CC">
        <w:rPr>
          <w:rFonts w:ascii="Times New Roman" w:hAnsi="Times New Roman" w:cs="Times New Roman"/>
        </w:rPr>
        <w:t xml:space="preserve">to </w:t>
      </w:r>
      <w:ins w:id="12" w:author="Brown,James T" w:date="2019-01-19T21:41:00Z">
        <w:r w:rsidR="00FF2605">
          <w:rPr>
            <w:rFonts w:ascii="Times New Roman" w:hAnsi="Times New Roman" w:cs="Times New Roman"/>
          </w:rPr>
          <w:t>repurpose</w:t>
        </w:r>
      </w:ins>
      <w:ins w:id="13" w:author="Brown,James T" w:date="2019-01-19T21:40:00Z">
        <w:r w:rsidR="00FF2605">
          <w:rPr>
            <w:rFonts w:ascii="Times New Roman" w:hAnsi="Times New Roman" w:cs="Times New Roman"/>
          </w:rPr>
          <w:t xml:space="preserve"> citrus orchards </w:t>
        </w:r>
      </w:ins>
      <w:ins w:id="14" w:author="Brown,James T" w:date="2019-01-19T21:41:00Z">
        <w:r w:rsidR="00FF2605">
          <w:rPr>
            <w:rFonts w:ascii="Times New Roman" w:hAnsi="Times New Roman" w:cs="Times New Roman"/>
          </w:rPr>
          <w:t>to grow</w:t>
        </w:r>
      </w:ins>
      <w:ins w:id="15" w:author="Brown,James T" w:date="2019-01-19T21:40:00Z">
        <w:r w:rsidR="00FF2605">
          <w:rPr>
            <w:rFonts w:ascii="Times New Roman" w:hAnsi="Times New Roman" w:cs="Times New Roman"/>
          </w:rPr>
          <w:t xml:space="preserve"> </w:t>
        </w:r>
      </w:ins>
      <w:del w:id="16" w:author="Brown,James T" w:date="2019-01-19T21:40:00Z">
        <w:r w:rsidR="000B13CC" w:rsidDel="00FF2605">
          <w:rPr>
            <w:rFonts w:ascii="Times New Roman" w:hAnsi="Times New Roman" w:cs="Times New Roman"/>
          </w:rPr>
          <w:delText xml:space="preserve">grow </w:delText>
        </w:r>
      </w:del>
      <w:r w:rsidR="0065274D">
        <w:rPr>
          <w:rFonts w:ascii="Times New Roman" w:hAnsi="Times New Roman" w:cs="Times New Roman"/>
        </w:rPr>
        <w:t xml:space="preserve">peach </w:t>
      </w:r>
      <w:r w:rsidR="0065274D" w:rsidRPr="009673BB">
        <w:rPr>
          <w:rFonts w:ascii="Times New Roman" w:hAnsi="Times New Roman" w:cs="Times New Roman"/>
        </w:rPr>
        <w:t>(</w:t>
      </w:r>
      <w:r w:rsidR="0065274D" w:rsidRPr="009673BB">
        <w:rPr>
          <w:rFonts w:ascii="Times New Roman" w:hAnsi="Times New Roman" w:cs="Times New Roman"/>
          <w:i/>
          <w:szCs w:val="24"/>
        </w:rPr>
        <w:t xml:space="preserve">Prunus </w:t>
      </w:r>
      <w:proofErr w:type="spellStart"/>
      <w:r w:rsidR="0065274D" w:rsidRPr="009673BB">
        <w:rPr>
          <w:rFonts w:ascii="Times New Roman" w:hAnsi="Times New Roman" w:cs="Times New Roman"/>
          <w:i/>
          <w:szCs w:val="24"/>
        </w:rPr>
        <w:t>persica</w:t>
      </w:r>
      <w:proofErr w:type="spellEnd"/>
      <w:r w:rsidR="0065274D">
        <w:rPr>
          <w:rFonts w:ascii="Times New Roman" w:hAnsi="Times New Roman" w:cs="Times New Roman"/>
          <w:szCs w:val="24"/>
        </w:rPr>
        <w:t>)</w:t>
      </w:r>
      <w:r w:rsidR="0065274D">
        <w:rPr>
          <w:rFonts w:ascii="Times New Roman" w:hAnsi="Times New Roman" w:cs="Times New Roman"/>
        </w:rPr>
        <w:t xml:space="preserve"> </w:t>
      </w:r>
      <w:ins w:id="17" w:author="Brown,James T" w:date="2019-01-19T21:41:00Z">
        <w:r w:rsidR="00FF2605">
          <w:rPr>
            <w:rFonts w:ascii="Times New Roman" w:hAnsi="Times New Roman" w:cs="Times New Roman"/>
          </w:rPr>
          <w:t xml:space="preserve">tree </w:t>
        </w:r>
      </w:ins>
      <w:r w:rsidR="0065274D">
        <w:rPr>
          <w:rFonts w:ascii="Times New Roman" w:hAnsi="Times New Roman" w:cs="Times New Roman"/>
        </w:rPr>
        <w:t>cultivars bred at the University of Florida</w:t>
      </w:r>
      <w:del w:id="18" w:author="Brown,James T" w:date="2019-01-19T21:41:00Z">
        <w:r w:rsidR="00470EAC" w:rsidDel="00FF2605">
          <w:rPr>
            <w:rFonts w:ascii="Times New Roman" w:hAnsi="Times New Roman" w:cs="Times New Roman"/>
          </w:rPr>
          <w:delText xml:space="preserve"> on land previously planted to citrus</w:delText>
        </w:r>
      </w:del>
      <w:r w:rsidR="0065274D">
        <w:rPr>
          <w:rFonts w:ascii="Times New Roman" w:hAnsi="Times New Roman" w:cs="Times New Roman"/>
        </w:rPr>
        <w:t xml:space="preserve">. </w:t>
      </w:r>
      <w:commentRangeStart w:id="19"/>
      <w:r w:rsidR="00DF47AF">
        <w:rPr>
          <w:rFonts w:ascii="Times New Roman" w:hAnsi="Times New Roman" w:cs="Times New Roman"/>
        </w:rPr>
        <w:t>O</w:t>
      </w:r>
      <w:r w:rsidR="004763FB" w:rsidRPr="009673BB">
        <w:rPr>
          <w:rFonts w:ascii="Times New Roman" w:hAnsi="Times New Roman" w:cs="Times New Roman"/>
          <w:szCs w:val="24"/>
        </w:rPr>
        <w:t xml:space="preserve">rganic </w:t>
      </w:r>
      <w:r w:rsidR="00DF47AF">
        <w:rPr>
          <w:rFonts w:ascii="Times New Roman" w:hAnsi="Times New Roman" w:cs="Times New Roman"/>
          <w:szCs w:val="24"/>
        </w:rPr>
        <w:t>sales</w:t>
      </w:r>
      <w:r w:rsidR="004763FB" w:rsidRPr="009673BB">
        <w:rPr>
          <w:rFonts w:ascii="Times New Roman" w:hAnsi="Times New Roman" w:cs="Times New Roman"/>
          <w:szCs w:val="24"/>
        </w:rPr>
        <w:t xml:space="preserve"> </w:t>
      </w:r>
      <w:r w:rsidR="00E87C37">
        <w:rPr>
          <w:rFonts w:ascii="Times New Roman" w:hAnsi="Times New Roman" w:cs="Times New Roman"/>
          <w:szCs w:val="24"/>
        </w:rPr>
        <w:t>are</w:t>
      </w:r>
      <w:r w:rsidR="004763FB" w:rsidRPr="009673BB">
        <w:rPr>
          <w:rFonts w:ascii="Times New Roman" w:hAnsi="Times New Roman" w:cs="Times New Roman"/>
          <w:szCs w:val="24"/>
        </w:rPr>
        <w:t xml:space="preserve"> increas</w:t>
      </w:r>
      <w:r w:rsidR="00E87C37">
        <w:rPr>
          <w:rFonts w:ascii="Times New Roman" w:hAnsi="Times New Roman" w:cs="Times New Roman"/>
          <w:szCs w:val="24"/>
        </w:rPr>
        <w:t>ing</w:t>
      </w:r>
      <w:commentRangeEnd w:id="19"/>
      <w:r w:rsidR="00FF2605">
        <w:rPr>
          <w:rStyle w:val="CommentReference"/>
        </w:rPr>
        <w:commentReference w:id="19"/>
      </w:r>
      <w:r w:rsidR="004763FB" w:rsidRPr="009673BB">
        <w:rPr>
          <w:rFonts w:ascii="Times New Roman" w:hAnsi="Times New Roman" w:cs="Times New Roman"/>
          <w:szCs w:val="24"/>
        </w:rPr>
        <w:t xml:space="preserve">, but </w:t>
      </w:r>
      <w:r w:rsidR="00E87C37">
        <w:rPr>
          <w:rFonts w:ascii="Times New Roman" w:hAnsi="Times New Roman" w:cs="Times New Roman"/>
          <w:szCs w:val="24"/>
        </w:rPr>
        <w:t>high</w:t>
      </w:r>
      <w:r w:rsidR="000B13CC">
        <w:rPr>
          <w:rFonts w:ascii="Times New Roman" w:hAnsi="Times New Roman" w:cs="Times New Roman"/>
          <w:szCs w:val="24"/>
        </w:rPr>
        <w:t xml:space="preserve"> insect pest and/or pathogen </w:t>
      </w:r>
      <w:r w:rsidR="00DF47AF">
        <w:rPr>
          <w:rFonts w:ascii="Times New Roman" w:hAnsi="Times New Roman" w:cs="Times New Roman"/>
          <w:szCs w:val="24"/>
        </w:rPr>
        <w:t>activity</w:t>
      </w:r>
      <w:r w:rsidR="004763FB" w:rsidRPr="009673BB">
        <w:rPr>
          <w:rFonts w:ascii="Times New Roman" w:hAnsi="Times New Roman" w:cs="Times New Roman"/>
          <w:szCs w:val="24"/>
        </w:rPr>
        <w:t xml:space="preserve"> in the southeastern US </w:t>
      </w:r>
      <w:r w:rsidR="00DF47AF">
        <w:rPr>
          <w:rFonts w:ascii="Times New Roman" w:hAnsi="Times New Roman" w:cs="Times New Roman"/>
          <w:szCs w:val="24"/>
        </w:rPr>
        <w:t xml:space="preserve">has </w:t>
      </w:r>
      <w:r w:rsidR="00892D92">
        <w:rPr>
          <w:rFonts w:ascii="Times New Roman" w:hAnsi="Times New Roman" w:cs="Times New Roman"/>
          <w:szCs w:val="24"/>
        </w:rPr>
        <w:t>lower</w:t>
      </w:r>
      <w:r w:rsidR="00470EAC">
        <w:rPr>
          <w:rFonts w:ascii="Times New Roman" w:hAnsi="Times New Roman" w:cs="Times New Roman"/>
          <w:szCs w:val="24"/>
        </w:rPr>
        <w:t>ed</w:t>
      </w:r>
      <w:r w:rsidR="00892D92">
        <w:rPr>
          <w:rFonts w:ascii="Times New Roman" w:hAnsi="Times New Roman" w:cs="Times New Roman"/>
          <w:szCs w:val="24"/>
        </w:rPr>
        <w:t xml:space="preserve"> marketable yield</w:t>
      </w:r>
      <w:r w:rsidR="004763FB" w:rsidRPr="009673BB">
        <w:rPr>
          <w:rFonts w:ascii="Times New Roman" w:hAnsi="Times New Roman" w:cs="Times New Roman"/>
          <w:szCs w:val="24"/>
        </w:rPr>
        <w:t xml:space="preserve"> </w:t>
      </w:r>
      <w:r w:rsidR="00E87C37">
        <w:rPr>
          <w:rFonts w:ascii="Times New Roman" w:hAnsi="Times New Roman" w:cs="Times New Roman"/>
          <w:szCs w:val="24"/>
        </w:rPr>
        <w:t xml:space="preserve">for </w:t>
      </w:r>
      <w:r w:rsidR="00E87C37" w:rsidRPr="009673BB">
        <w:rPr>
          <w:rFonts w:ascii="Times New Roman" w:hAnsi="Times New Roman" w:cs="Times New Roman"/>
          <w:szCs w:val="24"/>
        </w:rPr>
        <w:t>organic peach growers</w:t>
      </w:r>
      <w:r w:rsidR="00E87C37">
        <w:rPr>
          <w:rFonts w:ascii="Times New Roman" w:hAnsi="Times New Roman" w:cs="Times New Roman"/>
          <w:szCs w:val="24"/>
        </w:rPr>
        <w:t xml:space="preserve"> d</w:t>
      </w:r>
      <w:r w:rsidR="004763FB" w:rsidRPr="009673BB">
        <w:rPr>
          <w:rFonts w:ascii="Times New Roman" w:hAnsi="Times New Roman" w:cs="Times New Roman"/>
          <w:szCs w:val="24"/>
        </w:rPr>
        <w:t>ue to a lack of effective</w:t>
      </w:r>
      <w:r w:rsidR="00236C26" w:rsidRPr="009673BB">
        <w:rPr>
          <w:rFonts w:ascii="Times New Roman" w:hAnsi="Times New Roman" w:cs="Times New Roman"/>
          <w:szCs w:val="24"/>
        </w:rPr>
        <w:t xml:space="preserve"> </w:t>
      </w:r>
      <w:commentRangeStart w:id="20"/>
      <w:r w:rsidR="00236C26" w:rsidRPr="009673BB">
        <w:rPr>
          <w:rFonts w:ascii="Times New Roman" w:hAnsi="Times New Roman" w:cs="Times New Roman"/>
          <w:szCs w:val="24"/>
        </w:rPr>
        <w:t>organically-approved</w:t>
      </w:r>
      <w:r w:rsidR="004763FB" w:rsidRPr="009673BB">
        <w:rPr>
          <w:rFonts w:ascii="Times New Roman" w:hAnsi="Times New Roman" w:cs="Times New Roman"/>
          <w:szCs w:val="24"/>
        </w:rPr>
        <w:t xml:space="preserve"> </w:t>
      </w:r>
      <w:commentRangeEnd w:id="20"/>
      <w:r w:rsidR="00917E71">
        <w:rPr>
          <w:rStyle w:val="CommentReference"/>
        </w:rPr>
        <w:commentReference w:id="20"/>
      </w:r>
      <w:r w:rsidR="004763FB" w:rsidRPr="009673BB">
        <w:rPr>
          <w:rFonts w:ascii="Times New Roman" w:hAnsi="Times New Roman" w:cs="Times New Roman"/>
          <w:szCs w:val="24"/>
        </w:rPr>
        <w:t xml:space="preserve">integrated pest and disease management </w:t>
      </w:r>
      <w:r w:rsidR="00236C26" w:rsidRPr="009673BB">
        <w:rPr>
          <w:rFonts w:ascii="Times New Roman" w:hAnsi="Times New Roman" w:cs="Times New Roman"/>
          <w:szCs w:val="24"/>
        </w:rPr>
        <w:t xml:space="preserve">options. </w:t>
      </w:r>
      <w:r w:rsidR="00DF47AF">
        <w:rPr>
          <w:rFonts w:ascii="Times New Roman" w:hAnsi="Times New Roman" w:cs="Times New Roman"/>
          <w:szCs w:val="24"/>
        </w:rPr>
        <w:t>A</w:t>
      </w:r>
      <w:r w:rsidR="00413437" w:rsidRPr="009673BB">
        <w:rPr>
          <w:rFonts w:ascii="Times New Roman" w:hAnsi="Times New Roman" w:cs="Times New Roman"/>
          <w:szCs w:val="24"/>
        </w:rPr>
        <w:t xml:space="preserve"> </w:t>
      </w:r>
      <w:r w:rsidR="00236C26" w:rsidRPr="009673BB">
        <w:rPr>
          <w:rFonts w:ascii="Times New Roman" w:hAnsi="Times New Roman" w:cs="Times New Roman"/>
          <w:szCs w:val="24"/>
        </w:rPr>
        <w:t>pilot project</w:t>
      </w:r>
      <w:r w:rsidR="00DF47AF">
        <w:rPr>
          <w:rFonts w:ascii="Times New Roman" w:hAnsi="Times New Roman" w:cs="Times New Roman"/>
          <w:szCs w:val="24"/>
        </w:rPr>
        <w:t xml:space="preserve"> conducted by Clemson University researchers demonstrated that</w:t>
      </w:r>
      <w:r w:rsidR="00236C26" w:rsidRPr="009673BB">
        <w:rPr>
          <w:rFonts w:ascii="Times New Roman" w:hAnsi="Times New Roman" w:cs="Times New Roman"/>
          <w:szCs w:val="24"/>
        </w:rPr>
        <w:t xml:space="preserve"> manually bagged peaches increased marketable yield </w:t>
      </w:r>
      <w:r w:rsidR="00DF47AF">
        <w:rPr>
          <w:rFonts w:ascii="Times New Roman" w:hAnsi="Times New Roman" w:cs="Times New Roman"/>
          <w:szCs w:val="24"/>
        </w:rPr>
        <w:t xml:space="preserve">in </w:t>
      </w:r>
      <w:r w:rsidR="00FB5B3A">
        <w:rPr>
          <w:rFonts w:ascii="Times New Roman" w:hAnsi="Times New Roman" w:cs="Times New Roman"/>
          <w:szCs w:val="24"/>
        </w:rPr>
        <w:t>South Carolina</w:t>
      </w:r>
      <w:r w:rsidR="00DF47AF">
        <w:rPr>
          <w:rFonts w:ascii="Times New Roman" w:hAnsi="Times New Roman" w:cs="Times New Roman"/>
          <w:szCs w:val="24"/>
        </w:rPr>
        <w:t xml:space="preserve">. </w:t>
      </w:r>
      <w:commentRangeStart w:id="21"/>
      <w:r w:rsidR="0065274D" w:rsidRPr="009673BB">
        <w:rPr>
          <w:rFonts w:ascii="Times New Roman" w:hAnsi="Times New Roman" w:cs="Times New Roman"/>
        </w:rPr>
        <w:t xml:space="preserve">My </w:t>
      </w:r>
      <w:r w:rsidR="00E87C37">
        <w:rPr>
          <w:rFonts w:ascii="Times New Roman" w:hAnsi="Times New Roman" w:cs="Times New Roman"/>
        </w:rPr>
        <w:t xml:space="preserve">PhD </w:t>
      </w:r>
      <w:r w:rsidR="0065274D" w:rsidRPr="009673BB">
        <w:rPr>
          <w:rFonts w:ascii="Times New Roman" w:hAnsi="Times New Roman" w:cs="Times New Roman"/>
        </w:rPr>
        <w:t>research program</w:t>
      </w:r>
      <w:r w:rsidR="0065274D">
        <w:rPr>
          <w:rFonts w:ascii="Times New Roman" w:hAnsi="Times New Roman" w:cs="Times New Roman"/>
        </w:rPr>
        <w:t xml:space="preserve"> </w:t>
      </w:r>
      <w:r w:rsidR="00DF47AF">
        <w:rPr>
          <w:rFonts w:ascii="Times New Roman" w:hAnsi="Times New Roman" w:cs="Times New Roman"/>
        </w:rPr>
        <w:t>includes</w:t>
      </w:r>
      <w:r w:rsidR="0065274D">
        <w:rPr>
          <w:rFonts w:ascii="Times New Roman" w:hAnsi="Times New Roman" w:cs="Times New Roman"/>
        </w:rPr>
        <w:t xml:space="preserve"> </w:t>
      </w:r>
      <w:r w:rsidR="0065274D" w:rsidRPr="009673BB">
        <w:rPr>
          <w:rFonts w:ascii="Times New Roman" w:hAnsi="Times New Roman" w:cs="Times New Roman"/>
        </w:rPr>
        <w:t>three projects</w:t>
      </w:r>
      <w:r w:rsidR="00C829F1">
        <w:rPr>
          <w:rFonts w:ascii="Times New Roman" w:hAnsi="Times New Roman" w:cs="Times New Roman"/>
        </w:rPr>
        <w:t xml:space="preserve"> designed to help Florida perennial fruit growers</w:t>
      </w:r>
      <w:r w:rsidR="0065274D" w:rsidRPr="009673BB">
        <w:rPr>
          <w:rFonts w:ascii="Times New Roman" w:hAnsi="Times New Roman" w:cs="Times New Roman"/>
        </w:rPr>
        <w:t xml:space="preserve">: bagging to reduce organic peach </w:t>
      </w:r>
      <w:r w:rsidR="0065274D" w:rsidRPr="009673BB">
        <w:rPr>
          <w:rFonts w:ascii="Times New Roman" w:hAnsi="Times New Roman" w:cs="Times New Roman"/>
          <w:szCs w:val="24"/>
        </w:rPr>
        <w:t>insect and pathogen injury</w:t>
      </w:r>
      <w:r w:rsidR="00892D92">
        <w:rPr>
          <w:rFonts w:ascii="Times New Roman" w:hAnsi="Times New Roman" w:cs="Times New Roman"/>
          <w:szCs w:val="24"/>
        </w:rPr>
        <w:t>;</w:t>
      </w:r>
      <w:r w:rsidR="0065274D" w:rsidRPr="009673BB">
        <w:rPr>
          <w:rFonts w:ascii="Times New Roman" w:hAnsi="Times New Roman" w:cs="Times New Roman"/>
          <w:szCs w:val="24"/>
        </w:rPr>
        <w:t xml:space="preserve"> </w:t>
      </w:r>
      <w:r w:rsidR="00E87C37">
        <w:rPr>
          <w:rFonts w:ascii="Times New Roman" w:hAnsi="Times New Roman" w:cs="Times New Roman"/>
          <w:szCs w:val="24"/>
        </w:rPr>
        <w:t>p</w:t>
      </w:r>
      <w:r w:rsidR="0065274D" w:rsidRPr="009673BB">
        <w:rPr>
          <w:rFonts w:ascii="Times New Roman" w:hAnsi="Times New Roman" w:cs="Times New Roman"/>
          <w:szCs w:val="24"/>
        </w:rPr>
        <w:t xml:space="preserve">each fruit quality </w:t>
      </w:r>
      <w:r w:rsidR="00892D92">
        <w:rPr>
          <w:rFonts w:ascii="Times New Roman" w:hAnsi="Times New Roman" w:cs="Times New Roman"/>
          <w:szCs w:val="24"/>
        </w:rPr>
        <w:t>under</w:t>
      </w:r>
      <w:r w:rsidR="0065274D" w:rsidRPr="009673BB">
        <w:rPr>
          <w:rFonts w:ascii="Times New Roman" w:hAnsi="Times New Roman" w:cs="Times New Roman"/>
          <w:szCs w:val="24"/>
        </w:rPr>
        <w:t xml:space="preserve"> different </w:t>
      </w:r>
      <w:r w:rsidR="00892D92">
        <w:rPr>
          <w:rFonts w:ascii="Times New Roman" w:hAnsi="Times New Roman" w:cs="Times New Roman"/>
          <w:szCs w:val="24"/>
        </w:rPr>
        <w:t xml:space="preserve">colored </w:t>
      </w:r>
      <w:r w:rsidR="0065274D" w:rsidRPr="009673BB">
        <w:rPr>
          <w:rFonts w:ascii="Times New Roman" w:hAnsi="Times New Roman" w:cs="Times New Roman"/>
          <w:szCs w:val="24"/>
        </w:rPr>
        <w:t>light conditions</w:t>
      </w:r>
      <w:r w:rsidR="00892D92">
        <w:rPr>
          <w:rFonts w:ascii="Times New Roman" w:hAnsi="Times New Roman" w:cs="Times New Roman"/>
          <w:szCs w:val="24"/>
        </w:rPr>
        <w:t>;</w:t>
      </w:r>
      <w:r w:rsidR="0065274D" w:rsidRPr="009673BB">
        <w:rPr>
          <w:rFonts w:ascii="Times New Roman" w:hAnsi="Times New Roman" w:cs="Times New Roman"/>
          <w:szCs w:val="24"/>
        </w:rPr>
        <w:t xml:space="preserve"> and cover crop growth and residue degradation rates.</w:t>
      </w:r>
      <w:commentRangeEnd w:id="21"/>
      <w:r w:rsidR="007F005D">
        <w:rPr>
          <w:rStyle w:val="CommentReference"/>
        </w:rPr>
        <w:commentReference w:id="21"/>
      </w:r>
    </w:p>
    <w:p w14:paraId="5DBFD8BF" w14:textId="77777777" w:rsidR="00413437" w:rsidRDefault="00413437" w:rsidP="009673BB">
      <w:pPr>
        <w:spacing w:line="480" w:lineRule="auto"/>
        <w:rPr>
          <w:rFonts w:ascii="Times New Roman" w:hAnsi="Times New Roman" w:cs="Times New Roman"/>
          <w:szCs w:val="24"/>
        </w:rPr>
      </w:pPr>
    </w:p>
    <w:p w14:paraId="23EB0AEE" w14:textId="77777777" w:rsidR="00DF47AF" w:rsidRDefault="000B13CC" w:rsidP="00506918">
      <w:pPr>
        <w:spacing w:line="480" w:lineRule="auto"/>
        <w:rPr>
          <w:rFonts w:ascii="Times New Roman" w:hAnsi="Times New Roman" w:cs="Times New Roman"/>
          <w:szCs w:val="24"/>
        </w:rPr>
      </w:pPr>
      <w:commentRangeStart w:id="22"/>
      <w:r>
        <w:rPr>
          <w:rFonts w:ascii="Times New Roman" w:hAnsi="Times New Roman" w:cs="Times New Roman"/>
          <w:szCs w:val="24"/>
        </w:rPr>
        <w:t>In collaboration with a</w:t>
      </w:r>
      <w:r w:rsidR="00DF47AF">
        <w:rPr>
          <w:rFonts w:ascii="Times New Roman" w:hAnsi="Times New Roman" w:cs="Times New Roman"/>
          <w:szCs w:val="24"/>
        </w:rPr>
        <w:t xml:space="preserve"> certified </w:t>
      </w:r>
      <w:r w:rsidR="00892D92">
        <w:rPr>
          <w:rFonts w:ascii="Times New Roman" w:hAnsi="Times New Roman" w:cs="Times New Roman"/>
          <w:szCs w:val="24"/>
        </w:rPr>
        <w:t>organic</w:t>
      </w:r>
      <w:r>
        <w:rPr>
          <w:rFonts w:ascii="Times New Roman" w:hAnsi="Times New Roman" w:cs="Times New Roman"/>
          <w:szCs w:val="24"/>
        </w:rPr>
        <w:t xml:space="preserve"> grower</w:t>
      </w:r>
      <w:r w:rsidR="00892D92">
        <w:rPr>
          <w:rFonts w:ascii="Times New Roman" w:hAnsi="Times New Roman" w:cs="Times New Roman"/>
          <w:szCs w:val="24"/>
        </w:rPr>
        <w:t xml:space="preserve"> in central Florida</w:t>
      </w:r>
      <w:r>
        <w:rPr>
          <w:rFonts w:ascii="Times New Roman" w:hAnsi="Times New Roman" w:cs="Times New Roman"/>
          <w:szCs w:val="24"/>
        </w:rPr>
        <w:t>, an on-farm trial to assess the</w:t>
      </w:r>
      <w:r w:rsidR="00DF47AF">
        <w:rPr>
          <w:rFonts w:ascii="Times New Roman" w:hAnsi="Times New Roman" w:cs="Times New Roman"/>
          <w:szCs w:val="24"/>
        </w:rPr>
        <w:t xml:space="preserve"> impacts</w:t>
      </w:r>
      <w:r>
        <w:rPr>
          <w:rFonts w:ascii="Times New Roman" w:hAnsi="Times New Roman" w:cs="Times New Roman"/>
          <w:szCs w:val="24"/>
        </w:rPr>
        <w:t xml:space="preserve"> of bagging organic peaches began in 2018</w:t>
      </w:r>
      <w:commentRangeEnd w:id="22"/>
      <w:r w:rsidR="00160AFF">
        <w:rPr>
          <w:rStyle w:val="CommentReference"/>
        </w:rPr>
        <w:commentReference w:id="22"/>
      </w:r>
      <w:r>
        <w:rPr>
          <w:rFonts w:ascii="Times New Roman" w:hAnsi="Times New Roman" w:cs="Times New Roman"/>
          <w:szCs w:val="24"/>
        </w:rPr>
        <w:t xml:space="preserve">. </w:t>
      </w:r>
      <w:commentRangeStart w:id="23"/>
      <w:r w:rsidR="00E87C37">
        <w:rPr>
          <w:rFonts w:ascii="Times New Roman" w:hAnsi="Times New Roman" w:cs="Times New Roman"/>
          <w:szCs w:val="24"/>
        </w:rPr>
        <w:t>Past</w:t>
      </w:r>
      <w:r>
        <w:rPr>
          <w:rFonts w:ascii="Times New Roman" w:hAnsi="Times New Roman" w:cs="Times New Roman"/>
          <w:szCs w:val="24"/>
        </w:rPr>
        <w:t xml:space="preserve"> research has </w:t>
      </w:r>
      <w:r w:rsidR="00470EAC">
        <w:rPr>
          <w:rFonts w:ascii="Times New Roman" w:hAnsi="Times New Roman" w:cs="Times New Roman"/>
          <w:szCs w:val="24"/>
        </w:rPr>
        <w:t>provided</w:t>
      </w:r>
      <w:r w:rsidR="00E87C37">
        <w:rPr>
          <w:rFonts w:ascii="Times New Roman" w:hAnsi="Times New Roman" w:cs="Times New Roman"/>
          <w:szCs w:val="24"/>
        </w:rPr>
        <w:t xml:space="preserve"> </w:t>
      </w:r>
      <w:r w:rsidR="00470EAC">
        <w:rPr>
          <w:rFonts w:ascii="Times New Roman" w:hAnsi="Times New Roman" w:cs="Times New Roman"/>
          <w:szCs w:val="24"/>
        </w:rPr>
        <w:t>mixed results regarding</w:t>
      </w:r>
      <w:r w:rsidR="00FB5B3A">
        <w:rPr>
          <w:rFonts w:ascii="Times New Roman" w:hAnsi="Times New Roman" w:cs="Times New Roman"/>
          <w:szCs w:val="24"/>
        </w:rPr>
        <w:t xml:space="preserve"> an increased anthocyanin content of fruit when grown</w:t>
      </w:r>
      <w:r w:rsidR="00DF47AF">
        <w:rPr>
          <w:rFonts w:ascii="Times New Roman" w:hAnsi="Times New Roman" w:cs="Times New Roman"/>
          <w:szCs w:val="24"/>
        </w:rPr>
        <w:t xml:space="preserve"> </w:t>
      </w:r>
      <w:r w:rsidR="00FB5B3A">
        <w:rPr>
          <w:rFonts w:ascii="Times New Roman" w:hAnsi="Times New Roman" w:cs="Times New Roman"/>
          <w:szCs w:val="24"/>
        </w:rPr>
        <w:t>in light filtered by</w:t>
      </w:r>
      <w:r w:rsidR="00DF47AF">
        <w:rPr>
          <w:rFonts w:ascii="Times New Roman" w:hAnsi="Times New Roman" w:cs="Times New Roman"/>
          <w:szCs w:val="24"/>
        </w:rPr>
        <w:t xml:space="preserve"> different colors</w:t>
      </w:r>
      <w:r w:rsidR="00FB5B3A">
        <w:rPr>
          <w:rFonts w:ascii="Times New Roman" w:hAnsi="Times New Roman" w:cs="Times New Roman"/>
          <w:szCs w:val="24"/>
        </w:rPr>
        <w:t xml:space="preserve"> and a second </w:t>
      </w:r>
      <w:r w:rsidR="00E87C37">
        <w:rPr>
          <w:rFonts w:ascii="Times New Roman" w:hAnsi="Times New Roman" w:cs="Times New Roman"/>
          <w:szCs w:val="24"/>
        </w:rPr>
        <w:t>complimentary</w:t>
      </w:r>
      <w:r>
        <w:rPr>
          <w:rFonts w:ascii="Times New Roman" w:hAnsi="Times New Roman" w:cs="Times New Roman"/>
          <w:szCs w:val="24"/>
        </w:rPr>
        <w:t xml:space="preserve"> one-year project</w:t>
      </w:r>
      <w:r w:rsidR="00E87C37">
        <w:rPr>
          <w:rFonts w:ascii="Times New Roman" w:hAnsi="Times New Roman" w:cs="Times New Roman"/>
          <w:szCs w:val="24"/>
        </w:rPr>
        <w:t xml:space="preserve"> </w:t>
      </w:r>
      <w:r w:rsidR="00FB5B3A">
        <w:rPr>
          <w:rFonts w:ascii="Times New Roman" w:hAnsi="Times New Roman" w:cs="Times New Roman"/>
          <w:szCs w:val="24"/>
        </w:rPr>
        <w:t>will assess</w:t>
      </w:r>
      <w:r w:rsidR="00470EAC">
        <w:rPr>
          <w:rFonts w:ascii="Times New Roman" w:hAnsi="Times New Roman" w:cs="Times New Roman"/>
          <w:szCs w:val="24"/>
        </w:rPr>
        <w:t xml:space="preserve"> peach</w:t>
      </w:r>
      <w:r w:rsidR="00FB5B3A">
        <w:rPr>
          <w:rFonts w:ascii="Times New Roman" w:hAnsi="Times New Roman" w:cs="Times New Roman"/>
          <w:szCs w:val="24"/>
        </w:rPr>
        <w:t xml:space="preserve"> quality when</w:t>
      </w:r>
      <w:r w:rsidR="00E87C37">
        <w:rPr>
          <w:rFonts w:ascii="Times New Roman" w:hAnsi="Times New Roman" w:cs="Times New Roman"/>
          <w:szCs w:val="24"/>
        </w:rPr>
        <w:t xml:space="preserve"> grow</w:t>
      </w:r>
      <w:r w:rsidR="00470EAC">
        <w:rPr>
          <w:rFonts w:ascii="Times New Roman" w:hAnsi="Times New Roman" w:cs="Times New Roman"/>
          <w:szCs w:val="24"/>
        </w:rPr>
        <w:t xml:space="preserve">n </w:t>
      </w:r>
      <w:r w:rsidR="00E87C37">
        <w:rPr>
          <w:rFonts w:ascii="Times New Roman" w:hAnsi="Times New Roman" w:cs="Times New Roman"/>
          <w:szCs w:val="24"/>
        </w:rPr>
        <w:t>in colored bags</w:t>
      </w:r>
      <w:r>
        <w:rPr>
          <w:rFonts w:ascii="Times New Roman" w:hAnsi="Times New Roman" w:cs="Times New Roman"/>
          <w:szCs w:val="24"/>
        </w:rPr>
        <w:t>.</w:t>
      </w:r>
      <w:commentRangeEnd w:id="23"/>
      <w:r w:rsidR="003E4AF5">
        <w:rPr>
          <w:rStyle w:val="CommentReference"/>
        </w:rPr>
        <w:commentReference w:id="23"/>
      </w:r>
      <w:r>
        <w:rPr>
          <w:rFonts w:ascii="Times New Roman" w:hAnsi="Times New Roman" w:cs="Times New Roman"/>
          <w:szCs w:val="24"/>
        </w:rPr>
        <w:t xml:space="preserve"> </w:t>
      </w:r>
      <w:commentRangeStart w:id="24"/>
      <w:ins w:id="25" w:author="Brown,James T" w:date="2019-01-19T22:25:00Z">
        <w:r w:rsidR="00753BE8">
          <w:rPr>
            <w:rFonts w:ascii="Times New Roman" w:hAnsi="Times New Roman" w:cs="Times New Roman"/>
            <w:szCs w:val="24"/>
          </w:rPr>
          <w:t xml:space="preserve">In addition to </w:t>
        </w:r>
      </w:ins>
      <w:ins w:id="26" w:author="Brown,James T" w:date="2019-01-19T22:26:00Z">
        <w:r w:rsidR="007806F7">
          <w:rPr>
            <w:rFonts w:ascii="Times New Roman" w:hAnsi="Times New Roman" w:cs="Times New Roman"/>
            <w:szCs w:val="24"/>
          </w:rPr>
          <w:t xml:space="preserve">helping farmers reduce injury to their peaches </w:t>
        </w:r>
      </w:ins>
      <w:ins w:id="27" w:author="Brown,James T" w:date="2019-01-19T22:27:00Z">
        <w:r w:rsidR="007806F7">
          <w:rPr>
            <w:rFonts w:ascii="Times New Roman" w:hAnsi="Times New Roman" w:cs="Times New Roman"/>
            <w:szCs w:val="24"/>
          </w:rPr>
          <w:t>we plant to investigate the role of c</w:t>
        </w:r>
      </w:ins>
      <w:moveToRangeStart w:id="28" w:author="Brown,James T" w:date="2019-01-19T22:25:00Z" w:name="move535700058"/>
      <w:moveTo w:id="29" w:author="Brown,James T" w:date="2019-01-19T22:25:00Z">
        <w:del w:id="30" w:author="Brown,James T" w:date="2019-01-19T22:27:00Z">
          <w:r w:rsidR="00753BE8" w:rsidDel="007806F7">
            <w:rPr>
              <w:rFonts w:ascii="Times New Roman" w:hAnsi="Times New Roman" w:cs="Times New Roman"/>
              <w:szCs w:val="24"/>
            </w:rPr>
            <w:delText>C</w:delText>
          </w:r>
        </w:del>
        <w:r w:rsidR="00753BE8">
          <w:rPr>
            <w:rFonts w:ascii="Times New Roman" w:hAnsi="Times New Roman" w:cs="Times New Roman"/>
            <w:szCs w:val="24"/>
          </w:rPr>
          <w:t xml:space="preserve">over crops </w:t>
        </w:r>
      </w:moveTo>
      <w:ins w:id="31" w:author="Brown,James T" w:date="2019-01-19T22:27:00Z">
        <w:r w:rsidR="007806F7">
          <w:rPr>
            <w:rFonts w:ascii="Times New Roman" w:hAnsi="Times New Roman" w:cs="Times New Roman"/>
            <w:szCs w:val="24"/>
          </w:rPr>
          <w:t xml:space="preserve">in </w:t>
        </w:r>
      </w:ins>
      <w:moveTo w:id="32" w:author="Brown,James T" w:date="2019-01-19T22:25:00Z">
        <w:r w:rsidR="00753BE8">
          <w:rPr>
            <w:rFonts w:ascii="Times New Roman" w:hAnsi="Times New Roman" w:cs="Times New Roman"/>
            <w:szCs w:val="24"/>
          </w:rPr>
          <w:t>improv</w:t>
        </w:r>
      </w:moveTo>
      <w:ins w:id="33" w:author="Brown,James T" w:date="2019-01-19T22:27:00Z">
        <w:r w:rsidR="007806F7">
          <w:rPr>
            <w:rFonts w:ascii="Times New Roman" w:hAnsi="Times New Roman" w:cs="Times New Roman"/>
            <w:szCs w:val="24"/>
          </w:rPr>
          <w:t>ing</w:t>
        </w:r>
      </w:ins>
      <w:moveTo w:id="34" w:author="Brown,James T" w:date="2019-01-19T22:25:00Z">
        <w:del w:id="35" w:author="Brown,James T" w:date="2019-01-19T22:27:00Z">
          <w:r w:rsidR="00753BE8" w:rsidDel="007806F7">
            <w:rPr>
              <w:rFonts w:ascii="Times New Roman" w:hAnsi="Times New Roman" w:cs="Times New Roman"/>
              <w:szCs w:val="24"/>
            </w:rPr>
            <w:delText>e</w:delText>
          </w:r>
        </w:del>
        <w:r w:rsidR="00753BE8">
          <w:rPr>
            <w:rFonts w:ascii="Times New Roman" w:hAnsi="Times New Roman" w:cs="Times New Roman"/>
            <w:szCs w:val="24"/>
          </w:rPr>
          <w:t xml:space="preserve"> water and soil quality and </w:t>
        </w:r>
      </w:moveTo>
      <w:ins w:id="36" w:author="Brown,James T" w:date="2019-01-19T22:28:00Z">
        <w:r w:rsidR="007806F7">
          <w:rPr>
            <w:rFonts w:ascii="Times New Roman" w:hAnsi="Times New Roman" w:cs="Times New Roman"/>
            <w:szCs w:val="24"/>
          </w:rPr>
          <w:t>in nutrient release</w:t>
        </w:r>
      </w:ins>
      <w:moveTo w:id="37" w:author="Brown,James T" w:date="2019-01-19T22:25:00Z">
        <w:del w:id="38" w:author="Brown,James T" w:date="2019-01-19T22:28:00Z">
          <w:r w:rsidR="00753BE8" w:rsidDel="007806F7">
            <w:rPr>
              <w:rFonts w:ascii="Times New Roman" w:hAnsi="Times New Roman" w:cs="Times New Roman"/>
              <w:szCs w:val="24"/>
            </w:rPr>
            <w:delText>a third project that evaluates growth and release of nutrients from cover crops grown</w:delText>
          </w:r>
        </w:del>
        <w:r w:rsidR="00753BE8">
          <w:rPr>
            <w:rFonts w:ascii="Times New Roman" w:hAnsi="Times New Roman" w:cs="Times New Roman"/>
            <w:szCs w:val="24"/>
          </w:rPr>
          <w:t xml:space="preserve"> in perennial orchards</w:t>
        </w:r>
      </w:moveTo>
      <w:ins w:id="39" w:author="Brown,James T" w:date="2019-01-19T22:28:00Z">
        <w:r w:rsidR="007806F7">
          <w:rPr>
            <w:rFonts w:ascii="Times New Roman" w:hAnsi="Times New Roman" w:cs="Times New Roman"/>
            <w:szCs w:val="24"/>
          </w:rPr>
          <w:t>.</w:t>
        </w:r>
        <w:commentRangeEnd w:id="24"/>
        <w:r w:rsidR="007806F7">
          <w:rPr>
            <w:rStyle w:val="CommentReference"/>
          </w:rPr>
          <w:commentReference w:id="24"/>
        </w:r>
        <w:r w:rsidR="007806F7">
          <w:rPr>
            <w:rFonts w:ascii="Times New Roman" w:hAnsi="Times New Roman" w:cs="Times New Roman"/>
            <w:szCs w:val="24"/>
          </w:rPr>
          <w:t xml:space="preserve"> </w:t>
        </w:r>
      </w:ins>
      <w:moveTo w:id="40" w:author="Brown,James T" w:date="2019-01-19T22:25:00Z">
        <w:del w:id="41" w:author="Brown,James T" w:date="2019-01-19T22:28:00Z">
          <w:r w:rsidR="00753BE8" w:rsidDel="007806F7">
            <w:rPr>
              <w:rFonts w:ascii="Times New Roman" w:hAnsi="Times New Roman" w:cs="Times New Roman"/>
              <w:szCs w:val="24"/>
            </w:rPr>
            <w:delText xml:space="preserve"> will be initiated in 2019. </w:delText>
          </w:r>
        </w:del>
      </w:moveTo>
      <w:moveToRangeEnd w:id="28"/>
      <w:r w:rsidR="00892D92">
        <w:rPr>
          <w:rFonts w:ascii="Times New Roman" w:hAnsi="Times New Roman" w:cs="Times New Roman"/>
          <w:szCs w:val="24"/>
        </w:rPr>
        <w:t xml:space="preserve">Bagging </w:t>
      </w:r>
      <w:r w:rsidR="00FB5B3A">
        <w:rPr>
          <w:rFonts w:ascii="Times New Roman" w:hAnsi="Times New Roman" w:cs="Times New Roman"/>
          <w:szCs w:val="24"/>
        </w:rPr>
        <w:t xml:space="preserve">is a labor intensive process </w:t>
      </w:r>
      <w:ins w:id="42" w:author="Brown,James T" w:date="2019-01-19T22:31:00Z">
        <w:r w:rsidR="00655622">
          <w:rPr>
            <w:rFonts w:ascii="Times New Roman" w:hAnsi="Times New Roman" w:cs="Times New Roman"/>
            <w:szCs w:val="24"/>
          </w:rPr>
          <w:t xml:space="preserve">and introducing cover crop systems increases production costs but before providing any recommendation </w:t>
        </w:r>
      </w:ins>
      <w:del w:id="43" w:author="Brown,James T" w:date="2019-01-19T22:31:00Z">
        <w:r w:rsidR="00FB5B3A" w:rsidDel="00655622">
          <w:rPr>
            <w:rFonts w:ascii="Times New Roman" w:hAnsi="Times New Roman" w:cs="Times New Roman"/>
            <w:szCs w:val="24"/>
          </w:rPr>
          <w:delText>with offsetting expenses and accordingly,</w:delText>
        </w:r>
        <w:r w:rsidR="00892D92" w:rsidDel="00655622">
          <w:rPr>
            <w:rFonts w:ascii="Times New Roman" w:hAnsi="Times New Roman" w:cs="Times New Roman"/>
            <w:szCs w:val="24"/>
          </w:rPr>
          <w:delText xml:space="preserve"> </w:delText>
        </w:r>
      </w:del>
      <w:r w:rsidR="00892D92">
        <w:rPr>
          <w:rFonts w:ascii="Times New Roman" w:hAnsi="Times New Roman" w:cs="Times New Roman"/>
          <w:szCs w:val="24"/>
        </w:rPr>
        <w:t xml:space="preserve">a financial assessment </w:t>
      </w:r>
      <w:r w:rsidR="00FB5B3A">
        <w:rPr>
          <w:rFonts w:ascii="Times New Roman" w:hAnsi="Times New Roman" w:cs="Times New Roman"/>
          <w:szCs w:val="24"/>
        </w:rPr>
        <w:t xml:space="preserve">will be </w:t>
      </w:r>
      <w:r w:rsidR="00FB5B3A">
        <w:rPr>
          <w:rFonts w:ascii="Times New Roman" w:hAnsi="Times New Roman" w:cs="Times New Roman"/>
          <w:szCs w:val="24"/>
        </w:rPr>
        <w:lastRenderedPageBreak/>
        <w:t>conducted</w:t>
      </w:r>
      <w:del w:id="44" w:author="Brown,James T" w:date="2019-01-19T22:32:00Z">
        <w:r w:rsidR="00FB5B3A" w:rsidDel="00655622">
          <w:rPr>
            <w:rFonts w:ascii="Times New Roman" w:hAnsi="Times New Roman" w:cs="Times New Roman"/>
            <w:szCs w:val="24"/>
          </w:rPr>
          <w:delText xml:space="preserve"> before providing</w:delText>
        </w:r>
        <w:r w:rsidR="00892D92" w:rsidDel="00655622">
          <w:rPr>
            <w:rFonts w:ascii="Times New Roman" w:hAnsi="Times New Roman" w:cs="Times New Roman"/>
            <w:szCs w:val="24"/>
          </w:rPr>
          <w:delText xml:space="preserve"> recommendations</w:delText>
        </w:r>
      </w:del>
      <w:r w:rsidR="00892D92">
        <w:rPr>
          <w:rFonts w:ascii="Times New Roman" w:hAnsi="Times New Roman" w:cs="Times New Roman"/>
          <w:szCs w:val="24"/>
        </w:rPr>
        <w:t xml:space="preserve">. </w:t>
      </w:r>
      <w:ins w:id="45" w:author="Brown,James T" w:date="2019-01-19T22:33:00Z">
        <w:r w:rsidR="00655622">
          <w:rPr>
            <w:rFonts w:ascii="Times New Roman" w:hAnsi="Times New Roman" w:cs="Times New Roman"/>
            <w:szCs w:val="24"/>
          </w:rPr>
          <w:t>Our goal is to</w:t>
        </w:r>
      </w:ins>
      <w:moveFromRangeStart w:id="46" w:author="Brown,James T" w:date="2019-01-19T22:25:00Z" w:name="move535700058"/>
      <w:moveFrom w:id="47" w:author="Brown,James T" w:date="2019-01-19T22:25:00Z">
        <w:r w:rsidR="00506918" w:rsidDel="00753BE8">
          <w:rPr>
            <w:rFonts w:ascii="Times New Roman" w:hAnsi="Times New Roman" w:cs="Times New Roman"/>
            <w:szCs w:val="24"/>
          </w:rPr>
          <w:t xml:space="preserve">Cover crops improve water and soil quality and a third project that evaluates </w:t>
        </w:r>
        <w:r w:rsidR="00470EAC" w:rsidDel="00753BE8">
          <w:rPr>
            <w:rFonts w:ascii="Times New Roman" w:hAnsi="Times New Roman" w:cs="Times New Roman"/>
            <w:szCs w:val="24"/>
          </w:rPr>
          <w:t xml:space="preserve">growth and release of </w:t>
        </w:r>
        <w:r w:rsidR="00506918" w:rsidDel="00753BE8">
          <w:rPr>
            <w:rFonts w:ascii="Times New Roman" w:hAnsi="Times New Roman" w:cs="Times New Roman"/>
            <w:szCs w:val="24"/>
          </w:rPr>
          <w:t>nutrient</w:t>
        </w:r>
        <w:r w:rsidR="00470EAC" w:rsidDel="00753BE8">
          <w:rPr>
            <w:rFonts w:ascii="Times New Roman" w:hAnsi="Times New Roman" w:cs="Times New Roman"/>
            <w:szCs w:val="24"/>
          </w:rPr>
          <w:t>s</w:t>
        </w:r>
        <w:r w:rsidR="00C829F1" w:rsidDel="00753BE8">
          <w:rPr>
            <w:rFonts w:ascii="Times New Roman" w:hAnsi="Times New Roman" w:cs="Times New Roman"/>
            <w:szCs w:val="24"/>
          </w:rPr>
          <w:t xml:space="preserve"> from cover crops grown</w:t>
        </w:r>
        <w:r w:rsidR="00470EAC" w:rsidDel="00753BE8">
          <w:rPr>
            <w:rFonts w:ascii="Times New Roman" w:hAnsi="Times New Roman" w:cs="Times New Roman"/>
            <w:szCs w:val="24"/>
          </w:rPr>
          <w:t xml:space="preserve"> in perennial orchards </w:t>
        </w:r>
        <w:r w:rsidR="00506918" w:rsidDel="00753BE8">
          <w:rPr>
            <w:rFonts w:ascii="Times New Roman" w:hAnsi="Times New Roman" w:cs="Times New Roman"/>
            <w:szCs w:val="24"/>
          </w:rPr>
          <w:t>wi</w:t>
        </w:r>
        <w:r w:rsidR="00DF47AF" w:rsidDel="00753BE8">
          <w:rPr>
            <w:rFonts w:ascii="Times New Roman" w:hAnsi="Times New Roman" w:cs="Times New Roman"/>
            <w:szCs w:val="24"/>
          </w:rPr>
          <w:t>ll</w:t>
        </w:r>
        <w:r w:rsidR="00506918" w:rsidDel="00753BE8">
          <w:rPr>
            <w:rFonts w:ascii="Times New Roman" w:hAnsi="Times New Roman" w:cs="Times New Roman"/>
            <w:szCs w:val="24"/>
          </w:rPr>
          <w:t xml:space="preserve"> </w:t>
        </w:r>
        <w:r w:rsidR="00C829F1" w:rsidDel="00753BE8">
          <w:rPr>
            <w:rFonts w:ascii="Times New Roman" w:hAnsi="Times New Roman" w:cs="Times New Roman"/>
            <w:szCs w:val="24"/>
          </w:rPr>
          <w:t xml:space="preserve">be initiated in 2019. </w:t>
        </w:r>
      </w:moveFrom>
      <w:moveFromRangeEnd w:id="46"/>
      <w:ins w:id="48" w:author="Brown,James T" w:date="2019-01-19T22:33:00Z">
        <w:r w:rsidR="00655622">
          <w:rPr>
            <w:rFonts w:ascii="Times New Roman" w:hAnsi="Times New Roman" w:cs="Times New Roman"/>
            <w:szCs w:val="24"/>
          </w:rPr>
          <w:t xml:space="preserve"> </w:t>
        </w:r>
      </w:ins>
      <w:del w:id="49" w:author="Brown,James T" w:date="2019-01-19T22:33:00Z">
        <w:r w:rsidR="00C829F1" w:rsidDel="00655622">
          <w:rPr>
            <w:rFonts w:ascii="Times New Roman" w:hAnsi="Times New Roman" w:cs="Times New Roman"/>
            <w:szCs w:val="24"/>
          </w:rPr>
          <w:delText>These r</w:delText>
        </w:r>
        <w:r w:rsidR="00892D92" w:rsidDel="00655622">
          <w:rPr>
            <w:rFonts w:ascii="Times New Roman" w:hAnsi="Times New Roman" w:cs="Times New Roman"/>
            <w:szCs w:val="24"/>
          </w:rPr>
          <w:delText xml:space="preserve">esults will </w:delText>
        </w:r>
      </w:del>
      <w:r w:rsidR="00892D92">
        <w:rPr>
          <w:rFonts w:ascii="Times New Roman" w:hAnsi="Times New Roman" w:cs="Times New Roman"/>
          <w:szCs w:val="24"/>
        </w:rPr>
        <w:t xml:space="preserve">provide perennial fruit growers with additional pest and disease management </w:t>
      </w:r>
      <w:del w:id="50" w:author="Brown,James T" w:date="2019-01-19T22:33:00Z">
        <w:r w:rsidR="00892D92" w:rsidDel="00655622">
          <w:rPr>
            <w:rFonts w:ascii="Times New Roman" w:hAnsi="Times New Roman" w:cs="Times New Roman"/>
            <w:szCs w:val="24"/>
          </w:rPr>
          <w:delText>tools</w:delText>
        </w:r>
        <w:r w:rsidR="00FB5B3A" w:rsidDel="00655622">
          <w:rPr>
            <w:rFonts w:ascii="Times New Roman" w:hAnsi="Times New Roman" w:cs="Times New Roman"/>
            <w:szCs w:val="24"/>
          </w:rPr>
          <w:delText xml:space="preserve"> </w:delText>
        </w:r>
      </w:del>
      <w:ins w:id="51" w:author="Brown,James T" w:date="2019-01-19T22:33:00Z">
        <w:r w:rsidR="00655622">
          <w:rPr>
            <w:rFonts w:ascii="Times New Roman" w:hAnsi="Times New Roman" w:cs="Times New Roman"/>
            <w:szCs w:val="24"/>
          </w:rPr>
          <w:t>stra</w:t>
        </w:r>
      </w:ins>
      <w:ins w:id="52" w:author="Brown,James T" w:date="2019-01-19T22:34:00Z">
        <w:r w:rsidR="00655622">
          <w:rPr>
            <w:rFonts w:ascii="Times New Roman" w:hAnsi="Times New Roman" w:cs="Times New Roman"/>
            <w:szCs w:val="24"/>
          </w:rPr>
          <w:t>tegies</w:t>
        </w:r>
      </w:ins>
      <w:ins w:id="53" w:author="Brown,James T" w:date="2019-01-19T22:33:00Z">
        <w:r w:rsidR="00655622">
          <w:rPr>
            <w:rFonts w:ascii="Times New Roman" w:hAnsi="Times New Roman" w:cs="Times New Roman"/>
            <w:szCs w:val="24"/>
          </w:rPr>
          <w:t xml:space="preserve"> </w:t>
        </w:r>
      </w:ins>
      <w:del w:id="54" w:author="Brown,James T" w:date="2019-01-19T22:34:00Z">
        <w:r w:rsidR="00892D92" w:rsidDel="00655622">
          <w:rPr>
            <w:rFonts w:ascii="Times New Roman" w:hAnsi="Times New Roman" w:cs="Times New Roman"/>
            <w:szCs w:val="24"/>
          </w:rPr>
          <w:delText>as well as</w:delText>
        </w:r>
      </w:del>
      <w:ins w:id="55" w:author="Brown,James T" w:date="2019-01-19T22:34:00Z">
        <w:r w:rsidR="00655622">
          <w:rPr>
            <w:rFonts w:ascii="Times New Roman" w:hAnsi="Times New Roman" w:cs="Times New Roman"/>
            <w:szCs w:val="24"/>
          </w:rPr>
          <w:t>and</w:t>
        </w:r>
      </w:ins>
      <w:r w:rsidR="00892D92">
        <w:rPr>
          <w:rFonts w:ascii="Times New Roman" w:hAnsi="Times New Roman" w:cs="Times New Roman"/>
          <w:szCs w:val="24"/>
        </w:rPr>
        <w:t xml:space="preserve"> nutrient management options</w:t>
      </w:r>
      <w:r w:rsidR="00C829F1">
        <w:rPr>
          <w:rFonts w:ascii="Times New Roman" w:hAnsi="Times New Roman" w:cs="Times New Roman"/>
          <w:szCs w:val="24"/>
        </w:rPr>
        <w:t xml:space="preserve"> </w:t>
      </w:r>
      <w:del w:id="56" w:author="Brown,James T" w:date="2019-01-19T22:34:00Z">
        <w:r w:rsidR="00C829F1" w:rsidDel="00655622">
          <w:rPr>
            <w:rFonts w:ascii="Times New Roman" w:hAnsi="Times New Roman" w:cs="Times New Roman"/>
            <w:szCs w:val="24"/>
          </w:rPr>
          <w:delText>that</w:delText>
        </w:r>
        <w:r w:rsidR="00892D92" w:rsidDel="00655622">
          <w:rPr>
            <w:rFonts w:ascii="Times New Roman" w:hAnsi="Times New Roman" w:cs="Times New Roman"/>
            <w:szCs w:val="24"/>
          </w:rPr>
          <w:delText xml:space="preserve"> </w:delText>
        </w:r>
      </w:del>
      <w:ins w:id="57" w:author="Brown,James T" w:date="2019-01-19T22:34:00Z">
        <w:r w:rsidR="00655622">
          <w:rPr>
            <w:rFonts w:ascii="Times New Roman" w:hAnsi="Times New Roman" w:cs="Times New Roman"/>
            <w:szCs w:val="24"/>
          </w:rPr>
          <w:t>to</w:t>
        </w:r>
        <w:r w:rsidR="00655622">
          <w:rPr>
            <w:rFonts w:ascii="Times New Roman" w:hAnsi="Times New Roman" w:cs="Times New Roman"/>
            <w:szCs w:val="24"/>
          </w:rPr>
          <w:t xml:space="preserve"> </w:t>
        </w:r>
      </w:ins>
      <w:r w:rsidR="00C829F1">
        <w:rPr>
          <w:rFonts w:ascii="Times New Roman" w:hAnsi="Times New Roman" w:cs="Times New Roman"/>
          <w:szCs w:val="24"/>
        </w:rPr>
        <w:t xml:space="preserve">improve </w:t>
      </w:r>
      <w:ins w:id="58" w:author="Brown,James T" w:date="2019-01-19T22:34:00Z">
        <w:r w:rsidR="00655622">
          <w:rPr>
            <w:rFonts w:ascii="Times New Roman" w:hAnsi="Times New Roman" w:cs="Times New Roman"/>
            <w:szCs w:val="24"/>
          </w:rPr>
          <w:t xml:space="preserve">the quality </w:t>
        </w:r>
      </w:ins>
      <w:ins w:id="59" w:author="Brown,James T" w:date="2019-01-19T22:36:00Z">
        <w:r w:rsidR="0078324E">
          <w:rPr>
            <w:rFonts w:ascii="Times New Roman" w:hAnsi="Times New Roman" w:cs="Times New Roman"/>
            <w:szCs w:val="24"/>
          </w:rPr>
          <w:t xml:space="preserve">of their peaches </w:t>
        </w:r>
        <w:proofErr w:type="spellStart"/>
        <w:r w:rsidR="0078324E">
          <w:rPr>
            <w:rFonts w:ascii="Times New Roman" w:hAnsi="Times New Roman" w:cs="Times New Roman"/>
            <w:szCs w:val="24"/>
          </w:rPr>
          <w:t>and</w:t>
        </w:r>
        <w:proofErr w:type="spellEnd"/>
        <w:r w:rsidR="0078324E">
          <w:rPr>
            <w:rFonts w:ascii="Times New Roman" w:hAnsi="Times New Roman" w:cs="Times New Roman"/>
            <w:szCs w:val="24"/>
          </w:rPr>
          <w:t xml:space="preserve"> the quality </w:t>
        </w:r>
      </w:ins>
      <w:ins w:id="60" w:author="Brown,James T" w:date="2019-01-19T22:34:00Z">
        <w:r w:rsidR="00655622">
          <w:rPr>
            <w:rFonts w:ascii="Times New Roman" w:hAnsi="Times New Roman" w:cs="Times New Roman"/>
            <w:szCs w:val="24"/>
          </w:rPr>
          <w:t>of their land</w:t>
        </w:r>
      </w:ins>
      <w:ins w:id="61" w:author="Brown,James T" w:date="2019-01-19T22:36:00Z">
        <w:r w:rsidR="0078324E">
          <w:rPr>
            <w:rFonts w:ascii="Times New Roman" w:hAnsi="Times New Roman" w:cs="Times New Roman"/>
            <w:szCs w:val="24"/>
          </w:rPr>
          <w:t>.</w:t>
        </w:r>
      </w:ins>
      <w:del w:id="62" w:author="Brown,James T" w:date="2019-01-19T22:36:00Z">
        <w:r w:rsidR="00C829F1" w:rsidDel="0078324E">
          <w:rPr>
            <w:rFonts w:ascii="Times New Roman" w:hAnsi="Times New Roman" w:cs="Times New Roman"/>
            <w:szCs w:val="24"/>
          </w:rPr>
          <w:delText>water and soil quality and effectively, albeit partially, fertilize perennial fruit trees with nutrients created insitu.</w:delText>
        </w:r>
      </w:del>
    </w:p>
    <w:p w14:paraId="0B0F0363" w14:textId="77777777" w:rsidR="00500715" w:rsidRPr="009673BB" w:rsidRDefault="00500715" w:rsidP="00236C26">
      <w:pPr>
        <w:rPr>
          <w:rFonts w:ascii="Times New Roman" w:hAnsi="Times New Roman" w:cs="Times New Roman"/>
          <w:szCs w:val="24"/>
        </w:rPr>
      </w:pPr>
    </w:p>
    <w:p w14:paraId="5A01A5E9" w14:textId="77777777" w:rsidR="009673BB" w:rsidRDefault="009673BB">
      <w:pPr>
        <w:rPr>
          <w:rFonts w:ascii="Times New Roman" w:hAnsi="Times New Roman" w:cs="Times New Roman"/>
        </w:rPr>
      </w:pPr>
      <w:r>
        <w:rPr>
          <w:rFonts w:ascii="Times New Roman" w:hAnsi="Times New Roman" w:cs="Times New Roman"/>
        </w:rPr>
        <w:br w:type="page"/>
      </w:r>
    </w:p>
    <w:p w14:paraId="0C46B749" w14:textId="77777777" w:rsidR="00115242" w:rsidRDefault="00115242" w:rsidP="00B154B5">
      <w:pPr>
        <w:spacing w:line="480" w:lineRule="auto"/>
        <w:rPr>
          <w:rFonts w:ascii="Times New Roman" w:hAnsi="Times New Roman" w:cs="Times New Roman"/>
        </w:rPr>
      </w:pPr>
      <w:r w:rsidRPr="009673BB">
        <w:rPr>
          <w:rFonts w:ascii="Times New Roman" w:hAnsi="Times New Roman" w:cs="Times New Roman"/>
        </w:rPr>
        <w:lastRenderedPageBreak/>
        <w:t>Career plans (3,500</w:t>
      </w:r>
      <w:r w:rsidR="00B154B5">
        <w:rPr>
          <w:rFonts w:ascii="Times New Roman" w:hAnsi="Times New Roman" w:cs="Times New Roman"/>
        </w:rPr>
        <w:t xml:space="preserve"> w/spaces</w:t>
      </w:r>
      <w:r w:rsidRPr="009673BB">
        <w:rPr>
          <w:rFonts w:ascii="Times New Roman" w:hAnsi="Times New Roman" w:cs="Times New Roman"/>
        </w:rPr>
        <w:t>)</w:t>
      </w:r>
    </w:p>
    <w:p w14:paraId="0FF2249E" w14:textId="77777777" w:rsidR="00A7184F" w:rsidRDefault="00A7184F" w:rsidP="00B154B5">
      <w:pPr>
        <w:spacing w:line="480" w:lineRule="auto"/>
        <w:rPr>
          <w:rFonts w:ascii="Times New Roman" w:hAnsi="Times New Roman" w:cs="Times New Roman"/>
        </w:rPr>
      </w:pPr>
    </w:p>
    <w:p w14:paraId="5773849C" w14:textId="77777777" w:rsidR="00A7184F" w:rsidRPr="009673BB" w:rsidRDefault="00B154B5" w:rsidP="00B154B5">
      <w:pPr>
        <w:spacing w:line="480" w:lineRule="auto"/>
        <w:rPr>
          <w:rFonts w:ascii="Times New Roman" w:hAnsi="Times New Roman" w:cs="Times New Roman"/>
        </w:rPr>
      </w:pPr>
      <w:r>
        <w:rPr>
          <w:rFonts w:ascii="Times New Roman" w:hAnsi="Times New Roman" w:cs="Times New Roman"/>
        </w:rPr>
        <w:t xml:space="preserve">Word count: </w:t>
      </w:r>
      <w:r w:rsidR="00A7184F">
        <w:rPr>
          <w:rFonts w:ascii="Times New Roman" w:hAnsi="Times New Roman" w:cs="Times New Roman"/>
        </w:rPr>
        <w:t>3</w:t>
      </w:r>
      <w:r>
        <w:rPr>
          <w:rFonts w:ascii="Times New Roman" w:hAnsi="Times New Roman" w:cs="Times New Roman"/>
        </w:rPr>
        <w:t>,</w:t>
      </w:r>
      <w:r w:rsidR="006E00AA">
        <w:rPr>
          <w:rFonts w:ascii="Times New Roman" w:hAnsi="Times New Roman" w:cs="Times New Roman"/>
        </w:rPr>
        <w:t xml:space="preserve">472 </w:t>
      </w:r>
      <w:r>
        <w:rPr>
          <w:rFonts w:ascii="Times New Roman" w:hAnsi="Times New Roman" w:cs="Times New Roman"/>
        </w:rPr>
        <w:t>(w/spaces)</w:t>
      </w:r>
    </w:p>
    <w:p w14:paraId="05B32BE4" w14:textId="77777777" w:rsidR="00115242" w:rsidRDefault="00115242" w:rsidP="00B154B5">
      <w:pPr>
        <w:spacing w:line="480" w:lineRule="auto"/>
        <w:rPr>
          <w:rFonts w:ascii="Times New Roman" w:hAnsi="Times New Roman" w:cs="Times New Roman"/>
        </w:rPr>
      </w:pPr>
    </w:p>
    <w:p w14:paraId="45A78DCA" w14:textId="77777777" w:rsidR="00326D01" w:rsidRDefault="00CE1F1F" w:rsidP="00326D01">
      <w:pPr>
        <w:spacing w:line="480" w:lineRule="auto"/>
        <w:rPr>
          <w:rFonts w:ascii="Times New Roman" w:hAnsi="Times New Roman" w:cs="Times New Roman"/>
        </w:rPr>
      </w:pPr>
      <w:commentRangeStart w:id="63"/>
      <w:r>
        <w:rPr>
          <w:rFonts w:ascii="Times New Roman" w:hAnsi="Times New Roman" w:cs="Times New Roman"/>
        </w:rPr>
        <w:t>As</w:t>
      </w:r>
      <w:commentRangeEnd w:id="63"/>
      <w:r w:rsidR="004D23D9">
        <w:rPr>
          <w:rStyle w:val="CommentReference"/>
        </w:rPr>
        <w:commentReference w:id="63"/>
      </w:r>
      <w:r>
        <w:rPr>
          <w:rFonts w:ascii="Times New Roman" w:hAnsi="Times New Roman" w:cs="Times New Roman"/>
        </w:rPr>
        <w:t xml:space="preserve"> a skilled </w:t>
      </w:r>
      <w:r w:rsidR="006436CB">
        <w:rPr>
          <w:rFonts w:ascii="Times New Roman" w:hAnsi="Times New Roman" w:cs="Times New Roman"/>
        </w:rPr>
        <w:t xml:space="preserve">leader and researcher </w:t>
      </w:r>
      <w:r>
        <w:rPr>
          <w:rFonts w:ascii="Times New Roman" w:hAnsi="Times New Roman" w:cs="Times New Roman"/>
        </w:rPr>
        <w:t xml:space="preserve">with a demonstrated record of success </w:t>
      </w:r>
      <w:r w:rsidR="00BE42FB">
        <w:rPr>
          <w:rFonts w:ascii="Times New Roman" w:hAnsi="Times New Roman" w:cs="Times New Roman"/>
        </w:rPr>
        <w:t>managing</w:t>
      </w:r>
      <w:r>
        <w:rPr>
          <w:rFonts w:ascii="Times New Roman" w:hAnsi="Times New Roman" w:cs="Times New Roman"/>
        </w:rPr>
        <w:t xml:space="preserve"> and contributing to the academic arena as evidenced by </w:t>
      </w:r>
      <w:r w:rsidR="006436CB">
        <w:rPr>
          <w:rFonts w:ascii="Times New Roman" w:hAnsi="Times New Roman" w:cs="Times New Roman"/>
        </w:rPr>
        <w:t>the respect of my colleagues</w:t>
      </w:r>
      <w:r w:rsidR="00BE42FB">
        <w:rPr>
          <w:rFonts w:ascii="Times New Roman" w:hAnsi="Times New Roman" w:cs="Times New Roman"/>
        </w:rPr>
        <w:t xml:space="preserve"> and </w:t>
      </w:r>
      <w:r w:rsidR="006436CB">
        <w:rPr>
          <w:rFonts w:ascii="Times New Roman" w:hAnsi="Times New Roman" w:cs="Times New Roman"/>
        </w:rPr>
        <w:t xml:space="preserve">record, </w:t>
      </w:r>
      <w:r>
        <w:rPr>
          <w:rFonts w:ascii="Times New Roman" w:hAnsi="Times New Roman" w:cs="Times New Roman"/>
        </w:rPr>
        <w:t>I plan to apply my skills and training in</w:t>
      </w:r>
      <w:r w:rsidR="006436CB">
        <w:rPr>
          <w:rFonts w:ascii="Times New Roman" w:hAnsi="Times New Roman" w:cs="Times New Roman"/>
        </w:rPr>
        <w:t xml:space="preserve"> </w:t>
      </w:r>
      <w:r w:rsidR="00BE42FB">
        <w:rPr>
          <w:rFonts w:ascii="Times New Roman" w:hAnsi="Times New Roman" w:cs="Times New Roman"/>
        </w:rPr>
        <w:t xml:space="preserve">the field of </w:t>
      </w:r>
      <w:r w:rsidR="006436CB">
        <w:rPr>
          <w:rFonts w:ascii="Times New Roman" w:hAnsi="Times New Roman" w:cs="Times New Roman"/>
        </w:rPr>
        <w:t>agriculture t</w:t>
      </w:r>
      <w:r>
        <w:rPr>
          <w:rFonts w:ascii="Times New Roman" w:hAnsi="Times New Roman" w:cs="Times New Roman"/>
        </w:rPr>
        <w:t xml:space="preserve">o </w:t>
      </w:r>
      <w:r w:rsidR="006436CB">
        <w:rPr>
          <w:rFonts w:ascii="Times New Roman" w:hAnsi="Times New Roman" w:cs="Times New Roman"/>
        </w:rPr>
        <w:t>promote systems-based changes</w:t>
      </w:r>
      <w:r>
        <w:rPr>
          <w:rFonts w:ascii="Times New Roman" w:hAnsi="Times New Roman" w:cs="Times New Roman"/>
        </w:rPr>
        <w:t xml:space="preserve"> </w:t>
      </w:r>
      <w:r w:rsidR="006436CB">
        <w:rPr>
          <w:rFonts w:ascii="Times New Roman" w:hAnsi="Times New Roman" w:cs="Times New Roman"/>
        </w:rPr>
        <w:t>t</w:t>
      </w:r>
      <w:r>
        <w:rPr>
          <w:rFonts w:ascii="Times New Roman" w:hAnsi="Times New Roman" w:cs="Times New Roman"/>
        </w:rPr>
        <w:t xml:space="preserve">o </w:t>
      </w:r>
      <w:r w:rsidR="006436CB">
        <w:rPr>
          <w:rFonts w:ascii="Times New Roman" w:hAnsi="Times New Roman" w:cs="Times New Roman"/>
        </w:rPr>
        <w:t>improve the environment and benefit a</w:t>
      </w:r>
      <w:r>
        <w:rPr>
          <w:rFonts w:ascii="Times New Roman" w:hAnsi="Times New Roman" w:cs="Times New Roman"/>
        </w:rPr>
        <w:t>ll Florida</w:t>
      </w:r>
      <w:r w:rsidR="00CB54BB">
        <w:rPr>
          <w:rFonts w:ascii="Times New Roman" w:hAnsi="Times New Roman" w:cs="Times New Roman"/>
        </w:rPr>
        <w:t xml:space="preserve"> residents.</w:t>
      </w:r>
      <w:r w:rsidR="00827757">
        <w:rPr>
          <w:rFonts w:ascii="Times New Roman" w:hAnsi="Times New Roman" w:cs="Times New Roman"/>
        </w:rPr>
        <w:t xml:space="preserve"> </w:t>
      </w:r>
      <w:r w:rsidR="00BE42FB">
        <w:rPr>
          <w:rFonts w:ascii="Times New Roman" w:hAnsi="Times New Roman" w:cs="Times New Roman"/>
        </w:rPr>
        <w:t>After I graduate with my doctoral degree, I am excited to utilize my general agroecologi</w:t>
      </w:r>
      <w:r w:rsidR="00326D01">
        <w:rPr>
          <w:rFonts w:ascii="Times New Roman" w:hAnsi="Times New Roman" w:cs="Times New Roman"/>
        </w:rPr>
        <w:t>c</w:t>
      </w:r>
      <w:r w:rsidR="00BE42FB">
        <w:rPr>
          <w:rFonts w:ascii="Times New Roman" w:hAnsi="Times New Roman" w:cs="Times New Roman"/>
        </w:rPr>
        <w:t xml:space="preserve">al knowledge and </w:t>
      </w:r>
      <w:r w:rsidR="00326D01">
        <w:rPr>
          <w:rFonts w:ascii="Times New Roman" w:hAnsi="Times New Roman" w:cs="Times New Roman"/>
        </w:rPr>
        <w:t xml:space="preserve">professional </w:t>
      </w:r>
      <w:r w:rsidR="00BE42FB">
        <w:rPr>
          <w:rFonts w:ascii="Times New Roman" w:hAnsi="Times New Roman" w:cs="Times New Roman"/>
        </w:rPr>
        <w:t>experience</w:t>
      </w:r>
      <w:r w:rsidR="00827757">
        <w:rPr>
          <w:rFonts w:ascii="Times New Roman" w:hAnsi="Times New Roman" w:cs="Times New Roman"/>
        </w:rPr>
        <w:t>s</w:t>
      </w:r>
      <w:r w:rsidR="00BE42FB">
        <w:rPr>
          <w:rFonts w:ascii="Times New Roman" w:hAnsi="Times New Roman" w:cs="Times New Roman"/>
        </w:rPr>
        <w:t xml:space="preserve"> in higher education, government, or private industry. </w:t>
      </w:r>
      <w:r w:rsidR="00326D01">
        <w:rPr>
          <w:rFonts w:ascii="Times New Roman" w:hAnsi="Times New Roman" w:cs="Times New Roman"/>
        </w:rPr>
        <w:t>I am interested in exploring work in any of these, because positive change can be achieved in any of the entities.</w:t>
      </w:r>
    </w:p>
    <w:p w14:paraId="47F74E8E" w14:textId="77777777" w:rsidR="006E00AA" w:rsidRDefault="006E00AA" w:rsidP="006E00AA">
      <w:pPr>
        <w:spacing w:line="480" w:lineRule="auto"/>
        <w:rPr>
          <w:rFonts w:ascii="Times New Roman" w:hAnsi="Times New Roman" w:cs="Times New Roman"/>
        </w:rPr>
      </w:pPr>
    </w:p>
    <w:p w14:paraId="758D850F" w14:textId="77777777" w:rsidR="006E00AA" w:rsidRDefault="006E00AA" w:rsidP="006E00AA">
      <w:pPr>
        <w:spacing w:line="480" w:lineRule="auto"/>
        <w:rPr>
          <w:rFonts w:ascii="Times New Roman" w:hAnsi="Times New Roman" w:cs="Times New Roman"/>
        </w:rPr>
      </w:pPr>
      <w:commentRangeStart w:id="64"/>
      <w:r>
        <w:rPr>
          <w:rFonts w:ascii="Times New Roman" w:hAnsi="Times New Roman" w:cs="Times New Roman"/>
        </w:rPr>
        <w:t>One of the exciting aspects is that this short list includes a lot of diversity in job types and a position in any could provide me with the ability to further my academic, professional, and personal interests.</w:t>
      </w:r>
      <w:commentRangeEnd w:id="64"/>
      <w:r w:rsidR="00054CF0">
        <w:rPr>
          <w:rStyle w:val="CommentReference"/>
        </w:rPr>
        <w:commentReference w:id="64"/>
      </w:r>
      <w:ins w:id="65" w:author="Brown,James T" w:date="2019-01-19T23:26:00Z">
        <w:r w:rsidR="006407B1">
          <w:rPr>
            <w:rFonts w:ascii="Times New Roman" w:hAnsi="Times New Roman" w:cs="Times New Roman"/>
          </w:rPr>
          <w:t xml:space="preserve"> </w:t>
        </w:r>
      </w:ins>
      <w:r>
        <w:rPr>
          <w:rFonts w:ascii="Times New Roman" w:hAnsi="Times New Roman" w:cs="Times New Roman"/>
        </w:rPr>
        <w:t xml:space="preserve"> </w:t>
      </w:r>
      <w:commentRangeStart w:id="66"/>
      <w:r>
        <w:rPr>
          <w:rFonts w:ascii="Times New Roman" w:hAnsi="Times New Roman" w:cs="Times New Roman"/>
        </w:rPr>
        <w:t xml:space="preserve">Academically, I want to continue learning and supporting all aspects agriculture that include an emphasis on farmer financial security and environmental quality. </w:t>
      </w:r>
      <w:commentRangeEnd w:id="66"/>
      <w:r w:rsidR="00054CF0">
        <w:rPr>
          <w:rStyle w:val="CommentReference"/>
        </w:rPr>
        <w:commentReference w:id="66"/>
      </w:r>
      <w:commentRangeStart w:id="67"/>
      <w:r>
        <w:rPr>
          <w:rFonts w:ascii="Times New Roman" w:hAnsi="Times New Roman" w:cs="Times New Roman"/>
        </w:rPr>
        <w:t>Professionally, I want to mentor others, create an environment where others will flourish, and help manage an efficient operation</w:t>
      </w:r>
      <w:commentRangeEnd w:id="67"/>
      <w:r w:rsidR="00EA7E11">
        <w:rPr>
          <w:rStyle w:val="CommentReference"/>
        </w:rPr>
        <w:commentReference w:id="67"/>
      </w:r>
      <w:r>
        <w:rPr>
          <w:rFonts w:ascii="Times New Roman" w:hAnsi="Times New Roman" w:cs="Times New Roman"/>
        </w:rPr>
        <w:t>.</w:t>
      </w:r>
      <w:ins w:id="68" w:author="Brown,James T" w:date="2019-01-19T23:34:00Z">
        <w:r w:rsidR="00EA7E11">
          <w:rPr>
            <w:rFonts w:ascii="Times New Roman" w:hAnsi="Times New Roman" w:cs="Times New Roman"/>
          </w:rPr>
          <w:t xml:space="preserve"> </w:t>
        </w:r>
      </w:ins>
      <w:r w:rsidR="00EA7E11">
        <w:rPr>
          <w:rFonts w:ascii="Times New Roman" w:hAnsi="Times New Roman" w:cs="Times New Roman"/>
        </w:rPr>
        <w:t>P</w:t>
      </w:r>
      <w:r>
        <w:rPr>
          <w:rFonts w:ascii="Times New Roman" w:hAnsi="Times New Roman" w:cs="Times New Roman"/>
        </w:rPr>
        <w:t xml:space="preserve">ersonally, I look forward to connecting with all types of people in the agriculture field to find mutually agreeable solutions that satisfy the interests of all parties. </w:t>
      </w:r>
      <w:commentRangeStart w:id="69"/>
      <w:r>
        <w:rPr>
          <w:rFonts w:ascii="Times New Roman" w:hAnsi="Times New Roman" w:cs="Times New Roman"/>
        </w:rPr>
        <w:t>Although I have sought to be a generalist and one that supports others, I have the proven qualities of a leader and look forward to using those leadership skills in higher education, government, or industry.</w:t>
      </w:r>
      <w:commentRangeEnd w:id="69"/>
      <w:r w:rsidR="00EA7E11">
        <w:rPr>
          <w:rStyle w:val="CommentReference"/>
        </w:rPr>
        <w:commentReference w:id="69"/>
      </w:r>
      <w:r>
        <w:rPr>
          <w:rFonts w:ascii="Times New Roman" w:hAnsi="Times New Roman" w:cs="Times New Roman"/>
        </w:rPr>
        <w:t xml:space="preserve"> </w:t>
      </w:r>
    </w:p>
    <w:p w14:paraId="51368ABB" w14:textId="77777777" w:rsidR="00326D01" w:rsidRDefault="00326D01" w:rsidP="00BE42FB">
      <w:pPr>
        <w:spacing w:line="480" w:lineRule="auto"/>
        <w:rPr>
          <w:rFonts w:ascii="Times New Roman" w:hAnsi="Times New Roman" w:cs="Times New Roman"/>
        </w:rPr>
      </w:pPr>
    </w:p>
    <w:p w14:paraId="3475128F" w14:textId="77777777" w:rsidR="00827757" w:rsidRDefault="00827757" w:rsidP="00BE42FB">
      <w:pPr>
        <w:spacing w:line="480" w:lineRule="auto"/>
        <w:rPr>
          <w:rFonts w:ascii="Times New Roman" w:hAnsi="Times New Roman" w:cs="Times New Roman"/>
        </w:rPr>
      </w:pPr>
      <w:commentRangeStart w:id="70"/>
      <w:r>
        <w:rPr>
          <w:rFonts w:ascii="Times New Roman" w:hAnsi="Times New Roman" w:cs="Times New Roman"/>
        </w:rPr>
        <w:lastRenderedPageBreak/>
        <w:t xml:space="preserve">An </w:t>
      </w:r>
      <w:commentRangeEnd w:id="70"/>
      <w:r w:rsidR="00A27108">
        <w:rPr>
          <w:rStyle w:val="CommentReference"/>
        </w:rPr>
        <w:commentReference w:id="70"/>
      </w:r>
      <w:r>
        <w:rPr>
          <w:rFonts w:ascii="Times New Roman" w:hAnsi="Times New Roman" w:cs="Times New Roman"/>
        </w:rPr>
        <w:t xml:space="preserve">assistant professor position is a natural next step in my career and if </w:t>
      </w:r>
      <w:r w:rsidR="00326D01">
        <w:rPr>
          <w:rFonts w:ascii="Times New Roman" w:hAnsi="Times New Roman" w:cs="Times New Roman"/>
        </w:rPr>
        <w:t xml:space="preserve">given </w:t>
      </w:r>
      <w:r>
        <w:rPr>
          <w:rFonts w:ascii="Times New Roman" w:hAnsi="Times New Roman" w:cs="Times New Roman"/>
        </w:rPr>
        <w:t>the opportunity, I look forward to re</w:t>
      </w:r>
      <w:r w:rsidR="00E74DE1">
        <w:rPr>
          <w:rFonts w:ascii="Times New Roman" w:hAnsi="Times New Roman" w:cs="Times New Roman"/>
        </w:rPr>
        <w:t xml:space="preserve">lying on my </w:t>
      </w:r>
      <w:r w:rsidR="00326D01">
        <w:rPr>
          <w:rFonts w:ascii="Times New Roman" w:hAnsi="Times New Roman" w:cs="Times New Roman"/>
        </w:rPr>
        <w:t xml:space="preserve">past </w:t>
      </w:r>
      <w:r w:rsidR="00E74DE1">
        <w:rPr>
          <w:rFonts w:ascii="Times New Roman" w:hAnsi="Times New Roman" w:cs="Times New Roman"/>
        </w:rPr>
        <w:t xml:space="preserve">teaching, </w:t>
      </w:r>
      <w:r>
        <w:rPr>
          <w:rFonts w:ascii="Times New Roman" w:hAnsi="Times New Roman" w:cs="Times New Roman"/>
        </w:rPr>
        <w:t>research</w:t>
      </w:r>
      <w:r w:rsidR="00E74DE1">
        <w:rPr>
          <w:rFonts w:ascii="Times New Roman" w:hAnsi="Times New Roman" w:cs="Times New Roman"/>
        </w:rPr>
        <w:t>,</w:t>
      </w:r>
      <w:r>
        <w:rPr>
          <w:rFonts w:ascii="Times New Roman" w:hAnsi="Times New Roman" w:cs="Times New Roman"/>
        </w:rPr>
        <w:t xml:space="preserve"> and publication experiences</w:t>
      </w:r>
      <w:r w:rsidR="00326D01">
        <w:rPr>
          <w:rFonts w:ascii="Times New Roman" w:hAnsi="Times New Roman" w:cs="Times New Roman"/>
        </w:rPr>
        <w:t>.</w:t>
      </w:r>
      <w:r>
        <w:rPr>
          <w:rFonts w:ascii="Times New Roman" w:hAnsi="Times New Roman" w:cs="Times New Roman"/>
        </w:rPr>
        <w:t xml:space="preserve"> Other</w:t>
      </w:r>
      <w:r w:rsidR="00CE46E4">
        <w:rPr>
          <w:rFonts w:ascii="Times New Roman" w:hAnsi="Times New Roman" w:cs="Times New Roman"/>
        </w:rPr>
        <w:t>, non-tenure accruing</w:t>
      </w:r>
      <w:r>
        <w:rPr>
          <w:rFonts w:ascii="Times New Roman" w:hAnsi="Times New Roman" w:cs="Times New Roman"/>
        </w:rPr>
        <w:t xml:space="preserve"> positions i</w:t>
      </w:r>
      <w:r w:rsidR="00CE46E4">
        <w:rPr>
          <w:rFonts w:ascii="Times New Roman" w:hAnsi="Times New Roman" w:cs="Times New Roman"/>
        </w:rPr>
        <w:t>n higher education such as research administration or serving as a lecturer could be equally enjoyable as I divert my skills to managing administrative matters or educating our next agricultural leaders.</w:t>
      </w:r>
      <w:r w:rsidR="00CB54BB">
        <w:rPr>
          <w:rFonts w:ascii="Times New Roman" w:hAnsi="Times New Roman" w:cs="Times New Roman"/>
        </w:rPr>
        <w:t xml:space="preserve"> </w:t>
      </w:r>
      <w:r w:rsidR="006E00AA">
        <w:rPr>
          <w:rFonts w:ascii="Times New Roman" w:hAnsi="Times New Roman" w:cs="Times New Roman"/>
        </w:rPr>
        <w:t>Networking with professionals in the field has encouraged me to pursue p</w:t>
      </w:r>
      <w:r w:rsidR="00CE46E4">
        <w:rPr>
          <w:rFonts w:ascii="Times New Roman" w:hAnsi="Times New Roman" w:cs="Times New Roman"/>
        </w:rPr>
        <w:t>ositions in the government or private industry</w:t>
      </w:r>
      <w:r w:rsidR="00E74DE1">
        <w:rPr>
          <w:rFonts w:ascii="Times New Roman" w:hAnsi="Times New Roman" w:cs="Times New Roman"/>
        </w:rPr>
        <w:t xml:space="preserve">. Legislative matters, as far-reaching as the national Farm Bill or state-specific as water management district plans, can </w:t>
      </w:r>
      <w:r w:rsidR="006E00AA">
        <w:rPr>
          <w:rFonts w:ascii="Times New Roman" w:hAnsi="Times New Roman" w:cs="Times New Roman"/>
        </w:rPr>
        <w:t>affect</w:t>
      </w:r>
      <w:r w:rsidR="00E74DE1">
        <w:rPr>
          <w:rFonts w:ascii="Times New Roman" w:hAnsi="Times New Roman" w:cs="Times New Roman"/>
        </w:rPr>
        <w:t xml:space="preserve"> agriculture greatly and I would enjoy </w:t>
      </w:r>
      <w:r w:rsidR="00CB54BB">
        <w:rPr>
          <w:rFonts w:ascii="Times New Roman" w:hAnsi="Times New Roman" w:cs="Times New Roman"/>
        </w:rPr>
        <w:t xml:space="preserve">using a systems-based agricultural perspective to </w:t>
      </w:r>
      <w:r w:rsidR="00E74DE1">
        <w:rPr>
          <w:rFonts w:ascii="Times New Roman" w:hAnsi="Times New Roman" w:cs="Times New Roman"/>
        </w:rPr>
        <w:t>influenc</w:t>
      </w:r>
      <w:r w:rsidR="00CB54BB">
        <w:rPr>
          <w:rFonts w:ascii="Times New Roman" w:hAnsi="Times New Roman" w:cs="Times New Roman"/>
        </w:rPr>
        <w:t>e</w:t>
      </w:r>
      <w:r w:rsidR="00E74DE1">
        <w:rPr>
          <w:rFonts w:ascii="Times New Roman" w:hAnsi="Times New Roman" w:cs="Times New Roman"/>
        </w:rPr>
        <w:t xml:space="preserve"> policy matters</w:t>
      </w:r>
      <w:r w:rsidR="00CB54BB">
        <w:rPr>
          <w:rFonts w:ascii="Times New Roman" w:hAnsi="Times New Roman" w:cs="Times New Roman"/>
        </w:rPr>
        <w:t>.</w:t>
      </w:r>
      <w:r w:rsidR="00E74DE1">
        <w:rPr>
          <w:rFonts w:ascii="Times New Roman" w:hAnsi="Times New Roman" w:cs="Times New Roman"/>
        </w:rPr>
        <w:t xml:space="preserve"> </w:t>
      </w:r>
      <w:r w:rsidR="00CB54BB">
        <w:rPr>
          <w:rFonts w:ascii="Times New Roman" w:hAnsi="Times New Roman" w:cs="Times New Roman"/>
        </w:rPr>
        <w:t>Positions in the p</w:t>
      </w:r>
      <w:r w:rsidR="00E74DE1">
        <w:rPr>
          <w:rFonts w:ascii="Times New Roman" w:hAnsi="Times New Roman" w:cs="Times New Roman"/>
        </w:rPr>
        <w:t xml:space="preserve">rivate industry, such as a manager at a research farm or </w:t>
      </w:r>
      <w:r w:rsidR="00CB54BB">
        <w:rPr>
          <w:rFonts w:ascii="Times New Roman" w:hAnsi="Times New Roman" w:cs="Times New Roman"/>
        </w:rPr>
        <w:t xml:space="preserve">acting as </w:t>
      </w:r>
      <w:r w:rsidR="00E74DE1">
        <w:rPr>
          <w:rFonts w:ascii="Times New Roman" w:hAnsi="Times New Roman" w:cs="Times New Roman"/>
        </w:rPr>
        <w:t xml:space="preserve">a consultant that provides sound </w:t>
      </w:r>
      <w:proofErr w:type="spellStart"/>
      <w:r w:rsidR="00E74DE1">
        <w:rPr>
          <w:rFonts w:ascii="Times New Roman" w:hAnsi="Times New Roman" w:cs="Times New Roman"/>
        </w:rPr>
        <w:t>agroecologial</w:t>
      </w:r>
      <w:proofErr w:type="spellEnd"/>
      <w:r w:rsidR="00E74DE1">
        <w:rPr>
          <w:rFonts w:ascii="Times New Roman" w:hAnsi="Times New Roman" w:cs="Times New Roman"/>
        </w:rPr>
        <w:t xml:space="preserve"> advi</w:t>
      </w:r>
      <w:r w:rsidR="00CB54BB">
        <w:rPr>
          <w:rFonts w:ascii="Times New Roman" w:hAnsi="Times New Roman" w:cs="Times New Roman"/>
        </w:rPr>
        <w:t>ce to farmers, is another exciting</w:t>
      </w:r>
      <w:r w:rsidR="00E74DE1">
        <w:rPr>
          <w:rFonts w:ascii="Times New Roman" w:hAnsi="Times New Roman" w:cs="Times New Roman"/>
        </w:rPr>
        <w:t xml:space="preserve"> possibility.</w:t>
      </w:r>
      <w:r w:rsidR="00CB54BB">
        <w:rPr>
          <w:rFonts w:ascii="Times New Roman" w:hAnsi="Times New Roman" w:cs="Times New Roman"/>
        </w:rPr>
        <w:t xml:space="preserve"> From a very basic stand</w:t>
      </w:r>
      <w:r w:rsidR="00E74DE1">
        <w:rPr>
          <w:rFonts w:ascii="Times New Roman" w:hAnsi="Times New Roman" w:cs="Times New Roman"/>
        </w:rPr>
        <w:t xml:space="preserve">point, </w:t>
      </w:r>
      <w:r w:rsidR="00CB54BB">
        <w:rPr>
          <w:rFonts w:ascii="Times New Roman" w:hAnsi="Times New Roman" w:cs="Times New Roman"/>
        </w:rPr>
        <w:t>the farmer that</w:t>
      </w:r>
      <w:r w:rsidR="00E74DE1">
        <w:rPr>
          <w:rFonts w:ascii="Times New Roman" w:hAnsi="Times New Roman" w:cs="Times New Roman"/>
        </w:rPr>
        <w:t xml:space="preserve"> grow</w:t>
      </w:r>
      <w:r w:rsidR="00CB54BB">
        <w:rPr>
          <w:rFonts w:ascii="Times New Roman" w:hAnsi="Times New Roman" w:cs="Times New Roman"/>
        </w:rPr>
        <w:t>s</w:t>
      </w:r>
      <w:r w:rsidR="00E74DE1">
        <w:rPr>
          <w:rFonts w:ascii="Times New Roman" w:hAnsi="Times New Roman" w:cs="Times New Roman"/>
        </w:rPr>
        <w:t xml:space="preserve"> fo</w:t>
      </w:r>
      <w:r w:rsidR="00CB54BB">
        <w:rPr>
          <w:rFonts w:ascii="Times New Roman" w:hAnsi="Times New Roman" w:cs="Times New Roman"/>
        </w:rPr>
        <w:t>od should be the most important consideration and any position in higher education, government or industry has the opportunity to support the farmer and by extension support the environment and make real positive change.</w:t>
      </w:r>
    </w:p>
    <w:p w14:paraId="0A55BDA3" w14:textId="77777777" w:rsidR="00BE42FB" w:rsidRDefault="00BE42FB" w:rsidP="00BE42FB">
      <w:pPr>
        <w:spacing w:line="480" w:lineRule="auto"/>
        <w:rPr>
          <w:rFonts w:ascii="Times New Roman" w:hAnsi="Times New Roman" w:cs="Times New Roman"/>
        </w:rPr>
      </w:pPr>
    </w:p>
    <w:p w14:paraId="1658C6D9" w14:textId="77777777" w:rsidR="00B154B5" w:rsidRPr="009673BB" w:rsidRDefault="00BE42FB" w:rsidP="00615F74">
      <w:pPr>
        <w:spacing w:line="480" w:lineRule="auto"/>
        <w:rPr>
          <w:rFonts w:ascii="Times New Roman" w:hAnsi="Times New Roman" w:cs="Times New Roman"/>
        </w:rPr>
      </w:pPr>
      <w:commentRangeStart w:id="71"/>
      <w:r>
        <w:rPr>
          <w:rFonts w:ascii="Times New Roman" w:hAnsi="Times New Roman" w:cs="Times New Roman"/>
        </w:rPr>
        <w:t xml:space="preserve">I look forward to analyzing the balance of responsibility, financial reward, and ability to make direct impacts on the agroecological world that any job inherently holds. </w:t>
      </w:r>
      <w:commentRangeEnd w:id="71"/>
      <w:r w:rsidR="006A531F">
        <w:rPr>
          <w:rStyle w:val="CommentReference"/>
        </w:rPr>
        <w:commentReference w:id="71"/>
      </w:r>
      <w:commentRangeStart w:id="72"/>
      <w:r>
        <w:rPr>
          <w:rFonts w:ascii="Times New Roman" w:hAnsi="Times New Roman" w:cs="Times New Roman"/>
        </w:rPr>
        <w:t>I will select positions with increasing responsibility that will allow me to learn, grow, and support the agricultural producers and fragile environment of Florida.</w:t>
      </w:r>
      <w:commentRangeEnd w:id="72"/>
      <w:r w:rsidR="006A531F">
        <w:rPr>
          <w:rStyle w:val="CommentReference"/>
        </w:rPr>
        <w:commentReference w:id="72"/>
      </w:r>
      <w:r>
        <w:rPr>
          <w:rFonts w:ascii="Times New Roman" w:hAnsi="Times New Roman" w:cs="Times New Roman"/>
        </w:rPr>
        <w:t xml:space="preserve"> I look forward to creating teams of professionals to create, support, and implement systems-based solutions from interdisciplinary fields such as: horticulture, agronomy, soil science, plant pathology, entomology, and social sciences. </w:t>
      </w:r>
      <w:commentRangeStart w:id="73"/>
      <w:r w:rsidR="006E00AA">
        <w:rPr>
          <w:rFonts w:ascii="Times New Roman" w:hAnsi="Times New Roman" w:cs="Times New Roman"/>
        </w:rPr>
        <w:t>A</w:t>
      </w:r>
      <w:r>
        <w:rPr>
          <w:rFonts w:ascii="Times New Roman" w:hAnsi="Times New Roman" w:cs="Times New Roman"/>
        </w:rPr>
        <w:t xml:space="preserve"> </w:t>
      </w:r>
      <w:commentRangeEnd w:id="73"/>
      <w:r w:rsidR="00CC730F">
        <w:rPr>
          <w:rStyle w:val="CommentReference"/>
        </w:rPr>
        <w:commentReference w:id="73"/>
      </w:r>
      <w:r>
        <w:rPr>
          <w:rFonts w:ascii="Times New Roman" w:hAnsi="Times New Roman" w:cs="Times New Roman"/>
        </w:rPr>
        <w:t xml:space="preserve">CALS scholarship would be very impactful for me </w:t>
      </w:r>
      <w:r w:rsidR="006E00AA">
        <w:rPr>
          <w:rFonts w:ascii="Times New Roman" w:hAnsi="Times New Roman" w:cs="Times New Roman"/>
        </w:rPr>
        <w:t xml:space="preserve">to supplement my stipend </w:t>
      </w:r>
      <w:r>
        <w:rPr>
          <w:rFonts w:ascii="Times New Roman" w:hAnsi="Times New Roman" w:cs="Times New Roman"/>
        </w:rPr>
        <w:t>and would be used for housing, living expenses, and books.</w:t>
      </w:r>
    </w:p>
    <w:sectPr w:rsidR="00B154B5" w:rsidRPr="009673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Brown,James T" w:date="2019-01-19T21:34:00Z" w:initials="BT">
    <w:p w14:paraId="104A2D21" w14:textId="77777777" w:rsidR="00877CB5" w:rsidRDefault="00877CB5">
      <w:pPr>
        <w:pStyle w:val="CommentText"/>
      </w:pPr>
      <w:r>
        <w:rPr>
          <w:rStyle w:val="CommentReference"/>
        </w:rPr>
        <w:annotationRef/>
      </w:r>
      <w:r w:rsidR="00D9181C">
        <w:t>I think this is a strong opening but maybe a small tweak could make it pop. I have been thinking about a possible re-write and this is what I have come up with, “Citrus in Florida has gone unchallenged as the primary perennial fruit, but the effects of citrus greening could lead to sweeping industry changes.”</w:t>
      </w:r>
    </w:p>
  </w:comment>
  <w:comment w:id="7" w:author="Brown,James T" w:date="2019-01-19T21:41:00Z" w:initials="BT">
    <w:p w14:paraId="08B1F4F4" w14:textId="77777777" w:rsidR="00FF2605" w:rsidRDefault="00FF2605">
      <w:pPr>
        <w:pStyle w:val="CommentText"/>
      </w:pPr>
      <w:r>
        <w:rPr>
          <w:rStyle w:val="CommentReference"/>
        </w:rPr>
        <w:annotationRef/>
      </w:r>
      <w:r>
        <w:t>I think a statement quantifying the economic damage of citrus greening could be one way to drive home the impact of citrus greening.</w:t>
      </w:r>
    </w:p>
  </w:comment>
  <w:comment w:id="19" w:author="Brown,James T" w:date="2019-01-19T21:44:00Z" w:initials="BT">
    <w:p w14:paraId="2E0EDD54" w14:textId="77777777" w:rsidR="00FF2605" w:rsidRDefault="00FF2605">
      <w:pPr>
        <w:pStyle w:val="CommentText"/>
      </w:pPr>
      <w:r>
        <w:rPr>
          <w:rStyle w:val="CommentReference"/>
        </w:rPr>
        <w:annotationRef/>
      </w:r>
      <w:r>
        <w:t>I would suggest bringing the subject of the sentence (I believe its organic peaches</w:t>
      </w:r>
      <w:r w:rsidR="00917E71">
        <w:t xml:space="preserve"> or organic fruits generally</w:t>
      </w:r>
      <w:r>
        <w:t xml:space="preserve">) closer to </w:t>
      </w:r>
      <w:r w:rsidR="00917E71">
        <w:t xml:space="preserve">the beginning of the sentence. </w:t>
      </w:r>
    </w:p>
  </w:comment>
  <w:comment w:id="20" w:author="Brown,James T" w:date="2019-01-19T21:46:00Z" w:initials="BT">
    <w:p w14:paraId="0B4DAB32" w14:textId="77777777" w:rsidR="00917E71" w:rsidRDefault="00917E71">
      <w:pPr>
        <w:pStyle w:val="CommentText"/>
      </w:pPr>
      <w:r>
        <w:rPr>
          <w:rStyle w:val="CommentReference"/>
        </w:rPr>
        <w:annotationRef/>
      </w:r>
      <w:r>
        <w:t>I take your point about approved organic fruits but this phrase is a bit vague. Maybe you could rephrase it as “…due to the lack of IPM strategies approved by OMRI (organic material review institute)…”</w:t>
      </w:r>
    </w:p>
  </w:comment>
  <w:comment w:id="21" w:author="Brown,James T" w:date="2019-01-19T21:57:00Z" w:initials="BT">
    <w:p w14:paraId="3DAD622C" w14:textId="77777777" w:rsidR="007F005D" w:rsidRDefault="007F005D">
      <w:pPr>
        <w:pStyle w:val="CommentText"/>
        <w:rPr>
          <w:rStyle w:val="CommentReference"/>
        </w:rPr>
      </w:pPr>
      <w:r>
        <w:rPr>
          <w:rStyle w:val="CommentReference"/>
        </w:rPr>
        <w:annotationRef/>
      </w:r>
      <w:r>
        <w:rPr>
          <w:rStyle w:val="CommentReference"/>
        </w:rPr>
        <w:t>For this statement I would consider adding “…program will focus on…” removing “…to reduce organic peach insect and pathogen injury…”</w:t>
      </w:r>
    </w:p>
    <w:p w14:paraId="3F9C16FD" w14:textId="77777777" w:rsidR="004B5CC5" w:rsidRDefault="004B5CC5">
      <w:pPr>
        <w:pStyle w:val="CommentText"/>
        <w:rPr>
          <w:rStyle w:val="CommentReference"/>
        </w:rPr>
      </w:pPr>
    </w:p>
    <w:p w14:paraId="622ABC0E" w14:textId="77777777" w:rsidR="004B5CC5" w:rsidRDefault="004B5CC5">
      <w:pPr>
        <w:pStyle w:val="CommentText"/>
      </w:pPr>
      <w:r>
        <w:rPr>
          <w:rStyle w:val="CommentReference"/>
        </w:rPr>
        <w:t>Here is my suggestion: “My research program is designed to help perennial fruit growers in Florida by focusing improving fruit quality with on-tree fruit bagging, the influence of colored lights, the influence cover crop systems, and</w:t>
      </w:r>
      <w:r w:rsidR="00160AFF">
        <w:rPr>
          <w:rStyle w:val="CommentReference"/>
        </w:rPr>
        <w:t xml:space="preserve"> improving pest management strategies by evaluating residue degradation rates.</w:t>
      </w:r>
      <w:r>
        <w:rPr>
          <w:rStyle w:val="CommentReference"/>
        </w:rPr>
        <w:t>”</w:t>
      </w:r>
    </w:p>
  </w:comment>
  <w:comment w:id="22" w:author="Brown,James T" w:date="2019-01-19T22:09:00Z" w:initials="BT">
    <w:p w14:paraId="1C7D3E41" w14:textId="77777777" w:rsidR="00160AFF" w:rsidRDefault="00160AFF">
      <w:pPr>
        <w:pStyle w:val="CommentText"/>
      </w:pPr>
      <w:r>
        <w:rPr>
          <w:rStyle w:val="CommentReference"/>
        </w:rPr>
        <w:annotationRef/>
      </w:r>
      <w:r>
        <w:t xml:space="preserve">I would consider using an active syntax to start this paragraph. For example, “Field studies evaluating the impact of fruit bagging </w:t>
      </w:r>
      <w:r w:rsidR="003E4AF5">
        <w:t>began in 2018 in collaboration with a local organic grower in central Florida.</w:t>
      </w:r>
      <w:r>
        <w:t>”</w:t>
      </w:r>
    </w:p>
  </w:comment>
  <w:comment w:id="23" w:author="Brown,James T" w:date="2019-01-19T22:14:00Z" w:initials="BT">
    <w:p w14:paraId="0BC9FCF0" w14:textId="77777777" w:rsidR="003E4AF5" w:rsidRDefault="003E4AF5">
      <w:pPr>
        <w:pStyle w:val="CommentText"/>
      </w:pPr>
      <w:r>
        <w:rPr>
          <w:rStyle w:val="CommentReference"/>
        </w:rPr>
        <w:annotationRef/>
      </w:r>
      <w:r>
        <w:t xml:space="preserve">Is this referring to your 2018 work? If it is I would spin it to say something like, Our work demonstrated an increase in in anthocyanin content among bagged fruit grown </w:t>
      </w:r>
      <w:r w:rsidR="005171A3">
        <w:t xml:space="preserve">under filtered light. In our next field study peaches will be </w:t>
      </w:r>
      <w:r w:rsidR="00753BE8">
        <w:t xml:space="preserve">isolated in bags of different colors to </w:t>
      </w:r>
      <w:r w:rsidR="005171A3">
        <w:t>disentangle the effects of bagging and filtered light on peach quality</w:t>
      </w:r>
      <w:r w:rsidR="00753BE8">
        <w:t>.</w:t>
      </w:r>
    </w:p>
  </w:comment>
  <w:comment w:id="24" w:author="Brown,James T" w:date="2019-01-19T22:28:00Z" w:initials="BT">
    <w:p w14:paraId="5EF934F0" w14:textId="77777777" w:rsidR="007806F7" w:rsidRDefault="007806F7">
      <w:pPr>
        <w:pStyle w:val="CommentText"/>
      </w:pPr>
      <w:r>
        <w:rPr>
          <w:rStyle w:val="CommentReference"/>
        </w:rPr>
        <w:annotationRef/>
      </w:r>
      <w:r>
        <w:t>I made a bunch of changes to this statement. Feel free to accept it or reject it. I am almost sure I changed at least part of the meaning. My intention was to provide continuity between the bagging experiment and the cover crop experiment</w:t>
      </w:r>
    </w:p>
  </w:comment>
  <w:comment w:id="63" w:author="Brown,James T" w:date="2019-01-19T23:11:00Z" w:initials="BT">
    <w:p w14:paraId="1970CC68" w14:textId="77777777" w:rsidR="006A6CAE" w:rsidRDefault="004D23D9">
      <w:pPr>
        <w:pStyle w:val="CommentText"/>
      </w:pPr>
      <w:r>
        <w:rPr>
          <w:rStyle w:val="CommentReference"/>
        </w:rPr>
        <w:annotationRef/>
      </w:r>
      <w:r>
        <w:t xml:space="preserve">I would like to suggest starting this essay by introducing your interest/career goals in an adversarial context. </w:t>
      </w:r>
    </w:p>
    <w:p w14:paraId="175E76DE" w14:textId="77777777" w:rsidR="006A6CAE" w:rsidRDefault="006A6CAE">
      <w:pPr>
        <w:pStyle w:val="CommentText"/>
      </w:pPr>
    </w:p>
    <w:p w14:paraId="1E02E842" w14:textId="77777777" w:rsidR="004D23D9" w:rsidRDefault="004D23D9">
      <w:pPr>
        <w:pStyle w:val="CommentText"/>
      </w:pPr>
      <w:r>
        <w:t xml:space="preserve">For instance: Agroecology </w:t>
      </w:r>
      <w:r w:rsidR="006A6CAE">
        <w:t xml:space="preserve">is an important field because </w:t>
      </w:r>
      <w:proofErr w:type="spellStart"/>
      <w:r w:rsidR="006A6CAE">
        <w:t>x.y.z</w:t>
      </w:r>
      <w:proofErr w:type="spellEnd"/>
      <w:r w:rsidR="006A6CAE">
        <w:t xml:space="preserve">…. but there are problems, specifically </w:t>
      </w:r>
      <w:proofErr w:type="spellStart"/>
      <w:r w:rsidR="006A6CAE">
        <w:t>x.y.z</w:t>
      </w:r>
      <w:proofErr w:type="spellEnd"/>
      <w:r w:rsidR="006A6CAE">
        <w:t xml:space="preserve">…. I am the person to solve them because I am </w:t>
      </w:r>
      <w:proofErr w:type="spellStart"/>
      <w:r w:rsidR="006A6CAE">
        <w:t>x.y.z</w:t>
      </w:r>
      <w:proofErr w:type="spellEnd"/>
      <w:r w:rsidR="006A6CAE">
        <w:t>… (passionate about improving the environment, dedicated to improve farming practices, understand the value of growers…. Somethings like these).</w:t>
      </w:r>
    </w:p>
    <w:p w14:paraId="7094FBFF" w14:textId="77777777" w:rsidR="006A6CAE" w:rsidRDefault="006A6CAE">
      <w:pPr>
        <w:pStyle w:val="CommentText"/>
      </w:pPr>
    </w:p>
    <w:p w14:paraId="1E94658B" w14:textId="77777777" w:rsidR="006A6CAE" w:rsidRDefault="006A6CAE">
      <w:pPr>
        <w:pStyle w:val="CommentText"/>
      </w:pPr>
      <w:r>
        <w:t xml:space="preserve">Next I would take each of your reason as to why you are passionate about this career and layout those ideas. </w:t>
      </w:r>
    </w:p>
  </w:comment>
  <w:comment w:id="64" w:author="Brown,James T" w:date="2019-01-19T23:20:00Z" w:initials="BT">
    <w:p w14:paraId="3E083B5F" w14:textId="77777777" w:rsidR="00054CF0" w:rsidRDefault="00054CF0">
      <w:pPr>
        <w:pStyle w:val="CommentText"/>
      </w:pPr>
      <w:r>
        <w:rPr>
          <w:rStyle w:val="CommentReference"/>
        </w:rPr>
        <w:annotationRef/>
      </w:r>
      <w:r>
        <w:t>I would suggest removing this statement. As it is written it’s a bit vague and you could use the space to talk about how cool you are and how important your ideas are!</w:t>
      </w:r>
    </w:p>
    <w:p w14:paraId="5CDA75FD" w14:textId="77777777" w:rsidR="006407B1" w:rsidRDefault="006407B1">
      <w:pPr>
        <w:pStyle w:val="CommentText"/>
      </w:pPr>
    </w:p>
    <w:p w14:paraId="43ED59E1" w14:textId="77777777" w:rsidR="006407B1" w:rsidRDefault="006407B1">
      <w:pPr>
        <w:pStyle w:val="CommentText"/>
      </w:pPr>
      <w:r>
        <w:t>There is an opportunity to connect your thoughts about academia, mentoring, and outreach.</w:t>
      </w:r>
    </w:p>
  </w:comment>
  <w:comment w:id="66" w:author="Brown,James T" w:date="2019-01-19T23:21:00Z" w:initials="BT">
    <w:p w14:paraId="039DE6F5" w14:textId="77777777" w:rsidR="00054CF0" w:rsidRDefault="00054CF0">
      <w:pPr>
        <w:pStyle w:val="CommentText"/>
      </w:pPr>
      <w:r>
        <w:rPr>
          <w:rStyle w:val="CommentReference"/>
        </w:rPr>
        <w:annotationRef/>
      </w:r>
      <w:r>
        <w:t xml:space="preserve">I would consider reorganizing this statement as its written it’s a bit passive. </w:t>
      </w:r>
    </w:p>
    <w:p w14:paraId="5BB1ECCA" w14:textId="77777777" w:rsidR="00054CF0" w:rsidRDefault="00054CF0">
      <w:pPr>
        <w:pStyle w:val="CommentText"/>
      </w:pPr>
    </w:p>
    <w:p w14:paraId="53D5EC88" w14:textId="77777777" w:rsidR="00054CF0" w:rsidRDefault="00054CF0">
      <w:pPr>
        <w:pStyle w:val="CommentText"/>
      </w:pPr>
      <w:r>
        <w:t xml:space="preserve">Maybe try: “Remaining connected to academia </w:t>
      </w:r>
      <w:r w:rsidR="006407B1">
        <w:t>is a priority for every effective researcher and I plan to continue learning innovative ways to help the environment and support the financial security of growers.</w:t>
      </w:r>
      <w:r>
        <w:t>”</w:t>
      </w:r>
    </w:p>
  </w:comment>
  <w:comment w:id="67" w:author="Brown,James T" w:date="2019-01-19T23:35:00Z" w:initials="BT">
    <w:p w14:paraId="50DFED81" w14:textId="77777777" w:rsidR="00EA7E11" w:rsidRDefault="00EA7E11">
      <w:pPr>
        <w:pStyle w:val="CommentText"/>
      </w:pPr>
      <w:r>
        <w:rPr>
          <w:rStyle w:val="CommentReference"/>
        </w:rPr>
        <w:annotationRef/>
      </w:r>
      <w:r>
        <w:rPr>
          <w:rStyle w:val="CommentReference"/>
        </w:rPr>
        <w:annotationRef/>
      </w:r>
      <w:r>
        <w:rPr>
          <w:rStyle w:val="CommentReference"/>
        </w:rPr>
        <w:t>Mentoring young scientists by creating an environment that encourages curiosity is my duty and as a professional scientist.</w:t>
      </w:r>
    </w:p>
  </w:comment>
  <w:comment w:id="69" w:author="Brown,James T" w:date="2019-01-19T23:36:00Z" w:initials="BT">
    <w:p w14:paraId="39A74E5F" w14:textId="77777777" w:rsidR="00EA7E11" w:rsidRDefault="00EA7E11">
      <w:pPr>
        <w:pStyle w:val="CommentText"/>
      </w:pPr>
      <w:r>
        <w:rPr>
          <w:rStyle w:val="CommentReference"/>
        </w:rPr>
        <w:annotationRef/>
      </w:r>
      <w:r>
        <w:t xml:space="preserve">I think this statement should be re organized and focus on a specific leadership quality you possess. </w:t>
      </w:r>
    </w:p>
  </w:comment>
  <w:comment w:id="70" w:author="Brown,James T" w:date="2019-01-19T23:38:00Z" w:initials="BT">
    <w:p w14:paraId="62766A8D" w14:textId="77777777" w:rsidR="00A27108" w:rsidRDefault="00A27108">
      <w:pPr>
        <w:pStyle w:val="CommentText"/>
        <w:rPr>
          <w:rStyle w:val="CommentReference"/>
        </w:rPr>
      </w:pPr>
      <w:r>
        <w:rPr>
          <w:rStyle w:val="CommentReference"/>
        </w:rPr>
        <w:annotationRef/>
      </w:r>
      <w:r>
        <w:rPr>
          <w:rStyle w:val="CommentReference"/>
        </w:rPr>
        <w:t>After reading this paragraph I understand that you are using it to point to specific industries you would be interested in working in and the skill set that matches that industry. Before all of that I think you could use a clear statement at the top of this paragraph explaining the thesis of the paragraph.</w:t>
      </w:r>
    </w:p>
    <w:p w14:paraId="73E28D78" w14:textId="77777777" w:rsidR="00A27108" w:rsidRDefault="00A27108">
      <w:pPr>
        <w:pStyle w:val="CommentText"/>
        <w:rPr>
          <w:rStyle w:val="CommentReference"/>
        </w:rPr>
      </w:pPr>
    </w:p>
    <w:p w14:paraId="555A2429" w14:textId="77777777" w:rsidR="00A27108" w:rsidRDefault="00A27108">
      <w:pPr>
        <w:pStyle w:val="CommentText"/>
      </w:pPr>
      <w:r>
        <w:rPr>
          <w:rStyle w:val="CommentReference"/>
        </w:rPr>
        <w:t xml:space="preserve">I would suggest you ground the thesis sentence for this paragraph with your passion for the environment and agroecology. After you make that clear statement, then link each industry back to the thesis statement by discussing how you could (or want to ) </w:t>
      </w:r>
      <w:r w:rsidR="00CC730F">
        <w:rPr>
          <w:rStyle w:val="CommentReference"/>
        </w:rPr>
        <w:t xml:space="preserve">positively </w:t>
      </w:r>
      <w:r>
        <w:rPr>
          <w:rStyle w:val="CommentReference"/>
        </w:rPr>
        <w:t xml:space="preserve">influence </w:t>
      </w:r>
      <w:r w:rsidR="00CC730F">
        <w:rPr>
          <w:rStyle w:val="CommentReference"/>
        </w:rPr>
        <w:t>agroecology environmental changes.</w:t>
      </w:r>
    </w:p>
  </w:comment>
  <w:comment w:id="71" w:author="Brown,James T" w:date="2019-01-19T23:50:00Z" w:initials="BT">
    <w:p w14:paraId="7E2A2490" w14:textId="77777777" w:rsidR="006A531F" w:rsidRDefault="006A531F">
      <w:pPr>
        <w:pStyle w:val="CommentText"/>
      </w:pPr>
      <w:r>
        <w:rPr>
          <w:rStyle w:val="CommentReference"/>
        </w:rPr>
        <w:annotationRef/>
      </w:r>
      <w:r>
        <w:t xml:space="preserve">I would suggest removing this statement. </w:t>
      </w:r>
    </w:p>
  </w:comment>
  <w:comment w:id="72" w:author="Brown,James T" w:date="2019-01-19T23:52:00Z" w:initials="BT">
    <w:p w14:paraId="31C9A931" w14:textId="77777777" w:rsidR="006A531F" w:rsidRDefault="006A531F">
      <w:pPr>
        <w:pStyle w:val="CommentText"/>
      </w:pPr>
      <w:r>
        <w:rPr>
          <w:rStyle w:val="CommentReference"/>
        </w:rPr>
        <w:annotationRef/>
      </w:r>
      <w:r>
        <w:t xml:space="preserve">This is a great statement, I would make it a bit more declarative. For example; “A career in </w:t>
      </w:r>
      <w:r w:rsidR="00A3758A">
        <w:t xml:space="preserve">agroecology where I can </w:t>
      </w:r>
      <w:r w:rsidR="00A3758A">
        <w:rPr>
          <w:rFonts w:ascii="Times New Roman" w:hAnsi="Times New Roman" w:cs="Times New Roman"/>
        </w:rPr>
        <w:t>learn, grow, and support the Florida growers and protect Florida’s unique habitats is an exciting prospect.</w:t>
      </w:r>
      <w:r>
        <w:t>”</w:t>
      </w:r>
    </w:p>
  </w:comment>
  <w:comment w:id="73" w:author="Brown,James T" w:date="2019-01-19T23:45:00Z" w:initials="BT">
    <w:p w14:paraId="206C8077" w14:textId="77777777" w:rsidR="00CC730F" w:rsidRDefault="00CC730F">
      <w:pPr>
        <w:pStyle w:val="CommentText"/>
      </w:pPr>
      <w:r>
        <w:rPr>
          <w:rStyle w:val="CommentReference"/>
        </w:rPr>
        <w:annotationRef/>
      </w:r>
      <w:r>
        <w:t xml:space="preserve">This sentence could work at the top of the paragraph. At the end of this sentence I would reduce the list of things you intend to use the money for and zoom out a bit. </w:t>
      </w:r>
    </w:p>
    <w:p w14:paraId="7D890987" w14:textId="77777777" w:rsidR="00CC730F" w:rsidRDefault="00CC730F">
      <w:pPr>
        <w:pStyle w:val="CommentText"/>
      </w:pPr>
    </w:p>
    <w:p w14:paraId="0D3F7802" w14:textId="77777777" w:rsidR="00CC730F" w:rsidRDefault="00CC730F">
      <w:pPr>
        <w:pStyle w:val="CommentText"/>
      </w:pPr>
      <w:r>
        <w:t xml:space="preserve">For example; “Being awarded the 2019 CALS scholarship would improve the quality of my research program and this scholarship would </w:t>
      </w:r>
      <w:r w:rsidR="006A531F">
        <w:t xml:space="preserve">help </w:t>
      </w:r>
      <w:r>
        <w:t>propel me towards</w:t>
      </w:r>
      <w:r w:rsidR="006A531F">
        <w:t xml:space="preserve"> a career in agroecology….</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4A2D21" w15:done="0"/>
  <w15:commentEx w15:paraId="08B1F4F4" w15:done="0"/>
  <w15:commentEx w15:paraId="2E0EDD54" w15:done="0"/>
  <w15:commentEx w15:paraId="0B4DAB32" w15:done="0"/>
  <w15:commentEx w15:paraId="622ABC0E" w15:done="0"/>
  <w15:commentEx w15:paraId="1C7D3E41" w15:done="0"/>
  <w15:commentEx w15:paraId="0BC9FCF0" w15:done="0"/>
  <w15:commentEx w15:paraId="5EF934F0" w15:done="0"/>
  <w15:commentEx w15:paraId="1E94658B" w15:done="0"/>
  <w15:commentEx w15:paraId="43ED59E1" w15:done="0"/>
  <w15:commentEx w15:paraId="53D5EC88" w15:done="0"/>
  <w15:commentEx w15:paraId="50DFED81" w15:done="0"/>
  <w15:commentEx w15:paraId="39A74E5F" w15:done="0"/>
  <w15:commentEx w15:paraId="555A2429" w15:done="0"/>
  <w15:commentEx w15:paraId="7E2A2490" w15:done="0"/>
  <w15:commentEx w15:paraId="31C9A931" w15:done="0"/>
  <w15:commentEx w15:paraId="0D3F78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4A2D21" w16cid:durableId="1FEE166F"/>
  <w16cid:commentId w16cid:paraId="08B1F4F4" w16cid:durableId="1FEE1827"/>
  <w16cid:commentId w16cid:paraId="2E0EDD54" w16cid:durableId="1FEE18B6"/>
  <w16cid:commentId w16cid:paraId="0B4DAB32" w16cid:durableId="1FEE1926"/>
  <w16cid:commentId w16cid:paraId="622ABC0E" w16cid:durableId="1FEE1BB1"/>
  <w16cid:commentId w16cid:paraId="1C7D3E41" w16cid:durableId="1FEE1E86"/>
  <w16cid:commentId w16cid:paraId="0BC9FCF0" w16cid:durableId="1FEE1FAD"/>
  <w16cid:commentId w16cid:paraId="5EF934F0" w16cid:durableId="1FEE2327"/>
  <w16cid:commentId w16cid:paraId="1E94658B" w16cid:durableId="1FEE2D29"/>
  <w16cid:commentId w16cid:paraId="43ED59E1" w16cid:durableId="1FEE2F25"/>
  <w16cid:commentId w16cid:paraId="53D5EC88" w16cid:durableId="1FEE2F6F"/>
  <w16cid:commentId w16cid:paraId="50DFED81" w16cid:durableId="1FEE32C1"/>
  <w16cid:commentId w16cid:paraId="39A74E5F" w16cid:durableId="1FEE3309"/>
  <w16cid:commentId w16cid:paraId="555A2429" w16cid:durableId="1FEE338B"/>
  <w16cid:commentId w16cid:paraId="7E2A2490" w16cid:durableId="1FEE3661"/>
  <w16cid:commentId w16cid:paraId="31C9A931" w16cid:durableId="1FEE36BB"/>
  <w16cid:commentId w16cid:paraId="0D3F7802" w16cid:durableId="1FEE35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57E5C"/>
    <w:multiLevelType w:val="hybridMultilevel"/>
    <w:tmpl w:val="11A66D28"/>
    <w:lvl w:ilvl="0" w:tplc="256647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35A6B"/>
    <w:multiLevelType w:val="multilevel"/>
    <w:tmpl w:val="E66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9A2"/>
    <w:rsid w:val="00024DB7"/>
    <w:rsid w:val="00054CF0"/>
    <w:rsid w:val="000A4B77"/>
    <w:rsid w:val="000B13CC"/>
    <w:rsid w:val="000F6215"/>
    <w:rsid w:val="00115242"/>
    <w:rsid w:val="001500A9"/>
    <w:rsid w:val="00160AFF"/>
    <w:rsid w:val="001D15FB"/>
    <w:rsid w:val="002046B3"/>
    <w:rsid w:val="00236C26"/>
    <w:rsid w:val="002645C0"/>
    <w:rsid w:val="002A1399"/>
    <w:rsid w:val="00326D01"/>
    <w:rsid w:val="003B636A"/>
    <w:rsid w:val="003E4AF5"/>
    <w:rsid w:val="00413437"/>
    <w:rsid w:val="00470EAC"/>
    <w:rsid w:val="004763FB"/>
    <w:rsid w:val="004B02D1"/>
    <w:rsid w:val="004B5CC5"/>
    <w:rsid w:val="004C41EA"/>
    <w:rsid w:val="004D048E"/>
    <w:rsid w:val="004D23D9"/>
    <w:rsid w:val="00500715"/>
    <w:rsid w:val="00506918"/>
    <w:rsid w:val="005129A2"/>
    <w:rsid w:val="005171A3"/>
    <w:rsid w:val="0058051C"/>
    <w:rsid w:val="0061073C"/>
    <w:rsid w:val="00615F74"/>
    <w:rsid w:val="006407B1"/>
    <w:rsid w:val="006436CB"/>
    <w:rsid w:val="0065274D"/>
    <w:rsid w:val="00655622"/>
    <w:rsid w:val="006A531F"/>
    <w:rsid w:val="006A6CAE"/>
    <w:rsid w:val="006E00AA"/>
    <w:rsid w:val="00743D65"/>
    <w:rsid w:val="00753BE8"/>
    <w:rsid w:val="007806F7"/>
    <w:rsid w:val="00782057"/>
    <w:rsid w:val="0078324E"/>
    <w:rsid w:val="007F005D"/>
    <w:rsid w:val="00827757"/>
    <w:rsid w:val="00877CB5"/>
    <w:rsid w:val="00892D92"/>
    <w:rsid w:val="00917E71"/>
    <w:rsid w:val="009673BB"/>
    <w:rsid w:val="00A27108"/>
    <w:rsid w:val="00A3758A"/>
    <w:rsid w:val="00A7184F"/>
    <w:rsid w:val="00A72412"/>
    <w:rsid w:val="00AB6F46"/>
    <w:rsid w:val="00AC5AF6"/>
    <w:rsid w:val="00AF2B0E"/>
    <w:rsid w:val="00B10A64"/>
    <w:rsid w:val="00B154B5"/>
    <w:rsid w:val="00B33E38"/>
    <w:rsid w:val="00BE2438"/>
    <w:rsid w:val="00BE42FB"/>
    <w:rsid w:val="00C27FC9"/>
    <w:rsid w:val="00C314DE"/>
    <w:rsid w:val="00C829F1"/>
    <w:rsid w:val="00CB54BB"/>
    <w:rsid w:val="00CC730F"/>
    <w:rsid w:val="00CE1F1F"/>
    <w:rsid w:val="00CE46E4"/>
    <w:rsid w:val="00CF49CD"/>
    <w:rsid w:val="00D2403A"/>
    <w:rsid w:val="00D9181C"/>
    <w:rsid w:val="00DF47AF"/>
    <w:rsid w:val="00DF59C0"/>
    <w:rsid w:val="00E74DE1"/>
    <w:rsid w:val="00E81531"/>
    <w:rsid w:val="00E87C37"/>
    <w:rsid w:val="00EA7E11"/>
    <w:rsid w:val="00F15917"/>
    <w:rsid w:val="00F83670"/>
    <w:rsid w:val="00FB5B3A"/>
    <w:rsid w:val="00FF2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7050"/>
  <w15:chartTrackingRefBased/>
  <w15:docId w15:val="{FBA62614-35B2-4DEF-A7B3-80FE6A93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2B0E"/>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129A2"/>
    <w:rPr>
      <w:b/>
      <w:bCs/>
    </w:rPr>
  </w:style>
  <w:style w:type="character" w:styleId="Hyperlink">
    <w:name w:val="Hyperlink"/>
    <w:basedOn w:val="DefaultParagraphFont"/>
    <w:uiPriority w:val="99"/>
    <w:semiHidden/>
    <w:unhideWhenUsed/>
    <w:rsid w:val="005129A2"/>
    <w:rPr>
      <w:color w:val="0000FF"/>
      <w:u w:val="single"/>
    </w:rPr>
  </w:style>
  <w:style w:type="paragraph" w:styleId="ListParagraph">
    <w:name w:val="List Paragraph"/>
    <w:basedOn w:val="Normal"/>
    <w:uiPriority w:val="34"/>
    <w:qFormat/>
    <w:rsid w:val="00115242"/>
    <w:pPr>
      <w:ind w:left="720"/>
      <w:contextualSpacing/>
    </w:pPr>
  </w:style>
  <w:style w:type="character" w:styleId="CommentReference">
    <w:name w:val="annotation reference"/>
    <w:basedOn w:val="DefaultParagraphFont"/>
    <w:uiPriority w:val="99"/>
    <w:semiHidden/>
    <w:unhideWhenUsed/>
    <w:rsid w:val="00877CB5"/>
    <w:rPr>
      <w:sz w:val="16"/>
      <w:szCs w:val="16"/>
    </w:rPr>
  </w:style>
  <w:style w:type="paragraph" w:styleId="CommentText">
    <w:name w:val="annotation text"/>
    <w:basedOn w:val="Normal"/>
    <w:link w:val="CommentTextChar"/>
    <w:uiPriority w:val="99"/>
    <w:semiHidden/>
    <w:unhideWhenUsed/>
    <w:rsid w:val="00877CB5"/>
    <w:rPr>
      <w:sz w:val="20"/>
      <w:szCs w:val="20"/>
    </w:rPr>
  </w:style>
  <w:style w:type="character" w:customStyle="1" w:styleId="CommentTextChar">
    <w:name w:val="Comment Text Char"/>
    <w:basedOn w:val="DefaultParagraphFont"/>
    <w:link w:val="CommentText"/>
    <w:uiPriority w:val="99"/>
    <w:semiHidden/>
    <w:rsid w:val="00877CB5"/>
    <w:rPr>
      <w:sz w:val="20"/>
      <w:szCs w:val="20"/>
    </w:rPr>
  </w:style>
  <w:style w:type="paragraph" w:styleId="CommentSubject">
    <w:name w:val="annotation subject"/>
    <w:basedOn w:val="CommentText"/>
    <w:next w:val="CommentText"/>
    <w:link w:val="CommentSubjectChar"/>
    <w:uiPriority w:val="99"/>
    <w:semiHidden/>
    <w:unhideWhenUsed/>
    <w:rsid w:val="00877CB5"/>
    <w:rPr>
      <w:b/>
      <w:bCs/>
    </w:rPr>
  </w:style>
  <w:style w:type="character" w:customStyle="1" w:styleId="CommentSubjectChar">
    <w:name w:val="Comment Subject Char"/>
    <w:basedOn w:val="CommentTextChar"/>
    <w:link w:val="CommentSubject"/>
    <w:uiPriority w:val="99"/>
    <w:semiHidden/>
    <w:rsid w:val="00877CB5"/>
    <w:rPr>
      <w:b/>
      <w:bCs/>
      <w:sz w:val="20"/>
      <w:szCs w:val="20"/>
    </w:rPr>
  </w:style>
  <w:style w:type="paragraph" w:styleId="BalloonText">
    <w:name w:val="Balloon Text"/>
    <w:basedOn w:val="Normal"/>
    <w:link w:val="BalloonTextChar"/>
    <w:uiPriority w:val="99"/>
    <w:semiHidden/>
    <w:unhideWhenUsed/>
    <w:rsid w:val="00877C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CB5"/>
    <w:rPr>
      <w:rFonts w:ascii="Times New Roman" w:hAnsi="Times New Roman" w:cs="Times New Roman"/>
      <w:sz w:val="18"/>
      <w:szCs w:val="18"/>
    </w:rPr>
  </w:style>
  <w:style w:type="paragraph" w:styleId="NormalWeb">
    <w:name w:val="Normal (Web)"/>
    <w:basedOn w:val="Normal"/>
    <w:uiPriority w:val="99"/>
    <w:semiHidden/>
    <w:unhideWhenUsed/>
    <w:rsid w:val="00B10A64"/>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121323">
      <w:bodyDiv w:val="1"/>
      <w:marLeft w:val="0"/>
      <w:marRight w:val="0"/>
      <w:marTop w:val="0"/>
      <w:marBottom w:val="0"/>
      <w:divBdr>
        <w:top w:val="none" w:sz="0" w:space="0" w:color="auto"/>
        <w:left w:val="none" w:sz="0" w:space="0" w:color="auto"/>
        <w:bottom w:val="none" w:sz="0" w:space="0" w:color="auto"/>
        <w:right w:val="none" w:sz="0" w:space="0" w:color="auto"/>
      </w:divBdr>
      <w:divsChild>
        <w:div w:id="899366469">
          <w:marLeft w:val="0"/>
          <w:marRight w:val="0"/>
          <w:marTop w:val="0"/>
          <w:marBottom w:val="0"/>
          <w:divBdr>
            <w:top w:val="none" w:sz="0" w:space="0" w:color="auto"/>
            <w:left w:val="none" w:sz="0" w:space="0" w:color="auto"/>
            <w:bottom w:val="none" w:sz="0" w:space="0" w:color="auto"/>
            <w:right w:val="none" w:sz="0" w:space="0" w:color="auto"/>
          </w:divBdr>
        </w:div>
        <w:div w:id="211690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s://bit.ly/2rofamT"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Campbell,David N</dc:creator>
  <cp:keywords/>
  <dc:description/>
  <cp:lastModifiedBy>Brown,James T</cp:lastModifiedBy>
  <cp:revision>13</cp:revision>
  <dcterms:created xsi:type="dcterms:W3CDTF">2019-01-10T16:25:00Z</dcterms:created>
  <dcterms:modified xsi:type="dcterms:W3CDTF">2019-01-20T05:00:00Z</dcterms:modified>
</cp:coreProperties>
</file>