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19D8B" w14:textId="617BD2A0" w:rsidR="005B2EA4" w:rsidRPr="009F2DA3" w:rsidRDefault="005B2EA4" w:rsidP="005B2EA4">
      <w:pPr>
        <w:spacing w:line="480" w:lineRule="auto"/>
        <w:rPr>
          <w:rFonts w:ascii="Times New Roman" w:hAnsi="Times New Roman" w:cs="Times New Roman"/>
        </w:rPr>
      </w:pPr>
      <w:r w:rsidRPr="009F2DA3">
        <w:rPr>
          <w:rFonts w:ascii="Times New Roman" w:hAnsi="Times New Roman" w:cs="Times New Roman"/>
        </w:rPr>
        <w:t xml:space="preserve">The writing this week is a continuation of what was submitted last week. </w:t>
      </w:r>
    </w:p>
    <w:p w14:paraId="2D71F23D" w14:textId="77777777" w:rsidR="005B2EA4" w:rsidRPr="009F2DA3" w:rsidRDefault="005B2EA4" w:rsidP="005B2EA4">
      <w:pPr>
        <w:spacing w:line="480" w:lineRule="auto"/>
        <w:rPr>
          <w:rFonts w:ascii="Times New Roman" w:hAnsi="Times New Roman" w:cs="Times New Roman"/>
        </w:rPr>
      </w:pPr>
    </w:p>
    <w:p w14:paraId="2903B5CC" w14:textId="77777777" w:rsidR="005B2EA4" w:rsidRPr="009F2DA3" w:rsidRDefault="005B2EA4" w:rsidP="005B2EA4">
      <w:pPr>
        <w:spacing w:line="480" w:lineRule="auto"/>
        <w:rPr>
          <w:rFonts w:ascii="Times New Roman" w:hAnsi="Times New Roman" w:cs="Times New Roman"/>
        </w:rPr>
      </w:pPr>
    </w:p>
    <w:p w14:paraId="768B301C" w14:textId="77CE2E4B" w:rsidR="00816575" w:rsidRPr="009F2DA3" w:rsidRDefault="00816575" w:rsidP="005B2EA4">
      <w:pPr>
        <w:spacing w:line="480" w:lineRule="auto"/>
        <w:rPr>
          <w:rFonts w:ascii="Times New Roman" w:hAnsi="Times New Roman" w:cs="Times New Roman"/>
        </w:rPr>
      </w:pPr>
      <w:commentRangeStart w:id="0"/>
      <w:del w:id="1" w:author="Brown, James T." w:date="2019-02-16T18:15:00Z">
        <w:r w:rsidRPr="009F2DA3" w:rsidDel="00B53A89">
          <w:rPr>
            <w:rFonts w:ascii="Times New Roman" w:hAnsi="Times New Roman" w:cs="Times New Roman"/>
          </w:rPr>
          <w:delText>In addition to the quantity of light (amount of light), t</w:delText>
        </w:r>
      </w:del>
      <w:ins w:id="2" w:author="Brown, James T." w:date="2019-02-16T18:15:00Z">
        <w:r w:rsidR="00B53A89">
          <w:rPr>
            <w:rFonts w:ascii="Times New Roman" w:hAnsi="Times New Roman" w:cs="Times New Roman"/>
          </w:rPr>
          <w:t>T</w:t>
        </w:r>
      </w:ins>
      <w:r w:rsidRPr="009F2DA3">
        <w:rPr>
          <w:rFonts w:ascii="Times New Roman" w:hAnsi="Times New Roman" w:cs="Times New Roman"/>
        </w:rPr>
        <w:t>he</w:t>
      </w:r>
      <w:commentRangeEnd w:id="0"/>
      <w:r w:rsidR="005B5730">
        <w:rPr>
          <w:rStyle w:val="CommentReference"/>
        </w:rPr>
        <w:commentReference w:id="0"/>
      </w:r>
      <w:r w:rsidRPr="009F2DA3">
        <w:rPr>
          <w:rFonts w:ascii="Times New Roman" w:hAnsi="Times New Roman" w:cs="Times New Roman"/>
        </w:rPr>
        <w:t xml:space="preserve"> quality of light (wavelength spectrum composition) </w:t>
      </w:r>
      <w:del w:id="3" w:author="Brown, James T." w:date="2019-02-16T18:15:00Z">
        <w:r w:rsidRPr="009F2DA3" w:rsidDel="00B53A89">
          <w:rPr>
            <w:rFonts w:ascii="Times New Roman" w:hAnsi="Times New Roman" w:cs="Times New Roman"/>
          </w:rPr>
          <w:delText xml:space="preserve">can </w:delText>
        </w:r>
      </w:del>
      <w:ins w:id="4" w:author="Brown, James T." w:date="2019-02-16T18:15:00Z">
        <w:r w:rsidR="00B53A89">
          <w:rPr>
            <w:rFonts w:ascii="Times New Roman" w:hAnsi="Times New Roman" w:cs="Times New Roman"/>
          </w:rPr>
          <w:t>a plant receives</w:t>
        </w:r>
        <w:r w:rsidR="00B53A89" w:rsidRPr="009F2DA3">
          <w:rPr>
            <w:rFonts w:ascii="Times New Roman" w:hAnsi="Times New Roman" w:cs="Times New Roman"/>
          </w:rPr>
          <w:t xml:space="preserve"> </w:t>
        </w:r>
      </w:ins>
      <w:r w:rsidRPr="009F2DA3">
        <w:rPr>
          <w:rFonts w:ascii="Times New Roman" w:hAnsi="Times New Roman" w:cs="Times New Roman"/>
        </w:rPr>
        <w:t>differentially affect</w:t>
      </w:r>
      <w:ins w:id="5" w:author="Brown, James T." w:date="2019-02-16T18:15:00Z">
        <w:r w:rsidR="00B53A89">
          <w:rPr>
            <w:rFonts w:ascii="Times New Roman" w:hAnsi="Times New Roman" w:cs="Times New Roman"/>
          </w:rPr>
          <w:t>s</w:t>
        </w:r>
      </w:ins>
      <w:r w:rsidRPr="009F2DA3">
        <w:rPr>
          <w:rFonts w:ascii="Times New Roman" w:hAnsi="Times New Roman" w:cs="Times New Roman"/>
        </w:rPr>
        <w:t xml:space="preserve"> plant </w:t>
      </w:r>
      <w:del w:id="6" w:author="Brown, James T." w:date="2019-02-16T18:15:00Z">
        <w:r w:rsidRPr="009F2DA3" w:rsidDel="00B53A89">
          <w:rPr>
            <w:rFonts w:ascii="Times New Roman" w:hAnsi="Times New Roman" w:cs="Times New Roman"/>
          </w:rPr>
          <w:delText>growth</w:delText>
        </w:r>
      </w:del>
      <w:ins w:id="7" w:author="Brown, James T." w:date="2019-02-16T18:15:00Z">
        <w:r w:rsidR="00B53A89">
          <w:rPr>
            <w:rFonts w:ascii="Times New Roman" w:hAnsi="Times New Roman" w:cs="Times New Roman"/>
          </w:rPr>
          <w:t>physiology</w:t>
        </w:r>
      </w:ins>
      <w:r w:rsidRPr="009F2DA3">
        <w:rPr>
          <w:rFonts w:ascii="Times New Roman" w:hAnsi="Times New Roman" w:cs="Times New Roman"/>
        </w:rPr>
        <w:t xml:space="preserve">. The spectrum of light most relevant for plant </w:t>
      </w:r>
      <w:commentRangeStart w:id="8"/>
      <w:del w:id="9" w:author="Brown, James T." w:date="2019-02-16T18:15:00Z">
        <w:r w:rsidRPr="009F2DA3" w:rsidDel="00B53A89">
          <w:rPr>
            <w:rFonts w:ascii="Times New Roman" w:hAnsi="Times New Roman" w:cs="Times New Roman"/>
          </w:rPr>
          <w:delText xml:space="preserve">physiology </w:delText>
        </w:r>
      </w:del>
      <w:ins w:id="10" w:author="Brown, James T." w:date="2019-02-16T18:15:00Z">
        <w:r w:rsidR="00B53A89">
          <w:rPr>
            <w:rFonts w:ascii="Times New Roman" w:hAnsi="Times New Roman" w:cs="Times New Roman"/>
          </w:rPr>
          <w:t xml:space="preserve">growth </w:t>
        </w:r>
      </w:ins>
      <w:ins w:id="11" w:author="Brown, James T." w:date="2019-02-16T18:16:00Z">
        <w:r w:rsidR="00B53A89">
          <w:rPr>
            <w:rFonts w:ascii="Times New Roman" w:hAnsi="Times New Roman" w:cs="Times New Roman"/>
          </w:rPr>
          <w:t>and development</w:t>
        </w:r>
      </w:ins>
      <w:ins w:id="12" w:author="Brown, James T." w:date="2019-02-16T18:15:00Z">
        <w:r w:rsidR="00B53A89" w:rsidRPr="009F2DA3">
          <w:rPr>
            <w:rFonts w:ascii="Times New Roman" w:hAnsi="Times New Roman" w:cs="Times New Roman"/>
          </w:rPr>
          <w:t xml:space="preserve"> </w:t>
        </w:r>
      </w:ins>
      <w:commentRangeEnd w:id="8"/>
      <w:ins w:id="13" w:author="Brown, James T." w:date="2019-02-16T18:16:00Z">
        <w:r w:rsidR="00B53A89">
          <w:rPr>
            <w:rStyle w:val="CommentReference"/>
          </w:rPr>
          <w:commentReference w:id="8"/>
        </w:r>
      </w:ins>
      <w:del w:id="14" w:author="Brown, James T. [3]" w:date="2019-02-16T18:18:00Z">
        <w:r w:rsidRPr="009F2DA3" w:rsidDel="00B53A89">
          <w:rPr>
            <w:rFonts w:ascii="Times New Roman" w:hAnsi="Times New Roman" w:cs="Times New Roman"/>
          </w:rPr>
          <w:delText>is between 280 and 800 nm. This spectrum</w:delText>
        </w:r>
      </w:del>
      <w:r w:rsidRPr="009F2DA3">
        <w:rPr>
          <w:rFonts w:ascii="Times New Roman" w:hAnsi="Times New Roman" w:cs="Times New Roman"/>
        </w:rPr>
        <w:t xml:space="preserve"> includes ultra violet-B (280-320 nm), ultra violet-A/B (300-400 nm), PAR [400-700 nm including blue (400-500 nm), green (500-600 nm), and red (600-700 nm)] and far</w:t>
      </w:r>
      <w:ins w:id="15" w:author="Brown, James T. [4]" w:date="2019-02-16T18:20:00Z">
        <w:r w:rsidR="00B53A89">
          <w:rPr>
            <w:rFonts w:ascii="Times New Roman" w:hAnsi="Times New Roman" w:cs="Times New Roman"/>
          </w:rPr>
          <w:t>-</w:t>
        </w:r>
      </w:ins>
      <w:r w:rsidRPr="009F2DA3">
        <w:rPr>
          <w:rFonts w:ascii="Times New Roman" w:hAnsi="Times New Roman" w:cs="Times New Roman"/>
        </w:rPr>
        <w:t>red (700-800 nm) (Taiz et al.</w:t>
      </w:r>
      <w:commentRangeStart w:id="16"/>
      <w:ins w:id="17" w:author="Brown, James T. [5]" w:date="2019-02-16T18:35:00Z">
        <w:r w:rsidR="005935E2">
          <w:rPr>
            <w:rFonts w:ascii="Times New Roman" w:hAnsi="Times New Roman" w:cs="Times New Roman"/>
          </w:rPr>
          <w:t>,</w:t>
        </w:r>
        <w:commentRangeEnd w:id="16"/>
        <w:r w:rsidR="005935E2">
          <w:rPr>
            <w:rStyle w:val="CommentReference"/>
          </w:rPr>
          <w:commentReference w:id="16"/>
        </w:r>
      </w:ins>
      <w:r w:rsidRPr="009F2DA3">
        <w:rPr>
          <w:rFonts w:ascii="Times New Roman" w:hAnsi="Times New Roman" w:cs="Times New Roman"/>
        </w:rPr>
        <w:t xml:space="preserve"> 2015</w:t>
      </w:r>
      <w:commentRangeStart w:id="18"/>
      <w:r w:rsidRPr="009F2DA3">
        <w:rPr>
          <w:rFonts w:ascii="Times New Roman" w:hAnsi="Times New Roman" w:cs="Times New Roman"/>
        </w:rPr>
        <w:t xml:space="preserve">). As light passes through </w:t>
      </w:r>
      <w:del w:id="19" w:author="Brown, James T. [4]" w:date="2019-02-16T18:19:00Z">
        <w:r w:rsidRPr="009F2DA3" w:rsidDel="00B53A89">
          <w:rPr>
            <w:rFonts w:ascii="Times New Roman" w:hAnsi="Times New Roman" w:cs="Times New Roman"/>
          </w:rPr>
          <w:delText xml:space="preserve">the </w:delText>
        </w:r>
      </w:del>
      <w:ins w:id="20" w:author="Brown, James T. [4]" w:date="2019-02-16T18:19:00Z">
        <w:r w:rsidR="00B53A89">
          <w:rPr>
            <w:rFonts w:ascii="Times New Roman" w:hAnsi="Times New Roman" w:cs="Times New Roman"/>
          </w:rPr>
          <w:t>a</w:t>
        </w:r>
        <w:r w:rsidR="00B53A89" w:rsidRPr="009F2DA3">
          <w:rPr>
            <w:rFonts w:ascii="Times New Roman" w:hAnsi="Times New Roman" w:cs="Times New Roman"/>
          </w:rPr>
          <w:t xml:space="preserve"> </w:t>
        </w:r>
      </w:ins>
      <w:commentRangeStart w:id="21"/>
      <w:r w:rsidRPr="009F2DA3">
        <w:rPr>
          <w:rFonts w:ascii="Times New Roman" w:hAnsi="Times New Roman" w:cs="Times New Roman"/>
        </w:rPr>
        <w:t>canopy</w:t>
      </w:r>
      <w:commentRangeEnd w:id="21"/>
      <w:r w:rsidR="00B53A89">
        <w:rPr>
          <w:rStyle w:val="CommentReference"/>
        </w:rPr>
        <w:commentReference w:id="21"/>
      </w:r>
      <w:ins w:id="22" w:author="Brown, James T. [3]" w:date="2019-02-16T18:18:00Z">
        <w:r w:rsidR="00B53A89">
          <w:rPr>
            <w:rFonts w:ascii="Times New Roman" w:hAnsi="Times New Roman" w:cs="Times New Roman"/>
          </w:rPr>
          <w:t>,</w:t>
        </w:r>
      </w:ins>
      <w:r w:rsidRPr="009F2DA3">
        <w:rPr>
          <w:rFonts w:ascii="Times New Roman" w:hAnsi="Times New Roman" w:cs="Times New Roman"/>
        </w:rPr>
        <w:t xml:space="preserve"> </w:t>
      </w:r>
      <w:ins w:id="23" w:author="Brown, James T. [4]" w:date="2019-02-16T18:21:00Z">
        <w:r w:rsidR="00B53A89">
          <w:rPr>
            <w:rFonts w:ascii="Times New Roman" w:hAnsi="Times New Roman" w:cs="Times New Roman"/>
          </w:rPr>
          <w:t xml:space="preserve">the light quality changes and </w:t>
        </w:r>
      </w:ins>
      <w:r w:rsidRPr="009F2DA3">
        <w:rPr>
          <w:rFonts w:ascii="Times New Roman" w:hAnsi="Times New Roman" w:cs="Times New Roman"/>
        </w:rPr>
        <w:t>the quantity of ultra viole</w:t>
      </w:r>
      <w:r w:rsidR="004D3049">
        <w:rPr>
          <w:rFonts w:ascii="Times New Roman" w:hAnsi="Times New Roman" w:cs="Times New Roman"/>
        </w:rPr>
        <w:t xml:space="preserve">t (UV), </w:t>
      </w:r>
      <w:r w:rsidRPr="009F2DA3">
        <w:rPr>
          <w:rFonts w:ascii="Times New Roman" w:hAnsi="Times New Roman" w:cs="Times New Roman"/>
        </w:rPr>
        <w:t>blue, green, and red decreases</w:t>
      </w:r>
      <w:del w:id="24" w:author="Brown, James T. [4]" w:date="2019-02-16T18:20:00Z">
        <w:r w:rsidRPr="009F2DA3" w:rsidDel="00B53A89">
          <w:rPr>
            <w:rFonts w:ascii="Times New Roman" w:hAnsi="Times New Roman" w:cs="Times New Roman"/>
          </w:rPr>
          <w:delText>, wh</w:delText>
        </w:r>
        <w:r w:rsidR="004D3049" w:rsidDel="00B53A89">
          <w:rPr>
            <w:rFonts w:ascii="Times New Roman" w:hAnsi="Times New Roman" w:cs="Times New Roman"/>
          </w:rPr>
          <w:delText xml:space="preserve">ereas </w:delText>
        </w:r>
      </w:del>
      <w:ins w:id="25" w:author="Brown, James T. [4]" w:date="2019-02-16T18:20:00Z">
        <w:r w:rsidR="00B53A89">
          <w:rPr>
            <w:rFonts w:ascii="Times New Roman" w:hAnsi="Times New Roman" w:cs="Times New Roman"/>
          </w:rPr>
          <w:t xml:space="preserve"> </w:t>
        </w:r>
      </w:ins>
      <w:ins w:id="26" w:author="Brown, James T. [4]" w:date="2019-02-16T18:22:00Z">
        <w:r w:rsidR="00B53A89">
          <w:rPr>
            <w:rFonts w:ascii="Times New Roman" w:hAnsi="Times New Roman" w:cs="Times New Roman"/>
          </w:rPr>
          <w:t xml:space="preserve">and </w:t>
        </w:r>
      </w:ins>
      <w:r w:rsidR="004D3049">
        <w:rPr>
          <w:rFonts w:ascii="Times New Roman" w:hAnsi="Times New Roman" w:cs="Times New Roman"/>
        </w:rPr>
        <w:t>the quantity of far-red</w:t>
      </w:r>
      <w:r w:rsidRPr="009F2DA3">
        <w:rPr>
          <w:rFonts w:ascii="Times New Roman" w:hAnsi="Times New Roman" w:cs="Times New Roman"/>
        </w:rPr>
        <w:t xml:space="preserve"> increases </w:t>
      </w:r>
      <w:ins w:id="27" w:author="Brown, James T. [4]" w:date="2019-02-16T18:22:00Z">
        <w:r w:rsidR="00B53A89">
          <w:rPr>
            <w:rFonts w:ascii="Times New Roman" w:hAnsi="Times New Roman" w:cs="Times New Roman"/>
          </w:rPr>
          <w:t xml:space="preserve">in the light spectra </w:t>
        </w:r>
      </w:ins>
      <w:r w:rsidRPr="009F2DA3">
        <w:rPr>
          <w:rFonts w:ascii="Times New Roman" w:hAnsi="Times New Roman" w:cs="Times New Roman"/>
        </w:rPr>
        <w:t>(</w:t>
      </w:r>
      <w:proofErr w:type="spellStart"/>
      <w:r w:rsidRPr="009F2DA3">
        <w:rPr>
          <w:rFonts w:ascii="Times New Roman" w:hAnsi="Times New Roman" w:cs="Times New Roman"/>
        </w:rPr>
        <w:t>Awad</w:t>
      </w:r>
      <w:proofErr w:type="spellEnd"/>
      <w:r w:rsidRPr="009F2DA3">
        <w:rPr>
          <w:rFonts w:ascii="Times New Roman" w:hAnsi="Times New Roman" w:cs="Times New Roman"/>
        </w:rPr>
        <w:t xml:space="preserve"> et al. 2001). </w:t>
      </w:r>
      <w:commentRangeEnd w:id="18"/>
      <w:r w:rsidR="00B53A89">
        <w:rPr>
          <w:rStyle w:val="CommentReference"/>
        </w:rPr>
        <w:commentReference w:id="18"/>
      </w:r>
      <w:r w:rsidRPr="009F2DA3">
        <w:rPr>
          <w:rFonts w:ascii="Times New Roman" w:hAnsi="Times New Roman" w:cs="Times New Roman"/>
        </w:rPr>
        <w:t xml:space="preserve">The </w:t>
      </w:r>
      <w:ins w:id="28" w:author="Brown, James T. [7]" w:date="2019-02-16T18:26:00Z">
        <w:r w:rsidR="00CE1474">
          <w:rPr>
            <w:rFonts w:ascii="Times New Roman" w:hAnsi="Times New Roman" w:cs="Times New Roman"/>
          </w:rPr>
          <w:t xml:space="preserve">proportional </w:t>
        </w:r>
      </w:ins>
      <w:r w:rsidRPr="009F2DA3">
        <w:rPr>
          <w:rFonts w:ascii="Times New Roman" w:hAnsi="Times New Roman" w:cs="Times New Roman"/>
        </w:rPr>
        <w:t>change</w:t>
      </w:r>
      <w:ins w:id="29" w:author="Brown, James T. [7]" w:date="2019-02-16T18:26:00Z">
        <w:r w:rsidR="00CE1474">
          <w:rPr>
            <w:rFonts w:ascii="Times New Roman" w:hAnsi="Times New Roman" w:cs="Times New Roman"/>
          </w:rPr>
          <w:t>s</w:t>
        </w:r>
      </w:ins>
      <w:r w:rsidRPr="009F2DA3">
        <w:rPr>
          <w:rFonts w:ascii="Times New Roman" w:hAnsi="Times New Roman" w:cs="Times New Roman"/>
        </w:rPr>
        <w:t xml:space="preserve"> in light quality</w:t>
      </w:r>
      <w:del w:id="30" w:author="Brown, James T. [7]" w:date="2019-02-16T18:26:00Z">
        <w:r w:rsidRPr="009F2DA3" w:rsidDel="00CE1474">
          <w:rPr>
            <w:rFonts w:ascii="Times New Roman" w:hAnsi="Times New Roman" w:cs="Times New Roman"/>
          </w:rPr>
          <w:delText xml:space="preserve"> (relative proportions of different wavelengths)</w:delText>
        </w:r>
      </w:del>
      <w:r w:rsidRPr="009F2DA3">
        <w:rPr>
          <w:rFonts w:ascii="Times New Roman" w:hAnsi="Times New Roman" w:cs="Times New Roman"/>
        </w:rPr>
        <w:t xml:space="preserve"> induces changes in pigment-based photoreceptors</w:t>
      </w:r>
      <w:del w:id="31" w:author="Brown, James T. [7]" w:date="2019-02-16T18:27:00Z">
        <w:r w:rsidRPr="009F2DA3" w:rsidDel="00CE1474">
          <w:rPr>
            <w:rFonts w:ascii="Times New Roman" w:hAnsi="Times New Roman" w:cs="Times New Roman"/>
          </w:rPr>
          <w:delText>. Light quality changes such</w:delText>
        </w:r>
      </w:del>
      <w:ins w:id="32" w:author="Brown, James T. [7]" w:date="2019-02-16T18:27:00Z">
        <w:r w:rsidR="00CE1474">
          <w:rPr>
            <w:rFonts w:ascii="Times New Roman" w:hAnsi="Times New Roman" w:cs="Times New Roman"/>
          </w:rPr>
          <w:t xml:space="preserve"> and</w:t>
        </w:r>
      </w:ins>
      <w:r w:rsidRPr="009F2DA3">
        <w:rPr>
          <w:rFonts w:ascii="Times New Roman" w:hAnsi="Times New Roman" w:cs="Times New Roman"/>
        </w:rPr>
        <w:t xml:space="preserve"> as</w:t>
      </w:r>
      <w:r w:rsidR="004D3049">
        <w:rPr>
          <w:rFonts w:ascii="Times New Roman" w:hAnsi="Times New Roman" w:cs="Times New Roman"/>
        </w:rPr>
        <w:t xml:space="preserve"> the ratio of </w:t>
      </w:r>
      <w:commentRangeStart w:id="33"/>
      <w:proofErr w:type="spellStart"/>
      <w:r w:rsidR="004D3049">
        <w:rPr>
          <w:rFonts w:ascii="Times New Roman" w:hAnsi="Times New Roman" w:cs="Times New Roman"/>
        </w:rPr>
        <w:t>red</w:t>
      </w:r>
      <w:r w:rsidRPr="009F2DA3">
        <w:rPr>
          <w:rFonts w:ascii="Times New Roman" w:hAnsi="Times New Roman" w:cs="Times New Roman"/>
        </w:rPr>
        <w:t>:</w:t>
      </w:r>
      <w:ins w:id="34" w:author="Brown, James T. [8]" w:date="2019-02-16T18:30:00Z">
        <w:r w:rsidR="00CE1474">
          <w:rPr>
            <w:rFonts w:ascii="Times New Roman" w:hAnsi="Times New Roman" w:cs="Times New Roman"/>
          </w:rPr>
          <w:t>f</w:t>
        </w:r>
      </w:ins>
      <w:del w:id="35" w:author="Brown, James T. [8]" w:date="2019-02-16T18:30:00Z">
        <w:r w:rsidR="004D3049" w:rsidDel="00CE1474">
          <w:rPr>
            <w:rFonts w:ascii="Times New Roman" w:hAnsi="Times New Roman" w:cs="Times New Roman"/>
          </w:rPr>
          <w:delText>r</w:delText>
        </w:r>
      </w:del>
      <w:r w:rsidR="004D3049">
        <w:rPr>
          <w:rFonts w:ascii="Times New Roman" w:hAnsi="Times New Roman" w:cs="Times New Roman"/>
        </w:rPr>
        <w:t>ar-red</w:t>
      </w:r>
      <w:proofErr w:type="spellEnd"/>
      <w:r w:rsidRPr="009F2DA3">
        <w:rPr>
          <w:rFonts w:ascii="Times New Roman" w:hAnsi="Times New Roman" w:cs="Times New Roman"/>
        </w:rPr>
        <w:t xml:space="preserve"> </w:t>
      </w:r>
      <w:commentRangeEnd w:id="33"/>
      <w:r w:rsidR="00CE1474">
        <w:rPr>
          <w:rStyle w:val="CommentReference"/>
        </w:rPr>
        <w:commentReference w:id="33"/>
      </w:r>
      <w:r w:rsidRPr="009F2DA3">
        <w:rPr>
          <w:rFonts w:ascii="Times New Roman" w:hAnsi="Times New Roman" w:cs="Times New Roman"/>
        </w:rPr>
        <w:t xml:space="preserve">impacts phytochromes and the quantity of UV and </w:t>
      </w:r>
      <w:r w:rsidR="004D3049">
        <w:rPr>
          <w:rFonts w:ascii="Times New Roman" w:hAnsi="Times New Roman" w:cs="Times New Roman"/>
        </w:rPr>
        <w:t>blue</w:t>
      </w:r>
      <w:r w:rsidRPr="009F2DA3">
        <w:rPr>
          <w:rFonts w:ascii="Times New Roman" w:hAnsi="Times New Roman" w:cs="Times New Roman"/>
        </w:rPr>
        <w:t xml:space="preserve"> light impacts phytochromes, cryptochromes, and </w:t>
      </w:r>
      <w:commentRangeStart w:id="36"/>
      <w:proofErr w:type="spellStart"/>
      <w:r w:rsidRPr="009F2DA3">
        <w:rPr>
          <w:rFonts w:ascii="Times New Roman" w:hAnsi="Times New Roman" w:cs="Times New Roman"/>
        </w:rPr>
        <w:t>phototropins</w:t>
      </w:r>
      <w:commentRangeEnd w:id="36"/>
      <w:proofErr w:type="spellEnd"/>
      <w:r w:rsidR="00CE1474">
        <w:rPr>
          <w:rStyle w:val="CommentReference"/>
        </w:rPr>
        <w:commentReference w:id="36"/>
      </w:r>
      <w:r w:rsidRPr="009F2DA3">
        <w:rPr>
          <w:rFonts w:ascii="Times New Roman" w:hAnsi="Times New Roman" w:cs="Times New Roman"/>
        </w:rPr>
        <w:t xml:space="preserve"> (Devlin et al. 2007</w:t>
      </w:r>
      <w:commentRangeStart w:id="37"/>
      <w:r w:rsidRPr="009F2DA3">
        <w:rPr>
          <w:rFonts w:ascii="Times New Roman" w:hAnsi="Times New Roman" w:cs="Times New Roman"/>
        </w:rPr>
        <w:t xml:space="preserve">). </w:t>
      </w:r>
      <w:proofErr w:type="spellStart"/>
      <w:r w:rsidRPr="009F2DA3">
        <w:rPr>
          <w:rFonts w:ascii="Times New Roman" w:hAnsi="Times New Roman" w:cs="Times New Roman"/>
        </w:rPr>
        <w:t>Baraldi</w:t>
      </w:r>
      <w:proofErr w:type="spellEnd"/>
      <w:r w:rsidRPr="009F2DA3">
        <w:rPr>
          <w:rFonts w:ascii="Times New Roman" w:hAnsi="Times New Roman" w:cs="Times New Roman"/>
        </w:rPr>
        <w:t xml:space="preserve"> et al. (1994) demonstrated that the ratio of </w:t>
      </w:r>
      <w:proofErr w:type="spellStart"/>
      <w:r w:rsidR="004D3049">
        <w:rPr>
          <w:rFonts w:ascii="Times New Roman" w:hAnsi="Times New Roman" w:cs="Times New Roman"/>
        </w:rPr>
        <w:t>red</w:t>
      </w:r>
      <w:r w:rsidR="004D3049" w:rsidRPr="009F2DA3">
        <w:rPr>
          <w:rFonts w:ascii="Times New Roman" w:hAnsi="Times New Roman" w:cs="Times New Roman"/>
        </w:rPr>
        <w:t>:</w:t>
      </w:r>
      <w:r w:rsidR="004D3049">
        <w:rPr>
          <w:rFonts w:ascii="Times New Roman" w:hAnsi="Times New Roman" w:cs="Times New Roman"/>
        </w:rPr>
        <w:t>far-red</w:t>
      </w:r>
      <w:proofErr w:type="spellEnd"/>
      <w:r w:rsidR="004D3049" w:rsidRPr="009F2DA3">
        <w:rPr>
          <w:rFonts w:ascii="Times New Roman" w:hAnsi="Times New Roman" w:cs="Times New Roman"/>
        </w:rPr>
        <w:t xml:space="preserve"> </w:t>
      </w:r>
      <w:r w:rsidRPr="009F2DA3">
        <w:rPr>
          <w:rFonts w:ascii="Times New Roman" w:hAnsi="Times New Roman" w:cs="Times New Roman"/>
        </w:rPr>
        <w:t>in peach trees changes throughout the season with the ratio at approximately 1.1 throughout the entire canopy early in the season, but as the canopy developed, the ratio changed to approximately 0.5 at the top and 0.3 at the bottom of the canopy.</w:t>
      </w:r>
      <w:commentRangeEnd w:id="37"/>
      <w:r w:rsidR="005935E2">
        <w:rPr>
          <w:rStyle w:val="CommentReference"/>
        </w:rPr>
        <w:commentReference w:id="37"/>
      </w:r>
      <w:r w:rsidRPr="009F2DA3">
        <w:rPr>
          <w:rFonts w:ascii="Times New Roman" w:hAnsi="Times New Roman" w:cs="Times New Roman"/>
        </w:rPr>
        <w:t xml:space="preserve"> Light conditions with increased </w:t>
      </w:r>
      <w:r w:rsidR="004D3049">
        <w:rPr>
          <w:rFonts w:ascii="Times New Roman" w:hAnsi="Times New Roman" w:cs="Times New Roman"/>
        </w:rPr>
        <w:t>far-red</w:t>
      </w:r>
      <w:r w:rsidRPr="009F2DA3">
        <w:rPr>
          <w:rFonts w:ascii="Times New Roman" w:hAnsi="Times New Roman" w:cs="Times New Roman"/>
        </w:rPr>
        <w:t xml:space="preserve"> light, or a decreased </w:t>
      </w:r>
      <w:proofErr w:type="spellStart"/>
      <w:r w:rsidR="004D3049">
        <w:rPr>
          <w:rFonts w:ascii="Times New Roman" w:hAnsi="Times New Roman" w:cs="Times New Roman"/>
        </w:rPr>
        <w:t>red</w:t>
      </w:r>
      <w:r w:rsidR="004D3049" w:rsidRPr="009F2DA3">
        <w:rPr>
          <w:rFonts w:ascii="Times New Roman" w:hAnsi="Times New Roman" w:cs="Times New Roman"/>
        </w:rPr>
        <w:t>:</w:t>
      </w:r>
      <w:r w:rsidR="004D3049">
        <w:rPr>
          <w:rFonts w:ascii="Times New Roman" w:hAnsi="Times New Roman" w:cs="Times New Roman"/>
        </w:rPr>
        <w:t>far-red</w:t>
      </w:r>
      <w:proofErr w:type="spellEnd"/>
      <w:r w:rsidR="004D3049" w:rsidRPr="009F2DA3">
        <w:rPr>
          <w:rFonts w:ascii="Times New Roman" w:hAnsi="Times New Roman" w:cs="Times New Roman"/>
        </w:rPr>
        <w:t xml:space="preserve"> </w:t>
      </w:r>
      <w:r w:rsidRPr="009F2DA3">
        <w:rPr>
          <w:rFonts w:ascii="Times New Roman" w:hAnsi="Times New Roman" w:cs="Times New Roman"/>
        </w:rPr>
        <w:t xml:space="preserve">ratio, invoke a shade avoidance response with plant morphological changes such as: shoot elongation, increased apical dominance, and reduced leaf </w:t>
      </w:r>
      <w:commentRangeStart w:id="38"/>
      <w:r w:rsidRPr="009F2DA3">
        <w:rPr>
          <w:rFonts w:ascii="Times New Roman" w:hAnsi="Times New Roman" w:cs="Times New Roman"/>
        </w:rPr>
        <w:t xml:space="preserve">width </w:t>
      </w:r>
      <w:commentRangeEnd w:id="38"/>
      <w:r w:rsidR="005B5730">
        <w:rPr>
          <w:rStyle w:val="CommentReference"/>
        </w:rPr>
        <w:commentReference w:id="38"/>
      </w:r>
      <w:r w:rsidRPr="009F2DA3">
        <w:rPr>
          <w:rFonts w:ascii="Times New Roman" w:hAnsi="Times New Roman" w:cs="Times New Roman"/>
        </w:rPr>
        <w:t xml:space="preserve">(Combes et al. 2000; </w:t>
      </w:r>
      <w:proofErr w:type="spellStart"/>
      <w:r w:rsidRPr="009F2DA3">
        <w:rPr>
          <w:rFonts w:ascii="Times New Roman" w:hAnsi="Times New Roman" w:cs="Times New Roman"/>
        </w:rPr>
        <w:t>Baraldi</w:t>
      </w:r>
      <w:proofErr w:type="spellEnd"/>
      <w:r w:rsidRPr="009F2DA3">
        <w:rPr>
          <w:rFonts w:ascii="Times New Roman" w:hAnsi="Times New Roman" w:cs="Times New Roman"/>
        </w:rPr>
        <w:t xml:space="preserve"> et al. 1994).</w:t>
      </w:r>
    </w:p>
    <w:p w14:paraId="54C18740" w14:textId="77777777" w:rsidR="00816575" w:rsidRPr="009F2DA3" w:rsidRDefault="00816575" w:rsidP="005B2EA4">
      <w:pPr>
        <w:spacing w:line="480" w:lineRule="auto"/>
        <w:rPr>
          <w:rFonts w:ascii="Times New Roman" w:hAnsi="Times New Roman" w:cs="Times New Roman"/>
        </w:rPr>
      </w:pPr>
    </w:p>
    <w:p w14:paraId="1F6E7D71" w14:textId="1E5C4EFB" w:rsidR="00816575" w:rsidRPr="009F2DA3" w:rsidRDefault="00816575" w:rsidP="005B2EA4">
      <w:pPr>
        <w:spacing w:line="480" w:lineRule="auto"/>
        <w:rPr>
          <w:rFonts w:ascii="Times New Roman" w:hAnsi="Times New Roman" w:cs="Times New Roman"/>
        </w:rPr>
      </w:pPr>
      <w:commentRangeStart w:id="39"/>
      <w:r w:rsidRPr="009F2DA3">
        <w:rPr>
          <w:rFonts w:ascii="Times New Roman" w:hAnsi="Times New Roman" w:cs="Times New Roman"/>
        </w:rPr>
        <w:t xml:space="preserve">Phytochrome </w:t>
      </w:r>
      <w:commentRangeEnd w:id="39"/>
      <w:r w:rsidR="005B5730">
        <w:rPr>
          <w:rStyle w:val="CommentReference"/>
        </w:rPr>
        <w:commentReference w:id="39"/>
      </w:r>
      <w:r w:rsidRPr="009F2DA3">
        <w:rPr>
          <w:rFonts w:ascii="Times New Roman" w:hAnsi="Times New Roman" w:cs="Times New Roman"/>
        </w:rPr>
        <w:t>is photoconvertible from an active form (</w:t>
      </w:r>
      <w:proofErr w:type="spellStart"/>
      <w:r w:rsidRPr="009F2DA3">
        <w:rPr>
          <w:rFonts w:ascii="Times New Roman" w:hAnsi="Times New Roman" w:cs="Times New Roman"/>
        </w:rPr>
        <w:t>P</w:t>
      </w:r>
      <w:r w:rsidRPr="009F2DA3">
        <w:rPr>
          <w:rFonts w:ascii="Times New Roman" w:hAnsi="Times New Roman" w:cs="Times New Roman"/>
          <w:vertAlign w:val="subscript"/>
        </w:rPr>
        <w:t>fr</w:t>
      </w:r>
      <w:proofErr w:type="spellEnd"/>
      <w:r w:rsidRPr="009F2DA3">
        <w:rPr>
          <w:rFonts w:ascii="Times New Roman" w:hAnsi="Times New Roman" w:cs="Times New Roman"/>
        </w:rPr>
        <w:t xml:space="preserve">) in the presence of </w:t>
      </w:r>
      <w:r w:rsidR="004D3049">
        <w:rPr>
          <w:rFonts w:ascii="Times New Roman" w:hAnsi="Times New Roman" w:cs="Times New Roman"/>
        </w:rPr>
        <w:t>red</w:t>
      </w:r>
      <w:r w:rsidRPr="009F2DA3">
        <w:rPr>
          <w:rFonts w:ascii="Times New Roman" w:hAnsi="Times New Roman" w:cs="Times New Roman"/>
        </w:rPr>
        <w:t xml:space="preserve"> light to an inactive form (</w:t>
      </w:r>
      <w:proofErr w:type="spellStart"/>
      <w:r w:rsidRPr="009F2DA3">
        <w:rPr>
          <w:rFonts w:ascii="Times New Roman" w:hAnsi="Times New Roman" w:cs="Times New Roman"/>
        </w:rPr>
        <w:t>P</w:t>
      </w:r>
      <w:r w:rsidRPr="009F2DA3">
        <w:rPr>
          <w:rFonts w:ascii="Times New Roman" w:hAnsi="Times New Roman" w:cs="Times New Roman"/>
          <w:vertAlign w:val="subscript"/>
        </w:rPr>
        <w:t>r</w:t>
      </w:r>
      <w:proofErr w:type="spellEnd"/>
      <w:r w:rsidR="004D3049">
        <w:rPr>
          <w:rFonts w:ascii="Times New Roman" w:hAnsi="Times New Roman" w:cs="Times New Roman"/>
        </w:rPr>
        <w:t>) in far-red</w:t>
      </w:r>
      <w:r w:rsidRPr="009F2DA3">
        <w:rPr>
          <w:rFonts w:ascii="Times New Roman" w:hAnsi="Times New Roman" w:cs="Times New Roman"/>
        </w:rPr>
        <w:t xml:space="preserve"> light. The ratio of </w:t>
      </w:r>
      <w:proofErr w:type="spellStart"/>
      <w:r w:rsidRPr="009F2DA3">
        <w:rPr>
          <w:rFonts w:ascii="Times New Roman" w:hAnsi="Times New Roman" w:cs="Times New Roman"/>
        </w:rPr>
        <w:t>P</w:t>
      </w:r>
      <w:r w:rsidRPr="009F2DA3">
        <w:rPr>
          <w:rFonts w:ascii="Times New Roman" w:hAnsi="Times New Roman" w:cs="Times New Roman"/>
          <w:vertAlign w:val="subscript"/>
        </w:rPr>
        <w:t>fr</w:t>
      </w:r>
      <w:proofErr w:type="spellEnd"/>
      <w:r w:rsidRPr="009F2DA3">
        <w:rPr>
          <w:rFonts w:ascii="Times New Roman" w:hAnsi="Times New Roman" w:cs="Times New Roman"/>
        </w:rPr>
        <w:t xml:space="preserve"> to total phytochrome (</w:t>
      </w:r>
      <w:proofErr w:type="spellStart"/>
      <w:r w:rsidRPr="009F2DA3">
        <w:rPr>
          <w:rFonts w:ascii="Times New Roman" w:hAnsi="Times New Roman" w:cs="Times New Roman"/>
        </w:rPr>
        <w:t>P</w:t>
      </w:r>
      <w:r w:rsidRPr="009F2DA3">
        <w:rPr>
          <w:rFonts w:ascii="Times New Roman" w:hAnsi="Times New Roman" w:cs="Times New Roman"/>
          <w:vertAlign w:val="subscript"/>
        </w:rPr>
        <w:t>tot</w:t>
      </w:r>
      <w:proofErr w:type="spellEnd"/>
      <w:r w:rsidRPr="009F2DA3">
        <w:rPr>
          <w:rFonts w:ascii="Times New Roman" w:hAnsi="Times New Roman" w:cs="Times New Roman"/>
        </w:rPr>
        <w:t xml:space="preserve">) as represented by the phytochrome </w:t>
      </w:r>
      <w:proofErr w:type="spellStart"/>
      <w:r w:rsidRPr="009F2DA3">
        <w:rPr>
          <w:rFonts w:ascii="Times New Roman" w:hAnsi="Times New Roman" w:cs="Times New Roman"/>
        </w:rPr>
        <w:t>photoequilibrium</w:t>
      </w:r>
      <w:proofErr w:type="spellEnd"/>
      <w:r w:rsidRPr="009F2DA3">
        <w:rPr>
          <w:rFonts w:ascii="Times New Roman" w:hAnsi="Times New Roman" w:cs="Times New Roman"/>
        </w:rPr>
        <w:t xml:space="preserve"> has been shown to be a good indicator for plant responses to </w:t>
      </w:r>
      <w:r w:rsidRPr="009F2DA3">
        <w:rPr>
          <w:rFonts w:ascii="Times New Roman" w:hAnsi="Times New Roman" w:cs="Times New Roman"/>
        </w:rPr>
        <w:lastRenderedPageBreak/>
        <w:t>changes in light quality (</w:t>
      </w:r>
      <w:proofErr w:type="spellStart"/>
      <w:r w:rsidRPr="009F2DA3">
        <w:rPr>
          <w:rFonts w:ascii="Times New Roman" w:hAnsi="Times New Roman" w:cs="Times New Roman"/>
        </w:rPr>
        <w:t>Baraldi</w:t>
      </w:r>
      <w:proofErr w:type="spellEnd"/>
      <w:r w:rsidRPr="009F2DA3">
        <w:rPr>
          <w:rFonts w:ascii="Times New Roman" w:hAnsi="Times New Roman" w:cs="Times New Roman"/>
        </w:rPr>
        <w:t xml:space="preserve"> et al. 1998; </w:t>
      </w:r>
      <w:proofErr w:type="spellStart"/>
      <w:r w:rsidRPr="009F2DA3">
        <w:rPr>
          <w:rFonts w:ascii="Times New Roman" w:hAnsi="Times New Roman" w:cs="Times New Roman"/>
        </w:rPr>
        <w:t>Raparini</w:t>
      </w:r>
      <w:proofErr w:type="spellEnd"/>
      <w:r w:rsidRPr="009F2DA3">
        <w:rPr>
          <w:rFonts w:ascii="Times New Roman" w:hAnsi="Times New Roman" w:cs="Times New Roman"/>
        </w:rPr>
        <w:t xml:space="preserve"> et al. 1999; Smith 2000). </w:t>
      </w:r>
      <w:commentRangeStart w:id="40"/>
      <w:r w:rsidRPr="009F2DA3">
        <w:rPr>
          <w:rFonts w:ascii="Times New Roman" w:hAnsi="Times New Roman" w:cs="Times New Roman"/>
        </w:rPr>
        <w:t>Under similar fluence rates (</w:t>
      </w:r>
      <w:commentRangeStart w:id="41"/>
      <w:r w:rsidRPr="009F2DA3">
        <w:rPr>
          <w:rFonts w:ascii="Times New Roman" w:hAnsi="Times New Roman" w:cs="Times New Roman"/>
        </w:rPr>
        <w:t>total number of photons</w:t>
      </w:r>
      <w:commentRangeEnd w:id="41"/>
      <w:r w:rsidR="002F0BD5">
        <w:rPr>
          <w:rStyle w:val="CommentReference"/>
        </w:rPr>
        <w:commentReference w:id="41"/>
      </w:r>
      <w:r w:rsidRPr="009F2DA3">
        <w:rPr>
          <w:rFonts w:ascii="Times New Roman" w:hAnsi="Times New Roman" w:cs="Times New Roman"/>
        </w:rPr>
        <w:t xml:space="preserve">), </w:t>
      </w:r>
      <w:proofErr w:type="spellStart"/>
      <w:r w:rsidRPr="009F2DA3">
        <w:rPr>
          <w:rFonts w:ascii="Times New Roman" w:hAnsi="Times New Roman" w:cs="Times New Roman"/>
        </w:rPr>
        <w:t>Baraldi</w:t>
      </w:r>
      <w:proofErr w:type="spellEnd"/>
      <w:r w:rsidRPr="009F2DA3">
        <w:rPr>
          <w:rFonts w:ascii="Times New Roman" w:hAnsi="Times New Roman" w:cs="Times New Roman"/>
        </w:rPr>
        <w:t xml:space="preserve"> et al. (1998) demonstrated that peach plants exposed to </w:t>
      </w:r>
      <w:r w:rsidR="004D3049">
        <w:rPr>
          <w:rFonts w:ascii="Times New Roman" w:hAnsi="Times New Roman" w:cs="Times New Roman"/>
        </w:rPr>
        <w:t>blue</w:t>
      </w:r>
      <w:r w:rsidRPr="009F2DA3">
        <w:rPr>
          <w:rFonts w:ascii="Times New Roman" w:hAnsi="Times New Roman" w:cs="Times New Roman"/>
        </w:rPr>
        <w:t xml:space="preserve"> plus </w:t>
      </w:r>
      <w:r w:rsidR="004D3049">
        <w:rPr>
          <w:rFonts w:ascii="Times New Roman" w:hAnsi="Times New Roman" w:cs="Times New Roman"/>
        </w:rPr>
        <w:t>far-red</w:t>
      </w:r>
      <w:r w:rsidRPr="009F2DA3">
        <w:rPr>
          <w:rFonts w:ascii="Times New Roman" w:hAnsi="Times New Roman" w:cs="Times New Roman"/>
        </w:rPr>
        <w:t xml:space="preserve"> light as compared to </w:t>
      </w:r>
      <w:r w:rsidR="004D3049">
        <w:rPr>
          <w:rFonts w:ascii="Times New Roman" w:hAnsi="Times New Roman" w:cs="Times New Roman"/>
        </w:rPr>
        <w:t>red plus far-red</w:t>
      </w:r>
      <w:r w:rsidR="004D3049" w:rsidRPr="009F2DA3">
        <w:rPr>
          <w:rFonts w:ascii="Times New Roman" w:hAnsi="Times New Roman" w:cs="Times New Roman"/>
        </w:rPr>
        <w:t xml:space="preserve"> </w:t>
      </w:r>
      <w:r w:rsidRPr="009F2DA3">
        <w:rPr>
          <w:rFonts w:ascii="Times New Roman" w:hAnsi="Times New Roman" w:cs="Times New Roman"/>
        </w:rPr>
        <w:t xml:space="preserve">light had a lower </w:t>
      </w:r>
      <w:r w:rsidR="004D3049" w:rsidRPr="009F2DA3">
        <w:rPr>
          <w:rFonts w:ascii="Times New Roman" w:hAnsi="Times New Roman" w:cs="Times New Roman"/>
        </w:rPr>
        <w:t xml:space="preserve">phytochrome </w:t>
      </w:r>
      <w:proofErr w:type="spellStart"/>
      <w:r w:rsidR="004D3049" w:rsidRPr="009F2DA3">
        <w:rPr>
          <w:rFonts w:ascii="Times New Roman" w:hAnsi="Times New Roman" w:cs="Times New Roman"/>
        </w:rPr>
        <w:t>photoequilibrium</w:t>
      </w:r>
      <w:proofErr w:type="spellEnd"/>
      <w:r w:rsidR="004D3049" w:rsidRPr="009F2DA3">
        <w:rPr>
          <w:rFonts w:ascii="Times New Roman" w:hAnsi="Times New Roman" w:cs="Times New Roman"/>
        </w:rPr>
        <w:t xml:space="preserve"> </w:t>
      </w:r>
      <w:r w:rsidRPr="009F2DA3">
        <w:rPr>
          <w:rFonts w:ascii="Times New Roman" w:hAnsi="Times New Roman" w:cs="Times New Roman"/>
        </w:rPr>
        <w:t>(0.13 and 0.49, respectively) and correspondingly shorter shoot and internode lengths.</w:t>
      </w:r>
      <w:commentRangeEnd w:id="40"/>
      <w:r w:rsidR="00F05873">
        <w:rPr>
          <w:rStyle w:val="CommentReference"/>
        </w:rPr>
        <w:commentReference w:id="40"/>
      </w:r>
      <w:r w:rsidRPr="009F2DA3">
        <w:rPr>
          <w:rFonts w:ascii="Times New Roman" w:hAnsi="Times New Roman" w:cs="Times New Roman"/>
        </w:rPr>
        <w:t xml:space="preserve"> </w:t>
      </w:r>
      <w:commentRangeStart w:id="42"/>
      <w:r w:rsidRPr="009F2DA3">
        <w:rPr>
          <w:rFonts w:ascii="Times New Roman" w:hAnsi="Times New Roman" w:cs="Times New Roman"/>
        </w:rPr>
        <w:t xml:space="preserve">Furthering this research, under a constant </w:t>
      </w:r>
      <w:r w:rsidR="004D3049">
        <w:rPr>
          <w:rFonts w:ascii="Times New Roman" w:hAnsi="Times New Roman" w:cs="Times New Roman"/>
        </w:rPr>
        <w:t>photosynthetic active radiation</w:t>
      </w:r>
      <w:r w:rsidRPr="009F2DA3">
        <w:rPr>
          <w:rFonts w:ascii="Times New Roman" w:hAnsi="Times New Roman" w:cs="Times New Roman"/>
        </w:rPr>
        <w:t xml:space="preserve"> and </w:t>
      </w:r>
      <w:r w:rsidR="004D3049" w:rsidRPr="009F2DA3">
        <w:rPr>
          <w:rFonts w:ascii="Times New Roman" w:hAnsi="Times New Roman" w:cs="Times New Roman"/>
        </w:rPr>
        <w:t xml:space="preserve">phytochrome </w:t>
      </w:r>
      <w:proofErr w:type="spellStart"/>
      <w:r w:rsidR="004D3049" w:rsidRPr="009F2DA3">
        <w:rPr>
          <w:rFonts w:ascii="Times New Roman" w:hAnsi="Times New Roman" w:cs="Times New Roman"/>
        </w:rPr>
        <w:t>photoequilibrium</w:t>
      </w:r>
      <w:proofErr w:type="spellEnd"/>
      <w:r w:rsidR="004D3049">
        <w:rPr>
          <w:rFonts w:ascii="Times New Roman" w:hAnsi="Times New Roman" w:cs="Times New Roman"/>
        </w:rPr>
        <w:t>,</w:t>
      </w:r>
      <w:r w:rsidR="004D3049" w:rsidRPr="009F2DA3">
        <w:rPr>
          <w:rFonts w:ascii="Times New Roman" w:hAnsi="Times New Roman" w:cs="Times New Roman"/>
        </w:rPr>
        <w:t xml:space="preserve"> </w:t>
      </w:r>
      <w:proofErr w:type="spellStart"/>
      <w:r w:rsidRPr="009F2DA3">
        <w:rPr>
          <w:rFonts w:ascii="Times New Roman" w:hAnsi="Times New Roman" w:cs="Times New Roman"/>
        </w:rPr>
        <w:t>Raparini</w:t>
      </w:r>
      <w:proofErr w:type="spellEnd"/>
      <w:r w:rsidRPr="009F2DA3">
        <w:rPr>
          <w:rFonts w:ascii="Times New Roman" w:hAnsi="Times New Roman" w:cs="Times New Roman"/>
        </w:rPr>
        <w:t xml:space="preserve"> et al. (1999) demonstrated that increased blue light on peach trees decreased height, internode length, leaf expansion, leaf thickness and stomatal density</w:t>
      </w:r>
      <w:commentRangeEnd w:id="42"/>
      <w:r w:rsidR="0073595D">
        <w:rPr>
          <w:rStyle w:val="CommentReference"/>
        </w:rPr>
        <w:commentReference w:id="42"/>
      </w:r>
      <w:r w:rsidRPr="009F2DA3">
        <w:rPr>
          <w:rFonts w:ascii="Times New Roman" w:hAnsi="Times New Roman" w:cs="Times New Roman"/>
        </w:rPr>
        <w:t xml:space="preserve">. These two studies demonstrate that the ratio of </w:t>
      </w:r>
      <w:proofErr w:type="spellStart"/>
      <w:r w:rsidR="004D3049">
        <w:rPr>
          <w:rFonts w:ascii="Times New Roman" w:hAnsi="Times New Roman" w:cs="Times New Roman"/>
        </w:rPr>
        <w:t>red</w:t>
      </w:r>
      <w:r w:rsidR="004D3049" w:rsidRPr="009F2DA3">
        <w:rPr>
          <w:rFonts w:ascii="Times New Roman" w:hAnsi="Times New Roman" w:cs="Times New Roman"/>
        </w:rPr>
        <w:t>:</w:t>
      </w:r>
      <w:r w:rsidR="004D3049">
        <w:rPr>
          <w:rFonts w:ascii="Times New Roman" w:hAnsi="Times New Roman" w:cs="Times New Roman"/>
        </w:rPr>
        <w:t>far-red</w:t>
      </w:r>
      <w:proofErr w:type="spellEnd"/>
      <w:r w:rsidR="004D3049" w:rsidRPr="009F2DA3">
        <w:rPr>
          <w:rFonts w:ascii="Times New Roman" w:hAnsi="Times New Roman" w:cs="Times New Roman"/>
        </w:rPr>
        <w:t xml:space="preserve"> </w:t>
      </w:r>
      <w:r w:rsidRPr="009F2DA3">
        <w:rPr>
          <w:rFonts w:ascii="Times New Roman" w:hAnsi="Times New Roman" w:cs="Times New Roman"/>
        </w:rPr>
        <w:t xml:space="preserve">and </w:t>
      </w:r>
      <w:r w:rsidR="004D3049">
        <w:rPr>
          <w:rFonts w:ascii="Times New Roman" w:hAnsi="Times New Roman" w:cs="Times New Roman"/>
        </w:rPr>
        <w:t>blue</w:t>
      </w:r>
      <w:r w:rsidRPr="009F2DA3">
        <w:rPr>
          <w:rFonts w:ascii="Times New Roman" w:hAnsi="Times New Roman" w:cs="Times New Roman"/>
        </w:rPr>
        <w:t xml:space="preserve"> light receptors are integral for morphological changes in </w:t>
      </w:r>
      <w:commentRangeStart w:id="43"/>
      <w:r w:rsidRPr="009F2DA3">
        <w:rPr>
          <w:rFonts w:ascii="Times New Roman" w:hAnsi="Times New Roman" w:cs="Times New Roman"/>
        </w:rPr>
        <w:t>peach</w:t>
      </w:r>
      <w:commentRangeEnd w:id="43"/>
      <w:r w:rsidR="0073595D">
        <w:rPr>
          <w:rStyle w:val="CommentReference"/>
        </w:rPr>
        <w:commentReference w:id="43"/>
      </w:r>
      <w:ins w:id="44" w:author="Brown, James T. [17]" w:date="2019-02-16T19:18:00Z">
        <w:r w:rsidR="0073595D">
          <w:rPr>
            <w:rFonts w:ascii="Times New Roman" w:hAnsi="Times New Roman" w:cs="Times New Roman"/>
          </w:rPr>
          <w:t xml:space="preserve"> trees</w:t>
        </w:r>
      </w:ins>
      <w:r w:rsidRPr="009F2DA3">
        <w:rPr>
          <w:rFonts w:ascii="Times New Roman" w:hAnsi="Times New Roman" w:cs="Times New Roman"/>
        </w:rPr>
        <w:t>.</w:t>
      </w:r>
    </w:p>
    <w:p w14:paraId="6CCF0DB2" w14:textId="77777777" w:rsidR="00816575" w:rsidRPr="009F2DA3" w:rsidRDefault="00816575" w:rsidP="005B2EA4">
      <w:pPr>
        <w:spacing w:line="480" w:lineRule="auto"/>
        <w:rPr>
          <w:rFonts w:ascii="Times New Roman" w:hAnsi="Times New Roman" w:cs="Times New Roman"/>
        </w:rPr>
      </w:pPr>
    </w:p>
    <w:p w14:paraId="5E4D67F6" w14:textId="245882D9" w:rsidR="00816575" w:rsidRPr="009F2DA3" w:rsidRDefault="00816575" w:rsidP="005B2EA4">
      <w:pPr>
        <w:spacing w:line="480" w:lineRule="auto"/>
        <w:rPr>
          <w:rFonts w:ascii="Times New Roman" w:hAnsi="Times New Roman" w:cs="Times New Roman"/>
        </w:rPr>
      </w:pPr>
      <w:del w:id="45" w:author="Brown, James T. [17]" w:date="2019-02-16T19:20:00Z">
        <w:r w:rsidRPr="009F2DA3" w:rsidDel="0073595D">
          <w:rPr>
            <w:rFonts w:ascii="Times New Roman" w:hAnsi="Times New Roman" w:cs="Times New Roman"/>
          </w:rPr>
          <w:delText xml:space="preserve">Modifying </w:delText>
        </w:r>
      </w:del>
      <w:ins w:id="46" w:author="Brown, James T. [17]" w:date="2019-02-16T19:20:00Z">
        <w:r w:rsidR="0073595D">
          <w:rPr>
            <w:rFonts w:ascii="Times New Roman" w:hAnsi="Times New Roman" w:cs="Times New Roman"/>
          </w:rPr>
          <w:t>F</w:t>
        </w:r>
      </w:ins>
      <w:del w:id="47" w:author="Brown, James T. [17]" w:date="2019-02-16T19:20:00Z">
        <w:r w:rsidRPr="009F2DA3" w:rsidDel="0073595D">
          <w:rPr>
            <w:rFonts w:ascii="Times New Roman" w:hAnsi="Times New Roman" w:cs="Times New Roman"/>
          </w:rPr>
          <w:delText>f</w:delText>
        </w:r>
      </w:del>
      <w:r w:rsidRPr="009F2DA3">
        <w:rPr>
          <w:rFonts w:ascii="Times New Roman" w:hAnsi="Times New Roman" w:cs="Times New Roman"/>
        </w:rPr>
        <w:t>ruit tree light environments</w:t>
      </w:r>
      <w:ins w:id="48" w:author="Brown, James T. [17]" w:date="2019-02-16T19:20:00Z">
        <w:r w:rsidR="0073595D">
          <w:rPr>
            <w:rFonts w:ascii="Times New Roman" w:hAnsi="Times New Roman" w:cs="Times New Roman"/>
          </w:rPr>
          <w:t xml:space="preserve"> have been modified</w:t>
        </w:r>
      </w:ins>
      <w:r w:rsidRPr="009F2DA3">
        <w:rPr>
          <w:rFonts w:ascii="Times New Roman" w:hAnsi="Times New Roman" w:cs="Times New Roman"/>
        </w:rPr>
        <w:t xml:space="preserve"> </w:t>
      </w:r>
      <w:r w:rsidRPr="009F2DA3">
        <w:rPr>
          <w:rFonts w:ascii="Times New Roman" w:hAnsi="Times New Roman" w:cs="Times New Roman"/>
          <w:i/>
        </w:rPr>
        <w:t>in situ</w:t>
      </w:r>
      <w:r w:rsidRPr="009F2DA3">
        <w:rPr>
          <w:rFonts w:ascii="Times New Roman" w:hAnsi="Times New Roman" w:cs="Times New Roman"/>
        </w:rPr>
        <w:t xml:space="preserve"> </w:t>
      </w:r>
      <w:del w:id="49" w:author="Brown, James T. [17]" w:date="2019-02-16T19:20:00Z">
        <w:r w:rsidRPr="009F2DA3" w:rsidDel="0073595D">
          <w:rPr>
            <w:rFonts w:ascii="Times New Roman" w:hAnsi="Times New Roman" w:cs="Times New Roman"/>
          </w:rPr>
          <w:delText>has been accomplished with</w:delText>
        </w:r>
      </w:del>
      <w:ins w:id="50" w:author="Brown, James T. [17]" w:date="2019-02-16T19:20:00Z">
        <w:r w:rsidR="0073595D">
          <w:rPr>
            <w:rFonts w:ascii="Times New Roman" w:hAnsi="Times New Roman" w:cs="Times New Roman"/>
          </w:rPr>
          <w:t>using</w:t>
        </w:r>
      </w:ins>
      <w:r w:rsidRPr="009F2DA3">
        <w:rPr>
          <w:rFonts w:ascii="Times New Roman" w:hAnsi="Times New Roman" w:cs="Times New Roman"/>
        </w:rPr>
        <w:t xml:space="preserve"> </w:t>
      </w:r>
      <w:proofErr w:type="spellStart"/>
      <w:r w:rsidRPr="009F2DA3">
        <w:rPr>
          <w:rFonts w:ascii="Times New Roman" w:hAnsi="Times New Roman" w:cs="Times New Roman"/>
        </w:rPr>
        <w:t>photoselective</w:t>
      </w:r>
      <w:proofErr w:type="spellEnd"/>
      <w:ins w:id="51" w:author="Brown, James T. [18]" w:date="2019-02-16T19:30:00Z">
        <w:r w:rsidR="00496544">
          <w:rPr>
            <w:rFonts w:ascii="Times New Roman" w:hAnsi="Times New Roman" w:cs="Times New Roman"/>
          </w:rPr>
          <w:t xml:space="preserve"> colored</w:t>
        </w:r>
      </w:ins>
      <w:r w:rsidRPr="009F2DA3">
        <w:rPr>
          <w:rFonts w:ascii="Times New Roman" w:hAnsi="Times New Roman" w:cs="Times New Roman"/>
        </w:rPr>
        <w:t xml:space="preserve"> nets (including shade cloth)</w:t>
      </w:r>
      <w:ins w:id="52" w:author="Brown, James T. [17]" w:date="2019-02-16T19:23:00Z">
        <w:r w:rsidR="0073595D">
          <w:rPr>
            <w:rFonts w:ascii="Times New Roman" w:hAnsi="Times New Roman" w:cs="Times New Roman"/>
          </w:rPr>
          <w:t xml:space="preserve"> </w:t>
        </w:r>
      </w:ins>
      <w:del w:id="53" w:author="Brown, James T. [17]" w:date="2019-02-16T19:23:00Z">
        <w:r w:rsidRPr="009F2DA3" w:rsidDel="0073595D">
          <w:rPr>
            <w:rFonts w:ascii="Times New Roman" w:hAnsi="Times New Roman" w:cs="Times New Roman"/>
          </w:rPr>
          <w:delText xml:space="preserve"> and bagging individual fruits</w:delText>
        </w:r>
      </w:del>
      <w:ins w:id="54" w:author="Brown, James T. [17]" w:date="2019-02-16T19:23:00Z">
        <w:r w:rsidR="0073595D">
          <w:rPr>
            <w:rFonts w:ascii="Times New Roman" w:hAnsi="Times New Roman" w:cs="Times New Roman"/>
          </w:rPr>
          <w:t>and bagging fruit bearing</w:t>
        </w:r>
      </w:ins>
      <w:del w:id="55" w:author="Brown, James T. [17]" w:date="2019-02-16T19:23:00Z">
        <w:r w:rsidRPr="009F2DA3" w:rsidDel="0073595D">
          <w:rPr>
            <w:rFonts w:ascii="Times New Roman" w:hAnsi="Times New Roman" w:cs="Times New Roman"/>
          </w:rPr>
          <w:delText xml:space="preserve"> or</w:delText>
        </w:r>
      </w:del>
      <w:r w:rsidRPr="009F2DA3">
        <w:rPr>
          <w:rFonts w:ascii="Times New Roman" w:hAnsi="Times New Roman" w:cs="Times New Roman"/>
        </w:rPr>
        <w:t xml:space="preserve"> portions </w:t>
      </w:r>
      <w:del w:id="56" w:author="Brown, James T. [17]" w:date="2019-02-16T19:24:00Z">
        <w:r w:rsidRPr="009F2DA3" w:rsidDel="0073595D">
          <w:rPr>
            <w:rFonts w:ascii="Times New Roman" w:hAnsi="Times New Roman" w:cs="Times New Roman"/>
          </w:rPr>
          <w:delText xml:space="preserve">of the </w:delText>
        </w:r>
      </w:del>
      <w:r w:rsidRPr="009F2DA3">
        <w:rPr>
          <w:rFonts w:ascii="Times New Roman" w:hAnsi="Times New Roman" w:cs="Times New Roman"/>
        </w:rPr>
        <w:t>plant</w:t>
      </w:r>
      <w:ins w:id="57" w:author="Brown, James T. [17]" w:date="2019-02-16T19:24:00Z">
        <w:r w:rsidR="0073595D">
          <w:rPr>
            <w:rFonts w:ascii="Times New Roman" w:hAnsi="Times New Roman" w:cs="Times New Roman"/>
          </w:rPr>
          <w:t xml:space="preserve">s </w:t>
        </w:r>
      </w:ins>
      <w:ins w:id="58" w:author="Brown, James T. [18]" w:date="2019-02-16T19:30:00Z">
        <w:r w:rsidR="00496544">
          <w:rPr>
            <w:rFonts w:ascii="Times New Roman" w:hAnsi="Times New Roman" w:cs="Times New Roman"/>
          </w:rPr>
          <w:t>using colored b</w:t>
        </w:r>
      </w:ins>
      <w:ins w:id="59" w:author="Brown, James T. [18]" w:date="2019-02-16T19:31:00Z">
        <w:r w:rsidR="00496544">
          <w:rPr>
            <w:rFonts w:ascii="Times New Roman" w:hAnsi="Times New Roman" w:cs="Times New Roman"/>
          </w:rPr>
          <w:t xml:space="preserve">ags </w:t>
        </w:r>
      </w:ins>
      <w:ins w:id="60" w:author="Brown, James T. [17]" w:date="2019-02-16T19:24:00Z">
        <w:r w:rsidR="0073595D">
          <w:rPr>
            <w:rFonts w:ascii="Times New Roman" w:hAnsi="Times New Roman" w:cs="Times New Roman"/>
          </w:rPr>
          <w:t>(</w:t>
        </w:r>
        <w:commentRangeStart w:id="61"/>
        <w:r w:rsidR="0073595D">
          <w:rPr>
            <w:rFonts w:ascii="Times New Roman" w:hAnsi="Times New Roman" w:cs="Times New Roman"/>
          </w:rPr>
          <w:t>citations</w:t>
        </w:r>
        <w:commentRangeEnd w:id="61"/>
        <w:r w:rsidR="0073595D">
          <w:rPr>
            <w:rStyle w:val="CommentReference"/>
          </w:rPr>
          <w:commentReference w:id="61"/>
        </w:r>
        <w:r w:rsidR="0073595D">
          <w:rPr>
            <w:rFonts w:ascii="Times New Roman" w:hAnsi="Times New Roman" w:cs="Times New Roman"/>
          </w:rPr>
          <w:t>)</w:t>
        </w:r>
      </w:ins>
      <w:del w:id="62" w:author="Brown, James T. [17]" w:date="2019-02-16T19:24:00Z">
        <w:r w:rsidRPr="009F2DA3" w:rsidDel="0073595D">
          <w:rPr>
            <w:rFonts w:ascii="Times New Roman" w:hAnsi="Times New Roman" w:cs="Times New Roman"/>
          </w:rPr>
          <w:delText xml:space="preserve"> that include the fruit</w:delText>
        </w:r>
      </w:del>
      <w:r w:rsidRPr="009F2DA3">
        <w:rPr>
          <w:rFonts w:ascii="Times New Roman" w:hAnsi="Times New Roman" w:cs="Times New Roman"/>
        </w:rPr>
        <w:t xml:space="preserve">. Net treatments are installed over the entire tree and physiological changes whereas bagging treatments are applied to individual fruits. </w:t>
      </w:r>
      <w:moveToRangeStart w:id="63" w:author="Brown, James T. [18]" w:date="2019-02-16T19:30:00Z" w:name="move1237832"/>
      <w:moveTo w:id="64" w:author="Brown, James T. [18]" w:date="2019-02-16T19:30:00Z">
        <w:r w:rsidR="00496544">
          <w:rPr>
            <w:rFonts w:ascii="Times New Roman" w:hAnsi="Times New Roman" w:cs="Times New Roman"/>
          </w:rPr>
          <w:t>Different</w:t>
        </w:r>
        <w:r w:rsidR="00496544" w:rsidRPr="009F2DA3">
          <w:rPr>
            <w:rFonts w:ascii="Times New Roman" w:hAnsi="Times New Roman" w:cs="Times New Roman"/>
          </w:rPr>
          <w:t xml:space="preserve"> colored nets and bags alter the light quantity and quality intercepted by the tree tissues.</w:t>
        </w:r>
      </w:moveTo>
      <w:moveToRangeEnd w:id="63"/>
      <w:ins w:id="65" w:author="Brown, James T. [18]" w:date="2019-02-16T19:30:00Z">
        <w:r w:rsidR="00496544">
          <w:rPr>
            <w:rFonts w:ascii="Times New Roman" w:hAnsi="Times New Roman" w:cs="Times New Roman"/>
          </w:rPr>
          <w:t xml:space="preserve"> </w:t>
        </w:r>
      </w:ins>
      <w:del w:id="66" w:author="Brown, James T. [17]" w:date="2019-02-16T19:22:00Z">
        <w:r w:rsidRPr="009F2DA3" w:rsidDel="0073595D">
          <w:rPr>
            <w:rFonts w:ascii="Times New Roman" w:hAnsi="Times New Roman" w:cs="Times New Roman"/>
          </w:rPr>
          <w:delText>Therefore n</w:delText>
        </w:r>
      </w:del>
      <w:ins w:id="67" w:author="Brown, James T. [17]" w:date="2019-02-16T19:22:00Z">
        <w:r w:rsidR="0073595D">
          <w:rPr>
            <w:rFonts w:ascii="Times New Roman" w:hAnsi="Times New Roman" w:cs="Times New Roman"/>
          </w:rPr>
          <w:t>N</w:t>
        </w:r>
      </w:ins>
      <w:r w:rsidRPr="009F2DA3">
        <w:rPr>
          <w:rFonts w:ascii="Times New Roman" w:hAnsi="Times New Roman" w:cs="Times New Roman"/>
        </w:rPr>
        <w:t>et treatments are likely the product of interactions between both veget</w:t>
      </w:r>
      <w:r w:rsidR="004D3049">
        <w:rPr>
          <w:rFonts w:ascii="Times New Roman" w:hAnsi="Times New Roman" w:cs="Times New Roman"/>
        </w:rPr>
        <w:t xml:space="preserve">ative and reproductive tissue, </w:t>
      </w:r>
      <w:r w:rsidRPr="009F2DA3">
        <w:rPr>
          <w:rFonts w:ascii="Times New Roman" w:hAnsi="Times New Roman" w:cs="Times New Roman"/>
        </w:rPr>
        <w:t xml:space="preserve">whereas bagging treatments only change the microclimate of the fruit and any surrounding tissue that receives reflected, refracted, or altered wavelengths. </w:t>
      </w:r>
      <w:moveFromRangeStart w:id="68" w:author="Brown, James T. [18]" w:date="2019-02-16T19:30:00Z" w:name="move1237832"/>
      <w:moveFrom w:id="69" w:author="Brown, James T. [18]" w:date="2019-02-16T19:30:00Z">
        <w:r w:rsidR="004D3049" w:rsidDel="00496544">
          <w:rPr>
            <w:rFonts w:ascii="Times New Roman" w:hAnsi="Times New Roman" w:cs="Times New Roman"/>
          </w:rPr>
          <w:t>Different</w:t>
        </w:r>
        <w:r w:rsidRPr="009F2DA3" w:rsidDel="00496544">
          <w:rPr>
            <w:rFonts w:ascii="Times New Roman" w:hAnsi="Times New Roman" w:cs="Times New Roman"/>
          </w:rPr>
          <w:t xml:space="preserve"> colored nets and bags alter the light quantity and quality intercepted by the tree tissues.</w:t>
        </w:r>
      </w:moveFrom>
      <w:moveFromRangeEnd w:id="68"/>
    </w:p>
    <w:p w14:paraId="5A9A43C6" w14:textId="77777777" w:rsidR="00816575" w:rsidRPr="009F2DA3" w:rsidRDefault="00816575" w:rsidP="005B2EA4">
      <w:pPr>
        <w:spacing w:line="480" w:lineRule="auto"/>
        <w:rPr>
          <w:rFonts w:ascii="Times New Roman" w:hAnsi="Times New Roman" w:cs="Times New Roman"/>
        </w:rPr>
      </w:pPr>
    </w:p>
    <w:p w14:paraId="6B26E2FC" w14:textId="39E1B254" w:rsidR="00816575" w:rsidRPr="009F2DA3" w:rsidRDefault="00816575" w:rsidP="005B2EA4">
      <w:pPr>
        <w:spacing w:line="480" w:lineRule="auto"/>
        <w:rPr>
          <w:rFonts w:ascii="Times New Roman" w:hAnsi="Times New Roman" w:cs="Times New Roman"/>
        </w:rPr>
      </w:pPr>
      <w:commentRangeStart w:id="70"/>
      <w:r w:rsidRPr="009F2DA3">
        <w:rPr>
          <w:rFonts w:ascii="Times New Roman" w:hAnsi="Times New Roman" w:cs="Times New Roman"/>
        </w:rPr>
        <w:t xml:space="preserve">Lobos </w:t>
      </w:r>
      <w:commentRangeEnd w:id="70"/>
      <w:r w:rsidR="00530DE9">
        <w:rPr>
          <w:rStyle w:val="CommentReference"/>
        </w:rPr>
        <w:commentReference w:id="70"/>
      </w:r>
      <w:r w:rsidRPr="009F2DA3">
        <w:rPr>
          <w:rFonts w:ascii="Times New Roman" w:hAnsi="Times New Roman" w:cs="Times New Roman"/>
        </w:rPr>
        <w:t xml:space="preserve">et al. (2012) found that all netting reduced the quantity of spectral irradiance from 300 to 600 nm for various shading levels and the quality of the light under black netting was </w:t>
      </w:r>
      <w:proofErr w:type="gramStart"/>
      <w:r w:rsidRPr="009F2DA3">
        <w:rPr>
          <w:rFonts w:ascii="Times New Roman" w:hAnsi="Times New Roman" w:cs="Times New Roman"/>
        </w:rPr>
        <w:t>similar to</w:t>
      </w:r>
      <w:proofErr w:type="gramEnd"/>
      <w:r w:rsidRPr="009F2DA3">
        <w:rPr>
          <w:rFonts w:ascii="Times New Roman" w:hAnsi="Times New Roman" w:cs="Times New Roman"/>
        </w:rPr>
        <w:t xml:space="preserve"> full sunlight after dividing the </w:t>
      </w:r>
      <w:commentRangeStart w:id="71"/>
      <w:r w:rsidRPr="009F2DA3">
        <w:rPr>
          <w:rFonts w:ascii="Times New Roman" w:hAnsi="Times New Roman" w:cs="Times New Roman"/>
        </w:rPr>
        <w:t>measured</w:t>
      </w:r>
      <w:commentRangeEnd w:id="71"/>
      <w:r w:rsidR="00496544">
        <w:rPr>
          <w:rStyle w:val="CommentReference"/>
        </w:rPr>
        <w:commentReference w:id="71"/>
      </w:r>
      <w:r w:rsidRPr="009F2DA3">
        <w:rPr>
          <w:rFonts w:ascii="Times New Roman" w:hAnsi="Times New Roman" w:cs="Times New Roman"/>
        </w:rPr>
        <w:t xml:space="preserve"> by the total irradiance. Under the same conditions, they found that white netting slightly altered spectral irradiance with reduced UV, reduced </w:t>
      </w:r>
      <w:r w:rsidR="004D3049">
        <w:rPr>
          <w:rFonts w:ascii="Times New Roman" w:hAnsi="Times New Roman" w:cs="Times New Roman"/>
        </w:rPr>
        <w:lastRenderedPageBreak/>
        <w:t>photosynthetic active radiation</w:t>
      </w:r>
      <w:r w:rsidRPr="009F2DA3">
        <w:rPr>
          <w:rFonts w:ascii="Times New Roman" w:hAnsi="Times New Roman" w:cs="Times New Roman"/>
        </w:rPr>
        <w:t>, and increased infrared radiation (700-1,000 nm) as compared to full sunlight. Red netting exhibited similar spectral irradiance patterns as the white netting</w:t>
      </w:r>
      <w:del w:id="72" w:author="Brown, James T. [20]" w:date="2019-02-16T19:47:00Z">
        <w:r w:rsidRPr="009F2DA3" w:rsidDel="001D3A02">
          <w:rPr>
            <w:rFonts w:ascii="Times New Roman" w:hAnsi="Times New Roman" w:cs="Times New Roman"/>
          </w:rPr>
          <w:delText>,</w:delText>
        </w:r>
      </w:del>
      <w:r w:rsidRPr="009F2DA3">
        <w:rPr>
          <w:rFonts w:ascii="Times New Roman" w:hAnsi="Times New Roman" w:cs="Times New Roman"/>
        </w:rPr>
        <w:t xml:space="preserve"> but differed along the spectrum. When comparing red and white netting, at 350 nm white decreased irradiance two times more than red; at 450 nm red decreased three times more irradiance than white; at 550 nm red decreased irradiance four times more than white; at 650 nm white continued to decrease irradiance, but red increased irradiance; and at 750 nm red increased irradiance more than twice white. </w:t>
      </w:r>
      <w:proofErr w:type="spellStart"/>
      <w:r w:rsidRPr="009F2DA3">
        <w:rPr>
          <w:rFonts w:ascii="Times New Roman" w:hAnsi="Times New Roman" w:cs="Times New Roman"/>
        </w:rPr>
        <w:t>Bastias</w:t>
      </w:r>
      <w:proofErr w:type="spellEnd"/>
      <w:r w:rsidRPr="009F2DA3">
        <w:rPr>
          <w:rFonts w:ascii="Times New Roman" w:hAnsi="Times New Roman" w:cs="Times New Roman"/>
        </w:rPr>
        <w:t xml:space="preserve"> et al. (2012) found similar results when measuring red and white netting irradiance measurements 450 to 750 nm</w:t>
      </w:r>
      <w:commentRangeStart w:id="73"/>
      <w:r w:rsidRPr="009F2DA3">
        <w:rPr>
          <w:rFonts w:ascii="Times New Roman" w:hAnsi="Times New Roman" w:cs="Times New Roman"/>
        </w:rPr>
        <w:t xml:space="preserve">. </w:t>
      </w:r>
      <w:commentRangeEnd w:id="73"/>
      <w:r w:rsidR="001D3A02">
        <w:rPr>
          <w:rStyle w:val="CommentReference"/>
        </w:rPr>
        <w:commentReference w:id="73"/>
      </w:r>
    </w:p>
    <w:p w14:paraId="4DDED881" w14:textId="77777777" w:rsidR="00816575" w:rsidRPr="009F2DA3" w:rsidRDefault="00816575" w:rsidP="005B2EA4">
      <w:pPr>
        <w:spacing w:line="480" w:lineRule="auto"/>
        <w:rPr>
          <w:rFonts w:ascii="Times New Roman" w:hAnsi="Times New Roman" w:cs="Times New Roman"/>
        </w:rPr>
      </w:pPr>
      <w:bookmarkStart w:id="74" w:name="_GoBack"/>
      <w:bookmarkEnd w:id="74"/>
    </w:p>
    <w:p w14:paraId="7924A98C" w14:textId="3786965A" w:rsidR="00816575" w:rsidRDefault="00816575" w:rsidP="005B2EA4">
      <w:pPr>
        <w:spacing w:line="480" w:lineRule="auto"/>
        <w:rPr>
          <w:rFonts w:ascii="Times New Roman" w:hAnsi="Times New Roman" w:cs="Times New Roman"/>
        </w:rPr>
      </w:pPr>
      <w:commentRangeStart w:id="75"/>
      <w:proofErr w:type="spellStart"/>
      <w:r w:rsidRPr="009F2DA3">
        <w:rPr>
          <w:rFonts w:ascii="Times New Roman" w:hAnsi="Times New Roman" w:cs="Times New Roman"/>
        </w:rPr>
        <w:t>Bastias</w:t>
      </w:r>
      <w:proofErr w:type="spellEnd"/>
      <w:r w:rsidRPr="009F2DA3">
        <w:rPr>
          <w:rFonts w:ascii="Times New Roman" w:hAnsi="Times New Roman" w:cs="Times New Roman"/>
        </w:rPr>
        <w:t xml:space="preserve"> </w:t>
      </w:r>
      <w:commentRangeEnd w:id="75"/>
      <w:r w:rsidR="001D3A02">
        <w:rPr>
          <w:rStyle w:val="CommentReference"/>
        </w:rPr>
        <w:commentReference w:id="75"/>
      </w:r>
      <w:r w:rsidRPr="009F2DA3">
        <w:rPr>
          <w:rFonts w:ascii="Times New Roman" w:hAnsi="Times New Roman" w:cs="Times New Roman"/>
        </w:rPr>
        <w:t xml:space="preserve">et al. (2011) found that pearl, grey, red, and blue </w:t>
      </w:r>
      <w:ins w:id="76" w:author="Brown, James T. [20]" w:date="2019-02-16T19:48:00Z">
        <w:r w:rsidR="001D3A02">
          <w:rPr>
            <w:rFonts w:ascii="Times New Roman" w:hAnsi="Times New Roman" w:cs="Times New Roman"/>
          </w:rPr>
          <w:t xml:space="preserve">colored </w:t>
        </w:r>
      </w:ins>
      <w:r w:rsidRPr="009F2DA3">
        <w:rPr>
          <w:rFonts w:ascii="Times New Roman" w:hAnsi="Times New Roman" w:cs="Times New Roman"/>
        </w:rPr>
        <w:t>netting reduced irradiance across the spectrum of 400 nm to 800 nm as compared to full sunlight. They found that hail nets (nets with stronger, but less numerous fibers) remained above 70% light transmission. Pearl</w:t>
      </w:r>
      <w:ins w:id="77" w:author="Brown, James T. [20]" w:date="2019-02-16T19:48:00Z">
        <w:r w:rsidR="001D3A02">
          <w:rPr>
            <w:rFonts w:ascii="Times New Roman" w:hAnsi="Times New Roman" w:cs="Times New Roman"/>
          </w:rPr>
          <w:t xml:space="preserve"> colored</w:t>
        </w:r>
      </w:ins>
      <w:r w:rsidRPr="009F2DA3">
        <w:rPr>
          <w:rFonts w:ascii="Times New Roman" w:hAnsi="Times New Roman" w:cs="Times New Roman"/>
        </w:rPr>
        <w:t xml:space="preserve"> hail nets slightly increased transmission from 400-420 </w:t>
      </w:r>
      <w:del w:id="78" w:author="Brown, James T. [20]" w:date="2019-02-16T19:49:00Z">
        <w:r w:rsidRPr="009F2DA3" w:rsidDel="001D3A02">
          <w:rPr>
            <w:rFonts w:ascii="Times New Roman" w:hAnsi="Times New Roman" w:cs="Times New Roman"/>
          </w:rPr>
          <w:delText>nm, but</w:delText>
        </w:r>
      </w:del>
      <w:ins w:id="79" w:author="Brown, James T. [20]" w:date="2019-02-16T19:49:00Z">
        <w:r w:rsidR="001D3A02" w:rsidRPr="009F2DA3">
          <w:rPr>
            <w:rFonts w:ascii="Times New Roman" w:hAnsi="Times New Roman" w:cs="Times New Roman"/>
          </w:rPr>
          <w:t>nm but</w:t>
        </w:r>
      </w:ins>
      <w:r w:rsidRPr="009F2DA3">
        <w:rPr>
          <w:rFonts w:ascii="Times New Roman" w:hAnsi="Times New Roman" w:cs="Times New Roman"/>
        </w:rPr>
        <w:t xml:space="preserve"> remained around 87% transmission across the spectrum and red</w:t>
      </w:r>
      <w:ins w:id="80" w:author="Brown, James T. [20]" w:date="2019-02-16T19:48:00Z">
        <w:r w:rsidR="001D3A02">
          <w:rPr>
            <w:rFonts w:ascii="Times New Roman" w:hAnsi="Times New Roman" w:cs="Times New Roman"/>
          </w:rPr>
          <w:t xml:space="preserve"> colored</w:t>
        </w:r>
      </w:ins>
      <w:r w:rsidRPr="009F2DA3">
        <w:rPr>
          <w:rFonts w:ascii="Times New Roman" w:hAnsi="Times New Roman" w:cs="Times New Roman"/>
        </w:rPr>
        <w:t xml:space="preserve"> </w:t>
      </w:r>
      <w:proofErr w:type="spellStart"/>
      <w:r w:rsidRPr="009F2DA3">
        <w:rPr>
          <w:rFonts w:ascii="Times New Roman" w:hAnsi="Times New Roman" w:cs="Times New Roman"/>
        </w:rPr>
        <w:t>hail</w:t>
      </w:r>
      <w:proofErr w:type="spellEnd"/>
      <w:r w:rsidRPr="009F2DA3">
        <w:rPr>
          <w:rFonts w:ascii="Times New Roman" w:hAnsi="Times New Roman" w:cs="Times New Roman"/>
        </w:rPr>
        <w:t xml:space="preserve"> nets remained at 75% transmission up to 600 nm and increased to 90% transmission through 800 nm. Grey shade nets (nets with an increased density of fibers) slightly increased from approximately 42 to 44% transmission across the spectrum. Red shade nets decreased from 55% to 45% from 400 to 550 nm and rapidly increased to about 80% from 640-800 nm. Blue shade nets increased parabolically from 51% transmission at 400 nm to 70% at 480 and leveled off around 46% at 600 nm through 740 nm. At 740 nm the blue shade net increased to end around 70% at 800 nm. In general, netting reduced the spectral irradiance across the entire spectrum as compared to full sunlight, but blue, red and white netting altered the relative proportion of transmitted wavelengths. Blue netting increased the proportion of irradiance at lower wavelengths. Red netting increased the proportion of </w:t>
      </w:r>
      <w:r w:rsidRPr="009F2DA3">
        <w:rPr>
          <w:rFonts w:ascii="Times New Roman" w:hAnsi="Times New Roman" w:cs="Times New Roman"/>
        </w:rPr>
        <w:lastRenderedPageBreak/>
        <w:t>irradiance at higher wavelengths and white netting generally followed the same patterns as red netting.</w:t>
      </w:r>
    </w:p>
    <w:p w14:paraId="71BAA2FA" w14:textId="77777777" w:rsidR="009F2DA3" w:rsidRPr="009F2DA3" w:rsidRDefault="009F2DA3" w:rsidP="005B2EA4">
      <w:pPr>
        <w:spacing w:line="480" w:lineRule="auto"/>
        <w:rPr>
          <w:rFonts w:ascii="Times New Roman" w:hAnsi="Times New Roman" w:cs="Times New Roman"/>
        </w:rPr>
      </w:pPr>
    </w:p>
    <w:p w14:paraId="13416435" w14:textId="285E11BF" w:rsidR="004D3049" w:rsidRDefault="004D3049" w:rsidP="004D3049">
      <w:pPr>
        <w:spacing w:line="480" w:lineRule="auto"/>
        <w:rPr>
          <w:rFonts w:ascii="Times New Roman" w:hAnsi="Times New Roman" w:cs="Times New Roman"/>
          <w:u w:val="single"/>
        </w:rPr>
      </w:pPr>
      <w:r w:rsidRPr="004D3049">
        <w:rPr>
          <w:rFonts w:ascii="Times New Roman" w:hAnsi="Times New Roman" w:cs="Times New Roman"/>
          <w:u w:val="single"/>
        </w:rPr>
        <w:t>References</w:t>
      </w:r>
    </w:p>
    <w:p w14:paraId="3BDB81A9" w14:textId="77777777" w:rsidR="004D3049" w:rsidRPr="004D3049" w:rsidRDefault="004D3049" w:rsidP="004D3049">
      <w:pPr>
        <w:spacing w:line="480" w:lineRule="auto"/>
        <w:rPr>
          <w:rFonts w:ascii="Times New Roman" w:hAnsi="Times New Roman" w:cs="Times New Roman"/>
          <w:u w:val="single"/>
        </w:rPr>
      </w:pPr>
    </w:p>
    <w:p w14:paraId="4EADF848" w14:textId="77777777" w:rsidR="004D3049" w:rsidRPr="004D3049" w:rsidRDefault="004D3049" w:rsidP="004D3049">
      <w:pPr>
        <w:spacing w:line="480" w:lineRule="auto"/>
        <w:rPr>
          <w:rFonts w:ascii="Times New Roman" w:hAnsi="Times New Roman" w:cs="Times New Roman"/>
        </w:rPr>
      </w:pPr>
      <w:proofErr w:type="spellStart"/>
      <w:r w:rsidRPr="004D3049">
        <w:rPr>
          <w:rFonts w:ascii="Times New Roman" w:hAnsi="Times New Roman" w:cs="Times New Roman"/>
        </w:rPr>
        <w:t>Awad</w:t>
      </w:r>
      <w:proofErr w:type="spellEnd"/>
      <w:r w:rsidRPr="004D3049">
        <w:rPr>
          <w:rFonts w:ascii="Times New Roman" w:hAnsi="Times New Roman" w:cs="Times New Roman"/>
        </w:rPr>
        <w:t xml:space="preserve">, M.A., P.S. </w:t>
      </w:r>
      <w:proofErr w:type="spellStart"/>
      <w:r w:rsidRPr="004D3049">
        <w:rPr>
          <w:rFonts w:ascii="Times New Roman" w:hAnsi="Times New Roman" w:cs="Times New Roman"/>
        </w:rPr>
        <w:t>Wagenmakers</w:t>
      </w:r>
      <w:proofErr w:type="spellEnd"/>
      <w:r w:rsidRPr="004D3049">
        <w:rPr>
          <w:rFonts w:ascii="Times New Roman" w:hAnsi="Times New Roman" w:cs="Times New Roman"/>
        </w:rPr>
        <w:t xml:space="preserve">, and A. de Jager. 2001. Effects of light on flavonoid and chlorogenic acid levels in the skin of ‘Jonagold’ apples. Sci. </w:t>
      </w:r>
      <w:proofErr w:type="spellStart"/>
      <w:r w:rsidRPr="004D3049">
        <w:rPr>
          <w:rFonts w:ascii="Times New Roman" w:hAnsi="Times New Roman" w:cs="Times New Roman"/>
        </w:rPr>
        <w:t>Hortic</w:t>
      </w:r>
      <w:proofErr w:type="spellEnd"/>
      <w:r w:rsidRPr="004D3049">
        <w:rPr>
          <w:rFonts w:ascii="Times New Roman" w:hAnsi="Times New Roman" w:cs="Times New Roman"/>
        </w:rPr>
        <w:t xml:space="preserve">. 88(4):289-298. </w:t>
      </w:r>
    </w:p>
    <w:p w14:paraId="031AB063" w14:textId="77777777" w:rsidR="004D3049" w:rsidRPr="004D3049" w:rsidRDefault="004D3049" w:rsidP="004D3049">
      <w:pPr>
        <w:spacing w:line="480" w:lineRule="auto"/>
        <w:rPr>
          <w:rFonts w:ascii="Times New Roman" w:hAnsi="Times New Roman" w:cs="Times New Roman"/>
        </w:rPr>
      </w:pPr>
    </w:p>
    <w:p w14:paraId="31ED6B5B" w14:textId="3BD2DBB2" w:rsidR="004D3049" w:rsidRPr="004D3049" w:rsidRDefault="004D3049" w:rsidP="004D3049">
      <w:pPr>
        <w:spacing w:line="480" w:lineRule="auto"/>
        <w:rPr>
          <w:rFonts w:ascii="Times New Roman" w:hAnsi="Times New Roman" w:cs="Times New Roman"/>
        </w:rPr>
      </w:pPr>
      <w:proofErr w:type="spellStart"/>
      <w:r w:rsidRPr="004D3049">
        <w:rPr>
          <w:rFonts w:ascii="Times New Roman" w:hAnsi="Times New Roman" w:cs="Times New Roman"/>
        </w:rPr>
        <w:t>Baraldi</w:t>
      </w:r>
      <w:proofErr w:type="spellEnd"/>
      <w:r w:rsidRPr="004D3049">
        <w:rPr>
          <w:rFonts w:ascii="Times New Roman" w:hAnsi="Times New Roman" w:cs="Times New Roman"/>
        </w:rPr>
        <w:t xml:space="preserve">, R., F. Rossi, O. </w:t>
      </w:r>
      <w:proofErr w:type="spellStart"/>
      <w:r w:rsidRPr="004D3049">
        <w:rPr>
          <w:rFonts w:ascii="Times New Roman" w:hAnsi="Times New Roman" w:cs="Times New Roman"/>
        </w:rPr>
        <w:t>Facini</w:t>
      </w:r>
      <w:proofErr w:type="spellEnd"/>
      <w:r w:rsidRPr="004D3049">
        <w:rPr>
          <w:rFonts w:ascii="Times New Roman" w:hAnsi="Times New Roman" w:cs="Times New Roman"/>
        </w:rPr>
        <w:t xml:space="preserve">, F. </w:t>
      </w:r>
      <w:proofErr w:type="spellStart"/>
      <w:r w:rsidRPr="004D3049">
        <w:rPr>
          <w:rFonts w:ascii="Times New Roman" w:hAnsi="Times New Roman" w:cs="Times New Roman"/>
        </w:rPr>
        <w:t>Fasolo</w:t>
      </w:r>
      <w:proofErr w:type="spellEnd"/>
      <w:r w:rsidRPr="004D3049">
        <w:rPr>
          <w:rFonts w:ascii="Times New Roman" w:hAnsi="Times New Roman" w:cs="Times New Roman"/>
        </w:rPr>
        <w:t xml:space="preserve">, A. </w:t>
      </w:r>
      <w:proofErr w:type="spellStart"/>
      <w:r w:rsidRPr="004D3049">
        <w:rPr>
          <w:rFonts w:ascii="Times New Roman" w:hAnsi="Times New Roman" w:cs="Times New Roman"/>
        </w:rPr>
        <w:t>Rotondi</w:t>
      </w:r>
      <w:proofErr w:type="spellEnd"/>
      <w:r w:rsidRPr="004D3049">
        <w:rPr>
          <w:rFonts w:ascii="Times New Roman" w:hAnsi="Times New Roman" w:cs="Times New Roman"/>
        </w:rPr>
        <w:t xml:space="preserve">, M. </w:t>
      </w:r>
      <w:proofErr w:type="spellStart"/>
      <w:r w:rsidRPr="004D3049">
        <w:rPr>
          <w:rFonts w:ascii="Times New Roman" w:hAnsi="Times New Roman" w:cs="Times New Roman"/>
        </w:rPr>
        <w:t>Magli</w:t>
      </w:r>
      <w:proofErr w:type="spellEnd"/>
      <w:r w:rsidRPr="004D3049">
        <w:rPr>
          <w:rFonts w:ascii="Times New Roman" w:hAnsi="Times New Roman" w:cs="Times New Roman"/>
        </w:rPr>
        <w:t xml:space="preserve">, and F. </w:t>
      </w:r>
      <w:proofErr w:type="spellStart"/>
      <w:r w:rsidRPr="004D3049">
        <w:rPr>
          <w:rFonts w:ascii="Times New Roman" w:hAnsi="Times New Roman" w:cs="Times New Roman"/>
        </w:rPr>
        <w:t>Nerozzi</w:t>
      </w:r>
      <w:proofErr w:type="spellEnd"/>
      <w:r w:rsidRPr="004D3049">
        <w:rPr>
          <w:rFonts w:ascii="Times New Roman" w:hAnsi="Times New Roman" w:cs="Times New Roman"/>
        </w:rPr>
        <w:t>. 1994. Light environment, growth and morphogenesis in a peach tree canopy. Physiol. Plant. 91(2): 339</w:t>
      </w:r>
      <w:ins w:id="81" w:author="Brown, James T. [5]" w:date="2019-02-16T18:37:00Z">
        <w:r w:rsidR="005935E2">
          <w:rPr>
            <w:rFonts w:ascii="Times New Roman" w:hAnsi="Times New Roman" w:cs="Times New Roman"/>
          </w:rPr>
          <w:t>-</w:t>
        </w:r>
      </w:ins>
      <w:del w:id="82" w:author="Brown, James T. [5]" w:date="2019-02-16T18:37:00Z">
        <w:r w:rsidRPr="004D3049" w:rsidDel="005935E2">
          <w:rPr>
            <w:rFonts w:ascii="Times New Roman" w:hAnsi="Times New Roman" w:cs="Times New Roman"/>
          </w:rPr>
          <w:delText>–</w:delText>
        </w:r>
      </w:del>
      <w:r w:rsidRPr="004D3049">
        <w:rPr>
          <w:rFonts w:ascii="Times New Roman" w:hAnsi="Times New Roman" w:cs="Times New Roman"/>
        </w:rPr>
        <w:t>345.</w:t>
      </w:r>
    </w:p>
    <w:p w14:paraId="7C3C4E09" w14:textId="77777777" w:rsidR="004D3049" w:rsidRPr="004D3049" w:rsidRDefault="004D3049" w:rsidP="004D3049">
      <w:pPr>
        <w:spacing w:line="480" w:lineRule="auto"/>
        <w:rPr>
          <w:rFonts w:ascii="Times New Roman" w:hAnsi="Times New Roman" w:cs="Times New Roman"/>
        </w:rPr>
      </w:pPr>
    </w:p>
    <w:p w14:paraId="308AA728" w14:textId="77777777" w:rsidR="004D3049" w:rsidRPr="004D3049" w:rsidRDefault="004D3049" w:rsidP="004D3049">
      <w:pPr>
        <w:spacing w:line="480" w:lineRule="auto"/>
        <w:rPr>
          <w:rFonts w:ascii="Times New Roman" w:hAnsi="Times New Roman" w:cs="Times New Roman"/>
        </w:rPr>
      </w:pPr>
      <w:proofErr w:type="spellStart"/>
      <w:r w:rsidRPr="004D3049">
        <w:rPr>
          <w:rFonts w:ascii="Times New Roman" w:hAnsi="Times New Roman" w:cs="Times New Roman"/>
        </w:rPr>
        <w:t>Baraldi</w:t>
      </w:r>
      <w:proofErr w:type="spellEnd"/>
      <w:r w:rsidRPr="004D3049">
        <w:rPr>
          <w:rFonts w:ascii="Times New Roman" w:hAnsi="Times New Roman" w:cs="Times New Roman"/>
        </w:rPr>
        <w:t xml:space="preserve">, R., F. </w:t>
      </w:r>
      <w:proofErr w:type="spellStart"/>
      <w:r w:rsidRPr="004D3049">
        <w:rPr>
          <w:rFonts w:ascii="Times New Roman" w:hAnsi="Times New Roman" w:cs="Times New Roman"/>
        </w:rPr>
        <w:t>Rapparini</w:t>
      </w:r>
      <w:proofErr w:type="spellEnd"/>
      <w:r w:rsidRPr="004D3049">
        <w:rPr>
          <w:rFonts w:ascii="Times New Roman" w:hAnsi="Times New Roman" w:cs="Times New Roman"/>
        </w:rPr>
        <w:t xml:space="preserve">, A. </w:t>
      </w:r>
      <w:proofErr w:type="spellStart"/>
      <w:r w:rsidRPr="004D3049">
        <w:rPr>
          <w:rFonts w:ascii="Times New Roman" w:hAnsi="Times New Roman" w:cs="Times New Roman"/>
        </w:rPr>
        <w:t>Rotondi</w:t>
      </w:r>
      <w:proofErr w:type="spellEnd"/>
      <w:r w:rsidRPr="004D3049">
        <w:rPr>
          <w:rFonts w:ascii="Times New Roman" w:hAnsi="Times New Roman" w:cs="Times New Roman"/>
        </w:rPr>
        <w:t xml:space="preserve">, and G. </w:t>
      </w:r>
      <w:proofErr w:type="spellStart"/>
      <w:r w:rsidRPr="004D3049">
        <w:rPr>
          <w:rFonts w:ascii="Times New Roman" w:hAnsi="Times New Roman" w:cs="Times New Roman"/>
        </w:rPr>
        <w:t>Bertazza</w:t>
      </w:r>
      <w:proofErr w:type="spellEnd"/>
      <w:r w:rsidRPr="004D3049">
        <w:rPr>
          <w:rFonts w:ascii="Times New Roman" w:hAnsi="Times New Roman" w:cs="Times New Roman"/>
        </w:rPr>
        <w:t xml:space="preserve">. 1998. Effects of simulated light environments on growth and leaf morphology of peach plants. J. </w:t>
      </w:r>
      <w:proofErr w:type="spellStart"/>
      <w:r w:rsidRPr="004D3049">
        <w:rPr>
          <w:rFonts w:ascii="Times New Roman" w:hAnsi="Times New Roman" w:cs="Times New Roman"/>
        </w:rPr>
        <w:t>Hortic</w:t>
      </w:r>
      <w:proofErr w:type="spellEnd"/>
      <w:r w:rsidRPr="004D3049">
        <w:rPr>
          <w:rFonts w:ascii="Times New Roman" w:hAnsi="Times New Roman" w:cs="Times New Roman"/>
        </w:rPr>
        <w:t xml:space="preserve">. Sci. </w:t>
      </w:r>
      <w:proofErr w:type="spellStart"/>
      <w:r w:rsidRPr="004D3049">
        <w:rPr>
          <w:rFonts w:ascii="Times New Roman" w:hAnsi="Times New Roman" w:cs="Times New Roman"/>
        </w:rPr>
        <w:t>Biotechnol</w:t>
      </w:r>
      <w:proofErr w:type="spellEnd"/>
      <w:r w:rsidRPr="004D3049">
        <w:rPr>
          <w:rFonts w:ascii="Times New Roman" w:hAnsi="Times New Roman" w:cs="Times New Roman"/>
        </w:rPr>
        <w:t>. 73(2):251-258.</w:t>
      </w:r>
    </w:p>
    <w:p w14:paraId="523B74FC" w14:textId="77777777" w:rsidR="004D3049" w:rsidRPr="004D3049" w:rsidRDefault="004D3049" w:rsidP="004D3049">
      <w:pPr>
        <w:spacing w:line="480" w:lineRule="auto"/>
        <w:rPr>
          <w:rFonts w:ascii="Times New Roman" w:hAnsi="Times New Roman" w:cs="Times New Roman"/>
        </w:rPr>
      </w:pPr>
    </w:p>
    <w:p w14:paraId="4E03BE03" w14:textId="77777777" w:rsidR="004D3049" w:rsidRPr="004D3049" w:rsidRDefault="004D3049" w:rsidP="004D3049">
      <w:pPr>
        <w:spacing w:line="480" w:lineRule="auto"/>
        <w:rPr>
          <w:rFonts w:ascii="Times New Roman" w:hAnsi="Times New Roman" w:cs="Times New Roman"/>
        </w:rPr>
      </w:pPr>
      <w:proofErr w:type="spellStart"/>
      <w:r w:rsidRPr="004D3049">
        <w:rPr>
          <w:rFonts w:ascii="Times New Roman" w:hAnsi="Times New Roman" w:cs="Times New Roman"/>
        </w:rPr>
        <w:t>Bastías</w:t>
      </w:r>
      <w:proofErr w:type="spellEnd"/>
      <w:r w:rsidRPr="004D3049">
        <w:rPr>
          <w:rFonts w:ascii="Times New Roman" w:hAnsi="Times New Roman" w:cs="Times New Roman"/>
        </w:rPr>
        <w:t>, R.M. and L. Corelli-</w:t>
      </w:r>
      <w:proofErr w:type="spellStart"/>
      <w:r w:rsidRPr="004D3049">
        <w:rPr>
          <w:rFonts w:ascii="Times New Roman" w:hAnsi="Times New Roman" w:cs="Times New Roman"/>
        </w:rPr>
        <w:t>Grappadelli</w:t>
      </w:r>
      <w:proofErr w:type="spellEnd"/>
      <w:r w:rsidRPr="004D3049">
        <w:rPr>
          <w:rFonts w:ascii="Times New Roman" w:hAnsi="Times New Roman" w:cs="Times New Roman"/>
        </w:rPr>
        <w:t xml:space="preserve">. 2012. Light quality management in fruit orchards: Physiological and technological aspects. </w:t>
      </w:r>
      <w:proofErr w:type="spellStart"/>
      <w:r w:rsidRPr="004D3049">
        <w:rPr>
          <w:rFonts w:ascii="Times New Roman" w:hAnsi="Times New Roman" w:cs="Times New Roman"/>
        </w:rPr>
        <w:t>Chil</w:t>
      </w:r>
      <w:proofErr w:type="spellEnd"/>
      <w:r w:rsidRPr="004D3049">
        <w:rPr>
          <w:rFonts w:ascii="Times New Roman" w:hAnsi="Times New Roman" w:cs="Times New Roman"/>
        </w:rPr>
        <w:t>. J. Agric. Res.  72(4):574-581.</w:t>
      </w:r>
    </w:p>
    <w:p w14:paraId="009D6A76" w14:textId="77777777" w:rsidR="004D3049" w:rsidRPr="004D3049" w:rsidRDefault="004D3049" w:rsidP="004D3049">
      <w:pPr>
        <w:spacing w:line="480" w:lineRule="auto"/>
        <w:rPr>
          <w:rFonts w:ascii="Times New Roman" w:hAnsi="Times New Roman" w:cs="Times New Roman"/>
        </w:rPr>
      </w:pPr>
    </w:p>
    <w:p w14:paraId="3209DD87" w14:textId="77777777" w:rsidR="004D3049" w:rsidRPr="004D3049" w:rsidRDefault="004D3049" w:rsidP="004D3049">
      <w:pPr>
        <w:spacing w:line="480" w:lineRule="auto"/>
        <w:rPr>
          <w:rFonts w:ascii="Times New Roman" w:hAnsi="Times New Roman" w:cs="Times New Roman"/>
        </w:rPr>
      </w:pPr>
      <w:r w:rsidRPr="004D3049">
        <w:rPr>
          <w:rFonts w:ascii="Times New Roman" w:hAnsi="Times New Roman" w:cs="Times New Roman"/>
        </w:rPr>
        <w:t xml:space="preserve">Combes, D., H. </w:t>
      </w:r>
      <w:proofErr w:type="spellStart"/>
      <w:r w:rsidRPr="004D3049">
        <w:rPr>
          <w:rFonts w:ascii="Times New Roman" w:hAnsi="Times New Roman" w:cs="Times New Roman"/>
        </w:rPr>
        <w:t>Sinoquet</w:t>
      </w:r>
      <w:proofErr w:type="spellEnd"/>
      <w:r w:rsidRPr="004D3049">
        <w:rPr>
          <w:rFonts w:ascii="Times New Roman" w:hAnsi="Times New Roman" w:cs="Times New Roman"/>
        </w:rPr>
        <w:t>, and C. Varlet-</w:t>
      </w:r>
      <w:proofErr w:type="spellStart"/>
      <w:r w:rsidRPr="004D3049">
        <w:rPr>
          <w:rFonts w:ascii="Times New Roman" w:hAnsi="Times New Roman" w:cs="Times New Roman"/>
        </w:rPr>
        <w:t>Grancher</w:t>
      </w:r>
      <w:proofErr w:type="spellEnd"/>
      <w:r w:rsidRPr="004D3049">
        <w:rPr>
          <w:rFonts w:ascii="Times New Roman" w:hAnsi="Times New Roman" w:cs="Times New Roman"/>
        </w:rPr>
        <w:t xml:space="preserve">. 2000. Preliminary measurement and simulation of the spatial distribution of the </w:t>
      </w:r>
      <w:proofErr w:type="spellStart"/>
      <w:r w:rsidRPr="004D3049">
        <w:rPr>
          <w:rFonts w:ascii="Times New Roman" w:hAnsi="Times New Roman" w:cs="Times New Roman"/>
        </w:rPr>
        <w:t>morphogenetically</w:t>
      </w:r>
      <w:proofErr w:type="spellEnd"/>
      <w:r w:rsidRPr="004D3049">
        <w:rPr>
          <w:rFonts w:ascii="Times New Roman" w:hAnsi="Times New Roman" w:cs="Times New Roman"/>
        </w:rPr>
        <w:t xml:space="preserve"> active radiation (MAR) within an isolated tree canopy. Ann. For. Sci. 57(5):497-511. </w:t>
      </w:r>
    </w:p>
    <w:p w14:paraId="3F844169" w14:textId="77777777" w:rsidR="004D3049" w:rsidRPr="004D3049" w:rsidRDefault="004D3049" w:rsidP="004D3049">
      <w:pPr>
        <w:spacing w:line="480" w:lineRule="auto"/>
        <w:rPr>
          <w:rFonts w:ascii="Times New Roman" w:hAnsi="Times New Roman" w:cs="Times New Roman"/>
        </w:rPr>
      </w:pPr>
    </w:p>
    <w:p w14:paraId="4FCE356B" w14:textId="77777777" w:rsidR="004D3049" w:rsidRPr="004D3049" w:rsidRDefault="004D3049" w:rsidP="004D3049">
      <w:pPr>
        <w:spacing w:line="480" w:lineRule="auto"/>
        <w:rPr>
          <w:rFonts w:ascii="Times New Roman" w:hAnsi="Times New Roman" w:cs="Times New Roman"/>
        </w:rPr>
      </w:pPr>
      <w:r w:rsidRPr="004D3049">
        <w:rPr>
          <w:rFonts w:ascii="Times New Roman" w:hAnsi="Times New Roman" w:cs="Times New Roman"/>
        </w:rPr>
        <w:lastRenderedPageBreak/>
        <w:t xml:space="preserve">Devlin, P.F., J.M. Christie, and M.J. Terry. 2007. Many Hands Make Light Work. J. Exp. Bot. 58(12):3071-3077. </w:t>
      </w:r>
    </w:p>
    <w:p w14:paraId="3051A23F" w14:textId="77777777" w:rsidR="004D3049" w:rsidRPr="004D3049" w:rsidRDefault="004D3049" w:rsidP="004D3049">
      <w:pPr>
        <w:spacing w:line="480" w:lineRule="auto"/>
        <w:rPr>
          <w:rFonts w:ascii="Times New Roman" w:hAnsi="Times New Roman" w:cs="Times New Roman"/>
        </w:rPr>
      </w:pPr>
    </w:p>
    <w:p w14:paraId="46CA142B" w14:textId="2254585A" w:rsidR="004D3049" w:rsidRPr="004D3049" w:rsidRDefault="004D3049" w:rsidP="004D3049">
      <w:pPr>
        <w:spacing w:line="480" w:lineRule="auto"/>
        <w:rPr>
          <w:rFonts w:ascii="Times New Roman" w:hAnsi="Times New Roman" w:cs="Times New Roman"/>
        </w:rPr>
      </w:pPr>
      <w:r w:rsidRPr="004D3049">
        <w:rPr>
          <w:rFonts w:ascii="Times New Roman" w:hAnsi="Times New Roman" w:cs="Times New Roman"/>
        </w:rPr>
        <w:t xml:space="preserve">Lobos, G.A., J.B. </w:t>
      </w:r>
      <w:proofErr w:type="spellStart"/>
      <w:r w:rsidRPr="004D3049">
        <w:rPr>
          <w:rFonts w:ascii="Times New Roman" w:hAnsi="Times New Roman" w:cs="Times New Roman"/>
        </w:rPr>
        <w:t>Retamales</w:t>
      </w:r>
      <w:proofErr w:type="spellEnd"/>
      <w:r w:rsidRPr="004D3049">
        <w:rPr>
          <w:rFonts w:ascii="Times New Roman" w:hAnsi="Times New Roman" w:cs="Times New Roman"/>
        </w:rPr>
        <w:t xml:space="preserve">, J.F. Hancock, J.A. Flore, N. </w:t>
      </w:r>
      <w:proofErr w:type="spellStart"/>
      <w:r w:rsidRPr="004D3049">
        <w:rPr>
          <w:rFonts w:ascii="Times New Roman" w:hAnsi="Times New Roman" w:cs="Times New Roman"/>
        </w:rPr>
        <w:t>Cobo</w:t>
      </w:r>
      <w:proofErr w:type="spellEnd"/>
      <w:r w:rsidRPr="004D3049">
        <w:rPr>
          <w:rFonts w:ascii="Times New Roman" w:hAnsi="Times New Roman" w:cs="Times New Roman"/>
        </w:rPr>
        <w:t xml:space="preserve">, and A. del </w:t>
      </w:r>
      <w:proofErr w:type="spellStart"/>
      <w:r w:rsidRPr="004D3049">
        <w:rPr>
          <w:rFonts w:ascii="Times New Roman" w:hAnsi="Times New Roman" w:cs="Times New Roman"/>
        </w:rPr>
        <w:t>Pozo</w:t>
      </w:r>
      <w:proofErr w:type="spellEnd"/>
      <w:r w:rsidRPr="004D3049">
        <w:rPr>
          <w:rFonts w:ascii="Times New Roman" w:hAnsi="Times New Roman" w:cs="Times New Roman"/>
        </w:rPr>
        <w:t xml:space="preserve">. 2012. Spectral irradiance, gas exchange characteristics and leaf traits of </w:t>
      </w:r>
      <w:r w:rsidRPr="004D3049">
        <w:rPr>
          <w:rFonts w:ascii="Times New Roman" w:hAnsi="Times New Roman" w:cs="Times New Roman"/>
          <w:i/>
        </w:rPr>
        <w:t xml:space="preserve">Vaccinium </w:t>
      </w:r>
      <w:proofErr w:type="spellStart"/>
      <w:r w:rsidRPr="004D3049">
        <w:rPr>
          <w:rFonts w:ascii="Times New Roman" w:hAnsi="Times New Roman" w:cs="Times New Roman"/>
          <w:i/>
        </w:rPr>
        <w:t>corymbosum</w:t>
      </w:r>
      <w:proofErr w:type="spellEnd"/>
      <w:r w:rsidRPr="004D3049">
        <w:rPr>
          <w:rFonts w:ascii="Times New Roman" w:hAnsi="Times New Roman" w:cs="Times New Roman"/>
        </w:rPr>
        <w:t xml:space="preserve"> L. ‘Elliott’ grown under photo-selective nets. Environ. Exp. Bot. 75</w:t>
      </w:r>
      <w:commentRangeStart w:id="83"/>
      <w:ins w:id="84" w:author="Brown, James T. [5]" w:date="2019-02-16T18:38:00Z">
        <w:r w:rsidR="005935E2">
          <w:rPr>
            <w:rFonts w:ascii="Times New Roman" w:hAnsi="Times New Roman" w:cs="Times New Roman"/>
          </w:rPr>
          <w:t>(?)</w:t>
        </w:r>
        <w:commentRangeEnd w:id="83"/>
        <w:r w:rsidR="005935E2">
          <w:rPr>
            <w:rStyle w:val="CommentReference"/>
          </w:rPr>
          <w:commentReference w:id="83"/>
        </w:r>
      </w:ins>
      <w:r w:rsidRPr="004D3049">
        <w:rPr>
          <w:rFonts w:ascii="Times New Roman" w:hAnsi="Times New Roman" w:cs="Times New Roman"/>
        </w:rPr>
        <w:t>:142-149.</w:t>
      </w:r>
    </w:p>
    <w:p w14:paraId="517481D3" w14:textId="77777777" w:rsidR="004D3049" w:rsidRPr="004D3049" w:rsidRDefault="004D3049" w:rsidP="004D3049">
      <w:pPr>
        <w:spacing w:line="480" w:lineRule="auto"/>
        <w:rPr>
          <w:rFonts w:ascii="Times New Roman" w:hAnsi="Times New Roman" w:cs="Times New Roman"/>
        </w:rPr>
      </w:pPr>
    </w:p>
    <w:p w14:paraId="7DA54B13" w14:textId="77777777" w:rsidR="004D3049" w:rsidRPr="004D3049" w:rsidRDefault="004D3049" w:rsidP="004D3049">
      <w:pPr>
        <w:spacing w:line="480" w:lineRule="auto"/>
        <w:rPr>
          <w:rFonts w:ascii="Times New Roman" w:hAnsi="Times New Roman" w:cs="Times New Roman"/>
        </w:rPr>
      </w:pPr>
      <w:proofErr w:type="spellStart"/>
      <w:r w:rsidRPr="004D3049">
        <w:rPr>
          <w:rFonts w:ascii="Times New Roman" w:hAnsi="Times New Roman" w:cs="Times New Roman"/>
        </w:rPr>
        <w:t>Rapparini</w:t>
      </w:r>
      <w:proofErr w:type="spellEnd"/>
      <w:r w:rsidRPr="004D3049">
        <w:rPr>
          <w:rFonts w:ascii="Times New Roman" w:hAnsi="Times New Roman" w:cs="Times New Roman"/>
        </w:rPr>
        <w:t xml:space="preserve">, F., A. </w:t>
      </w:r>
      <w:proofErr w:type="spellStart"/>
      <w:r w:rsidRPr="004D3049">
        <w:rPr>
          <w:rFonts w:ascii="Times New Roman" w:hAnsi="Times New Roman" w:cs="Times New Roman"/>
        </w:rPr>
        <w:t>Rotondi</w:t>
      </w:r>
      <w:proofErr w:type="spellEnd"/>
      <w:r w:rsidRPr="004D3049">
        <w:rPr>
          <w:rFonts w:ascii="Times New Roman" w:hAnsi="Times New Roman" w:cs="Times New Roman"/>
        </w:rPr>
        <w:t xml:space="preserve">, and R. </w:t>
      </w:r>
      <w:proofErr w:type="spellStart"/>
      <w:r w:rsidRPr="004D3049">
        <w:rPr>
          <w:rFonts w:ascii="Times New Roman" w:hAnsi="Times New Roman" w:cs="Times New Roman"/>
        </w:rPr>
        <w:t>Baraldi</w:t>
      </w:r>
      <w:proofErr w:type="spellEnd"/>
      <w:r w:rsidRPr="004D3049">
        <w:rPr>
          <w:rFonts w:ascii="Times New Roman" w:hAnsi="Times New Roman" w:cs="Times New Roman"/>
        </w:rPr>
        <w:t xml:space="preserve">. 1999. Blue light regulation of the growth of </w:t>
      </w:r>
      <w:r w:rsidRPr="004D3049">
        <w:rPr>
          <w:rFonts w:ascii="Times New Roman" w:hAnsi="Times New Roman" w:cs="Times New Roman"/>
          <w:i/>
        </w:rPr>
        <w:t xml:space="preserve">Prunus </w:t>
      </w:r>
      <w:proofErr w:type="spellStart"/>
      <w:r w:rsidRPr="004D3049">
        <w:rPr>
          <w:rFonts w:ascii="Times New Roman" w:hAnsi="Times New Roman" w:cs="Times New Roman"/>
          <w:i/>
        </w:rPr>
        <w:t>persica</w:t>
      </w:r>
      <w:proofErr w:type="spellEnd"/>
      <w:r w:rsidRPr="004D3049">
        <w:rPr>
          <w:rFonts w:ascii="Times New Roman" w:hAnsi="Times New Roman" w:cs="Times New Roman"/>
        </w:rPr>
        <w:t xml:space="preserve"> plants in a </w:t>
      </w:r>
      <w:proofErr w:type="gramStart"/>
      <w:r w:rsidRPr="004D3049">
        <w:rPr>
          <w:rFonts w:ascii="Times New Roman" w:hAnsi="Times New Roman" w:cs="Times New Roman"/>
        </w:rPr>
        <w:t>long term</w:t>
      </w:r>
      <w:proofErr w:type="gramEnd"/>
      <w:r w:rsidRPr="004D3049">
        <w:rPr>
          <w:rFonts w:ascii="Times New Roman" w:hAnsi="Times New Roman" w:cs="Times New Roman"/>
        </w:rPr>
        <w:t xml:space="preserve"> experiment: Morphological and histological observations. Trees. 14(3):169-176.</w:t>
      </w:r>
    </w:p>
    <w:p w14:paraId="493E066C" w14:textId="77777777" w:rsidR="004D3049" w:rsidRPr="004D3049" w:rsidRDefault="004D3049" w:rsidP="004D3049">
      <w:pPr>
        <w:spacing w:line="480" w:lineRule="auto"/>
        <w:rPr>
          <w:rFonts w:ascii="Times New Roman" w:hAnsi="Times New Roman" w:cs="Times New Roman"/>
        </w:rPr>
      </w:pPr>
    </w:p>
    <w:p w14:paraId="6B893413" w14:textId="1A6BA26C" w:rsidR="004D3049" w:rsidRPr="004D3049" w:rsidRDefault="004D3049" w:rsidP="004D3049">
      <w:pPr>
        <w:spacing w:line="480" w:lineRule="auto"/>
        <w:rPr>
          <w:rFonts w:ascii="Times New Roman" w:hAnsi="Times New Roman" w:cs="Times New Roman"/>
        </w:rPr>
      </w:pPr>
      <w:r w:rsidRPr="004D3049">
        <w:rPr>
          <w:rFonts w:ascii="Times New Roman" w:hAnsi="Times New Roman" w:cs="Times New Roman"/>
        </w:rPr>
        <w:t>Smith, H. 2000. Phytochromes and light signal perception by plants</w:t>
      </w:r>
      <w:del w:id="85" w:author="Brown, James T. [10]" w:date="2019-02-16T18:40:00Z">
        <w:r w:rsidRPr="004D3049" w:rsidDel="005935E2">
          <w:rPr>
            <w:rFonts w:ascii="Times New Roman" w:hAnsi="Times New Roman" w:cs="Times New Roman"/>
          </w:rPr>
          <w:delText>—</w:delText>
        </w:r>
      </w:del>
      <w:ins w:id="86" w:author="Brown, James T. [10]" w:date="2019-02-16T18:40:00Z">
        <w:r w:rsidR="005935E2">
          <w:rPr>
            <w:rFonts w:ascii="Times New Roman" w:hAnsi="Times New Roman" w:cs="Times New Roman"/>
          </w:rPr>
          <w:t>-</w:t>
        </w:r>
      </w:ins>
      <w:r w:rsidRPr="004D3049">
        <w:rPr>
          <w:rFonts w:ascii="Times New Roman" w:hAnsi="Times New Roman" w:cs="Times New Roman"/>
        </w:rPr>
        <w:t>an emerging synthesis. Nature. 407(6804): 585–591.</w:t>
      </w:r>
    </w:p>
    <w:p w14:paraId="099FAAC0" w14:textId="77777777" w:rsidR="004D3049" w:rsidRPr="004D3049" w:rsidRDefault="004D3049" w:rsidP="004D3049">
      <w:pPr>
        <w:spacing w:line="480" w:lineRule="auto"/>
        <w:rPr>
          <w:rFonts w:ascii="Times New Roman" w:hAnsi="Times New Roman" w:cs="Times New Roman"/>
        </w:rPr>
      </w:pPr>
    </w:p>
    <w:p w14:paraId="4D664651" w14:textId="77777777" w:rsidR="004D3049" w:rsidRPr="009F2DA3" w:rsidRDefault="004D3049" w:rsidP="004D3049">
      <w:pPr>
        <w:spacing w:line="480" w:lineRule="auto"/>
        <w:rPr>
          <w:rFonts w:ascii="Times New Roman" w:hAnsi="Times New Roman" w:cs="Times New Roman"/>
        </w:rPr>
      </w:pPr>
      <w:r w:rsidRPr="004D3049">
        <w:rPr>
          <w:rFonts w:ascii="Times New Roman" w:hAnsi="Times New Roman" w:cs="Times New Roman"/>
        </w:rPr>
        <w:t>Taiz, L., E. Zeigler, I.A. Moller, and A. Murphy. 2015. Photosynthesis: Physiological and ecological considerations. In: Sinauer. D (Ed). Plant Physiology and Development. Sinauer Associates, Inc., Sunderland, MA. 245-268.</w:t>
      </w:r>
    </w:p>
    <w:p w14:paraId="0E895427" w14:textId="77777777" w:rsidR="003F3CB2" w:rsidRPr="009F2DA3" w:rsidRDefault="001D3A02" w:rsidP="004D3049">
      <w:pPr>
        <w:spacing w:line="480" w:lineRule="auto"/>
        <w:rPr>
          <w:rFonts w:ascii="Times New Roman" w:hAnsi="Times New Roman" w:cs="Times New Roman"/>
        </w:rPr>
      </w:pPr>
    </w:p>
    <w:sectPr w:rsidR="003F3CB2" w:rsidRPr="009F2DA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rown, James T. [2]" w:date="2019-02-16T18:49:00Z" w:initials="BJT-A">
    <w:p w14:paraId="48E22E42" w14:textId="78D065F5" w:rsidR="005B5730" w:rsidRDefault="005B5730">
      <w:pPr>
        <w:pStyle w:val="CommentText"/>
      </w:pPr>
      <w:r>
        <w:rPr>
          <w:rStyle w:val="CommentReference"/>
        </w:rPr>
        <w:annotationRef/>
      </w:r>
      <w:r>
        <w:t>I am assuming the lack of paragraph indentation is intentional.</w:t>
      </w:r>
    </w:p>
  </w:comment>
  <w:comment w:id="8" w:author="Brown, James T." w:date="2019-02-16T18:16:00Z" w:initials="BJT-A">
    <w:p w14:paraId="1401F09A" w14:textId="177A8BC5" w:rsidR="00B53A89" w:rsidRDefault="00B53A89">
      <w:pPr>
        <w:pStyle w:val="CommentText"/>
      </w:pPr>
      <w:r>
        <w:rPr>
          <w:rStyle w:val="CommentReference"/>
        </w:rPr>
        <w:annotationRef/>
      </w:r>
      <w:r>
        <w:t>I added these specific aspects of plant physiology to this statement because I think these specifics better balance specific information about wavelength</w:t>
      </w:r>
    </w:p>
  </w:comment>
  <w:comment w:id="16" w:author="Brown, James T. [6]" w:date="2019-02-16T18:33:00Z" w:initials="BJT-A">
    <w:p w14:paraId="769B664A" w14:textId="77777777" w:rsidR="005935E2" w:rsidRDefault="005935E2" w:rsidP="005935E2">
      <w:pPr>
        <w:pStyle w:val="CommentText"/>
      </w:pPr>
      <w:r>
        <w:rPr>
          <w:rStyle w:val="CommentReference"/>
        </w:rPr>
        <w:annotationRef/>
      </w:r>
      <w:r>
        <w:t xml:space="preserve">I do not remember which journal this is intended for but your </w:t>
      </w:r>
      <w:proofErr w:type="gramStart"/>
      <w:r>
        <w:t>in text</w:t>
      </w:r>
      <w:proofErr w:type="gramEnd"/>
      <w:r>
        <w:t xml:space="preserve"> citations may require a comma between the author and the date.</w:t>
      </w:r>
    </w:p>
  </w:comment>
  <w:comment w:id="21" w:author="Brown, James T. [3]" w:date="2019-02-16T18:18:00Z" w:initials="BJT-A">
    <w:p w14:paraId="1863D413" w14:textId="4A680749" w:rsidR="00B53A89" w:rsidRDefault="00B53A89">
      <w:pPr>
        <w:pStyle w:val="CommentText"/>
      </w:pPr>
      <w:r>
        <w:rPr>
          <w:rStyle w:val="CommentReference"/>
        </w:rPr>
        <w:annotationRef/>
      </w:r>
      <w:r>
        <w:t xml:space="preserve">I do not want to change the meaning of your </w:t>
      </w:r>
      <w:proofErr w:type="gramStart"/>
      <w:r>
        <w:t>statement</w:t>
      </w:r>
      <w:proofErr w:type="gramEnd"/>
      <w:r>
        <w:t xml:space="preserve"> but I added to it to make it a bit more pointed</w:t>
      </w:r>
    </w:p>
  </w:comment>
  <w:comment w:id="18" w:author="Brown, James T. [4]" w:date="2019-02-16T18:23:00Z" w:initials="BJT-A">
    <w:p w14:paraId="21972211" w14:textId="4C45E630" w:rsidR="00B53A89" w:rsidRDefault="00B53A89">
      <w:pPr>
        <w:pStyle w:val="CommentText"/>
      </w:pPr>
      <w:r>
        <w:rPr>
          <w:rStyle w:val="CommentReference"/>
        </w:rPr>
        <w:annotationRef/>
      </w:r>
      <w:r>
        <w:t>As I was reading this statement I found myself pausing in the middle of the sentence and re-reading it. The words I added helped me move through the sentence more smoothly</w:t>
      </w:r>
      <w:r w:rsidR="00CE1474">
        <w:t>.</w:t>
      </w:r>
    </w:p>
  </w:comment>
  <w:comment w:id="33" w:author="Brown, James T. [8]" w:date="2019-02-16T18:31:00Z" w:initials="BJT-A">
    <w:p w14:paraId="59165988" w14:textId="38DE0C8E" w:rsidR="00CE1474" w:rsidRDefault="00CE1474">
      <w:pPr>
        <w:pStyle w:val="CommentText"/>
      </w:pPr>
      <w:r>
        <w:rPr>
          <w:rStyle w:val="CommentReference"/>
        </w:rPr>
        <w:annotationRef/>
      </w:r>
      <w:r>
        <w:t>Separately, red and far red are each recognizable but this mash up gave me pause. Would you consider adding this phrasing to the list of spectra or breaking this phrase up into its separate parts?</w:t>
      </w:r>
    </w:p>
  </w:comment>
  <w:comment w:id="36" w:author="Brown, James T. [9]" w:date="2019-02-16T18:29:00Z" w:initials="BJT-A">
    <w:p w14:paraId="554408A4" w14:textId="24F2241C" w:rsidR="00CE1474" w:rsidRDefault="00CE1474">
      <w:pPr>
        <w:pStyle w:val="CommentText"/>
      </w:pPr>
      <w:r>
        <w:rPr>
          <w:rStyle w:val="CommentReference"/>
        </w:rPr>
        <w:annotationRef/>
      </w:r>
      <w:r>
        <w:t>This statement may need a bit more information. Specifically, I suggest adding a few words to explain the induced changes the light composition has on the photoreceptor</w:t>
      </w:r>
    </w:p>
  </w:comment>
  <w:comment w:id="37" w:author="Brown, James T. [10]" w:date="2019-02-16T18:43:00Z" w:initials="BJT-A">
    <w:p w14:paraId="759170DF" w14:textId="77777777" w:rsidR="005B5730" w:rsidRDefault="005935E2">
      <w:pPr>
        <w:pStyle w:val="CommentText"/>
      </w:pPr>
      <w:r>
        <w:rPr>
          <w:rStyle w:val="CommentReference"/>
        </w:rPr>
        <w:annotationRef/>
      </w:r>
      <w:r>
        <w:t xml:space="preserve">This statement may be missing a point of comparison. It discusses how the seasonal change of light quality </w:t>
      </w:r>
      <w:r w:rsidR="005B5730">
        <w:t>but does not point to what happens to the light quality at the end of the season.</w:t>
      </w:r>
    </w:p>
    <w:p w14:paraId="1E97F496" w14:textId="77777777" w:rsidR="005B5730" w:rsidRDefault="005B5730">
      <w:pPr>
        <w:pStyle w:val="CommentText"/>
      </w:pPr>
    </w:p>
    <w:p w14:paraId="2E42C554" w14:textId="67A42122" w:rsidR="005935E2" w:rsidRDefault="005B5730">
      <w:pPr>
        <w:pStyle w:val="CommentText"/>
      </w:pPr>
      <w:r>
        <w:t xml:space="preserve"> I suggest adding a few words about the state of light quality at the end of the season.</w:t>
      </w:r>
    </w:p>
  </w:comment>
  <w:comment w:id="38" w:author="Brown, James T. [11]" w:date="2019-02-16T18:47:00Z" w:initials="BJT-A">
    <w:p w14:paraId="7F1E430A" w14:textId="77777777" w:rsidR="005B5730" w:rsidRDefault="005B5730">
      <w:pPr>
        <w:pStyle w:val="CommentText"/>
      </w:pPr>
      <w:r>
        <w:rPr>
          <w:rStyle w:val="CommentReference"/>
        </w:rPr>
        <w:annotationRef/>
      </w:r>
      <w:r>
        <w:t>This is a very informative statement. I do not have any comment about what is written but I read it and immediately thought to myself, “Self, is this shade avoidance strategy common at the beginning of the season or the end of the season.”</w:t>
      </w:r>
    </w:p>
    <w:p w14:paraId="3B508CCC" w14:textId="77777777" w:rsidR="005B5730" w:rsidRDefault="005B5730">
      <w:pPr>
        <w:pStyle w:val="CommentText"/>
      </w:pPr>
    </w:p>
    <w:p w14:paraId="468EF329" w14:textId="1FFB6EB2" w:rsidR="005B5730" w:rsidRDefault="005B5730">
      <w:pPr>
        <w:pStyle w:val="CommentText"/>
      </w:pPr>
      <w:r>
        <w:t xml:space="preserve">I am not sure if that is even </w:t>
      </w:r>
      <w:proofErr w:type="spellStart"/>
      <w:proofErr w:type="gramStart"/>
      <w:r>
        <w:t>relavent</w:t>
      </w:r>
      <w:proofErr w:type="spellEnd"/>
      <w:proofErr w:type="gramEnd"/>
      <w:r>
        <w:t xml:space="preserve"> but I figured I should share my thought on that.</w:t>
      </w:r>
    </w:p>
  </w:comment>
  <w:comment w:id="39" w:author="Brown, James T. [12]" w:date="2019-02-16T18:50:00Z" w:initials="BJT-A">
    <w:p w14:paraId="43475A18" w14:textId="77777777" w:rsidR="005B5730" w:rsidRDefault="005B5730">
      <w:pPr>
        <w:pStyle w:val="CommentText"/>
      </w:pPr>
      <w:r>
        <w:rPr>
          <w:rStyle w:val="CommentReference"/>
        </w:rPr>
        <w:annotationRef/>
      </w:r>
      <w:r>
        <w:t xml:space="preserve">This statement needs to be preceded by a transition statement connecting the logic laid out in the first paragraph to photochromes. </w:t>
      </w:r>
    </w:p>
    <w:p w14:paraId="06DE5ADE" w14:textId="77777777" w:rsidR="005B5730" w:rsidRDefault="005B5730">
      <w:pPr>
        <w:pStyle w:val="CommentText"/>
      </w:pPr>
    </w:p>
    <w:p w14:paraId="6DE46C8D" w14:textId="7B337CD3" w:rsidR="005B5730" w:rsidRDefault="005B5730">
      <w:pPr>
        <w:pStyle w:val="CommentText"/>
      </w:pPr>
      <w:r>
        <w:t>I suggest writing two or three sentences to make that transition clear (i.e.</w:t>
      </w:r>
      <w:r w:rsidR="002F0BD5">
        <w:t xml:space="preserve"> 1. Characterizing the quality of </w:t>
      </w:r>
      <w:proofErr w:type="gramStart"/>
      <w:r w:rsidR="002F0BD5">
        <w:t>light</w:t>
      </w:r>
      <w:proofErr w:type="gramEnd"/>
      <w:r w:rsidR="002F0BD5">
        <w:t xml:space="preserve"> a plant receives is important because</w:t>
      </w:r>
      <w:r>
        <w:t xml:space="preserve"> </w:t>
      </w:r>
      <w:r w:rsidR="002F0BD5">
        <w:t xml:space="preserve">2. </w:t>
      </w:r>
      <w:r>
        <w:t>Using photochrome activity is one wat to test for the light quality a given leaf is exposed t</w:t>
      </w:r>
      <w:r w:rsidR="002F0BD5">
        <w:t>o… 3. If the light a pant receives can be modified, then we can produce better fruit throughout the entire season</w:t>
      </w:r>
      <w:r>
        <w:t>)</w:t>
      </w:r>
    </w:p>
  </w:comment>
  <w:comment w:id="41" w:author="Brown, James T. [13]" w:date="2019-02-16T19:01:00Z" w:initials="BJT-A">
    <w:p w14:paraId="6E1560F6" w14:textId="1AE6F74F" w:rsidR="002F0BD5" w:rsidRDefault="002F0BD5">
      <w:pPr>
        <w:pStyle w:val="CommentText"/>
      </w:pPr>
      <w:r>
        <w:rPr>
          <w:rStyle w:val="CommentReference"/>
        </w:rPr>
        <w:annotationRef/>
      </w:r>
      <w:r>
        <w:t xml:space="preserve">This is an important part to the understanding of your work and I would devote an entire sentence to explaining it clearly. Or even two </w:t>
      </w:r>
      <w:proofErr w:type="spellStart"/>
      <w:r>
        <w:t>sentances</w:t>
      </w:r>
      <w:proofErr w:type="spellEnd"/>
      <w:r>
        <w:t>! Go wild!!!! But I would suggest moving that definition further up towards the beginning of the paragraph.</w:t>
      </w:r>
    </w:p>
  </w:comment>
  <w:comment w:id="40" w:author="Brown, James T. [14]" w:date="2019-02-16T19:04:00Z" w:initials="BJT-A">
    <w:p w14:paraId="50E64F9F" w14:textId="77777777" w:rsidR="00F05873" w:rsidRDefault="00F05873">
      <w:pPr>
        <w:pStyle w:val="CommentText"/>
      </w:pPr>
      <w:r>
        <w:rPr>
          <w:rStyle w:val="CommentReference"/>
        </w:rPr>
        <w:annotationRef/>
      </w:r>
      <w:r>
        <w:t>I would suggest reorganizing this statement so the subject (peach plants), the verb (lower), and the object (</w:t>
      </w:r>
      <w:proofErr w:type="spellStart"/>
      <w:r>
        <w:t>photoequilibrium</w:t>
      </w:r>
      <w:proofErr w:type="spellEnd"/>
      <w:r>
        <w:t xml:space="preserve">) are at the beginning and move the rest of the statement after the object. </w:t>
      </w:r>
    </w:p>
    <w:p w14:paraId="69654D6E" w14:textId="77777777" w:rsidR="00F05873" w:rsidRDefault="00F05873">
      <w:pPr>
        <w:pStyle w:val="CommentText"/>
      </w:pPr>
    </w:p>
    <w:p w14:paraId="7229142D" w14:textId="77777777" w:rsidR="00F05873" w:rsidRDefault="00F05873">
      <w:pPr>
        <w:pStyle w:val="CommentText"/>
      </w:pPr>
      <w:r>
        <w:t>For example:</w:t>
      </w:r>
    </w:p>
    <w:p w14:paraId="117F296B" w14:textId="77777777" w:rsidR="00F05873" w:rsidRDefault="00F05873">
      <w:pPr>
        <w:pStyle w:val="CommentText"/>
      </w:pPr>
      <w:proofErr w:type="spellStart"/>
      <w:r w:rsidRPr="009F2DA3">
        <w:rPr>
          <w:rFonts w:ascii="Times New Roman" w:hAnsi="Times New Roman" w:cs="Times New Roman"/>
        </w:rPr>
        <w:t>Baraldi</w:t>
      </w:r>
      <w:proofErr w:type="spellEnd"/>
      <w:r w:rsidRPr="009F2DA3">
        <w:rPr>
          <w:rFonts w:ascii="Times New Roman" w:hAnsi="Times New Roman" w:cs="Times New Roman"/>
        </w:rPr>
        <w:t xml:space="preserve"> et al. (1998) demonstrated that peach plants exposed to </w:t>
      </w:r>
      <w:r>
        <w:rPr>
          <w:rFonts w:ascii="Times New Roman" w:hAnsi="Times New Roman" w:cs="Times New Roman"/>
        </w:rPr>
        <w:t>blue</w:t>
      </w:r>
      <w:r w:rsidRPr="009F2DA3">
        <w:rPr>
          <w:rFonts w:ascii="Times New Roman" w:hAnsi="Times New Roman" w:cs="Times New Roman"/>
        </w:rPr>
        <w:t xml:space="preserve"> plus </w:t>
      </w:r>
      <w:r>
        <w:rPr>
          <w:rFonts w:ascii="Times New Roman" w:hAnsi="Times New Roman" w:cs="Times New Roman"/>
        </w:rPr>
        <w:t>far-red</w:t>
      </w:r>
      <w:r w:rsidRPr="009F2DA3">
        <w:rPr>
          <w:rFonts w:ascii="Times New Roman" w:hAnsi="Times New Roman" w:cs="Times New Roman"/>
        </w:rPr>
        <w:t xml:space="preserve"> light</w:t>
      </w:r>
      <w:r>
        <w:rPr>
          <w:rFonts w:ascii="Times New Roman" w:hAnsi="Times New Roman" w:cs="Times New Roman"/>
        </w:rPr>
        <w:t xml:space="preserve"> </w:t>
      </w:r>
      <w:r w:rsidRPr="009F2DA3">
        <w:rPr>
          <w:rFonts w:ascii="Times New Roman" w:hAnsi="Times New Roman" w:cs="Times New Roman"/>
        </w:rPr>
        <w:t xml:space="preserve">had a lower phytochrome </w:t>
      </w:r>
      <w:proofErr w:type="spellStart"/>
      <w:r w:rsidRPr="009F2DA3">
        <w:rPr>
          <w:rFonts w:ascii="Times New Roman" w:hAnsi="Times New Roman" w:cs="Times New Roman"/>
        </w:rPr>
        <w:t>photoequilibrium</w:t>
      </w:r>
      <w:proofErr w:type="spellEnd"/>
      <w:r w:rsidRPr="009F2DA3">
        <w:rPr>
          <w:rFonts w:ascii="Times New Roman" w:hAnsi="Times New Roman" w:cs="Times New Roman"/>
        </w:rPr>
        <w:t xml:space="preserve"> (0.13</w:t>
      </w:r>
      <w:r>
        <w:rPr>
          <w:rFonts w:ascii="Times New Roman" w:hAnsi="Times New Roman" w:cs="Times New Roman"/>
        </w:rPr>
        <w:t xml:space="preserve">) than peaches exposed </w:t>
      </w:r>
      <w:proofErr w:type="gramStart"/>
      <w:r>
        <w:rPr>
          <w:rFonts w:ascii="Times New Roman" w:hAnsi="Times New Roman" w:cs="Times New Roman"/>
        </w:rPr>
        <w:t>to</w:t>
      </w:r>
      <w:r>
        <w:t xml:space="preserve">  red</w:t>
      </w:r>
      <w:proofErr w:type="gramEnd"/>
      <w:r>
        <w:t xml:space="preserve"> plus far-red light (0.49) under similar fluence rates.</w:t>
      </w:r>
    </w:p>
    <w:p w14:paraId="6C6F31EF" w14:textId="77777777" w:rsidR="00F05873" w:rsidRDefault="00F05873">
      <w:pPr>
        <w:pStyle w:val="CommentText"/>
      </w:pPr>
    </w:p>
    <w:p w14:paraId="7F8D973F" w14:textId="75872529" w:rsidR="00F05873" w:rsidRDefault="00F05873">
      <w:pPr>
        <w:pStyle w:val="CommentText"/>
      </w:pPr>
      <w:r>
        <w:t xml:space="preserve">I may have butchered your meaning but it </w:t>
      </w:r>
      <w:proofErr w:type="gramStart"/>
      <w:r>
        <w:t>get</w:t>
      </w:r>
      <w:proofErr w:type="gramEnd"/>
      <w:r>
        <w:t xml:space="preserve"> to the point faster.</w:t>
      </w:r>
    </w:p>
  </w:comment>
  <w:comment w:id="42" w:author="Brown, James T. [15]" w:date="2019-02-16T19:16:00Z" w:initials="BJT-A">
    <w:p w14:paraId="7CDB11BC" w14:textId="1099FBA8" w:rsidR="0073595D" w:rsidRDefault="0073595D">
      <w:pPr>
        <w:pStyle w:val="CommentText"/>
      </w:pPr>
      <w:r>
        <w:rPr>
          <w:rStyle w:val="CommentReference"/>
        </w:rPr>
        <w:annotationRef/>
      </w:r>
      <w:r>
        <w:t>I would suggest adding one or two sentences connecting the experimental design and the logical connection between the two papers cited in this paragraph.</w:t>
      </w:r>
    </w:p>
  </w:comment>
  <w:comment w:id="43" w:author="Brown, James T. [16]" w:date="2019-02-16T19:17:00Z" w:initials="BJT-A">
    <w:p w14:paraId="7E58058A" w14:textId="22A3F40A" w:rsidR="0073595D" w:rsidRDefault="0073595D">
      <w:pPr>
        <w:pStyle w:val="CommentText"/>
      </w:pPr>
      <w:r>
        <w:rPr>
          <w:rStyle w:val="CommentReference"/>
        </w:rPr>
        <w:annotationRef/>
      </w:r>
      <w:r>
        <w:t xml:space="preserve">This statement seemed </w:t>
      </w:r>
      <w:proofErr w:type="gramStart"/>
      <w:r>
        <w:t>truncated</w:t>
      </w:r>
      <w:proofErr w:type="gramEnd"/>
      <w:r>
        <w:t xml:space="preserve"> so I added a bit of specificity </w:t>
      </w:r>
    </w:p>
  </w:comment>
  <w:comment w:id="61" w:author="Brown, James T. [17]" w:date="2019-02-16T19:24:00Z" w:initials="BJT-A">
    <w:p w14:paraId="47926837" w14:textId="66C6732A" w:rsidR="0073595D" w:rsidRDefault="0073595D">
      <w:pPr>
        <w:pStyle w:val="CommentText"/>
      </w:pPr>
      <w:r>
        <w:rPr>
          <w:rStyle w:val="CommentReference"/>
        </w:rPr>
        <w:annotationRef/>
      </w:r>
      <w:r>
        <w:t xml:space="preserve">This is a great place to drop in a few citations that support your claim about </w:t>
      </w:r>
      <w:r w:rsidR="00496544">
        <w:t>modifying light environments</w:t>
      </w:r>
    </w:p>
  </w:comment>
  <w:comment w:id="70" w:author="Brown, James T. [19]" w:date="2019-02-16T19:38:00Z" w:initials="BJT-A">
    <w:p w14:paraId="1D3D0D7C" w14:textId="18C125E1" w:rsidR="00530DE9" w:rsidRDefault="00530DE9">
      <w:pPr>
        <w:pStyle w:val="CommentText"/>
      </w:pPr>
      <w:r>
        <w:rPr>
          <w:rStyle w:val="CommentReference"/>
        </w:rPr>
        <w:annotationRef/>
      </w:r>
      <w:r>
        <w:t xml:space="preserve">Proceeding this statement could be a statement about </w:t>
      </w:r>
      <w:r w:rsidR="001D3A02">
        <w:t>what the goal of the experiments were (i.e. modifying light to reduce shade avoidance phenotype?) and</w:t>
      </w:r>
      <w:r>
        <w:t xml:space="preserve"> an explanation of the experimental design mentions in this statement. I would also suggest naming the colors associated with the wavelength range mentioned here.</w:t>
      </w:r>
    </w:p>
  </w:comment>
  <w:comment w:id="71" w:author="Brown, James T. [18]" w:date="2019-02-16T19:34:00Z" w:initials="BJT-A">
    <w:p w14:paraId="72A09034" w14:textId="1A5B17EB" w:rsidR="00496544" w:rsidRDefault="00496544">
      <w:pPr>
        <w:pStyle w:val="CommentText"/>
      </w:pPr>
      <w:r>
        <w:rPr>
          <w:rStyle w:val="CommentReference"/>
        </w:rPr>
        <w:annotationRef/>
      </w:r>
      <w:r>
        <w:t>I suggest adding some specificity to this part of the statement</w:t>
      </w:r>
      <w:r w:rsidR="00530DE9">
        <w:t>. I am unsure about what you are measuring.</w:t>
      </w:r>
    </w:p>
  </w:comment>
  <w:comment w:id="73" w:author="Brown, James T. [20]" w:date="2019-02-16T19:49:00Z" w:initials="BJT-A">
    <w:p w14:paraId="4142CD0B" w14:textId="5C6746D6" w:rsidR="001D3A02" w:rsidRDefault="001D3A02">
      <w:pPr>
        <w:pStyle w:val="CommentText"/>
      </w:pPr>
      <w:r>
        <w:rPr>
          <w:rStyle w:val="CommentReference"/>
        </w:rPr>
        <w:annotationRef/>
      </w:r>
      <w:r>
        <w:t>I suggest punctuating the end of this paragraph with a statement connecting the big picture of both experiments detailed within the body of the paragraph.</w:t>
      </w:r>
    </w:p>
  </w:comment>
  <w:comment w:id="75" w:author="Brown, James T. [21]" w:date="2019-02-16T19:50:00Z" w:initials="BJT-A">
    <w:p w14:paraId="01156D11" w14:textId="3FF3AAED" w:rsidR="001D3A02" w:rsidRDefault="001D3A02">
      <w:pPr>
        <w:pStyle w:val="CommentText"/>
      </w:pPr>
      <w:r>
        <w:rPr>
          <w:rStyle w:val="CommentReference"/>
        </w:rPr>
        <w:annotationRef/>
      </w:r>
      <w:r>
        <w:t>I suggest patterning this paragraph in the same way as the previous paragraph.</w:t>
      </w:r>
    </w:p>
  </w:comment>
  <w:comment w:id="83" w:author="Brown, James T. [5]" w:date="2019-02-16T18:38:00Z" w:initials="BJT-A">
    <w:p w14:paraId="18CE4505" w14:textId="22EDA646" w:rsidR="005935E2" w:rsidRDefault="005935E2">
      <w:pPr>
        <w:pStyle w:val="CommentText"/>
      </w:pPr>
      <w:r>
        <w:rPr>
          <w:rStyle w:val="CommentReference"/>
        </w:rPr>
        <w:annotationRef/>
      </w:r>
      <w:r>
        <w:t xml:space="preserve">Doe </w:t>
      </w:r>
      <w:proofErr w:type="spellStart"/>
      <w:r>
        <w:t>sthis</w:t>
      </w:r>
      <w:proofErr w:type="spellEnd"/>
      <w:r>
        <w:t xml:space="preserve"> citation have a volume number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8E22E42" w15:done="0"/>
  <w15:commentEx w15:paraId="1401F09A" w15:done="0"/>
  <w15:commentEx w15:paraId="769B664A" w15:done="0"/>
  <w15:commentEx w15:paraId="1863D413" w15:done="0"/>
  <w15:commentEx w15:paraId="21972211" w15:done="0"/>
  <w15:commentEx w15:paraId="59165988" w15:done="0"/>
  <w15:commentEx w15:paraId="554408A4" w15:done="0"/>
  <w15:commentEx w15:paraId="2E42C554" w15:done="0"/>
  <w15:commentEx w15:paraId="468EF329" w15:done="0"/>
  <w15:commentEx w15:paraId="6DE46C8D" w15:done="0"/>
  <w15:commentEx w15:paraId="6E1560F6" w15:done="0"/>
  <w15:commentEx w15:paraId="7F8D973F" w15:done="0"/>
  <w15:commentEx w15:paraId="7CDB11BC" w15:done="0"/>
  <w15:commentEx w15:paraId="7E58058A" w15:done="0"/>
  <w15:commentEx w15:paraId="47926837" w15:done="0"/>
  <w15:commentEx w15:paraId="1D3D0D7C" w15:done="0"/>
  <w15:commentEx w15:paraId="72A09034" w15:done="0"/>
  <w15:commentEx w15:paraId="4142CD0B" w15:done="0"/>
  <w15:commentEx w15:paraId="01156D11" w15:done="0"/>
  <w15:commentEx w15:paraId="18CE450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E22E42" w16cid:durableId="2012D9D0"/>
  <w16cid:commentId w16cid:paraId="1401F09A" w16cid:durableId="2012D1E9"/>
  <w16cid:commentId w16cid:paraId="769B664A" w16cid:durableId="2012D614"/>
  <w16cid:commentId w16cid:paraId="1863D413" w16cid:durableId="2012D293"/>
  <w16cid:commentId w16cid:paraId="21972211" w16cid:durableId="2012D38B"/>
  <w16cid:commentId w16cid:paraId="59165988" w16cid:durableId="2012D56D"/>
  <w16cid:commentId w16cid:paraId="554408A4" w16cid:durableId="2012D4FB"/>
  <w16cid:commentId w16cid:paraId="2E42C554" w16cid:durableId="2012D853"/>
  <w16cid:commentId w16cid:paraId="468EF329" w16cid:durableId="2012D928"/>
  <w16cid:commentId w16cid:paraId="6DE46C8D" w16cid:durableId="2012DA0B"/>
  <w16cid:commentId w16cid:paraId="6E1560F6" w16cid:durableId="2012DC8B"/>
  <w16cid:commentId w16cid:paraId="7F8D973F" w16cid:durableId="2012DD55"/>
  <w16cid:commentId w16cid:paraId="7CDB11BC" w16cid:durableId="2012DFFE"/>
  <w16cid:commentId w16cid:paraId="7E58058A" w16cid:durableId="2012E059"/>
  <w16cid:commentId w16cid:paraId="47926837" w16cid:durableId="2012E1E6"/>
  <w16cid:commentId w16cid:paraId="1D3D0D7C" w16cid:durableId="2012E522"/>
  <w16cid:commentId w16cid:paraId="72A09034" w16cid:durableId="2012E42E"/>
  <w16cid:commentId w16cid:paraId="4142CD0B" w16cid:durableId="2012E7BC"/>
  <w16cid:commentId w16cid:paraId="01156D11" w16cid:durableId="2012E7FB"/>
  <w16cid:commentId w16cid:paraId="18CE4505" w16cid:durableId="2012D73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own, James T.">
    <w15:presenceInfo w15:providerId="AD" w15:userId="S-1-5-21-2064210376-1677799041-60295696-4010"/>
  </w15:person>
  <w15:person w15:author="Brown, James T. [2]">
    <w15:presenceInfo w15:providerId="AD" w15:userId="S-1-5-21-2064210376-1677799041-60295696-4010"/>
  </w15:person>
  <w15:person w15:author="Brown, James T. [3]">
    <w15:presenceInfo w15:providerId="AD" w15:userId="S-1-5-21-2064210376-1677799041-60295696-4010"/>
  </w15:person>
  <w15:person w15:author="Brown, James T. [4]">
    <w15:presenceInfo w15:providerId="AD" w15:userId="S-1-5-21-2064210376-1677799041-60295696-4010"/>
  </w15:person>
  <w15:person w15:author="Brown, James T. [5]">
    <w15:presenceInfo w15:providerId="AD" w15:userId="S-1-5-21-2064210376-1677799041-60295696-4010"/>
  </w15:person>
  <w15:person w15:author="Brown, James T. [6]">
    <w15:presenceInfo w15:providerId="AD" w15:userId="S-1-5-21-2064210376-1677799041-60295696-4010"/>
  </w15:person>
  <w15:person w15:author="Brown, James T. [7]">
    <w15:presenceInfo w15:providerId="AD" w15:userId="S-1-5-21-2064210376-1677799041-60295696-4010"/>
  </w15:person>
  <w15:person w15:author="Brown, James T. [8]">
    <w15:presenceInfo w15:providerId="AD" w15:userId="S-1-5-21-2064210376-1677799041-60295696-4010"/>
  </w15:person>
  <w15:person w15:author="Brown, James T. [9]">
    <w15:presenceInfo w15:providerId="AD" w15:userId="S-1-5-21-2064210376-1677799041-60295696-4010"/>
  </w15:person>
  <w15:person w15:author="Brown, James T. [10]">
    <w15:presenceInfo w15:providerId="AD" w15:userId="S-1-5-21-2064210376-1677799041-60295696-4010"/>
  </w15:person>
  <w15:person w15:author="Brown, James T. [11]">
    <w15:presenceInfo w15:providerId="AD" w15:userId="S-1-5-21-2064210376-1677799041-60295696-4010"/>
  </w15:person>
  <w15:person w15:author="Brown, James T. [12]">
    <w15:presenceInfo w15:providerId="AD" w15:userId="S-1-5-21-2064210376-1677799041-60295696-4010"/>
  </w15:person>
  <w15:person w15:author="Brown, James T. [13]">
    <w15:presenceInfo w15:providerId="AD" w15:userId="S-1-5-21-2064210376-1677799041-60295696-4010"/>
  </w15:person>
  <w15:person w15:author="Brown, James T. [14]">
    <w15:presenceInfo w15:providerId="AD" w15:userId="S-1-5-21-2064210376-1677799041-60295696-4010"/>
  </w15:person>
  <w15:person w15:author="Brown, James T. [15]">
    <w15:presenceInfo w15:providerId="AD" w15:userId="S-1-5-21-2064210376-1677799041-60295696-4010"/>
  </w15:person>
  <w15:person w15:author="Brown, James T. [16]">
    <w15:presenceInfo w15:providerId="AD" w15:userId="S-1-5-21-2064210376-1677799041-60295696-4010"/>
  </w15:person>
  <w15:person w15:author="Brown, James T. [17]">
    <w15:presenceInfo w15:providerId="AD" w15:userId="S-1-5-21-2064210376-1677799041-60295696-4010"/>
  </w15:person>
  <w15:person w15:author="Brown, James T. [18]">
    <w15:presenceInfo w15:providerId="AD" w15:userId="S-1-5-21-2064210376-1677799041-60295696-4010"/>
  </w15:person>
  <w15:person w15:author="Brown, James T. [19]">
    <w15:presenceInfo w15:providerId="AD" w15:userId="S-1-5-21-2064210376-1677799041-60295696-4010"/>
  </w15:person>
  <w15:person w15:author="Brown, James T. [20]">
    <w15:presenceInfo w15:providerId="AD" w15:userId="S-1-5-21-2064210376-1677799041-60295696-4010"/>
  </w15:person>
  <w15:person w15:author="Brown, James T. [21]">
    <w15:presenceInfo w15:providerId="AD" w15:userId="S-1-5-21-2064210376-1677799041-60295696-40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6575"/>
    <w:rsid w:val="001500A9"/>
    <w:rsid w:val="001D3A02"/>
    <w:rsid w:val="002A1399"/>
    <w:rsid w:val="002F0BD5"/>
    <w:rsid w:val="00496544"/>
    <w:rsid w:val="004D3049"/>
    <w:rsid w:val="00530DE9"/>
    <w:rsid w:val="005935E2"/>
    <w:rsid w:val="005B2EA4"/>
    <w:rsid w:val="005B5730"/>
    <w:rsid w:val="0073595D"/>
    <w:rsid w:val="00816575"/>
    <w:rsid w:val="009A64B0"/>
    <w:rsid w:val="009B423A"/>
    <w:rsid w:val="009F2DA3"/>
    <w:rsid w:val="00A72412"/>
    <w:rsid w:val="00AF2B0E"/>
    <w:rsid w:val="00B53A89"/>
    <w:rsid w:val="00BB5340"/>
    <w:rsid w:val="00CE1474"/>
    <w:rsid w:val="00F05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19D58"/>
  <w15:chartTrackingRefBased/>
  <w15:docId w15:val="{D99F3F66-EB9A-42FE-8C41-D6A1D9F25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6575"/>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B423A"/>
    <w:rPr>
      <w:sz w:val="16"/>
      <w:szCs w:val="16"/>
    </w:rPr>
  </w:style>
  <w:style w:type="paragraph" w:styleId="CommentText">
    <w:name w:val="annotation text"/>
    <w:basedOn w:val="Normal"/>
    <w:link w:val="CommentTextChar"/>
    <w:uiPriority w:val="99"/>
    <w:semiHidden/>
    <w:unhideWhenUsed/>
    <w:rsid w:val="009B423A"/>
    <w:rPr>
      <w:sz w:val="20"/>
      <w:szCs w:val="20"/>
    </w:rPr>
  </w:style>
  <w:style w:type="character" w:customStyle="1" w:styleId="CommentTextChar">
    <w:name w:val="Comment Text Char"/>
    <w:basedOn w:val="DefaultParagraphFont"/>
    <w:link w:val="CommentText"/>
    <w:uiPriority w:val="99"/>
    <w:semiHidden/>
    <w:rsid w:val="009B423A"/>
    <w:rPr>
      <w:sz w:val="20"/>
      <w:szCs w:val="20"/>
    </w:rPr>
  </w:style>
  <w:style w:type="paragraph" w:styleId="CommentSubject">
    <w:name w:val="annotation subject"/>
    <w:basedOn w:val="CommentText"/>
    <w:next w:val="CommentText"/>
    <w:link w:val="CommentSubjectChar"/>
    <w:uiPriority w:val="99"/>
    <w:semiHidden/>
    <w:unhideWhenUsed/>
    <w:rsid w:val="009B423A"/>
    <w:rPr>
      <w:b/>
      <w:bCs/>
    </w:rPr>
  </w:style>
  <w:style w:type="character" w:customStyle="1" w:styleId="CommentSubjectChar">
    <w:name w:val="Comment Subject Char"/>
    <w:basedOn w:val="CommentTextChar"/>
    <w:link w:val="CommentSubject"/>
    <w:uiPriority w:val="99"/>
    <w:semiHidden/>
    <w:rsid w:val="009B423A"/>
    <w:rPr>
      <w:b/>
      <w:bCs/>
      <w:sz w:val="20"/>
      <w:szCs w:val="20"/>
    </w:rPr>
  </w:style>
  <w:style w:type="paragraph" w:styleId="BalloonText">
    <w:name w:val="Balloon Text"/>
    <w:basedOn w:val="Normal"/>
    <w:link w:val="BalloonTextChar"/>
    <w:uiPriority w:val="99"/>
    <w:semiHidden/>
    <w:unhideWhenUsed/>
    <w:rsid w:val="009B423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423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5</Pages>
  <Words>1214</Words>
  <Characters>6925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Campbell,David N</dc:creator>
  <cp:keywords/>
  <dc:description/>
  <cp:lastModifiedBy>Brown, James T. - ARS</cp:lastModifiedBy>
  <cp:revision>4</cp:revision>
  <dcterms:created xsi:type="dcterms:W3CDTF">2019-02-14T19:18:00Z</dcterms:created>
  <dcterms:modified xsi:type="dcterms:W3CDTF">2019-02-17T00:52:00Z</dcterms:modified>
</cp:coreProperties>
</file>