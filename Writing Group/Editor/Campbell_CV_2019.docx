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6A87" w14:textId="77777777" w:rsidR="006735F7" w:rsidRPr="001D3D12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  <w:jc w:val="center"/>
        <w:rPr>
          <w:bCs/>
        </w:rPr>
      </w:pPr>
      <w:r w:rsidRPr="001D3D12">
        <w:rPr>
          <w:bCs/>
        </w:rPr>
        <w:t>Curriculum Vitae</w:t>
      </w:r>
    </w:p>
    <w:p w14:paraId="2A44B734" w14:textId="0193E964" w:rsidR="006735F7" w:rsidRPr="001D3D12" w:rsidRDefault="00C125AB" w:rsidP="006735F7">
      <w:pPr>
        <w:pStyle w:val="Header"/>
        <w:pBdr>
          <w:bottom w:val="single" w:sz="12" w:space="1" w:color="auto"/>
        </w:pBdr>
        <w:tabs>
          <w:tab w:val="clear" w:pos="4320"/>
          <w:tab w:val="clear" w:pos="8640"/>
          <w:tab w:val="left" w:pos="1620"/>
        </w:tabs>
        <w:ind w:right="-36"/>
        <w:rPr>
          <w:bCs/>
        </w:rPr>
      </w:pPr>
      <w:r>
        <w:rPr>
          <w:bCs/>
        </w:rPr>
        <w:t>15 January 2019</w:t>
      </w:r>
    </w:p>
    <w:p w14:paraId="72129412" w14:textId="4758AF7E" w:rsidR="006735F7" w:rsidRPr="001D3D12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  <w:rPr>
          <w:bCs/>
        </w:rPr>
      </w:pP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  <w:t>(352) 294-</w:t>
      </w:r>
      <w:commentRangeStart w:id="0"/>
      <w:r w:rsidRPr="001D3D12">
        <w:rPr>
          <w:bCs/>
        </w:rPr>
        <w:t>3182</w:t>
      </w:r>
      <w:commentRangeEnd w:id="0"/>
      <w:r w:rsidR="003D002D">
        <w:rPr>
          <w:rStyle w:val="CommentReference"/>
        </w:rPr>
        <w:commentReference w:id="0"/>
      </w:r>
    </w:p>
    <w:p w14:paraId="66B0532E" w14:textId="57C73A16" w:rsidR="006735F7" w:rsidRPr="001D3D12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  <w:rPr>
          <w:bCs/>
          <w:sz w:val="8"/>
          <w:szCs w:val="8"/>
        </w:rPr>
      </w:pPr>
    </w:p>
    <w:p w14:paraId="0B6DE89F" w14:textId="27E4CA7B" w:rsidR="003D52D8" w:rsidRPr="001D3D12" w:rsidRDefault="006735F7" w:rsidP="006735F7">
      <w:pPr>
        <w:pStyle w:val="Header"/>
        <w:pBdr>
          <w:bottom w:val="single" w:sz="12" w:space="1" w:color="auto"/>
        </w:pBdr>
        <w:tabs>
          <w:tab w:val="clear" w:pos="4320"/>
          <w:tab w:val="clear" w:pos="8640"/>
          <w:tab w:val="left" w:pos="1620"/>
        </w:tabs>
        <w:ind w:right="-36"/>
        <w:rPr>
          <w:bCs/>
        </w:rPr>
      </w:pPr>
      <w:r w:rsidRPr="001D3D12">
        <w:rPr>
          <w:bCs/>
          <w:sz w:val="32"/>
          <w:szCs w:val="32"/>
        </w:rPr>
        <w:t>D</w:t>
      </w:r>
      <w:r w:rsidR="003D52D8" w:rsidRPr="001D3D12">
        <w:rPr>
          <w:bCs/>
          <w:sz w:val="32"/>
          <w:szCs w:val="32"/>
        </w:rPr>
        <w:t>avid Neil Campbell</w:t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  <w:sz w:val="32"/>
          <w:szCs w:val="32"/>
        </w:rPr>
        <w:tab/>
      </w:r>
      <w:r w:rsidRPr="001D3D12">
        <w:rPr>
          <w:bCs/>
        </w:rPr>
        <w:t>(352) 262-5545 (cell)</w:t>
      </w:r>
    </w:p>
    <w:p w14:paraId="430399C3" w14:textId="2A114485" w:rsidR="006735F7" w:rsidRPr="001D3D12" w:rsidRDefault="006735F7" w:rsidP="006735F7">
      <w:pPr>
        <w:pStyle w:val="Header"/>
        <w:pBdr>
          <w:bottom w:val="single" w:sz="12" w:space="1" w:color="auto"/>
        </w:pBdr>
        <w:tabs>
          <w:tab w:val="clear" w:pos="4320"/>
          <w:tab w:val="clear" w:pos="8640"/>
          <w:tab w:val="left" w:pos="1620"/>
        </w:tabs>
        <w:ind w:right="-36"/>
        <w:rPr>
          <w:bCs/>
          <w:sz w:val="8"/>
          <w:szCs w:val="8"/>
        </w:rPr>
      </w:pPr>
    </w:p>
    <w:p w14:paraId="00484901" w14:textId="4CE59B70" w:rsidR="006735F7" w:rsidRPr="001D3D12" w:rsidRDefault="006735F7" w:rsidP="006735F7">
      <w:pPr>
        <w:pStyle w:val="Header"/>
        <w:pBdr>
          <w:bottom w:val="single" w:sz="12" w:space="1" w:color="auto"/>
        </w:pBdr>
        <w:tabs>
          <w:tab w:val="clear" w:pos="4320"/>
          <w:tab w:val="clear" w:pos="8640"/>
          <w:tab w:val="left" w:pos="1620"/>
        </w:tabs>
        <w:ind w:right="-36"/>
        <w:rPr>
          <w:bCs/>
          <w:sz w:val="32"/>
          <w:szCs w:val="32"/>
        </w:rPr>
      </w:pP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</w:r>
      <w:r w:rsidRPr="001D3D12">
        <w:rPr>
          <w:bCs/>
        </w:rPr>
        <w:tab/>
        <w:t>campbell@ufl.edu</w:t>
      </w:r>
    </w:p>
    <w:p w14:paraId="2DD6170A" w14:textId="77777777" w:rsidR="006735F7" w:rsidRPr="00DF06E3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  <w:rPr>
          <w:bCs/>
        </w:rPr>
      </w:pPr>
    </w:p>
    <w:p w14:paraId="2B682581" w14:textId="77777777" w:rsidR="006735F7" w:rsidRPr="001D3D12" w:rsidRDefault="006735F7" w:rsidP="006735F7">
      <w:r w:rsidRPr="001D3D12">
        <w:t>University of Florida</w:t>
      </w:r>
    </w:p>
    <w:p w14:paraId="1AE3B2B8" w14:textId="32ACD4B0" w:rsidR="003D52D8" w:rsidRPr="001D3D12" w:rsidRDefault="003D52D8" w:rsidP="006735F7">
      <w:r w:rsidRPr="001D3D12">
        <w:t>Horticultural Sciences</w:t>
      </w:r>
      <w:r w:rsidRPr="001D3D12">
        <w:tab/>
      </w:r>
      <w:r w:rsidRPr="001D3D12">
        <w:tab/>
      </w:r>
      <w:r w:rsidRPr="001D3D12">
        <w:tab/>
      </w:r>
    </w:p>
    <w:p w14:paraId="2C4C0813" w14:textId="103C8F54" w:rsidR="003D52D8" w:rsidRPr="001D3D12" w:rsidRDefault="003D52D8" w:rsidP="006735F7">
      <w:r w:rsidRPr="001D3D12">
        <w:t>Fifield Hall, PO Box 110690</w:t>
      </w:r>
      <w:r w:rsidRPr="001D3D12">
        <w:tab/>
      </w:r>
    </w:p>
    <w:p w14:paraId="7BDE8276" w14:textId="286CD6F0" w:rsidR="003D52D8" w:rsidRPr="001D3D12" w:rsidRDefault="003D52D8" w:rsidP="006735F7">
      <w:pPr>
        <w:rPr>
          <w:bCs/>
        </w:rPr>
      </w:pPr>
      <w:r w:rsidRPr="001D3D12">
        <w:t xml:space="preserve">Gainesville, FL  32611 </w:t>
      </w:r>
      <w:r w:rsidRPr="001D3D12">
        <w:tab/>
      </w:r>
      <w:r w:rsidRPr="001D3D12">
        <w:tab/>
      </w:r>
      <w:r w:rsidRPr="001D3D12">
        <w:tab/>
      </w:r>
      <w:r w:rsidRPr="001D3D12">
        <w:tab/>
      </w:r>
      <w:r w:rsidRPr="001D3D12">
        <w:tab/>
      </w:r>
      <w:r w:rsidRPr="001D3D12">
        <w:tab/>
      </w:r>
    </w:p>
    <w:p w14:paraId="7074EF5A" w14:textId="53506F50" w:rsidR="003D52D8" w:rsidRPr="001D3D12" w:rsidRDefault="003D52D8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</w:p>
    <w:p w14:paraId="510F560B" w14:textId="37AA1048" w:rsidR="003D52D8" w:rsidRPr="001D3D12" w:rsidRDefault="003D52D8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  <w:rPr>
          <w:bCs/>
          <w:u w:val="single"/>
        </w:rPr>
      </w:pPr>
      <w:r w:rsidRPr="001D3D12">
        <w:rPr>
          <w:bCs/>
          <w:u w:val="single"/>
        </w:rPr>
        <w:t>Education</w:t>
      </w:r>
    </w:p>
    <w:p w14:paraId="123F71AD" w14:textId="77777777" w:rsidR="00AC4D8C" w:rsidRPr="001D3D12" w:rsidRDefault="00AC4D8C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  <w:rPr>
          <w:b/>
          <w:bCs/>
        </w:rPr>
      </w:pPr>
    </w:p>
    <w:p w14:paraId="0C815415" w14:textId="47E561F4" w:rsidR="006735F7" w:rsidRPr="001D3D12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  <w:r w:rsidRPr="001D3D12">
        <w:t>Doctor of Philosophy</w:t>
      </w:r>
      <w:r w:rsidR="00591BC3" w:rsidRPr="001D3D12">
        <w:t xml:space="preserve">, 2017-2021 (expected) </w:t>
      </w:r>
    </w:p>
    <w:p w14:paraId="3601E15E" w14:textId="1A52B136" w:rsidR="003D52D8" w:rsidRPr="001D3D12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  <w:r w:rsidRPr="001D3D12">
        <w:t>University of Florida</w:t>
      </w:r>
      <w:r w:rsidR="00591BC3" w:rsidRPr="001D3D12">
        <w:t xml:space="preserve">, </w:t>
      </w:r>
      <w:r w:rsidR="003D52D8" w:rsidRPr="001D3D12">
        <w:t>Horticultural Science</w:t>
      </w:r>
      <w:commentRangeStart w:id="1"/>
      <w:r w:rsidR="003D52D8" w:rsidRPr="001D3D12">
        <w:t>s</w:t>
      </w:r>
      <w:commentRangeEnd w:id="1"/>
      <w:r w:rsidR="00FA7045">
        <w:rPr>
          <w:rStyle w:val="CommentReference"/>
        </w:rPr>
        <w:commentReference w:id="1"/>
      </w:r>
      <w:r w:rsidR="003D52D8" w:rsidRPr="001D3D12">
        <w:tab/>
      </w:r>
    </w:p>
    <w:p w14:paraId="3ABBB3A7" w14:textId="4772A657" w:rsidR="006735F7" w:rsidRPr="001D3D12" w:rsidRDefault="006735F7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  <w:r w:rsidRPr="001D3D12">
        <w:t xml:space="preserve">Dissertation research: </w:t>
      </w:r>
      <w:r w:rsidR="00591BC3" w:rsidRPr="001D3D12">
        <w:t>Organic and sustainable perennial fruit production evaluating novel disease and insect management techniques and agroecological cover crop research.</w:t>
      </w:r>
    </w:p>
    <w:p w14:paraId="01E0FAAC" w14:textId="2760268B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  <w:r w:rsidRPr="001D3D12">
        <w:t>Advisor: Danielle Treadwell</w:t>
      </w:r>
      <w:r w:rsidR="00AC4D8C" w:rsidRPr="001D3D12">
        <w:t>, PhD</w:t>
      </w:r>
    </w:p>
    <w:p w14:paraId="7A590639" w14:textId="2305A5A7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</w:p>
    <w:p w14:paraId="2AB0B543" w14:textId="754A384E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620"/>
        </w:tabs>
        <w:ind w:right="-36"/>
      </w:pPr>
      <w:r w:rsidRPr="001D3D12">
        <w:t>Master of Science, 2011-2013</w:t>
      </w:r>
    </w:p>
    <w:p w14:paraId="012F959D" w14:textId="3F1708B5" w:rsidR="003D52D8" w:rsidRPr="001D3D12" w:rsidRDefault="003D52D8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>University of Florida, Agronomy</w:t>
      </w:r>
      <w:r w:rsidR="00591BC3" w:rsidRPr="001D3D12">
        <w:t xml:space="preserve"> Department</w:t>
      </w:r>
    </w:p>
    <w:p w14:paraId="3330AA56" w14:textId="15FBC92A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>Thesis title: Determining the agronomic and physiological characteristics of the castor plant (</w:t>
      </w:r>
      <w:r w:rsidRPr="001D3D12">
        <w:rPr>
          <w:i/>
        </w:rPr>
        <w:t xml:space="preserve">Ricinus </w:t>
      </w:r>
      <w:proofErr w:type="spellStart"/>
      <w:r w:rsidRPr="001D3D12">
        <w:rPr>
          <w:i/>
        </w:rPr>
        <w:t>communis</w:t>
      </w:r>
      <w:proofErr w:type="spellEnd"/>
      <w:r w:rsidRPr="001D3D12">
        <w:t xml:space="preserve"> L.): Developing a sustainable cropping system for Florida.</w:t>
      </w:r>
    </w:p>
    <w:p w14:paraId="7760FC9D" w14:textId="4BA55A55" w:rsidR="00AC4D8C" w:rsidRPr="001D3D12" w:rsidRDefault="00AC4D8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>Advisor: Diane Rowland, PhD</w:t>
      </w:r>
    </w:p>
    <w:p w14:paraId="2E8146C0" w14:textId="77777777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</w:p>
    <w:p w14:paraId="2649EB39" w14:textId="4EAC2E1B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>Bachelor of Health Science, 1997-2001</w:t>
      </w:r>
    </w:p>
    <w:p w14:paraId="198B5FEF" w14:textId="2E909D74" w:rsidR="003D52D8" w:rsidRPr="001D3D12" w:rsidRDefault="003D52D8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 xml:space="preserve">University of Florida, </w:t>
      </w:r>
      <w:commentRangeStart w:id="2"/>
      <w:r w:rsidRPr="001D3D12">
        <w:t>Rehabilitative S</w:t>
      </w:r>
      <w:r w:rsidR="00591BC3" w:rsidRPr="001D3D12">
        <w:t>ciences</w:t>
      </w:r>
      <w:commentRangeEnd w:id="2"/>
      <w:r w:rsidR="008C1FF4">
        <w:rPr>
          <w:rStyle w:val="CommentReference"/>
        </w:rPr>
        <w:commentReference w:id="2"/>
      </w:r>
    </w:p>
    <w:p w14:paraId="2DD66ABE" w14:textId="4AB64246" w:rsidR="00AC4D8C" w:rsidRPr="001D3D12" w:rsidRDefault="00AC4D8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>Thesis title: Osteopathy and Rehabilitative Services.</w:t>
      </w:r>
    </w:p>
    <w:p w14:paraId="571FA7AF" w14:textId="77777777" w:rsidR="00AC4D8C" w:rsidRPr="001D3D12" w:rsidRDefault="00AC4D8C" w:rsidP="00AC4D8C">
      <w:pPr>
        <w:pStyle w:val="Header"/>
        <w:tabs>
          <w:tab w:val="clear" w:pos="4320"/>
          <w:tab w:val="clear" w:pos="8640"/>
          <w:tab w:val="left" w:pos="1440"/>
        </w:tabs>
        <w:ind w:right="-36"/>
      </w:pPr>
      <w:r w:rsidRPr="001D3D12">
        <w:t>Graduated with High Honors</w:t>
      </w:r>
    </w:p>
    <w:p w14:paraId="09473C48" w14:textId="77777777" w:rsidR="00591BC3" w:rsidRPr="001D3D12" w:rsidRDefault="00591BC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</w:pPr>
    </w:p>
    <w:p w14:paraId="06C690C9" w14:textId="17C6157B" w:rsidR="003D52D8" w:rsidRPr="001D3D12" w:rsidRDefault="003D52D8" w:rsidP="006735F7">
      <w:pPr>
        <w:tabs>
          <w:tab w:val="left" w:pos="1440"/>
        </w:tabs>
        <w:ind w:right="-36"/>
        <w:rPr>
          <w:bCs/>
          <w:u w:val="single"/>
        </w:rPr>
      </w:pPr>
      <w:r w:rsidRPr="001D3D12">
        <w:rPr>
          <w:bCs/>
          <w:u w:val="single"/>
        </w:rPr>
        <w:t>Certifications</w:t>
      </w:r>
    </w:p>
    <w:p w14:paraId="2532CD20" w14:textId="77777777" w:rsidR="00AC4D8C" w:rsidRPr="001D3D12" w:rsidRDefault="00AC4D8C" w:rsidP="006735F7">
      <w:pPr>
        <w:tabs>
          <w:tab w:val="left" w:pos="1440"/>
        </w:tabs>
        <w:ind w:right="-36"/>
        <w:rPr>
          <w:b/>
          <w:bCs/>
        </w:rPr>
      </w:pPr>
    </w:p>
    <w:p w14:paraId="2D15DAA3" w14:textId="1BA1463C" w:rsidR="003D52D8" w:rsidRPr="001D3D12" w:rsidRDefault="003D52D8" w:rsidP="00AC4D8C">
      <w:pPr>
        <w:tabs>
          <w:tab w:val="left" w:pos="360"/>
        </w:tabs>
        <w:ind w:left="360" w:right="-36" w:hanging="360"/>
      </w:pPr>
      <w:r w:rsidRPr="001D3D12">
        <w:t>Food Safety Modernization Act</w:t>
      </w:r>
      <w:r w:rsidR="004A096E" w:rsidRPr="001D3D12">
        <w:t xml:space="preserve"> Trainer</w:t>
      </w:r>
      <w:r w:rsidRPr="001D3D12">
        <w:t xml:space="preserve">, Produce Safety Alliance, </w:t>
      </w:r>
      <w:r w:rsidR="004A096E" w:rsidRPr="001D3D12">
        <w:t xml:space="preserve">United States </w:t>
      </w:r>
      <w:r w:rsidRPr="001D3D12">
        <w:t>F</w:t>
      </w:r>
      <w:r w:rsidR="00AC4D8C" w:rsidRPr="001D3D12">
        <w:t xml:space="preserve">ood and Drug </w:t>
      </w:r>
      <w:r w:rsidR="004A096E" w:rsidRPr="001D3D12">
        <w:t>Administration</w:t>
      </w:r>
      <w:r w:rsidR="00AC4D8C" w:rsidRPr="001D3D12">
        <w:t>, 2017</w:t>
      </w:r>
    </w:p>
    <w:p w14:paraId="3A7163E3" w14:textId="71F154DA" w:rsidR="003D52D8" w:rsidRPr="001D3D12" w:rsidRDefault="003D52D8" w:rsidP="006735F7">
      <w:pPr>
        <w:tabs>
          <w:tab w:val="left" w:pos="1440"/>
        </w:tabs>
        <w:ind w:right="-36"/>
      </w:pPr>
      <w:r w:rsidRPr="001D3D12">
        <w:t>Restricted Use Pesticide Applicator License (PV42366)</w:t>
      </w:r>
      <w:r w:rsidR="00AC4D8C" w:rsidRPr="001D3D12">
        <w:t>, 2014</w:t>
      </w:r>
    </w:p>
    <w:p w14:paraId="2B11D44B" w14:textId="32D85FEA" w:rsidR="004A096E" w:rsidRPr="001D3D12" w:rsidRDefault="003D52D8" w:rsidP="006735F7">
      <w:pPr>
        <w:tabs>
          <w:tab w:val="left" w:pos="1440"/>
        </w:tabs>
        <w:ind w:right="-36"/>
      </w:pPr>
      <w:r w:rsidRPr="001D3D12">
        <w:t>Professional Manager Leadership Certificate</w:t>
      </w:r>
      <w:r w:rsidR="004A096E" w:rsidRPr="001D3D12">
        <w:t>, Georgetown University</w:t>
      </w:r>
      <w:r w:rsidR="00AC4D8C" w:rsidRPr="001D3D12">
        <w:t>, 2010</w:t>
      </w:r>
    </w:p>
    <w:p w14:paraId="660A14B7" w14:textId="05725FF2" w:rsidR="003D52D8" w:rsidRPr="001D3D12" w:rsidRDefault="003D52D8" w:rsidP="006735F7">
      <w:pPr>
        <w:tabs>
          <w:tab w:val="left" w:pos="1440"/>
        </w:tabs>
        <w:ind w:right="-36"/>
      </w:pPr>
      <w:r w:rsidRPr="001D3D12">
        <w:t>Certified Specialist of Wine</w:t>
      </w:r>
      <w:r w:rsidR="004A096E" w:rsidRPr="001D3D12">
        <w:t>, Society of Wine Educators</w:t>
      </w:r>
      <w:r w:rsidR="00AC4D8C" w:rsidRPr="001D3D12">
        <w:t>, 2008</w:t>
      </w:r>
    </w:p>
    <w:p w14:paraId="576C9A49" w14:textId="77777777" w:rsidR="003D52D8" w:rsidRPr="001D3D12" w:rsidRDefault="003D52D8" w:rsidP="006735F7">
      <w:pPr>
        <w:ind w:right="-36"/>
      </w:pPr>
    </w:p>
    <w:p w14:paraId="7C67C4F9" w14:textId="45F7AD39" w:rsidR="003D52D8" w:rsidRPr="001D3D12" w:rsidRDefault="001D3D12" w:rsidP="001D3D12">
      <w:pPr>
        <w:tabs>
          <w:tab w:val="left" w:pos="1800"/>
        </w:tabs>
        <w:rPr>
          <w:u w:val="single"/>
        </w:rPr>
      </w:pPr>
      <w:r w:rsidRPr="001D3D12">
        <w:rPr>
          <w:u w:val="single"/>
        </w:rPr>
        <w:t xml:space="preserve">Peer-Reviewed  </w:t>
      </w:r>
      <w:r w:rsidR="003D52D8" w:rsidRPr="001D3D12">
        <w:rPr>
          <w:u w:val="single"/>
        </w:rPr>
        <w:t>Publications</w:t>
      </w:r>
    </w:p>
    <w:p w14:paraId="393A9160" w14:textId="77777777" w:rsidR="006F7B0C" w:rsidRPr="001D3D12" w:rsidRDefault="006F7B0C" w:rsidP="006735F7">
      <w:pPr>
        <w:tabs>
          <w:tab w:val="left" w:pos="1800"/>
        </w:tabs>
        <w:rPr>
          <w:b/>
        </w:rPr>
      </w:pPr>
    </w:p>
    <w:p w14:paraId="2FD54322" w14:textId="19EC15E7" w:rsidR="003D52D8" w:rsidRPr="001D3D12" w:rsidRDefault="00F0406E" w:rsidP="006735F7">
      <w:pPr>
        <w:tabs>
          <w:tab w:val="left" w:pos="1800"/>
        </w:tabs>
      </w:pPr>
      <w:commentRangeStart w:id="3"/>
      <w:r w:rsidRPr="001D3D12">
        <w:rPr>
          <w:b/>
        </w:rPr>
        <w:t>Campbell D</w:t>
      </w:r>
      <w:commentRangeEnd w:id="3"/>
      <w:r w:rsidR="003D002D">
        <w:rPr>
          <w:rStyle w:val="CommentReference"/>
        </w:rPr>
        <w:commentReference w:id="3"/>
      </w:r>
      <w:r w:rsidR="003D52D8" w:rsidRPr="001D3D12">
        <w:t xml:space="preserve">, </w:t>
      </w:r>
      <w:r w:rsidRPr="001D3D12">
        <w:t>D Treadwell,</w:t>
      </w:r>
      <w:r w:rsidR="003D52D8" w:rsidRPr="001D3D12">
        <w:t xml:space="preserve"> </w:t>
      </w:r>
      <w:r w:rsidRPr="001D3D12">
        <w:t xml:space="preserve">J </w:t>
      </w:r>
      <w:r w:rsidR="003D52D8" w:rsidRPr="001D3D12">
        <w:t>Melgar</w:t>
      </w:r>
      <w:r w:rsidRPr="001D3D12">
        <w:t xml:space="preserve">, and D </w:t>
      </w:r>
      <w:r w:rsidR="003D52D8" w:rsidRPr="001D3D12">
        <w:t xml:space="preserve">Chavez. 2018. How to </w:t>
      </w:r>
      <w:r w:rsidR="007819C4" w:rsidRPr="001D3D12">
        <w:t>u</w:t>
      </w:r>
      <w:r w:rsidR="003D52D8" w:rsidRPr="001D3D12">
        <w:t xml:space="preserve">se </w:t>
      </w:r>
      <w:r w:rsidR="007819C4" w:rsidRPr="001D3D12">
        <w:t>p</w:t>
      </w:r>
      <w:r w:rsidR="003D52D8" w:rsidRPr="001D3D12">
        <w:t xml:space="preserve">aper </w:t>
      </w:r>
      <w:r w:rsidR="007819C4" w:rsidRPr="001D3D12">
        <w:t>b</w:t>
      </w:r>
      <w:r w:rsidR="003D52D8" w:rsidRPr="001D3D12">
        <w:t xml:space="preserve">ags to </w:t>
      </w:r>
      <w:r w:rsidR="007819C4" w:rsidRPr="001D3D12">
        <w:t>p</w:t>
      </w:r>
      <w:r w:rsidR="003D52D8" w:rsidRPr="001D3D12">
        <w:t xml:space="preserve">rotect </w:t>
      </w:r>
      <w:r w:rsidR="008E6DA8" w:rsidRPr="001D3D12">
        <w:t>organic</w:t>
      </w:r>
      <w:r w:rsidR="003D52D8" w:rsidRPr="001D3D12">
        <w:t xml:space="preserve"> </w:t>
      </w:r>
      <w:r w:rsidR="007819C4" w:rsidRPr="001D3D12">
        <w:t>p</w:t>
      </w:r>
      <w:r w:rsidR="003D52D8" w:rsidRPr="001D3D12">
        <w:t xml:space="preserve">eaches from </w:t>
      </w:r>
      <w:r w:rsidR="007819C4" w:rsidRPr="001D3D12">
        <w:t>i</w:t>
      </w:r>
      <w:r w:rsidR="003D52D8" w:rsidRPr="001D3D12">
        <w:t xml:space="preserve">nsects and </w:t>
      </w:r>
      <w:r w:rsidR="007819C4" w:rsidRPr="001D3D12">
        <w:t>d</w:t>
      </w:r>
      <w:r w:rsidR="003D52D8" w:rsidRPr="001D3D12">
        <w:t>iseases in t</w:t>
      </w:r>
      <w:r w:rsidR="004A096E" w:rsidRPr="001D3D12">
        <w:t xml:space="preserve">he </w:t>
      </w:r>
      <w:r w:rsidR="007819C4" w:rsidRPr="001D3D12">
        <w:t>s</w:t>
      </w:r>
      <w:r w:rsidR="004A096E" w:rsidRPr="001D3D12">
        <w:t xml:space="preserve">outheastern United States. </w:t>
      </w:r>
      <w:proofErr w:type="spellStart"/>
      <w:r w:rsidR="003D52D8" w:rsidRPr="001D3D12">
        <w:t>eXtension</w:t>
      </w:r>
      <w:proofErr w:type="spellEnd"/>
      <w:r w:rsidR="003D52D8" w:rsidRPr="001D3D12">
        <w:t xml:space="preserve"> </w:t>
      </w:r>
      <w:proofErr w:type="spellStart"/>
      <w:r w:rsidR="003D52D8" w:rsidRPr="001D3D12">
        <w:t>eOrganic</w:t>
      </w:r>
      <w:proofErr w:type="spellEnd"/>
      <w:r w:rsidR="003D4EC3" w:rsidRPr="001D3D12">
        <w:t xml:space="preserve">. </w:t>
      </w:r>
      <w:r w:rsidR="006F7B0C" w:rsidRPr="001D3D12">
        <w:t>Available o</w:t>
      </w:r>
      <w:r w:rsidR="003D4EC3" w:rsidRPr="001D3D12">
        <w:t>nline</w:t>
      </w:r>
      <w:r w:rsidR="006F7B0C" w:rsidRPr="001D3D12">
        <w:t xml:space="preserve"> at</w:t>
      </w:r>
      <w:r w:rsidR="003D4EC3" w:rsidRPr="001D3D12">
        <w:t xml:space="preserve">: </w:t>
      </w:r>
      <w:hyperlink r:id="rId10" w:history="1">
        <w:r w:rsidR="003D4EC3" w:rsidRPr="001D3D12">
          <w:rPr>
            <w:rStyle w:val="Hyperlink"/>
            <w:color w:val="auto"/>
          </w:rPr>
          <w:t>https://articles.extension.org/pages/74721/how-to-use-paper-bags-to-protect-organic-peaches-from-insects-and-diseases-in-the-southeastern-unite</w:t>
        </w:r>
      </w:hyperlink>
      <w:r w:rsidR="003D52D8" w:rsidRPr="001D3D12">
        <w:t>.</w:t>
      </w:r>
      <w:r w:rsidR="003D4EC3" w:rsidRPr="001D3D12">
        <w:t xml:space="preserve"> </w:t>
      </w:r>
    </w:p>
    <w:p w14:paraId="237D449F" w14:textId="77777777" w:rsidR="003D52D8" w:rsidRPr="001D3D12" w:rsidRDefault="003D52D8" w:rsidP="006735F7">
      <w:pPr>
        <w:tabs>
          <w:tab w:val="left" w:pos="1800"/>
        </w:tabs>
      </w:pPr>
    </w:p>
    <w:p w14:paraId="17BE565D" w14:textId="483498CF" w:rsidR="003D52D8" w:rsidRPr="001D3D12" w:rsidRDefault="001D3D12" w:rsidP="006735F7">
      <w:pPr>
        <w:tabs>
          <w:tab w:val="left" w:pos="1800"/>
        </w:tabs>
      </w:pPr>
      <w:r>
        <w:rPr>
          <w:b/>
        </w:rPr>
        <w:lastRenderedPageBreak/>
        <w:t>Campbell</w:t>
      </w:r>
      <w:r w:rsidR="004A096E" w:rsidRPr="001D3D12">
        <w:rPr>
          <w:b/>
        </w:rPr>
        <w:t xml:space="preserve"> D</w:t>
      </w:r>
      <w:r w:rsidR="003D52D8" w:rsidRPr="001D3D12">
        <w:t xml:space="preserve">, </w:t>
      </w:r>
      <w:r w:rsidR="00F0406E" w:rsidRPr="001D3D12">
        <w:t xml:space="preserve">N </w:t>
      </w:r>
      <w:proofErr w:type="spellStart"/>
      <w:r w:rsidR="003D52D8" w:rsidRPr="001D3D12">
        <w:t>Chae</w:t>
      </w:r>
      <w:proofErr w:type="spellEnd"/>
      <w:r w:rsidR="003D52D8" w:rsidRPr="001D3D12">
        <w:t>-In,</w:t>
      </w:r>
      <w:r w:rsidR="00F0406E" w:rsidRPr="001D3D12">
        <w:t xml:space="preserve"> DL</w:t>
      </w:r>
      <w:r w:rsidR="003D52D8" w:rsidRPr="001D3D12">
        <w:t xml:space="preserve"> Rowland, </w:t>
      </w:r>
      <w:r w:rsidR="00F0406E" w:rsidRPr="001D3D12">
        <w:t xml:space="preserve">R </w:t>
      </w:r>
      <w:r w:rsidR="003D52D8" w:rsidRPr="001D3D12">
        <w:t xml:space="preserve">Schnell, </w:t>
      </w:r>
      <w:r w:rsidR="00F0406E" w:rsidRPr="001D3D12">
        <w:t xml:space="preserve">JA </w:t>
      </w:r>
      <w:r w:rsidR="003D52D8" w:rsidRPr="001D3D12">
        <w:t xml:space="preserve">Ferrell, </w:t>
      </w:r>
      <w:r w:rsidR="004A096E" w:rsidRPr="001D3D12">
        <w:t xml:space="preserve">and </w:t>
      </w:r>
      <w:r w:rsidR="00F0406E" w:rsidRPr="001D3D12">
        <w:t xml:space="preserve">AC </w:t>
      </w:r>
      <w:proofErr w:type="spellStart"/>
      <w:r w:rsidR="00F0406E" w:rsidRPr="001D3D12">
        <w:t>Wilkie</w:t>
      </w:r>
      <w:proofErr w:type="spellEnd"/>
      <w:r w:rsidR="004A096E" w:rsidRPr="001D3D12">
        <w:t xml:space="preserve">. 2015. </w:t>
      </w:r>
      <w:r w:rsidR="003D52D8" w:rsidRPr="001D3D12">
        <w:t>Development of a regional specific crop coefficient (Kc) for castor (</w:t>
      </w:r>
      <w:r w:rsidR="003D52D8" w:rsidRPr="001D3D12">
        <w:rPr>
          <w:i/>
        </w:rPr>
        <w:t xml:space="preserve">Ricinus </w:t>
      </w:r>
      <w:proofErr w:type="spellStart"/>
      <w:r w:rsidR="003D52D8" w:rsidRPr="001D3D12">
        <w:rPr>
          <w:i/>
        </w:rPr>
        <w:t>communis</w:t>
      </w:r>
      <w:proofErr w:type="spellEnd"/>
      <w:r w:rsidR="003D52D8" w:rsidRPr="001D3D12">
        <w:t xml:space="preserve"> L.) in Florida, US</w:t>
      </w:r>
      <w:r w:rsidR="004A096E" w:rsidRPr="001D3D12">
        <w:t>A by using the sap flow method.</w:t>
      </w:r>
      <w:r w:rsidR="003D52D8" w:rsidRPr="001D3D12">
        <w:t xml:space="preserve"> </w:t>
      </w:r>
      <w:r w:rsidR="004A096E" w:rsidRPr="001D3D12">
        <w:t xml:space="preserve">Industrial Crops and Products. </w:t>
      </w:r>
      <w:r w:rsidR="003D52D8" w:rsidRPr="001D3D12">
        <w:t>74</w:t>
      </w:r>
      <w:r w:rsidR="004A096E" w:rsidRPr="001D3D12">
        <w:t>: 465-471.</w:t>
      </w:r>
    </w:p>
    <w:p w14:paraId="7C03F603" w14:textId="77777777" w:rsidR="003D52D8" w:rsidRPr="001D3D12" w:rsidRDefault="003D52D8" w:rsidP="006735F7">
      <w:pPr>
        <w:tabs>
          <w:tab w:val="left" w:pos="1800"/>
        </w:tabs>
      </w:pPr>
    </w:p>
    <w:p w14:paraId="3F01D530" w14:textId="17443EF4" w:rsidR="003D52D8" w:rsidRPr="001D3D12" w:rsidRDefault="001D3D12" w:rsidP="006735F7">
      <w:pPr>
        <w:tabs>
          <w:tab w:val="left" w:pos="1800"/>
        </w:tabs>
      </w:pPr>
      <w:r>
        <w:t>Adams</w:t>
      </w:r>
      <w:r w:rsidR="00F0406E" w:rsidRPr="001D3D12">
        <w:t xml:space="preserve"> C</w:t>
      </w:r>
      <w:r w:rsidR="003D52D8" w:rsidRPr="001D3D12">
        <w:t xml:space="preserve">B, </w:t>
      </w:r>
      <w:r w:rsidR="00F0406E" w:rsidRPr="001D3D12">
        <w:t xml:space="preserve">JE </w:t>
      </w:r>
      <w:r w:rsidR="003D52D8" w:rsidRPr="001D3D12">
        <w:t xml:space="preserve">Erickson, </w:t>
      </w:r>
      <w:r w:rsidR="00F0406E" w:rsidRPr="001D3D12">
        <w:rPr>
          <w:b/>
        </w:rPr>
        <w:t xml:space="preserve">DN </w:t>
      </w:r>
      <w:r w:rsidR="003D52D8" w:rsidRPr="001D3D12">
        <w:rPr>
          <w:b/>
        </w:rPr>
        <w:t>Campbell</w:t>
      </w:r>
      <w:r w:rsidR="003D52D8" w:rsidRPr="001D3D12">
        <w:t>,</w:t>
      </w:r>
      <w:r w:rsidR="00F0406E" w:rsidRPr="001D3D12">
        <w:t xml:space="preserve"> MP</w:t>
      </w:r>
      <w:r w:rsidR="003D52D8" w:rsidRPr="001D3D12">
        <w:t xml:space="preserve"> Singh, </w:t>
      </w:r>
      <w:r w:rsidR="00DA2138" w:rsidRPr="001D3D12">
        <w:t xml:space="preserve">and </w:t>
      </w:r>
      <w:r w:rsidR="00F0406E" w:rsidRPr="001D3D12">
        <w:t xml:space="preserve">JP </w:t>
      </w:r>
      <w:proofErr w:type="spellStart"/>
      <w:r w:rsidR="003D52D8" w:rsidRPr="001D3D12">
        <w:t>Rebolledo</w:t>
      </w:r>
      <w:proofErr w:type="spellEnd"/>
      <w:r w:rsidR="003D52D8" w:rsidRPr="001D3D12">
        <w:t xml:space="preserve">. </w:t>
      </w:r>
      <w:r w:rsidR="00DA2138" w:rsidRPr="001D3D12">
        <w:t xml:space="preserve">2015. </w:t>
      </w:r>
      <w:r w:rsidR="003D52D8" w:rsidRPr="001D3D12">
        <w:t>Effects of row spacing and population dens</w:t>
      </w:r>
      <w:r w:rsidR="00DA2138" w:rsidRPr="001D3D12">
        <w:t xml:space="preserve">ity on yield of sweet sorghum: </w:t>
      </w:r>
      <w:r w:rsidR="001924DE" w:rsidRPr="001D3D12">
        <w:t>A</w:t>
      </w:r>
      <w:r w:rsidR="003D52D8" w:rsidRPr="001D3D12">
        <w:t>pplications for harvesting as billets.</w:t>
      </w:r>
      <w:r w:rsidR="007819C4" w:rsidRPr="001D3D12">
        <w:t xml:space="preserve"> Agronomy. </w:t>
      </w:r>
      <w:r w:rsidR="003D52D8" w:rsidRPr="001D3D12">
        <w:t>107</w:t>
      </w:r>
      <w:r w:rsidR="00DA2138" w:rsidRPr="001D3D12">
        <w:t>:</w:t>
      </w:r>
      <w:r w:rsidR="003D52D8" w:rsidRPr="001D3D12">
        <w:t xml:space="preserve"> 1831-1836.</w:t>
      </w:r>
    </w:p>
    <w:p w14:paraId="445C7545" w14:textId="77777777" w:rsidR="003D52D8" w:rsidRPr="001D3D12" w:rsidRDefault="003D52D8" w:rsidP="006735F7">
      <w:pPr>
        <w:tabs>
          <w:tab w:val="left" w:pos="1800"/>
        </w:tabs>
      </w:pPr>
    </w:p>
    <w:p w14:paraId="2A0BA1F3" w14:textId="76F6521F" w:rsidR="003D52D8" w:rsidRPr="001D3D12" w:rsidRDefault="001D3D12" w:rsidP="006735F7">
      <w:pPr>
        <w:tabs>
          <w:tab w:val="left" w:pos="1800"/>
        </w:tabs>
      </w:pPr>
      <w:r>
        <w:rPr>
          <w:b/>
        </w:rPr>
        <w:t>Campbell</w:t>
      </w:r>
      <w:r w:rsidR="00F0406E" w:rsidRPr="001D3D12">
        <w:rPr>
          <w:b/>
        </w:rPr>
        <w:t xml:space="preserve"> D</w:t>
      </w:r>
      <w:r w:rsidR="003D52D8" w:rsidRPr="001D3D12">
        <w:t xml:space="preserve">, </w:t>
      </w:r>
      <w:r w:rsidR="00F0406E" w:rsidRPr="001D3D12">
        <w:t>DL Rowland</w:t>
      </w:r>
      <w:r w:rsidR="003D52D8" w:rsidRPr="001D3D12">
        <w:t xml:space="preserve">, </w:t>
      </w:r>
      <w:r w:rsidR="00F0406E" w:rsidRPr="001D3D12">
        <w:t>R Schnell</w:t>
      </w:r>
      <w:r w:rsidR="003D52D8" w:rsidRPr="001D3D12">
        <w:t xml:space="preserve">, </w:t>
      </w:r>
      <w:r w:rsidR="00F0406E" w:rsidRPr="001D3D12">
        <w:t xml:space="preserve">JA </w:t>
      </w:r>
      <w:r w:rsidR="003D52D8" w:rsidRPr="001D3D12">
        <w:t xml:space="preserve">Ferrell, </w:t>
      </w:r>
      <w:r w:rsidR="00DA2138" w:rsidRPr="001D3D12">
        <w:t xml:space="preserve">and </w:t>
      </w:r>
      <w:r w:rsidR="00F0406E" w:rsidRPr="001D3D12">
        <w:t xml:space="preserve">AC </w:t>
      </w:r>
      <w:proofErr w:type="spellStart"/>
      <w:r w:rsidR="00F0406E" w:rsidRPr="001D3D12">
        <w:t>Wilkie</w:t>
      </w:r>
      <w:proofErr w:type="spellEnd"/>
      <w:r w:rsidR="003D52D8" w:rsidRPr="001D3D12">
        <w:t xml:space="preserve">. </w:t>
      </w:r>
      <w:r w:rsidR="00DA2138" w:rsidRPr="001D3D12">
        <w:t xml:space="preserve">2014. </w:t>
      </w:r>
      <w:r w:rsidR="003D52D8" w:rsidRPr="001D3D12">
        <w:t xml:space="preserve">Developing a </w:t>
      </w:r>
      <w:r w:rsidR="007819C4" w:rsidRPr="001D3D12">
        <w:t>c</w:t>
      </w:r>
      <w:r w:rsidR="003D52D8" w:rsidRPr="001D3D12">
        <w:t>astor (</w:t>
      </w:r>
      <w:r w:rsidR="003D52D8" w:rsidRPr="001D3D12">
        <w:rPr>
          <w:i/>
        </w:rPr>
        <w:t xml:space="preserve">Ricinus </w:t>
      </w:r>
      <w:proofErr w:type="spellStart"/>
      <w:r w:rsidR="003D52D8" w:rsidRPr="001D3D12">
        <w:rPr>
          <w:i/>
        </w:rPr>
        <w:t>communis</w:t>
      </w:r>
      <w:proofErr w:type="spellEnd"/>
      <w:r w:rsidR="007819C4" w:rsidRPr="001D3D12">
        <w:t xml:space="preserve"> L.) p</w:t>
      </w:r>
      <w:r w:rsidR="003D52D8" w:rsidRPr="001D3D12">
        <w:t>rod</w:t>
      </w:r>
      <w:r w:rsidR="00DA2138" w:rsidRPr="001D3D12">
        <w:t xml:space="preserve">uction </w:t>
      </w:r>
      <w:r w:rsidR="007819C4" w:rsidRPr="001D3D12">
        <w:t>s</w:t>
      </w:r>
      <w:r w:rsidR="00DA2138" w:rsidRPr="001D3D12">
        <w:t>ystem in Florida, U.S.:</w:t>
      </w:r>
      <w:r w:rsidR="007819C4" w:rsidRPr="001D3D12">
        <w:t xml:space="preserve"> </w:t>
      </w:r>
      <w:r w:rsidR="001924DE" w:rsidRPr="001D3D12">
        <w:t>E</w:t>
      </w:r>
      <w:r w:rsidR="003D52D8" w:rsidRPr="001D3D12">
        <w:t xml:space="preserve">valuating </w:t>
      </w:r>
      <w:r w:rsidR="007819C4" w:rsidRPr="001D3D12">
        <w:t>crop p</w:t>
      </w:r>
      <w:r w:rsidR="003D52D8" w:rsidRPr="001D3D12">
        <w:t>henol</w:t>
      </w:r>
      <w:r w:rsidR="00DA2138" w:rsidRPr="001D3D12">
        <w:t xml:space="preserve">ogy and </w:t>
      </w:r>
      <w:r w:rsidR="007819C4" w:rsidRPr="001D3D12">
        <w:t>response to m</w:t>
      </w:r>
      <w:r w:rsidR="00DA2138" w:rsidRPr="001D3D12">
        <w:t>anagement.</w:t>
      </w:r>
      <w:r w:rsidR="003D52D8" w:rsidRPr="001D3D12">
        <w:t xml:space="preserve"> Industrial Crops and Products. 53</w:t>
      </w:r>
      <w:r w:rsidR="00DA2138" w:rsidRPr="001D3D12">
        <w:t>:</w:t>
      </w:r>
      <w:r w:rsidR="003D52D8" w:rsidRPr="001D3D12">
        <w:t xml:space="preserve"> 217-227</w:t>
      </w:r>
      <w:r w:rsidR="00DA2138" w:rsidRPr="001D3D12">
        <w:t>.</w:t>
      </w:r>
    </w:p>
    <w:p w14:paraId="1B509E81" w14:textId="77777777" w:rsidR="003D52D8" w:rsidRPr="001D3D12" w:rsidRDefault="003D52D8" w:rsidP="006735F7">
      <w:pPr>
        <w:tabs>
          <w:tab w:val="left" w:pos="1800"/>
        </w:tabs>
      </w:pPr>
    </w:p>
    <w:p w14:paraId="0F1E39F2" w14:textId="0DFEF541" w:rsidR="003D52D8" w:rsidRPr="001D3D12" w:rsidRDefault="001D3D12" w:rsidP="006735F7">
      <w:pPr>
        <w:tabs>
          <w:tab w:val="left" w:pos="1800"/>
        </w:tabs>
      </w:pPr>
      <w:r>
        <w:rPr>
          <w:b/>
        </w:rPr>
        <w:t>Campbell</w:t>
      </w:r>
      <w:r w:rsidR="004A096E" w:rsidRPr="001D3D12">
        <w:rPr>
          <w:b/>
        </w:rPr>
        <w:t xml:space="preserve"> D</w:t>
      </w:r>
      <w:r w:rsidR="003D52D8" w:rsidRPr="001D3D12">
        <w:t xml:space="preserve">, </w:t>
      </w:r>
      <w:r w:rsidR="00F0406E" w:rsidRPr="001D3D12">
        <w:t xml:space="preserve">DL </w:t>
      </w:r>
      <w:r w:rsidR="003D52D8" w:rsidRPr="001D3D12">
        <w:t xml:space="preserve">Rowland, </w:t>
      </w:r>
      <w:r w:rsidR="00F0406E" w:rsidRPr="001D3D12">
        <w:t xml:space="preserve">JA </w:t>
      </w:r>
      <w:r w:rsidR="003D52D8" w:rsidRPr="001D3D12">
        <w:t xml:space="preserve">Ferrell, </w:t>
      </w:r>
      <w:r w:rsidR="00DA2138" w:rsidRPr="001D3D12">
        <w:t xml:space="preserve">and </w:t>
      </w:r>
      <w:r w:rsidR="00F0406E" w:rsidRPr="001D3D12">
        <w:t xml:space="preserve">AC </w:t>
      </w:r>
      <w:proofErr w:type="spellStart"/>
      <w:r w:rsidR="003D52D8" w:rsidRPr="001D3D12">
        <w:t>Wilkie</w:t>
      </w:r>
      <w:proofErr w:type="spellEnd"/>
      <w:r w:rsidR="003D52D8" w:rsidRPr="001D3D12">
        <w:t>.</w:t>
      </w:r>
      <w:r w:rsidR="00DA2138" w:rsidRPr="001D3D12">
        <w:t xml:space="preserve"> 2012. </w:t>
      </w:r>
      <w:r w:rsidR="003D52D8" w:rsidRPr="001D3D12">
        <w:t xml:space="preserve">Determining the </w:t>
      </w:r>
      <w:r w:rsidR="007819C4" w:rsidRPr="001D3D12">
        <w:t>a</w:t>
      </w:r>
      <w:r w:rsidR="003D52D8" w:rsidRPr="001D3D12">
        <w:t xml:space="preserve">gronomic and </w:t>
      </w:r>
      <w:r w:rsidR="007819C4" w:rsidRPr="001D3D12">
        <w:t>p</w:t>
      </w:r>
      <w:r w:rsidR="003D52D8" w:rsidRPr="001D3D12">
        <w:t xml:space="preserve">hysiological </w:t>
      </w:r>
      <w:r w:rsidR="007819C4" w:rsidRPr="001D3D12">
        <w:t>c</w:t>
      </w:r>
      <w:r w:rsidR="003D52D8" w:rsidRPr="001D3D12">
        <w:t xml:space="preserve">haracteristics of the </w:t>
      </w:r>
      <w:r w:rsidR="007819C4" w:rsidRPr="001D3D12">
        <w:t>c</w:t>
      </w:r>
      <w:r w:rsidR="003D52D8" w:rsidRPr="001D3D12">
        <w:t xml:space="preserve">astor </w:t>
      </w:r>
      <w:r w:rsidR="007819C4" w:rsidRPr="001D3D12">
        <w:t>p</w:t>
      </w:r>
      <w:r w:rsidR="003D52D8" w:rsidRPr="001D3D12">
        <w:t>lant (</w:t>
      </w:r>
      <w:r w:rsidR="003D52D8" w:rsidRPr="001D3D12">
        <w:rPr>
          <w:i/>
        </w:rPr>
        <w:t xml:space="preserve">Ricinus </w:t>
      </w:r>
      <w:proofErr w:type="spellStart"/>
      <w:r w:rsidR="003D52D8" w:rsidRPr="001D3D12">
        <w:rPr>
          <w:i/>
        </w:rPr>
        <w:t>communis</w:t>
      </w:r>
      <w:proofErr w:type="spellEnd"/>
      <w:r w:rsidR="003D52D8" w:rsidRPr="001D3D12">
        <w:t xml:space="preserve"> L.): </w:t>
      </w:r>
      <w:r w:rsidR="001924DE" w:rsidRPr="001D3D12">
        <w:t>D</w:t>
      </w:r>
      <w:r w:rsidR="003D52D8" w:rsidRPr="001D3D12">
        <w:t xml:space="preserve">eveloping a </w:t>
      </w:r>
      <w:r w:rsidR="007819C4" w:rsidRPr="001D3D12">
        <w:t>s</w:t>
      </w:r>
      <w:r w:rsidR="003D52D8" w:rsidRPr="001D3D12">
        <w:t>ustainab</w:t>
      </w:r>
      <w:r w:rsidR="00DA2138" w:rsidRPr="001D3D12">
        <w:t xml:space="preserve">le </w:t>
      </w:r>
      <w:r w:rsidR="007819C4" w:rsidRPr="001D3D12">
        <w:t>c</w:t>
      </w:r>
      <w:r w:rsidR="00DA2138" w:rsidRPr="001D3D12">
        <w:t xml:space="preserve">ropping </w:t>
      </w:r>
      <w:r w:rsidR="007819C4" w:rsidRPr="001D3D12">
        <w:t>s</w:t>
      </w:r>
      <w:r w:rsidR="00DA2138" w:rsidRPr="001D3D12">
        <w:t>ystem for Florida.</w:t>
      </w:r>
      <w:r w:rsidR="003D52D8" w:rsidRPr="001D3D12">
        <w:t xml:space="preserve"> Proceedings from the 126th Annual</w:t>
      </w:r>
      <w:r w:rsidR="00DA2138" w:rsidRPr="001D3D12">
        <w:t xml:space="preserve"> Florida State Horticultural Society</w:t>
      </w:r>
      <w:r w:rsidR="003D52D8" w:rsidRPr="001D3D12">
        <w:t xml:space="preserve"> Meeting</w:t>
      </w:r>
      <w:r w:rsidR="007819C4" w:rsidRPr="001D3D12">
        <w:t>.</w:t>
      </w:r>
      <w:r w:rsidR="003D52D8" w:rsidRPr="001D3D12">
        <w:t xml:space="preserve"> 12</w:t>
      </w:r>
      <w:r w:rsidR="00DA2138" w:rsidRPr="001D3D12">
        <w:t>5</w:t>
      </w:r>
      <w:r w:rsidR="00892112" w:rsidRPr="001D3D12">
        <w:t>: 364-365.</w:t>
      </w:r>
    </w:p>
    <w:p w14:paraId="58A2AA4A" w14:textId="77777777" w:rsidR="00892112" w:rsidRPr="001D3D12" w:rsidRDefault="00892112" w:rsidP="006735F7">
      <w:pPr>
        <w:tabs>
          <w:tab w:val="left" w:pos="1800"/>
        </w:tabs>
      </w:pPr>
    </w:p>
    <w:p w14:paraId="03E3A23B" w14:textId="4C837373" w:rsidR="001A50BF" w:rsidRPr="001D3D12" w:rsidRDefault="001A50BF" w:rsidP="006735F7">
      <w:pPr>
        <w:tabs>
          <w:tab w:val="left" w:pos="1800"/>
        </w:tabs>
        <w:rPr>
          <w:u w:val="single"/>
        </w:rPr>
      </w:pPr>
      <w:r w:rsidRPr="001D3D12">
        <w:rPr>
          <w:u w:val="single"/>
        </w:rPr>
        <w:t>Extension Publications</w:t>
      </w:r>
    </w:p>
    <w:p w14:paraId="69F0E24F" w14:textId="77777777" w:rsidR="00F0406E" w:rsidRPr="001D3D12" w:rsidRDefault="00F0406E" w:rsidP="006735F7">
      <w:pPr>
        <w:tabs>
          <w:tab w:val="left" w:pos="1800"/>
        </w:tabs>
        <w:rPr>
          <w:b/>
        </w:rPr>
      </w:pPr>
    </w:p>
    <w:p w14:paraId="4ED3662F" w14:textId="56B0C0CE" w:rsidR="001A50BF" w:rsidRPr="001D3D12" w:rsidRDefault="001D3D12" w:rsidP="006735F7">
      <w:pPr>
        <w:tabs>
          <w:tab w:val="left" w:pos="1800"/>
        </w:tabs>
      </w:pPr>
      <w:r>
        <w:rPr>
          <w:b/>
        </w:rPr>
        <w:t>Campbell</w:t>
      </w:r>
      <w:r w:rsidR="001A50BF" w:rsidRPr="001D3D12">
        <w:rPr>
          <w:b/>
        </w:rPr>
        <w:t xml:space="preserve"> D</w:t>
      </w:r>
      <w:r w:rsidR="001A50BF" w:rsidRPr="001D3D12">
        <w:t>, R S</w:t>
      </w:r>
      <w:r>
        <w:t>chnell,</w:t>
      </w:r>
      <w:r w:rsidR="001A50BF" w:rsidRPr="001D3D12">
        <w:t xml:space="preserve"> and </w:t>
      </w:r>
      <w:r>
        <w:t xml:space="preserve">D </w:t>
      </w:r>
      <w:r w:rsidR="001A50BF" w:rsidRPr="001D3D12">
        <w:t>Rowland. 2011. Castor Cropping System Research. University of Florida Agronomy Department Grower Bulletin.</w:t>
      </w:r>
      <w:r>
        <w:t xml:space="preserve"> 2 pgs.</w:t>
      </w:r>
    </w:p>
    <w:p w14:paraId="15A1B396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66EABD77" w14:textId="72BEBA22" w:rsidR="003D52D8" w:rsidRPr="001D3D12" w:rsidRDefault="001D3D12" w:rsidP="001D3D12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  <w:u w:val="single"/>
        </w:rPr>
      </w:pPr>
      <w:commentRangeStart w:id="4"/>
      <w:r w:rsidRPr="001D3D12">
        <w:rPr>
          <w:bCs/>
          <w:u w:val="single"/>
        </w:rPr>
        <w:t>Oral</w:t>
      </w:r>
      <w:r>
        <w:rPr>
          <w:b/>
          <w:bCs/>
          <w:u w:val="single"/>
        </w:rPr>
        <w:t xml:space="preserve"> </w:t>
      </w:r>
      <w:r w:rsidR="003D52D8" w:rsidRPr="001D3D12">
        <w:rPr>
          <w:bCs/>
          <w:u w:val="single"/>
        </w:rPr>
        <w:t>Presentations</w:t>
      </w:r>
      <w:commentRangeEnd w:id="4"/>
      <w:r w:rsidR="00482EEE">
        <w:rPr>
          <w:rStyle w:val="CommentReference"/>
        </w:rPr>
        <w:commentReference w:id="4"/>
      </w:r>
    </w:p>
    <w:p w14:paraId="023EA048" w14:textId="69A1A19F" w:rsidR="006F7B0C" w:rsidRPr="001D3D12" w:rsidRDefault="006F7B0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  <w:u w:val="single"/>
        </w:rPr>
      </w:pPr>
    </w:p>
    <w:p w14:paraId="24849F81" w14:textId="589E7D37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Campbell D</w:t>
      </w:r>
      <w:r w:rsidR="003D52D8" w:rsidRPr="001D3D12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</w:rPr>
        <w:t xml:space="preserve">D </w:t>
      </w:r>
      <w:r w:rsidR="003D52D8" w:rsidRPr="001D3D12">
        <w:rPr>
          <w:rFonts w:ascii="Times New Roman" w:hAnsi="Times New Roman" w:cs="Times New Roman"/>
          <w:color w:val="auto"/>
        </w:rPr>
        <w:t xml:space="preserve">Treadwell, </w:t>
      </w:r>
      <w:r>
        <w:rPr>
          <w:rFonts w:ascii="Times New Roman" w:hAnsi="Times New Roman" w:cs="Times New Roman"/>
          <w:color w:val="auto"/>
        </w:rPr>
        <w:t xml:space="preserve">J </w:t>
      </w:r>
      <w:r w:rsidR="003D52D8" w:rsidRPr="001D3D12">
        <w:rPr>
          <w:rFonts w:ascii="Times New Roman" w:hAnsi="Times New Roman" w:cs="Times New Roman"/>
          <w:color w:val="auto"/>
        </w:rPr>
        <w:t xml:space="preserve">Melgar, and </w:t>
      </w:r>
      <w:r>
        <w:rPr>
          <w:rFonts w:ascii="Times New Roman" w:hAnsi="Times New Roman" w:cs="Times New Roman"/>
          <w:color w:val="auto"/>
        </w:rPr>
        <w:t xml:space="preserve">D </w:t>
      </w:r>
      <w:r w:rsidR="003D52D8" w:rsidRPr="001D3D12">
        <w:rPr>
          <w:rFonts w:ascii="Times New Roman" w:hAnsi="Times New Roman" w:cs="Times New Roman"/>
          <w:color w:val="auto"/>
        </w:rPr>
        <w:t xml:space="preserve">Chavez. </w:t>
      </w:r>
      <w:r>
        <w:rPr>
          <w:rFonts w:ascii="Times New Roman" w:hAnsi="Times New Roman" w:cs="Times New Roman"/>
          <w:color w:val="auto"/>
        </w:rPr>
        <w:t xml:space="preserve">2018. </w:t>
      </w:r>
      <w:r w:rsidR="003D52D8" w:rsidRPr="001D3D12">
        <w:rPr>
          <w:rFonts w:ascii="Times New Roman" w:hAnsi="Times New Roman" w:cs="Times New Roman"/>
          <w:color w:val="auto"/>
        </w:rPr>
        <w:t xml:space="preserve">How to </w:t>
      </w:r>
      <w:r w:rsidR="007819C4" w:rsidRPr="001D3D12">
        <w:rPr>
          <w:rFonts w:ascii="Times New Roman" w:hAnsi="Times New Roman" w:cs="Times New Roman"/>
          <w:color w:val="auto"/>
        </w:rPr>
        <w:t>u</w:t>
      </w:r>
      <w:r w:rsidR="003D52D8" w:rsidRPr="001D3D12">
        <w:rPr>
          <w:rFonts w:ascii="Times New Roman" w:hAnsi="Times New Roman" w:cs="Times New Roman"/>
          <w:color w:val="auto"/>
        </w:rPr>
        <w:t xml:space="preserve">se </w:t>
      </w:r>
      <w:r w:rsidR="007819C4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aper </w:t>
      </w:r>
      <w:r w:rsidR="007819C4" w:rsidRPr="001D3D12">
        <w:rPr>
          <w:rFonts w:ascii="Times New Roman" w:hAnsi="Times New Roman" w:cs="Times New Roman"/>
          <w:color w:val="auto"/>
        </w:rPr>
        <w:t>b</w:t>
      </w:r>
      <w:r w:rsidR="003D52D8" w:rsidRPr="001D3D12">
        <w:rPr>
          <w:rFonts w:ascii="Times New Roman" w:hAnsi="Times New Roman" w:cs="Times New Roman"/>
          <w:color w:val="auto"/>
        </w:rPr>
        <w:t xml:space="preserve">ags to </w:t>
      </w:r>
      <w:r w:rsidR="007819C4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rotect </w:t>
      </w:r>
      <w:r w:rsidR="007819C4" w:rsidRPr="001D3D12">
        <w:rPr>
          <w:rFonts w:ascii="Times New Roman" w:hAnsi="Times New Roman" w:cs="Times New Roman"/>
          <w:color w:val="auto"/>
        </w:rPr>
        <w:t>o</w:t>
      </w:r>
      <w:r w:rsidR="003D52D8" w:rsidRPr="001D3D12">
        <w:rPr>
          <w:rFonts w:ascii="Times New Roman" w:hAnsi="Times New Roman" w:cs="Times New Roman"/>
          <w:color w:val="auto"/>
        </w:rPr>
        <w:t xml:space="preserve">rganic </w:t>
      </w:r>
      <w:r w:rsidR="007819C4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eaches from </w:t>
      </w:r>
      <w:r w:rsidR="007819C4" w:rsidRPr="001D3D12">
        <w:rPr>
          <w:rFonts w:ascii="Times New Roman" w:hAnsi="Times New Roman" w:cs="Times New Roman"/>
          <w:color w:val="auto"/>
        </w:rPr>
        <w:t>i</w:t>
      </w:r>
      <w:r w:rsidR="003D52D8" w:rsidRPr="001D3D12">
        <w:rPr>
          <w:rFonts w:ascii="Times New Roman" w:hAnsi="Times New Roman" w:cs="Times New Roman"/>
          <w:color w:val="auto"/>
        </w:rPr>
        <w:t xml:space="preserve">nsects and </w:t>
      </w:r>
      <w:r w:rsidR="007819C4" w:rsidRPr="001D3D12">
        <w:rPr>
          <w:rFonts w:ascii="Times New Roman" w:hAnsi="Times New Roman" w:cs="Times New Roman"/>
          <w:color w:val="auto"/>
        </w:rPr>
        <w:t>d</w:t>
      </w:r>
      <w:r w:rsidR="003D52D8" w:rsidRPr="001D3D12">
        <w:rPr>
          <w:rFonts w:ascii="Times New Roman" w:hAnsi="Times New Roman" w:cs="Times New Roman"/>
          <w:color w:val="auto"/>
        </w:rPr>
        <w:t>iseases in t</w:t>
      </w:r>
      <w:r w:rsidR="00DA2138" w:rsidRPr="001D3D12">
        <w:rPr>
          <w:rFonts w:ascii="Times New Roman" w:hAnsi="Times New Roman" w:cs="Times New Roman"/>
          <w:color w:val="auto"/>
        </w:rPr>
        <w:t xml:space="preserve">he </w:t>
      </w:r>
      <w:r w:rsidR="007819C4" w:rsidRPr="001D3D12">
        <w:rPr>
          <w:rFonts w:ascii="Times New Roman" w:hAnsi="Times New Roman" w:cs="Times New Roman"/>
          <w:color w:val="auto"/>
        </w:rPr>
        <w:t>s</w:t>
      </w:r>
      <w:r w:rsidR="00DA2138" w:rsidRPr="001D3D12">
        <w:rPr>
          <w:rFonts w:ascii="Times New Roman" w:hAnsi="Times New Roman" w:cs="Times New Roman"/>
          <w:color w:val="auto"/>
        </w:rPr>
        <w:t xml:space="preserve">outheastern United States. American Society for Horticultural Sciences Annual Meeting. Washington, DC. </w:t>
      </w:r>
      <w:r w:rsidR="003D52D8" w:rsidRPr="001D3D12">
        <w:rPr>
          <w:rFonts w:ascii="Times New Roman" w:hAnsi="Times New Roman" w:cs="Times New Roman"/>
          <w:color w:val="auto"/>
        </w:rPr>
        <w:t>August 1</w:t>
      </w:r>
      <w:r w:rsidR="0082164C" w:rsidRPr="001D3D12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65 attendees.</w:t>
      </w:r>
    </w:p>
    <w:p w14:paraId="0EE7D0BD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6E3F90F7" w14:textId="3171A3DE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  <w:r w:rsidRPr="001D3D12">
        <w:rPr>
          <w:rFonts w:ascii="Times New Roman" w:hAnsi="Times New Roman" w:cs="Times New Roman"/>
          <w:b/>
          <w:color w:val="auto"/>
        </w:rPr>
        <w:t>Campbell D</w:t>
      </w:r>
      <w:r w:rsidRPr="008C4E25">
        <w:rPr>
          <w:rFonts w:ascii="Times New Roman" w:hAnsi="Times New Roman" w:cs="Times New Roman"/>
          <w:color w:val="auto"/>
        </w:rPr>
        <w:t>.</w:t>
      </w:r>
      <w:r w:rsidR="008C4E25" w:rsidRPr="008C4E25">
        <w:rPr>
          <w:rFonts w:ascii="Times New Roman" w:hAnsi="Times New Roman" w:cs="Times New Roman"/>
          <w:color w:val="auto"/>
        </w:rPr>
        <w:t xml:space="preserve"> </w:t>
      </w:r>
      <w:r w:rsidR="008C4E25">
        <w:rPr>
          <w:rFonts w:ascii="Times New Roman" w:hAnsi="Times New Roman" w:cs="Times New Roman"/>
          <w:color w:val="auto"/>
        </w:rPr>
        <w:t xml:space="preserve">2017. </w:t>
      </w:r>
      <w:r w:rsidRPr="001D3D12">
        <w:rPr>
          <w:rFonts w:ascii="Times New Roman" w:hAnsi="Times New Roman" w:cs="Times New Roman"/>
          <w:color w:val="auto"/>
        </w:rPr>
        <w:t xml:space="preserve"> How </w:t>
      </w:r>
      <w:r w:rsidR="00A05955">
        <w:rPr>
          <w:rFonts w:ascii="Times New Roman" w:hAnsi="Times New Roman" w:cs="Times New Roman"/>
          <w:color w:val="auto"/>
        </w:rPr>
        <w:t>g</w:t>
      </w:r>
      <w:r w:rsidR="001D3D12">
        <w:rPr>
          <w:rFonts w:ascii="Times New Roman" w:hAnsi="Times New Roman" w:cs="Times New Roman"/>
          <w:color w:val="auto"/>
        </w:rPr>
        <w:t xml:space="preserve">ardens </w:t>
      </w:r>
      <w:r w:rsidR="00A05955">
        <w:rPr>
          <w:rFonts w:ascii="Times New Roman" w:hAnsi="Times New Roman" w:cs="Times New Roman"/>
          <w:color w:val="auto"/>
        </w:rPr>
        <w:t>a</w:t>
      </w:r>
      <w:r w:rsidR="001D3D12">
        <w:rPr>
          <w:rFonts w:ascii="Times New Roman" w:hAnsi="Times New Roman" w:cs="Times New Roman"/>
          <w:color w:val="auto"/>
        </w:rPr>
        <w:t xml:space="preserve">ffect the </w:t>
      </w:r>
      <w:r w:rsidR="00A05955">
        <w:rPr>
          <w:rFonts w:ascii="Times New Roman" w:hAnsi="Times New Roman" w:cs="Times New Roman"/>
          <w:color w:val="auto"/>
        </w:rPr>
        <w:t>f</w:t>
      </w:r>
      <w:r w:rsidR="001D3D12">
        <w:rPr>
          <w:rFonts w:ascii="Times New Roman" w:hAnsi="Times New Roman" w:cs="Times New Roman"/>
          <w:color w:val="auto"/>
        </w:rPr>
        <w:t xml:space="preserve">ood </w:t>
      </w:r>
      <w:r w:rsidR="00A05955">
        <w:rPr>
          <w:rFonts w:ascii="Times New Roman" w:hAnsi="Times New Roman" w:cs="Times New Roman"/>
          <w:color w:val="auto"/>
        </w:rPr>
        <w:t>s</w:t>
      </w:r>
      <w:r w:rsidR="001D3D12">
        <w:rPr>
          <w:rFonts w:ascii="Times New Roman" w:hAnsi="Times New Roman" w:cs="Times New Roman"/>
          <w:color w:val="auto"/>
        </w:rPr>
        <w:t>ystem.</w:t>
      </w:r>
      <w:r w:rsidRPr="001D3D12">
        <w:rPr>
          <w:rFonts w:ascii="Times New Roman" w:hAnsi="Times New Roman" w:cs="Times New Roman"/>
          <w:color w:val="auto"/>
        </w:rPr>
        <w:t xml:space="preserve"> </w:t>
      </w:r>
      <w:r w:rsidR="007819C4" w:rsidRPr="001D3D12">
        <w:rPr>
          <w:rFonts w:ascii="Times New Roman" w:hAnsi="Times New Roman" w:cs="Times New Roman"/>
          <w:color w:val="auto"/>
        </w:rPr>
        <w:t>F</w:t>
      </w:r>
      <w:r w:rsidRPr="001D3D12">
        <w:rPr>
          <w:rFonts w:ascii="Times New Roman" w:hAnsi="Times New Roman" w:cs="Times New Roman"/>
          <w:color w:val="auto"/>
        </w:rPr>
        <w:t xml:space="preserve">ood </w:t>
      </w:r>
      <w:r w:rsidR="007819C4" w:rsidRPr="001D3D12">
        <w:rPr>
          <w:rFonts w:ascii="Times New Roman" w:hAnsi="Times New Roman" w:cs="Times New Roman"/>
          <w:color w:val="auto"/>
        </w:rPr>
        <w:t>s</w:t>
      </w:r>
      <w:r w:rsidRPr="001D3D12">
        <w:rPr>
          <w:rFonts w:ascii="Times New Roman" w:hAnsi="Times New Roman" w:cs="Times New Roman"/>
          <w:color w:val="auto"/>
        </w:rPr>
        <w:t xml:space="preserve">ystems </w:t>
      </w:r>
      <w:r w:rsidR="007819C4" w:rsidRPr="001D3D12">
        <w:rPr>
          <w:rFonts w:ascii="Times New Roman" w:hAnsi="Times New Roman" w:cs="Times New Roman"/>
          <w:color w:val="auto"/>
        </w:rPr>
        <w:t>a</w:t>
      </w:r>
      <w:r w:rsidRPr="001D3D12">
        <w:rPr>
          <w:rFonts w:ascii="Times New Roman" w:hAnsi="Times New Roman" w:cs="Times New Roman"/>
          <w:color w:val="auto"/>
        </w:rPr>
        <w:t xml:space="preserve">ction </w:t>
      </w:r>
      <w:r w:rsidR="007819C4" w:rsidRPr="001D3D12">
        <w:rPr>
          <w:rFonts w:ascii="Times New Roman" w:hAnsi="Times New Roman" w:cs="Times New Roman"/>
          <w:color w:val="auto"/>
        </w:rPr>
        <w:t>t</w:t>
      </w:r>
      <w:r w:rsidRPr="001D3D12">
        <w:rPr>
          <w:rFonts w:ascii="Times New Roman" w:hAnsi="Times New Roman" w:cs="Times New Roman"/>
          <w:color w:val="auto"/>
        </w:rPr>
        <w:t xml:space="preserve">hink </w:t>
      </w:r>
      <w:r w:rsidR="007819C4" w:rsidRPr="001D3D12">
        <w:rPr>
          <w:rFonts w:ascii="Times New Roman" w:hAnsi="Times New Roman" w:cs="Times New Roman"/>
          <w:color w:val="auto"/>
        </w:rPr>
        <w:t>t</w:t>
      </w:r>
      <w:r w:rsidRPr="001D3D12">
        <w:rPr>
          <w:rFonts w:ascii="Times New Roman" w:hAnsi="Times New Roman" w:cs="Times New Roman"/>
          <w:color w:val="auto"/>
        </w:rPr>
        <w:t xml:space="preserve">ank: </w:t>
      </w:r>
      <w:r w:rsidR="0082164C" w:rsidRPr="001D3D12">
        <w:rPr>
          <w:rFonts w:ascii="Times New Roman" w:hAnsi="Times New Roman" w:cs="Times New Roman"/>
          <w:color w:val="auto"/>
        </w:rPr>
        <w:t>M</w:t>
      </w:r>
      <w:r w:rsidRPr="001D3D12">
        <w:rPr>
          <w:rFonts w:ascii="Times New Roman" w:hAnsi="Times New Roman" w:cs="Times New Roman"/>
          <w:color w:val="auto"/>
        </w:rPr>
        <w:t xml:space="preserve">apping, </w:t>
      </w:r>
      <w:r w:rsidR="007819C4" w:rsidRPr="001D3D12">
        <w:rPr>
          <w:rFonts w:ascii="Times New Roman" w:hAnsi="Times New Roman" w:cs="Times New Roman"/>
          <w:color w:val="auto"/>
        </w:rPr>
        <w:t>d</w:t>
      </w:r>
      <w:r w:rsidRPr="001D3D12">
        <w:rPr>
          <w:rFonts w:ascii="Times New Roman" w:hAnsi="Times New Roman" w:cs="Times New Roman"/>
          <w:color w:val="auto"/>
        </w:rPr>
        <w:t xml:space="preserve">riving, and </w:t>
      </w:r>
      <w:r w:rsidR="007819C4" w:rsidRPr="001D3D12">
        <w:rPr>
          <w:rFonts w:ascii="Times New Roman" w:hAnsi="Times New Roman" w:cs="Times New Roman"/>
          <w:color w:val="auto"/>
        </w:rPr>
        <w:t>e</w:t>
      </w:r>
      <w:r w:rsidRPr="001D3D12">
        <w:rPr>
          <w:rFonts w:ascii="Times New Roman" w:hAnsi="Times New Roman" w:cs="Times New Roman"/>
          <w:color w:val="auto"/>
        </w:rPr>
        <w:t xml:space="preserve">valuating Florida’s </w:t>
      </w:r>
      <w:r w:rsidR="007819C4" w:rsidRPr="001D3D12">
        <w:rPr>
          <w:rFonts w:ascii="Times New Roman" w:hAnsi="Times New Roman" w:cs="Times New Roman"/>
          <w:color w:val="auto"/>
        </w:rPr>
        <w:t>f</w:t>
      </w:r>
      <w:r w:rsidRPr="001D3D12">
        <w:rPr>
          <w:rFonts w:ascii="Times New Roman" w:hAnsi="Times New Roman" w:cs="Times New Roman"/>
          <w:color w:val="auto"/>
        </w:rPr>
        <w:t xml:space="preserve">ood </w:t>
      </w:r>
      <w:r w:rsidR="007819C4" w:rsidRPr="001D3D12">
        <w:rPr>
          <w:rFonts w:ascii="Times New Roman" w:hAnsi="Times New Roman" w:cs="Times New Roman"/>
          <w:color w:val="auto"/>
        </w:rPr>
        <w:t>s</w:t>
      </w:r>
      <w:r w:rsidRPr="001D3D12">
        <w:rPr>
          <w:rFonts w:ascii="Times New Roman" w:hAnsi="Times New Roman" w:cs="Times New Roman"/>
          <w:color w:val="auto"/>
        </w:rPr>
        <w:t xml:space="preserve">ystem. </w:t>
      </w:r>
      <w:r w:rsidR="007819C4" w:rsidRPr="001D3D12">
        <w:rPr>
          <w:rFonts w:ascii="Times New Roman" w:hAnsi="Times New Roman" w:cs="Times New Roman"/>
          <w:color w:val="auto"/>
        </w:rPr>
        <w:t xml:space="preserve">UF/IFAS </w:t>
      </w:r>
      <w:r w:rsidR="0054291F" w:rsidRPr="001D3D12">
        <w:rPr>
          <w:rFonts w:ascii="Times New Roman" w:hAnsi="Times New Roman" w:cs="Times New Roman"/>
          <w:color w:val="auto"/>
        </w:rPr>
        <w:t>E</w:t>
      </w:r>
      <w:r w:rsidR="007819C4" w:rsidRPr="001D3D12">
        <w:rPr>
          <w:rFonts w:ascii="Times New Roman" w:hAnsi="Times New Roman" w:cs="Times New Roman"/>
          <w:color w:val="auto"/>
        </w:rPr>
        <w:t>xtension in-service training.</w:t>
      </w:r>
      <w:r w:rsidRPr="001D3D12">
        <w:rPr>
          <w:rFonts w:ascii="Times New Roman" w:hAnsi="Times New Roman" w:cs="Times New Roman"/>
          <w:color w:val="auto"/>
        </w:rPr>
        <w:t xml:space="preserve"> </w:t>
      </w:r>
      <w:r w:rsidR="00892112" w:rsidRPr="001D3D12">
        <w:rPr>
          <w:rFonts w:ascii="Times New Roman" w:hAnsi="Times New Roman" w:cs="Times New Roman"/>
          <w:color w:val="auto"/>
        </w:rPr>
        <w:t xml:space="preserve">Apopka, FL. </w:t>
      </w:r>
      <w:r w:rsidRPr="001D3D12">
        <w:rPr>
          <w:rFonts w:ascii="Times New Roman" w:hAnsi="Times New Roman" w:cs="Times New Roman"/>
          <w:color w:val="auto"/>
        </w:rPr>
        <w:t>March 22.</w:t>
      </w:r>
      <w:r w:rsidR="001D3D12">
        <w:rPr>
          <w:rFonts w:ascii="Times New Roman" w:hAnsi="Times New Roman" w:cs="Times New Roman"/>
          <w:color w:val="auto"/>
        </w:rPr>
        <w:t xml:space="preserve"> 35 attendees.</w:t>
      </w:r>
    </w:p>
    <w:p w14:paraId="17A93750" w14:textId="77777777" w:rsidR="00A02EEB" w:rsidRPr="001D3D12" w:rsidRDefault="00A02EEB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51BBBAF9" w14:textId="382CE4A3" w:rsidR="00A02EEB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Felter</w:t>
      </w:r>
      <w:proofErr w:type="spellEnd"/>
      <w:r>
        <w:rPr>
          <w:rFonts w:ascii="Times New Roman" w:hAnsi="Times New Roman" w:cs="Times New Roman"/>
          <w:color w:val="auto"/>
        </w:rPr>
        <w:t xml:space="preserve"> L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Pr="001D3D12">
        <w:rPr>
          <w:rFonts w:ascii="Times New Roman" w:hAnsi="Times New Roman" w:cs="Times New Roman"/>
          <w:b/>
          <w:color w:val="auto"/>
        </w:rPr>
        <w:t>D</w:t>
      </w:r>
      <w:r>
        <w:rPr>
          <w:rFonts w:ascii="Times New Roman" w:hAnsi="Times New Roman" w:cs="Times New Roman"/>
          <w:b/>
          <w:color w:val="auto"/>
        </w:rPr>
        <w:t xml:space="preserve"> Campbell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</w:rPr>
        <w:t xml:space="preserve">C </w:t>
      </w:r>
      <w:r w:rsidR="00A02EEB" w:rsidRPr="001D3D12">
        <w:rPr>
          <w:rFonts w:ascii="Times New Roman" w:hAnsi="Times New Roman" w:cs="Times New Roman"/>
          <w:color w:val="auto"/>
        </w:rPr>
        <w:t xml:space="preserve">Glatting, </w:t>
      </w:r>
      <w:r>
        <w:rPr>
          <w:rFonts w:ascii="Times New Roman" w:hAnsi="Times New Roman" w:cs="Times New Roman"/>
          <w:color w:val="auto"/>
        </w:rPr>
        <w:t xml:space="preserve">Z </w:t>
      </w:r>
      <w:r w:rsidR="00A02EEB" w:rsidRPr="001D3D12">
        <w:rPr>
          <w:rFonts w:ascii="Times New Roman" w:hAnsi="Times New Roman" w:cs="Times New Roman"/>
          <w:color w:val="auto"/>
        </w:rPr>
        <w:t xml:space="preserve">Glorioso, and </w:t>
      </w:r>
      <w:r>
        <w:rPr>
          <w:rFonts w:ascii="Times New Roman" w:hAnsi="Times New Roman" w:cs="Times New Roman"/>
          <w:color w:val="auto"/>
        </w:rPr>
        <w:t xml:space="preserve">K </w:t>
      </w:r>
      <w:r w:rsidR="00A02EEB" w:rsidRPr="001D3D12">
        <w:rPr>
          <w:rFonts w:ascii="Times New Roman" w:hAnsi="Times New Roman" w:cs="Times New Roman"/>
          <w:color w:val="auto"/>
        </w:rPr>
        <w:t xml:space="preserve">Korman. </w:t>
      </w:r>
      <w:r>
        <w:rPr>
          <w:rFonts w:ascii="Times New Roman" w:hAnsi="Times New Roman" w:cs="Times New Roman"/>
          <w:color w:val="auto"/>
        </w:rPr>
        <w:t xml:space="preserve">2016. </w:t>
      </w:r>
      <w:r w:rsidR="00A02EEB" w:rsidRPr="001D3D12">
        <w:rPr>
          <w:rFonts w:ascii="Times New Roman" w:hAnsi="Times New Roman" w:cs="Times New Roman"/>
          <w:color w:val="auto"/>
        </w:rPr>
        <w:t xml:space="preserve">Be </w:t>
      </w:r>
      <w:r w:rsidR="006F7B0C" w:rsidRPr="001D3D12">
        <w:rPr>
          <w:rFonts w:ascii="Times New Roman" w:hAnsi="Times New Roman" w:cs="Times New Roman"/>
          <w:color w:val="auto"/>
        </w:rPr>
        <w:t>o</w:t>
      </w:r>
      <w:r w:rsidR="00A02EEB" w:rsidRPr="001D3D12">
        <w:rPr>
          <w:rFonts w:ascii="Times New Roman" w:hAnsi="Times New Roman" w:cs="Times New Roman"/>
          <w:color w:val="auto"/>
        </w:rPr>
        <w:t xml:space="preserve">pen to </w:t>
      </w:r>
      <w:r w:rsidR="00364B99" w:rsidRPr="001D3D12">
        <w:rPr>
          <w:rFonts w:ascii="Times New Roman" w:hAnsi="Times New Roman" w:cs="Times New Roman"/>
          <w:color w:val="auto"/>
        </w:rPr>
        <w:t xml:space="preserve">innovation: </w:t>
      </w:r>
      <w:r w:rsidR="006F7B0C" w:rsidRPr="001D3D12">
        <w:rPr>
          <w:rFonts w:ascii="Times New Roman" w:hAnsi="Times New Roman" w:cs="Times New Roman"/>
          <w:color w:val="auto"/>
        </w:rPr>
        <w:t>t</w:t>
      </w:r>
      <w:r w:rsidR="00364B99" w:rsidRPr="001D3D12">
        <w:rPr>
          <w:rFonts w:ascii="Times New Roman" w:hAnsi="Times New Roman" w:cs="Times New Roman"/>
          <w:color w:val="auto"/>
        </w:rPr>
        <w:t xml:space="preserve">he I </w:t>
      </w:r>
      <w:r w:rsidR="00892112" w:rsidRPr="001D3D12">
        <w:rPr>
          <w:rFonts w:ascii="Times New Roman" w:hAnsi="Times New Roman" w:cs="Times New Roman"/>
          <w:color w:val="auto"/>
        </w:rPr>
        <w:t xml:space="preserve">three </w:t>
      </w:r>
      <w:proofErr w:type="spellStart"/>
      <w:r w:rsidR="00892112" w:rsidRPr="001D3D12">
        <w:rPr>
          <w:rFonts w:ascii="Times New Roman" w:hAnsi="Times New Roman" w:cs="Times New Roman"/>
          <w:color w:val="auto"/>
        </w:rPr>
        <w:t>corp</w:t>
      </w:r>
      <w:proofErr w:type="spellEnd"/>
      <w:r w:rsidR="00892112" w:rsidRPr="001D3D12">
        <w:rPr>
          <w:rFonts w:ascii="Times New Roman" w:hAnsi="Times New Roman" w:cs="Times New Roman"/>
          <w:color w:val="auto"/>
        </w:rPr>
        <w:t xml:space="preserve"> </w:t>
      </w:r>
      <w:r w:rsidR="00A02EEB" w:rsidRPr="001D3D12">
        <w:rPr>
          <w:rFonts w:ascii="Times New Roman" w:hAnsi="Times New Roman" w:cs="Times New Roman"/>
          <w:color w:val="auto"/>
        </w:rPr>
        <w:t xml:space="preserve">(Issues/Innovation/Impact) </w:t>
      </w:r>
      <w:r w:rsidR="00892112" w:rsidRPr="001D3D12">
        <w:rPr>
          <w:rFonts w:ascii="Times New Roman" w:hAnsi="Times New Roman" w:cs="Times New Roman"/>
          <w:color w:val="auto"/>
        </w:rPr>
        <w:t xml:space="preserve">experience sponsored </w:t>
      </w:r>
      <w:r w:rsidR="00A02EEB" w:rsidRPr="001D3D12">
        <w:rPr>
          <w:rFonts w:ascii="Times New Roman" w:hAnsi="Times New Roman" w:cs="Times New Roman"/>
          <w:color w:val="auto"/>
        </w:rPr>
        <w:t xml:space="preserve">by eXtension. Extension Professionals Association of Florida Conference. </w:t>
      </w:r>
      <w:r w:rsidR="00892112" w:rsidRPr="001D3D12">
        <w:rPr>
          <w:rFonts w:ascii="Times New Roman" w:hAnsi="Times New Roman" w:cs="Times New Roman"/>
          <w:color w:val="auto"/>
        </w:rPr>
        <w:t xml:space="preserve">Daytona Beach, FL. </w:t>
      </w:r>
      <w:r w:rsidR="00A02EEB" w:rsidRPr="001D3D12">
        <w:rPr>
          <w:rFonts w:ascii="Times New Roman" w:hAnsi="Times New Roman" w:cs="Times New Roman"/>
          <w:color w:val="auto"/>
        </w:rPr>
        <w:t>September 28.</w:t>
      </w:r>
      <w:r w:rsidR="008C4E25">
        <w:rPr>
          <w:rFonts w:ascii="Times New Roman" w:hAnsi="Times New Roman" w:cs="Times New Roman"/>
          <w:color w:val="auto"/>
        </w:rPr>
        <w:t xml:space="preserve"> 30 attendees.</w:t>
      </w:r>
    </w:p>
    <w:p w14:paraId="2A00C42A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7A7253B3" w14:textId="1EC46795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Walmer C</w:t>
      </w:r>
      <w:r w:rsidR="003D52D8" w:rsidRPr="001D3D12">
        <w:rPr>
          <w:rFonts w:ascii="Times New Roman" w:hAnsi="Times New Roman" w:cs="Times New Roman"/>
          <w:color w:val="auto"/>
        </w:rPr>
        <w:t xml:space="preserve">, and </w:t>
      </w:r>
      <w:r>
        <w:rPr>
          <w:rFonts w:ascii="Times New Roman" w:hAnsi="Times New Roman" w:cs="Times New Roman"/>
          <w:b/>
          <w:color w:val="auto"/>
        </w:rPr>
        <w:t>D C</w:t>
      </w:r>
      <w:r w:rsidR="003D52D8" w:rsidRPr="001D3D12">
        <w:rPr>
          <w:rFonts w:ascii="Times New Roman" w:hAnsi="Times New Roman" w:cs="Times New Roman"/>
          <w:b/>
          <w:color w:val="auto"/>
        </w:rPr>
        <w:t>am</w:t>
      </w:r>
      <w:r w:rsidR="00364B99" w:rsidRPr="001D3D12">
        <w:rPr>
          <w:rFonts w:ascii="Times New Roman" w:hAnsi="Times New Roman" w:cs="Times New Roman"/>
          <w:b/>
          <w:color w:val="auto"/>
        </w:rPr>
        <w:t>pbell</w:t>
      </w:r>
      <w:r>
        <w:rPr>
          <w:rFonts w:ascii="Times New Roman" w:hAnsi="Times New Roman" w:cs="Times New Roman"/>
          <w:color w:val="auto"/>
        </w:rPr>
        <w:t>.</w:t>
      </w:r>
      <w:r w:rsidR="00364B99" w:rsidRPr="001D3D12">
        <w:rPr>
          <w:rFonts w:ascii="Times New Roman" w:hAnsi="Times New Roman" w:cs="Times New Roman"/>
          <w:color w:val="auto"/>
        </w:rPr>
        <w:t xml:space="preserve"> Garden food safety. </w:t>
      </w:r>
      <w:r>
        <w:rPr>
          <w:rFonts w:ascii="Times New Roman" w:hAnsi="Times New Roman" w:cs="Times New Roman"/>
          <w:color w:val="auto"/>
        </w:rPr>
        <w:t xml:space="preserve">2015. </w:t>
      </w:r>
      <w:r w:rsidR="003D52D8" w:rsidRPr="001D3D12">
        <w:rPr>
          <w:rFonts w:ascii="Times New Roman" w:hAnsi="Times New Roman" w:cs="Times New Roman"/>
          <w:color w:val="auto"/>
        </w:rPr>
        <w:t xml:space="preserve">Florida </w:t>
      </w:r>
      <w:r w:rsidR="00A05955">
        <w:rPr>
          <w:rFonts w:ascii="Times New Roman" w:hAnsi="Times New Roman" w:cs="Times New Roman"/>
          <w:color w:val="auto"/>
        </w:rPr>
        <w:t>D</w:t>
      </w:r>
      <w:r w:rsidR="00892112" w:rsidRPr="001D3D12">
        <w:rPr>
          <w:rFonts w:ascii="Times New Roman" w:hAnsi="Times New Roman" w:cs="Times New Roman"/>
          <w:color w:val="auto"/>
        </w:rPr>
        <w:t xml:space="preserve">epartment </w:t>
      </w:r>
      <w:r w:rsidR="003D52D8" w:rsidRPr="001D3D12">
        <w:rPr>
          <w:rFonts w:ascii="Times New Roman" w:hAnsi="Times New Roman" w:cs="Times New Roman"/>
          <w:color w:val="auto"/>
        </w:rPr>
        <w:t xml:space="preserve">of </w:t>
      </w:r>
      <w:r w:rsidR="00A05955">
        <w:rPr>
          <w:rFonts w:ascii="Times New Roman" w:hAnsi="Times New Roman" w:cs="Times New Roman"/>
          <w:color w:val="auto"/>
        </w:rPr>
        <w:t>A</w:t>
      </w:r>
      <w:r w:rsidR="00892112" w:rsidRPr="001D3D12">
        <w:rPr>
          <w:rFonts w:ascii="Times New Roman" w:hAnsi="Times New Roman" w:cs="Times New Roman"/>
          <w:color w:val="auto"/>
        </w:rPr>
        <w:t xml:space="preserve">griculture </w:t>
      </w:r>
      <w:r w:rsidR="003D52D8" w:rsidRPr="001D3D12">
        <w:rPr>
          <w:rFonts w:ascii="Times New Roman" w:hAnsi="Times New Roman" w:cs="Times New Roman"/>
          <w:color w:val="auto"/>
        </w:rPr>
        <w:t xml:space="preserve">and </w:t>
      </w:r>
      <w:r w:rsidR="00A05955">
        <w:rPr>
          <w:rFonts w:ascii="Times New Roman" w:hAnsi="Times New Roman" w:cs="Times New Roman"/>
          <w:color w:val="auto"/>
        </w:rPr>
        <w:t>C</w:t>
      </w:r>
      <w:r w:rsidR="00892112" w:rsidRPr="001D3D12">
        <w:rPr>
          <w:rFonts w:ascii="Times New Roman" w:hAnsi="Times New Roman" w:cs="Times New Roman"/>
          <w:color w:val="auto"/>
        </w:rPr>
        <w:t xml:space="preserve">onsumer </w:t>
      </w:r>
      <w:r w:rsidR="00A05955">
        <w:rPr>
          <w:rFonts w:ascii="Times New Roman" w:hAnsi="Times New Roman" w:cs="Times New Roman"/>
          <w:color w:val="auto"/>
        </w:rPr>
        <w:t>S</w:t>
      </w:r>
      <w:r w:rsidR="00892112" w:rsidRPr="001D3D12">
        <w:rPr>
          <w:rFonts w:ascii="Times New Roman" w:hAnsi="Times New Roman" w:cs="Times New Roman"/>
          <w:color w:val="auto"/>
        </w:rPr>
        <w:t xml:space="preserve">ervices </w:t>
      </w:r>
      <w:r w:rsidR="00A05955">
        <w:rPr>
          <w:rFonts w:ascii="Times New Roman" w:hAnsi="Times New Roman" w:cs="Times New Roman"/>
          <w:color w:val="auto"/>
        </w:rPr>
        <w:t>F</w:t>
      </w:r>
      <w:r w:rsidR="00892112" w:rsidRPr="001D3D12">
        <w:rPr>
          <w:rFonts w:ascii="Times New Roman" w:hAnsi="Times New Roman" w:cs="Times New Roman"/>
          <w:color w:val="auto"/>
        </w:rPr>
        <w:t xml:space="preserve">arm </w:t>
      </w:r>
      <w:r w:rsidR="00364B99" w:rsidRPr="001D3D12">
        <w:rPr>
          <w:rFonts w:ascii="Times New Roman" w:hAnsi="Times New Roman" w:cs="Times New Roman"/>
          <w:color w:val="auto"/>
        </w:rPr>
        <w:t xml:space="preserve">to </w:t>
      </w:r>
      <w:r w:rsidR="00A05955">
        <w:rPr>
          <w:rFonts w:ascii="Times New Roman" w:hAnsi="Times New Roman" w:cs="Times New Roman"/>
          <w:color w:val="auto"/>
        </w:rPr>
        <w:t>S</w:t>
      </w:r>
      <w:r w:rsidR="00892112" w:rsidRPr="001D3D12">
        <w:rPr>
          <w:rFonts w:ascii="Times New Roman" w:hAnsi="Times New Roman" w:cs="Times New Roman"/>
          <w:color w:val="auto"/>
        </w:rPr>
        <w:t xml:space="preserve">chool </w:t>
      </w:r>
      <w:r w:rsidR="00A05955">
        <w:rPr>
          <w:rFonts w:ascii="Times New Roman" w:hAnsi="Times New Roman" w:cs="Times New Roman"/>
          <w:color w:val="auto"/>
        </w:rPr>
        <w:t>G</w:t>
      </w:r>
      <w:r w:rsidR="00892112" w:rsidRPr="001D3D12">
        <w:rPr>
          <w:rFonts w:ascii="Times New Roman" w:hAnsi="Times New Roman" w:cs="Times New Roman"/>
          <w:color w:val="auto"/>
        </w:rPr>
        <w:t xml:space="preserve">arden </w:t>
      </w:r>
      <w:r w:rsidR="00A05955">
        <w:rPr>
          <w:rFonts w:ascii="Times New Roman" w:hAnsi="Times New Roman" w:cs="Times New Roman"/>
          <w:color w:val="auto"/>
        </w:rPr>
        <w:t>S</w:t>
      </w:r>
      <w:r w:rsidR="00892112" w:rsidRPr="001D3D12">
        <w:rPr>
          <w:rFonts w:ascii="Times New Roman" w:hAnsi="Times New Roman" w:cs="Times New Roman"/>
          <w:color w:val="auto"/>
        </w:rPr>
        <w:t>ymposium</w:t>
      </w:r>
      <w:r w:rsidR="00364B99" w:rsidRPr="001D3D12">
        <w:rPr>
          <w:rFonts w:ascii="Times New Roman" w:hAnsi="Times New Roman" w:cs="Times New Roman"/>
          <w:color w:val="auto"/>
        </w:rPr>
        <w:t xml:space="preserve">. </w:t>
      </w:r>
      <w:r w:rsidR="00892112" w:rsidRPr="001D3D12">
        <w:rPr>
          <w:rFonts w:ascii="Times New Roman" w:hAnsi="Times New Roman" w:cs="Times New Roman"/>
          <w:color w:val="auto"/>
        </w:rPr>
        <w:t xml:space="preserve">Tallahassee, FL. </w:t>
      </w:r>
      <w:r>
        <w:rPr>
          <w:rFonts w:ascii="Times New Roman" w:hAnsi="Times New Roman" w:cs="Times New Roman"/>
          <w:color w:val="auto"/>
        </w:rPr>
        <w:t>November 28</w:t>
      </w:r>
      <w:r w:rsidR="003D52D8" w:rsidRPr="001D3D12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85 attendees.</w:t>
      </w:r>
    </w:p>
    <w:p w14:paraId="0F01EF12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583D2E86" w14:textId="29C17A56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Shelnutt K</w:t>
      </w:r>
      <w:r w:rsidR="003D52D8" w:rsidRPr="001D3D12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</w:rPr>
        <w:t xml:space="preserve">L </w:t>
      </w:r>
      <w:r w:rsidR="003D52D8" w:rsidRPr="001D3D12">
        <w:rPr>
          <w:rFonts w:ascii="Times New Roman" w:hAnsi="Times New Roman" w:cs="Times New Roman"/>
          <w:color w:val="auto"/>
        </w:rPr>
        <w:t>Headrick</w:t>
      </w:r>
      <w:r>
        <w:rPr>
          <w:rFonts w:ascii="Times New Roman" w:hAnsi="Times New Roman" w:cs="Times New Roman"/>
          <w:color w:val="auto"/>
        </w:rPr>
        <w:t>,</w:t>
      </w:r>
      <w:r w:rsidR="003D52D8" w:rsidRPr="001D3D12">
        <w:rPr>
          <w:rFonts w:ascii="Times New Roman" w:hAnsi="Times New Roman" w:cs="Times New Roman"/>
          <w:color w:val="auto"/>
        </w:rPr>
        <w:t xml:space="preserve"> and </w:t>
      </w:r>
      <w:r w:rsidRPr="001D3D12">
        <w:rPr>
          <w:rFonts w:ascii="Times New Roman" w:hAnsi="Times New Roman" w:cs="Times New Roman"/>
          <w:b/>
          <w:color w:val="auto"/>
        </w:rPr>
        <w:t xml:space="preserve">D </w:t>
      </w:r>
      <w:r w:rsidR="00364B99" w:rsidRPr="001D3D12">
        <w:rPr>
          <w:rFonts w:ascii="Times New Roman" w:hAnsi="Times New Roman" w:cs="Times New Roman"/>
          <w:b/>
          <w:color w:val="auto"/>
        </w:rPr>
        <w:t>Campbell</w:t>
      </w:r>
      <w:r>
        <w:rPr>
          <w:rFonts w:ascii="Times New Roman" w:hAnsi="Times New Roman" w:cs="Times New Roman"/>
          <w:color w:val="auto"/>
        </w:rPr>
        <w:t>. 2015.</w:t>
      </w:r>
      <w:r w:rsidR="00364B99" w:rsidRPr="001D3D12">
        <w:rPr>
          <w:rFonts w:ascii="Times New Roman" w:hAnsi="Times New Roman" w:cs="Times New Roman"/>
          <w:color w:val="auto"/>
        </w:rPr>
        <w:t xml:space="preserve"> Family nutrition program. UF/IFAS Extension</w:t>
      </w:r>
      <w:r w:rsidR="003D52D8" w:rsidRPr="001D3D12">
        <w:rPr>
          <w:rFonts w:ascii="Times New Roman" w:hAnsi="Times New Roman" w:cs="Times New Roman"/>
          <w:color w:val="auto"/>
        </w:rPr>
        <w:t xml:space="preserve"> South Ce</w:t>
      </w:r>
      <w:r w:rsidR="00364B99" w:rsidRPr="001D3D12">
        <w:rPr>
          <w:rFonts w:ascii="Times New Roman" w:hAnsi="Times New Roman" w:cs="Times New Roman"/>
          <w:color w:val="auto"/>
        </w:rPr>
        <w:t>ntral District Faculty Meeting.</w:t>
      </w:r>
      <w:r w:rsidR="00892112" w:rsidRPr="001D3D12">
        <w:rPr>
          <w:rFonts w:ascii="Times New Roman" w:hAnsi="Times New Roman" w:cs="Times New Roman"/>
          <w:color w:val="auto"/>
        </w:rPr>
        <w:t xml:space="preserve"> Lake Alfred, FL.</w:t>
      </w:r>
      <w:r w:rsidR="003D52D8" w:rsidRPr="001D3D12">
        <w:rPr>
          <w:rFonts w:ascii="Times New Roman" w:hAnsi="Times New Roman" w:cs="Times New Roman"/>
          <w:color w:val="auto"/>
        </w:rPr>
        <w:t xml:space="preserve"> October 1.</w:t>
      </w:r>
      <w:r>
        <w:rPr>
          <w:rFonts w:ascii="Times New Roman" w:hAnsi="Times New Roman" w:cs="Times New Roman"/>
          <w:color w:val="auto"/>
        </w:rPr>
        <w:t xml:space="preserve"> 80 attendees.</w:t>
      </w:r>
    </w:p>
    <w:p w14:paraId="447A9C4B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2ECAAF4E" w14:textId="0E715D31" w:rsidR="003D52D8" w:rsidRPr="001D3D12" w:rsidRDefault="001D3D12" w:rsidP="006735F7">
      <w:pPr>
        <w:tabs>
          <w:tab w:val="left" w:pos="90"/>
        </w:tabs>
        <w:ind w:right="90"/>
      </w:pPr>
      <w:r>
        <w:rPr>
          <w:b/>
        </w:rPr>
        <w:t>Campbell</w:t>
      </w:r>
      <w:r w:rsidR="003D52D8" w:rsidRPr="001D3D12">
        <w:rPr>
          <w:b/>
        </w:rPr>
        <w:t xml:space="preserve"> D.</w:t>
      </w:r>
      <w:r w:rsidR="003D52D8" w:rsidRPr="001D3D12">
        <w:t xml:space="preserve"> </w:t>
      </w:r>
      <w:r>
        <w:t xml:space="preserve">2012. </w:t>
      </w:r>
      <w:r w:rsidR="003D52D8" w:rsidRPr="001D3D12">
        <w:t xml:space="preserve">Assessing the sap flow and rooting characteristics of the castor plant </w:t>
      </w:r>
      <w:r w:rsidR="003D52D8" w:rsidRPr="00A05955">
        <w:t>(</w:t>
      </w:r>
      <w:r w:rsidR="003D52D8" w:rsidRPr="001D3D12">
        <w:rPr>
          <w:i/>
        </w:rPr>
        <w:t xml:space="preserve">Ricinus </w:t>
      </w:r>
      <w:proofErr w:type="spellStart"/>
      <w:r w:rsidR="003D52D8" w:rsidRPr="001D3D12">
        <w:rPr>
          <w:i/>
        </w:rPr>
        <w:t>communis</w:t>
      </w:r>
      <w:proofErr w:type="spellEnd"/>
      <w:r w:rsidR="003D52D8" w:rsidRPr="001D3D12">
        <w:t xml:space="preserve"> L.). </w:t>
      </w:r>
      <w:r w:rsidR="00DA2138" w:rsidRPr="001D3D12">
        <w:t xml:space="preserve">Agronomy Society of America Annual Meeting. Cincinnati, OH. </w:t>
      </w:r>
      <w:r w:rsidR="003D52D8" w:rsidRPr="001D3D12">
        <w:t xml:space="preserve">October 22. </w:t>
      </w:r>
      <w:r>
        <w:t>45 attendees.</w:t>
      </w:r>
    </w:p>
    <w:p w14:paraId="79FBFE4A" w14:textId="22D7CC34" w:rsidR="0054291F" w:rsidRPr="001D3D12" w:rsidRDefault="0054291F" w:rsidP="006735F7">
      <w:pPr>
        <w:tabs>
          <w:tab w:val="left" w:pos="90"/>
        </w:tabs>
        <w:ind w:right="90"/>
      </w:pPr>
    </w:p>
    <w:p w14:paraId="483DB81C" w14:textId="5A524939" w:rsidR="0054291F" w:rsidRPr="001D3D12" w:rsidRDefault="001D3D12" w:rsidP="006735F7">
      <w:pPr>
        <w:pStyle w:val="Default"/>
        <w:rPr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Campbell</w:t>
      </w:r>
      <w:r w:rsidR="0054291F" w:rsidRPr="001D3D12">
        <w:rPr>
          <w:rFonts w:ascii="Times New Roman" w:hAnsi="Times New Roman" w:cs="Times New Roman"/>
          <w:b/>
          <w:color w:val="auto"/>
        </w:rPr>
        <w:t xml:space="preserve"> D</w:t>
      </w:r>
      <w:r w:rsidR="0054291F" w:rsidRPr="001D3D12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</w:rPr>
        <w:t xml:space="preserve">D </w:t>
      </w:r>
      <w:r w:rsidR="0054291F" w:rsidRPr="001D3D12">
        <w:rPr>
          <w:rFonts w:ascii="Times New Roman" w:hAnsi="Times New Roman" w:cs="Times New Roman"/>
          <w:color w:val="auto"/>
        </w:rPr>
        <w:t xml:space="preserve">Rowland, </w:t>
      </w:r>
      <w:r>
        <w:rPr>
          <w:rFonts w:ascii="Times New Roman" w:hAnsi="Times New Roman" w:cs="Times New Roman"/>
          <w:color w:val="auto"/>
        </w:rPr>
        <w:t xml:space="preserve">R </w:t>
      </w:r>
      <w:r w:rsidR="0054291F" w:rsidRPr="001D3D12">
        <w:rPr>
          <w:rFonts w:ascii="Times New Roman" w:hAnsi="Times New Roman" w:cs="Times New Roman"/>
          <w:color w:val="auto"/>
        </w:rPr>
        <w:t xml:space="preserve">Schnell, </w:t>
      </w:r>
      <w:r>
        <w:rPr>
          <w:rFonts w:ascii="Times New Roman" w:hAnsi="Times New Roman" w:cs="Times New Roman"/>
          <w:color w:val="auto"/>
        </w:rPr>
        <w:t xml:space="preserve">J </w:t>
      </w:r>
      <w:r w:rsidR="0054291F" w:rsidRPr="001D3D12">
        <w:rPr>
          <w:rFonts w:ascii="Times New Roman" w:hAnsi="Times New Roman" w:cs="Times New Roman"/>
          <w:color w:val="auto"/>
        </w:rPr>
        <w:t xml:space="preserve">Ferrell, and </w:t>
      </w:r>
      <w:r>
        <w:rPr>
          <w:rFonts w:ascii="Times New Roman" w:hAnsi="Times New Roman" w:cs="Times New Roman"/>
          <w:color w:val="auto"/>
        </w:rPr>
        <w:t xml:space="preserve">AC </w:t>
      </w:r>
      <w:proofErr w:type="spellStart"/>
      <w:r w:rsidR="0054291F" w:rsidRPr="001D3D12">
        <w:rPr>
          <w:rFonts w:ascii="Times New Roman" w:hAnsi="Times New Roman" w:cs="Times New Roman"/>
          <w:color w:val="auto"/>
        </w:rPr>
        <w:t>Wilkie</w:t>
      </w:r>
      <w:proofErr w:type="spellEnd"/>
      <w:r w:rsidR="0054291F" w:rsidRPr="001D3D12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2012.</w:t>
      </w:r>
      <w:r w:rsidR="0054291F" w:rsidRPr="001D3D12">
        <w:rPr>
          <w:rFonts w:ascii="Times New Roman" w:hAnsi="Times New Roman" w:cs="Times New Roman"/>
          <w:color w:val="auto"/>
        </w:rPr>
        <w:t xml:space="preserve"> Determining the agronomic and physiological characteristics of the castor plant </w:t>
      </w:r>
      <w:r w:rsidR="0054291F" w:rsidRPr="001D3D12">
        <w:rPr>
          <w:rFonts w:ascii="Times New Roman" w:hAnsi="Times New Roman" w:cs="Times New Roman"/>
          <w:i/>
          <w:color w:val="auto"/>
        </w:rPr>
        <w:t xml:space="preserve">(Ricinus </w:t>
      </w:r>
      <w:proofErr w:type="spellStart"/>
      <w:r w:rsidR="0054291F" w:rsidRPr="001D3D12">
        <w:rPr>
          <w:rFonts w:ascii="Times New Roman" w:hAnsi="Times New Roman" w:cs="Times New Roman"/>
          <w:i/>
          <w:color w:val="auto"/>
        </w:rPr>
        <w:t>communis</w:t>
      </w:r>
      <w:proofErr w:type="spellEnd"/>
      <w:r w:rsidR="0054291F" w:rsidRPr="001D3D12">
        <w:rPr>
          <w:rFonts w:ascii="Times New Roman" w:hAnsi="Times New Roman" w:cs="Times New Roman"/>
          <w:color w:val="auto"/>
        </w:rPr>
        <w:t xml:space="preserve"> L.): Developing a sustainable cropping system for Florida. Florida State Horticultural Society.</w:t>
      </w:r>
      <w:r w:rsidR="00892112" w:rsidRPr="001D3D12">
        <w:rPr>
          <w:rFonts w:ascii="Times New Roman" w:hAnsi="Times New Roman" w:cs="Times New Roman"/>
          <w:color w:val="auto"/>
        </w:rPr>
        <w:t xml:space="preserve"> Delray Beach, FL.</w:t>
      </w:r>
      <w:r w:rsidR="00A05955">
        <w:rPr>
          <w:rFonts w:ascii="Times New Roman" w:hAnsi="Times New Roman" w:cs="Times New Roman"/>
          <w:color w:val="auto"/>
        </w:rPr>
        <w:t xml:space="preserve"> June 4</w:t>
      </w:r>
      <w:r w:rsidR="0054291F" w:rsidRPr="001D3D12">
        <w:rPr>
          <w:rFonts w:ascii="Times New Roman" w:hAnsi="Times New Roman" w:cs="Times New Roman"/>
          <w:color w:val="auto"/>
        </w:rPr>
        <w:t>.</w:t>
      </w:r>
      <w:r w:rsidR="00A05955">
        <w:rPr>
          <w:rFonts w:ascii="Times New Roman" w:hAnsi="Times New Roman" w:cs="Times New Roman"/>
          <w:color w:val="auto"/>
        </w:rPr>
        <w:t xml:space="preserve"> 50 attendees.</w:t>
      </w:r>
    </w:p>
    <w:p w14:paraId="30B416CF" w14:textId="77777777" w:rsidR="003D52D8" w:rsidRPr="001D3D12" w:rsidRDefault="003D52D8" w:rsidP="006735F7">
      <w:pPr>
        <w:tabs>
          <w:tab w:val="left" w:pos="90"/>
        </w:tabs>
        <w:ind w:right="90"/>
      </w:pPr>
    </w:p>
    <w:p w14:paraId="07DBC404" w14:textId="0BE874B2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Campbell</w:t>
      </w:r>
      <w:r w:rsidR="00A05955">
        <w:rPr>
          <w:rFonts w:ascii="Times New Roman" w:hAnsi="Times New Roman" w:cs="Times New Roman"/>
          <w:b/>
          <w:bCs/>
          <w:color w:val="auto"/>
        </w:rPr>
        <w:t xml:space="preserve"> D</w:t>
      </w:r>
      <w:r w:rsidR="003D52D8" w:rsidRPr="001D3D12">
        <w:rPr>
          <w:rFonts w:ascii="Times New Roman" w:hAnsi="Times New Roman" w:cs="Times New Roman"/>
          <w:bCs/>
          <w:color w:val="auto"/>
        </w:rPr>
        <w:t xml:space="preserve">, </w:t>
      </w:r>
      <w:r w:rsidR="00A05955">
        <w:rPr>
          <w:rFonts w:ascii="Times New Roman" w:hAnsi="Times New Roman" w:cs="Times New Roman"/>
          <w:bCs/>
          <w:color w:val="auto"/>
        </w:rPr>
        <w:t xml:space="preserve">R </w:t>
      </w:r>
      <w:r w:rsidR="003D52D8" w:rsidRPr="001D3D12">
        <w:rPr>
          <w:rFonts w:ascii="Times New Roman" w:hAnsi="Times New Roman" w:cs="Times New Roman"/>
          <w:bCs/>
          <w:color w:val="auto"/>
        </w:rPr>
        <w:t>Schnell</w:t>
      </w:r>
      <w:r w:rsidR="00364B99" w:rsidRPr="001D3D12">
        <w:rPr>
          <w:rFonts w:ascii="Times New Roman" w:hAnsi="Times New Roman" w:cs="Times New Roman"/>
          <w:bCs/>
          <w:color w:val="auto"/>
        </w:rPr>
        <w:t xml:space="preserve">, and </w:t>
      </w:r>
      <w:r w:rsidR="00A05955">
        <w:rPr>
          <w:rFonts w:ascii="Times New Roman" w:hAnsi="Times New Roman" w:cs="Times New Roman"/>
          <w:bCs/>
          <w:color w:val="auto"/>
        </w:rPr>
        <w:t xml:space="preserve">D </w:t>
      </w:r>
      <w:r w:rsidR="003D52D8" w:rsidRPr="001D3D12">
        <w:rPr>
          <w:rFonts w:ascii="Times New Roman" w:hAnsi="Times New Roman" w:cs="Times New Roman"/>
          <w:bCs/>
          <w:color w:val="auto"/>
        </w:rPr>
        <w:t xml:space="preserve">Rowland. </w:t>
      </w:r>
      <w:r w:rsidR="003D52D8" w:rsidRPr="001D3D12">
        <w:rPr>
          <w:rFonts w:ascii="Times New Roman" w:hAnsi="Times New Roman" w:cs="Times New Roman"/>
          <w:color w:val="auto"/>
        </w:rPr>
        <w:t xml:space="preserve">Castor </w:t>
      </w:r>
      <w:r w:rsidR="00364B99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>roduction</w:t>
      </w:r>
      <w:r w:rsidR="00364B99" w:rsidRPr="001D3D12">
        <w:rPr>
          <w:rFonts w:ascii="Times New Roman" w:hAnsi="Times New Roman" w:cs="Times New Roman"/>
          <w:color w:val="auto"/>
        </w:rPr>
        <w:t>.</w:t>
      </w:r>
      <w:r w:rsidR="003D52D8" w:rsidRPr="001D3D12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color w:val="auto"/>
        </w:rPr>
        <w:t xml:space="preserve">2011. </w:t>
      </w:r>
      <w:r w:rsidR="004A096E" w:rsidRPr="001D3D12">
        <w:rPr>
          <w:rFonts w:ascii="Times New Roman" w:hAnsi="Times New Roman" w:cs="Times New Roman"/>
          <w:color w:val="auto"/>
        </w:rPr>
        <w:t>University of Florida</w:t>
      </w:r>
      <w:r w:rsidR="003D52D8" w:rsidRPr="001D3D12">
        <w:rPr>
          <w:rFonts w:ascii="Times New Roman" w:hAnsi="Times New Roman" w:cs="Times New Roman"/>
          <w:color w:val="auto"/>
        </w:rPr>
        <w:t xml:space="preserve"> W</w:t>
      </w:r>
      <w:r w:rsidR="004A096E" w:rsidRPr="001D3D12">
        <w:rPr>
          <w:rFonts w:ascii="Times New Roman" w:hAnsi="Times New Roman" w:cs="Times New Roman"/>
          <w:color w:val="auto"/>
        </w:rPr>
        <w:t>est Florida Research and Education Center</w:t>
      </w:r>
      <w:r w:rsidR="003D52D8" w:rsidRPr="001D3D12">
        <w:rPr>
          <w:rFonts w:ascii="Times New Roman" w:hAnsi="Times New Roman" w:cs="Times New Roman"/>
          <w:color w:val="auto"/>
        </w:rPr>
        <w:t xml:space="preserve"> </w:t>
      </w:r>
      <w:r w:rsidR="003D52D8" w:rsidRPr="001D3D12">
        <w:rPr>
          <w:rFonts w:ascii="Times New Roman" w:hAnsi="Times New Roman" w:cs="Times New Roman"/>
          <w:bCs/>
          <w:color w:val="auto"/>
        </w:rPr>
        <w:t>Extension Farm Field Day</w:t>
      </w:r>
      <w:r w:rsidR="003D52D8" w:rsidRPr="001D3D12">
        <w:rPr>
          <w:rFonts w:ascii="Times New Roman" w:hAnsi="Times New Roman" w:cs="Times New Roman"/>
          <w:color w:val="auto"/>
        </w:rPr>
        <w:t xml:space="preserve">. </w:t>
      </w:r>
      <w:r w:rsidR="00892112" w:rsidRPr="001D3D12">
        <w:rPr>
          <w:rFonts w:ascii="Times New Roman" w:hAnsi="Times New Roman" w:cs="Times New Roman"/>
          <w:color w:val="auto"/>
        </w:rPr>
        <w:t xml:space="preserve">Jay, FL. </w:t>
      </w:r>
      <w:r w:rsidR="003D52D8" w:rsidRPr="001D3D12">
        <w:rPr>
          <w:rFonts w:ascii="Times New Roman" w:hAnsi="Times New Roman" w:cs="Times New Roman"/>
          <w:color w:val="auto"/>
        </w:rPr>
        <w:t>August 25.</w:t>
      </w:r>
      <w:r w:rsidR="00A05955">
        <w:rPr>
          <w:rFonts w:ascii="Times New Roman" w:hAnsi="Times New Roman" w:cs="Times New Roman"/>
          <w:color w:val="auto"/>
        </w:rPr>
        <w:t xml:space="preserve"> 45 attendees.</w:t>
      </w:r>
    </w:p>
    <w:p w14:paraId="14FB8581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103D543F" w14:textId="69B18DC1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/>
          <w:color w:val="auto"/>
        </w:rPr>
        <w:t>Rowland</w:t>
      </w:r>
      <w:r w:rsidR="00A05955">
        <w:rPr>
          <w:rFonts w:ascii="Times New Roman" w:hAnsi="Times New Roman" w:cs="Times New Roman"/>
          <w:bCs/>
          <w:color w:val="auto"/>
        </w:rPr>
        <w:t xml:space="preserve"> D</w:t>
      </w:r>
      <w:r w:rsidR="003D52D8" w:rsidRPr="001D3D12">
        <w:rPr>
          <w:rFonts w:ascii="Times New Roman" w:hAnsi="Times New Roman" w:cs="Times New Roman"/>
          <w:bCs/>
          <w:color w:val="auto"/>
        </w:rPr>
        <w:t xml:space="preserve">, </w:t>
      </w:r>
      <w:r w:rsidR="00DA2138" w:rsidRPr="001D3D12">
        <w:rPr>
          <w:rFonts w:ascii="Times New Roman" w:hAnsi="Times New Roman" w:cs="Times New Roman"/>
          <w:bCs/>
          <w:color w:val="auto"/>
        </w:rPr>
        <w:t xml:space="preserve">and </w:t>
      </w:r>
      <w:r w:rsidR="00A05955" w:rsidRPr="00A05955">
        <w:rPr>
          <w:rFonts w:ascii="Times New Roman" w:hAnsi="Times New Roman" w:cs="Times New Roman"/>
          <w:b/>
          <w:bCs/>
          <w:color w:val="auto"/>
        </w:rPr>
        <w:t xml:space="preserve">D </w:t>
      </w:r>
      <w:r w:rsidR="003D52D8" w:rsidRPr="001D3D12">
        <w:rPr>
          <w:rFonts w:ascii="Times New Roman" w:hAnsi="Times New Roman" w:cs="Times New Roman"/>
          <w:b/>
          <w:bCs/>
          <w:color w:val="auto"/>
        </w:rPr>
        <w:t>Campbell</w:t>
      </w:r>
      <w:r w:rsidR="003D52D8" w:rsidRPr="00A05955">
        <w:rPr>
          <w:rFonts w:ascii="Times New Roman" w:hAnsi="Times New Roman" w:cs="Times New Roman"/>
          <w:bCs/>
          <w:color w:val="auto"/>
        </w:rPr>
        <w:t>.</w:t>
      </w:r>
      <w:r w:rsidR="00A05955">
        <w:rPr>
          <w:rFonts w:ascii="Times New Roman" w:hAnsi="Times New Roman" w:cs="Times New Roman"/>
          <w:bCs/>
          <w:color w:val="auto"/>
        </w:rPr>
        <w:t xml:space="preserve"> 2011.</w:t>
      </w:r>
      <w:r w:rsidR="003D52D8" w:rsidRPr="001D3D12">
        <w:rPr>
          <w:rFonts w:ascii="Times New Roman" w:hAnsi="Times New Roman" w:cs="Times New Roman"/>
          <w:bCs/>
          <w:color w:val="auto"/>
        </w:rPr>
        <w:t xml:space="preserve"> Image </w:t>
      </w:r>
      <w:r w:rsidR="00364B99" w:rsidRPr="001D3D12">
        <w:rPr>
          <w:rFonts w:ascii="Times New Roman" w:hAnsi="Times New Roman" w:cs="Times New Roman"/>
          <w:bCs/>
          <w:color w:val="auto"/>
        </w:rPr>
        <w:t>a</w:t>
      </w:r>
      <w:r w:rsidR="003D52D8" w:rsidRPr="001D3D12">
        <w:rPr>
          <w:rFonts w:ascii="Times New Roman" w:hAnsi="Times New Roman" w:cs="Times New Roman"/>
          <w:bCs/>
          <w:color w:val="auto"/>
        </w:rPr>
        <w:t xml:space="preserve">nalysis for </w:t>
      </w:r>
      <w:r w:rsidR="00364B99" w:rsidRPr="001D3D12">
        <w:rPr>
          <w:rFonts w:ascii="Times New Roman" w:hAnsi="Times New Roman" w:cs="Times New Roman"/>
          <w:bCs/>
          <w:color w:val="auto"/>
        </w:rPr>
        <w:t>p</w:t>
      </w:r>
      <w:r w:rsidR="003D52D8" w:rsidRPr="001D3D12">
        <w:rPr>
          <w:rFonts w:ascii="Times New Roman" w:hAnsi="Times New Roman" w:cs="Times New Roman"/>
          <w:bCs/>
          <w:color w:val="auto"/>
        </w:rPr>
        <w:t xml:space="preserve">eanut </w:t>
      </w:r>
      <w:r w:rsidR="00364B99" w:rsidRPr="001D3D12">
        <w:rPr>
          <w:rFonts w:ascii="Times New Roman" w:hAnsi="Times New Roman" w:cs="Times New Roman"/>
          <w:bCs/>
          <w:color w:val="auto"/>
        </w:rPr>
        <w:t>m</w:t>
      </w:r>
      <w:r w:rsidR="003D52D8" w:rsidRPr="001D3D12">
        <w:rPr>
          <w:rFonts w:ascii="Times New Roman" w:hAnsi="Times New Roman" w:cs="Times New Roman"/>
          <w:bCs/>
          <w:color w:val="auto"/>
        </w:rPr>
        <w:t>aturity.</w:t>
      </w:r>
      <w:r w:rsidR="003D52D8" w:rsidRPr="001D3D12">
        <w:rPr>
          <w:rFonts w:ascii="Times New Roman" w:hAnsi="Times New Roman" w:cs="Times New Roman"/>
          <w:color w:val="auto"/>
        </w:rPr>
        <w:t xml:space="preserve"> </w:t>
      </w:r>
      <w:r w:rsidR="004A096E" w:rsidRPr="001D3D12">
        <w:rPr>
          <w:rFonts w:ascii="Times New Roman" w:hAnsi="Times New Roman" w:cs="Times New Roman"/>
          <w:color w:val="auto"/>
        </w:rPr>
        <w:t>University of Florida West Florida Research and Education Center</w:t>
      </w:r>
      <w:r w:rsidR="003D52D8" w:rsidRPr="001D3D12">
        <w:rPr>
          <w:rFonts w:ascii="Times New Roman" w:hAnsi="Times New Roman" w:cs="Times New Roman"/>
          <w:color w:val="auto"/>
        </w:rPr>
        <w:t xml:space="preserve"> </w:t>
      </w:r>
      <w:r w:rsidR="003D52D8" w:rsidRPr="001D3D12">
        <w:rPr>
          <w:rFonts w:ascii="Times New Roman" w:hAnsi="Times New Roman" w:cs="Times New Roman"/>
          <w:bCs/>
          <w:color w:val="auto"/>
        </w:rPr>
        <w:t>Extension Farm Field Day</w:t>
      </w:r>
      <w:r w:rsidR="003D52D8" w:rsidRPr="001D3D12">
        <w:rPr>
          <w:rFonts w:ascii="Times New Roman" w:hAnsi="Times New Roman" w:cs="Times New Roman"/>
          <w:color w:val="auto"/>
        </w:rPr>
        <w:t xml:space="preserve">. </w:t>
      </w:r>
      <w:r w:rsidR="00892112" w:rsidRPr="001D3D12">
        <w:rPr>
          <w:rFonts w:ascii="Times New Roman" w:hAnsi="Times New Roman" w:cs="Times New Roman"/>
          <w:color w:val="auto"/>
        </w:rPr>
        <w:t xml:space="preserve">Jay, FL. </w:t>
      </w:r>
      <w:r w:rsidR="00A05955">
        <w:rPr>
          <w:rFonts w:ascii="Times New Roman" w:hAnsi="Times New Roman" w:cs="Times New Roman"/>
          <w:color w:val="auto"/>
        </w:rPr>
        <w:t>August 25</w:t>
      </w:r>
      <w:r w:rsidR="0082164C" w:rsidRPr="001D3D12">
        <w:rPr>
          <w:rFonts w:ascii="Times New Roman" w:hAnsi="Times New Roman" w:cs="Times New Roman"/>
          <w:color w:val="auto"/>
        </w:rPr>
        <w:t>.</w:t>
      </w:r>
      <w:r w:rsidR="00A05955" w:rsidRPr="00A05955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color w:val="auto"/>
        </w:rPr>
        <w:t>45 attendees.</w:t>
      </w:r>
    </w:p>
    <w:p w14:paraId="313E6418" w14:textId="77777777" w:rsidR="003D4EC3" w:rsidRPr="001D3D12" w:rsidRDefault="003D4EC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7129CC9D" w14:textId="58B8B56B" w:rsidR="003D52D8" w:rsidRPr="001D3D12" w:rsidRDefault="001D3D12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  <w:u w:val="single"/>
        </w:rPr>
      </w:pPr>
      <w:r w:rsidRPr="001D3D12">
        <w:rPr>
          <w:bCs/>
          <w:u w:val="single"/>
        </w:rPr>
        <w:t>Poster</w:t>
      </w:r>
      <w:r>
        <w:rPr>
          <w:bCs/>
          <w:u w:val="single"/>
        </w:rPr>
        <w:t xml:space="preserve"> Presentations</w:t>
      </w:r>
    </w:p>
    <w:p w14:paraId="12AA7021" w14:textId="77777777" w:rsidR="006F7B0C" w:rsidRPr="001D3D12" w:rsidRDefault="006F7B0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4D030AA2" w14:textId="547D9BDE" w:rsidR="003D52D8" w:rsidRPr="001D3D12" w:rsidRDefault="001D3D12" w:rsidP="006735F7">
      <w:r>
        <w:rPr>
          <w:b/>
        </w:rPr>
        <w:t>Campbell</w:t>
      </w:r>
      <w:r w:rsidR="00A05955">
        <w:rPr>
          <w:b/>
        </w:rPr>
        <w:t xml:space="preserve"> D</w:t>
      </w:r>
      <w:r w:rsidR="009B6A3B" w:rsidRPr="001D3D12">
        <w:t>,</w:t>
      </w:r>
      <w:r w:rsidR="00DA2138" w:rsidRPr="001D3D12">
        <w:t xml:space="preserve"> </w:t>
      </w:r>
      <w:r w:rsidR="00A05955">
        <w:t xml:space="preserve">J </w:t>
      </w:r>
      <w:r w:rsidR="00DA2138" w:rsidRPr="001D3D12">
        <w:t>Dampier</w:t>
      </w:r>
      <w:r w:rsidR="00364B99" w:rsidRPr="001D3D12">
        <w:t xml:space="preserve">, </w:t>
      </w:r>
      <w:r w:rsidR="00A05955">
        <w:t xml:space="preserve">T </w:t>
      </w:r>
      <w:r w:rsidR="00DA2138" w:rsidRPr="001D3D12">
        <w:t>Torres</w:t>
      </w:r>
      <w:r w:rsidR="00364B99" w:rsidRPr="001D3D12">
        <w:t xml:space="preserve">, </w:t>
      </w:r>
      <w:r w:rsidR="00A05955">
        <w:t xml:space="preserve">M </w:t>
      </w:r>
      <w:r w:rsidR="00DA2138" w:rsidRPr="001D3D12">
        <w:t>Foster</w:t>
      </w:r>
      <w:r w:rsidR="00364B99" w:rsidRPr="001D3D12">
        <w:t xml:space="preserve">, </w:t>
      </w:r>
      <w:r w:rsidR="00A05955">
        <w:t xml:space="preserve">A </w:t>
      </w:r>
      <w:r w:rsidR="00DA2138" w:rsidRPr="001D3D12">
        <w:t>Becraft</w:t>
      </w:r>
      <w:r w:rsidR="00364B99" w:rsidRPr="001D3D12">
        <w:t>,</w:t>
      </w:r>
      <w:r w:rsidR="00A05955">
        <w:t xml:space="preserve"> T</w:t>
      </w:r>
      <w:r w:rsidR="00364B99" w:rsidRPr="001D3D12">
        <w:t xml:space="preserve"> </w:t>
      </w:r>
      <w:r w:rsidR="00DA2138" w:rsidRPr="001D3D12">
        <w:t>Mitchell</w:t>
      </w:r>
      <w:r w:rsidR="00364B99" w:rsidRPr="001D3D12">
        <w:t xml:space="preserve">, </w:t>
      </w:r>
      <w:r w:rsidR="00A05955">
        <w:t>B Owens</w:t>
      </w:r>
      <w:r w:rsidR="00364B99" w:rsidRPr="001D3D12">
        <w:t xml:space="preserve">, </w:t>
      </w:r>
      <w:r w:rsidR="00A05955">
        <w:t xml:space="preserve">C </w:t>
      </w:r>
      <w:r w:rsidR="008C4E25">
        <w:t>Walmer,</w:t>
      </w:r>
      <w:r w:rsidR="00DA2138" w:rsidRPr="001D3D12">
        <w:t xml:space="preserve"> </w:t>
      </w:r>
      <w:r w:rsidR="00A05955">
        <w:t>C Glatting</w:t>
      </w:r>
      <w:r w:rsidR="00364B99" w:rsidRPr="001D3D12">
        <w:t xml:space="preserve">, </w:t>
      </w:r>
      <w:r w:rsidR="00A05955">
        <w:t xml:space="preserve">L </w:t>
      </w:r>
      <w:r w:rsidR="00DA2138" w:rsidRPr="001D3D12">
        <w:t>Headrick</w:t>
      </w:r>
      <w:r w:rsidR="00364B99" w:rsidRPr="001D3D12">
        <w:t>,</w:t>
      </w:r>
      <w:r w:rsidR="00A05955">
        <w:t xml:space="preserve"> K</w:t>
      </w:r>
      <w:r w:rsidR="00364B99" w:rsidRPr="001D3D12">
        <w:t xml:space="preserve"> </w:t>
      </w:r>
      <w:r w:rsidR="00DA2138" w:rsidRPr="001D3D12">
        <w:t>Shelnutt</w:t>
      </w:r>
      <w:r w:rsidR="00364B99" w:rsidRPr="001D3D12">
        <w:t>,</w:t>
      </w:r>
      <w:r w:rsidR="00DA2138" w:rsidRPr="001D3D12">
        <w:t xml:space="preserve"> and </w:t>
      </w:r>
      <w:r w:rsidR="00A05955">
        <w:t xml:space="preserve">D </w:t>
      </w:r>
      <w:r w:rsidR="00DA2138" w:rsidRPr="001D3D12">
        <w:t xml:space="preserve">Treadwell. </w:t>
      </w:r>
      <w:r w:rsidR="008C4E25">
        <w:t xml:space="preserve">2017. </w:t>
      </w:r>
      <w:r w:rsidR="00DA2138" w:rsidRPr="001D3D12">
        <w:t xml:space="preserve">Improving </w:t>
      </w:r>
      <w:r w:rsidR="00364B99" w:rsidRPr="001D3D12">
        <w:t>n</w:t>
      </w:r>
      <w:r w:rsidR="00DA2138" w:rsidRPr="001D3D12">
        <w:t xml:space="preserve">utrition </w:t>
      </w:r>
      <w:r w:rsidR="00364B99" w:rsidRPr="001D3D12">
        <w:t>e</w:t>
      </w:r>
      <w:r w:rsidR="00DA2138" w:rsidRPr="001D3D12">
        <w:t xml:space="preserve">ducation for Florida’s SNAP-eligible </w:t>
      </w:r>
      <w:r w:rsidR="00364B99" w:rsidRPr="001D3D12">
        <w:t>r</w:t>
      </w:r>
      <w:r w:rsidR="00DA2138" w:rsidRPr="001D3D12">
        <w:t xml:space="preserve">esidents by </w:t>
      </w:r>
      <w:r w:rsidR="00364B99" w:rsidRPr="001D3D12">
        <w:t>e</w:t>
      </w:r>
      <w:r w:rsidR="00DA2138" w:rsidRPr="001D3D12">
        <w:t xml:space="preserve">nacting and </w:t>
      </w:r>
      <w:r w:rsidR="00364B99" w:rsidRPr="001D3D12">
        <w:t>m</w:t>
      </w:r>
      <w:r w:rsidR="00DA2138" w:rsidRPr="001D3D12">
        <w:t xml:space="preserve">easuring </w:t>
      </w:r>
      <w:r w:rsidR="00364B99" w:rsidRPr="001D3D12">
        <w:t>p</w:t>
      </w:r>
      <w:r w:rsidR="00DA2138" w:rsidRPr="001D3D12">
        <w:t xml:space="preserve">olicy, </w:t>
      </w:r>
      <w:r w:rsidR="00364B99" w:rsidRPr="001D3D12">
        <w:t>s</w:t>
      </w:r>
      <w:r w:rsidR="00DA2138" w:rsidRPr="001D3D12">
        <w:t xml:space="preserve">ystems, and </w:t>
      </w:r>
      <w:r w:rsidR="00364B99" w:rsidRPr="001D3D12">
        <w:t>e</w:t>
      </w:r>
      <w:r w:rsidR="00DA2138" w:rsidRPr="001D3D12">
        <w:t xml:space="preserve">nvironmental </w:t>
      </w:r>
      <w:r w:rsidR="00364B99" w:rsidRPr="001D3D12">
        <w:t>c</w:t>
      </w:r>
      <w:r w:rsidR="00DA2138" w:rsidRPr="001D3D12">
        <w:t>hanges</w:t>
      </w:r>
      <w:r w:rsidR="00364B99" w:rsidRPr="001D3D12">
        <w:t>.</w:t>
      </w:r>
      <w:r w:rsidR="00DA2138" w:rsidRPr="001D3D12">
        <w:t xml:space="preserve"> </w:t>
      </w:r>
      <w:r w:rsidR="003D52D8" w:rsidRPr="001D3D12">
        <w:t>130</w:t>
      </w:r>
      <w:r w:rsidR="003D52D8" w:rsidRPr="001D3D12">
        <w:rPr>
          <w:vertAlign w:val="superscript"/>
        </w:rPr>
        <w:t>th</w:t>
      </w:r>
      <w:r w:rsidR="003D52D8" w:rsidRPr="001D3D12">
        <w:t xml:space="preserve"> Annual Florida State Horticultural Society Meeting</w:t>
      </w:r>
      <w:r w:rsidR="00DA2138" w:rsidRPr="001D3D12">
        <w:t xml:space="preserve">. </w:t>
      </w:r>
      <w:r w:rsidR="002A1D39" w:rsidRPr="001D3D12">
        <w:t xml:space="preserve">Tampa, FL. </w:t>
      </w:r>
      <w:r w:rsidR="003D52D8" w:rsidRPr="001D3D12">
        <w:t xml:space="preserve">June </w:t>
      </w:r>
      <w:r w:rsidR="00DA2138" w:rsidRPr="001D3D12">
        <w:t>6</w:t>
      </w:r>
      <w:r w:rsidR="003D52D8" w:rsidRPr="001D3D12">
        <w:t>.</w:t>
      </w:r>
    </w:p>
    <w:p w14:paraId="08BBC8FD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271A471C" w14:textId="54382976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Felter</w:t>
      </w:r>
      <w:proofErr w:type="spellEnd"/>
      <w:r w:rsidR="00DA2138" w:rsidRPr="001D3D12">
        <w:rPr>
          <w:rFonts w:ascii="Times New Roman" w:hAnsi="Times New Roman" w:cs="Times New Roman"/>
          <w:color w:val="auto"/>
        </w:rPr>
        <w:t xml:space="preserve"> L</w:t>
      </w:r>
      <w:r w:rsidR="00DF2CB1" w:rsidRPr="001D3D12">
        <w:rPr>
          <w:rFonts w:ascii="Times New Roman" w:hAnsi="Times New Roman" w:cs="Times New Roman"/>
          <w:color w:val="auto"/>
        </w:rPr>
        <w:t>,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color w:val="auto"/>
        </w:rPr>
        <w:t xml:space="preserve">K </w:t>
      </w:r>
      <w:proofErr w:type="spellStart"/>
      <w:r w:rsidR="00DA2138" w:rsidRPr="001D3D12">
        <w:rPr>
          <w:rFonts w:ascii="Times New Roman" w:hAnsi="Times New Roman" w:cs="Times New Roman"/>
          <w:color w:val="auto"/>
        </w:rPr>
        <w:t>Korman</w:t>
      </w:r>
      <w:proofErr w:type="spellEnd"/>
      <w:r w:rsidR="003C44D7" w:rsidRPr="001D3D12">
        <w:rPr>
          <w:rFonts w:ascii="Times New Roman" w:hAnsi="Times New Roman" w:cs="Times New Roman"/>
          <w:color w:val="auto"/>
        </w:rPr>
        <w:t>,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b/>
          <w:color w:val="auto"/>
        </w:rPr>
        <w:t>D C</w:t>
      </w:r>
      <w:r w:rsidR="00DA2138" w:rsidRPr="001D3D12">
        <w:rPr>
          <w:rFonts w:ascii="Times New Roman" w:hAnsi="Times New Roman" w:cs="Times New Roman"/>
          <w:b/>
          <w:color w:val="auto"/>
        </w:rPr>
        <w:t>ampbell</w:t>
      </w:r>
      <w:r w:rsidR="003C44D7" w:rsidRPr="001D3D12">
        <w:rPr>
          <w:rFonts w:ascii="Times New Roman" w:hAnsi="Times New Roman" w:cs="Times New Roman"/>
          <w:color w:val="auto"/>
        </w:rPr>
        <w:t>,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color w:val="auto"/>
        </w:rPr>
        <w:t xml:space="preserve">D </w:t>
      </w:r>
      <w:r w:rsidR="00DA2138" w:rsidRPr="001D3D12">
        <w:rPr>
          <w:rFonts w:ascii="Times New Roman" w:hAnsi="Times New Roman" w:cs="Times New Roman"/>
          <w:color w:val="auto"/>
        </w:rPr>
        <w:t>Treadwell</w:t>
      </w:r>
      <w:r w:rsidR="003C44D7" w:rsidRPr="001D3D12">
        <w:rPr>
          <w:rFonts w:ascii="Times New Roman" w:hAnsi="Times New Roman" w:cs="Times New Roman"/>
          <w:color w:val="auto"/>
        </w:rPr>
        <w:t>,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color w:val="auto"/>
        </w:rPr>
        <w:t>C Glatting</w:t>
      </w:r>
      <w:r w:rsidR="003C44D7" w:rsidRPr="001D3D12">
        <w:rPr>
          <w:rFonts w:ascii="Times New Roman" w:hAnsi="Times New Roman" w:cs="Times New Roman"/>
          <w:color w:val="auto"/>
        </w:rPr>
        <w:t>,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A05955">
        <w:rPr>
          <w:rFonts w:ascii="Times New Roman" w:hAnsi="Times New Roman" w:cs="Times New Roman"/>
          <w:color w:val="auto"/>
        </w:rPr>
        <w:t xml:space="preserve">Z </w:t>
      </w:r>
      <w:proofErr w:type="spellStart"/>
      <w:r w:rsidR="00DA2138" w:rsidRPr="001D3D12">
        <w:rPr>
          <w:rFonts w:ascii="Times New Roman" w:hAnsi="Times New Roman" w:cs="Times New Roman"/>
          <w:color w:val="auto"/>
        </w:rPr>
        <w:t>Glorioso</w:t>
      </w:r>
      <w:proofErr w:type="spellEnd"/>
      <w:r w:rsidR="00DF2CB1" w:rsidRPr="001D3D12">
        <w:rPr>
          <w:rFonts w:ascii="Times New Roman" w:hAnsi="Times New Roman" w:cs="Times New Roman"/>
          <w:color w:val="auto"/>
        </w:rPr>
        <w:t>,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DF2CB1" w:rsidRPr="001D3D12">
        <w:rPr>
          <w:rFonts w:ascii="Times New Roman" w:hAnsi="Times New Roman" w:cs="Times New Roman"/>
          <w:color w:val="auto"/>
        </w:rPr>
        <w:t xml:space="preserve">and </w:t>
      </w:r>
      <w:r w:rsidR="00A05955">
        <w:rPr>
          <w:rFonts w:ascii="Times New Roman" w:hAnsi="Times New Roman" w:cs="Times New Roman"/>
          <w:color w:val="auto"/>
        </w:rPr>
        <w:t xml:space="preserve">D </w:t>
      </w:r>
      <w:proofErr w:type="spellStart"/>
      <w:r w:rsidR="00A05955">
        <w:rPr>
          <w:rFonts w:ascii="Times New Roman" w:hAnsi="Times New Roman" w:cs="Times New Roman"/>
          <w:color w:val="auto"/>
        </w:rPr>
        <w:t>Fenneman</w:t>
      </w:r>
      <w:proofErr w:type="spellEnd"/>
      <w:r w:rsidR="00DA2138" w:rsidRPr="001D3D12">
        <w:rPr>
          <w:rFonts w:ascii="Times New Roman" w:hAnsi="Times New Roman" w:cs="Times New Roman"/>
          <w:color w:val="auto"/>
        </w:rPr>
        <w:t xml:space="preserve">. </w:t>
      </w:r>
      <w:r w:rsidR="00A05955">
        <w:rPr>
          <w:rFonts w:ascii="Times New Roman" w:hAnsi="Times New Roman" w:cs="Times New Roman"/>
          <w:color w:val="auto"/>
        </w:rPr>
        <w:t xml:space="preserve">2016. </w:t>
      </w:r>
      <w:r w:rsidR="003D52D8" w:rsidRPr="001D3D12">
        <w:rPr>
          <w:rFonts w:ascii="Times New Roman" w:hAnsi="Times New Roman" w:cs="Times New Roman"/>
          <w:color w:val="auto"/>
        </w:rPr>
        <w:t xml:space="preserve">Working </w:t>
      </w:r>
      <w:r w:rsidR="00BE350E" w:rsidRPr="001D3D12">
        <w:rPr>
          <w:rFonts w:ascii="Times New Roman" w:hAnsi="Times New Roman" w:cs="Times New Roman"/>
          <w:color w:val="auto"/>
        </w:rPr>
        <w:t>t</w:t>
      </w:r>
      <w:r w:rsidR="003D52D8" w:rsidRPr="001D3D12">
        <w:rPr>
          <w:rFonts w:ascii="Times New Roman" w:hAnsi="Times New Roman" w:cs="Times New Roman"/>
          <w:color w:val="auto"/>
        </w:rPr>
        <w:t xml:space="preserve">ogether, </w:t>
      </w:r>
      <w:r w:rsidR="00BE350E" w:rsidRPr="001D3D12">
        <w:rPr>
          <w:rFonts w:ascii="Times New Roman" w:hAnsi="Times New Roman" w:cs="Times New Roman"/>
          <w:color w:val="auto"/>
        </w:rPr>
        <w:t>a</w:t>
      </w:r>
      <w:r w:rsidR="003D52D8" w:rsidRPr="001D3D12">
        <w:rPr>
          <w:rFonts w:ascii="Times New Roman" w:hAnsi="Times New Roman" w:cs="Times New Roman"/>
          <w:color w:val="auto"/>
        </w:rPr>
        <w:t xml:space="preserve"> </w:t>
      </w:r>
      <w:r w:rsidR="00BE350E" w:rsidRPr="001D3D12">
        <w:rPr>
          <w:rFonts w:ascii="Times New Roman" w:hAnsi="Times New Roman" w:cs="Times New Roman"/>
          <w:color w:val="auto"/>
        </w:rPr>
        <w:t>c</w:t>
      </w:r>
      <w:r w:rsidR="003D52D8" w:rsidRPr="001D3D12">
        <w:rPr>
          <w:rFonts w:ascii="Times New Roman" w:hAnsi="Times New Roman" w:cs="Times New Roman"/>
          <w:color w:val="auto"/>
        </w:rPr>
        <w:t xml:space="preserve">oncept </w:t>
      </w:r>
      <w:r w:rsidR="00BE350E" w:rsidRPr="001D3D12">
        <w:rPr>
          <w:rFonts w:ascii="Times New Roman" w:hAnsi="Times New Roman" w:cs="Times New Roman"/>
          <w:color w:val="auto"/>
        </w:rPr>
        <w:t>m</w:t>
      </w:r>
      <w:r w:rsidR="003D52D8" w:rsidRPr="001D3D12">
        <w:rPr>
          <w:rFonts w:ascii="Times New Roman" w:hAnsi="Times New Roman" w:cs="Times New Roman"/>
          <w:color w:val="auto"/>
        </w:rPr>
        <w:t xml:space="preserve">ap: </w:t>
      </w:r>
      <w:r w:rsidR="00A05955">
        <w:rPr>
          <w:rFonts w:ascii="Times New Roman" w:hAnsi="Times New Roman" w:cs="Times New Roman"/>
          <w:color w:val="auto"/>
        </w:rPr>
        <w:t>H</w:t>
      </w:r>
      <w:r w:rsidR="003D52D8" w:rsidRPr="001D3D12">
        <w:rPr>
          <w:rFonts w:ascii="Times New Roman" w:hAnsi="Times New Roman" w:cs="Times New Roman"/>
          <w:color w:val="auto"/>
        </w:rPr>
        <w:t xml:space="preserve">ow </w:t>
      </w:r>
      <w:r w:rsidR="00BE350E" w:rsidRPr="001D3D12">
        <w:rPr>
          <w:rFonts w:ascii="Times New Roman" w:hAnsi="Times New Roman" w:cs="Times New Roman"/>
          <w:color w:val="auto"/>
        </w:rPr>
        <w:t>y</w:t>
      </w:r>
      <w:r w:rsidR="003D52D8" w:rsidRPr="001D3D12">
        <w:rPr>
          <w:rFonts w:ascii="Times New Roman" w:hAnsi="Times New Roman" w:cs="Times New Roman"/>
          <w:color w:val="auto"/>
        </w:rPr>
        <w:t xml:space="preserve">ou </w:t>
      </w:r>
      <w:r w:rsidR="00BE350E" w:rsidRPr="001D3D12">
        <w:rPr>
          <w:rFonts w:ascii="Times New Roman" w:hAnsi="Times New Roman" w:cs="Times New Roman"/>
          <w:color w:val="auto"/>
        </w:rPr>
        <w:t>c</w:t>
      </w:r>
      <w:r w:rsidR="003D52D8" w:rsidRPr="001D3D12">
        <w:rPr>
          <w:rFonts w:ascii="Times New Roman" w:hAnsi="Times New Roman" w:cs="Times New Roman"/>
          <w:color w:val="auto"/>
        </w:rPr>
        <w:t xml:space="preserve">an </w:t>
      </w:r>
      <w:r w:rsidR="00BE350E" w:rsidRPr="001D3D12">
        <w:rPr>
          <w:rFonts w:ascii="Times New Roman" w:hAnsi="Times New Roman" w:cs="Times New Roman"/>
          <w:color w:val="auto"/>
        </w:rPr>
        <w:t>c</w:t>
      </w:r>
      <w:r w:rsidR="003D52D8" w:rsidRPr="001D3D12">
        <w:rPr>
          <w:rFonts w:ascii="Times New Roman" w:hAnsi="Times New Roman" w:cs="Times New Roman"/>
          <w:color w:val="auto"/>
        </w:rPr>
        <w:t xml:space="preserve">ollaborate with SNAP-Ed on </w:t>
      </w:r>
      <w:r w:rsidR="00BE350E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olicy,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>ystems</w:t>
      </w:r>
      <w:r w:rsidR="00DA2138" w:rsidRPr="001D3D12">
        <w:rPr>
          <w:rFonts w:ascii="Times New Roman" w:hAnsi="Times New Roman" w:cs="Times New Roman"/>
          <w:color w:val="auto"/>
        </w:rPr>
        <w:t xml:space="preserve">, and </w:t>
      </w:r>
      <w:r w:rsidR="00BE350E" w:rsidRPr="001D3D12">
        <w:rPr>
          <w:rFonts w:ascii="Times New Roman" w:hAnsi="Times New Roman" w:cs="Times New Roman"/>
          <w:color w:val="auto"/>
        </w:rPr>
        <w:t>e</w:t>
      </w:r>
      <w:r w:rsidR="00DA2138" w:rsidRPr="001D3D12">
        <w:rPr>
          <w:rFonts w:ascii="Times New Roman" w:hAnsi="Times New Roman" w:cs="Times New Roman"/>
          <w:color w:val="auto"/>
        </w:rPr>
        <w:t xml:space="preserve">nvironmental </w:t>
      </w:r>
      <w:r w:rsidR="00BE350E" w:rsidRPr="001D3D12">
        <w:rPr>
          <w:rFonts w:ascii="Times New Roman" w:hAnsi="Times New Roman" w:cs="Times New Roman"/>
          <w:color w:val="auto"/>
        </w:rPr>
        <w:t>a</w:t>
      </w:r>
      <w:r w:rsidR="00DA2138" w:rsidRPr="001D3D12">
        <w:rPr>
          <w:rFonts w:ascii="Times New Roman" w:hAnsi="Times New Roman" w:cs="Times New Roman"/>
          <w:color w:val="auto"/>
        </w:rPr>
        <w:t>pproaches. Extension Professionals Association of Florida Conference.</w:t>
      </w:r>
      <w:r w:rsidR="002A1D39" w:rsidRPr="001D3D12">
        <w:rPr>
          <w:rFonts w:ascii="Times New Roman" w:hAnsi="Times New Roman" w:cs="Times New Roman"/>
          <w:color w:val="auto"/>
        </w:rPr>
        <w:t xml:space="preserve"> Daytona Beach, FL.</w:t>
      </w:r>
      <w:r w:rsidR="00DA2138" w:rsidRPr="001D3D12">
        <w:rPr>
          <w:rFonts w:ascii="Times New Roman" w:hAnsi="Times New Roman" w:cs="Times New Roman"/>
          <w:color w:val="auto"/>
        </w:rPr>
        <w:t xml:space="preserve"> </w:t>
      </w:r>
      <w:r w:rsidR="003D52D8" w:rsidRPr="001D3D12">
        <w:rPr>
          <w:rFonts w:ascii="Times New Roman" w:hAnsi="Times New Roman" w:cs="Times New Roman"/>
          <w:color w:val="auto"/>
        </w:rPr>
        <w:t xml:space="preserve">September </w:t>
      </w:r>
      <w:r w:rsidR="00A02EEB" w:rsidRPr="001D3D12">
        <w:rPr>
          <w:rFonts w:ascii="Times New Roman" w:hAnsi="Times New Roman" w:cs="Times New Roman"/>
          <w:color w:val="auto"/>
        </w:rPr>
        <w:t>28</w:t>
      </w:r>
      <w:r w:rsidR="003D52D8" w:rsidRPr="001D3D12">
        <w:rPr>
          <w:rFonts w:ascii="Times New Roman" w:hAnsi="Times New Roman" w:cs="Times New Roman"/>
          <w:color w:val="auto"/>
        </w:rPr>
        <w:t>.</w:t>
      </w:r>
    </w:p>
    <w:p w14:paraId="3626D5AA" w14:textId="77777777" w:rsidR="00DF2CB1" w:rsidRPr="001D3D12" w:rsidRDefault="00DF2CB1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0ADFA218" w14:textId="2643EA94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Treadwell</w:t>
      </w:r>
      <w:r w:rsidR="00A05955">
        <w:rPr>
          <w:rFonts w:ascii="Times New Roman" w:hAnsi="Times New Roman" w:cs="Times New Roman"/>
          <w:color w:val="auto"/>
        </w:rPr>
        <w:t xml:space="preserve"> D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b/>
          <w:color w:val="auto"/>
        </w:rPr>
        <w:t>D C</w:t>
      </w:r>
      <w:r w:rsidR="00A02EEB" w:rsidRPr="001D3D12">
        <w:rPr>
          <w:rFonts w:ascii="Times New Roman" w:hAnsi="Times New Roman" w:cs="Times New Roman"/>
          <w:b/>
          <w:color w:val="auto"/>
        </w:rPr>
        <w:t>ampbell</w:t>
      </w:r>
      <w:r w:rsidR="00A02EEB" w:rsidRPr="001D3D12">
        <w:rPr>
          <w:rFonts w:ascii="Times New Roman" w:hAnsi="Times New Roman" w:cs="Times New Roman"/>
          <w:color w:val="auto"/>
        </w:rPr>
        <w:t xml:space="preserve">, and </w:t>
      </w:r>
      <w:r w:rsidR="00A05955">
        <w:rPr>
          <w:rFonts w:ascii="Times New Roman" w:hAnsi="Times New Roman" w:cs="Times New Roman"/>
          <w:color w:val="auto"/>
        </w:rPr>
        <w:t xml:space="preserve">K </w:t>
      </w:r>
      <w:r w:rsidR="00A02EEB" w:rsidRPr="001D3D12">
        <w:rPr>
          <w:rFonts w:ascii="Times New Roman" w:hAnsi="Times New Roman" w:cs="Times New Roman"/>
          <w:color w:val="auto"/>
        </w:rPr>
        <w:t>Shelnutt.</w:t>
      </w:r>
      <w:r w:rsidR="00A05955">
        <w:rPr>
          <w:rFonts w:ascii="Times New Roman" w:hAnsi="Times New Roman" w:cs="Times New Roman"/>
          <w:color w:val="auto"/>
        </w:rPr>
        <w:t xml:space="preserve"> 2016.</w:t>
      </w:r>
      <w:r w:rsidR="00A02EEB" w:rsidRPr="001D3D12">
        <w:rPr>
          <w:rFonts w:ascii="Times New Roman" w:hAnsi="Times New Roman" w:cs="Times New Roman"/>
          <w:color w:val="auto"/>
        </w:rPr>
        <w:t xml:space="preserve"> </w:t>
      </w:r>
      <w:r w:rsidR="003D52D8" w:rsidRPr="001D3D12">
        <w:rPr>
          <w:rFonts w:ascii="Times New Roman" w:hAnsi="Times New Roman" w:cs="Times New Roman"/>
          <w:color w:val="auto"/>
        </w:rPr>
        <w:t xml:space="preserve">SNAP-Ed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 xml:space="preserve">ood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 xml:space="preserve">ystems </w:t>
      </w:r>
      <w:r w:rsidR="00BE350E" w:rsidRPr="001D3D12">
        <w:rPr>
          <w:rFonts w:ascii="Times New Roman" w:hAnsi="Times New Roman" w:cs="Times New Roman"/>
          <w:color w:val="auto"/>
        </w:rPr>
        <w:t>c</w:t>
      </w:r>
      <w:r w:rsidR="003D52D8" w:rsidRPr="001D3D12">
        <w:rPr>
          <w:rFonts w:ascii="Times New Roman" w:hAnsi="Times New Roman" w:cs="Times New Roman"/>
          <w:color w:val="auto"/>
        </w:rPr>
        <w:t xml:space="preserve">oordinators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 xml:space="preserve">ocus on </w:t>
      </w:r>
      <w:r w:rsidR="00BE350E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olicy,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 xml:space="preserve">ystems, and </w:t>
      </w:r>
      <w:r w:rsidR="00BE350E" w:rsidRPr="001D3D12">
        <w:rPr>
          <w:rFonts w:ascii="Times New Roman" w:hAnsi="Times New Roman" w:cs="Times New Roman"/>
          <w:color w:val="auto"/>
        </w:rPr>
        <w:t>e</w:t>
      </w:r>
      <w:r w:rsidR="003D52D8" w:rsidRPr="001D3D12">
        <w:rPr>
          <w:rFonts w:ascii="Times New Roman" w:hAnsi="Times New Roman" w:cs="Times New Roman"/>
          <w:color w:val="auto"/>
        </w:rPr>
        <w:t xml:space="preserve">nvironmental </w:t>
      </w:r>
      <w:r w:rsidR="00BE350E" w:rsidRPr="001D3D12">
        <w:rPr>
          <w:rFonts w:ascii="Times New Roman" w:hAnsi="Times New Roman" w:cs="Times New Roman"/>
          <w:color w:val="auto"/>
        </w:rPr>
        <w:t>c</w:t>
      </w:r>
      <w:r w:rsidR="003D52D8" w:rsidRPr="001D3D12">
        <w:rPr>
          <w:rFonts w:ascii="Times New Roman" w:hAnsi="Times New Roman" w:cs="Times New Roman"/>
          <w:color w:val="auto"/>
        </w:rPr>
        <w:t xml:space="preserve">hanges to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>upport SNAP-</w:t>
      </w:r>
      <w:r w:rsidR="00BE350E" w:rsidRPr="001D3D12">
        <w:rPr>
          <w:rFonts w:ascii="Times New Roman" w:hAnsi="Times New Roman" w:cs="Times New Roman"/>
          <w:color w:val="auto"/>
        </w:rPr>
        <w:t>e</w:t>
      </w:r>
      <w:r w:rsidR="003D52D8" w:rsidRPr="001D3D12">
        <w:rPr>
          <w:rFonts w:ascii="Times New Roman" w:hAnsi="Times New Roman" w:cs="Times New Roman"/>
          <w:color w:val="auto"/>
        </w:rPr>
        <w:t xml:space="preserve">ligible </w:t>
      </w:r>
      <w:r w:rsidR="00BE350E" w:rsidRPr="001D3D12">
        <w:rPr>
          <w:rFonts w:ascii="Times New Roman" w:hAnsi="Times New Roman" w:cs="Times New Roman"/>
          <w:color w:val="auto"/>
        </w:rPr>
        <w:t>r</w:t>
      </w:r>
      <w:r w:rsidR="003D52D8" w:rsidRPr="001D3D12">
        <w:rPr>
          <w:rFonts w:ascii="Times New Roman" w:hAnsi="Times New Roman" w:cs="Times New Roman"/>
          <w:color w:val="auto"/>
        </w:rPr>
        <w:t xml:space="preserve">esidents in Florida. </w:t>
      </w:r>
      <w:r w:rsidR="00A02EEB" w:rsidRPr="001D3D12">
        <w:rPr>
          <w:rFonts w:ascii="Times New Roman" w:hAnsi="Times New Roman" w:cs="Times New Roman"/>
          <w:color w:val="auto"/>
        </w:rPr>
        <w:t>113</w:t>
      </w:r>
      <w:r w:rsidR="00A02EEB" w:rsidRPr="001D3D12">
        <w:rPr>
          <w:rFonts w:ascii="Times New Roman" w:hAnsi="Times New Roman" w:cs="Times New Roman"/>
          <w:color w:val="auto"/>
          <w:vertAlign w:val="superscript"/>
        </w:rPr>
        <w:t>th</w:t>
      </w:r>
      <w:r w:rsidR="00A02EEB" w:rsidRPr="001D3D12">
        <w:rPr>
          <w:rFonts w:ascii="Times New Roman" w:hAnsi="Times New Roman" w:cs="Times New Roman"/>
          <w:color w:val="auto"/>
        </w:rPr>
        <w:t xml:space="preserve"> Annual American Society for Hort</w:t>
      </w:r>
      <w:r w:rsidR="007819C4" w:rsidRPr="001D3D12">
        <w:rPr>
          <w:rFonts w:ascii="Times New Roman" w:hAnsi="Times New Roman" w:cs="Times New Roman"/>
          <w:color w:val="auto"/>
        </w:rPr>
        <w:t xml:space="preserve">icultural Sciences Conference. </w:t>
      </w:r>
      <w:r w:rsidR="002A1D39" w:rsidRPr="001D3D12">
        <w:rPr>
          <w:rFonts w:ascii="Times New Roman" w:hAnsi="Times New Roman" w:cs="Times New Roman"/>
          <w:color w:val="auto"/>
        </w:rPr>
        <w:t xml:space="preserve">Atlanta, GA. </w:t>
      </w:r>
      <w:r w:rsidR="003D52D8" w:rsidRPr="001D3D12">
        <w:rPr>
          <w:rFonts w:ascii="Times New Roman" w:hAnsi="Times New Roman" w:cs="Times New Roman"/>
          <w:color w:val="auto"/>
        </w:rPr>
        <w:t xml:space="preserve">August </w:t>
      </w:r>
      <w:r w:rsidR="00A02EEB" w:rsidRPr="001D3D12">
        <w:rPr>
          <w:rFonts w:ascii="Times New Roman" w:hAnsi="Times New Roman" w:cs="Times New Roman"/>
          <w:color w:val="auto"/>
        </w:rPr>
        <w:t>9</w:t>
      </w:r>
      <w:r w:rsidR="003D52D8" w:rsidRPr="001D3D12">
        <w:rPr>
          <w:rFonts w:ascii="Times New Roman" w:hAnsi="Times New Roman" w:cs="Times New Roman"/>
          <w:color w:val="auto"/>
        </w:rPr>
        <w:t>.</w:t>
      </w:r>
    </w:p>
    <w:p w14:paraId="405A2333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5D052302" w14:textId="4FD7FBD0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Torres</w:t>
      </w:r>
      <w:r w:rsidR="00A05955">
        <w:rPr>
          <w:rFonts w:ascii="Times New Roman" w:hAnsi="Times New Roman" w:cs="Times New Roman"/>
          <w:color w:val="auto"/>
        </w:rPr>
        <w:t xml:space="preserve"> T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color w:val="auto"/>
        </w:rPr>
        <w:t xml:space="preserve">K </w:t>
      </w:r>
      <w:r w:rsidR="00A02EEB" w:rsidRPr="001D3D12">
        <w:rPr>
          <w:rFonts w:ascii="Times New Roman" w:hAnsi="Times New Roman" w:cs="Times New Roman"/>
          <w:color w:val="auto"/>
        </w:rPr>
        <w:t xml:space="preserve">Korman, </w:t>
      </w:r>
      <w:r w:rsidR="00A05955">
        <w:rPr>
          <w:rFonts w:ascii="Times New Roman" w:hAnsi="Times New Roman" w:cs="Times New Roman"/>
          <w:color w:val="auto"/>
        </w:rPr>
        <w:t xml:space="preserve">D </w:t>
      </w:r>
      <w:r w:rsidR="00A02EEB" w:rsidRPr="001D3D12">
        <w:rPr>
          <w:rFonts w:ascii="Times New Roman" w:hAnsi="Times New Roman" w:cs="Times New Roman"/>
          <w:color w:val="auto"/>
        </w:rPr>
        <w:t xml:space="preserve">Treadwell, and </w:t>
      </w:r>
      <w:r w:rsidR="00A05955">
        <w:rPr>
          <w:rFonts w:ascii="Times New Roman" w:hAnsi="Times New Roman" w:cs="Times New Roman"/>
          <w:b/>
          <w:color w:val="auto"/>
        </w:rPr>
        <w:t>D C</w:t>
      </w:r>
      <w:r w:rsidR="00A02EEB" w:rsidRPr="001D3D12">
        <w:rPr>
          <w:rFonts w:ascii="Times New Roman" w:hAnsi="Times New Roman" w:cs="Times New Roman"/>
          <w:b/>
          <w:color w:val="auto"/>
        </w:rPr>
        <w:t>ampbell</w:t>
      </w:r>
      <w:r w:rsidR="00A05955">
        <w:rPr>
          <w:rFonts w:ascii="Times New Roman" w:hAnsi="Times New Roman" w:cs="Times New Roman"/>
          <w:color w:val="auto"/>
        </w:rPr>
        <w:t>. 2016.</w:t>
      </w:r>
      <w:r w:rsidR="00A02EEB" w:rsidRPr="001D3D12">
        <w:rPr>
          <w:rFonts w:ascii="Times New Roman" w:hAnsi="Times New Roman" w:cs="Times New Roman"/>
          <w:color w:val="auto"/>
        </w:rPr>
        <w:t xml:space="preserve"> </w:t>
      </w:r>
      <w:r w:rsidR="003D52D8" w:rsidRPr="001D3D12">
        <w:rPr>
          <w:rFonts w:ascii="Times New Roman" w:hAnsi="Times New Roman" w:cs="Times New Roman"/>
          <w:color w:val="auto"/>
        </w:rPr>
        <w:t xml:space="preserve">Training the </w:t>
      </w:r>
      <w:r w:rsidR="00BE350E" w:rsidRPr="001D3D12">
        <w:rPr>
          <w:rFonts w:ascii="Times New Roman" w:hAnsi="Times New Roman" w:cs="Times New Roman"/>
          <w:color w:val="auto"/>
        </w:rPr>
        <w:t>t</w:t>
      </w:r>
      <w:r w:rsidR="003D52D8" w:rsidRPr="001D3D12">
        <w:rPr>
          <w:rFonts w:ascii="Times New Roman" w:hAnsi="Times New Roman" w:cs="Times New Roman"/>
          <w:color w:val="auto"/>
        </w:rPr>
        <w:t xml:space="preserve">rainer: </w:t>
      </w:r>
      <w:r w:rsidR="00A05955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 xml:space="preserve">ustainable </w:t>
      </w:r>
      <w:r w:rsidR="00BE350E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rofessional </w:t>
      </w:r>
      <w:r w:rsidR="00BE350E" w:rsidRPr="001D3D12">
        <w:rPr>
          <w:rFonts w:ascii="Times New Roman" w:hAnsi="Times New Roman" w:cs="Times New Roman"/>
          <w:color w:val="auto"/>
        </w:rPr>
        <w:t>d</w:t>
      </w:r>
      <w:r w:rsidR="003D52D8" w:rsidRPr="001D3D12">
        <w:rPr>
          <w:rFonts w:ascii="Times New Roman" w:hAnsi="Times New Roman" w:cs="Times New Roman"/>
          <w:color w:val="auto"/>
        </w:rPr>
        <w:t xml:space="preserve">evelopment </w:t>
      </w:r>
      <w:r w:rsidR="00BE350E" w:rsidRPr="001D3D12">
        <w:rPr>
          <w:rFonts w:ascii="Times New Roman" w:hAnsi="Times New Roman" w:cs="Times New Roman"/>
          <w:color w:val="auto"/>
        </w:rPr>
        <w:t>o</w:t>
      </w:r>
      <w:r w:rsidR="003D52D8" w:rsidRPr="001D3D12">
        <w:rPr>
          <w:rFonts w:ascii="Times New Roman" w:hAnsi="Times New Roman" w:cs="Times New Roman"/>
          <w:color w:val="auto"/>
        </w:rPr>
        <w:t xml:space="preserve">pportunities for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 xml:space="preserve">chool </w:t>
      </w:r>
      <w:r w:rsidR="00BE350E" w:rsidRPr="001D3D12">
        <w:rPr>
          <w:rFonts w:ascii="Times New Roman" w:hAnsi="Times New Roman" w:cs="Times New Roman"/>
          <w:color w:val="auto"/>
        </w:rPr>
        <w:t>g</w:t>
      </w:r>
      <w:r w:rsidR="003D52D8" w:rsidRPr="001D3D12">
        <w:rPr>
          <w:rFonts w:ascii="Times New Roman" w:hAnsi="Times New Roman" w:cs="Times New Roman"/>
          <w:color w:val="auto"/>
        </w:rPr>
        <w:t xml:space="preserve">arden </w:t>
      </w:r>
      <w:r w:rsidR="00BE350E" w:rsidRPr="001D3D12">
        <w:rPr>
          <w:rFonts w:ascii="Times New Roman" w:hAnsi="Times New Roman" w:cs="Times New Roman"/>
          <w:color w:val="auto"/>
        </w:rPr>
        <w:t>c</w:t>
      </w:r>
      <w:r w:rsidR="003D52D8" w:rsidRPr="001D3D12">
        <w:rPr>
          <w:rFonts w:ascii="Times New Roman" w:hAnsi="Times New Roman" w:cs="Times New Roman"/>
          <w:color w:val="auto"/>
        </w:rPr>
        <w:t xml:space="preserve">oordinators. </w:t>
      </w:r>
      <w:r w:rsidR="00A02EEB" w:rsidRPr="001D3D12">
        <w:rPr>
          <w:rFonts w:ascii="Times New Roman" w:hAnsi="Times New Roman" w:cs="Times New Roman"/>
          <w:color w:val="auto"/>
        </w:rPr>
        <w:t>8</w:t>
      </w:r>
      <w:r w:rsidR="00A02EEB" w:rsidRPr="001D3D12">
        <w:rPr>
          <w:rFonts w:ascii="Times New Roman" w:hAnsi="Times New Roman" w:cs="Times New Roman"/>
          <w:color w:val="auto"/>
          <w:vertAlign w:val="superscript"/>
        </w:rPr>
        <w:t>th</w:t>
      </w:r>
      <w:r w:rsidR="00A02EEB" w:rsidRPr="001D3D12">
        <w:rPr>
          <w:rFonts w:ascii="Times New Roman" w:hAnsi="Times New Roman" w:cs="Times New Roman"/>
          <w:color w:val="auto"/>
        </w:rPr>
        <w:t xml:space="preserve"> National Farm to Cafeteria Conference. </w:t>
      </w:r>
      <w:r w:rsidR="002A1D39" w:rsidRPr="001D3D12">
        <w:rPr>
          <w:rFonts w:ascii="Times New Roman" w:hAnsi="Times New Roman" w:cs="Times New Roman"/>
          <w:color w:val="auto"/>
        </w:rPr>
        <w:t xml:space="preserve">Madison, WI. </w:t>
      </w:r>
      <w:r w:rsidR="003D52D8" w:rsidRPr="001D3D12">
        <w:rPr>
          <w:rFonts w:ascii="Times New Roman" w:hAnsi="Times New Roman" w:cs="Times New Roman"/>
          <w:color w:val="auto"/>
        </w:rPr>
        <w:t xml:space="preserve">June </w:t>
      </w:r>
      <w:r w:rsidR="00A02EEB" w:rsidRPr="001D3D12">
        <w:rPr>
          <w:rFonts w:ascii="Times New Roman" w:hAnsi="Times New Roman" w:cs="Times New Roman"/>
          <w:color w:val="auto"/>
        </w:rPr>
        <w:t>3</w:t>
      </w:r>
      <w:r w:rsidR="003D52D8" w:rsidRPr="001D3D12">
        <w:rPr>
          <w:rFonts w:ascii="Times New Roman" w:hAnsi="Times New Roman" w:cs="Times New Roman"/>
          <w:color w:val="auto"/>
        </w:rPr>
        <w:t>.</w:t>
      </w:r>
    </w:p>
    <w:p w14:paraId="291CE882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55108277" w14:textId="56007BA8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Treadwell</w:t>
      </w:r>
      <w:r w:rsidR="00A05955">
        <w:rPr>
          <w:rFonts w:ascii="Times New Roman" w:hAnsi="Times New Roman" w:cs="Times New Roman"/>
          <w:color w:val="auto"/>
        </w:rPr>
        <w:t xml:space="preserve"> D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b/>
          <w:color w:val="auto"/>
        </w:rPr>
        <w:t>D C</w:t>
      </w:r>
      <w:r w:rsidR="00A02EEB" w:rsidRPr="001D3D12">
        <w:rPr>
          <w:rFonts w:ascii="Times New Roman" w:hAnsi="Times New Roman" w:cs="Times New Roman"/>
          <w:b/>
          <w:color w:val="auto"/>
        </w:rPr>
        <w:t>ampbell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color w:val="auto"/>
        </w:rPr>
        <w:t xml:space="preserve">J </w:t>
      </w:r>
      <w:r w:rsidR="00A02EEB" w:rsidRPr="001D3D12">
        <w:rPr>
          <w:rFonts w:ascii="Times New Roman" w:hAnsi="Times New Roman" w:cs="Times New Roman"/>
          <w:color w:val="auto"/>
        </w:rPr>
        <w:t xml:space="preserve">Perez, </w:t>
      </w:r>
      <w:r w:rsidR="00A05955">
        <w:rPr>
          <w:rFonts w:ascii="Times New Roman" w:hAnsi="Times New Roman" w:cs="Times New Roman"/>
          <w:color w:val="auto"/>
        </w:rPr>
        <w:t xml:space="preserve">B </w:t>
      </w:r>
      <w:r w:rsidR="00A02EEB" w:rsidRPr="001D3D12">
        <w:rPr>
          <w:rFonts w:ascii="Times New Roman" w:hAnsi="Times New Roman" w:cs="Times New Roman"/>
          <w:color w:val="auto"/>
        </w:rPr>
        <w:t xml:space="preserve">Owens, </w:t>
      </w:r>
      <w:r w:rsidR="00A05955">
        <w:rPr>
          <w:rFonts w:ascii="Times New Roman" w:hAnsi="Times New Roman" w:cs="Times New Roman"/>
          <w:color w:val="auto"/>
        </w:rPr>
        <w:t>K Korman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color w:val="auto"/>
        </w:rPr>
        <w:t xml:space="preserve">N </w:t>
      </w:r>
      <w:r w:rsidR="00A02EEB" w:rsidRPr="001D3D12">
        <w:rPr>
          <w:rFonts w:ascii="Times New Roman" w:hAnsi="Times New Roman" w:cs="Times New Roman"/>
          <w:color w:val="auto"/>
        </w:rPr>
        <w:t xml:space="preserve">Parkell, </w:t>
      </w:r>
      <w:r w:rsidR="00A05955">
        <w:rPr>
          <w:rFonts w:ascii="Times New Roman" w:hAnsi="Times New Roman" w:cs="Times New Roman"/>
          <w:color w:val="auto"/>
        </w:rPr>
        <w:t xml:space="preserve">L </w:t>
      </w:r>
      <w:r w:rsidR="00A02EEB" w:rsidRPr="001D3D12">
        <w:rPr>
          <w:rFonts w:ascii="Times New Roman" w:hAnsi="Times New Roman" w:cs="Times New Roman"/>
          <w:color w:val="auto"/>
        </w:rPr>
        <w:t xml:space="preserve">Davis, and </w:t>
      </w:r>
      <w:r w:rsidR="00A05955">
        <w:rPr>
          <w:rFonts w:ascii="Times New Roman" w:hAnsi="Times New Roman" w:cs="Times New Roman"/>
          <w:color w:val="auto"/>
        </w:rPr>
        <w:t xml:space="preserve">R </w:t>
      </w:r>
      <w:r w:rsidR="00A02EEB" w:rsidRPr="001D3D12">
        <w:rPr>
          <w:rFonts w:ascii="Times New Roman" w:hAnsi="Times New Roman" w:cs="Times New Roman"/>
          <w:color w:val="auto"/>
        </w:rPr>
        <w:t xml:space="preserve">Hochmuth. </w:t>
      </w:r>
      <w:r w:rsidR="00A05955">
        <w:rPr>
          <w:rFonts w:ascii="Times New Roman" w:hAnsi="Times New Roman" w:cs="Times New Roman"/>
          <w:color w:val="auto"/>
        </w:rPr>
        <w:t xml:space="preserve">2016. </w:t>
      </w:r>
      <w:r w:rsidR="003D52D8" w:rsidRPr="001D3D12">
        <w:rPr>
          <w:rFonts w:ascii="Times New Roman" w:hAnsi="Times New Roman" w:cs="Times New Roman"/>
          <w:color w:val="auto"/>
        </w:rPr>
        <w:t xml:space="preserve">UF/IFAS’s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 xml:space="preserve">ood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 xml:space="preserve">afety </w:t>
      </w:r>
      <w:r w:rsidR="00BE350E" w:rsidRPr="001D3D12">
        <w:rPr>
          <w:rFonts w:ascii="Times New Roman" w:hAnsi="Times New Roman" w:cs="Times New Roman"/>
          <w:color w:val="auto"/>
        </w:rPr>
        <w:t>p</w:t>
      </w:r>
      <w:r w:rsidR="003D52D8" w:rsidRPr="001D3D12">
        <w:rPr>
          <w:rFonts w:ascii="Times New Roman" w:hAnsi="Times New Roman" w:cs="Times New Roman"/>
          <w:color w:val="auto"/>
        </w:rPr>
        <w:t xml:space="preserve">artnership </w:t>
      </w:r>
      <w:r w:rsidR="00BE350E" w:rsidRPr="001D3D12">
        <w:rPr>
          <w:rFonts w:ascii="Times New Roman" w:hAnsi="Times New Roman" w:cs="Times New Roman"/>
          <w:color w:val="auto"/>
        </w:rPr>
        <w:t>b</w:t>
      </w:r>
      <w:r w:rsidR="003D52D8" w:rsidRPr="001D3D12">
        <w:rPr>
          <w:rFonts w:ascii="Times New Roman" w:hAnsi="Times New Roman" w:cs="Times New Roman"/>
          <w:color w:val="auto"/>
        </w:rPr>
        <w:t xml:space="preserve">enefit Florida’s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 xml:space="preserve">arms and </w:t>
      </w:r>
      <w:r w:rsidR="00BE350E" w:rsidRPr="001D3D12">
        <w:rPr>
          <w:rFonts w:ascii="Times New Roman" w:hAnsi="Times New Roman" w:cs="Times New Roman"/>
          <w:color w:val="auto"/>
        </w:rPr>
        <w:t>s</w:t>
      </w:r>
      <w:r w:rsidR="003D52D8" w:rsidRPr="001D3D12">
        <w:rPr>
          <w:rFonts w:ascii="Times New Roman" w:hAnsi="Times New Roman" w:cs="Times New Roman"/>
          <w:color w:val="auto"/>
        </w:rPr>
        <w:t>chools.</w:t>
      </w:r>
      <w:r w:rsidR="00A02EEB" w:rsidRPr="001D3D12">
        <w:rPr>
          <w:rFonts w:ascii="Times New Roman" w:hAnsi="Times New Roman" w:cs="Times New Roman"/>
          <w:color w:val="auto"/>
        </w:rPr>
        <w:t xml:space="preserve"> 8</w:t>
      </w:r>
      <w:r w:rsidR="00A02EEB" w:rsidRPr="001D3D12">
        <w:rPr>
          <w:rFonts w:ascii="Times New Roman" w:hAnsi="Times New Roman" w:cs="Times New Roman"/>
          <w:color w:val="auto"/>
          <w:vertAlign w:val="superscript"/>
        </w:rPr>
        <w:t>th</w:t>
      </w:r>
      <w:r w:rsidR="00A02EEB" w:rsidRPr="001D3D12">
        <w:rPr>
          <w:rFonts w:ascii="Times New Roman" w:hAnsi="Times New Roman" w:cs="Times New Roman"/>
          <w:color w:val="auto"/>
        </w:rPr>
        <w:t xml:space="preserve"> National Farm to Cafeteria  Conference. </w:t>
      </w:r>
      <w:r w:rsidR="002A1D39" w:rsidRPr="001D3D12">
        <w:rPr>
          <w:rFonts w:ascii="Times New Roman" w:hAnsi="Times New Roman" w:cs="Times New Roman"/>
          <w:color w:val="auto"/>
        </w:rPr>
        <w:t xml:space="preserve">Madison, WI. </w:t>
      </w:r>
      <w:r w:rsidR="003D52D8" w:rsidRPr="001D3D12">
        <w:rPr>
          <w:rFonts w:ascii="Times New Roman" w:hAnsi="Times New Roman" w:cs="Times New Roman"/>
          <w:color w:val="auto"/>
        </w:rPr>
        <w:t xml:space="preserve">June </w:t>
      </w:r>
      <w:r w:rsidR="00A02EEB" w:rsidRPr="001D3D12">
        <w:rPr>
          <w:rFonts w:ascii="Times New Roman" w:hAnsi="Times New Roman" w:cs="Times New Roman"/>
          <w:color w:val="auto"/>
        </w:rPr>
        <w:t>3</w:t>
      </w:r>
      <w:r w:rsidR="003D52D8" w:rsidRPr="001D3D12">
        <w:rPr>
          <w:rFonts w:ascii="Times New Roman" w:hAnsi="Times New Roman" w:cs="Times New Roman"/>
          <w:color w:val="auto"/>
        </w:rPr>
        <w:t>.</w:t>
      </w:r>
    </w:p>
    <w:p w14:paraId="7569F4C1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7CDF9508" w14:textId="72037BE3" w:rsidR="003D52D8" w:rsidRPr="001D3D12" w:rsidRDefault="001D3D12" w:rsidP="006735F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Owens</w:t>
      </w:r>
      <w:r w:rsidR="00A05955">
        <w:rPr>
          <w:rFonts w:ascii="Times New Roman" w:hAnsi="Times New Roman" w:cs="Times New Roman"/>
          <w:color w:val="auto"/>
        </w:rPr>
        <w:t xml:space="preserve"> B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color w:val="auto"/>
        </w:rPr>
        <w:t xml:space="preserve">Z </w:t>
      </w:r>
      <w:r w:rsidR="00A02EEB" w:rsidRPr="001D3D12">
        <w:rPr>
          <w:rFonts w:ascii="Times New Roman" w:hAnsi="Times New Roman" w:cs="Times New Roman"/>
          <w:color w:val="auto"/>
        </w:rPr>
        <w:t xml:space="preserve">Glorioso, </w:t>
      </w:r>
      <w:r w:rsidR="00A05955">
        <w:rPr>
          <w:rFonts w:ascii="Times New Roman" w:hAnsi="Times New Roman" w:cs="Times New Roman"/>
          <w:b/>
          <w:color w:val="auto"/>
        </w:rPr>
        <w:t>D C</w:t>
      </w:r>
      <w:r w:rsidR="00A02EEB" w:rsidRPr="001D3D12">
        <w:rPr>
          <w:rFonts w:ascii="Times New Roman" w:hAnsi="Times New Roman" w:cs="Times New Roman"/>
          <w:b/>
          <w:color w:val="auto"/>
        </w:rPr>
        <w:t>ampbell</w:t>
      </w:r>
      <w:r w:rsidR="00A02EEB" w:rsidRPr="001D3D12">
        <w:rPr>
          <w:rFonts w:ascii="Times New Roman" w:hAnsi="Times New Roman" w:cs="Times New Roman"/>
          <w:color w:val="auto"/>
        </w:rPr>
        <w:t xml:space="preserve">, </w:t>
      </w:r>
      <w:r w:rsidR="00A05955">
        <w:rPr>
          <w:rFonts w:ascii="Times New Roman" w:hAnsi="Times New Roman" w:cs="Times New Roman"/>
          <w:color w:val="auto"/>
        </w:rPr>
        <w:t xml:space="preserve">K </w:t>
      </w:r>
      <w:r w:rsidR="00A02EEB" w:rsidRPr="001D3D12">
        <w:rPr>
          <w:rFonts w:ascii="Times New Roman" w:hAnsi="Times New Roman" w:cs="Times New Roman"/>
          <w:color w:val="auto"/>
        </w:rPr>
        <w:t xml:space="preserve">Korman, </w:t>
      </w:r>
      <w:r w:rsidR="00A05955">
        <w:rPr>
          <w:rFonts w:ascii="Times New Roman" w:hAnsi="Times New Roman" w:cs="Times New Roman"/>
          <w:color w:val="auto"/>
        </w:rPr>
        <w:t xml:space="preserve">C </w:t>
      </w:r>
      <w:r w:rsidR="00A02EEB" w:rsidRPr="001D3D12">
        <w:rPr>
          <w:rFonts w:ascii="Times New Roman" w:hAnsi="Times New Roman" w:cs="Times New Roman"/>
          <w:color w:val="auto"/>
        </w:rPr>
        <w:t xml:space="preserve">Walmer, </w:t>
      </w:r>
      <w:r w:rsidR="00A05955">
        <w:rPr>
          <w:rFonts w:ascii="Times New Roman" w:hAnsi="Times New Roman" w:cs="Times New Roman"/>
          <w:color w:val="auto"/>
        </w:rPr>
        <w:t>C Glatting</w:t>
      </w:r>
      <w:r w:rsidR="00A02EEB" w:rsidRPr="001D3D12">
        <w:rPr>
          <w:rFonts w:ascii="Times New Roman" w:hAnsi="Times New Roman" w:cs="Times New Roman"/>
          <w:color w:val="auto"/>
        </w:rPr>
        <w:t xml:space="preserve">, and </w:t>
      </w:r>
      <w:r w:rsidR="00A05955">
        <w:rPr>
          <w:rFonts w:ascii="Times New Roman" w:hAnsi="Times New Roman" w:cs="Times New Roman"/>
          <w:color w:val="auto"/>
        </w:rPr>
        <w:t xml:space="preserve">D </w:t>
      </w:r>
      <w:r w:rsidR="00A02EEB" w:rsidRPr="001D3D12">
        <w:rPr>
          <w:rFonts w:ascii="Times New Roman" w:hAnsi="Times New Roman" w:cs="Times New Roman"/>
          <w:color w:val="auto"/>
        </w:rPr>
        <w:t xml:space="preserve">Treadwell. </w:t>
      </w:r>
      <w:r w:rsidR="00A05955">
        <w:rPr>
          <w:rFonts w:ascii="Times New Roman" w:hAnsi="Times New Roman" w:cs="Times New Roman"/>
          <w:color w:val="auto"/>
        </w:rPr>
        <w:t xml:space="preserve">2015. </w:t>
      </w:r>
      <w:r w:rsidR="003D52D8" w:rsidRPr="001D3D12">
        <w:rPr>
          <w:rFonts w:ascii="Times New Roman" w:hAnsi="Times New Roman" w:cs="Times New Roman"/>
          <w:color w:val="auto"/>
        </w:rPr>
        <w:t xml:space="preserve">Your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 xml:space="preserve">arm,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 xml:space="preserve">lorida’s </w:t>
      </w:r>
      <w:r w:rsidR="00BE350E" w:rsidRPr="001D3D12">
        <w:rPr>
          <w:rFonts w:ascii="Times New Roman" w:hAnsi="Times New Roman" w:cs="Times New Roman"/>
          <w:color w:val="auto"/>
        </w:rPr>
        <w:t>f</w:t>
      </w:r>
      <w:r w:rsidR="003D52D8" w:rsidRPr="001D3D12">
        <w:rPr>
          <w:rFonts w:ascii="Times New Roman" w:hAnsi="Times New Roman" w:cs="Times New Roman"/>
          <w:color w:val="auto"/>
        </w:rPr>
        <w:t>uture.</w:t>
      </w:r>
      <w:r w:rsidR="00A02EEB" w:rsidRPr="001D3D12">
        <w:rPr>
          <w:rFonts w:ascii="Times New Roman" w:hAnsi="Times New Roman" w:cs="Times New Roman"/>
          <w:color w:val="auto"/>
        </w:rPr>
        <w:t xml:space="preserve"> The Florida Agriculture Expo. </w:t>
      </w:r>
      <w:r w:rsidR="002A1D39" w:rsidRPr="001D3D12">
        <w:rPr>
          <w:rFonts w:ascii="Times New Roman" w:hAnsi="Times New Roman" w:cs="Times New Roman"/>
          <w:color w:val="auto"/>
        </w:rPr>
        <w:t xml:space="preserve">Wimauma, FL. </w:t>
      </w:r>
      <w:r w:rsidR="003D52D8" w:rsidRPr="001D3D12">
        <w:rPr>
          <w:rFonts w:ascii="Times New Roman" w:hAnsi="Times New Roman" w:cs="Times New Roman"/>
          <w:color w:val="auto"/>
        </w:rPr>
        <w:t xml:space="preserve">November </w:t>
      </w:r>
      <w:r w:rsidR="008C4E25">
        <w:rPr>
          <w:rFonts w:ascii="Times New Roman" w:hAnsi="Times New Roman" w:cs="Times New Roman"/>
          <w:color w:val="auto"/>
        </w:rPr>
        <w:t>4</w:t>
      </w:r>
      <w:r w:rsidR="003D52D8" w:rsidRPr="001D3D12">
        <w:rPr>
          <w:rFonts w:ascii="Times New Roman" w:hAnsi="Times New Roman" w:cs="Times New Roman"/>
          <w:color w:val="auto"/>
        </w:rPr>
        <w:t>.</w:t>
      </w:r>
    </w:p>
    <w:p w14:paraId="28655D1A" w14:textId="77777777" w:rsidR="003D52D8" w:rsidRPr="001D3D12" w:rsidRDefault="003D52D8" w:rsidP="006735F7">
      <w:pPr>
        <w:pStyle w:val="Default"/>
        <w:rPr>
          <w:rFonts w:ascii="Times New Roman" w:hAnsi="Times New Roman" w:cs="Times New Roman"/>
          <w:color w:val="auto"/>
        </w:rPr>
      </w:pPr>
    </w:p>
    <w:p w14:paraId="53B17866" w14:textId="0B0438A8" w:rsidR="003D52D8" w:rsidRPr="001D3D12" w:rsidRDefault="007819C4" w:rsidP="006735F7">
      <w:pPr>
        <w:tabs>
          <w:tab w:val="left" w:pos="90"/>
        </w:tabs>
        <w:ind w:right="-594"/>
      </w:pPr>
      <w:r w:rsidRPr="001D3D12">
        <w:t>Glorioso</w:t>
      </w:r>
      <w:r w:rsidR="00A05955">
        <w:t xml:space="preserve"> Z</w:t>
      </w:r>
      <w:r w:rsidRPr="001D3D12">
        <w:t xml:space="preserve">, </w:t>
      </w:r>
      <w:r w:rsidR="00A05955">
        <w:t xml:space="preserve">K </w:t>
      </w:r>
      <w:r w:rsidRPr="001D3D12">
        <w:t xml:space="preserve">Korman, </w:t>
      </w:r>
      <w:r w:rsidR="00A05955">
        <w:rPr>
          <w:b/>
        </w:rPr>
        <w:t>D C</w:t>
      </w:r>
      <w:r w:rsidRPr="001D3D12">
        <w:rPr>
          <w:b/>
        </w:rPr>
        <w:t>ampbell</w:t>
      </w:r>
      <w:r w:rsidRPr="001D3D12">
        <w:t xml:space="preserve">, </w:t>
      </w:r>
      <w:r w:rsidR="00A05955">
        <w:t xml:space="preserve">C </w:t>
      </w:r>
      <w:r w:rsidRPr="001D3D12">
        <w:t xml:space="preserve">Walmer, </w:t>
      </w:r>
      <w:r w:rsidR="00A05955">
        <w:t xml:space="preserve">B </w:t>
      </w:r>
      <w:r w:rsidRPr="001D3D12">
        <w:t xml:space="preserve">Owens, </w:t>
      </w:r>
      <w:r w:rsidR="00A05955">
        <w:t xml:space="preserve">C </w:t>
      </w:r>
      <w:r w:rsidRPr="001D3D12">
        <w:t xml:space="preserve">Glatting, and </w:t>
      </w:r>
      <w:r w:rsidR="00A05955">
        <w:t xml:space="preserve">D </w:t>
      </w:r>
      <w:r w:rsidRPr="001D3D12">
        <w:t>Treadwell.</w:t>
      </w:r>
      <w:r w:rsidR="003D52D8" w:rsidRPr="001D3D12">
        <w:t xml:space="preserve"> </w:t>
      </w:r>
      <w:r w:rsidR="00A05955">
        <w:t xml:space="preserve">2015. </w:t>
      </w:r>
      <w:r w:rsidR="003D52D8" w:rsidRPr="001D3D12">
        <w:t xml:space="preserve">Expanding Florida’s SNAP-Ed </w:t>
      </w:r>
      <w:r w:rsidR="00BE350E" w:rsidRPr="001D3D12">
        <w:t>p</w:t>
      </w:r>
      <w:r w:rsidR="003D52D8" w:rsidRPr="001D3D12">
        <w:t xml:space="preserve">rograms from </w:t>
      </w:r>
      <w:r w:rsidR="00BE350E" w:rsidRPr="001D3D12">
        <w:t>f</w:t>
      </w:r>
      <w:r w:rsidR="003D52D8" w:rsidRPr="001D3D12">
        <w:t xml:space="preserve">arm to </w:t>
      </w:r>
      <w:r w:rsidR="00BE350E" w:rsidRPr="001D3D12">
        <w:t>p</w:t>
      </w:r>
      <w:r w:rsidR="003D52D8" w:rsidRPr="001D3D12">
        <w:t>late.</w:t>
      </w:r>
      <w:r w:rsidRPr="001D3D12">
        <w:t xml:space="preserve"> 128</w:t>
      </w:r>
      <w:r w:rsidRPr="001D3D12">
        <w:rPr>
          <w:vertAlign w:val="superscript"/>
        </w:rPr>
        <w:t>th</w:t>
      </w:r>
      <w:r w:rsidRPr="001D3D12">
        <w:t xml:space="preserve"> Annual Florida State Horticultural Society Meeting</w:t>
      </w:r>
      <w:r w:rsidR="003D52D8" w:rsidRPr="001D3D12">
        <w:t xml:space="preserve">. </w:t>
      </w:r>
      <w:r w:rsidR="002A1D39" w:rsidRPr="001D3D12">
        <w:t>St. Augustine, FL.</w:t>
      </w:r>
      <w:r w:rsidR="003D52D8" w:rsidRPr="001D3D12">
        <w:t xml:space="preserve"> June </w:t>
      </w:r>
      <w:r w:rsidRPr="001D3D12">
        <w:t>1</w:t>
      </w:r>
      <w:r w:rsidR="003D52D8" w:rsidRPr="001D3D12">
        <w:t>.</w:t>
      </w:r>
    </w:p>
    <w:p w14:paraId="66FDC25E" w14:textId="1DD5693F" w:rsidR="00BE350E" w:rsidRPr="001D3D12" w:rsidRDefault="00BE350E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1F334DDC" w14:textId="26C8930A" w:rsidR="00F0406E" w:rsidRPr="00252B4D" w:rsidRDefault="00F0406E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  <w:u w:val="single"/>
        </w:rPr>
      </w:pPr>
      <w:commentRangeStart w:id="5"/>
      <w:r w:rsidRPr="00252B4D">
        <w:rPr>
          <w:bCs/>
          <w:u w:val="single"/>
        </w:rPr>
        <w:t>Trainings</w:t>
      </w:r>
      <w:commentRangeEnd w:id="5"/>
      <w:r w:rsidR="00D41E4A">
        <w:rPr>
          <w:rStyle w:val="CommentReference"/>
        </w:rPr>
        <w:commentReference w:id="5"/>
      </w:r>
    </w:p>
    <w:p w14:paraId="77BDA1AC" w14:textId="1F71504D" w:rsidR="00F0406E" w:rsidRPr="001D3D12" w:rsidRDefault="00F0406E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767E7CE6" w14:textId="55C52902" w:rsidR="00DF06E3" w:rsidRDefault="00DF06E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commentRangeStart w:id="6"/>
      <w:r>
        <w:rPr>
          <w:bCs/>
        </w:rPr>
        <w:t>Hazard communication training, UF_EHS814_OLT</w:t>
      </w:r>
      <w:commentRangeEnd w:id="6"/>
      <w:r w:rsidR="00D41E4A">
        <w:rPr>
          <w:rStyle w:val="CommentReference"/>
        </w:rPr>
        <w:commentReference w:id="6"/>
      </w:r>
    </w:p>
    <w:p w14:paraId="236A49A8" w14:textId="5BB15B8B" w:rsidR="00DF06E3" w:rsidRDefault="00DF06E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r>
        <w:rPr>
          <w:bCs/>
        </w:rPr>
        <w:t xml:space="preserve">Hazardous waste management, </w:t>
      </w:r>
      <w:commentRangeStart w:id="7"/>
      <w:r>
        <w:rPr>
          <w:bCs/>
        </w:rPr>
        <w:t>UF_EHS809_ILT</w:t>
      </w:r>
      <w:r w:rsidR="00AA0D39">
        <w:rPr>
          <w:bCs/>
        </w:rPr>
        <w:t xml:space="preserve"> and UF_EHS809_OLT</w:t>
      </w:r>
      <w:commentRangeEnd w:id="7"/>
      <w:r w:rsidR="00D41E4A">
        <w:rPr>
          <w:rStyle w:val="CommentReference"/>
        </w:rPr>
        <w:commentReference w:id="7"/>
      </w:r>
    </w:p>
    <w:p w14:paraId="70437843" w14:textId="4002D39A" w:rsidR="00AA0D39" w:rsidRDefault="00AA0D39" w:rsidP="00AA0D39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r>
        <w:rPr>
          <w:bCs/>
        </w:rPr>
        <w:t>Lab safety actions and reactions, UF_EHS862_OLT</w:t>
      </w:r>
    </w:p>
    <w:p w14:paraId="2C079115" w14:textId="1914581C" w:rsidR="00AA0D39" w:rsidRDefault="00AA0D39" w:rsidP="00AA0D39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r>
        <w:rPr>
          <w:bCs/>
        </w:rPr>
        <w:t>IRB mandatory local training, UF_IRB802_OLT</w:t>
      </w:r>
    </w:p>
    <w:p w14:paraId="7C99C41B" w14:textId="5EE51108" w:rsidR="00DF06E3" w:rsidRDefault="00DF06E3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r>
        <w:rPr>
          <w:bCs/>
        </w:rPr>
        <w:t>IRB mandatory local training refresher</w:t>
      </w:r>
      <w:r w:rsidR="00AA0D39">
        <w:rPr>
          <w:bCs/>
        </w:rPr>
        <w:t>, UF_IRB802_OLT</w:t>
      </w:r>
    </w:p>
    <w:p w14:paraId="5C0F7E9A" w14:textId="654DF8CC" w:rsidR="00AA0D39" w:rsidRDefault="00AA0D39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commentRangeStart w:id="8"/>
      <w:r>
        <w:rPr>
          <w:bCs/>
        </w:rPr>
        <w:lastRenderedPageBreak/>
        <w:t>Compliance: A collaboration for success!, UF_OOC101v_OLT</w:t>
      </w:r>
    </w:p>
    <w:p w14:paraId="0E47D77D" w14:textId="2DCB7058" w:rsidR="00AA0D39" w:rsidRDefault="00AA0D39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r>
        <w:rPr>
          <w:bCs/>
        </w:rPr>
        <w:t>Property 101, UF_PST501v_OLT</w:t>
      </w:r>
    </w:p>
    <w:p w14:paraId="63300C2D" w14:textId="4E81A099" w:rsidR="00AA0D39" w:rsidRDefault="00AA0D39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r>
        <w:rPr>
          <w:bCs/>
        </w:rPr>
        <w:t>PCard refresher for cardholders, UF_PST974_OLT</w:t>
      </w:r>
      <w:commentRangeEnd w:id="8"/>
      <w:r w:rsidR="00D41E4A">
        <w:rPr>
          <w:rStyle w:val="CommentReference"/>
        </w:rPr>
        <w:commentReference w:id="8"/>
      </w:r>
    </w:p>
    <w:p w14:paraId="056C58FA" w14:textId="77777777" w:rsidR="00AA0D39" w:rsidRDefault="00AA0D39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</w:p>
    <w:p w14:paraId="7BBD70CC" w14:textId="0F709AC8" w:rsidR="00AC4D8C" w:rsidRPr="00252B4D" w:rsidRDefault="00AC4D8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  <w:u w:val="single"/>
        </w:rPr>
      </w:pPr>
      <w:commentRangeStart w:id="9"/>
      <w:r w:rsidRPr="00252B4D">
        <w:rPr>
          <w:bCs/>
          <w:u w:val="single"/>
        </w:rPr>
        <w:t>Funding and Awards</w:t>
      </w:r>
      <w:commentRangeEnd w:id="9"/>
      <w:r w:rsidR="000338C5">
        <w:rPr>
          <w:rStyle w:val="CommentReference"/>
        </w:rPr>
        <w:commentReference w:id="9"/>
      </w:r>
    </w:p>
    <w:p w14:paraId="793D2BB0" w14:textId="6411A175" w:rsidR="00AC4D8C" w:rsidRPr="001D3D12" w:rsidRDefault="00AC4D8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136BEBEF" w14:textId="0555C2D8" w:rsidR="00AC4D8C" w:rsidRDefault="00AC4D8C" w:rsidP="00F07BC8">
      <w:pPr>
        <w:pStyle w:val="Header"/>
        <w:tabs>
          <w:tab w:val="clear" w:pos="4320"/>
          <w:tab w:val="clear" w:pos="8640"/>
          <w:tab w:val="left" w:pos="1440"/>
        </w:tabs>
        <w:ind w:left="360" w:right="-36" w:hanging="360"/>
        <w:rPr>
          <w:bCs/>
        </w:rPr>
      </w:pPr>
      <w:commentRangeStart w:id="10"/>
      <w:r w:rsidRPr="001D3D12">
        <w:rPr>
          <w:bCs/>
        </w:rPr>
        <w:t>A</w:t>
      </w:r>
      <w:r w:rsidR="00F0406E" w:rsidRPr="001D3D12">
        <w:rPr>
          <w:bCs/>
        </w:rPr>
        <w:t xml:space="preserve">merican Society for Horticultural Sciences, </w:t>
      </w:r>
      <w:proofErr w:type="spellStart"/>
      <w:r w:rsidR="00F0406E" w:rsidRPr="001D3D12">
        <w:rPr>
          <w:bCs/>
        </w:rPr>
        <w:t>eOrganic</w:t>
      </w:r>
      <w:proofErr w:type="spellEnd"/>
      <w:r w:rsidR="00F0406E" w:rsidRPr="001D3D12">
        <w:rPr>
          <w:bCs/>
        </w:rPr>
        <w:t xml:space="preserve"> travel and presentation scholarship. </w:t>
      </w:r>
      <w:r w:rsidRPr="001D3D12">
        <w:rPr>
          <w:bCs/>
        </w:rPr>
        <w:t>2018</w:t>
      </w:r>
      <w:r w:rsidR="003E719E">
        <w:rPr>
          <w:bCs/>
        </w:rPr>
        <w:t>. $1,700</w:t>
      </w:r>
      <w:commentRangeEnd w:id="10"/>
      <w:r w:rsidR="007F5228">
        <w:rPr>
          <w:rStyle w:val="CommentReference"/>
        </w:rPr>
        <w:commentReference w:id="10"/>
      </w:r>
    </w:p>
    <w:p w14:paraId="63D892F7" w14:textId="515985A2" w:rsidR="00252B4D" w:rsidRPr="001D3D12" w:rsidRDefault="00252B4D" w:rsidP="00F07BC8">
      <w:pPr>
        <w:pStyle w:val="Header"/>
        <w:tabs>
          <w:tab w:val="clear" w:pos="4320"/>
          <w:tab w:val="clear" w:pos="8640"/>
          <w:tab w:val="left" w:pos="1440"/>
        </w:tabs>
        <w:ind w:left="360" w:right="-36" w:hanging="360"/>
        <w:rPr>
          <w:bCs/>
        </w:rPr>
      </w:pPr>
      <w:r>
        <w:rPr>
          <w:bCs/>
        </w:rPr>
        <w:t>Superior Accomplishment Award, Division 4 – Administrative/Supervisory. University of Florida Depar</w:t>
      </w:r>
      <w:r w:rsidR="003E719E">
        <w:rPr>
          <w:bCs/>
        </w:rPr>
        <w:t>tment of Horticultural Sciences</w:t>
      </w:r>
    </w:p>
    <w:p w14:paraId="6C592D3C" w14:textId="7017B479" w:rsidR="00AC4D8C" w:rsidRDefault="00AC4D8C" w:rsidP="00F07BC8">
      <w:pPr>
        <w:pStyle w:val="Header"/>
        <w:tabs>
          <w:tab w:val="clear" w:pos="4320"/>
          <w:tab w:val="clear" w:pos="8640"/>
          <w:tab w:val="left" w:pos="1440"/>
        </w:tabs>
        <w:ind w:left="360" w:right="-36" w:hanging="360"/>
        <w:rPr>
          <w:bCs/>
        </w:rPr>
      </w:pPr>
      <w:r w:rsidRPr="001D3D12">
        <w:rPr>
          <w:bCs/>
        </w:rPr>
        <w:t>Doctoral graduate research assistant</w:t>
      </w:r>
      <w:r w:rsidR="00F0406E" w:rsidRPr="001D3D12">
        <w:rPr>
          <w:bCs/>
        </w:rPr>
        <w:t>. 2017-pre</w:t>
      </w:r>
      <w:r w:rsidR="003E719E">
        <w:rPr>
          <w:bCs/>
        </w:rPr>
        <w:t xml:space="preserve">sent. </w:t>
      </w:r>
      <w:commentRangeStart w:id="11"/>
      <w:r w:rsidR="003E719E">
        <w:rPr>
          <w:bCs/>
        </w:rPr>
        <w:t>Full tuition plus stipend</w:t>
      </w:r>
      <w:commentRangeEnd w:id="11"/>
      <w:r w:rsidR="000338C5">
        <w:rPr>
          <w:rStyle w:val="CommentReference"/>
        </w:rPr>
        <w:commentReference w:id="11"/>
      </w:r>
    </w:p>
    <w:p w14:paraId="021E031B" w14:textId="44CBFFE8" w:rsidR="008A1427" w:rsidRPr="001D3D12" w:rsidRDefault="008A1427" w:rsidP="00F07BC8">
      <w:pPr>
        <w:pStyle w:val="Header"/>
        <w:tabs>
          <w:tab w:val="clear" w:pos="4320"/>
          <w:tab w:val="clear" w:pos="8640"/>
          <w:tab w:val="left" w:pos="1440"/>
        </w:tabs>
        <w:ind w:left="360" w:right="-36" w:hanging="360"/>
        <w:rPr>
          <w:bCs/>
        </w:rPr>
      </w:pPr>
      <w:r>
        <w:rPr>
          <w:bCs/>
        </w:rPr>
        <w:t>Champion for Chan</w:t>
      </w:r>
      <w:r w:rsidR="003E719E">
        <w:rPr>
          <w:bCs/>
        </w:rPr>
        <w:t>ge, University of Florida. 2016</w:t>
      </w:r>
    </w:p>
    <w:p w14:paraId="41B6B83A" w14:textId="17F2FD2E" w:rsidR="00AC4D8C" w:rsidRPr="001D3D12" w:rsidRDefault="00AC4D8C" w:rsidP="00F07BC8">
      <w:pPr>
        <w:pStyle w:val="Header"/>
        <w:tabs>
          <w:tab w:val="clear" w:pos="4320"/>
          <w:tab w:val="clear" w:pos="8640"/>
          <w:tab w:val="left" w:pos="1440"/>
        </w:tabs>
        <w:ind w:left="360" w:right="-36" w:hanging="360"/>
        <w:rPr>
          <w:bCs/>
        </w:rPr>
      </w:pPr>
      <w:r w:rsidRPr="001D3D12">
        <w:rPr>
          <w:bCs/>
        </w:rPr>
        <w:t>Master’s graduate research assistant</w:t>
      </w:r>
      <w:r w:rsidR="00F0406E" w:rsidRPr="001D3D12">
        <w:rPr>
          <w:bCs/>
        </w:rPr>
        <w:t>. 2011-2013. Full</w:t>
      </w:r>
      <w:r w:rsidRPr="001D3D12">
        <w:rPr>
          <w:bCs/>
        </w:rPr>
        <w:t xml:space="preserve"> tuition</w:t>
      </w:r>
      <w:r w:rsidR="003E719E">
        <w:rPr>
          <w:bCs/>
        </w:rPr>
        <w:t xml:space="preserve"> plus stipend</w:t>
      </w:r>
    </w:p>
    <w:p w14:paraId="1463F0E3" w14:textId="0758B5E3" w:rsidR="00AC4D8C" w:rsidRPr="001D3D12" w:rsidRDefault="00F0406E" w:rsidP="00F07BC8">
      <w:pPr>
        <w:pStyle w:val="Header"/>
        <w:tabs>
          <w:tab w:val="clear" w:pos="4320"/>
          <w:tab w:val="clear" w:pos="8640"/>
          <w:tab w:val="left" w:pos="1440"/>
        </w:tabs>
        <w:ind w:left="360" w:right="-36" w:hanging="360"/>
        <w:rPr>
          <w:b/>
          <w:bCs/>
        </w:rPr>
      </w:pPr>
      <w:r w:rsidRPr="001D3D12">
        <w:rPr>
          <w:bCs/>
        </w:rPr>
        <w:t>Florida b</w:t>
      </w:r>
      <w:r w:rsidR="00AC4D8C" w:rsidRPr="001D3D12">
        <w:rPr>
          <w:bCs/>
        </w:rPr>
        <w:t>right futures college scholarship</w:t>
      </w:r>
      <w:r w:rsidRPr="001D3D12">
        <w:rPr>
          <w:bCs/>
        </w:rPr>
        <w:t xml:space="preserve">. </w:t>
      </w:r>
      <w:r w:rsidR="00AC4D8C" w:rsidRPr="001D3D12">
        <w:rPr>
          <w:bCs/>
        </w:rPr>
        <w:t>1997-2001</w:t>
      </w:r>
      <w:r w:rsidRPr="001D3D12">
        <w:rPr>
          <w:bCs/>
        </w:rPr>
        <w:t>. Tuition plus $300 for</w:t>
      </w:r>
      <w:r w:rsidR="00F07BC8">
        <w:rPr>
          <w:bCs/>
        </w:rPr>
        <w:t xml:space="preserve"> books</w:t>
      </w:r>
    </w:p>
    <w:p w14:paraId="385759CA" w14:textId="50076539" w:rsidR="00AC4D8C" w:rsidRDefault="00AC4D8C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6504523D" w14:textId="77777777" w:rsidR="00252B4D" w:rsidRPr="00252B4D" w:rsidRDefault="00252B4D" w:rsidP="00252B4D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  <w:u w:val="single"/>
        </w:rPr>
      </w:pPr>
      <w:r w:rsidRPr="00252B4D">
        <w:rPr>
          <w:bCs/>
          <w:u w:val="single"/>
        </w:rPr>
        <w:t>Grant Funding</w:t>
      </w:r>
    </w:p>
    <w:p w14:paraId="71D3EE0F" w14:textId="77777777" w:rsidR="00252B4D" w:rsidRPr="001D3D12" w:rsidRDefault="00252B4D" w:rsidP="00252B4D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6A60B7F9" w14:textId="7FD2FE96" w:rsidR="00252B4D" w:rsidRPr="001D3D12" w:rsidRDefault="00DF06E3" w:rsidP="00252B4D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Cs/>
        </w:rPr>
      </w:pPr>
      <w:commentRangeStart w:id="12"/>
      <w:r>
        <w:rPr>
          <w:bCs/>
        </w:rPr>
        <w:t>Student SARE: To be submitted in 2019</w:t>
      </w:r>
      <w:commentRangeEnd w:id="12"/>
      <w:r w:rsidR="007F5228">
        <w:rPr>
          <w:rStyle w:val="CommentReference"/>
        </w:rPr>
        <w:commentReference w:id="12"/>
      </w:r>
    </w:p>
    <w:p w14:paraId="46C32DBF" w14:textId="77777777" w:rsidR="00252B4D" w:rsidRPr="001D3D12" w:rsidRDefault="00252B4D" w:rsidP="006735F7">
      <w:pPr>
        <w:pStyle w:val="Header"/>
        <w:tabs>
          <w:tab w:val="clear" w:pos="4320"/>
          <w:tab w:val="clear" w:pos="8640"/>
          <w:tab w:val="left" w:pos="1440"/>
        </w:tabs>
        <w:ind w:right="-36"/>
        <w:rPr>
          <w:b/>
          <w:bCs/>
        </w:rPr>
      </w:pPr>
    </w:p>
    <w:p w14:paraId="3016820A" w14:textId="1B2CD61E" w:rsidR="003D52D8" w:rsidRPr="00252B4D" w:rsidRDefault="003D52D8" w:rsidP="006735F7">
      <w:pPr>
        <w:ind w:right="-36"/>
        <w:rPr>
          <w:bCs/>
          <w:u w:val="single"/>
        </w:rPr>
      </w:pPr>
      <w:r w:rsidRPr="00252B4D">
        <w:rPr>
          <w:bCs/>
          <w:u w:val="single"/>
        </w:rPr>
        <w:t>Professional Membership</w:t>
      </w:r>
    </w:p>
    <w:p w14:paraId="221F04AF" w14:textId="77777777" w:rsidR="00AC4D8C" w:rsidRPr="001D3D12" w:rsidRDefault="00AC4D8C" w:rsidP="006735F7">
      <w:pPr>
        <w:ind w:right="-36"/>
        <w:rPr>
          <w:b/>
          <w:bCs/>
        </w:rPr>
      </w:pPr>
    </w:p>
    <w:p w14:paraId="6EBB546B" w14:textId="154F87D9" w:rsidR="003D52D8" w:rsidRPr="001D3D12" w:rsidRDefault="003D52D8" w:rsidP="006735F7">
      <w:pPr>
        <w:tabs>
          <w:tab w:val="left" w:pos="1440"/>
        </w:tabs>
        <w:ind w:right="-36"/>
      </w:pPr>
      <w:r w:rsidRPr="001D3D12">
        <w:t>American Society for Horticultural Sciences</w:t>
      </w:r>
      <w:r w:rsidR="00252B4D">
        <w:t>. July</w:t>
      </w:r>
      <w:del w:id="13" w:author="Brown,James T" w:date="2019-01-20T14:42:00Z">
        <w:r w:rsidR="00252B4D" w:rsidDel="00B42B9B">
          <w:delText>,</w:delText>
        </w:r>
      </w:del>
      <w:r w:rsidR="003E719E">
        <w:t xml:space="preserve"> 2018 to present</w:t>
      </w:r>
    </w:p>
    <w:p w14:paraId="23A286A2" w14:textId="1998D84C" w:rsidR="003D52D8" w:rsidRPr="001D3D12" w:rsidRDefault="003D52D8" w:rsidP="006735F7">
      <w:pPr>
        <w:tabs>
          <w:tab w:val="left" w:pos="1440"/>
        </w:tabs>
        <w:ind w:right="-36"/>
      </w:pPr>
      <w:r w:rsidRPr="001D3D12">
        <w:t>Florida State Horticultural Society</w:t>
      </w:r>
      <w:r w:rsidR="003E719E">
        <w:t>. April</w:t>
      </w:r>
      <w:del w:id="14" w:author="Brown,James T" w:date="2019-01-20T14:42:00Z">
        <w:r w:rsidR="003E719E" w:rsidDel="00B42B9B">
          <w:delText>,</w:delText>
        </w:r>
      </w:del>
      <w:r w:rsidR="003E719E">
        <w:t xml:space="preserve"> 2012 to present</w:t>
      </w:r>
    </w:p>
    <w:p w14:paraId="2D13AEC6" w14:textId="71AE1B6B" w:rsidR="003D52D8" w:rsidRPr="001D3D12" w:rsidRDefault="003D52D8" w:rsidP="00F03B15">
      <w:pPr>
        <w:tabs>
          <w:tab w:val="left" w:pos="1440"/>
        </w:tabs>
        <w:ind w:left="360" w:right="-36" w:hanging="360"/>
      </w:pPr>
      <w:r w:rsidRPr="001D3D12">
        <w:t>Agronomy, Soil Science, and Crop Science Society of America</w:t>
      </w:r>
      <w:r w:rsidR="00252B4D">
        <w:t xml:space="preserve">. January, 2012 to </w:t>
      </w:r>
      <w:del w:id="15" w:author="Brown,James T" w:date="2019-01-20T14:41:00Z">
        <w:r w:rsidR="00802CC0" w:rsidDel="007F5228">
          <w:delText>current</w:delText>
        </w:r>
      </w:del>
      <w:ins w:id="16" w:author="Brown,James T" w:date="2019-01-20T14:41:00Z">
        <w:r w:rsidR="007F5228">
          <w:t>present</w:t>
        </w:r>
      </w:ins>
    </w:p>
    <w:p w14:paraId="6724A510" w14:textId="73AFC97B" w:rsidR="003D52D8" w:rsidRPr="001D3D12" w:rsidRDefault="003D52D8" w:rsidP="006735F7">
      <w:pPr>
        <w:tabs>
          <w:tab w:val="left" w:pos="1440"/>
        </w:tabs>
        <w:ind w:right="-36"/>
      </w:pPr>
      <w:r w:rsidRPr="001D3D12">
        <w:t>Society of Wine Educators</w:t>
      </w:r>
      <w:r w:rsidR="00252B4D">
        <w:t>. January 2008 to January 2010</w:t>
      </w:r>
    </w:p>
    <w:p w14:paraId="03DD4D6E" w14:textId="5D1998F6" w:rsidR="003D52D8" w:rsidRPr="001D3D12" w:rsidRDefault="003D52D8" w:rsidP="006735F7">
      <w:pPr>
        <w:tabs>
          <w:tab w:val="left" w:pos="1440"/>
        </w:tabs>
        <w:ind w:right="-36"/>
      </w:pPr>
      <w:r w:rsidRPr="001D3D12">
        <w:t>Society of Govern</w:t>
      </w:r>
      <w:r w:rsidR="00252B4D">
        <w:t>ment Meeting Pla</w:t>
      </w:r>
      <w:r w:rsidR="003E719E">
        <w:t>nners. October 2005 to May 2008</w:t>
      </w:r>
    </w:p>
    <w:p w14:paraId="09FBB369" w14:textId="77777777" w:rsidR="003D4EC3" w:rsidRPr="001D3D12" w:rsidRDefault="003D4EC3" w:rsidP="006735F7">
      <w:pPr>
        <w:ind w:right="-36"/>
      </w:pPr>
    </w:p>
    <w:p w14:paraId="181E7413" w14:textId="6A27FC62" w:rsidR="003D4EC3" w:rsidRPr="00F07BC8" w:rsidRDefault="003D4EC3" w:rsidP="006735F7">
      <w:pPr>
        <w:tabs>
          <w:tab w:val="left" w:pos="180"/>
        </w:tabs>
        <w:ind w:right="-36"/>
        <w:rPr>
          <w:bCs/>
          <w:u w:val="single"/>
        </w:rPr>
      </w:pPr>
      <w:del w:id="17" w:author="Brown,James T" w:date="2019-01-20T14:43:00Z">
        <w:r w:rsidRPr="00F07BC8" w:rsidDel="00B42B9B">
          <w:rPr>
            <w:bCs/>
            <w:u w:val="single"/>
          </w:rPr>
          <w:delText xml:space="preserve">Professional </w:delText>
        </w:r>
      </w:del>
      <w:r w:rsidRPr="00F07BC8">
        <w:rPr>
          <w:bCs/>
          <w:u w:val="single"/>
        </w:rPr>
        <w:t>Experience</w:t>
      </w:r>
    </w:p>
    <w:p w14:paraId="09CCFD17" w14:textId="77777777" w:rsidR="00AC4D8C" w:rsidRPr="00F07BC8" w:rsidRDefault="00AC4D8C" w:rsidP="006735F7">
      <w:pPr>
        <w:tabs>
          <w:tab w:val="left" w:pos="180"/>
        </w:tabs>
        <w:ind w:right="-36"/>
        <w:rPr>
          <w:b/>
          <w:bCs/>
        </w:rPr>
      </w:pPr>
    </w:p>
    <w:p w14:paraId="65EAD6CE" w14:textId="299259CA" w:rsidR="006F7B0C" w:rsidRPr="00F07BC8" w:rsidRDefault="00252B4D" w:rsidP="00802CC0">
      <w:pPr>
        <w:tabs>
          <w:tab w:val="left" w:pos="1800"/>
        </w:tabs>
        <w:ind w:left="1800" w:right="-36" w:hanging="1800"/>
      </w:pPr>
      <w:commentRangeStart w:id="18"/>
      <w:r w:rsidRPr="00F07BC8">
        <w:t>8/2017-present</w:t>
      </w:r>
      <w:commentRangeEnd w:id="18"/>
      <w:r w:rsidR="00DB4A46">
        <w:rPr>
          <w:rStyle w:val="CommentReference"/>
        </w:rPr>
        <w:commentReference w:id="18"/>
      </w:r>
      <w:r w:rsidR="006F7B0C" w:rsidRPr="00F07BC8">
        <w:tab/>
      </w:r>
      <w:r w:rsidR="006F7B0C" w:rsidRPr="008B0573">
        <w:rPr>
          <w:b/>
        </w:rPr>
        <w:t>Graduate Research Assistant</w:t>
      </w:r>
      <w:r w:rsidR="00802CC0">
        <w:t xml:space="preserve">.  </w:t>
      </w:r>
      <w:r w:rsidR="006F7B0C" w:rsidRPr="00F07BC8">
        <w:t>Univ</w:t>
      </w:r>
      <w:r w:rsidR="00810E3C">
        <w:t>.</w:t>
      </w:r>
      <w:r w:rsidR="006F7B0C" w:rsidRPr="00F07BC8">
        <w:t xml:space="preserve"> of Florida, Horticultural Sciences Department, Gainesville, FL</w:t>
      </w:r>
      <w:r w:rsidR="00E43C3D">
        <w:t>.</w:t>
      </w:r>
    </w:p>
    <w:p w14:paraId="1BA113ED" w14:textId="7622EE32" w:rsidR="00F07BC8" w:rsidRPr="00F07BC8" w:rsidRDefault="00F07BC8" w:rsidP="00F07BC8">
      <w:pPr>
        <w:ind w:right="-36"/>
      </w:pPr>
    </w:p>
    <w:p w14:paraId="3518EFF2" w14:textId="7FE4396F" w:rsidR="00F07BC8" w:rsidRDefault="00F03B15" w:rsidP="00F07BC8">
      <w:pPr>
        <w:ind w:right="-36"/>
      </w:pPr>
      <w:r>
        <w:t xml:space="preserve">Currently </w:t>
      </w:r>
      <w:del w:id="19" w:author="Brown,James T" w:date="2019-01-20T14:47:00Z">
        <w:r w:rsidDel="00B42B9B">
          <w:delText>providing r</w:delText>
        </w:r>
      </w:del>
      <w:ins w:id="20" w:author="Brown,James T" w:date="2019-01-20T14:47:00Z">
        <w:r w:rsidR="00B42B9B">
          <w:t>involved</w:t>
        </w:r>
      </w:ins>
      <w:del w:id="21" w:author="Brown,James T" w:date="2019-01-20T14:47:00Z">
        <w:r w:rsidDel="00B42B9B">
          <w:delText>esearch</w:delText>
        </w:r>
      </w:del>
      <w:r>
        <w:t xml:space="preserve"> </w:t>
      </w:r>
      <w:ins w:id="22" w:author="Brown,James T" w:date="2019-01-20T14:47:00Z">
        <w:r w:rsidR="00ED6826">
          <w:t xml:space="preserve">the </w:t>
        </w:r>
      </w:ins>
      <w:r>
        <w:t xml:space="preserve">design </w:t>
      </w:r>
      <w:del w:id="23" w:author="Brown,James T" w:date="2019-01-20T14:47:00Z">
        <w:r w:rsidDel="00ED6826">
          <w:delText xml:space="preserve">creation </w:delText>
        </w:r>
      </w:del>
      <w:r>
        <w:t xml:space="preserve">and </w:t>
      </w:r>
      <w:del w:id="24" w:author="Brown,James T" w:date="2019-01-20T14:47:00Z">
        <w:r w:rsidDel="00ED6826">
          <w:delText xml:space="preserve">project </w:delText>
        </w:r>
      </w:del>
      <w:r>
        <w:t>implementation</w:t>
      </w:r>
      <w:ins w:id="25" w:author="Brown,James T" w:date="2019-01-20T14:48:00Z">
        <w:r w:rsidR="00ED6826">
          <w:t xml:space="preserve"> of a research program to support</w:t>
        </w:r>
      </w:ins>
      <w:del w:id="26" w:author="Brown,James T" w:date="2019-01-20T14:48:00Z">
        <w:r w:rsidDel="00ED6826">
          <w:delText xml:space="preserve"> for</w:delText>
        </w:r>
      </w:del>
      <w:r>
        <w:t xml:space="preserve"> sustainable perennial fruit production</w:t>
      </w:r>
      <w:ins w:id="27" w:author="Brown,James T" w:date="2019-01-20T14:49:00Z">
        <w:r w:rsidR="00ED6826">
          <w:t xml:space="preserve">. This </w:t>
        </w:r>
      </w:ins>
      <w:ins w:id="28" w:author="Brown,James T" w:date="2019-01-20T14:50:00Z">
        <w:r w:rsidR="00ED6826">
          <w:t xml:space="preserve">project is focused </w:t>
        </w:r>
      </w:ins>
      <w:proofErr w:type="spellStart"/>
      <w:del w:id="29" w:author="Brown,James T" w:date="2019-01-20T14:49:00Z">
        <w:r w:rsidDel="00ED6826">
          <w:delText xml:space="preserve"> with an emphasis </w:delText>
        </w:r>
      </w:del>
      <w:r>
        <w:t xml:space="preserve">on </w:t>
      </w:r>
      <w:proofErr w:type="spellEnd"/>
      <w:del w:id="30" w:author="Brown,James T" w:date="2019-01-20T14:48:00Z">
        <w:r w:rsidDel="00ED6826">
          <w:delText xml:space="preserve">innovative approaches to </w:delText>
        </w:r>
      </w:del>
      <w:r>
        <w:t>reduc</w:t>
      </w:r>
      <w:ins w:id="31" w:author="Brown,James T" w:date="2019-01-20T14:48:00Z">
        <w:r w:rsidR="00ED6826">
          <w:t>ing</w:t>
        </w:r>
      </w:ins>
      <w:del w:id="32" w:author="Brown,James T" w:date="2019-01-20T14:48:00Z">
        <w:r w:rsidDel="00ED6826">
          <w:delText>e</w:delText>
        </w:r>
      </w:del>
      <w:r>
        <w:t xml:space="preserve"> </w:t>
      </w:r>
      <w:ins w:id="33" w:author="Brown,James T" w:date="2019-01-20T14:49:00Z">
        <w:r w:rsidR="00ED6826">
          <w:t xml:space="preserve">injury from </w:t>
        </w:r>
      </w:ins>
      <w:r>
        <w:t>insect</w:t>
      </w:r>
      <w:ins w:id="34" w:author="Brown,James T" w:date="2019-01-20T14:49:00Z">
        <w:r w:rsidR="00ED6826">
          <w:t>s</w:t>
        </w:r>
      </w:ins>
      <w:r>
        <w:t xml:space="preserve"> and pathogen</w:t>
      </w:r>
      <w:ins w:id="35" w:author="Brown,James T" w:date="2019-01-20T14:49:00Z">
        <w:r w:rsidR="00ED6826">
          <w:t>s</w:t>
        </w:r>
      </w:ins>
      <w:r>
        <w:t xml:space="preserve"> </w:t>
      </w:r>
      <w:del w:id="36" w:author="Brown,James T" w:date="2019-01-20T14:49:00Z">
        <w:r w:rsidDel="00ED6826">
          <w:delText xml:space="preserve">fruit injury for </w:delText>
        </w:r>
      </w:del>
      <w:ins w:id="37" w:author="Brown,James T" w:date="2019-01-20T14:49:00Z">
        <w:r w:rsidR="00ED6826">
          <w:t xml:space="preserve">to </w:t>
        </w:r>
      </w:ins>
      <w:r>
        <w:t xml:space="preserve">Florida peach </w:t>
      </w:r>
      <w:r w:rsidR="00E36906" w:rsidRPr="009673BB">
        <w:t>(</w:t>
      </w:r>
      <w:r w:rsidR="00E36906" w:rsidRPr="009673BB">
        <w:rPr>
          <w:i/>
        </w:rPr>
        <w:t xml:space="preserve">Prunus </w:t>
      </w:r>
      <w:proofErr w:type="spellStart"/>
      <w:r w:rsidR="00E36906" w:rsidRPr="009673BB">
        <w:rPr>
          <w:i/>
        </w:rPr>
        <w:t>persica</w:t>
      </w:r>
      <w:proofErr w:type="spellEnd"/>
      <w:r w:rsidR="00E36906" w:rsidRPr="009673BB">
        <w:t xml:space="preserve">) </w:t>
      </w:r>
      <w:r>
        <w:t xml:space="preserve">production, </w:t>
      </w:r>
      <w:del w:id="38" w:author="Brown,James T" w:date="2019-01-20T14:51:00Z">
        <w:r w:rsidDel="00ED6826">
          <w:delText xml:space="preserve">fruit quality </w:delText>
        </w:r>
      </w:del>
      <w:r>
        <w:t>assess</w:t>
      </w:r>
      <w:ins w:id="39" w:author="Brown,James T" w:date="2019-01-20T14:50:00Z">
        <w:r w:rsidR="00ED6826">
          <w:t xml:space="preserve">ing the </w:t>
        </w:r>
      </w:ins>
      <w:ins w:id="40" w:author="Brown,James T" w:date="2019-01-20T14:52:00Z">
        <w:r w:rsidR="00ED6826">
          <w:t>effect</w:t>
        </w:r>
      </w:ins>
      <w:ins w:id="41" w:author="Brown,James T" w:date="2019-01-20T14:51:00Z">
        <w:r w:rsidR="00ED6826">
          <w:t xml:space="preserve"> of </w:t>
        </w:r>
      </w:ins>
      <w:del w:id="42" w:author="Brown,James T" w:date="2019-01-20T14:50:00Z">
        <w:r w:rsidDel="00ED6826">
          <w:delText xml:space="preserve">ment for peach </w:delText>
        </w:r>
      </w:del>
      <w:del w:id="43" w:author="Brown,James T" w:date="2019-01-20T14:51:00Z">
        <w:r w:rsidDel="00ED6826">
          <w:delText xml:space="preserve">fruit grown in different </w:delText>
        </w:r>
      </w:del>
      <w:r>
        <w:t>light</w:t>
      </w:r>
      <w:ins w:id="44" w:author="Brown,James T" w:date="2019-01-20T14:52:00Z">
        <w:r w:rsidR="00ED6826">
          <w:t>ing</w:t>
        </w:r>
      </w:ins>
      <w:del w:id="45" w:author="Brown,James T" w:date="2019-01-20T14:52:00Z">
        <w:r w:rsidDel="00ED6826">
          <w:delText xml:space="preserve"> conditions</w:delText>
        </w:r>
      </w:del>
      <w:ins w:id="46" w:author="Brown,James T" w:date="2019-01-20T14:51:00Z">
        <w:r w:rsidR="00ED6826">
          <w:t xml:space="preserve"> </w:t>
        </w:r>
      </w:ins>
      <w:ins w:id="47" w:author="Brown,James T" w:date="2019-01-20T14:52:00Z">
        <w:r w:rsidR="00ED6826">
          <w:t xml:space="preserve">on </w:t>
        </w:r>
      </w:ins>
      <w:ins w:id="48" w:author="Brown,James T" w:date="2019-01-20T14:51:00Z">
        <w:r w:rsidR="00ED6826">
          <w:t>fruit quality</w:t>
        </w:r>
      </w:ins>
      <w:r>
        <w:t xml:space="preserve">, and cover crop growth/degradation. </w:t>
      </w:r>
      <w:ins w:id="49" w:author="Brown,James T" w:date="2019-01-20T14:52:00Z">
        <w:r w:rsidR="00ED6826">
          <w:t xml:space="preserve">The goal of this project is to </w:t>
        </w:r>
      </w:ins>
      <w:ins w:id="50" w:author="Brown,James T" w:date="2019-01-20T14:54:00Z">
        <w:r w:rsidR="0061443A">
          <w:t xml:space="preserve">improve </w:t>
        </w:r>
      </w:ins>
      <w:del w:id="51" w:author="Brown,James T" w:date="2019-01-20T14:52:00Z">
        <w:r w:rsidDel="00ED6826">
          <w:delText>P</w:delText>
        </w:r>
      </w:del>
      <w:del w:id="52" w:author="Brown,James T" w:date="2019-01-20T14:54:00Z">
        <w:r w:rsidDel="0061443A">
          <w:delText xml:space="preserve">rovide support for an organic </w:delText>
        </w:r>
      </w:del>
      <w:commentRangeStart w:id="53"/>
      <w:r w:rsidR="008C4E25">
        <w:t xml:space="preserve">carrot </w:t>
      </w:r>
      <w:commentRangeEnd w:id="53"/>
      <w:r w:rsidR="0061443A">
        <w:rPr>
          <w:rStyle w:val="CommentReference"/>
        </w:rPr>
        <w:commentReference w:id="53"/>
      </w:r>
      <w:r>
        <w:t xml:space="preserve">nutrient </w:t>
      </w:r>
      <w:r w:rsidR="008C4E25">
        <w:t xml:space="preserve">management </w:t>
      </w:r>
      <w:del w:id="54" w:author="Brown,James T" w:date="2019-01-20T14:54:00Z">
        <w:r w:rsidDel="0061443A">
          <w:delText xml:space="preserve">study </w:delText>
        </w:r>
      </w:del>
      <w:ins w:id="55" w:author="Brown,James T" w:date="2019-01-20T14:54:00Z">
        <w:r w:rsidR="0061443A">
          <w:t xml:space="preserve">strategies in organic peach orchards, </w:t>
        </w:r>
      </w:ins>
      <w:ins w:id="56" w:author="Brown,James T" w:date="2019-01-20T14:55:00Z">
        <w:r w:rsidR="0061443A">
          <w:t xml:space="preserve">understand the current opinion </w:t>
        </w:r>
      </w:ins>
      <w:ins w:id="57" w:author="Brown,James T" w:date="2019-01-20T14:56:00Z">
        <w:r w:rsidR="0061443A">
          <w:t>held by farmers</w:t>
        </w:r>
      </w:ins>
      <w:del w:id="58" w:author="Brown,James T" w:date="2019-01-20T14:54:00Z">
        <w:r w:rsidR="008C4E25" w:rsidDel="0061443A">
          <w:delText>and assist with interviews assessing</w:delText>
        </w:r>
      </w:del>
      <w:del w:id="59" w:author="Brown,James T" w:date="2019-01-20T14:56:00Z">
        <w:r w:rsidR="008C4E25" w:rsidDel="0061443A">
          <w:delText xml:space="preserve"> farmers</w:delText>
        </w:r>
      </w:del>
      <w:del w:id="60" w:author="Brown,James T" w:date="2019-01-20T14:55:00Z">
        <w:r w:rsidR="008C4E25" w:rsidDel="0061443A">
          <w:delText xml:space="preserve">’ </w:delText>
        </w:r>
      </w:del>
      <w:del w:id="61" w:author="Brown,James T" w:date="2019-01-20T14:56:00Z">
        <w:r w:rsidR="008C4E25" w:rsidDel="0061443A">
          <w:delText>opinions</w:delText>
        </w:r>
      </w:del>
      <w:r w:rsidR="008C4E25">
        <w:t xml:space="preserve"> </w:t>
      </w:r>
      <w:ins w:id="62" w:author="Brown,James T" w:date="2019-01-20T14:56:00Z">
        <w:r w:rsidR="0061443A">
          <w:t xml:space="preserve">about </w:t>
        </w:r>
      </w:ins>
      <w:del w:id="63" w:author="Brown,James T" w:date="2019-01-20T14:56:00Z">
        <w:r w:rsidR="008C4E25" w:rsidDel="0061443A">
          <w:delText xml:space="preserve">on current management practices of </w:delText>
        </w:r>
      </w:del>
      <w:r w:rsidR="008C4E25">
        <w:t>using cover crops</w:t>
      </w:r>
      <w:ins w:id="64" w:author="Brown,James T" w:date="2019-01-20T14:56:00Z">
        <w:r w:rsidR="0061443A">
          <w:t>, and eventually</w:t>
        </w:r>
      </w:ins>
      <w:del w:id="65" w:author="Brown,James T" w:date="2019-01-20T14:56:00Z">
        <w:r w:rsidR="008C4E25" w:rsidDel="0061443A">
          <w:delText xml:space="preserve"> in order to</w:delText>
        </w:r>
      </w:del>
      <w:r w:rsidR="008C4E25">
        <w:t xml:space="preserve"> facilitate </w:t>
      </w:r>
      <w:ins w:id="66" w:author="Brown,James T" w:date="2019-01-20T14:56:00Z">
        <w:r w:rsidR="0061443A">
          <w:t xml:space="preserve">the </w:t>
        </w:r>
      </w:ins>
      <w:r w:rsidR="008C4E25">
        <w:t>adoption of cover crops</w:t>
      </w:r>
      <w:ins w:id="67" w:author="Brown,James T" w:date="2019-01-20T14:57:00Z">
        <w:r w:rsidR="0061443A">
          <w:t xml:space="preserve"> by Florida growers and ranchers.</w:t>
        </w:r>
      </w:ins>
      <w:del w:id="68" w:author="Brown,James T" w:date="2019-01-20T14:57:00Z">
        <w:r w:rsidR="008C4E25" w:rsidDel="0061443A">
          <w:delText xml:space="preserve"> in row, vegetable, and grazing systems</w:delText>
        </w:r>
        <w:r w:rsidDel="0061443A">
          <w:delText>.</w:delText>
        </w:r>
      </w:del>
    </w:p>
    <w:p w14:paraId="268054B4" w14:textId="77777777" w:rsidR="00802CC0" w:rsidRPr="00F07BC8" w:rsidRDefault="00802CC0" w:rsidP="00F07BC8">
      <w:pPr>
        <w:ind w:right="-36"/>
      </w:pPr>
    </w:p>
    <w:p w14:paraId="645C1DCF" w14:textId="26402CAF" w:rsidR="003D4EC3" w:rsidRPr="00F07BC8" w:rsidRDefault="003D4EC3" w:rsidP="00802CC0">
      <w:pPr>
        <w:tabs>
          <w:tab w:val="left" w:pos="1800"/>
        </w:tabs>
        <w:ind w:left="1800" w:right="-36" w:hanging="1800"/>
      </w:pPr>
      <w:r w:rsidRPr="00F07BC8">
        <w:t>2/2015-12/2017</w:t>
      </w:r>
      <w:r w:rsidRPr="00F07BC8">
        <w:tab/>
      </w:r>
      <w:r w:rsidRPr="008B0573">
        <w:rPr>
          <w:b/>
        </w:rPr>
        <w:t>State Food Systems Coordinator</w:t>
      </w:r>
      <w:r w:rsidR="00802CC0">
        <w:t xml:space="preserve">. </w:t>
      </w:r>
      <w:r w:rsidRPr="00F07BC8">
        <w:t>UF/IFAS Extension, Family Nutrition Program, Family Youth and Community Sciences Dep</w:t>
      </w:r>
      <w:r w:rsidR="006F7B0C" w:rsidRPr="00F07BC8">
        <w:t>artment</w:t>
      </w:r>
      <w:r w:rsidRPr="00F07BC8">
        <w:t>, Gainesville, FL</w:t>
      </w:r>
      <w:r w:rsidR="00E43C3D">
        <w:t>.</w:t>
      </w:r>
    </w:p>
    <w:p w14:paraId="415BC4A9" w14:textId="05870238" w:rsidR="00F07BC8" w:rsidRPr="00F07BC8" w:rsidRDefault="00F07BC8" w:rsidP="00F07BC8">
      <w:pPr>
        <w:ind w:right="-36"/>
      </w:pPr>
    </w:p>
    <w:p w14:paraId="276CE441" w14:textId="7D55A33C" w:rsidR="00F07BC8" w:rsidRDefault="00F03B15" w:rsidP="00F07BC8">
      <w:pPr>
        <w:ind w:right="-36"/>
      </w:pPr>
      <w:r>
        <w:t xml:space="preserve">Served as a </w:t>
      </w:r>
      <w:del w:id="69" w:author="Brown,James T" w:date="2019-01-20T14:59:00Z">
        <w:r w:rsidDel="00632093">
          <w:delText>state lead</w:delText>
        </w:r>
      </w:del>
      <w:ins w:id="70" w:author="Brown,James T" w:date="2019-01-20T14:59:00Z">
        <w:r w:rsidR="00632093">
          <w:t>leader with the state of Florida</w:t>
        </w:r>
      </w:ins>
      <w:ins w:id="71" w:author="Brown,James T" w:date="2019-01-20T15:00:00Z">
        <w:r w:rsidR="00632093">
          <w:t xml:space="preserve"> to improve nutrition education by creating and enhancing </w:t>
        </w:r>
      </w:ins>
      <w:ins w:id="72" w:author="Brown,James T" w:date="2019-01-20T15:01:00Z">
        <w:r w:rsidR="00632093">
          <w:t>policy related to</w:t>
        </w:r>
      </w:ins>
      <w:r>
        <w:t xml:space="preserve"> </w:t>
      </w:r>
      <w:ins w:id="73" w:author="Brown,James T" w:date="2019-01-20T15:01:00Z">
        <w:r w:rsidR="00632093">
          <w:t xml:space="preserve">administration of </w:t>
        </w:r>
      </w:ins>
      <w:del w:id="74" w:author="Brown,James T" w:date="2019-01-20T15:01:00Z">
        <w:r w:rsidDel="00632093">
          <w:delText xml:space="preserve">for </w:delText>
        </w:r>
      </w:del>
      <w:r>
        <w:t xml:space="preserve">the </w:t>
      </w:r>
      <w:r w:rsidR="00ED6375">
        <w:t>Supplemental Nutrition and Assistance Program Education program</w:t>
      </w:r>
      <w:ins w:id="75" w:author="Brown,James T" w:date="2019-01-20T15:02:00Z">
        <w:r w:rsidR="00632093">
          <w:t xml:space="preserve">. As a leader, my position was focused </w:t>
        </w:r>
      </w:ins>
      <w:ins w:id="76" w:author="Brown,James T" w:date="2019-01-20T15:05:00Z">
        <w:r w:rsidR="00D509B0">
          <w:t xml:space="preserve">on supervising and training </w:t>
        </w:r>
      </w:ins>
      <w:del w:id="77" w:author="Brown,James T" w:date="2019-01-20T15:02:00Z">
        <w:r w:rsidDel="00632093">
          <w:delText xml:space="preserve"> administering agency in the state of Florida with a focus on creation and enhancement of policy, </w:delText>
        </w:r>
      </w:del>
      <w:del w:id="78" w:author="Brown,James T" w:date="2019-01-20T15:05:00Z">
        <w:r w:rsidDel="00D509B0">
          <w:delText xml:space="preserve">systems, and environmental changes to improve nutrition education. </w:delText>
        </w:r>
        <w:r w:rsidR="00810E3C" w:rsidDel="00D509B0">
          <w:delText xml:space="preserve">Hired, trained, and provided direct supervision of </w:delText>
        </w:r>
      </w:del>
      <w:r w:rsidR="00810E3C">
        <w:t xml:space="preserve">12.5 FTE food systems specialists based out of 10 different counties that served the entire state. </w:t>
      </w:r>
      <w:ins w:id="79" w:author="Brown,James T" w:date="2019-01-20T15:08:00Z">
        <w:r w:rsidR="00D154BA">
          <w:t xml:space="preserve">Being a Food Systems coordinator I </w:t>
        </w:r>
      </w:ins>
      <w:del w:id="80" w:author="Brown,James T" w:date="2019-01-20T15:08:00Z">
        <w:r w:rsidR="00ED6375" w:rsidDel="00D154BA">
          <w:delText>Created</w:delText>
        </w:r>
        <w:r w:rsidR="00810E3C" w:rsidDel="00D154BA">
          <w:delText xml:space="preserve"> </w:delText>
        </w:r>
      </w:del>
      <w:ins w:id="81" w:author="Brown,James T" w:date="2019-01-20T15:08:00Z">
        <w:r w:rsidR="00D154BA">
          <w:t xml:space="preserve">created </w:t>
        </w:r>
      </w:ins>
      <w:r w:rsidR="00810E3C">
        <w:t>and administrated a</w:t>
      </w:r>
      <w:r>
        <w:t xml:space="preserve"> </w:t>
      </w:r>
      <w:r w:rsidR="00810E3C">
        <w:t>$1,000,000 annual budget</w:t>
      </w:r>
      <w:r w:rsidR="00ED6375">
        <w:t>,</w:t>
      </w:r>
      <w:r w:rsidR="00810E3C">
        <w:t xml:space="preserve"> increased programming reach by 310%</w:t>
      </w:r>
      <w:r w:rsidR="00ED6375">
        <w:t>, oversaw 108 trainings for 6,094 beneficiaries, 101 school gardens, and 42 community gardens</w:t>
      </w:r>
      <w:r w:rsidR="00810E3C">
        <w:t xml:space="preserve"> in FFY 2016.</w:t>
      </w:r>
      <w:r>
        <w:t xml:space="preserve"> Provided administrative, logistical, and programmatic support for two F</w:t>
      </w:r>
      <w:r w:rsidR="00ED6375">
        <w:t xml:space="preserve">amily Nutrition </w:t>
      </w:r>
      <w:r w:rsidR="00ED6375">
        <w:lastRenderedPageBreak/>
        <w:t>Program</w:t>
      </w:r>
      <w:r>
        <w:t xml:space="preserve"> farm to school hubs </w:t>
      </w:r>
      <w:r w:rsidR="008C4E25">
        <w:t>in Alachua and Orange Counties</w:t>
      </w:r>
      <w:ins w:id="82" w:author="Brown,James T" w:date="2019-01-20T15:09:00Z">
        <w:r w:rsidR="00D154BA">
          <w:t>.</w:t>
        </w:r>
      </w:ins>
      <w:commentRangeStart w:id="83"/>
      <w:r w:rsidR="00ED6375">
        <w:t xml:space="preserve"> that </w:t>
      </w:r>
      <w:r w:rsidR="008C4E25">
        <w:t>worked with students to utilize</w:t>
      </w:r>
      <w:r w:rsidR="00ED6375">
        <w:t xml:space="preserve"> horticultural methods of in ground, raised bed, and hydroponic </w:t>
      </w:r>
      <w:r w:rsidR="008C4E25">
        <w:t>methods to grow produce that was</w:t>
      </w:r>
      <w:r w:rsidR="00ED6375">
        <w:t xml:space="preserve"> used in </w:t>
      </w:r>
      <w:r w:rsidR="008C4E25">
        <w:t>conjunction with nutrition education</w:t>
      </w:r>
      <w:r w:rsidR="00ED6375">
        <w:t>.</w:t>
      </w:r>
      <w:commentRangeEnd w:id="83"/>
      <w:r w:rsidR="00D154BA">
        <w:rPr>
          <w:rStyle w:val="CommentReference"/>
        </w:rPr>
        <w:commentReference w:id="83"/>
      </w:r>
    </w:p>
    <w:p w14:paraId="037779B3" w14:textId="77777777" w:rsidR="00810E3C" w:rsidRPr="00F07BC8" w:rsidRDefault="00810E3C" w:rsidP="00F07BC8">
      <w:pPr>
        <w:ind w:right="-36"/>
      </w:pPr>
    </w:p>
    <w:p w14:paraId="7229A762" w14:textId="329D2D0B" w:rsidR="003D4EC3" w:rsidRPr="00F07BC8" w:rsidRDefault="003D4EC3" w:rsidP="00802CC0">
      <w:pPr>
        <w:tabs>
          <w:tab w:val="left" w:pos="1800"/>
        </w:tabs>
        <w:ind w:left="1800" w:right="-36" w:hanging="1800"/>
      </w:pPr>
      <w:r w:rsidRPr="00F07BC8">
        <w:rPr>
          <w:bCs/>
        </w:rPr>
        <w:t>2/2014-2/2015</w:t>
      </w:r>
      <w:r w:rsidRPr="00F07BC8">
        <w:rPr>
          <w:bCs/>
        </w:rPr>
        <w:tab/>
      </w:r>
      <w:r w:rsidRPr="008B0573">
        <w:rPr>
          <w:b/>
        </w:rPr>
        <w:t>Research Associate/Farm Manager</w:t>
      </w:r>
      <w:r w:rsidRPr="00F07BC8">
        <w:t>, Sorghum Breeding</w:t>
      </w:r>
      <w:r w:rsidR="005305CE" w:rsidRPr="00F07BC8">
        <w:t xml:space="preserve"> Specialist</w:t>
      </w:r>
      <w:r w:rsidR="00802CC0">
        <w:t xml:space="preserve">. </w:t>
      </w:r>
      <w:r w:rsidRPr="00F07BC8">
        <w:t>Chromatin Inc., Alachua, FL</w:t>
      </w:r>
      <w:r w:rsidR="00E43C3D">
        <w:t>.</w:t>
      </w:r>
    </w:p>
    <w:p w14:paraId="4272896C" w14:textId="77777777" w:rsidR="00802CC0" w:rsidRDefault="00802CC0" w:rsidP="00F07BC8">
      <w:pPr>
        <w:ind w:right="-36"/>
      </w:pPr>
    </w:p>
    <w:p w14:paraId="25C7D774" w14:textId="0213134B" w:rsidR="00F07BC8" w:rsidRDefault="00802CC0" w:rsidP="00F07BC8">
      <w:pPr>
        <w:ind w:right="-36"/>
      </w:pPr>
      <w:commentRangeStart w:id="84"/>
      <w:del w:id="85" w:author="Brown,James T" w:date="2019-01-20T15:13:00Z">
        <w:r w:rsidRPr="00802CC0" w:rsidDel="00DB4A46">
          <w:delText xml:space="preserve">Led and oversaw the initial year of establishment </w:delText>
        </w:r>
      </w:del>
      <w:ins w:id="86" w:author="Brown,James T" w:date="2019-01-20T15:13:00Z">
        <w:r w:rsidR="00DB4A46">
          <w:t>I managed research</w:t>
        </w:r>
      </w:ins>
      <w:ins w:id="87" w:author="Brown,James T" w:date="2019-01-20T15:14:00Z">
        <w:r w:rsidR="00DB4A46">
          <w:t xml:space="preserve"> and a genetic development farm for </w:t>
        </w:r>
      </w:ins>
      <w:del w:id="88" w:author="Brown,James T" w:date="2019-01-20T15:14:00Z">
        <w:r w:rsidRPr="00802CC0" w:rsidDel="00DB4A46">
          <w:delText xml:space="preserve">for start-up research and genetic development farm for </w:delText>
        </w:r>
      </w:del>
      <w:del w:id="89" w:author="Brown,James T" w:date="2019-01-20T15:12:00Z">
        <w:r w:rsidRPr="00802CC0" w:rsidDel="00D154BA">
          <w:delText xml:space="preserve">an established </w:delText>
        </w:r>
      </w:del>
      <w:ins w:id="90" w:author="Brown,James T" w:date="2019-01-20T15:12:00Z">
        <w:r w:rsidR="00D154BA">
          <w:t xml:space="preserve">Chromatin Inc., an </w:t>
        </w:r>
      </w:ins>
      <w:r w:rsidRPr="00802CC0">
        <w:t>international sorghum seed production company</w:t>
      </w:r>
      <w:commentRangeEnd w:id="84"/>
      <w:r w:rsidR="00D154BA">
        <w:rPr>
          <w:rStyle w:val="CommentReference"/>
        </w:rPr>
        <w:commentReference w:id="84"/>
      </w:r>
      <w:ins w:id="91" w:author="Brown,James T" w:date="2019-01-20T15:12:00Z">
        <w:r w:rsidR="00D154BA">
          <w:t>.</w:t>
        </w:r>
      </w:ins>
      <w:r w:rsidRPr="00802CC0">
        <w:t xml:space="preserve"> </w:t>
      </w:r>
      <w:ins w:id="92" w:author="Brown,James T" w:date="2019-01-20T15:14:00Z">
        <w:r w:rsidR="00DB4A46">
          <w:t xml:space="preserve">This position focused on </w:t>
        </w:r>
      </w:ins>
      <w:del w:id="93" w:author="Brown,James T" w:date="2019-01-20T15:14:00Z">
        <w:r w:rsidR="00ED6375" w:rsidDel="00DB4A46">
          <w:delText xml:space="preserve">that wanted to assess </w:delText>
        </w:r>
      </w:del>
      <w:ins w:id="94" w:author="Brown,James T" w:date="2019-01-20T15:14:00Z">
        <w:r w:rsidR="00DB4A46">
          <w:t xml:space="preserve">assessing </w:t>
        </w:r>
      </w:ins>
      <w:r w:rsidR="00ED6375">
        <w:t>current cultivars and develop</w:t>
      </w:r>
      <w:ins w:id="95" w:author="Brown,James T" w:date="2019-01-20T15:14:00Z">
        <w:r w:rsidR="00DB4A46">
          <w:t>ing</w:t>
        </w:r>
      </w:ins>
      <w:del w:id="96" w:author="Brown,James T" w:date="2019-01-20T15:14:00Z">
        <w:r w:rsidR="00ED6375" w:rsidDel="00DB4A46">
          <w:delText xml:space="preserve"> a</w:delText>
        </w:r>
      </w:del>
      <w:r w:rsidR="00ED6375">
        <w:t xml:space="preserve"> germplasm </w:t>
      </w:r>
      <w:del w:id="97" w:author="Brown,James T" w:date="2019-01-20T15:14:00Z">
        <w:r w:rsidR="00ED6375" w:rsidDel="00DB4A46">
          <w:delText xml:space="preserve">suited </w:delText>
        </w:r>
      </w:del>
      <w:ins w:id="98" w:author="Brown,James T" w:date="2019-01-20T15:14:00Z">
        <w:r w:rsidR="00DB4A46">
          <w:t>adapted</w:t>
        </w:r>
        <w:r w:rsidR="00DB4A46">
          <w:t xml:space="preserve"> </w:t>
        </w:r>
      </w:ins>
      <w:r w:rsidR="00ED6375">
        <w:t>for the southeastern US</w:t>
      </w:r>
      <w:ins w:id="99" w:author="Brown,James T" w:date="2019-01-20T15:15:00Z">
        <w:r w:rsidR="00DB4A46">
          <w:t xml:space="preserve"> and I </w:t>
        </w:r>
      </w:ins>
      <w:ins w:id="100" w:author="Brown,James T" w:date="2019-01-20T15:16:00Z">
        <w:r w:rsidR="00DB4A46">
          <w:t xml:space="preserve">as a supervisor of nine, I </w:t>
        </w:r>
      </w:ins>
      <w:ins w:id="101" w:author="Brown,James T" w:date="2019-01-20T15:15:00Z">
        <w:r w:rsidR="00DB4A46">
          <w:t xml:space="preserve">managed </w:t>
        </w:r>
      </w:ins>
      <w:del w:id="102" w:author="Brown,James T" w:date="2019-01-20T15:15:00Z">
        <w:r w:rsidR="00ED6375" w:rsidDel="00DB4A46">
          <w:delText>. R</w:delText>
        </w:r>
        <w:r w:rsidRPr="00802CC0" w:rsidDel="00DB4A46">
          <w:delText xml:space="preserve">esponsibilities including: </w:delText>
        </w:r>
        <w:r w:rsidR="00ED6375" w:rsidDel="00DB4A46">
          <w:delText xml:space="preserve">international </w:delText>
        </w:r>
      </w:del>
      <w:r w:rsidR="00ED6375">
        <w:t>breeding efforts in Puerto Rico,</w:t>
      </w:r>
      <w:r w:rsidRPr="00802CC0">
        <w:t xml:space="preserve"> strategic planning, protocol </w:t>
      </w:r>
      <w:r w:rsidR="00F03B15">
        <w:t>development</w:t>
      </w:r>
      <w:r w:rsidRPr="00802CC0">
        <w:t>, operations</w:t>
      </w:r>
      <w:r w:rsidR="00F03B15">
        <w:t xml:space="preserve"> management</w:t>
      </w:r>
      <w:r w:rsidRPr="00802CC0">
        <w:t>, procurement</w:t>
      </w:r>
      <w:r w:rsidR="00810E3C">
        <w:t xml:space="preserve">, </w:t>
      </w:r>
      <w:ins w:id="103" w:author="Brown,James T" w:date="2019-01-20T15:16:00Z">
        <w:r w:rsidR="00DB4A46">
          <w:t xml:space="preserve">and </w:t>
        </w:r>
      </w:ins>
      <w:r w:rsidR="00ED6375" w:rsidRPr="00802CC0">
        <w:t>training</w:t>
      </w:r>
      <w:ins w:id="104" w:author="Brown,James T" w:date="2019-01-20T15:16:00Z">
        <w:r w:rsidR="00DB4A46">
          <w:t>.</w:t>
        </w:r>
      </w:ins>
      <w:del w:id="105" w:author="Brown,James T" w:date="2019-01-20T15:16:00Z">
        <w:r w:rsidR="00ED6375" w:rsidRPr="00802CC0" w:rsidDel="00DB4A46">
          <w:delText xml:space="preserve">, </w:delText>
        </w:r>
        <w:r w:rsidR="00810E3C" w:rsidDel="00DB4A46">
          <w:delText>and</w:delText>
        </w:r>
        <w:r w:rsidRPr="00802CC0" w:rsidDel="00DB4A46">
          <w:delText xml:space="preserve"> supervision of nine employees</w:delText>
        </w:r>
        <w:r w:rsidDel="00DB4A46">
          <w:delText>.</w:delText>
        </w:r>
      </w:del>
      <w:r w:rsidR="00ED6375">
        <w:t xml:space="preserve"> </w:t>
      </w:r>
    </w:p>
    <w:p w14:paraId="2CDF2027" w14:textId="47A00411" w:rsidR="00E43C3D" w:rsidRDefault="00E43C3D" w:rsidP="00F07BC8">
      <w:pPr>
        <w:ind w:right="-36"/>
      </w:pPr>
    </w:p>
    <w:p w14:paraId="682B375B" w14:textId="653E4639" w:rsidR="00E43C3D" w:rsidRPr="00F07BC8" w:rsidRDefault="00E43C3D" w:rsidP="00E43C3D">
      <w:pPr>
        <w:tabs>
          <w:tab w:val="left" w:pos="1800"/>
        </w:tabs>
        <w:ind w:left="1800" w:right="-36" w:hanging="1800"/>
      </w:pPr>
      <w:r w:rsidRPr="00F07BC8">
        <w:t>5/201</w:t>
      </w:r>
      <w:r>
        <w:t>3</w:t>
      </w:r>
      <w:r w:rsidRPr="00F07BC8">
        <w:t>-1/2014</w:t>
      </w:r>
      <w:r w:rsidRPr="00F07BC8">
        <w:tab/>
      </w:r>
      <w:r w:rsidRPr="008B0573">
        <w:rPr>
          <w:b/>
        </w:rPr>
        <w:t>Agricultural Research Project Manager</w:t>
      </w:r>
      <w:r>
        <w:t xml:space="preserve">. </w:t>
      </w:r>
      <w:r w:rsidRPr="00F07BC8">
        <w:t>Univ</w:t>
      </w:r>
      <w:ins w:id="106" w:author="Brown,James T" w:date="2019-01-20T15:17:00Z">
        <w:r w:rsidR="00DB4A46">
          <w:t>ersity</w:t>
        </w:r>
      </w:ins>
      <w:del w:id="107" w:author="Brown,James T" w:date="2019-01-20T15:17:00Z">
        <w:r w:rsidDel="00DB4A46">
          <w:delText>.</w:delText>
        </w:r>
      </w:del>
      <w:ins w:id="108" w:author="Brown,James T" w:date="2019-01-20T15:17:00Z">
        <w:r w:rsidR="00DB4A46">
          <w:t xml:space="preserve"> </w:t>
        </w:r>
      </w:ins>
      <w:r w:rsidRPr="00F07BC8">
        <w:t>of Florida, Agronomy Department, Gainesville, FL</w:t>
      </w:r>
      <w:r>
        <w:t>.</w:t>
      </w:r>
    </w:p>
    <w:p w14:paraId="5CF78383" w14:textId="77777777" w:rsidR="00E43C3D" w:rsidRDefault="00E43C3D" w:rsidP="00E43C3D">
      <w:pPr>
        <w:ind w:right="-36"/>
      </w:pPr>
    </w:p>
    <w:p w14:paraId="60C8D345" w14:textId="60DB069F" w:rsidR="00E43C3D" w:rsidRPr="00F07BC8" w:rsidRDefault="00642728" w:rsidP="00E43C3D">
      <w:pPr>
        <w:ind w:right="-36"/>
      </w:pPr>
      <w:commentRangeStart w:id="109"/>
      <w:r>
        <w:t>C</w:t>
      </w:r>
      <w:r w:rsidR="00E43C3D">
        <w:t>omplet</w:t>
      </w:r>
      <w:r>
        <w:t>ed</w:t>
      </w:r>
      <w:r w:rsidR="00E43C3D">
        <w:t xml:space="preserve"> the second year of a post-doctoral position with responsibilities including: training, strategic planning, field work, statistical analysis, and reporting on ten concurrent research projects focused on the agronomic production of sorghum </w:t>
      </w:r>
      <w:r w:rsidR="00E43C3D" w:rsidRPr="009673BB">
        <w:t>(</w:t>
      </w:r>
      <w:r w:rsidR="00E43C3D" w:rsidRPr="009673BB">
        <w:rPr>
          <w:i/>
        </w:rPr>
        <w:t>Sorghum bicolor</w:t>
      </w:r>
      <w:r w:rsidR="00E43C3D">
        <w:t>), and bioenergy crops</w:t>
      </w:r>
      <w:commentRangeEnd w:id="109"/>
      <w:r w:rsidR="00426B86">
        <w:rPr>
          <w:rStyle w:val="CommentReference"/>
        </w:rPr>
        <w:commentReference w:id="109"/>
      </w:r>
      <w:r>
        <w:t xml:space="preserve">. Research projects assessed cultivar trials for biomass, row spacing, fertility management, pesticide injury and also assisted with projects that focused on cropping systems with cover crop management and biochar as a soil amendment. </w:t>
      </w:r>
    </w:p>
    <w:p w14:paraId="668DCF3C" w14:textId="77777777" w:rsidR="00F07BC8" w:rsidRPr="00F07BC8" w:rsidRDefault="00F07BC8" w:rsidP="00F07BC8">
      <w:pPr>
        <w:ind w:right="-36"/>
      </w:pPr>
    </w:p>
    <w:p w14:paraId="09760224" w14:textId="57B7E8AA" w:rsidR="003D4EC3" w:rsidRPr="00F07BC8" w:rsidRDefault="003D4EC3" w:rsidP="00802CC0">
      <w:pPr>
        <w:tabs>
          <w:tab w:val="left" w:pos="1800"/>
        </w:tabs>
        <w:ind w:left="1800" w:right="-36" w:hanging="1800"/>
      </w:pPr>
      <w:r w:rsidRPr="00F07BC8">
        <w:t>5/201</w:t>
      </w:r>
      <w:r w:rsidR="00802CC0">
        <w:t>1</w:t>
      </w:r>
      <w:r w:rsidRPr="00F07BC8">
        <w:t>-</w:t>
      </w:r>
      <w:r w:rsidR="00E43C3D">
        <w:t>5</w:t>
      </w:r>
      <w:r w:rsidRPr="00F07BC8">
        <w:t>/201</w:t>
      </w:r>
      <w:r w:rsidR="00E43C3D">
        <w:t>3</w:t>
      </w:r>
      <w:r w:rsidRPr="00F07BC8">
        <w:tab/>
      </w:r>
      <w:r w:rsidR="00802CC0" w:rsidRPr="008B0573">
        <w:rPr>
          <w:b/>
        </w:rPr>
        <w:t>Graduate Research Assistant</w:t>
      </w:r>
      <w:r w:rsidR="00802CC0">
        <w:t xml:space="preserve">. </w:t>
      </w:r>
      <w:r w:rsidRPr="00F07BC8">
        <w:t>Univ</w:t>
      </w:r>
      <w:ins w:id="110" w:author="Brown,James T" w:date="2019-01-20T15:17:00Z">
        <w:r w:rsidR="00DB4A46">
          <w:t xml:space="preserve">ersity </w:t>
        </w:r>
      </w:ins>
      <w:del w:id="111" w:author="Brown,James T" w:date="2019-01-20T15:17:00Z">
        <w:r w:rsidR="00810E3C" w:rsidDel="00DB4A46">
          <w:delText>.</w:delText>
        </w:r>
      </w:del>
      <w:r w:rsidRPr="00F07BC8">
        <w:t>of Florida, Agronomy Department, Gainesville, FL</w:t>
      </w:r>
      <w:r w:rsidR="00E43C3D">
        <w:t>.</w:t>
      </w:r>
    </w:p>
    <w:p w14:paraId="69144B2C" w14:textId="26AD69B9" w:rsidR="00F07BC8" w:rsidRDefault="00F07BC8" w:rsidP="00F07BC8">
      <w:pPr>
        <w:ind w:right="-36"/>
      </w:pPr>
    </w:p>
    <w:p w14:paraId="2D2AAF2E" w14:textId="52228773" w:rsidR="00E43C3D" w:rsidRDefault="00E43C3D" w:rsidP="00F07BC8">
      <w:pPr>
        <w:ind w:right="-36"/>
      </w:pPr>
      <w:r>
        <w:t xml:space="preserve">Conducted a multi-site </w:t>
      </w:r>
      <w:r w:rsidR="00642728">
        <w:t xml:space="preserve">(north and central Florida) </w:t>
      </w:r>
      <w:r>
        <w:t xml:space="preserve">research project </w:t>
      </w:r>
      <w:r w:rsidR="00642728">
        <w:t xml:space="preserve">to assess the agronomic feasibility of cultivating on </w:t>
      </w:r>
      <w:r>
        <w:t xml:space="preserve">a potentially new oil seed crop, castor </w:t>
      </w:r>
      <w:r w:rsidRPr="009673BB">
        <w:t>(</w:t>
      </w:r>
      <w:r w:rsidRPr="009673BB">
        <w:rPr>
          <w:i/>
        </w:rPr>
        <w:t xml:space="preserve">Ricinus </w:t>
      </w:r>
      <w:proofErr w:type="spellStart"/>
      <w:r w:rsidRPr="009673BB">
        <w:rPr>
          <w:i/>
        </w:rPr>
        <w:t>communis</w:t>
      </w:r>
      <w:proofErr w:type="spellEnd"/>
      <w:r>
        <w:t xml:space="preserve">). </w:t>
      </w:r>
      <w:commentRangeStart w:id="112"/>
      <w:r>
        <w:t xml:space="preserve">Research </w:t>
      </w:r>
      <w:r w:rsidR="00642728">
        <w:t>methods and equipment used</w:t>
      </w:r>
      <w:r>
        <w:t xml:space="preserve"> included</w:t>
      </w:r>
      <w:r w:rsidR="00642728">
        <w:t>:</w:t>
      </w:r>
      <w:r>
        <w:t xml:space="preserve"> continuous plant xylem flow</w:t>
      </w:r>
      <w:r w:rsidR="00642728">
        <w:t xml:space="preserve"> with </w:t>
      </w:r>
      <w:proofErr w:type="spellStart"/>
      <w:r w:rsidR="00642728">
        <w:t>Dynamax</w:t>
      </w:r>
      <w:proofErr w:type="spellEnd"/>
      <w:r w:rsidR="00642728">
        <w:t xml:space="preserve"> sap flow collars</w:t>
      </w:r>
      <w:r>
        <w:t xml:space="preserve">, </w:t>
      </w:r>
      <w:r w:rsidR="00642728">
        <w:t xml:space="preserve">season long </w:t>
      </w:r>
      <w:r>
        <w:t xml:space="preserve">root growth with </w:t>
      </w:r>
      <w:proofErr w:type="spellStart"/>
      <w:r>
        <w:t>rhizotrons</w:t>
      </w:r>
      <w:proofErr w:type="spellEnd"/>
      <w:r>
        <w:t>, photosynthesis with LiCor 6400, basic pathology assessment, and plant development</w:t>
      </w:r>
      <w:r w:rsidR="00642728">
        <w:t xml:space="preserve"> over the season with plant growth regulators.</w:t>
      </w:r>
      <w:commentRangeEnd w:id="112"/>
      <w:r w:rsidR="002A2D08">
        <w:rPr>
          <w:rStyle w:val="CommentReference"/>
        </w:rPr>
        <w:commentReference w:id="112"/>
      </w:r>
    </w:p>
    <w:p w14:paraId="0551AED8" w14:textId="77777777" w:rsidR="00E43C3D" w:rsidRDefault="00E43C3D" w:rsidP="00F07BC8">
      <w:pPr>
        <w:ind w:right="-36"/>
      </w:pPr>
    </w:p>
    <w:p w14:paraId="0FDAF0B2" w14:textId="77777777" w:rsidR="00E43C3D" w:rsidRDefault="00E43C3D" w:rsidP="00F07BC8">
      <w:pPr>
        <w:ind w:right="-36"/>
      </w:pPr>
    </w:p>
    <w:p w14:paraId="65BDA144" w14:textId="40582B5E" w:rsidR="00E43C3D" w:rsidDel="002A2D08" w:rsidRDefault="00E43C3D" w:rsidP="00F07BC8">
      <w:pPr>
        <w:ind w:right="-36"/>
        <w:rPr>
          <w:del w:id="114" w:author="Brown,James T" w:date="2019-01-20T15:33:00Z"/>
        </w:rPr>
      </w:pPr>
      <w:commentRangeStart w:id="115"/>
      <w:del w:id="116" w:author="Brown,James T" w:date="2019-01-20T15:22:00Z">
        <w:r w:rsidDel="00426B86">
          <w:delText xml:space="preserve">, </w:delText>
        </w:r>
      </w:del>
      <w:del w:id="117" w:author="Brown,James T" w:date="2019-01-20T15:33:00Z">
        <w:r w:rsidDel="002A2D08">
          <w:delText xml:space="preserve">In addition to coursework the research project was conducted </w:delText>
        </w:r>
      </w:del>
    </w:p>
    <w:p w14:paraId="43EE5ACF" w14:textId="050FE186" w:rsidR="00802CC0" w:rsidRPr="00B83A63" w:rsidRDefault="00802CC0" w:rsidP="00802CC0">
      <w:pPr>
        <w:pStyle w:val="Header"/>
        <w:tabs>
          <w:tab w:val="clear" w:pos="4320"/>
          <w:tab w:val="clear" w:pos="8640"/>
          <w:tab w:val="left" w:pos="360"/>
        </w:tabs>
        <w:ind w:right="-594"/>
        <w:rPr>
          <w:b/>
          <w:sz w:val="18"/>
          <w:szCs w:val="18"/>
        </w:rPr>
      </w:pPr>
      <w:r>
        <w:t>Started graduate school and remained employed by UF completing the second year of a vacant post-doctoral position w</w:t>
      </w:r>
      <w:r w:rsidR="00810E3C">
        <w:t>ith responsibilities including:</w:t>
      </w:r>
      <w:r>
        <w:t xml:space="preserve"> training, strategic planning, field work, statistical analysis</w:t>
      </w:r>
      <w:r w:rsidR="00810E3C">
        <w:t>,</w:t>
      </w:r>
      <w:r>
        <w:t xml:space="preserve"> and reporting on ten concurrent research projects focused on the agronomic production of</w:t>
      </w:r>
      <w:r w:rsidR="00E36906">
        <w:t>,</w:t>
      </w:r>
      <w:r w:rsidR="00810E3C">
        <w:t xml:space="preserve"> sorghum</w:t>
      </w:r>
      <w:r w:rsidR="00E36906">
        <w:t xml:space="preserve"> </w:t>
      </w:r>
      <w:r w:rsidR="00E36906" w:rsidRPr="009673BB">
        <w:t>(</w:t>
      </w:r>
      <w:r w:rsidR="00E36906" w:rsidRPr="009673BB">
        <w:rPr>
          <w:i/>
        </w:rPr>
        <w:t>Sorghum bicolor</w:t>
      </w:r>
      <w:r w:rsidR="00E36906">
        <w:t>),</w:t>
      </w:r>
      <w:r w:rsidR="00810E3C">
        <w:t xml:space="preserve"> and bioenergy crops</w:t>
      </w:r>
      <w:commentRangeEnd w:id="115"/>
      <w:r w:rsidR="002A2D08">
        <w:rPr>
          <w:rStyle w:val="CommentReference"/>
        </w:rPr>
        <w:commentReference w:id="115"/>
      </w:r>
      <w:r>
        <w:t>.</w:t>
      </w:r>
    </w:p>
    <w:p w14:paraId="1C20DFDF" w14:textId="77777777" w:rsidR="00802CC0" w:rsidRDefault="00802CC0" w:rsidP="00F07BC8">
      <w:pPr>
        <w:ind w:right="-36"/>
      </w:pPr>
    </w:p>
    <w:p w14:paraId="2D96EA0A" w14:textId="38B55692" w:rsidR="003D4EC3" w:rsidRPr="00F07BC8" w:rsidRDefault="003D4EC3" w:rsidP="00802CC0">
      <w:pPr>
        <w:tabs>
          <w:tab w:val="left" w:pos="1800"/>
        </w:tabs>
        <w:ind w:left="1800" w:right="-36" w:hanging="1800"/>
      </w:pPr>
      <w:r w:rsidRPr="00F07BC8">
        <w:t>2/2009-5/2011</w:t>
      </w:r>
      <w:r w:rsidRPr="00F07BC8">
        <w:tab/>
      </w:r>
      <w:commentRangeStart w:id="118"/>
      <w:r w:rsidRPr="008B0573">
        <w:rPr>
          <w:b/>
        </w:rPr>
        <w:t>Program Coordinator</w:t>
      </w:r>
      <w:r w:rsidR="00802CC0">
        <w:t>.</w:t>
      </w:r>
      <w:commentRangeEnd w:id="118"/>
      <w:r w:rsidR="0069453F">
        <w:rPr>
          <w:rStyle w:val="CommentReference"/>
        </w:rPr>
        <w:commentReference w:id="118"/>
      </w:r>
      <w:r w:rsidR="00802CC0">
        <w:t xml:space="preserve"> </w:t>
      </w:r>
      <w:r w:rsidRPr="00F07BC8">
        <w:t>Georgetown University, Dep</w:t>
      </w:r>
      <w:r w:rsidR="006F7B0C" w:rsidRPr="00F07BC8">
        <w:t>artment</w:t>
      </w:r>
      <w:r w:rsidRPr="00F07BC8">
        <w:t xml:space="preserve"> of Health Systems </w:t>
      </w:r>
      <w:r w:rsidR="006F7B0C" w:rsidRPr="00F07BC8">
        <w:t>Administration</w:t>
      </w:r>
      <w:r w:rsidR="00E43C3D">
        <w:t>, Washington, DC.</w:t>
      </w:r>
    </w:p>
    <w:p w14:paraId="10929CBB" w14:textId="54F99F07" w:rsidR="00F07BC8" w:rsidRPr="00F07BC8" w:rsidRDefault="00F07BC8" w:rsidP="00F07BC8">
      <w:pPr>
        <w:ind w:right="-36"/>
      </w:pPr>
    </w:p>
    <w:p w14:paraId="0756BAD8" w14:textId="60FE237E" w:rsidR="00F07BC8" w:rsidRDefault="00802CC0" w:rsidP="00F07BC8">
      <w:pPr>
        <w:ind w:right="-36"/>
      </w:pPr>
      <w:r w:rsidRPr="00802CC0">
        <w:t xml:space="preserve">Served as the </w:t>
      </w:r>
      <w:ins w:id="119" w:author="Brown,James T" w:date="2019-01-20T15:22:00Z">
        <w:r w:rsidR="00426B86">
          <w:t xml:space="preserve">department </w:t>
        </w:r>
      </w:ins>
      <w:del w:id="120" w:author="Brown,James T" w:date="2019-01-20T15:22:00Z">
        <w:r w:rsidRPr="00802CC0" w:rsidDel="00426B86">
          <w:delText xml:space="preserve">sole </w:delText>
        </w:r>
      </w:del>
      <w:r w:rsidRPr="00802CC0">
        <w:t xml:space="preserve">administrator </w:t>
      </w:r>
      <w:ins w:id="121" w:author="Brown,James T" w:date="2019-01-20T15:22:00Z">
        <w:r w:rsidR="00426B86">
          <w:t>for (</w:t>
        </w:r>
      </w:ins>
      <w:ins w:id="122" w:author="Brown,James T" w:date="2019-01-20T15:23:00Z">
        <w:r w:rsidR="00426B86">
          <w:t xml:space="preserve">the group) responsible for </w:t>
        </w:r>
      </w:ins>
      <w:commentRangeStart w:id="123"/>
      <w:del w:id="124" w:author="Brown,James T" w:date="2019-01-20T15:22:00Z">
        <w:r w:rsidRPr="00802CC0" w:rsidDel="00426B86">
          <w:delText xml:space="preserve">for a department </w:delText>
        </w:r>
      </w:del>
      <w:del w:id="125" w:author="Brown,James T" w:date="2019-01-20T15:23:00Z">
        <w:r w:rsidRPr="00802CC0" w:rsidDel="00426B86">
          <w:delText xml:space="preserve">that offered </w:delText>
        </w:r>
      </w:del>
      <w:ins w:id="126" w:author="Brown,James T" w:date="2019-01-20T15:23:00Z">
        <w:r w:rsidR="00426B86">
          <w:t xml:space="preserve">offering </w:t>
        </w:r>
        <w:commentRangeEnd w:id="123"/>
        <w:r w:rsidR="00426B86">
          <w:rPr>
            <w:rStyle w:val="CommentReference"/>
          </w:rPr>
          <w:commentReference w:id="123"/>
        </w:r>
      </w:ins>
      <w:r w:rsidRPr="00802CC0">
        <w:t xml:space="preserve">undergraduate and graduate programs </w:t>
      </w:r>
      <w:commentRangeStart w:id="127"/>
      <w:r w:rsidRPr="00802CC0">
        <w:t xml:space="preserve">combined </w:t>
      </w:r>
      <w:commentRangeEnd w:id="127"/>
      <w:r w:rsidR="008A48D0">
        <w:rPr>
          <w:rStyle w:val="CommentReference"/>
        </w:rPr>
        <w:commentReference w:id="127"/>
      </w:r>
      <w:r w:rsidRPr="00802CC0">
        <w:t>with active NIH research efforts with responsible including: mass communication, program evaluation, event management and successful CAHME and AUPHA reaccreditation and recertification</w:t>
      </w:r>
      <w:r>
        <w:t>.</w:t>
      </w:r>
    </w:p>
    <w:p w14:paraId="53AA0BCF" w14:textId="77777777" w:rsidR="00802CC0" w:rsidRPr="00F07BC8" w:rsidRDefault="00802CC0" w:rsidP="00F07BC8">
      <w:pPr>
        <w:ind w:right="-36"/>
      </w:pPr>
    </w:p>
    <w:p w14:paraId="5BF016AD" w14:textId="09BE89F6" w:rsidR="003F3CB2" w:rsidRDefault="003D4EC3" w:rsidP="00802CC0">
      <w:pPr>
        <w:tabs>
          <w:tab w:val="left" w:pos="1800"/>
        </w:tabs>
        <w:ind w:left="1800" w:right="-36" w:hanging="1800"/>
      </w:pPr>
      <w:r w:rsidRPr="00F07BC8">
        <w:t>10/2005-5/2008</w:t>
      </w:r>
      <w:r w:rsidRPr="00F07BC8">
        <w:tab/>
      </w:r>
      <w:r w:rsidRPr="008B0573">
        <w:rPr>
          <w:b/>
        </w:rPr>
        <w:t>Alumni Affairs Coordinator</w:t>
      </w:r>
      <w:r w:rsidR="00802CC0">
        <w:t xml:space="preserve">. </w:t>
      </w:r>
      <w:r w:rsidRPr="00F07BC8">
        <w:t>U</w:t>
      </w:r>
      <w:r w:rsidR="00810E3C">
        <w:t>niv</w:t>
      </w:r>
      <w:ins w:id="128" w:author="Brown,James T" w:date="2019-01-20T15:17:00Z">
        <w:r w:rsidR="00DB4A46">
          <w:t>ersity</w:t>
        </w:r>
      </w:ins>
      <w:del w:id="129" w:author="Brown,James T" w:date="2019-01-20T15:17:00Z">
        <w:r w:rsidR="00810E3C" w:rsidDel="00DB4A46">
          <w:delText>.</w:delText>
        </w:r>
      </w:del>
      <w:r w:rsidRPr="00F07BC8">
        <w:t xml:space="preserve"> of Florida, College of Pharmacy, Gainesville, FL</w:t>
      </w:r>
      <w:r w:rsidR="00802CC0">
        <w:t>.</w:t>
      </w:r>
    </w:p>
    <w:p w14:paraId="7A7BB219" w14:textId="7FB7B8CE" w:rsidR="00F07BC8" w:rsidRDefault="00F07BC8" w:rsidP="00F07BC8">
      <w:pPr>
        <w:ind w:right="-36"/>
      </w:pPr>
    </w:p>
    <w:p w14:paraId="1CA55BCF" w14:textId="4F48E031" w:rsidR="00802CC0" w:rsidRDefault="0069453F" w:rsidP="00810E3C">
      <w:pPr>
        <w:ind w:right="-594"/>
      </w:pPr>
      <w:ins w:id="130" w:author="Brown,James T" w:date="2019-01-20T15:28:00Z">
        <w:r>
          <w:lastRenderedPageBreak/>
          <w:t>As the A</w:t>
        </w:r>
      </w:ins>
      <w:ins w:id="131" w:author="Brown,James T" w:date="2019-01-20T15:27:00Z">
        <w:r>
          <w:t>lu</w:t>
        </w:r>
      </w:ins>
      <w:ins w:id="132" w:author="Brown,James T" w:date="2019-01-20T15:28:00Z">
        <w:r>
          <w:t>mni Affairs Coordinator with the University of Florida I was r</w:t>
        </w:r>
      </w:ins>
      <w:del w:id="133" w:author="Brown,James T" w:date="2019-01-20T15:28:00Z">
        <w:r w:rsidR="00802CC0" w:rsidDel="0069453F">
          <w:delText>R</w:delText>
        </w:r>
      </w:del>
      <w:r w:rsidR="00802CC0">
        <w:t>esponsible for event</w:t>
      </w:r>
      <w:ins w:id="134" w:author="Brown,James T" w:date="2019-01-20T15:29:00Z">
        <w:r>
          <w:t>s</w:t>
        </w:r>
      </w:ins>
      <w:r w:rsidR="00802CC0">
        <w:t xml:space="preserve"> management, </w:t>
      </w:r>
      <w:del w:id="135" w:author="Brown,James T" w:date="2019-01-20T15:29:00Z">
        <w:r w:rsidR="00802CC0" w:rsidDel="0069453F">
          <w:delText xml:space="preserve">logistics, </w:delText>
        </w:r>
      </w:del>
      <w:r w:rsidR="00802CC0">
        <w:t>budget</w:t>
      </w:r>
      <w:ins w:id="136" w:author="Brown,James T" w:date="2019-01-20T15:29:00Z">
        <w:r>
          <w:t>ing</w:t>
        </w:r>
      </w:ins>
      <w:r w:rsidR="00802CC0">
        <w:t xml:space="preserve">, </w:t>
      </w:r>
      <w:ins w:id="137" w:author="Brown,James T" w:date="2019-01-20T15:29:00Z">
        <w:r w:rsidR="002A2D08">
          <w:t>and volunteers.</w:t>
        </w:r>
      </w:ins>
      <w:ins w:id="138" w:author="Brown,James T" w:date="2019-01-20T15:30:00Z">
        <w:r w:rsidR="002A2D08">
          <w:t xml:space="preserve"> </w:t>
        </w:r>
      </w:ins>
      <w:commentRangeStart w:id="139"/>
      <w:del w:id="140" w:author="Brown,James T" w:date="2019-01-20T15:29:00Z">
        <w:r w:rsidR="00802CC0" w:rsidDel="002A2D08">
          <w:delText>fundraising</w:delText>
        </w:r>
      </w:del>
      <w:del w:id="141" w:author="Brown,James T" w:date="2019-01-20T15:30:00Z">
        <w:r w:rsidR="00802CC0" w:rsidDel="002A2D08">
          <w:delText xml:space="preserve">, </w:delText>
        </w:r>
      </w:del>
      <w:r w:rsidR="00802CC0">
        <w:t>volunteers, registration, and payment processing for golf tournaments (90 attendees), reunions (600+ attendees), advisory board meetings (55 attendees), career fairs (28 companies, 600 stude</w:t>
      </w:r>
      <w:r w:rsidR="00F03B15">
        <w:t xml:space="preserve">nts), </w:t>
      </w:r>
      <w:r w:rsidR="00802CC0">
        <w:t>state association exhibition</w:t>
      </w:r>
      <w:r w:rsidR="00F03B15">
        <w:t>/</w:t>
      </w:r>
      <w:r w:rsidR="00802CC0">
        <w:t>receptions</w:t>
      </w:r>
      <w:r w:rsidR="00F03B15">
        <w:t>, and marketed/organized continuing adult education sessions</w:t>
      </w:r>
      <w:r w:rsidR="00802CC0">
        <w:t xml:space="preserve">.  </w:t>
      </w:r>
      <w:commentRangeEnd w:id="139"/>
      <w:r w:rsidR="002A2D08">
        <w:rPr>
          <w:rStyle w:val="CommentReference"/>
        </w:rPr>
        <w:commentReference w:id="139"/>
      </w:r>
    </w:p>
    <w:p w14:paraId="4639AD39" w14:textId="305F66DF" w:rsidR="00F07BC8" w:rsidRDefault="00F07BC8" w:rsidP="00F07BC8">
      <w:pPr>
        <w:ind w:right="-36"/>
      </w:pPr>
    </w:p>
    <w:p w14:paraId="3B1F283C" w14:textId="7F06E520" w:rsidR="00802CC0" w:rsidRDefault="00802CC0" w:rsidP="00810E3C">
      <w:pPr>
        <w:tabs>
          <w:tab w:val="left" w:pos="0"/>
          <w:tab w:val="left" w:pos="540"/>
        </w:tabs>
        <w:ind w:right="-594"/>
      </w:pPr>
      <w:commentRangeStart w:id="142"/>
      <w:r>
        <w:t xml:space="preserve">Prior to 2005 </w:t>
      </w:r>
      <w:r>
        <w:tab/>
      </w:r>
      <w:r w:rsidR="00810E3C">
        <w:t xml:space="preserve">Other Employment: </w:t>
      </w:r>
      <w:r>
        <w:t>Executive Assistant (Mount Sinai School of Medicine), Office Manager (Appalachian Chiropractic Center), Camp Counselor (San Pedro Scripture Center), Sales and Training (Foot Levelers, Inc.)</w:t>
      </w:r>
      <w:commentRangeEnd w:id="142"/>
      <w:r w:rsidR="002A2D08">
        <w:rPr>
          <w:rStyle w:val="CommentReference"/>
        </w:rPr>
        <w:commentReference w:id="142"/>
      </w:r>
    </w:p>
    <w:p w14:paraId="56FA3F12" w14:textId="4811EFB5" w:rsidR="00802CC0" w:rsidRDefault="00802CC0" w:rsidP="00F07BC8">
      <w:pPr>
        <w:ind w:right="-36"/>
      </w:pPr>
    </w:p>
    <w:p w14:paraId="71970584" w14:textId="77777777" w:rsidR="00802CC0" w:rsidRDefault="00802CC0" w:rsidP="00F07BC8">
      <w:pPr>
        <w:ind w:right="-36"/>
      </w:pPr>
    </w:p>
    <w:sectPr w:rsidR="00802CC0" w:rsidSect="005753EB">
      <w:headerReference w:type="default" r:id="rId11"/>
      <w:footerReference w:type="defaul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own,James T" w:date="2019-01-20T13:52:00Z" w:initials="BT">
    <w:p w14:paraId="625EB679" w14:textId="326C50FF" w:rsidR="003D002D" w:rsidRDefault="003D002D">
      <w:pPr>
        <w:pStyle w:val="CommentText"/>
      </w:pPr>
      <w:r>
        <w:rPr>
          <w:rStyle w:val="CommentReference"/>
        </w:rPr>
        <w:annotationRef/>
      </w:r>
      <w:r>
        <w:t>What type of phone number is this; home, office, etc.?</w:t>
      </w:r>
    </w:p>
  </w:comment>
  <w:comment w:id="1" w:author="Brown,James T" w:date="2019-01-20T13:46:00Z" w:initials="BT">
    <w:p w14:paraId="7F03EF99" w14:textId="7001FB24" w:rsidR="00FA7045" w:rsidRDefault="00FA7045">
      <w:pPr>
        <w:pStyle w:val="CommentText"/>
      </w:pPr>
      <w:r>
        <w:rPr>
          <w:rStyle w:val="CommentReference"/>
        </w:rPr>
        <w:annotationRef/>
      </w:r>
      <w:r>
        <w:t>Should this read “Horticulture Sciences</w:t>
      </w:r>
      <w:r w:rsidR="008C1FF4">
        <w:t xml:space="preserve"> Department</w:t>
      </w:r>
      <w:r>
        <w:t>”</w:t>
      </w:r>
      <w:r w:rsidR="008C1FF4">
        <w:t xml:space="preserve"> ?</w:t>
      </w:r>
    </w:p>
  </w:comment>
  <w:comment w:id="2" w:author="Brown,James T" w:date="2019-01-20T13:51:00Z" w:initials="BT">
    <w:p w14:paraId="170C9243" w14:textId="7369F949" w:rsidR="008C1FF4" w:rsidRDefault="008C1FF4">
      <w:pPr>
        <w:pStyle w:val="CommentText"/>
      </w:pPr>
      <w:r>
        <w:rPr>
          <w:rStyle w:val="CommentReference"/>
        </w:rPr>
        <w:annotationRef/>
      </w:r>
      <w:r>
        <w:t>Should this read, “Department of Physical Therapy”?</w:t>
      </w:r>
    </w:p>
  </w:comment>
  <w:comment w:id="3" w:author="Brown,James T" w:date="2019-01-20T13:54:00Z" w:initials="BT">
    <w:p w14:paraId="006C188A" w14:textId="2A6A6C4F" w:rsidR="003D002D" w:rsidRDefault="003D002D">
      <w:pPr>
        <w:pStyle w:val="CommentText"/>
      </w:pPr>
      <w:r>
        <w:rPr>
          <w:rStyle w:val="CommentReference"/>
        </w:rPr>
        <w:annotationRef/>
      </w:r>
      <w:r w:rsidR="004B7392">
        <w:rPr>
          <w:rStyle w:val="CommentReference"/>
        </w:rPr>
        <w:t xml:space="preserve">There are a few </w:t>
      </w:r>
      <w:r w:rsidR="009C7853">
        <w:rPr>
          <w:rStyle w:val="CommentReference"/>
        </w:rPr>
        <w:t xml:space="preserve">instances </w:t>
      </w:r>
      <w:r w:rsidR="00482EEE">
        <w:rPr>
          <w:rStyle w:val="CommentReference"/>
        </w:rPr>
        <w:t xml:space="preserve">where </w:t>
      </w:r>
      <w:r w:rsidR="009C7853">
        <w:rPr>
          <w:rStyle w:val="CommentReference"/>
        </w:rPr>
        <w:t>the 1</w:t>
      </w:r>
      <w:r w:rsidR="009C7853" w:rsidRPr="009C7853">
        <w:rPr>
          <w:rStyle w:val="CommentReference"/>
          <w:vertAlign w:val="superscript"/>
        </w:rPr>
        <w:t>st</w:t>
      </w:r>
      <w:r w:rsidR="009C7853">
        <w:rPr>
          <w:rStyle w:val="CommentReference"/>
        </w:rPr>
        <w:t xml:space="preserve"> author </w:t>
      </w:r>
      <w:r w:rsidR="00482EEE">
        <w:rPr>
          <w:rStyle w:val="CommentReference"/>
        </w:rPr>
        <w:t xml:space="preserve">name is in </w:t>
      </w:r>
      <w:proofErr w:type="spellStart"/>
      <w:r w:rsidR="00482EEE">
        <w:rPr>
          <w:rStyle w:val="CommentReference"/>
        </w:rPr>
        <w:t>lastname</w:t>
      </w:r>
      <w:proofErr w:type="spellEnd"/>
      <w:r w:rsidR="00482EEE">
        <w:rPr>
          <w:rStyle w:val="CommentReference"/>
        </w:rPr>
        <w:t xml:space="preserve">, first name order however </w:t>
      </w:r>
      <w:r w:rsidR="009C7853">
        <w:rPr>
          <w:rStyle w:val="CommentReference"/>
        </w:rPr>
        <w:t xml:space="preserve">the other authors </w:t>
      </w:r>
      <w:r w:rsidR="00482EEE">
        <w:rPr>
          <w:rStyle w:val="CommentReference"/>
        </w:rPr>
        <w:t>do not follow that format.</w:t>
      </w:r>
      <w:r w:rsidR="002171E0">
        <w:rPr>
          <w:rStyle w:val="CommentReference"/>
        </w:rPr>
        <w:t xml:space="preserve"> Is that an oversight or is this intentional.</w:t>
      </w:r>
    </w:p>
  </w:comment>
  <w:comment w:id="4" w:author="Brown,James T" w:date="2019-01-20T14:24:00Z" w:initials="BT">
    <w:p w14:paraId="4FC9D336" w14:textId="6521B1AD" w:rsidR="00482EEE" w:rsidRDefault="00482EEE">
      <w:pPr>
        <w:pStyle w:val="CommentText"/>
      </w:pPr>
      <w:r>
        <w:rPr>
          <w:rStyle w:val="CommentReference"/>
        </w:rPr>
        <w:annotationRef/>
      </w:r>
      <w:r>
        <w:t xml:space="preserve">I was wondering about the placement of the year separate from the month and day. Is this how oral and poster presentations are formatted? </w:t>
      </w:r>
    </w:p>
  </w:comment>
  <w:comment w:id="5" w:author="Brown,James T" w:date="2019-01-20T14:27:00Z" w:initials="BT">
    <w:p w14:paraId="3A99B15F" w14:textId="44535225" w:rsidR="00D41E4A" w:rsidRDefault="00D41E4A">
      <w:pPr>
        <w:pStyle w:val="CommentText"/>
      </w:pPr>
      <w:r>
        <w:rPr>
          <w:rStyle w:val="CommentReference"/>
        </w:rPr>
        <w:annotationRef/>
      </w:r>
      <w:r>
        <w:t xml:space="preserve">Should this be plural? Or maybe </w:t>
      </w:r>
      <w:proofErr w:type="spellStart"/>
      <w:r>
        <w:t>writte</w:t>
      </w:r>
      <w:proofErr w:type="spellEnd"/>
      <w:r>
        <w:t xml:space="preserve"> as “Professional Training”</w:t>
      </w:r>
    </w:p>
  </w:comment>
  <w:comment w:id="6" w:author="Brown,James T" w:date="2019-01-20T14:30:00Z" w:initials="BT">
    <w:p w14:paraId="6A0B5846" w14:textId="3AC2A1FC" w:rsidR="00D41E4A" w:rsidRDefault="00D41E4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Have you considered adding a simple summary to each of the items listed under trainings? It could help explain their relevance</w:t>
      </w:r>
    </w:p>
  </w:comment>
  <w:comment w:id="7" w:author="Brown,James T" w:date="2019-01-20T14:31:00Z" w:initials="BT">
    <w:p w14:paraId="57CD05C8" w14:textId="1577A604" w:rsidR="00D41E4A" w:rsidRDefault="00D41E4A">
      <w:pPr>
        <w:pStyle w:val="CommentText"/>
      </w:pPr>
      <w:r>
        <w:rPr>
          <w:rStyle w:val="CommentReference"/>
        </w:rPr>
        <w:annotationRef/>
      </w:r>
      <w:r>
        <w:t xml:space="preserve">I realize that course nomenclature can be important, however it may not be contributing </w:t>
      </w:r>
      <w:r w:rsidR="000338C5">
        <w:t>to your CV in a positive way</w:t>
      </w:r>
    </w:p>
  </w:comment>
  <w:comment w:id="8" w:author="Brown,James T" w:date="2019-01-20T14:29:00Z" w:initials="BT">
    <w:p w14:paraId="4B8337F9" w14:textId="25488462" w:rsidR="00D41E4A" w:rsidRDefault="00D41E4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When presented in the context of a CV, I am not sure I would include these training events that are less related to professional development</w:t>
      </w:r>
    </w:p>
  </w:comment>
  <w:comment w:id="9" w:author="Brown,James T" w:date="2019-01-20T14:33:00Z" w:initials="BT">
    <w:p w14:paraId="2A28AC3D" w14:textId="186A9328" w:rsidR="000338C5" w:rsidRDefault="000338C5">
      <w:pPr>
        <w:pStyle w:val="CommentText"/>
      </w:pPr>
      <w:r>
        <w:rPr>
          <w:rStyle w:val="CommentReference"/>
        </w:rPr>
        <w:annotationRef/>
      </w:r>
      <w:r>
        <w:t>I would suggest using a different header for this section like “Recognition”. I would also suggest grouping awards with and without financial compensation.</w:t>
      </w:r>
    </w:p>
  </w:comment>
  <w:comment w:id="10" w:author="Brown,James T" w:date="2019-01-20T14:37:00Z" w:initials="BT">
    <w:p w14:paraId="42B921D9" w14:textId="1E350F1A" w:rsidR="007F5228" w:rsidRDefault="007F5228">
      <w:pPr>
        <w:pStyle w:val="CommentText"/>
      </w:pPr>
      <w:r>
        <w:rPr>
          <w:rStyle w:val="CommentReference"/>
        </w:rPr>
        <w:annotationRef/>
      </w:r>
      <w:r>
        <w:t>The organization of each item in this section could use some standardization. I would suggest using the following order; Award name, award granting agency, amount, and year</w:t>
      </w:r>
    </w:p>
  </w:comment>
  <w:comment w:id="11" w:author="Brown,James T" w:date="2019-01-20T14:35:00Z" w:initials="BT">
    <w:p w14:paraId="4B9C2AFD" w14:textId="497E6C99" w:rsidR="000338C5" w:rsidRDefault="000338C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This is a great item to include in your CV. I would suggest adding the max dollar amount this award provides</w:t>
      </w:r>
    </w:p>
  </w:comment>
  <w:comment w:id="12" w:author="Brown,James T" w:date="2019-01-20T14:39:00Z" w:initials="BT">
    <w:p w14:paraId="74912565" w14:textId="5F57B682" w:rsidR="007F5228" w:rsidRDefault="007F522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would suggest not including items that have not been submitted.</w:t>
      </w:r>
    </w:p>
  </w:comment>
  <w:comment w:id="18" w:author="Brown,James T" w:date="2019-01-20T15:17:00Z" w:initials="BT">
    <w:p w14:paraId="6DBF48E1" w14:textId="67138623" w:rsidR="00DB4A46" w:rsidRDefault="00DB4A46">
      <w:pPr>
        <w:pStyle w:val="CommentText"/>
      </w:pPr>
      <w:r>
        <w:rPr>
          <w:rStyle w:val="CommentReference"/>
        </w:rPr>
        <w:annotationRef/>
      </w:r>
      <w:r>
        <w:t xml:space="preserve">I would consider excluding the month from </w:t>
      </w:r>
      <w:r w:rsidR="00E4388E">
        <w:rPr>
          <w:noProof/>
        </w:rPr>
        <w:t xml:space="preserve">the </w:t>
      </w:r>
      <w:r w:rsidR="00E4388E">
        <w:rPr>
          <w:noProof/>
        </w:rPr>
        <w:t>ta</w:t>
      </w:r>
      <w:r w:rsidR="00E4388E">
        <w:rPr>
          <w:noProof/>
        </w:rPr>
        <w:t>mp</w:t>
      </w:r>
    </w:p>
  </w:comment>
  <w:comment w:id="53" w:author="Brown,James T" w:date="2019-01-20T14:52:00Z" w:initials="BT">
    <w:p w14:paraId="197ECBC4" w14:textId="5A1BE9E8" w:rsidR="0061443A" w:rsidRDefault="0061443A">
      <w:pPr>
        <w:pStyle w:val="CommentText"/>
      </w:pPr>
      <w:r>
        <w:rPr>
          <w:rStyle w:val="CommentReference"/>
        </w:rPr>
        <w:annotationRef/>
      </w:r>
      <w:r>
        <w:t>Is this supposed to read “peach”?</w:t>
      </w:r>
    </w:p>
  </w:comment>
  <w:comment w:id="83" w:author="Brown,James T" w:date="2019-01-20T15:09:00Z" w:initials="BT">
    <w:p w14:paraId="59642557" w14:textId="2C538669" w:rsidR="00D154BA" w:rsidRDefault="00D154B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suggest removing this part of the last sentence. If you want to keep it as a statement I suggest rewriting it as an individual statement.</w:t>
      </w:r>
    </w:p>
  </w:comment>
  <w:comment w:id="84" w:author="Brown,James T" w:date="2019-01-20T15:11:00Z" w:initials="BT">
    <w:p w14:paraId="1B58439D" w14:textId="170D5D5C" w:rsidR="00D154BA" w:rsidRDefault="00D154BA">
      <w:pPr>
        <w:pStyle w:val="CommentText"/>
      </w:pPr>
      <w:r>
        <w:rPr>
          <w:rStyle w:val="CommentReference"/>
        </w:rPr>
        <w:annotationRef/>
      </w:r>
      <w:r>
        <w:t>This part of the sentence is strong enough to be a separate statement.</w:t>
      </w:r>
    </w:p>
  </w:comment>
  <w:comment w:id="109" w:author="Brown,James T" w:date="2019-01-20T15:18:00Z" w:initials="BT">
    <w:p w14:paraId="4635A9AE" w14:textId="3054859A" w:rsidR="00426B86" w:rsidRDefault="00426B86">
      <w:pPr>
        <w:pStyle w:val="CommentText"/>
      </w:pPr>
      <w:r>
        <w:rPr>
          <w:rStyle w:val="CommentReference"/>
        </w:rPr>
        <w:annotationRef/>
      </w:r>
      <w:r>
        <w:t>I am unsure what this statement is conveying. Did you do a post doc with the Agronomy department? If so what projects were you involved with specifically. I would choose one of the 10 projects and explain that one in a bit more detail or if there is a thread of continuity among all of the projects that you can point to that would be helpful as well.</w:t>
      </w:r>
    </w:p>
  </w:comment>
  <w:comment w:id="112" w:author="Brown,James T" w:date="2019-01-20T15:34:00Z" w:initials="BT">
    <w:p w14:paraId="1687D95D" w14:textId="058DAEC2" w:rsidR="002A2D08" w:rsidRDefault="002A2D08">
      <w:pPr>
        <w:pStyle w:val="CommentText"/>
      </w:pPr>
      <w:r>
        <w:rPr>
          <w:rStyle w:val="CommentReference"/>
        </w:rPr>
        <w:annotationRef/>
      </w:r>
      <w:r w:rsidR="00B25FAF">
        <w:t xml:space="preserve">I suggest rewriting this statement in a more active voice and I would conclude with a line about your thesis title just to reinforce </w:t>
      </w:r>
      <w:r w:rsidR="00B25FAF">
        <w:t>it.</w:t>
      </w:r>
      <w:bookmarkStart w:id="113" w:name="_GoBack"/>
      <w:bookmarkEnd w:id="113"/>
    </w:p>
  </w:comment>
  <w:comment w:id="115" w:author="Brown,James T" w:date="2019-01-20T15:33:00Z" w:initials="BT">
    <w:p w14:paraId="6B1CC474" w14:textId="7B0837B7" w:rsidR="002A2D08" w:rsidRDefault="002A2D08">
      <w:pPr>
        <w:pStyle w:val="CommentText"/>
      </w:pPr>
      <w:r>
        <w:rPr>
          <w:rStyle w:val="CommentReference"/>
        </w:rPr>
        <w:annotationRef/>
      </w:r>
      <w:r>
        <w:t>This information seems to be better suited for the item above</w:t>
      </w:r>
    </w:p>
  </w:comment>
  <w:comment w:id="118" w:author="Brown,James T" w:date="2019-01-20T15:26:00Z" w:initials="BT">
    <w:p w14:paraId="36CC9E1F" w14:textId="00CD064E" w:rsidR="0069453F" w:rsidRDefault="0069453F">
      <w:pPr>
        <w:pStyle w:val="CommentText"/>
      </w:pPr>
      <w:r>
        <w:rPr>
          <w:rStyle w:val="CommentReference"/>
        </w:rPr>
        <w:annotationRef/>
      </w:r>
      <w:r>
        <w:t>This item stands out visibly as being much shorter than the other items in this section and I think it could be helped with more information about your specific responsibilities as a program coordinator or some analytics about what you were able to accomplish in this role.</w:t>
      </w:r>
    </w:p>
  </w:comment>
  <w:comment w:id="123" w:author="Brown,James T" w:date="2019-01-20T15:23:00Z" w:initials="BT">
    <w:p w14:paraId="00EA74FA" w14:textId="1536937C" w:rsidR="00426B86" w:rsidRDefault="00426B86">
      <w:pPr>
        <w:pStyle w:val="CommentText"/>
      </w:pPr>
      <w:r>
        <w:t>Should this be changed to “</w:t>
      </w:r>
      <w:r>
        <w:rPr>
          <w:rStyle w:val="CommentReference"/>
        </w:rPr>
        <w:annotationRef/>
      </w:r>
      <w:r>
        <w:t>Administering”?</w:t>
      </w:r>
    </w:p>
  </w:comment>
  <w:comment w:id="127" w:author="Brown,James T" w:date="2019-01-20T15:24:00Z" w:initials="BT">
    <w:p w14:paraId="205F1611" w14:textId="63C9FE93" w:rsidR="008A48D0" w:rsidRDefault="008A48D0">
      <w:pPr>
        <w:pStyle w:val="CommentText"/>
      </w:pPr>
      <w:r>
        <w:rPr>
          <w:rStyle w:val="CommentReference"/>
        </w:rPr>
        <w:annotationRef/>
      </w:r>
      <w:r>
        <w:t>Could I suggest using the word, “collaboration”? I am not sure if that would change the meaning of your statement.</w:t>
      </w:r>
    </w:p>
  </w:comment>
  <w:comment w:id="139" w:author="Brown,James T" w:date="2019-01-20T15:31:00Z" w:initials="BT">
    <w:p w14:paraId="2B5933C1" w14:textId="29F48202" w:rsidR="002A2D08" w:rsidRDefault="002A2D08">
      <w:pPr>
        <w:pStyle w:val="CommentText"/>
      </w:pPr>
      <w:r>
        <w:rPr>
          <w:rStyle w:val="CommentReference"/>
        </w:rPr>
        <w:annotationRef/>
      </w:r>
      <w:r>
        <w:t>This statement needs more context or more analytics about the position. Personally I suggest removing it from your list of professional experience because it does not highlight items from your essays nor does it compliment the other items in the professional experience section.</w:t>
      </w:r>
    </w:p>
  </w:comment>
  <w:comment w:id="142" w:author="Brown,James T" w:date="2019-01-20T15:30:00Z" w:initials="BT">
    <w:p w14:paraId="0EC701DE" w14:textId="247EFE7E" w:rsidR="002A2D08" w:rsidRDefault="002A2D08">
      <w:pPr>
        <w:pStyle w:val="CommentText"/>
      </w:pPr>
      <w:r>
        <w:rPr>
          <w:rStyle w:val="CommentReference"/>
        </w:rPr>
        <w:annotationRef/>
      </w:r>
      <w:r>
        <w:t>I would suggest not including this list unless you plan to include more information about each item.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5EB679" w15:done="0"/>
  <w15:commentEx w15:paraId="7F03EF99" w15:done="0"/>
  <w15:commentEx w15:paraId="170C9243" w15:done="0"/>
  <w15:commentEx w15:paraId="006C188A" w15:done="0"/>
  <w15:commentEx w15:paraId="4FC9D336" w15:done="0"/>
  <w15:commentEx w15:paraId="3A99B15F" w15:done="0"/>
  <w15:commentEx w15:paraId="6A0B5846" w15:done="0"/>
  <w15:commentEx w15:paraId="57CD05C8" w15:done="0"/>
  <w15:commentEx w15:paraId="4B8337F9" w15:done="0"/>
  <w15:commentEx w15:paraId="2A28AC3D" w15:done="0"/>
  <w15:commentEx w15:paraId="42B921D9" w15:done="0"/>
  <w15:commentEx w15:paraId="4B9C2AFD" w15:done="0"/>
  <w15:commentEx w15:paraId="74912565" w15:done="0"/>
  <w15:commentEx w15:paraId="6DBF48E1" w15:done="0"/>
  <w15:commentEx w15:paraId="197ECBC4" w15:done="0"/>
  <w15:commentEx w15:paraId="59642557" w15:done="0"/>
  <w15:commentEx w15:paraId="1B58439D" w15:done="0"/>
  <w15:commentEx w15:paraId="4635A9AE" w15:done="0"/>
  <w15:commentEx w15:paraId="1687D95D" w15:done="0"/>
  <w15:commentEx w15:paraId="6B1CC474" w15:done="0"/>
  <w15:commentEx w15:paraId="36CC9E1F" w15:done="0"/>
  <w15:commentEx w15:paraId="00EA74FA" w15:done="0"/>
  <w15:commentEx w15:paraId="205F1611" w15:done="0"/>
  <w15:commentEx w15:paraId="2B5933C1" w15:done="0"/>
  <w15:commentEx w15:paraId="0EC701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5EB679" w16cid:durableId="1FEEFB9C"/>
  <w16cid:commentId w16cid:paraId="7F03EF99" w16cid:durableId="1FEEFA3F"/>
  <w16cid:commentId w16cid:paraId="170C9243" w16cid:durableId="1FEEFB67"/>
  <w16cid:commentId w16cid:paraId="006C188A" w16cid:durableId="1FEEFBFE"/>
  <w16cid:commentId w16cid:paraId="4FC9D336" w16cid:durableId="1FEF0327"/>
  <w16cid:commentId w16cid:paraId="3A99B15F" w16cid:durableId="1FEF03E1"/>
  <w16cid:commentId w16cid:paraId="6A0B5846" w16cid:durableId="1FEF047E"/>
  <w16cid:commentId w16cid:paraId="57CD05C8" w16cid:durableId="1FEF04BB"/>
  <w16cid:commentId w16cid:paraId="4B8337F9" w16cid:durableId="1FEF043A"/>
  <w16cid:commentId w16cid:paraId="2A28AC3D" w16cid:durableId="1FEF0557"/>
  <w16cid:commentId w16cid:paraId="42B921D9" w16cid:durableId="1FEF063F"/>
  <w16cid:commentId w16cid:paraId="4B9C2AFD" w16cid:durableId="1FEF05BE"/>
  <w16cid:commentId w16cid:paraId="74912565" w16cid:durableId="1FEF06BE"/>
  <w16cid:commentId w16cid:paraId="6DBF48E1" w16cid:durableId="1FEF0FA4"/>
  <w16cid:commentId w16cid:paraId="197ECBC4" w16cid:durableId="1FEF09C8"/>
  <w16cid:commentId w16cid:paraId="59642557" w16cid:durableId="1FEF0DA0"/>
  <w16cid:commentId w16cid:paraId="1B58439D" w16cid:durableId="1FEF0E3C"/>
  <w16cid:commentId w16cid:paraId="4635A9AE" w16cid:durableId="1FEF0FE3"/>
  <w16cid:commentId w16cid:paraId="1687D95D" w16cid:durableId="1FEF1371"/>
  <w16cid:commentId w16cid:paraId="6B1CC474" w16cid:durableId="1FEF134B"/>
  <w16cid:commentId w16cid:paraId="36CC9E1F" w16cid:durableId="1FEF119E"/>
  <w16cid:commentId w16cid:paraId="00EA74FA" w16cid:durableId="1FEF10F7"/>
  <w16cid:commentId w16cid:paraId="205F1611" w16cid:durableId="1FEF112C"/>
  <w16cid:commentId w16cid:paraId="2B5933C1" w16cid:durableId="1FEF12BA"/>
  <w16cid:commentId w16cid:paraId="0EC701DE" w16cid:durableId="1FEF12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01493" w14:textId="77777777" w:rsidR="00E4388E" w:rsidRDefault="00E4388E">
      <w:r>
        <w:separator/>
      </w:r>
    </w:p>
  </w:endnote>
  <w:endnote w:type="continuationSeparator" w:id="0">
    <w:p w14:paraId="55B498A2" w14:textId="77777777" w:rsidR="00E4388E" w:rsidRDefault="00E4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1F435" w14:textId="138B919E" w:rsidR="00DD7837" w:rsidRPr="00C67794" w:rsidRDefault="00BE350E">
    <w:pPr>
      <w:pStyle w:val="Footer"/>
      <w:jc w:val="center"/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3E719E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 w:rsidR="00F03B15">
      <w:rPr>
        <w:noProof/>
        <w:lang w:val="en-US"/>
      </w:rPr>
      <w:t>5</w:t>
    </w:r>
  </w:p>
  <w:p w14:paraId="1DD28C3E" w14:textId="77777777" w:rsidR="00DD7837" w:rsidRDefault="00E43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96630" w14:textId="4EE28B82" w:rsidR="00C36120" w:rsidRPr="00C67794" w:rsidRDefault="00BE350E" w:rsidP="00C36120">
    <w:pPr>
      <w:pStyle w:val="Footer"/>
      <w:jc w:val="center"/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3E719E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  <w:lang w:val="en-US"/>
      </w:rPr>
      <w:t>4</w:t>
    </w:r>
  </w:p>
  <w:p w14:paraId="05D205F3" w14:textId="77777777" w:rsidR="00C36120" w:rsidRDefault="00E43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AFA6C" w14:textId="77777777" w:rsidR="00E4388E" w:rsidRDefault="00E4388E">
      <w:r>
        <w:separator/>
      </w:r>
    </w:p>
  </w:footnote>
  <w:footnote w:type="continuationSeparator" w:id="0">
    <w:p w14:paraId="78E5AAA0" w14:textId="77777777" w:rsidR="00E4388E" w:rsidRDefault="00E43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6CE6E" w14:textId="77777777" w:rsidR="00DD7837" w:rsidRDefault="00BE350E" w:rsidP="00C8777B">
    <w:pPr>
      <w:pStyle w:val="Header"/>
      <w:jc w:val="right"/>
    </w:pPr>
    <w:r>
      <w:t>CV – David Campbell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6BA3"/>
    <w:multiLevelType w:val="hybridMultilevel"/>
    <w:tmpl w:val="6FDA99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3573067"/>
    <w:multiLevelType w:val="hybridMultilevel"/>
    <w:tmpl w:val="1D907A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5934717A"/>
    <w:multiLevelType w:val="hybridMultilevel"/>
    <w:tmpl w:val="591626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73932FA4"/>
    <w:multiLevelType w:val="hybridMultilevel"/>
    <w:tmpl w:val="C5225E5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own,James T">
    <w15:presenceInfo w15:providerId="AD" w15:userId="S::jamestbrown5@ufl.edu::0836d3bb-2b65-429d-b64e-e2b8e6d74b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2D8"/>
    <w:rsid w:val="0000058C"/>
    <w:rsid w:val="000338C5"/>
    <w:rsid w:val="00077A5D"/>
    <w:rsid w:val="000C11ED"/>
    <w:rsid w:val="00130F1E"/>
    <w:rsid w:val="001500A9"/>
    <w:rsid w:val="0017376A"/>
    <w:rsid w:val="001924DE"/>
    <w:rsid w:val="001A50BF"/>
    <w:rsid w:val="001D3D12"/>
    <w:rsid w:val="001E2D64"/>
    <w:rsid w:val="002171E0"/>
    <w:rsid w:val="00252B4D"/>
    <w:rsid w:val="002A1399"/>
    <w:rsid w:val="002A1D39"/>
    <w:rsid w:val="002A2D08"/>
    <w:rsid w:val="002E01A1"/>
    <w:rsid w:val="00364B99"/>
    <w:rsid w:val="00380639"/>
    <w:rsid w:val="003C44D7"/>
    <w:rsid w:val="003D002D"/>
    <w:rsid w:val="003D4EC3"/>
    <w:rsid w:val="003D52D8"/>
    <w:rsid w:val="003E719E"/>
    <w:rsid w:val="003F3547"/>
    <w:rsid w:val="00426B86"/>
    <w:rsid w:val="00482EEE"/>
    <w:rsid w:val="004A096E"/>
    <w:rsid w:val="004B7392"/>
    <w:rsid w:val="005305CE"/>
    <w:rsid w:val="0053571D"/>
    <w:rsid w:val="0054291F"/>
    <w:rsid w:val="00591BC3"/>
    <w:rsid w:val="005E24C2"/>
    <w:rsid w:val="005F014E"/>
    <w:rsid w:val="0061443A"/>
    <w:rsid w:val="00632093"/>
    <w:rsid w:val="00642728"/>
    <w:rsid w:val="00670B79"/>
    <w:rsid w:val="006735F7"/>
    <w:rsid w:val="0069453F"/>
    <w:rsid w:val="006F7B0C"/>
    <w:rsid w:val="007819C4"/>
    <w:rsid w:val="007F5228"/>
    <w:rsid w:val="00802CC0"/>
    <w:rsid w:val="00810E3C"/>
    <w:rsid w:val="0082164C"/>
    <w:rsid w:val="00892112"/>
    <w:rsid w:val="008A1427"/>
    <w:rsid w:val="008A48D0"/>
    <w:rsid w:val="008B0573"/>
    <w:rsid w:val="008C1FF4"/>
    <w:rsid w:val="008C4E25"/>
    <w:rsid w:val="008E6DA8"/>
    <w:rsid w:val="00921E38"/>
    <w:rsid w:val="00962819"/>
    <w:rsid w:val="009A2DD3"/>
    <w:rsid w:val="009B6A3B"/>
    <w:rsid w:val="009C7853"/>
    <w:rsid w:val="00A02EEB"/>
    <w:rsid w:val="00A05955"/>
    <w:rsid w:val="00A72412"/>
    <w:rsid w:val="00A92028"/>
    <w:rsid w:val="00AA0D39"/>
    <w:rsid w:val="00AC4D8C"/>
    <w:rsid w:val="00AE5D1E"/>
    <w:rsid w:val="00B25FAF"/>
    <w:rsid w:val="00B42B9B"/>
    <w:rsid w:val="00BE350E"/>
    <w:rsid w:val="00C125AB"/>
    <w:rsid w:val="00CC0751"/>
    <w:rsid w:val="00D154BA"/>
    <w:rsid w:val="00D41E4A"/>
    <w:rsid w:val="00D509B0"/>
    <w:rsid w:val="00DA2138"/>
    <w:rsid w:val="00DB4A46"/>
    <w:rsid w:val="00DC5BD4"/>
    <w:rsid w:val="00DD491C"/>
    <w:rsid w:val="00DF06E3"/>
    <w:rsid w:val="00DF2CB1"/>
    <w:rsid w:val="00E36906"/>
    <w:rsid w:val="00E40BE4"/>
    <w:rsid w:val="00E4388E"/>
    <w:rsid w:val="00E43C3D"/>
    <w:rsid w:val="00ED6375"/>
    <w:rsid w:val="00ED6826"/>
    <w:rsid w:val="00F03B15"/>
    <w:rsid w:val="00F0406E"/>
    <w:rsid w:val="00F07BC8"/>
    <w:rsid w:val="00FA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7577"/>
  <w15:chartTrackingRefBased/>
  <w15:docId w15:val="{9409FED6-D49C-4958-BAD7-496BA747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2D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D52D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52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3D52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D52D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3D52D8"/>
    <w:rPr>
      <w:color w:val="0000FF"/>
      <w:u w:val="single"/>
    </w:rPr>
  </w:style>
  <w:style w:type="paragraph" w:customStyle="1" w:styleId="Default">
    <w:name w:val="Default"/>
    <w:rsid w:val="003D52D8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52D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3D52D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E0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1A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1A1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1A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1A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A1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DB4A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articles.extension.org/pages/74721/how-to-use-paper-bags-to-protect-organic-peaches-from-insects-and-diseases-in-the-southeastern-unite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Campbell,David N</dc:creator>
  <cp:keywords/>
  <dc:description/>
  <cp:lastModifiedBy>Brown,James T</cp:lastModifiedBy>
  <cp:revision>9</cp:revision>
  <dcterms:created xsi:type="dcterms:W3CDTF">2019-01-15T13:45:00Z</dcterms:created>
  <dcterms:modified xsi:type="dcterms:W3CDTF">2019-01-20T20:35:00Z</dcterms:modified>
</cp:coreProperties>
</file>