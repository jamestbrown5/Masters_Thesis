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036C82" w:rsidRDefault="00036C82" w:rsidP="00036C82">
      <w:pPr>
        <w:spacing w:line="480" w:lineRule="auto"/>
        <w:jc w:val="center"/>
        <w:rPr>
          <w:rFonts w:eastAsia="Times New Roman" w:cs="Times New Roman"/>
          <w:sz w:val="28"/>
          <w:szCs w:val="28"/>
        </w:rPr>
      </w:pPr>
      <w:r w:rsidRPr="00036C82">
        <w:rPr>
          <w:rFonts w:eastAsia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77777777" w:rsidR="00036C82" w:rsidRPr="00036C82" w:rsidRDefault="00036C82" w:rsidP="00036C82">
      <w:pPr>
        <w:spacing w:line="480" w:lineRule="auto"/>
        <w:jc w:val="center"/>
        <w:rPr>
          <w:rFonts w:eastAsia="Times New Roman" w:cs="Times New Roman"/>
          <w:sz w:val="28"/>
          <w:szCs w:val="28"/>
        </w:rPr>
      </w:pPr>
      <w:r w:rsidRPr="00036C82">
        <w:rPr>
          <w:rFonts w:eastAsia="Times New Roman" w:cs="Times New Roman"/>
          <w:sz w:val="28"/>
          <w:szCs w:val="28"/>
        </w:rPr>
        <w:t>3.1 Background</w:t>
      </w:r>
    </w:p>
    <w:p w14:paraId="3DE27374" w14:textId="4A97345E" w:rsidR="00036C82" w:rsidRPr="00036C82" w:rsidRDefault="00036C82" w:rsidP="00036C82">
      <w:pPr>
        <w:spacing w:line="480" w:lineRule="auto"/>
        <w:ind w:firstLine="720"/>
        <w:rPr>
          <w:rFonts w:eastAsia="Times New Roman" w:cs="Times New Roman"/>
          <w:sz w:val="28"/>
          <w:szCs w:val="28"/>
        </w:rPr>
      </w:pPr>
      <w:r w:rsidRPr="00036C82">
        <w:rPr>
          <w:rFonts w:eastAsia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2100. [25, 26, 27]. As seasonal temperature</w:t>
      </w:r>
      <w:ins w:id="0" w:author="Dan Hahn" w:date="2019-01-10T16:31:00Z">
        <w:r w:rsidR="005E7908">
          <w:rPr>
            <w:rFonts w:eastAsia="Times New Roman" w:cs="Times New Roman"/>
            <w:sz w:val="28"/>
            <w:szCs w:val="28"/>
          </w:rPr>
          <w:t>s</w:t>
        </w:r>
      </w:ins>
      <w:r w:rsidRPr="00036C82">
        <w:rPr>
          <w:rFonts w:eastAsia="Times New Roman" w:cs="Times New Roman"/>
          <w:sz w:val="28"/>
          <w:szCs w:val="28"/>
        </w:rPr>
        <w:t xml:space="preserve"> increase warm </w:t>
      </w:r>
      <w:r w:rsidRPr="00954670">
        <w:rPr>
          <w:rFonts w:eastAsia="Times New Roman" w:cs="Times New Roman"/>
          <w:sz w:val="28"/>
          <w:szCs w:val="28"/>
        </w:rPr>
        <w:t>summers will expand,</w:t>
      </w:r>
      <w:r w:rsidRPr="00036C82">
        <w:rPr>
          <w:rFonts w:eastAsia="Times New Roman" w:cs="Times New Roman"/>
          <w:sz w:val="28"/>
          <w:szCs w:val="28"/>
        </w:rPr>
        <w:t xml:space="preserve"> cool winters will contract, and temperatures during the spring and fall will become less predictable [28, 29]. </w:t>
      </w:r>
      <w:commentRangeStart w:id="1"/>
      <w:r w:rsidRPr="00036C82">
        <w:rPr>
          <w:rFonts w:eastAsia="Times New Roman" w:cs="Times New Roman"/>
          <w:sz w:val="28"/>
          <w:szCs w:val="28"/>
        </w:rPr>
        <w:t>For insects exposed to the environment</w:t>
      </w:r>
      <w:commentRangeEnd w:id="1"/>
      <w:r w:rsidR="005E7908">
        <w:rPr>
          <w:rStyle w:val="CommentReference"/>
        </w:rPr>
        <w:commentReference w:id="1"/>
      </w:r>
      <w:r w:rsidRPr="00036C82">
        <w:rPr>
          <w:rFonts w:eastAsia="Times New Roman" w:cs="Times New Roman"/>
          <w:sz w:val="28"/>
          <w:szCs w:val="28"/>
        </w:rPr>
        <w:t xml:space="preserve">, variation in temperature and daylight hours can affect the availability of nutrition, mates, and habitat. </w:t>
      </w:r>
      <w:commentRangeStart w:id="2"/>
      <w:r w:rsidRPr="00036C82">
        <w:rPr>
          <w:rFonts w:eastAsia="Times New Roman" w:cs="Times New Roman"/>
          <w:sz w:val="28"/>
          <w:szCs w:val="28"/>
        </w:rPr>
        <w:t>To be successful</w:t>
      </w:r>
      <w:commentRangeEnd w:id="2"/>
      <w:r w:rsidR="00BC3897">
        <w:rPr>
          <w:rStyle w:val="CommentReference"/>
        </w:rPr>
        <w:commentReference w:id="2"/>
      </w:r>
      <w:r w:rsidRPr="00036C82">
        <w:rPr>
          <w:rFonts w:eastAsia="Times New Roman" w:cs="Times New Roman"/>
          <w:sz w:val="28"/>
          <w:szCs w:val="28"/>
        </w:rPr>
        <w:t>, animals must monitor external environmental factors and respond to changes in those factors that become too stressful. Many temperate</w:t>
      </w:r>
      <w:ins w:id="3" w:author="Dan Hahn" w:date="2019-01-11T09:09:00Z">
        <w:r w:rsidR="00686418">
          <w:rPr>
            <w:rFonts w:eastAsia="Times New Roman" w:cs="Times New Roman"/>
            <w:sz w:val="28"/>
            <w:szCs w:val="28"/>
          </w:rPr>
          <w:t>-</w:t>
        </w:r>
      </w:ins>
      <w:r w:rsidRPr="00036C82">
        <w:rPr>
          <w:rFonts w:eastAsia="Times New Roman" w:cs="Times New Roman"/>
          <w:sz w:val="28"/>
          <w:szCs w:val="28"/>
        </w:rPr>
        <w:t xml:space="preserve">dwelling insects protect themselves from the unfavorable seasons by entering diapause before the environment becomes unfavorable [1]. </w:t>
      </w:r>
    </w:p>
    <w:p w14:paraId="337402FB" w14:textId="420A2EE3" w:rsidR="00036C82" w:rsidRPr="00036C82" w:rsidRDefault="00036C82" w:rsidP="00036C82">
      <w:pPr>
        <w:spacing w:line="480" w:lineRule="auto"/>
        <w:ind w:firstLine="720"/>
        <w:rPr>
          <w:rFonts w:eastAsia="Times New Roman" w:cs="Times New Roman"/>
          <w:sz w:val="28"/>
          <w:szCs w:val="28"/>
        </w:rPr>
      </w:pPr>
      <w:r w:rsidRPr="00036C82">
        <w:rPr>
          <w:rFonts w:eastAsia="Times New Roman" w:cs="Times New Roman"/>
          <w:sz w:val="28"/>
          <w:szCs w:val="28"/>
        </w:rPr>
        <w:t xml:space="preserve">Insects in diapause can survive for months exposed to harsh conditions and typically </w:t>
      </w:r>
      <w:ins w:id="4" w:author="Dan Hahn" w:date="2019-01-11T09:10:00Z">
        <w:r w:rsidR="00686418">
          <w:rPr>
            <w:rFonts w:eastAsia="Times New Roman" w:cs="Times New Roman"/>
            <w:sz w:val="28"/>
            <w:szCs w:val="28"/>
          </w:rPr>
          <w:t xml:space="preserve">do so </w:t>
        </w:r>
      </w:ins>
      <w:r w:rsidRPr="00036C82">
        <w:rPr>
          <w:rFonts w:eastAsia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ins w:id="5" w:author="Dan Hahn" w:date="2019-01-11T09:10:00Z">
        <w:r w:rsidR="00686418">
          <w:rPr>
            <w:rFonts w:eastAsia="Times New Roman" w:cs="Times New Roman"/>
            <w:sz w:val="28"/>
            <w:szCs w:val="28"/>
          </w:rPr>
          <w:t>,</w:t>
        </w:r>
      </w:ins>
      <w:r w:rsidRPr="00036C82">
        <w:rPr>
          <w:rFonts w:eastAsia="Times New Roman" w:cs="Times New Roman"/>
          <w:sz w:val="28"/>
          <w:szCs w:val="28"/>
        </w:rPr>
        <w:t xml:space="preserve"> insects prepare for diapause by accumulating and storing nutrients in the form of lipids, proteins, and carbohydrates [1]. In addition to surviving </w:t>
      </w:r>
      <w:r w:rsidRPr="00036C82">
        <w:rPr>
          <w:rFonts w:eastAsia="Times New Roman" w:cs="Times New Roman"/>
          <w:sz w:val="28"/>
          <w:szCs w:val="28"/>
        </w:rPr>
        <w:lastRenderedPageBreak/>
        <w:t xml:space="preserve">diapause, after diapause ends insects must have enough </w:t>
      </w:r>
      <w:ins w:id="6" w:author="Dan Hahn" w:date="2019-01-11T09:10:00Z">
        <w:r w:rsidR="00686418">
          <w:rPr>
            <w:rFonts w:eastAsia="Times New Roman" w:cs="Times New Roman"/>
            <w:sz w:val="28"/>
            <w:szCs w:val="28"/>
          </w:rPr>
          <w:t xml:space="preserve">nutritional </w:t>
        </w:r>
        <w:commentRangeStart w:id="7"/>
        <w:r w:rsidR="00686418">
          <w:rPr>
            <w:rFonts w:eastAsia="Times New Roman" w:cs="Times New Roman"/>
            <w:sz w:val="28"/>
            <w:szCs w:val="28"/>
          </w:rPr>
          <w:t>resources</w:t>
        </w:r>
        <w:commentRangeEnd w:id="7"/>
        <w:r w:rsidR="00686418">
          <w:rPr>
            <w:rStyle w:val="CommentReference"/>
          </w:rPr>
          <w:commentReference w:id="7"/>
        </w:r>
        <w:r w:rsidR="00686418" w:rsidRPr="00036C82">
          <w:rPr>
            <w:rFonts w:eastAsia="Times New Roman" w:cs="Times New Roman"/>
            <w:sz w:val="28"/>
            <w:szCs w:val="28"/>
          </w:rPr>
          <w:t xml:space="preserve"> </w:t>
        </w:r>
      </w:ins>
      <w:r w:rsidRPr="00036C82">
        <w:rPr>
          <w:rFonts w:eastAsia="Times New Roman" w:cs="Times New Roman"/>
          <w:sz w:val="28"/>
          <w:szCs w:val="28"/>
        </w:rPr>
        <w:t xml:space="preserve">remaining to meet the anabolic requirements for development, metamorphosis, repair, and post-diapause activities like reproduction [3, 4]. Insect </w:t>
      </w:r>
      <w:ins w:id="8" w:author="Dan Hahn" w:date="2019-01-11T09:11:00Z">
        <w:r w:rsidR="00686418">
          <w:rPr>
            <w:rFonts w:eastAsia="Times New Roman" w:cs="Times New Roman"/>
            <w:sz w:val="28"/>
            <w:szCs w:val="28"/>
          </w:rPr>
          <w:t>metabolism</w:t>
        </w:r>
        <w:r w:rsidR="00686418" w:rsidRPr="00036C82">
          <w:rPr>
            <w:rFonts w:eastAsia="Times New Roman" w:cs="Times New Roman"/>
            <w:sz w:val="28"/>
            <w:szCs w:val="28"/>
          </w:rPr>
          <w:t xml:space="preserve"> </w:t>
        </w:r>
      </w:ins>
      <w:r w:rsidRPr="00036C82">
        <w:rPr>
          <w:rFonts w:eastAsia="Times New Roman" w:cs="Times New Roman"/>
          <w:sz w:val="28"/>
          <w:szCs w:val="28"/>
        </w:rPr>
        <w:t xml:space="preserve">is influenced by the thermal conditions they experience. Warmer winter temperatures due to climate change could increase </w:t>
      </w:r>
      <w:ins w:id="9" w:author="Dan Hahn" w:date="2019-01-11T09:11:00Z">
        <w:r w:rsidR="00686418">
          <w:rPr>
            <w:rFonts w:eastAsia="Times New Roman" w:cs="Times New Roman"/>
            <w:sz w:val="28"/>
            <w:szCs w:val="28"/>
          </w:rPr>
          <w:t>insect's</w:t>
        </w:r>
        <w:r w:rsidR="00686418" w:rsidRPr="00036C82">
          <w:rPr>
            <w:rFonts w:eastAsia="Times New Roman" w:cs="Times New Roman"/>
            <w:sz w:val="28"/>
            <w:szCs w:val="28"/>
          </w:rPr>
          <w:t xml:space="preserve"> </w:t>
        </w:r>
      </w:ins>
      <w:r w:rsidRPr="00036C82">
        <w:rPr>
          <w:rFonts w:eastAsia="Times New Roman" w:cs="Times New Roman"/>
          <w:sz w:val="28"/>
          <w:szCs w:val="28"/>
        </w:rPr>
        <w:t>metabolic activity during diapause</w:t>
      </w:r>
      <w:ins w:id="10" w:author="Dan Hahn" w:date="2019-01-11T09:12:00Z">
        <w:r w:rsidR="00686418">
          <w:rPr>
            <w:rFonts w:eastAsia="Times New Roman" w:cs="Times New Roman"/>
            <w:sz w:val="28"/>
            <w:szCs w:val="28"/>
          </w:rPr>
          <w:t>, thereby</w:t>
        </w:r>
      </w:ins>
      <w:r w:rsidRPr="00036C82">
        <w:rPr>
          <w:rFonts w:eastAsia="Times New Roman" w:cs="Times New Roman"/>
          <w:sz w:val="28"/>
          <w:szCs w:val="28"/>
        </w:rPr>
        <w:t xml:space="preserve"> draining nutrient stores [31, 32, 33, 4]. </w:t>
      </w:r>
    </w:p>
    <w:p w14:paraId="04A328DC" w14:textId="67203118" w:rsidR="00036C82" w:rsidRPr="00036C82" w:rsidRDefault="00036C82" w:rsidP="00036C82">
      <w:pPr>
        <w:spacing w:line="480" w:lineRule="auto"/>
        <w:ind w:firstLine="720"/>
        <w:rPr>
          <w:rFonts w:eastAsia="Times New Roman" w:cs="Times New Roman"/>
          <w:sz w:val="28"/>
          <w:szCs w:val="28"/>
        </w:rPr>
      </w:pPr>
      <w:r w:rsidRPr="003C4675">
        <w:rPr>
          <w:rFonts w:eastAsia="Times New Roman" w:cs="Times New Roman"/>
          <w:i/>
          <w:sz w:val="28"/>
          <w:szCs w:val="28"/>
        </w:rPr>
        <w:t>Ostrinia nubilalis</w:t>
      </w:r>
      <w:r w:rsidRPr="00036C82">
        <w:rPr>
          <w:rFonts w:eastAsia="Times New Roman" w:cs="Times New Roman"/>
          <w:sz w:val="28"/>
          <w:szCs w:val="28"/>
        </w:rPr>
        <w:t xml:space="preserve"> (European corn borer) </w:t>
      </w:r>
      <w:ins w:id="11" w:author="Dan Hahn" w:date="2019-01-11T09:12:00Z">
        <w:r w:rsidR="00686418">
          <w:rPr>
            <w:rFonts w:eastAsia="Times New Roman" w:cs="Times New Roman"/>
            <w:sz w:val="28"/>
            <w:szCs w:val="28"/>
          </w:rPr>
          <w:t>is an excellent model</w:t>
        </w:r>
      </w:ins>
      <w:r w:rsidRPr="00036C82">
        <w:rPr>
          <w:rFonts w:eastAsia="Times New Roman" w:cs="Times New Roman"/>
          <w:sz w:val="28"/>
          <w:szCs w:val="28"/>
        </w:rPr>
        <w:t xml:space="preserve"> to understand how insects might be affected by warmer winter temperatures. European corn borer exists as at least two naturally segregating</w:t>
      </w:r>
      <w:ins w:id="12" w:author="Dan Hahn" w:date="2019-01-11T09:12:00Z">
        <w:r w:rsidR="00686418">
          <w:rPr>
            <w:rFonts w:eastAsia="Times New Roman" w:cs="Times New Roman"/>
            <w:sz w:val="28"/>
            <w:szCs w:val="28"/>
          </w:rPr>
          <w:t>, genetically distinct</w:t>
        </w:r>
      </w:ins>
      <w:r w:rsidRPr="00036C82">
        <w:rPr>
          <w:rFonts w:eastAsia="Times New Roman" w:cs="Times New Roman"/>
          <w:sz w:val="28"/>
          <w:szCs w:val="28"/>
        </w:rPr>
        <w:t xml:space="preserve"> strains with unique diapause genotypes</w:t>
      </w:r>
      <w:ins w:id="13" w:author="Dan Hahn" w:date="2019-01-11T09:13:00Z">
        <w:r w:rsidR="00686418">
          <w:rPr>
            <w:rFonts w:eastAsia="Times New Roman" w:cs="Times New Roman"/>
            <w:sz w:val="28"/>
            <w:szCs w:val="28"/>
          </w:rPr>
          <w:t xml:space="preserve"> where </w:t>
        </w:r>
      </w:ins>
      <w:r w:rsidRPr="00036C82">
        <w:rPr>
          <w:rFonts w:eastAsia="Times New Roman" w:cs="Times New Roman"/>
          <w:sz w:val="28"/>
          <w:szCs w:val="28"/>
        </w:rPr>
        <w:t xml:space="preserve">each genotype expresses different diapause lengths. The "long-diapause" strain experiences a longer warmer diapause as it enters diapause earlier in the fall and exits diapause later in the spring. The opposite is true for the "short-diapause" strain </w:t>
      </w:r>
      <w:ins w:id="14" w:author="Dan Hahn" w:date="2019-01-11T09:13:00Z">
        <w:r w:rsidR="00686418">
          <w:rPr>
            <w:rFonts w:eastAsia="Times New Roman" w:cs="Times New Roman"/>
            <w:sz w:val="28"/>
            <w:szCs w:val="28"/>
          </w:rPr>
          <w:t>that</w:t>
        </w:r>
        <w:r w:rsidR="00686418" w:rsidRPr="00036C82">
          <w:rPr>
            <w:rFonts w:eastAsia="Times New Roman" w:cs="Times New Roman"/>
            <w:sz w:val="28"/>
            <w:szCs w:val="28"/>
          </w:rPr>
          <w:t xml:space="preserve"> </w:t>
        </w:r>
      </w:ins>
      <w:r w:rsidRPr="00036C82">
        <w:rPr>
          <w:rFonts w:eastAsia="Times New Roman" w:cs="Times New Roman"/>
          <w:sz w:val="28"/>
          <w:szCs w:val="28"/>
        </w:rPr>
        <w:t xml:space="preserve">enters diapause later in the fall and exits diapause earlier in the spring. Comparing nutrient stores between larvae with the long diapause and the short diapause genotype could </w:t>
      </w:r>
      <w:ins w:id="15" w:author="Dan Hahn" w:date="2019-01-11T09:13:00Z">
        <w:r w:rsidR="00686418">
          <w:rPr>
            <w:rFonts w:eastAsia="Times New Roman" w:cs="Times New Roman"/>
            <w:sz w:val="28"/>
            <w:szCs w:val="28"/>
          </w:rPr>
          <w:t xml:space="preserve">help </w:t>
        </w:r>
      </w:ins>
      <w:r w:rsidRPr="00036C82">
        <w:rPr>
          <w:rFonts w:eastAsia="Times New Roman" w:cs="Times New Roman"/>
          <w:sz w:val="28"/>
          <w:szCs w:val="28"/>
        </w:rPr>
        <w:t xml:space="preserve">explain how insects might build up additional nutrient reserves to survive diapause as winter temperatures rise. </w:t>
      </w:r>
    </w:p>
    <w:p w14:paraId="54238E1F" w14:textId="77777777" w:rsidR="00530747" w:rsidRDefault="00686418" w:rsidP="00036C82">
      <w:pPr>
        <w:spacing w:line="480" w:lineRule="auto"/>
        <w:ind w:firstLine="720"/>
        <w:rPr>
          <w:rFonts w:eastAsia="Times New Roman" w:cs="Times New Roman"/>
          <w:sz w:val="28"/>
          <w:szCs w:val="28"/>
        </w:rPr>
      </w:pPr>
      <w:ins w:id="16" w:author="Dan Hahn" w:date="2019-01-11T09:13:00Z">
        <w:r>
          <w:rPr>
            <w:rFonts w:eastAsia="Times New Roman" w:cs="Times New Roman"/>
            <w:sz w:val="28"/>
            <w:szCs w:val="28"/>
          </w:rPr>
          <w:t>I expect that</w:t>
        </w:r>
      </w:ins>
      <w:r w:rsidR="00036C82" w:rsidRPr="00036C82">
        <w:rPr>
          <w:rFonts w:eastAsia="Times New Roman" w:cs="Times New Roman"/>
          <w:sz w:val="28"/>
          <w:szCs w:val="28"/>
        </w:rPr>
        <w:t xml:space="preserve"> larvae experiencing a relatively long warm diapause will store </w:t>
      </w:r>
      <w:commentRangeStart w:id="17"/>
      <w:r w:rsidR="00036C82" w:rsidRPr="00036C82">
        <w:rPr>
          <w:rFonts w:eastAsia="Times New Roman" w:cs="Times New Roman"/>
          <w:sz w:val="28"/>
          <w:szCs w:val="28"/>
        </w:rPr>
        <w:t xml:space="preserve">more nutrients </w:t>
      </w:r>
      <w:commentRangeEnd w:id="17"/>
      <w:r>
        <w:rPr>
          <w:rStyle w:val="CommentReference"/>
        </w:rPr>
        <w:commentReference w:id="17"/>
      </w:r>
      <w:r w:rsidR="00036C82" w:rsidRPr="00036C82">
        <w:rPr>
          <w:rFonts w:eastAsia="Times New Roman" w:cs="Times New Roman"/>
          <w:sz w:val="28"/>
          <w:szCs w:val="28"/>
        </w:rPr>
        <w:t>prior to the onset of diapause. If long</w:t>
      </w:r>
      <w:ins w:id="18" w:author="Dan Hahn" w:date="2019-01-11T09:14:00Z">
        <w:r>
          <w:rPr>
            <w:rFonts w:eastAsia="Times New Roman" w:cs="Times New Roman"/>
            <w:sz w:val="28"/>
            <w:szCs w:val="28"/>
          </w:rPr>
          <w:t>-</w:t>
        </w:r>
      </w:ins>
      <w:r w:rsidR="00036C82" w:rsidRPr="00036C82">
        <w:rPr>
          <w:rFonts w:eastAsia="Times New Roman" w:cs="Times New Roman"/>
          <w:sz w:val="28"/>
          <w:szCs w:val="28"/>
        </w:rPr>
        <w:t xml:space="preserve">diapause European corn </w:t>
      </w:r>
      <w:r w:rsidR="00036C82" w:rsidRPr="00036C82">
        <w:rPr>
          <w:rFonts w:eastAsia="Times New Roman" w:cs="Times New Roman"/>
          <w:sz w:val="28"/>
          <w:szCs w:val="28"/>
        </w:rPr>
        <w:lastRenderedPageBreak/>
        <w:t xml:space="preserve">borers are to survive their warmer longer diapause then I predict the long diapause genotype in turn will store more lipids in preparation for diapause than larvae with short </w:t>
      </w:r>
      <w:commentRangeStart w:id="19"/>
      <w:r w:rsidR="00036C82" w:rsidRPr="00036C82">
        <w:rPr>
          <w:rFonts w:eastAsia="Times New Roman" w:cs="Times New Roman"/>
          <w:sz w:val="28"/>
          <w:szCs w:val="28"/>
        </w:rPr>
        <w:t xml:space="preserve">diapause genotype. </w:t>
      </w:r>
      <w:commentRangeEnd w:id="19"/>
      <w:r w:rsidR="00263B26">
        <w:rPr>
          <w:rStyle w:val="CommentReference"/>
        </w:rPr>
        <w:commentReference w:id="19"/>
      </w:r>
      <w:r w:rsidR="00036C82" w:rsidRPr="00036C82">
        <w:rPr>
          <w:rFonts w:eastAsia="Times New Roman" w:cs="Times New Roman"/>
          <w:sz w:val="28"/>
          <w:szCs w:val="28"/>
        </w:rPr>
        <w:t>Prior to the onset of diapause and during diapause, fat stores were measured and larvae with the long</w:t>
      </w:r>
      <w:ins w:id="20" w:author="Dan Hahn" w:date="2019-01-11T09:16:00Z">
        <w:r w:rsidR="00263B26">
          <w:rPr>
            <w:rFonts w:eastAsia="Times New Roman" w:cs="Times New Roman"/>
            <w:sz w:val="28"/>
            <w:szCs w:val="28"/>
          </w:rPr>
          <w:t>-</w:t>
        </w:r>
      </w:ins>
      <w:r w:rsidR="00036C82" w:rsidRPr="00036C82">
        <w:rPr>
          <w:rFonts w:eastAsia="Times New Roman" w:cs="Times New Roman"/>
          <w:sz w:val="28"/>
          <w:szCs w:val="28"/>
        </w:rPr>
        <w:t xml:space="preserve">diapause genotype were found to be larger and </w:t>
      </w:r>
      <w:ins w:id="21" w:author="Dan Hahn" w:date="2019-01-11T09:16:00Z">
        <w:r w:rsidR="00263B26">
          <w:rPr>
            <w:rFonts w:eastAsia="Times New Roman" w:cs="Times New Roman"/>
            <w:sz w:val="28"/>
            <w:szCs w:val="28"/>
          </w:rPr>
          <w:t>to contain</w:t>
        </w:r>
        <w:r w:rsidR="00263B26" w:rsidRPr="00036C82">
          <w:rPr>
            <w:rFonts w:eastAsia="Times New Roman" w:cs="Times New Roman"/>
            <w:sz w:val="28"/>
            <w:szCs w:val="28"/>
          </w:rPr>
          <w:t xml:space="preserve"> </w:t>
        </w:r>
      </w:ins>
      <w:r w:rsidR="00036C82" w:rsidRPr="00036C82">
        <w:rPr>
          <w:rFonts w:eastAsia="Times New Roman" w:cs="Times New Roman"/>
          <w:sz w:val="28"/>
          <w:szCs w:val="28"/>
        </w:rPr>
        <w:t>greater fat reserves compared to larvae with the short</w:t>
      </w:r>
      <w:ins w:id="22" w:author="Dan Hahn" w:date="2019-01-11T09:16:00Z">
        <w:r w:rsidR="00263B26">
          <w:rPr>
            <w:rFonts w:eastAsia="Times New Roman" w:cs="Times New Roman"/>
            <w:sz w:val="28"/>
            <w:szCs w:val="28"/>
          </w:rPr>
          <w:t>-</w:t>
        </w:r>
      </w:ins>
      <w:r w:rsidR="00036C82" w:rsidRPr="00036C82">
        <w:rPr>
          <w:rFonts w:eastAsia="Times New Roman" w:cs="Times New Roman"/>
          <w:sz w:val="28"/>
          <w:szCs w:val="28"/>
        </w:rPr>
        <w:t xml:space="preserve">diapause genotype. </w:t>
      </w:r>
      <w:commentRangeStart w:id="23"/>
      <w:r w:rsidR="00036C82" w:rsidRPr="00036C82">
        <w:rPr>
          <w:rFonts w:eastAsia="Times New Roman" w:cs="Times New Roman"/>
          <w:sz w:val="28"/>
          <w:szCs w:val="28"/>
        </w:rPr>
        <w:t xml:space="preserve">These results suggest that nutrition management prior to the onset of diapause and during diapause during warmer winters. </w:t>
      </w:r>
      <w:commentRangeEnd w:id="23"/>
      <w:r w:rsidR="00263B26">
        <w:rPr>
          <w:rStyle w:val="CommentReference"/>
        </w:rPr>
        <w:commentReference w:id="23"/>
      </w:r>
      <w:r w:rsidR="00036C82" w:rsidRPr="00036C82">
        <w:rPr>
          <w:rFonts w:eastAsia="Times New Roman" w:cs="Times New Roman"/>
          <w:sz w:val="28"/>
          <w:szCs w:val="28"/>
        </w:rPr>
        <w:t>As temperatures continue to rise</w:t>
      </w:r>
      <w:ins w:id="24" w:author="Dan Hahn" w:date="2019-01-11T09:17:00Z">
        <w:r w:rsidR="00263B26">
          <w:rPr>
            <w:rFonts w:eastAsia="Times New Roman" w:cs="Times New Roman"/>
            <w:sz w:val="28"/>
            <w:szCs w:val="28"/>
          </w:rPr>
          <w:t>,</w:t>
        </w:r>
      </w:ins>
      <w:r w:rsidR="00036C82" w:rsidRPr="00036C82">
        <w:rPr>
          <w:rFonts w:eastAsia="Times New Roman" w:cs="Times New Roman"/>
          <w:sz w:val="28"/>
          <w:szCs w:val="28"/>
        </w:rPr>
        <w:t xml:space="preserve"> selection might favor insects best able to increase their fat stores </w:t>
      </w:r>
      <w:r w:rsidR="00036C82">
        <w:rPr>
          <w:rFonts w:eastAsia="Times New Roman" w:cs="Times New Roman"/>
          <w:sz w:val="28"/>
          <w:szCs w:val="28"/>
        </w:rPr>
        <w:t xml:space="preserve">in a way </w:t>
      </w:r>
      <w:r w:rsidR="00036C82" w:rsidRPr="00036C82">
        <w:rPr>
          <w:rFonts w:eastAsia="Times New Roman" w:cs="Times New Roman"/>
          <w:sz w:val="28"/>
          <w:szCs w:val="28"/>
        </w:rPr>
        <w:t>similar to European corn borers with the long-diapause genotype</w:t>
      </w:r>
      <w:ins w:id="25" w:author="Dan Hahn" w:date="2019-01-11T09:17:00Z">
        <w:r w:rsidR="00263B26">
          <w:rPr>
            <w:rFonts w:eastAsia="Times New Roman" w:cs="Times New Roman"/>
            <w:sz w:val="28"/>
            <w:szCs w:val="28"/>
          </w:rPr>
          <w:t xml:space="preserve">. </w:t>
        </w:r>
      </w:ins>
    </w:p>
    <w:p w14:paraId="2592CA7C" w14:textId="77777777" w:rsidR="00530747" w:rsidRDefault="00530747" w:rsidP="00530747">
      <w:pPr>
        <w:spacing w:line="480" w:lineRule="auto"/>
        <w:rPr>
          <w:rFonts w:eastAsia="Times New Roman" w:cs="Times New Roman"/>
          <w:sz w:val="28"/>
          <w:szCs w:val="28"/>
        </w:rPr>
      </w:pPr>
    </w:p>
    <w:p w14:paraId="026332F4" w14:textId="0B6EB8B0" w:rsidR="00036C82" w:rsidRPr="00954670" w:rsidRDefault="00263B26" w:rsidP="00954670">
      <w:pPr>
        <w:pStyle w:val="ListParagraph"/>
        <w:numPr>
          <w:ilvl w:val="0"/>
          <w:numId w:val="1"/>
        </w:numPr>
        <w:spacing w:line="480" w:lineRule="auto"/>
        <w:rPr>
          <w:ins w:id="26" w:author="Dan Hahn" w:date="2019-01-11T09:18:00Z"/>
          <w:rFonts w:eastAsia="Times New Roman" w:cs="Times New Roman"/>
          <w:sz w:val="28"/>
          <w:szCs w:val="28"/>
        </w:rPr>
      </w:pPr>
      <w:ins w:id="27" w:author="Dan Hahn" w:date="2019-01-11T09:17:00Z">
        <w:r w:rsidRPr="00954670">
          <w:rPr>
            <w:rFonts w:eastAsia="Times New Roman" w:cs="Times New Roman"/>
            <w:sz w:val="28"/>
            <w:szCs w:val="28"/>
          </w:rPr>
          <w:t xml:space="preserve">WHAT ABOUT THE IDEA THAT YOU MAY SEE A SHIFT IN THE PREVALENCE OF THE LONG-DIAPASUE GENOTYPE IN WARMER FIELD CONDITIONS? </w:t>
        </w:r>
      </w:ins>
    </w:p>
    <w:p w14:paraId="45938B6C" w14:textId="77777777" w:rsidR="00530747" w:rsidRPr="00954670" w:rsidRDefault="00263B26" w:rsidP="0095467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sz w:val="28"/>
          <w:szCs w:val="28"/>
        </w:rPr>
      </w:pPr>
      <w:ins w:id="28" w:author="Dan Hahn" w:date="2019-01-11T09:18:00Z">
        <w:r w:rsidRPr="00954670">
          <w:rPr>
            <w:rFonts w:eastAsia="Times New Roman" w:cs="Times New Roman"/>
            <w:sz w:val="28"/>
            <w:szCs w:val="28"/>
          </w:rPr>
          <w:t xml:space="preserve">However, it does need more fleshing out with salient points to the ideas here. You </w:t>
        </w:r>
      </w:ins>
      <w:ins w:id="29" w:author="Dan Hahn" w:date="2019-01-11T09:19:00Z">
        <w:r w:rsidRPr="00954670">
          <w:rPr>
            <w:rFonts w:eastAsia="Times New Roman" w:cs="Times New Roman"/>
            <w:sz w:val="28"/>
            <w:szCs w:val="28"/>
          </w:rPr>
          <w:t>should</w:t>
        </w:r>
      </w:ins>
      <w:ins w:id="30" w:author="Dan Hahn" w:date="2019-01-11T09:18:00Z">
        <w:r w:rsidRPr="00954670">
          <w:rPr>
            <w:rFonts w:eastAsia="Times New Roman" w:cs="Times New Roman"/>
            <w:sz w:val="28"/>
            <w:szCs w:val="28"/>
          </w:rPr>
          <w:t xml:space="preserve"> find </w:t>
        </w:r>
      </w:ins>
      <w:ins w:id="31" w:author="Dan Hahn" w:date="2019-01-11T09:19:00Z">
        <w:r w:rsidRPr="00954670">
          <w:rPr>
            <w:rFonts w:eastAsia="Times New Roman" w:cs="Times New Roman"/>
            <w:sz w:val="28"/>
            <w:szCs w:val="28"/>
          </w:rPr>
          <w:t>some</w:t>
        </w:r>
      </w:ins>
      <w:ins w:id="32" w:author="Dan Hahn" w:date="2019-01-11T09:18:00Z">
        <w:r w:rsidRPr="00954670">
          <w:rPr>
            <w:rFonts w:eastAsia="Times New Roman" w:cs="Times New Roman"/>
            <w:sz w:val="28"/>
            <w:szCs w:val="28"/>
          </w:rPr>
          <w:t xml:space="preserve"> </w:t>
        </w:r>
      </w:ins>
      <w:ins w:id="33" w:author="Dan Hahn" w:date="2019-01-11T09:19:00Z">
        <w:r w:rsidRPr="00954670">
          <w:rPr>
            <w:rFonts w:eastAsia="Times New Roman" w:cs="Times New Roman"/>
            <w:sz w:val="28"/>
            <w:szCs w:val="28"/>
          </w:rPr>
          <w:t>references</w:t>
        </w:r>
      </w:ins>
      <w:ins w:id="34" w:author="Dan Hahn" w:date="2019-01-11T09:18:00Z">
        <w:r w:rsidRPr="00954670">
          <w:rPr>
            <w:rFonts w:eastAsia="Times New Roman" w:cs="Times New Roman"/>
            <w:sz w:val="28"/>
            <w:szCs w:val="28"/>
          </w:rPr>
          <w:t xml:space="preserve"> that </w:t>
        </w:r>
      </w:ins>
      <w:ins w:id="35" w:author="Dan Hahn" w:date="2019-01-11T09:19:00Z">
        <w:r w:rsidRPr="00954670">
          <w:rPr>
            <w:rFonts w:eastAsia="Times New Roman" w:cs="Times New Roman"/>
            <w:sz w:val="28"/>
            <w:szCs w:val="28"/>
          </w:rPr>
          <w:t>state ideas that overwintering reserves may be importa</w:t>
        </w:r>
        <w:r w:rsidR="00E41D80" w:rsidRPr="00954670">
          <w:rPr>
            <w:rFonts w:eastAsia="Times New Roman" w:cs="Times New Roman"/>
            <w:sz w:val="28"/>
            <w:szCs w:val="28"/>
          </w:rPr>
          <w:t xml:space="preserve">nt under climate change. </w:t>
        </w:r>
      </w:ins>
    </w:p>
    <w:p w14:paraId="04C870D7" w14:textId="77777777" w:rsidR="00530747" w:rsidRPr="00954670" w:rsidRDefault="00E41D80" w:rsidP="0095467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sz w:val="28"/>
          <w:szCs w:val="28"/>
        </w:rPr>
      </w:pPr>
      <w:ins w:id="36" w:author="Dan Hahn" w:date="2019-01-11T09:21:00Z">
        <w:r w:rsidRPr="00954670">
          <w:rPr>
            <w:rFonts w:eastAsia="Times New Roman" w:cs="Times New Roman"/>
            <w:sz w:val="28"/>
            <w:szCs w:val="28"/>
          </w:rPr>
          <w:t xml:space="preserve">Flesh out this idea that we know </w:t>
        </w:r>
      </w:ins>
      <w:ins w:id="37" w:author="Dan Hahn" w:date="2019-01-11T09:22:00Z">
        <w:r w:rsidRPr="00954670">
          <w:rPr>
            <w:rFonts w:eastAsia="Times New Roman" w:cs="Times New Roman"/>
            <w:sz w:val="28"/>
            <w:szCs w:val="28"/>
          </w:rPr>
          <w:t>reserves</w:t>
        </w:r>
      </w:ins>
      <w:ins w:id="38" w:author="Dan Hahn" w:date="2019-01-11T09:21:00Z">
        <w:r w:rsidRPr="00954670">
          <w:rPr>
            <w:rFonts w:eastAsia="Times New Roman" w:cs="Times New Roman"/>
            <w:sz w:val="28"/>
            <w:szCs w:val="28"/>
          </w:rPr>
          <w:t xml:space="preserve"> may be important to being a climate change winner or loser. </w:t>
        </w:r>
      </w:ins>
      <w:bookmarkStart w:id="39" w:name="_GoBack"/>
      <w:bookmarkEnd w:id="39"/>
    </w:p>
    <w:p w14:paraId="269AC458" w14:textId="189DA061" w:rsidR="00263B26" w:rsidRPr="00954670" w:rsidRDefault="00E41D80" w:rsidP="0095467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sz w:val="28"/>
          <w:szCs w:val="28"/>
        </w:rPr>
      </w:pPr>
      <w:ins w:id="40" w:author="Dan Hahn" w:date="2019-01-11T09:19:00Z">
        <w:r w:rsidRPr="00954670">
          <w:rPr>
            <w:rFonts w:eastAsia="Times New Roman" w:cs="Times New Roman"/>
            <w:sz w:val="28"/>
            <w:szCs w:val="28"/>
          </w:rPr>
          <w:lastRenderedPageBreak/>
          <w:t>G</w:t>
        </w:r>
        <w:r w:rsidR="00263B26" w:rsidRPr="00954670">
          <w:rPr>
            <w:rFonts w:eastAsia="Times New Roman" w:cs="Times New Roman"/>
            <w:sz w:val="28"/>
            <w:szCs w:val="28"/>
          </w:rPr>
          <w:t xml:space="preserve">ive examples from </w:t>
        </w:r>
      </w:ins>
      <w:ins w:id="41" w:author="Dan Hahn" w:date="2019-01-11T09:20:00Z">
        <w:r w:rsidRPr="00954670">
          <w:rPr>
            <w:rFonts w:eastAsia="Times New Roman" w:cs="Times New Roman"/>
            <w:sz w:val="28"/>
            <w:szCs w:val="28"/>
          </w:rPr>
          <w:t xml:space="preserve">other systems to ground the reader in the ideas you are discussing. </w:t>
        </w:r>
      </w:ins>
    </w:p>
    <w:p w14:paraId="32A66281" w14:textId="77777777" w:rsidR="00036C82" w:rsidRPr="00036C82" w:rsidRDefault="00036C82" w:rsidP="00036C82">
      <w:pPr>
        <w:spacing w:line="480" w:lineRule="auto"/>
        <w:rPr>
          <w:rFonts w:eastAsia="Times New Roman" w:cs="Times New Roman"/>
          <w:sz w:val="28"/>
          <w:szCs w:val="28"/>
        </w:rPr>
      </w:pPr>
    </w:p>
    <w:p w14:paraId="341DBA9F" w14:textId="77777777" w:rsidR="009904BE" w:rsidRPr="00036C82" w:rsidRDefault="009904BE" w:rsidP="00036C82">
      <w:pPr>
        <w:spacing w:line="480" w:lineRule="auto"/>
        <w:rPr>
          <w:sz w:val="28"/>
          <w:szCs w:val="28"/>
        </w:rPr>
      </w:pPr>
    </w:p>
    <w:sectPr w:rsidR="009904BE" w:rsidRPr="00036C82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 Hahn" w:date="2019-01-10T16:32:00Z" w:initials="DH">
    <w:p w14:paraId="5C75F09D" w14:textId="19CD6346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Are not all insects exposed to the environment? This is a bad statement that you should try to avoid. </w:t>
      </w:r>
    </w:p>
  </w:comment>
  <w:comment w:id="2" w:author="Dan Hahn" w:date="2019-01-11T09:08:00Z" w:initials="DH">
    <w:p w14:paraId="561EFA82" w14:textId="47C8EC65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Please be specific. To be successful at what? </w:t>
      </w:r>
    </w:p>
  </w:comment>
  <w:comment w:id="7" w:author="Dan Hahn" w:date="2019-01-11T09:10:00Z" w:initials="DH">
    <w:p w14:paraId="6CB6D73C" w14:textId="75D73474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It is not just energy if they also need anabolic substrates too. </w:t>
      </w:r>
    </w:p>
  </w:comment>
  <w:comment w:id="17" w:author="Dan Hahn" w:date="2019-01-11T09:14:00Z" w:initials="DH">
    <w:p w14:paraId="434599C4" w14:textId="41BF0D6F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More nutrients than what? Finish the sentence by making the comparison complete. </w:t>
      </w:r>
    </w:p>
  </w:comment>
  <w:comment w:id="19" w:author="Dan Hahn" w:date="2019-01-11T09:15:00Z" w:initials="DH">
    <w:p w14:paraId="6FA5FDF4" w14:textId="5CE1EE49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The second sentence just does a better job of saying the same thing as the first sentence. </w:t>
      </w:r>
    </w:p>
  </w:comment>
  <w:comment w:id="23" w:author="Dan Hahn" w:date="2019-01-11T09:17:00Z" w:initials="DH">
    <w:p w14:paraId="764E0A67" w14:textId="21EBA5E9" w:rsidR="00263B26" w:rsidRDefault="00263B26">
      <w:pPr>
        <w:pStyle w:val="CommentText"/>
      </w:pPr>
      <w:r>
        <w:rPr>
          <w:rStyle w:val="CommentReference"/>
        </w:rPr>
        <w:annotationRef/>
      </w:r>
      <w:r>
        <w:t xml:space="preserve">What are you trying to say here? This is not a complete thought.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75F09D" w15:done="0"/>
  <w15:commentEx w15:paraId="561EFA82" w15:done="0"/>
  <w15:commentEx w15:paraId="6CB6D73C" w15:done="0"/>
  <w15:commentEx w15:paraId="434599C4" w15:done="0"/>
  <w15:commentEx w15:paraId="6FA5FDF4" w15:done="0"/>
  <w15:commentEx w15:paraId="764E0A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5F09D" w16cid:durableId="1FE8E503"/>
  <w16cid:commentId w16cid:paraId="561EFA82" w16cid:durableId="1FE8E504"/>
  <w16cid:commentId w16cid:paraId="6CB6D73C" w16cid:durableId="1FE8E505"/>
  <w16cid:commentId w16cid:paraId="434599C4" w16cid:durableId="1FE8E506"/>
  <w16cid:commentId w16cid:paraId="6FA5FDF4" w16cid:durableId="1FE8E507"/>
  <w16cid:commentId w16cid:paraId="764E0A67" w16cid:durableId="1FE8E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C82"/>
    <w:rsid w:val="00003E12"/>
    <w:rsid w:val="00005E3F"/>
    <w:rsid w:val="00036C82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3B26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3A5"/>
    <w:rsid w:val="00305690"/>
    <w:rsid w:val="0032128F"/>
    <w:rsid w:val="0032677B"/>
    <w:rsid w:val="00351535"/>
    <w:rsid w:val="00357B1E"/>
    <w:rsid w:val="00372716"/>
    <w:rsid w:val="00383B2E"/>
    <w:rsid w:val="003B4915"/>
    <w:rsid w:val="003C467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516FFE"/>
    <w:rsid w:val="00523137"/>
    <w:rsid w:val="00530747"/>
    <w:rsid w:val="00544C01"/>
    <w:rsid w:val="005519A9"/>
    <w:rsid w:val="0055589F"/>
    <w:rsid w:val="00565043"/>
    <w:rsid w:val="005846E7"/>
    <w:rsid w:val="0058592E"/>
    <w:rsid w:val="005A48BC"/>
    <w:rsid w:val="005C34D3"/>
    <w:rsid w:val="005C530D"/>
    <w:rsid w:val="005D0AF1"/>
    <w:rsid w:val="005D6A8F"/>
    <w:rsid w:val="005D6E39"/>
    <w:rsid w:val="005E7908"/>
    <w:rsid w:val="005F2969"/>
    <w:rsid w:val="005F4179"/>
    <w:rsid w:val="006030DA"/>
    <w:rsid w:val="006121C5"/>
    <w:rsid w:val="00613C8A"/>
    <w:rsid w:val="006232CA"/>
    <w:rsid w:val="006352B5"/>
    <w:rsid w:val="00635A16"/>
    <w:rsid w:val="006450D1"/>
    <w:rsid w:val="006460AA"/>
    <w:rsid w:val="00656FB6"/>
    <w:rsid w:val="00665110"/>
    <w:rsid w:val="00677CF8"/>
    <w:rsid w:val="006838F4"/>
    <w:rsid w:val="00686418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5A4F"/>
    <w:rsid w:val="007943DB"/>
    <w:rsid w:val="007A422B"/>
    <w:rsid w:val="007A550B"/>
    <w:rsid w:val="007B0C46"/>
    <w:rsid w:val="007B223C"/>
    <w:rsid w:val="007F1342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2A07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4670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0576"/>
    <w:rsid w:val="00A831EE"/>
    <w:rsid w:val="00AB5A2F"/>
    <w:rsid w:val="00AE790B"/>
    <w:rsid w:val="00AF51B1"/>
    <w:rsid w:val="00AF60FC"/>
    <w:rsid w:val="00B02021"/>
    <w:rsid w:val="00B037F4"/>
    <w:rsid w:val="00B46733"/>
    <w:rsid w:val="00B632BC"/>
    <w:rsid w:val="00B70221"/>
    <w:rsid w:val="00B739CC"/>
    <w:rsid w:val="00B7731D"/>
    <w:rsid w:val="00BA1EE6"/>
    <w:rsid w:val="00BA777A"/>
    <w:rsid w:val="00BB5E2B"/>
    <w:rsid w:val="00BC190D"/>
    <w:rsid w:val="00BC3897"/>
    <w:rsid w:val="00BD237B"/>
    <w:rsid w:val="00BD2BFA"/>
    <w:rsid w:val="00BD644A"/>
    <w:rsid w:val="00BE6EEE"/>
    <w:rsid w:val="00C07821"/>
    <w:rsid w:val="00C1451A"/>
    <w:rsid w:val="00C17B37"/>
    <w:rsid w:val="00C221D6"/>
    <w:rsid w:val="00C23B37"/>
    <w:rsid w:val="00C26D32"/>
    <w:rsid w:val="00C559EE"/>
    <w:rsid w:val="00C6789B"/>
    <w:rsid w:val="00C83C5C"/>
    <w:rsid w:val="00CA681E"/>
    <w:rsid w:val="00CB0D32"/>
    <w:rsid w:val="00CC592F"/>
    <w:rsid w:val="00CD0E12"/>
    <w:rsid w:val="00CD165D"/>
    <w:rsid w:val="00CD2AA5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E6204"/>
    <w:rsid w:val="00DF73AB"/>
    <w:rsid w:val="00E01011"/>
    <w:rsid w:val="00E06E31"/>
    <w:rsid w:val="00E07678"/>
    <w:rsid w:val="00E20633"/>
    <w:rsid w:val="00E27DD0"/>
    <w:rsid w:val="00E37CD5"/>
    <w:rsid w:val="00E41D80"/>
    <w:rsid w:val="00E44983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A08E0-4F5B-0C43-BAA2-3B103181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9</cp:revision>
  <dcterms:created xsi:type="dcterms:W3CDTF">2019-01-10T21:30:00Z</dcterms:created>
  <dcterms:modified xsi:type="dcterms:W3CDTF">2019-01-16T04:12:00Z</dcterms:modified>
</cp:coreProperties>
</file>