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3CA28764" w14:textId="304100B1" w:rsidR="00BA7712" w:rsidRPr="00222972" w:rsidRDefault="00036C82" w:rsidP="00BD316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222972">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increase</w:t>
      </w:r>
      <w:r w:rsidR="0085088B"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ins w:id="0" w:author="Dan Hahn" w:date="2019-01-25T10:10:00Z">
        <w:r w:rsidR="00C107F0">
          <w:rPr>
            <w:rFonts w:ascii="Times New Roman" w:eastAsia="Times New Roman" w:hAnsi="Times New Roman" w:cs="Times New Roman"/>
            <w:sz w:val="28"/>
            <w:szCs w:val="28"/>
          </w:rPr>
          <w:t xml:space="preserve">the duration of </w:t>
        </w:r>
      </w:ins>
      <w:r w:rsidRPr="00222972">
        <w:rPr>
          <w:rFonts w:ascii="Times New Roman" w:eastAsia="Times New Roman" w:hAnsi="Times New Roman" w:cs="Times New Roman"/>
          <w:sz w:val="28"/>
          <w:szCs w:val="28"/>
        </w:rPr>
        <w:t xml:space="preserve">warm summers will expand, cool winters will contract, and temperatures during the spring and fall will become less predictable [28, 29]. </w:t>
      </w:r>
      <w:r w:rsidR="00933AE3" w:rsidRPr="00222972">
        <w:rPr>
          <w:rFonts w:ascii="Times New Roman" w:eastAsia="Times New Roman" w:hAnsi="Times New Roman" w:cs="Times New Roman"/>
          <w:sz w:val="28"/>
          <w:szCs w:val="28"/>
        </w:rPr>
        <w:t xml:space="preserve">Animals monitor variation in </w:t>
      </w:r>
      <w:r w:rsidR="008021BB" w:rsidRPr="00222972">
        <w:rPr>
          <w:rFonts w:ascii="Times New Roman" w:eastAsia="Times New Roman" w:hAnsi="Times New Roman" w:cs="Times New Roman"/>
          <w:sz w:val="28"/>
          <w:szCs w:val="28"/>
        </w:rPr>
        <w:t>seasonal</w:t>
      </w:r>
      <w:r w:rsidR="00933AE3" w:rsidRPr="00222972">
        <w:rPr>
          <w:rFonts w:ascii="Times New Roman" w:eastAsia="Times New Roman" w:hAnsi="Times New Roman" w:cs="Times New Roman"/>
          <w:sz w:val="28"/>
          <w:szCs w:val="28"/>
        </w:rPr>
        <w:t xml:space="preserve"> factors like temperature and photoperiod (daylight hours) because these factors </w:t>
      </w:r>
      <w:r w:rsidRPr="00222972">
        <w:rPr>
          <w:rFonts w:ascii="Times New Roman" w:eastAsia="Times New Roman" w:hAnsi="Times New Roman" w:cs="Times New Roman"/>
          <w:sz w:val="28"/>
          <w:szCs w:val="28"/>
        </w:rPr>
        <w:t xml:space="preserve">can affect the availability of nutrition, mates, and habitat. </w:t>
      </w:r>
      <w:r w:rsidR="00933AE3"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222972">
        <w:rPr>
          <w:rFonts w:ascii="Times New Roman" w:eastAsia="Times New Roman" w:hAnsi="Times New Roman" w:cs="Times New Roman"/>
          <w:sz w:val="28"/>
          <w:szCs w:val="28"/>
        </w:rPr>
        <w:t>Many temperate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dwelling insects protect themselves from </w:t>
      </w:r>
      <w:r w:rsidR="00766488" w:rsidRPr="00222972">
        <w:rPr>
          <w:rFonts w:ascii="Times New Roman" w:eastAsia="Times New Roman" w:hAnsi="Times New Roman" w:cs="Times New Roman"/>
          <w:sz w:val="28"/>
          <w:szCs w:val="28"/>
        </w:rPr>
        <w:t>seasonal stress</w:t>
      </w:r>
      <w:r w:rsidRPr="00222972">
        <w:rPr>
          <w:rFonts w:ascii="Times New Roman" w:eastAsia="Times New Roman" w:hAnsi="Times New Roman" w:cs="Times New Roman"/>
          <w:sz w:val="28"/>
          <w:szCs w:val="28"/>
        </w:rPr>
        <w:t xml:space="preserve"> by entering diapause before the</w:t>
      </w:r>
      <w:r w:rsidR="008021BB" w:rsidRPr="00222972">
        <w:rPr>
          <w:rFonts w:ascii="Times New Roman" w:eastAsia="Times New Roman" w:hAnsi="Times New Roman" w:cs="Times New Roman"/>
          <w:sz w:val="28"/>
          <w:szCs w:val="28"/>
        </w:rPr>
        <w:t xml:space="preserve">ir environment becomes unfavorable </w:t>
      </w:r>
      <w:r w:rsidRPr="00222972">
        <w:rPr>
          <w:rFonts w:ascii="Times New Roman" w:eastAsia="Times New Roman" w:hAnsi="Times New Roman" w:cs="Times New Roman"/>
          <w:sz w:val="28"/>
          <w:szCs w:val="28"/>
        </w:rPr>
        <w:t xml:space="preserve">[1]. </w:t>
      </w:r>
    </w:p>
    <w:p w14:paraId="24FEBE59" w14:textId="330BA9B9" w:rsidR="0069115A" w:rsidRPr="00222972" w:rsidRDefault="00036C82" w:rsidP="00C0420F">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exposed to harsh conditions and typically </w:t>
      </w:r>
      <w:r w:rsidR="00686418" w:rsidRPr="00222972">
        <w:rPr>
          <w:rFonts w:ascii="Times New Roman" w:eastAsia="Times New Roman" w:hAnsi="Times New Roman" w:cs="Times New Roman"/>
          <w:sz w:val="28"/>
          <w:szCs w:val="28"/>
        </w:rPr>
        <w:t xml:space="preserve">do so </w:t>
      </w:r>
      <w:r w:rsidRPr="00222972">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For example, i</w:t>
      </w:r>
      <w:r w:rsidR="008C6B31" w:rsidRPr="00222972">
        <w:rPr>
          <w:rFonts w:ascii="Times New Roman" w:eastAsia="Times New Roman" w:hAnsi="Times New Roman" w:cs="Times New Roman"/>
          <w:sz w:val="28"/>
          <w:szCs w:val="28"/>
        </w:rPr>
        <w:t>ncrease</w:t>
      </w:r>
      <w:r w:rsidR="00626A16" w:rsidRPr="00222972">
        <w:rPr>
          <w:rFonts w:ascii="Times New Roman" w:eastAsia="Times New Roman" w:hAnsi="Times New Roman" w:cs="Times New Roman"/>
          <w:sz w:val="28"/>
          <w:szCs w:val="28"/>
        </w:rPr>
        <w:t>d</w:t>
      </w:r>
      <w:r w:rsidR="00C15AAB" w:rsidRPr="00222972">
        <w:rPr>
          <w:rFonts w:ascii="Times New Roman" w:eastAsia="Times New Roman" w:hAnsi="Times New Roman" w:cs="Times New Roman"/>
          <w:sz w:val="28"/>
          <w:szCs w:val="28"/>
        </w:rPr>
        <w:t xml:space="preserve"> energy storage in the form of</w:t>
      </w:r>
      <w:r w:rsidR="008C6B31" w:rsidRPr="00222972">
        <w:rPr>
          <w:rFonts w:ascii="Times New Roman" w:eastAsia="Times New Roman" w:hAnsi="Times New Roman" w:cs="Times New Roman"/>
          <w:sz w:val="28"/>
          <w:szCs w:val="28"/>
        </w:rPr>
        <w:t xml:space="preserve"> protein</w:t>
      </w:r>
      <w:r w:rsidR="00C15AAB" w:rsidRPr="00222972">
        <w:rPr>
          <w:rFonts w:ascii="Times New Roman" w:eastAsia="Times New Roman" w:hAnsi="Times New Roman" w:cs="Times New Roman"/>
          <w:sz w:val="28"/>
          <w:szCs w:val="28"/>
        </w:rPr>
        <w:t xml:space="preserve">s </w:t>
      </w:r>
      <w:r w:rsidR="00626A16" w:rsidRPr="00222972">
        <w:rPr>
          <w:rFonts w:ascii="Times New Roman" w:eastAsia="Times New Roman" w:hAnsi="Times New Roman" w:cs="Times New Roman"/>
          <w:sz w:val="28"/>
          <w:szCs w:val="28"/>
        </w:rPr>
        <w:t>has</w:t>
      </w:r>
      <w:r w:rsidR="008C6B31" w:rsidRPr="00222972">
        <w:rPr>
          <w:rFonts w:ascii="Times New Roman" w:eastAsia="Times New Roman" w:hAnsi="Times New Roman" w:cs="Times New Roman"/>
          <w:sz w:val="28"/>
          <w:szCs w:val="28"/>
        </w:rPr>
        <w:t xml:space="preserve"> been reported in</w:t>
      </w:r>
      <w:r w:rsidR="00766488" w:rsidRPr="00222972">
        <w:rPr>
          <w:rFonts w:ascii="Times New Roman" w:eastAsia="Times New Roman" w:hAnsi="Times New Roman" w:cs="Times New Roman"/>
          <w:sz w:val="28"/>
          <w:szCs w:val="28"/>
        </w:rPr>
        <w:t xml:space="preserve"> </w:t>
      </w:r>
      <w:r w:rsidR="00BD316B" w:rsidRPr="00222972">
        <w:rPr>
          <w:rFonts w:ascii="Times New Roman" w:eastAsia="Times New Roman" w:hAnsi="Times New Roman" w:cs="Times New Roman"/>
          <w:sz w:val="28"/>
          <w:szCs w:val="28"/>
        </w:rPr>
        <w:t>Colorado potato beetles (</w:t>
      </w:r>
      <w:r w:rsidR="00BD316B" w:rsidRPr="00C800C8">
        <w:rPr>
          <w:rFonts w:ascii="Times New Roman" w:eastAsia="Times New Roman" w:hAnsi="Times New Roman" w:cs="Times New Roman"/>
          <w:i/>
          <w:iCs/>
          <w:sz w:val="28"/>
          <w:szCs w:val="28"/>
        </w:rPr>
        <w:t xml:space="preserve">L. </w:t>
      </w:r>
      <w:proofErr w:type="spellStart"/>
      <w:r w:rsidR="00BD316B" w:rsidRPr="00C800C8">
        <w:rPr>
          <w:rFonts w:ascii="Times New Roman" w:eastAsia="Times New Roman" w:hAnsi="Times New Roman" w:cs="Times New Roman"/>
          <w:i/>
          <w:iCs/>
          <w:sz w:val="28"/>
          <w:szCs w:val="28"/>
        </w:rPr>
        <w:t>decemlineata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Kort</w:t>
      </w:r>
      <w:proofErr w:type="spellEnd"/>
      <w:r w:rsidR="00BD316B" w:rsidRPr="00222972">
        <w:rPr>
          <w:rFonts w:ascii="Times New Roman" w:eastAsia="Times New Roman" w:hAnsi="Times New Roman" w:cs="Times New Roman"/>
          <w:sz w:val="28"/>
          <w:szCs w:val="28"/>
        </w:rPr>
        <w:t xml:space="preserve"> and </w:t>
      </w:r>
      <w:proofErr w:type="spellStart"/>
      <w:r w:rsidR="00BD316B" w:rsidRPr="00222972">
        <w:rPr>
          <w:rFonts w:ascii="Times New Roman" w:eastAsia="Times New Roman" w:hAnsi="Times New Roman" w:cs="Times New Roman"/>
          <w:sz w:val="28"/>
          <w:szCs w:val="28"/>
        </w:rPr>
        <w:t>Koopmanschap</w:t>
      </w:r>
      <w:proofErr w:type="spellEnd"/>
      <w:r w:rsidR="00BD316B" w:rsidRPr="00222972">
        <w:rPr>
          <w:rFonts w:ascii="Times New Roman" w:eastAsia="Times New Roman" w:hAnsi="Times New Roman" w:cs="Times New Roman"/>
          <w:sz w:val="28"/>
          <w:szCs w:val="28"/>
        </w:rPr>
        <w:t xml:space="preserve"> 1994) and southwestern corn borers (</w:t>
      </w:r>
      <w:r w:rsidR="00BD316B" w:rsidRPr="00874F09">
        <w:rPr>
          <w:rFonts w:ascii="Times New Roman" w:eastAsia="Times New Roman" w:hAnsi="Times New Roman" w:cs="Times New Roman"/>
          <w:i/>
          <w:sz w:val="28"/>
          <w:szCs w:val="28"/>
        </w:rPr>
        <w:t xml:space="preserve">D. </w:t>
      </w:r>
      <w:proofErr w:type="spellStart"/>
      <w:r w:rsidR="00BD316B" w:rsidRPr="00874F09">
        <w:rPr>
          <w:rFonts w:ascii="Times New Roman" w:eastAsia="Times New Roman" w:hAnsi="Times New Roman" w:cs="Times New Roman"/>
          <w:i/>
          <w:sz w:val="28"/>
          <w:szCs w:val="28"/>
        </w:rPr>
        <w:lastRenderedPageBreak/>
        <w:t>grandiosella</w:t>
      </w:r>
      <w:proofErr w:type="spellEnd"/>
      <w:r w:rsidR="00BD316B" w:rsidRPr="00222972">
        <w:rPr>
          <w:rFonts w:ascii="Times New Roman" w:eastAsia="Times New Roman" w:hAnsi="Times New Roman" w:cs="Times New Roman"/>
          <w:sz w:val="28"/>
          <w:szCs w:val="28"/>
        </w:rPr>
        <w:t>) (Brown and Chippendale 1978)</w:t>
      </w:r>
      <w:r w:rsidR="008C6B31" w:rsidRPr="00222972">
        <w:rPr>
          <w:rFonts w:ascii="Times New Roman" w:eastAsia="Times New Roman" w:hAnsi="Times New Roman" w:cs="Times New Roman"/>
          <w:sz w:val="28"/>
          <w:szCs w:val="28"/>
        </w:rPr>
        <w:t xml:space="preserve">, </w:t>
      </w:r>
      <w:r w:rsidR="00766488" w:rsidRPr="00222972">
        <w:rPr>
          <w:rFonts w:ascii="Times New Roman" w:eastAsia="Times New Roman" w:hAnsi="Times New Roman" w:cs="Times New Roman"/>
          <w:sz w:val="28"/>
          <w:szCs w:val="28"/>
        </w:rPr>
        <w:t>while</w:t>
      </w:r>
      <w:r w:rsidR="00C15AAB"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 xml:space="preserve">increased lipid storage has been reported for the </w:t>
      </w:r>
      <w:r w:rsidR="00BD316B" w:rsidRPr="00222972">
        <w:rPr>
          <w:rFonts w:ascii="Times New Roman" w:eastAsia="Times New Roman" w:hAnsi="Times New Roman" w:cs="Times New Roman"/>
          <w:sz w:val="28"/>
          <w:szCs w:val="28"/>
        </w:rPr>
        <w:t>pink bollworm (</w:t>
      </w:r>
      <w:r w:rsidR="00BD316B" w:rsidRPr="00874F09">
        <w:rPr>
          <w:rFonts w:ascii="Times New Roman" w:eastAsia="Times New Roman" w:hAnsi="Times New Roman" w:cs="Times New Roman"/>
          <w:i/>
          <w:iCs/>
          <w:sz w:val="28"/>
          <w:szCs w:val="28"/>
        </w:rPr>
        <w:t>P</w:t>
      </w:r>
      <w:r w:rsidR="00626A16" w:rsidRPr="00874F09">
        <w:rPr>
          <w:rFonts w:ascii="Times New Roman" w:eastAsia="Times New Roman" w:hAnsi="Times New Roman" w:cs="Times New Roman"/>
          <w:i/>
          <w:iCs/>
          <w:sz w:val="28"/>
          <w:szCs w:val="28"/>
        </w:rPr>
        <w:t>.</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gossypiella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Adkisson</w:t>
      </w:r>
      <w:proofErr w:type="spellEnd"/>
      <w:r w:rsidR="00BD316B" w:rsidRPr="00222972">
        <w:rPr>
          <w:rFonts w:ascii="Times New Roman" w:eastAsia="Times New Roman" w:hAnsi="Times New Roman" w:cs="Times New Roman"/>
          <w:sz w:val="28"/>
          <w:szCs w:val="28"/>
        </w:rPr>
        <w:t xml:space="preserve"> et al. 1963) and</w:t>
      </w:r>
      <w:r w:rsidR="00BD316B" w:rsidRPr="00222972">
        <w:rPr>
          <w:rFonts w:ascii="Times New Roman" w:hAnsi="Times New Roman" w:cs="Times New Roman"/>
          <w:sz w:val="28"/>
          <w:szCs w:val="28"/>
        </w:rPr>
        <w:t xml:space="preserve"> </w:t>
      </w:r>
      <w:r w:rsidR="00BD316B" w:rsidRPr="00874F09">
        <w:rPr>
          <w:rFonts w:ascii="Times New Roman" w:eastAsia="Times New Roman" w:hAnsi="Times New Roman" w:cs="Times New Roman"/>
          <w:i/>
          <w:iCs/>
          <w:sz w:val="28"/>
          <w:szCs w:val="28"/>
        </w:rPr>
        <w:t>C</w:t>
      </w:r>
      <w:r w:rsidR="00626A16" w:rsidRPr="00874F09">
        <w:rPr>
          <w:rFonts w:ascii="Times New Roman" w:eastAsia="Times New Roman" w:hAnsi="Times New Roman" w:cs="Times New Roman"/>
          <w:i/>
          <w:iCs/>
          <w:sz w:val="28"/>
          <w:szCs w:val="28"/>
        </w:rPr>
        <w:t>ulex</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pipens</w:t>
      </w:r>
      <w:proofErr w:type="spellEnd"/>
      <w:r w:rsidR="00BD316B" w:rsidRPr="00222972">
        <w:rPr>
          <w:rFonts w:ascii="Times New Roman" w:eastAsia="Times New Roman" w:hAnsi="Times New Roman" w:cs="Times New Roman"/>
          <w:iCs/>
          <w:sz w:val="28"/>
          <w:szCs w:val="28"/>
        </w:rPr>
        <w:t xml:space="preserve"> </w:t>
      </w:r>
      <w:r w:rsidR="00BD316B" w:rsidRPr="00222972">
        <w:rPr>
          <w:rFonts w:ascii="Times New Roman" w:eastAsia="Times New Roman" w:hAnsi="Times New Roman" w:cs="Times New Roman"/>
          <w:sz w:val="28"/>
          <w:szCs w:val="28"/>
        </w:rPr>
        <w:t xml:space="preserve">mosquitoes (Mitchell and </w:t>
      </w:r>
      <w:proofErr w:type="spellStart"/>
      <w:r w:rsidR="00BD316B" w:rsidRPr="00222972">
        <w:rPr>
          <w:rFonts w:ascii="Times New Roman" w:eastAsia="Times New Roman" w:hAnsi="Times New Roman" w:cs="Times New Roman"/>
          <w:sz w:val="28"/>
          <w:szCs w:val="28"/>
        </w:rPr>
        <w:t>Briegel</w:t>
      </w:r>
      <w:proofErr w:type="spellEnd"/>
      <w:r w:rsidR="00BD316B" w:rsidRPr="00222972">
        <w:rPr>
          <w:rFonts w:ascii="Times New Roman" w:eastAsia="Times New Roman" w:hAnsi="Times New Roman" w:cs="Times New Roman"/>
          <w:sz w:val="28"/>
          <w:szCs w:val="28"/>
        </w:rPr>
        <w:t xml:space="preserve"> 1989)</w:t>
      </w:r>
      <w:r w:rsidR="0085088B" w:rsidRPr="00222972">
        <w:rPr>
          <w:rFonts w:ascii="Times New Roman" w:eastAsia="Times New Roman" w:hAnsi="Times New Roman" w:cs="Times New Roman"/>
          <w:sz w:val="28"/>
          <w:szCs w:val="28"/>
        </w:rPr>
        <w:t>, among others</w:t>
      </w:r>
      <w:r w:rsidR="00626A16" w:rsidRPr="00222972">
        <w:rPr>
          <w:rFonts w:ascii="Times New Roman" w:eastAsia="Times New Roman" w:hAnsi="Times New Roman" w:cs="Times New Roman"/>
          <w:sz w:val="28"/>
          <w:szCs w:val="28"/>
        </w:rPr>
        <w:t>.</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E</w:t>
      </w:r>
      <w:r w:rsidR="00A75593" w:rsidRPr="00222972">
        <w:rPr>
          <w:rFonts w:ascii="Times New Roman" w:eastAsia="Times New Roman" w:hAnsi="Times New Roman" w:cs="Times New Roman"/>
          <w:sz w:val="28"/>
          <w:szCs w:val="28"/>
        </w:rPr>
        <w:t xml:space="preserve">nergy stores fuel </w:t>
      </w:r>
      <w:r w:rsidR="0085088B" w:rsidRPr="00222972">
        <w:rPr>
          <w:rFonts w:ascii="Times New Roman" w:eastAsia="Times New Roman" w:hAnsi="Times New Roman" w:cs="Times New Roman"/>
          <w:sz w:val="28"/>
          <w:szCs w:val="28"/>
        </w:rPr>
        <w:t xml:space="preserve">insect </w:t>
      </w:r>
      <w:r w:rsidR="00A75593" w:rsidRPr="00222972">
        <w:rPr>
          <w:rFonts w:ascii="Times New Roman" w:eastAsia="Times New Roman" w:hAnsi="Times New Roman" w:cs="Times New Roman"/>
          <w:sz w:val="28"/>
          <w:szCs w:val="28"/>
        </w:rPr>
        <w:t>metabolism during diapause</w:t>
      </w:r>
      <w:r w:rsidR="0085088B" w:rsidRPr="00222972">
        <w:rPr>
          <w:rFonts w:ascii="Times New Roman" w:eastAsia="Times New Roman" w:hAnsi="Times New Roman" w:cs="Times New Roman"/>
          <w:sz w:val="28"/>
          <w:szCs w:val="28"/>
        </w:rPr>
        <w:t>,</w:t>
      </w:r>
      <w:r w:rsidR="00A75593" w:rsidRPr="00222972">
        <w:rPr>
          <w:rFonts w:ascii="Times New Roman" w:eastAsia="Times New Roman" w:hAnsi="Times New Roman" w:cs="Times New Roman"/>
          <w:sz w:val="28"/>
          <w:szCs w:val="28"/>
        </w:rPr>
        <w:t xml:space="preserve"> and after diapause these stored resources are redirected to accomplish </w:t>
      </w:r>
      <w:r w:rsidR="0085088B" w:rsidRPr="00222972">
        <w:rPr>
          <w:rFonts w:ascii="Times New Roman" w:eastAsia="Times New Roman" w:hAnsi="Times New Roman" w:cs="Times New Roman"/>
          <w:sz w:val="28"/>
          <w:szCs w:val="28"/>
        </w:rPr>
        <w:t>post</w:t>
      </w:r>
      <w:r w:rsidR="00D462C5">
        <w:rPr>
          <w:rFonts w:ascii="Times New Roman" w:eastAsia="Times New Roman" w:hAnsi="Times New Roman" w:cs="Times New Roman"/>
          <w:sz w:val="28"/>
          <w:szCs w:val="28"/>
        </w:rPr>
        <w:t>-</w:t>
      </w:r>
      <w:r w:rsidR="0085088B" w:rsidRPr="00222972">
        <w:rPr>
          <w:rFonts w:ascii="Times New Roman" w:eastAsia="Times New Roman" w:hAnsi="Times New Roman" w:cs="Times New Roman"/>
          <w:sz w:val="28"/>
          <w:szCs w:val="28"/>
        </w:rPr>
        <w:t xml:space="preserve">diapause </w:t>
      </w:r>
      <w:r w:rsidR="00A75593" w:rsidRPr="00222972">
        <w:rPr>
          <w:rFonts w:ascii="Times New Roman" w:eastAsia="Times New Roman" w:hAnsi="Times New Roman" w:cs="Times New Roman"/>
          <w:sz w:val="28"/>
          <w:szCs w:val="28"/>
        </w:rPr>
        <w:t>functions</w:t>
      </w:r>
      <w:r w:rsidR="00E22DFB"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However</w:t>
      </w:r>
      <w:r w:rsidR="00834B51" w:rsidRPr="00222972">
        <w:rPr>
          <w:rFonts w:ascii="Times New Roman" w:eastAsia="Times New Roman" w:hAnsi="Times New Roman" w:cs="Times New Roman"/>
          <w:sz w:val="28"/>
          <w:szCs w:val="28"/>
        </w:rPr>
        <w:t>,</w:t>
      </w:r>
      <w:r w:rsidR="00A21862" w:rsidRPr="00222972">
        <w:rPr>
          <w:rFonts w:ascii="Times New Roman" w:eastAsia="Times New Roman" w:hAnsi="Times New Roman" w:cs="Times New Roman"/>
          <w:sz w:val="28"/>
          <w:szCs w:val="28"/>
        </w:rPr>
        <w:t xml:space="preserve"> metabolic activity for many insects is temperature dependent</w:t>
      </w:r>
      <w:r w:rsidR="00DF2717"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and</w:t>
      </w:r>
      <w:r w:rsidR="00620FE1" w:rsidRPr="00222972">
        <w:rPr>
          <w:rFonts w:ascii="Times New Roman" w:eastAsia="Times New Roman" w:hAnsi="Times New Roman" w:cs="Times New Roman"/>
          <w:sz w:val="28"/>
          <w:szCs w:val="28"/>
        </w:rPr>
        <w:t xml:space="preserve"> insects preparing for diapause in</w:t>
      </w:r>
      <w:r w:rsidR="002863BC" w:rsidRPr="00222972">
        <w:rPr>
          <w:rFonts w:ascii="Times New Roman" w:eastAsia="Times New Roman" w:hAnsi="Times New Roman" w:cs="Times New Roman"/>
          <w:sz w:val="28"/>
          <w:szCs w:val="28"/>
        </w:rPr>
        <w:t xml:space="preserve"> warmer</w:t>
      </w:r>
      <w:r w:rsidR="00DF2717" w:rsidRPr="00222972">
        <w:rPr>
          <w:rFonts w:ascii="Times New Roman" w:eastAsia="Times New Roman" w:hAnsi="Times New Roman" w:cs="Times New Roman"/>
          <w:sz w:val="28"/>
          <w:szCs w:val="28"/>
        </w:rPr>
        <w:t xml:space="preserve"> </w:t>
      </w:r>
      <w:r w:rsidR="00620FE1" w:rsidRPr="00222972">
        <w:rPr>
          <w:rFonts w:ascii="Times New Roman" w:eastAsia="Times New Roman" w:hAnsi="Times New Roman" w:cs="Times New Roman"/>
          <w:sz w:val="28"/>
          <w:szCs w:val="28"/>
        </w:rPr>
        <w:t xml:space="preserve">environments may </w:t>
      </w:r>
      <w:r w:rsidR="00A21862" w:rsidRPr="00222972">
        <w:rPr>
          <w:rFonts w:ascii="Times New Roman" w:eastAsia="Times New Roman" w:hAnsi="Times New Roman" w:cs="Times New Roman"/>
          <w:sz w:val="28"/>
          <w:szCs w:val="28"/>
        </w:rPr>
        <w:t>struggle to meet the</w:t>
      </w:r>
      <w:r w:rsidR="00620FE1"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 xml:space="preserve">energy demands of </w:t>
      </w:r>
      <w:r w:rsidR="00AB765C" w:rsidRPr="00222972">
        <w:rPr>
          <w:rFonts w:ascii="Times New Roman" w:eastAsia="Times New Roman" w:hAnsi="Times New Roman" w:cs="Times New Roman"/>
          <w:sz w:val="28"/>
          <w:szCs w:val="28"/>
        </w:rPr>
        <w:t>an</w:t>
      </w:r>
      <w:r w:rsidR="002863BC"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 xml:space="preserve">increased </w:t>
      </w:r>
      <w:r w:rsidR="002863BC" w:rsidRPr="00222972">
        <w:rPr>
          <w:rFonts w:ascii="Times New Roman" w:eastAsia="Times New Roman" w:hAnsi="Times New Roman" w:cs="Times New Roman"/>
          <w:sz w:val="28"/>
          <w:szCs w:val="28"/>
        </w:rPr>
        <w:t>metabolism</w:t>
      </w:r>
      <w:r w:rsidR="00AB765C" w:rsidRPr="00222972">
        <w:rPr>
          <w:rFonts w:ascii="Times New Roman" w:eastAsia="Times New Roman" w:hAnsi="Times New Roman" w:cs="Times New Roman"/>
          <w:sz w:val="28"/>
          <w:szCs w:val="28"/>
        </w:rPr>
        <w:t xml:space="preserve"> </w:t>
      </w:r>
      <w:ins w:id="1" w:author="Brown,James T" w:date="2019-01-24T09:25:00Z">
        <w:r w:rsidR="00994BD2">
          <w:rPr>
            <w:rFonts w:ascii="Times New Roman" w:eastAsia="Times New Roman" w:hAnsi="Times New Roman" w:cs="Times New Roman"/>
            <w:sz w:val="28"/>
            <w:szCs w:val="28"/>
          </w:rPr>
          <w:t>and</w:t>
        </w:r>
      </w:ins>
      <w:r w:rsidR="00AB765C" w:rsidRPr="00222972">
        <w:rPr>
          <w:rFonts w:ascii="Times New Roman" w:eastAsia="Times New Roman" w:hAnsi="Times New Roman" w:cs="Times New Roman"/>
          <w:sz w:val="28"/>
          <w:szCs w:val="28"/>
        </w:rPr>
        <w:t xml:space="preserve"> possibly divert </w:t>
      </w:r>
      <w:ins w:id="2" w:author="Brown,James T" w:date="2019-01-24T09:26:00Z">
        <w:r w:rsidR="00994BD2">
          <w:rPr>
            <w:rFonts w:ascii="Times New Roman" w:eastAsia="Times New Roman" w:hAnsi="Times New Roman" w:cs="Times New Roman"/>
            <w:sz w:val="28"/>
            <w:szCs w:val="28"/>
          </w:rPr>
          <w:t>resources</w:t>
        </w:r>
        <w:r w:rsidR="00994BD2" w:rsidRPr="00222972">
          <w:rPr>
            <w:rFonts w:ascii="Times New Roman" w:eastAsia="Times New Roman" w:hAnsi="Times New Roman" w:cs="Times New Roman"/>
            <w:sz w:val="28"/>
            <w:szCs w:val="28"/>
          </w:rPr>
          <w:t xml:space="preserve"> </w:t>
        </w:r>
      </w:ins>
      <w:r w:rsidR="00AB765C" w:rsidRPr="00222972">
        <w:rPr>
          <w:rFonts w:ascii="Times New Roman" w:eastAsia="Times New Roman" w:hAnsi="Times New Roman" w:cs="Times New Roman"/>
          <w:sz w:val="28"/>
          <w:szCs w:val="28"/>
        </w:rPr>
        <w:t xml:space="preserve">away from storage. </w:t>
      </w:r>
    </w:p>
    <w:p w14:paraId="08FAB19C" w14:textId="5AE9CF1C" w:rsidR="00C0420F" w:rsidRPr="00222972" w:rsidRDefault="0069115A"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entering diapause with</w:t>
      </w:r>
      <w:r w:rsidR="00AB765C" w:rsidRPr="00222972">
        <w:rPr>
          <w:rFonts w:ascii="Times New Roman" w:eastAsia="Times New Roman" w:hAnsi="Times New Roman" w:cs="Times New Roman"/>
          <w:sz w:val="28"/>
          <w:szCs w:val="28"/>
        </w:rPr>
        <w:t>out</w:t>
      </w:r>
      <w:r w:rsidRPr="00222972">
        <w:rPr>
          <w:rFonts w:ascii="Times New Roman" w:eastAsia="Times New Roman" w:hAnsi="Times New Roman" w:cs="Times New Roman"/>
          <w:sz w:val="28"/>
          <w:szCs w:val="28"/>
        </w:rPr>
        <w:t xml:space="preserve"> adequate nutrition stores </w:t>
      </w:r>
      <w:ins w:id="3" w:author="Brown,James T" w:date="2019-01-24T09:29:00Z">
        <w:r w:rsidR="008E190B">
          <w:rPr>
            <w:rFonts w:ascii="Times New Roman" w:eastAsia="Times New Roman" w:hAnsi="Times New Roman" w:cs="Times New Roman"/>
            <w:sz w:val="28"/>
            <w:szCs w:val="28"/>
          </w:rPr>
          <w:t xml:space="preserve">may exit diapause </w:t>
        </w:r>
      </w:ins>
      <w:r w:rsidRPr="00222972">
        <w:rPr>
          <w:rFonts w:ascii="Times New Roman" w:eastAsia="Times New Roman" w:hAnsi="Times New Roman" w:cs="Times New Roman"/>
          <w:sz w:val="28"/>
          <w:szCs w:val="28"/>
        </w:rPr>
        <w:t>before winter ends leaving them exposed</w:t>
      </w:r>
      <w:ins w:id="4" w:author="Brown,James T" w:date="2019-01-24T09:28:00Z">
        <w:r w:rsidR="008E190B">
          <w:rPr>
            <w:rFonts w:ascii="Times New Roman" w:eastAsia="Times New Roman" w:hAnsi="Times New Roman" w:cs="Times New Roman"/>
            <w:sz w:val="28"/>
            <w:szCs w:val="28"/>
          </w:rPr>
          <w:t xml:space="preserve"> </w:t>
        </w:r>
      </w:ins>
      <w:ins w:id="5" w:author="Dan Hahn" w:date="2019-01-25T10:12:00Z">
        <w:r w:rsidR="00C107F0">
          <w:rPr>
            <w:rFonts w:ascii="Times New Roman" w:eastAsia="Times New Roman" w:hAnsi="Times New Roman" w:cs="Times New Roman"/>
            <w:sz w:val="28"/>
            <w:szCs w:val="28"/>
          </w:rPr>
          <w:t xml:space="preserve">to </w:t>
        </w:r>
      </w:ins>
      <w:ins w:id="6" w:author="Brown,James T" w:date="2019-01-24T09:28:00Z">
        <w:r w:rsidR="008E190B">
          <w:rPr>
            <w:rFonts w:ascii="Times New Roman" w:eastAsia="Times New Roman" w:hAnsi="Times New Roman" w:cs="Times New Roman"/>
            <w:sz w:val="28"/>
            <w:szCs w:val="28"/>
          </w:rPr>
          <w:t xml:space="preserve">an unfavorable environment </w:t>
        </w:r>
      </w:ins>
      <w:r w:rsidR="00AB765C" w:rsidRPr="00222972">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w:t>
      </w:r>
      <w:ins w:id="7" w:author="Dan Hahn" w:date="2019-01-25T10:12:00Z">
        <w:r w:rsidR="00C107F0">
          <w:rPr>
            <w:rFonts w:ascii="Times New Roman" w:eastAsia="Times New Roman" w:hAnsi="Times New Roman" w:cs="Times New Roman"/>
            <w:sz w:val="28"/>
            <w:szCs w:val="28"/>
          </w:rPr>
          <w:t xml:space="preserve">thereby increasing </w:t>
        </w:r>
      </w:ins>
      <w:r w:rsidRPr="00222972">
        <w:rPr>
          <w:rFonts w:ascii="Times New Roman" w:eastAsia="Times New Roman" w:hAnsi="Times New Roman" w:cs="Times New Roman"/>
          <w:sz w:val="28"/>
          <w:szCs w:val="28"/>
        </w:rPr>
        <w:t xml:space="preserve">mortality. A study using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t>
      </w:r>
      <w:r w:rsidR="00AB765C" w:rsidRPr="00222972">
        <w:rPr>
          <w:rFonts w:ascii="Times New Roman" w:eastAsia="Times New Roman" w:hAnsi="Times New Roman" w:cs="Times New Roman"/>
          <w:sz w:val="28"/>
          <w:szCs w:val="28"/>
        </w:rPr>
        <w:t>While preparing for diapause, the diet of some l</w:t>
      </w:r>
      <w:r w:rsidRPr="00222972">
        <w:rPr>
          <w:rFonts w:ascii="Times New Roman" w:eastAsia="Times New Roman" w:hAnsi="Times New Roman" w:cs="Times New Roman"/>
          <w:sz w:val="28"/>
          <w:szCs w:val="28"/>
        </w:rPr>
        <w:t xml:space="preserve">arvae </w:t>
      </w:r>
      <w:r w:rsidR="00AB765C" w:rsidRPr="00222972">
        <w:rPr>
          <w:rFonts w:ascii="Times New Roman" w:eastAsia="Times New Roman" w:hAnsi="Times New Roman" w:cs="Times New Roman"/>
          <w:sz w:val="28"/>
          <w:szCs w:val="28"/>
        </w:rPr>
        <w:t xml:space="preserve">was </w:t>
      </w:r>
      <w:r w:rsidRPr="00222972">
        <w:rPr>
          <w:rFonts w:ascii="Times New Roman" w:eastAsia="Times New Roman" w:hAnsi="Times New Roman" w:cs="Times New Roman"/>
          <w:sz w:val="28"/>
          <w:szCs w:val="28"/>
        </w:rPr>
        <w:t>restricted</w:t>
      </w:r>
      <w:ins w:id="8" w:author="Dan Hahn" w:date="2019-01-25T10:12:00Z">
        <w:r w:rsidR="00C107F0">
          <w:rPr>
            <w:rFonts w:ascii="Times New Roman" w:eastAsia="Times New Roman" w:hAnsi="Times New Roman" w:cs="Times New Roman"/>
            <w:sz w:val="28"/>
            <w:szCs w:val="28"/>
          </w:rPr>
          <w:t xml:space="preserve">. </w:t>
        </w:r>
      </w:ins>
      <w:ins w:id="9" w:author="Dan Hahn" w:date="2019-01-25T10:13:00Z">
        <w:r w:rsidR="00C107F0">
          <w:rPr>
            <w:rFonts w:ascii="Times New Roman" w:eastAsia="Times New Roman" w:hAnsi="Times New Roman" w:cs="Times New Roman"/>
            <w:sz w:val="28"/>
            <w:szCs w:val="28"/>
          </w:rPr>
          <w:t>The</w:t>
        </w:r>
      </w:ins>
      <w:ins w:id="10" w:author="Dan Hahn" w:date="2019-01-25T10:12:00Z">
        <w:r w:rsidR="00C107F0">
          <w:rPr>
            <w:rFonts w:ascii="Times New Roman" w:eastAsia="Times New Roman" w:hAnsi="Times New Roman" w:cs="Times New Roman"/>
            <w:sz w:val="28"/>
            <w:szCs w:val="28"/>
          </w:rPr>
          <w:t xml:space="preserve"> </w:t>
        </w:r>
      </w:ins>
      <w:ins w:id="11" w:author="Dan Hahn" w:date="2019-01-25T10:13:00Z">
        <w:r w:rsidR="00C107F0">
          <w:rPr>
            <w:rFonts w:ascii="Times New Roman" w:eastAsia="Times New Roman" w:hAnsi="Times New Roman" w:cs="Times New Roman"/>
            <w:sz w:val="28"/>
            <w:szCs w:val="28"/>
          </w:rPr>
          <w:t>authors</w:t>
        </w:r>
      </w:ins>
      <w:r w:rsidR="00AB765C" w:rsidRPr="00222972">
        <w:rPr>
          <w:rFonts w:ascii="Times New Roman" w:eastAsia="Times New Roman" w:hAnsi="Times New Roman" w:cs="Times New Roman"/>
          <w:sz w:val="28"/>
          <w:szCs w:val="28"/>
        </w:rPr>
        <w:t xml:space="preserve"> found that when </w:t>
      </w:r>
      <w:r w:rsidR="00D462C5">
        <w:rPr>
          <w:rFonts w:ascii="Times New Roman" w:eastAsia="Times New Roman" w:hAnsi="Times New Roman" w:cs="Times New Roman"/>
          <w:sz w:val="28"/>
          <w:szCs w:val="28"/>
        </w:rPr>
        <w:t>diet was restricted</w:t>
      </w:r>
      <w:r w:rsidR="008B09AE"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larvae entered diapause with less mass and remained i</w:t>
      </w:r>
      <w:r w:rsidR="00D462C5">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sidR="00D462C5">
        <w:rPr>
          <w:rFonts w:ascii="Times New Roman" w:eastAsia="Times New Roman" w:hAnsi="Times New Roman" w:cs="Times New Roman"/>
          <w:sz w:val="28"/>
          <w:szCs w:val="28"/>
        </w:rPr>
        <w:t>given</w:t>
      </w:r>
      <w:r w:rsidR="00D462C5"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 xml:space="preserve">an unrestricted diet [44]. </w:t>
      </w:r>
      <w:r w:rsidR="00A85C18" w:rsidRPr="00222972">
        <w:rPr>
          <w:rFonts w:ascii="Times New Roman" w:eastAsia="Times New Roman" w:hAnsi="Times New Roman" w:cs="Times New Roman"/>
          <w:sz w:val="28"/>
          <w:szCs w:val="28"/>
        </w:rPr>
        <w:t xml:space="preserve">Insects </w:t>
      </w:r>
      <w:r w:rsidR="008B09AE" w:rsidRPr="00222972">
        <w:rPr>
          <w:rFonts w:ascii="Times New Roman" w:eastAsia="Times New Roman" w:hAnsi="Times New Roman" w:cs="Times New Roman"/>
          <w:sz w:val="28"/>
          <w:szCs w:val="28"/>
        </w:rPr>
        <w:t xml:space="preserve">that </w:t>
      </w:r>
      <w:r w:rsidR="00A85C18" w:rsidRPr="00222972">
        <w:rPr>
          <w:rFonts w:ascii="Times New Roman" w:eastAsia="Times New Roman" w:hAnsi="Times New Roman" w:cs="Times New Roman"/>
          <w:sz w:val="28"/>
          <w:szCs w:val="28"/>
        </w:rPr>
        <w:t>exit</w:t>
      </w:r>
      <w:r w:rsidR="008B09AE" w:rsidRPr="00222972">
        <w:rPr>
          <w:rFonts w:ascii="Times New Roman" w:eastAsia="Times New Roman" w:hAnsi="Times New Roman" w:cs="Times New Roman"/>
          <w:sz w:val="28"/>
          <w:szCs w:val="28"/>
        </w:rPr>
        <w:t xml:space="preserve"> diapause early could be exposed to stressful </w:t>
      </w:r>
      <w:ins w:id="12" w:author="Brown,James T" w:date="2019-01-24T09:28:00Z">
        <w:r w:rsidR="008E190B">
          <w:rPr>
            <w:rFonts w:ascii="Times New Roman" w:eastAsia="Times New Roman" w:hAnsi="Times New Roman" w:cs="Times New Roman"/>
            <w:sz w:val="28"/>
            <w:szCs w:val="28"/>
          </w:rPr>
          <w:t xml:space="preserve">low </w:t>
        </w:r>
      </w:ins>
      <w:r w:rsidR="008B09AE" w:rsidRPr="00222972">
        <w:rPr>
          <w:rFonts w:ascii="Times New Roman" w:eastAsia="Times New Roman" w:hAnsi="Times New Roman" w:cs="Times New Roman"/>
          <w:sz w:val="28"/>
          <w:szCs w:val="28"/>
        </w:rPr>
        <w:t xml:space="preserve">winter </w:t>
      </w:r>
      <w:ins w:id="13" w:author="Brown,James T" w:date="2019-01-24T09:28:00Z">
        <w:r w:rsidR="008E190B">
          <w:rPr>
            <w:rFonts w:ascii="Times New Roman" w:eastAsia="Times New Roman" w:hAnsi="Times New Roman" w:cs="Times New Roman"/>
            <w:sz w:val="28"/>
            <w:szCs w:val="28"/>
          </w:rPr>
          <w:t xml:space="preserve">temperatures </w:t>
        </w:r>
      </w:ins>
      <w:r w:rsidR="008B09AE" w:rsidRPr="00222972">
        <w:rPr>
          <w:rFonts w:ascii="Times New Roman" w:eastAsia="Times New Roman" w:hAnsi="Times New Roman" w:cs="Times New Roman"/>
          <w:sz w:val="28"/>
          <w:szCs w:val="28"/>
        </w:rPr>
        <w:t xml:space="preserve">or they may not </w:t>
      </w:r>
      <w:r w:rsidRPr="00222972">
        <w:rPr>
          <w:rFonts w:ascii="Times New Roman" w:eastAsia="Times New Roman" w:hAnsi="Times New Roman" w:cs="Times New Roman"/>
          <w:sz w:val="28"/>
          <w:szCs w:val="28"/>
        </w:rPr>
        <w:t xml:space="preserve">have enough </w:t>
      </w:r>
      <w:r w:rsidR="00A85C18" w:rsidRPr="00222972">
        <w:rPr>
          <w:rFonts w:ascii="Times New Roman" w:eastAsia="Times New Roman" w:hAnsi="Times New Roman" w:cs="Times New Roman"/>
          <w:sz w:val="28"/>
          <w:szCs w:val="28"/>
        </w:rPr>
        <w:t>stored nutrients</w:t>
      </w:r>
      <w:r w:rsidRPr="00222972">
        <w:rPr>
          <w:rFonts w:ascii="Times New Roman" w:eastAsia="Times New Roman" w:hAnsi="Times New Roman" w:cs="Times New Roman"/>
          <w:sz w:val="28"/>
          <w:szCs w:val="28"/>
        </w:rPr>
        <w:t xml:space="preserve"> and other metabolic substrates remaining to meet the anabolic requirements for </w:t>
      </w:r>
      <w:r w:rsidR="00D462C5">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r w:rsidR="00D462C5">
        <w:rPr>
          <w:rFonts w:ascii="Times New Roman" w:eastAsia="Times New Roman" w:hAnsi="Times New Roman" w:cs="Times New Roman"/>
          <w:sz w:val="28"/>
          <w:szCs w:val="28"/>
        </w:rPr>
        <w:t xml:space="preserve">other </w:t>
      </w:r>
      <w:r w:rsidRPr="00222972">
        <w:rPr>
          <w:rFonts w:ascii="Times New Roman" w:eastAsia="Times New Roman" w:hAnsi="Times New Roman" w:cs="Times New Roman"/>
          <w:sz w:val="28"/>
          <w:szCs w:val="28"/>
        </w:rPr>
        <w:t>post-diapause activities like reproduction [3, 4].</w:t>
      </w:r>
    </w:p>
    <w:p w14:paraId="472FF0EF" w14:textId="67A6D0AF" w:rsidR="005A57F8" w:rsidRPr="00222972" w:rsidRDefault="00834B51" w:rsidP="00D74AE7">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lastRenderedPageBreak/>
        <w:t>Climate change could</w:t>
      </w:r>
      <w:r w:rsidR="00F33C74" w:rsidRPr="00222972">
        <w:rPr>
          <w:rFonts w:ascii="Times New Roman" w:eastAsia="Times New Roman" w:hAnsi="Times New Roman" w:cs="Times New Roman"/>
          <w:sz w:val="28"/>
          <w:szCs w:val="28"/>
        </w:rPr>
        <w:t xml:space="preserve"> also</w:t>
      </w:r>
      <w:r w:rsidRPr="00222972">
        <w:rPr>
          <w:rFonts w:ascii="Times New Roman" w:eastAsia="Times New Roman" w:hAnsi="Times New Roman" w:cs="Times New Roman"/>
          <w:sz w:val="28"/>
          <w:szCs w:val="28"/>
        </w:rPr>
        <w:t xml:space="preserve"> decrease </w:t>
      </w:r>
      <w:r w:rsidR="00FE247C" w:rsidRPr="00222972">
        <w:rPr>
          <w:rFonts w:ascii="Times New Roman" w:eastAsia="Times New Roman" w:hAnsi="Times New Roman" w:cs="Times New Roman"/>
          <w:sz w:val="28"/>
          <w:szCs w:val="28"/>
        </w:rPr>
        <w:t xml:space="preserve">levels of stored </w:t>
      </w:r>
      <w:r w:rsidRPr="00222972">
        <w:rPr>
          <w:rFonts w:ascii="Times New Roman" w:eastAsia="Times New Roman" w:hAnsi="Times New Roman" w:cs="Times New Roman"/>
          <w:sz w:val="28"/>
          <w:szCs w:val="28"/>
        </w:rPr>
        <w:t xml:space="preserve">nutrition </w:t>
      </w:r>
      <w:ins w:id="14" w:author="Dan Hahn" w:date="2019-01-25T10:15:00Z">
        <w:r w:rsidR="00C107F0">
          <w:rPr>
            <w:rFonts w:ascii="Times New Roman" w:eastAsia="Times New Roman" w:hAnsi="Times New Roman" w:cs="Times New Roman"/>
            <w:sz w:val="28"/>
            <w:szCs w:val="28"/>
          </w:rPr>
          <w:t xml:space="preserve">in diapausing insects </w:t>
        </w:r>
      </w:ins>
      <w:r w:rsidR="00FE247C" w:rsidRPr="00222972">
        <w:rPr>
          <w:rFonts w:ascii="Times New Roman" w:eastAsia="Times New Roman" w:hAnsi="Times New Roman" w:cs="Times New Roman"/>
          <w:sz w:val="28"/>
          <w:szCs w:val="28"/>
        </w:rPr>
        <w:t>as warmer and more variable fall</w:t>
      </w:r>
      <w:r w:rsidR="0075622D"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 xml:space="preserve">and winter </w:t>
      </w:r>
      <w:r w:rsidR="0075622D" w:rsidRPr="00222972">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increase </w:t>
      </w:r>
      <w:r w:rsidR="00D462C5">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 xml:space="preserve">metabolic </w:t>
      </w:r>
      <w:commentRangeStart w:id="15"/>
      <w:commentRangeStart w:id="16"/>
      <w:r w:rsidRPr="00222972">
        <w:rPr>
          <w:rFonts w:ascii="Times New Roman" w:eastAsia="Times New Roman" w:hAnsi="Times New Roman" w:cs="Times New Roman"/>
          <w:sz w:val="28"/>
          <w:szCs w:val="28"/>
        </w:rPr>
        <w:t>activity</w:t>
      </w:r>
      <w:commentRangeEnd w:id="15"/>
      <w:r w:rsidR="00C107F0">
        <w:rPr>
          <w:rStyle w:val="CommentReference"/>
        </w:rPr>
        <w:commentReference w:id="15"/>
      </w:r>
      <w:commentRangeEnd w:id="16"/>
      <w:r w:rsidR="00B37631">
        <w:rPr>
          <w:rStyle w:val="CommentReference"/>
        </w:rPr>
        <w:commentReference w:id="16"/>
      </w:r>
      <w:r w:rsidR="0075622D" w:rsidRPr="00222972">
        <w:rPr>
          <w:rFonts w:ascii="Times New Roman" w:eastAsia="Times New Roman" w:hAnsi="Times New Roman" w:cs="Times New Roman"/>
          <w:sz w:val="28"/>
          <w:szCs w:val="28"/>
        </w:rPr>
        <w:t xml:space="preserve"> [31, 32, 33, 4]. </w:t>
      </w:r>
      <w:bookmarkStart w:id="17" w:name="_GoBack"/>
      <w:r w:rsidR="00DE7B60" w:rsidRPr="00743B45">
        <w:rPr>
          <w:rFonts w:ascii="Times New Roman" w:eastAsia="Times New Roman" w:hAnsi="Times New Roman" w:cs="Times New Roman"/>
          <w:color w:val="FF0000"/>
          <w:sz w:val="28"/>
          <w:szCs w:val="28"/>
        </w:rPr>
        <w:t>Thompson and Davis (1981) showed that insects</w:t>
      </w:r>
      <w:r w:rsidR="00296FB3" w:rsidRPr="00743B45">
        <w:rPr>
          <w:rFonts w:ascii="Times New Roman" w:eastAsia="Times New Roman" w:hAnsi="Times New Roman" w:cs="Times New Roman"/>
          <w:color w:val="FF0000"/>
          <w:sz w:val="28"/>
          <w:szCs w:val="28"/>
        </w:rPr>
        <w:t xml:space="preserve"> experiencing </w:t>
      </w:r>
      <w:r w:rsidR="00DE7B60" w:rsidRPr="00743B45">
        <w:rPr>
          <w:rFonts w:ascii="Times New Roman" w:eastAsia="Times New Roman" w:hAnsi="Times New Roman" w:cs="Times New Roman"/>
          <w:color w:val="FF0000"/>
          <w:sz w:val="28"/>
          <w:szCs w:val="28"/>
        </w:rPr>
        <w:t xml:space="preserve">warmer and more variable temperatures at the </w:t>
      </w:r>
      <w:commentRangeStart w:id="18"/>
      <w:r w:rsidR="00DE7B60" w:rsidRPr="00743B45">
        <w:rPr>
          <w:rFonts w:ascii="Times New Roman" w:eastAsia="Times New Roman" w:hAnsi="Times New Roman" w:cs="Times New Roman"/>
          <w:color w:val="FF0000"/>
          <w:sz w:val="28"/>
          <w:szCs w:val="28"/>
        </w:rPr>
        <w:t xml:space="preserve">beginning of diapause </w:t>
      </w:r>
      <w:bookmarkEnd w:id="17"/>
      <w:commentRangeEnd w:id="18"/>
      <w:r w:rsidR="003C1FFD" w:rsidRPr="004903BE">
        <w:rPr>
          <w:rStyle w:val="CommentReference"/>
          <w:color w:val="FF0000"/>
        </w:rPr>
        <w:commentReference w:id="18"/>
      </w:r>
      <w:r w:rsidR="009066D2" w:rsidRPr="004903BE">
        <w:rPr>
          <w:rFonts w:ascii="Times New Roman" w:eastAsia="Times New Roman" w:hAnsi="Times New Roman" w:cs="Times New Roman"/>
          <w:color w:val="FF0000"/>
          <w:sz w:val="28"/>
          <w:szCs w:val="28"/>
          <w:highlight w:val="yellow"/>
        </w:rPr>
        <w:t xml:space="preserve">accumulate </w:t>
      </w:r>
      <w:r w:rsidR="00626A16" w:rsidRPr="004903BE">
        <w:rPr>
          <w:rFonts w:ascii="Times New Roman" w:eastAsia="Times New Roman" w:hAnsi="Times New Roman" w:cs="Times New Roman"/>
          <w:color w:val="FF0000"/>
          <w:sz w:val="28"/>
          <w:szCs w:val="28"/>
          <w:highlight w:val="yellow"/>
        </w:rPr>
        <w:t>less</w:t>
      </w:r>
      <w:r w:rsidR="00626A16" w:rsidRPr="004903BE">
        <w:rPr>
          <w:rFonts w:ascii="Times New Roman" w:eastAsia="Times New Roman" w:hAnsi="Times New Roman" w:cs="Times New Roman"/>
          <w:color w:val="FF0000"/>
          <w:sz w:val="28"/>
          <w:szCs w:val="28"/>
        </w:rPr>
        <w:t xml:space="preserve"> </w:t>
      </w:r>
      <w:r w:rsidR="00874F09" w:rsidRPr="004903BE">
        <w:rPr>
          <w:rFonts w:ascii="Times New Roman" w:eastAsia="Times New Roman" w:hAnsi="Times New Roman" w:cs="Times New Roman"/>
          <w:color w:val="FF0000"/>
          <w:sz w:val="28"/>
          <w:szCs w:val="28"/>
        </w:rPr>
        <w:t xml:space="preserve">fat </w:t>
      </w:r>
      <w:r w:rsidR="00626A16" w:rsidRPr="004903BE">
        <w:rPr>
          <w:rFonts w:ascii="Times New Roman" w:eastAsia="Times New Roman" w:hAnsi="Times New Roman" w:cs="Times New Roman"/>
          <w:color w:val="FF0000"/>
          <w:sz w:val="28"/>
          <w:szCs w:val="28"/>
        </w:rPr>
        <w:t>before the onset of winter</w:t>
      </w:r>
      <w:r w:rsidR="00296FB3" w:rsidRPr="004903BE">
        <w:rPr>
          <w:rFonts w:ascii="Times New Roman" w:eastAsia="Times New Roman" w:hAnsi="Times New Roman" w:cs="Times New Roman"/>
          <w:color w:val="FF0000"/>
          <w:sz w:val="28"/>
          <w:szCs w:val="28"/>
        </w:rPr>
        <w:t xml:space="preserve"> [</w:t>
      </w:r>
      <w:commentRangeStart w:id="19"/>
      <w:commentRangeStart w:id="20"/>
      <w:r w:rsidR="00296FB3" w:rsidRPr="004903BE">
        <w:rPr>
          <w:rFonts w:ascii="Times New Roman" w:eastAsia="Times New Roman" w:hAnsi="Times New Roman" w:cs="Times New Roman"/>
          <w:color w:val="FF0000"/>
          <w:sz w:val="28"/>
          <w:szCs w:val="28"/>
        </w:rPr>
        <w:t>42</w:t>
      </w:r>
      <w:r w:rsidR="00300F5B" w:rsidRPr="004903BE">
        <w:rPr>
          <w:rFonts w:ascii="Times New Roman" w:eastAsia="Times New Roman" w:hAnsi="Times New Roman" w:cs="Times New Roman"/>
          <w:color w:val="FF0000"/>
          <w:sz w:val="28"/>
          <w:szCs w:val="28"/>
        </w:rPr>
        <w:t>,</w:t>
      </w:r>
      <w:r w:rsidR="009A7F4E" w:rsidRPr="004903BE">
        <w:rPr>
          <w:rFonts w:ascii="Times New Roman" w:eastAsia="Times New Roman" w:hAnsi="Times New Roman" w:cs="Times New Roman"/>
          <w:color w:val="FF0000"/>
          <w:sz w:val="28"/>
          <w:szCs w:val="28"/>
        </w:rPr>
        <w:t xml:space="preserve"> </w:t>
      </w:r>
      <w:r w:rsidR="00300F5B" w:rsidRPr="004903BE">
        <w:rPr>
          <w:rFonts w:ascii="Times New Roman" w:eastAsia="Times New Roman" w:hAnsi="Times New Roman" w:cs="Times New Roman"/>
          <w:color w:val="FF0000"/>
          <w:sz w:val="28"/>
          <w:szCs w:val="28"/>
        </w:rPr>
        <w:t>43</w:t>
      </w:r>
      <w:commentRangeEnd w:id="19"/>
      <w:r w:rsidR="003C1FFD" w:rsidRPr="004903BE">
        <w:rPr>
          <w:rStyle w:val="CommentReference"/>
          <w:color w:val="FF0000"/>
        </w:rPr>
        <w:commentReference w:id="19"/>
      </w:r>
      <w:commentRangeEnd w:id="20"/>
      <w:r w:rsidR="00B37631" w:rsidRPr="004903BE">
        <w:rPr>
          <w:rStyle w:val="CommentReference"/>
          <w:color w:val="FF0000"/>
        </w:rPr>
        <w:commentReference w:id="20"/>
      </w:r>
      <w:r w:rsidR="00296FB3" w:rsidRPr="004903BE">
        <w:rPr>
          <w:rFonts w:ascii="Times New Roman" w:eastAsia="Times New Roman" w:hAnsi="Times New Roman" w:cs="Times New Roman"/>
          <w:color w:val="FF0000"/>
          <w:sz w:val="28"/>
          <w:szCs w:val="28"/>
        </w:rPr>
        <w:t>]</w:t>
      </w:r>
      <w:r w:rsidR="00626A16" w:rsidRPr="004903BE">
        <w:rPr>
          <w:rFonts w:ascii="Times New Roman" w:eastAsia="Times New Roman" w:hAnsi="Times New Roman" w:cs="Times New Roman"/>
          <w:color w:val="FF0000"/>
          <w:sz w:val="28"/>
          <w:szCs w:val="28"/>
        </w:rPr>
        <w:t xml:space="preserve">. </w:t>
      </w:r>
      <w:r w:rsidR="00DE7B60" w:rsidRPr="00222972">
        <w:rPr>
          <w:rFonts w:ascii="Times New Roman" w:eastAsia="Times New Roman" w:hAnsi="Times New Roman" w:cs="Times New Roman"/>
          <w:sz w:val="28"/>
          <w:szCs w:val="28"/>
        </w:rPr>
        <w:t>These researchers</w:t>
      </w:r>
      <w:r w:rsidR="00D74AE7" w:rsidRPr="00222972">
        <w:rPr>
          <w:rFonts w:ascii="Times New Roman" w:eastAsia="Times New Roman" w:hAnsi="Times New Roman" w:cs="Times New Roman"/>
          <w:sz w:val="28"/>
          <w:szCs w:val="28"/>
        </w:rPr>
        <w:t xml:space="preserve"> </w:t>
      </w:r>
      <w:ins w:id="21" w:author="Brown,James T" w:date="2019-01-25T12:18:00Z">
        <w:r w:rsidR="00B00586">
          <w:rPr>
            <w:rFonts w:ascii="Times New Roman" w:eastAsia="Times New Roman" w:hAnsi="Times New Roman" w:cs="Times New Roman"/>
            <w:sz w:val="28"/>
            <w:szCs w:val="28"/>
          </w:rPr>
          <w:t>held</w:t>
        </w:r>
        <w:r w:rsidR="00B00586" w:rsidRPr="00222972">
          <w:rPr>
            <w:rFonts w:ascii="Times New Roman" w:eastAsia="Times New Roman" w:hAnsi="Times New Roman" w:cs="Times New Roman"/>
            <w:sz w:val="28"/>
            <w:szCs w:val="28"/>
          </w:rPr>
          <w:t xml:space="preserve"> </w:t>
        </w:r>
      </w:ins>
      <w:r w:rsidR="00A85C18" w:rsidRPr="00222972">
        <w:rPr>
          <w:rFonts w:ascii="Times New Roman" w:eastAsia="Times New Roman" w:hAnsi="Times New Roman" w:cs="Times New Roman"/>
          <w:sz w:val="28"/>
          <w:szCs w:val="28"/>
        </w:rPr>
        <w:t>diapausing</w:t>
      </w:r>
      <w:r w:rsidR="00ED0D29" w:rsidRPr="00222972">
        <w:rPr>
          <w:rFonts w:ascii="Times New Roman" w:eastAsia="Times New Roman" w:hAnsi="Times New Roman" w:cs="Times New Roman"/>
          <w:sz w:val="28"/>
          <w:szCs w:val="28"/>
        </w:rPr>
        <w:t xml:space="preserve"> </w:t>
      </w:r>
      <w:proofErr w:type="spellStart"/>
      <w:r w:rsidR="00D74AE7" w:rsidRPr="00874F09">
        <w:rPr>
          <w:rFonts w:ascii="Times New Roman" w:eastAsia="Times New Roman" w:hAnsi="Times New Roman" w:cs="Times New Roman"/>
          <w:i/>
          <w:sz w:val="28"/>
          <w:szCs w:val="28"/>
        </w:rPr>
        <w:t>Diatrea</w:t>
      </w:r>
      <w:proofErr w:type="spellEnd"/>
      <w:r w:rsidR="00D74AE7" w:rsidRPr="00874F09">
        <w:rPr>
          <w:rFonts w:ascii="Times New Roman" w:eastAsia="Times New Roman" w:hAnsi="Times New Roman" w:cs="Times New Roman"/>
          <w:i/>
          <w:sz w:val="28"/>
          <w:szCs w:val="28"/>
        </w:rPr>
        <w:t xml:space="preserve"> </w:t>
      </w:r>
      <w:proofErr w:type="spellStart"/>
      <w:r w:rsidR="00D74AE7" w:rsidRPr="00874F09">
        <w:rPr>
          <w:rFonts w:ascii="Times New Roman" w:eastAsia="Times New Roman" w:hAnsi="Times New Roman" w:cs="Times New Roman"/>
          <w:i/>
          <w:sz w:val="28"/>
          <w:szCs w:val="28"/>
        </w:rPr>
        <w:t>grandiosella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Dyar</w:t>
      </w:r>
      <w:proofErr w:type="spellEnd"/>
      <w:r w:rsidR="00C20EB8" w:rsidRPr="00222972">
        <w:rPr>
          <w:rFonts w:ascii="Times New Roman" w:eastAsia="Times New Roman" w:hAnsi="Times New Roman" w:cs="Times New Roman"/>
          <w:sz w:val="28"/>
          <w:szCs w:val="28"/>
        </w:rPr>
        <w:t xml:space="preserve"> moths</w:t>
      </w:r>
      <w:r w:rsidR="00ED0D29" w:rsidRPr="00222972">
        <w:rPr>
          <w:rFonts w:ascii="Times New Roman" w:eastAsia="Times New Roman" w:hAnsi="Times New Roman" w:cs="Times New Roman"/>
          <w:sz w:val="28"/>
          <w:szCs w:val="28"/>
        </w:rPr>
        <w:t xml:space="preserve"> in</w:t>
      </w:r>
      <w:r w:rsidR="00DE7B60" w:rsidRPr="00222972">
        <w:rPr>
          <w:rFonts w:ascii="Times New Roman" w:eastAsia="Times New Roman" w:hAnsi="Times New Roman" w:cs="Times New Roman"/>
          <w:sz w:val="28"/>
          <w:szCs w:val="28"/>
        </w:rPr>
        <w:t xml:space="preserve"> </w:t>
      </w:r>
      <w:r w:rsidR="00F0294C" w:rsidRPr="00222972">
        <w:rPr>
          <w:rFonts w:ascii="Times New Roman" w:eastAsia="Times New Roman" w:hAnsi="Times New Roman" w:cs="Times New Roman"/>
          <w:sz w:val="28"/>
          <w:szCs w:val="28"/>
        </w:rPr>
        <w:t>warm</w:t>
      </w:r>
      <w:r w:rsidR="00DE7B60" w:rsidRPr="00222972">
        <w:rPr>
          <w:rFonts w:ascii="Times New Roman" w:eastAsia="Times New Roman" w:hAnsi="Times New Roman" w:cs="Times New Roman"/>
          <w:sz w:val="28"/>
          <w:szCs w:val="28"/>
        </w:rPr>
        <w:t xml:space="preserve"> temperatures</w:t>
      </w:r>
      <w:r w:rsidR="00ED0D29" w:rsidRPr="00222972">
        <w:rPr>
          <w:rFonts w:ascii="Times New Roman" w:eastAsia="Times New Roman" w:hAnsi="Times New Roman" w:cs="Times New Roman"/>
          <w:sz w:val="28"/>
          <w:szCs w:val="28"/>
        </w:rPr>
        <w:t xml:space="preserve"> </w:t>
      </w:r>
      <w:r w:rsidR="00C20EB8" w:rsidRPr="00222972">
        <w:rPr>
          <w:rFonts w:ascii="Times New Roman" w:eastAsia="Times New Roman" w:hAnsi="Times New Roman" w:cs="Times New Roman"/>
          <w:sz w:val="28"/>
          <w:szCs w:val="28"/>
        </w:rPr>
        <w:t xml:space="preserve">and compared </w:t>
      </w:r>
      <w:commentRangeStart w:id="22"/>
      <w:r w:rsidR="00C20EB8" w:rsidRPr="00222972">
        <w:rPr>
          <w:rFonts w:ascii="Times New Roman" w:eastAsia="Times New Roman" w:hAnsi="Times New Roman" w:cs="Times New Roman"/>
          <w:sz w:val="28"/>
          <w:szCs w:val="28"/>
        </w:rPr>
        <w:t xml:space="preserve">lipid mass </w:t>
      </w:r>
      <w:r w:rsidR="00ED0D29" w:rsidRPr="00222972">
        <w:rPr>
          <w:rFonts w:ascii="Times New Roman" w:eastAsia="Times New Roman" w:hAnsi="Times New Roman" w:cs="Times New Roman"/>
          <w:sz w:val="28"/>
          <w:szCs w:val="28"/>
        </w:rPr>
        <w:t xml:space="preserve">to moths diapausing </w:t>
      </w:r>
      <w:commentRangeEnd w:id="22"/>
      <w:r w:rsidR="003C1FFD">
        <w:rPr>
          <w:rStyle w:val="CommentReference"/>
        </w:rPr>
        <w:commentReference w:id="22"/>
      </w:r>
      <w:r w:rsidR="00ED0D29" w:rsidRPr="00222972">
        <w:rPr>
          <w:rFonts w:ascii="Times New Roman" w:eastAsia="Times New Roman" w:hAnsi="Times New Roman" w:cs="Times New Roman"/>
          <w:sz w:val="28"/>
          <w:szCs w:val="28"/>
        </w:rPr>
        <w:t xml:space="preserve">in </w:t>
      </w:r>
      <w:r w:rsidR="00A85C18" w:rsidRPr="00222972">
        <w:rPr>
          <w:rFonts w:ascii="Times New Roman" w:eastAsia="Times New Roman" w:hAnsi="Times New Roman" w:cs="Times New Roman"/>
          <w:sz w:val="28"/>
          <w:szCs w:val="28"/>
        </w:rPr>
        <w:t>cool</w:t>
      </w:r>
      <w:r w:rsidR="00ED0D29" w:rsidRPr="00222972">
        <w:rPr>
          <w:rFonts w:ascii="Times New Roman" w:eastAsia="Times New Roman" w:hAnsi="Times New Roman" w:cs="Times New Roman"/>
          <w:sz w:val="28"/>
          <w:szCs w:val="28"/>
        </w:rPr>
        <w:t xml:space="preserve"> temperatures</w:t>
      </w:r>
      <w:r w:rsidR="00C20EB8"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The m</w:t>
      </w:r>
      <w:r w:rsidR="00C20EB8" w:rsidRPr="00222972">
        <w:rPr>
          <w:rFonts w:ascii="Times New Roman" w:eastAsia="Times New Roman" w:hAnsi="Times New Roman" w:cs="Times New Roman"/>
          <w:sz w:val="28"/>
          <w:szCs w:val="28"/>
        </w:rPr>
        <w:t xml:space="preserve">oths that </w:t>
      </w:r>
      <w:r w:rsidR="00D74AE7" w:rsidRPr="00222972">
        <w:rPr>
          <w:rFonts w:ascii="Times New Roman" w:eastAsia="Times New Roman" w:hAnsi="Times New Roman" w:cs="Times New Roman"/>
          <w:sz w:val="28"/>
          <w:szCs w:val="28"/>
        </w:rPr>
        <w:t xml:space="preserve">were exposed to </w:t>
      </w:r>
      <w:r w:rsidR="00C20EB8" w:rsidRPr="00222972">
        <w:rPr>
          <w:rFonts w:ascii="Times New Roman" w:eastAsia="Times New Roman" w:hAnsi="Times New Roman" w:cs="Times New Roman"/>
          <w:sz w:val="28"/>
          <w:szCs w:val="28"/>
        </w:rPr>
        <w:t xml:space="preserve">the </w:t>
      </w:r>
      <w:r w:rsidR="00D74AE7" w:rsidRPr="00222972">
        <w:rPr>
          <w:rFonts w:ascii="Times New Roman" w:eastAsia="Times New Roman" w:hAnsi="Times New Roman" w:cs="Times New Roman"/>
          <w:sz w:val="28"/>
          <w:szCs w:val="28"/>
        </w:rPr>
        <w:t xml:space="preserve">warmer temperatures </w:t>
      </w:r>
      <w:ins w:id="23" w:author="Dan Hahn" w:date="2019-01-25T10:22:00Z">
        <w:r w:rsidR="003C1FFD">
          <w:rPr>
            <w:rFonts w:ascii="Times New Roman" w:eastAsia="Times New Roman" w:hAnsi="Times New Roman" w:cs="Times New Roman"/>
            <w:sz w:val="28"/>
            <w:szCs w:val="28"/>
          </w:rPr>
          <w:t xml:space="preserve">also </w:t>
        </w:r>
      </w:ins>
      <w:r w:rsidR="00C20EB8" w:rsidRPr="00222972">
        <w:rPr>
          <w:rFonts w:ascii="Times New Roman" w:eastAsia="Times New Roman" w:hAnsi="Times New Roman" w:cs="Times New Roman"/>
          <w:sz w:val="28"/>
          <w:szCs w:val="28"/>
        </w:rPr>
        <w:t xml:space="preserve">demonstrated a </w:t>
      </w:r>
      <w:r w:rsidR="00D74AE7" w:rsidRPr="00222972">
        <w:rPr>
          <w:rFonts w:ascii="Times New Roman" w:eastAsia="Times New Roman" w:hAnsi="Times New Roman" w:cs="Times New Roman"/>
          <w:sz w:val="28"/>
          <w:szCs w:val="28"/>
        </w:rPr>
        <w:t xml:space="preserve">significant </w:t>
      </w:r>
      <w:r w:rsidR="00C20EB8" w:rsidRPr="00222972">
        <w:rPr>
          <w:rFonts w:ascii="Times New Roman" w:eastAsia="Times New Roman" w:hAnsi="Times New Roman" w:cs="Times New Roman"/>
          <w:sz w:val="28"/>
          <w:szCs w:val="28"/>
        </w:rPr>
        <w:t>decrease in</w:t>
      </w:r>
      <w:r w:rsidR="00D74AE7" w:rsidRPr="00222972">
        <w:rPr>
          <w:rFonts w:ascii="Times New Roman" w:eastAsia="Times New Roman" w:hAnsi="Times New Roman" w:cs="Times New Roman"/>
          <w:sz w:val="28"/>
          <w:szCs w:val="28"/>
        </w:rPr>
        <w:t xml:space="preserve"> lipid stores at the end of diapause</w:t>
      </w:r>
      <w:r w:rsidR="00C20EB8" w:rsidRPr="00222972">
        <w:rPr>
          <w:rFonts w:ascii="Times New Roman" w:eastAsia="Times New Roman" w:hAnsi="Times New Roman" w:cs="Times New Roman"/>
          <w:sz w:val="28"/>
          <w:szCs w:val="28"/>
        </w:rPr>
        <w:t xml:space="preserve"> compared to moths in cooler conditions [</w:t>
      </w:r>
      <w:commentRangeStart w:id="24"/>
      <w:r w:rsidR="00C20EB8" w:rsidRPr="00222972">
        <w:rPr>
          <w:rFonts w:ascii="Times New Roman" w:eastAsia="Times New Roman" w:hAnsi="Times New Roman" w:cs="Times New Roman"/>
          <w:sz w:val="28"/>
          <w:szCs w:val="28"/>
        </w:rPr>
        <w:t>Thompson and Davis</w:t>
      </w:r>
      <w:r w:rsidR="00DE7B60" w:rsidRPr="00222972">
        <w:rPr>
          <w:rFonts w:ascii="Times New Roman" w:eastAsia="Times New Roman" w:hAnsi="Times New Roman" w:cs="Times New Roman"/>
          <w:sz w:val="28"/>
          <w:szCs w:val="28"/>
        </w:rPr>
        <w:t xml:space="preserve"> 1981</w:t>
      </w:r>
      <w:commentRangeEnd w:id="24"/>
      <w:r w:rsidR="00C107F0">
        <w:rPr>
          <w:rStyle w:val="CommentReference"/>
        </w:rPr>
        <w:commentReference w:id="24"/>
      </w:r>
      <w:r w:rsidR="00C20EB8" w:rsidRPr="00222972">
        <w:rPr>
          <w:rFonts w:ascii="Times New Roman" w:eastAsia="Times New Roman" w:hAnsi="Times New Roman" w:cs="Times New Roman"/>
          <w:sz w:val="28"/>
          <w:szCs w:val="28"/>
        </w:rPr>
        <w:t>]</w:t>
      </w:r>
      <w:r w:rsidR="00D74AE7" w:rsidRPr="00222972">
        <w:rPr>
          <w:rFonts w:ascii="Times New Roman" w:eastAsia="Times New Roman" w:hAnsi="Times New Roman" w:cs="Times New Roman"/>
          <w:sz w:val="28"/>
          <w:szCs w:val="28"/>
        </w:rPr>
        <w:t>.</w:t>
      </w:r>
    </w:p>
    <w:p w14:paraId="19688F7E" w14:textId="02BDE613" w:rsidR="00BD316B" w:rsidRPr="00222972" w:rsidRDefault="008823FA" w:rsidP="00C6257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C95F18" w:rsidRPr="00222972">
        <w:rPr>
          <w:rFonts w:ascii="Times New Roman" w:eastAsia="Times New Roman" w:hAnsi="Times New Roman" w:cs="Times New Roman"/>
          <w:sz w:val="28"/>
          <w:szCs w:val="28"/>
        </w:rPr>
        <w:t xml:space="preserve">armer temperatures </w:t>
      </w:r>
      <w:r w:rsidR="008F7D17" w:rsidRPr="00222972">
        <w:rPr>
          <w:rFonts w:ascii="Times New Roman" w:eastAsia="Times New Roman" w:hAnsi="Times New Roman" w:cs="Times New Roman"/>
          <w:sz w:val="28"/>
          <w:szCs w:val="28"/>
        </w:rPr>
        <w:t>during diapause preparation</w:t>
      </w:r>
      <w:r w:rsidR="00C95F18" w:rsidRPr="00222972">
        <w:rPr>
          <w:rFonts w:ascii="Times New Roman" w:eastAsia="Times New Roman" w:hAnsi="Times New Roman" w:cs="Times New Roman"/>
          <w:sz w:val="28"/>
          <w:szCs w:val="28"/>
        </w:rPr>
        <w:t xml:space="preserve"> could</w:t>
      </w:r>
      <w:r w:rsidR="00A502C5" w:rsidRPr="00222972">
        <w:rPr>
          <w:rFonts w:ascii="Times New Roman" w:eastAsia="Times New Roman" w:hAnsi="Times New Roman" w:cs="Times New Roman"/>
          <w:sz w:val="28"/>
          <w:szCs w:val="28"/>
        </w:rPr>
        <w:t xml:space="preserve"> increase metabolic rates</w:t>
      </w:r>
      <w:r w:rsidR="00106135" w:rsidRPr="00222972">
        <w:rPr>
          <w:rFonts w:ascii="Times New Roman" w:eastAsia="Times New Roman" w:hAnsi="Times New Roman" w:cs="Times New Roman"/>
          <w:sz w:val="28"/>
          <w:szCs w:val="28"/>
        </w:rPr>
        <w:t xml:space="preserve"> and could redirect</w:t>
      </w:r>
      <w:r w:rsidR="00A502C5" w:rsidRPr="00222972">
        <w:rPr>
          <w:rFonts w:ascii="Times New Roman" w:eastAsia="Times New Roman" w:hAnsi="Times New Roman" w:cs="Times New Roman"/>
          <w:sz w:val="28"/>
          <w:szCs w:val="28"/>
        </w:rPr>
        <w:t xml:space="preserve"> resources away from nutrient storage</w:t>
      </w:r>
      <w:r w:rsidR="00106135" w:rsidRPr="00222972">
        <w:rPr>
          <w:rFonts w:ascii="Times New Roman" w:eastAsia="Times New Roman" w:hAnsi="Times New Roman" w:cs="Times New Roman"/>
          <w:sz w:val="28"/>
          <w:szCs w:val="28"/>
        </w:rPr>
        <w:t>. Being unable to build</w:t>
      </w:r>
      <w:r w:rsidR="00A502C5" w:rsidRPr="00222972">
        <w:rPr>
          <w:rFonts w:ascii="Times New Roman" w:eastAsia="Times New Roman" w:hAnsi="Times New Roman" w:cs="Times New Roman"/>
          <w:sz w:val="28"/>
          <w:szCs w:val="28"/>
        </w:rPr>
        <w:t xml:space="preserve"> up</w:t>
      </w:r>
      <w:r w:rsidRPr="00222972">
        <w:rPr>
          <w:rFonts w:ascii="Times New Roman" w:eastAsia="Times New Roman" w:hAnsi="Times New Roman" w:cs="Times New Roman"/>
          <w:sz w:val="28"/>
          <w:szCs w:val="28"/>
        </w:rPr>
        <w:t xml:space="preserve"> enough </w:t>
      </w:r>
      <w:r w:rsidR="00A502C5" w:rsidRPr="00222972">
        <w:rPr>
          <w:rFonts w:ascii="Times New Roman" w:eastAsia="Times New Roman" w:hAnsi="Times New Roman" w:cs="Times New Roman"/>
          <w:sz w:val="28"/>
          <w:szCs w:val="28"/>
        </w:rPr>
        <w:t xml:space="preserve">stored </w:t>
      </w:r>
      <w:r w:rsidRPr="00222972">
        <w:rPr>
          <w:rFonts w:ascii="Times New Roman" w:eastAsia="Times New Roman" w:hAnsi="Times New Roman" w:cs="Times New Roman"/>
          <w:sz w:val="28"/>
          <w:szCs w:val="28"/>
        </w:rPr>
        <w:t>energy</w:t>
      </w:r>
      <w:r w:rsidR="008F7D17" w:rsidRPr="00222972">
        <w:rPr>
          <w:rFonts w:ascii="Times New Roman" w:eastAsia="Times New Roman" w:hAnsi="Times New Roman" w:cs="Times New Roman"/>
          <w:sz w:val="28"/>
          <w:szCs w:val="28"/>
        </w:rPr>
        <w:t xml:space="preserve"> before the onset of diapause</w:t>
      </w:r>
      <w:r w:rsidR="00106135" w:rsidRPr="00222972">
        <w:rPr>
          <w:rFonts w:ascii="Times New Roman" w:eastAsia="Times New Roman" w:hAnsi="Times New Roman" w:cs="Times New Roman"/>
          <w:sz w:val="28"/>
          <w:szCs w:val="28"/>
        </w:rPr>
        <w:t xml:space="preserve"> could</w:t>
      </w:r>
      <w:r w:rsidR="00022294" w:rsidRPr="00222972">
        <w:rPr>
          <w:rFonts w:ascii="Times New Roman" w:eastAsia="Times New Roman" w:hAnsi="Times New Roman" w:cs="Times New Roman"/>
          <w:sz w:val="28"/>
          <w:szCs w:val="28"/>
        </w:rPr>
        <w:t xml:space="preserve"> </w:t>
      </w:r>
      <w:r w:rsidR="00106135" w:rsidRPr="00222972">
        <w:rPr>
          <w:rFonts w:ascii="Times New Roman" w:eastAsia="Times New Roman" w:hAnsi="Times New Roman" w:cs="Times New Roman"/>
          <w:sz w:val="28"/>
          <w:szCs w:val="28"/>
        </w:rPr>
        <w:t>limit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 xml:space="preserve">an </w:t>
      </w:r>
      <w:ins w:id="25" w:author="Dan Hahn" w:date="2019-01-25T10:23:00Z">
        <w:r w:rsidR="003E5BD0">
          <w:rPr>
            <w:rFonts w:ascii="Times New Roman" w:eastAsia="Times New Roman" w:hAnsi="Times New Roman" w:cs="Times New Roman"/>
            <w:sz w:val="28"/>
            <w:szCs w:val="28"/>
          </w:rPr>
          <w:t>insect’s</w:t>
        </w:r>
      </w:ins>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ability to enter diapause before the onset of winter</w:t>
      </w:r>
      <w:r w:rsidR="008F7D17" w:rsidRPr="00222972">
        <w:rPr>
          <w:rFonts w:ascii="Times New Roman" w:eastAsia="Times New Roman" w:hAnsi="Times New Roman" w:cs="Times New Roman"/>
          <w:sz w:val="28"/>
          <w:szCs w:val="28"/>
        </w:rPr>
        <w:t>.</w:t>
      </w:r>
      <w:r w:rsidR="00B31ACD" w:rsidRPr="00222972">
        <w:rPr>
          <w:rFonts w:ascii="Times New Roman" w:eastAsia="Times New Roman" w:hAnsi="Times New Roman" w:cs="Times New Roman"/>
          <w:sz w:val="28"/>
          <w:szCs w:val="28"/>
        </w:rPr>
        <w:t xml:space="preserve"> Similarly, warmer </w:t>
      </w:r>
      <w:r w:rsidRPr="00222972">
        <w:rPr>
          <w:rFonts w:ascii="Times New Roman" w:eastAsia="Times New Roman" w:hAnsi="Times New Roman" w:cs="Times New Roman"/>
          <w:sz w:val="28"/>
          <w:szCs w:val="28"/>
        </w:rPr>
        <w:t xml:space="preserve">winter </w:t>
      </w:r>
      <w:r w:rsidR="00B31ACD" w:rsidRPr="00222972">
        <w:rPr>
          <w:rFonts w:ascii="Times New Roman" w:eastAsia="Times New Roman" w:hAnsi="Times New Roman" w:cs="Times New Roman"/>
          <w:sz w:val="28"/>
          <w:szCs w:val="28"/>
        </w:rPr>
        <w:t xml:space="preserve">temperatures could </w:t>
      </w:r>
      <w:r w:rsidR="00106135" w:rsidRPr="00222972">
        <w:rPr>
          <w:rFonts w:ascii="Times New Roman" w:eastAsia="Times New Roman" w:hAnsi="Times New Roman" w:cs="Times New Roman"/>
          <w:sz w:val="28"/>
          <w:szCs w:val="28"/>
        </w:rPr>
        <w:t xml:space="preserve">also </w:t>
      </w:r>
      <w:r w:rsidR="00ED0D29" w:rsidRPr="00222972">
        <w:rPr>
          <w:rFonts w:ascii="Times New Roman" w:eastAsia="Times New Roman" w:hAnsi="Times New Roman" w:cs="Times New Roman"/>
          <w:sz w:val="28"/>
          <w:szCs w:val="28"/>
        </w:rPr>
        <w:t>increase the metabolism o</w:t>
      </w:r>
      <w:r w:rsidR="006E2007" w:rsidRPr="00222972">
        <w:rPr>
          <w:rFonts w:ascii="Times New Roman" w:eastAsia="Times New Roman" w:hAnsi="Times New Roman" w:cs="Times New Roman"/>
          <w:sz w:val="28"/>
          <w:szCs w:val="28"/>
        </w:rPr>
        <w:t>f diapausing insects</w:t>
      </w:r>
      <w:r w:rsidR="00106135" w:rsidRPr="00222972">
        <w:rPr>
          <w:rFonts w:ascii="Times New Roman" w:eastAsia="Times New Roman" w:hAnsi="Times New Roman" w:cs="Times New Roman"/>
          <w:sz w:val="28"/>
          <w:szCs w:val="28"/>
        </w:rPr>
        <w:t>,</w:t>
      </w:r>
      <w:r w:rsidR="006E2007" w:rsidRPr="00222972">
        <w:rPr>
          <w:rFonts w:ascii="Times New Roman" w:eastAsia="Times New Roman" w:hAnsi="Times New Roman" w:cs="Times New Roman"/>
          <w:sz w:val="28"/>
          <w:szCs w:val="28"/>
        </w:rPr>
        <w:t xml:space="preserve"> caus</w:t>
      </w:r>
      <w:r w:rsidR="00106135" w:rsidRPr="00222972">
        <w:rPr>
          <w:rFonts w:ascii="Times New Roman" w:eastAsia="Times New Roman" w:hAnsi="Times New Roman" w:cs="Times New Roman"/>
          <w:sz w:val="28"/>
          <w:szCs w:val="28"/>
        </w:rPr>
        <w:t>ing</w:t>
      </w:r>
      <w:r w:rsidR="006E2007" w:rsidRPr="00222972">
        <w:rPr>
          <w:rFonts w:ascii="Times New Roman" w:eastAsia="Times New Roman" w:hAnsi="Times New Roman" w:cs="Times New Roman"/>
          <w:sz w:val="28"/>
          <w:szCs w:val="28"/>
        </w:rPr>
        <w:t xml:space="preserve"> them to </w:t>
      </w:r>
      <w:r w:rsidRPr="00222972">
        <w:rPr>
          <w:rFonts w:ascii="Times New Roman" w:eastAsia="Times New Roman" w:hAnsi="Times New Roman" w:cs="Times New Roman"/>
          <w:sz w:val="28"/>
          <w:szCs w:val="28"/>
        </w:rPr>
        <w:t>deplete</w:t>
      </w:r>
      <w:r w:rsidR="00B31ACD" w:rsidRPr="00222972">
        <w:rPr>
          <w:rFonts w:ascii="Times New Roman" w:eastAsia="Times New Roman" w:hAnsi="Times New Roman" w:cs="Times New Roman"/>
          <w:sz w:val="28"/>
          <w:szCs w:val="28"/>
        </w:rPr>
        <w:t xml:space="preserve"> stored energy </w:t>
      </w:r>
      <w:r w:rsidRPr="00222972">
        <w:rPr>
          <w:rFonts w:ascii="Times New Roman" w:eastAsia="Times New Roman" w:hAnsi="Times New Roman" w:cs="Times New Roman"/>
          <w:sz w:val="28"/>
          <w:szCs w:val="28"/>
        </w:rPr>
        <w:t>before environment</w:t>
      </w:r>
      <w:r w:rsidR="008F7D17" w:rsidRPr="00222972">
        <w:rPr>
          <w:rFonts w:ascii="Times New Roman" w:eastAsia="Times New Roman" w:hAnsi="Times New Roman" w:cs="Times New Roman"/>
          <w:sz w:val="28"/>
          <w:szCs w:val="28"/>
        </w:rPr>
        <w:t>al</w:t>
      </w:r>
      <w:r w:rsidRPr="00222972">
        <w:rPr>
          <w:rFonts w:ascii="Times New Roman" w:eastAsia="Times New Roman" w:hAnsi="Times New Roman" w:cs="Times New Roman"/>
          <w:sz w:val="28"/>
          <w:szCs w:val="28"/>
        </w:rPr>
        <w:t xml:space="preserve"> </w:t>
      </w:r>
      <w:r w:rsidR="008F7D17" w:rsidRPr="00222972">
        <w:rPr>
          <w:rFonts w:ascii="Times New Roman" w:eastAsia="Times New Roman" w:hAnsi="Times New Roman" w:cs="Times New Roman"/>
          <w:sz w:val="28"/>
          <w:szCs w:val="28"/>
        </w:rPr>
        <w:t xml:space="preserve">conditions </w:t>
      </w:r>
      <w:r w:rsidRPr="00222972">
        <w:rPr>
          <w:rFonts w:ascii="Times New Roman" w:eastAsia="Times New Roman" w:hAnsi="Times New Roman" w:cs="Times New Roman"/>
          <w:sz w:val="28"/>
          <w:szCs w:val="28"/>
        </w:rPr>
        <w:t>become</w:t>
      </w:r>
      <w:r w:rsidR="008F7D17"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favorable</w:t>
      </w:r>
      <w:r w:rsidR="00D462C5">
        <w:rPr>
          <w:rFonts w:ascii="Times New Roman" w:eastAsia="Times New Roman" w:hAnsi="Times New Roman" w:cs="Times New Roman"/>
          <w:sz w:val="28"/>
          <w:szCs w:val="28"/>
        </w:rPr>
        <w:t xml:space="preserve"> for development the next spring</w:t>
      </w:r>
      <w:r w:rsidR="00106135" w:rsidRPr="00222972">
        <w:rPr>
          <w:rFonts w:ascii="Times New Roman" w:eastAsia="Times New Roman" w:hAnsi="Times New Roman" w:cs="Times New Roman"/>
          <w:sz w:val="28"/>
          <w:szCs w:val="28"/>
        </w:rPr>
        <w: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leading</w:t>
      </w:r>
      <w:r w:rsidR="00022294" w:rsidRPr="00222972">
        <w:rPr>
          <w:rFonts w:ascii="Times New Roman" w:eastAsia="Times New Roman" w:hAnsi="Times New Roman" w:cs="Times New Roman"/>
          <w:sz w:val="28"/>
          <w:szCs w:val="28"/>
        </w:rPr>
        <w:t xml:space="preserve"> to mortality</w:t>
      </w:r>
      <w:r w:rsidRPr="00222972">
        <w:rPr>
          <w:rFonts w:ascii="Times New Roman" w:eastAsia="Times New Roman" w:hAnsi="Times New Roman" w:cs="Times New Roman"/>
          <w:sz w:val="28"/>
          <w:szCs w:val="28"/>
        </w:rPr>
        <w:t xml:space="preserve">. </w:t>
      </w:r>
      <w:r w:rsidR="00C11445" w:rsidRPr="00222972">
        <w:rPr>
          <w:rFonts w:ascii="Times New Roman" w:eastAsia="Times New Roman" w:hAnsi="Times New Roman" w:cs="Times New Roman"/>
          <w:sz w:val="28"/>
          <w:szCs w:val="28"/>
        </w:rPr>
        <w:t>Surviving</w:t>
      </w:r>
      <w:r w:rsidRPr="00222972">
        <w:rPr>
          <w:rFonts w:ascii="Times New Roman" w:eastAsia="Times New Roman" w:hAnsi="Times New Roman" w:cs="Times New Roman"/>
          <w:sz w:val="28"/>
          <w:szCs w:val="28"/>
        </w:rPr>
        <w:t xml:space="preserve"> diapause with reduced </w:t>
      </w:r>
      <w:commentRangeStart w:id="26"/>
      <w:r w:rsidRPr="00222972">
        <w:rPr>
          <w:rFonts w:ascii="Times New Roman" w:eastAsia="Times New Roman" w:hAnsi="Times New Roman" w:cs="Times New Roman"/>
          <w:sz w:val="28"/>
          <w:szCs w:val="28"/>
        </w:rPr>
        <w:t>resources</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 xml:space="preserve">could </w:t>
      </w:r>
      <w:r w:rsidR="00D462C5">
        <w:rPr>
          <w:rFonts w:ascii="Times New Roman" w:eastAsia="Times New Roman" w:hAnsi="Times New Roman" w:cs="Times New Roman"/>
          <w:sz w:val="28"/>
          <w:szCs w:val="28"/>
        </w:rPr>
        <w:t>also</w:t>
      </w:r>
      <w:ins w:id="27" w:author="Brown,James T" w:date="2019-01-25T12:06:00Z">
        <w:r w:rsidR="00EA4E05">
          <w:rPr>
            <w:rFonts w:ascii="Times New Roman" w:eastAsia="Times New Roman" w:hAnsi="Times New Roman" w:cs="Times New Roman"/>
            <w:sz w:val="28"/>
            <w:szCs w:val="28"/>
          </w:rPr>
          <w:t xml:space="preserve"> affect</w:t>
        </w:r>
      </w:ins>
      <w:r w:rsidR="00D462C5">
        <w:rPr>
          <w:rFonts w:ascii="Times New Roman" w:eastAsia="Times New Roman" w:hAnsi="Times New Roman" w:cs="Times New Roman"/>
          <w:sz w:val="28"/>
          <w:szCs w:val="28"/>
        </w:rPr>
        <w:t xml:space="preserve"> </w:t>
      </w:r>
      <w:ins w:id="28" w:author="Brown,James T" w:date="2019-01-24T09:33:00Z">
        <w:r w:rsidR="00165D19">
          <w:rPr>
            <w:rFonts w:ascii="Times New Roman" w:eastAsia="Times New Roman" w:hAnsi="Times New Roman" w:cs="Times New Roman"/>
            <w:sz w:val="28"/>
            <w:szCs w:val="28"/>
          </w:rPr>
          <w:t>a</w:t>
        </w:r>
      </w:ins>
      <w:ins w:id="29" w:author="Brown,James T" w:date="2019-01-24T09:34:00Z">
        <w:r w:rsidR="00165D19">
          <w:rPr>
            <w:rFonts w:ascii="Times New Roman" w:eastAsia="Times New Roman" w:hAnsi="Times New Roman" w:cs="Times New Roman"/>
            <w:sz w:val="28"/>
            <w:szCs w:val="28"/>
          </w:rPr>
          <w:t xml:space="preserve">dults </w:t>
        </w:r>
      </w:ins>
      <w:r w:rsidR="00D462C5">
        <w:rPr>
          <w:rFonts w:ascii="Times New Roman" w:eastAsia="Times New Roman" w:hAnsi="Times New Roman" w:cs="Times New Roman"/>
          <w:sz w:val="28"/>
          <w:szCs w:val="28"/>
        </w:rPr>
        <w:t>post-diapau</w:t>
      </w:r>
      <w:r w:rsidR="008C0CCA">
        <w:rPr>
          <w:rFonts w:ascii="Times New Roman" w:eastAsia="Times New Roman" w:hAnsi="Times New Roman" w:cs="Times New Roman"/>
          <w:sz w:val="28"/>
          <w:szCs w:val="28"/>
        </w:rPr>
        <w:t>s</w:t>
      </w:r>
      <w:r w:rsidR="00D462C5">
        <w:rPr>
          <w:rFonts w:ascii="Times New Roman" w:eastAsia="Times New Roman" w:hAnsi="Times New Roman" w:cs="Times New Roman"/>
          <w:sz w:val="28"/>
          <w:szCs w:val="28"/>
        </w:rPr>
        <w:t>e</w:t>
      </w:r>
      <w:r w:rsidR="00D462C5" w:rsidRPr="00222972">
        <w:rPr>
          <w:rFonts w:ascii="Times New Roman" w:eastAsia="Times New Roman" w:hAnsi="Times New Roman" w:cs="Times New Roman"/>
          <w:sz w:val="28"/>
          <w:szCs w:val="28"/>
        </w:rPr>
        <w:t xml:space="preserve"> </w:t>
      </w:r>
      <w:commentRangeEnd w:id="26"/>
      <w:r w:rsidR="003E5BD0">
        <w:rPr>
          <w:rStyle w:val="CommentReference"/>
        </w:rPr>
        <w:commentReference w:id="26"/>
      </w:r>
      <w:r w:rsidR="00FC01FF" w:rsidRPr="00222972">
        <w:rPr>
          <w:rFonts w:ascii="Times New Roman" w:eastAsia="Times New Roman" w:hAnsi="Times New Roman" w:cs="Times New Roman"/>
          <w:sz w:val="28"/>
          <w:szCs w:val="28"/>
        </w:rPr>
        <w:t>and</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limi</w:t>
      </w:r>
      <w:r w:rsidR="00FC01FF" w:rsidRPr="00222972">
        <w:rPr>
          <w:rFonts w:ascii="Times New Roman" w:eastAsia="Times New Roman" w:hAnsi="Times New Roman" w:cs="Times New Roman"/>
          <w:sz w:val="28"/>
          <w:szCs w:val="28"/>
        </w:rPr>
        <w:t>t</w:t>
      </w:r>
      <w:r w:rsidR="00C11445"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critical</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functions like</w:t>
      </w:r>
      <w:r w:rsidR="00B31ACD" w:rsidRPr="00222972">
        <w:rPr>
          <w:rFonts w:ascii="Times New Roman" w:eastAsia="Times New Roman" w:hAnsi="Times New Roman" w:cs="Times New Roman"/>
          <w:sz w:val="28"/>
          <w:szCs w:val="28"/>
        </w:rPr>
        <w:t xml:space="preserve"> dispers</w:t>
      </w:r>
      <w:r w:rsidR="00022294" w:rsidRPr="00222972">
        <w:rPr>
          <w:rFonts w:ascii="Times New Roman" w:eastAsia="Times New Roman" w:hAnsi="Times New Roman" w:cs="Times New Roman"/>
          <w:sz w:val="28"/>
          <w:szCs w:val="28"/>
        </w:rPr>
        <w:t>al</w:t>
      </w:r>
      <w:r w:rsidR="00B31ACD" w:rsidRPr="00222972">
        <w:rPr>
          <w:rFonts w:ascii="Times New Roman" w:eastAsia="Times New Roman" w:hAnsi="Times New Roman" w:cs="Times New Roman"/>
          <w:sz w:val="28"/>
          <w:szCs w:val="28"/>
        </w:rPr>
        <w:t>, mat</w:t>
      </w:r>
      <w:r w:rsidR="00022294" w:rsidRPr="00222972">
        <w:rPr>
          <w:rFonts w:ascii="Times New Roman" w:eastAsia="Times New Roman" w:hAnsi="Times New Roman" w:cs="Times New Roman"/>
          <w:sz w:val="28"/>
          <w:szCs w:val="28"/>
        </w:rPr>
        <w:t>ing</w:t>
      </w:r>
      <w:r w:rsidR="00B31ACD" w:rsidRPr="00222972">
        <w:rPr>
          <w:rFonts w:ascii="Times New Roman" w:eastAsia="Times New Roman" w:hAnsi="Times New Roman" w:cs="Times New Roman"/>
          <w:sz w:val="28"/>
          <w:szCs w:val="28"/>
        </w:rPr>
        <w:t xml:space="preserve">, and </w:t>
      </w:r>
      <w:r w:rsidR="00022294" w:rsidRPr="00222972">
        <w:rPr>
          <w:rFonts w:ascii="Times New Roman" w:eastAsia="Times New Roman" w:hAnsi="Times New Roman" w:cs="Times New Roman"/>
          <w:sz w:val="28"/>
          <w:szCs w:val="28"/>
        </w:rPr>
        <w:t>reproduction</w:t>
      </w:r>
      <w:r w:rsidR="00B31ACD" w:rsidRPr="00222972">
        <w:rPr>
          <w:rFonts w:ascii="Times New Roman" w:eastAsia="Times New Roman" w:hAnsi="Times New Roman" w:cs="Times New Roman"/>
          <w:sz w:val="28"/>
          <w:szCs w:val="28"/>
        </w:rPr>
        <w:t xml:space="preserve">. </w:t>
      </w:r>
    </w:p>
    <w:p w14:paraId="72A933E9" w14:textId="61FC10AF" w:rsidR="00B31ACD" w:rsidRDefault="00036C82" w:rsidP="00072F84">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w:t>
      </w:r>
      <w:r w:rsidR="00686418" w:rsidRPr="00222972">
        <w:rPr>
          <w:rFonts w:ascii="Times New Roman" w:eastAsia="Times New Roman" w:hAnsi="Times New Roman" w:cs="Times New Roman"/>
          <w:sz w:val="28"/>
          <w:szCs w:val="28"/>
        </w:rPr>
        <w:t>is an excellent model</w:t>
      </w:r>
      <w:r w:rsidRPr="00222972">
        <w:rPr>
          <w:rFonts w:ascii="Times New Roman" w:eastAsia="Times New Roman" w:hAnsi="Times New Roman" w:cs="Times New Roman"/>
          <w:sz w:val="28"/>
          <w:szCs w:val="28"/>
        </w:rPr>
        <w:t xml:space="preserve"> to understand how warmer </w:t>
      </w:r>
      <w:r w:rsidR="00ED0D29" w:rsidRPr="00222972">
        <w:rPr>
          <w:rFonts w:ascii="Times New Roman" w:eastAsia="Times New Roman" w:hAnsi="Times New Roman" w:cs="Times New Roman"/>
          <w:sz w:val="28"/>
          <w:szCs w:val="28"/>
        </w:rPr>
        <w:t xml:space="preserve">fall </w:t>
      </w:r>
      <w:r w:rsidRPr="00222972">
        <w:rPr>
          <w:rFonts w:ascii="Times New Roman" w:eastAsia="Times New Roman" w:hAnsi="Times New Roman" w:cs="Times New Roman"/>
          <w:sz w:val="28"/>
          <w:szCs w:val="28"/>
        </w:rPr>
        <w:t>temperatures</w:t>
      </w:r>
      <w:r w:rsidR="00864DCB" w:rsidRPr="00222972">
        <w:rPr>
          <w:rFonts w:ascii="Times New Roman" w:eastAsia="Times New Roman" w:hAnsi="Times New Roman" w:cs="Times New Roman"/>
          <w:sz w:val="28"/>
          <w:szCs w:val="28"/>
        </w:rPr>
        <w:t xml:space="preserve"> might </w:t>
      </w:r>
      <w:r w:rsidR="00AF24AE" w:rsidRPr="00222972">
        <w:rPr>
          <w:rFonts w:ascii="Times New Roman" w:eastAsia="Times New Roman" w:hAnsi="Times New Roman" w:cs="Times New Roman"/>
          <w:sz w:val="28"/>
          <w:szCs w:val="28"/>
        </w:rPr>
        <w:t xml:space="preserve">influence </w:t>
      </w:r>
      <w:r w:rsidR="00864DCB" w:rsidRPr="00222972">
        <w:rPr>
          <w:rFonts w:ascii="Times New Roman" w:eastAsia="Times New Roman" w:hAnsi="Times New Roman" w:cs="Times New Roman"/>
          <w:sz w:val="28"/>
          <w:szCs w:val="28"/>
        </w:rPr>
        <w:t>nutrition storage</w:t>
      </w:r>
      <w:r w:rsidR="004F42C9" w:rsidRPr="00222972">
        <w:rPr>
          <w:rFonts w:ascii="Times New Roman" w:eastAsia="Times New Roman" w:hAnsi="Times New Roman" w:cs="Times New Roman"/>
          <w:sz w:val="28"/>
          <w:szCs w:val="28"/>
        </w:rPr>
        <w:t xml:space="preserve"> ahead of diapause</w:t>
      </w:r>
      <w:r w:rsidR="00D462C5">
        <w:rPr>
          <w:rFonts w:ascii="Times New Roman" w:eastAsia="Times New Roman" w:hAnsi="Times New Roman" w:cs="Times New Roman"/>
          <w:sz w:val="28"/>
          <w:szCs w:val="28"/>
        </w:rPr>
        <w:t>,</w:t>
      </w:r>
      <w:r w:rsidR="004F42C9"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lastRenderedPageBreak/>
        <w:t>as well as</w:t>
      </w:r>
      <w:r w:rsidR="00D462C5" w:rsidRPr="00222972">
        <w:rPr>
          <w:rFonts w:ascii="Times New Roman" w:eastAsia="Times New Roman" w:hAnsi="Times New Roman" w:cs="Times New Roman"/>
          <w:sz w:val="28"/>
          <w:szCs w:val="28"/>
        </w:rPr>
        <w:t xml:space="preserve"> </w:t>
      </w:r>
      <w:r w:rsidR="00AF24AE" w:rsidRPr="00222972">
        <w:rPr>
          <w:rFonts w:ascii="Times New Roman" w:eastAsia="Times New Roman" w:hAnsi="Times New Roman" w:cs="Times New Roman"/>
          <w:sz w:val="28"/>
          <w:szCs w:val="28"/>
        </w:rPr>
        <w:t>the role of warmer winter temperatures on</w:t>
      </w:r>
      <w:r w:rsidR="004F42C9" w:rsidRPr="00222972">
        <w:rPr>
          <w:rFonts w:ascii="Times New Roman" w:eastAsia="Times New Roman" w:hAnsi="Times New Roman" w:cs="Times New Roman"/>
          <w:sz w:val="28"/>
          <w:szCs w:val="28"/>
        </w:rPr>
        <w:t xml:space="preserve"> energy depletion during diapause</w:t>
      </w:r>
      <w:r w:rsidRPr="00222972">
        <w:rPr>
          <w:rFonts w:ascii="Times New Roman" w:eastAsia="Times New Roman" w:hAnsi="Times New Roman" w:cs="Times New Roman"/>
          <w:sz w:val="28"/>
          <w:szCs w:val="28"/>
        </w:rPr>
        <w:t>. European corn borer</w:t>
      </w:r>
      <w:ins w:id="30" w:author="Brown,James T" w:date="2019-01-24T09:34:00Z">
        <w:r w:rsidR="00165D19">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exist as at least two naturally segregating</w:t>
      </w:r>
      <w:r w:rsidR="00686418" w:rsidRPr="00222972">
        <w:rPr>
          <w:rFonts w:ascii="Times New Roman" w:eastAsia="Times New Roman" w:hAnsi="Times New Roman" w:cs="Times New Roman"/>
          <w:sz w:val="28"/>
          <w:szCs w:val="28"/>
        </w:rPr>
        <w:t>, genetically distinct</w:t>
      </w:r>
      <w:r w:rsidRPr="00222972">
        <w:rPr>
          <w:rFonts w:ascii="Times New Roman" w:eastAsia="Times New Roman" w:hAnsi="Times New Roman" w:cs="Times New Roman"/>
          <w:sz w:val="28"/>
          <w:szCs w:val="28"/>
        </w:rPr>
        <w:t xml:space="preserve"> strains with unique diapause genotypes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Regardless of genotype, these</w:t>
      </w:r>
      <w:r w:rsidR="00D244F8" w:rsidRPr="00222972">
        <w:rPr>
          <w:rFonts w:ascii="Times New Roman" w:eastAsia="Times New Roman" w:hAnsi="Times New Roman" w:cs="Times New Roman"/>
          <w:sz w:val="28"/>
          <w:szCs w:val="28"/>
        </w:rPr>
        <w:t xml:space="preserve"> two strains can and do occur </w:t>
      </w:r>
      <w:r w:rsidR="00BD61E1" w:rsidRPr="00222972">
        <w:rPr>
          <w:rFonts w:ascii="Times New Roman" w:eastAsia="Times New Roman" w:hAnsi="Times New Roman" w:cs="Times New Roman"/>
          <w:sz w:val="28"/>
          <w:szCs w:val="28"/>
        </w:rPr>
        <w:t xml:space="preserve">at the same latitude and experience the same </w:t>
      </w:r>
      <w:r w:rsidR="00FC01FF" w:rsidRPr="00222972">
        <w:rPr>
          <w:rFonts w:ascii="Times New Roman" w:eastAsia="Times New Roman" w:hAnsi="Times New Roman" w:cs="Times New Roman"/>
          <w:sz w:val="28"/>
          <w:szCs w:val="28"/>
        </w:rPr>
        <w:t xml:space="preserve">fall and </w:t>
      </w:r>
      <w:r w:rsidR="00BD61E1" w:rsidRPr="00222972">
        <w:rPr>
          <w:rFonts w:ascii="Times New Roman" w:eastAsia="Times New Roman" w:hAnsi="Times New Roman" w:cs="Times New Roman"/>
          <w:sz w:val="28"/>
          <w:szCs w:val="28"/>
        </w:rPr>
        <w:t>winter, however</w:t>
      </w:r>
      <w:r w:rsidR="00686418"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 xml:space="preserve">the </w:t>
      </w:r>
      <w:r w:rsidR="00EF3150" w:rsidRPr="00222972">
        <w:rPr>
          <w:rFonts w:ascii="Times New Roman" w:eastAsia="Times New Roman" w:hAnsi="Times New Roman" w:cs="Times New Roman"/>
          <w:sz w:val="28"/>
          <w:szCs w:val="28"/>
        </w:rPr>
        <w:t xml:space="preserve">diapause </w:t>
      </w:r>
      <w:r w:rsidRPr="00222972">
        <w:rPr>
          <w:rFonts w:ascii="Times New Roman" w:eastAsia="Times New Roman" w:hAnsi="Times New Roman" w:cs="Times New Roman"/>
          <w:sz w:val="28"/>
          <w:szCs w:val="28"/>
        </w:rPr>
        <w:t xml:space="preserve">genotype </w:t>
      </w:r>
      <w:r w:rsidR="00FC01FF" w:rsidRPr="00222972">
        <w:rPr>
          <w:rFonts w:ascii="Times New Roman" w:eastAsia="Times New Roman" w:hAnsi="Times New Roman" w:cs="Times New Roman"/>
          <w:sz w:val="28"/>
          <w:szCs w:val="28"/>
        </w:rPr>
        <w:t xml:space="preserve">of each strain </w:t>
      </w:r>
      <w:r w:rsidRPr="00222972">
        <w:rPr>
          <w:rFonts w:ascii="Times New Roman" w:eastAsia="Times New Roman" w:hAnsi="Times New Roman" w:cs="Times New Roman"/>
          <w:sz w:val="28"/>
          <w:szCs w:val="28"/>
        </w:rPr>
        <w:t>expresses</w:t>
      </w:r>
      <w:r w:rsidR="00BD61E1" w:rsidRPr="00222972">
        <w:rPr>
          <w:rFonts w:ascii="Times New Roman" w:eastAsia="Times New Roman" w:hAnsi="Times New Roman" w:cs="Times New Roman"/>
          <w:sz w:val="28"/>
          <w:szCs w:val="28"/>
        </w:rPr>
        <w:t xml:space="preserve"> a specific</w:t>
      </w:r>
      <w:r w:rsidRPr="00222972">
        <w:rPr>
          <w:rFonts w:ascii="Times New Roman" w:eastAsia="Times New Roman" w:hAnsi="Times New Roman" w:cs="Times New Roman"/>
          <w:sz w:val="28"/>
          <w:szCs w:val="28"/>
        </w:rPr>
        <w:t xml:space="preserve"> </w:t>
      </w:r>
      <w:r w:rsidR="00AE20F4" w:rsidRPr="00222972">
        <w:rPr>
          <w:rFonts w:ascii="Times New Roman" w:eastAsia="Times New Roman" w:hAnsi="Times New Roman" w:cs="Times New Roman"/>
          <w:sz w:val="28"/>
          <w:szCs w:val="28"/>
        </w:rPr>
        <w:t>length of diapause</w:t>
      </w:r>
      <w:r w:rsidRPr="00222972">
        <w:rPr>
          <w:rFonts w:ascii="Times New Roman" w:eastAsia="Times New Roman" w:hAnsi="Times New Roman" w:cs="Times New Roman"/>
          <w:sz w:val="28"/>
          <w:szCs w:val="28"/>
        </w:rPr>
        <w:t xml:space="preserve">. </w:t>
      </w:r>
      <w:r w:rsidR="00EF3150" w:rsidRPr="00222972">
        <w:rPr>
          <w:rFonts w:ascii="Times New Roman" w:eastAsia="Times New Roman" w:hAnsi="Times New Roman" w:cs="Times New Roman"/>
          <w:sz w:val="28"/>
          <w:szCs w:val="28"/>
        </w:rPr>
        <w:t xml:space="preserve">Larvae with the </w:t>
      </w:r>
      <w:r w:rsidRPr="00222972">
        <w:rPr>
          <w:rFonts w:ascii="Times New Roman" w:eastAsia="Times New Roman" w:hAnsi="Times New Roman" w:cs="Times New Roman"/>
          <w:sz w:val="28"/>
          <w:szCs w:val="28"/>
        </w:rPr>
        <w:t xml:space="preserve">"long-diapause" </w:t>
      </w:r>
      <w:r w:rsidR="00EF3150" w:rsidRPr="00222972">
        <w:rPr>
          <w:rFonts w:ascii="Times New Roman" w:eastAsia="Times New Roman" w:hAnsi="Times New Roman" w:cs="Times New Roman"/>
          <w:sz w:val="28"/>
          <w:szCs w:val="28"/>
        </w:rPr>
        <w:t>genotype experience a warmer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longer </w:t>
      </w:r>
      <w:r w:rsidR="00FC01FF" w:rsidRPr="00222972">
        <w:rPr>
          <w:rFonts w:ascii="Times New Roman" w:eastAsia="Times New Roman" w:hAnsi="Times New Roman" w:cs="Times New Roman"/>
          <w:sz w:val="28"/>
          <w:szCs w:val="28"/>
        </w:rPr>
        <w:t xml:space="preserve">diapause </w:t>
      </w:r>
      <w:r w:rsidR="00EF3150" w:rsidRPr="00222972">
        <w:rPr>
          <w:rFonts w:ascii="Times New Roman" w:eastAsia="Times New Roman" w:hAnsi="Times New Roman" w:cs="Times New Roman"/>
          <w:sz w:val="28"/>
          <w:szCs w:val="28"/>
        </w:rPr>
        <w:t>because they enter</w:t>
      </w:r>
      <w:r w:rsidRPr="00222972">
        <w:rPr>
          <w:rFonts w:ascii="Times New Roman" w:eastAsia="Times New Roman" w:hAnsi="Times New Roman" w:cs="Times New Roman"/>
          <w:sz w:val="28"/>
          <w:szCs w:val="28"/>
        </w:rPr>
        <w:t xml:space="preserve"> diapause earlier in the fall and exit later the </w:t>
      </w:r>
      <w:ins w:id="31" w:author="Dan Hahn" w:date="2019-01-25T10:25:00Z">
        <w:r w:rsidR="003E5BD0">
          <w:rPr>
            <w:rFonts w:ascii="Times New Roman" w:eastAsia="Times New Roman" w:hAnsi="Times New Roman" w:cs="Times New Roman"/>
            <w:sz w:val="28"/>
            <w:szCs w:val="28"/>
          </w:rPr>
          <w:t xml:space="preserve">next </w:t>
        </w:r>
      </w:ins>
      <w:r w:rsidRPr="00222972">
        <w:rPr>
          <w:rFonts w:ascii="Times New Roman" w:eastAsia="Times New Roman" w:hAnsi="Times New Roman" w:cs="Times New Roman"/>
          <w:sz w:val="28"/>
          <w:szCs w:val="28"/>
        </w:rPr>
        <w:t xml:space="preserve">spring. </w:t>
      </w:r>
      <w:r w:rsidR="00EF3150" w:rsidRPr="00222972">
        <w:rPr>
          <w:rFonts w:ascii="Times New Roman" w:eastAsia="Times New Roman" w:hAnsi="Times New Roman" w:cs="Times New Roman"/>
          <w:sz w:val="28"/>
          <w:szCs w:val="28"/>
        </w:rPr>
        <w:t xml:space="preserve">Alternatively, larvae with </w:t>
      </w:r>
      <w:r w:rsidRPr="00222972">
        <w:rPr>
          <w:rFonts w:ascii="Times New Roman" w:eastAsia="Times New Roman" w:hAnsi="Times New Roman" w:cs="Times New Roman"/>
          <w:sz w:val="28"/>
          <w:szCs w:val="28"/>
        </w:rPr>
        <w:t xml:space="preserve">the "short-diapause" </w:t>
      </w:r>
      <w:r w:rsidR="00EF3150" w:rsidRPr="00222972">
        <w:rPr>
          <w:rFonts w:ascii="Times New Roman" w:eastAsia="Times New Roman" w:hAnsi="Times New Roman" w:cs="Times New Roman"/>
          <w:sz w:val="28"/>
          <w:szCs w:val="28"/>
        </w:rPr>
        <w:t>genotype experience a shorter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cooler diapause because they </w:t>
      </w:r>
      <w:r w:rsidRPr="00222972">
        <w:rPr>
          <w:rFonts w:ascii="Times New Roman" w:eastAsia="Times New Roman" w:hAnsi="Times New Roman" w:cs="Times New Roman"/>
          <w:sz w:val="28"/>
          <w:szCs w:val="28"/>
        </w:rPr>
        <w:t xml:space="preserve">enter diapause later in the fall and exit earlier the </w:t>
      </w:r>
      <w:ins w:id="32" w:author="Dan Hahn" w:date="2019-01-25T10:26:00Z">
        <w:r w:rsidR="003E5BD0">
          <w:rPr>
            <w:rFonts w:ascii="Times New Roman" w:eastAsia="Times New Roman" w:hAnsi="Times New Roman" w:cs="Times New Roman"/>
            <w:sz w:val="28"/>
            <w:szCs w:val="28"/>
          </w:rPr>
          <w:t xml:space="preserve">next </w:t>
        </w:r>
      </w:ins>
      <w:r w:rsidRPr="00222972">
        <w:rPr>
          <w:rFonts w:ascii="Times New Roman" w:eastAsia="Times New Roman" w:hAnsi="Times New Roman" w:cs="Times New Roman"/>
          <w:sz w:val="28"/>
          <w:szCs w:val="28"/>
        </w:rPr>
        <w:t xml:space="preserve">spring. </w:t>
      </w:r>
      <w:r w:rsidR="00072F84" w:rsidRPr="00222972">
        <w:rPr>
          <w:rFonts w:ascii="Times New Roman" w:eastAsia="Times New Roman" w:hAnsi="Times New Roman" w:cs="Times New Roman"/>
          <w:sz w:val="28"/>
          <w:szCs w:val="28"/>
        </w:rPr>
        <w:t>Comparing nutrition storage strategies between</w:t>
      </w:r>
      <w:r w:rsidR="00864DCB" w:rsidRPr="00222972">
        <w:rPr>
          <w:rFonts w:ascii="Times New Roman" w:eastAsia="Times New Roman" w:hAnsi="Times New Roman" w:cs="Times New Roman"/>
          <w:sz w:val="28"/>
          <w:szCs w:val="28"/>
        </w:rPr>
        <w:t xml:space="preserve"> </w:t>
      </w:r>
      <w:r w:rsidR="00072F84" w:rsidRPr="00222972">
        <w:rPr>
          <w:rFonts w:ascii="Times New Roman" w:eastAsia="Times New Roman" w:hAnsi="Times New Roman" w:cs="Times New Roman"/>
          <w:sz w:val="28"/>
          <w:szCs w:val="28"/>
        </w:rPr>
        <w:t>the</w:t>
      </w:r>
      <w:r w:rsidR="00AE20F4" w:rsidRPr="00222972">
        <w:rPr>
          <w:rFonts w:ascii="Times New Roman" w:eastAsia="Times New Roman" w:hAnsi="Times New Roman" w:cs="Times New Roman"/>
          <w:sz w:val="28"/>
          <w:szCs w:val="28"/>
        </w:rPr>
        <w:t>se</w:t>
      </w:r>
      <w:r w:rsidR="00072F84" w:rsidRPr="00222972">
        <w:rPr>
          <w:rFonts w:ascii="Times New Roman" w:eastAsia="Times New Roman" w:hAnsi="Times New Roman" w:cs="Times New Roman"/>
          <w:sz w:val="28"/>
          <w:szCs w:val="28"/>
        </w:rPr>
        <w:t xml:space="preserve"> two strains</w:t>
      </w:r>
      <w:r w:rsidRPr="00222972">
        <w:rPr>
          <w:rFonts w:ascii="Times New Roman" w:eastAsia="Times New Roman" w:hAnsi="Times New Roman" w:cs="Times New Roman"/>
          <w:sz w:val="28"/>
          <w:szCs w:val="28"/>
        </w:rPr>
        <w:t xml:space="preserve"> could </w:t>
      </w:r>
      <w:r w:rsidR="00AE20F4" w:rsidRPr="00222972">
        <w:rPr>
          <w:rFonts w:ascii="Times New Roman" w:eastAsia="Times New Roman" w:hAnsi="Times New Roman" w:cs="Times New Roman"/>
          <w:sz w:val="28"/>
          <w:szCs w:val="28"/>
        </w:rPr>
        <w:t>build our understanding of</w:t>
      </w:r>
      <w:r w:rsidRPr="00222972">
        <w:rPr>
          <w:rFonts w:ascii="Times New Roman" w:eastAsia="Times New Roman" w:hAnsi="Times New Roman" w:cs="Times New Roman"/>
          <w:sz w:val="28"/>
          <w:szCs w:val="28"/>
        </w:rPr>
        <w:t xml:space="preserve"> how insects might </w:t>
      </w:r>
      <w:r w:rsidR="00436821" w:rsidRPr="00222972">
        <w:rPr>
          <w:rFonts w:ascii="Times New Roman" w:eastAsia="Times New Roman" w:hAnsi="Times New Roman" w:cs="Times New Roman"/>
          <w:sz w:val="28"/>
          <w:szCs w:val="28"/>
        </w:rPr>
        <w:t>adjust to warming</w:t>
      </w:r>
      <w:r w:rsidR="00072F84"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winter temperatures</w:t>
      </w:r>
      <w:r w:rsidR="00D244F8" w:rsidRPr="00222972">
        <w:rPr>
          <w:rFonts w:ascii="Times New Roman" w:eastAsia="Times New Roman" w:hAnsi="Times New Roman" w:cs="Times New Roman"/>
          <w:sz w:val="28"/>
          <w:szCs w:val="28"/>
        </w:rPr>
        <w:t xml:space="preserve"> as Earth’s climate changes</w:t>
      </w:r>
      <w:r w:rsidRPr="00222972">
        <w:rPr>
          <w:rFonts w:ascii="Times New Roman" w:eastAsia="Times New Roman" w:hAnsi="Times New Roman" w:cs="Times New Roman"/>
          <w:sz w:val="28"/>
          <w:szCs w:val="28"/>
        </w:rPr>
        <w:t xml:space="preserve">. </w:t>
      </w:r>
    </w:p>
    <w:p w14:paraId="0EA322F1" w14:textId="3EE14843" w:rsidR="004B637E" w:rsidRPr="00222972" w:rsidRDefault="00165D19" w:rsidP="00A1630F">
      <w:pPr>
        <w:spacing w:line="480" w:lineRule="auto"/>
        <w:ind w:firstLine="720"/>
        <w:rPr>
          <w:rFonts w:ascii="Times New Roman" w:eastAsia="Times New Roman" w:hAnsi="Times New Roman" w:cs="Times New Roman"/>
          <w:sz w:val="28"/>
          <w:szCs w:val="28"/>
        </w:rPr>
      </w:pPr>
      <w:ins w:id="33" w:author="Brown,James T" w:date="2019-01-24T09:36:00Z">
        <w:r>
          <w:rPr>
            <w:rFonts w:ascii="Times New Roman" w:eastAsia="Times New Roman" w:hAnsi="Times New Roman" w:cs="Times New Roman"/>
            <w:sz w:val="28"/>
            <w:szCs w:val="28"/>
          </w:rPr>
          <w:t>Adjusting to climate change for s</w:t>
        </w:r>
      </w:ins>
      <w:r w:rsidR="004B637E" w:rsidRPr="00222972">
        <w:rPr>
          <w:rFonts w:ascii="Times New Roman" w:eastAsia="Times New Roman" w:hAnsi="Times New Roman" w:cs="Times New Roman"/>
          <w:sz w:val="28"/>
          <w:szCs w:val="28"/>
        </w:rPr>
        <w:t>ome insect</w:t>
      </w:r>
      <w:ins w:id="34" w:author="Brown,James T" w:date="2019-01-24T09:39:00Z">
        <w:r w:rsidR="00A1630F">
          <w:rPr>
            <w:rFonts w:ascii="Times New Roman" w:eastAsia="Times New Roman" w:hAnsi="Times New Roman" w:cs="Times New Roman"/>
            <w:sz w:val="28"/>
            <w:szCs w:val="28"/>
          </w:rPr>
          <w:t xml:space="preserve"> species</w:t>
        </w:r>
      </w:ins>
      <w:r w:rsidR="004B637E" w:rsidRPr="00222972">
        <w:rPr>
          <w:rFonts w:ascii="Times New Roman" w:eastAsia="Times New Roman" w:hAnsi="Times New Roman" w:cs="Times New Roman"/>
          <w:sz w:val="28"/>
          <w:szCs w:val="28"/>
        </w:rPr>
        <w:t xml:space="preserve"> may </w:t>
      </w:r>
      <w:ins w:id="35" w:author="Brown,James T" w:date="2019-01-24T09:36:00Z">
        <w:r>
          <w:rPr>
            <w:rFonts w:ascii="Times New Roman" w:eastAsia="Times New Roman" w:hAnsi="Times New Roman" w:cs="Times New Roman"/>
            <w:sz w:val="28"/>
            <w:szCs w:val="28"/>
          </w:rPr>
          <w:t xml:space="preserve">be </w:t>
        </w:r>
      </w:ins>
      <w:r w:rsidR="004B637E" w:rsidRPr="00222972">
        <w:rPr>
          <w:rFonts w:ascii="Times New Roman" w:eastAsia="Times New Roman" w:hAnsi="Times New Roman" w:cs="Times New Roman"/>
          <w:sz w:val="28"/>
          <w:szCs w:val="28"/>
        </w:rPr>
        <w:t>difficult</w:t>
      </w:r>
      <w:ins w:id="36" w:author="Brown,James T" w:date="2019-01-24T09:37:00Z">
        <w:r w:rsidR="00A1630F">
          <w:rPr>
            <w:rFonts w:ascii="Times New Roman" w:eastAsia="Times New Roman" w:hAnsi="Times New Roman" w:cs="Times New Roman"/>
            <w:sz w:val="28"/>
            <w:szCs w:val="28"/>
          </w:rPr>
          <w:t xml:space="preserve"> </w:t>
        </w:r>
      </w:ins>
      <w:ins w:id="37" w:author="Dan Hahn" w:date="2019-01-25T10:26:00Z">
        <w:r w:rsidR="003E5BD0">
          <w:rPr>
            <w:rFonts w:ascii="Times New Roman" w:eastAsia="Times New Roman" w:hAnsi="Times New Roman" w:cs="Times New Roman"/>
            <w:sz w:val="28"/>
            <w:szCs w:val="28"/>
          </w:rPr>
          <w:t>because</w:t>
        </w:r>
      </w:ins>
      <w:ins w:id="38" w:author="Brown,James T" w:date="2019-01-24T09:39:00Z">
        <w:r w:rsidR="00A1630F">
          <w:rPr>
            <w:rFonts w:ascii="Times New Roman" w:eastAsia="Times New Roman" w:hAnsi="Times New Roman" w:cs="Times New Roman"/>
            <w:sz w:val="28"/>
            <w:szCs w:val="28"/>
          </w:rPr>
          <w:t xml:space="preserve"> warmer </w:t>
        </w:r>
      </w:ins>
      <w:r w:rsidR="004B637E" w:rsidRPr="00222972">
        <w:rPr>
          <w:rFonts w:ascii="Times New Roman" w:eastAsia="Times New Roman" w:hAnsi="Times New Roman" w:cs="Times New Roman"/>
          <w:sz w:val="28"/>
          <w:szCs w:val="28"/>
        </w:rPr>
        <w:t>seasonal temperatures</w:t>
      </w:r>
      <w:ins w:id="39" w:author="Brown,James T" w:date="2019-01-24T09:37:00Z">
        <w:r w:rsidR="00A1630F">
          <w:rPr>
            <w:rFonts w:ascii="Times New Roman" w:eastAsia="Times New Roman" w:hAnsi="Times New Roman" w:cs="Times New Roman"/>
            <w:sz w:val="28"/>
            <w:szCs w:val="28"/>
          </w:rPr>
          <w:t xml:space="preserve"> </w:t>
        </w:r>
      </w:ins>
      <w:ins w:id="40" w:author="Brown,James T" w:date="2019-01-24T09:38:00Z">
        <w:r w:rsidR="00A1630F">
          <w:rPr>
            <w:rFonts w:ascii="Times New Roman" w:eastAsia="Times New Roman" w:hAnsi="Times New Roman" w:cs="Times New Roman"/>
            <w:sz w:val="28"/>
            <w:szCs w:val="28"/>
          </w:rPr>
          <w:t xml:space="preserve">could </w:t>
        </w:r>
      </w:ins>
      <w:ins w:id="41" w:author="Brown,James T" w:date="2019-01-24T09:39:00Z">
        <w:r w:rsidR="00A1630F">
          <w:rPr>
            <w:rFonts w:ascii="Times New Roman" w:eastAsia="Times New Roman" w:hAnsi="Times New Roman" w:cs="Times New Roman"/>
            <w:sz w:val="28"/>
            <w:szCs w:val="28"/>
          </w:rPr>
          <w:t>lead to</w:t>
        </w:r>
      </w:ins>
      <w:ins w:id="42" w:author="Brown,James T" w:date="2019-01-24T09:38:00Z">
        <w:r w:rsidR="00A1630F">
          <w:rPr>
            <w:rFonts w:ascii="Times New Roman" w:eastAsia="Times New Roman" w:hAnsi="Times New Roman" w:cs="Times New Roman"/>
            <w:sz w:val="28"/>
            <w:szCs w:val="28"/>
          </w:rPr>
          <w:t xml:space="preserve"> reductions in</w:t>
        </w:r>
      </w:ins>
      <w:r w:rsidR="004B637E" w:rsidRPr="00222972">
        <w:rPr>
          <w:rFonts w:ascii="Times New Roman" w:eastAsia="Times New Roman" w:hAnsi="Times New Roman" w:cs="Times New Roman"/>
          <w:sz w:val="28"/>
          <w:szCs w:val="28"/>
        </w:rPr>
        <w:t xml:space="preserve"> population size or extinct</w:t>
      </w:r>
      <w:ins w:id="43" w:author="Brown,James T" w:date="2019-01-24T09:39:00Z">
        <w:r w:rsidR="00A1630F">
          <w:rPr>
            <w:rFonts w:ascii="Times New Roman" w:eastAsia="Times New Roman" w:hAnsi="Times New Roman" w:cs="Times New Roman"/>
            <w:sz w:val="28"/>
            <w:szCs w:val="28"/>
          </w:rPr>
          <w:t>ion</w:t>
        </w:r>
      </w:ins>
      <w:r w:rsidR="004B637E" w:rsidRPr="00222972">
        <w:rPr>
          <w:rFonts w:ascii="Times New Roman" w:eastAsia="Times New Roman" w:hAnsi="Times New Roman" w:cs="Times New Roman"/>
          <w:sz w:val="28"/>
          <w:szCs w:val="28"/>
        </w:rPr>
        <w:t>. European corn borers with the short-diapause genotype could provide an example of how climate might negatively impact insect populations if warmer diapause temperatures drain nutrient stores prematurely and these larvae exit diapause before seasons change. However, the effects of climate change f could also be positive</w:t>
      </w:r>
      <w:ins w:id="44" w:author="Dan Hahn" w:date="2019-01-25T10:26:00Z">
        <w:r w:rsidR="003E5BD0">
          <w:rPr>
            <w:rFonts w:ascii="Times New Roman" w:eastAsia="Times New Roman" w:hAnsi="Times New Roman" w:cs="Times New Roman"/>
            <w:sz w:val="28"/>
            <w:szCs w:val="28"/>
          </w:rPr>
          <w:t xml:space="preserve"> f</w:t>
        </w:r>
        <w:r w:rsidR="003E5BD0" w:rsidRPr="00222972">
          <w:rPr>
            <w:rFonts w:ascii="Times New Roman" w:eastAsia="Times New Roman" w:hAnsi="Times New Roman" w:cs="Times New Roman"/>
            <w:sz w:val="28"/>
            <w:szCs w:val="28"/>
          </w:rPr>
          <w:t>or some insects</w:t>
        </w:r>
      </w:ins>
      <w:r w:rsidR="004B637E" w:rsidRPr="00222972">
        <w:rPr>
          <w:rFonts w:ascii="Times New Roman" w:eastAsia="Times New Roman" w:hAnsi="Times New Roman" w:cs="Times New Roman"/>
          <w:sz w:val="28"/>
          <w:szCs w:val="28"/>
        </w:rPr>
        <w:t>. If the effects of warmer diapause temperatures can be mitigated by larger nutrient stores</w:t>
      </w:r>
      <w:ins w:id="45" w:author="Dan Hahn" w:date="2019-01-25T10:26:00Z">
        <w:r w:rsidR="003E5BD0">
          <w:rPr>
            <w:rFonts w:ascii="Times New Roman" w:eastAsia="Times New Roman" w:hAnsi="Times New Roman" w:cs="Times New Roman"/>
            <w:sz w:val="28"/>
            <w:szCs w:val="28"/>
          </w:rPr>
          <w:t>,</w:t>
        </w:r>
      </w:ins>
      <w:r w:rsidR="004B637E" w:rsidRPr="00222972">
        <w:rPr>
          <w:rFonts w:ascii="Times New Roman" w:eastAsia="Times New Roman" w:hAnsi="Times New Roman" w:cs="Times New Roman"/>
          <w:sz w:val="28"/>
          <w:szCs w:val="28"/>
        </w:rPr>
        <w:t xml:space="preserve"> then insects that utilize </w:t>
      </w:r>
      <w:commentRangeStart w:id="46"/>
      <w:r w:rsidR="004B637E" w:rsidRPr="00222972">
        <w:rPr>
          <w:rFonts w:ascii="Times New Roman" w:eastAsia="Times New Roman" w:hAnsi="Times New Roman" w:cs="Times New Roman"/>
          <w:sz w:val="28"/>
          <w:szCs w:val="28"/>
        </w:rPr>
        <w:t xml:space="preserve">this strategy </w:t>
      </w:r>
      <w:commentRangeEnd w:id="46"/>
      <w:r w:rsidR="003E5BD0">
        <w:rPr>
          <w:rStyle w:val="CommentReference"/>
        </w:rPr>
        <w:commentReference w:id="46"/>
      </w:r>
      <w:r w:rsidR="004B637E" w:rsidRPr="00222972">
        <w:rPr>
          <w:rFonts w:ascii="Times New Roman" w:eastAsia="Times New Roman" w:hAnsi="Times New Roman" w:cs="Times New Roman"/>
          <w:sz w:val="28"/>
          <w:szCs w:val="28"/>
        </w:rPr>
        <w:t>like long-diapause European corn borers could thrive.</w:t>
      </w:r>
      <w:r w:rsidR="004B637E" w:rsidRPr="00222972" w:rsidDel="00CD3F46">
        <w:rPr>
          <w:rFonts w:ascii="Times New Roman" w:eastAsia="Times New Roman" w:hAnsi="Times New Roman" w:cs="Times New Roman"/>
          <w:sz w:val="28"/>
          <w:szCs w:val="28"/>
        </w:rPr>
        <w:t xml:space="preserve"> </w:t>
      </w:r>
    </w:p>
    <w:p w14:paraId="67FCF6E2" w14:textId="594EE6E0" w:rsidR="00D244F8" w:rsidRPr="00222972" w:rsidRDefault="00342891" w:rsidP="00774DE0">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lastRenderedPageBreak/>
        <w:t>W</w:t>
      </w:r>
      <w:r w:rsidR="00D244F8" w:rsidRPr="00222972">
        <w:rPr>
          <w:rFonts w:ascii="Times New Roman" w:eastAsia="Times New Roman" w:hAnsi="Times New Roman" w:cs="Times New Roman"/>
          <w:sz w:val="28"/>
          <w:szCs w:val="28"/>
        </w:rPr>
        <w:t>armer</w:t>
      </w:r>
      <w:r w:rsidRPr="00222972">
        <w:rPr>
          <w:rFonts w:ascii="Times New Roman" w:eastAsia="Times New Roman" w:hAnsi="Times New Roman" w:cs="Times New Roman"/>
          <w:sz w:val="28"/>
          <w:szCs w:val="28"/>
        </w:rPr>
        <w:t xml:space="preserve"> fall </w:t>
      </w:r>
      <w:r w:rsidR="00D244F8" w:rsidRPr="00222972">
        <w:rPr>
          <w:rFonts w:ascii="Times New Roman" w:eastAsia="Times New Roman" w:hAnsi="Times New Roman" w:cs="Times New Roman"/>
          <w:sz w:val="28"/>
          <w:szCs w:val="28"/>
        </w:rPr>
        <w:t xml:space="preserve">temperatures experienced by </w:t>
      </w:r>
      <w:r w:rsidR="00FC01FF" w:rsidRPr="00222972">
        <w:rPr>
          <w:rFonts w:ascii="Times New Roman" w:eastAsia="Times New Roman" w:hAnsi="Times New Roman" w:cs="Times New Roman"/>
          <w:sz w:val="28"/>
          <w:szCs w:val="28"/>
        </w:rPr>
        <w:t>the two</w:t>
      </w:r>
      <w:r w:rsidR="00B343A8">
        <w:rPr>
          <w:rFonts w:ascii="Times New Roman" w:eastAsia="Times New Roman" w:hAnsi="Times New Roman" w:cs="Times New Roman"/>
          <w:sz w:val="28"/>
          <w:szCs w:val="28"/>
        </w:rPr>
        <w:t xml:space="preserve"> strains of</w:t>
      </w:r>
      <w:r w:rsidR="00FC01FF"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European corn could lead to increased metabolic activity and in turn increase the share of energy required to fuel their metabolism</w:t>
      </w:r>
      <w:r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ahead of</w:t>
      </w:r>
      <w:r w:rsidRPr="00222972">
        <w:rPr>
          <w:rFonts w:ascii="Times New Roman" w:eastAsia="Times New Roman" w:hAnsi="Times New Roman" w:cs="Times New Roman"/>
          <w:sz w:val="28"/>
          <w:szCs w:val="28"/>
        </w:rPr>
        <w:t xml:space="preserve"> diapause</w:t>
      </w:r>
      <w:r w:rsidR="00D244F8"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During diapause, both strains</w:t>
      </w:r>
      <w:r w:rsidR="00B763D1">
        <w:rPr>
          <w:rFonts w:ascii="Times New Roman" w:eastAsia="Times New Roman" w:hAnsi="Times New Roman" w:cs="Times New Roman"/>
          <w:sz w:val="28"/>
          <w:szCs w:val="28"/>
        </w:rPr>
        <w:t xml:space="preserve"> rely on stored nutrients to fuel their </w:t>
      </w:r>
      <w:ins w:id="47" w:author="Brown,James T" w:date="2019-01-24T09:41:00Z">
        <w:r w:rsidR="00A1630F">
          <w:rPr>
            <w:rFonts w:ascii="Times New Roman" w:eastAsia="Times New Roman" w:hAnsi="Times New Roman" w:cs="Times New Roman"/>
            <w:sz w:val="28"/>
            <w:szCs w:val="28"/>
          </w:rPr>
          <w:t xml:space="preserve">suppressed </w:t>
        </w:r>
      </w:ins>
      <w:r w:rsidR="00B763D1">
        <w:rPr>
          <w:rFonts w:ascii="Times New Roman" w:eastAsia="Times New Roman" w:hAnsi="Times New Roman" w:cs="Times New Roman"/>
          <w:sz w:val="28"/>
          <w:szCs w:val="28"/>
        </w:rPr>
        <w:t xml:space="preserve">metabolism </w:t>
      </w:r>
      <w:ins w:id="48" w:author="Brown,James T" w:date="2019-01-24T09:42:00Z">
        <w:r w:rsidR="00D42D71">
          <w:rPr>
            <w:rFonts w:ascii="Times New Roman" w:eastAsia="Times New Roman" w:hAnsi="Times New Roman" w:cs="Times New Roman"/>
            <w:sz w:val="28"/>
            <w:szCs w:val="28"/>
          </w:rPr>
          <w:t xml:space="preserve">and both strains experience the same </w:t>
        </w:r>
      </w:ins>
      <w:r w:rsidR="00B763D1">
        <w:rPr>
          <w:rFonts w:ascii="Times New Roman" w:eastAsia="Times New Roman" w:hAnsi="Times New Roman" w:cs="Times New Roman"/>
          <w:sz w:val="28"/>
          <w:szCs w:val="28"/>
        </w:rPr>
        <w:t xml:space="preserve">thermal </w:t>
      </w:r>
      <w:ins w:id="49" w:author="Dan Hahn" w:date="2019-01-25T10:27:00Z">
        <w:r w:rsidR="003E5BD0">
          <w:rPr>
            <w:rFonts w:ascii="Times New Roman" w:eastAsia="Times New Roman" w:hAnsi="Times New Roman" w:cs="Times New Roman"/>
            <w:sz w:val="28"/>
            <w:szCs w:val="28"/>
          </w:rPr>
          <w:t>environment</w:t>
        </w:r>
      </w:ins>
      <w:r w:rsidR="00B763D1">
        <w:rPr>
          <w:rFonts w:ascii="Times New Roman" w:eastAsia="Times New Roman" w:hAnsi="Times New Roman" w:cs="Times New Roman"/>
          <w:sz w:val="28"/>
          <w:szCs w:val="28"/>
        </w:rPr>
        <w:t>. U</w:t>
      </w:r>
      <w:r w:rsidR="00774DE0" w:rsidRPr="00222972">
        <w:rPr>
          <w:rFonts w:ascii="Times New Roman" w:eastAsia="Times New Roman" w:hAnsi="Times New Roman" w:cs="Times New Roman"/>
          <w:sz w:val="28"/>
          <w:szCs w:val="28"/>
        </w:rPr>
        <w:t>nless</w:t>
      </w:r>
      <w:r w:rsidR="00FC01FF" w:rsidRPr="00222972">
        <w:rPr>
          <w:rFonts w:ascii="Times New Roman" w:eastAsia="Times New Roman" w:hAnsi="Times New Roman" w:cs="Times New Roman"/>
          <w:sz w:val="28"/>
          <w:szCs w:val="28"/>
        </w:rPr>
        <w:t xml:space="preserve"> their</w:t>
      </w:r>
      <w:r w:rsidR="00774DE0" w:rsidRPr="00222972">
        <w:rPr>
          <w:rFonts w:ascii="Times New Roman" w:eastAsia="Times New Roman" w:hAnsi="Times New Roman" w:cs="Times New Roman"/>
          <w:sz w:val="28"/>
          <w:szCs w:val="28"/>
        </w:rPr>
        <w:t xml:space="preserve"> metabolism is significantly influenced by</w:t>
      </w:r>
      <w:ins w:id="50" w:author="Brown,James T" w:date="2019-01-24T09:42:00Z">
        <w:r w:rsidR="00D42D71">
          <w:rPr>
            <w:rFonts w:ascii="Times New Roman" w:eastAsia="Times New Roman" w:hAnsi="Times New Roman" w:cs="Times New Roman"/>
            <w:sz w:val="28"/>
            <w:szCs w:val="28"/>
          </w:rPr>
          <w:t xml:space="preserve"> </w:t>
        </w:r>
      </w:ins>
      <w:r w:rsidR="00774DE0" w:rsidRPr="00222972">
        <w:rPr>
          <w:rFonts w:ascii="Times New Roman" w:eastAsia="Times New Roman" w:hAnsi="Times New Roman" w:cs="Times New Roman"/>
          <w:sz w:val="28"/>
          <w:szCs w:val="28"/>
        </w:rPr>
        <w:t>diapause genotype</w:t>
      </w:r>
      <w:r w:rsidR="00D462C5">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 xml:space="preserve">metabolic activity </w:t>
      </w:r>
      <w:r w:rsidR="00C96148">
        <w:rPr>
          <w:rFonts w:ascii="Times New Roman" w:eastAsia="Times New Roman" w:hAnsi="Times New Roman" w:cs="Times New Roman"/>
          <w:sz w:val="28"/>
          <w:szCs w:val="28"/>
        </w:rPr>
        <w:t xml:space="preserve">during diapause </w:t>
      </w:r>
      <w:r w:rsidR="00774DE0" w:rsidRPr="00222972">
        <w:rPr>
          <w:rFonts w:ascii="Times New Roman" w:eastAsia="Times New Roman" w:hAnsi="Times New Roman" w:cs="Times New Roman"/>
          <w:sz w:val="28"/>
          <w:szCs w:val="28"/>
        </w:rPr>
        <w:t xml:space="preserve">should be similar between the two strains. </w:t>
      </w:r>
      <w:r w:rsidR="00D244F8" w:rsidRPr="00222972">
        <w:rPr>
          <w:rFonts w:ascii="Times New Roman" w:eastAsia="Times New Roman" w:hAnsi="Times New Roman" w:cs="Times New Roman"/>
          <w:sz w:val="28"/>
          <w:szCs w:val="28"/>
        </w:rPr>
        <w:t xml:space="preserve">I predict the genotype that </w:t>
      </w:r>
      <w:r w:rsidR="00BD61E1" w:rsidRPr="00222972">
        <w:rPr>
          <w:rFonts w:ascii="Times New Roman" w:eastAsia="Times New Roman" w:hAnsi="Times New Roman" w:cs="Times New Roman"/>
          <w:sz w:val="28"/>
          <w:szCs w:val="28"/>
        </w:rPr>
        <w:t>survives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the</w:t>
      </w:r>
      <w:r w:rsidR="00D244F8" w:rsidRPr="00222972">
        <w:rPr>
          <w:rFonts w:ascii="Times New Roman" w:eastAsia="Times New Roman" w:hAnsi="Times New Roman" w:cs="Times New Roman"/>
          <w:sz w:val="28"/>
          <w:szCs w:val="28"/>
        </w:rPr>
        <w:t xml:space="preserve"> longer</w:t>
      </w:r>
      <w:r w:rsidR="00723CCB">
        <w:rPr>
          <w:rFonts w:ascii="Times New Roman" w:eastAsia="Times New Roman" w:hAnsi="Times New Roman" w:cs="Times New Roman"/>
          <w:sz w:val="28"/>
          <w:szCs w:val="28"/>
        </w:rPr>
        <w:t>,</w:t>
      </w:r>
      <w:r w:rsidR="00D244F8" w:rsidRPr="00222972">
        <w:rPr>
          <w:rFonts w:ascii="Times New Roman" w:eastAsia="Times New Roman" w:hAnsi="Times New Roman" w:cs="Times New Roman"/>
          <w:sz w:val="28"/>
          <w:szCs w:val="28"/>
        </w:rPr>
        <w:t xml:space="preserve"> warmer diapause</w:t>
      </w:r>
      <w:r w:rsidRPr="00222972">
        <w:rPr>
          <w:rFonts w:ascii="Times New Roman" w:eastAsia="Times New Roman" w:hAnsi="Times New Roman" w:cs="Times New Roman"/>
          <w:sz w:val="28"/>
          <w:szCs w:val="28"/>
        </w:rPr>
        <w:t xml:space="preserve"> period</w:t>
      </w:r>
      <w:r w:rsidR="00D244F8" w:rsidRPr="00222972">
        <w:rPr>
          <w:rFonts w:ascii="Times New Roman" w:eastAsia="Times New Roman" w:hAnsi="Times New Roman" w:cs="Times New Roman"/>
          <w:sz w:val="28"/>
          <w:szCs w:val="28"/>
        </w:rPr>
        <w:t xml:space="preserve"> will accumulate more nutrient stores prior to diapause compared to </w:t>
      </w:r>
      <w:r w:rsidR="00723CCB">
        <w:rPr>
          <w:rFonts w:ascii="Times New Roman" w:eastAsia="Times New Roman" w:hAnsi="Times New Roman" w:cs="Times New Roman"/>
          <w:sz w:val="28"/>
          <w:szCs w:val="28"/>
        </w:rPr>
        <w:t>the genotype</w:t>
      </w:r>
      <w:r w:rsidR="00723CCB"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with a shorter </w:t>
      </w:r>
      <w:r w:rsidR="00723CCB">
        <w:rPr>
          <w:rFonts w:ascii="Times New Roman" w:eastAsia="Times New Roman" w:hAnsi="Times New Roman" w:cs="Times New Roman"/>
          <w:sz w:val="28"/>
          <w:szCs w:val="28"/>
        </w:rPr>
        <w:t xml:space="preserve">larval </w:t>
      </w:r>
      <w:r w:rsidR="00D244F8" w:rsidRPr="00222972">
        <w:rPr>
          <w:rFonts w:ascii="Times New Roman" w:eastAsia="Times New Roman" w:hAnsi="Times New Roman" w:cs="Times New Roman"/>
          <w:sz w:val="28"/>
          <w:szCs w:val="28"/>
        </w:rPr>
        <w:t>diapause</w:t>
      </w:r>
      <w:r w:rsidR="00FC01FF" w:rsidRPr="00222972">
        <w:rPr>
          <w:rFonts w:ascii="Times New Roman" w:eastAsia="Times New Roman" w:hAnsi="Times New Roman" w:cs="Times New Roman"/>
          <w:sz w:val="28"/>
          <w:szCs w:val="28"/>
        </w:rPr>
        <w:t xml:space="preserve">. </w:t>
      </w:r>
      <w:ins w:id="51" w:author="Brown,James T" w:date="2019-01-24T09:43:00Z">
        <w:r w:rsidR="00D42D71">
          <w:rPr>
            <w:rFonts w:ascii="Times New Roman" w:eastAsia="Times New Roman" w:hAnsi="Times New Roman" w:cs="Times New Roman"/>
            <w:sz w:val="28"/>
            <w:szCs w:val="28"/>
          </w:rPr>
          <w:t>However, d</w:t>
        </w:r>
      </w:ins>
      <w:r w:rsidR="00774DE0" w:rsidRPr="00222972">
        <w:rPr>
          <w:rFonts w:ascii="Times New Roman" w:eastAsia="Times New Roman" w:hAnsi="Times New Roman" w:cs="Times New Roman"/>
          <w:sz w:val="28"/>
          <w:szCs w:val="28"/>
        </w:rPr>
        <w:t>uring diapause</w:t>
      </w:r>
      <w:r w:rsidR="00723CCB">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and</w:t>
      </w:r>
      <w:r w:rsidR="00D244F8" w:rsidRPr="00222972">
        <w:rPr>
          <w:rFonts w:ascii="Times New Roman" w:eastAsia="Times New Roman" w:hAnsi="Times New Roman" w:cs="Times New Roman"/>
          <w:sz w:val="28"/>
          <w:szCs w:val="28"/>
        </w:rPr>
        <w:t xml:space="preserve"> regardless of diapause genotype</w:t>
      </w:r>
      <w:r w:rsidR="00FC01FF" w:rsidRPr="00222972">
        <w:rPr>
          <w:rFonts w:ascii="Times New Roman" w:eastAsia="Times New Roman" w:hAnsi="Times New Roman" w:cs="Times New Roman"/>
          <w:sz w:val="28"/>
          <w:szCs w:val="28"/>
        </w:rPr>
        <w:t xml:space="preserve">, </w:t>
      </w:r>
      <w:r w:rsidR="00723CCB">
        <w:rPr>
          <w:rFonts w:ascii="Times New Roman" w:eastAsia="Times New Roman" w:hAnsi="Times New Roman" w:cs="Times New Roman"/>
          <w:sz w:val="28"/>
          <w:szCs w:val="28"/>
        </w:rPr>
        <w:t xml:space="preserve">I expect that </w:t>
      </w:r>
      <w:r w:rsidR="00FC01FF" w:rsidRPr="00222972">
        <w:rPr>
          <w:rFonts w:ascii="Times New Roman" w:eastAsia="Times New Roman" w:hAnsi="Times New Roman" w:cs="Times New Roman"/>
          <w:sz w:val="28"/>
          <w:szCs w:val="28"/>
        </w:rPr>
        <w:t xml:space="preserve">larvae </w:t>
      </w:r>
      <w:r w:rsidR="00D244F8" w:rsidRPr="00222972">
        <w:rPr>
          <w:rFonts w:ascii="Times New Roman" w:eastAsia="Times New Roman" w:hAnsi="Times New Roman" w:cs="Times New Roman"/>
          <w:sz w:val="28"/>
          <w:szCs w:val="28"/>
        </w:rPr>
        <w:t xml:space="preserve">will deplete nutrient stores at a similar rate. </w:t>
      </w:r>
      <w:r w:rsidR="008C048D" w:rsidRPr="00222972">
        <w:rPr>
          <w:rFonts w:ascii="Times New Roman" w:eastAsia="Times New Roman" w:hAnsi="Times New Roman" w:cs="Times New Roman"/>
          <w:sz w:val="28"/>
          <w:szCs w:val="28"/>
        </w:rPr>
        <w:t>To investigate the relationship between diapause length and nutrient storage</w:t>
      </w:r>
      <w:r w:rsidR="00723CCB">
        <w:rPr>
          <w:rFonts w:ascii="Times New Roman" w:eastAsia="Times New Roman" w:hAnsi="Times New Roman" w:cs="Times New Roman"/>
          <w:sz w:val="28"/>
          <w:szCs w:val="28"/>
        </w:rPr>
        <w:t>,</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ipid stores at the start of diapause and during diapause were measured</w:t>
      </w:r>
      <w:ins w:id="52" w:author="Dan Hahn" w:date="2019-01-25T10:28:00Z">
        <w:r w:rsidR="00E64FBE">
          <w:rPr>
            <w:rFonts w:ascii="Times New Roman" w:eastAsia="Times New Roman" w:hAnsi="Times New Roman" w:cs="Times New Roman"/>
            <w:sz w:val="28"/>
            <w:szCs w:val="28"/>
          </w:rPr>
          <w:t xml:space="preserve"> in each strain</w:t>
        </w:r>
      </w:ins>
      <w:r w:rsidR="008C048D" w:rsidRPr="00222972">
        <w:rPr>
          <w:rFonts w:ascii="Times New Roman" w:eastAsia="Times New Roman" w:hAnsi="Times New Roman" w:cs="Times New Roman"/>
          <w:sz w:val="28"/>
          <w:szCs w:val="28"/>
        </w:rPr>
        <w:t>. This research show</w:t>
      </w:r>
      <w:r w:rsidR="00723CCB">
        <w:rPr>
          <w:rFonts w:ascii="Times New Roman" w:eastAsia="Times New Roman" w:hAnsi="Times New Roman" w:cs="Times New Roman"/>
          <w:sz w:val="28"/>
          <w:szCs w:val="28"/>
        </w:rPr>
        <w:t>ed</w:t>
      </w:r>
      <w:r w:rsidR="008C048D" w:rsidRPr="00222972">
        <w:rPr>
          <w:rFonts w:ascii="Times New Roman" w:eastAsia="Times New Roman" w:hAnsi="Times New Roman" w:cs="Times New Roman"/>
          <w:sz w:val="28"/>
          <w:szCs w:val="28"/>
        </w:rPr>
        <w:t xml:space="preserve"> </w:t>
      </w:r>
      <w:ins w:id="53" w:author="Dan Hahn" w:date="2019-01-25T10:29:00Z">
        <w:r w:rsidR="00E64FBE">
          <w:rPr>
            <w:rFonts w:ascii="Times New Roman" w:eastAsia="Times New Roman" w:hAnsi="Times New Roman" w:cs="Times New Roman"/>
            <w:sz w:val="28"/>
            <w:szCs w:val="28"/>
          </w:rPr>
          <w:t xml:space="preserve">that </w:t>
        </w:r>
      </w:ins>
      <w:r w:rsidR="008C048D" w:rsidRPr="00222972">
        <w:rPr>
          <w:rFonts w:ascii="Times New Roman" w:eastAsia="Times New Roman" w:hAnsi="Times New Roman" w:cs="Times New Roman"/>
          <w:sz w:val="28"/>
          <w:szCs w:val="28"/>
        </w:rPr>
        <w:t>l</w:t>
      </w:r>
      <w:r w:rsidR="00D244F8" w:rsidRPr="00222972">
        <w:rPr>
          <w:rFonts w:ascii="Times New Roman" w:eastAsia="Times New Roman" w:hAnsi="Times New Roman" w:cs="Times New Roman"/>
          <w:sz w:val="28"/>
          <w:szCs w:val="28"/>
        </w:rPr>
        <w:t>arvae with the long-diapause genotype accumulated more lipid mass at the onset of diapause compared to larvae with the short-diapause genotype</w:t>
      </w:r>
      <w:ins w:id="54" w:author="Dan Hahn" w:date="2019-01-25T10:29:00Z">
        <w:r w:rsidR="00E64FBE">
          <w:rPr>
            <w:rFonts w:ascii="Times New Roman" w:eastAsia="Times New Roman" w:hAnsi="Times New Roman" w:cs="Times New Roman"/>
            <w:sz w:val="28"/>
            <w:szCs w:val="28"/>
          </w:rPr>
          <w:t>. H</w:t>
        </w:r>
      </w:ins>
      <w:r w:rsidR="00D244F8" w:rsidRPr="00222972">
        <w:rPr>
          <w:rFonts w:ascii="Times New Roman" w:eastAsia="Times New Roman" w:hAnsi="Times New Roman" w:cs="Times New Roman"/>
          <w:sz w:val="28"/>
          <w:szCs w:val="28"/>
        </w:rPr>
        <w:t>owever</w:t>
      </w:r>
      <w:ins w:id="55" w:author="Brown,James T" w:date="2019-01-24T09:22:00Z">
        <w:r w:rsidR="00994BD2">
          <w:rPr>
            <w:rFonts w:ascii="Times New Roman" w:eastAsia="Times New Roman" w:hAnsi="Times New Roman" w:cs="Times New Roman"/>
            <w:sz w:val="28"/>
            <w:szCs w:val="28"/>
          </w:rPr>
          <w:t xml:space="preserve"> whether</w:t>
        </w:r>
      </w:ins>
      <w:r w:rsidR="00D244F8" w:rsidRPr="00222972">
        <w:rPr>
          <w:rFonts w:ascii="Times New Roman" w:eastAsia="Times New Roman" w:hAnsi="Times New Roman" w:cs="Times New Roman"/>
          <w:sz w:val="28"/>
          <w:szCs w:val="28"/>
        </w:rPr>
        <w:t xml:space="preserve"> the rate of lipid depletion </w:t>
      </w:r>
      <w:r w:rsidR="004B637E">
        <w:rPr>
          <w:rFonts w:ascii="Times New Roman" w:eastAsia="Times New Roman" w:hAnsi="Times New Roman" w:cs="Times New Roman"/>
          <w:sz w:val="28"/>
          <w:szCs w:val="28"/>
        </w:rPr>
        <w:t>between the two strains</w:t>
      </w:r>
      <w:ins w:id="56" w:author="Brown,James T" w:date="2019-01-24T09:22:00Z">
        <w:r w:rsidR="00994BD2">
          <w:rPr>
            <w:rFonts w:ascii="Times New Roman" w:eastAsia="Times New Roman" w:hAnsi="Times New Roman" w:cs="Times New Roman"/>
            <w:sz w:val="28"/>
            <w:szCs w:val="28"/>
          </w:rPr>
          <w:t xml:space="preserve"> differed</w:t>
        </w:r>
      </w:ins>
      <w:r w:rsidR="004B637E">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during diapause was </w:t>
      </w:r>
      <w:r w:rsidR="004B637E">
        <w:rPr>
          <w:rFonts w:ascii="Times New Roman" w:eastAsia="Times New Roman" w:hAnsi="Times New Roman" w:cs="Times New Roman"/>
          <w:sz w:val="28"/>
          <w:szCs w:val="28"/>
        </w:rPr>
        <w:t>in</w:t>
      </w:r>
      <w:r w:rsidR="00D244F8" w:rsidRPr="00222972">
        <w:rPr>
          <w:rFonts w:ascii="Times New Roman" w:eastAsia="Times New Roman" w:hAnsi="Times New Roman" w:cs="Times New Roman"/>
          <w:sz w:val="28"/>
          <w:szCs w:val="28"/>
        </w:rPr>
        <w:t>conclusive.</w:t>
      </w:r>
    </w:p>
    <w:p w14:paraId="384032C6" w14:textId="11E8B52B" w:rsidR="00227A6A" w:rsidRPr="00222972" w:rsidRDefault="00227A6A" w:rsidP="00766488">
      <w:pPr>
        <w:spacing w:line="480" w:lineRule="auto"/>
        <w:ind w:firstLine="720"/>
        <w:rPr>
          <w:rFonts w:ascii="Times New Roman" w:eastAsia="Times New Roman" w:hAnsi="Times New Roman" w:cs="Times New Roman"/>
          <w:sz w:val="28"/>
          <w:szCs w:val="28"/>
        </w:rPr>
      </w:pPr>
    </w:p>
    <w:p w14:paraId="3013C7AE" w14:textId="77777777" w:rsidR="00227A6A" w:rsidRPr="00860C6F" w:rsidRDefault="00227A6A" w:rsidP="00227A6A">
      <w:pPr>
        <w:spacing w:after="160"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  Methods</w:t>
      </w:r>
    </w:p>
    <w:p w14:paraId="49A27925" w14:textId="790E4E4A" w:rsidR="00222972" w:rsidRPr="00222972" w:rsidRDefault="00227A6A" w:rsidP="00222972">
      <w:pPr>
        <w:spacing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3.2.1  General Rearing</w:t>
      </w:r>
    </w:p>
    <w:p w14:paraId="5FBE2DF4" w14:textId="22BF72A9" w:rsidR="003132C7"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i/>
          <w:sz w:val="28"/>
          <w:szCs w:val="28"/>
        </w:rPr>
        <w:t>Ostrinia nubilalis</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eggs were provided as a courtesy from Dr. Erik </w:t>
      </w:r>
      <w:proofErr w:type="spellStart"/>
      <w:r w:rsidRPr="00560699">
        <w:rPr>
          <w:rFonts w:ascii="Times New Roman" w:eastAsiaTheme="minorEastAsia" w:hAnsi="Times New Roman" w:cs="Times New Roman"/>
          <w:bCs/>
          <w:sz w:val="28"/>
          <w:szCs w:val="28"/>
        </w:rPr>
        <w:t>Dopman's</w:t>
      </w:r>
      <w:proofErr w:type="spellEnd"/>
      <w:r w:rsidRPr="00560699">
        <w:rPr>
          <w:rFonts w:ascii="Times New Roman" w:eastAsiaTheme="minorEastAsia" w:hAnsi="Times New Roman" w:cs="Times New Roman"/>
          <w:bCs/>
          <w:sz w:val="28"/>
          <w:szCs w:val="28"/>
        </w:rPr>
        <w:t xml:space="preserve"> laboratory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at Tufts University. </w:t>
      </w:r>
      <w:r w:rsidR="00BE479D">
        <w:rPr>
          <w:rFonts w:ascii="Times New Roman" w:eastAsiaTheme="minorEastAsia" w:hAnsi="Times New Roman" w:cs="Times New Roman"/>
          <w:bCs/>
          <w:sz w:val="28"/>
          <w:szCs w:val="28"/>
        </w:rPr>
        <w:t>The two</w:t>
      </w:r>
      <w:r w:rsidRPr="00560699">
        <w:rPr>
          <w:rFonts w:ascii="Times New Roman" w:eastAsiaTheme="minorEastAsia" w:hAnsi="Times New Roman" w:cs="Times New Roman"/>
          <w:bCs/>
          <w:sz w:val="28"/>
          <w:szCs w:val="28"/>
        </w:rPr>
        <w:t xml:space="preserve"> genetically distinct </w:t>
      </w:r>
      <w:r w:rsidR="00BE479D">
        <w:rPr>
          <w:rFonts w:ascii="Times New Roman" w:eastAsiaTheme="minorEastAsia" w:hAnsi="Times New Roman" w:cs="Times New Roman"/>
          <w:bCs/>
          <w:sz w:val="28"/>
          <w:szCs w:val="28"/>
        </w:rPr>
        <w:t xml:space="preserve">European corn borer </w:t>
      </w:r>
      <w:r w:rsidR="00BE479D">
        <w:rPr>
          <w:rFonts w:ascii="Times New Roman" w:eastAsiaTheme="minorEastAsia" w:hAnsi="Times New Roman" w:cs="Times New Roman"/>
          <w:bCs/>
          <w:sz w:val="28"/>
          <w:szCs w:val="28"/>
        </w:rPr>
        <w:lastRenderedPageBreak/>
        <w:t xml:space="preserve">strains </w:t>
      </w:r>
      <w:r w:rsidRPr="00560699">
        <w:rPr>
          <w:rFonts w:ascii="Times New Roman" w:eastAsiaTheme="minorEastAsia" w:hAnsi="Times New Roman" w:cs="Times New Roman"/>
          <w:bCs/>
          <w:sz w:val="28"/>
          <w:szCs w:val="28"/>
        </w:rPr>
        <w:t>used during my experiment</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were collected as a mixture of larvae, pupae, and adults from New York </w:t>
      </w:r>
      <w:ins w:id="57" w:author="Brown,James T" w:date="2019-01-27T17:24:00Z">
        <w:r w:rsidR="00743B45">
          <w:rPr>
            <w:rFonts w:ascii="Times New Roman" w:eastAsiaTheme="minorEastAsia" w:hAnsi="Times New Roman" w:cs="Times New Roman"/>
            <w:bCs/>
            <w:sz w:val="28"/>
            <w:szCs w:val="28"/>
          </w:rPr>
          <w:t>S</w:t>
        </w:r>
      </w:ins>
      <w:commentRangeStart w:id="58"/>
      <w:commentRangeStart w:id="59"/>
      <w:r w:rsidRPr="00560699">
        <w:rPr>
          <w:rFonts w:ascii="Times New Roman" w:eastAsiaTheme="minorEastAsia" w:hAnsi="Times New Roman" w:cs="Times New Roman"/>
          <w:bCs/>
          <w:sz w:val="28"/>
          <w:szCs w:val="28"/>
        </w:rPr>
        <w:t>tate</w:t>
      </w:r>
      <w:commentRangeEnd w:id="58"/>
      <w:r w:rsidR="00E04A9B">
        <w:rPr>
          <w:rStyle w:val="CommentReference"/>
        </w:rPr>
        <w:commentReference w:id="58"/>
      </w:r>
      <w:commentRangeEnd w:id="59"/>
      <w:r w:rsidR="00743B45">
        <w:rPr>
          <w:rStyle w:val="CommentReference"/>
        </w:rPr>
        <w:commentReference w:id="59"/>
      </w:r>
      <w:r w:rsidRPr="00560699">
        <w:rPr>
          <w:rFonts w:ascii="Times New Roman" w:eastAsiaTheme="minorEastAsia" w:hAnsi="Times New Roman" w:cs="Times New Roman"/>
          <w:bCs/>
          <w:sz w:val="28"/>
          <w:szCs w:val="28"/>
        </w:rPr>
        <w:t xml:space="preserve"> prior to 2015</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and kept as separate colonies. Strain identity was determined genotypically using the</w:t>
      </w:r>
      <w:r w:rsidRPr="00222972">
        <w:rPr>
          <w:rFonts w:ascii="Times New Roman" w:eastAsiaTheme="minorEastAsia" w:hAnsi="Times New Roman" w:cs="Times New Roman"/>
          <w:bCs/>
          <w:sz w:val="28"/>
          <w:szCs w:val="28"/>
        </w:rPr>
        <w:t xml:space="preserve"> </w:t>
      </w:r>
      <w:proofErr w:type="spellStart"/>
      <w:r w:rsidRPr="00874F09">
        <w:rPr>
          <w:rFonts w:ascii="Times New Roman" w:eastAsiaTheme="minorEastAsia" w:hAnsi="Times New Roman" w:cs="Times New Roman"/>
          <w:bCs/>
          <w:i/>
          <w:sz w:val="28"/>
          <w:szCs w:val="28"/>
        </w:rPr>
        <w:t>pgFAR</w:t>
      </w:r>
      <w:proofErr w:type="spellEnd"/>
      <w:r w:rsidRPr="00560699">
        <w:rPr>
          <w:rFonts w:ascii="Times New Roman" w:eastAsiaTheme="minorEastAsia" w:hAnsi="Times New Roman" w:cs="Times New Roman"/>
          <w:bCs/>
          <w:sz w:val="28"/>
          <w:szCs w:val="28"/>
        </w:rPr>
        <w:t xml:space="preserve"> autosomal gene</w:t>
      </w:r>
      <w:ins w:id="60" w:author="Dan Hahn" w:date="2019-01-25T10:30:00Z">
        <w:r w:rsidR="00E04A9B">
          <w:rPr>
            <w:rFonts w:ascii="Times New Roman" w:eastAsiaTheme="minorEastAsia" w:hAnsi="Times New Roman" w:cs="Times New Roman"/>
            <w:bCs/>
            <w:sz w:val="28"/>
            <w:szCs w:val="28"/>
          </w:rPr>
          <w:t>. T</w:t>
        </w:r>
      </w:ins>
      <w:r w:rsidRPr="00560699">
        <w:rPr>
          <w:rFonts w:ascii="Times New Roman" w:eastAsiaTheme="minorEastAsia" w:hAnsi="Times New Roman" w:cs="Times New Roman"/>
          <w:bCs/>
          <w:sz w:val="28"/>
          <w:szCs w:val="28"/>
        </w:rPr>
        <w:t>his gene codes for an important enzyme involved in determining</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the female sex-pheromone blend, and is partly responsible for </w:t>
      </w:r>
      <w:r w:rsidR="00BE479D">
        <w:rPr>
          <w:rFonts w:ascii="Times New Roman" w:eastAsiaTheme="minorEastAsia" w:hAnsi="Times New Roman" w:cs="Times New Roman"/>
          <w:bCs/>
          <w:sz w:val="28"/>
          <w:szCs w:val="28"/>
        </w:rPr>
        <w:t xml:space="preserve">maintaining </w:t>
      </w:r>
      <w:r w:rsidRPr="00560699">
        <w:rPr>
          <w:rFonts w:ascii="Times New Roman" w:eastAsiaTheme="minorEastAsia" w:hAnsi="Times New Roman" w:cs="Times New Roman"/>
          <w:bCs/>
          <w:sz w:val="28"/>
          <w:szCs w:val="28"/>
        </w:rPr>
        <w:t xml:space="preserve">strain differences. </w:t>
      </w:r>
      <w:r w:rsidR="00B50D59">
        <w:rPr>
          <w:rFonts w:ascii="Times New Roman" w:eastAsiaTheme="minorEastAsia" w:hAnsi="Times New Roman" w:cs="Times New Roman"/>
          <w:bCs/>
          <w:sz w:val="28"/>
          <w:szCs w:val="28"/>
        </w:rPr>
        <w:t xml:space="preserve">The </w:t>
      </w:r>
      <w:proofErr w:type="spellStart"/>
      <w:r w:rsidR="00B50D59" w:rsidRPr="00874F09">
        <w:rPr>
          <w:rFonts w:ascii="Times New Roman" w:eastAsiaTheme="minorEastAsia" w:hAnsi="Times New Roman" w:cs="Times New Roman"/>
          <w:bCs/>
          <w:i/>
          <w:sz w:val="28"/>
          <w:szCs w:val="28"/>
        </w:rPr>
        <w:t>pgFAR</w:t>
      </w:r>
      <w:proofErr w:type="spellEnd"/>
      <w:r w:rsidR="00B50D59" w:rsidRPr="00874F09">
        <w:rPr>
          <w:rFonts w:ascii="Times New Roman" w:eastAsiaTheme="minorEastAsia" w:hAnsi="Times New Roman" w:cs="Times New Roman"/>
          <w:bCs/>
          <w:i/>
          <w:sz w:val="28"/>
          <w:szCs w:val="28"/>
        </w:rPr>
        <w:t>-Z</w:t>
      </w:r>
      <w:r w:rsidR="00B50D59">
        <w:rPr>
          <w:rFonts w:ascii="Times New Roman" w:eastAsiaTheme="minorEastAsia" w:hAnsi="Times New Roman" w:cs="Times New Roman"/>
          <w:bCs/>
          <w:sz w:val="28"/>
          <w:szCs w:val="28"/>
        </w:rPr>
        <w:t xml:space="preserve"> </w:t>
      </w:r>
      <w:ins w:id="61" w:author="Dan Hahn" w:date="2019-01-25T10:30:00Z">
        <w:r w:rsidR="00E04A9B">
          <w:rPr>
            <w:rFonts w:ascii="Times New Roman" w:eastAsiaTheme="minorEastAsia" w:hAnsi="Times New Roman" w:cs="Times New Roman"/>
            <w:bCs/>
            <w:sz w:val="28"/>
            <w:szCs w:val="28"/>
          </w:rPr>
          <w:t xml:space="preserve">allele </w:t>
        </w:r>
      </w:ins>
      <w:r w:rsidR="00B50D59">
        <w:rPr>
          <w:rFonts w:ascii="Times New Roman" w:eastAsiaTheme="minorEastAsia" w:hAnsi="Times New Roman" w:cs="Times New Roman"/>
          <w:bCs/>
          <w:sz w:val="28"/>
          <w:szCs w:val="28"/>
        </w:rPr>
        <w:t xml:space="preserve">is carried by the </w:t>
      </w:r>
      <w:commentRangeStart w:id="62"/>
      <w:r w:rsidRPr="00560699">
        <w:rPr>
          <w:rFonts w:ascii="Times New Roman" w:eastAsiaTheme="minorEastAsia" w:hAnsi="Times New Roman" w:cs="Times New Roman"/>
          <w:bCs/>
          <w:sz w:val="28"/>
          <w:szCs w:val="28"/>
        </w:rPr>
        <w:t>Univoltine</w:t>
      </w:r>
      <w:commentRangeEnd w:id="62"/>
      <w:r w:rsidR="00E04A9B">
        <w:rPr>
          <w:rStyle w:val="CommentReference"/>
        </w:rPr>
        <w:commentReference w:id="62"/>
      </w:r>
      <w:r w:rsidRPr="00560699">
        <w:rPr>
          <w:rFonts w:ascii="Times New Roman" w:eastAsiaTheme="minorEastAsia" w:hAnsi="Times New Roman" w:cs="Times New Roman"/>
          <w:bCs/>
          <w:sz w:val="28"/>
          <w:szCs w:val="28"/>
        </w:rPr>
        <w:t xml:space="preserve">-Z (UZ) </w:t>
      </w:r>
      <w:r w:rsidR="00B50D59">
        <w:rPr>
          <w:rFonts w:ascii="Times New Roman" w:eastAsiaTheme="minorEastAsia" w:hAnsi="Times New Roman" w:cs="Times New Roman"/>
          <w:bCs/>
          <w:sz w:val="28"/>
          <w:szCs w:val="28"/>
        </w:rPr>
        <w:t>strain</w:t>
      </w:r>
      <w:r w:rsidRPr="00560699">
        <w:rPr>
          <w:rFonts w:ascii="Times New Roman" w:eastAsiaTheme="minorEastAsia" w:hAnsi="Times New Roman" w:cs="Times New Roman"/>
          <w:bCs/>
          <w:sz w:val="28"/>
          <w:szCs w:val="28"/>
        </w:rPr>
        <w:t xml:space="preserve"> </w:t>
      </w:r>
      <w:r w:rsidR="00B50D59">
        <w:rPr>
          <w:rFonts w:ascii="Times New Roman" w:eastAsiaTheme="minorEastAsia" w:hAnsi="Times New Roman" w:cs="Times New Roman"/>
          <w:bCs/>
          <w:sz w:val="28"/>
          <w:szCs w:val="28"/>
        </w:rPr>
        <w:t xml:space="preserve">and the </w:t>
      </w:r>
      <w:proofErr w:type="spellStart"/>
      <w:r w:rsidRPr="00874F09">
        <w:rPr>
          <w:rFonts w:ascii="Times New Roman" w:eastAsiaTheme="minorEastAsia" w:hAnsi="Times New Roman" w:cs="Times New Roman"/>
          <w:bCs/>
          <w:i/>
          <w:sz w:val="28"/>
          <w:szCs w:val="28"/>
        </w:rPr>
        <w:t>pgFAR</w:t>
      </w:r>
      <w:proofErr w:type="spellEnd"/>
      <w:r w:rsidRPr="00874F09">
        <w:rPr>
          <w:rFonts w:ascii="Times New Roman" w:eastAsiaTheme="minorEastAsia" w:hAnsi="Times New Roman" w:cs="Times New Roman"/>
          <w:bCs/>
          <w:i/>
          <w:sz w:val="28"/>
          <w:szCs w:val="28"/>
        </w:rPr>
        <w:t>-E</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allele is carried by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Bivoltine-E (BE) </w:t>
      </w:r>
      <w:ins w:id="63" w:author="Dan Hahn" w:date="2019-01-25T10:31:00Z">
        <w:r w:rsidR="00E04A9B">
          <w:rPr>
            <w:rFonts w:ascii="Times New Roman" w:eastAsiaTheme="minorEastAsia" w:hAnsi="Times New Roman" w:cs="Times New Roman"/>
            <w:bCs/>
            <w:sz w:val="28"/>
            <w:szCs w:val="28"/>
          </w:rPr>
          <w:t xml:space="preserve">strain </w:t>
        </w:r>
      </w:ins>
      <w:r w:rsidRPr="00560699">
        <w:rPr>
          <w:rFonts w:ascii="Times New Roman" w:eastAsiaTheme="minorEastAsia" w:hAnsi="Times New Roman" w:cs="Times New Roman"/>
          <w:bCs/>
          <w:sz w:val="28"/>
          <w:szCs w:val="28"/>
        </w:rPr>
        <w:t>larvae</w:t>
      </w:r>
      <w:ins w:id="64" w:author="Dan Hahn" w:date="2019-01-25T10:31:00Z">
        <w:r w:rsidR="00E04A9B">
          <w:rPr>
            <w:rFonts w:ascii="Times New Roman" w:eastAsiaTheme="minorEastAsia" w:hAnsi="Times New Roman" w:cs="Times New Roman"/>
            <w:bCs/>
            <w:sz w:val="28"/>
            <w:szCs w:val="28"/>
          </w:rPr>
          <w:t>,</w:t>
        </w:r>
      </w:ins>
      <w:r w:rsidR="00B50D59">
        <w:rPr>
          <w:rFonts w:ascii="Times New Roman" w:eastAsiaTheme="minorEastAsia" w:hAnsi="Times New Roman" w:cs="Times New Roman"/>
          <w:bCs/>
          <w:sz w:val="28"/>
          <w:szCs w:val="28"/>
        </w:rPr>
        <w:t xml:space="preserve"> and each allele produces a distinct pheromone blend</w:t>
      </w:r>
      <w:r w:rsidRPr="00560699">
        <w:rPr>
          <w:rFonts w:ascii="Times New Roman" w:eastAsiaTheme="minorEastAsia" w:hAnsi="Times New Roman" w:cs="Times New Roman"/>
          <w:bCs/>
          <w:sz w:val="28"/>
          <w:szCs w:val="28"/>
        </w:rPr>
        <w:t>. For the duration of the experiment,</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colonies of each genotype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were reared at 26</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under a 16L:8D photoperiod</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to promote continuous development.</w:t>
      </w:r>
      <w:r w:rsidRPr="00222972">
        <w:rPr>
          <w:rFonts w:ascii="Times New Roman" w:eastAsiaTheme="minorEastAsia" w:hAnsi="Times New Roman" w:cs="Times New Roman"/>
          <w:bCs/>
          <w:sz w:val="28"/>
          <w:szCs w:val="28"/>
        </w:rPr>
        <w:t xml:space="preserve"> </w:t>
      </w:r>
    </w:p>
    <w:p w14:paraId="25081985" w14:textId="3C6EE2C2" w:rsidR="00227A6A" w:rsidRPr="00222972"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sz w:val="28"/>
          <w:szCs w:val="28"/>
        </w:rPr>
        <w:t>Individuals intended for experimentation were collected as eggs from each colony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organized into "biological cohorts". A biological cohort was de</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ned as clutches of eggs</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oviposited</w:t>
      </w:r>
      <w:proofErr w:type="spellEnd"/>
      <w:r w:rsidRPr="00560699">
        <w:rPr>
          <w:rFonts w:ascii="Times New Roman" w:eastAsiaTheme="minorEastAsia" w:hAnsi="Times New Roman" w:cs="Times New Roman"/>
          <w:bCs/>
          <w:sz w:val="28"/>
          <w:szCs w:val="28"/>
        </w:rPr>
        <w:t xml:space="preserve"> on a single day by females of the same strain. </w:t>
      </w:r>
      <w:r w:rsidR="00BB6374">
        <w:rPr>
          <w:rFonts w:ascii="Times New Roman" w:eastAsiaTheme="minorEastAsia" w:hAnsi="Times New Roman" w:cs="Times New Roman"/>
          <w:bCs/>
          <w:sz w:val="28"/>
          <w:szCs w:val="28"/>
        </w:rPr>
        <w:t>Initially</w:t>
      </w:r>
      <w:r w:rsidRPr="00560699">
        <w:rPr>
          <w:rFonts w:ascii="Times New Roman" w:eastAsiaTheme="minorEastAsia" w:hAnsi="Times New Roman" w:cs="Times New Roman"/>
          <w:bCs/>
          <w:sz w:val="28"/>
          <w:szCs w:val="28"/>
        </w:rPr>
        <w:t xml:space="preserve">, eggs </w:t>
      </w:r>
      <w:r w:rsidR="00BB6374">
        <w:rPr>
          <w:rFonts w:ascii="Times New Roman" w:eastAsiaTheme="minorEastAsia" w:hAnsi="Times New Roman" w:cs="Times New Roman"/>
          <w:bCs/>
          <w:sz w:val="28"/>
          <w:szCs w:val="28"/>
        </w:rPr>
        <w:t xml:space="preserve">from each biological cohort </w:t>
      </w:r>
      <w:r w:rsidRPr="00560699">
        <w:rPr>
          <w:rFonts w:ascii="Times New Roman" w:eastAsiaTheme="minorEastAsia" w:hAnsi="Times New Roman" w:cs="Times New Roman"/>
          <w:bCs/>
          <w:sz w:val="28"/>
          <w:szCs w:val="28"/>
        </w:rPr>
        <w:t xml:space="preserve">were </w:t>
      </w:r>
      <w:r w:rsidRPr="00222972">
        <w:rPr>
          <w:rFonts w:ascii="Times New Roman" w:eastAsiaTheme="minorEastAsia" w:hAnsi="Times New Roman" w:cs="Times New Roman"/>
          <w:bCs/>
          <w:sz w:val="28"/>
          <w:szCs w:val="28"/>
        </w:rPr>
        <w:t>held under a 16L:8D photoperiod</w:t>
      </w:r>
      <w:r w:rsidR="00BB6374">
        <w:rPr>
          <w:rFonts w:ascii="Times New Roman" w:eastAsiaTheme="minorEastAsia" w:hAnsi="Times New Roman" w:cs="Times New Roman"/>
          <w:bCs/>
          <w:sz w:val="28"/>
          <w:szCs w:val="28"/>
        </w:rPr>
        <w:t xml:space="preserve">, </w:t>
      </w:r>
      <w:r w:rsidRPr="00222972">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until they hatched. Upon hatching each biological cohort was divided and reared </w:t>
      </w:r>
      <w:r w:rsidR="00BB6374">
        <w:rPr>
          <w:rFonts w:ascii="Times New Roman" w:eastAsiaTheme="minorEastAsia" w:hAnsi="Times New Roman" w:cs="Times New Roman"/>
          <w:bCs/>
          <w:sz w:val="28"/>
          <w:szCs w:val="28"/>
        </w:rPr>
        <w:t>in either the diapause</w:t>
      </w:r>
      <w:ins w:id="65" w:author="Dan Hahn" w:date="2019-01-25T10:34:00Z">
        <w:r w:rsidR="00820E6C">
          <w:rPr>
            <w:rFonts w:ascii="Times New Roman" w:eastAsiaTheme="minorEastAsia" w:hAnsi="Times New Roman" w:cs="Times New Roman"/>
            <w:bCs/>
            <w:sz w:val="28"/>
            <w:szCs w:val="28"/>
          </w:rPr>
          <w:t>-inducing</w:t>
        </w:r>
      </w:ins>
      <w:r w:rsidRPr="00560699">
        <w:rPr>
          <w:rFonts w:ascii="Times New Roman" w:eastAsiaTheme="minorEastAsia" w:hAnsi="Times New Roman" w:cs="Times New Roman"/>
          <w:bCs/>
          <w:sz w:val="28"/>
          <w:szCs w:val="28"/>
        </w:rPr>
        <w:t xml:space="preserve"> treatment (12L:12D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 65%</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or </w:t>
      </w:r>
      <w:r w:rsidR="00BB6374">
        <w:rPr>
          <w:rFonts w:ascii="Times New Roman" w:eastAsiaTheme="minorEastAsia" w:hAnsi="Times New Roman" w:cs="Times New Roman"/>
          <w:bCs/>
          <w:sz w:val="28"/>
          <w:szCs w:val="28"/>
        </w:rPr>
        <w:t>the</w:t>
      </w:r>
      <w:r w:rsidRPr="00560699">
        <w:rPr>
          <w:rFonts w:ascii="Times New Roman" w:eastAsiaTheme="minorEastAsia" w:hAnsi="Times New Roman" w:cs="Times New Roman"/>
          <w:bCs/>
          <w:sz w:val="28"/>
          <w:szCs w:val="28"/>
        </w:rPr>
        <w:t xml:space="preserve"> non-diapause treatment (16L:8D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 xml:space="preserve">C, and 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Larvae from each</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biological cohort were reared </w:t>
      </w:r>
      <w:ins w:id="66" w:author="Dan Hahn" w:date="2019-01-25T10:34:00Z">
        <w:r w:rsidR="00820E6C">
          <w:rPr>
            <w:rFonts w:ascii="Times New Roman" w:eastAsiaTheme="minorEastAsia" w:hAnsi="Times New Roman" w:cs="Times New Roman"/>
            <w:bCs/>
            <w:sz w:val="28"/>
            <w:szCs w:val="28"/>
          </w:rPr>
          <w:t>together in gr</w:t>
        </w:r>
      </w:ins>
      <w:ins w:id="67" w:author="Brown,James T" w:date="2019-01-27T17:26:00Z">
        <w:r w:rsidR="00743B45">
          <w:rPr>
            <w:rFonts w:ascii="Times New Roman" w:eastAsiaTheme="minorEastAsia" w:hAnsi="Times New Roman" w:cs="Times New Roman"/>
            <w:bCs/>
            <w:sz w:val="28"/>
            <w:szCs w:val="28"/>
          </w:rPr>
          <w:t>o</w:t>
        </w:r>
      </w:ins>
      <w:ins w:id="68" w:author="Dan Hahn" w:date="2019-01-25T10:34:00Z">
        <w:r w:rsidR="00820E6C">
          <w:rPr>
            <w:rFonts w:ascii="Times New Roman" w:eastAsiaTheme="minorEastAsia" w:hAnsi="Times New Roman" w:cs="Times New Roman"/>
            <w:bCs/>
            <w:sz w:val="28"/>
            <w:szCs w:val="28"/>
          </w:rPr>
          <w:t>ups</w:t>
        </w:r>
      </w:ins>
      <w:r w:rsidRPr="00560699">
        <w:rPr>
          <w:rFonts w:ascii="Times New Roman" w:eastAsiaTheme="minorEastAsia" w:hAnsi="Times New Roman" w:cs="Times New Roman"/>
          <w:bCs/>
          <w:sz w:val="28"/>
          <w:szCs w:val="28"/>
        </w:rPr>
        <w:t xml:space="preserve"> and provided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arti</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 xml:space="preserve">cial </w:t>
      </w:r>
      <w:ins w:id="69" w:author="Brown,James T" w:date="2019-01-24T09:47:00Z">
        <w:r w:rsidR="00D42D71">
          <w:rPr>
            <w:rFonts w:ascii="Times New Roman" w:eastAsiaTheme="minorEastAsia" w:hAnsi="Times New Roman" w:cs="Times New Roman"/>
            <w:bCs/>
            <w:sz w:val="28"/>
            <w:szCs w:val="28"/>
          </w:rPr>
          <w:t>European corn borer (</w:t>
        </w:r>
      </w:ins>
      <w:r w:rsidRPr="00560699">
        <w:rPr>
          <w:rFonts w:ascii="Times New Roman" w:eastAsiaTheme="minorEastAsia" w:hAnsi="Times New Roman" w:cs="Times New Roman"/>
          <w:bCs/>
          <w:sz w:val="28"/>
          <w:szCs w:val="28"/>
        </w:rPr>
        <w:t>ECB</w:t>
      </w:r>
      <w:ins w:id="70" w:author="Brown,James T" w:date="2019-01-24T09:47:00Z">
        <w:r w:rsidR="00D42D71">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 xml:space="preserve"> diet ad libitum </w:t>
      </w:r>
      <w:ins w:id="71" w:author="Brown,James T" w:date="2019-01-24T09:54:00Z">
        <w:r w:rsidR="00A3644C">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Frontier Agricultural Sciences</w:t>
      </w:r>
      <w:ins w:id="72" w:author="Brown,James T" w:date="2019-01-24T09:54:00Z">
        <w:r w:rsidR="00A3644C">
          <w:rPr>
            <w:rFonts w:ascii="Times New Roman" w:eastAsiaTheme="minorEastAsia" w:hAnsi="Times New Roman" w:cs="Times New Roman"/>
            <w:bCs/>
            <w:sz w:val="28"/>
            <w:szCs w:val="28"/>
          </w:rPr>
          <w:t xml:space="preserve">, Newark, DE, </w:t>
        </w:r>
      </w:ins>
      <w:r w:rsidRPr="00560699">
        <w:rPr>
          <w:rFonts w:ascii="Times New Roman" w:eastAsiaTheme="minorEastAsia" w:hAnsi="Times New Roman" w:cs="Times New Roman"/>
          <w:bCs/>
          <w:sz w:val="28"/>
          <w:szCs w:val="28"/>
        </w:rPr>
        <w:t>Product F9478B).</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As </w:t>
      </w:r>
      <w:r w:rsidR="00BB6374">
        <w:rPr>
          <w:rFonts w:ascii="Times New Roman" w:eastAsiaTheme="minorEastAsia" w:hAnsi="Times New Roman" w:cs="Times New Roman"/>
          <w:bCs/>
          <w:sz w:val="28"/>
          <w:szCs w:val="28"/>
        </w:rPr>
        <w:t xml:space="preserve">larvae from each </w:t>
      </w:r>
      <w:r w:rsidRPr="00560699">
        <w:rPr>
          <w:rFonts w:ascii="Times New Roman" w:eastAsiaTheme="minorEastAsia" w:hAnsi="Times New Roman" w:cs="Times New Roman"/>
          <w:bCs/>
          <w:sz w:val="28"/>
          <w:szCs w:val="28"/>
        </w:rPr>
        <w:t>biological cohort</w:t>
      </w:r>
      <w:r w:rsidR="00BB6374">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within each treatment reached the end of the fourth instar, </w:t>
      </w:r>
      <w:r w:rsidR="00DA2C8C">
        <w:rPr>
          <w:rFonts w:ascii="Times New Roman" w:eastAsiaTheme="minorEastAsia" w:hAnsi="Times New Roman" w:cs="Times New Roman"/>
          <w:bCs/>
          <w:sz w:val="28"/>
          <w:szCs w:val="28"/>
        </w:rPr>
        <w:t>they</w:t>
      </w:r>
      <w:r w:rsidRPr="00560699">
        <w:rPr>
          <w:rFonts w:ascii="Times New Roman" w:eastAsiaTheme="minorEastAsia" w:hAnsi="Times New Roman" w:cs="Times New Roman"/>
          <w:bCs/>
          <w:sz w:val="28"/>
          <w:szCs w:val="28"/>
        </w:rPr>
        <w:t xml:space="preserve"> were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separated and </w:t>
      </w:r>
      <w:r w:rsidRPr="00560699">
        <w:rPr>
          <w:rFonts w:ascii="Times New Roman" w:eastAsiaTheme="minorEastAsia" w:hAnsi="Times New Roman" w:cs="Times New Roman"/>
          <w:bCs/>
          <w:sz w:val="28"/>
          <w:szCs w:val="28"/>
        </w:rPr>
        <w:lastRenderedPageBreak/>
        <w:t xml:space="preserve">reared individually in 32-well bioassay trays </w:t>
      </w:r>
      <w:ins w:id="73" w:author="Brown,James T" w:date="2019-01-24T09:52:00Z">
        <w:r w:rsid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Frontier Agricultural Sciences</w:t>
      </w:r>
      <w:ins w:id="74" w:author="Brown,James T" w:date="2019-01-24T09:53:00Z">
        <w:r w:rsidR="00A3644C" w:rsidRP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 xml:space="preserve"> </w:t>
      </w:r>
      <w:ins w:id="75" w:author="Brown,James T" w:date="2019-01-24T09:50:00Z">
        <w:r w:rsidR="002572D8" w:rsidRPr="00A3644C">
          <w:rPr>
            <w:rFonts w:ascii="Times New Roman" w:eastAsiaTheme="minorEastAsia" w:hAnsi="Times New Roman" w:cs="Times New Roman"/>
            <w:bCs/>
            <w:sz w:val="28"/>
            <w:szCs w:val="28"/>
          </w:rPr>
          <w:t>Newark DE</w:t>
        </w:r>
      </w:ins>
      <w:ins w:id="76" w:author="Brown,James T" w:date="2019-01-24T09:53:00Z">
        <w:r w:rsidR="00A3644C" w:rsidRPr="00A3644C">
          <w:rPr>
            <w:rFonts w:ascii="Times New Roman" w:eastAsiaTheme="minorEastAsia" w:hAnsi="Times New Roman" w:cs="Times New Roman"/>
            <w:bCs/>
            <w:sz w:val="28"/>
            <w:szCs w:val="28"/>
          </w:rPr>
          <w:t xml:space="preserve">, </w:t>
        </w:r>
      </w:ins>
      <w:r w:rsidRPr="00A3644C">
        <w:rPr>
          <w:rFonts w:ascii="Times New Roman" w:eastAsiaTheme="minorEastAsia" w:hAnsi="Times New Roman" w:cs="Times New Roman"/>
          <w:bCs/>
          <w:sz w:val="28"/>
          <w:szCs w:val="28"/>
        </w:rPr>
        <w:t>Product RT32W).</w:t>
      </w:r>
      <w:r w:rsidRPr="00560699">
        <w:rPr>
          <w:rFonts w:ascii="Times New Roman" w:eastAsiaTheme="minorEastAsia" w:hAnsi="Times New Roman" w:cs="Times New Roman"/>
          <w:bCs/>
          <w:sz w:val="28"/>
          <w:szCs w:val="28"/>
        </w:rPr>
        <w:t xml:space="preserve"> Each well of the bioassay tray was provisioned with diet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returned to </w:t>
      </w:r>
      <w:ins w:id="77" w:author="Dan Hahn" w:date="2019-01-25T10:35:00Z">
        <w:r w:rsidR="00820E6C">
          <w:rPr>
            <w:rFonts w:ascii="Times New Roman" w:eastAsiaTheme="minorEastAsia" w:hAnsi="Times New Roman" w:cs="Times New Roman"/>
            <w:bCs/>
            <w:sz w:val="28"/>
            <w:szCs w:val="28"/>
          </w:rPr>
          <w:t>either diapause-inducing or non-diapause</w:t>
        </w:r>
        <w:r w:rsidR="00820E6C" w:rsidRPr="00560699">
          <w:rPr>
            <w:rFonts w:ascii="Times New Roman" w:eastAsiaTheme="minorEastAsia" w:hAnsi="Times New Roman" w:cs="Times New Roman"/>
            <w:bCs/>
            <w:sz w:val="28"/>
            <w:szCs w:val="28"/>
          </w:rPr>
          <w:t xml:space="preserve"> </w:t>
        </w:r>
      </w:ins>
      <w:r w:rsidRPr="00560699">
        <w:rPr>
          <w:rFonts w:ascii="Times New Roman" w:eastAsiaTheme="minorEastAsia" w:hAnsi="Times New Roman" w:cs="Times New Roman"/>
          <w:bCs/>
          <w:sz w:val="28"/>
          <w:szCs w:val="28"/>
        </w:rPr>
        <w:t>treatment conditions until sampling</w:t>
      </w:r>
      <w:r w:rsidRPr="00222972">
        <w:rPr>
          <w:rFonts w:ascii="Times New Roman" w:eastAsiaTheme="minorEastAsia" w:hAnsi="Times New Roman" w:cs="Times New Roman"/>
          <w:bCs/>
          <w:sz w:val="28"/>
          <w:szCs w:val="28"/>
        </w:rPr>
        <w:t>.</w:t>
      </w:r>
    </w:p>
    <w:p w14:paraId="669ABB9D" w14:textId="77777777" w:rsidR="00222972" w:rsidRPr="00222972" w:rsidRDefault="00222972" w:rsidP="00227A6A">
      <w:pPr>
        <w:spacing w:line="480" w:lineRule="auto"/>
        <w:rPr>
          <w:rFonts w:ascii="Times New Roman" w:eastAsiaTheme="minorEastAsia" w:hAnsi="Times New Roman" w:cs="Times New Roman"/>
          <w:iCs/>
          <w:sz w:val="28"/>
          <w:szCs w:val="28"/>
          <w:lang w:val="en"/>
        </w:rPr>
      </w:pPr>
    </w:p>
    <w:p w14:paraId="42C7CCBF" w14:textId="3A34854E"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3.2.2  Experiment 1: </w:t>
      </w:r>
      <w:r w:rsidR="00227A6A" w:rsidRPr="00222972">
        <w:rPr>
          <w:rFonts w:ascii="Times New Roman" w:eastAsiaTheme="minorEastAsia" w:hAnsi="Times New Roman" w:cs="Times New Roman"/>
          <w:iCs/>
          <w:sz w:val="28"/>
          <w:szCs w:val="28"/>
          <w:lang w:val="en"/>
        </w:rPr>
        <w:t xml:space="preserve">Estimating </w:t>
      </w:r>
      <w:r w:rsidRPr="00222972">
        <w:rPr>
          <w:rFonts w:ascii="Times New Roman" w:eastAsiaTheme="minorEastAsia" w:hAnsi="Times New Roman" w:cs="Times New Roman"/>
          <w:iCs/>
          <w:sz w:val="28"/>
          <w:szCs w:val="28"/>
          <w:lang w:val="en"/>
        </w:rPr>
        <w:t>the Onset of Diapause and Using Metabolic Activity to Classify the Intensity of Diapause Programmed Larvae</w:t>
      </w:r>
    </w:p>
    <w:p w14:paraId="5F3132F4" w14:textId="21EBB017" w:rsidR="00222972" w:rsidRPr="003132C7" w:rsidRDefault="00227A6A" w:rsidP="003132C7">
      <w:pPr>
        <w:spacing w:line="480" w:lineRule="auto"/>
        <w:ind w:firstLine="720"/>
        <w:rPr>
          <w:rFonts w:ascii="Times New Roman" w:eastAsiaTheme="minorEastAsia" w:hAnsi="Times New Roman" w:cs="Times New Roman"/>
          <w:sz w:val="28"/>
          <w:szCs w:val="28"/>
          <w:lang w:val="en"/>
        </w:rPr>
      </w:pPr>
      <w:r w:rsidRPr="00222972">
        <w:rPr>
          <w:rFonts w:ascii="Times New Roman" w:eastAsiaTheme="minorEastAsia" w:hAnsi="Times New Roman" w:cs="Times New Roman"/>
          <w:sz w:val="28"/>
          <w:szCs w:val="28"/>
          <w:lang w:val="en"/>
        </w:rPr>
        <w:t xml:space="preserve"> I tracked the developmental stages of individuals exposed to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diapause- and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non-diapause treatments for forty days starting on day one of the last larval instar. </w:t>
      </w:r>
      <w:r w:rsidR="006E393A">
        <w:rPr>
          <w:rFonts w:ascii="Times New Roman" w:eastAsiaTheme="minorEastAsia" w:hAnsi="Times New Roman" w:cs="Times New Roman"/>
          <w:sz w:val="28"/>
          <w:szCs w:val="28"/>
          <w:lang w:val="en"/>
        </w:rPr>
        <w:t>L</w:t>
      </w:r>
      <w:r w:rsidRPr="00222972">
        <w:rPr>
          <w:rFonts w:ascii="Times New Roman" w:eastAsiaTheme="minorEastAsia" w:hAnsi="Times New Roman" w:cs="Times New Roman"/>
          <w:sz w:val="28"/>
          <w:szCs w:val="28"/>
          <w:lang w:val="en"/>
        </w:rPr>
        <w:t>arvae were observed</w:t>
      </w:r>
      <w:r w:rsidR="006E393A">
        <w:rPr>
          <w:rFonts w:ascii="Times New Roman" w:eastAsiaTheme="minorEastAsia" w:hAnsi="Times New Roman" w:cs="Times New Roman"/>
          <w:sz w:val="28"/>
          <w:szCs w:val="28"/>
          <w:lang w:val="en"/>
        </w:rPr>
        <w:t xml:space="preserve"> daily</w:t>
      </w:r>
      <w:r w:rsidRPr="00222972">
        <w:rPr>
          <w:rFonts w:ascii="Times New Roman" w:eastAsiaTheme="minorEastAsia" w:hAnsi="Times New Roman" w:cs="Times New Roman"/>
          <w:sz w:val="28"/>
          <w:szCs w:val="28"/>
          <w:lang w:val="en"/>
        </w:rPr>
        <w:t xml:space="preserve"> and </w:t>
      </w:r>
      <w:r w:rsidR="006E393A">
        <w:rPr>
          <w:rFonts w:ascii="Times New Roman" w:eastAsiaTheme="minorEastAsia" w:hAnsi="Times New Roman" w:cs="Times New Roman"/>
          <w:sz w:val="28"/>
          <w:szCs w:val="28"/>
          <w:lang w:val="en"/>
        </w:rPr>
        <w:t>their</w:t>
      </w:r>
      <w:r w:rsidRPr="00222972">
        <w:rPr>
          <w:rFonts w:ascii="Times New Roman" w:eastAsiaTheme="minorEastAsia" w:hAnsi="Times New Roman" w:cs="Times New Roman"/>
          <w:sz w:val="28"/>
          <w:szCs w:val="28"/>
          <w:lang w:val="en"/>
        </w:rPr>
        <w:t xml:space="preserve"> developmental phenotype</w:t>
      </w:r>
      <w:r w:rsidR="00DA2C8C">
        <w:rPr>
          <w:rFonts w:ascii="Times New Roman" w:eastAsiaTheme="minorEastAsia" w:hAnsi="Times New Roman" w:cs="Times New Roman"/>
          <w:sz w:val="28"/>
          <w:szCs w:val="28"/>
          <w:lang w:val="en"/>
        </w:rPr>
        <w:t xml:space="preserve"> and </w:t>
      </w:r>
      <w:r w:rsidRPr="00222972">
        <w:rPr>
          <w:rFonts w:ascii="Times New Roman" w:eastAsiaTheme="minorEastAsia" w:hAnsi="Times New Roman" w:cs="Times New Roman"/>
          <w:sz w:val="28"/>
          <w:szCs w:val="28"/>
          <w:lang w:val="en"/>
        </w:rPr>
        <w:t>diapause status</w:t>
      </w:r>
      <w:r w:rsidR="00DA2C8C">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were</w:t>
      </w:r>
      <w:r w:rsidR="00DA2C8C">
        <w:rPr>
          <w:rFonts w:ascii="Times New Roman" w:eastAsiaTheme="minorEastAsia" w:hAnsi="Times New Roman" w:cs="Times New Roman"/>
          <w:sz w:val="28"/>
          <w:szCs w:val="28"/>
          <w:lang w:val="en"/>
        </w:rPr>
        <w:t xml:space="preserve"> recorded</w:t>
      </w:r>
      <w:r w:rsidRPr="00222972">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To determine the onset of d</w:t>
      </w:r>
      <w:r w:rsidRPr="00222972">
        <w:rPr>
          <w:rFonts w:ascii="Times New Roman" w:eastAsiaTheme="minorEastAsia" w:hAnsi="Times New Roman" w:cs="Times New Roman"/>
          <w:sz w:val="28"/>
          <w:szCs w:val="28"/>
          <w:lang w:val="en"/>
        </w:rPr>
        <w:t>iapause</w:t>
      </w:r>
      <w:r w:rsidR="006E393A">
        <w:rPr>
          <w:rFonts w:ascii="Times New Roman" w:eastAsiaTheme="minorEastAsia" w:hAnsi="Times New Roman" w:cs="Times New Roman"/>
          <w:sz w:val="28"/>
          <w:szCs w:val="28"/>
          <w:lang w:val="en"/>
        </w:rPr>
        <w:t>,</w:t>
      </w:r>
      <w:r w:rsidR="00DA2C8C">
        <w:rPr>
          <w:rFonts w:ascii="Times New Roman" w:eastAsiaTheme="minorEastAsia" w:hAnsi="Times New Roman" w:cs="Times New Roman"/>
          <w:sz w:val="28"/>
          <w:szCs w:val="28"/>
          <w:lang w:val="en"/>
        </w:rPr>
        <w:t xml:space="preserve"> the</w:t>
      </w:r>
      <w:r w:rsidRPr="00222972">
        <w:rPr>
          <w:rFonts w:ascii="Times New Roman" w:eastAsiaTheme="minorEastAsia" w:hAnsi="Times New Roman" w:cs="Times New Roman"/>
          <w:sz w:val="28"/>
          <w:szCs w:val="28"/>
          <w:lang w:val="en"/>
        </w:rPr>
        <w:t xml:space="preserve"> development of individuals reared </w:t>
      </w:r>
      <w:r w:rsidR="00766866">
        <w:rPr>
          <w:rFonts w:ascii="Times New Roman" w:eastAsiaTheme="minorEastAsia" w:hAnsi="Times New Roman" w:cs="Times New Roman"/>
          <w:sz w:val="28"/>
          <w:szCs w:val="28"/>
          <w:lang w:val="en"/>
        </w:rPr>
        <w:t xml:space="preserve">in </w:t>
      </w:r>
      <w:r w:rsidR="00DA2C8C">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non-</w:t>
      </w:r>
      <w:r w:rsidR="00DA2C8C">
        <w:rPr>
          <w:rFonts w:ascii="Times New Roman" w:eastAsiaTheme="minorEastAsia" w:hAnsi="Times New Roman" w:cs="Times New Roman"/>
          <w:sz w:val="28"/>
          <w:szCs w:val="28"/>
          <w:lang w:val="en"/>
        </w:rPr>
        <w:t xml:space="preserve">diapause treatment </w:t>
      </w:r>
      <w:r w:rsidR="006E393A">
        <w:rPr>
          <w:rFonts w:ascii="Times New Roman" w:eastAsiaTheme="minorEastAsia" w:hAnsi="Times New Roman" w:cs="Times New Roman"/>
          <w:sz w:val="28"/>
          <w:szCs w:val="28"/>
          <w:lang w:val="en"/>
        </w:rPr>
        <w:t xml:space="preserve">was compared to larvae </w:t>
      </w:r>
      <w:r w:rsidR="00DA2C8C">
        <w:rPr>
          <w:rFonts w:ascii="Times New Roman" w:eastAsiaTheme="minorEastAsia" w:hAnsi="Times New Roman" w:cs="Times New Roman"/>
          <w:sz w:val="28"/>
          <w:szCs w:val="28"/>
          <w:lang w:val="en"/>
        </w:rPr>
        <w:t>in the diapause treatment.</w:t>
      </w:r>
      <w:r w:rsidR="003132C7">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t>Because</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non-diapause</w:t>
      </w:r>
      <w:ins w:id="78" w:author="Brown,James T" w:date="2019-01-24T09:55:00Z">
        <w:r w:rsidR="00A3644C">
          <w:rPr>
            <w:rFonts w:ascii="Times New Roman" w:eastAsiaTheme="minorEastAsia" w:hAnsi="Times New Roman" w:cs="Times New Roman"/>
            <w:sz w:val="28"/>
            <w:szCs w:val="28"/>
            <w:lang w:val="en"/>
          </w:rPr>
          <w:t xml:space="preserve"> larvae</w:t>
        </w:r>
      </w:ins>
      <w:r w:rsidRPr="00222972">
        <w:rPr>
          <w:rFonts w:ascii="Times New Roman" w:eastAsiaTheme="minorEastAsia" w:hAnsi="Times New Roman" w:cs="Times New Roman"/>
          <w:sz w:val="28"/>
          <w:szCs w:val="28"/>
          <w:lang w:val="en"/>
        </w:rPr>
        <w:t xml:space="preserve"> eventually pupat</w:t>
      </w:r>
      <w:ins w:id="79" w:author="Brown,James T" w:date="2019-01-24T09:55:00Z">
        <w:r w:rsidR="00A3644C">
          <w:rPr>
            <w:rFonts w:ascii="Times New Roman" w:eastAsiaTheme="minorEastAsia" w:hAnsi="Times New Roman" w:cs="Times New Roman"/>
            <w:sz w:val="28"/>
            <w:szCs w:val="28"/>
            <w:lang w:val="en"/>
          </w:rPr>
          <w:t>e</w:t>
        </w:r>
      </w:ins>
      <w:r w:rsidR="00DA2C8C">
        <w:rPr>
          <w:rFonts w:ascii="Times New Roman" w:eastAsiaTheme="minorEastAsia" w:hAnsi="Times New Roman" w:cs="Times New Roman"/>
          <w:sz w:val="28"/>
          <w:szCs w:val="28"/>
          <w:lang w:val="en"/>
        </w:rPr>
        <w:t>, t</w:t>
      </w:r>
      <w:r w:rsidRPr="00222972">
        <w:rPr>
          <w:rFonts w:ascii="Times New Roman" w:eastAsiaTheme="minorEastAsia" w:hAnsi="Times New Roman" w:cs="Times New Roman"/>
          <w:sz w:val="28"/>
          <w:szCs w:val="28"/>
          <w:lang w:val="en"/>
        </w:rPr>
        <w:t xml:space="preserve">he timing of pupation in the non-diapause treatment was used to </w:t>
      </w:r>
      <w:r w:rsidR="00DA59FF">
        <w:rPr>
          <w:rFonts w:ascii="Times New Roman" w:eastAsiaTheme="minorEastAsia" w:hAnsi="Times New Roman" w:cs="Times New Roman"/>
          <w:sz w:val="28"/>
          <w:szCs w:val="28"/>
          <w:lang w:val="en"/>
        </w:rPr>
        <w:t>estimate</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start of diapause for larvae in the diapause treatment</w:t>
      </w:r>
      <w:r w:rsidRPr="00222972">
        <w:rPr>
          <w:rFonts w:ascii="Times New Roman" w:eastAsiaTheme="minorEastAsia" w:hAnsi="Times New Roman" w:cs="Times New Roman"/>
          <w:sz w:val="28"/>
          <w:szCs w:val="28"/>
          <w:lang w:val="en"/>
        </w:rPr>
        <w:t>.</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 Diapause programmed larvae that pupated after </w:t>
      </w:r>
      <w:r w:rsidR="00DA59FF">
        <w:rPr>
          <w:rFonts w:ascii="Times New Roman" w:eastAsiaTheme="minorEastAsia" w:hAnsi="Times New Roman" w:cs="Times New Roman"/>
          <w:sz w:val="28"/>
          <w:szCs w:val="28"/>
          <w:lang w:val="en"/>
        </w:rPr>
        <w:t xml:space="preserve">the estimated onset of </w:t>
      </w:r>
      <w:r w:rsidRPr="00222972">
        <w:rPr>
          <w:rFonts w:ascii="Times New Roman" w:eastAsiaTheme="minorEastAsia" w:hAnsi="Times New Roman" w:cs="Times New Roman"/>
          <w:sz w:val="28"/>
          <w:szCs w:val="28"/>
          <w:lang w:val="en"/>
        </w:rPr>
        <w:t xml:space="preserve">diapause </w:t>
      </w:r>
      <w:ins w:id="80" w:author="Dan Hahn" w:date="2019-01-25T10:36:00Z">
        <w:r w:rsidR="00820E6C">
          <w:rPr>
            <w:rFonts w:ascii="Times New Roman" w:eastAsiaTheme="minorEastAsia" w:hAnsi="Times New Roman" w:cs="Times New Roman"/>
            <w:sz w:val="28"/>
            <w:szCs w:val="28"/>
            <w:lang w:val="en"/>
          </w:rPr>
          <w:t>but</w:t>
        </w:r>
        <w:r w:rsidR="00820E6C"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 xml:space="preserve">before the end of the 40-day trial were classified as shallow diapause individuals, and larvae that did not pupate during the 40-day trial were </w:t>
      </w:r>
      <w:r w:rsidR="00DA59FF">
        <w:rPr>
          <w:rFonts w:ascii="Times New Roman" w:eastAsiaTheme="minorEastAsia" w:hAnsi="Times New Roman" w:cs="Times New Roman"/>
          <w:sz w:val="28"/>
          <w:szCs w:val="28"/>
          <w:lang w:val="en"/>
        </w:rPr>
        <w:t>classified</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as deep diapause larvae. </w:t>
      </w:r>
      <w:r w:rsidRPr="00222972">
        <w:rPr>
          <w:rFonts w:ascii="Times New Roman" w:eastAsiaTheme="minorEastAsia" w:hAnsi="Times New Roman" w:cs="Times New Roman"/>
          <w:sz w:val="28"/>
          <w:szCs w:val="28"/>
        </w:rPr>
        <w:t xml:space="preserve"> </w:t>
      </w:r>
    </w:p>
    <w:p w14:paraId="0081D688" w14:textId="49A7B0FD" w:rsidR="00227A6A" w:rsidRPr="004024D8" w:rsidRDefault="005B72F7" w:rsidP="004024D8">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 xml:space="preserve">Carbon dioxide production </w:t>
      </w:r>
      <w:r w:rsidR="004024D8">
        <w:rPr>
          <w:rFonts w:ascii="Times New Roman" w:eastAsiaTheme="minorEastAsia" w:hAnsi="Times New Roman" w:cs="Times New Roman"/>
          <w:sz w:val="28"/>
          <w:szCs w:val="28"/>
          <w:lang w:val="en"/>
        </w:rPr>
        <w:t xml:space="preserve">and wet mass </w:t>
      </w:r>
      <w:r>
        <w:rPr>
          <w:rFonts w:ascii="Times New Roman" w:eastAsiaTheme="minorEastAsia" w:hAnsi="Times New Roman" w:cs="Times New Roman"/>
          <w:sz w:val="28"/>
          <w:szCs w:val="28"/>
          <w:lang w:val="en"/>
        </w:rPr>
        <w:t>w</w:t>
      </w:r>
      <w:r w:rsidR="004024D8">
        <w:rPr>
          <w:rFonts w:ascii="Times New Roman" w:eastAsiaTheme="minorEastAsia" w:hAnsi="Times New Roman" w:cs="Times New Roman"/>
          <w:sz w:val="28"/>
          <w:szCs w:val="28"/>
          <w:lang w:val="en"/>
        </w:rPr>
        <w:t>ere</w:t>
      </w:r>
      <w:r>
        <w:rPr>
          <w:rFonts w:ascii="Times New Roman" w:eastAsiaTheme="minorEastAsia" w:hAnsi="Times New Roman" w:cs="Times New Roman"/>
          <w:sz w:val="28"/>
          <w:szCs w:val="28"/>
          <w:lang w:val="en"/>
        </w:rPr>
        <w:t xml:space="preserve"> measured starting </w:t>
      </w:r>
      <w:r w:rsidR="00766866">
        <w:rPr>
          <w:rFonts w:ascii="Times New Roman" w:eastAsiaTheme="minorEastAsia" w:hAnsi="Times New Roman" w:cs="Times New Roman"/>
          <w:sz w:val="28"/>
          <w:szCs w:val="28"/>
          <w:lang w:val="en"/>
        </w:rPr>
        <w:t xml:space="preserve">on </w:t>
      </w:r>
      <w:r>
        <w:rPr>
          <w:rFonts w:ascii="Times New Roman" w:eastAsiaTheme="minorEastAsia" w:hAnsi="Times New Roman" w:cs="Times New Roman"/>
          <w:sz w:val="28"/>
          <w:szCs w:val="28"/>
          <w:lang w:val="en"/>
        </w:rPr>
        <w:t>the first day of the last larval instar. To measure</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production, larvae were</w:t>
      </w:r>
      <w:r>
        <w:rPr>
          <w:rFonts w:ascii="Times New Roman" w:eastAsiaTheme="minorEastAsia" w:hAnsi="Times New Roman" w:cs="Times New Roman"/>
          <w:sz w:val="28"/>
          <w:szCs w:val="28"/>
          <w:lang w:val="en"/>
        </w:rPr>
        <w:t xml:space="preserve"> first</w:t>
      </w:r>
      <w:r w:rsidR="00227A6A" w:rsidRPr="00222972">
        <w:rPr>
          <w:rFonts w:ascii="Times New Roman" w:eastAsiaTheme="minorEastAsia" w:hAnsi="Times New Roman" w:cs="Times New Roman"/>
          <w:sz w:val="28"/>
          <w:szCs w:val="28"/>
          <w:lang w:val="en"/>
        </w:rPr>
        <w:t xml:space="preserve"> isolated into airtight </w:t>
      </w:r>
      <w:ins w:id="81" w:author="Brown,James T" w:date="2019-01-24T10:02:00Z">
        <w:r w:rsidR="00901FB9">
          <w:rPr>
            <w:rFonts w:ascii="Times New Roman" w:eastAsiaTheme="minorEastAsia" w:hAnsi="Times New Roman" w:cs="Times New Roman"/>
            <w:sz w:val="28"/>
            <w:szCs w:val="28"/>
            <w:lang w:val="en"/>
          </w:rPr>
          <w:t xml:space="preserve">respirometry </w:t>
        </w:r>
      </w:ins>
      <w:r w:rsidR="00227A6A" w:rsidRPr="00222972">
        <w:rPr>
          <w:rFonts w:ascii="Times New Roman" w:eastAsiaTheme="minorEastAsia" w:hAnsi="Times New Roman" w:cs="Times New Roman"/>
          <w:sz w:val="28"/>
          <w:szCs w:val="28"/>
          <w:lang w:val="en"/>
        </w:rPr>
        <w:t xml:space="preserve">chambers </w:t>
      </w:r>
      <w:ins w:id="82" w:author="Brown,James T" w:date="2019-01-24T09:57:00Z">
        <w:r w:rsidR="00A3644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Air-Tite</w:t>
      </w:r>
      <w:ins w:id="83" w:author="Brown,James T" w:date="2019-01-24T09:57:00Z">
        <w:r w:rsidR="00A3644C">
          <w:rPr>
            <w:rFonts w:ascii="Times New Roman" w:eastAsiaTheme="minorEastAsia" w:hAnsi="Times New Roman" w:cs="Times New Roman"/>
            <w:sz w:val="28"/>
            <w:szCs w:val="28"/>
            <w:lang w:val="en"/>
          </w:rPr>
          <w:t>,</w:t>
        </w:r>
      </w:ins>
      <w:ins w:id="84" w:author="Brown,James T" w:date="2019-01-24T09:59:00Z">
        <w:r w:rsidR="00901FB9">
          <w:rPr>
            <w:rFonts w:ascii="Times New Roman" w:eastAsiaTheme="minorEastAsia" w:hAnsi="Times New Roman" w:cs="Times New Roman"/>
            <w:sz w:val="28"/>
            <w:szCs w:val="28"/>
            <w:lang w:val="en"/>
          </w:rPr>
          <w:t xml:space="preserve"> Vi</w:t>
        </w:r>
      </w:ins>
      <w:ins w:id="85" w:author="Brown,James T" w:date="2019-01-24T10:00:00Z">
        <w:r w:rsidR="00901FB9">
          <w:rPr>
            <w:rFonts w:ascii="Times New Roman" w:eastAsiaTheme="minorEastAsia" w:hAnsi="Times New Roman" w:cs="Times New Roman"/>
            <w:sz w:val="28"/>
            <w:szCs w:val="28"/>
            <w:lang w:val="en"/>
          </w:rPr>
          <w:t>rginia Beach, VA.</w:t>
        </w:r>
      </w:ins>
      <w:ins w:id="86" w:author="Brown,James T" w:date="2019-01-24T09:59:00Z">
        <w:r w:rsidR="00901FB9">
          <w:rPr>
            <w:rFonts w:ascii="Times New Roman" w:eastAsiaTheme="minorEastAsia" w:hAnsi="Times New Roman" w:cs="Times New Roman"/>
            <w:sz w:val="28"/>
            <w:szCs w:val="28"/>
            <w:lang w:val="en"/>
          </w:rPr>
          <w:t>,</w:t>
        </w:r>
      </w:ins>
      <w:ins w:id="87" w:author="Brown,James T" w:date="2019-01-24T09:57:00Z">
        <w:r w:rsidR="00A3644C">
          <w:rPr>
            <w:rFonts w:ascii="Times New Roman" w:eastAsiaTheme="minorEastAsia" w:hAnsi="Times New Roman" w:cs="Times New Roman"/>
            <w:sz w:val="28"/>
            <w:szCs w:val="28"/>
            <w:lang w:val="en"/>
          </w:rPr>
          <w:t xml:space="preserve"> </w:t>
        </w:r>
      </w:ins>
      <w:r w:rsidR="00227A6A" w:rsidRPr="00222972">
        <w:rPr>
          <w:rFonts w:ascii="Times New Roman" w:eastAsiaTheme="minorEastAsia" w:hAnsi="Times New Roman" w:cs="Times New Roman"/>
          <w:sz w:val="28"/>
          <w:szCs w:val="28"/>
          <w:lang w:val="en"/>
        </w:rPr>
        <w:t xml:space="preserve"> product A</w:t>
      </w:r>
      <w:ins w:id="88" w:author="Brown,James T" w:date="2019-01-24T09:59:00Z">
        <w:r w:rsidR="00901FB9">
          <w:rPr>
            <w:rFonts w:ascii="Times New Roman" w:eastAsiaTheme="minorEastAsia" w:hAnsi="Times New Roman" w:cs="Times New Roman"/>
            <w:sz w:val="28"/>
            <w:szCs w:val="28"/>
            <w:lang w:val="en"/>
          </w:rPr>
          <w:t>L</w:t>
        </w:r>
      </w:ins>
      <w:r w:rsidR="00227A6A" w:rsidRPr="00222972">
        <w:rPr>
          <w:rFonts w:ascii="Times New Roman" w:eastAsiaTheme="minorEastAsia" w:hAnsi="Times New Roman" w:cs="Times New Roman"/>
          <w:sz w:val="28"/>
          <w:szCs w:val="28"/>
          <w:lang w:val="en"/>
        </w:rPr>
        <w:t xml:space="preserve">5) </w:t>
      </w:r>
      <w:r w:rsidR="00227A6A" w:rsidRPr="00222972">
        <w:rPr>
          <w:rFonts w:ascii="Times New Roman" w:eastAsiaTheme="minorEastAsia" w:hAnsi="Times New Roman" w:cs="Times New Roman"/>
          <w:sz w:val="28"/>
          <w:szCs w:val="28"/>
          <w:lang w:val="en"/>
        </w:rPr>
        <w:lastRenderedPageBreak/>
        <w:t xml:space="preserve">fitted with a three position stopcock. </w:t>
      </w:r>
      <w:commentRangeStart w:id="89"/>
      <w:r w:rsidR="00B703B8">
        <w:rPr>
          <w:rFonts w:ascii="Times New Roman" w:eastAsiaTheme="minorEastAsia" w:hAnsi="Times New Roman" w:cs="Times New Roman"/>
          <w:sz w:val="28"/>
          <w:szCs w:val="28"/>
          <w:lang w:val="en"/>
        </w:rPr>
        <w:t>A single larva was placed into a chamber, a</w:t>
      </w:r>
      <w:r w:rsidR="00227A6A" w:rsidRPr="00222972">
        <w:rPr>
          <w:rFonts w:ascii="Times New Roman" w:eastAsiaTheme="minorEastAsia" w:hAnsi="Times New Roman" w:cs="Times New Roman"/>
          <w:sz w:val="28"/>
          <w:szCs w:val="28"/>
          <w:lang w:val="en"/>
        </w:rPr>
        <w:t xml:space="preserve">tmospheric air </w:t>
      </w:r>
      <w:r w:rsidR="00766866">
        <w:rPr>
          <w:rFonts w:ascii="Times New Roman" w:eastAsiaTheme="minorEastAsia" w:hAnsi="Times New Roman" w:cs="Times New Roman"/>
          <w:sz w:val="28"/>
          <w:szCs w:val="28"/>
          <w:lang w:val="en"/>
        </w:rPr>
        <w:t>was</w:t>
      </w:r>
      <w:r w:rsidR="00227A6A" w:rsidRPr="00222972">
        <w:rPr>
          <w:rFonts w:ascii="Times New Roman" w:eastAsiaTheme="minorEastAsia" w:hAnsi="Times New Roman" w:cs="Times New Roman"/>
          <w:sz w:val="28"/>
          <w:szCs w:val="28"/>
          <w:lang w:val="en"/>
        </w:rPr>
        <w:t xml:space="preserve"> bubbled through water with a pH of 4</w:t>
      </w:r>
      <w:r w:rsidR="00B703B8">
        <w:rPr>
          <w:rFonts w:ascii="Times New Roman" w:eastAsiaTheme="minorEastAsia" w:hAnsi="Times New Roman" w:cs="Times New Roman"/>
          <w:sz w:val="28"/>
          <w:szCs w:val="28"/>
          <w:lang w:val="en"/>
        </w:rPr>
        <w:t xml:space="preserve"> to scrub CO</w:t>
      </w:r>
      <w:r w:rsidR="00B703B8" w:rsidRPr="00B703B8">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lang w:val="en"/>
        </w:rPr>
        <w:t xml:space="preserve"> from the air</w:t>
      </w:r>
      <w:r w:rsidR="00766866">
        <w:rPr>
          <w:rFonts w:ascii="Times New Roman" w:eastAsiaTheme="minorEastAsia" w:hAnsi="Times New Roman" w:cs="Times New Roman"/>
          <w:sz w:val="28"/>
          <w:szCs w:val="28"/>
          <w:lang w:val="en"/>
        </w:rPr>
        <w:t xml:space="preserve"> and humidify the airstream</w:t>
      </w:r>
      <w:r w:rsidR="00227A6A" w:rsidRPr="00222972">
        <w:rPr>
          <w:rFonts w:ascii="Times New Roman" w:eastAsiaTheme="minorEastAsia" w:hAnsi="Times New Roman" w:cs="Times New Roman"/>
          <w:sz w:val="28"/>
          <w:szCs w:val="28"/>
          <w:lang w:val="en"/>
        </w:rPr>
        <w:t xml:space="preserve">. </w:t>
      </w:r>
      <w:commentRangeEnd w:id="89"/>
      <w:r w:rsidR="00820E6C">
        <w:rPr>
          <w:rStyle w:val="CommentReference"/>
        </w:rPr>
        <w:commentReference w:id="89"/>
      </w:r>
      <w:r w:rsidR="00227A6A" w:rsidRPr="00222972">
        <w:rPr>
          <w:rFonts w:ascii="Times New Roman" w:eastAsiaTheme="minorEastAsia" w:hAnsi="Times New Roman" w:cs="Times New Roman"/>
          <w:sz w:val="28"/>
          <w:szCs w:val="28"/>
          <w:lang w:val="en"/>
        </w:rPr>
        <w:t>Th</w:t>
      </w:r>
      <w:r w:rsidR="00766866">
        <w:rPr>
          <w:rFonts w:ascii="Times New Roman" w:eastAsiaTheme="minorEastAsia" w:hAnsi="Times New Roman" w:cs="Times New Roman"/>
          <w:sz w:val="28"/>
          <w:szCs w:val="28"/>
          <w:lang w:val="en"/>
        </w:rPr>
        <w:t>is</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ins w:id="90" w:author="Brown,James T" w:date="2019-01-24T10:18:00Z">
        <w:r w:rsidR="0065310C" w:rsidRPr="00874F09">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free air was then pumped into the </w:t>
      </w:r>
      <w:r w:rsidR="00766866">
        <w:rPr>
          <w:rFonts w:ascii="Times New Roman" w:eastAsiaTheme="minorEastAsia" w:hAnsi="Times New Roman" w:cs="Times New Roman"/>
          <w:sz w:val="28"/>
          <w:szCs w:val="28"/>
          <w:lang w:val="en"/>
        </w:rPr>
        <w:t xml:space="preserve">respirometry </w:t>
      </w:r>
      <w:r w:rsidR="00227A6A" w:rsidRPr="00222972">
        <w:rPr>
          <w:rFonts w:ascii="Times New Roman" w:eastAsiaTheme="minorEastAsia" w:hAnsi="Times New Roman" w:cs="Times New Roman"/>
          <w:sz w:val="28"/>
          <w:szCs w:val="28"/>
          <w:lang w:val="en"/>
        </w:rPr>
        <w:t>chamber to replace</w:t>
      </w:r>
      <w:ins w:id="91" w:author="Brown,James T" w:date="2019-01-24T10:02:00Z">
        <w:r w:rsidR="00901FB9">
          <w:rPr>
            <w:rFonts w:ascii="Times New Roman" w:eastAsiaTheme="minorEastAsia" w:hAnsi="Times New Roman" w:cs="Times New Roman"/>
            <w:sz w:val="28"/>
            <w:szCs w:val="28"/>
            <w:lang w:val="en"/>
          </w:rPr>
          <w:t xml:space="preserve"> the</w:t>
        </w:r>
      </w:ins>
      <w:r w:rsidR="00227A6A" w:rsidRPr="00222972">
        <w:rPr>
          <w:rFonts w:ascii="Times New Roman" w:eastAsiaTheme="minorEastAsia" w:hAnsi="Times New Roman" w:cs="Times New Roman"/>
          <w:sz w:val="28"/>
          <w:szCs w:val="28"/>
          <w:lang w:val="en"/>
        </w:rPr>
        <w:t xml:space="preserve"> atmospheric air in the chamber </w:t>
      </w:r>
      <w:r w:rsidR="00B703B8">
        <w:rPr>
          <w:rFonts w:ascii="Times New Roman" w:eastAsiaTheme="minorEastAsia" w:hAnsi="Times New Roman" w:cs="Times New Roman"/>
          <w:sz w:val="28"/>
          <w:szCs w:val="28"/>
          <w:lang w:val="en"/>
        </w:rPr>
        <w:t xml:space="preserve">and finally the larvae was sealed into </w:t>
      </w:r>
      <w:r w:rsidR="00227A6A" w:rsidRPr="00222972">
        <w:rPr>
          <w:rFonts w:ascii="Times New Roman" w:eastAsiaTheme="minorEastAsia" w:hAnsi="Times New Roman" w:cs="Times New Roman"/>
          <w:sz w:val="28"/>
          <w:szCs w:val="28"/>
          <w:lang w:val="en"/>
        </w:rPr>
        <w:t>CO</w:t>
      </w:r>
      <w:r w:rsidR="00227A6A" w:rsidRPr="00222972">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vertAlign w:val="subscript"/>
          <w:lang w:val="en"/>
        </w:rPr>
        <w:t xml:space="preserve"> </w:t>
      </w:r>
      <w:r w:rsidR="00766866" w:rsidRPr="00874F09">
        <w:rPr>
          <w:rFonts w:ascii="Times New Roman" w:eastAsiaTheme="minorEastAsia" w:hAnsi="Times New Roman" w:cs="Times New Roman"/>
          <w:sz w:val="28"/>
          <w:szCs w:val="28"/>
          <w:lang w:val="en"/>
        </w:rPr>
        <w:t>–free</w:t>
      </w:r>
      <w:r w:rsidR="00766866">
        <w:rPr>
          <w:rFonts w:ascii="Times New Roman" w:eastAsiaTheme="minorEastAsia" w:hAnsi="Times New Roman" w:cs="Times New Roman"/>
          <w:sz w:val="28"/>
          <w:szCs w:val="28"/>
          <w:vertAlign w:val="subscript"/>
          <w:lang w:val="en"/>
        </w:rPr>
        <w:t xml:space="preserve"> </w:t>
      </w:r>
      <w:r w:rsidR="00B703B8">
        <w:rPr>
          <w:rFonts w:ascii="Times New Roman" w:eastAsiaTheme="minorEastAsia" w:hAnsi="Times New Roman" w:cs="Times New Roman"/>
          <w:sz w:val="28"/>
          <w:szCs w:val="28"/>
          <w:lang w:val="en"/>
        </w:rPr>
        <w:t>chamber</w:t>
      </w:r>
      <w:r w:rsidR="00227A6A" w:rsidRPr="00222972">
        <w:rPr>
          <w:rFonts w:ascii="Times New Roman" w:eastAsiaTheme="minorEastAsia" w:hAnsi="Times New Roman" w:cs="Times New Roman"/>
          <w:sz w:val="28"/>
          <w:szCs w:val="28"/>
          <w:lang w:val="en"/>
        </w:rPr>
        <w:t xml:space="preserve">. </w:t>
      </w:r>
      <w:ins w:id="92" w:author="Brown,James T" w:date="2019-01-24T10:05:00Z">
        <w:r w:rsidR="00401833" w:rsidRPr="00222972">
          <w:rPr>
            <w:rFonts w:ascii="Times New Roman" w:eastAsiaTheme="minorEastAsia" w:hAnsi="Times New Roman" w:cs="Times New Roman"/>
            <w:sz w:val="28"/>
            <w:szCs w:val="28"/>
            <w:lang w:val="en"/>
          </w:rPr>
          <w:t xml:space="preserve">Larvae were then held in these chambers for approximately </w:t>
        </w:r>
      </w:ins>
      <w:ins w:id="93" w:author="Brown,James T" w:date="2019-01-24T10:06:00Z">
        <w:r w:rsidR="00401833">
          <w:rPr>
            <w:rFonts w:ascii="Times New Roman" w:eastAsiaTheme="minorEastAsia" w:hAnsi="Times New Roman" w:cs="Times New Roman"/>
            <w:sz w:val="28"/>
            <w:szCs w:val="28"/>
            <w:lang w:val="en"/>
          </w:rPr>
          <w:t xml:space="preserve">1 hour </w:t>
        </w:r>
      </w:ins>
      <w:ins w:id="94" w:author="Brown,James T" w:date="2019-01-24T10:05:00Z">
        <w:r w:rsidR="00401833">
          <w:rPr>
            <w:rFonts w:ascii="Times New Roman" w:eastAsiaTheme="minorEastAsia" w:hAnsi="Times New Roman" w:cs="Times New Roman"/>
            <w:sz w:val="28"/>
            <w:szCs w:val="28"/>
            <w:lang w:val="en"/>
          </w:rPr>
          <w:t>and t</w:t>
        </w:r>
      </w:ins>
      <w:ins w:id="95" w:author="Brown,James T" w:date="2019-01-24T10:04:00Z">
        <w:r w:rsidR="00401833">
          <w:rPr>
            <w:rFonts w:ascii="Times New Roman" w:eastAsiaTheme="minorEastAsia" w:hAnsi="Times New Roman" w:cs="Times New Roman"/>
            <w:sz w:val="28"/>
            <w:szCs w:val="28"/>
            <w:lang w:val="en"/>
          </w:rPr>
          <w:t>he exact hold time each</w:t>
        </w:r>
      </w:ins>
      <w:ins w:id="96" w:author="Brown,James T" w:date="2019-01-24T10:06:00Z">
        <w:r w:rsidR="00401833">
          <w:rPr>
            <w:rFonts w:ascii="Times New Roman" w:eastAsiaTheme="minorEastAsia" w:hAnsi="Times New Roman" w:cs="Times New Roman"/>
            <w:sz w:val="28"/>
            <w:szCs w:val="28"/>
            <w:lang w:val="en"/>
          </w:rPr>
          <w:t xml:space="preserve"> individual</w:t>
        </w:r>
      </w:ins>
      <w:ins w:id="97" w:author="Brown,James T" w:date="2019-01-24T10:04:00Z">
        <w:r w:rsidR="00401833">
          <w:rPr>
            <w:rFonts w:ascii="Times New Roman" w:eastAsiaTheme="minorEastAsia" w:hAnsi="Times New Roman" w:cs="Times New Roman"/>
            <w:sz w:val="28"/>
            <w:szCs w:val="28"/>
            <w:lang w:val="en"/>
          </w:rPr>
          <w:t xml:space="preserve"> larvae </w:t>
        </w:r>
      </w:ins>
      <w:ins w:id="98" w:author="Brown,James T" w:date="2019-01-24T10:05:00Z">
        <w:r w:rsidR="00401833">
          <w:rPr>
            <w:rFonts w:ascii="Times New Roman" w:eastAsiaTheme="minorEastAsia" w:hAnsi="Times New Roman" w:cs="Times New Roman"/>
            <w:sz w:val="28"/>
            <w:szCs w:val="28"/>
            <w:lang w:val="en"/>
          </w:rPr>
          <w:t>was recorded</w:t>
        </w:r>
      </w:ins>
      <w:r w:rsidR="00227A6A" w:rsidRPr="00222972">
        <w:rPr>
          <w:rFonts w:ascii="Times New Roman" w:eastAsiaTheme="minorEastAsia" w:hAnsi="Times New Roman" w:cs="Times New Roman"/>
          <w:sz w:val="28"/>
          <w:szCs w:val="28"/>
          <w:lang w:val="en"/>
        </w:rPr>
        <w:t xml:space="preserve">. After </w:t>
      </w:r>
      <w:ins w:id="99" w:author="Brown,James T" w:date="2019-01-24T10:07:00Z">
        <w:r w:rsidR="00401833">
          <w:rPr>
            <w:rFonts w:ascii="Times New Roman" w:eastAsiaTheme="minorEastAsia" w:hAnsi="Times New Roman" w:cs="Times New Roman"/>
            <w:sz w:val="28"/>
            <w:szCs w:val="28"/>
            <w:lang w:val="en"/>
          </w:rPr>
          <w:t>the hold time elapsed, e</w:t>
        </w:r>
      </w:ins>
      <w:r w:rsidR="00227A6A" w:rsidRPr="00222972">
        <w:rPr>
          <w:rFonts w:ascii="Times New Roman" w:eastAsiaTheme="minorEastAsia" w:hAnsi="Times New Roman" w:cs="Times New Roman"/>
          <w:sz w:val="28"/>
          <w:szCs w:val="28"/>
          <w:lang w:val="en"/>
        </w:rPr>
        <w:t xml:space="preserve">ach sealed chamber was attached to a </w:t>
      </w:r>
      <w:ins w:id="100" w:author="Brown,James T" w:date="2019-01-24T10:11:00Z">
        <w:r w:rsidR="00E35AA4">
          <w:rPr>
            <w:rFonts w:ascii="Times New Roman" w:eastAsiaTheme="minorEastAsia" w:hAnsi="Times New Roman" w:cs="Times New Roman"/>
            <w:sz w:val="28"/>
            <w:szCs w:val="28"/>
            <w:lang w:val="en"/>
          </w:rPr>
          <w:t>g</w:t>
        </w:r>
      </w:ins>
      <w:r w:rsidR="00227A6A" w:rsidRPr="00222972">
        <w:rPr>
          <w:rFonts w:ascii="Times New Roman" w:eastAsiaTheme="minorEastAsia" w:hAnsi="Times New Roman" w:cs="Times New Roman"/>
          <w:sz w:val="28"/>
          <w:szCs w:val="28"/>
          <w:lang w:val="en"/>
        </w:rPr>
        <w:t xml:space="preserve">as </w:t>
      </w:r>
      <w:ins w:id="101" w:author="Brown,James T" w:date="2019-01-24T10:11:00Z">
        <w:r w:rsidR="00E35AA4">
          <w:rPr>
            <w:rFonts w:ascii="Times New Roman" w:eastAsiaTheme="minorEastAsia" w:hAnsi="Times New Roman" w:cs="Times New Roman"/>
            <w:sz w:val="28"/>
            <w:szCs w:val="28"/>
            <w:lang w:val="en"/>
          </w:rPr>
          <w:t>a</w:t>
        </w:r>
      </w:ins>
      <w:r w:rsidR="00227A6A" w:rsidRPr="00222972">
        <w:rPr>
          <w:rFonts w:ascii="Times New Roman" w:eastAsiaTheme="minorEastAsia" w:hAnsi="Times New Roman" w:cs="Times New Roman"/>
          <w:sz w:val="28"/>
          <w:szCs w:val="28"/>
          <w:lang w:val="en"/>
        </w:rPr>
        <w:t>nalyzer (</w:t>
      </w:r>
      <w:ins w:id="102" w:author="Brown,James T" w:date="2019-01-24T10:09:00Z">
        <w:r w:rsidR="00401833">
          <w:rPr>
            <w:rFonts w:ascii="Times New Roman" w:eastAsiaTheme="minorEastAsia" w:hAnsi="Times New Roman" w:cs="Times New Roman"/>
            <w:sz w:val="28"/>
            <w:szCs w:val="28"/>
            <w:lang w:val="en"/>
          </w:rPr>
          <w:t>Li</w:t>
        </w:r>
        <w:r w:rsidR="00E35AA4">
          <w:rPr>
            <w:rFonts w:ascii="Times New Roman" w:eastAsiaTheme="minorEastAsia" w:hAnsi="Times New Roman" w:cs="Times New Roman"/>
            <w:sz w:val="28"/>
            <w:szCs w:val="28"/>
            <w:lang w:val="en"/>
          </w:rPr>
          <w:t xml:space="preserve">-cor, </w:t>
        </w:r>
      </w:ins>
      <w:ins w:id="103" w:author="Brown,James T" w:date="2019-01-24T10:10:00Z">
        <w:r w:rsidR="00E35AA4">
          <w:rPr>
            <w:rFonts w:ascii="Times New Roman" w:eastAsiaTheme="minorEastAsia" w:hAnsi="Times New Roman" w:cs="Times New Roman"/>
            <w:sz w:val="28"/>
            <w:szCs w:val="28"/>
            <w:lang w:val="en"/>
          </w:rPr>
          <w:t xml:space="preserve">Lincoln, NE., </w:t>
        </w:r>
      </w:ins>
      <w:r w:rsidR="00227A6A" w:rsidRPr="00222972">
        <w:rPr>
          <w:rFonts w:ascii="Times New Roman" w:eastAsiaTheme="minorEastAsia" w:hAnsi="Times New Roman" w:cs="Times New Roman"/>
          <w:sz w:val="28"/>
          <w:szCs w:val="28"/>
          <w:lang w:val="en"/>
        </w:rPr>
        <w:t>model LI</w:t>
      </w:r>
      <w:ins w:id="104" w:author="Brown,James T" w:date="2019-01-24T10:10:00Z">
        <w:r w:rsidR="00E35AA4">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6262) to quantify the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produced by each larva. These data were visualized using Expedata software</w:t>
      </w:r>
      <w:ins w:id="105" w:author="Brown,James T" w:date="2019-01-24T10:13:00Z">
        <w:r w:rsidR="00E35AA4">
          <w:rPr>
            <w:rFonts w:ascii="Times New Roman" w:eastAsiaTheme="minorEastAsia" w:hAnsi="Times New Roman" w:cs="Times New Roman"/>
            <w:sz w:val="28"/>
            <w:szCs w:val="28"/>
            <w:lang w:val="en"/>
          </w:rPr>
          <w:t xml:space="preserve"> (Sable Systems International, Las Vegas, NV.)</w:t>
        </w:r>
      </w:ins>
      <w:r w:rsidR="00227A6A" w:rsidRPr="00222972">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rPr>
        <w:t xml:space="preserve"> </w:t>
      </w:r>
      <w:r w:rsidR="004024D8">
        <w:rPr>
          <w:rFonts w:ascii="Times New Roman" w:eastAsiaTheme="minorEastAsia" w:hAnsi="Times New Roman" w:cs="Times New Roman"/>
          <w:sz w:val="28"/>
          <w:szCs w:val="28"/>
          <w:lang w:val="en"/>
        </w:rPr>
        <w:t xml:space="preserve">The day wet </w:t>
      </w:r>
      <w:r w:rsidR="00227A6A" w:rsidRPr="00222972">
        <w:rPr>
          <w:rFonts w:ascii="Times New Roman" w:eastAsiaTheme="minorEastAsia" w:hAnsi="Times New Roman" w:cs="Times New Roman"/>
          <w:sz w:val="28"/>
          <w:szCs w:val="28"/>
          <w:lang w:val="en"/>
        </w:rPr>
        <w:t xml:space="preserve">mass peaked </w:t>
      </w:r>
      <w:r w:rsidR="004024D8">
        <w:rPr>
          <w:rFonts w:ascii="Times New Roman" w:eastAsiaTheme="minorEastAsia" w:hAnsi="Times New Roman" w:cs="Times New Roman"/>
          <w:sz w:val="28"/>
          <w:szCs w:val="28"/>
          <w:lang w:val="en"/>
        </w:rPr>
        <w:t xml:space="preserve">was used as a </w:t>
      </w:r>
      <w:ins w:id="106" w:author="Dan Hahn" w:date="2019-01-25T10:39:00Z">
        <w:r w:rsidR="005C2D21">
          <w:rPr>
            <w:rFonts w:ascii="Times New Roman" w:eastAsiaTheme="minorEastAsia" w:hAnsi="Times New Roman" w:cs="Times New Roman"/>
            <w:sz w:val="28"/>
            <w:szCs w:val="28"/>
            <w:lang w:val="en"/>
          </w:rPr>
          <w:t xml:space="preserve">clearly identifiable </w:t>
        </w:r>
      </w:ins>
      <w:r w:rsidR="004024D8">
        <w:rPr>
          <w:rFonts w:ascii="Times New Roman" w:eastAsiaTheme="minorEastAsia" w:hAnsi="Times New Roman" w:cs="Times New Roman"/>
          <w:sz w:val="28"/>
          <w:szCs w:val="28"/>
          <w:lang w:val="en"/>
        </w:rPr>
        <w:t>developmental timepoint to compare CO</w:t>
      </w:r>
      <w:r w:rsidR="004024D8" w:rsidRPr="004024D8">
        <w:rPr>
          <w:rFonts w:ascii="Times New Roman" w:eastAsiaTheme="minorEastAsia" w:hAnsi="Times New Roman" w:cs="Times New Roman"/>
          <w:sz w:val="28"/>
          <w:szCs w:val="28"/>
          <w:vertAlign w:val="subscript"/>
          <w:lang w:val="en"/>
        </w:rPr>
        <w:t>2</w:t>
      </w:r>
      <w:r w:rsidR="004024D8">
        <w:rPr>
          <w:rFonts w:ascii="Times New Roman" w:eastAsiaTheme="minorEastAsia" w:hAnsi="Times New Roman" w:cs="Times New Roman"/>
          <w:sz w:val="28"/>
          <w:szCs w:val="28"/>
          <w:lang w:val="en"/>
        </w:rPr>
        <w:t xml:space="preserve"> production between genotypes and treatments.</w:t>
      </w:r>
    </w:p>
    <w:p w14:paraId="61F60F7E" w14:textId="77777777" w:rsidR="00222972" w:rsidRPr="00222972" w:rsidRDefault="00222972" w:rsidP="00222972">
      <w:pPr>
        <w:spacing w:line="480" w:lineRule="auto"/>
        <w:ind w:firstLine="720"/>
        <w:rPr>
          <w:rFonts w:ascii="Times New Roman" w:eastAsiaTheme="minorEastAsia" w:hAnsi="Times New Roman" w:cs="Times New Roman"/>
          <w:sz w:val="28"/>
          <w:szCs w:val="28"/>
        </w:rPr>
      </w:pPr>
    </w:p>
    <w:p w14:paraId="100FBF54" w14:textId="09F39618"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3.2.3  Experiment 2: </w:t>
      </w:r>
      <w:r w:rsidR="004B637E">
        <w:rPr>
          <w:rFonts w:ascii="Times New Roman" w:eastAsiaTheme="minorEastAsia" w:hAnsi="Times New Roman" w:cs="Times New Roman"/>
          <w:iCs/>
          <w:sz w:val="28"/>
          <w:szCs w:val="28"/>
          <w:lang w:val="en"/>
        </w:rPr>
        <w:t>Estimating</w:t>
      </w:r>
      <w:r w:rsidR="004B637E" w:rsidRPr="00222972">
        <w:rPr>
          <w:rFonts w:ascii="Times New Roman" w:eastAsiaTheme="minorEastAsia" w:hAnsi="Times New Roman" w:cs="Times New Roman"/>
          <w:iCs/>
          <w:sz w:val="28"/>
          <w:szCs w:val="28"/>
          <w:lang w:val="en"/>
        </w:rPr>
        <w:t xml:space="preserve"> </w:t>
      </w:r>
      <w:r w:rsidR="00CE6770">
        <w:rPr>
          <w:rFonts w:ascii="Times New Roman" w:eastAsiaTheme="minorEastAsia" w:hAnsi="Times New Roman" w:cs="Times New Roman"/>
          <w:iCs/>
          <w:sz w:val="28"/>
          <w:szCs w:val="28"/>
          <w:lang w:val="en"/>
        </w:rPr>
        <w:t xml:space="preserve">the Onset of Diapause </w:t>
      </w:r>
      <w:r w:rsidRPr="00222972">
        <w:rPr>
          <w:rFonts w:ascii="Times New Roman" w:eastAsiaTheme="minorEastAsia" w:hAnsi="Times New Roman" w:cs="Times New Roman"/>
          <w:iCs/>
          <w:sz w:val="28"/>
          <w:szCs w:val="28"/>
          <w:lang w:val="en"/>
        </w:rPr>
        <w:t>and Sampling Larvae for Lean Mass and Lipid Content</w:t>
      </w:r>
    </w:p>
    <w:p w14:paraId="472BBB87" w14:textId="77F1B53D" w:rsidR="00227A6A" w:rsidRPr="00AB1099" w:rsidRDefault="002E5D09" w:rsidP="002E5D09">
      <w:pPr>
        <w:spacing w:line="480" w:lineRule="auto"/>
        <w:ind w:firstLine="720"/>
        <w:rPr>
          <w:rFonts w:ascii="Times New Roman" w:eastAsiaTheme="minorEastAsia" w:hAnsi="Times New Roman" w:cs="Times New Roman"/>
          <w:sz w:val="28"/>
          <w:szCs w:val="28"/>
          <w:highlight w:val="yellow"/>
          <w:lang w:val="en"/>
        </w:rPr>
      </w:pPr>
      <w:ins w:id="107" w:author="Brown,James T" w:date="2019-01-24T12:02:00Z">
        <w:r w:rsidRPr="00EF393A">
          <w:rPr>
            <w:rFonts w:ascii="Times New Roman" w:eastAsiaTheme="minorEastAsia" w:hAnsi="Times New Roman" w:cs="Times New Roman"/>
            <w:sz w:val="28"/>
            <w:szCs w:val="28"/>
            <w:lang w:val="en"/>
          </w:rPr>
          <w:t>Stored energy was measured at the onset of diapause</w:t>
        </w:r>
      </w:ins>
      <w:ins w:id="108" w:author="Dan Hahn" w:date="2019-01-25T10:46:00Z">
        <w:r w:rsidR="0008272A">
          <w:rPr>
            <w:rFonts w:ascii="Times New Roman" w:eastAsiaTheme="minorEastAsia" w:hAnsi="Times New Roman" w:cs="Times New Roman"/>
            <w:sz w:val="28"/>
            <w:szCs w:val="28"/>
            <w:lang w:val="en"/>
          </w:rPr>
          <w:t>,</w:t>
        </w:r>
      </w:ins>
      <w:ins w:id="109" w:author="Brown,James T" w:date="2019-01-24T12:02:00Z">
        <w:r w:rsidRPr="00EF393A">
          <w:rPr>
            <w:rFonts w:ascii="Times New Roman" w:eastAsiaTheme="minorEastAsia" w:hAnsi="Times New Roman" w:cs="Times New Roman"/>
            <w:sz w:val="28"/>
            <w:szCs w:val="28"/>
            <w:lang w:val="en"/>
          </w:rPr>
          <w:t xml:space="preserve"> because</w:t>
        </w:r>
      </w:ins>
      <w:ins w:id="110" w:author="Brown,James T" w:date="2019-01-24T12:11:00Z">
        <w:r w:rsidR="00EF393A">
          <w:rPr>
            <w:rFonts w:ascii="Times New Roman" w:eastAsiaTheme="minorEastAsia" w:hAnsi="Times New Roman" w:cs="Times New Roman"/>
            <w:sz w:val="28"/>
            <w:szCs w:val="28"/>
            <w:lang w:val="en"/>
          </w:rPr>
          <w:t xml:space="preserve"> </w:t>
        </w:r>
      </w:ins>
      <w:ins w:id="111" w:author="Dan Hahn" w:date="2019-01-25T10:46:00Z">
        <w:r w:rsidR="0008272A" w:rsidRPr="00EF393A">
          <w:rPr>
            <w:rFonts w:ascii="Times New Roman" w:eastAsiaTheme="minorEastAsia" w:hAnsi="Times New Roman" w:cs="Times New Roman"/>
            <w:sz w:val="28"/>
            <w:szCs w:val="28"/>
            <w:lang w:val="en"/>
          </w:rPr>
          <w:t>energy stores are at their peak</w:t>
        </w:r>
        <w:r w:rsidR="0008272A">
          <w:rPr>
            <w:rFonts w:ascii="Times New Roman" w:eastAsiaTheme="minorEastAsia" w:hAnsi="Times New Roman" w:cs="Times New Roman"/>
            <w:sz w:val="28"/>
            <w:szCs w:val="28"/>
            <w:lang w:val="en"/>
          </w:rPr>
          <w:t xml:space="preserve"> </w:t>
        </w:r>
      </w:ins>
      <w:ins w:id="112" w:author="Brown,James T" w:date="2019-01-24T12:17:00Z">
        <w:r w:rsidR="00AB1099">
          <w:rPr>
            <w:rFonts w:ascii="Times New Roman" w:eastAsiaTheme="minorEastAsia" w:hAnsi="Times New Roman" w:cs="Times New Roman"/>
            <w:sz w:val="28"/>
            <w:szCs w:val="28"/>
            <w:lang w:val="en"/>
          </w:rPr>
          <w:t>at the start of diapause</w:t>
        </w:r>
      </w:ins>
      <w:ins w:id="113" w:author="Brown,James T" w:date="2019-01-24T12:03:00Z">
        <w:r w:rsidRPr="00EF393A">
          <w:rPr>
            <w:rFonts w:ascii="Times New Roman" w:eastAsiaTheme="minorEastAsia" w:hAnsi="Times New Roman" w:cs="Times New Roman"/>
            <w:sz w:val="28"/>
            <w:szCs w:val="28"/>
            <w:lang w:val="en"/>
          </w:rPr>
          <w:t xml:space="preserve">. </w:t>
        </w:r>
      </w:ins>
      <w:ins w:id="114" w:author="Brown,James T" w:date="2019-01-24T12:11:00Z">
        <w:r w:rsidR="00B9169F">
          <w:rPr>
            <w:rFonts w:ascii="Times New Roman" w:eastAsiaTheme="minorEastAsia" w:hAnsi="Times New Roman" w:cs="Times New Roman"/>
            <w:sz w:val="28"/>
            <w:szCs w:val="28"/>
            <w:lang w:val="en"/>
          </w:rPr>
          <w:t xml:space="preserve">I diagnosed </w:t>
        </w:r>
      </w:ins>
      <w:ins w:id="115" w:author="Brown,James T" w:date="2019-01-24T12:12:00Z">
        <w:r w:rsidR="00B9169F">
          <w:rPr>
            <w:rFonts w:ascii="Times New Roman" w:eastAsiaTheme="minorEastAsia" w:hAnsi="Times New Roman" w:cs="Times New Roman"/>
            <w:sz w:val="28"/>
            <w:szCs w:val="28"/>
            <w:lang w:val="en"/>
          </w:rPr>
          <w:t>the onset of diapause</w:t>
        </w:r>
      </w:ins>
      <w:ins w:id="116" w:author="Brown,James T" w:date="2019-01-24T12:24:00Z">
        <w:r w:rsidR="005D00FA">
          <w:rPr>
            <w:rFonts w:ascii="Times New Roman" w:eastAsiaTheme="minorEastAsia" w:hAnsi="Times New Roman" w:cs="Times New Roman"/>
            <w:sz w:val="28"/>
            <w:szCs w:val="28"/>
            <w:lang w:val="en"/>
          </w:rPr>
          <w:t xml:space="preserve"> in final larval instar larvae</w:t>
        </w:r>
      </w:ins>
      <w:ins w:id="117" w:author="Brown,James T" w:date="2019-01-24T12:18:00Z">
        <w:r w:rsidR="00AB1099">
          <w:rPr>
            <w:rFonts w:ascii="Times New Roman" w:eastAsiaTheme="minorEastAsia" w:hAnsi="Times New Roman" w:cs="Times New Roman"/>
            <w:sz w:val="28"/>
            <w:szCs w:val="28"/>
            <w:lang w:val="en"/>
          </w:rPr>
          <w:t xml:space="preserve"> </w:t>
        </w:r>
      </w:ins>
      <w:ins w:id="118" w:author="Brown,James T" w:date="2019-01-24T12:20:00Z">
        <w:r w:rsidR="00AB1099">
          <w:rPr>
            <w:rFonts w:ascii="Times New Roman" w:eastAsiaTheme="minorEastAsia" w:hAnsi="Times New Roman" w:cs="Times New Roman"/>
            <w:sz w:val="28"/>
            <w:szCs w:val="28"/>
            <w:lang w:val="en"/>
          </w:rPr>
          <w:t xml:space="preserve">by assaying for the </w:t>
        </w:r>
      </w:ins>
      <w:ins w:id="119" w:author="Brown,James T" w:date="2019-01-24T12:21:00Z">
        <w:r w:rsidR="00AB1099">
          <w:rPr>
            <w:rFonts w:ascii="Times New Roman" w:eastAsiaTheme="minorEastAsia" w:hAnsi="Times New Roman" w:cs="Times New Roman"/>
            <w:sz w:val="28"/>
            <w:szCs w:val="28"/>
            <w:lang w:val="en"/>
          </w:rPr>
          <w:t>termination of</w:t>
        </w:r>
      </w:ins>
      <w:ins w:id="120" w:author="Brown,James T" w:date="2019-01-24T12:20:00Z">
        <w:r w:rsidR="00AB1099">
          <w:rPr>
            <w:rFonts w:ascii="Times New Roman" w:eastAsiaTheme="minorEastAsia" w:hAnsi="Times New Roman" w:cs="Times New Roman"/>
            <w:sz w:val="28"/>
            <w:szCs w:val="28"/>
            <w:lang w:val="en"/>
          </w:rPr>
          <w:t xml:space="preserve"> frass production</w:t>
        </w:r>
      </w:ins>
      <w:ins w:id="121" w:author="Dan Hahn" w:date="2019-01-25T10:46:00Z">
        <w:r w:rsidR="0008272A">
          <w:rPr>
            <w:rFonts w:ascii="Times New Roman" w:eastAsiaTheme="minorEastAsia" w:hAnsi="Times New Roman" w:cs="Times New Roman"/>
            <w:sz w:val="28"/>
            <w:szCs w:val="28"/>
            <w:lang w:val="en"/>
          </w:rPr>
          <w:t>,</w:t>
        </w:r>
      </w:ins>
      <w:ins w:id="122" w:author="Brown,James T" w:date="2019-01-24T12:20:00Z">
        <w:r w:rsidR="00AB1099">
          <w:rPr>
            <w:rFonts w:ascii="Times New Roman" w:eastAsiaTheme="minorEastAsia" w:hAnsi="Times New Roman" w:cs="Times New Roman"/>
            <w:sz w:val="28"/>
            <w:szCs w:val="28"/>
            <w:lang w:val="en"/>
          </w:rPr>
          <w:t xml:space="preserve"> </w:t>
        </w:r>
      </w:ins>
      <w:ins w:id="123" w:author="Brown,James T" w:date="2019-01-24T12:22:00Z">
        <w:r w:rsidR="005D00FA">
          <w:rPr>
            <w:rFonts w:ascii="Times New Roman" w:eastAsiaTheme="minorEastAsia" w:hAnsi="Times New Roman" w:cs="Times New Roman"/>
            <w:sz w:val="28"/>
            <w:szCs w:val="28"/>
            <w:lang w:val="en"/>
          </w:rPr>
          <w:t>which signifies the start of the wandering stage</w:t>
        </w:r>
      </w:ins>
      <w:ins w:id="124" w:author="Brown,James T" w:date="2019-01-24T12:12:00Z">
        <w:r w:rsidR="00B9169F">
          <w:rPr>
            <w:rFonts w:ascii="Times New Roman" w:eastAsiaTheme="minorEastAsia" w:hAnsi="Times New Roman" w:cs="Times New Roman"/>
            <w:sz w:val="28"/>
            <w:szCs w:val="28"/>
            <w:lang w:val="en"/>
          </w:rPr>
          <w:t>.</w:t>
        </w:r>
      </w:ins>
      <w:ins w:id="125" w:author="Brown,James T" w:date="2019-01-24T12:11:00Z">
        <w:r w:rsidR="00B9169F">
          <w:rPr>
            <w:rFonts w:ascii="Times New Roman" w:eastAsiaTheme="minorEastAsia" w:hAnsi="Times New Roman" w:cs="Times New Roman"/>
            <w:sz w:val="28"/>
            <w:szCs w:val="28"/>
            <w:lang w:val="en"/>
          </w:rPr>
          <w:t xml:space="preserve"> </w:t>
        </w:r>
      </w:ins>
      <w:ins w:id="126" w:author="Brown,James T" w:date="2019-01-24T12:13:00Z">
        <w:r w:rsidR="00B9169F">
          <w:rPr>
            <w:rFonts w:ascii="Times New Roman" w:eastAsiaTheme="minorEastAsia" w:hAnsi="Times New Roman" w:cs="Times New Roman"/>
            <w:sz w:val="28"/>
            <w:szCs w:val="28"/>
            <w:lang w:val="en"/>
          </w:rPr>
          <w:t xml:space="preserve">The </w:t>
        </w:r>
      </w:ins>
      <w:ins w:id="127" w:author="Brown,James T" w:date="2019-01-24T12:12:00Z">
        <w:r w:rsidR="00B9169F">
          <w:rPr>
            <w:rFonts w:ascii="Times New Roman" w:eastAsiaTheme="minorEastAsia" w:hAnsi="Times New Roman" w:cs="Times New Roman"/>
            <w:sz w:val="28"/>
            <w:szCs w:val="28"/>
            <w:lang w:val="en"/>
          </w:rPr>
          <w:t>wandering</w:t>
        </w:r>
      </w:ins>
      <w:ins w:id="128" w:author="Brown,James T" w:date="2019-01-24T12:09:00Z">
        <w:r w:rsidR="00EF393A">
          <w:rPr>
            <w:rFonts w:ascii="Times New Roman" w:eastAsiaTheme="minorEastAsia" w:hAnsi="Times New Roman" w:cs="Times New Roman"/>
            <w:sz w:val="28"/>
            <w:szCs w:val="28"/>
            <w:lang w:val="en"/>
          </w:rPr>
          <w:t xml:space="preserve"> </w:t>
        </w:r>
      </w:ins>
      <w:ins w:id="129" w:author="Brown,James T" w:date="2019-01-24T12:13:00Z">
        <w:r w:rsidR="00B9169F">
          <w:rPr>
            <w:rFonts w:ascii="Times New Roman" w:eastAsiaTheme="minorEastAsia" w:hAnsi="Times New Roman" w:cs="Times New Roman"/>
            <w:sz w:val="28"/>
            <w:szCs w:val="28"/>
            <w:lang w:val="en"/>
          </w:rPr>
          <w:t xml:space="preserve">stage is a developmental step </w:t>
        </w:r>
      </w:ins>
      <w:ins w:id="130" w:author="Brown,James T" w:date="2019-01-24T12:14:00Z">
        <w:r w:rsidR="00B9169F">
          <w:rPr>
            <w:rFonts w:ascii="Times New Roman" w:eastAsiaTheme="minorEastAsia" w:hAnsi="Times New Roman" w:cs="Times New Roman"/>
            <w:sz w:val="28"/>
            <w:szCs w:val="28"/>
            <w:lang w:val="en"/>
          </w:rPr>
          <w:t xml:space="preserve">that occurs at the end of the larval </w:t>
        </w:r>
      </w:ins>
      <w:ins w:id="131" w:author="Dan Hahn" w:date="2019-01-25T10:46:00Z">
        <w:r w:rsidR="0008272A">
          <w:rPr>
            <w:rFonts w:ascii="Times New Roman" w:eastAsiaTheme="minorEastAsia" w:hAnsi="Times New Roman" w:cs="Times New Roman"/>
            <w:sz w:val="28"/>
            <w:szCs w:val="28"/>
            <w:lang w:val="en"/>
          </w:rPr>
          <w:t xml:space="preserve">feeding </w:t>
        </w:r>
      </w:ins>
      <w:ins w:id="132" w:author="Brown,James T" w:date="2019-01-24T12:14:00Z">
        <w:r w:rsidR="00B9169F">
          <w:rPr>
            <w:rFonts w:ascii="Times New Roman" w:eastAsiaTheme="minorEastAsia" w:hAnsi="Times New Roman" w:cs="Times New Roman"/>
            <w:sz w:val="28"/>
            <w:szCs w:val="28"/>
            <w:lang w:val="en"/>
          </w:rPr>
          <w:t xml:space="preserve">stage </w:t>
        </w:r>
      </w:ins>
      <w:ins w:id="133" w:author="Brown,James T" w:date="2019-01-24T12:10:00Z">
        <w:r w:rsidR="00EF393A">
          <w:rPr>
            <w:rFonts w:ascii="Times New Roman" w:eastAsiaTheme="minorEastAsia" w:hAnsi="Times New Roman" w:cs="Times New Roman"/>
            <w:sz w:val="28"/>
            <w:szCs w:val="28"/>
            <w:lang w:val="en"/>
          </w:rPr>
          <w:t>in continuous developing larvae and those programmed for diapause</w:t>
        </w:r>
      </w:ins>
      <w:ins w:id="134" w:author="Brown,James T" w:date="2019-01-24T12:18:00Z">
        <w:r w:rsidR="00AB1099">
          <w:rPr>
            <w:rFonts w:ascii="Times New Roman" w:eastAsiaTheme="minorEastAsia" w:hAnsi="Times New Roman" w:cs="Times New Roman"/>
            <w:sz w:val="28"/>
            <w:szCs w:val="28"/>
            <w:lang w:val="en"/>
          </w:rPr>
          <w:t xml:space="preserve">. </w:t>
        </w:r>
      </w:ins>
      <w:r w:rsidR="00CE6770">
        <w:rPr>
          <w:rFonts w:ascii="Times New Roman" w:eastAsiaTheme="minorEastAsia" w:hAnsi="Times New Roman" w:cs="Times New Roman"/>
          <w:sz w:val="28"/>
          <w:szCs w:val="28"/>
          <w:lang w:val="en"/>
        </w:rPr>
        <w:t>First, l</w:t>
      </w:r>
      <w:r w:rsidR="00227A6A" w:rsidRPr="00222972">
        <w:rPr>
          <w:rFonts w:ascii="Times New Roman" w:eastAsiaTheme="minorEastAsia" w:hAnsi="Times New Roman" w:cs="Times New Roman"/>
          <w:sz w:val="28"/>
          <w:szCs w:val="28"/>
          <w:lang w:val="en"/>
        </w:rPr>
        <w:t xml:space="preserve">arvae were removed from </w:t>
      </w:r>
      <w:r w:rsidR="00227A6A" w:rsidRPr="00222972">
        <w:rPr>
          <w:rFonts w:ascii="Times New Roman" w:eastAsiaTheme="minorEastAsia" w:hAnsi="Times New Roman" w:cs="Times New Roman"/>
          <w:sz w:val="28"/>
          <w:szCs w:val="28"/>
          <w:lang w:val="en"/>
        </w:rPr>
        <w:lastRenderedPageBreak/>
        <w:t>artificial diet and held in isolation for thirty minutes. After thirty minutes of isolation, larvae that did not produce frass were recorded as wandering</w:t>
      </w:r>
      <w:r w:rsidR="00CE6770">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Using this wandering assay, I tracked </w:t>
      </w:r>
      <w:ins w:id="135" w:author="Dan Hahn" w:date="2019-01-25T10:47:00Z">
        <w:r w:rsidR="0008272A">
          <w:rPr>
            <w:rFonts w:ascii="Times New Roman" w:eastAsiaTheme="minorEastAsia" w:hAnsi="Times New Roman" w:cs="Times New Roman"/>
            <w:sz w:val="28"/>
            <w:szCs w:val="28"/>
            <w:lang w:val="en"/>
          </w:rPr>
          <w:t xml:space="preserve">the population of </w:t>
        </w:r>
      </w:ins>
      <w:r w:rsidR="00227A6A" w:rsidRPr="00222972">
        <w:rPr>
          <w:rFonts w:ascii="Times New Roman" w:eastAsiaTheme="minorEastAsia" w:hAnsi="Times New Roman" w:cs="Times New Roman"/>
          <w:sz w:val="28"/>
          <w:szCs w:val="28"/>
          <w:lang w:val="en"/>
        </w:rPr>
        <w:t xml:space="preserve">larvae </w:t>
      </w:r>
      <w:r w:rsidR="00261FB1">
        <w:rPr>
          <w:rFonts w:ascii="Times New Roman" w:eastAsiaTheme="minorEastAsia" w:hAnsi="Times New Roman" w:cs="Times New Roman"/>
          <w:sz w:val="28"/>
          <w:szCs w:val="28"/>
          <w:lang w:val="en"/>
        </w:rPr>
        <w:t>for up to forty days</w:t>
      </w:r>
      <w:r w:rsidR="00227A6A" w:rsidRPr="00222972">
        <w:rPr>
          <w:rFonts w:ascii="Times New Roman" w:eastAsiaTheme="minorEastAsia" w:hAnsi="Times New Roman" w:cs="Times New Roman"/>
          <w:sz w:val="28"/>
          <w:szCs w:val="28"/>
          <w:lang w:val="en"/>
        </w:rPr>
        <w:t xml:space="preserve"> and recorded following developmental events</w:t>
      </w:r>
      <w:r w:rsidR="00D828AC">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1) the day that larvae eclose into the final instar, 2) the wandering day, and 3) pupation. </w:t>
      </w:r>
      <w:r w:rsidR="0015798C">
        <w:rPr>
          <w:rFonts w:ascii="Times New Roman" w:eastAsiaTheme="minorEastAsia" w:hAnsi="Times New Roman" w:cs="Times New Roman"/>
          <w:sz w:val="28"/>
          <w:szCs w:val="28"/>
          <w:lang w:val="en"/>
        </w:rPr>
        <w:t>All l</w:t>
      </w:r>
      <w:r w:rsidR="00227A6A" w:rsidRPr="00222972">
        <w:rPr>
          <w:rFonts w:ascii="Times New Roman" w:eastAsiaTheme="minorEastAsia" w:hAnsi="Times New Roman" w:cs="Times New Roman"/>
          <w:sz w:val="28"/>
          <w:szCs w:val="28"/>
          <w:lang w:val="en"/>
        </w:rPr>
        <w:t>arva</w:t>
      </w:r>
      <w:r w:rsidR="00D828AC">
        <w:rPr>
          <w:rFonts w:ascii="Times New Roman" w:eastAsiaTheme="minorEastAsia" w:hAnsi="Times New Roman" w:cs="Times New Roman"/>
          <w:sz w:val="28"/>
          <w:szCs w:val="28"/>
          <w:lang w:val="en"/>
        </w:rPr>
        <w:t>l</w:t>
      </w:r>
      <w:r w:rsidR="00227A6A" w:rsidRPr="00222972">
        <w:rPr>
          <w:rFonts w:ascii="Times New Roman" w:eastAsiaTheme="minorEastAsia" w:hAnsi="Times New Roman" w:cs="Times New Roman"/>
          <w:sz w:val="28"/>
          <w:szCs w:val="28"/>
          <w:lang w:val="en"/>
        </w:rPr>
        <w:t xml:space="preserve"> samples intended for lean mass and lipid measurements were </w:t>
      </w:r>
      <w:r w:rsidR="0015798C">
        <w:rPr>
          <w:rFonts w:ascii="Times New Roman" w:eastAsiaTheme="minorEastAsia" w:hAnsi="Times New Roman" w:cs="Times New Roman"/>
          <w:sz w:val="28"/>
          <w:szCs w:val="28"/>
          <w:lang w:val="en"/>
        </w:rPr>
        <w:t xml:space="preserve">assayed for wandering </w:t>
      </w:r>
      <w:r w:rsidR="00227A6A" w:rsidRPr="00222972">
        <w:rPr>
          <w:rFonts w:ascii="Times New Roman" w:eastAsiaTheme="minorEastAsia" w:hAnsi="Times New Roman" w:cs="Times New Roman"/>
          <w:sz w:val="28"/>
          <w:szCs w:val="28"/>
          <w:lang w:val="en"/>
        </w:rPr>
        <w:t>only once and larvae determined not to be wandering were removed from the experiment.</w:t>
      </w:r>
      <w:r w:rsidR="00227A6A" w:rsidRPr="00222972">
        <w:rPr>
          <w:rFonts w:ascii="Times New Roman" w:eastAsiaTheme="minorEastAsia" w:hAnsi="Times New Roman" w:cs="Times New Roman"/>
          <w:sz w:val="28"/>
          <w:szCs w:val="28"/>
        </w:rPr>
        <w:t xml:space="preserve"> </w:t>
      </w:r>
    </w:p>
    <w:p w14:paraId="73C6105B" w14:textId="24BB316D" w:rsidR="00227A6A" w:rsidRPr="00222972" w:rsidRDefault="00227A6A" w:rsidP="00227A6A">
      <w:pPr>
        <w:spacing w:line="480" w:lineRule="auto"/>
        <w:ind w:firstLine="720"/>
        <w:rPr>
          <w:rFonts w:ascii="Times New Roman" w:eastAsiaTheme="minorEastAsia" w:hAnsi="Times New Roman" w:cs="Times New Roman"/>
          <w:sz w:val="28"/>
          <w:szCs w:val="28"/>
        </w:rPr>
      </w:pPr>
      <w:r w:rsidRPr="00222972">
        <w:rPr>
          <w:rFonts w:ascii="Times New Roman" w:eastAsiaTheme="minorEastAsia" w:hAnsi="Times New Roman" w:cs="Times New Roman"/>
          <w:sz w:val="28"/>
          <w:szCs w:val="28"/>
          <w:lang w:val="en"/>
        </w:rPr>
        <w:t>To investigate the relationship between nutrition</w:t>
      </w:r>
      <w:r w:rsidR="00D828AC">
        <w:rPr>
          <w:rFonts w:ascii="Times New Roman" w:eastAsiaTheme="minorEastAsia" w:hAnsi="Times New Roman" w:cs="Times New Roman"/>
          <w:sz w:val="28"/>
          <w:szCs w:val="28"/>
          <w:lang w:val="en"/>
        </w:rPr>
        <w:t>al stores</w:t>
      </w:r>
      <w:r w:rsidRPr="00222972">
        <w:rPr>
          <w:rFonts w:ascii="Times New Roman" w:eastAsiaTheme="minorEastAsia" w:hAnsi="Times New Roman" w:cs="Times New Roman"/>
          <w:sz w:val="28"/>
          <w:szCs w:val="28"/>
          <w:lang w:val="en"/>
        </w:rPr>
        <w:t xml:space="preserve"> and diapause length</w:t>
      </w:r>
      <w:r w:rsidR="00D828AC">
        <w:rPr>
          <w:rFonts w:ascii="Times New Roman" w:eastAsiaTheme="minorEastAsia" w:hAnsi="Times New Roman" w:cs="Times New Roman"/>
          <w:sz w:val="28"/>
          <w:szCs w:val="28"/>
          <w:lang w:val="en"/>
        </w:rPr>
        <w:t xml:space="preserve"> genotype</w:t>
      </w:r>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 xml:space="preserve">lean mass and lipid mass </w:t>
      </w:r>
      <w:ins w:id="136" w:author="Brown,James T" w:date="2019-01-24T12:26:00Z">
        <w:r w:rsidR="005D00FA">
          <w:rPr>
            <w:rFonts w:ascii="Times New Roman" w:eastAsiaTheme="minorEastAsia" w:hAnsi="Times New Roman" w:cs="Times New Roman"/>
            <w:sz w:val="28"/>
            <w:szCs w:val="28"/>
            <w:lang w:val="en"/>
          </w:rPr>
          <w:t xml:space="preserve">were measured </w:t>
        </w:r>
      </w:ins>
      <w:r w:rsidR="0015798C">
        <w:rPr>
          <w:rFonts w:ascii="Times New Roman" w:eastAsiaTheme="minorEastAsia" w:hAnsi="Times New Roman" w:cs="Times New Roman"/>
          <w:sz w:val="28"/>
          <w:szCs w:val="28"/>
          <w:lang w:val="en"/>
        </w:rPr>
        <w:t>in larvae from each treatment</w:t>
      </w:r>
      <w:ins w:id="137" w:author="Brown,James T" w:date="2019-01-24T12:26:00Z">
        <w:r w:rsidR="005D00FA">
          <w:rPr>
            <w:rFonts w:ascii="Times New Roman" w:eastAsiaTheme="minorEastAsia" w:hAnsi="Times New Roman" w:cs="Times New Roman"/>
            <w:sz w:val="28"/>
            <w:szCs w:val="28"/>
            <w:lang w:val="en"/>
          </w:rPr>
          <w:t>.</w:t>
        </w:r>
      </w:ins>
      <w:r w:rsidRPr="00222972">
        <w:rPr>
          <w:rFonts w:ascii="Times New Roman" w:eastAsiaTheme="minorEastAsia" w:hAnsi="Times New Roman" w:cs="Times New Roman"/>
          <w:sz w:val="28"/>
          <w:szCs w:val="28"/>
          <w:lang w:val="en"/>
        </w:rPr>
        <w:t xml:space="preserve"> </w:t>
      </w:r>
      <w:commentRangeStart w:id="138"/>
      <w:r w:rsidR="008C0CCA">
        <w:rPr>
          <w:rFonts w:ascii="Times New Roman" w:eastAsiaTheme="minorEastAsia" w:hAnsi="Times New Roman" w:cs="Times New Roman"/>
          <w:sz w:val="28"/>
          <w:szCs w:val="28"/>
          <w:lang w:val="en"/>
        </w:rPr>
        <w:t xml:space="preserve">Larval samples were taken </w:t>
      </w:r>
      <w:r w:rsidRPr="00222972">
        <w:rPr>
          <w:rFonts w:ascii="Times New Roman" w:eastAsiaTheme="minorEastAsia" w:hAnsi="Times New Roman" w:cs="Times New Roman"/>
          <w:sz w:val="28"/>
          <w:szCs w:val="28"/>
          <w:lang w:val="en"/>
        </w:rPr>
        <w:t>on</w:t>
      </w:r>
      <w:r w:rsidR="00E551A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first day of the final larval instar and on the wandering day of the final larval instar to capture the peak of lipid </w:t>
      </w:r>
      <w:r w:rsidR="00E551A0">
        <w:rPr>
          <w:rFonts w:ascii="Times New Roman" w:eastAsiaTheme="minorEastAsia" w:hAnsi="Times New Roman" w:cs="Times New Roman"/>
          <w:sz w:val="28"/>
          <w:szCs w:val="28"/>
          <w:lang w:val="en"/>
        </w:rPr>
        <w:t xml:space="preserve">mass </w:t>
      </w:r>
      <w:commentRangeStart w:id="139"/>
      <w:commentRangeStart w:id="140"/>
      <w:r w:rsidR="00E551A0">
        <w:rPr>
          <w:rFonts w:ascii="Times New Roman" w:eastAsiaTheme="minorEastAsia" w:hAnsi="Times New Roman" w:cs="Times New Roman"/>
          <w:sz w:val="28"/>
          <w:szCs w:val="28"/>
          <w:lang w:val="en"/>
        </w:rPr>
        <w:t xml:space="preserve">and </w:t>
      </w:r>
      <w:commentRangeEnd w:id="139"/>
      <w:r w:rsidR="0008272A">
        <w:rPr>
          <w:rStyle w:val="CommentReference"/>
        </w:rPr>
        <w:commentReference w:id="139"/>
      </w:r>
      <w:commentRangeEnd w:id="140"/>
      <w:r w:rsidR="00676F05">
        <w:rPr>
          <w:rStyle w:val="CommentReference"/>
        </w:rPr>
        <w:commentReference w:id="140"/>
      </w:r>
      <w:r w:rsidR="00E551A0">
        <w:rPr>
          <w:rFonts w:ascii="Times New Roman" w:eastAsiaTheme="minorEastAsia" w:hAnsi="Times New Roman" w:cs="Times New Roman"/>
          <w:sz w:val="28"/>
          <w:szCs w:val="28"/>
          <w:lang w:val="en"/>
        </w:rPr>
        <w:t>lean mass</w:t>
      </w:r>
      <w:r w:rsidRPr="00222972">
        <w:rPr>
          <w:rFonts w:ascii="Times New Roman" w:eastAsiaTheme="minorEastAsia" w:hAnsi="Times New Roman" w:cs="Times New Roman"/>
          <w:sz w:val="28"/>
          <w:szCs w:val="28"/>
          <w:lang w:val="en"/>
        </w:rPr>
        <w:t xml:space="preserve">. </w:t>
      </w:r>
      <w:commentRangeEnd w:id="138"/>
      <w:r w:rsidR="00D828AC">
        <w:rPr>
          <w:rStyle w:val="CommentReference"/>
        </w:rPr>
        <w:commentReference w:id="138"/>
      </w:r>
      <w:r w:rsidRPr="00222972">
        <w:rPr>
          <w:rFonts w:ascii="Times New Roman" w:eastAsiaTheme="minorEastAsia" w:hAnsi="Times New Roman" w:cs="Times New Roman"/>
          <w:sz w:val="28"/>
          <w:szCs w:val="28"/>
          <w:lang w:val="en"/>
        </w:rPr>
        <w:t xml:space="preserve">To capture the rate of nutrition </w:t>
      </w:r>
      <w:ins w:id="141" w:author="Brown,James T" w:date="2019-01-24T12:27:00Z">
        <w:r w:rsidR="001C50EA">
          <w:rPr>
            <w:rFonts w:ascii="Times New Roman" w:eastAsiaTheme="minorEastAsia" w:hAnsi="Times New Roman" w:cs="Times New Roman"/>
            <w:sz w:val="28"/>
            <w:szCs w:val="28"/>
            <w:lang w:val="en"/>
          </w:rPr>
          <w:t>depletion</w:t>
        </w:r>
        <w:r w:rsidR="001C50EA"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during diapause, diapause programmed larvae were sampled 15, 20, and 30 days after the</w:t>
      </w:r>
      <w:r w:rsidR="00E551A0">
        <w:rPr>
          <w:rFonts w:ascii="Times New Roman" w:eastAsiaTheme="minorEastAsia" w:hAnsi="Times New Roman" w:cs="Times New Roman"/>
          <w:sz w:val="28"/>
          <w:szCs w:val="28"/>
          <w:lang w:val="en"/>
        </w:rPr>
        <w:t>y reached the</w:t>
      </w:r>
      <w:r w:rsidRPr="00222972">
        <w:rPr>
          <w:rFonts w:ascii="Times New Roman" w:eastAsiaTheme="minorEastAsia" w:hAnsi="Times New Roman" w:cs="Times New Roman"/>
          <w:sz w:val="28"/>
          <w:szCs w:val="28"/>
          <w:lang w:val="en"/>
        </w:rPr>
        <w:t xml:space="preserve"> wandering stage.</w:t>
      </w:r>
      <w:r w:rsidRPr="00222972">
        <w:rPr>
          <w:rFonts w:ascii="Times New Roman" w:eastAsiaTheme="minorEastAsia" w:hAnsi="Times New Roman" w:cs="Times New Roman"/>
          <w:sz w:val="28"/>
          <w:szCs w:val="28"/>
        </w:rPr>
        <w:t xml:space="preserve"> </w:t>
      </w:r>
    </w:p>
    <w:p w14:paraId="0323B1E1" w14:textId="295A2CA2" w:rsidR="00CE12CD" w:rsidRPr="00222972" w:rsidRDefault="00E551A0" w:rsidP="00CE12CD">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Sampled larvae</w:t>
      </w:r>
      <w:r w:rsidR="00227A6A" w:rsidRPr="00222972">
        <w:rPr>
          <w:rFonts w:ascii="Times New Roman" w:eastAsiaTheme="minorEastAsia" w:hAnsi="Times New Roman" w:cs="Times New Roman"/>
          <w:sz w:val="28"/>
          <w:szCs w:val="28"/>
          <w:lang w:val="en"/>
        </w:rPr>
        <w:t xml:space="preserve"> w</w:t>
      </w:r>
      <w:r>
        <w:rPr>
          <w:rFonts w:ascii="Times New Roman" w:eastAsiaTheme="minorEastAsia" w:hAnsi="Times New Roman" w:cs="Times New Roman"/>
          <w:sz w:val="28"/>
          <w:szCs w:val="28"/>
          <w:lang w:val="en"/>
        </w:rPr>
        <w:t>ere</w:t>
      </w:r>
      <w:r w:rsidR="00227A6A" w:rsidRPr="00222972">
        <w:rPr>
          <w:rFonts w:ascii="Times New Roman" w:eastAsiaTheme="minorEastAsia" w:hAnsi="Times New Roman" w:cs="Times New Roman"/>
          <w:sz w:val="28"/>
          <w:szCs w:val="28"/>
          <w:lang w:val="en"/>
        </w:rPr>
        <w:t xml:space="preserve"> assigned a unique identifier and freeze-dried under vacuum to remove water. </w:t>
      </w:r>
      <w:r>
        <w:rPr>
          <w:rFonts w:ascii="Times New Roman" w:eastAsiaTheme="minorEastAsia" w:hAnsi="Times New Roman" w:cs="Times New Roman"/>
          <w:sz w:val="28"/>
          <w:szCs w:val="28"/>
          <w:lang w:val="en"/>
        </w:rPr>
        <w:t xml:space="preserve">When the mass of each </w:t>
      </w:r>
      <w:r w:rsidR="001D09C8">
        <w:rPr>
          <w:rFonts w:ascii="Times New Roman" w:eastAsiaTheme="minorEastAsia" w:hAnsi="Times New Roman" w:cs="Times New Roman"/>
          <w:sz w:val="28"/>
          <w:szCs w:val="28"/>
          <w:lang w:val="en"/>
        </w:rPr>
        <w:t xml:space="preserve">freeze-dried </w:t>
      </w:r>
      <w:r>
        <w:rPr>
          <w:rFonts w:ascii="Times New Roman" w:eastAsiaTheme="minorEastAsia" w:hAnsi="Times New Roman" w:cs="Times New Roman"/>
          <w:sz w:val="28"/>
          <w:szCs w:val="28"/>
          <w:lang w:val="en"/>
        </w:rPr>
        <w:t xml:space="preserve">larvae </w:t>
      </w:r>
      <w:r w:rsidR="00227A6A" w:rsidRPr="00222972">
        <w:rPr>
          <w:rFonts w:ascii="Times New Roman" w:eastAsiaTheme="minorEastAsia" w:hAnsi="Times New Roman" w:cs="Times New Roman"/>
          <w:sz w:val="28"/>
          <w:szCs w:val="28"/>
          <w:lang w:val="en"/>
        </w:rPr>
        <w:t>varied by less than 1% over a 24-hour period</w:t>
      </w:r>
      <w:ins w:id="142" w:author="Dan" w:date="2019-01-23T12:50:00Z">
        <w:r w:rsidR="00D828A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 dry mass was recorded. </w:t>
      </w:r>
      <w:r w:rsidR="001D09C8">
        <w:rPr>
          <w:rFonts w:ascii="Times New Roman" w:eastAsiaTheme="minorEastAsia" w:hAnsi="Times New Roman" w:cs="Times New Roman"/>
          <w:sz w:val="28"/>
          <w:szCs w:val="28"/>
          <w:lang w:val="en"/>
        </w:rPr>
        <w:t xml:space="preserve">After drying, 657 </w:t>
      </w:r>
      <w:r w:rsidR="00227A6A" w:rsidRPr="00222972">
        <w:rPr>
          <w:rFonts w:ascii="Times New Roman" w:eastAsiaTheme="minorEastAsia" w:hAnsi="Times New Roman" w:cs="Times New Roman"/>
          <w:sz w:val="28"/>
          <w:szCs w:val="28"/>
          <w:lang w:val="en"/>
        </w:rPr>
        <w:t xml:space="preserve">larval samples were then assigned to </w:t>
      </w:r>
      <w:r w:rsidR="00CE12CD">
        <w:rPr>
          <w:rFonts w:ascii="Times New Roman" w:eastAsiaTheme="minorEastAsia" w:hAnsi="Times New Roman" w:cs="Times New Roman"/>
          <w:sz w:val="28"/>
          <w:szCs w:val="28"/>
          <w:lang w:val="en"/>
        </w:rPr>
        <w:t>one of the 43</w:t>
      </w:r>
      <w:r w:rsidR="00227A6A" w:rsidRPr="00222972">
        <w:rPr>
          <w:rFonts w:ascii="Times New Roman" w:eastAsiaTheme="minorEastAsia" w:hAnsi="Times New Roman" w:cs="Times New Roman"/>
          <w:sz w:val="28"/>
          <w:szCs w:val="28"/>
          <w:lang w:val="en"/>
        </w:rPr>
        <w:t xml:space="preserve"> </w:t>
      </w:r>
      <w:r w:rsidR="00DF7C84">
        <w:rPr>
          <w:rFonts w:ascii="Times New Roman" w:eastAsiaTheme="minorEastAsia" w:hAnsi="Times New Roman" w:cs="Times New Roman"/>
          <w:sz w:val="28"/>
          <w:szCs w:val="28"/>
          <w:lang w:val="en"/>
        </w:rPr>
        <w:t>extraction</w:t>
      </w:r>
      <w:r w:rsidR="00DF7C84" w:rsidRPr="00222972">
        <w:rPr>
          <w:rFonts w:ascii="Times New Roman" w:eastAsiaTheme="minorEastAsia" w:hAnsi="Times New Roman" w:cs="Times New Roman"/>
          <w:sz w:val="28"/>
          <w:szCs w:val="28"/>
          <w:lang w:val="en"/>
        </w:rPr>
        <w:t xml:space="preserve"> </w:t>
      </w:r>
      <w:r w:rsidR="00227A6A" w:rsidRPr="00222972">
        <w:rPr>
          <w:rFonts w:ascii="Times New Roman" w:eastAsiaTheme="minorEastAsia" w:hAnsi="Times New Roman" w:cs="Times New Roman"/>
          <w:sz w:val="28"/>
          <w:szCs w:val="28"/>
          <w:lang w:val="en"/>
        </w:rPr>
        <w:t>cohort</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and stored in </w:t>
      </w:r>
      <w:ins w:id="143" w:author="Brown,James T" w:date="2019-01-24T12:29:00Z">
        <w:r w:rsidR="001C50EA">
          <w:rPr>
            <w:rFonts w:ascii="Times New Roman" w:eastAsiaTheme="minorEastAsia" w:hAnsi="Times New Roman" w:cs="Times New Roman"/>
            <w:sz w:val="28"/>
            <w:szCs w:val="28"/>
            <w:lang w:val="en"/>
          </w:rPr>
          <w:t>a</w:t>
        </w:r>
      </w:ins>
      <w:ins w:id="144" w:author="Brown,James T" w:date="2019-01-24T12:30:00Z">
        <w:r w:rsidR="001C50EA">
          <w:rPr>
            <w:rFonts w:ascii="Times New Roman" w:eastAsiaTheme="minorEastAsia" w:hAnsi="Times New Roman" w:cs="Times New Roman"/>
            <w:sz w:val="28"/>
            <w:szCs w:val="28"/>
            <w:lang w:val="en"/>
          </w:rPr>
          <w:t xml:space="preserve">        -80</w:t>
        </w:r>
      </w:ins>
      <w:ins w:id="145" w:author="Brown,James T" w:date="2019-01-24T12:29:00Z">
        <w:r w:rsidR="001C50EA">
          <w:rPr>
            <w:rFonts w:ascii="Times New Roman" w:eastAsiaTheme="minorEastAsia" w:hAnsi="Times New Roman" w:cs="Times New Roman"/>
            <w:sz w:val="28"/>
            <w:szCs w:val="28"/>
            <w:lang w:val="en"/>
          </w:rPr>
          <w:sym w:font="Symbol" w:char="F0B0"/>
        </w:r>
        <w:r w:rsidR="001C50EA">
          <w:rPr>
            <w:rFonts w:ascii="Times New Roman" w:eastAsiaTheme="minorEastAsia" w:hAnsi="Times New Roman" w:cs="Times New Roman"/>
            <w:sz w:val="28"/>
            <w:szCs w:val="28"/>
            <w:lang w:val="en"/>
          </w:rPr>
          <w:t xml:space="preserve">C </w:t>
        </w:r>
      </w:ins>
      <w:r w:rsidR="00227A6A" w:rsidRPr="00222972">
        <w:rPr>
          <w:rFonts w:ascii="Times New Roman" w:eastAsiaTheme="minorEastAsia" w:hAnsi="Times New Roman" w:cs="Times New Roman"/>
          <w:sz w:val="28"/>
          <w:szCs w:val="28"/>
          <w:lang w:val="en"/>
        </w:rPr>
        <w:t xml:space="preserve"> freezer. Each </w:t>
      </w:r>
      <w:del w:id="146" w:author="Brown,James T" w:date="2019-01-27T17:27:00Z">
        <w:r w:rsidR="00227A6A" w:rsidRPr="00222972" w:rsidDel="00743B45">
          <w:rPr>
            <w:rFonts w:ascii="Times New Roman" w:eastAsiaTheme="minorEastAsia" w:hAnsi="Times New Roman" w:cs="Times New Roman"/>
            <w:sz w:val="28"/>
            <w:szCs w:val="28"/>
            <w:lang w:val="en"/>
          </w:rPr>
          <w:delText xml:space="preserve">experimental </w:delText>
        </w:r>
      </w:del>
      <w:ins w:id="147" w:author="Brown,James T" w:date="2019-01-27T17:27:00Z">
        <w:r w:rsidR="00743B45">
          <w:rPr>
            <w:rFonts w:ascii="Times New Roman" w:eastAsiaTheme="minorEastAsia" w:hAnsi="Times New Roman" w:cs="Times New Roman"/>
            <w:sz w:val="28"/>
            <w:szCs w:val="28"/>
            <w:lang w:val="en"/>
          </w:rPr>
          <w:t>extraction</w:t>
        </w:r>
        <w:r w:rsidR="00743B45" w:rsidRPr="00222972">
          <w:rPr>
            <w:rFonts w:ascii="Times New Roman" w:eastAsiaTheme="minorEastAsia" w:hAnsi="Times New Roman" w:cs="Times New Roman"/>
            <w:sz w:val="28"/>
            <w:szCs w:val="28"/>
            <w:lang w:val="en"/>
          </w:rPr>
          <w:t xml:space="preserve"> </w:t>
        </w:r>
      </w:ins>
      <w:r w:rsidR="00227A6A" w:rsidRPr="00222972">
        <w:rPr>
          <w:rFonts w:ascii="Times New Roman" w:eastAsiaTheme="minorEastAsia" w:hAnsi="Times New Roman" w:cs="Times New Roman"/>
          <w:sz w:val="28"/>
          <w:szCs w:val="28"/>
          <w:lang w:val="en"/>
        </w:rPr>
        <w:t xml:space="preserve">cohort consisted of larvae from each biological cohort. To measure lipid mass, lipid content from each larva was extracted using a slightly modified Folch </w:t>
      </w:r>
      <w:r w:rsidR="00CE12CD">
        <w:rPr>
          <w:rFonts w:ascii="Times New Roman" w:eastAsiaTheme="minorEastAsia" w:hAnsi="Times New Roman" w:cs="Times New Roman"/>
          <w:sz w:val="28"/>
          <w:szCs w:val="28"/>
          <w:lang w:val="en"/>
        </w:rPr>
        <w:t>liquid-liquid extraction method</w:t>
      </w:r>
      <w:r w:rsidR="00227A6A" w:rsidRPr="00222972">
        <w:rPr>
          <w:rFonts w:ascii="Times New Roman" w:eastAsiaTheme="minorEastAsia" w:hAnsi="Times New Roman" w:cs="Times New Roman"/>
          <w:sz w:val="28"/>
          <w:szCs w:val="28"/>
          <w:lang w:val="en"/>
        </w:rPr>
        <w:t xml:space="preserve"> (Gossert </w:t>
      </w:r>
      <w:r w:rsidR="00222972" w:rsidRPr="00222972">
        <w:rPr>
          <w:rFonts w:ascii="Times New Roman" w:eastAsiaTheme="minorEastAsia" w:hAnsi="Times New Roman" w:cs="Times New Roman"/>
          <w:sz w:val="28"/>
          <w:szCs w:val="28"/>
          <w:lang w:val="en"/>
        </w:rPr>
        <w:t xml:space="preserve">et al. </w:t>
      </w:r>
      <w:r w:rsidR="00227A6A" w:rsidRPr="00222972">
        <w:rPr>
          <w:rFonts w:ascii="Times New Roman" w:eastAsiaTheme="minorEastAsia" w:hAnsi="Times New Roman" w:cs="Times New Roman"/>
          <w:sz w:val="28"/>
          <w:szCs w:val="28"/>
          <w:lang w:val="en"/>
        </w:rPr>
        <w:t xml:space="preserve">2011). </w:t>
      </w:r>
      <w:r w:rsidR="00227A6A" w:rsidRPr="00222972">
        <w:rPr>
          <w:rFonts w:ascii="Times New Roman" w:eastAsiaTheme="minorEastAsia" w:hAnsi="Times New Roman" w:cs="Times New Roman"/>
          <w:sz w:val="28"/>
          <w:szCs w:val="28"/>
          <w:lang w:val="en"/>
        </w:rPr>
        <w:lastRenderedPageBreak/>
        <w:t xml:space="preserve">Larvae samples were solubilized in a 3:1 solvent mixture of hexanes and methanol and </w:t>
      </w:r>
      <w:r w:rsidR="00CE12CD">
        <w:rPr>
          <w:rFonts w:ascii="Times New Roman" w:eastAsiaTheme="minorEastAsia" w:hAnsi="Times New Roman" w:cs="Times New Roman"/>
          <w:sz w:val="28"/>
          <w:szCs w:val="28"/>
          <w:lang w:val="en"/>
        </w:rPr>
        <w:t xml:space="preserve">the hexanes layer containing the </w:t>
      </w:r>
      <w:r w:rsidR="00227A6A" w:rsidRPr="00222972">
        <w:rPr>
          <w:rFonts w:ascii="Times New Roman" w:eastAsiaTheme="minorEastAsia" w:hAnsi="Times New Roman" w:cs="Times New Roman"/>
          <w:sz w:val="28"/>
          <w:szCs w:val="28"/>
          <w:lang w:val="en"/>
        </w:rPr>
        <w:t>lipid</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were removed and collected. Finally, the hexanes layer was dried away</w:t>
      </w:r>
      <w:r w:rsidR="00525F03">
        <w:rPr>
          <w:rFonts w:ascii="Times New Roman" w:eastAsiaTheme="minorEastAsia" w:hAnsi="Times New Roman" w:cs="Times New Roman"/>
          <w:sz w:val="28"/>
          <w:szCs w:val="28"/>
          <w:lang w:val="en"/>
        </w:rPr>
        <w:t xml:space="preserve"> from the lipids and the methanol layer was dried away from the insect lean mass and each was</w:t>
      </w:r>
      <w:r w:rsidR="00227A6A" w:rsidRPr="00222972">
        <w:rPr>
          <w:rFonts w:ascii="Times New Roman" w:eastAsiaTheme="minorEastAsia" w:hAnsi="Times New Roman" w:cs="Times New Roman"/>
          <w:sz w:val="28"/>
          <w:szCs w:val="28"/>
          <w:lang w:val="en"/>
        </w:rPr>
        <w:t xml:space="preserve"> quantified </w:t>
      </w:r>
      <w:commentRangeStart w:id="148"/>
      <w:commentRangeStart w:id="149"/>
      <w:r w:rsidR="00227A6A" w:rsidRPr="00222972">
        <w:rPr>
          <w:rFonts w:ascii="Times New Roman" w:eastAsiaTheme="minorEastAsia" w:hAnsi="Times New Roman" w:cs="Times New Roman"/>
          <w:sz w:val="28"/>
          <w:szCs w:val="28"/>
          <w:lang w:val="en"/>
        </w:rPr>
        <w:t xml:space="preserve">gravimetrically. </w:t>
      </w:r>
      <w:commentRangeEnd w:id="148"/>
      <w:r w:rsidR="005A5DC8">
        <w:rPr>
          <w:rStyle w:val="CommentReference"/>
        </w:rPr>
        <w:commentReference w:id="148"/>
      </w:r>
      <w:commentRangeEnd w:id="149"/>
      <w:r w:rsidR="009D0493">
        <w:rPr>
          <w:rStyle w:val="CommentReference"/>
        </w:rPr>
        <w:commentReference w:id="149"/>
      </w:r>
    </w:p>
    <w:p w14:paraId="4AE9176F" w14:textId="6B34DA15" w:rsidR="00227A6A" w:rsidRPr="00222972" w:rsidRDefault="00227A6A" w:rsidP="00227A6A">
      <w:pPr>
        <w:spacing w:line="480" w:lineRule="auto"/>
        <w:rPr>
          <w:rFonts w:ascii="Times New Roman" w:eastAsiaTheme="minorEastAsia" w:hAnsi="Times New Roman" w:cs="Times New Roman"/>
          <w:sz w:val="28"/>
          <w:szCs w:val="28"/>
          <w:lang w:val="en"/>
        </w:rPr>
      </w:pPr>
    </w:p>
    <w:p w14:paraId="5C2227E9"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3.2.4  Statistical Analyses</w:t>
      </w:r>
    </w:p>
    <w:p w14:paraId="66A10104" w14:textId="6CB72BAA" w:rsidR="00227A6A" w:rsidRPr="00227A6A" w:rsidRDefault="00227A6A" w:rsidP="00EF5DAF">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All statistical analyses were performed using R studio softwar</w:t>
      </w:r>
      <w:r w:rsidR="00222972">
        <w:rPr>
          <w:rFonts w:ascii="Times New Roman" w:eastAsiaTheme="minorEastAsia" w:hAnsi="Times New Roman" w:cs="Times New Roman"/>
          <w:sz w:val="28"/>
          <w:szCs w:val="28"/>
        </w:rPr>
        <w:t>e</w:t>
      </w:r>
      <w:r w:rsidR="00EF5DAF">
        <w:rPr>
          <w:rFonts w:ascii="Times New Roman" w:eastAsiaTheme="minorEastAsia" w:hAnsi="Times New Roman" w:cs="Times New Roman"/>
          <w:sz w:val="28"/>
          <w:szCs w:val="28"/>
        </w:rPr>
        <w:t xml:space="preserve"> (version </w:t>
      </w:r>
      <w:r w:rsidR="00EF5DAF" w:rsidRPr="00EF5DAF">
        <w:rPr>
          <w:rFonts w:ascii="Times New Roman" w:eastAsiaTheme="minorEastAsia" w:hAnsi="Times New Roman" w:cs="Times New Roman"/>
          <w:sz w:val="28"/>
          <w:szCs w:val="28"/>
        </w:rPr>
        <w:t>1.1.383</w:t>
      </w:r>
      <w:r w:rsidR="00EF5DAF">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In experiment 1</w:t>
      </w:r>
      <w:r w:rsidR="00525F03">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status was measured in 100 larvae for 40 days. </w:t>
      </w:r>
      <w:commentRangeStart w:id="150"/>
      <w:r w:rsidRPr="00227A6A">
        <w:rPr>
          <w:rFonts w:ascii="Times New Roman" w:eastAsiaTheme="minorEastAsia" w:hAnsi="Times New Roman" w:cs="Times New Roman"/>
          <w:sz w:val="28"/>
          <w:szCs w:val="28"/>
        </w:rPr>
        <w:t>The percentage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in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was calculated </w:t>
      </w:r>
      <w:r w:rsidR="004F6F97">
        <w:rPr>
          <w:rFonts w:ascii="Times New Roman" w:eastAsiaTheme="minorEastAsia" w:hAnsi="Times New Roman" w:cs="Times New Roman"/>
          <w:sz w:val="28"/>
          <w:szCs w:val="28"/>
        </w:rPr>
        <w:t xml:space="preserve">on each observation day </w:t>
      </w:r>
      <w:r w:rsidR="00B717F6">
        <w:rPr>
          <w:rFonts w:ascii="Times New Roman" w:eastAsiaTheme="minorEastAsia" w:hAnsi="Times New Roman" w:cs="Times New Roman"/>
          <w:sz w:val="28"/>
          <w:szCs w:val="28"/>
        </w:rPr>
        <w:t xml:space="preserve">as </w:t>
      </w:r>
      <w:r w:rsidRPr="00227A6A">
        <w:rPr>
          <w:rFonts w:ascii="Times New Roman" w:eastAsiaTheme="minorEastAsia" w:hAnsi="Times New Roman" w:cs="Times New Roman"/>
          <w:sz w:val="28"/>
          <w:szCs w:val="28"/>
        </w:rPr>
        <w:t xml:space="preserve">the number of individuals that </w:t>
      </w:r>
      <w:del w:id="151" w:author="Brown,James T" w:date="2019-01-25T12:35:00Z">
        <w:r w:rsidRPr="00227A6A" w:rsidDel="009D0493">
          <w:rPr>
            <w:rFonts w:ascii="Times New Roman" w:eastAsiaTheme="minorEastAsia" w:hAnsi="Times New Roman" w:cs="Times New Roman"/>
            <w:sz w:val="28"/>
            <w:szCs w:val="28"/>
          </w:rPr>
          <w:delText xml:space="preserve">pupated </w:delText>
        </w:r>
      </w:del>
      <w:ins w:id="152" w:author="Brown,James T" w:date="2019-01-25T12:35:00Z">
        <w:r w:rsidR="009D0493">
          <w:rPr>
            <w:rFonts w:ascii="Times New Roman" w:eastAsiaTheme="minorEastAsia" w:hAnsi="Times New Roman" w:cs="Times New Roman"/>
            <w:sz w:val="28"/>
            <w:szCs w:val="28"/>
          </w:rPr>
          <w:t>larva</w:t>
        </w:r>
        <w:r w:rsidR="009D0493" w:rsidRPr="00227A6A">
          <w:rPr>
            <w:rFonts w:ascii="Times New Roman" w:eastAsiaTheme="minorEastAsia" w:hAnsi="Times New Roman" w:cs="Times New Roman"/>
            <w:sz w:val="28"/>
            <w:szCs w:val="28"/>
          </w:rPr>
          <w:t xml:space="preserve"> </w:t>
        </w:r>
      </w:ins>
      <w:r w:rsidR="00525F03">
        <w:rPr>
          <w:rFonts w:ascii="Times New Roman" w:eastAsiaTheme="minorEastAsia" w:hAnsi="Times New Roman" w:cs="Times New Roman"/>
          <w:sz w:val="28"/>
          <w:szCs w:val="28"/>
        </w:rPr>
        <w:t>divided by</w:t>
      </w:r>
      <w:r w:rsidRPr="00227A6A">
        <w:rPr>
          <w:rFonts w:ascii="Times New Roman" w:eastAsiaTheme="minorEastAsia" w:hAnsi="Times New Roman" w:cs="Times New Roman"/>
          <w:sz w:val="28"/>
          <w:szCs w:val="28"/>
        </w:rPr>
        <w:t xml:space="preserve"> the total number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individuals alive (larvae and pupa). </w:t>
      </w:r>
      <w:commentRangeEnd w:id="150"/>
      <w:r w:rsidR="005A5DC8">
        <w:rPr>
          <w:rStyle w:val="CommentReference"/>
        </w:rPr>
        <w:commentReference w:id="150"/>
      </w:r>
      <w:r w:rsidRPr="00227A6A">
        <w:rPr>
          <w:rFonts w:ascii="Times New Roman" w:eastAsiaTheme="minorEastAsia" w:hAnsi="Times New Roman" w:cs="Times New Roman"/>
          <w:sz w:val="28"/>
          <w:szCs w:val="28"/>
        </w:rPr>
        <w:t>Wet mass measurements and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were taken </w:t>
      </w:r>
      <w:del w:id="153" w:author="Dan Hahn" w:date="2019-01-25T10:53:00Z">
        <w:r w:rsidRPr="00227A6A" w:rsidDel="005A5DC8">
          <w:rPr>
            <w:rFonts w:ascii="Times New Roman" w:eastAsiaTheme="minorEastAsia" w:hAnsi="Times New Roman" w:cs="Times New Roman"/>
            <w:sz w:val="28"/>
            <w:szCs w:val="28"/>
          </w:rPr>
          <w:delText xml:space="preserve">in </w:delText>
        </w:r>
      </w:del>
      <w:ins w:id="154" w:author="Dan Hahn" w:date="2019-01-25T10:53:00Z">
        <w:r w:rsidR="005A5DC8">
          <w:rPr>
            <w:rFonts w:ascii="Times New Roman" w:eastAsiaTheme="minorEastAsia" w:hAnsi="Times New Roman" w:cs="Times New Roman"/>
            <w:sz w:val="28"/>
            <w:szCs w:val="28"/>
          </w:rPr>
          <w:t>for</w:t>
        </w:r>
        <w:r w:rsidR="005A5DC8"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100 individuals and analyzed using a </w:t>
      </w:r>
      <w:commentRangeStart w:id="155"/>
      <w:r w:rsidRPr="00227A6A">
        <w:rPr>
          <w:rFonts w:ascii="Times New Roman" w:eastAsiaTheme="minorEastAsia" w:hAnsi="Times New Roman" w:cs="Times New Roman"/>
          <w:sz w:val="28"/>
          <w:szCs w:val="28"/>
        </w:rPr>
        <w:t>linear model</w:t>
      </w:r>
      <w:commentRangeEnd w:id="155"/>
      <w:r w:rsidR="00CA7535">
        <w:rPr>
          <w:rStyle w:val="CommentReference"/>
        </w:rPr>
        <w:commentReference w:id="155"/>
      </w:r>
      <w:r w:rsidRPr="00227A6A">
        <w:rPr>
          <w:rFonts w:ascii="Times New Roman" w:eastAsiaTheme="minorEastAsia" w:hAnsi="Times New Roman" w:cs="Times New Roman"/>
          <w:sz w:val="28"/>
          <w:szCs w:val="28"/>
        </w:rPr>
        <w:t>. Wet mass,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and day of peak mass, were included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factors (3-1).</w:t>
      </w:r>
    </w:p>
    <w:p w14:paraId="586C3422" w14:textId="3612DB60"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 experiment 2, I calculated the day of wandering as the total number of days between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eclosion into the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nal larval instar and the day frass production ended</w:t>
      </w:r>
      <w:r w:rsidR="004F6F97">
        <w:rPr>
          <w:rFonts w:ascii="Times New Roman" w:eastAsiaTheme="minorEastAsia" w:hAnsi="Times New Roman" w:cs="Times New Roman"/>
          <w:sz w:val="28"/>
          <w:szCs w:val="28"/>
        </w:rPr>
        <w:t xml:space="preserve"> for each sampled larva</w:t>
      </w:r>
      <w:r w:rsidRPr="00227A6A">
        <w:rPr>
          <w:rFonts w:ascii="Times New Roman" w:eastAsiaTheme="minorEastAsia" w:hAnsi="Times New Roman" w:cs="Times New Roman"/>
          <w:sz w:val="28"/>
          <w:szCs w:val="28"/>
        </w:rPr>
        <w:t>. Lipid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stores were measured in 266 individuals and analyzed using a </w:t>
      </w:r>
      <w:commentRangeStart w:id="156"/>
      <w:r w:rsidRPr="00227A6A">
        <w:rPr>
          <w:rFonts w:ascii="Times New Roman" w:eastAsiaTheme="minorEastAsia" w:hAnsi="Times New Roman" w:cs="Times New Roman"/>
          <w:sz w:val="28"/>
          <w:szCs w:val="28"/>
        </w:rPr>
        <w:t>linear mixed effects model</w:t>
      </w:r>
      <w:commentRangeEnd w:id="156"/>
      <w:r w:rsidR="00CA7535">
        <w:rPr>
          <w:rStyle w:val="CommentReference"/>
        </w:rPr>
        <w:commentReference w:id="156"/>
      </w:r>
      <w:r w:rsidRPr="00227A6A">
        <w:rPr>
          <w:rFonts w:ascii="Times New Roman" w:eastAsiaTheme="minorEastAsia" w:hAnsi="Times New Roman" w:cs="Times New Roman"/>
          <w:sz w:val="28"/>
          <w:szCs w:val="28"/>
        </w:rPr>
        <w: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statistical model included: lipid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genotype and treatment 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and lean mass was a covariate.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Biological cohort was also included in the linear model as nested within </w:t>
      </w:r>
      <w:ins w:id="157" w:author="Brown,James T" w:date="2019-01-27T17:27:00Z">
        <w:r w:rsidR="00743B45">
          <w:rPr>
            <w:rFonts w:ascii="Times New Roman" w:eastAsiaTheme="minorEastAsia" w:hAnsi="Times New Roman" w:cs="Times New Roman"/>
            <w:sz w:val="28"/>
            <w:szCs w:val="28"/>
          </w:rPr>
          <w:t>extraction</w:t>
        </w:r>
        <w:r w:rsidR="00743B45"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cohort,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and </w:t>
      </w:r>
      <w:ins w:id="158" w:author="Brown,James T" w:date="2019-01-27T17:27:00Z">
        <w:r w:rsidR="00743B45">
          <w:rPr>
            <w:rFonts w:ascii="Times New Roman" w:eastAsiaTheme="minorEastAsia" w:hAnsi="Times New Roman" w:cs="Times New Roman"/>
            <w:sz w:val="28"/>
            <w:szCs w:val="28"/>
          </w:rPr>
          <w:t>extraction</w:t>
        </w:r>
        <w:r w:rsidR="00743B45"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cohort was </w:t>
      </w:r>
      <w:ins w:id="159" w:author="Dan Hahn" w:date="2019-01-25T10:55:00Z">
        <w:r w:rsidR="00CA7535">
          <w:rPr>
            <w:rFonts w:ascii="Times New Roman" w:eastAsiaTheme="minorEastAsia" w:hAnsi="Times New Roman" w:cs="Times New Roman"/>
            <w:sz w:val="28"/>
            <w:szCs w:val="28"/>
          </w:rPr>
          <w:t xml:space="preserve">used as </w:t>
        </w:r>
      </w:ins>
      <w:proofErr w:type="spellStart"/>
      <w:r w:rsidRPr="00227A6A">
        <w:rPr>
          <w:rFonts w:ascii="Times New Roman" w:eastAsiaTheme="minorEastAsia" w:hAnsi="Times New Roman" w:cs="Times New Roman"/>
          <w:sz w:val="28"/>
          <w:szCs w:val="28"/>
        </w:rPr>
        <w:t>as</w:t>
      </w:r>
      <w:proofErr w:type="spellEnd"/>
      <w:r w:rsidRPr="00227A6A">
        <w:rPr>
          <w:rFonts w:ascii="Times New Roman" w:eastAsiaTheme="minorEastAsia" w:hAnsi="Times New Roman" w:cs="Times New Roman"/>
          <w:sz w:val="28"/>
          <w:szCs w:val="28"/>
        </w:rPr>
        <w:t xml:space="preserve"> a random factor (</w:t>
      </w:r>
      <w:commentRangeStart w:id="160"/>
      <w:r w:rsidRPr="00227A6A">
        <w:rPr>
          <w:rFonts w:ascii="Times New Roman" w:eastAsiaTheme="minorEastAsia" w:hAnsi="Times New Roman" w:cs="Times New Roman"/>
          <w:sz w:val="28"/>
          <w:szCs w:val="28"/>
        </w:rPr>
        <w:t>3-4)(3-8</w:t>
      </w:r>
      <w:commentRangeEnd w:id="160"/>
      <w:r w:rsidR="00CA7535">
        <w:rPr>
          <w:rStyle w:val="CommentReference"/>
        </w:rPr>
        <w:commentReference w:id="160"/>
      </w:r>
      <w:r w:rsidRPr="00227A6A">
        <w:rPr>
          <w:rFonts w:ascii="Times New Roman" w:eastAsiaTheme="minorEastAsia" w:hAnsi="Times New Roman" w:cs="Times New Roman"/>
          <w:sz w:val="28"/>
          <w:szCs w:val="28"/>
        </w:rPr>
        <w:t xml:space="preserve">). Lean mass was </w:t>
      </w:r>
      <w:r w:rsidRPr="00227A6A">
        <w:rPr>
          <w:rFonts w:ascii="Times New Roman" w:eastAsiaTheme="minorEastAsia" w:hAnsi="Times New Roman" w:cs="Times New Roman"/>
          <w:sz w:val="28"/>
          <w:szCs w:val="28"/>
        </w:rPr>
        <w:lastRenderedPageBreak/>
        <w:t>measured in 338</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and analyzed using a linear mixed effects model. The statistical model included: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lean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diapause genotype and treatment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Biological cohort was also included in the linear model as nested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within </w:t>
      </w:r>
      <w:ins w:id="161"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cohort, and </w:t>
      </w:r>
      <w:ins w:id="162"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cohort was as a random factor (3-2)(3-6).</w:t>
      </w:r>
    </w:p>
    <w:p w14:paraId="55D529D3" w14:textId="77777777" w:rsidR="00222972" w:rsidRDefault="00222972" w:rsidP="00227A6A">
      <w:pPr>
        <w:spacing w:line="480" w:lineRule="auto"/>
        <w:rPr>
          <w:rFonts w:ascii="Times New Roman" w:eastAsiaTheme="minorEastAsia" w:hAnsi="Times New Roman" w:cs="Times New Roman"/>
          <w:sz w:val="28"/>
          <w:szCs w:val="28"/>
        </w:rPr>
      </w:pPr>
    </w:p>
    <w:p w14:paraId="4A18EA59" w14:textId="5660ACE1"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  Results</w:t>
      </w:r>
    </w:p>
    <w:p w14:paraId="38E324AF"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3.3.1  Experiment 1: Metabolic Activity</w:t>
      </w:r>
    </w:p>
    <w:p w14:paraId="1DCCC6A9" w14:textId="721485A5" w:rsidR="007B6FF8" w:rsidRDefault="00227A6A" w:rsidP="003132C7">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Individuals in diapause programming</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conditions were considered </w:t>
      </w:r>
      <w:r w:rsidR="006F32B2">
        <w:rPr>
          <w:rFonts w:ascii="Times New Roman" w:eastAsiaTheme="minorEastAsia" w:hAnsi="Times New Roman" w:cs="Times New Roman"/>
          <w:sz w:val="28"/>
          <w:szCs w:val="28"/>
        </w:rPr>
        <w:t xml:space="preserve">to be </w:t>
      </w:r>
      <w:r w:rsidRPr="00227A6A">
        <w:rPr>
          <w:rFonts w:ascii="Times New Roman" w:eastAsiaTheme="minorEastAsia" w:hAnsi="Times New Roman" w:cs="Times New Roman"/>
          <w:sz w:val="28"/>
          <w:szCs w:val="28"/>
        </w:rPr>
        <w:t>in deep diapause if they remained in the larval stage throughout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30-day </w:t>
      </w:r>
      <w:ins w:id="163" w:author="Dan Hahn" w:date="2019-01-25T10:57:00Z">
        <w:r w:rsidR="00CA7535">
          <w:rPr>
            <w:rFonts w:ascii="Times New Roman" w:eastAsiaTheme="minorEastAsia" w:hAnsi="Times New Roman" w:cs="Times New Roman"/>
            <w:sz w:val="28"/>
            <w:szCs w:val="28"/>
          </w:rPr>
          <w:t xml:space="preserve">post-feeding </w:t>
        </w:r>
      </w:ins>
      <w:r w:rsidRPr="00227A6A">
        <w:rPr>
          <w:rFonts w:ascii="Times New Roman" w:eastAsiaTheme="minorEastAsia" w:hAnsi="Times New Roman" w:cs="Times New Roman"/>
          <w:sz w:val="28"/>
          <w:szCs w:val="28"/>
        </w:rPr>
        <w:t>trial</w:t>
      </w:r>
      <w:ins w:id="164" w:author="Dan Hahn" w:date="2019-01-25T10:57:00Z">
        <w:r w:rsidR="00CA7535">
          <w:rPr>
            <w:rFonts w:ascii="Times New Roman" w:eastAsiaTheme="minorEastAsia" w:hAnsi="Times New Roman" w:cs="Times New Roman"/>
            <w:sz w:val="28"/>
            <w:szCs w:val="28"/>
          </w:rPr>
          <w:t xml:space="preserve"> period</w:t>
        </w:r>
      </w:ins>
      <w:ins w:id="165" w:author="Brown,James T" w:date="2019-01-24T12:33:00Z">
        <w:r w:rsidR="009D0AA1">
          <w:rPr>
            <w:rFonts w:ascii="Times New Roman" w:eastAsiaTheme="minorEastAsia" w:hAnsi="Times New Roman" w:cs="Times New Roman"/>
            <w:sz w:val="28"/>
            <w:szCs w:val="28"/>
          </w:rPr>
          <w:t>. L</w:t>
        </w:r>
      </w:ins>
      <w:r w:rsidR="00EA0513">
        <w:rPr>
          <w:rFonts w:ascii="Times New Roman" w:eastAsiaTheme="minorEastAsia" w:hAnsi="Times New Roman" w:cs="Times New Roman"/>
          <w:sz w:val="28"/>
          <w:szCs w:val="28"/>
        </w:rPr>
        <w:t xml:space="preserve">arvae that pupated before the end of the </w:t>
      </w:r>
      <w:ins w:id="166" w:author="Brown,James T" w:date="2019-01-24T12:33:00Z">
        <w:r w:rsidR="009D0AA1">
          <w:rPr>
            <w:rFonts w:ascii="Times New Roman" w:eastAsiaTheme="minorEastAsia" w:hAnsi="Times New Roman" w:cs="Times New Roman"/>
            <w:sz w:val="28"/>
            <w:szCs w:val="28"/>
          </w:rPr>
          <w:t xml:space="preserve">30-day </w:t>
        </w:r>
      </w:ins>
      <w:r w:rsidR="00EA0513">
        <w:rPr>
          <w:rFonts w:ascii="Times New Roman" w:eastAsiaTheme="minorEastAsia" w:hAnsi="Times New Roman" w:cs="Times New Roman"/>
          <w:sz w:val="28"/>
          <w:szCs w:val="28"/>
        </w:rPr>
        <w:t xml:space="preserve">trial </w:t>
      </w:r>
      <w:ins w:id="167" w:author="Dan Hahn" w:date="2019-01-25T10:57:00Z">
        <w:r w:rsidR="00CA7535">
          <w:rPr>
            <w:rFonts w:ascii="Times New Roman" w:eastAsiaTheme="minorEastAsia" w:hAnsi="Times New Roman" w:cs="Times New Roman"/>
            <w:sz w:val="28"/>
            <w:szCs w:val="28"/>
          </w:rPr>
          <w:t>period, but after the last of the non-diapause treatment group</w:t>
        </w:r>
      </w:ins>
      <w:ins w:id="168" w:author="Dan Hahn" w:date="2019-01-25T10:58:00Z">
        <w:r w:rsidR="00CA7535">
          <w:rPr>
            <w:rFonts w:ascii="Times New Roman" w:eastAsiaTheme="minorEastAsia" w:hAnsi="Times New Roman" w:cs="Times New Roman"/>
            <w:sz w:val="28"/>
            <w:szCs w:val="28"/>
          </w:rPr>
          <w:t>,</w:t>
        </w:r>
      </w:ins>
      <w:ins w:id="169" w:author="Dan Hahn" w:date="2019-01-25T10:57:00Z">
        <w:r w:rsidR="00CA7535">
          <w:rPr>
            <w:rFonts w:ascii="Times New Roman" w:eastAsiaTheme="minorEastAsia" w:hAnsi="Times New Roman" w:cs="Times New Roman"/>
            <w:sz w:val="28"/>
            <w:szCs w:val="28"/>
          </w:rPr>
          <w:t xml:space="preserve"> </w:t>
        </w:r>
      </w:ins>
      <w:r w:rsidR="00EA0513">
        <w:rPr>
          <w:rFonts w:ascii="Times New Roman" w:eastAsiaTheme="minorEastAsia" w:hAnsi="Times New Roman" w:cs="Times New Roman"/>
          <w:sz w:val="28"/>
          <w:szCs w:val="28"/>
        </w:rPr>
        <w:t xml:space="preserve">were </w:t>
      </w:r>
      <w:ins w:id="170" w:author="Dan Hahn" w:date="2019-01-25T10:58:00Z">
        <w:r w:rsidR="00CA7535">
          <w:rPr>
            <w:rFonts w:ascii="Times New Roman" w:eastAsiaTheme="minorEastAsia" w:hAnsi="Times New Roman" w:cs="Times New Roman"/>
            <w:sz w:val="28"/>
            <w:szCs w:val="28"/>
          </w:rPr>
          <w:t xml:space="preserve">characterized as </w:t>
        </w:r>
      </w:ins>
      <w:r w:rsidR="00EA0513">
        <w:rPr>
          <w:rFonts w:ascii="Times New Roman" w:eastAsiaTheme="minorEastAsia" w:hAnsi="Times New Roman" w:cs="Times New Roman"/>
          <w:sz w:val="28"/>
          <w:szCs w:val="28"/>
        </w:rPr>
        <w:t>shallow diapause.</w:t>
      </w:r>
      <w:r w:rsidRPr="00227A6A">
        <w:rPr>
          <w:rFonts w:ascii="Times New Roman" w:eastAsiaTheme="minorEastAsia" w:hAnsi="Times New Roman" w:cs="Times New Roman"/>
          <w:sz w:val="28"/>
          <w:szCs w:val="28"/>
        </w:rPr>
        <w:t xml:space="preserve"> </w:t>
      </w:r>
      <w:r w:rsidR="006F32B2">
        <w:rPr>
          <w:rFonts w:ascii="Times New Roman" w:eastAsiaTheme="minorEastAsia" w:hAnsi="Times New Roman" w:cs="Times New Roman"/>
          <w:sz w:val="28"/>
          <w:szCs w:val="28"/>
        </w:rPr>
        <w:t>Long</w:t>
      </w:r>
      <w:r w:rsidR="006F32B2" w:rsidRPr="00227A6A">
        <w:rPr>
          <w:rFonts w:ascii="Times New Roman" w:eastAsiaTheme="minorEastAsia" w:hAnsi="Times New Roman" w:cs="Times New Roman"/>
          <w:sz w:val="28"/>
          <w:szCs w:val="28"/>
        </w:rPr>
        <w:t>-diapause genotype</w:t>
      </w:r>
      <w:r w:rsidR="006F32B2">
        <w:rPr>
          <w:rFonts w:ascii="Times New Roman" w:eastAsiaTheme="minorEastAsia" w:hAnsi="Times New Roman" w:cs="Times New Roman"/>
          <w:sz w:val="28"/>
          <w:szCs w:val="28"/>
        </w:rPr>
        <w:t xml:space="preserve"> larvae</w:t>
      </w:r>
      <w:r w:rsidR="006F32B2" w:rsidRPr="00227A6A">
        <w:rPr>
          <w:rFonts w:ascii="Times New Roman" w:eastAsiaTheme="minorEastAsia" w:hAnsi="Times New Roman" w:cs="Times New Roman"/>
          <w:sz w:val="28"/>
          <w:szCs w:val="28"/>
        </w:rPr>
        <w:t xml:space="preserve"> responded to diapause programming as expected</w:t>
      </w:r>
      <w:r w:rsidR="006F32B2">
        <w:rPr>
          <w:rFonts w:ascii="Times New Roman" w:eastAsiaTheme="minorEastAsia" w:hAnsi="Times New Roman" w:cs="Times New Roman"/>
          <w:sz w:val="28"/>
          <w:szCs w:val="28"/>
        </w:rPr>
        <w:t xml:space="preserve"> </w:t>
      </w:r>
      <w:r w:rsidR="006F32B2" w:rsidRPr="00227A6A">
        <w:rPr>
          <w:rFonts w:ascii="Times New Roman" w:eastAsiaTheme="minorEastAsia" w:hAnsi="Times New Roman" w:cs="Times New Roman"/>
          <w:sz w:val="28"/>
          <w:szCs w:val="28"/>
        </w:rPr>
        <w:t>with deep diapause reported in 100% of individuals (</w:t>
      </w:r>
      <w:commentRangeStart w:id="171"/>
      <w:r w:rsidR="006F32B2" w:rsidRPr="00227A6A">
        <w:rPr>
          <w:rFonts w:ascii="Times New Roman" w:eastAsiaTheme="minorEastAsia" w:hAnsi="Times New Roman" w:cs="Times New Roman"/>
          <w:sz w:val="28"/>
          <w:szCs w:val="28"/>
        </w:rPr>
        <w:t>3-1</w:t>
      </w:r>
      <w:commentRangeEnd w:id="171"/>
      <w:r w:rsidR="00F11727">
        <w:rPr>
          <w:rStyle w:val="CommentReference"/>
        </w:rPr>
        <w:commentReference w:id="171"/>
      </w:r>
      <w:r w:rsidR="006F32B2" w:rsidRPr="00227A6A">
        <w:rPr>
          <w:rFonts w:ascii="Times New Roman" w:eastAsiaTheme="minorEastAsia" w:hAnsi="Times New Roman" w:cs="Times New Roman"/>
          <w:sz w:val="28"/>
          <w:szCs w:val="28"/>
        </w:rPr>
        <w:t xml:space="preserve">). </w:t>
      </w:r>
      <w:ins w:id="172" w:author="Brown,James T" w:date="2019-01-24T12:34:00Z">
        <w:r w:rsidR="009D0AA1">
          <w:rPr>
            <w:rFonts w:ascii="Times New Roman" w:eastAsiaTheme="minorEastAsia" w:hAnsi="Times New Roman" w:cs="Times New Roman"/>
            <w:sz w:val="28"/>
            <w:szCs w:val="28"/>
          </w:rPr>
          <w:t xml:space="preserve">Only </w:t>
        </w:r>
        <w:r w:rsidR="009D0AA1" w:rsidRPr="00227A6A">
          <w:rPr>
            <w:rFonts w:ascii="Times New Roman" w:eastAsiaTheme="minorEastAsia" w:hAnsi="Times New Roman" w:cs="Times New Roman"/>
            <w:sz w:val="28"/>
            <w:szCs w:val="28"/>
          </w:rPr>
          <w:t xml:space="preserve">33% </w:t>
        </w:r>
        <w:r w:rsidR="009D0AA1">
          <w:rPr>
            <w:rFonts w:ascii="Times New Roman" w:eastAsiaTheme="minorEastAsia" w:hAnsi="Times New Roman" w:cs="Times New Roman"/>
            <w:sz w:val="28"/>
            <w:szCs w:val="28"/>
          </w:rPr>
          <w:t xml:space="preserve">of short-diapause genotype larvae </w:t>
        </w:r>
      </w:ins>
      <w:ins w:id="173" w:author="Dan Hahn" w:date="2019-01-25T10:59:00Z">
        <w:r w:rsidR="00F11727">
          <w:rPr>
            <w:rFonts w:ascii="Times New Roman" w:eastAsiaTheme="minorEastAsia" w:hAnsi="Times New Roman" w:cs="Times New Roman"/>
            <w:sz w:val="28"/>
            <w:szCs w:val="28"/>
          </w:rPr>
          <w:t>stayed</w:t>
        </w:r>
      </w:ins>
      <w:ins w:id="174" w:author="Brown,James T" w:date="2019-01-24T12:34:00Z">
        <w:r w:rsidR="009D0AA1">
          <w:rPr>
            <w:rFonts w:ascii="Times New Roman" w:eastAsiaTheme="minorEastAsia" w:hAnsi="Times New Roman" w:cs="Times New Roman"/>
            <w:sz w:val="28"/>
            <w:szCs w:val="28"/>
          </w:rPr>
          <w:t xml:space="preserve"> in deep diapause while </w:t>
        </w:r>
        <w:r w:rsidR="009D0AA1" w:rsidRPr="00227A6A">
          <w:rPr>
            <w:rFonts w:ascii="Times New Roman" w:eastAsiaTheme="minorEastAsia" w:hAnsi="Times New Roman" w:cs="Times New Roman"/>
            <w:sz w:val="28"/>
            <w:szCs w:val="28"/>
          </w:rPr>
          <w:t xml:space="preserve">66.6% </w:t>
        </w:r>
      </w:ins>
      <w:ins w:id="175" w:author="Dan Hahn" w:date="2019-01-25T10:59:00Z">
        <w:r w:rsidR="00F11727">
          <w:rPr>
            <w:rFonts w:ascii="Times New Roman" w:eastAsiaTheme="minorEastAsia" w:hAnsi="Times New Roman" w:cs="Times New Roman"/>
            <w:sz w:val="28"/>
            <w:szCs w:val="28"/>
          </w:rPr>
          <w:t>showed a</w:t>
        </w:r>
      </w:ins>
      <w:ins w:id="176" w:author="Brown,James T" w:date="2019-01-24T12:34:00Z">
        <w:r w:rsidR="009D0AA1">
          <w:rPr>
            <w:rFonts w:ascii="Times New Roman" w:eastAsiaTheme="minorEastAsia" w:hAnsi="Times New Roman" w:cs="Times New Roman"/>
            <w:sz w:val="28"/>
            <w:szCs w:val="28"/>
          </w:rPr>
          <w:t xml:space="preserve"> </w:t>
        </w:r>
        <w:r w:rsidR="009D0AA1" w:rsidRPr="00227A6A">
          <w:rPr>
            <w:rFonts w:ascii="Times New Roman" w:eastAsiaTheme="minorEastAsia" w:hAnsi="Times New Roman" w:cs="Times New Roman"/>
            <w:sz w:val="28"/>
            <w:szCs w:val="28"/>
          </w:rPr>
          <w:t xml:space="preserve">shallow diapause </w:t>
        </w:r>
      </w:ins>
      <w:ins w:id="177" w:author="Dan Hahn" w:date="2019-01-25T10:59:00Z">
        <w:r w:rsidR="00F11727">
          <w:rPr>
            <w:rFonts w:ascii="Times New Roman" w:eastAsiaTheme="minorEastAsia" w:hAnsi="Times New Roman" w:cs="Times New Roman"/>
            <w:sz w:val="28"/>
            <w:szCs w:val="28"/>
          </w:rPr>
          <w:t xml:space="preserve">response </w:t>
        </w:r>
      </w:ins>
      <w:ins w:id="178" w:author="Brown,James T" w:date="2019-01-24T12:34:00Z">
        <w:r w:rsidR="009D0AA1" w:rsidRPr="00227A6A">
          <w:rPr>
            <w:rFonts w:ascii="Times New Roman" w:eastAsiaTheme="minorEastAsia" w:hAnsi="Times New Roman" w:cs="Times New Roman"/>
            <w:sz w:val="28"/>
            <w:szCs w:val="28"/>
          </w:rPr>
          <w:t>by the end of the 30-day trial period</w:t>
        </w:r>
        <w:r w:rsidR="009D0AA1">
          <w:rPr>
            <w:rFonts w:ascii="Times New Roman" w:eastAsiaTheme="minorEastAsia" w:hAnsi="Times New Roman" w:cs="Times New Roman"/>
            <w:sz w:val="28"/>
            <w:szCs w:val="28"/>
          </w:rPr>
          <w:t>, d</w:t>
        </w:r>
      </w:ins>
      <w:r w:rsidR="006F32B2">
        <w:rPr>
          <w:rFonts w:ascii="Times New Roman" w:eastAsiaTheme="minorEastAsia" w:hAnsi="Times New Roman" w:cs="Times New Roman"/>
          <w:sz w:val="28"/>
          <w:szCs w:val="28"/>
        </w:rPr>
        <w:t xml:space="preserve">espite being reared in diapause programming conditions, </w:t>
      </w:r>
      <w:r w:rsidR="00EA0513" w:rsidRPr="00227A6A">
        <w:rPr>
          <w:rFonts w:ascii="Times New Roman" w:eastAsiaTheme="minorEastAsia" w:hAnsi="Times New Roman" w:cs="Times New Roman"/>
          <w:sz w:val="28"/>
          <w:szCs w:val="28"/>
        </w:rPr>
        <w:t>(3-1</w:t>
      </w:r>
      <w:r w:rsidR="00EA0513">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w:t>
      </w:r>
    </w:p>
    <w:p w14:paraId="08569D78" w14:textId="0B38A014" w:rsidR="00227A6A" w:rsidRDefault="007B6FF8"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an effort to</w:t>
      </w:r>
      <w:r w:rsidR="00227A6A" w:rsidRPr="00227A6A">
        <w:rPr>
          <w:rFonts w:ascii="Times New Roman" w:eastAsiaTheme="minorEastAsia" w:hAnsi="Times New Roman" w:cs="Times New Roman"/>
          <w:sz w:val="28"/>
          <w:szCs w:val="28"/>
        </w:rPr>
        <w:t xml:space="preserve"> separate shallow from deep</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diapausing individuals within the short-diapause strain</w:t>
      </w:r>
      <w:ins w:id="179" w:author="Dan Hahn" w:date="2019-01-25T11:00:00Z">
        <w:r w:rsidR="00F11727">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wet mass was tracked in individuals from each diapause</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r w:rsidR="00737221">
        <w:rPr>
          <w:rFonts w:ascii="Times New Roman" w:eastAsiaTheme="minorEastAsia" w:hAnsi="Times New Roman" w:cs="Times New Roman"/>
          <w:sz w:val="28"/>
          <w:szCs w:val="28"/>
        </w:rPr>
        <w:t xml:space="preserve"> and treatment</w:t>
      </w:r>
      <w:ins w:id="180" w:author="Brown,James T" w:date="2019-01-24T12:35:00Z">
        <w:r w:rsidR="009D0AA1">
          <w:rPr>
            <w:rFonts w:ascii="Times New Roman" w:eastAsiaTheme="minorEastAsia" w:hAnsi="Times New Roman" w:cs="Times New Roman"/>
            <w:sz w:val="28"/>
            <w:szCs w:val="28"/>
          </w:rPr>
          <w:t xml:space="preserve"> starting on the day larvae </w:t>
        </w:r>
        <w:proofErr w:type="spellStart"/>
        <w:r w:rsidR="009D0AA1">
          <w:rPr>
            <w:rFonts w:ascii="Times New Roman" w:eastAsiaTheme="minorEastAsia" w:hAnsi="Times New Roman" w:cs="Times New Roman"/>
            <w:sz w:val="28"/>
            <w:szCs w:val="28"/>
          </w:rPr>
          <w:t>eclosed</w:t>
        </w:r>
        <w:proofErr w:type="spellEnd"/>
        <w:r w:rsidR="009D0AA1">
          <w:rPr>
            <w:rFonts w:ascii="Times New Roman" w:eastAsiaTheme="minorEastAsia" w:hAnsi="Times New Roman" w:cs="Times New Roman"/>
            <w:sz w:val="28"/>
            <w:szCs w:val="28"/>
          </w:rPr>
          <w:t xml:space="preserve"> into the final larval instar</w:t>
        </w:r>
      </w:ins>
      <w:r w:rsidR="00737221">
        <w:rPr>
          <w:rFonts w:ascii="Times New Roman" w:eastAsiaTheme="minorEastAsia" w:hAnsi="Times New Roman" w:cs="Times New Roman"/>
          <w:sz w:val="28"/>
          <w:szCs w:val="28"/>
        </w:rPr>
        <w:t xml:space="preserve">. On the day wet mass peaked, differences in </w:t>
      </w:r>
      <w:r>
        <w:rPr>
          <w:rFonts w:ascii="Times New Roman" w:eastAsiaTheme="minorEastAsia" w:hAnsi="Times New Roman" w:cs="Times New Roman"/>
          <w:sz w:val="28"/>
          <w:szCs w:val="28"/>
        </w:rPr>
        <w:t xml:space="preserve">the timing and the accumulation </w:t>
      </w:r>
      <w:r>
        <w:rPr>
          <w:rFonts w:ascii="Times New Roman" w:eastAsiaTheme="minorEastAsia" w:hAnsi="Times New Roman" w:cs="Times New Roman"/>
          <w:sz w:val="28"/>
          <w:szCs w:val="28"/>
        </w:rPr>
        <w:lastRenderedPageBreak/>
        <w:t xml:space="preserve">of </w:t>
      </w:r>
      <w:r w:rsidR="00227A6A" w:rsidRPr="00227A6A">
        <w:rPr>
          <w:rFonts w:ascii="Times New Roman" w:eastAsiaTheme="minorEastAsia" w:hAnsi="Times New Roman" w:cs="Times New Roman"/>
          <w:sz w:val="28"/>
          <w:szCs w:val="28"/>
        </w:rPr>
        <w:t>wet mass between</w:t>
      </w:r>
      <w:r w:rsidR="003132C7">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non-diapause larvae</w:t>
      </w:r>
      <w:ins w:id="181" w:author="Dan Hahn" w:date="2019-01-25T11:00:00Z">
        <w:r w:rsidR="00F11727">
          <w:rPr>
            <w:rFonts w:ascii="Times New Roman" w:eastAsiaTheme="minorEastAsia" w:hAnsi="Times New Roman" w:cs="Times New Roman"/>
            <w:sz w:val="28"/>
            <w:szCs w:val="28"/>
          </w:rPr>
          <w:t xml:space="preserve"> in the long-day treatment</w:t>
        </w:r>
      </w:ins>
      <w:r w:rsidR="00227A6A" w:rsidRPr="00222972">
        <w:rPr>
          <w:rFonts w:ascii="Times New Roman" w:eastAsiaTheme="minorEastAsia" w:hAnsi="Times New Roman" w:cs="Times New Roman"/>
          <w:sz w:val="28"/>
          <w:szCs w:val="28"/>
        </w:rPr>
        <w:t xml:space="preserve">, </w:t>
      </w:r>
      <w:ins w:id="182" w:author="Dan Hahn" w:date="2019-01-25T11:00:00Z">
        <w:r w:rsidR="00F11727">
          <w:rPr>
            <w:rFonts w:ascii="Times New Roman" w:eastAsiaTheme="minorEastAsia" w:hAnsi="Times New Roman" w:cs="Times New Roman"/>
            <w:sz w:val="28"/>
            <w:szCs w:val="28"/>
          </w:rPr>
          <w:t xml:space="preserve">as well as </w:t>
        </w:r>
      </w:ins>
      <w:r w:rsidR="00227A6A" w:rsidRPr="00222972">
        <w:rPr>
          <w:rFonts w:ascii="Times New Roman" w:eastAsiaTheme="minorEastAsia" w:hAnsi="Times New Roman" w:cs="Times New Roman"/>
          <w:sz w:val="28"/>
          <w:szCs w:val="28"/>
        </w:rPr>
        <w:t>deep-diapause larvae and shallow-diapause larvae</w:t>
      </w:r>
      <w:r>
        <w:rPr>
          <w:rFonts w:ascii="Times New Roman" w:eastAsiaTheme="minorEastAsia" w:hAnsi="Times New Roman" w:cs="Times New Roman"/>
          <w:sz w:val="28"/>
          <w:szCs w:val="28"/>
        </w:rPr>
        <w:t xml:space="preserve"> </w:t>
      </w:r>
      <w:ins w:id="183" w:author="Dan Hahn" w:date="2019-01-25T11:00:00Z">
        <w:r w:rsidR="00F11727">
          <w:rPr>
            <w:rFonts w:ascii="Times New Roman" w:eastAsiaTheme="minorEastAsia" w:hAnsi="Times New Roman" w:cs="Times New Roman"/>
            <w:sz w:val="28"/>
            <w:szCs w:val="28"/>
          </w:rPr>
          <w:t>in the short-day treatment were</w:t>
        </w:r>
      </w:ins>
      <w:r>
        <w:rPr>
          <w:rFonts w:ascii="Times New Roman" w:eastAsiaTheme="minorEastAsia" w:hAnsi="Times New Roman" w:cs="Times New Roman"/>
          <w:sz w:val="28"/>
          <w:szCs w:val="28"/>
        </w:rPr>
        <w:t xml:space="preserve"> compared</w:t>
      </w:r>
      <w:r w:rsidR="00227A6A" w:rsidRPr="00222972">
        <w:rPr>
          <w:rFonts w:ascii="Times New Roman" w:eastAsiaTheme="minorEastAsia" w:hAnsi="Times New Roman" w:cs="Times New Roman"/>
          <w:sz w:val="28"/>
          <w:szCs w:val="28"/>
        </w:rPr>
        <w:t>.</w:t>
      </w:r>
      <w:r w:rsidR="003132C7">
        <w:rPr>
          <w:rFonts w:ascii="Times New Roman" w:eastAsiaTheme="minorEastAsia" w:hAnsi="Times New Roman" w:cs="Times New Roman"/>
          <w:sz w:val="28"/>
          <w:szCs w:val="28"/>
        </w:rPr>
        <w:t xml:space="preserve"> </w:t>
      </w:r>
      <w:r w:rsidR="0073722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the non-diapause treatment, long-diapause genotype individuals peaked in mass on day</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5 and short-diapause genotype larvae peaked in mass on day 3 (3-4A).</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diapause-programming</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conditions, mass peaked in long-diapause genotype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larvae on day 9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 larvae peaked in mass on day 6 (3-4B).</w:t>
      </w:r>
      <w:r w:rsidR="003132C7">
        <w:rPr>
          <w:rFonts w:ascii="Times New Roman" w:eastAsiaTheme="minorEastAsia" w:hAnsi="Times New Roman" w:cs="Times New Roman"/>
          <w:sz w:val="28"/>
          <w:szCs w:val="28"/>
        </w:rPr>
        <w:t xml:space="preserve"> </w:t>
      </w:r>
      <w:ins w:id="184" w:author="Brown,James T" w:date="2019-01-24T12:37:00Z">
        <w:r w:rsidR="00C53F52">
          <w:rPr>
            <w:rFonts w:ascii="Times New Roman" w:eastAsiaTheme="minorEastAsia" w:hAnsi="Times New Roman" w:cs="Times New Roman"/>
            <w:sz w:val="28"/>
            <w:szCs w:val="28"/>
          </w:rPr>
          <w:t>Within each strain,</w:t>
        </w:r>
      </w:ins>
      <w:r w:rsidR="00227A6A" w:rsidRPr="00227A6A">
        <w:rPr>
          <w:rFonts w:ascii="Times New Roman" w:eastAsiaTheme="minorEastAsia" w:hAnsi="Times New Roman" w:cs="Times New Roman"/>
          <w:sz w:val="28"/>
          <w:szCs w:val="28"/>
        </w:rPr>
        <w:t xml:space="preserve"> I</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of diapause</w:t>
      </w:r>
      <w:ins w:id="185" w:author="Dan Hahn" w:date="2019-01-25T11:01:00Z">
        <w:r w:rsidR="00F11727">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programmed individuals to non-diapause</w:t>
      </w:r>
      <w:ins w:id="186" w:author="Brown,James T" w:date="2019-01-24T12:37:00Z">
        <w:r w:rsidR="00C53F52">
          <w:rPr>
            <w:rFonts w:ascii="Times New Roman" w:eastAsiaTheme="minorEastAsia" w:hAnsi="Times New Roman" w:cs="Times New Roman"/>
            <w:sz w:val="28"/>
            <w:szCs w:val="28"/>
          </w:rPr>
          <w:t xml:space="preserve"> </w:t>
        </w:r>
      </w:ins>
      <w:ins w:id="187" w:author="Dan Hahn" w:date="2019-01-25T11:01:00Z">
        <w:r w:rsidR="00F11727">
          <w:rPr>
            <w:rFonts w:ascii="Times New Roman" w:eastAsiaTheme="minorEastAsia" w:hAnsi="Times New Roman" w:cs="Times New Roman"/>
            <w:sz w:val="28"/>
            <w:szCs w:val="28"/>
          </w:rPr>
          <w:t xml:space="preserve">individuals </w:t>
        </w:r>
      </w:ins>
      <w:ins w:id="188" w:author="Brown,James T" w:date="2019-01-24T12:37:00Z">
        <w:r w:rsidR="00C53F52">
          <w:rPr>
            <w:rFonts w:ascii="Times New Roman" w:eastAsiaTheme="minorEastAsia" w:hAnsi="Times New Roman" w:cs="Times New Roman"/>
            <w:sz w:val="28"/>
            <w:szCs w:val="28"/>
          </w:rPr>
          <w:t>to</w:t>
        </w:r>
        <w:r w:rsidR="00C53F52" w:rsidRPr="00C53F52">
          <w:rPr>
            <w:rFonts w:ascii="Times New Roman" w:eastAsiaTheme="minorEastAsia" w:hAnsi="Times New Roman" w:cs="Times New Roman"/>
            <w:sz w:val="28"/>
            <w:szCs w:val="28"/>
          </w:rPr>
          <w:t xml:space="preserve"> </w:t>
        </w:r>
        <w:r w:rsidR="00C53F52">
          <w:rPr>
            <w:rFonts w:ascii="Times New Roman" w:eastAsiaTheme="minorEastAsia" w:hAnsi="Times New Roman" w:cs="Times New Roman"/>
            <w:sz w:val="28"/>
            <w:szCs w:val="28"/>
          </w:rPr>
          <w:t>c</w:t>
        </w:r>
        <w:r w:rsidR="00C53F52" w:rsidRPr="00227A6A">
          <w:rPr>
            <w:rFonts w:ascii="Times New Roman" w:eastAsiaTheme="minorEastAsia" w:hAnsi="Times New Roman" w:cs="Times New Roman"/>
            <w:sz w:val="28"/>
            <w:szCs w:val="28"/>
          </w:rPr>
          <w:t xml:space="preserve">apture the relationship between </w:t>
        </w:r>
      </w:ins>
      <w:ins w:id="189" w:author="Brown,James T" w:date="2019-01-24T12:38:00Z">
        <w:r w:rsidR="00C53F52">
          <w:rPr>
            <w:rFonts w:ascii="Times New Roman" w:eastAsiaTheme="minorEastAsia" w:hAnsi="Times New Roman" w:cs="Times New Roman"/>
            <w:sz w:val="28"/>
            <w:szCs w:val="28"/>
          </w:rPr>
          <w:t>photoperiod</w:t>
        </w:r>
      </w:ins>
      <w:ins w:id="190" w:author="Brown,James T" w:date="2019-01-24T12:37:00Z">
        <w:r w:rsidR="00C53F52" w:rsidRPr="00227A6A">
          <w:rPr>
            <w:rFonts w:ascii="Times New Roman" w:eastAsiaTheme="minorEastAsia" w:hAnsi="Times New Roman" w:cs="Times New Roman"/>
            <w:sz w:val="28"/>
            <w:szCs w:val="28"/>
          </w:rPr>
          <w:t xml:space="preserve"> and metabolic activity</w:t>
        </w:r>
      </w:ins>
      <w:r w:rsidR="00227A6A" w:rsidRPr="00227A6A">
        <w:rPr>
          <w:rFonts w:ascii="Times New Roman" w:eastAsiaTheme="minorEastAsia" w:hAnsi="Times New Roman" w:cs="Times New Roman"/>
          <w:sz w:val="28"/>
          <w:szCs w:val="28"/>
        </w:rPr>
        <w:t xml:space="preserve"> (3-6). I found diapause-programmed individuals produce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less</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 to their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counterparts </w:t>
      </w:r>
      <w:ins w:id="191" w:author="Dan Hahn" w:date="2019-01-25T11:01:00Z">
        <w:r w:rsidR="00F11727">
          <w:rPr>
            <w:rFonts w:ascii="Times New Roman" w:eastAsiaTheme="minorEastAsia" w:hAnsi="Times New Roman" w:cs="Times New Roman"/>
            <w:sz w:val="28"/>
            <w:szCs w:val="28"/>
          </w:rPr>
          <w:t xml:space="preserve">within each genotype </w:t>
        </w:r>
      </w:ins>
      <w:r w:rsidR="00227A6A" w:rsidRPr="00227A6A">
        <w:rPr>
          <w:rFonts w:ascii="Times New Roman" w:eastAsiaTheme="minorEastAsia" w:hAnsi="Times New Roman" w:cs="Times New Roman"/>
          <w:sz w:val="28"/>
          <w:szCs w:val="28"/>
        </w:rPr>
        <w:t>(long-diapause genotype: t-value=4.50,</w:t>
      </w:r>
      <w:r w:rsidR="003132C7">
        <w:rPr>
          <w:rFonts w:ascii="Times New Roman" w:eastAsiaTheme="minorEastAsia" w:hAnsi="Times New Roman" w:cs="Times New Roman"/>
          <w:sz w:val="28"/>
          <w:szCs w:val="28"/>
        </w:rPr>
        <w:t xml:space="preserve">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=30, p-value&lt;0.000; short</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diapause genotype: t-value=5.00,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=43, p-value&lt;0.000)(3-1C</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3-1D). Additionally, I compared 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between individuals </w:t>
      </w:r>
      <w:ins w:id="192" w:author="Brown,James T" w:date="2019-01-24T12:38:00Z">
        <w:r w:rsidR="00C53F52">
          <w:rPr>
            <w:rFonts w:ascii="Times New Roman" w:eastAsiaTheme="minorEastAsia" w:hAnsi="Times New Roman" w:cs="Times New Roman"/>
            <w:sz w:val="28"/>
            <w:szCs w:val="28"/>
          </w:rPr>
          <w:t xml:space="preserve">with different diapause genotypes </w:t>
        </w:r>
      </w:ins>
      <w:r w:rsidR="00227A6A" w:rsidRPr="00227A6A">
        <w:rPr>
          <w:rFonts w:ascii="Times New Roman" w:eastAsiaTheme="minorEastAsia" w:hAnsi="Times New Roman" w:cs="Times New Roman"/>
          <w:sz w:val="28"/>
          <w:szCs w:val="28"/>
        </w:rPr>
        <w:t xml:space="preserve">reared in the same conditions (3-5). </w:t>
      </w:r>
      <w:commentRangeStart w:id="193"/>
      <w:commentRangeStart w:id="194"/>
      <w:r w:rsidR="00227A6A" w:rsidRPr="00227A6A">
        <w:rPr>
          <w:rFonts w:ascii="Times New Roman" w:eastAsiaTheme="minorEastAsia" w:hAnsi="Times New Roman" w:cs="Times New Roman"/>
          <w:sz w:val="28"/>
          <w:szCs w:val="28"/>
        </w:rPr>
        <w:t>I found that long</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individuals had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than short-diapause larvae, regardless of rearing conditions </w:t>
      </w:r>
      <w:commentRangeEnd w:id="193"/>
      <w:r w:rsidR="00F11727">
        <w:rPr>
          <w:rStyle w:val="CommentReference"/>
        </w:rPr>
        <w:commentReference w:id="193"/>
      </w:r>
      <w:commentRangeEnd w:id="194"/>
      <w:r w:rsidR="003136F8">
        <w:rPr>
          <w:rStyle w:val="CommentReference"/>
        </w:rPr>
        <w:commentReference w:id="194"/>
      </w:r>
      <w:r w:rsidR="00227A6A" w:rsidRPr="00227A6A">
        <w:rPr>
          <w:rFonts w:ascii="Times New Roman" w:eastAsiaTheme="minorEastAsia" w:hAnsi="Times New Roman" w:cs="Times New Roman"/>
          <w:sz w:val="28"/>
          <w:szCs w:val="28"/>
        </w:rPr>
        <w:t>(diapause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programming: t-value=-5.51,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=26,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value&lt;0.000; non-diapause: t-value=-3.74,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=47,p-value&lt;0.001)(3-1A,B). </w:t>
      </w:r>
      <w:ins w:id="195" w:author="Brown,James T" w:date="2019-01-24T12:39:00Z">
        <w:r w:rsidR="00C53F52">
          <w:rPr>
            <w:rFonts w:ascii="Times New Roman" w:eastAsiaTheme="minorEastAsia" w:hAnsi="Times New Roman" w:cs="Times New Roman"/>
            <w:sz w:val="28"/>
            <w:szCs w:val="28"/>
          </w:rPr>
          <w:t xml:space="preserve">Finally, within the short-diapause genotype </w:t>
        </w:r>
      </w:ins>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was also compared between shallow-diapause larvae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and deep-diapause</w:t>
      </w:r>
      <w:ins w:id="196" w:author="Brown,James T" w:date="2019-01-24T12:39:00Z">
        <w:r w:rsidR="00C53F52">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(3-7B). I found no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difference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shallow-diapause individuals and deep-diapause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individuals (t-value=-1.03,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=14, p-value=0.319) (3-1E). </w:t>
      </w:r>
    </w:p>
    <w:p w14:paraId="0A041221" w14:textId="77777777" w:rsidR="00E83FA1" w:rsidRPr="00227A6A" w:rsidRDefault="00E83FA1" w:rsidP="00E83FA1">
      <w:pPr>
        <w:spacing w:line="480" w:lineRule="auto"/>
        <w:ind w:firstLine="720"/>
        <w:rPr>
          <w:rFonts w:ascii="Times New Roman" w:eastAsiaTheme="minorEastAsia" w:hAnsi="Times New Roman" w:cs="Times New Roman"/>
          <w:sz w:val="28"/>
          <w:szCs w:val="28"/>
        </w:rPr>
      </w:pPr>
    </w:p>
    <w:p w14:paraId="7DE3BBAA" w14:textId="6ED5CEF7" w:rsidR="00227A6A" w:rsidRPr="00227A6A" w:rsidRDefault="00227A6A" w:rsidP="00E83FA1">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3.3.2  Experiment 2: Stored Lipids</w:t>
      </w:r>
      <w:ins w:id="197" w:author="Dan Hahn" w:date="2019-01-25T11:03:00Z">
        <w:r w:rsidR="00872B8C">
          <w:rPr>
            <w:rFonts w:ascii="Times New Roman" w:eastAsiaTheme="minorEastAsia" w:hAnsi="Times New Roman" w:cs="Times New Roman"/>
            <w:sz w:val="28"/>
            <w:szCs w:val="28"/>
          </w:rPr>
          <w:t xml:space="preserve"> and Lean Mass</w:t>
        </w:r>
      </w:ins>
    </w:p>
    <w:p w14:paraId="77DE6F28" w14:textId="4331D0F0" w:rsidR="002B4C5C" w:rsidRDefault="00C53F52" w:rsidP="002B4C5C">
      <w:pPr>
        <w:spacing w:line="480" w:lineRule="auto"/>
        <w:ind w:firstLine="720"/>
        <w:rPr>
          <w:rFonts w:ascii="Times New Roman" w:eastAsiaTheme="minorEastAsia" w:hAnsi="Times New Roman" w:cs="Times New Roman"/>
          <w:sz w:val="28"/>
          <w:szCs w:val="28"/>
        </w:rPr>
      </w:pPr>
      <w:ins w:id="198" w:author="Brown,James T" w:date="2019-01-24T12:41:00Z">
        <w:r>
          <w:rPr>
            <w:rFonts w:ascii="Times New Roman" w:eastAsiaTheme="minorEastAsia" w:hAnsi="Times New Roman" w:cs="Times New Roman"/>
            <w:sz w:val="28"/>
            <w:szCs w:val="28"/>
          </w:rPr>
          <w:t xml:space="preserve">The termination of feeding in European corn borers occurs at the end of the final larval instar </w:t>
        </w:r>
      </w:ins>
      <w:ins w:id="199" w:author="Dan Hahn" w:date="2019-01-25T11:02:00Z">
        <w:r w:rsidR="00872B8C">
          <w:rPr>
            <w:rFonts w:ascii="Times New Roman" w:eastAsiaTheme="minorEastAsia" w:hAnsi="Times New Roman" w:cs="Times New Roman"/>
            <w:sz w:val="28"/>
            <w:szCs w:val="28"/>
          </w:rPr>
          <w:t>and signifies the onset of</w:t>
        </w:r>
      </w:ins>
      <w:ins w:id="200" w:author="Brown,James T" w:date="2019-01-24T12:42:00Z">
        <w:r w:rsidR="002B4C5C">
          <w:rPr>
            <w:rFonts w:ascii="Times New Roman" w:eastAsiaTheme="minorEastAsia" w:hAnsi="Times New Roman" w:cs="Times New Roman"/>
            <w:sz w:val="28"/>
            <w:szCs w:val="28"/>
          </w:rPr>
          <w:t xml:space="preserve"> the wandering stage.</w:t>
        </w:r>
      </w:ins>
      <w:r w:rsidR="00227A6A" w:rsidRPr="00227A6A">
        <w:rPr>
          <w:rFonts w:ascii="Times New Roman" w:eastAsiaTheme="minorEastAsia" w:hAnsi="Times New Roman" w:cs="Times New Roman"/>
          <w:sz w:val="28"/>
          <w:szCs w:val="28"/>
        </w:rPr>
        <w:t xml:space="preserve"> </w:t>
      </w:r>
      <w:ins w:id="201" w:author="Brown,James T" w:date="2019-01-24T12:43:00Z">
        <w:r w:rsidR="002B4C5C">
          <w:rPr>
            <w:rFonts w:ascii="Times New Roman" w:eastAsiaTheme="minorEastAsia" w:hAnsi="Times New Roman" w:cs="Times New Roman"/>
            <w:sz w:val="28"/>
            <w:szCs w:val="28"/>
          </w:rPr>
          <w:t>Wandering</w:t>
        </w:r>
      </w:ins>
      <w:r w:rsidR="00227A6A" w:rsidRPr="00227A6A">
        <w:rPr>
          <w:rFonts w:ascii="Times New Roman" w:eastAsiaTheme="minorEastAsia" w:hAnsi="Times New Roman" w:cs="Times New Roman"/>
          <w:sz w:val="28"/>
          <w:szCs w:val="28"/>
        </w:rPr>
        <w:t xml:space="preserve"> was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calculated as the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number of days needed to reach the wandering stage after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eclosion into the </w:t>
      </w:r>
      <w:r w:rsidR="0073722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nal larval</w:t>
      </w:r>
      <w:r w:rsidR="00227A6A" w:rsidRPr="00222972">
        <w:rPr>
          <w:rFonts w:ascii="Times New Roman" w:eastAsiaTheme="minorEastAsia" w:hAnsi="Times New Roman" w:cs="Times New Roman"/>
          <w:sz w:val="28"/>
          <w:szCs w:val="28"/>
        </w:rPr>
        <w:t xml:space="preserve"> </w:t>
      </w:r>
      <w:r w:rsidR="002B4C5C">
        <w:rPr>
          <w:rFonts w:ascii="Times New Roman" w:eastAsiaTheme="minorEastAsia" w:hAnsi="Times New Roman" w:cs="Times New Roman"/>
          <w:sz w:val="28"/>
          <w:szCs w:val="28"/>
        </w:rPr>
        <w:t xml:space="preserve">instar. </w:t>
      </w:r>
      <w:r w:rsidR="002B4C5C" w:rsidRPr="002B4C5C">
        <w:rPr>
          <w:rFonts w:ascii="Times New Roman" w:eastAsiaTheme="minorEastAsia" w:hAnsi="Times New Roman" w:cs="Times New Roman"/>
          <w:sz w:val="28"/>
          <w:szCs w:val="28"/>
        </w:rPr>
        <w:t>In non-diapause conditions wandering began on day 6 (3-3A) and on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day 10 in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diapause-programming conditions (3-3B) regardless of diapause</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genotype.</w:t>
      </w:r>
    </w:p>
    <w:p w14:paraId="5C0303A3" w14:textId="03972224" w:rsidR="002B4C5C" w:rsidRDefault="002B4C5C" w:rsidP="002B4C5C">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 xml:space="preserve">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rst day of the last larval instar, diapause-programmed larvae had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w:t>
      </w:r>
      <w:r>
        <w:rPr>
          <w:rFonts w:ascii="Times New Roman" w:eastAsiaTheme="minorEastAsia" w:hAnsi="Times New Roman" w:cs="Times New Roman"/>
          <w:sz w:val="28"/>
          <w:szCs w:val="28"/>
        </w:rPr>
        <w:t xml:space="preserve"> </w:t>
      </w:r>
      <w:ins w:id="202" w:author="Brown,James T" w:date="2019-01-24T12:54:00Z">
        <w:r w:rsidR="00C707D0">
          <w:rPr>
            <w:rFonts w:ascii="Times New Roman" w:eastAsiaTheme="minorEastAsia" w:hAnsi="Times New Roman" w:cs="Times New Roman"/>
            <w:sz w:val="28"/>
            <w:szCs w:val="28"/>
          </w:rPr>
          <w:t>larger</w:t>
        </w:r>
        <w:r w:rsidR="00C707D0" w:rsidRPr="002B4C5C">
          <w:rPr>
            <w:rFonts w:ascii="Times New Roman" w:eastAsiaTheme="minorEastAsia" w:hAnsi="Times New Roman" w:cs="Times New Roman"/>
            <w:sz w:val="28"/>
            <w:szCs w:val="28"/>
          </w:rPr>
          <w:t xml:space="preserve"> </w:t>
        </w:r>
      </w:ins>
      <w:r w:rsidRPr="002B4C5C">
        <w:rPr>
          <w:rFonts w:ascii="Times New Roman" w:eastAsiaTheme="minorEastAsia" w:hAnsi="Times New Roman" w:cs="Times New Roman"/>
          <w:sz w:val="28"/>
          <w:szCs w:val="28"/>
        </w:rPr>
        <w:t>lipid stores compared to their non-diapausing counterparts (t</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value=-2.73,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=75.9,</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p-value=0.008) (3-5A). However, </w:t>
      </w:r>
      <w:ins w:id="203" w:author="Brown,James T" w:date="2019-01-24T12:55:00Z">
        <w:r w:rsidR="00C707D0">
          <w:rPr>
            <w:rFonts w:ascii="Times New Roman" w:eastAsiaTheme="minorEastAsia" w:hAnsi="Times New Roman" w:cs="Times New Roman"/>
            <w:sz w:val="28"/>
            <w:szCs w:val="28"/>
          </w:rPr>
          <w:t xml:space="preserve">on day one </w:t>
        </w:r>
      </w:ins>
      <w:r w:rsidRPr="002B4C5C">
        <w:rPr>
          <w:rFonts w:ascii="Times New Roman" w:eastAsiaTheme="minorEastAsia" w:hAnsi="Times New Roman" w:cs="Times New Roman"/>
          <w:sz w:val="28"/>
          <w:szCs w:val="28"/>
        </w:rPr>
        <w:t>there was no difference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fat stores between the 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genotypes when reared within diapause-programming</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conditions nor did fat stores differ</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between genotypes in non-diapause conditions. Lean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 xml:space="preserve">rst day of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nal 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was not different between the two genotypes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regardless of rearing conditions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(t-value=2.03,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=5.9, p-value=0.089)(3-3A). Similarities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lipid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accumulation at the start of the </w:t>
      </w:r>
      <w:ins w:id="204"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 larval instar suggest that the</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contrasting diapause genotypes exposed to the same conditions begin that </w:t>
      </w:r>
      <w:ins w:id="205"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with the same amount of stored nutrition.</w:t>
      </w:r>
    </w:p>
    <w:p w14:paraId="1CD0ACB1" w14:textId="71BA3F7D" w:rsidR="00FB1FDF"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Once larvae reached the wandering stage, increases in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accumulation and</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lipid stores were both clearly associated with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lastRenderedPageBreak/>
        <w:t>programming and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Larvae in diapause</w:t>
      </w:r>
      <w:ins w:id="206" w:author="Dan Hahn" w:date="2019-01-25T11:04:00Z">
        <w:r w:rsidR="007179F2">
          <w:rPr>
            <w:rFonts w:ascii="Times New Roman" w:eastAsiaTheme="minorEastAsia" w:hAnsi="Times New Roman" w:cs="Times New Roman"/>
            <w:sz w:val="28"/>
            <w:szCs w:val="28"/>
          </w:rPr>
          <w:t>-</w:t>
        </w:r>
      </w:ins>
      <w:r w:rsidRPr="002B4C5C">
        <w:rPr>
          <w:rFonts w:ascii="Times New Roman" w:eastAsiaTheme="minorEastAsia" w:hAnsi="Times New Roman" w:cs="Times New Roman"/>
          <w:sz w:val="28"/>
          <w:szCs w:val="28"/>
        </w:rPr>
        <w:t>programming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 more lean mass and stored more fat</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than their counterparts in non</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 xml:space="preserve">diapause conditions </w:t>
      </w:r>
      <w:commentRangeStart w:id="207"/>
      <w:commentRangeStart w:id="208"/>
      <w:ins w:id="209" w:author="Dan Hahn" w:date="2019-01-25T11:05:00Z">
        <w:r w:rsidR="007179F2">
          <w:rPr>
            <w:rFonts w:ascii="Times New Roman" w:eastAsiaTheme="minorEastAsia" w:hAnsi="Times New Roman" w:cs="Times New Roman"/>
            <w:sz w:val="28"/>
            <w:szCs w:val="28"/>
          </w:rPr>
          <w:t xml:space="preserve">in both strains </w:t>
        </w:r>
        <w:commentRangeEnd w:id="207"/>
        <w:r w:rsidR="007179F2">
          <w:rPr>
            <w:rStyle w:val="CommentReference"/>
          </w:rPr>
          <w:commentReference w:id="207"/>
        </w:r>
      </w:ins>
      <w:commentRangeEnd w:id="208"/>
      <w:r w:rsidR="003075D5">
        <w:rPr>
          <w:rStyle w:val="CommentReference"/>
        </w:rPr>
        <w:commentReference w:id="208"/>
      </w:r>
      <w:r w:rsidRPr="002B4C5C">
        <w:rPr>
          <w:rFonts w:ascii="Times New Roman" w:eastAsiaTheme="minorEastAsia" w:hAnsi="Times New Roman" w:cs="Times New Roman"/>
          <w:sz w:val="28"/>
          <w:szCs w:val="28"/>
        </w:rPr>
        <w:t xml:space="preserve">(lean mass: t-value=-9.70,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=133.3,</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p-value&lt;0.000; lipid </w:t>
      </w:r>
      <w:r w:rsidR="00FB1FDF">
        <w:rPr>
          <w:rFonts w:ascii="Times New Roman" w:eastAsiaTheme="minorEastAsia" w:hAnsi="Times New Roman" w:cs="Times New Roman"/>
          <w:sz w:val="28"/>
          <w:szCs w:val="28"/>
        </w:rPr>
        <w:t>m</w:t>
      </w:r>
      <w:r w:rsidRPr="002B4C5C">
        <w:rPr>
          <w:rFonts w:ascii="Times New Roman" w:eastAsiaTheme="minorEastAsia" w:hAnsi="Times New Roman" w:cs="Times New Roman"/>
          <w:sz w:val="28"/>
          <w:szCs w:val="28"/>
        </w:rPr>
        <w:t xml:space="preserve">ass: t-value=-10.23,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=191.6, p-value&lt;0.000) (3-3B),(3-5B).</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Additionally,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long-diapause individuals in </w:t>
      </w:r>
      <w:ins w:id="210" w:author="Dan Hahn" w:date="2019-01-25T11:05:00Z">
        <w:r w:rsidR="007179F2">
          <w:rPr>
            <w:rFonts w:ascii="Times New Roman" w:eastAsiaTheme="minorEastAsia" w:hAnsi="Times New Roman" w:cs="Times New Roman"/>
            <w:sz w:val="28"/>
            <w:szCs w:val="28"/>
          </w:rPr>
          <w:t xml:space="preserve">both </w:t>
        </w:r>
      </w:ins>
      <w:r w:rsidRPr="002B4C5C">
        <w:rPr>
          <w:rFonts w:ascii="Times New Roman" w:eastAsiaTheme="minorEastAsia" w:hAnsi="Times New Roman" w:cs="Times New Roman"/>
          <w:sz w:val="28"/>
          <w:szCs w:val="28"/>
        </w:rPr>
        <w:t>diapause</w:t>
      </w:r>
      <w:ins w:id="211" w:author="Dan Hahn" w:date="2019-01-25T11:05:00Z">
        <w:r w:rsidR="007179F2">
          <w:rPr>
            <w:rFonts w:ascii="Times New Roman" w:eastAsiaTheme="minorEastAsia" w:hAnsi="Times New Roman" w:cs="Times New Roman"/>
            <w:sz w:val="28"/>
            <w:szCs w:val="28"/>
          </w:rPr>
          <w:t>-</w:t>
        </w:r>
      </w:ins>
      <w:r w:rsidRPr="002B4C5C">
        <w:rPr>
          <w:rFonts w:ascii="Times New Roman" w:eastAsiaTheme="minorEastAsia" w:hAnsi="Times New Roman" w:cs="Times New Roman"/>
          <w:sz w:val="28"/>
          <w:szCs w:val="28"/>
        </w:rPr>
        <w:t>programming and non-diapause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had greater lean mass and bigger fat stores compared to short-diapause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(lean </w:t>
      </w:r>
      <w:proofErr w:type="spellStart"/>
      <w:r w:rsidRPr="002B4C5C">
        <w:rPr>
          <w:rFonts w:ascii="Times New Roman" w:eastAsiaTheme="minorEastAsia" w:hAnsi="Times New Roman" w:cs="Times New Roman"/>
          <w:sz w:val="28"/>
          <w:szCs w:val="28"/>
        </w:rPr>
        <w:t>mass:t-value</w:t>
      </w:r>
      <w:proofErr w:type="spellEnd"/>
      <w:r w:rsidRPr="002B4C5C">
        <w:rPr>
          <w:rFonts w:ascii="Times New Roman" w:eastAsiaTheme="minorEastAsia" w:hAnsi="Times New Roman" w:cs="Times New Roman"/>
          <w:sz w:val="28"/>
          <w:szCs w:val="28"/>
        </w:rPr>
        <w:t>=6.85,Df=10.9, p-value&lt;0.000; lipid mass: t</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value=4.08, DF=186.8,p-value&lt;0.000) (3-8),(3-3B),(3-5B).</w:t>
      </w:r>
    </w:p>
    <w:p w14:paraId="73D58473" w14:textId="11229A6B" w:rsidR="002B4C5C" w:rsidRPr="002B4C5C"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To assess whether the long-diapause and short-diapause genotypes differed in their</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utilization of their nutrient stores during diapause, fat stores and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were also</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measured in diapause-programmed larvae 15, 20, and 30 days after the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onset of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(3-9). Long-diapause individuals had signi</w:t>
      </w:r>
      <w:ins w:id="212" w:author="Brown,James T" w:date="2019-01-24T12:58: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cantly more lean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mass at the onset of diapause than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short-diapause larvae (t-value=2.45,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=10.7, p</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value=0.033) (3-7A). Long-diapause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 also had larger fat stores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at the onset of diapause than short-diapause larvae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(t-value=4.74,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=16.7, p</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value=0.0002) (3-9A). However, within each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fat stores did not signi</w:t>
      </w:r>
      <w:r w:rsidR="00FB1FDF">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cantly decline during diapause (3-7B,C) (3-9B,C),</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with one notable exception. Fat stores among short-diapause individuals w</w:t>
      </w:r>
      <w:ins w:id="213" w:author="Dan Hahn" w:date="2019-01-25T11:06:00Z">
        <w:r w:rsidR="007179F2">
          <w:rPr>
            <w:rFonts w:ascii="Times New Roman" w:eastAsiaTheme="minorEastAsia" w:hAnsi="Times New Roman" w:cs="Times New Roman"/>
            <w:sz w:val="28"/>
            <w:szCs w:val="28"/>
          </w:rPr>
          <w:t>ere</w:t>
        </w:r>
      </w:ins>
      <w:r w:rsidRPr="002B4C5C">
        <w:rPr>
          <w:rFonts w:ascii="Times New Roman" w:eastAsiaTheme="minorEastAsia" w:hAnsi="Times New Roman" w:cs="Times New Roman"/>
          <w:sz w:val="28"/>
          <w:szCs w:val="28"/>
        </w:rPr>
        <w:t xml:space="preserve"> sign</w:t>
      </w:r>
      <w:r w:rsidR="00FB1FDF">
        <w:rPr>
          <w:rFonts w:ascii="Times New Roman" w:eastAsiaTheme="minorEastAsia" w:hAnsi="Times New Roman" w:cs="Times New Roman"/>
          <w:sz w:val="28"/>
          <w:szCs w:val="28"/>
        </w:rPr>
        <w:t>ifi</w:t>
      </w:r>
      <w:r w:rsidRPr="002B4C5C">
        <w:rPr>
          <w:rFonts w:ascii="Times New Roman" w:eastAsiaTheme="minorEastAsia" w:hAnsi="Times New Roman" w:cs="Times New Roman"/>
          <w:sz w:val="28"/>
          <w:szCs w:val="28"/>
        </w:rPr>
        <w:t>cantly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lower</w:t>
      </w:r>
      <w:r w:rsidR="00FB1FDF">
        <w:rPr>
          <w:rFonts w:ascii="Times New Roman" w:eastAsiaTheme="minorEastAsia" w:hAnsi="Times New Roman" w:cs="Times New Roman"/>
          <w:sz w:val="28"/>
          <w:szCs w:val="28"/>
        </w:rPr>
        <w:t xml:space="preserve"> </w:t>
      </w:r>
      <w:ins w:id="214" w:author="Brown,James T" w:date="2019-01-24T12:59:00Z">
        <w:r w:rsidR="001F71E2">
          <w:rPr>
            <w:rFonts w:ascii="Times New Roman" w:eastAsiaTheme="minorEastAsia" w:hAnsi="Times New Roman" w:cs="Times New Roman"/>
            <w:sz w:val="28"/>
            <w:szCs w:val="28"/>
          </w:rPr>
          <w:t>when sampled 15</w:t>
        </w:r>
      </w:ins>
      <w:r w:rsidRPr="002B4C5C">
        <w:rPr>
          <w:rFonts w:ascii="Times New Roman" w:eastAsiaTheme="minorEastAsia" w:hAnsi="Times New Roman" w:cs="Times New Roman"/>
          <w:sz w:val="28"/>
          <w:szCs w:val="28"/>
        </w:rPr>
        <w:t xml:space="preserve"> </w:t>
      </w:r>
      <w:ins w:id="215" w:author="Brown,James T" w:date="2019-01-24T12:59:00Z">
        <w:r w:rsidR="001F71E2">
          <w:rPr>
            <w:rFonts w:ascii="Times New Roman" w:eastAsiaTheme="minorEastAsia" w:hAnsi="Times New Roman" w:cs="Times New Roman"/>
            <w:sz w:val="28"/>
            <w:szCs w:val="28"/>
          </w:rPr>
          <w:t>days after wande</w:t>
        </w:r>
      </w:ins>
      <w:ins w:id="216" w:author="Brown,James T" w:date="2019-01-24T13:00:00Z">
        <w:r w:rsidR="001F71E2">
          <w:rPr>
            <w:rFonts w:ascii="Times New Roman" w:eastAsiaTheme="minorEastAsia" w:hAnsi="Times New Roman" w:cs="Times New Roman"/>
            <w:sz w:val="28"/>
            <w:szCs w:val="28"/>
          </w:rPr>
          <w:t>ring</w:t>
        </w:r>
      </w:ins>
      <w:r w:rsidRPr="002B4C5C">
        <w:rPr>
          <w:rFonts w:ascii="Times New Roman" w:eastAsiaTheme="minorEastAsia" w:hAnsi="Times New Roman" w:cs="Times New Roman"/>
          <w:sz w:val="28"/>
          <w:szCs w:val="28"/>
        </w:rPr>
        <w:t xml:space="preserve"> </w:t>
      </w:r>
      <w:ins w:id="217" w:author="Brown,James T" w:date="2019-01-24T13:00:00Z">
        <w:r w:rsidR="001F71E2">
          <w:rPr>
            <w:rFonts w:ascii="Times New Roman" w:eastAsiaTheme="minorEastAsia" w:hAnsi="Times New Roman" w:cs="Times New Roman"/>
            <w:sz w:val="28"/>
            <w:szCs w:val="28"/>
          </w:rPr>
          <w:t xml:space="preserve">in comparison to other sample days </w:t>
        </w:r>
      </w:ins>
      <w:r w:rsidRPr="002B4C5C">
        <w:rPr>
          <w:rFonts w:ascii="Times New Roman" w:eastAsiaTheme="minorEastAsia" w:hAnsi="Times New Roman" w:cs="Times New Roman"/>
          <w:sz w:val="28"/>
          <w:szCs w:val="28"/>
        </w:rPr>
        <w:t xml:space="preserve">(t-value=-3.90,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 xml:space="preserve">=111.4, p-value&lt;0.000) (3-9C). </w:t>
      </w:r>
    </w:p>
    <w:p w14:paraId="277AE0EE" w14:textId="42C7EBA6" w:rsidR="00227A6A" w:rsidRPr="00737221" w:rsidRDefault="002B4C5C" w:rsidP="002B4C5C">
      <w:pPr>
        <w:spacing w:line="480" w:lineRule="auto"/>
        <w:ind w:firstLine="720"/>
        <w:rPr>
          <w:rFonts w:ascii="Times New Roman" w:eastAsiaTheme="minorEastAsia" w:hAnsi="Times New Roman" w:cs="Times New Roman"/>
          <w:sz w:val="28"/>
          <w:szCs w:val="28"/>
        </w:rPr>
      </w:pPr>
      <w:r w:rsidRPr="002B4C5C" w:rsidDel="002B4C5C">
        <w:rPr>
          <w:rFonts w:ascii="Times New Roman" w:eastAsiaTheme="minorEastAsia" w:hAnsi="Times New Roman" w:cs="Times New Roman"/>
          <w:sz w:val="28"/>
          <w:szCs w:val="28"/>
        </w:rPr>
        <w:t xml:space="preserve"> </w:t>
      </w:r>
    </w:p>
    <w:sectPr w:rsidR="00227A6A" w:rsidRPr="00737221"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Dan Hahn" w:date="2019-01-25T10:17:00Z" w:initials="DH">
    <w:p w14:paraId="56EAFA37" w14:textId="1BCAFC47" w:rsidR="00872B8C" w:rsidRDefault="00872B8C">
      <w:pPr>
        <w:pStyle w:val="CommentText"/>
      </w:pPr>
      <w:r>
        <w:rPr>
          <w:rStyle w:val="CommentReference"/>
        </w:rPr>
        <w:annotationRef/>
      </w:r>
      <w:r>
        <w:t>You need a sentence reminding the reader that the metabolic rates of insects are proportional to temperature, so that if temps rise so does basal metabolism.  I feel like we have talked about you adding this sentence before.</w:t>
      </w:r>
    </w:p>
  </w:comment>
  <w:comment w:id="16" w:author="Brown,James T" w:date="2019-01-25T12:11:00Z" w:initials="BT">
    <w:p w14:paraId="1402AC25" w14:textId="1525902E" w:rsidR="00B37631" w:rsidRDefault="00B37631">
      <w:pPr>
        <w:pStyle w:val="CommentText"/>
      </w:pPr>
      <w:r>
        <w:rPr>
          <w:rStyle w:val="CommentReference"/>
        </w:rPr>
        <w:annotationRef/>
      </w:r>
      <w:proofErr w:type="spellStart"/>
      <w:r>
        <w:t>Becasuse</w:t>
      </w:r>
      <w:proofErr w:type="spellEnd"/>
      <w:r>
        <w:t xml:space="preserve"> insects metabolism are proportional to temperature</w:t>
      </w:r>
    </w:p>
  </w:comment>
  <w:comment w:id="18" w:author="Dan Hahn" w:date="2019-01-25T10:22:00Z" w:initials="DH">
    <w:p w14:paraId="51903EE9" w14:textId="3E9E62C0" w:rsidR="00872B8C" w:rsidRDefault="00872B8C">
      <w:pPr>
        <w:pStyle w:val="CommentText"/>
      </w:pPr>
      <w:r>
        <w:rPr>
          <w:rStyle w:val="CommentReference"/>
        </w:rPr>
        <w:annotationRef/>
      </w:r>
      <w:r>
        <w:t xml:space="preserve">Is this at the beginning of diapause or in the diapause preparatory period when they are still feeding? </w:t>
      </w:r>
    </w:p>
  </w:comment>
  <w:comment w:id="19" w:author="Dan Hahn" w:date="2019-01-25T10:21:00Z" w:initials="DH">
    <w:p w14:paraId="6C067F40" w14:textId="734E6C4E" w:rsidR="00872B8C" w:rsidRDefault="00872B8C">
      <w:pPr>
        <w:pStyle w:val="CommentText"/>
      </w:pPr>
      <w:r>
        <w:rPr>
          <w:rStyle w:val="CommentReference"/>
        </w:rPr>
        <w:annotationRef/>
      </w:r>
      <w:r>
        <w:t xml:space="preserve">Why are there two references here? You should only reference the Thompson &amp; Davis 1981 paper, but you can reference allied papers in surrounding sentences. . </w:t>
      </w:r>
    </w:p>
  </w:comment>
  <w:comment w:id="20" w:author="Brown,James T" w:date="2019-01-25T12:14:00Z" w:initials="BT">
    <w:p w14:paraId="5D18E57D" w14:textId="6C43E76F" w:rsidR="00B37631" w:rsidRDefault="00B37631">
      <w:pPr>
        <w:pStyle w:val="CommentText"/>
      </w:pPr>
      <w:r>
        <w:rPr>
          <w:rStyle w:val="CommentReference"/>
        </w:rPr>
        <w:annotationRef/>
      </w:r>
      <w:r>
        <w:rPr>
          <w:rStyle w:val="CommentReference"/>
        </w:rPr>
        <w:t xml:space="preserve">Even after feeding </w:t>
      </w:r>
      <w:proofErr w:type="spellStart"/>
      <w:r>
        <w:rPr>
          <w:rStyle w:val="CommentReference"/>
        </w:rPr>
        <w:t>inscts</w:t>
      </w:r>
      <w:proofErr w:type="spellEnd"/>
      <w:r>
        <w:rPr>
          <w:rStyle w:val="CommentReference"/>
        </w:rPr>
        <w:t xml:space="preserve"> that </w:t>
      </w:r>
      <w:proofErr w:type="spellStart"/>
      <w:r>
        <w:rPr>
          <w:rStyle w:val="CommentReference"/>
        </w:rPr>
        <w:t>experienence</w:t>
      </w:r>
      <w:proofErr w:type="spellEnd"/>
      <w:r>
        <w:rPr>
          <w:rStyle w:val="CommentReference"/>
        </w:rPr>
        <w:t xml:space="preserve"> warmer fall </w:t>
      </w:r>
      <w:proofErr w:type="spellStart"/>
      <w:r>
        <w:rPr>
          <w:rStyle w:val="CommentReference"/>
        </w:rPr>
        <w:t>temepratures</w:t>
      </w:r>
      <w:proofErr w:type="spellEnd"/>
      <w:r>
        <w:rPr>
          <w:rStyle w:val="CommentReference"/>
        </w:rPr>
        <w:t xml:space="preserve"> deplete </w:t>
      </w:r>
      <w:proofErr w:type="spellStart"/>
      <w:r>
        <w:rPr>
          <w:rStyle w:val="CommentReference"/>
        </w:rPr>
        <w:t>momre</w:t>
      </w:r>
      <w:proofErr w:type="spellEnd"/>
      <w:r>
        <w:rPr>
          <w:rStyle w:val="CommentReference"/>
        </w:rPr>
        <w:t xml:space="preserve"> of the nutrients </w:t>
      </w:r>
      <w:proofErr w:type="spellStart"/>
      <w:r>
        <w:rPr>
          <w:rStyle w:val="CommentReference"/>
        </w:rPr>
        <w:t>accumulagteds</w:t>
      </w:r>
      <w:proofErr w:type="spellEnd"/>
      <w:r>
        <w:rPr>
          <w:rStyle w:val="CommentReference"/>
        </w:rPr>
        <w:t xml:space="preserve"> during larval feeding</w:t>
      </w:r>
    </w:p>
  </w:comment>
  <w:comment w:id="22" w:author="Dan Hahn" w:date="2019-01-25T10:22:00Z" w:initials="DH">
    <w:p w14:paraId="229DDFA7" w14:textId="4F966A10" w:rsidR="00872B8C" w:rsidRDefault="00872B8C">
      <w:pPr>
        <w:pStyle w:val="CommentText"/>
      </w:pPr>
      <w:r>
        <w:rPr>
          <w:rStyle w:val="CommentReference"/>
        </w:rPr>
        <w:annotationRef/>
      </w:r>
      <w:r>
        <w:t>Please revisit this sentence. How can this part make sense logically? Make sure you are saying what you are comparing to what.</w:t>
      </w:r>
    </w:p>
  </w:comment>
  <w:comment w:id="24" w:author="Dan Hahn" w:date="2019-01-25T10:15:00Z" w:initials="DH">
    <w:p w14:paraId="42253398" w14:textId="310258CF" w:rsidR="00872B8C" w:rsidRDefault="00872B8C">
      <w:pPr>
        <w:pStyle w:val="CommentText"/>
      </w:pPr>
      <w:r>
        <w:rPr>
          <w:rStyle w:val="CommentReference"/>
        </w:rPr>
        <w:annotationRef/>
      </w:r>
      <w:r>
        <w:t>Why not numbered? This suggests sloppy editing.</w:t>
      </w:r>
    </w:p>
  </w:comment>
  <w:comment w:id="26" w:author="Dan Hahn" w:date="2019-01-25T10:24:00Z" w:initials="DH">
    <w:p w14:paraId="7C806464" w14:textId="0AC58BCB" w:rsidR="00872B8C" w:rsidRDefault="00872B8C">
      <w:pPr>
        <w:pStyle w:val="CommentText"/>
      </w:pPr>
      <w:r>
        <w:rPr>
          <w:rStyle w:val="CommentReference"/>
        </w:rPr>
        <w:annotationRef/>
      </w:r>
      <w:r>
        <w:t xml:space="preserve">How does this make sense? Please take a bit more time to carefully edit statements like this one. </w:t>
      </w:r>
    </w:p>
  </w:comment>
  <w:comment w:id="46" w:author="Dan Hahn" w:date="2019-01-25T10:27:00Z" w:initials="DH">
    <w:p w14:paraId="7128337A" w14:textId="2A62BC16" w:rsidR="00872B8C" w:rsidRDefault="00872B8C">
      <w:pPr>
        <w:pStyle w:val="CommentText"/>
      </w:pPr>
      <w:r>
        <w:rPr>
          <w:rStyle w:val="CommentReference"/>
        </w:rPr>
        <w:annotationRef/>
      </w:r>
      <w:r>
        <w:t xml:space="preserve">What strategy? Be specific. </w:t>
      </w:r>
    </w:p>
  </w:comment>
  <w:comment w:id="58" w:author="Dan Hahn" w:date="2019-01-25T10:30:00Z" w:initials="DH">
    <w:p w14:paraId="5FD0BDD5" w14:textId="22ACCF40" w:rsidR="00872B8C" w:rsidRDefault="00872B8C">
      <w:pPr>
        <w:pStyle w:val="CommentText"/>
      </w:pPr>
      <w:r>
        <w:rPr>
          <w:rStyle w:val="CommentReference"/>
        </w:rPr>
        <w:annotationRef/>
      </w:r>
      <w:r>
        <w:t xml:space="preserve">MS Word's endogenous grammar checker thinks this word should be capitalized, but I am not sure of that or not. </w:t>
      </w:r>
    </w:p>
  </w:comment>
  <w:comment w:id="59" w:author="Brown,James T" w:date="2019-01-27T17:25:00Z" w:initials="BT">
    <w:p w14:paraId="59B0EC56" w14:textId="6C193F44" w:rsidR="00743B45" w:rsidRDefault="00743B45">
      <w:pPr>
        <w:pStyle w:val="CommentText"/>
      </w:pPr>
      <w:r>
        <w:rPr>
          <w:rStyle w:val="CommentReference"/>
        </w:rPr>
        <w:annotationRef/>
      </w:r>
      <w:r>
        <w:t>The word “State” should be capitalized</w:t>
      </w:r>
    </w:p>
  </w:comment>
  <w:comment w:id="62" w:author="Dan Hahn" w:date="2019-01-25T10:32:00Z" w:initials="DH">
    <w:p w14:paraId="59415F71" w14:textId="06E8A809" w:rsidR="00872B8C" w:rsidRDefault="00872B8C">
      <w:pPr>
        <w:pStyle w:val="CommentText"/>
      </w:pPr>
      <w:r>
        <w:rPr>
          <w:rStyle w:val="CommentReference"/>
        </w:rPr>
        <w:annotationRef/>
      </w:r>
      <w:r>
        <w:t xml:space="preserve">Where do you clearly describe that the Z strain is univoltine in upstate New Your whereas the B strain is bivoltine? Do you describe this in the second chapter on Ostrinia? </w:t>
      </w:r>
    </w:p>
  </w:comment>
  <w:comment w:id="89" w:author="Dan Hahn" w:date="2019-01-25T10:38:00Z" w:initials="DH">
    <w:p w14:paraId="7D2AEC5D" w14:textId="1FC0D949" w:rsidR="00872B8C" w:rsidRDefault="00872B8C">
      <w:pPr>
        <w:pStyle w:val="CommentText"/>
      </w:pPr>
      <w:r>
        <w:rPr>
          <w:rStyle w:val="CommentReference"/>
        </w:rPr>
        <w:annotationRef/>
      </w:r>
      <w:r>
        <w:t xml:space="preserve">I am sorry I missed this in previous drafts, but why do you not talk about the </w:t>
      </w:r>
      <w:proofErr w:type="spellStart"/>
      <w:r>
        <w:t>dryrite-ascarite-dryrite</w:t>
      </w:r>
      <w:proofErr w:type="spellEnd"/>
      <w:r>
        <w:t xml:space="preserve"> column that was used to scrub CO2? </w:t>
      </w:r>
    </w:p>
  </w:comment>
  <w:comment w:id="139" w:author="Dan Hahn" w:date="2019-01-25T10:48:00Z" w:initials="DH">
    <w:p w14:paraId="5D00A206" w14:textId="507973C3" w:rsidR="00872B8C" w:rsidRDefault="00872B8C">
      <w:pPr>
        <w:pStyle w:val="CommentText"/>
      </w:pPr>
      <w:r>
        <w:rPr>
          <w:rStyle w:val="CommentReference"/>
        </w:rPr>
        <w:annotationRef/>
      </w:r>
      <w:r>
        <w:t xml:space="preserve">The phrasing here is still a problem. The way you have it written, it looks like you have destructively sampled larvae both at the start of the last instar and the end of feeding, but you never clearly state that these are two different samples of larvae from the same population. </w:t>
      </w:r>
    </w:p>
  </w:comment>
  <w:comment w:id="140" w:author="Brown,James T" w:date="2019-01-25T12:27:00Z" w:initials="BT">
    <w:p w14:paraId="6AA309E6" w14:textId="53FCD3B2" w:rsidR="00676F05" w:rsidRDefault="00676F05">
      <w:pPr>
        <w:pStyle w:val="CommentText"/>
      </w:pPr>
      <w:r>
        <w:rPr>
          <w:rStyle w:val="CommentReference"/>
        </w:rPr>
        <w:annotationRef/>
      </w:r>
      <w:r>
        <w:t xml:space="preserve">Separate these two thoughts away </w:t>
      </w:r>
      <w:proofErr w:type="spellStart"/>
      <w:r>
        <w:t>form</w:t>
      </w:r>
      <w:proofErr w:type="spellEnd"/>
      <w:r>
        <w:t xml:space="preserve"> each other </w:t>
      </w:r>
    </w:p>
  </w:comment>
  <w:comment w:id="138" w:author="Dan" w:date="2019-01-23T12:49:00Z" w:initials="D">
    <w:p w14:paraId="5019AD3F" w14:textId="53A84FDF" w:rsidR="00872B8C" w:rsidRDefault="00872B8C">
      <w:pPr>
        <w:pStyle w:val="CommentText"/>
      </w:pPr>
      <w:r>
        <w:rPr>
          <w:rStyle w:val="CommentReference"/>
        </w:rPr>
        <w:annotationRef/>
      </w:r>
      <w:r>
        <w:t xml:space="preserve">I do not understand this. How could you sample a larva at both the start of the last instar and at the termination </w:t>
      </w:r>
      <w:proofErr w:type="spellStart"/>
      <w:r>
        <w:t>fo</w:t>
      </w:r>
      <w:proofErr w:type="spellEnd"/>
      <w:r>
        <w:t xml:space="preserve"> feeding? </w:t>
      </w:r>
    </w:p>
  </w:comment>
  <w:comment w:id="148" w:author="Dan Hahn" w:date="2019-01-25T10:52:00Z" w:initials="DH">
    <w:p w14:paraId="3E5F1123" w14:textId="78144324" w:rsidR="00872B8C" w:rsidRDefault="00872B8C">
      <w:pPr>
        <w:pStyle w:val="CommentText"/>
      </w:pPr>
      <w:r>
        <w:rPr>
          <w:rStyle w:val="CommentReference"/>
        </w:rPr>
        <w:annotationRef/>
      </w:r>
      <w:r>
        <w:t xml:space="preserve">Here it sounds like you actually </w:t>
      </w:r>
      <w:proofErr w:type="spellStart"/>
      <w:r>
        <w:t>ahve</w:t>
      </w:r>
      <w:proofErr w:type="spellEnd"/>
      <w:r>
        <w:t xml:space="preserve"> two measures of lipid mass, lipids from the hexanes and lipids from the methanol. Did you only analyze the hexanes layer? </w:t>
      </w:r>
    </w:p>
  </w:comment>
  <w:comment w:id="149" w:author="Brown,James T" w:date="2019-01-25T12:31:00Z" w:initials="BT">
    <w:p w14:paraId="30FADD4A" w14:textId="6909CC69" w:rsidR="009D0493" w:rsidRDefault="009D0493">
      <w:pPr>
        <w:pStyle w:val="CommentText"/>
      </w:pPr>
      <w:r>
        <w:rPr>
          <w:rStyle w:val="CommentReference"/>
        </w:rPr>
        <w:annotationRef/>
      </w:r>
      <w:r>
        <w:t>I estimated lipid mass by drying off from organic layer. I estimated the lean mas by drying methanol layer.</w:t>
      </w:r>
    </w:p>
  </w:comment>
  <w:comment w:id="150" w:author="Dan Hahn" w:date="2019-01-25T10:53:00Z" w:initials="DH">
    <w:p w14:paraId="3C60BF5A" w14:textId="11FAB19D" w:rsidR="00872B8C" w:rsidRDefault="00872B8C">
      <w:pPr>
        <w:pStyle w:val="CommentText"/>
      </w:pPr>
      <w:r>
        <w:rPr>
          <w:rStyle w:val="CommentReference"/>
        </w:rPr>
        <w:annotationRef/>
      </w:r>
      <w:r>
        <w:t xml:space="preserve">This still does not seem right. Please explain this to me. </w:t>
      </w:r>
    </w:p>
  </w:comment>
  <w:comment w:id="155" w:author="Dan Hahn" w:date="2019-01-25T10:54:00Z" w:initials="DH">
    <w:p w14:paraId="48927F9F" w14:textId="1B643930" w:rsidR="00872B8C" w:rsidRDefault="00872B8C">
      <w:pPr>
        <w:pStyle w:val="CommentText"/>
      </w:pPr>
      <w:r>
        <w:rPr>
          <w:rStyle w:val="CommentReference"/>
        </w:rPr>
        <w:annotationRef/>
      </w:r>
      <w:r>
        <w:t>GLM or ANOVA?</w:t>
      </w:r>
    </w:p>
  </w:comment>
  <w:comment w:id="156" w:author="Dan Hahn" w:date="2019-01-25T10:55:00Z" w:initials="DH">
    <w:p w14:paraId="6EF29FD4" w14:textId="4486E1F5" w:rsidR="00872B8C" w:rsidRDefault="00872B8C">
      <w:pPr>
        <w:pStyle w:val="CommentText"/>
      </w:pPr>
      <w:r>
        <w:rPr>
          <w:rStyle w:val="CommentReference"/>
        </w:rPr>
        <w:annotationRef/>
      </w:r>
      <w:r>
        <w:t xml:space="preserve">Again, you should probably say generalized so the reader knows you used a max likelihood estimator rather than the typical sum of squares estimate from a mixed-model ANOVA. </w:t>
      </w:r>
    </w:p>
  </w:comment>
  <w:comment w:id="160" w:author="Dan Hahn" w:date="2019-01-25T10:56:00Z" w:initials="DH">
    <w:p w14:paraId="16D77D0F" w14:textId="74124197" w:rsidR="00872B8C" w:rsidRDefault="00872B8C">
      <w:pPr>
        <w:pStyle w:val="CommentText"/>
      </w:pPr>
      <w:r>
        <w:rPr>
          <w:rStyle w:val="CommentReference"/>
        </w:rPr>
        <w:annotationRef/>
      </w:r>
      <w:r>
        <w:t xml:space="preserve">What do these numbers refer to? Tables maybe? </w:t>
      </w:r>
    </w:p>
  </w:comment>
  <w:comment w:id="171" w:author="Dan Hahn" w:date="2019-01-25T10:59:00Z" w:initials="DH">
    <w:p w14:paraId="5D24263E" w14:textId="3892CAB6" w:rsidR="00872B8C" w:rsidRDefault="00872B8C">
      <w:pPr>
        <w:pStyle w:val="CommentText"/>
      </w:pPr>
      <w:r>
        <w:rPr>
          <w:rStyle w:val="CommentReference"/>
        </w:rPr>
        <w:annotationRef/>
      </w:r>
      <w:r>
        <w:t xml:space="preserve">Is it a regular thesis thing to not clearly state whether you are talking about a figure or a table? </w:t>
      </w:r>
    </w:p>
  </w:comment>
  <w:comment w:id="193" w:author="Dan Hahn" w:date="2019-01-25T11:02:00Z" w:initials="DH">
    <w:p w14:paraId="3EE79B63" w14:textId="14C42A4C" w:rsidR="00872B8C" w:rsidRDefault="00872B8C">
      <w:pPr>
        <w:pStyle w:val="CommentText"/>
      </w:pPr>
      <w:r>
        <w:rPr>
          <w:rStyle w:val="CommentReference"/>
        </w:rPr>
        <w:annotationRef/>
      </w:r>
      <w:r>
        <w:t xml:space="preserve">Even when mass corrected? </w:t>
      </w:r>
    </w:p>
  </w:comment>
  <w:comment w:id="194" w:author="Brown,James T" w:date="2019-01-25T12:41:00Z" w:initials="BT">
    <w:p w14:paraId="09B0B377" w14:textId="1661DB96" w:rsidR="003136F8" w:rsidRDefault="003136F8">
      <w:pPr>
        <w:pStyle w:val="CommentText"/>
      </w:pPr>
      <w:r>
        <w:rPr>
          <w:rStyle w:val="CommentReference"/>
        </w:rPr>
        <w:annotationRef/>
      </w:r>
      <w:r w:rsidR="003075D5">
        <w:t>Specify that these are</w:t>
      </w:r>
      <w:r w:rsidR="00743B45">
        <w:t xml:space="preserve"> </w:t>
      </w:r>
      <w:r w:rsidR="003075D5">
        <w:t xml:space="preserve">mass corrected </w:t>
      </w:r>
    </w:p>
  </w:comment>
  <w:comment w:id="207" w:author="Dan Hahn" w:date="2019-01-25T11:05:00Z" w:initials="DH">
    <w:p w14:paraId="650A70D5" w14:textId="3B27E39E" w:rsidR="007179F2" w:rsidRDefault="007179F2">
      <w:pPr>
        <w:pStyle w:val="CommentText"/>
      </w:pPr>
      <w:r>
        <w:rPr>
          <w:rStyle w:val="CommentReference"/>
        </w:rPr>
        <w:annotationRef/>
      </w:r>
      <w:r>
        <w:t xml:space="preserve">If this is correct, I think it is a good clarifying statement. </w:t>
      </w:r>
    </w:p>
  </w:comment>
  <w:comment w:id="208" w:author="Brown,James T" w:date="2019-01-25T12:43:00Z" w:initials="BT">
    <w:p w14:paraId="1134FF2B" w14:textId="04493786" w:rsidR="003075D5" w:rsidRDefault="003075D5">
      <w:pPr>
        <w:pStyle w:val="CommentText"/>
      </w:pPr>
      <w:r>
        <w:rPr>
          <w:rStyle w:val="CommentReference"/>
        </w:rPr>
        <w:annotationRef/>
      </w:r>
      <w:r>
        <w:t>Break this into pieces and make them separate statements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AFA37" w15:done="0"/>
  <w15:commentEx w15:paraId="1402AC25" w15:paraIdParent="56EAFA37" w15:done="0"/>
  <w15:commentEx w15:paraId="51903EE9" w15:done="0"/>
  <w15:commentEx w15:paraId="6C067F40" w15:done="0"/>
  <w15:commentEx w15:paraId="5D18E57D" w15:paraIdParent="6C067F40" w15:done="0"/>
  <w15:commentEx w15:paraId="229DDFA7" w15:done="0"/>
  <w15:commentEx w15:paraId="42253398" w15:done="0"/>
  <w15:commentEx w15:paraId="7C806464" w15:done="0"/>
  <w15:commentEx w15:paraId="7128337A" w15:done="0"/>
  <w15:commentEx w15:paraId="5FD0BDD5" w15:done="0"/>
  <w15:commentEx w15:paraId="59B0EC56" w15:paraIdParent="5FD0BDD5" w15:done="0"/>
  <w15:commentEx w15:paraId="59415F71" w15:done="0"/>
  <w15:commentEx w15:paraId="7D2AEC5D" w15:done="0"/>
  <w15:commentEx w15:paraId="5D00A206" w15:done="0"/>
  <w15:commentEx w15:paraId="6AA309E6" w15:paraIdParent="5D00A206" w15:done="0"/>
  <w15:commentEx w15:paraId="5019AD3F" w15:done="0"/>
  <w15:commentEx w15:paraId="3E5F1123" w15:done="0"/>
  <w15:commentEx w15:paraId="30FADD4A" w15:paraIdParent="3E5F1123" w15:done="0"/>
  <w15:commentEx w15:paraId="3C60BF5A" w15:done="0"/>
  <w15:commentEx w15:paraId="48927F9F" w15:done="0"/>
  <w15:commentEx w15:paraId="6EF29FD4" w15:done="0"/>
  <w15:commentEx w15:paraId="16D77D0F" w15:done="0"/>
  <w15:commentEx w15:paraId="5D24263E" w15:done="0"/>
  <w15:commentEx w15:paraId="3EE79B63" w15:done="0"/>
  <w15:commentEx w15:paraId="09B0B377" w15:paraIdParent="3EE79B63" w15:done="0"/>
  <w15:commentEx w15:paraId="650A70D5" w15:done="0"/>
  <w15:commentEx w15:paraId="1134FF2B" w15:paraIdParent="650A7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AFA37" w16cid:durableId="1FF57282"/>
  <w16cid:commentId w16cid:paraId="1402AC25" w16cid:durableId="1FF57B8E"/>
  <w16cid:commentId w16cid:paraId="51903EE9" w16cid:durableId="1FF57283"/>
  <w16cid:commentId w16cid:paraId="6C067F40" w16cid:durableId="1FF57284"/>
  <w16cid:commentId w16cid:paraId="5D18E57D" w16cid:durableId="1FF57C39"/>
  <w16cid:commentId w16cid:paraId="229DDFA7" w16cid:durableId="1FF57285"/>
  <w16cid:commentId w16cid:paraId="42253398" w16cid:durableId="1FF57286"/>
  <w16cid:commentId w16cid:paraId="7C806464" w16cid:durableId="1FF57287"/>
  <w16cid:commentId w16cid:paraId="7128337A" w16cid:durableId="1FF57289"/>
  <w16cid:commentId w16cid:paraId="5FD0BDD5" w16cid:durableId="1FF5728A"/>
  <w16cid:commentId w16cid:paraId="59B0EC56" w16cid:durableId="1FF86810"/>
  <w16cid:commentId w16cid:paraId="59415F71" w16cid:durableId="1FF5728B"/>
  <w16cid:commentId w16cid:paraId="7D2AEC5D" w16cid:durableId="1FF5728C"/>
  <w16cid:commentId w16cid:paraId="5D00A206" w16cid:durableId="1FF5728D"/>
  <w16cid:commentId w16cid:paraId="6AA309E6" w16cid:durableId="1FF57F16"/>
  <w16cid:commentId w16cid:paraId="5019AD3F" w16cid:durableId="1FF2E935"/>
  <w16cid:commentId w16cid:paraId="3E5F1123" w16cid:durableId="1FF57290"/>
  <w16cid:commentId w16cid:paraId="30FADD4A" w16cid:durableId="1FF58009"/>
  <w16cid:commentId w16cid:paraId="3C60BF5A" w16cid:durableId="1FF57291"/>
  <w16cid:commentId w16cid:paraId="48927F9F" w16cid:durableId="1FF57292"/>
  <w16cid:commentId w16cid:paraId="6EF29FD4" w16cid:durableId="1FF57293"/>
  <w16cid:commentId w16cid:paraId="16D77D0F" w16cid:durableId="1FF57295"/>
  <w16cid:commentId w16cid:paraId="5D24263E" w16cid:durableId="1FF57296"/>
  <w16cid:commentId w16cid:paraId="3EE79B63" w16cid:durableId="1FF57297"/>
  <w16cid:commentId w16cid:paraId="09B0B377" w16cid:durableId="1FF58293"/>
  <w16cid:commentId w16cid:paraId="650A70D5" w16cid:durableId="1FF57298"/>
  <w16cid:commentId w16cid:paraId="1134FF2B" w16cid:durableId="1FF583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143F5"/>
    <w:rsid w:val="00022294"/>
    <w:rsid w:val="000306FE"/>
    <w:rsid w:val="000349B8"/>
    <w:rsid w:val="00036C82"/>
    <w:rsid w:val="0004026D"/>
    <w:rsid w:val="00040456"/>
    <w:rsid w:val="00052219"/>
    <w:rsid w:val="0006350D"/>
    <w:rsid w:val="00071246"/>
    <w:rsid w:val="00072F84"/>
    <w:rsid w:val="0007730E"/>
    <w:rsid w:val="00077B44"/>
    <w:rsid w:val="0008272A"/>
    <w:rsid w:val="00083687"/>
    <w:rsid w:val="00084CBD"/>
    <w:rsid w:val="00085212"/>
    <w:rsid w:val="00087710"/>
    <w:rsid w:val="00096064"/>
    <w:rsid w:val="00097D6A"/>
    <w:rsid w:val="000A59FE"/>
    <w:rsid w:val="000C278C"/>
    <w:rsid w:val="000C79BE"/>
    <w:rsid w:val="000D44FE"/>
    <w:rsid w:val="000D4C0E"/>
    <w:rsid w:val="000D74A4"/>
    <w:rsid w:val="000E0BC5"/>
    <w:rsid w:val="000E1732"/>
    <w:rsid w:val="00100125"/>
    <w:rsid w:val="00106135"/>
    <w:rsid w:val="00111A95"/>
    <w:rsid w:val="001170D2"/>
    <w:rsid w:val="00120831"/>
    <w:rsid w:val="00125C41"/>
    <w:rsid w:val="00132E44"/>
    <w:rsid w:val="0014780D"/>
    <w:rsid w:val="00147E73"/>
    <w:rsid w:val="00152520"/>
    <w:rsid w:val="0015798C"/>
    <w:rsid w:val="00165B18"/>
    <w:rsid w:val="00165D19"/>
    <w:rsid w:val="00171971"/>
    <w:rsid w:val="00184E6A"/>
    <w:rsid w:val="001A5390"/>
    <w:rsid w:val="001A66F2"/>
    <w:rsid w:val="001B3836"/>
    <w:rsid w:val="001B4C2B"/>
    <w:rsid w:val="001C50EA"/>
    <w:rsid w:val="001C5F93"/>
    <w:rsid w:val="001D09C8"/>
    <w:rsid w:val="001D0FB7"/>
    <w:rsid w:val="001D1D90"/>
    <w:rsid w:val="001D6E1A"/>
    <w:rsid w:val="001E3843"/>
    <w:rsid w:val="001E6F94"/>
    <w:rsid w:val="001E7E7F"/>
    <w:rsid w:val="001F24E0"/>
    <w:rsid w:val="001F71E2"/>
    <w:rsid w:val="001F749C"/>
    <w:rsid w:val="00200468"/>
    <w:rsid w:val="00201D2F"/>
    <w:rsid w:val="0020341F"/>
    <w:rsid w:val="0020587C"/>
    <w:rsid w:val="00210FE8"/>
    <w:rsid w:val="00214BBC"/>
    <w:rsid w:val="00222972"/>
    <w:rsid w:val="002259C1"/>
    <w:rsid w:val="00227A6A"/>
    <w:rsid w:val="0023063D"/>
    <w:rsid w:val="002367E6"/>
    <w:rsid w:val="0023689F"/>
    <w:rsid w:val="0025390A"/>
    <w:rsid w:val="002572D8"/>
    <w:rsid w:val="00261FB1"/>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4C5C"/>
    <w:rsid w:val="002B506C"/>
    <w:rsid w:val="002B5F4D"/>
    <w:rsid w:val="002D3366"/>
    <w:rsid w:val="002D62DE"/>
    <w:rsid w:val="002E07AE"/>
    <w:rsid w:val="002E2128"/>
    <w:rsid w:val="002E5D09"/>
    <w:rsid w:val="00300F5B"/>
    <w:rsid w:val="003053A5"/>
    <w:rsid w:val="00305690"/>
    <w:rsid w:val="003075D5"/>
    <w:rsid w:val="003132C7"/>
    <w:rsid w:val="003136F8"/>
    <w:rsid w:val="0032128F"/>
    <w:rsid w:val="0032677B"/>
    <w:rsid w:val="00342891"/>
    <w:rsid w:val="00351535"/>
    <w:rsid w:val="003524E8"/>
    <w:rsid w:val="0035735F"/>
    <w:rsid w:val="00357B1E"/>
    <w:rsid w:val="00372716"/>
    <w:rsid w:val="003817EE"/>
    <w:rsid w:val="00383B2E"/>
    <w:rsid w:val="00386B26"/>
    <w:rsid w:val="00390AFD"/>
    <w:rsid w:val="003A2A95"/>
    <w:rsid w:val="003A4CCE"/>
    <w:rsid w:val="003B4915"/>
    <w:rsid w:val="003C1FFD"/>
    <w:rsid w:val="003C4675"/>
    <w:rsid w:val="003C74EA"/>
    <w:rsid w:val="003E0043"/>
    <w:rsid w:val="003E1426"/>
    <w:rsid w:val="003E532D"/>
    <w:rsid w:val="003E5BD0"/>
    <w:rsid w:val="003F5871"/>
    <w:rsid w:val="003F5F54"/>
    <w:rsid w:val="00401833"/>
    <w:rsid w:val="004024D8"/>
    <w:rsid w:val="00413057"/>
    <w:rsid w:val="0042513B"/>
    <w:rsid w:val="00431070"/>
    <w:rsid w:val="00436821"/>
    <w:rsid w:val="004452DF"/>
    <w:rsid w:val="004469AC"/>
    <w:rsid w:val="00454E2C"/>
    <w:rsid w:val="00455D7A"/>
    <w:rsid w:val="00467721"/>
    <w:rsid w:val="0047593C"/>
    <w:rsid w:val="00477F10"/>
    <w:rsid w:val="00480235"/>
    <w:rsid w:val="004803FF"/>
    <w:rsid w:val="00480C15"/>
    <w:rsid w:val="00485E04"/>
    <w:rsid w:val="004903BE"/>
    <w:rsid w:val="004B5183"/>
    <w:rsid w:val="004B637E"/>
    <w:rsid w:val="004C5826"/>
    <w:rsid w:val="004D18F3"/>
    <w:rsid w:val="004D1B2B"/>
    <w:rsid w:val="004D22AD"/>
    <w:rsid w:val="004D51BC"/>
    <w:rsid w:val="004F42C9"/>
    <w:rsid w:val="004F6F97"/>
    <w:rsid w:val="00516FFE"/>
    <w:rsid w:val="00523137"/>
    <w:rsid w:val="00525F03"/>
    <w:rsid w:val="00526251"/>
    <w:rsid w:val="00527591"/>
    <w:rsid w:val="00530747"/>
    <w:rsid w:val="00544C01"/>
    <w:rsid w:val="005519A9"/>
    <w:rsid w:val="0055589F"/>
    <w:rsid w:val="00565043"/>
    <w:rsid w:val="00565E97"/>
    <w:rsid w:val="0057264B"/>
    <w:rsid w:val="005846E7"/>
    <w:rsid w:val="0058592E"/>
    <w:rsid w:val="00585C02"/>
    <w:rsid w:val="0058643A"/>
    <w:rsid w:val="005875A3"/>
    <w:rsid w:val="005A48BC"/>
    <w:rsid w:val="005A57F8"/>
    <w:rsid w:val="005A5DC8"/>
    <w:rsid w:val="005B72F7"/>
    <w:rsid w:val="005C2D21"/>
    <w:rsid w:val="005C34D3"/>
    <w:rsid w:val="005C530D"/>
    <w:rsid w:val="005C7EF2"/>
    <w:rsid w:val="005D00FA"/>
    <w:rsid w:val="005D0AF1"/>
    <w:rsid w:val="005D103B"/>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310C"/>
    <w:rsid w:val="00656FB6"/>
    <w:rsid w:val="00665110"/>
    <w:rsid w:val="0066780D"/>
    <w:rsid w:val="006701C1"/>
    <w:rsid w:val="00673F52"/>
    <w:rsid w:val="00676F05"/>
    <w:rsid w:val="00677CF8"/>
    <w:rsid w:val="006838F4"/>
    <w:rsid w:val="00686418"/>
    <w:rsid w:val="006872C9"/>
    <w:rsid w:val="0069115A"/>
    <w:rsid w:val="00693ABB"/>
    <w:rsid w:val="006A57F0"/>
    <w:rsid w:val="006B3A5D"/>
    <w:rsid w:val="006B7AB3"/>
    <w:rsid w:val="006C7860"/>
    <w:rsid w:val="006D0CC9"/>
    <w:rsid w:val="006D7726"/>
    <w:rsid w:val="006E2007"/>
    <w:rsid w:val="006E2CA7"/>
    <w:rsid w:val="006E3923"/>
    <w:rsid w:val="006E393A"/>
    <w:rsid w:val="006F32B2"/>
    <w:rsid w:val="006F37B3"/>
    <w:rsid w:val="00706ACD"/>
    <w:rsid w:val="007179F2"/>
    <w:rsid w:val="00723CCB"/>
    <w:rsid w:val="00724193"/>
    <w:rsid w:val="00732A36"/>
    <w:rsid w:val="00733CAA"/>
    <w:rsid w:val="00737221"/>
    <w:rsid w:val="00743B45"/>
    <w:rsid w:val="007541D2"/>
    <w:rsid w:val="0075622D"/>
    <w:rsid w:val="00761F42"/>
    <w:rsid w:val="00764C09"/>
    <w:rsid w:val="00765A4F"/>
    <w:rsid w:val="00766488"/>
    <w:rsid w:val="00766866"/>
    <w:rsid w:val="00774DE0"/>
    <w:rsid w:val="00780694"/>
    <w:rsid w:val="00781D74"/>
    <w:rsid w:val="00783E4B"/>
    <w:rsid w:val="007943DB"/>
    <w:rsid w:val="007A422B"/>
    <w:rsid w:val="007A550B"/>
    <w:rsid w:val="007B0C46"/>
    <w:rsid w:val="007B223C"/>
    <w:rsid w:val="007B6FF8"/>
    <w:rsid w:val="007F1342"/>
    <w:rsid w:val="007F3711"/>
    <w:rsid w:val="007F3C6A"/>
    <w:rsid w:val="008021BB"/>
    <w:rsid w:val="00805741"/>
    <w:rsid w:val="00816D47"/>
    <w:rsid w:val="00820CA5"/>
    <w:rsid w:val="00820E6C"/>
    <w:rsid w:val="00834B51"/>
    <w:rsid w:val="00840E25"/>
    <w:rsid w:val="00841624"/>
    <w:rsid w:val="0085088B"/>
    <w:rsid w:val="00851070"/>
    <w:rsid w:val="00861264"/>
    <w:rsid w:val="00864DCB"/>
    <w:rsid w:val="00872B8C"/>
    <w:rsid w:val="00874F09"/>
    <w:rsid w:val="008823FA"/>
    <w:rsid w:val="008939A2"/>
    <w:rsid w:val="008974ED"/>
    <w:rsid w:val="008A1A23"/>
    <w:rsid w:val="008B09AE"/>
    <w:rsid w:val="008B7687"/>
    <w:rsid w:val="008B7B46"/>
    <w:rsid w:val="008C048D"/>
    <w:rsid w:val="008C05B8"/>
    <w:rsid w:val="008C0CCA"/>
    <w:rsid w:val="008C6B31"/>
    <w:rsid w:val="008C73EA"/>
    <w:rsid w:val="008D2A07"/>
    <w:rsid w:val="008D2B6E"/>
    <w:rsid w:val="008E190B"/>
    <w:rsid w:val="008F013B"/>
    <w:rsid w:val="008F1895"/>
    <w:rsid w:val="008F4017"/>
    <w:rsid w:val="008F5AEA"/>
    <w:rsid w:val="008F7D17"/>
    <w:rsid w:val="00901A16"/>
    <w:rsid w:val="00901C7C"/>
    <w:rsid w:val="00901FB9"/>
    <w:rsid w:val="0090335D"/>
    <w:rsid w:val="009066D2"/>
    <w:rsid w:val="00914D25"/>
    <w:rsid w:val="009212E4"/>
    <w:rsid w:val="00921508"/>
    <w:rsid w:val="009273CB"/>
    <w:rsid w:val="00933147"/>
    <w:rsid w:val="00933AE3"/>
    <w:rsid w:val="00941F11"/>
    <w:rsid w:val="00945DEB"/>
    <w:rsid w:val="00947436"/>
    <w:rsid w:val="00954670"/>
    <w:rsid w:val="009556BD"/>
    <w:rsid w:val="00956992"/>
    <w:rsid w:val="00961975"/>
    <w:rsid w:val="00987E03"/>
    <w:rsid w:val="009904BE"/>
    <w:rsid w:val="00994BD2"/>
    <w:rsid w:val="00994E42"/>
    <w:rsid w:val="009A187A"/>
    <w:rsid w:val="009A228B"/>
    <w:rsid w:val="009A7F4E"/>
    <w:rsid w:val="009B21A9"/>
    <w:rsid w:val="009B4DA2"/>
    <w:rsid w:val="009B63B0"/>
    <w:rsid w:val="009C4494"/>
    <w:rsid w:val="009D0493"/>
    <w:rsid w:val="009D0AA1"/>
    <w:rsid w:val="009D4584"/>
    <w:rsid w:val="009D6725"/>
    <w:rsid w:val="009F07AE"/>
    <w:rsid w:val="00A00C6A"/>
    <w:rsid w:val="00A018FB"/>
    <w:rsid w:val="00A05788"/>
    <w:rsid w:val="00A07AC4"/>
    <w:rsid w:val="00A110FA"/>
    <w:rsid w:val="00A13A0D"/>
    <w:rsid w:val="00A1630F"/>
    <w:rsid w:val="00A21862"/>
    <w:rsid w:val="00A277DF"/>
    <w:rsid w:val="00A323DB"/>
    <w:rsid w:val="00A3620B"/>
    <w:rsid w:val="00A3644C"/>
    <w:rsid w:val="00A43685"/>
    <w:rsid w:val="00A4718D"/>
    <w:rsid w:val="00A502C5"/>
    <w:rsid w:val="00A67DCB"/>
    <w:rsid w:val="00A75593"/>
    <w:rsid w:val="00A80576"/>
    <w:rsid w:val="00A831EE"/>
    <w:rsid w:val="00A85C18"/>
    <w:rsid w:val="00A90C36"/>
    <w:rsid w:val="00AA5F68"/>
    <w:rsid w:val="00AB1099"/>
    <w:rsid w:val="00AB5A2F"/>
    <w:rsid w:val="00AB765C"/>
    <w:rsid w:val="00AE20F4"/>
    <w:rsid w:val="00AE790B"/>
    <w:rsid w:val="00AF24AE"/>
    <w:rsid w:val="00AF51B1"/>
    <w:rsid w:val="00AF60FC"/>
    <w:rsid w:val="00B00586"/>
    <w:rsid w:val="00B02021"/>
    <w:rsid w:val="00B037F4"/>
    <w:rsid w:val="00B15ED4"/>
    <w:rsid w:val="00B23EC3"/>
    <w:rsid w:val="00B31ACD"/>
    <w:rsid w:val="00B343A8"/>
    <w:rsid w:val="00B37631"/>
    <w:rsid w:val="00B40429"/>
    <w:rsid w:val="00B46733"/>
    <w:rsid w:val="00B50D59"/>
    <w:rsid w:val="00B55003"/>
    <w:rsid w:val="00B632BC"/>
    <w:rsid w:val="00B70221"/>
    <w:rsid w:val="00B703B8"/>
    <w:rsid w:val="00B717F6"/>
    <w:rsid w:val="00B739CC"/>
    <w:rsid w:val="00B73D3E"/>
    <w:rsid w:val="00B763D1"/>
    <w:rsid w:val="00B76C97"/>
    <w:rsid w:val="00B7731D"/>
    <w:rsid w:val="00B9169F"/>
    <w:rsid w:val="00BA1EE6"/>
    <w:rsid w:val="00BA7712"/>
    <w:rsid w:val="00BA777A"/>
    <w:rsid w:val="00BB5E2B"/>
    <w:rsid w:val="00BB6374"/>
    <w:rsid w:val="00BC190D"/>
    <w:rsid w:val="00BC3897"/>
    <w:rsid w:val="00BC39F9"/>
    <w:rsid w:val="00BD237B"/>
    <w:rsid w:val="00BD2BFA"/>
    <w:rsid w:val="00BD316B"/>
    <w:rsid w:val="00BD61E1"/>
    <w:rsid w:val="00BD644A"/>
    <w:rsid w:val="00BD7E5C"/>
    <w:rsid w:val="00BE479D"/>
    <w:rsid w:val="00BE6EEE"/>
    <w:rsid w:val="00C0420F"/>
    <w:rsid w:val="00C07821"/>
    <w:rsid w:val="00C107F0"/>
    <w:rsid w:val="00C11445"/>
    <w:rsid w:val="00C134BB"/>
    <w:rsid w:val="00C1451A"/>
    <w:rsid w:val="00C15AAB"/>
    <w:rsid w:val="00C17B37"/>
    <w:rsid w:val="00C20EB8"/>
    <w:rsid w:val="00C221D6"/>
    <w:rsid w:val="00C23B37"/>
    <w:rsid w:val="00C26D32"/>
    <w:rsid w:val="00C416D3"/>
    <w:rsid w:val="00C4302B"/>
    <w:rsid w:val="00C53F52"/>
    <w:rsid w:val="00C559EE"/>
    <w:rsid w:val="00C6257B"/>
    <w:rsid w:val="00C6789B"/>
    <w:rsid w:val="00C707D0"/>
    <w:rsid w:val="00C800C8"/>
    <w:rsid w:val="00C83C5C"/>
    <w:rsid w:val="00C87598"/>
    <w:rsid w:val="00C95F18"/>
    <w:rsid w:val="00C96148"/>
    <w:rsid w:val="00CA681E"/>
    <w:rsid w:val="00CA7535"/>
    <w:rsid w:val="00CB0D32"/>
    <w:rsid w:val="00CC592F"/>
    <w:rsid w:val="00CD0E12"/>
    <w:rsid w:val="00CD165D"/>
    <w:rsid w:val="00CD16D4"/>
    <w:rsid w:val="00CD2AA5"/>
    <w:rsid w:val="00CD3F46"/>
    <w:rsid w:val="00CE12CD"/>
    <w:rsid w:val="00CE6770"/>
    <w:rsid w:val="00CF1F65"/>
    <w:rsid w:val="00D206D6"/>
    <w:rsid w:val="00D244F8"/>
    <w:rsid w:val="00D25106"/>
    <w:rsid w:val="00D36FC2"/>
    <w:rsid w:val="00D42D71"/>
    <w:rsid w:val="00D462C5"/>
    <w:rsid w:val="00D72D7E"/>
    <w:rsid w:val="00D74AE7"/>
    <w:rsid w:val="00D77648"/>
    <w:rsid w:val="00D828AC"/>
    <w:rsid w:val="00D82A45"/>
    <w:rsid w:val="00D848C1"/>
    <w:rsid w:val="00DA2C8C"/>
    <w:rsid w:val="00DA59FF"/>
    <w:rsid w:val="00DB0AEC"/>
    <w:rsid w:val="00DB3439"/>
    <w:rsid w:val="00DB4D9F"/>
    <w:rsid w:val="00DB5701"/>
    <w:rsid w:val="00DC36C1"/>
    <w:rsid w:val="00DC6F65"/>
    <w:rsid w:val="00DD4DAA"/>
    <w:rsid w:val="00DE0DAA"/>
    <w:rsid w:val="00DE6204"/>
    <w:rsid w:val="00DE671F"/>
    <w:rsid w:val="00DE7B60"/>
    <w:rsid w:val="00DF17AF"/>
    <w:rsid w:val="00DF2717"/>
    <w:rsid w:val="00DF73AB"/>
    <w:rsid w:val="00DF7C84"/>
    <w:rsid w:val="00E01011"/>
    <w:rsid w:val="00E026AE"/>
    <w:rsid w:val="00E04A9B"/>
    <w:rsid w:val="00E06E31"/>
    <w:rsid w:val="00E07678"/>
    <w:rsid w:val="00E20633"/>
    <w:rsid w:val="00E22DFB"/>
    <w:rsid w:val="00E22E19"/>
    <w:rsid w:val="00E27DD0"/>
    <w:rsid w:val="00E35AA4"/>
    <w:rsid w:val="00E36D5A"/>
    <w:rsid w:val="00E37CD5"/>
    <w:rsid w:val="00E41D80"/>
    <w:rsid w:val="00E423DD"/>
    <w:rsid w:val="00E442FB"/>
    <w:rsid w:val="00E44983"/>
    <w:rsid w:val="00E53A58"/>
    <w:rsid w:val="00E551A0"/>
    <w:rsid w:val="00E56B65"/>
    <w:rsid w:val="00E64FBE"/>
    <w:rsid w:val="00E83FA1"/>
    <w:rsid w:val="00E9421E"/>
    <w:rsid w:val="00EA0513"/>
    <w:rsid w:val="00EA3669"/>
    <w:rsid w:val="00EA4E05"/>
    <w:rsid w:val="00EB64C9"/>
    <w:rsid w:val="00EB7BBF"/>
    <w:rsid w:val="00ED0A2F"/>
    <w:rsid w:val="00ED0D29"/>
    <w:rsid w:val="00ED593E"/>
    <w:rsid w:val="00EE45CA"/>
    <w:rsid w:val="00EF3150"/>
    <w:rsid w:val="00EF393A"/>
    <w:rsid w:val="00EF5DAF"/>
    <w:rsid w:val="00F0294C"/>
    <w:rsid w:val="00F10A84"/>
    <w:rsid w:val="00F11727"/>
    <w:rsid w:val="00F2269E"/>
    <w:rsid w:val="00F23AB6"/>
    <w:rsid w:val="00F25671"/>
    <w:rsid w:val="00F33C74"/>
    <w:rsid w:val="00F37255"/>
    <w:rsid w:val="00F37390"/>
    <w:rsid w:val="00F37BFC"/>
    <w:rsid w:val="00F45741"/>
    <w:rsid w:val="00F51C25"/>
    <w:rsid w:val="00F53E08"/>
    <w:rsid w:val="00F63199"/>
    <w:rsid w:val="00F7092D"/>
    <w:rsid w:val="00F70CF1"/>
    <w:rsid w:val="00F81122"/>
    <w:rsid w:val="00F81271"/>
    <w:rsid w:val="00F841C4"/>
    <w:rsid w:val="00F84A2F"/>
    <w:rsid w:val="00F932D7"/>
    <w:rsid w:val="00FB1FDF"/>
    <w:rsid w:val="00FC01FF"/>
    <w:rsid w:val="00FC2E93"/>
    <w:rsid w:val="00FC6820"/>
    <w:rsid w:val="00FE247C"/>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9A2CC2AC-B6FD-8A41-93F1-4A9146AB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47">
      <w:bodyDiv w:val="1"/>
      <w:marLeft w:val="0"/>
      <w:marRight w:val="0"/>
      <w:marTop w:val="0"/>
      <w:marBottom w:val="0"/>
      <w:divBdr>
        <w:top w:val="none" w:sz="0" w:space="0" w:color="auto"/>
        <w:left w:val="none" w:sz="0" w:space="0" w:color="auto"/>
        <w:bottom w:val="none" w:sz="0" w:space="0" w:color="auto"/>
        <w:right w:val="none" w:sz="0" w:space="0" w:color="auto"/>
      </w:divBdr>
      <w:divsChild>
        <w:div w:id="1550798510">
          <w:marLeft w:val="0"/>
          <w:marRight w:val="0"/>
          <w:marTop w:val="0"/>
          <w:marBottom w:val="0"/>
          <w:divBdr>
            <w:top w:val="none" w:sz="0" w:space="0" w:color="auto"/>
            <w:left w:val="none" w:sz="0" w:space="0" w:color="auto"/>
            <w:bottom w:val="none" w:sz="0" w:space="0" w:color="auto"/>
            <w:right w:val="none" w:sz="0" w:space="0" w:color="auto"/>
          </w:divBdr>
        </w:div>
        <w:div w:id="2014408799">
          <w:marLeft w:val="0"/>
          <w:marRight w:val="0"/>
          <w:marTop w:val="0"/>
          <w:marBottom w:val="0"/>
          <w:divBdr>
            <w:top w:val="none" w:sz="0" w:space="0" w:color="auto"/>
            <w:left w:val="none" w:sz="0" w:space="0" w:color="auto"/>
            <w:bottom w:val="none" w:sz="0" w:space="0" w:color="auto"/>
            <w:right w:val="none" w:sz="0" w:space="0" w:color="auto"/>
          </w:divBdr>
        </w:div>
        <w:div w:id="422409735">
          <w:marLeft w:val="0"/>
          <w:marRight w:val="0"/>
          <w:marTop w:val="0"/>
          <w:marBottom w:val="0"/>
          <w:divBdr>
            <w:top w:val="none" w:sz="0" w:space="0" w:color="auto"/>
            <w:left w:val="none" w:sz="0" w:space="0" w:color="auto"/>
            <w:bottom w:val="none" w:sz="0" w:space="0" w:color="auto"/>
            <w:right w:val="none" w:sz="0" w:space="0" w:color="auto"/>
          </w:divBdr>
        </w:div>
        <w:div w:id="580991362">
          <w:marLeft w:val="0"/>
          <w:marRight w:val="0"/>
          <w:marTop w:val="0"/>
          <w:marBottom w:val="0"/>
          <w:divBdr>
            <w:top w:val="none" w:sz="0" w:space="0" w:color="auto"/>
            <w:left w:val="none" w:sz="0" w:space="0" w:color="auto"/>
            <w:bottom w:val="none" w:sz="0" w:space="0" w:color="auto"/>
            <w:right w:val="none" w:sz="0" w:space="0" w:color="auto"/>
          </w:divBdr>
        </w:div>
        <w:div w:id="1132286914">
          <w:marLeft w:val="0"/>
          <w:marRight w:val="0"/>
          <w:marTop w:val="0"/>
          <w:marBottom w:val="0"/>
          <w:divBdr>
            <w:top w:val="none" w:sz="0" w:space="0" w:color="auto"/>
            <w:left w:val="none" w:sz="0" w:space="0" w:color="auto"/>
            <w:bottom w:val="none" w:sz="0" w:space="0" w:color="auto"/>
            <w:right w:val="none" w:sz="0" w:space="0" w:color="auto"/>
          </w:divBdr>
        </w:div>
        <w:div w:id="1514301575">
          <w:marLeft w:val="0"/>
          <w:marRight w:val="0"/>
          <w:marTop w:val="0"/>
          <w:marBottom w:val="0"/>
          <w:divBdr>
            <w:top w:val="none" w:sz="0" w:space="0" w:color="auto"/>
            <w:left w:val="none" w:sz="0" w:space="0" w:color="auto"/>
            <w:bottom w:val="none" w:sz="0" w:space="0" w:color="auto"/>
            <w:right w:val="none" w:sz="0" w:space="0" w:color="auto"/>
          </w:divBdr>
        </w:div>
        <w:div w:id="798180408">
          <w:marLeft w:val="0"/>
          <w:marRight w:val="0"/>
          <w:marTop w:val="0"/>
          <w:marBottom w:val="0"/>
          <w:divBdr>
            <w:top w:val="none" w:sz="0" w:space="0" w:color="auto"/>
            <w:left w:val="none" w:sz="0" w:space="0" w:color="auto"/>
            <w:bottom w:val="none" w:sz="0" w:space="0" w:color="auto"/>
            <w:right w:val="none" w:sz="0" w:space="0" w:color="auto"/>
          </w:divBdr>
        </w:div>
        <w:div w:id="1019550165">
          <w:marLeft w:val="0"/>
          <w:marRight w:val="0"/>
          <w:marTop w:val="0"/>
          <w:marBottom w:val="0"/>
          <w:divBdr>
            <w:top w:val="none" w:sz="0" w:space="0" w:color="auto"/>
            <w:left w:val="none" w:sz="0" w:space="0" w:color="auto"/>
            <w:bottom w:val="none" w:sz="0" w:space="0" w:color="auto"/>
            <w:right w:val="none" w:sz="0" w:space="0" w:color="auto"/>
          </w:divBdr>
        </w:div>
        <w:div w:id="501899124">
          <w:marLeft w:val="0"/>
          <w:marRight w:val="0"/>
          <w:marTop w:val="0"/>
          <w:marBottom w:val="0"/>
          <w:divBdr>
            <w:top w:val="none" w:sz="0" w:space="0" w:color="auto"/>
            <w:left w:val="none" w:sz="0" w:space="0" w:color="auto"/>
            <w:bottom w:val="none" w:sz="0" w:space="0" w:color="auto"/>
            <w:right w:val="none" w:sz="0" w:space="0" w:color="auto"/>
          </w:divBdr>
        </w:div>
        <w:div w:id="387656765">
          <w:marLeft w:val="0"/>
          <w:marRight w:val="0"/>
          <w:marTop w:val="0"/>
          <w:marBottom w:val="0"/>
          <w:divBdr>
            <w:top w:val="none" w:sz="0" w:space="0" w:color="auto"/>
            <w:left w:val="none" w:sz="0" w:space="0" w:color="auto"/>
            <w:bottom w:val="none" w:sz="0" w:space="0" w:color="auto"/>
            <w:right w:val="none" w:sz="0" w:space="0" w:color="auto"/>
          </w:divBdr>
        </w:div>
        <w:div w:id="602538803">
          <w:marLeft w:val="0"/>
          <w:marRight w:val="0"/>
          <w:marTop w:val="0"/>
          <w:marBottom w:val="0"/>
          <w:divBdr>
            <w:top w:val="none" w:sz="0" w:space="0" w:color="auto"/>
            <w:left w:val="none" w:sz="0" w:space="0" w:color="auto"/>
            <w:bottom w:val="none" w:sz="0" w:space="0" w:color="auto"/>
            <w:right w:val="none" w:sz="0" w:space="0" w:color="auto"/>
          </w:divBdr>
        </w:div>
        <w:div w:id="891308383">
          <w:marLeft w:val="0"/>
          <w:marRight w:val="0"/>
          <w:marTop w:val="0"/>
          <w:marBottom w:val="0"/>
          <w:divBdr>
            <w:top w:val="none" w:sz="0" w:space="0" w:color="auto"/>
            <w:left w:val="none" w:sz="0" w:space="0" w:color="auto"/>
            <w:bottom w:val="none" w:sz="0" w:space="0" w:color="auto"/>
            <w:right w:val="none" w:sz="0" w:space="0" w:color="auto"/>
          </w:divBdr>
        </w:div>
        <w:div w:id="1807550844">
          <w:marLeft w:val="0"/>
          <w:marRight w:val="0"/>
          <w:marTop w:val="0"/>
          <w:marBottom w:val="0"/>
          <w:divBdr>
            <w:top w:val="none" w:sz="0" w:space="0" w:color="auto"/>
            <w:left w:val="none" w:sz="0" w:space="0" w:color="auto"/>
            <w:bottom w:val="none" w:sz="0" w:space="0" w:color="auto"/>
            <w:right w:val="none" w:sz="0" w:space="0" w:color="auto"/>
          </w:divBdr>
        </w:div>
        <w:div w:id="173083717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799029869">
          <w:marLeft w:val="0"/>
          <w:marRight w:val="0"/>
          <w:marTop w:val="0"/>
          <w:marBottom w:val="0"/>
          <w:divBdr>
            <w:top w:val="none" w:sz="0" w:space="0" w:color="auto"/>
            <w:left w:val="none" w:sz="0" w:space="0" w:color="auto"/>
            <w:bottom w:val="none" w:sz="0" w:space="0" w:color="auto"/>
            <w:right w:val="none" w:sz="0" w:space="0" w:color="auto"/>
          </w:divBdr>
        </w:div>
        <w:div w:id="19866345">
          <w:marLeft w:val="0"/>
          <w:marRight w:val="0"/>
          <w:marTop w:val="0"/>
          <w:marBottom w:val="0"/>
          <w:divBdr>
            <w:top w:val="none" w:sz="0" w:space="0" w:color="auto"/>
            <w:left w:val="none" w:sz="0" w:space="0" w:color="auto"/>
            <w:bottom w:val="none" w:sz="0" w:space="0" w:color="auto"/>
            <w:right w:val="none" w:sz="0" w:space="0" w:color="auto"/>
          </w:divBdr>
        </w:div>
        <w:div w:id="1641567956">
          <w:marLeft w:val="0"/>
          <w:marRight w:val="0"/>
          <w:marTop w:val="0"/>
          <w:marBottom w:val="0"/>
          <w:divBdr>
            <w:top w:val="none" w:sz="0" w:space="0" w:color="auto"/>
            <w:left w:val="none" w:sz="0" w:space="0" w:color="auto"/>
            <w:bottom w:val="none" w:sz="0" w:space="0" w:color="auto"/>
            <w:right w:val="none" w:sz="0" w:space="0" w:color="auto"/>
          </w:divBdr>
        </w:div>
        <w:div w:id="685718867">
          <w:marLeft w:val="0"/>
          <w:marRight w:val="0"/>
          <w:marTop w:val="0"/>
          <w:marBottom w:val="0"/>
          <w:divBdr>
            <w:top w:val="none" w:sz="0" w:space="0" w:color="auto"/>
            <w:left w:val="none" w:sz="0" w:space="0" w:color="auto"/>
            <w:bottom w:val="none" w:sz="0" w:space="0" w:color="auto"/>
            <w:right w:val="none" w:sz="0" w:space="0" w:color="auto"/>
          </w:divBdr>
        </w:div>
        <w:div w:id="881282678">
          <w:marLeft w:val="0"/>
          <w:marRight w:val="0"/>
          <w:marTop w:val="0"/>
          <w:marBottom w:val="0"/>
          <w:divBdr>
            <w:top w:val="none" w:sz="0" w:space="0" w:color="auto"/>
            <w:left w:val="none" w:sz="0" w:space="0" w:color="auto"/>
            <w:bottom w:val="none" w:sz="0" w:space="0" w:color="auto"/>
            <w:right w:val="none" w:sz="0" w:space="0" w:color="auto"/>
          </w:divBdr>
        </w:div>
        <w:div w:id="415715156">
          <w:marLeft w:val="0"/>
          <w:marRight w:val="0"/>
          <w:marTop w:val="0"/>
          <w:marBottom w:val="0"/>
          <w:divBdr>
            <w:top w:val="none" w:sz="0" w:space="0" w:color="auto"/>
            <w:left w:val="none" w:sz="0" w:space="0" w:color="auto"/>
            <w:bottom w:val="none" w:sz="0" w:space="0" w:color="auto"/>
            <w:right w:val="none" w:sz="0" w:space="0" w:color="auto"/>
          </w:divBdr>
        </w:div>
        <w:div w:id="1666855432">
          <w:marLeft w:val="0"/>
          <w:marRight w:val="0"/>
          <w:marTop w:val="0"/>
          <w:marBottom w:val="0"/>
          <w:divBdr>
            <w:top w:val="none" w:sz="0" w:space="0" w:color="auto"/>
            <w:left w:val="none" w:sz="0" w:space="0" w:color="auto"/>
            <w:bottom w:val="none" w:sz="0" w:space="0" w:color="auto"/>
            <w:right w:val="none" w:sz="0" w:space="0" w:color="auto"/>
          </w:divBdr>
        </w:div>
        <w:div w:id="1809739342">
          <w:marLeft w:val="0"/>
          <w:marRight w:val="0"/>
          <w:marTop w:val="0"/>
          <w:marBottom w:val="0"/>
          <w:divBdr>
            <w:top w:val="none" w:sz="0" w:space="0" w:color="auto"/>
            <w:left w:val="none" w:sz="0" w:space="0" w:color="auto"/>
            <w:bottom w:val="none" w:sz="0" w:space="0" w:color="auto"/>
            <w:right w:val="none" w:sz="0" w:space="0" w:color="auto"/>
          </w:divBdr>
        </w:div>
        <w:div w:id="1130198956">
          <w:marLeft w:val="0"/>
          <w:marRight w:val="0"/>
          <w:marTop w:val="0"/>
          <w:marBottom w:val="0"/>
          <w:divBdr>
            <w:top w:val="none" w:sz="0" w:space="0" w:color="auto"/>
            <w:left w:val="none" w:sz="0" w:space="0" w:color="auto"/>
            <w:bottom w:val="none" w:sz="0" w:space="0" w:color="auto"/>
            <w:right w:val="none" w:sz="0" w:space="0" w:color="auto"/>
          </w:divBdr>
        </w:div>
        <w:div w:id="817921155">
          <w:marLeft w:val="0"/>
          <w:marRight w:val="0"/>
          <w:marTop w:val="0"/>
          <w:marBottom w:val="0"/>
          <w:divBdr>
            <w:top w:val="none" w:sz="0" w:space="0" w:color="auto"/>
            <w:left w:val="none" w:sz="0" w:space="0" w:color="auto"/>
            <w:bottom w:val="none" w:sz="0" w:space="0" w:color="auto"/>
            <w:right w:val="none" w:sz="0" w:space="0" w:color="auto"/>
          </w:divBdr>
        </w:div>
        <w:div w:id="1215776661">
          <w:marLeft w:val="0"/>
          <w:marRight w:val="0"/>
          <w:marTop w:val="0"/>
          <w:marBottom w:val="0"/>
          <w:divBdr>
            <w:top w:val="none" w:sz="0" w:space="0" w:color="auto"/>
            <w:left w:val="none" w:sz="0" w:space="0" w:color="auto"/>
            <w:bottom w:val="none" w:sz="0" w:space="0" w:color="auto"/>
            <w:right w:val="none" w:sz="0" w:space="0" w:color="auto"/>
          </w:divBdr>
        </w:div>
        <w:div w:id="1156338982">
          <w:marLeft w:val="0"/>
          <w:marRight w:val="0"/>
          <w:marTop w:val="0"/>
          <w:marBottom w:val="0"/>
          <w:divBdr>
            <w:top w:val="none" w:sz="0" w:space="0" w:color="auto"/>
            <w:left w:val="none" w:sz="0" w:space="0" w:color="auto"/>
            <w:bottom w:val="none" w:sz="0" w:space="0" w:color="auto"/>
            <w:right w:val="none" w:sz="0" w:space="0" w:color="auto"/>
          </w:divBdr>
        </w:div>
        <w:div w:id="727340064">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633249919">
          <w:marLeft w:val="0"/>
          <w:marRight w:val="0"/>
          <w:marTop w:val="0"/>
          <w:marBottom w:val="0"/>
          <w:divBdr>
            <w:top w:val="none" w:sz="0" w:space="0" w:color="auto"/>
            <w:left w:val="none" w:sz="0" w:space="0" w:color="auto"/>
            <w:bottom w:val="none" w:sz="0" w:space="0" w:color="auto"/>
            <w:right w:val="none" w:sz="0" w:space="0" w:color="auto"/>
          </w:divBdr>
        </w:div>
        <w:div w:id="608972026">
          <w:marLeft w:val="0"/>
          <w:marRight w:val="0"/>
          <w:marTop w:val="0"/>
          <w:marBottom w:val="0"/>
          <w:divBdr>
            <w:top w:val="none" w:sz="0" w:space="0" w:color="auto"/>
            <w:left w:val="none" w:sz="0" w:space="0" w:color="auto"/>
            <w:bottom w:val="none" w:sz="0" w:space="0" w:color="auto"/>
            <w:right w:val="none" w:sz="0" w:space="0" w:color="auto"/>
          </w:divBdr>
        </w:div>
        <w:div w:id="2029912702">
          <w:marLeft w:val="0"/>
          <w:marRight w:val="0"/>
          <w:marTop w:val="0"/>
          <w:marBottom w:val="0"/>
          <w:divBdr>
            <w:top w:val="none" w:sz="0" w:space="0" w:color="auto"/>
            <w:left w:val="none" w:sz="0" w:space="0" w:color="auto"/>
            <w:bottom w:val="none" w:sz="0" w:space="0" w:color="auto"/>
            <w:right w:val="none" w:sz="0" w:space="0" w:color="auto"/>
          </w:divBdr>
        </w:div>
        <w:div w:id="576087376">
          <w:marLeft w:val="0"/>
          <w:marRight w:val="0"/>
          <w:marTop w:val="0"/>
          <w:marBottom w:val="0"/>
          <w:divBdr>
            <w:top w:val="none" w:sz="0" w:space="0" w:color="auto"/>
            <w:left w:val="none" w:sz="0" w:space="0" w:color="auto"/>
            <w:bottom w:val="none" w:sz="0" w:space="0" w:color="auto"/>
            <w:right w:val="none" w:sz="0" w:space="0" w:color="auto"/>
          </w:divBdr>
        </w:div>
        <w:div w:id="1144617126">
          <w:marLeft w:val="0"/>
          <w:marRight w:val="0"/>
          <w:marTop w:val="0"/>
          <w:marBottom w:val="0"/>
          <w:divBdr>
            <w:top w:val="none" w:sz="0" w:space="0" w:color="auto"/>
            <w:left w:val="none" w:sz="0" w:space="0" w:color="auto"/>
            <w:bottom w:val="none" w:sz="0" w:space="0" w:color="auto"/>
            <w:right w:val="none" w:sz="0" w:space="0" w:color="auto"/>
          </w:divBdr>
        </w:div>
        <w:div w:id="674921111">
          <w:marLeft w:val="0"/>
          <w:marRight w:val="0"/>
          <w:marTop w:val="0"/>
          <w:marBottom w:val="0"/>
          <w:divBdr>
            <w:top w:val="none" w:sz="0" w:space="0" w:color="auto"/>
            <w:left w:val="none" w:sz="0" w:space="0" w:color="auto"/>
            <w:bottom w:val="none" w:sz="0" w:space="0" w:color="auto"/>
            <w:right w:val="none" w:sz="0" w:space="0" w:color="auto"/>
          </w:divBdr>
        </w:div>
        <w:div w:id="242766452">
          <w:marLeft w:val="0"/>
          <w:marRight w:val="0"/>
          <w:marTop w:val="0"/>
          <w:marBottom w:val="0"/>
          <w:divBdr>
            <w:top w:val="none" w:sz="0" w:space="0" w:color="auto"/>
            <w:left w:val="none" w:sz="0" w:space="0" w:color="auto"/>
            <w:bottom w:val="none" w:sz="0" w:space="0" w:color="auto"/>
            <w:right w:val="none" w:sz="0" w:space="0" w:color="auto"/>
          </w:divBdr>
        </w:div>
        <w:div w:id="1190532354">
          <w:marLeft w:val="0"/>
          <w:marRight w:val="0"/>
          <w:marTop w:val="0"/>
          <w:marBottom w:val="0"/>
          <w:divBdr>
            <w:top w:val="none" w:sz="0" w:space="0" w:color="auto"/>
            <w:left w:val="none" w:sz="0" w:space="0" w:color="auto"/>
            <w:bottom w:val="none" w:sz="0" w:space="0" w:color="auto"/>
            <w:right w:val="none" w:sz="0" w:space="0" w:color="auto"/>
          </w:divBdr>
        </w:div>
        <w:div w:id="1957104541">
          <w:marLeft w:val="0"/>
          <w:marRight w:val="0"/>
          <w:marTop w:val="0"/>
          <w:marBottom w:val="0"/>
          <w:divBdr>
            <w:top w:val="none" w:sz="0" w:space="0" w:color="auto"/>
            <w:left w:val="none" w:sz="0" w:space="0" w:color="auto"/>
            <w:bottom w:val="none" w:sz="0" w:space="0" w:color="auto"/>
            <w:right w:val="none" w:sz="0" w:space="0" w:color="auto"/>
          </w:divBdr>
        </w:div>
        <w:div w:id="343441140">
          <w:marLeft w:val="0"/>
          <w:marRight w:val="0"/>
          <w:marTop w:val="0"/>
          <w:marBottom w:val="0"/>
          <w:divBdr>
            <w:top w:val="none" w:sz="0" w:space="0" w:color="auto"/>
            <w:left w:val="none" w:sz="0" w:space="0" w:color="auto"/>
            <w:bottom w:val="none" w:sz="0" w:space="0" w:color="auto"/>
            <w:right w:val="none" w:sz="0" w:space="0" w:color="auto"/>
          </w:divBdr>
        </w:div>
        <w:div w:id="45765896">
          <w:marLeft w:val="0"/>
          <w:marRight w:val="0"/>
          <w:marTop w:val="0"/>
          <w:marBottom w:val="0"/>
          <w:divBdr>
            <w:top w:val="none" w:sz="0" w:space="0" w:color="auto"/>
            <w:left w:val="none" w:sz="0" w:space="0" w:color="auto"/>
            <w:bottom w:val="none" w:sz="0" w:space="0" w:color="auto"/>
            <w:right w:val="none" w:sz="0" w:space="0" w:color="auto"/>
          </w:divBdr>
        </w:div>
        <w:div w:id="1006176336">
          <w:marLeft w:val="0"/>
          <w:marRight w:val="0"/>
          <w:marTop w:val="0"/>
          <w:marBottom w:val="0"/>
          <w:divBdr>
            <w:top w:val="none" w:sz="0" w:space="0" w:color="auto"/>
            <w:left w:val="none" w:sz="0" w:space="0" w:color="auto"/>
            <w:bottom w:val="none" w:sz="0" w:space="0" w:color="auto"/>
            <w:right w:val="none" w:sz="0" w:space="0" w:color="auto"/>
          </w:divBdr>
        </w:div>
        <w:div w:id="2248413">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 w:id="1973975125">
          <w:marLeft w:val="0"/>
          <w:marRight w:val="0"/>
          <w:marTop w:val="0"/>
          <w:marBottom w:val="0"/>
          <w:divBdr>
            <w:top w:val="none" w:sz="0" w:space="0" w:color="auto"/>
            <w:left w:val="none" w:sz="0" w:space="0" w:color="auto"/>
            <w:bottom w:val="none" w:sz="0" w:space="0" w:color="auto"/>
            <w:right w:val="none" w:sz="0" w:space="0" w:color="auto"/>
          </w:divBdr>
        </w:div>
        <w:div w:id="332030882">
          <w:marLeft w:val="0"/>
          <w:marRight w:val="0"/>
          <w:marTop w:val="0"/>
          <w:marBottom w:val="0"/>
          <w:divBdr>
            <w:top w:val="none" w:sz="0" w:space="0" w:color="auto"/>
            <w:left w:val="none" w:sz="0" w:space="0" w:color="auto"/>
            <w:bottom w:val="none" w:sz="0" w:space="0" w:color="auto"/>
            <w:right w:val="none" w:sz="0" w:space="0" w:color="auto"/>
          </w:divBdr>
        </w:div>
        <w:div w:id="1624997446">
          <w:marLeft w:val="0"/>
          <w:marRight w:val="0"/>
          <w:marTop w:val="0"/>
          <w:marBottom w:val="0"/>
          <w:divBdr>
            <w:top w:val="none" w:sz="0" w:space="0" w:color="auto"/>
            <w:left w:val="none" w:sz="0" w:space="0" w:color="auto"/>
            <w:bottom w:val="none" w:sz="0" w:space="0" w:color="auto"/>
            <w:right w:val="none" w:sz="0" w:space="0" w:color="auto"/>
          </w:divBdr>
        </w:div>
        <w:div w:id="1978076">
          <w:marLeft w:val="0"/>
          <w:marRight w:val="0"/>
          <w:marTop w:val="0"/>
          <w:marBottom w:val="0"/>
          <w:divBdr>
            <w:top w:val="none" w:sz="0" w:space="0" w:color="auto"/>
            <w:left w:val="none" w:sz="0" w:space="0" w:color="auto"/>
            <w:bottom w:val="none" w:sz="0" w:space="0" w:color="auto"/>
            <w:right w:val="none" w:sz="0" w:space="0" w:color="auto"/>
          </w:divBdr>
        </w:div>
        <w:div w:id="903445636">
          <w:marLeft w:val="0"/>
          <w:marRight w:val="0"/>
          <w:marTop w:val="0"/>
          <w:marBottom w:val="0"/>
          <w:divBdr>
            <w:top w:val="none" w:sz="0" w:space="0" w:color="auto"/>
            <w:left w:val="none" w:sz="0" w:space="0" w:color="auto"/>
            <w:bottom w:val="none" w:sz="0" w:space="0" w:color="auto"/>
            <w:right w:val="none" w:sz="0" w:space="0" w:color="auto"/>
          </w:divBdr>
        </w:div>
        <w:div w:id="1877692621">
          <w:marLeft w:val="0"/>
          <w:marRight w:val="0"/>
          <w:marTop w:val="0"/>
          <w:marBottom w:val="0"/>
          <w:divBdr>
            <w:top w:val="none" w:sz="0" w:space="0" w:color="auto"/>
            <w:left w:val="none" w:sz="0" w:space="0" w:color="auto"/>
            <w:bottom w:val="none" w:sz="0" w:space="0" w:color="auto"/>
            <w:right w:val="none" w:sz="0" w:space="0" w:color="auto"/>
          </w:divBdr>
        </w:div>
        <w:div w:id="1446579048">
          <w:marLeft w:val="0"/>
          <w:marRight w:val="0"/>
          <w:marTop w:val="0"/>
          <w:marBottom w:val="0"/>
          <w:divBdr>
            <w:top w:val="none" w:sz="0" w:space="0" w:color="auto"/>
            <w:left w:val="none" w:sz="0" w:space="0" w:color="auto"/>
            <w:bottom w:val="none" w:sz="0" w:space="0" w:color="auto"/>
            <w:right w:val="none" w:sz="0" w:space="0" w:color="auto"/>
          </w:divBdr>
        </w:div>
        <w:div w:id="379717375">
          <w:marLeft w:val="0"/>
          <w:marRight w:val="0"/>
          <w:marTop w:val="0"/>
          <w:marBottom w:val="0"/>
          <w:divBdr>
            <w:top w:val="none" w:sz="0" w:space="0" w:color="auto"/>
            <w:left w:val="none" w:sz="0" w:space="0" w:color="auto"/>
            <w:bottom w:val="none" w:sz="0" w:space="0" w:color="auto"/>
            <w:right w:val="none" w:sz="0" w:space="0" w:color="auto"/>
          </w:divBdr>
        </w:div>
        <w:div w:id="1820269615">
          <w:marLeft w:val="0"/>
          <w:marRight w:val="0"/>
          <w:marTop w:val="0"/>
          <w:marBottom w:val="0"/>
          <w:divBdr>
            <w:top w:val="none" w:sz="0" w:space="0" w:color="auto"/>
            <w:left w:val="none" w:sz="0" w:space="0" w:color="auto"/>
            <w:bottom w:val="none" w:sz="0" w:space="0" w:color="auto"/>
            <w:right w:val="none" w:sz="0" w:space="0" w:color="auto"/>
          </w:divBdr>
        </w:div>
        <w:div w:id="1174152208">
          <w:marLeft w:val="0"/>
          <w:marRight w:val="0"/>
          <w:marTop w:val="0"/>
          <w:marBottom w:val="0"/>
          <w:divBdr>
            <w:top w:val="none" w:sz="0" w:space="0" w:color="auto"/>
            <w:left w:val="none" w:sz="0" w:space="0" w:color="auto"/>
            <w:bottom w:val="none" w:sz="0" w:space="0" w:color="auto"/>
            <w:right w:val="none" w:sz="0" w:space="0" w:color="auto"/>
          </w:divBdr>
        </w:div>
        <w:div w:id="443887161">
          <w:marLeft w:val="0"/>
          <w:marRight w:val="0"/>
          <w:marTop w:val="0"/>
          <w:marBottom w:val="0"/>
          <w:divBdr>
            <w:top w:val="none" w:sz="0" w:space="0" w:color="auto"/>
            <w:left w:val="none" w:sz="0" w:space="0" w:color="auto"/>
            <w:bottom w:val="none" w:sz="0" w:space="0" w:color="auto"/>
            <w:right w:val="none" w:sz="0" w:space="0" w:color="auto"/>
          </w:divBdr>
        </w:div>
        <w:div w:id="1621573470">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37660452">
          <w:marLeft w:val="0"/>
          <w:marRight w:val="0"/>
          <w:marTop w:val="0"/>
          <w:marBottom w:val="0"/>
          <w:divBdr>
            <w:top w:val="none" w:sz="0" w:space="0" w:color="auto"/>
            <w:left w:val="none" w:sz="0" w:space="0" w:color="auto"/>
            <w:bottom w:val="none" w:sz="0" w:space="0" w:color="auto"/>
            <w:right w:val="none" w:sz="0" w:space="0" w:color="auto"/>
          </w:divBdr>
        </w:div>
        <w:div w:id="251816681">
          <w:marLeft w:val="0"/>
          <w:marRight w:val="0"/>
          <w:marTop w:val="0"/>
          <w:marBottom w:val="0"/>
          <w:divBdr>
            <w:top w:val="none" w:sz="0" w:space="0" w:color="auto"/>
            <w:left w:val="none" w:sz="0" w:space="0" w:color="auto"/>
            <w:bottom w:val="none" w:sz="0" w:space="0" w:color="auto"/>
            <w:right w:val="none" w:sz="0" w:space="0" w:color="auto"/>
          </w:divBdr>
        </w:div>
        <w:div w:id="327900916">
          <w:marLeft w:val="0"/>
          <w:marRight w:val="0"/>
          <w:marTop w:val="0"/>
          <w:marBottom w:val="0"/>
          <w:divBdr>
            <w:top w:val="none" w:sz="0" w:space="0" w:color="auto"/>
            <w:left w:val="none" w:sz="0" w:space="0" w:color="auto"/>
            <w:bottom w:val="none" w:sz="0" w:space="0" w:color="auto"/>
            <w:right w:val="none" w:sz="0" w:space="0" w:color="auto"/>
          </w:divBdr>
        </w:div>
        <w:div w:id="1638491902">
          <w:marLeft w:val="0"/>
          <w:marRight w:val="0"/>
          <w:marTop w:val="0"/>
          <w:marBottom w:val="0"/>
          <w:divBdr>
            <w:top w:val="none" w:sz="0" w:space="0" w:color="auto"/>
            <w:left w:val="none" w:sz="0" w:space="0" w:color="auto"/>
            <w:bottom w:val="none" w:sz="0" w:space="0" w:color="auto"/>
            <w:right w:val="none" w:sz="0" w:space="0" w:color="auto"/>
          </w:divBdr>
        </w:div>
        <w:div w:id="1405684546">
          <w:marLeft w:val="0"/>
          <w:marRight w:val="0"/>
          <w:marTop w:val="0"/>
          <w:marBottom w:val="0"/>
          <w:divBdr>
            <w:top w:val="none" w:sz="0" w:space="0" w:color="auto"/>
            <w:left w:val="none" w:sz="0" w:space="0" w:color="auto"/>
            <w:bottom w:val="none" w:sz="0" w:space="0" w:color="auto"/>
            <w:right w:val="none" w:sz="0" w:space="0" w:color="auto"/>
          </w:divBdr>
        </w:div>
        <w:div w:id="1597975460">
          <w:marLeft w:val="0"/>
          <w:marRight w:val="0"/>
          <w:marTop w:val="0"/>
          <w:marBottom w:val="0"/>
          <w:divBdr>
            <w:top w:val="none" w:sz="0" w:space="0" w:color="auto"/>
            <w:left w:val="none" w:sz="0" w:space="0" w:color="auto"/>
            <w:bottom w:val="none" w:sz="0" w:space="0" w:color="auto"/>
            <w:right w:val="none" w:sz="0" w:space="0" w:color="auto"/>
          </w:divBdr>
        </w:div>
        <w:div w:id="1488739354">
          <w:marLeft w:val="0"/>
          <w:marRight w:val="0"/>
          <w:marTop w:val="0"/>
          <w:marBottom w:val="0"/>
          <w:divBdr>
            <w:top w:val="none" w:sz="0" w:space="0" w:color="auto"/>
            <w:left w:val="none" w:sz="0" w:space="0" w:color="auto"/>
            <w:bottom w:val="none" w:sz="0" w:space="0" w:color="auto"/>
            <w:right w:val="none" w:sz="0" w:space="0" w:color="auto"/>
          </w:divBdr>
        </w:div>
        <w:div w:id="1942178366">
          <w:marLeft w:val="0"/>
          <w:marRight w:val="0"/>
          <w:marTop w:val="0"/>
          <w:marBottom w:val="0"/>
          <w:divBdr>
            <w:top w:val="none" w:sz="0" w:space="0" w:color="auto"/>
            <w:left w:val="none" w:sz="0" w:space="0" w:color="auto"/>
            <w:bottom w:val="none" w:sz="0" w:space="0" w:color="auto"/>
            <w:right w:val="none" w:sz="0" w:space="0" w:color="auto"/>
          </w:divBdr>
        </w:div>
        <w:div w:id="1043871249">
          <w:marLeft w:val="0"/>
          <w:marRight w:val="0"/>
          <w:marTop w:val="0"/>
          <w:marBottom w:val="0"/>
          <w:divBdr>
            <w:top w:val="none" w:sz="0" w:space="0" w:color="auto"/>
            <w:left w:val="none" w:sz="0" w:space="0" w:color="auto"/>
            <w:bottom w:val="none" w:sz="0" w:space="0" w:color="auto"/>
            <w:right w:val="none" w:sz="0" w:space="0" w:color="auto"/>
          </w:divBdr>
        </w:div>
        <w:div w:id="795829789">
          <w:marLeft w:val="0"/>
          <w:marRight w:val="0"/>
          <w:marTop w:val="0"/>
          <w:marBottom w:val="0"/>
          <w:divBdr>
            <w:top w:val="none" w:sz="0" w:space="0" w:color="auto"/>
            <w:left w:val="none" w:sz="0" w:space="0" w:color="auto"/>
            <w:bottom w:val="none" w:sz="0" w:space="0" w:color="auto"/>
            <w:right w:val="none" w:sz="0" w:space="0" w:color="auto"/>
          </w:divBdr>
        </w:div>
      </w:divsChild>
    </w:div>
    <w:div w:id="46421191">
      <w:bodyDiv w:val="1"/>
      <w:marLeft w:val="0"/>
      <w:marRight w:val="0"/>
      <w:marTop w:val="0"/>
      <w:marBottom w:val="0"/>
      <w:divBdr>
        <w:top w:val="none" w:sz="0" w:space="0" w:color="auto"/>
        <w:left w:val="none" w:sz="0" w:space="0" w:color="auto"/>
        <w:bottom w:val="none" w:sz="0" w:space="0" w:color="auto"/>
        <w:right w:val="none" w:sz="0" w:space="0" w:color="auto"/>
      </w:divBdr>
      <w:divsChild>
        <w:div w:id="1481922172">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684091738">
          <w:marLeft w:val="0"/>
          <w:marRight w:val="0"/>
          <w:marTop w:val="0"/>
          <w:marBottom w:val="0"/>
          <w:divBdr>
            <w:top w:val="none" w:sz="0" w:space="0" w:color="auto"/>
            <w:left w:val="none" w:sz="0" w:space="0" w:color="auto"/>
            <w:bottom w:val="none" w:sz="0" w:space="0" w:color="auto"/>
            <w:right w:val="none" w:sz="0" w:space="0" w:color="auto"/>
          </w:divBdr>
        </w:div>
        <w:div w:id="1496797204">
          <w:marLeft w:val="0"/>
          <w:marRight w:val="0"/>
          <w:marTop w:val="0"/>
          <w:marBottom w:val="0"/>
          <w:divBdr>
            <w:top w:val="none" w:sz="0" w:space="0" w:color="auto"/>
            <w:left w:val="none" w:sz="0" w:space="0" w:color="auto"/>
            <w:bottom w:val="none" w:sz="0" w:space="0" w:color="auto"/>
            <w:right w:val="none" w:sz="0" w:space="0" w:color="auto"/>
          </w:divBdr>
        </w:div>
        <w:div w:id="968778179">
          <w:marLeft w:val="0"/>
          <w:marRight w:val="0"/>
          <w:marTop w:val="0"/>
          <w:marBottom w:val="0"/>
          <w:divBdr>
            <w:top w:val="none" w:sz="0" w:space="0" w:color="auto"/>
            <w:left w:val="none" w:sz="0" w:space="0" w:color="auto"/>
            <w:bottom w:val="none" w:sz="0" w:space="0" w:color="auto"/>
            <w:right w:val="none" w:sz="0" w:space="0" w:color="auto"/>
          </w:divBdr>
        </w:div>
        <w:div w:id="715617171">
          <w:marLeft w:val="0"/>
          <w:marRight w:val="0"/>
          <w:marTop w:val="0"/>
          <w:marBottom w:val="0"/>
          <w:divBdr>
            <w:top w:val="none" w:sz="0" w:space="0" w:color="auto"/>
            <w:left w:val="none" w:sz="0" w:space="0" w:color="auto"/>
            <w:bottom w:val="none" w:sz="0" w:space="0" w:color="auto"/>
            <w:right w:val="none" w:sz="0" w:space="0" w:color="auto"/>
          </w:divBdr>
        </w:div>
        <w:div w:id="159348186">
          <w:marLeft w:val="0"/>
          <w:marRight w:val="0"/>
          <w:marTop w:val="0"/>
          <w:marBottom w:val="0"/>
          <w:divBdr>
            <w:top w:val="none" w:sz="0" w:space="0" w:color="auto"/>
            <w:left w:val="none" w:sz="0" w:space="0" w:color="auto"/>
            <w:bottom w:val="none" w:sz="0" w:space="0" w:color="auto"/>
            <w:right w:val="none" w:sz="0" w:space="0" w:color="auto"/>
          </w:divBdr>
        </w:div>
        <w:div w:id="1378120699">
          <w:marLeft w:val="0"/>
          <w:marRight w:val="0"/>
          <w:marTop w:val="0"/>
          <w:marBottom w:val="0"/>
          <w:divBdr>
            <w:top w:val="none" w:sz="0" w:space="0" w:color="auto"/>
            <w:left w:val="none" w:sz="0" w:space="0" w:color="auto"/>
            <w:bottom w:val="none" w:sz="0" w:space="0" w:color="auto"/>
            <w:right w:val="none" w:sz="0" w:space="0" w:color="auto"/>
          </w:divBdr>
        </w:div>
        <w:div w:id="22287981">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948203953">
          <w:marLeft w:val="0"/>
          <w:marRight w:val="0"/>
          <w:marTop w:val="0"/>
          <w:marBottom w:val="0"/>
          <w:divBdr>
            <w:top w:val="none" w:sz="0" w:space="0" w:color="auto"/>
            <w:left w:val="none" w:sz="0" w:space="0" w:color="auto"/>
            <w:bottom w:val="none" w:sz="0" w:space="0" w:color="auto"/>
            <w:right w:val="none" w:sz="0" w:space="0" w:color="auto"/>
          </w:divBdr>
        </w:div>
        <w:div w:id="1328048007">
          <w:marLeft w:val="0"/>
          <w:marRight w:val="0"/>
          <w:marTop w:val="0"/>
          <w:marBottom w:val="0"/>
          <w:divBdr>
            <w:top w:val="none" w:sz="0" w:space="0" w:color="auto"/>
            <w:left w:val="none" w:sz="0" w:space="0" w:color="auto"/>
            <w:bottom w:val="none" w:sz="0" w:space="0" w:color="auto"/>
            <w:right w:val="none" w:sz="0" w:space="0" w:color="auto"/>
          </w:divBdr>
        </w:div>
        <w:div w:id="1489403282">
          <w:marLeft w:val="0"/>
          <w:marRight w:val="0"/>
          <w:marTop w:val="0"/>
          <w:marBottom w:val="0"/>
          <w:divBdr>
            <w:top w:val="none" w:sz="0" w:space="0" w:color="auto"/>
            <w:left w:val="none" w:sz="0" w:space="0" w:color="auto"/>
            <w:bottom w:val="none" w:sz="0" w:space="0" w:color="auto"/>
            <w:right w:val="none" w:sz="0" w:space="0" w:color="auto"/>
          </w:divBdr>
        </w:div>
        <w:div w:id="1978022230">
          <w:marLeft w:val="0"/>
          <w:marRight w:val="0"/>
          <w:marTop w:val="0"/>
          <w:marBottom w:val="0"/>
          <w:divBdr>
            <w:top w:val="none" w:sz="0" w:space="0" w:color="auto"/>
            <w:left w:val="none" w:sz="0" w:space="0" w:color="auto"/>
            <w:bottom w:val="none" w:sz="0" w:space="0" w:color="auto"/>
            <w:right w:val="none" w:sz="0" w:space="0" w:color="auto"/>
          </w:divBdr>
        </w:div>
        <w:div w:id="1074474288">
          <w:marLeft w:val="0"/>
          <w:marRight w:val="0"/>
          <w:marTop w:val="0"/>
          <w:marBottom w:val="0"/>
          <w:divBdr>
            <w:top w:val="none" w:sz="0" w:space="0" w:color="auto"/>
            <w:left w:val="none" w:sz="0" w:space="0" w:color="auto"/>
            <w:bottom w:val="none" w:sz="0" w:space="0" w:color="auto"/>
            <w:right w:val="none" w:sz="0" w:space="0" w:color="auto"/>
          </w:divBdr>
        </w:div>
        <w:div w:id="614943229">
          <w:marLeft w:val="0"/>
          <w:marRight w:val="0"/>
          <w:marTop w:val="0"/>
          <w:marBottom w:val="0"/>
          <w:divBdr>
            <w:top w:val="none" w:sz="0" w:space="0" w:color="auto"/>
            <w:left w:val="none" w:sz="0" w:space="0" w:color="auto"/>
            <w:bottom w:val="none" w:sz="0" w:space="0" w:color="auto"/>
            <w:right w:val="none" w:sz="0" w:space="0" w:color="auto"/>
          </w:divBdr>
        </w:div>
        <w:div w:id="47413319">
          <w:marLeft w:val="0"/>
          <w:marRight w:val="0"/>
          <w:marTop w:val="0"/>
          <w:marBottom w:val="0"/>
          <w:divBdr>
            <w:top w:val="none" w:sz="0" w:space="0" w:color="auto"/>
            <w:left w:val="none" w:sz="0" w:space="0" w:color="auto"/>
            <w:bottom w:val="none" w:sz="0" w:space="0" w:color="auto"/>
            <w:right w:val="none" w:sz="0" w:space="0" w:color="auto"/>
          </w:divBdr>
        </w:div>
        <w:div w:id="1650357397">
          <w:marLeft w:val="0"/>
          <w:marRight w:val="0"/>
          <w:marTop w:val="0"/>
          <w:marBottom w:val="0"/>
          <w:divBdr>
            <w:top w:val="none" w:sz="0" w:space="0" w:color="auto"/>
            <w:left w:val="none" w:sz="0" w:space="0" w:color="auto"/>
            <w:bottom w:val="none" w:sz="0" w:space="0" w:color="auto"/>
            <w:right w:val="none" w:sz="0" w:space="0" w:color="auto"/>
          </w:divBdr>
        </w:div>
        <w:div w:id="582186722">
          <w:marLeft w:val="0"/>
          <w:marRight w:val="0"/>
          <w:marTop w:val="0"/>
          <w:marBottom w:val="0"/>
          <w:divBdr>
            <w:top w:val="none" w:sz="0" w:space="0" w:color="auto"/>
            <w:left w:val="none" w:sz="0" w:space="0" w:color="auto"/>
            <w:bottom w:val="none" w:sz="0" w:space="0" w:color="auto"/>
            <w:right w:val="none" w:sz="0" w:space="0" w:color="auto"/>
          </w:divBdr>
        </w:div>
        <w:div w:id="1625115444">
          <w:marLeft w:val="0"/>
          <w:marRight w:val="0"/>
          <w:marTop w:val="0"/>
          <w:marBottom w:val="0"/>
          <w:divBdr>
            <w:top w:val="none" w:sz="0" w:space="0" w:color="auto"/>
            <w:left w:val="none" w:sz="0" w:space="0" w:color="auto"/>
            <w:bottom w:val="none" w:sz="0" w:space="0" w:color="auto"/>
            <w:right w:val="none" w:sz="0" w:space="0" w:color="auto"/>
          </w:divBdr>
        </w:div>
        <w:div w:id="729499131">
          <w:marLeft w:val="0"/>
          <w:marRight w:val="0"/>
          <w:marTop w:val="0"/>
          <w:marBottom w:val="0"/>
          <w:divBdr>
            <w:top w:val="none" w:sz="0" w:space="0" w:color="auto"/>
            <w:left w:val="none" w:sz="0" w:space="0" w:color="auto"/>
            <w:bottom w:val="none" w:sz="0" w:space="0" w:color="auto"/>
            <w:right w:val="none" w:sz="0" w:space="0" w:color="auto"/>
          </w:divBdr>
        </w:div>
        <w:div w:id="1296792969">
          <w:marLeft w:val="0"/>
          <w:marRight w:val="0"/>
          <w:marTop w:val="0"/>
          <w:marBottom w:val="0"/>
          <w:divBdr>
            <w:top w:val="none" w:sz="0" w:space="0" w:color="auto"/>
            <w:left w:val="none" w:sz="0" w:space="0" w:color="auto"/>
            <w:bottom w:val="none" w:sz="0" w:space="0" w:color="auto"/>
            <w:right w:val="none" w:sz="0" w:space="0" w:color="auto"/>
          </w:divBdr>
        </w:div>
        <w:div w:id="319577446">
          <w:marLeft w:val="0"/>
          <w:marRight w:val="0"/>
          <w:marTop w:val="0"/>
          <w:marBottom w:val="0"/>
          <w:divBdr>
            <w:top w:val="none" w:sz="0" w:space="0" w:color="auto"/>
            <w:left w:val="none" w:sz="0" w:space="0" w:color="auto"/>
            <w:bottom w:val="none" w:sz="0" w:space="0" w:color="auto"/>
            <w:right w:val="none" w:sz="0" w:space="0" w:color="auto"/>
          </w:divBdr>
        </w:div>
        <w:div w:id="1060977475">
          <w:marLeft w:val="0"/>
          <w:marRight w:val="0"/>
          <w:marTop w:val="0"/>
          <w:marBottom w:val="0"/>
          <w:divBdr>
            <w:top w:val="none" w:sz="0" w:space="0" w:color="auto"/>
            <w:left w:val="none" w:sz="0" w:space="0" w:color="auto"/>
            <w:bottom w:val="none" w:sz="0" w:space="0" w:color="auto"/>
            <w:right w:val="none" w:sz="0" w:space="0" w:color="auto"/>
          </w:divBdr>
        </w:div>
      </w:divsChild>
    </w:div>
    <w:div w:id="73818742">
      <w:bodyDiv w:val="1"/>
      <w:marLeft w:val="0"/>
      <w:marRight w:val="0"/>
      <w:marTop w:val="0"/>
      <w:marBottom w:val="0"/>
      <w:divBdr>
        <w:top w:val="none" w:sz="0" w:space="0" w:color="auto"/>
        <w:left w:val="none" w:sz="0" w:space="0" w:color="auto"/>
        <w:bottom w:val="none" w:sz="0" w:space="0" w:color="auto"/>
        <w:right w:val="none" w:sz="0" w:space="0" w:color="auto"/>
      </w:divBdr>
      <w:divsChild>
        <w:div w:id="637686394">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702443798">
          <w:marLeft w:val="0"/>
          <w:marRight w:val="0"/>
          <w:marTop w:val="0"/>
          <w:marBottom w:val="0"/>
          <w:divBdr>
            <w:top w:val="none" w:sz="0" w:space="0" w:color="auto"/>
            <w:left w:val="none" w:sz="0" w:space="0" w:color="auto"/>
            <w:bottom w:val="none" w:sz="0" w:space="0" w:color="auto"/>
            <w:right w:val="none" w:sz="0" w:space="0" w:color="auto"/>
          </w:divBdr>
        </w:div>
        <w:div w:id="153881915">
          <w:marLeft w:val="0"/>
          <w:marRight w:val="0"/>
          <w:marTop w:val="0"/>
          <w:marBottom w:val="0"/>
          <w:divBdr>
            <w:top w:val="none" w:sz="0" w:space="0" w:color="auto"/>
            <w:left w:val="none" w:sz="0" w:space="0" w:color="auto"/>
            <w:bottom w:val="none" w:sz="0" w:space="0" w:color="auto"/>
            <w:right w:val="none" w:sz="0" w:space="0" w:color="auto"/>
          </w:divBdr>
        </w:div>
        <w:div w:id="247468014">
          <w:marLeft w:val="0"/>
          <w:marRight w:val="0"/>
          <w:marTop w:val="0"/>
          <w:marBottom w:val="0"/>
          <w:divBdr>
            <w:top w:val="none" w:sz="0" w:space="0" w:color="auto"/>
            <w:left w:val="none" w:sz="0" w:space="0" w:color="auto"/>
            <w:bottom w:val="none" w:sz="0" w:space="0" w:color="auto"/>
            <w:right w:val="none" w:sz="0" w:space="0" w:color="auto"/>
          </w:divBdr>
        </w:div>
        <w:div w:id="644895302">
          <w:marLeft w:val="0"/>
          <w:marRight w:val="0"/>
          <w:marTop w:val="0"/>
          <w:marBottom w:val="0"/>
          <w:divBdr>
            <w:top w:val="none" w:sz="0" w:space="0" w:color="auto"/>
            <w:left w:val="none" w:sz="0" w:space="0" w:color="auto"/>
            <w:bottom w:val="none" w:sz="0" w:space="0" w:color="auto"/>
            <w:right w:val="none" w:sz="0" w:space="0" w:color="auto"/>
          </w:divBdr>
        </w:div>
        <w:div w:id="1461991968">
          <w:marLeft w:val="0"/>
          <w:marRight w:val="0"/>
          <w:marTop w:val="0"/>
          <w:marBottom w:val="0"/>
          <w:divBdr>
            <w:top w:val="none" w:sz="0" w:space="0" w:color="auto"/>
            <w:left w:val="none" w:sz="0" w:space="0" w:color="auto"/>
            <w:bottom w:val="none" w:sz="0" w:space="0" w:color="auto"/>
            <w:right w:val="none" w:sz="0" w:space="0" w:color="auto"/>
          </w:divBdr>
        </w:div>
        <w:div w:id="1965188180">
          <w:marLeft w:val="0"/>
          <w:marRight w:val="0"/>
          <w:marTop w:val="0"/>
          <w:marBottom w:val="0"/>
          <w:divBdr>
            <w:top w:val="none" w:sz="0" w:space="0" w:color="auto"/>
            <w:left w:val="none" w:sz="0" w:space="0" w:color="auto"/>
            <w:bottom w:val="none" w:sz="0" w:space="0" w:color="auto"/>
            <w:right w:val="none" w:sz="0" w:space="0" w:color="auto"/>
          </w:divBdr>
        </w:div>
        <w:div w:id="2118138299">
          <w:marLeft w:val="0"/>
          <w:marRight w:val="0"/>
          <w:marTop w:val="0"/>
          <w:marBottom w:val="0"/>
          <w:divBdr>
            <w:top w:val="none" w:sz="0" w:space="0" w:color="auto"/>
            <w:left w:val="none" w:sz="0" w:space="0" w:color="auto"/>
            <w:bottom w:val="none" w:sz="0" w:space="0" w:color="auto"/>
            <w:right w:val="none" w:sz="0" w:space="0" w:color="auto"/>
          </w:divBdr>
        </w:div>
        <w:div w:id="1415709678">
          <w:marLeft w:val="0"/>
          <w:marRight w:val="0"/>
          <w:marTop w:val="0"/>
          <w:marBottom w:val="0"/>
          <w:divBdr>
            <w:top w:val="none" w:sz="0" w:space="0" w:color="auto"/>
            <w:left w:val="none" w:sz="0" w:space="0" w:color="auto"/>
            <w:bottom w:val="none" w:sz="0" w:space="0" w:color="auto"/>
            <w:right w:val="none" w:sz="0" w:space="0" w:color="auto"/>
          </w:divBdr>
        </w:div>
        <w:div w:id="1470904862">
          <w:marLeft w:val="0"/>
          <w:marRight w:val="0"/>
          <w:marTop w:val="0"/>
          <w:marBottom w:val="0"/>
          <w:divBdr>
            <w:top w:val="none" w:sz="0" w:space="0" w:color="auto"/>
            <w:left w:val="none" w:sz="0" w:space="0" w:color="auto"/>
            <w:bottom w:val="none" w:sz="0" w:space="0" w:color="auto"/>
            <w:right w:val="none" w:sz="0" w:space="0" w:color="auto"/>
          </w:divBdr>
        </w:div>
        <w:div w:id="801995172">
          <w:marLeft w:val="0"/>
          <w:marRight w:val="0"/>
          <w:marTop w:val="0"/>
          <w:marBottom w:val="0"/>
          <w:divBdr>
            <w:top w:val="none" w:sz="0" w:space="0" w:color="auto"/>
            <w:left w:val="none" w:sz="0" w:space="0" w:color="auto"/>
            <w:bottom w:val="none" w:sz="0" w:space="0" w:color="auto"/>
            <w:right w:val="none" w:sz="0" w:space="0" w:color="auto"/>
          </w:divBdr>
        </w:div>
        <w:div w:id="868879718">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825516090">
          <w:marLeft w:val="0"/>
          <w:marRight w:val="0"/>
          <w:marTop w:val="0"/>
          <w:marBottom w:val="0"/>
          <w:divBdr>
            <w:top w:val="none" w:sz="0" w:space="0" w:color="auto"/>
            <w:left w:val="none" w:sz="0" w:space="0" w:color="auto"/>
            <w:bottom w:val="none" w:sz="0" w:space="0" w:color="auto"/>
            <w:right w:val="none" w:sz="0" w:space="0" w:color="auto"/>
          </w:divBdr>
        </w:div>
        <w:div w:id="1221092934">
          <w:marLeft w:val="0"/>
          <w:marRight w:val="0"/>
          <w:marTop w:val="0"/>
          <w:marBottom w:val="0"/>
          <w:divBdr>
            <w:top w:val="none" w:sz="0" w:space="0" w:color="auto"/>
            <w:left w:val="none" w:sz="0" w:space="0" w:color="auto"/>
            <w:bottom w:val="none" w:sz="0" w:space="0" w:color="auto"/>
            <w:right w:val="none" w:sz="0" w:space="0" w:color="auto"/>
          </w:divBdr>
        </w:div>
        <w:div w:id="610281091">
          <w:marLeft w:val="0"/>
          <w:marRight w:val="0"/>
          <w:marTop w:val="0"/>
          <w:marBottom w:val="0"/>
          <w:divBdr>
            <w:top w:val="none" w:sz="0" w:space="0" w:color="auto"/>
            <w:left w:val="none" w:sz="0" w:space="0" w:color="auto"/>
            <w:bottom w:val="none" w:sz="0" w:space="0" w:color="auto"/>
            <w:right w:val="none" w:sz="0" w:space="0" w:color="auto"/>
          </w:divBdr>
        </w:div>
        <w:div w:id="2083477804">
          <w:marLeft w:val="0"/>
          <w:marRight w:val="0"/>
          <w:marTop w:val="0"/>
          <w:marBottom w:val="0"/>
          <w:divBdr>
            <w:top w:val="none" w:sz="0" w:space="0" w:color="auto"/>
            <w:left w:val="none" w:sz="0" w:space="0" w:color="auto"/>
            <w:bottom w:val="none" w:sz="0" w:space="0" w:color="auto"/>
            <w:right w:val="none" w:sz="0" w:space="0" w:color="auto"/>
          </w:divBdr>
        </w:div>
        <w:div w:id="224728654">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119541383">
          <w:marLeft w:val="0"/>
          <w:marRight w:val="0"/>
          <w:marTop w:val="0"/>
          <w:marBottom w:val="0"/>
          <w:divBdr>
            <w:top w:val="none" w:sz="0" w:space="0" w:color="auto"/>
            <w:left w:val="none" w:sz="0" w:space="0" w:color="auto"/>
            <w:bottom w:val="none" w:sz="0" w:space="0" w:color="auto"/>
            <w:right w:val="none" w:sz="0" w:space="0" w:color="auto"/>
          </w:divBdr>
        </w:div>
        <w:div w:id="1552616182">
          <w:marLeft w:val="0"/>
          <w:marRight w:val="0"/>
          <w:marTop w:val="0"/>
          <w:marBottom w:val="0"/>
          <w:divBdr>
            <w:top w:val="none" w:sz="0" w:space="0" w:color="auto"/>
            <w:left w:val="none" w:sz="0" w:space="0" w:color="auto"/>
            <w:bottom w:val="none" w:sz="0" w:space="0" w:color="auto"/>
            <w:right w:val="none" w:sz="0" w:space="0" w:color="auto"/>
          </w:divBdr>
        </w:div>
        <w:div w:id="389809927">
          <w:marLeft w:val="0"/>
          <w:marRight w:val="0"/>
          <w:marTop w:val="0"/>
          <w:marBottom w:val="0"/>
          <w:divBdr>
            <w:top w:val="none" w:sz="0" w:space="0" w:color="auto"/>
            <w:left w:val="none" w:sz="0" w:space="0" w:color="auto"/>
            <w:bottom w:val="none" w:sz="0" w:space="0" w:color="auto"/>
            <w:right w:val="none" w:sz="0" w:space="0" w:color="auto"/>
          </w:divBdr>
        </w:div>
        <w:div w:id="485974220">
          <w:marLeft w:val="0"/>
          <w:marRight w:val="0"/>
          <w:marTop w:val="0"/>
          <w:marBottom w:val="0"/>
          <w:divBdr>
            <w:top w:val="none" w:sz="0" w:space="0" w:color="auto"/>
            <w:left w:val="none" w:sz="0" w:space="0" w:color="auto"/>
            <w:bottom w:val="none" w:sz="0" w:space="0" w:color="auto"/>
            <w:right w:val="none" w:sz="0" w:space="0" w:color="auto"/>
          </w:divBdr>
        </w:div>
        <w:div w:id="354891637">
          <w:marLeft w:val="0"/>
          <w:marRight w:val="0"/>
          <w:marTop w:val="0"/>
          <w:marBottom w:val="0"/>
          <w:divBdr>
            <w:top w:val="none" w:sz="0" w:space="0" w:color="auto"/>
            <w:left w:val="none" w:sz="0" w:space="0" w:color="auto"/>
            <w:bottom w:val="none" w:sz="0" w:space="0" w:color="auto"/>
            <w:right w:val="none" w:sz="0" w:space="0" w:color="auto"/>
          </w:divBdr>
        </w:div>
        <w:div w:id="603414767">
          <w:marLeft w:val="0"/>
          <w:marRight w:val="0"/>
          <w:marTop w:val="0"/>
          <w:marBottom w:val="0"/>
          <w:divBdr>
            <w:top w:val="none" w:sz="0" w:space="0" w:color="auto"/>
            <w:left w:val="none" w:sz="0" w:space="0" w:color="auto"/>
            <w:bottom w:val="none" w:sz="0" w:space="0" w:color="auto"/>
            <w:right w:val="none" w:sz="0" w:space="0" w:color="auto"/>
          </w:divBdr>
        </w:div>
        <w:div w:id="1181314101">
          <w:marLeft w:val="0"/>
          <w:marRight w:val="0"/>
          <w:marTop w:val="0"/>
          <w:marBottom w:val="0"/>
          <w:divBdr>
            <w:top w:val="none" w:sz="0" w:space="0" w:color="auto"/>
            <w:left w:val="none" w:sz="0" w:space="0" w:color="auto"/>
            <w:bottom w:val="none" w:sz="0" w:space="0" w:color="auto"/>
            <w:right w:val="none" w:sz="0" w:space="0" w:color="auto"/>
          </w:divBdr>
        </w:div>
        <w:div w:id="1550990281">
          <w:marLeft w:val="0"/>
          <w:marRight w:val="0"/>
          <w:marTop w:val="0"/>
          <w:marBottom w:val="0"/>
          <w:divBdr>
            <w:top w:val="none" w:sz="0" w:space="0" w:color="auto"/>
            <w:left w:val="none" w:sz="0" w:space="0" w:color="auto"/>
            <w:bottom w:val="none" w:sz="0" w:space="0" w:color="auto"/>
            <w:right w:val="none" w:sz="0" w:space="0" w:color="auto"/>
          </w:divBdr>
        </w:div>
        <w:div w:id="510291845">
          <w:marLeft w:val="0"/>
          <w:marRight w:val="0"/>
          <w:marTop w:val="0"/>
          <w:marBottom w:val="0"/>
          <w:divBdr>
            <w:top w:val="none" w:sz="0" w:space="0" w:color="auto"/>
            <w:left w:val="none" w:sz="0" w:space="0" w:color="auto"/>
            <w:bottom w:val="none" w:sz="0" w:space="0" w:color="auto"/>
            <w:right w:val="none" w:sz="0" w:space="0" w:color="auto"/>
          </w:divBdr>
        </w:div>
        <w:div w:id="1848792259">
          <w:marLeft w:val="0"/>
          <w:marRight w:val="0"/>
          <w:marTop w:val="0"/>
          <w:marBottom w:val="0"/>
          <w:divBdr>
            <w:top w:val="none" w:sz="0" w:space="0" w:color="auto"/>
            <w:left w:val="none" w:sz="0" w:space="0" w:color="auto"/>
            <w:bottom w:val="none" w:sz="0" w:space="0" w:color="auto"/>
            <w:right w:val="none" w:sz="0" w:space="0" w:color="auto"/>
          </w:divBdr>
        </w:div>
        <w:div w:id="1260139820">
          <w:marLeft w:val="0"/>
          <w:marRight w:val="0"/>
          <w:marTop w:val="0"/>
          <w:marBottom w:val="0"/>
          <w:divBdr>
            <w:top w:val="none" w:sz="0" w:space="0" w:color="auto"/>
            <w:left w:val="none" w:sz="0" w:space="0" w:color="auto"/>
            <w:bottom w:val="none" w:sz="0" w:space="0" w:color="auto"/>
            <w:right w:val="none" w:sz="0" w:space="0" w:color="auto"/>
          </w:divBdr>
        </w:div>
        <w:div w:id="2092922339">
          <w:marLeft w:val="0"/>
          <w:marRight w:val="0"/>
          <w:marTop w:val="0"/>
          <w:marBottom w:val="0"/>
          <w:divBdr>
            <w:top w:val="none" w:sz="0" w:space="0" w:color="auto"/>
            <w:left w:val="none" w:sz="0" w:space="0" w:color="auto"/>
            <w:bottom w:val="none" w:sz="0" w:space="0" w:color="auto"/>
            <w:right w:val="none" w:sz="0" w:space="0" w:color="auto"/>
          </w:divBdr>
        </w:div>
        <w:div w:id="711883428">
          <w:marLeft w:val="0"/>
          <w:marRight w:val="0"/>
          <w:marTop w:val="0"/>
          <w:marBottom w:val="0"/>
          <w:divBdr>
            <w:top w:val="none" w:sz="0" w:space="0" w:color="auto"/>
            <w:left w:val="none" w:sz="0" w:space="0" w:color="auto"/>
            <w:bottom w:val="none" w:sz="0" w:space="0" w:color="auto"/>
            <w:right w:val="none" w:sz="0" w:space="0" w:color="auto"/>
          </w:divBdr>
        </w:div>
        <w:div w:id="26028953">
          <w:marLeft w:val="0"/>
          <w:marRight w:val="0"/>
          <w:marTop w:val="0"/>
          <w:marBottom w:val="0"/>
          <w:divBdr>
            <w:top w:val="none" w:sz="0" w:space="0" w:color="auto"/>
            <w:left w:val="none" w:sz="0" w:space="0" w:color="auto"/>
            <w:bottom w:val="none" w:sz="0" w:space="0" w:color="auto"/>
            <w:right w:val="none" w:sz="0" w:space="0" w:color="auto"/>
          </w:divBdr>
        </w:div>
        <w:div w:id="715786732">
          <w:marLeft w:val="0"/>
          <w:marRight w:val="0"/>
          <w:marTop w:val="0"/>
          <w:marBottom w:val="0"/>
          <w:divBdr>
            <w:top w:val="none" w:sz="0" w:space="0" w:color="auto"/>
            <w:left w:val="none" w:sz="0" w:space="0" w:color="auto"/>
            <w:bottom w:val="none" w:sz="0" w:space="0" w:color="auto"/>
            <w:right w:val="none" w:sz="0" w:space="0" w:color="auto"/>
          </w:divBdr>
        </w:div>
        <w:div w:id="464355227">
          <w:marLeft w:val="0"/>
          <w:marRight w:val="0"/>
          <w:marTop w:val="0"/>
          <w:marBottom w:val="0"/>
          <w:divBdr>
            <w:top w:val="none" w:sz="0" w:space="0" w:color="auto"/>
            <w:left w:val="none" w:sz="0" w:space="0" w:color="auto"/>
            <w:bottom w:val="none" w:sz="0" w:space="0" w:color="auto"/>
            <w:right w:val="none" w:sz="0" w:space="0" w:color="auto"/>
          </w:divBdr>
        </w:div>
        <w:div w:id="2090036557">
          <w:marLeft w:val="0"/>
          <w:marRight w:val="0"/>
          <w:marTop w:val="0"/>
          <w:marBottom w:val="0"/>
          <w:divBdr>
            <w:top w:val="none" w:sz="0" w:space="0" w:color="auto"/>
            <w:left w:val="none" w:sz="0" w:space="0" w:color="auto"/>
            <w:bottom w:val="none" w:sz="0" w:space="0" w:color="auto"/>
            <w:right w:val="none" w:sz="0" w:space="0" w:color="auto"/>
          </w:divBdr>
        </w:div>
        <w:div w:id="1442072102">
          <w:marLeft w:val="0"/>
          <w:marRight w:val="0"/>
          <w:marTop w:val="0"/>
          <w:marBottom w:val="0"/>
          <w:divBdr>
            <w:top w:val="none" w:sz="0" w:space="0" w:color="auto"/>
            <w:left w:val="none" w:sz="0" w:space="0" w:color="auto"/>
            <w:bottom w:val="none" w:sz="0" w:space="0" w:color="auto"/>
            <w:right w:val="none" w:sz="0" w:space="0" w:color="auto"/>
          </w:divBdr>
        </w:div>
        <w:div w:id="717633001">
          <w:marLeft w:val="0"/>
          <w:marRight w:val="0"/>
          <w:marTop w:val="0"/>
          <w:marBottom w:val="0"/>
          <w:divBdr>
            <w:top w:val="none" w:sz="0" w:space="0" w:color="auto"/>
            <w:left w:val="none" w:sz="0" w:space="0" w:color="auto"/>
            <w:bottom w:val="none" w:sz="0" w:space="0" w:color="auto"/>
            <w:right w:val="none" w:sz="0" w:space="0" w:color="auto"/>
          </w:divBdr>
        </w:div>
        <w:div w:id="953829366">
          <w:marLeft w:val="0"/>
          <w:marRight w:val="0"/>
          <w:marTop w:val="0"/>
          <w:marBottom w:val="0"/>
          <w:divBdr>
            <w:top w:val="none" w:sz="0" w:space="0" w:color="auto"/>
            <w:left w:val="none" w:sz="0" w:space="0" w:color="auto"/>
            <w:bottom w:val="none" w:sz="0" w:space="0" w:color="auto"/>
            <w:right w:val="none" w:sz="0" w:space="0" w:color="auto"/>
          </w:divBdr>
        </w:div>
        <w:div w:id="1477600127">
          <w:marLeft w:val="0"/>
          <w:marRight w:val="0"/>
          <w:marTop w:val="0"/>
          <w:marBottom w:val="0"/>
          <w:divBdr>
            <w:top w:val="none" w:sz="0" w:space="0" w:color="auto"/>
            <w:left w:val="none" w:sz="0" w:space="0" w:color="auto"/>
            <w:bottom w:val="none" w:sz="0" w:space="0" w:color="auto"/>
            <w:right w:val="none" w:sz="0" w:space="0" w:color="auto"/>
          </w:divBdr>
        </w:div>
        <w:div w:id="796533714">
          <w:marLeft w:val="0"/>
          <w:marRight w:val="0"/>
          <w:marTop w:val="0"/>
          <w:marBottom w:val="0"/>
          <w:divBdr>
            <w:top w:val="none" w:sz="0" w:space="0" w:color="auto"/>
            <w:left w:val="none" w:sz="0" w:space="0" w:color="auto"/>
            <w:bottom w:val="none" w:sz="0" w:space="0" w:color="auto"/>
            <w:right w:val="none" w:sz="0" w:space="0" w:color="auto"/>
          </w:divBdr>
        </w:div>
        <w:div w:id="1420053823">
          <w:marLeft w:val="0"/>
          <w:marRight w:val="0"/>
          <w:marTop w:val="0"/>
          <w:marBottom w:val="0"/>
          <w:divBdr>
            <w:top w:val="none" w:sz="0" w:space="0" w:color="auto"/>
            <w:left w:val="none" w:sz="0" w:space="0" w:color="auto"/>
            <w:bottom w:val="none" w:sz="0" w:space="0" w:color="auto"/>
            <w:right w:val="none" w:sz="0" w:space="0" w:color="auto"/>
          </w:divBdr>
        </w:div>
        <w:div w:id="141165379">
          <w:marLeft w:val="0"/>
          <w:marRight w:val="0"/>
          <w:marTop w:val="0"/>
          <w:marBottom w:val="0"/>
          <w:divBdr>
            <w:top w:val="none" w:sz="0" w:space="0" w:color="auto"/>
            <w:left w:val="none" w:sz="0" w:space="0" w:color="auto"/>
            <w:bottom w:val="none" w:sz="0" w:space="0" w:color="auto"/>
            <w:right w:val="none" w:sz="0" w:space="0" w:color="auto"/>
          </w:divBdr>
        </w:div>
        <w:div w:id="1023245268">
          <w:marLeft w:val="0"/>
          <w:marRight w:val="0"/>
          <w:marTop w:val="0"/>
          <w:marBottom w:val="0"/>
          <w:divBdr>
            <w:top w:val="none" w:sz="0" w:space="0" w:color="auto"/>
            <w:left w:val="none" w:sz="0" w:space="0" w:color="auto"/>
            <w:bottom w:val="none" w:sz="0" w:space="0" w:color="auto"/>
            <w:right w:val="none" w:sz="0" w:space="0" w:color="auto"/>
          </w:divBdr>
        </w:div>
        <w:div w:id="402028801">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 w:id="2098742185">
          <w:marLeft w:val="0"/>
          <w:marRight w:val="0"/>
          <w:marTop w:val="0"/>
          <w:marBottom w:val="0"/>
          <w:divBdr>
            <w:top w:val="none" w:sz="0" w:space="0" w:color="auto"/>
            <w:left w:val="none" w:sz="0" w:space="0" w:color="auto"/>
            <w:bottom w:val="none" w:sz="0" w:space="0" w:color="auto"/>
            <w:right w:val="none" w:sz="0" w:space="0" w:color="auto"/>
          </w:divBdr>
        </w:div>
        <w:div w:id="1472018903">
          <w:marLeft w:val="0"/>
          <w:marRight w:val="0"/>
          <w:marTop w:val="0"/>
          <w:marBottom w:val="0"/>
          <w:divBdr>
            <w:top w:val="none" w:sz="0" w:space="0" w:color="auto"/>
            <w:left w:val="none" w:sz="0" w:space="0" w:color="auto"/>
            <w:bottom w:val="none" w:sz="0" w:space="0" w:color="auto"/>
            <w:right w:val="none" w:sz="0" w:space="0" w:color="auto"/>
          </w:divBdr>
        </w:div>
        <w:div w:id="2005276308">
          <w:marLeft w:val="0"/>
          <w:marRight w:val="0"/>
          <w:marTop w:val="0"/>
          <w:marBottom w:val="0"/>
          <w:divBdr>
            <w:top w:val="none" w:sz="0" w:space="0" w:color="auto"/>
            <w:left w:val="none" w:sz="0" w:space="0" w:color="auto"/>
            <w:bottom w:val="none" w:sz="0" w:space="0" w:color="auto"/>
            <w:right w:val="none" w:sz="0" w:space="0" w:color="auto"/>
          </w:divBdr>
        </w:div>
        <w:div w:id="980965488">
          <w:marLeft w:val="0"/>
          <w:marRight w:val="0"/>
          <w:marTop w:val="0"/>
          <w:marBottom w:val="0"/>
          <w:divBdr>
            <w:top w:val="none" w:sz="0" w:space="0" w:color="auto"/>
            <w:left w:val="none" w:sz="0" w:space="0" w:color="auto"/>
            <w:bottom w:val="none" w:sz="0" w:space="0" w:color="auto"/>
            <w:right w:val="none" w:sz="0" w:space="0" w:color="auto"/>
          </w:divBdr>
        </w:div>
        <w:div w:id="1432124912">
          <w:marLeft w:val="0"/>
          <w:marRight w:val="0"/>
          <w:marTop w:val="0"/>
          <w:marBottom w:val="0"/>
          <w:divBdr>
            <w:top w:val="none" w:sz="0" w:space="0" w:color="auto"/>
            <w:left w:val="none" w:sz="0" w:space="0" w:color="auto"/>
            <w:bottom w:val="none" w:sz="0" w:space="0" w:color="auto"/>
            <w:right w:val="none" w:sz="0" w:space="0" w:color="auto"/>
          </w:divBdr>
        </w:div>
        <w:div w:id="481775392">
          <w:marLeft w:val="0"/>
          <w:marRight w:val="0"/>
          <w:marTop w:val="0"/>
          <w:marBottom w:val="0"/>
          <w:divBdr>
            <w:top w:val="none" w:sz="0" w:space="0" w:color="auto"/>
            <w:left w:val="none" w:sz="0" w:space="0" w:color="auto"/>
            <w:bottom w:val="none" w:sz="0" w:space="0" w:color="auto"/>
            <w:right w:val="none" w:sz="0" w:space="0" w:color="auto"/>
          </w:divBdr>
        </w:div>
        <w:div w:id="811599685">
          <w:marLeft w:val="0"/>
          <w:marRight w:val="0"/>
          <w:marTop w:val="0"/>
          <w:marBottom w:val="0"/>
          <w:divBdr>
            <w:top w:val="none" w:sz="0" w:space="0" w:color="auto"/>
            <w:left w:val="none" w:sz="0" w:space="0" w:color="auto"/>
            <w:bottom w:val="none" w:sz="0" w:space="0" w:color="auto"/>
            <w:right w:val="none" w:sz="0" w:space="0" w:color="auto"/>
          </w:divBdr>
        </w:div>
        <w:div w:id="1995336643">
          <w:marLeft w:val="0"/>
          <w:marRight w:val="0"/>
          <w:marTop w:val="0"/>
          <w:marBottom w:val="0"/>
          <w:divBdr>
            <w:top w:val="none" w:sz="0" w:space="0" w:color="auto"/>
            <w:left w:val="none" w:sz="0" w:space="0" w:color="auto"/>
            <w:bottom w:val="none" w:sz="0" w:space="0" w:color="auto"/>
            <w:right w:val="none" w:sz="0" w:space="0" w:color="auto"/>
          </w:divBdr>
        </w:div>
        <w:div w:id="991374278">
          <w:marLeft w:val="0"/>
          <w:marRight w:val="0"/>
          <w:marTop w:val="0"/>
          <w:marBottom w:val="0"/>
          <w:divBdr>
            <w:top w:val="none" w:sz="0" w:space="0" w:color="auto"/>
            <w:left w:val="none" w:sz="0" w:space="0" w:color="auto"/>
            <w:bottom w:val="none" w:sz="0" w:space="0" w:color="auto"/>
            <w:right w:val="none" w:sz="0" w:space="0" w:color="auto"/>
          </w:divBdr>
        </w:div>
        <w:div w:id="1786802569">
          <w:marLeft w:val="0"/>
          <w:marRight w:val="0"/>
          <w:marTop w:val="0"/>
          <w:marBottom w:val="0"/>
          <w:divBdr>
            <w:top w:val="none" w:sz="0" w:space="0" w:color="auto"/>
            <w:left w:val="none" w:sz="0" w:space="0" w:color="auto"/>
            <w:bottom w:val="none" w:sz="0" w:space="0" w:color="auto"/>
            <w:right w:val="none" w:sz="0" w:space="0" w:color="auto"/>
          </w:divBdr>
        </w:div>
        <w:div w:id="1157722701">
          <w:marLeft w:val="0"/>
          <w:marRight w:val="0"/>
          <w:marTop w:val="0"/>
          <w:marBottom w:val="0"/>
          <w:divBdr>
            <w:top w:val="none" w:sz="0" w:space="0" w:color="auto"/>
            <w:left w:val="none" w:sz="0" w:space="0" w:color="auto"/>
            <w:bottom w:val="none" w:sz="0" w:space="0" w:color="auto"/>
            <w:right w:val="none" w:sz="0" w:space="0" w:color="auto"/>
          </w:divBdr>
        </w:div>
        <w:div w:id="561333834">
          <w:marLeft w:val="0"/>
          <w:marRight w:val="0"/>
          <w:marTop w:val="0"/>
          <w:marBottom w:val="0"/>
          <w:divBdr>
            <w:top w:val="none" w:sz="0" w:space="0" w:color="auto"/>
            <w:left w:val="none" w:sz="0" w:space="0" w:color="auto"/>
            <w:bottom w:val="none" w:sz="0" w:space="0" w:color="auto"/>
            <w:right w:val="none" w:sz="0" w:space="0" w:color="auto"/>
          </w:divBdr>
        </w:div>
        <w:div w:id="580061953">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0"/>
          <w:marBottom w:val="0"/>
          <w:divBdr>
            <w:top w:val="none" w:sz="0" w:space="0" w:color="auto"/>
            <w:left w:val="none" w:sz="0" w:space="0" w:color="auto"/>
            <w:bottom w:val="none" w:sz="0" w:space="0" w:color="auto"/>
            <w:right w:val="none" w:sz="0" w:space="0" w:color="auto"/>
          </w:divBdr>
        </w:div>
        <w:div w:id="2050034573">
          <w:marLeft w:val="0"/>
          <w:marRight w:val="0"/>
          <w:marTop w:val="0"/>
          <w:marBottom w:val="0"/>
          <w:divBdr>
            <w:top w:val="none" w:sz="0" w:space="0" w:color="auto"/>
            <w:left w:val="none" w:sz="0" w:space="0" w:color="auto"/>
            <w:bottom w:val="none" w:sz="0" w:space="0" w:color="auto"/>
            <w:right w:val="none" w:sz="0" w:space="0" w:color="auto"/>
          </w:divBdr>
        </w:div>
        <w:div w:id="709379934">
          <w:marLeft w:val="0"/>
          <w:marRight w:val="0"/>
          <w:marTop w:val="0"/>
          <w:marBottom w:val="0"/>
          <w:divBdr>
            <w:top w:val="none" w:sz="0" w:space="0" w:color="auto"/>
            <w:left w:val="none" w:sz="0" w:space="0" w:color="auto"/>
            <w:bottom w:val="none" w:sz="0" w:space="0" w:color="auto"/>
            <w:right w:val="none" w:sz="0" w:space="0" w:color="auto"/>
          </w:divBdr>
        </w:div>
        <w:div w:id="2080789811">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sChild>
    </w:div>
    <w:div w:id="262763165">
      <w:bodyDiv w:val="1"/>
      <w:marLeft w:val="0"/>
      <w:marRight w:val="0"/>
      <w:marTop w:val="0"/>
      <w:marBottom w:val="0"/>
      <w:divBdr>
        <w:top w:val="none" w:sz="0" w:space="0" w:color="auto"/>
        <w:left w:val="none" w:sz="0" w:space="0" w:color="auto"/>
        <w:bottom w:val="none" w:sz="0" w:space="0" w:color="auto"/>
        <w:right w:val="none" w:sz="0" w:space="0" w:color="auto"/>
      </w:divBdr>
      <w:divsChild>
        <w:div w:id="443185781">
          <w:marLeft w:val="0"/>
          <w:marRight w:val="0"/>
          <w:marTop w:val="0"/>
          <w:marBottom w:val="0"/>
          <w:divBdr>
            <w:top w:val="none" w:sz="0" w:space="0" w:color="auto"/>
            <w:left w:val="none" w:sz="0" w:space="0" w:color="auto"/>
            <w:bottom w:val="none" w:sz="0" w:space="0" w:color="auto"/>
            <w:right w:val="none" w:sz="0" w:space="0" w:color="auto"/>
          </w:divBdr>
        </w:div>
        <w:div w:id="78061702">
          <w:marLeft w:val="0"/>
          <w:marRight w:val="0"/>
          <w:marTop w:val="0"/>
          <w:marBottom w:val="0"/>
          <w:divBdr>
            <w:top w:val="none" w:sz="0" w:space="0" w:color="auto"/>
            <w:left w:val="none" w:sz="0" w:space="0" w:color="auto"/>
            <w:bottom w:val="none" w:sz="0" w:space="0" w:color="auto"/>
            <w:right w:val="none" w:sz="0" w:space="0" w:color="auto"/>
          </w:divBdr>
        </w:div>
        <w:div w:id="1437477819">
          <w:marLeft w:val="0"/>
          <w:marRight w:val="0"/>
          <w:marTop w:val="0"/>
          <w:marBottom w:val="0"/>
          <w:divBdr>
            <w:top w:val="none" w:sz="0" w:space="0" w:color="auto"/>
            <w:left w:val="none" w:sz="0" w:space="0" w:color="auto"/>
            <w:bottom w:val="none" w:sz="0" w:space="0" w:color="auto"/>
            <w:right w:val="none" w:sz="0" w:space="0" w:color="auto"/>
          </w:divBdr>
        </w:div>
        <w:div w:id="922957736">
          <w:marLeft w:val="0"/>
          <w:marRight w:val="0"/>
          <w:marTop w:val="0"/>
          <w:marBottom w:val="0"/>
          <w:divBdr>
            <w:top w:val="none" w:sz="0" w:space="0" w:color="auto"/>
            <w:left w:val="none" w:sz="0" w:space="0" w:color="auto"/>
            <w:bottom w:val="none" w:sz="0" w:space="0" w:color="auto"/>
            <w:right w:val="none" w:sz="0" w:space="0" w:color="auto"/>
          </w:divBdr>
        </w:div>
        <w:div w:id="1129476980">
          <w:marLeft w:val="0"/>
          <w:marRight w:val="0"/>
          <w:marTop w:val="0"/>
          <w:marBottom w:val="0"/>
          <w:divBdr>
            <w:top w:val="none" w:sz="0" w:space="0" w:color="auto"/>
            <w:left w:val="none" w:sz="0" w:space="0" w:color="auto"/>
            <w:bottom w:val="none" w:sz="0" w:space="0" w:color="auto"/>
            <w:right w:val="none" w:sz="0" w:space="0" w:color="auto"/>
          </w:divBdr>
        </w:div>
        <w:div w:id="1433629915">
          <w:marLeft w:val="0"/>
          <w:marRight w:val="0"/>
          <w:marTop w:val="0"/>
          <w:marBottom w:val="0"/>
          <w:divBdr>
            <w:top w:val="none" w:sz="0" w:space="0" w:color="auto"/>
            <w:left w:val="none" w:sz="0" w:space="0" w:color="auto"/>
            <w:bottom w:val="none" w:sz="0" w:space="0" w:color="auto"/>
            <w:right w:val="none" w:sz="0" w:space="0" w:color="auto"/>
          </w:divBdr>
        </w:div>
        <w:div w:id="790167793">
          <w:marLeft w:val="0"/>
          <w:marRight w:val="0"/>
          <w:marTop w:val="0"/>
          <w:marBottom w:val="0"/>
          <w:divBdr>
            <w:top w:val="none" w:sz="0" w:space="0" w:color="auto"/>
            <w:left w:val="none" w:sz="0" w:space="0" w:color="auto"/>
            <w:bottom w:val="none" w:sz="0" w:space="0" w:color="auto"/>
            <w:right w:val="none" w:sz="0" w:space="0" w:color="auto"/>
          </w:divBdr>
        </w:div>
        <w:div w:id="598104573">
          <w:marLeft w:val="0"/>
          <w:marRight w:val="0"/>
          <w:marTop w:val="0"/>
          <w:marBottom w:val="0"/>
          <w:divBdr>
            <w:top w:val="none" w:sz="0" w:space="0" w:color="auto"/>
            <w:left w:val="none" w:sz="0" w:space="0" w:color="auto"/>
            <w:bottom w:val="none" w:sz="0" w:space="0" w:color="auto"/>
            <w:right w:val="none" w:sz="0" w:space="0" w:color="auto"/>
          </w:divBdr>
        </w:div>
        <w:div w:id="1955595211">
          <w:marLeft w:val="0"/>
          <w:marRight w:val="0"/>
          <w:marTop w:val="0"/>
          <w:marBottom w:val="0"/>
          <w:divBdr>
            <w:top w:val="none" w:sz="0" w:space="0" w:color="auto"/>
            <w:left w:val="none" w:sz="0" w:space="0" w:color="auto"/>
            <w:bottom w:val="none" w:sz="0" w:space="0" w:color="auto"/>
            <w:right w:val="none" w:sz="0" w:space="0" w:color="auto"/>
          </w:divBdr>
        </w:div>
        <w:div w:id="2063823708">
          <w:marLeft w:val="0"/>
          <w:marRight w:val="0"/>
          <w:marTop w:val="0"/>
          <w:marBottom w:val="0"/>
          <w:divBdr>
            <w:top w:val="none" w:sz="0" w:space="0" w:color="auto"/>
            <w:left w:val="none" w:sz="0" w:space="0" w:color="auto"/>
            <w:bottom w:val="none" w:sz="0" w:space="0" w:color="auto"/>
            <w:right w:val="none" w:sz="0" w:space="0" w:color="auto"/>
          </w:divBdr>
        </w:div>
        <w:div w:id="833421516">
          <w:marLeft w:val="0"/>
          <w:marRight w:val="0"/>
          <w:marTop w:val="0"/>
          <w:marBottom w:val="0"/>
          <w:divBdr>
            <w:top w:val="none" w:sz="0" w:space="0" w:color="auto"/>
            <w:left w:val="none" w:sz="0" w:space="0" w:color="auto"/>
            <w:bottom w:val="none" w:sz="0" w:space="0" w:color="auto"/>
            <w:right w:val="none" w:sz="0" w:space="0" w:color="auto"/>
          </w:divBdr>
        </w:div>
        <w:div w:id="279915191">
          <w:marLeft w:val="0"/>
          <w:marRight w:val="0"/>
          <w:marTop w:val="0"/>
          <w:marBottom w:val="0"/>
          <w:divBdr>
            <w:top w:val="none" w:sz="0" w:space="0" w:color="auto"/>
            <w:left w:val="none" w:sz="0" w:space="0" w:color="auto"/>
            <w:bottom w:val="none" w:sz="0" w:space="0" w:color="auto"/>
            <w:right w:val="none" w:sz="0" w:space="0" w:color="auto"/>
          </w:divBdr>
        </w:div>
        <w:div w:id="892421859">
          <w:marLeft w:val="0"/>
          <w:marRight w:val="0"/>
          <w:marTop w:val="0"/>
          <w:marBottom w:val="0"/>
          <w:divBdr>
            <w:top w:val="none" w:sz="0" w:space="0" w:color="auto"/>
            <w:left w:val="none" w:sz="0" w:space="0" w:color="auto"/>
            <w:bottom w:val="none" w:sz="0" w:space="0" w:color="auto"/>
            <w:right w:val="none" w:sz="0" w:space="0" w:color="auto"/>
          </w:divBdr>
        </w:div>
        <w:div w:id="34669654">
          <w:marLeft w:val="0"/>
          <w:marRight w:val="0"/>
          <w:marTop w:val="0"/>
          <w:marBottom w:val="0"/>
          <w:divBdr>
            <w:top w:val="none" w:sz="0" w:space="0" w:color="auto"/>
            <w:left w:val="none" w:sz="0" w:space="0" w:color="auto"/>
            <w:bottom w:val="none" w:sz="0" w:space="0" w:color="auto"/>
            <w:right w:val="none" w:sz="0" w:space="0" w:color="auto"/>
          </w:divBdr>
        </w:div>
        <w:div w:id="1829244032">
          <w:marLeft w:val="0"/>
          <w:marRight w:val="0"/>
          <w:marTop w:val="0"/>
          <w:marBottom w:val="0"/>
          <w:divBdr>
            <w:top w:val="none" w:sz="0" w:space="0" w:color="auto"/>
            <w:left w:val="none" w:sz="0" w:space="0" w:color="auto"/>
            <w:bottom w:val="none" w:sz="0" w:space="0" w:color="auto"/>
            <w:right w:val="none" w:sz="0" w:space="0" w:color="auto"/>
          </w:divBdr>
        </w:div>
      </w:divsChild>
    </w:div>
    <w:div w:id="274024740">
      <w:bodyDiv w:val="1"/>
      <w:marLeft w:val="0"/>
      <w:marRight w:val="0"/>
      <w:marTop w:val="0"/>
      <w:marBottom w:val="0"/>
      <w:divBdr>
        <w:top w:val="none" w:sz="0" w:space="0" w:color="auto"/>
        <w:left w:val="none" w:sz="0" w:space="0" w:color="auto"/>
        <w:bottom w:val="none" w:sz="0" w:space="0" w:color="auto"/>
        <w:right w:val="none" w:sz="0" w:space="0" w:color="auto"/>
      </w:divBdr>
      <w:divsChild>
        <w:div w:id="797453394">
          <w:marLeft w:val="0"/>
          <w:marRight w:val="0"/>
          <w:marTop w:val="0"/>
          <w:marBottom w:val="0"/>
          <w:divBdr>
            <w:top w:val="none" w:sz="0" w:space="0" w:color="auto"/>
            <w:left w:val="none" w:sz="0" w:space="0" w:color="auto"/>
            <w:bottom w:val="none" w:sz="0" w:space="0" w:color="auto"/>
            <w:right w:val="none" w:sz="0" w:space="0" w:color="auto"/>
          </w:divBdr>
        </w:div>
        <w:div w:id="1435248265">
          <w:marLeft w:val="0"/>
          <w:marRight w:val="0"/>
          <w:marTop w:val="0"/>
          <w:marBottom w:val="0"/>
          <w:divBdr>
            <w:top w:val="none" w:sz="0" w:space="0" w:color="auto"/>
            <w:left w:val="none" w:sz="0" w:space="0" w:color="auto"/>
            <w:bottom w:val="none" w:sz="0" w:space="0" w:color="auto"/>
            <w:right w:val="none" w:sz="0" w:space="0" w:color="auto"/>
          </w:divBdr>
        </w:div>
        <w:div w:id="1537278813">
          <w:marLeft w:val="0"/>
          <w:marRight w:val="0"/>
          <w:marTop w:val="0"/>
          <w:marBottom w:val="0"/>
          <w:divBdr>
            <w:top w:val="none" w:sz="0" w:space="0" w:color="auto"/>
            <w:left w:val="none" w:sz="0" w:space="0" w:color="auto"/>
            <w:bottom w:val="none" w:sz="0" w:space="0" w:color="auto"/>
            <w:right w:val="none" w:sz="0" w:space="0" w:color="auto"/>
          </w:divBdr>
        </w:div>
        <w:div w:id="217517539">
          <w:marLeft w:val="0"/>
          <w:marRight w:val="0"/>
          <w:marTop w:val="0"/>
          <w:marBottom w:val="0"/>
          <w:divBdr>
            <w:top w:val="none" w:sz="0" w:space="0" w:color="auto"/>
            <w:left w:val="none" w:sz="0" w:space="0" w:color="auto"/>
            <w:bottom w:val="none" w:sz="0" w:space="0" w:color="auto"/>
            <w:right w:val="none" w:sz="0" w:space="0" w:color="auto"/>
          </w:divBdr>
        </w:div>
        <w:div w:id="1080441678">
          <w:marLeft w:val="0"/>
          <w:marRight w:val="0"/>
          <w:marTop w:val="0"/>
          <w:marBottom w:val="0"/>
          <w:divBdr>
            <w:top w:val="none" w:sz="0" w:space="0" w:color="auto"/>
            <w:left w:val="none" w:sz="0" w:space="0" w:color="auto"/>
            <w:bottom w:val="none" w:sz="0" w:space="0" w:color="auto"/>
            <w:right w:val="none" w:sz="0" w:space="0" w:color="auto"/>
          </w:divBdr>
        </w:div>
        <w:div w:id="1133446886">
          <w:marLeft w:val="0"/>
          <w:marRight w:val="0"/>
          <w:marTop w:val="0"/>
          <w:marBottom w:val="0"/>
          <w:divBdr>
            <w:top w:val="none" w:sz="0" w:space="0" w:color="auto"/>
            <w:left w:val="none" w:sz="0" w:space="0" w:color="auto"/>
            <w:bottom w:val="none" w:sz="0" w:space="0" w:color="auto"/>
            <w:right w:val="none" w:sz="0" w:space="0" w:color="auto"/>
          </w:divBdr>
        </w:div>
        <w:div w:id="666129270">
          <w:marLeft w:val="0"/>
          <w:marRight w:val="0"/>
          <w:marTop w:val="0"/>
          <w:marBottom w:val="0"/>
          <w:divBdr>
            <w:top w:val="none" w:sz="0" w:space="0" w:color="auto"/>
            <w:left w:val="none" w:sz="0" w:space="0" w:color="auto"/>
            <w:bottom w:val="none" w:sz="0" w:space="0" w:color="auto"/>
            <w:right w:val="none" w:sz="0" w:space="0" w:color="auto"/>
          </w:divBdr>
        </w:div>
        <w:div w:id="1770390403">
          <w:marLeft w:val="0"/>
          <w:marRight w:val="0"/>
          <w:marTop w:val="0"/>
          <w:marBottom w:val="0"/>
          <w:divBdr>
            <w:top w:val="none" w:sz="0" w:space="0" w:color="auto"/>
            <w:left w:val="none" w:sz="0" w:space="0" w:color="auto"/>
            <w:bottom w:val="none" w:sz="0" w:space="0" w:color="auto"/>
            <w:right w:val="none" w:sz="0" w:space="0" w:color="auto"/>
          </w:divBdr>
        </w:div>
        <w:div w:id="1044328662">
          <w:marLeft w:val="0"/>
          <w:marRight w:val="0"/>
          <w:marTop w:val="0"/>
          <w:marBottom w:val="0"/>
          <w:divBdr>
            <w:top w:val="none" w:sz="0" w:space="0" w:color="auto"/>
            <w:left w:val="none" w:sz="0" w:space="0" w:color="auto"/>
            <w:bottom w:val="none" w:sz="0" w:space="0" w:color="auto"/>
            <w:right w:val="none" w:sz="0" w:space="0" w:color="auto"/>
          </w:divBdr>
        </w:div>
        <w:div w:id="402026124">
          <w:marLeft w:val="0"/>
          <w:marRight w:val="0"/>
          <w:marTop w:val="0"/>
          <w:marBottom w:val="0"/>
          <w:divBdr>
            <w:top w:val="none" w:sz="0" w:space="0" w:color="auto"/>
            <w:left w:val="none" w:sz="0" w:space="0" w:color="auto"/>
            <w:bottom w:val="none" w:sz="0" w:space="0" w:color="auto"/>
            <w:right w:val="none" w:sz="0" w:space="0" w:color="auto"/>
          </w:divBdr>
        </w:div>
        <w:div w:id="568884323">
          <w:marLeft w:val="0"/>
          <w:marRight w:val="0"/>
          <w:marTop w:val="0"/>
          <w:marBottom w:val="0"/>
          <w:divBdr>
            <w:top w:val="none" w:sz="0" w:space="0" w:color="auto"/>
            <w:left w:val="none" w:sz="0" w:space="0" w:color="auto"/>
            <w:bottom w:val="none" w:sz="0" w:space="0" w:color="auto"/>
            <w:right w:val="none" w:sz="0" w:space="0" w:color="auto"/>
          </w:divBdr>
        </w:div>
        <w:div w:id="571619332">
          <w:marLeft w:val="0"/>
          <w:marRight w:val="0"/>
          <w:marTop w:val="0"/>
          <w:marBottom w:val="0"/>
          <w:divBdr>
            <w:top w:val="none" w:sz="0" w:space="0" w:color="auto"/>
            <w:left w:val="none" w:sz="0" w:space="0" w:color="auto"/>
            <w:bottom w:val="none" w:sz="0" w:space="0" w:color="auto"/>
            <w:right w:val="none" w:sz="0" w:space="0" w:color="auto"/>
          </w:divBdr>
        </w:div>
        <w:div w:id="21789339">
          <w:marLeft w:val="0"/>
          <w:marRight w:val="0"/>
          <w:marTop w:val="0"/>
          <w:marBottom w:val="0"/>
          <w:divBdr>
            <w:top w:val="none" w:sz="0" w:space="0" w:color="auto"/>
            <w:left w:val="none" w:sz="0" w:space="0" w:color="auto"/>
            <w:bottom w:val="none" w:sz="0" w:space="0" w:color="auto"/>
            <w:right w:val="none" w:sz="0" w:space="0" w:color="auto"/>
          </w:divBdr>
        </w:div>
        <w:div w:id="805857690">
          <w:marLeft w:val="0"/>
          <w:marRight w:val="0"/>
          <w:marTop w:val="0"/>
          <w:marBottom w:val="0"/>
          <w:divBdr>
            <w:top w:val="none" w:sz="0" w:space="0" w:color="auto"/>
            <w:left w:val="none" w:sz="0" w:space="0" w:color="auto"/>
            <w:bottom w:val="none" w:sz="0" w:space="0" w:color="auto"/>
            <w:right w:val="none" w:sz="0" w:space="0" w:color="auto"/>
          </w:divBdr>
        </w:div>
        <w:div w:id="1318920377">
          <w:marLeft w:val="0"/>
          <w:marRight w:val="0"/>
          <w:marTop w:val="0"/>
          <w:marBottom w:val="0"/>
          <w:divBdr>
            <w:top w:val="none" w:sz="0" w:space="0" w:color="auto"/>
            <w:left w:val="none" w:sz="0" w:space="0" w:color="auto"/>
            <w:bottom w:val="none" w:sz="0" w:space="0" w:color="auto"/>
            <w:right w:val="none" w:sz="0" w:space="0" w:color="auto"/>
          </w:divBdr>
        </w:div>
        <w:div w:id="1680888475">
          <w:marLeft w:val="0"/>
          <w:marRight w:val="0"/>
          <w:marTop w:val="0"/>
          <w:marBottom w:val="0"/>
          <w:divBdr>
            <w:top w:val="none" w:sz="0" w:space="0" w:color="auto"/>
            <w:left w:val="none" w:sz="0" w:space="0" w:color="auto"/>
            <w:bottom w:val="none" w:sz="0" w:space="0" w:color="auto"/>
            <w:right w:val="none" w:sz="0" w:space="0" w:color="auto"/>
          </w:divBdr>
        </w:div>
        <w:div w:id="672686133">
          <w:marLeft w:val="0"/>
          <w:marRight w:val="0"/>
          <w:marTop w:val="0"/>
          <w:marBottom w:val="0"/>
          <w:divBdr>
            <w:top w:val="none" w:sz="0" w:space="0" w:color="auto"/>
            <w:left w:val="none" w:sz="0" w:space="0" w:color="auto"/>
            <w:bottom w:val="none" w:sz="0" w:space="0" w:color="auto"/>
            <w:right w:val="none" w:sz="0" w:space="0" w:color="auto"/>
          </w:divBdr>
        </w:div>
        <w:div w:id="6103770">
          <w:marLeft w:val="0"/>
          <w:marRight w:val="0"/>
          <w:marTop w:val="0"/>
          <w:marBottom w:val="0"/>
          <w:divBdr>
            <w:top w:val="none" w:sz="0" w:space="0" w:color="auto"/>
            <w:left w:val="none" w:sz="0" w:space="0" w:color="auto"/>
            <w:bottom w:val="none" w:sz="0" w:space="0" w:color="auto"/>
            <w:right w:val="none" w:sz="0" w:space="0" w:color="auto"/>
          </w:divBdr>
        </w:div>
        <w:div w:id="651328049">
          <w:marLeft w:val="0"/>
          <w:marRight w:val="0"/>
          <w:marTop w:val="0"/>
          <w:marBottom w:val="0"/>
          <w:divBdr>
            <w:top w:val="none" w:sz="0" w:space="0" w:color="auto"/>
            <w:left w:val="none" w:sz="0" w:space="0" w:color="auto"/>
            <w:bottom w:val="none" w:sz="0" w:space="0" w:color="auto"/>
            <w:right w:val="none" w:sz="0" w:space="0" w:color="auto"/>
          </w:divBdr>
        </w:div>
        <w:div w:id="1203906190">
          <w:marLeft w:val="0"/>
          <w:marRight w:val="0"/>
          <w:marTop w:val="0"/>
          <w:marBottom w:val="0"/>
          <w:divBdr>
            <w:top w:val="none" w:sz="0" w:space="0" w:color="auto"/>
            <w:left w:val="none" w:sz="0" w:space="0" w:color="auto"/>
            <w:bottom w:val="none" w:sz="0" w:space="0" w:color="auto"/>
            <w:right w:val="none" w:sz="0" w:space="0" w:color="auto"/>
          </w:divBdr>
        </w:div>
        <w:div w:id="511651981">
          <w:marLeft w:val="0"/>
          <w:marRight w:val="0"/>
          <w:marTop w:val="0"/>
          <w:marBottom w:val="0"/>
          <w:divBdr>
            <w:top w:val="none" w:sz="0" w:space="0" w:color="auto"/>
            <w:left w:val="none" w:sz="0" w:space="0" w:color="auto"/>
            <w:bottom w:val="none" w:sz="0" w:space="0" w:color="auto"/>
            <w:right w:val="none" w:sz="0" w:space="0" w:color="auto"/>
          </w:divBdr>
        </w:div>
        <w:div w:id="735780818">
          <w:marLeft w:val="0"/>
          <w:marRight w:val="0"/>
          <w:marTop w:val="0"/>
          <w:marBottom w:val="0"/>
          <w:divBdr>
            <w:top w:val="none" w:sz="0" w:space="0" w:color="auto"/>
            <w:left w:val="none" w:sz="0" w:space="0" w:color="auto"/>
            <w:bottom w:val="none" w:sz="0" w:space="0" w:color="auto"/>
            <w:right w:val="none" w:sz="0" w:space="0" w:color="auto"/>
          </w:divBdr>
        </w:div>
        <w:div w:id="1294097275">
          <w:marLeft w:val="0"/>
          <w:marRight w:val="0"/>
          <w:marTop w:val="0"/>
          <w:marBottom w:val="0"/>
          <w:divBdr>
            <w:top w:val="none" w:sz="0" w:space="0" w:color="auto"/>
            <w:left w:val="none" w:sz="0" w:space="0" w:color="auto"/>
            <w:bottom w:val="none" w:sz="0" w:space="0" w:color="auto"/>
            <w:right w:val="none" w:sz="0" w:space="0" w:color="auto"/>
          </w:divBdr>
        </w:div>
        <w:div w:id="280305428">
          <w:marLeft w:val="0"/>
          <w:marRight w:val="0"/>
          <w:marTop w:val="0"/>
          <w:marBottom w:val="0"/>
          <w:divBdr>
            <w:top w:val="none" w:sz="0" w:space="0" w:color="auto"/>
            <w:left w:val="none" w:sz="0" w:space="0" w:color="auto"/>
            <w:bottom w:val="none" w:sz="0" w:space="0" w:color="auto"/>
            <w:right w:val="none" w:sz="0" w:space="0" w:color="auto"/>
          </w:divBdr>
        </w:div>
        <w:div w:id="1241259956">
          <w:marLeft w:val="0"/>
          <w:marRight w:val="0"/>
          <w:marTop w:val="0"/>
          <w:marBottom w:val="0"/>
          <w:divBdr>
            <w:top w:val="none" w:sz="0" w:space="0" w:color="auto"/>
            <w:left w:val="none" w:sz="0" w:space="0" w:color="auto"/>
            <w:bottom w:val="none" w:sz="0" w:space="0" w:color="auto"/>
            <w:right w:val="none" w:sz="0" w:space="0" w:color="auto"/>
          </w:divBdr>
        </w:div>
        <w:div w:id="1135222805">
          <w:marLeft w:val="0"/>
          <w:marRight w:val="0"/>
          <w:marTop w:val="0"/>
          <w:marBottom w:val="0"/>
          <w:divBdr>
            <w:top w:val="none" w:sz="0" w:space="0" w:color="auto"/>
            <w:left w:val="none" w:sz="0" w:space="0" w:color="auto"/>
            <w:bottom w:val="none" w:sz="0" w:space="0" w:color="auto"/>
            <w:right w:val="none" w:sz="0" w:space="0" w:color="auto"/>
          </w:divBdr>
        </w:div>
        <w:div w:id="1203903881">
          <w:marLeft w:val="0"/>
          <w:marRight w:val="0"/>
          <w:marTop w:val="0"/>
          <w:marBottom w:val="0"/>
          <w:divBdr>
            <w:top w:val="none" w:sz="0" w:space="0" w:color="auto"/>
            <w:left w:val="none" w:sz="0" w:space="0" w:color="auto"/>
            <w:bottom w:val="none" w:sz="0" w:space="0" w:color="auto"/>
            <w:right w:val="none" w:sz="0" w:space="0" w:color="auto"/>
          </w:divBdr>
        </w:div>
        <w:div w:id="685597819">
          <w:marLeft w:val="0"/>
          <w:marRight w:val="0"/>
          <w:marTop w:val="0"/>
          <w:marBottom w:val="0"/>
          <w:divBdr>
            <w:top w:val="none" w:sz="0" w:space="0" w:color="auto"/>
            <w:left w:val="none" w:sz="0" w:space="0" w:color="auto"/>
            <w:bottom w:val="none" w:sz="0" w:space="0" w:color="auto"/>
            <w:right w:val="none" w:sz="0" w:space="0" w:color="auto"/>
          </w:divBdr>
        </w:div>
        <w:div w:id="1884781275">
          <w:marLeft w:val="0"/>
          <w:marRight w:val="0"/>
          <w:marTop w:val="0"/>
          <w:marBottom w:val="0"/>
          <w:divBdr>
            <w:top w:val="none" w:sz="0" w:space="0" w:color="auto"/>
            <w:left w:val="none" w:sz="0" w:space="0" w:color="auto"/>
            <w:bottom w:val="none" w:sz="0" w:space="0" w:color="auto"/>
            <w:right w:val="none" w:sz="0" w:space="0" w:color="auto"/>
          </w:divBdr>
        </w:div>
        <w:div w:id="1438789051">
          <w:marLeft w:val="0"/>
          <w:marRight w:val="0"/>
          <w:marTop w:val="0"/>
          <w:marBottom w:val="0"/>
          <w:divBdr>
            <w:top w:val="none" w:sz="0" w:space="0" w:color="auto"/>
            <w:left w:val="none" w:sz="0" w:space="0" w:color="auto"/>
            <w:bottom w:val="none" w:sz="0" w:space="0" w:color="auto"/>
            <w:right w:val="none" w:sz="0" w:space="0" w:color="auto"/>
          </w:divBdr>
        </w:div>
        <w:div w:id="34894083">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925449747">
          <w:marLeft w:val="0"/>
          <w:marRight w:val="0"/>
          <w:marTop w:val="0"/>
          <w:marBottom w:val="0"/>
          <w:divBdr>
            <w:top w:val="none" w:sz="0" w:space="0" w:color="auto"/>
            <w:left w:val="none" w:sz="0" w:space="0" w:color="auto"/>
            <w:bottom w:val="none" w:sz="0" w:space="0" w:color="auto"/>
            <w:right w:val="none" w:sz="0" w:space="0" w:color="auto"/>
          </w:divBdr>
        </w:div>
        <w:div w:id="957419088">
          <w:marLeft w:val="0"/>
          <w:marRight w:val="0"/>
          <w:marTop w:val="0"/>
          <w:marBottom w:val="0"/>
          <w:divBdr>
            <w:top w:val="none" w:sz="0" w:space="0" w:color="auto"/>
            <w:left w:val="none" w:sz="0" w:space="0" w:color="auto"/>
            <w:bottom w:val="none" w:sz="0" w:space="0" w:color="auto"/>
            <w:right w:val="none" w:sz="0" w:space="0" w:color="auto"/>
          </w:divBdr>
        </w:div>
      </w:divsChild>
    </w:div>
    <w:div w:id="415443702">
      <w:bodyDiv w:val="1"/>
      <w:marLeft w:val="0"/>
      <w:marRight w:val="0"/>
      <w:marTop w:val="0"/>
      <w:marBottom w:val="0"/>
      <w:divBdr>
        <w:top w:val="none" w:sz="0" w:space="0" w:color="auto"/>
        <w:left w:val="none" w:sz="0" w:space="0" w:color="auto"/>
        <w:bottom w:val="none" w:sz="0" w:space="0" w:color="auto"/>
        <w:right w:val="none" w:sz="0" w:space="0" w:color="auto"/>
      </w:divBdr>
    </w:div>
    <w:div w:id="437869863">
      <w:bodyDiv w:val="1"/>
      <w:marLeft w:val="0"/>
      <w:marRight w:val="0"/>
      <w:marTop w:val="0"/>
      <w:marBottom w:val="0"/>
      <w:divBdr>
        <w:top w:val="none" w:sz="0" w:space="0" w:color="auto"/>
        <w:left w:val="none" w:sz="0" w:space="0" w:color="auto"/>
        <w:bottom w:val="none" w:sz="0" w:space="0" w:color="auto"/>
        <w:right w:val="none" w:sz="0" w:space="0" w:color="auto"/>
      </w:divBdr>
    </w:div>
    <w:div w:id="4727234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055">
          <w:marLeft w:val="0"/>
          <w:marRight w:val="0"/>
          <w:marTop w:val="0"/>
          <w:marBottom w:val="0"/>
          <w:divBdr>
            <w:top w:val="none" w:sz="0" w:space="0" w:color="auto"/>
            <w:left w:val="none" w:sz="0" w:space="0" w:color="auto"/>
            <w:bottom w:val="none" w:sz="0" w:space="0" w:color="auto"/>
            <w:right w:val="none" w:sz="0" w:space="0" w:color="auto"/>
          </w:divBdr>
        </w:div>
        <w:div w:id="960383170">
          <w:marLeft w:val="0"/>
          <w:marRight w:val="0"/>
          <w:marTop w:val="0"/>
          <w:marBottom w:val="0"/>
          <w:divBdr>
            <w:top w:val="none" w:sz="0" w:space="0" w:color="auto"/>
            <w:left w:val="none" w:sz="0" w:space="0" w:color="auto"/>
            <w:bottom w:val="none" w:sz="0" w:space="0" w:color="auto"/>
            <w:right w:val="none" w:sz="0" w:space="0" w:color="auto"/>
          </w:divBdr>
        </w:div>
        <w:div w:id="1210646720">
          <w:marLeft w:val="0"/>
          <w:marRight w:val="0"/>
          <w:marTop w:val="0"/>
          <w:marBottom w:val="0"/>
          <w:divBdr>
            <w:top w:val="none" w:sz="0" w:space="0" w:color="auto"/>
            <w:left w:val="none" w:sz="0" w:space="0" w:color="auto"/>
            <w:bottom w:val="none" w:sz="0" w:space="0" w:color="auto"/>
            <w:right w:val="none" w:sz="0" w:space="0" w:color="auto"/>
          </w:divBdr>
        </w:div>
        <w:div w:id="1529297089">
          <w:marLeft w:val="0"/>
          <w:marRight w:val="0"/>
          <w:marTop w:val="0"/>
          <w:marBottom w:val="0"/>
          <w:divBdr>
            <w:top w:val="none" w:sz="0" w:space="0" w:color="auto"/>
            <w:left w:val="none" w:sz="0" w:space="0" w:color="auto"/>
            <w:bottom w:val="none" w:sz="0" w:space="0" w:color="auto"/>
            <w:right w:val="none" w:sz="0" w:space="0" w:color="auto"/>
          </w:divBdr>
        </w:div>
        <w:div w:id="1402557286">
          <w:marLeft w:val="0"/>
          <w:marRight w:val="0"/>
          <w:marTop w:val="0"/>
          <w:marBottom w:val="0"/>
          <w:divBdr>
            <w:top w:val="none" w:sz="0" w:space="0" w:color="auto"/>
            <w:left w:val="none" w:sz="0" w:space="0" w:color="auto"/>
            <w:bottom w:val="none" w:sz="0" w:space="0" w:color="auto"/>
            <w:right w:val="none" w:sz="0" w:space="0" w:color="auto"/>
          </w:divBdr>
        </w:div>
        <w:div w:id="219024457">
          <w:marLeft w:val="0"/>
          <w:marRight w:val="0"/>
          <w:marTop w:val="0"/>
          <w:marBottom w:val="0"/>
          <w:divBdr>
            <w:top w:val="none" w:sz="0" w:space="0" w:color="auto"/>
            <w:left w:val="none" w:sz="0" w:space="0" w:color="auto"/>
            <w:bottom w:val="none" w:sz="0" w:space="0" w:color="auto"/>
            <w:right w:val="none" w:sz="0" w:space="0" w:color="auto"/>
          </w:divBdr>
        </w:div>
        <w:div w:id="1779257247">
          <w:marLeft w:val="0"/>
          <w:marRight w:val="0"/>
          <w:marTop w:val="0"/>
          <w:marBottom w:val="0"/>
          <w:divBdr>
            <w:top w:val="none" w:sz="0" w:space="0" w:color="auto"/>
            <w:left w:val="none" w:sz="0" w:space="0" w:color="auto"/>
            <w:bottom w:val="none" w:sz="0" w:space="0" w:color="auto"/>
            <w:right w:val="none" w:sz="0" w:space="0" w:color="auto"/>
          </w:divBdr>
        </w:div>
        <w:div w:id="958685696">
          <w:marLeft w:val="0"/>
          <w:marRight w:val="0"/>
          <w:marTop w:val="0"/>
          <w:marBottom w:val="0"/>
          <w:divBdr>
            <w:top w:val="none" w:sz="0" w:space="0" w:color="auto"/>
            <w:left w:val="none" w:sz="0" w:space="0" w:color="auto"/>
            <w:bottom w:val="none" w:sz="0" w:space="0" w:color="auto"/>
            <w:right w:val="none" w:sz="0" w:space="0" w:color="auto"/>
          </w:divBdr>
        </w:div>
        <w:div w:id="1260062449">
          <w:marLeft w:val="0"/>
          <w:marRight w:val="0"/>
          <w:marTop w:val="0"/>
          <w:marBottom w:val="0"/>
          <w:divBdr>
            <w:top w:val="none" w:sz="0" w:space="0" w:color="auto"/>
            <w:left w:val="none" w:sz="0" w:space="0" w:color="auto"/>
            <w:bottom w:val="none" w:sz="0" w:space="0" w:color="auto"/>
            <w:right w:val="none" w:sz="0" w:space="0" w:color="auto"/>
          </w:divBdr>
        </w:div>
        <w:div w:id="1418793500">
          <w:marLeft w:val="0"/>
          <w:marRight w:val="0"/>
          <w:marTop w:val="0"/>
          <w:marBottom w:val="0"/>
          <w:divBdr>
            <w:top w:val="none" w:sz="0" w:space="0" w:color="auto"/>
            <w:left w:val="none" w:sz="0" w:space="0" w:color="auto"/>
            <w:bottom w:val="none" w:sz="0" w:space="0" w:color="auto"/>
            <w:right w:val="none" w:sz="0" w:space="0" w:color="auto"/>
          </w:divBdr>
        </w:div>
        <w:div w:id="1541480597">
          <w:marLeft w:val="0"/>
          <w:marRight w:val="0"/>
          <w:marTop w:val="0"/>
          <w:marBottom w:val="0"/>
          <w:divBdr>
            <w:top w:val="none" w:sz="0" w:space="0" w:color="auto"/>
            <w:left w:val="none" w:sz="0" w:space="0" w:color="auto"/>
            <w:bottom w:val="none" w:sz="0" w:space="0" w:color="auto"/>
            <w:right w:val="none" w:sz="0" w:space="0" w:color="auto"/>
          </w:divBdr>
        </w:div>
        <w:div w:id="1936401400">
          <w:marLeft w:val="0"/>
          <w:marRight w:val="0"/>
          <w:marTop w:val="0"/>
          <w:marBottom w:val="0"/>
          <w:divBdr>
            <w:top w:val="none" w:sz="0" w:space="0" w:color="auto"/>
            <w:left w:val="none" w:sz="0" w:space="0" w:color="auto"/>
            <w:bottom w:val="none" w:sz="0" w:space="0" w:color="auto"/>
            <w:right w:val="none" w:sz="0" w:space="0" w:color="auto"/>
          </w:divBdr>
        </w:div>
        <w:div w:id="1645158077">
          <w:marLeft w:val="0"/>
          <w:marRight w:val="0"/>
          <w:marTop w:val="0"/>
          <w:marBottom w:val="0"/>
          <w:divBdr>
            <w:top w:val="none" w:sz="0" w:space="0" w:color="auto"/>
            <w:left w:val="none" w:sz="0" w:space="0" w:color="auto"/>
            <w:bottom w:val="none" w:sz="0" w:space="0" w:color="auto"/>
            <w:right w:val="none" w:sz="0" w:space="0" w:color="auto"/>
          </w:divBdr>
        </w:div>
        <w:div w:id="1506896211">
          <w:marLeft w:val="0"/>
          <w:marRight w:val="0"/>
          <w:marTop w:val="0"/>
          <w:marBottom w:val="0"/>
          <w:divBdr>
            <w:top w:val="none" w:sz="0" w:space="0" w:color="auto"/>
            <w:left w:val="none" w:sz="0" w:space="0" w:color="auto"/>
            <w:bottom w:val="none" w:sz="0" w:space="0" w:color="auto"/>
            <w:right w:val="none" w:sz="0" w:space="0" w:color="auto"/>
          </w:divBdr>
        </w:div>
        <w:div w:id="880675531">
          <w:marLeft w:val="0"/>
          <w:marRight w:val="0"/>
          <w:marTop w:val="0"/>
          <w:marBottom w:val="0"/>
          <w:divBdr>
            <w:top w:val="none" w:sz="0" w:space="0" w:color="auto"/>
            <w:left w:val="none" w:sz="0" w:space="0" w:color="auto"/>
            <w:bottom w:val="none" w:sz="0" w:space="0" w:color="auto"/>
            <w:right w:val="none" w:sz="0" w:space="0" w:color="auto"/>
          </w:divBdr>
        </w:div>
        <w:div w:id="254411133">
          <w:marLeft w:val="0"/>
          <w:marRight w:val="0"/>
          <w:marTop w:val="0"/>
          <w:marBottom w:val="0"/>
          <w:divBdr>
            <w:top w:val="none" w:sz="0" w:space="0" w:color="auto"/>
            <w:left w:val="none" w:sz="0" w:space="0" w:color="auto"/>
            <w:bottom w:val="none" w:sz="0" w:space="0" w:color="auto"/>
            <w:right w:val="none" w:sz="0" w:space="0" w:color="auto"/>
          </w:divBdr>
        </w:div>
        <w:div w:id="404182026">
          <w:marLeft w:val="0"/>
          <w:marRight w:val="0"/>
          <w:marTop w:val="0"/>
          <w:marBottom w:val="0"/>
          <w:divBdr>
            <w:top w:val="none" w:sz="0" w:space="0" w:color="auto"/>
            <w:left w:val="none" w:sz="0" w:space="0" w:color="auto"/>
            <w:bottom w:val="none" w:sz="0" w:space="0" w:color="auto"/>
            <w:right w:val="none" w:sz="0" w:space="0" w:color="auto"/>
          </w:divBdr>
        </w:div>
        <w:div w:id="678041952">
          <w:marLeft w:val="0"/>
          <w:marRight w:val="0"/>
          <w:marTop w:val="0"/>
          <w:marBottom w:val="0"/>
          <w:divBdr>
            <w:top w:val="none" w:sz="0" w:space="0" w:color="auto"/>
            <w:left w:val="none" w:sz="0" w:space="0" w:color="auto"/>
            <w:bottom w:val="none" w:sz="0" w:space="0" w:color="auto"/>
            <w:right w:val="none" w:sz="0" w:space="0" w:color="auto"/>
          </w:divBdr>
        </w:div>
        <w:div w:id="46997577">
          <w:marLeft w:val="0"/>
          <w:marRight w:val="0"/>
          <w:marTop w:val="0"/>
          <w:marBottom w:val="0"/>
          <w:divBdr>
            <w:top w:val="none" w:sz="0" w:space="0" w:color="auto"/>
            <w:left w:val="none" w:sz="0" w:space="0" w:color="auto"/>
            <w:bottom w:val="none" w:sz="0" w:space="0" w:color="auto"/>
            <w:right w:val="none" w:sz="0" w:space="0" w:color="auto"/>
          </w:divBdr>
        </w:div>
        <w:div w:id="684284748">
          <w:marLeft w:val="0"/>
          <w:marRight w:val="0"/>
          <w:marTop w:val="0"/>
          <w:marBottom w:val="0"/>
          <w:divBdr>
            <w:top w:val="none" w:sz="0" w:space="0" w:color="auto"/>
            <w:left w:val="none" w:sz="0" w:space="0" w:color="auto"/>
            <w:bottom w:val="none" w:sz="0" w:space="0" w:color="auto"/>
            <w:right w:val="none" w:sz="0" w:space="0" w:color="auto"/>
          </w:divBdr>
        </w:div>
        <w:div w:id="359404293">
          <w:marLeft w:val="0"/>
          <w:marRight w:val="0"/>
          <w:marTop w:val="0"/>
          <w:marBottom w:val="0"/>
          <w:divBdr>
            <w:top w:val="none" w:sz="0" w:space="0" w:color="auto"/>
            <w:left w:val="none" w:sz="0" w:space="0" w:color="auto"/>
            <w:bottom w:val="none" w:sz="0" w:space="0" w:color="auto"/>
            <w:right w:val="none" w:sz="0" w:space="0" w:color="auto"/>
          </w:divBdr>
        </w:div>
        <w:div w:id="1199902519">
          <w:marLeft w:val="0"/>
          <w:marRight w:val="0"/>
          <w:marTop w:val="0"/>
          <w:marBottom w:val="0"/>
          <w:divBdr>
            <w:top w:val="none" w:sz="0" w:space="0" w:color="auto"/>
            <w:left w:val="none" w:sz="0" w:space="0" w:color="auto"/>
            <w:bottom w:val="none" w:sz="0" w:space="0" w:color="auto"/>
            <w:right w:val="none" w:sz="0" w:space="0" w:color="auto"/>
          </w:divBdr>
        </w:div>
        <w:div w:id="1323851792">
          <w:marLeft w:val="0"/>
          <w:marRight w:val="0"/>
          <w:marTop w:val="0"/>
          <w:marBottom w:val="0"/>
          <w:divBdr>
            <w:top w:val="none" w:sz="0" w:space="0" w:color="auto"/>
            <w:left w:val="none" w:sz="0" w:space="0" w:color="auto"/>
            <w:bottom w:val="none" w:sz="0" w:space="0" w:color="auto"/>
            <w:right w:val="none" w:sz="0" w:space="0" w:color="auto"/>
          </w:divBdr>
        </w:div>
        <w:div w:id="2096660127">
          <w:marLeft w:val="0"/>
          <w:marRight w:val="0"/>
          <w:marTop w:val="0"/>
          <w:marBottom w:val="0"/>
          <w:divBdr>
            <w:top w:val="none" w:sz="0" w:space="0" w:color="auto"/>
            <w:left w:val="none" w:sz="0" w:space="0" w:color="auto"/>
            <w:bottom w:val="none" w:sz="0" w:space="0" w:color="auto"/>
            <w:right w:val="none" w:sz="0" w:space="0" w:color="auto"/>
          </w:divBdr>
        </w:div>
        <w:div w:id="986125497">
          <w:marLeft w:val="0"/>
          <w:marRight w:val="0"/>
          <w:marTop w:val="0"/>
          <w:marBottom w:val="0"/>
          <w:divBdr>
            <w:top w:val="none" w:sz="0" w:space="0" w:color="auto"/>
            <w:left w:val="none" w:sz="0" w:space="0" w:color="auto"/>
            <w:bottom w:val="none" w:sz="0" w:space="0" w:color="auto"/>
            <w:right w:val="none" w:sz="0" w:space="0" w:color="auto"/>
          </w:divBdr>
        </w:div>
        <w:div w:id="282424847">
          <w:marLeft w:val="0"/>
          <w:marRight w:val="0"/>
          <w:marTop w:val="0"/>
          <w:marBottom w:val="0"/>
          <w:divBdr>
            <w:top w:val="none" w:sz="0" w:space="0" w:color="auto"/>
            <w:left w:val="none" w:sz="0" w:space="0" w:color="auto"/>
            <w:bottom w:val="none" w:sz="0" w:space="0" w:color="auto"/>
            <w:right w:val="none" w:sz="0" w:space="0" w:color="auto"/>
          </w:divBdr>
        </w:div>
        <w:div w:id="1064986999">
          <w:marLeft w:val="0"/>
          <w:marRight w:val="0"/>
          <w:marTop w:val="0"/>
          <w:marBottom w:val="0"/>
          <w:divBdr>
            <w:top w:val="none" w:sz="0" w:space="0" w:color="auto"/>
            <w:left w:val="none" w:sz="0" w:space="0" w:color="auto"/>
            <w:bottom w:val="none" w:sz="0" w:space="0" w:color="auto"/>
            <w:right w:val="none" w:sz="0" w:space="0" w:color="auto"/>
          </w:divBdr>
        </w:div>
        <w:div w:id="377555297">
          <w:marLeft w:val="0"/>
          <w:marRight w:val="0"/>
          <w:marTop w:val="0"/>
          <w:marBottom w:val="0"/>
          <w:divBdr>
            <w:top w:val="none" w:sz="0" w:space="0" w:color="auto"/>
            <w:left w:val="none" w:sz="0" w:space="0" w:color="auto"/>
            <w:bottom w:val="none" w:sz="0" w:space="0" w:color="auto"/>
            <w:right w:val="none" w:sz="0" w:space="0" w:color="auto"/>
          </w:divBdr>
        </w:div>
        <w:div w:id="1293898372">
          <w:marLeft w:val="0"/>
          <w:marRight w:val="0"/>
          <w:marTop w:val="0"/>
          <w:marBottom w:val="0"/>
          <w:divBdr>
            <w:top w:val="none" w:sz="0" w:space="0" w:color="auto"/>
            <w:left w:val="none" w:sz="0" w:space="0" w:color="auto"/>
            <w:bottom w:val="none" w:sz="0" w:space="0" w:color="auto"/>
            <w:right w:val="none" w:sz="0" w:space="0" w:color="auto"/>
          </w:divBdr>
        </w:div>
        <w:div w:id="1080785821">
          <w:marLeft w:val="0"/>
          <w:marRight w:val="0"/>
          <w:marTop w:val="0"/>
          <w:marBottom w:val="0"/>
          <w:divBdr>
            <w:top w:val="none" w:sz="0" w:space="0" w:color="auto"/>
            <w:left w:val="none" w:sz="0" w:space="0" w:color="auto"/>
            <w:bottom w:val="none" w:sz="0" w:space="0" w:color="auto"/>
            <w:right w:val="none" w:sz="0" w:space="0" w:color="auto"/>
          </w:divBdr>
        </w:div>
        <w:div w:id="1344434976">
          <w:marLeft w:val="0"/>
          <w:marRight w:val="0"/>
          <w:marTop w:val="0"/>
          <w:marBottom w:val="0"/>
          <w:divBdr>
            <w:top w:val="none" w:sz="0" w:space="0" w:color="auto"/>
            <w:left w:val="none" w:sz="0" w:space="0" w:color="auto"/>
            <w:bottom w:val="none" w:sz="0" w:space="0" w:color="auto"/>
            <w:right w:val="none" w:sz="0" w:space="0" w:color="auto"/>
          </w:divBdr>
        </w:div>
        <w:div w:id="755784086">
          <w:marLeft w:val="0"/>
          <w:marRight w:val="0"/>
          <w:marTop w:val="0"/>
          <w:marBottom w:val="0"/>
          <w:divBdr>
            <w:top w:val="none" w:sz="0" w:space="0" w:color="auto"/>
            <w:left w:val="none" w:sz="0" w:space="0" w:color="auto"/>
            <w:bottom w:val="none" w:sz="0" w:space="0" w:color="auto"/>
            <w:right w:val="none" w:sz="0" w:space="0" w:color="auto"/>
          </w:divBdr>
        </w:div>
        <w:div w:id="2103378628">
          <w:marLeft w:val="0"/>
          <w:marRight w:val="0"/>
          <w:marTop w:val="0"/>
          <w:marBottom w:val="0"/>
          <w:divBdr>
            <w:top w:val="none" w:sz="0" w:space="0" w:color="auto"/>
            <w:left w:val="none" w:sz="0" w:space="0" w:color="auto"/>
            <w:bottom w:val="none" w:sz="0" w:space="0" w:color="auto"/>
            <w:right w:val="none" w:sz="0" w:space="0" w:color="auto"/>
          </w:divBdr>
        </w:div>
        <w:div w:id="852114120">
          <w:marLeft w:val="0"/>
          <w:marRight w:val="0"/>
          <w:marTop w:val="0"/>
          <w:marBottom w:val="0"/>
          <w:divBdr>
            <w:top w:val="none" w:sz="0" w:space="0" w:color="auto"/>
            <w:left w:val="none" w:sz="0" w:space="0" w:color="auto"/>
            <w:bottom w:val="none" w:sz="0" w:space="0" w:color="auto"/>
            <w:right w:val="none" w:sz="0" w:space="0" w:color="auto"/>
          </w:divBdr>
        </w:div>
        <w:div w:id="591358719">
          <w:marLeft w:val="0"/>
          <w:marRight w:val="0"/>
          <w:marTop w:val="0"/>
          <w:marBottom w:val="0"/>
          <w:divBdr>
            <w:top w:val="none" w:sz="0" w:space="0" w:color="auto"/>
            <w:left w:val="none" w:sz="0" w:space="0" w:color="auto"/>
            <w:bottom w:val="none" w:sz="0" w:space="0" w:color="auto"/>
            <w:right w:val="none" w:sz="0" w:space="0" w:color="auto"/>
          </w:divBdr>
        </w:div>
        <w:div w:id="1926920271">
          <w:marLeft w:val="0"/>
          <w:marRight w:val="0"/>
          <w:marTop w:val="0"/>
          <w:marBottom w:val="0"/>
          <w:divBdr>
            <w:top w:val="none" w:sz="0" w:space="0" w:color="auto"/>
            <w:left w:val="none" w:sz="0" w:space="0" w:color="auto"/>
            <w:bottom w:val="none" w:sz="0" w:space="0" w:color="auto"/>
            <w:right w:val="none" w:sz="0" w:space="0" w:color="auto"/>
          </w:divBdr>
        </w:div>
        <w:div w:id="649480204">
          <w:marLeft w:val="0"/>
          <w:marRight w:val="0"/>
          <w:marTop w:val="0"/>
          <w:marBottom w:val="0"/>
          <w:divBdr>
            <w:top w:val="none" w:sz="0" w:space="0" w:color="auto"/>
            <w:left w:val="none" w:sz="0" w:space="0" w:color="auto"/>
            <w:bottom w:val="none" w:sz="0" w:space="0" w:color="auto"/>
            <w:right w:val="none" w:sz="0" w:space="0" w:color="auto"/>
          </w:divBdr>
        </w:div>
        <w:div w:id="235745193">
          <w:marLeft w:val="0"/>
          <w:marRight w:val="0"/>
          <w:marTop w:val="0"/>
          <w:marBottom w:val="0"/>
          <w:divBdr>
            <w:top w:val="none" w:sz="0" w:space="0" w:color="auto"/>
            <w:left w:val="none" w:sz="0" w:space="0" w:color="auto"/>
            <w:bottom w:val="none" w:sz="0" w:space="0" w:color="auto"/>
            <w:right w:val="none" w:sz="0" w:space="0" w:color="auto"/>
          </w:divBdr>
        </w:div>
        <w:div w:id="2074742125">
          <w:marLeft w:val="0"/>
          <w:marRight w:val="0"/>
          <w:marTop w:val="0"/>
          <w:marBottom w:val="0"/>
          <w:divBdr>
            <w:top w:val="none" w:sz="0" w:space="0" w:color="auto"/>
            <w:left w:val="none" w:sz="0" w:space="0" w:color="auto"/>
            <w:bottom w:val="none" w:sz="0" w:space="0" w:color="auto"/>
            <w:right w:val="none" w:sz="0" w:space="0" w:color="auto"/>
          </w:divBdr>
        </w:div>
      </w:divsChild>
    </w:div>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480004001">
      <w:bodyDiv w:val="1"/>
      <w:marLeft w:val="0"/>
      <w:marRight w:val="0"/>
      <w:marTop w:val="0"/>
      <w:marBottom w:val="0"/>
      <w:divBdr>
        <w:top w:val="none" w:sz="0" w:space="0" w:color="auto"/>
        <w:left w:val="none" w:sz="0" w:space="0" w:color="auto"/>
        <w:bottom w:val="none" w:sz="0" w:space="0" w:color="auto"/>
        <w:right w:val="none" w:sz="0" w:space="0" w:color="auto"/>
      </w:divBdr>
      <w:divsChild>
        <w:div w:id="2060353357">
          <w:marLeft w:val="0"/>
          <w:marRight w:val="0"/>
          <w:marTop w:val="0"/>
          <w:marBottom w:val="0"/>
          <w:divBdr>
            <w:top w:val="none" w:sz="0" w:space="0" w:color="auto"/>
            <w:left w:val="none" w:sz="0" w:space="0" w:color="auto"/>
            <w:bottom w:val="none" w:sz="0" w:space="0" w:color="auto"/>
            <w:right w:val="none" w:sz="0" w:space="0" w:color="auto"/>
          </w:divBdr>
        </w:div>
        <w:div w:id="1461681460">
          <w:marLeft w:val="0"/>
          <w:marRight w:val="0"/>
          <w:marTop w:val="0"/>
          <w:marBottom w:val="0"/>
          <w:divBdr>
            <w:top w:val="none" w:sz="0" w:space="0" w:color="auto"/>
            <w:left w:val="none" w:sz="0" w:space="0" w:color="auto"/>
            <w:bottom w:val="none" w:sz="0" w:space="0" w:color="auto"/>
            <w:right w:val="none" w:sz="0" w:space="0" w:color="auto"/>
          </w:divBdr>
        </w:div>
        <w:div w:id="1399325943">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447699059">
          <w:marLeft w:val="0"/>
          <w:marRight w:val="0"/>
          <w:marTop w:val="0"/>
          <w:marBottom w:val="0"/>
          <w:divBdr>
            <w:top w:val="none" w:sz="0" w:space="0" w:color="auto"/>
            <w:left w:val="none" w:sz="0" w:space="0" w:color="auto"/>
            <w:bottom w:val="none" w:sz="0" w:space="0" w:color="auto"/>
            <w:right w:val="none" w:sz="0" w:space="0" w:color="auto"/>
          </w:divBdr>
        </w:div>
        <w:div w:id="768503890">
          <w:marLeft w:val="0"/>
          <w:marRight w:val="0"/>
          <w:marTop w:val="0"/>
          <w:marBottom w:val="0"/>
          <w:divBdr>
            <w:top w:val="none" w:sz="0" w:space="0" w:color="auto"/>
            <w:left w:val="none" w:sz="0" w:space="0" w:color="auto"/>
            <w:bottom w:val="none" w:sz="0" w:space="0" w:color="auto"/>
            <w:right w:val="none" w:sz="0" w:space="0" w:color="auto"/>
          </w:divBdr>
        </w:div>
        <w:div w:id="323243261">
          <w:marLeft w:val="0"/>
          <w:marRight w:val="0"/>
          <w:marTop w:val="0"/>
          <w:marBottom w:val="0"/>
          <w:divBdr>
            <w:top w:val="none" w:sz="0" w:space="0" w:color="auto"/>
            <w:left w:val="none" w:sz="0" w:space="0" w:color="auto"/>
            <w:bottom w:val="none" w:sz="0" w:space="0" w:color="auto"/>
            <w:right w:val="none" w:sz="0" w:space="0" w:color="auto"/>
          </w:divBdr>
        </w:div>
        <w:div w:id="880480814">
          <w:marLeft w:val="0"/>
          <w:marRight w:val="0"/>
          <w:marTop w:val="0"/>
          <w:marBottom w:val="0"/>
          <w:divBdr>
            <w:top w:val="none" w:sz="0" w:space="0" w:color="auto"/>
            <w:left w:val="none" w:sz="0" w:space="0" w:color="auto"/>
            <w:bottom w:val="none" w:sz="0" w:space="0" w:color="auto"/>
            <w:right w:val="none" w:sz="0" w:space="0" w:color="auto"/>
          </w:divBdr>
        </w:div>
        <w:div w:id="34813074">
          <w:marLeft w:val="0"/>
          <w:marRight w:val="0"/>
          <w:marTop w:val="0"/>
          <w:marBottom w:val="0"/>
          <w:divBdr>
            <w:top w:val="none" w:sz="0" w:space="0" w:color="auto"/>
            <w:left w:val="none" w:sz="0" w:space="0" w:color="auto"/>
            <w:bottom w:val="none" w:sz="0" w:space="0" w:color="auto"/>
            <w:right w:val="none" w:sz="0" w:space="0" w:color="auto"/>
          </w:divBdr>
        </w:div>
        <w:div w:id="1257444974">
          <w:marLeft w:val="0"/>
          <w:marRight w:val="0"/>
          <w:marTop w:val="0"/>
          <w:marBottom w:val="0"/>
          <w:divBdr>
            <w:top w:val="none" w:sz="0" w:space="0" w:color="auto"/>
            <w:left w:val="none" w:sz="0" w:space="0" w:color="auto"/>
            <w:bottom w:val="none" w:sz="0" w:space="0" w:color="auto"/>
            <w:right w:val="none" w:sz="0" w:space="0" w:color="auto"/>
          </w:divBdr>
        </w:div>
        <w:div w:id="220754144">
          <w:marLeft w:val="0"/>
          <w:marRight w:val="0"/>
          <w:marTop w:val="0"/>
          <w:marBottom w:val="0"/>
          <w:divBdr>
            <w:top w:val="none" w:sz="0" w:space="0" w:color="auto"/>
            <w:left w:val="none" w:sz="0" w:space="0" w:color="auto"/>
            <w:bottom w:val="none" w:sz="0" w:space="0" w:color="auto"/>
            <w:right w:val="none" w:sz="0" w:space="0" w:color="auto"/>
          </w:divBdr>
        </w:div>
        <w:div w:id="1696350587">
          <w:marLeft w:val="0"/>
          <w:marRight w:val="0"/>
          <w:marTop w:val="0"/>
          <w:marBottom w:val="0"/>
          <w:divBdr>
            <w:top w:val="none" w:sz="0" w:space="0" w:color="auto"/>
            <w:left w:val="none" w:sz="0" w:space="0" w:color="auto"/>
            <w:bottom w:val="none" w:sz="0" w:space="0" w:color="auto"/>
            <w:right w:val="none" w:sz="0" w:space="0" w:color="auto"/>
          </w:divBdr>
        </w:div>
        <w:div w:id="939143011">
          <w:marLeft w:val="0"/>
          <w:marRight w:val="0"/>
          <w:marTop w:val="0"/>
          <w:marBottom w:val="0"/>
          <w:divBdr>
            <w:top w:val="none" w:sz="0" w:space="0" w:color="auto"/>
            <w:left w:val="none" w:sz="0" w:space="0" w:color="auto"/>
            <w:bottom w:val="none" w:sz="0" w:space="0" w:color="auto"/>
            <w:right w:val="none" w:sz="0" w:space="0" w:color="auto"/>
          </w:divBdr>
        </w:div>
        <w:div w:id="1823279034">
          <w:marLeft w:val="0"/>
          <w:marRight w:val="0"/>
          <w:marTop w:val="0"/>
          <w:marBottom w:val="0"/>
          <w:divBdr>
            <w:top w:val="none" w:sz="0" w:space="0" w:color="auto"/>
            <w:left w:val="none" w:sz="0" w:space="0" w:color="auto"/>
            <w:bottom w:val="none" w:sz="0" w:space="0" w:color="auto"/>
            <w:right w:val="none" w:sz="0" w:space="0" w:color="auto"/>
          </w:divBdr>
        </w:div>
        <w:div w:id="99641757">
          <w:marLeft w:val="0"/>
          <w:marRight w:val="0"/>
          <w:marTop w:val="0"/>
          <w:marBottom w:val="0"/>
          <w:divBdr>
            <w:top w:val="none" w:sz="0" w:space="0" w:color="auto"/>
            <w:left w:val="none" w:sz="0" w:space="0" w:color="auto"/>
            <w:bottom w:val="none" w:sz="0" w:space="0" w:color="auto"/>
            <w:right w:val="none" w:sz="0" w:space="0" w:color="auto"/>
          </w:divBdr>
        </w:div>
        <w:div w:id="1688365332">
          <w:marLeft w:val="0"/>
          <w:marRight w:val="0"/>
          <w:marTop w:val="0"/>
          <w:marBottom w:val="0"/>
          <w:divBdr>
            <w:top w:val="none" w:sz="0" w:space="0" w:color="auto"/>
            <w:left w:val="none" w:sz="0" w:space="0" w:color="auto"/>
            <w:bottom w:val="none" w:sz="0" w:space="0" w:color="auto"/>
            <w:right w:val="none" w:sz="0" w:space="0" w:color="auto"/>
          </w:divBdr>
        </w:div>
        <w:div w:id="986206941">
          <w:marLeft w:val="0"/>
          <w:marRight w:val="0"/>
          <w:marTop w:val="0"/>
          <w:marBottom w:val="0"/>
          <w:divBdr>
            <w:top w:val="none" w:sz="0" w:space="0" w:color="auto"/>
            <w:left w:val="none" w:sz="0" w:space="0" w:color="auto"/>
            <w:bottom w:val="none" w:sz="0" w:space="0" w:color="auto"/>
            <w:right w:val="none" w:sz="0" w:space="0" w:color="auto"/>
          </w:divBdr>
        </w:div>
        <w:div w:id="192302435">
          <w:marLeft w:val="0"/>
          <w:marRight w:val="0"/>
          <w:marTop w:val="0"/>
          <w:marBottom w:val="0"/>
          <w:divBdr>
            <w:top w:val="none" w:sz="0" w:space="0" w:color="auto"/>
            <w:left w:val="none" w:sz="0" w:space="0" w:color="auto"/>
            <w:bottom w:val="none" w:sz="0" w:space="0" w:color="auto"/>
            <w:right w:val="none" w:sz="0" w:space="0" w:color="auto"/>
          </w:divBdr>
        </w:div>
        <w:div w:id="1676614495">
          <w:marLeft w:val="0"/>
          <w:marRight w:val="0"/>
          <w:marTop w:val="0"/>
          <w:marBottom w:val="0"/>
          <w:divBdr>
            <w:top w:val="none" w:sz="0" w:space="0" w:color="auto"/>
            <w:left w:val="none" w:sz="0" w:space="0" w:color="auto"/>
            <w:bottom w:val="none" w:sz="0" w:space="0" w:color="auto"/>
            <w:right w:val="none" w:sz="0" w:space="0" w:color="auto"/>
          </w:divBdr>
        </w:div>
        <w:div w:id="451173386">
          <w:marLeft w:val="0"/>
          <w:marRight w:val="0"/>
          <w:marTop w:val="0"/>
          <w:marBottom w:val="0"/>
          <w:divBdr>
            <w:top w:val="none" w:sz="0" w:space="0" w:color="auto"/>
            <w:left w:val="none" w:sz="0" w:space="0" w:color="auto"/>
            <w:bottom w:val="none" w:sz="0" w:space="0" w:color="auto"/>
            <w:right w:val="none" w:sz="0" w:space="0" w:color="auto"/>
          </w:divBdr>
        </w:div>
        <w:div w:id="279454130">
          <w:marLeft w:val="0"/>
          <w:marRight w:val="0"/>
          <w:marTop w:val="0"/>
          <w:marBottom w:val="0"/>
          <w:divBdr>
            <w:top w:val="none" w:sz="0" w:space="0" w:color="auto"/>
            <w:left w:val="none" w:sz="0" w:space="0" w:color="auto"/>
            <w:bottom w:val="none" w:sz="0" w:space="0" w:color="auto"/>
            <w:right w:val="none" w:sz="0" w:space="0" w:color="auto"/>
          </w:divBdr>
        </w:div>
        <w:div w:id="808060364">
          <w:marLeft w:val="0"/>
          <w:marRight w:val="0"/>
          <w:marTop w:val="0"/>
          <w:marBottom w:val="0"/>
          <w:divBdr>
            <w:top w:val="none" w:sz="0" w:space="0" w:color="auto"/>
            <w:left w:val="none" w:sz="0" w:space="0" w:color="auto"/>
            <w:bottom w:val="none" w:sz="0" w:space="0" w:color="auto"/>
            <w:right w:val="none" w:sz="0" w:space="0" w:color="auto"/>
          </w:divBdr>
        </w:div>
        <w:div w:id="1754669556">
          <w:marLeft w:val="0"/>
          <w:marRight w:val="0"/>
          <w:marTop w:val="0"/>
          <w:marBottom w:val="0"/>
          <w:divBdr>
            <w:top w:val="none" w:sz="0" w:space="0" w:color="auto"/>
            <w:left w:val="none" w:sz="0" w:space="0" w:color="auto"/>
            <w:bottom w:val="none" w:sz="0" w:space="0" w:color="auto"/>
            <w:right w:val="none" w:sz="0" w:space="0" w:color="auto"/>
          </w:divBdr>
        </w:div>
        <w:div w:id="333344690">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587228264">
      <w:bodyDiv w:val="1"/>
      <w:marLeft w:val="0"/>
      <w:marRight w:val="0"/>
      <w:marTop w:val="0"/>
      <w:marBottom w:val="0"/>
      <w:divBdr>
        <w:top w:val="none" w:sz="0" w:space="0" w:color="auto"/>
        <w:left w:val="none" w:sz="0" w:space="0" w:color="auto"/>
        <w:bottom w:val="none" w:sz="0" w:space="0" w:color="auto"/>
        <w:right w:val="none" w:sz="0" w:space="0" w:color="auto"/>
      </w:divBdr>
      <w:divsChild>
        <w:div w:id="1878152820">
          <w:marLeft w:val="0"/>
          <w:marRight w:val="0"/>
          <w:marTop w:val="0"/>
          <w:marBottom w:val="0"/>
          <w:divBdr>
            <w:top w:val="none" w:sz="0" w:space="0" w:color="auto"/>
            <w:left w:val="none" w:sz="0" w:space="0" w:color="auto"/>
            <w:bottom w:val="none" w:sz="0" w:space="0" w:color="auto"/>
            <w:right w:val="none" w:sz="0" w:space="0" w:color="auto"/>
          </w:divBdr>
        </w:div>
        <w:div w:id="906691432">
          <w:marLeft w:val="0"/>
          <w:marRight w:val="0"/>
          <w:marTop w:val="0"/>
          <w:marBottom w:val="0"/>
          <w:divBdr>
            <w:top w:val="none" w:sz="0" w:space="0" w:color="auto"/>
            <w:left w:val="none" w:sz="0" w:space="0" w:color="auto"/>
            <w:bottom w:val="none" w:sz="0" w:space="0" w:color="auto"/>
            <w:right w:val="none" w:sz="0" w:space="0" w:color="auto"/>
          </w:divBdr>
        </w:div>
        <w:div w:id="779648785">
          <w:marLeft w:val="0"/>
          <w:marRight w:val="0"/>
          <w:marTop w:val="0"/>
          <w:marBottom w:val="0"/>
          <w:divBdr>
            <w:top w:val="none" w:sz="0" w:space="0" w:color="auto"/>
            <w:left w:val="none" w:sz="0" w:space="0" w:color="auto"/>
            <w:bottom w:val="none" w:sz="0" w:space="0" w:color="auto"/>
            <w:right w:val="none" w:sz="0" w:space="0" w:color="auto"/>
          </w:divBdr>
        </w:div>
        <w:div w:id="1555390638">
          <w:marLeft w:val="0"/>
          <w:marRight w:val="0"/>
          <w:marTop w:val="0"/>
          <w:marBottom w:val="0"/>
          <w:divBdr>
            <w:top w:val="none" w:sz="0" w:space="0" w:color="auto"/>
            <w:left w:val="none" w:sz="0" w:space="0" w:color="auto"/>
            <w:bottom w:val="none" w:sz="0" w:space="0" w:color="auto"/>
            <w:right w:val="none" w:sz="0" w:space="0" w:color="auto"/>
          </w:divBdr>
        </w:div>
        <w:div w:id="448672841">
          <w:marLeft w:val="0"/>
          <w:marRight w:val="0"/>
          <w:marTop w:val="0"/>
          <w:marBottom w:val="0"/>
          <w:divBdr>
            <w:top w:val="none" w:sz="0" w:space="0" w:color="auto"/>
            <w:left w:val="none" w:sz="0" w:space="0" w:color="auto"/>
            <w:bottom w:val="none" w:sz="0" w:space="0" w:color="auto"/>
            <w:right w:val="none" w:sz="0" w:space="0" w:color="auto"/>
          </w:divBdr>
        </w:div>
        <w:div w:id="1938557282">
          <w:marLeft w:val="0"/>
          <w:marRight w:val="0"/>
          <w:marTop w:val="0"/>
          <w:marBottom w:val="0"/>
          <w:divBdr>
            <w:top w:val="none" w:sz="0" w:space="0" w:color="auto"/>
            <w:left w:val="none" w:sz="0" w:space="0" w:color="auto"/>
            <w:bottom w:val="none" w:sz="0" w:space="0" w:color="auto"/>
            <w:right w:val="none" w:sz="0" w:space="0" w:color="auto"/>
          </w:divBdr>
        </w:div>
        <w:div w:id="2039232272">
          <w:marLeft w:val="0"/>
          <w:marRight w:val="0"/>
          <w:marTop w:val="0"/>
          <w:marBottom w:val="0"/>
          <w:divBdr>
            <w:top w:val="none" w:sz="0" w:space="0" w:color="auto"/>
            <w:left w:val="none" w:sz="0" w:space="0" w:color="auto"/>
            <w:bottom w:val="none" w:sz="0" w:space="0" w:color="auto"/>
            <w:right w:val="none" w:sz="0" w:space="0" w:color="auto"/>
          </w:divBdr>
        </w:div>
        <w:div w:id="1778064204">
          <w:marLeft w:val="0"/>
          <w:marRight w:val="0"/>
          <w:marTop w:val="0"/>
          <w:marBottom w:val="0"/>
          <w:divBdr>
            <w:top w:val="none" w:sz="0" w:space="0" w:color="auto"/>
            <w:left w:val="none" w:sz="0" w:space="0" w:color="auto"/>
            <w:bottom w:val="none" w:sz="0" w:space="0" w:color="auto"/>
            <w:right w:val="none" w:sz="0" w:space="0" w:color="auto"/>
          </w:divBdr>
        </w:div>
        <w:div w:id="934284671">
          <w:marLeft w:val="0"/>
          <w:marRight w:val="0"/>
          <w:marTop w:val="0"/>
          <w:marBottom w:val="0"/>
          <w:divBdr>
            <w:top w:val="none" w:sz="0" w:space="0" w:color="auto"/>
            <w:left w:val="none" w:sz="0" w:space="0" w:color="auto"/>
            <w:bottom w:val="none" w:sz="0" w:space="0" w:color="auto"/>
            <w:right w:val="none" w:sz="0" w:space="0" w:color="auto"/>
          </w:divBdr>
        </w:div>
        <w:div w:id="156521363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1126773138">
          <w:marLeft w:val="0"/>
          <w:marRight w:val="0"/>
          <w:marTop w:val="0"/>
          <w:marBottom w:val="0"/>
          <w:divBdr>
            <w:top w:val="none" w:sz="0" w:space="0" w:color="auto"/>
            <w:left w:val="none" w:sz="0" w:space="0" w:color="auto"/>
            <w:bottom w:val="none" w:sz="0" w:space="0" w:color="auto"/>
            <w:right w:val="none" w:sz="0" w:space="0" w:color="auto"/>
          </w:divBdr>
        </w:div>
        <w:div w:id="974994275">
          <w:marLeft w:val="0"/>
          <w:marRight w:val="0"/>
          <w:marTop w:val="0"/>
          <w:marBottom w:val="0"/>
          <w:divBdr>
            <w:top w:val="none" w:sz="0" w:space="0" w:color="auto"/>
            <w:left w:val="none" w:sz="0" w:space="0" w:color="auto"/>
            <w:bottom w:val="none" w:sz="0" w:space="0" w:color="auto"/>
            <w:right w:val="none" w:sz="0" w:space="0" w:color="auto"/>
          </w:divBdr>
        </w:div>
        <w:div w:id="1471437251">
          <w:marLeft w:val="0"/>
          <w:marRight w:val="0"/>
          <w:marTop w:val="0"/>
          <w:marBottom w:val="0"/>
          <w:divBdr>
            <w:top w:val="none" w:sz="0" w:space="0" w:color="auto"/>
            <w:left w:val="none" w:sz="0" w:space="0" w:color="auto"/>
            <w:bottom w:val="none" w:sz="0" w:space="0" w:color="auto"/>
            <w:right w:val="none" w:sz="0" w:space="0" w:color="auto"/>
          </w:divBdr>
        </w:div>
        <w:div w:id="1008949288">
          <w:marLeft w:val="0"/>
          <w:marRight w:val="0"/>
          <w:marTop w:val="0"/>
          <w:marBottom w:val="0"/>
          <w:divBdr>
            <w:top w:val="none" w:sz="0" w:space="0" w:color="auto"/>
            <w:left w:val="none" w:sz="0" w:space="0" w:color="auto"/>
            <w:bottom w:val="none" w:sz="0" w:space="0" w:color="auto"/>
            <w:right w:val="none" w:sz="0" w:space="0" w:color="auto"/>
          </w:divBdr>
        </w:div>
        <w:div w:id="289677453">
          <w:marLeft w:val="0"/>
          <w:marRight w:val="0"/>
          <w:marTop w:val="0"/>
          <w:marBottom w:val="0"/>
          <w:divBdr>
            <w:top w:val="none" w:sz="0" w:space="0" w:color="auto"/>
            <w:left w:val="none" w:sz="0" w:space="0" w:color="auto"/>
            <w:bottom w:val="none" w:sz="0" w:space="0" w:color="auto"/>
            <w:right w:val="none" w:sz="0" w:space="0" w:color="auto"/>
          </w:divBdr>
        </w:div>
        <w:div w:id="1549956766">
          <w:marLeft w:val="0"/>
          <w:marRight w:val="0"/>
          <w:marTop w:val="0"/>
          <w:marBottom w:val="0"/>
          <w:divBdr>
            <w:top w:val="none" w:sz="0" w:space="0" w:color="auto"/>
            <w:left w:val="none" w:sz="0" w:space="0" w:color="auto"/>
            <w:bottom w:val="none" w:sz="0" w:space="0" w:color="auto"/>
            <w:right w:val="none" w:sz="0" w:space="0" w:color="auto"/>
          </w:divBdr>
        </w:div>
        <w:div w:id="987513487">
          <w:marLeft w:val="0"/>
          <w:marRight w:val="0"/>
          <w:marTop w:val="0"/>
          <w:marBottom w:val="0"/>
          <w:divBdr>
            <w:top w:val="none" w:sz="0" w:space="0" w:color="auto"/>
            <w:left w:val="none" w:sz="0" w:space="0" w:color="auto"/>
            <w:bottom w:val="none" w:sz="0" w:space="0" w:color="auto"/>
            <w:right w:val="none" w:sz="0" w:space="0" w:color="auto"/>
          </w:divBdr>
        </w:div>
        <w:div w:id="2089183837">
          <w:marLeft w:val="0"/>
          <w:marRight w:val="0"/>
          <w:marTop w:val="0"/>
          <w:marBottom w:val="0"/>
          <w:divBdr>
            <w:top w:val="none" w:sz="0" w:space="0" w:color="auto"/>
            <w:left w:val="none" w:sz="0" w:space="0" w:color="auto"/>
            <w:bottom w:val="none" w:sz="0" w:space="0" w:color="auto"/>
            <w:right w:val="none" w:sz="0" w:space="0" w:color="auto"/>
          </w:divBdr>
        </w:div>
        <w:div w:id="112408372">
          <w:marLeft w:val="0"/>
          <w:marRight w:val="0"/>
          <w:marTop w:val="0"/>
          <w:marBottom w:val="0"/>
          <w:divBdr>
            <w:top w:val="none" w:sz="0" w:space="0" w:color="auto"/>
            <w:left w:val="none" w:sz="0" w:space="0" w:color="auto"/>
            <w:bottom w:val="none" w:sz="0" w:space="0" w:color="auto"/>
            <w:right w:val="none" w:sz="0" w:space="0" w:color="auto"/>
          </w:divBdr>
        </w:div>
        <w:div w:id="1742941095">
          <w:marLeft w:val="0"/>
          <w:marRight w:val="0"/>
          <w:marTop w:val="0"/>
          <w:marBottom w:val="0"/>
          <w:divBdr>
            <w:top w:val="none" w:sz="0" w:space="0" w:color="auto"/>
            <w:left w:val="none" w:sz="0" w:space="0" w:color="auto"/>
            <w:bottom w:val="none" w:sz="0" w:space="0" w:color="auto"/>
            <w:right w:val="none" w:sz="0" w:space="0" w:color="auto"/>
          </w:divBdr>
        </w:div>
        <w:div w:id="1280335418">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080665703">
          <w:marLeft w:val="0"/>
          <w:marRight w:val="0"/>
          <w:marTop w:val="0"/>
          <w:marBottom w:val="0"/>
          <w:divBdr>
            <w:top w:val="none" w:sz="0" w:space="0" w:color="auto"/>
            <w:left w:val="none" w:sz="0" w:space="0" w:color="auto"/>
            <w:bottom w:val="none" w:sz="0" w:space="0" w:color="auto"/>
            <w:right w:val="none" w:sz="0" w:space="0" w:color="auto"/>
          </w:divBdr>
        </w:div>
        <w:div w:id="995036585">
          <w:marLeft w:val="0"/>
          <w:marRight w:val="0"/>
          <w:marTop w:val="0"/>
          <w:marBottom w:val="0"/>
          <w:divBdr>
            <w:top w:val="none" w:sz="0" w:space="0" w:color="auto"/>
            <w:left w:val="none" w:sz="0" w:space="0" w:color="auto"/>
            <w:bottom w:val="none" w:sz="0" w:space="0" w:color="auto"/>
            <w:right w:val="none" w:sz="0" w:space="0" w:color="auto"/>
          </w:divBdr>
        </w:div>
        <w:div w:id="503208819">
          <w:marLeft w:val="0"/>
          <w:marRight w:val="0"/>
          <w:marTop w:val="0"/>
          <w:marBottom w:val="0"/>
          <w:divBdr>
            <w:top w:val="none" w:sz="0" w:space="0" w:color="auto"/>
            <w:left w:val="none" w:sz="0" w:space="0" w:color="auto"/>
            <w:bottom w:val="none" w:sz="0" w:space="0" w:color="auto"/>
            <w:right w:val="none" w:sz="0" w:space="0" w:color="auto"/>
          </w:divBdr>
        </w:div>
        <w:div w:id="1796022010">
          <w:marLeft w:val="0"/>
          <w:marRight w:val="0"/>
          <w:marTop w:val="0"/>
          <w:marBottom w:val="0"/>
          <w:divBdr>
            <w:top w:val="none" w:sz="0" w:space="0" w:color="auto"/>
            <w:left w:val="none" w:sz="0" w:space="0" w:color="auto"/>
            <w:bottom w:val="none" w:sz="0" w:space="0" w:color="auto"/>
            <w:right w:val="none" w:sz="0" w:space="0" w:color="auto"/>
          </w:divBdr>
        </w:div>
        <w:div w:id="1897398546">
          <w:marLeft w:val="0"/>
          <w:marRight w:val="0"/>
          <w:marTop w:val="0"/>
          <w:marBottom w:val="0"/>
          <w:divBdr>
            <w:top w:val="none" w:sz="0" w:space="0" w:color="auto"/>
            <w:left w:val="none" w:sz="0" w:space="0" w:color="auto"/>
            <w:bottom w:val="none" w:sz="0" w:space="0" w:color="auto"/>
            <w:right w:val="none" w:sz="0" w:space="0" w:color="auto"/>
          </w:divBdr>
        </w:div>
        <w:div w:id="117191225">
          <w:marLeft w:val="0"/>
          <w:marRight w:val="0"/>
          <w:marTop w:val="0"/>
          <w:marBottom w:val="0"/>
          <w:divBdr>
            <w:top w:val="none" w:sz="0" w:space="0" w:color="auto"/>
            <w:left w:val="none" w:sz="0" w:space="0" w:color="auto"/>
            <w:bottom w:val="none" w:sz="0" w:space="0" w:color="auto"/>
            <w:right w:val="none" w:sz="0" w:space="0" w:color="auto"/>
          </w:divBdr>
        </w:div>
        <w:div w:id="1252740136">
          <w:marLeft w:val="0"/>
          <w:marRight w:val="0"/>
          <w:marTop w:val="0"/>
          <w:marBottom w:val="0"/>
          <w:divBdr>
            <w:top w:val="none" w:sz="0" w:space="0" w:color="auto"/>
            <w:left w:val="none" w:sz="0" w:space="0" w:color="auto"/>
            <w:bottom w:val="none" w:sz="0" w:space="0" w:color="auto"/>
            <w:right w:val="none" w:sz="0" w:space="0" w:color="auto"/>
          </w:divBdr>
        </w:div>
        <w:div w:id="920412111">
          <w:marLeft w:val="0"/>
          <w:marRight w:val="0"/>
          <w:marTop w:val="0"/>
          <w:marBottom w:val="0"/>
          <w:divBdr>
            <w:top w:val="none" w:sz="0" w:space="0" w:color="auto"/>
            <w:left w:val="none" w:sz="0" w:space="0" w:color="auto"/>
            <w:bottom w:val="none" w:sz="0" w:space="0" w:color="auto"/>
            <w:right w:val="none" w:sz="0" w:space="0" w:color="auto"/>
          </w:divBdr>
        </w:div>
        <w:div w:id="900404020">
          <w:marLeft w:val="0"/>
          <w:marRight w:val="0"/>
          <w:marTop w:val="0"/>
          <w:marBottom w:val="0"/>
          <w:divBdr>
            <w:top w:val="none" w:sz="0" w:space="0" w:color="auto"/>
            <w:left w:val="none" w:sz="0" w:space="0" w:color="auto"/>
            <w:bottom w:val="none" w:sz="0" w:space="0" w:color="auto"/>
            <w:right w:val="none" w:sz="0" w:space="0" w:color="auto"/>
          </w:divBdr>
        </w:div>
        <w:div w:id="1055159106">
          <w:marLeft w:val="0"/>
          <w:marRight w:val="0"/>
          <w:marTop w:val="0"/>
          <w:marBottom w:val="0"/>
          <w:divBdr>
            <w:top w:val="none" w:sz="0" w:space="0" w:color="auto"/>
            <w:left w:val="none" w:sz="0" w:space="0" w:color="auto"/>
            <w:bottom w:val="none" w:sz="0" w:space="0" w:color="auto"/>
            <w:right w:val="none" w:sz="0" w:space="0" w:color="auto"/>
          </w:divBdr>
        </w:div>
        <w:div w:id="1252927743">
          <w:marLeft w:val="0"/>
          <w:marRight w:val="0"/>
          <w:marTop w:val="0"/>
          <w:marBottom w:val="0"/>
          <w:divBdr>
            <w:top w:val="none" w:sz="0" w:space="0" w:color="auto"/>
            <w:left w:val="none" w:sz="0" w:space="0" w:color="auto"/>
            <w:bottom w:val="none" w:sz="0" w:space="0" w:color="auto"/>
            <w:right w:val="none" w:sz="0" w:space="0" w:color="auto"/>
          </w:divBdr>
        </w:div>
        <w:div w:id="1160539054">
          <w:marLeft w:val="0"/>
          <w:marRight w:val="0"/>
          <w:marTop w:val="0"/>
          <w:marBottom w:val="0"/>
          <w:divBdr>
            <w:top w:val="none" w:sz="0" w:space="0" w:color="auto"/>
            <w:left w:val="none" w:sz="0" w:space="0" w:color="auto"/>
            <w:bottom w:val="none" w:sz="0" w:space="0" w:color="auto"/>
            <w:right w:val="none" w:sz="0" w:space="0" w:color="auto"/>
          </w:divBdr>
        </w:div>
        <w:div w:id="146291195">
          <w:marLeft w:val="0"/>
          <w:marRight w:val="0"/>
          <w:marTop w:val="0"/>
          <w:marBottom w:val="0"/>
          <w:divBdr>
            <w:top w:val="none" w:sz="0" w:space="0" w:color="auto"/>
            <w:left w:val="none" w:sz="0" w:space="0" w:color="auto"/>
            <w:bottom w:val="none" w:sz="0" w:space="0" w:color="auto"/>
            <w:right w:val="none" w:sz="0" w:space="0" w:color="auto"/>
          </w:divBdr>
        </w:div>
        <w:div w:id="1959293527">
          <w:marLeft w:val="0"/>
          <w:marRight w:val="0"/>
          <w:marTop w:val="0"/>
          <w:marBottom w:val="0"/>
          <w:divBdr>
            <w:top w:val="none" w:sz="0" w:space="0" w:color="auto"/>
            <w:left w:val="none" w:sz="0" w:space="0" w:color="auto"/>
            <w:bottom w:val="none" w:sz="0" w:space="0" w:color="auto"/>
            <w:right w:val="none" w:sz="0" w:space="0" w:color="auto"/>
          </w:divBdr>
        </w:div>
        <w:div w:id="231082025">
          <w:marLeft w:val="0"/>
          <w:marRight w:val="0"/>
          <w:marTop w:val="0"/>
          <w:marBottom w:val="0"/>
          <w:divBdr>
            <w:top w:val="none" w:sz="0" w:space="0" w:color="auto"/>
            <w:left w:val="none" w:sz="0" w:space="0" w:color="auto"/>
            <w:bottom w:val="none" w:sz="0" w:space="0" w:color="auto"/>
            <w:right w:val="none" w:sz="0" w:space="0" w:color="auto"/>
          </w:divBdr>
        </w:div>
        <w:div w:id="393509270">
          <w:marLeft w:val="0"/>
          <w:marRight w:val="0"/>
          <w:marTop w:val="0"/>
          <w:marBottom w:val="0"/>
          <w:divBdr>
            <w:top w:val="none" w:sz="0" w:space="0" w:color="auto"/>
            <w:left w:val="none" w:sz="0" w:space="0" w:color="auto"/>
            <w:bottom w:val="none" w:sz="0" w:space="0" w:color="auto"/>
            <w:right w:val="none" w:sz="0" w:space="0" w:color="auto"/>
          </w:divBdr>
        </w:div>
      </w:divsChild>
    </w:div>
    <w:div w:id="722144309">
      <w:bodyDiv w:val="1"/>
      <w:marLeft w:val="0"/>
      <w:marRight w:val="0"/>
      <w:marTop w:val="0"/>
      <w:marBottom w:val="0"/>
      <w:divBdr>
        <w:top w:val="none" w:sz="0" w:space="0" w:color="auto"/>
        <w:left w:val="none" w:sz="0" w:space="0" w:color="auto"/>
        <w:bottom w:val="none" w:sz="0" w:space="0" w:color="auto"/>
        <w:right w:val="none" w:sz="0" w:space="0" w:color="auto"/>
      </w:divBdr>
      <w:divsChild>
        <w:div w:id="639304355">
          <w:marLeft w:val="0"/>
          <w:marRight w:val="0"/>
          <w:marTop w:val="0"/>
          <w:marBottom w:val="0"/>
          <w:divBdr>
            <w:top w:val="none" w:sz="0" w:space="0" w:color="auto"/>
            <w:left w:val="none" w:sz="0" w:space="0" w:color="auto"/>
            <w:bottom w:val="none" w:sz="0" w:space="0" w:color="auto"/>
            <w:right w:val="none" w:sz="0" w:space="0" w:color="auto"/>
          </w:divBdr>
        </w:div>
        <w:div w:id="483477370">
          <w:marLeft w:val="0"/>
          <w:marRight w:val="0"/>
          <w:marTop w:val="0"/>
          <w:marBottom w:val="0"/>
          <w:divBdr>
            <w:top w:val="none" w:sz="0" w:space="0" w:color="auto"/>
            <w:left w:val="none" w:sz="0" w:space="0" w:color="auto"/>
            <w:bottom w:val="none" w:sz="0" w:space="0" w:color="auto"/>
            <w:right w:val="none" w:sz="0" w:space="0" w:color="auto"/>
          </w:divBdr>
        </w:div>
        <w:div w:id="625357876">
          <w:marLeft w:val="0"/>
          <w:marRight w:val="0"/>
          <w:marTop w:val="0"/>
          <w:marBottom w:val="0"/>
          <w:divBdr>
            <w:top w:val="none" w:sz="0" w:space="0" w:color="auto"/>
            <w:left w:val="none" w:sz="0" w:space="0" w:color="auto"/>
            <w:bottom w:val="none" w:sz="0" w:space="0" w:color="auto"/>
            <w:right w:val="none" w:sz="0" w:space="0" w:color="auto"/>
          </w:divBdr>
        </w:div>
        <w:div w:id="1262227505">
          <w:marLeft w:val="0"/>
          <w:marRight w:val="0"/>
          <w:marTop w:val="0"/>
          <w:marBottom w:val="0"/>
          <w:divBdr>
            <w:top w:val="none" w:sz="0" w:space="0" w:color="auto"/>
            <w:left w:val="none" w:sz="0" w:space="0" w:color="auto"/>
            <w:bottom w:val="none" w:sz="0" w:space="0" w:color="auto"/>
            <w:right w:val="none" w:sz="0" w:space="0" w:color="auto"/>
          </w:divBdr>
        </w:div>
        <w:div w:id="1136677454">
          <w:marLeft w:val="0"/>
          <w:marRight w:val="0"/>
          <w:marTop w:val="0"/>
          <w:marBottom w:val="0"/>
          <w:divBdr>
            <w:top w:val="none" w:sz="0" w:space="0" w:color="auto"/>
            <w:left w:val="none" w:sz="0" w:space="0" w:color="auto"/>
            <w:bottom w:val="none" w:sz="0" w:space="0" w:color="auto"/>
            <w:right w:val="none" w:sz="0" w:space="0" w:color="auto"/>
          </w:divBdr>
        </w:div>
        <w:div w:id="642927045">
          <w:marLeft w:val="0"/>
          <w:marRight w:val="0"/>
          <w:marTop w:val="0"/>
          <w:marBottom w:val="0"/>
          <w:divBdr>
            <w:top w:val="none" w:sz="0" w:space="0" w:color="auto"/>
            <w:left w:val="none" w:sz="0" w:space="0" w:color="auto"/>
            <w:bottom w:val="none" w:sz="0" w:space="0" w:color="auto"/>
            <w:right w:val="none" w:sz="0" w:space="0" w:color="auto"/>
          </w:divBdr>
        </w:div>
      </w:divsChild>
    </w:div>
    <w:div w:id="854148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9954">
          <w:marLeft w:val="0"/>
          <w:marRight w:val="0"/>
          <w:marTop w:val="0"/>
          <w:marBottom w:val="0"/>
          <w:divBdr>
            <w:top w:val="none" w:sz="0" w:space="0" w:color="auto"/>
            <w:left w:val="none" w:sz="0" w:space="0" w:color="auto"/>
            <w:bottom w:val="none" w:sz="0" w:space="0" w:color="auto"/>
            <w:right w:val="none" w:sz="0" w:space="0" w:color="auto"/>
          </w:divBdr>
        </w:div>
        <w:div w:id="146017815">
          <w:marLeft w:val="0"/>
          <w:marRight w:val="0"/>
          <w:marTop w:val="0"/>
          <w:marBottom w:val="0"/>
          <w:divBdr>
            <w:top w:val="none" w:sz="0" w:space="0" w:color="auto"/>
            <w:left w:val="none" w:sz="0" w:space="0" w:color="auto"/>
            <w:bottom w:val="none" w:sz="0" w:space="0" w:color="auto"/>
            <w:right w:val="none" w:sz="0" w:space="0" w:color="auto"/>
          </w:divBdr>
        </w:div>
        <w:div w:id="495725454">
          <w:marLeft w:val="0"/>
          <w:marRight w:val="0"/>
          <w:marTop w:val="0"/>
          <w:marBottom w:val="0"/>
          <w:divBdr>
            <w:top w:val="none" w:sz="0" w:space="0" w:color="auto"/>
            <w:left w:val="none" w:sz="0" w:space="0" w:color="auto"/>
            <w:bottom w:val="none" w:sz="0" w:space="0" w:color="auto"/>
            <w:right w:val="none" w:sz="0" w:space="0" w:color="auto"/>
          </w:divBdr>
        </w:div>
        <w:div w:id="131678071">
          <w:marLeft w:val="0"/>
          <w:marRight w:val="0"/>
          <w:marTop w:val="0"/>
          <w:marBottom w:val="0"/>
          <w:divBdr>
            <w:top w:val="none" w:sz="0" w:space="0" w:color="auto"/>
            <w:left w:val="none" w:sz="0" w:space="0" w:color="auto"/>
            <w:bottom w:val="none" w:sz="0" w:space="0" w:color="auto"/>
            <w:right w:val="none" w:sz="0" w:space="0" w:color="auto"/>
          </w:divBdr>
        </w:div>
        <w:div w:id="1544750161">
          <w:marLeft w:val="0"/>
          <w:marRight w:val="0"/>
          <w:marTop w:val="0"/>
          <w:marBottom w:val="0"/>
          <w:divBdr>
            <w:top w:val="none" w:sz="0" w:space="0" w:color="auto"/>
            <w:left w:val="none" w:sz="0" w:space="0" w:color="auto"/>
            <w:bottom w:val="none" w:sz="0" w:space="0" w:color="auto"/>
            <w:right w:val="none" w:sz="0" w:space="0" w:color="auto"/>
          </w:divBdr>
        </w:div>
        <w:div w:id="451948452">
          <w:marLeft w:val="0"/>
          <w:marRight w:val="0"/>
          <w:marTop w:val="0"/>
          <w:marBottom w:val="0"/>
          <w:divBdr>
            <w:top w:val="none" w:sz="0" w:space="0" w:color="auto"/>
            <w:left w:val="none" w:sz="0" w:space="0" w:color="auto"/>
            <w:bottom w:val="none" w:sz="0" w:space="0" w:color="auto"/>
            <w:right w:val="none" w:sz="0" w:space="0" w:color="auto"/>
          </w:divBdr>
        </w:div>
        <w:div w:id="1025712314">
          <w:marLeft w:val="0"/>
          <w:marRight w:val="0"/>
          <w:marTop w:val="0"/>
          <w:marBottom w:val="0"/>
          <w:divBdr>
            <w:top w:val="none" w:sz="0" w:space="0" w:color="auto"/>
            <w:left w:val="none" w:sz="0" w:space="0" w:color="auto"/>
            <w:bottom w:val="none" w:sz="0" w:space="0" w:color="auto"/>
            <w:right w:val="none" w:sz="0" w:space="0" w:color="auto"/>
          </w:divBdr>
        </w:div>
        <w:div w:id="2133596101">
          <w:marLeft w:val="0"/>
          <w:marRight w:val="0"/>
          <w:marTop w:val="0"/>
          <w:marBottom w:val="0"/>
          <w:divBdr>
            <w:top w:val="none" w:sz="0" w:space="0" w:color="auto"/>
            <w:left w:val="none" w:sz="0" w:space="0" w:color="auto"/>
            <w:bottom w:val="none" w:sz="0" w:space="0" w:color="auto"/>
            <w:right w:val="none" w:sz="0" w:space="0" w:color="auto"/>
          </w:divBdr>
        </w:div>
        <w:div w:id="2137943916">
          <w:marLeft w:val="0"/>
          <w:marRight w:val="0"/>
          <w:marTop w:val="0"/>
          <w:marBottom w:val="0"/>
          <w:divBdr>
            <w:top w:val="none" w:sz="0" w:space="0" w:color="auto"/>
            <w:left w:val="none" w:sz="0" w:space="0" w:color="auto"/>
            <w:bottom w:val="none" w:sz="0" w:space="0" w:color="auto"/>
            <w:right w:val="none" w:sz="0" w:space="0" w:color="auto"/>
          </w:divBdr>
        </w:div>
        <w:div w:id="580411727">
          <w:marLeft w:val="0"/>
          <w:marRight w:val="0"/>
          <w:marTop w:val="0"/>
          <w:marBottom w:val="0"/>
          <w:divBdr>
            <w:top w:val="none" w:sz="0" w:space="0" w:color="auto"/>
            <w:left w:val="none" w:sz="0" w:space="0" w:color="auto"/>
            <w:bottom w:val="none" w:sz="0" w:space="0" w:color="auto"/>
            <w:right w:val="none" w:sz="0" w:space="0" w:color="auto"/>
          </w:divBdr>
        </w:div>
        <w:div w:id="989671639">
          <w:marLeft w:val="0"/>
          <w:marRight w:val="0"/>
          <w:marTop w:val="0"/>
          <w:marBottom w:val="0"/>
          <w:divBdr>
            <w:top w:val="none" w:sz="0" w:space="0" w:color="auto"/>
            <w:left w:val="none" w:sz="0" w:space="0" w:color="auto"/>
            <w:bottom w:val="none" w:sz="0" w:space="0" w:color="auto"/>
            <w:right w:val="none" w:sz="0" w:space="0" w:color="auto"/>
          </w:divBdr>
        </w:div>
        <w:div w:id="1146123774">
          <w:marLeft w:val="0"/>
          <w:marRight w:val="0"/>
          <w:marTop w:val="0"/>
          <w:marBottom w:val="0"/>
          <w:divBdr>
            <w:top w:val="none" w:sz="0" w:space="0" w:color="auto"/>
            <w:left w:val="none" w:sz="0" w:space="0" w:color="auto"/>
            <w:bottom w:val="none" w:sz="0" w:space="0" w:color="auto"/>
            <w:right w:val="none" w:sz="0" w:space="0" w:color="auto"/>
          </w:divBdr>
        </w:div>
        <w:div w:id="1199929978">
          <w:marLeft w:val="0"/>
          <w:marRight w:val="0"/>
          <w:marTop w:val="0"/>
          <w:marBottom w:val="0"/>
          <w:divBdr>
            <w:top w:val="none" w:sz="0" w:space="0" w:color="auto"/>
            <w:left w:val="none" w:sz="0" w:space="0" w:color="auto"/>
            <w:bottom w:val="none" w:sz="0" w:space="0" w:color="auto"/>
            <w:right w:val="none" w:sz="0" w:space="0" w:color="auto"/>
          </w:divBdr>
        </w:div>
        <w:div w:id="988364825">
          <w:marLeft w:val="0"/>
          <w:marRight w:val="0"/>
          <w:marTop w:val="0"/>
          <w:marBottom w:val="0"/>
          <w:divBdr>
            <w:top w:val="none" w:sz="0" w:space="0" w:color="auto"/>
            <w:left w:val="none" w:sz="0" w:space="0" w:color="auto"/>
            <w:bottom w:val="none" w:sz="0" w:space="0" w:color="auto"/>
            <w:right w:val="none" w:sz="0" w:space="0" w:color="auto"/>
          </w:divBdr>
        </w:div>
        <w:div w:id="734011503">
          <w:marLeft w:val="0"/>
          <w:marRight w:val="0"/>
          <w:marTop w:val="0"/>
          <w:marBottom w:val="0"/>
          <w:divBdr>
            <w:top w:val="none" w:sz="0" w:space="0" w:color="auto"/>
            <w:left w:val="none" w:sz="0" w:space="0" w:color="auto"/>
            <w:bottom w:val="none" w:sz="0" w:space="0" w:color="auto"/>
            <w:right w:val="none" w:sz="0" w:space="0" w:color="auto"/>
          </w:divBdr>
        </w:div>
        <w:div w:id="1264610113">
          <w:marLeft w:val="0"/>
          <w:marRight w:val="0"/>
          <w:marTop w:val="0"/>
          <w:marBottom w:val="0"/>
          <w:divBdr>
            <w:top w:val="none" w:sz="0" w:space="0" w:color="auto"/>
            <w:left w:val="none" w:sz="0" w:space="0" w:color="auto"/>
            <w:bottom w:val="none" w:sz="0" w:space="0" w:color="auto"/>
            <w:right w:val="none" w:sz="0" w:space="0" w:color="auto"/>
          </w:divBdr>
        </w:div>
        <w:div w:id="1120419811">
          <w:marLeft w:val="0"/>
          <w:marRight w:val="0"/>
          <w:marTop w:val="0"/>
          <w:marBottom w:val="0"/>
          <w:divBdr>
            <w:top w:val="none" w:sz="0" w:space="0" w:color="auto"/>
            <w:left w:val="none" w:sz="0" w:space="0" w:color="auto"/>
            <w:bottom w:val="none" w:sz="0" w:space="0" w:color="auto"/>
            <w:right w:val="none" w:sz="0" w:space="0" w:color="auto"/>
          </w:divBdr>
        </w:div>
        <w:div w:id="234054464">
          <w:marLeft w:val="0"/>
          <w:marRight w:val="0"/>
          <w:marTop w:val="0"/>
          <w:marBottom w:val="0"/>
          <w:divBdr>
            <w:top w:val="none" w:sz="0" w:space="0" w:color="auto"/>
            <w:left w:val="none" w:sz="0" w:space="0" w:color="auto"/>
            <w:bottom w:val="none" w:sz="0" w:space="0" w:color="auto"/>
            <w:right w:val="none" w:sz="0" w:space="0" w:color="auto"/>
          </w:divBdr>
        </w:div>
        <w:div w:id="1071542849">
          <w:marLeft w:val="0"/>
          <w:marRight w:val="0"/>
          <w:marTop w:val="0"/>
          <w:marBottom w:val="0"/>
          <w:divBdr>
            <w:top w:val="none" w:sz="0" w:space="0" w:color="auto"/>
            <w:left w:val="none" w:sz="0" w:space="0" w:color="auto"/>
            <w:bottom w:val="none" w:sz="0" w:space="0" w:color="auto"/>
            <w:right w:val="none" w:sz="0" w:space="0" w:color="auto"/>
          </w:divBdr>
        </w:div>
        <w:div w:id="1616061742">
          <w:marLeft w:val="0"/>
          <w:marRight w:val="0"/>
          <w:marTop w:val="0"/>
          <w:marBottom w:val="0"/>
          <w:divBdr>
            <w:top w:val="none" w:sz="0" w:space="0" w:color="auto"/>
            <w:left w:val="none" w:sz="0" w:space="0" w:color="auto"/>
            <w:bottom w:val="none" w:sz="0" w:space="0" w:color="auto"/>
            <w:right w:val="none" w:sz="0" w:space="0" w:color="auto"/>
          </w:divBdr>
        </w:div>
        <w:div w:id="1665008354">
          <w:marLeft w:val="0"/>
          <w:marRight w:val="0"/>
          <w:marTop w:val="0"/>
          <w:marBottom w:val="0"/>
          <w:divBdr>
            <w:top w:val="none" w:sz="0" w:space="0" w:color="auto"/>
            <w:left w:val="none" w:sz="0" w:space="0" w:color="auto"/>
            <w:bottom w:val="none" w:sz="0" w:space="0" w:color="auto"/>
            <w:right w:val="none" w:sz="0" w:space="0" w:color="auto"/>
          </w:divBdr>
        </w:div>
        <w:div w:id="333150072">
          <w:marLeft w:val="0"/>
          <w:marRight w:val="0"/>
          <w:marTop w:val="0"/>
          <w:marBottom w:val="0"/>
          <w:divBdr>
            <w:top w:val="none" w:sz="0" w:space="0" w:color="auto"/>
            <w:left w:val="none" w:sz="0" w:space="0" w:color="auto"/>
            <w:bottom w:val="none" w:sz="0" w:space="0" w:color="auto"/>
            <w:right w:val="none" w:sz="0" w:space="0" w:color="auto"/>
          </w:divBdr>
        </w:div>
        <w:div w:id="1401252144">
          <w:marLeft w:val="0"/>
          <w:marRight w:val="0"/>
          <w:marTop w:val="0"/>
          <w:marBottom w:val="0"/>
          <w:divBdr>
            <w:top w:val="none" w:sz="0" w:space="0" w:color="auto"/>
            <w:left w:val="none" w:sz="0" w:space="0" w:color="auto"/>
            <w:bottom w:val="none" w:sz="0" w:space="0" w:color="auto"/>
            <w:right w:val="none" w:sz="0" w:space="0" w:color="auto"/>
          </w:divBdr>
        </w:div>
        <w:div w:id="2115637751">
          <w:marLeft w:val="0"/>
          <w:marRight w:val="0"/>
          <w:marTop w:val="0"/>
          <w:marBottom w:val="0"/>
          <w:divBdr>
            <w:top w:val="none" w:sz="0" w:space="0" w:color="auto"/>
            <w:left w:val="none" w:sz="0" w:space="0" w:color="auto"/>
            <w:bottom w:val="none" w:sz="0" w:space="0" w:color="auto"/>
            <w:right w:val="none" w:sz="0" w:space="0" w:color="auto"/>
          </w:divBdr>
        </w:div>
        <w:div w:id="1177185464">
          <w:marLeft w:val="0"/>
          <w:marRight w:val="0"/>
          <w:marTop w:val="0"/>
          <w:marBottom w:val="0"/>
          <w:divBdr>
            <w:top w:val="none" w:sz="0" w:space="0" w:color="auto"/>
            <w:left w:val="none" w:sz="0" w:space="0" w:color="auto"/>
            <w:bottom w:val="none" w:sz="0" w:space="0" w:color="auto"/>
            <w:right w:val="none" w:sz="0" w:space="0" w:color="auto"/>
          </w:divBdr>
        </w:div>
        <w:div w:id="1773933240">
          <w:marLeft w:val="0"/>
          <w:marRight w:val="0"/>
          <w:marTop w:val="0"/>
          <w:marBottom w:val="0"/>
          <w:divBdr>
            <w:top w:val="none" w:sz="0" w:space="0" w:color="auto"/>
            <w:left w:val="none" w:sz="0" w:space="0" w:color="auto"/>
            <w:bottom w:val="none" w:sz="0" w:space="0" w:color="auto"/>
            <w:right w:val="none" w:sz="0" w:space="0" w:color="auto"/>
          </w:divBdr>
        </w:div>
        <w:div w:id="875046649">
          <w:marLeft w:val="0"/>
          <w:marRight w:val="0"/>
          <w:marTop w:val="0"/>
          <w:marBottom w:val="0"/>
          <w:divBdr>
            <w:top w:val="none" w:sz="0" w:space="0" w:color="auto"/>
            <w:left w:val="none" w:sz="0" w:space="0" w:color="auto"/>
            <w:bottom w:val="none" w:sz="0" w:space="0" w:color="auto"/>
            <w:right w:val="none" w:sz="0" w:space="0" w:color="auto"/>
          </w:divBdr>
        </w:div>
        <w:div w:id="902520858">
          <w:marLeft w:val="0"/>
          <w:marRight w:val="0"/>
          <w:marTop w:val="0"/>
          <w:marBottom w:val="0"/>
          <w:divBdr>
            <w:top w:val="none" w:sz="0" w:space="0" w:color="auto"/>
            <w:left w:val="none" w:sz="0" w:space="0" w:color="auto"/>
            <w:bottom w:val="none" w:sz="0" w:space="0" w:color="auto"/>
            <w:right w:val="none" w:sz="0" w:space="0" w:color="auto"/>
          </w:divBdr>
        </w:div>
        <w:div w:id="1661276029">
          <w:marLeft w:val="0"/>
          <w:marRight w:val="0"/>
          <w:marTop w:val="0"/>
          <w:marBottom w:val="0"/>
          <w:divBdr>
            <w:top w:val="none" w:sz="0" w:space="0" w:color="auto"/>
            <w:left w:val="none" w:sz="0" w:space="0" w:color="auto"/>
            <w:bottom w:val="none" w:sz="0" w:space="0" w:color="auto"/>
            <w:right w:val="none" w:sz="0" w:space="0" w:color="auto"/>
          </w:divBdr>
        </w:div>
        <w:div w:id="1053886146">
          <w:marLeft w:val="0"/>
          <w:marRight w:val="0"/>
          <w:marTop w:val="0"/>
          <w:marBottom w:val="0"/>
          <w:divBdr>
            <w:top w:val="none" w:sz="0" w:space="0" w:color="auto"/>
            <w:left w:val="none" w:sz="0" w:space="0" w:color="auto"/>
            <w:bottom w:val="none" w:sz="0" w:space="0" w:color="auto"/>
            <w:right w:val="none" w:sz="0" w:space="0" w:color="auto"/>
          </w:divBdr>
        </w:div>
        <w:div w:id="1332878260">
          <w:marLeft w:val="0"/>
          <w:marRight w:val="0"/>
          <w:marTop w:val="0"/>
          <w:marBottom w:val="0"/>
          <w:divBdr>
            <w:top w:val="none" w:sz="0" w:space="0" w:color="auto"/>
            <w:left w:val="none" w:sz="0" w:space="0" w:color="auto"/>
            <w:bottom w:val="none" w:sz="0" w:space="0" w:color="auto"/>
            <w:right w:val="none" w:sz="0" w:space="0" w:color="auto"/>
          </w:divBdr>
        </w:div>
        <w:div w:id="1643342249">
          <w:marLeft w:val="0"/>
          <w:marRight w:val="0"/>
          <w:marTop w:val="0"/>
          <w:marBottom w:val="0"/>
          <w:divBdr>
            <w:top w:val="none" w:sz="0" w:space="0" w:color="auto"/>
            <w:left w:val="none" w:sz="0" w:space="0" w:color="auto"/>
            <w:bottom w:val="none" w:sz="0" w:space="0" w:color="auto"/>
            <w:right w:val="none" w:sz="0" w:space="0" w:color="auto"/>
          </w:divBdr>
        </w:div>
        <w:div w:id="518348233">
          <w:marLeft w:val="0"/>
          <w:marRight w:val="0"/>
          <w:marTop w:val="0"/>
          <w:marBottom w:val="0"/>
          <w:divBdr>
            <w:top w:val="none" w:sz="0" w:space="0" w:color="auto"/>
            <w:left w:val="none" w:sz="0" w:space="0" w:color="auto"/>
            <w:bottom w:val="none" w:sz="0" w:space="0" w:color="auto"/>
            <w:right w:val="none" w:sz="0" w:space="0" w:color="auto"/>
          </w:divBdr>
        </w:div>
        <w:div w:id="100608261">
          <w:marLeft w:val="0"/>
          <w:marRight w:val="0"/>
          <w:marTop w:val="0"/>
          <w:marBottom w:val="0"/>
          <w:divBdr>
            <w:top w:val="none" w:sz="0" w:space="0" w:color="auto"/>
            <w:left w:val="none" w:sz="0" w:space="0" w:color="auto"/>
            <w:bottom w:val="none" w:sz="0" w:space="0" w:color="auto"/>
            <w:right w:val="none" w:sz="0" w:space="0" w:color="auto"/>
          </w:divBdr>
        </w:div>
        <w:div w:id="1188910524">
          <w:marLeft w:val="0"/>
          <w:marRight w:val="0"/>
          <w:marTop w:val="0"/>
          <w:marBottom w:val="0"/>
          <w:divBdr>
            <w:top w:val="none" w:sz="0" w:space="0" w:color="auto"/>
            <w:left w:val="none" w:sz="0" w:space="0" w:color="auto"/>
            <w:bottom w:val="none" w:sz="0" w:space="0" w:color="auto"/>
            <w:right w:val="none" w:sz="0" w:space="0" w:color="auto"/>
          </w:divBdr>
        </w:div>
        <w:div w:id="1090539589">
          <w:marLeft w:val="0"/>
          <w:marRight w:val="0"/>
          <w:marTop w:val="0"/>
          <w:marBottom w:val="0"/>
          <w:divBdr>
            <w:top w:val="none" w:sz="0" w:space="0" w:color="auto"/>
            <w:left w:val="none" w:sz="0" w:space="0" w:color="auto"/>
            <w:bottom w:val="none" w:sz="0" w:space="0" w:color="auto"/>
            <w:right w:val="none" w:sz="0" w:space="0" w:color="auto"/>
          </w:divBdr>
        </w:div>
        <w:div w:id="2113284477">
          <w:marLeft w:val="0"/>
          <w:marRight w:val="0"/>
          <w:marTop w:val="0"/>
          <w:marBottom w:val="0"/>
          <w:divBdr>
            <w:top w:val="none" w:sz="0" w:space="0" w:color="auto"/>
            <w:left w:val="none" w:sz="0" w:space="0" w:color="auto"/>
            <w:bottom w:val="none" w:sz="0" w:space="0" w:color="auto"/>
            <w:right w:val="none" w:sz="0" w:space="0" w:color="auto"/>
          </w:divBdr>
        </w:div>
        <w:div w:id="807355358">
          <w:marLeft w:val="0"/>
          <w:marRight w:val="0"/>
          <w:marTop w:val="0"/>
          <w:marBottom w:val="0"/>
          <w:divBdr>
            <w:top w:val="none" w:sz="0" w:space="0" w:color="auto"/>
            <w:left w:val="none" w:sz="0" w:space="0" w:color="auto"/>
            <w:bottom w:val="none" w:sz="0" w:space="0" w:color="auto"/>
            <w:right w:val="none" w:sz="0" w:space="0" w:color="auto"/>
          </w:divBdr>
        </w:div>
        <w:div w:id="787355768">
          <w:marLeft w:val="0"/>
          <w:marRight w:val="0"/>
          <w:marTop w:val="0"/>
          <w:marBottom w:val="0"/>
          <w:divBdr>
            <w:top w:val="none" w:sz="0" w:space="0" w:color="auto"/>
            <w:left w:val="none" w:sz="0" w:space="0" w:color="auto"/>
            <w:bottom w:val="none" w:sz="0" w:space="0" w:color="auto"/>
            <w:right w:val="none" w:sz="0" w:space="0" w:color="auto"/>
          </w:divBdr>
        </w:div>
        <w:div w:id="1039286027">
          <w:marLeft w:val="0"/>
          <w:marRight w:val="0"/>
          <w:marTop w:val="0"/>
          <w:marBottom w:val="0"/>
          <w:divBdr>
            <w:top w:val="none" w:sz="0" w:space="0" w:color="auto"/>
            <w:left w:val="none" w:sz="0" w:space="0" w:color="auto"/>
            <w:bottom w:val="none" w:sz="0" w:space="0" w:color="auto"/>
            <w:right w:val="none" w:sz="0" w:space="0" w:color="auto"/>
          </w:divBdr>
        </w:div>
        <w:div w:id="453409485">
          <w:marLeft w:val="0"/>
          <w:marRight w:val="0"/>
          <w:marTop w:val="0"/>
          <w:marBottom w:val="0"/>
          <w:divBdr>
            <w:top w:val="none" w:sz="0" w:space="0" w:color="auto"/>
            <w:left w:val="none" w:sz="0" w:space="0" w:color="auto"/>
            <w:bottom w:val="none" w:sz="0" w:space="0" w:color="auto"/>
            <w:right w:val="none" w:sz="0" w:space="0" w:color="auto"/>
          </w:divBdr>
        </w:div>
        <w:div w:id="949168583">
          <w:marLeft w:val="0"/>
          <w:marRight w:val="0"/>
          <w:marTop w:val="0"/>
          <w:marBottom w:val="0"/>
          <w:divBdr>
            <w:top w:val="none" w:sz="0" w:space="0" w:color="auto"/>
            <w:left w:val="none" w:sz="0" w:space="0" w:color="auto"/>
            <w:bottom w:val="none" w:sz="0" w:space="0" w:color="auto"/>
            <w:right w:val="none" w:sz="0" w:space="0" w:color="auto"/>
          </w:divBdr>
        </w:div>
        <w:div w:id="1577595748">
          <w:marLeft w:val="0"/>
          <w:marRight w:val="0"/>
          <w:marTop w:val="0"/>
          <w:marBottom w:val="0"/>
          <w:divBdr>
            <w:top w:val="none" w:sz="0" w:space="0" w:color="auto"/>
            <w:left w:val="none" w:sz="0" w:space="0" w:color="auto"/>
            <w:bottom w:val="none" w:sz="0" w:space="0" w:color="auto"/>
            <w:right w:val="none" w:sz="0" w:space="0" w:color="auto"/>
          </w:divBdr>
        </w:div>
        <w:div w:id="642196145">
          <w:marLeft w:val="0"/>
          <w:marRight w:val="0"/>
          <w:marTop w:val="0"/>
          <w:marBottom w:val="0"/>
          <w:divBdr>
            <w:top w:val="none" w:sz="0" w:space="0" w:color="auto"/>
            <w:left w:val="none" w:sz="0" w:space="0" w:color="auto"/>
            <w:bottom w:val="none" w:sz="0" w:space="0" w:color="auto"/>
            <w:right w:val="none" w:sz="0" w:space="0" w:color="auto"/>
          </w:divBdr>
        </w:div>
        <w:div w:id="2096706276">
          <w:marLeft w:val="0"/>
          <w:marRight w:val="0"/>
          <w:marTop w:val="0"/>
          <w:marBottom w:val="0"/>
          <w:divBdr>
            <w:top w:val="none" w:sz="0" w:space="0" w:color="auto"/>
            <w:left w:val="none" w:sz="0" w:space="0" w:color="auto"/>
            <w:bottom w:val="none" w:sz="0" w:space="0" w:color="auto"/>
            <w:right w:val="none" w:sz="0" w:space="0" w:color="auto"/>
          </w:divBdr>
        </w:div>
        <w:div w:id="1734161848">
          <w:marLeft w:val="0"/>
          <w:marRight w:val="0"/>
          <w:marTop w:val="0"/>
          <w:marBottom w:val="0"/>
          <w:divBdr>
            <w:top w:val="none" w:sz="0" w:space="0" w:color="auto"/>
            <w:left w:val="none" w:sz="0" w:space="0" w:color="auto"/>
            <w:bottom w:val="none" w:sz="0" w:space="0" w:color="auto"/>
            <w:right w:val="none" w:sz="0" w:space="0" w:color="auto"/>
          </w:divBdr>
        </w:div>
        <w:div w:id="1962421682">
          <w:marLeft w:val="0"/>
          <w:marRight w:val="0"/>
          <w:marTop w:val="0"/>
          <w:marBottom w:val="0"/>
          <w:divBdr>
            <w:top w:val="none" w:sz="0" w:space="0" w:color="auto"/>
            <w:left w:val="none" w:sz="0" w:space="0" w:color="auto"/>
            <w:bottom w:val="none" w:sz="0" w:space="0" w:color="auto"/>
            <w:right w:val="none" w:sz="0" w:space="0" w:color="auto"/>
          </w:divBdr>
        </w:div>
        <w:div w:id="617032231">
          <w:marLeft w:val="0"/>
          <w:marRight w:val="0"/>
          <w:marTop w:val="0"/>
          <w:marBottom w:val="0"/>
          <w:divBdr>
            <w:top w:val="none" w:sz="0" w:space="0" w:color="auto"/>
            <w:left w:val="none" w:sz="0" w:space="0" w:color="auto"/>
            <w:bottom w:val="none" w:sz="0" w:space="0" w:color="auto"/>
            <w:right w:val="none" w:sz="0" w:space="0" w:color="auto"/>
          </w:divBdr>
        </w:div>
        <w:div w:id="726613808">
          <w:marLeft w:val="0"/>
          <w:marRight w:val="0"/>
          <w:marTop w:val="0"/>
          <w:marBottom w:val="0"/>
          <w:divBdr>
            <w:top w:val="none" w:sz="0" w:space="0" w:color="auto"/>
            <w:left w:val="none" w:sz="0" w:space="0" w:color="auto"/>
            <w:bottom w:val="none" w:sz="0" w:space="0" w:color="auto"/>
            <w:right w:val="none" w:sz="0" w:space="0" w:color="auto"/>
          </w:divBdr>
        </w:div>
        <w:div w:id="876282444">
          <w:marLeft w:val="0"/>
          <w:marRight w:val="0"/>
          <w:marTop w:val="0"/>
          <w:marBottom w:val="0"/>
          <w:divBdr>
            <w:top w:val="none" w:sz="0" w:space="0" w:color="auto"/>
            <w:left w:val="none" w:sz="0" w:space="0" w:color="auto"/>
            <w:bottom w:val="none" w:sz="0" w:space="0" w:color="auto"/>
            <w:right w:val="none" w:sz="0" w:space="0" w:color="auto"/>
          </w:divBdr>
        </w:div>
        <w:div w:id="811144475">
          <w:marLeft w:val="0"/>
          <w:marRight w:val="0"/>
          <w:marTop w:val="0"/>
          <w:marBottom w:val="0"/>
          <w:divBdr>
            <w:top w:val="none" w:sz="0" w:space="0" w:color="auto"/>
            <w:left w:val="none" w:sz="0" w:space="0" w:color="auto"/>
            <w:bottom w:val="none" w:sz="0" w:space="0" w:color="auto"/>
            <w:right w:val="none" w:sz="0" w:space="0" w:color="auto"/>
          </w:divBdr>
        </w:div>
      </w:divsChild>
    </w:div>
    <w:div w:id="856820211">
      <w:bodyDiv w:val="1"/>
      <w:marLeft w:val="0"/>
      <w:marRight w:val="0"/>
      <w:marTop w:val="0"/>
      <w:marBottom w:val="0"/>
      <w:divBdr>
        <w:top w:val="none" w:sz="0" w:space="0" w:color="auto"/>
        <w:left w:val="none" w:sz="0" w:space="0" w:color="auto"/>
        <w:bottom w:val="none" w:sz="0" w:space="0" w:color="auto"/>
        <w:right w:val="none" w:sz="0" w:space="0" w:color="auto"/>
      </w:divBdr>
      <w:divsChild>
        <w:div w:id="876044012">
          <w:marLeft w:val="0"/>
          <w:marRight w:val="0"/>
          <w:marTop w:val="0"/>
          <w:marBottom w:val="0"/>
          <w:divBdr>
            <w:top w:val="none" w:sz="0" w:space="0" w:color="auto"/>
            <w:left w:val="none" w:sz="0" w:space="0" w:color="auto"/>
            <w:bottom w:val="none" w:sz="0" w:space="0" w:color="auto"/>
            <w:right w:val="none" w:sz="0" w:space="0" w:color="auto"/>
          </w:divBdr>
        </w:div>
        <w:div w:id="979849624">
          <w:marLeft w:val="0"/>
          <w:marRight w:val="0"/>
          <w:marTop w:val="0"/>
          <w:marBottom w:val="0"/>
          <w:divBdr>
            <w:top w:val="none" w:sz="0" w:space="0" w:color="auto"/>
            <w:left w:val="none" w:sz="0" w:space="0" w:color="auto"/>
            <w:bottom w:val="none" w:sz="0" w:space="0" w:color="auto"/>
            <w:right w:val="none" w:sz="0" w:space="0" w:color="auto"/>
          </w:divBdr>
        </w:div>
        <w:div w:id="1208178888">
          <w:marLeft w:val="0"/>
          <w:marRight w:val="0"/>
          <w:marTop w:val="0"/>
          <w:marBottom w:val="0"/>
          <w:divBdr>
            <w:top w:val="none" w:sz="0" w:space="0" w:color="auto"/>
            <w:left w:val="none" w:sz="0" w:space="0" w:color="auto"/>
            <w:bottom w:val="none" w:sz="0" w:space="0" w:color="auto"/>
            <w:right w:val="none" w:sz="0" w:space="0" w:color="auto"/>
          </w:divBdr>
        </w:div>
        <w:div w:id="247005517">
          <w:marLeft w:val="0"/>
          <w:marRight w:val="0"/>
          <w:marTop w:val="0"/>
          <w:marBottom w:val="0"/>
          <w:divBdr>
            <w:top w:val="none" w:sz="0" w:space="0" w:color="auto"/>
            <w:left w:val="none" w:sz="0" w:space="0" w:color="auto"/>
            <w:bottom w:val="none" w:sz="0" w:space="0" w:color="auto"/>
            <w:right w:val="none" w:sz="0" w:space="0" w:color="auto"/>
          </w:divBdr>
        </w:div>
        <w:div w:id="22833073">
          <w:marLeft w:val="0"/>
          <w:marRight w:val="0"/>
          <w:marTop w:val="0"/>
          <w:marBottom w:val="0"/>
          <w:divBdr>
            <w:top w:val="none" w:sz="0" w:space="0" w:color="auto"/>
            <w:left w:val="none" w:sz="0" w:space="0" w:color="auto"/>
            <w:bottom w:val="none" w:sz="0" w:space="0" w:color="auto"/>
            <w:right w:val="none" w:sz="0" w:space="0" w:color="auto"/>
          </w:divBdr>
        </w:div>
        <w:div w:id="167060872">
          <w:marLeft w:val="0"/>
          <w:marRight w:val="0"/>
          <w:marTop w:val="0"/>
          <w:marBottom w:val="0"/>
          <w:divBdr>
            <w:top w:val="none" w:sz="0" w:space="0" w:color="auto"/>
            <w:left w:val="none" w:sz="0" w:space="0" w:color="auto"/>
            <w:bottom w:val="none" w:sz="0" w:space="0" w:color="auto"/>
            <w:right w:val="none" w:sz="0" w:space="0" w:color="auto"/>
          </w:divBdr>
        </w:div>
        <w:div w:id="1575356336">
          <w:marLeft w:val="0"/>
          <w:marRight w:val="0"/>
          <w:marTop w:val="0"/>
          <w:marBottom w:val="0"/>
          <w:divBdr>
            <w:top w:val="none" w:sz="0" w:space="0" w:color="auto"/>
            <w:left w:val="none" w:sz="0" w:space="0" w:color="auto"/>
            <w:bottom w:val="none" w:sz="0" w:space="0" w:color="auto"/>
            <w:right w:val="none" w:sz="0" w:space="0" w:color="auto"/>
          </w:divBdr>
        </w:div>
        <w:div w:id="2099206757">
          <w:marLeft w:val="0"/>
          <w:marRight w:val="0"/>
          <w:marTop w:val="0"/>
          <w:marBottom w:val="0"/>
          <w:divBdr>
            <w:top w:val="none" w:sz="0" w:space="0" w:color="auto"/>
            <w:left w:val="none" w:sz="0" w:space="0" w:color="auto"/>
            <w:bottom w:val="none" w:sz="0" w:space="0" w:color="auto"/>
            <w:right w:val="none" w:sz="0" w:space="0" w:color="auto"/>
          </w:divBdr>
        </w:div>
        <w:div w:id="154566593">
          <w:marLeft w:val="0"/>
          <w:marRight w:val="0"/>
          <w:marTop w:val="0"/>
          <w:marBottom w:val="0"/>
          <w:divBdr>
            <w:top w:val="none" w:sz="0" w:space="0" w:color="auto"/>
            <w:left w:val="none" w:sz="0" w:space="0" w:color="auto"/>
            <w:bottom w:val="none" w:sz="0" w:space="0" w:color="auto"/>
            <w:right w:val="none" w:sz="0" w:space="0" w:color="auto"/>
          </w:divBdr>
        </w:div>
        <w:div w:id="1196192896">
          <w:marLeft w:val="0"/>
          <w:marRight w:val="0"/>
          <w:marTop w:val="0"/>
          <w:marBottom w:val="0"/>
          <w:divBdr>
            <w:top w:val="none" w:sz="0" w:space="0" w:color="auto"/>
            <w:left w:val="none" w:sz="0" w:space="0" w:color="auto"/>
            <w:bottom w:val="none" w:sz="0" w:space="0" w:color="auto"/>
            <w:right w:val="none" w:sz="0" w:space="0" w:color="auto"/>
          </w:divBdr>
        </w:div>
        <w:div w:id="1813936609">
          <w:marLeft w:val="0"/>
          <w:marRight w:val="0"/>
          <w:marTop w:val="0"/>
          <w:marBottom w:val="0"/>
          <w:divBdr>
            <w:top w:val="none" w:sz="0" w:space="0" w:color="auto"/>
            <w:left w:val="none" w:sz="0" w:space="0" w:color="auto"/>
            <w:bottom w:val="none" w:sz="0" w:space="0" w:color="auto"/>
            <w:right w:val="none" w:sz="0" w:space="0" w:color="auto"/>
          </w:divBdr>
        </w:div>
        <w:div w:id="1404913993">
          <w:marLeft w:val="0"/>
          <w:marRight w:val="0"/>
          <w:marTop w:val="0"/>
          <w:marBottom w:val="0"/>
          <w:divBdr>
            <w:top w:val="none" w:sz="0" w:space="0" w:color="auto"/>
            <w:left w:val="none" w:sz="0" w:space="0" w:color="auto"/>
            <w:bottom w:val="none" w:sz="0" w:space="0" w:color="auto"/>
            <w:right w:val="none" w:sz="0" w:space="0" w:color="auto"/>
          </w:divBdr>
        </w:div>
        <w:div w:id="231740755">
          <w:marLeft w:val="0"/>
          <w:marRight w:val="0"/>
          <w:marTop w:val="0"/>
          <w:marBottom w:val="0"/>
          <w:divBdr>
            <w:top w:val="none" w:sz="0" w:space="0" w:color="auto"/>
            <w:left w:val="none" w:sz="0" w:space="0" w:color="auto"/>
            <w:bottom w:val="none" w:sz="0" w:space="0" w:color="auto"/>
            <w:right w:val="none" w:sz="0" w:space="0" w:color="auto"/>
          </w:divBdr>
        </w:div>
        <w:div w:id="621765275">
          <w:marLeft w:val="0"/>
          <w:marRight w:val="0"/>
          <w:marTop w:val="0"/>
          <w:marBottom w:val="0"/>
          <w:divBdr>
            <w:top w:val="none" w:sz="0" w:space="0" w:color="auto"/>
            <w:left w:val="none" w:sz="0" w:space="0" w:color="auto"/>
            <w:bottom w:val="none" w:sz="0" w:space="0" w:color="auto"/>
            <w:right w:val="none" w:sz="0" w:space="0" w:color="auto"/>
          </w:divBdr>
        </w:div>
        <w:div w:id="1735543231">
          <w:marLeft w:val="0"/>
          <w:marRight w:val="0"/>
          <w:marTop w:val="0"/>
          <w:marBottom w:val="0"/>
          <w:divBdr>
            <w:top w:val="none" w:sz="0" w:space="0" w:color="auto"/>
            <w:left w:val="none" w:sz="0" w:space="0" w:color="auto"/>
            <w:bottom w:val="none" w:sz="0" w:space="0" w:color="auto"/>
            <w:right w:val="none" w:sz="0" w:space="0" w:color="auto"/>
          </w:divBdr>
        </w:div>
        <w:div w:id="1400251763">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1785154431">
          <w:marLeft w:val="0"/>
          <w:marRight w:val="0"/>
          <w:marTop w:val="0"/>
          <w:marBottom w:val="0"/>
          <w:divBdr>
            <w:top w:val="none" w:sz="0" w:space="0" w:color="auto"/>
            <w:left w:val="none" w:sz="0" w:space="0" w:color="auto"/>
            <w:bottom w:val="none" w:sz="0" w:space="0" w:color="auto"/>
            <w:right w:val="none" w:sz="0" w:space="0" w:color="auto"/>
          </w:divBdr>
        </w:div>
        <w:div w:id="1861240267">
          <w:marLeft w:val="0"/>
          <w:marRight w:val="0"/>
          <w:marTop w:val="0"/>
          <w:marBottom w:val="0"/>
          <w:divBdr>
            <w:top w:val="none" w:sz="0" w:space="0" w:color="auto"/>
            <w:left w:val="none" w:sz="0" w:space="0" w:color="auto"/>
            <w:bottom w:val="none" w:sz="0" w:space="0" w:color="auto"/>
            <w:right w:val="none" w:sz="0" w:space="0" w:color="auto"/>
          </w:divBdr>
        </w:div>
        <w:div w:id="604968915">
          <w:marLeft w:val="0"/>
          <w:marRight w:val="0"/>
          <w:marTop w:val="0"/>
          <w:marBottom w:val="0"/>
          <w:divBdr>
            <w:top w:val="none" w:sz="0" w:space="0" w:color="auto"/>
            <w:left w:val="none" w:sz="0" w:space="0" w:color="auto"/>
            <w:bottom w:val="none" w:sz="0" w:space="0" w:color="auto"/>
            <w:right w:val="none" w:sz="0" w:space="0" w:color="auto"/>
          </w:divBdr>
        </w:div>
        <w:div w:id="92747044">
          <w:marLeft w:val="0"/>
          <w:marRight w:val="0"/>
          <w:marTop w:val="0"/>
          <w:marBottom w:val="0"/>
          <w:divBdr>
            <w:top w:val="none" w:sz="0" w:space="0" w:color="auto"/>
            <w:left w:val="none" w:sz="0" w:space="0" w:color="auto"/>
            <w:bottom w:val="none" w:sz="0" w:space="0" w:color="auto"/>
            <w:right w:val="none" w:sz="0" w:space="0" w:color="auto"/>
          </w:divBdr>
        </w:div>
        <w:div w:id="1075053758">
          <w:marLeft w:val="0"/>
          <w:marRight w:val="0"/>
          <w:marTop w:val="0"/>
          <w:marBottom w:val="0"/>
          <w:divBdr>
            <w:top w:val="none" w:sz="0" w:space="0" w:color="auto"/>
            <w:left w:val="none" w:sz="0" w:space="0" w:color="auto"/>
            <w:bottom w:val="none" w:sz="0" w:space="0" w:color="auto"/>
            <w:right w:val="none" w:sz="0" w:space="0" w:color="auto"/>
          </w:divBdr>
        </w:div>
        <w:div w:id="1798185470">
          <w:marLeft w:val="0"/>
          <w:marRight w:val="0"/>
          <w:marTop w:val="0"/>
          <w:marBottom w:val="0"/>
          <w:divBdr>
            <w:top w:val="none" w:sz="0" w:space="0" w:color="auto"/>
            <w:left w:val="none" w:sz="0" w:space="0" w:color="auto"/>
            <w:bottom w:val="none" w:sz="0" w:space="0" w:color="auto"/>
            <w:right w:val="none" w:sz="0" w:space="0" w:color="auto"/>
          </w:divBdr>
        </w:div>
        <w:div w:id="532035619">
          <w:marLeft w:val="0"/>
          <w:marRight w:val="0"/>
          <w:marTop w:val="0"/>
          <w:marBottom w:val="0"/>
          <w:divBdr>
            <w:top w:val="none" w:sz="0" w:space="0" w:color="auto"/>
            <w:left w:val="none" w:sz="0" w:space="0" w:color="auto"/>
            <w:bottom w:val="none" w:sz="0" w:space="0" w:color="auto"/>
            <w:right w:val="none" w:sz="0" w:space="0" w:color="auto"/>
          </w:divBdr>
        </w:div>
      </w:divsChild>
    </w:div>
    <w:div w:id="880701615">
      <w:bodyDiv w:val="1"/>
      <w:marLeft w:val="0"/>
      <w:marRight w:val="0"/>
      <w:marTop w:val="0"/>
      <w:marBottom w:val="0"/>
      <w:divBdr>
        <w:top w:val="none" w:sz="0" w:space="0" w:color="auto"/>
        <w:left w:val="none" w:sz="0" w:space="0" w:color="auto"/>
        <w:bottom w:val="none" w:sz="0" w:space="0" w:color="auto"/>
        <w:right w:val="none" w:sz="0" w:space="0" w:color="auto"/>
      </w:divBdr>
      <w:divsChild>
        <w:div w:id="285307801">
          <w:marLeft w:val="0"/>
          <w:marRight w:val="0"/>
          <w:marTop w:val="0"/>
          <w:marBottom w:val="0"/>
          <w:divBdr>
            <w:top w:val="none" w:sz="0" w:space="0" w:color="auto"/>
            <w:left w:val="none" w:sz="0" w:space="0" w:color="auto"/>
            <w:bottom w:val="none" w:sz="0" w:space="0" w:color="auto"/>
            <w:right w:val="none" w:sz="0" w:space="0" w:color="auto"/>
          </w:divBdr>
        </w:div>
        <w:div w:id="1901092045">
          <w:marLeft w:val="0"/>
          <w:marRight w:val="0"/>
          <w:marTop w:val="0"/>
          <w:marBottom w:val="0"/>
          <w:divBdr>
            <w:top w:val="none" w:sz="0" w:space="0" w:color="auto"/>
            <w:left w:val="none" w:sz="0" w:space="0" w:color="auto"/>
            <w:bottom w:val="none" w:sz="0" w:space="0" w:color="auto"/>
            <w:right w:val="none" w:sz="0" w:space="0" w:color="auto"/>
          </w:divBdr>
        </w:div>
        <w:div w:id="1034043635">
          <w:marLeft w:val="0"/>
          <w:marRight w:val="0"/>
          <w:marTop w:val="0"/>
          <w:marBottom w:val="0"/>
          <w:divBdr>
            <w:top w:val="none" w:sz="0" w:space="0" w:color="auto"/>
            <w:left w:val="none" w:sz="0" w:space="0" w:color="auto"/>
            <w:bottom w:val="none" w:sz="0" w:space="0" w:color="auto"/>
            <w:right w:val="none" w:sz="0" w:space="0" w:color="auto"/>
          </w:divBdr>
        </w:div>
        <w:div w:id="881868380">
          <w:marLeft w:val="0"/>
          <w:marRight w:val="0"/>
          <w:marTop w:val="0"/>
          <w:marBottom w:val="0"/>
          <w:divBdr>
            <w:top w:val="none" w:sz="0" w:space="0" w:color="auto"/>
            <w:left w:val="none" w:sz="0" w:space="0" w:color="auto"/>
            <w:bottom w:val="none" w:sz="0" w:space="0" w:color="auto"/>
            <w:right w:val="none" w:sz="0" w:space="0" w:color="auto"/>
          </w:divBdr>
        </w:div>
        <w:div w:id="2043895627">
          <w:marLeft w:val="0"/>
          <w:marRight w:val="0"/>
          <w:marTop w:val="0"/>
          <w:marBottom w:val="0"/>
          <w:divBdr>
            <w:top w:val="none" w:sz="0" w:space="0" w:color="auto"/>
            <w:left w:val="none" w:sz="0" w:space="0" w:color="auto"/>
            <w:bottom w:val="none" w:sz="0" w:space="0" w:color="auto"/>
            <w:right w:val="none" w:sz="0" w:space="0" w:color="auto"/>
          </w:divBdr>
        </w:div>
        <w:div w:id="1380519591">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0908088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917">
          <w:marLeft w:val="0"/>
          <w:marRight w:val="0"/>
          <w:marTop w:val="0"/>
          <w:marBottom w:val="0"/>
          <w:divBdr>
            <w:top w:val="none" w:sz="0" w:space="0" w:color="auto"/>
            <w:left w:val="none" w:sz="0" w:space="0" w:color="auto"/>
            <w:bottom w:val="none" w:sz="0" w:space="0" w:color="auto"/>
            <w:right w:val="none" w:sz="0" w:space="0" w:color="auto"/>
          </w:divBdr>
        </w:div>
        <w:div w:id="371535105">
          <w:marLeft w:val="0"/>
          <w:marRight w:val="0"/>
          <w:marTop w:val="0"/>
          <w:marBottom w:val="0"/>
          <w:divBdr>
            <w:top w:val="none" w:sz="0" w:space="0" w:color="auto"/>
            <w:left w:val="none" w:sz="0" w:space="0" w:color="auto"/>
            <w:bottom w:val="none" w:sz="0" w:space="0" w:color="auto"/>
            <w:right w:val="none" w:sz="0" w:space="0" w:color="auto"/>
          </w:divBdr>
        </w:div>
        <w:div w:id="540629553">
          <w:marLeft w:val="0"/>
          <w:marRight w:val="0"/>
          <w:marTop w:val="0"/>
          <w:marBottom w:val="0"/>
          <w:divBdr>
            <w:top w:val="none" w:sz="0" w:space="0" w:color="auto"/>
            <w:left w:val="none" w:sz="0" w:space="0" w:color="auto"/>
            <w:bottom w:val="none" w:sz="0" w:space="0" w:color="auto"/>
            <w:right w:val="none" w:sz="0" w:space="0" w:color="auto"/>
          </w:divBdr>
        </w:div>
        <w:div w:id="868225889">
          <w:marLeft w:val="0"/>
          <w:marRight w:val="0"/>
          <w:marTop w:val="0"/>
          <w:marBottom w:val="0"/>
          <w:divBdr>
            <w:top w:val="none" w:sz="0" w:space="0" w:color="auto"/>
            <w:left w:val="none" w:sz="0" w:space="0" w:color="auto"/>
            <w:bottom w:val="none" w:sz="0" w:space="0" w:color="auto"/>
            <w:right w:val="none" w:sz="0" w:space="0" w:color="auto"/>
          </w:divBdr>
        </w:div>
        <w:div w:id="280901">
          <w:marLeft w:val="0"/>
          <w:marRight w:val="0"/>
          <w:marTop w:val="0"/>
          <w:marBottom w:val="0"/>
          <w:divBdr>
            <w:top w:val="none" w:sz="0" w:space="0" w:color="auto"/>
            <w:left w:val="none" w:sz="0" w:space="0" w:color="auto"/>
            <w:bottom w:val="none" w:sz="0" w:space="0" w:color="auto"/>
            <w:right w:val="none" w:sz="0" w:space="0" w:color="auto"/>
          </w:divBdr>
        </w:div>
        <w:div w:id="1773892602">
          <w:marLeft w:val="0"/>
          <w:marRight w:val="0"/>
          <w:marTop w:val="0"/>
          <w:marBottom w:val="0"/>
          <w:divBdr>
            <w:top w:val="none" w:sz="0" w:space="0" w:color="auto"/>
            <w:left w:val="none" w:sz="0" w:space="0" w:color="auto"/>
            <w:bottom w:val="none" w:sz="0" w:space="0" w:color="auto"/>
            <w:right w:val="none" w:sz="0" w:space="0" w:color="auto"/>
          </w:divBdr>
        </w:div>
        <w:div w:id="1544831917">
          <w:marLeft w:val="0"/>
          <w:marRight w:val="0"/>
          <w:marTop w:val="0"/>
          <w:marBottom w:val="0"/>
          <w:divBdr>
            <w:top w:val="none" w:sz="0" w:space="0" w:color="auto"/>
            <w:left w:val="none" w:sz="0" w:space="0" w:color="auto"/>
            <w:bottom w:val="none" w:sz="0" w:space="0" w:color="auto"/>
            <w:right w:val="none" w:sz="0" w:space="0" w:color="auto"/>
          </w:divBdr>
        </w:div>
        <w:div w:id="1872453398">
          <w:marLeft w:val="0"/>
          <w:marRight w:val="0"/>
          <w:marTop w:val="0"/>
          <w:marBottom w:val="0"/>
          <w:divBdr>
            <w:top w:val="none" w:sz="0" w:space="0" w:color="auto"/>
            <w:left w:val="none" w:sz="0" w:space="0" w:color="auto"/>
            <w:bottom w:val="none" w:sz="0" w:space="0" w:color="auto"/>
            <w:right w:val="none" w:sz="0" w:space="0" w:color="auto"/>
          </w:divBdr>
        </w:div>
        <w:div w:id="1903711959">
          <w:marLeft w:val="0"/>
          <w:marRight w:val="0"/>
          <w:marTop w:val="0"/>
          <w:marBottom w:val="0"/>
          <w:divBdr>
            <w:top w:val="none" w:sz="0" w:space="0" w:color="auto"/>
            <w:left w:val="none" w:sz="0" w:space="0" w:color="auto"/>
            <w:bottom w:val="none" w:sz="0" w:space="0" w:color="auto"/>
            <w:right w:val="none" w:sz="0" w:space="0" w:color="auto"/>
          </w:divBdr>
        </w:div>
        <w:div w:id="250815159">
          <w:marLeft w:val="0"/>
          <w:marRight w:val="0"/>
          <w:marTop w:val="0"/>
          <w:marBottom w:val="0"/>
          <w:divBdr>
            <w:top w:val="none" w:sz="0" w:space="0" w:color="auto"/>
            <w:left w:val="none" w:sz="0" w:space="0" w:color="auto"/>
            <w:bottom w:val="none" w:sz="0" w:space="0" w:color="auto"/>
            <w:right w:val="none" w:sz="0" w:space="0" w:color="auto"/>
          </w:divBdr>
        </w:div>
        <w:div w:id="1615594131">
          <w:marLeft w:val="0"/>
          <w:marRight w:val="0"/>
          <w:marTop w:val="0"/>
          <w:marBottom w:val="0"/>
          <w:divBdr>
            <w:top w:val="none" w:sz="0" w:space="0" w:color="auto"/>
            <w:left w:val="none" w:sz="0" w:space="0" w:color="auto"/>
            <w:bottom w:val="none" w:sz="0" w:space="0" w:color="auto"/>
            <w:right w:val="none" w:sz="0" w:space="0" w:color="auto"/>
          </w:divBdr>
        </w:div>
        <w:div w:id="1333295718">
          <w:marLeft w:val="0"/>
          <w:marRight w:val="0"/>
          <w:marTop w:val="0"/>
          <w:marBottom w:val="0"/>
          <w:divBdr>
            <w:top w:val="none" w:sz="0" w:space="0" w:color="auto"/>
            <w:left w:val="none" w:sz="0" w:space="0" w:color="auto"/>
            <w:bottom w:val="none" w:sz="0" w:space="0" w:color="auto"/>
            <w:right w:val="none" w:sz="0" w:space="0" w:color="auto"/>
          </w:divBdr>
        </w:div>
        <w:div w:id="1311712819">
          <w:marLeft w:val="0"/>
          <w:marRight w:val="0"/>
          <w:marTop w:val="0"/>
          <w:marBottom w:val="0"/>
          <w:divBdr>
            <w:top w:val="none" w:sz="0" w:space="0" w:color="auto"/>
            <w:left w:val="none" w:sz="0" w:space="0" w:color="auto"/>
            <w:bottom w:val="none" w:sz="0" w:space="0" w:color="auto"/>
            <w:right w:val="none" w:sz="0" w:space="0" w:color="auto"/>
          </w:divBdr>
        </w:div>
        <w:div w:id="266274077">
          <w:marLeft w:val="0"/>
          <w:marRight w:val="0"/>
          <w:marTop w:val="0"/>
          <w:marBottom w:val="0"/>
          <w:divBdr>
            <w:top w:val="none" w:sz="0" w:space="0" w:color="auto"/>
            <w:left w:val="none" w:sz="0" w:space="0" w:color="auto"/>
            <w:bottom w:val="none" w:sz="0" w:space="0" w:color="auto"/>
            <w:right w:val="none" w:sz="0" w:space="0" w:color="auto"/>
          </w:divBdr>
        </w:div>
        <w:div w:id="1174107034">
          <w:marLeft w:val="0"/>
          <w:marRight w:val="0"/>
          <w:marTop w:val="0"/>
          <w:marBottom w:val="0"/>
          <w:divBdr>
            <w:top w:val="none" w:sz="0" w:space="0" w:color="auto"/>
            <w:left w:val="none" w:sz="0" w:space="0" w:color="auto"/>
            <w:bottom w:val="none" w:sz="0" w:space="0" w:color="auto"/>
            <w:right w:val="none" w:sz="0" w:space="0" w:color="auto"/>
          </w:divBdr>
        </w:div>
        <w:div w:id="90441244">
          <w:marLeft w:val="0"/>
          <w:marRight w:val="0"/>
          <w:marTop w:val="0"/>
          <w:marBottom w:val="0"/>
          <w:divBdr>
            <w:top w:val="none" w:sz="0" w:space="0" w:color="auto"/>
            <w:left w:val="none" w:sz="0" w:space="0" w:color="auto"/>
            <w:bottom w:val="none" w:sz="0" w:space="0" w:color="auto"/>
            <w:right w:val="none" w:sz="0" w:space="0" w:color="auto"/>
          </w:divBdr>
        </w:div>
        <w:div w:id="1908564080">
          <w:marLeft w:val="0"/>
          <w:marRight w:val="0"/>
          <w:marTop w:val="0"/>
          <w:marBottom w:val="0"/>
          <w:divBdr>
            <w:top w:val="none" w:sz="0" w:space="0" w:color="auto"/>
            <w:left w:val="none" w:sz="0" w:space="0" w:color="auto"/>
            <w:bottom w:val="none" w:sz="0" w:space="0" w:color="auto"/>
            <w:right w:val="none" w:sz="0" w:space="0" w:color="auto"/>
          </w:divBdr>
        </w:div>
        <w:div w:id="1212958763">
          <w:marLeft w:val="0"/>
          <w:marRight w:val="0"/>
          <w:marTop w:val="0"/>
          <w:marBottom w:val="0"/>
          <w:divBdr>
            <w:top w:val="none" w:sz="0" w:space="0" w:color="auto"/>
            <w:left w:val="none" w:sz="0" w:space="0" w:color="auto"/>
            <w:bottom w:val="none" w:sz="0" w:space="0" w:color="auto"/>
            <w:right w:val="none" w:sz="0" w:space="0" w:color="auto"/>
          </w:divBdr>
        </w:div>
        <w:div w:id="638344702">
          <w:marLeft w:val="0"/>
          <w:marRight w:val="0"/>
          <w:marTop w:val="0"/>
          <w:marBottom w:val="0"/>
          <w:divBdr>
            <w:top w:val="none" w:sz="0" w:space="0" w:color="auto"/>
            <w:left w:val="none" w:sz="0" w:space="0" w:color="auto"/>
            <w:bottom w:val="none" w:sz="0" w:space="0" w:color="auto"/>
            <w:right w:val="none" w:sz="0" w:space="0" w:color="auto"/>
          </w:divBdr>
        </w:div>
        <w:div w:id="70202215">
          <w:marLeft w:val="0"/>
          <w:marRight w:val="0"/>
          <w:marTop w:val="0"/>
          <w:marBottom w:val="0"/>
          <w:divBdr>
            <w:top w:val="none" w:sz="0" w:space="0" w:color="auto"/>
            <w:left w:val="none" w:sz="0" w:space="0" w:color="auto"/>
            <w:bottom w:val="none" w:sz="0" w:space="0" w:color="auto"/>
            <w:right w:val="none" w:sz="0" w:space="0" w:color="auto"/>
          </w:divBdr>
        </w:div>
        <w:div w:id="411926015">
          <w:marLeft w:val="0"/>
          <w:marRight w:val="0"/>
          <w:marTop w:val="0"/>
          <w:marBottom w:val="0"/>
          <w:divBdr>
            <w:top w:val="none" w:sz="0" w:space="0" w:color="auto"/>
            <w:left w:val="none" w:sz="0" w:space="0" w:color="auto"/>
            <w:bottom w:val="none" w:sz="0" w:space="0" w:color="auto"/>
            <w:right w:val="none" w:sz="0" w:space="0" w:color="auto"/>
          </w:divBdr>
        </w:div>
        <w:div w:id="1593246281">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214275867">
          <w:marLeft w:val="0"/>
          <w:marRight w:val="0"/>
          <w:marTop w:val="0"/>
          <w:marBottom w:val="0"/>
          <w:divBdr>
            <w:top w:val="none" w:sz="0" w:space="0" w:color="auto"/>
            <w:left w:val="none" w:sz="0" w:space="0" w:color="auto"/>
            <w:bottom w:val="none" w:sz="0" w:space="0" w:color="auto"/>
            <w:right w:val="none" w:sz="0" w:space="0" w:color="auto"/>
          </w:divBdr>
        </w:div>
        <w:div w:id="2083021219">
          <w:marLeft w:val="0"/>
          <w:marRight w:val="0"/>
          <w:marTop w:val="0"/>
          <w:marBottom w:val="0"/>
          <w:divBdr>
            <w:top w:val="none" w:sz="0" w:space="0" w:color="auto"/>
            <w:left w:val="none" w:sz="0" w:space="0" w:color="auto"/>
            <w:bottom w:val="none" w:sz="0" w:space="0" w:color="auto"/>
            <w:right w:val="none" w:sz="0" w:space="0" w:color="auto"/>
          </w:divBdr>
        </w:div>
        <w:div w:id="1303659368">
          <w:marLeft w:val="0"/>
          <w:marRight w:val="0"/>
          <w:marTop w:val="0"/>
          <w:marBottom w:val="0"/>
          <w:divBdr>
            <w:top w:val="none" w:sz="0" w:space="0" w:color="auto"/>
            <w:left w:val="none" w:sz="0" w:space="0" w:color="auto"/>
            <w:bottom w:val="none" w:sz="0" w:space="0" w:color="auto"/>
            <w:right w:val="none" w:sz="0" w:space="0" w:color="auto"/>
          </w:divBdr>
        </w:div>
        <w:div w:id="1979610569">
          <w:marLeft w:val="0"/>
          <w:marRight w:val="0"/>
          <w:marTop w:val="0"/>
          <w:marBottom w:val="0"/>
          <w:divBdr>
            <w:top w:val="none" w:sz="0" w:space="0" w:color="auto"/>
            <w:left w:val="none" w:sz="0" w:space="0" w:color="auto"/>
            <w:bottom w:val="none" w:sz="0" w:space="0" w:color="auto"/>
            <w:right w:val="none" w:sz="0" w:space="0" w:color="auto"/>
          </w:divBdr>
        </w:div>
        <w:div w:id="1105808731">
          <w:marLeft w:val="0"/>
          <w:marRight w:val="0"/>
          <w:marTop w:val="0"/>
          <w:marBottom w:val="0"/>
          <w:divBdr>
            <w:top w:val="none" w:sz="0" w:space="0" w:color="auto"/>
            <w:left w:val="none" w:sz="0" w:space="0" w:color="auto"/>
            <w:bottom w:val="none" w:sz="0" w:space="0" w:color="auto"/>
            <w:right w:val="none" w:sz="0" w:space="0" w:color="auto"/>
          </w:divBdr>
        </w:div>
        <w:div w:id="1230917867">
          <w:marLeft w:val="0"/>
          <w:marRight w:val="0"/>
          <w:marTop w:val="0"/>
          <w:marBottom w:val="0"/>
          <w:divBdr>
            <w:top w:val="none" w:sz="0" w:space="0" w:color="auto"/>
            <w:left w:val="none" w:sz="0" w:space="0" w:color="auto"/>
            <w:bottom w:val="none" w:sz="0" w:space="0" w:color="auto"/>
            <w:right w:val="none" w:sz="0" w:space="0" w:color="auto"/>
          </w:divBdr>
        </w:div>
        <w:div w:id="1801536167">
          <w:marLeft w:val="0"/>
          <w:marRight w:val="0"/>
          <w:marTop w:val="0"/>
          <w:marBottom w:val="0"/>
          <w:divBdr>
            <w:top w:val="none" w:sz="0" w:space="0" w:color="auto"/>
            <w:left w:val="none" w:sz="0" w:space="0" w:color="auto"/>
            <w:bottom w:val="none" w:sz="0" w:space="0" w:color="auto"/>
            <w:right w:val="none" w:sz="0" w:space="0" w:color="auto"/>
          </w:divBdr>
        </w:div>
        <w:div w:id="419908241">
          <w:marLeft w:val="0"/>
          <w:marRight w:val="0"/>
          <w:marTop w:val="0"/>
          <w:marBottom w:val="0"/>
          <w:divBdr>
            <w:top w:val="none" w:sz="0" w:space="0" w:color="auto"/>
            <w:left w:val="none" w:sz="0" w:space="0" w:color="auto"/>
            <w:bottom w:val="none" w:sz="0" w:space="0" w:color="auto"/>
            <w:right w:val="none" w:sz="0" w:space="0" w:color="auto"/>
          </w:divBdr>
        </w:div>
        <w:div w:id="738669090">
          <w:marLeft w:val="0"/>
          <w:marRight w:val="0"/>
          <w:marTop w:val="0"/>
          <w:marBottom w:val="0"/>
          <w:divBdr>
            <w:top w:val="none" w:sz="0" w:space="0" w:color="auto"/>
            <w:left w:val="none" w:sz="0" w:space="0" w:color="auto"/>
            <w:bottom w:val="none" w:sz="0" w:space="0" w:color="auto"/>
            <w:right w:val="none" w:sz="0" w:space="0" w:color="auto"/>
          </w:divBdr>
        </w:div>
        <w:div w:id="1286887947">
          <w:marLeft w:val="0"/>
          <w:marRight w:val="0"/>
          <w:marTop w:val="0"/>
          <w:marBottom w:val="0"/>
          <w:divBdr>
            <w:top w:val="none" w:sz="0" w:space="0" w:color="auto"/>
            <w:left w:val="none" w:sz="0" w:space="0" w:color="auto"/>
            <w:bottom w:val="none" w:sz="0" w:space="0" w:color="auto"/>
            <w:right w:val="none" w:sz="0" w:space="0" w:color="auto"/>
          </w:divBdr>
        </w:div>
        <w:div w:id="21520095">
          <w:marLeft w:val="0"/>
          <w:marRight w:val="0"/>
          <w:marTop w:val="0"/>
          <w:marBottom w:val="0"/>
          <w:divBdr>
            <w:top w:val="none" w:sz="0" w:space="0" w:color="auto"/>
            <w:left w:val="none" w:sz="0" w:space="0" w:color="auto"/>
            <w:bottom w:val="none" w:sz="0" w:space="0" w:color="auto"/>
            <w:right w:val="none" w:sz="0" w:space="0" w:color="auto"/>
          </w:divBdr>
        </w:div>
      </w:divsChild>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173492250">
      <w:bodyDiv w:val="1"/>
      <w:marLeft w:val="0"/>
      <w:marRight w:val="0"/>
      <w:marTop w:val="0"/>
      <w:marBottom w:val="0"/>
      <w:divBdr>
        <w:top w:val="none" w:sz="0" w:space="0" w:color="auto"/>
        <w:left w:val="none" w:sz="0" w:space="0" w:color="auto"/>
        <w:bottom w:val="none" w:sz="0" w:space="0" w:color="auto"/>
        <w:right w:val="none" w:sz="0" w:space="0" w:color="auto"/>
      </w:divBdr>
    </w:div>
    <w:div w:id="1209224080">
      <w:bodyDiv w:val="1"/>
      <w:marLeft w:val="0"/>
      <w:marRight w:val="0"/>
      <w:marTop w:val="0"/>
      <w:marBottom w:val="0"/>
      <w:divBdr>
        <w:top w:val="none" w:sz="0" w:space="0" w:color="auto"/>
        <w:left w:val="none" w:sz="0" w:space="0" w:color="auto"/>
        <w:bottom w:val="none" w:sz="0" w:space="0" w:color="auto"/>
        <w:right w:val="none" w:sz="0" w:space="0" w:color="auto"/>
      </w:divBdr>
    </w:div>
    <w:div w:id="1219904269">
      <w:bodyDiv w:val="1"/>
      <w:marLeft w:val="0"/>
      <w:marRight w:val="0"/>
      <w:marTop w:val="0"/>
      <w:marBottom w:val="0"/>
      <w:divBdr>
        <w:top w:val="none" w:sz="0" w:space="0" w:color="auto"/>
        <w:left w:val="none" w:sz="0" w:space="0" w:color="auto"/>
        <w:bottom w:val="none" w:sz="0" w:space="0" w:color="auto"/>
        <w:right w:val="none" w:sz="0" w:space="0" w:color="auto"/>
      </w:divBdr>
      <w:divsChild>
        <w:div w:id="829295687">
          <w:marLeft w:val="0"/>
          <w:marRight w:val="0"/>
          <w:marTop w:val="0"/>
          <w:marBottom w:val="0"/>
          <w:divBdr>
            <w:top w:val="none" w:sz="0" w:space="0" w:color="auto"/>
            <w:left w:val="none" w:sz="0" w:space="0" w:color="auto"/>
            <w:bottom w:val="none" w:sz="0" w:space="0" w:color="auto"/>
            <w:right w:val="none" w:sz="0" w:space="0" w:color="auto"/>
          </w:divBdr>
        </w:div>
        <w:div w:id="277612571">
          <w:marLeft w:val="0"/>
          <w:marRight w:val="0"/>
          <w:marTop w:val="0"/>
          <w:marBottom w:val="0"/>
          <w:divBdr>
            <w:top w:val="none" w:sz="0" w:space="0" w:color="auto"/>
            <w:left w:val="none" w:sz="0" w:space="0" w:color="auto"/>
            <w:bottom w:val="none" w:sz="0" w:space="0" w:color="auto"/>
            <w:right w:val="none" w:sz="0" w:space="0" w:color="auto"/>
          </w:divBdr>
        </w:div>
        <w:div w:id="1944996189">
          <w:marLeft w:val="0"/>
          <w:marRight w:val="0"/>
          <w:marTop w:val="0"/>
          <w:marBottom w:val="0"/>
          <w:divBdr>
            <w:top w:val="none" w:sz="0" w:space="0" w:color="auto"/>
            <w:left w:val="none" w:sz="0" w:space="0" w:color="auto"/>
            <w:bottom w:val="none" w:sz="0" w:space="0" w:color="auto"/>
            <w:right w:val="none" w:sz="0" w:space="0" w:color="auto"/>
          </w:divBdr>
        </w:div>
        <w:div w:id="353729640">
          <w:marLeft w:val="0"/>
          <w:marRight w:val="0"/>
          <w:marTop w:val="0"/>
          <w:marBottom w:val="0"/>
          <w:divBdr>
            <w:top w:val="none" w:sz="0" w:space="0" w:color="auto"/>
            <w:left w:val="none" w:sz="0" w:space="0" w:color="auto"/>
            <w:bottom w:val="none" w:sz="0" w:space="0" w:color="auto"/>
            <w:right w:val="none" w:sz="0" w:space="0" w:color="auto"/>
          </w:divBdr>
        </w:div>
        <w:div w:id="1277103564">
          <w:marLeft w:val="0"/>
          <w:marRight w:val="0"/>
          <w:marTop w:val="0"/>
          <w:marBottom w:val="0"/>
          <w:divBdr>
            <w:top w:val="none" w:sz="0" w:space="0" w:color="auto"/>
            <w:left w:val="none" w:sz="0" w:space="0" w:color="auto"/>
            <w:bottom w:val="none" w:sz="0" w:space="0" w:color="auto"/>
            <w:right w:val="none" w:sz="0" w:space="0" w:color="auto"/>
          </w:divBdr>
        </w:div>
        <w:div w:id="1450785454">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474447403">
      <w:bodyDiv w:val="1"/>
      <w:marLeft w:val="0"/>
      <w:marRight w:val="0"/>
      <w:marTop w:val="0"/>
      <w:marBottom w:val="0"/>
      <w:divBdr>
        <w:top w:val="none" w:sz="0" w:space="0" w:color="auto"/>
        <w:left w:val="none" w:sz="0" w:space="0" w:color="auto"/>
        <w:bottom w:val="none" w:sz="0" w:space="0" w:color="auto"/>
        <w:right w:val="none" w:sz="0" w:space="0" w:color="auto"/>
      </w:divBdr>
    </w:div>
    <w:div w:id="1477185787">
      <w:bodyDiv w:val="1"/>
      <w:marLeft w:val="0"/>
      <w:marRight w:val="0"/>
      <w:marTop w:val="0"/>
      <w:marBottom w:val="0"/>
      <w:divBdr>
        <w:top w:val="none" w:sz="0" w:space="0" w:color="auto"/>
        <w:left w:val="none" w:sz="0" w:space="0" w:color="auto"/>
        <w:bottom w:val="none" w:sz="0" w:space="0" w:color="auto"/>
        <w:right w:val="none" w:sz="0" w:space="0" w:color="auto"/>
      </w:divBdr>
    </w:div>
    <w:div w:id="1615285231">
      <w:bodyDiv w:val="1"/>
      <w:marLeft w:val="0"/>
      <w:marRight w:val="0"/>
      <w:marTop w:val="0"/>
      <w:marBottom w:val="0"/>
      <w:divBdr>
        <w:top w:val="none" w:sz="0" w:space="0" w:color="auto"/>
        <w:left w:val="none" w:sz="0" w:space="0" w:color="auto"/>
        <w:bottom w:val="none" w:sz="0" w:space="0" w:color="auto"/>
        <w:right w:val="none" w:sz="0" w:space="0" w:color="auto"/>
      </w:divBdr>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775202662">
      <w:bodyDiv w:val="1"/>
      <w:marLeft w:val="0"/>
      <w:marRight w:val="0"/>
      <w:marTop w:val="0"/>
      <w:marBottom w:val="0"/>
      <w:divBdr>
        <w:top w:val="none" w:sz="0" w:space="0" w:color="auto"/>
        <w:left w:val="none" w:sz="0" w:space="0" w:color="auto"/>
        <w:bottom w:val="none" w:sz="0" w:space="0" w:color="auto"/>
        <w:right w:val="none" w:sz="0" w:space="0" w:color="auto"/>
      </w:divBdr>
      <w:divsChild>
        <w:div w:id="1975330100">
          <w:marLeft w:val="0"/>
          <w:marRight w:val="0"/>
          <w:marTop w:val="0"/>
          <w:marBottom w:val="0"/>
          <w:divBdr>
            <w:top w:val="none" w:sz="0" w:space="0" w:color="auto"/>
            <w:left w:val="none" w:sz="0" w:space="0" w:color="auto"/>
            <w:bottom w:val="none" w:sz="0" w:space="0" w:color="auto"/>
            <w:right w:val="none" w:sz="0" w:space="0" w:color="auto"/>
          </w:divBdr>
        </w:div>
        <w:div w:id="1114783396">
          <w:marLeft w:val="0"/>
          <w:marRight w:val="0"/>
          <w:marTop w:val="0"/>
          <w:marBottom w:val="0"/>
          <w:divBdr>
            <w:top w:val="none" w:sz="0" w:space="0" w:color="auto"/>
            <w:left w:val="none" w:sz="0" w:space="0" w:color="auto"/>
            <w:bottom w:val="none" w:sz="0" w:space="0" w:color="auto"/>
            <w:right w:val="none" w:sz="0" w:space="0" w:color="auto"/>
          </w:divBdr>
        </w:div>
        <w:div w:id="562836165">
          <w:marLeft w:val="0"/>
          <w:marRight w:val="0"/>
          <w:marTop w:val="0"/>
          <w:marBottom w:val="0"/>
          <w:divBdr>
            <w:top w:val="none" w:sz="0" w:space="0" w:color="auto"/>
            <w:left w:val="none" w:sz="0" w:space="0" w:color="auto"/>
            <w:bottom w:val="none" w:sz="0" w:space="0" w:color="auto"/>
            <w:right w:val="none" w:sz="0" w:space="0" w:color="auto"/>
          </w:divBdr>
        </w:div>
        <w:div w:id="1198161613">
          <w:marLeft w:val="0"/>
          <w:marRight w:val="0"/>
          <w:marTop w:val="0"/>
          <w:marBottom w:val="0"/>
          <w:divBdr>
            <w:top w:val="none" w:sz="0" w:space="0" w:color="auto"/>
            <w:left w:val="none" w:sz="0" w:space="0" w:color="auto"/>
            <w:bottom w:val="none" w:sz="0" w:space="0" w:color="auto"/>
            <w:right w:val="none" w:sz="0" w:space="0" w:color="auto"/>
          </w:divBdr>
        </w:div>
        <w:div w:id="742608982">
          <w:marLeft w:val="0"/>
          <w:marRight w:val="0"/>
          <w:marTop w:val="0"/>
          <w:marBottom w:val="0"/>
          <w:divBdr>
            <w:top w:val="none" w:sz="0" w:space="0" w:color="auto"/>
            <w:left w:val="none" w:sz="0" w:space="0" w:color="auto"/>
            <w:bottom w:val="none" w:sz="0" w:space="0" w:color="auto"/>
            <w:right w:val="none" w:sz="0" w:space="0" w:color="auto"/>
          </w:divBdr>
        </w:div>
        <w:div w:id="15544450">
          <w:marLeft w:val="0"/>
          <w:marRight w:val="0"/>
          <w:marTop w:val="0"/>
          <w:marBottom w:val="0"/>
          <w:divBdr>
            <w:top w:val="none" w:sz="0" w:space="0" w:color="auto"/>
            <w:left w:val="none" w:sz="0" w:space="0" w:color="auto"/>
            <w:bottom w:val="none" w:sz="0" w:space="0" w:color="auto"/>
            <w:right w:val="none" w:sz="0" w:space="0" w:color="auto"/>
          </w:divBdr>
        </w:div>
        <w:div w:id="145779185">
          <w:marLeft w:val="0"/>
          <w:marRight w:val="0"/>
          <w:marTop w:val="0"/>
          <w:marBottom w:val="0"/>
          <w:divBdr>
            <w:top w:val="none" w:sz="0" w:space="0" w:color="auto"/>
            <w:left w:val="none" w:sz="0" w:space="0" w:color="auto"/>
            <w:bottom w:val="none" w:sz="0" w:space="0" w:color="auto"/>
            <w:right w:val="none" w:sz="0" w:space="0" w:color="auto"/>
          </w:divBdr>
        </w:div>
        <w:div w:id="1590193539">
          <w:marLeft w:val="0"/>
          <w:marRight w:val="0"/>
          <w:marTop w:val="0"/>
          <w:marBottom w:val="0"/>
          <w:divBdr>
            <w:top w:val="none" w:sz="0" w:space="0" w:color="auto"/>
            <w:left w:val="none" w:sz="0" w:space="0" w:color="auto"/>
            <w:bottom w:val="none" w:sz="0" w:space="0" w:color="auto"/>
            <w:right w:val="none" w:sz="0" w:space="0" w:color="auto"/>
          </w:divBdr>
        </w:div>
        <w:div w:id="1738478711">
          <w:marLeft w:val="0"/>
          <w:marRight w:val="0"/>
          <w:marTop w:val="0"/>
          <w:marBottom w:val="0"/>
          <w:divBdr>
            <w:top w:val="none" w:sz="0" w:space="0" w:color="auto"/>
            <w:left w:val="none" w:sz="0" w:space="0" w:color="auto"/>
            <w:bottom w:val="none" w:sz="0" w:space="0" w:color="auto"/>
            <w:right w:val="none" w:sz="0" w:space="0" w:color="auto"/>
          </w:divBdr>
        </w:div>
        <w:div w:id="373849054">
          <w:marLeft w:val="0"/>
          <w:marRight w:val="0"/>
          <w:marTop w:val="0"/>
          <w:marBottom w:val="0"/>
          <w:divBdr>
            <w:top w:val="none" w:sz="0" w:space="0" w:color="auto"/>
            <w:left w:val="none" w:sz="0" w:space="0" w:color="auto"/>
            <w:bottom w:val="none" w:sz="0" w:space="0" w:color="auto"/>
            <w:right w:val="none" w:sz="0" w:space="0" w:color="auto"/>
          </w:divBdr>
        </w:div>
        <w:div w:id="421882093">
          <w:marLeft w:val="0"/>
          <w:marRight w:val="0"/>
          <w:marTop w:val="0"/>
          <w:marBottom w:val="0"/>
          <w:divBdr>
            <w:top w:val="none" w:sz="0" w:space="0" w:color="auto"/>
            <w:left w:val="none" w:sz="0" w:space="0" w:color="auto"/>
            <w:bottom w:val="none" w:sz="0" w:space="0" w:color="auto"/>
            <w:right w:val="none" w:sz="0" w:space="0" w:color="auto"/>
          </w:divBdr>
        </w:div>
        <w:div w:id="1815637640">
          <w:marLeft w:val="0"/>
          <w:marRight w:val="0"/>
          <w:marTop w:val="0"/>
          <w:marBottom w:val="0"/>
          <w:divBdr>
            <w:top w:val="none" w:sz="0" w:space="0" w:color="auto"/>
            <w:left w:val="none" w:sz="0" w:space="0" w:color="auto"/>
            <w:bottom w:val="none" w:sz="0" w:space="0" w:color="auto"/>
            <w:right w:val="none" w:sz="0" w:space="0" w:color="auto"/>
          </w:divBdr>
        </w:div>
        <w:div w:id="155845540">
          <w:marLeft w:val="0"/>
          <w:marRight w:val="0"/>
          <w:marTop w:val="0"/>
          <w:marBottom w:val="0"/>
          <w:divBdr>
            <w:top w:val="none" w:sz="0" w:space="0" w:color="auto"/>
            <w:left w:val="none" w:sz="0" w:space="0" w:color="auto"/>
            <w:bottom w:val="none" w:sz="0" w:space="0" w:color="auto"/>
            <w:right w:val="none" w:sz="0" w:space="0" w:color="auto"/>
          </w:divBdr>
        </w:div>
        <w:div w:id="1070884846">
          <w:marLeft w:val="0"/>
          <w:marRight w:val="0"/>
          <w:marTop w:val="0"/>
          <w:marBottom w:val="0"/>
          <w:divBdr>
            <w:top w:val="none" w:sz="0" w:space="0" w:color="auto"/>
            <w:left w:val="none" w:sz="0" w:space="0" w:color="auto"/>
            <w:bottom w:val="none" w:sz="0" w:space="0" w:color="auto"/>
            <w:right w:val="none" w:sz="0" w:space="0" w:color="auto"/>
          </w:divBdr>
        </w:div>
        <w:div w:id="1092123863">
          <w:marLeft w:val="0"/>
          <w:marRight w:val="0"/>
          <w:marTop w:val="0"/>
          <w:marBottom w:val="0"/>
          <w:divBdr>
            <w:top w:val="none" w:sz="0" w:space="0" w:color="auto"/>
            <w:left w:val="none" w:sz="0" w:space="0" w:color="auto"/>
            <w:bottom w:val="none" w:sz="0" w:space="0" w:color="auto"/>
            <w:right w:val="none" w:sz="0" w:space="0" w:color="auto"/>
          </w:divBdr>
        </w:div>
        <w:div w:id="31347855">
          <w:marLeft w:val="0"/>
          <w:marRight w:val="0"/>
          <w:marTop w:val="0"/>
          <w:marBottom w:val="0"/>
          <w:divBdr>
            <w:top w:val="none" w:sz="0" w:space="0" w:color="auto"/>
            <w:left w:val="none" w:sz="0" w:space="0" w:color="auto"/>
            <w:bottom w:val="none" w:sz="0" w:space="0" w:color="auto"/>
            <w:right w:val="none" w:sz="0" w:space="0" w:color="auto"/>
          </w:divBdr>
        </w:div>
        <w:div w:id="359671166">
          <w:marLeft w:val="0"/>
          <w:marRight w:val="0"/>
          <w:marTop w:val="0"/>
          <w:marBottom w:val="0"/>
          <w:divBdr>
            <w:top w:val="none" w:sz="0" w:space="0" w:color="auto"/>
            <w:left w:val="none" w:sz="0" w:space="0" w:color="auto"/>
            <w:bottom w:val="none" w:sz="0" w:space="0" w:color="auto"/>
            <w:right w:val="none" w:sz="0" w:space="0" w:color="auto"/>
          </w:divBdr>
        </w:div>
        <w:div w:id="1652171979">
          <w:marLeft w:val="0"/>
          <w:marRight w:val="0"/>
          <w:marTop w:val="0"/>
          <w:marBottom w:val="0"/>
          <w:divBdr>
            <w:top w:val="none" w:sz="0" w:space="0" w:color="auto"/>
            <w:left w:val="none" w:sz="0" w:space="0" w:color="auto"/>
            <w:bottom w:val="none" w:sz="0" w:space="0" w:color="auto"/>
            <w:right w:val="none" w:sz="0" w:space="0" w:color="auto"/>
          </w:divBdr>
        </w:div>
        <w:div w:id="34963126">
          <w:marLeft w:val="0"/>
          <w:marRight w:val="0"/>
          <w:marTop w:val="0"/>
          <w:marBottom w:val="0"/>
          <w:divBdr>
            <w:top w:val="none" w:sz="0" w:space="0" w:color="auto"/>
            <w:left w:val="none" w:sz="0" w:space="0" w:color="auto"/>
            <w:bottom w:val="none" w:sz="0" w:space="0" w:color="auto"/>
            <w:right w:val="none" w:sz="0" w:space="0" w:color="auto"/>
          </w:divBdr>
        </w:div>
        <w:div w:id="691733577">
          <w:marLeft w:val="0"/>
          <w:marRight w:val="0"/>
          <w:marTop w:val="0"/>
          <w:marBottom w:val="0"/>
          <w:divBdr>
            <w:top w:val="none" w:sz="0" w:space="0" w:color="auto"/>
            <w:left w:val="none" w:sz="0" w:space="0" w:color="auto"/>
            <w:bottom w:val="none" w:sz="0" w:space="0" w:color="auto"/>
            <w:right w:val="none" w:sz="0" w:space="0" w:color="auto"/>
          </w:divBdr>
        </w:div>
        <w:div w:id="1729380299">
          <w:marLeft w:val="0"/>
          <w:marRight w:val="0"/>
          <w:marTop w:val="0"/>
          <w:marBottom w:val="0"/>
          <w:divBdr>
            <w:top w:val="none" w:sz="0" w:space="0" w:color="auto"/>
            <w:left w:val="none" w:sz="0" w:space="0" w:color="auto"/>
            <w:bottom w:val="none" w:sz="0" w:space="0" w:color="auto"/>
            <w:right w:val="none" w:sz="0" w:space="0" w:color="auto"/>
          </w:divBdr>
        </w:div>
        <w:div w:id="1676810286">
          <w:marLeft w:val="0"/>
          <w:marRight w:val="0"/>
          <w:marTop w:val="0"/>
          <w:marBottom w:val="0"/>
          <w:divBdr>
            <w:top w:val="none" w:sz="0" w:space="0" w:color="auto"/>
            <w:left w:val="none" w:sz="0" w:space="0" w:color="auto"/>
            <w:bottom w:val="none" w:sz="0" w:space="0" w:color="auto"/>
            <w:right w:val="none" w:sz="0" w:space="0" w:color="auto"/>
          </w:divBdr>
        </w:div>
        <w:div w:id="806633103">
          <w:marLeft w:val="0"/>
          <w:marRight w:val="0"/>
          <w:marTop w:val="0"/>
          <w:marBottom w:val="0"/>
          <w:divBdr>
            <w:top w:val="none" w:sz="0" w:space="0" w:color="auto"/>
            <w:left w:val="none" w:sz="0" w:space="0" w:color="auto"/>
            <w:bottom w:val="none" w:sz="0" w:space="0" w:color="auto"/>
            <w:right w:val="none" w:sz="0" w:space="0" w:color="auto"/>
          </w:divBdr>
        </w:div>
        <w:div w:id="39475765">
          <w:marLeft w:val="0"/>
          <w:marRight w:val="0"/>
          <w:marTop w:val="0"/>
          <w:marBottom w:val="0"/>
          <w:divBdr>
            <w:top w:val="none" w:sz="0" w:space="0" w:color="auto"/>
            <w:left w:val="none" w:sz="0" w:space="0" w:color="auto"/>
            <w:bottom w:val="none" w:sz="0" w:space="0" w:color="auto"/>
            <w:right w:val="none" w:sz="0" w:space="0" w:color="auto"/>
          </w:divBdr>
        </w:div>
        <w:div w:id="1128936546">
          <w:marLeft w:val="0"/>
          <w:marRight w:val="0"/>
          <w:marTop w:val="0"/>
          <w:marBottom w:val="0"/>
          <w:divBdr>
            <w:top w:val="none" w:sz="0" w:space="0" w:color="auto"/>
            <w:left w:val="none" w:sz="0" w:space="0" w:color="auto"/>
            <w:bottom w:val="none" w:sz="0" w:space="0" w:color="auto"/>
            <w:right w:val="none" w:sz="0" w:space="0" w:color="auto"/>
          </w:divBdr>
        </w:div>
        <w:div w:id="945423631">
          <w:marLeft w:val="0"/>
          <w:marRight w:val="0"/>
          <w:marTop w:val="0"/>
          <w:marBottom w:val="0"/>
          <w:divBdr>
            <w:top w:val="none" w:sz="0" w:space="0" w:color="auto"/>
            <w:left w:val="none" w:sz="0" w:space="0" w:color="auto"/>
            <w:bottom w:val="none" w:sz="0" w:space="0" w:color="auto"/>
            <w:right w:val="none" w:sz="0" w:space="0" w:color="auto"/>
          </w:divBdr>
        </w:div>
        <w:div w:id="573853274">
          <w:marLeft w:val="0"/>
          <w:marRight w:val="0"/>
          <w:marTop w:val="0"/>
          <w:marBottom w:val="0"/>
          <w:divBdr>
            <w:top w:val="none" w:sz="0" w:space="0" w:color="auto"/>
            <w:left w:val="none" w:sz="0" w:space="0" w:color="auto"/>
            <w:bottom w:val="none" w:sz="0" w:space="0" w:color="auto"/>
            <w:right w:val="none" w:sz="0" w:space="0" w:color="auto"/>
          </w:divBdr>
        </w:div>
        <w:div w:id="2055762818">
          <w:marLeft w:val="0"/>
          <w:marRight w:val="0"/>
          <w:marTop w:val="0"/>
          <w:marBottom w:val="0"/>
          <w:divBdr>
            <w:top w:val="none" w:sz="0" w:space="0" w:color="auto"/>
            <w:left w:val="none" w:sz="0" w:space="0" w:color="auto"/>
            <w:bottom w:val="none" w:sz="0" w:space="0" w:color="auto"/>
            <w:right w:val="none" w:sz="0" w:space="0" w:color="auto"/>
          </w:divBdr>
        </w:div>
        <w:div w:id="1573392997">
          <w:marLeft w:val="0"/>
          <w:marRight w:val="0"/>
          <w:marTop w:val="0"/>
          <w:marBottom w:val="0"/>
          <w:divBdr>
            <w:top w:val="none" w:sz="0" w:space="0" w:color="auto"/>
            <w:left w:val="none" w:sz="0" w:space="0" w:color="auto"/>
            <w:bottom w:val="none" w:sz="0" w:space="0" w:color="auto"/>
            <w:right w:val="none" w:sz="0" w:space="0" w:color="auto"/>
          </w:divBdr>
        </w:div>
        <w:div w:id="910385877">
          <w:marLeft w:val="0"/>
          <w:marRight w:val="0"/>
          <w:marTop w:val="0"/>
          <w:marBottom w:val="0"/>
          <w:divBdr>
            <w:top w:val="none" w:sz="0" w:space="0" w:color="auto"/>
            <w:left w:val="none" w:sz="0" w:space="0" w:color="auto"/>
            <w:bottom w:val="none" w:sz="0" w:space="0" w:color="auto"/>
            <w:right w:val="none" w:sz="0" w:space="0" w:color="auto"/>
          </w:divBdr>
        </w:div>
        <w:div w:id="642083052">
          <w:marLeft w:val="0"/>
          <w:marRight w:val="0"/>
          <w:marTop w:val="0"/>
          <w:marBottom w:val="0"/>
          <w:divBdr>
            <w:top w:val="none" w:sz="0" w:space="0" w:color="auto"/>
            <w:left w:val="none" w:sz="0" w:space="0" w:color="auto"/>
            <w:bottom w:val="none" w:sz="0" w:space="0" w:color="auto"/>
            <w:right w:val="none" w:sz="0" w:space="0" w:color="auto"/>
          </w:divBdr>
        </w:div>
        <w:div w:id="1272861476">
          <w:marLeft w:val="0"/>
          <w:marRight w:val="0"/>
          <w:marTop w:val="0"/>
          <w:marBottom w:val="0"/>
          <w:divBdr>
            <w:top w:val="none" w:sz="0" w:space="0" w:color="auto"/>
            <w:left w:val="none" w:sz="0" w:space="0" w:color="auto"/>
            <w:bottom w:val="none" w:sz="0" w:space="0" w:color="auto"/>
            <w:right w:val="none" w:sz="0" w:space="0" w:color="auto"/>
          </w:divBdr>
        </w:div>
        <w:div w:id="804347388">
          <w:marLeft w:val="0"/>
          <w:marRight w:val="0"/>
          <w:marTop w:val="0"/>
          <w:marBottom w:val="0"/>
          <w:divBdr>
            <w:top w:val="none" w:sz="0" w:space="0" w:color="auto"/>
            <w:left w:val="none" w:sz="0" w:space="0" w:color="auto"/>
            <w:bottom w:val="none" w:sz="0" w:space="0" w:color="auto"/>
            <w:right w:val="none" w:sz="0" w:space="0" w:color="auto"/>
          </w:divBdr>
        </w:div>
        <w:div w:id="867258379">
          <w:marLeft w:val="0"/>
          <w:marRight w:val="0"/>
          <w:marTop w:val="0"/>
          <w:marBottom w:val="0"/>
          <w:divBdr>
            <w:top w:val="none" w:sz="0" w:space="0" w:color="auto"/>
            <w:left w:val="none" w:sz="0" w:space="0" w:color="auto"/>
            <w:bottom w:val="none" w:sz="0" w:space="0" w:color="auto"/>
            <w:right w:val="none" w:sz="0" w:space="0" w:color="auto"/>
          </w:divBdr>
        </w:div>
        <w:div w:id="1533809929">
          <w:marLeft w:val="0"/>
          <w:marRight w:val="0"/>
          <w:marTop w:val="0"/>
          <w:marBottom w:val="0"/>
          <w:divBdr>
            <w:top w:val="none" w:sz="0" w:space="0" w:color="auto"/>
            <w:left w:val="none" w:sz="0" w:space="0" w:color="auto"/>
            <w:bottom w:val="none" w:sz="0" w:space="0" w:color="auto"/>
            <w:right w:val="none" w:sz="0" w:space="0" w:color="auto"/>
          </w:divBdr>
        </w:div>
        <w:div w:id="72049042">
          <w:marLeft w:val="0"/>
          <w:marRight w:val="0"/>
          <w:marTop w:val="0"/>
          <w:marBottom w:val="0"/>
          <w:divBdr>
            <w:top w:val="none" w:sz="0" w:space="0" w:color="auto"/>
            <w:left w:val="none" w:sz="0" w:space="0" w:color="auto"/>
            <w:bottom w:val="none" w:sz="0" w:space="0" w:color="auto"/>
            <w:right w:val="none" w:sz="0" w:space="0" w:color="auto"/>
          </w:divBdr>
        </w:div>
        <w:div w:id="889803530">
          <w:marLeft w:val="0"/>
          <w:marRight w:val="0"/>
          <w:marTop w:val="0"/>
          <w:marBottom w:val="0"/>
          <w:divBdr>
            <w:top w:val="none" w:sz="0" w:space="0" w:color="auto"/>
            <w:left w:val="none" w:sz="0" w:space="0" w:color="auto"/>
            <w:bottom w:val="none" w:sz="0" w:space="0" w:color="auto"/>
            <w:right w:val="none" w:sz="0" w:space="0" w:color="auto"/>
          </w:divBdr>
        </w:div>
        <w:div w:id="1252472577">
          <w:marLeft w:val="0"/>
          <w:marRight w:val="0"/>
          <w:marTop w:val="0"/>
          <w:marBottom w:val="0"/>
          <w:divBdr>
            <w:top w:val="none" w:sz="0" w:space="0" w:color="auto"/>
            <w:left w:val="none" w:sz="0" w:space="0" w:color="auto"/>
            <w:bottom w:val="none" w:sz="0" w:space="0" w:color="auto"/>
            <w:right w:val="none" w:sz="0" w:space="0" w:color="auto"/>
          </w:divBdr>
        </w:div>
        <w:div w:id="720908191">
          <w:marLeft w:val="0"/>
          <w:marRight w:val="0"/>
          <w:marTop w:val="0"/>
          <w:marBottom w:val="0"/>
          <w:divBdr>
            <w:top w:val="none" w:sz="0" w:space="0" w:color="auto"/>
            <w:left w:val="none" w:sz="0" w:space="0" w:color="auto"/>
            <w:bottom w:val="none" w:sz="0" w:space="0" w:color="auto"/>
            <w:right w:val="none" w:sz="0" w:space="0" w:color="auto"/>
          </w:divBdr>
        </w:div>
        <w:div w:id="5837950">
          <w:marLeft w:val="0"/>
          <w:marRight w:val="0"/>
          <w:marTop w:val="0"/>
          <w:marBottom w:val="0"/>
          <w:divBdr>
            <w:top w:val="none" w:sz="0" w:space="0" w:color="auto"/>
            <w:left w:val="none" w:sz="0" w:space="0" w:color="auto"/>
            <w:bottom w:val="none" w:sz="0" w:space="0" w:color="auto"/>
            <w:right w:val="none" w:sz="0" w:space="0" w:color="auto"/>
          </w:divBdr>
        </w:div>
        <w:div w:id="1027371747">
          <w:marLeft w:val="0"/>
          <w:marRight w:val="0"/>
          <w:marTop w:val="0"/>
          <w:marBottom w:val="0"/>
          <w:divBdr>
            <w:top w:val="none" w:sz="0" w:space="0" w:color="auto"/>
            <w:left w:val="none" w:sz="0" w:space="0" w:color="auto"/>
            <w:bottom w:val="none" w:sz="0" w:space="0" w:color="auto"/>
            <w:right w:val="none" w:sz="0" w:space="0" w:color="auto"/>
          </w:divBdr>
        </w:div>
        <w:div w:id="177307510">
          <w:marLeft w:val="0"/>
          <w:marRight w:val="0"/>
          <w:marTop w:val="0"/>
          <w:marBottom w:val="0"/>
          <w:divBdr>
            <w:top w:val="none" w:sz="0" w:space="0" w:color="auto"/>
            <w:left w:val="none" w:sz="0" w:space="0" w:color="auto"/>
            <w:bottom w:val="none" w:sz="0" w:space="0" w:color="auto"/>
            <w:right w:val="none" w:sz="0" w:space="0" w:color="auto"/>
          </w:divBdr>
        </w:div>
        <w:div w:id="305596420">
          <w:marLeft w:val="0"/>
          <w:marRight w:val="0"/>
          <w:marTop w:val="0"/>
          <w:marBottom w:val="0"/>
          <w:divBdr>
            <w:top w:val="none" w:sz="0" w:space="0" w:color="auto"/>
            <w:left w:val="none" w:sz="0" w:space="0" w:color="auto"/>
            <w:bottom w:val="none" w:sz="0" w:space="0" w:color="auto"/>
            <w:right w:val="none" w:sz="0" w:space="0" w:color="auto"/>
          </w:divBdr>
        </w:div>
        <w:div w:id="9257448">
          <w:marLeft w:val="0"/>
          <w:marRight w:val="0"/>
          <w:marTop w:val="0"/>
          <w:marBottom w:val="0"/>
          <w:divBdr>
            <w:top w:val="none" w:sz="0" w:space="0" w:color="auto"/>
            <w:left w:val="none" w:sz="0" w:space="0" w:color="auto"/>
            <w:bottom w:val="none" w:sz="0" w:space="0" w:color="auto"/>
            <w:right w:val="none" w:sz="0" w:space="0" w:color="auto"/>
          </w:divBdr>
        </w:div>
        <w:div w:id="71658173">
          <w:marLeft w:val="0"/>
          <w:marRight w:val="0"/>
          <w:marTop w:val="0"/>
          <w:marBottom w:val="0"/>
          <w:divBdr>
            <w:top w:val="none" w:sz="0" w:space="0" w:color="auto"/>
            <w:left w:val="none" w:sz="0" w:space="0" w:color="auto"/>
            <w:bottom w:val="none" w:sz="0" w:space="0" w:color="auto"/>
            <w:right w:val="none" w:sz="0" w:space="0" w:color="auto"/>
          </w:divBdr>
        </w:div>
        <w:div w:id="114325580">
          <w:marLeft w:val="0"/>
          <w:marRight w:val="0"/>
          <w:marTop w:val="0"/>
          <w:marBottom w:val="0"/>
          <w:divBdr>
            <w:top w:val="none" w:sz="0" w:space="0" w:color="auto"/>
            <w:left w:val="none" w:sz="0" w:space="0" w:color="auto"/>
            <w:bottom w:val="none" w:sz="0" w:space="0" w:color="auto"/>
            <w:right w:val="none" w:sz="0" w:space="0" w:color="auto"/>
          </w:divBdr>
        </w:div>
        <w:div w:id="644547035">
          <w:marLeft w:val="0"/>
          <w:marRight w:val="0"/>
          <w:marTop w:val="0"/>
          <w:marBottom w:val="0"/>
          <w:divBdr>
            <w:top w:val="none" w:sz="0" w:space="0" w:color="auto"/>
            <w:left w:val="none" w:sz="0" w:space="0" w:color="auto"/>
            <w:bottom w:val="none" w:sz="0" w:space="0" w:color="auto"/>
            <w:right w:val="none" w:sz="0" w:space="0" w:color="auto"/>
          </w:divBdr>
        </w:div>
        <w:div w:id="901062458">
          <w:marLeft w:val="0"/>
          <w:marRight w:val="0"/>
          <w:marTop w:val="0"/>
          <w:marBottom w:val="0"/>
          <w:divBdr>
            <w:top w:val="none" w:sz="0" w:space="0" w:color="auto"/>
            <w:left w:val="none" w:sz="0" w:space="0" w:color="auto"/>
            <w:bottom w:val="none" w:sz="0" w:space="0" w:color="auto"/>
            <w:right w:val="none" w:sz="0" w:space="0" w:color="auto"/>
          </w:divBdr>
        </w:div>
        <w:div w:id="1976636656">
          <w:marLeft w:val="0"/>
          <w:marRight w:val="0"/>
          <w:marTop w:val="0"/>
          <w:marBottom w:val="0"/>
          <w:divBdr>
            <w:top w:val="none" w:sz="0" w:space="0" w:color="auto"/>
            <w:left w:val="none" w:sz="0" w:space="0" w:color="auto"/>
            <w:bottom w:val="none" w:sz="0" w:space="0" w:color="auto"/>
            <w:right w:val="none" w:sz="0" w:space="0" w:color="auto"/>
          </w:divBdr>
        </w:div>
        <w:div w:id="1194339848">
          <w:marLeft w:val="0"/>
          <w:marRight w:val="0"/>
          <w:marTop w:val="0"/>
          <w:marBottom w:val="0"/>
          <w:divBdr>
            <w:top w:val="none" w:sz="0" w:space="0" w:color="auto"/>
            <w:left w:val="none" w:sz="0" w:space="0" w:color="auto"/>
            <w:bottom w:val="none" w:sz="0" w:space="0" w:color="auto"/>
            <w:right w:val="none" w:sz="0" w:space="0" w:color="auto"/>
          </w:divBdr>
        </w:div>
        <w:div w:id="297147780">
          <w:marLeft w:val="0"/>
          <w:marRight w:val="0"/>
          <w:marTop w:val="0"/>
          <w:marBottom w:val="0"/>
          <w:divBdr>
            <w:top w:val="none" w:sz="0" w:space="0" w:color="auto"/>
            <w:left w:val="none" w:sz="0" w:space="0" w:color="auto"/>
            <w:bottom w:val="none" w:sz="0" w:space="0" w:color="auto"/>
            <w:right w:val="none" w:sz="0" w:space="0" w:color="auto"/>
          </w:divBdr>
        </w:div>
      </w:divsChild>
    </w:div>
    <w:div w:id="1779249280">
      <w:bodyDiv w:val="1"/>
      <w:marLeft w:val="0"/>
      <w:marRight w:val="0"/>
      <w:marTop w:val="0"/>
      <w:marBottom w:val="0"/>
      <w:divBdr>
        <w:top w:val="none" w:sz="0" w:space="0" w:color="auto"/>
        <w:left w:val="none" w:sz="0" w:space="0" w:color="auto"/>
        <w:bottom w:val="none" w:sz="0" w:space="0" w:color="auto"/>
        <w:right w:val="none" w:sz="0" w:space="0" w:color="auto"/>
      </w:divBdr>
      <w:divsChild>
        <w:div w:id="1210266653">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
      </w:divsChild>
    </w:div>
    <w:div w:id="1789541406">
      <w:bodyDiv w:val="1"/>
      <w:marLeft w:val="0"/>
      <w:marRight w:val="0"/>
      <w:marTop w:val="0"/>
      <w:marBottom w:val="0"/>
      <w:divBdr>
        <w:top w:val="none" w:sz="0" w:space="0" w:color="auto"/>
        <w:left w:val="none" w:sz="0" w:space="0" w:color="auto"/>
        <w:bottom w:val="none" w:sz="0" w:space="0" w:color="auto"/>
        <w:right w:val="none" w:sz="0" w:space="0" w:color="auto"/>
      </w:divBdr>
      <w:divsChild>
        <w:div w:id="469173483">
          <w:marLeft w:val="0"/>
          <w:marRight w:val="0"/>
          <w:marTop w:val="0"/>
          <w:marBottom w:val="0"/>
          <w:divBdr>
            <w:top w:val="none" w:sz="0" w:space="0" w:color="auto"/>
            <w:left w:val="none" w:sz="0" w:space="0" w:color="auto"/>
            <w:bottom w:val="none" w:sz="0" w:space="0" w:color="auto"/>
            <w:right w:val="none" w:sz="0" w:space="0" w:color="auto"/>
          </w:divBdr>
        </w:div>
        <w:div w:id="844590631">
          <w:marLeft w:val="0"/>
          <w:marRight w:val="0"/>
          <w:marTop w:val="0"/>
          <w:marBottom w:val="0"/>
          <w:divBdr>
            <w:top w:val="none" w:sz="0" w:space="0" w:color="auto"/>
            <w:left w:val="none" w:sz="0" w:space="0" w:color="auto"/>
            <w:bottom w:val="none" w:sz="0" w:space="0" w:color="auto"/>
            <w:right w:val="none" w:sz="0" w:space="0" w:color="auto"/>
          </w:divBdr>
        </w:div>
      </w:divsChild>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23635741">
      <w:bodyDiv w:val="1"/>
      <w:marLeft w:val="0"/>
      <w:marRight w:val="0"/>
      <w:marTop w:val="0"/>
      <w:marBottom w:val="0"/>
      <w:divBdr>
        <w:top w:val="none" w:sz="0" w:space="0" w:color="auto"/>
        <w:left w:val="none" w:sz="0" w:space="0" w:color="auto"/>
        <w:bottom w:val="none" w:sz="0" w:space="0" w:color="auto"/>
        <w:right w:val="none" w:sz="0" w:space="0" w:color="auto"/>
      </w:divBdr>
      <w:divsChild>
        <w:div w:id="158153458">
          <w:marLeft w:val="0"/>
          <w:marRight w:val="0"/>
          <w:marTop w:val="0"/>
          <w:marBottom w:val="0"/>
          <w:divBdr>
            <w:top w:val="none" w:sz="0" w:space="0" w:color="auto"/>
            <w:left w:val="none" w:sz="0" w:space="0" w:color="auto"/>
            <w:bottom w:val="none" w:sz="0" w:space="0" w:color="auto"/>
            <w:right w:val="none" w:sz="0" w:space="0" w:color="auto"/>
          </w:divBdr>
        </w:div>
        <w:div w:id="31157314">
          <w:marLeft w:val="0"/>
          <w:marRight w:val="0"/>
          <w:marTop w:val="0"/>
          <w:marBottom w:val="0"/>
          <w:divBdr>
            <w:top w:val="none" w:sz="0" w:space="0" w:color="auto"/>
            <w:left w:val="none" w:sz="0" w:space="0" w:color="auto"/>
            <w:bottom w:val="none" w:sz="0" w:space="0" w:color="auto"/>
            <w:right w:val="none" w:sz="0" w:space="0" w:color="auto"/>
          </w:divBdr>
        </w:div>
        <w:div w:id="974338269">
          <w:marLeft w:val="0"/>
          <w:marRight w:val="0"/>
          <w:marTop w:val="0"/>
          <w:marBottom w:val="0"/>
          <w:divBdr>
            <w:top w:val="none" w:sz="0" w:space="0" w:color="auto"/>
            <w:left w:val="none" w:sz="0" w:space="0" w:color="auto"/>
            <w:bottom w:val="none" w:sz="0" w:space="0" w:color="auto"/>
            <w:right w:val="none" w:sz="0" w:space="0" w:color="auto"/>
          </w:divBdr>
        </w:div>
        <w:div w:id="567806124">
          <w:marLeft w:val="0"/>
          <w:marRight w:val="0"/>
          <w:marTop w:val="0"/>
          <w:marBottom w:val="0"/>
          <w:divBdr>
            <w:top w:val="none" w:sz="0" w:space="0" w:color="auto"/>
            <w:left w:val="none" w:sz="0" w:space="0" w:color="auto"/>
            <w:bottom w:val="none" w:sz="0" w:space="0" w:color="auto"/>
            <w:right w:val="none" w:sz="0" w:space="0" w:color="auto"/>
          </w:divBdr>
        </w:div>
        <w:div w:id="1146749258">
          <w:marLeft w:val="0"/>
          <w:marRight w:val="0"/>
          <w:marTop w:val="0"/>
          <w:marBottom w:val="0"/>
          <w:divBdr>
            <w:top w:val="none" w:sz="0" w:space="0" w:color="auto"/>
            <w:left w:val="none" w:sz="0" w:space="0" w:color="auto"/>
            <w:bottom w:val="none" w:sz="0" w:space="0" w:color="auto"/>
            <w:right w:val="none" w:sz="0" w:space="0" w:color="auto"/>
          </w:divBdr>
        </w:div>
        <w:div w:id="2059933604">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1994604765">
      <w:bodyDiv w:val="1"/>
      <w:marLeft w:val="0"/>
      <w:marRight w:val="0"/>
      <w:marTop w:val="0"/>
      <w:marBottom w:val="0"/>
      <w:divBdr>
        <w:top w:val="none" w:sz="0" w:space="0" w:color="auto"/>
        <w:left w:val="none" w:sz="0" w:space="0" w:color="auto"/>
        <w:bottom w:val="none" w:sz="0" w:space="0" w:color="auto"/>
        <w:right w:val="none" w:sz="0" w:space="0" w:color="auto"/>
      </w:divBdr>
      <w:divsChild>
        <w:div w:id="2116439914">
          <w:marLeft w:val="0"/>
          <w:marRight w:val="0"/>
          <w:marTop w:val="0"/>
          <w:marBottom w:val="0"/>
          <w:divBdr>
            <w:top w:val="none" w:sz="0" w:space="0" w:color="auto"/>
            <w:left w:val="none" w:sz="0" w:space="0" w:color="auto"/>
            <w:bottom w:val="none" w:sz="0" w:space="0" w:color="auto"/>
            <w:right w:val="none" w:sz="0" w:space="0" w:color="auto"/>
          </w:divBdr>
        </w:div>
        <w:div w:id="742919999">
          <w:marLeft w:val="0"/>
          <w:marRight w:val="0"/>
          <w:marTop w:val="0"/>
          <w:marBottom w:val="0"/>
          <w:divBdr>
            <w:top w:val="none" w:sz="0" w:space="0" w:color="auto"/>
            <w:left w:val="none" w:sz="0" w:space="0" w:color="auto"/>
            <w:bottom w:val="none" w:sz="0" w:space="0" w:color="auto"/>
            <w:right w:val="none" w:sz="0" w:space="0" w:color="auto"/>
          </w:divBdr>
        </w:div>
        <w:div w:id="1811943664">
          <w:marLeft w:val="0"/>
          <w:marRight w:val="0"/>
          <w:marTop w:val="0"/>
          <w:marBottom w:val="0"/>
          <w:divBdr>
            <w:top w:val="none" w:sz="0" w:space="0" w:color="auto"/>
            <w:left w:val="none" w:sz="0" w:space="0" w:color="auto"/>
            <w:bottom w:val="none" w:sz="0" w:space="0" w:color="auto"/>
            <w:right w:val="none" w:sz="0" w:space="0" w:color="auto"/>
          </w:divBdr>
        </w:div>
        <w:div w:id="1251550515">
          <w:marLeft w:val="0"/>
          <w:marRight w:val="0"/>
          <w:marTop w:val="0"/>
          <w:marBottom w:val="0"/>
          <w:divBdr>
            <w:top w:val="none" w:sz="0" w:space="0" w:color="auto"/>
            <w:left w:val="none" w:sz="0" w:space="0" w:color="auto"/>
            <w:bottom w:val="none" w:sz="0" w:space="0" w:color="auto"/>
            <w:right w:val="none" w:sz="0" w:space="0" w:color="auto"/>
          </w:divBdr>
        </w:div>
        <w:div w:id="944725645">
          <w:marLeft w:val="0"/>
          <w:marRight w:val="0"/>
          <w:marTop w:val="0"/>
          <w:marBottom w:val="0"/>
          <w:divBdr>
            <w:top w:val="none" w:sz="0" w:space="0" w:color="auto"/>
            <w:left w:val="none" w:sz="0" w:space="0" w:color="auto"/>
            <w:bottom w:val="none" w:sz="0" w:space="0" w:color="auto"/>
            <w:right w:val="none" w:sz="0" w:space="0" w:color="auto"/>
          </w:divBdr>
        </w:div>
        <w:div w:id="1766029894">
          <w:marLeft w:val="0"/>
          <w:marRight w:val="0"/>
          <w:marTop w:val="0"/>
          <w:marBottom w:val="0"/>
          <w:divBdr>
            <w:top w:val="none" w:sz="0" w:space="0" w:color="auto"/>
            <w:left w:val="none" w:sz="0" w:space="0" w:color="auto"/>
            <w:bottom w:val="none" w:sz="0" w:space="0" w:color="auto"/>
            <w:right w:val="none" w:sz="0" w:space="0" w:color="auto"/>
          </w:divBdr>
        </w:div>
        <w:div w:id="59140029">
          <w:marLeft w:val="0"/>
          <w:marRight w:val="0"/>
          <w:marTop w:val="0"/>
          <w:marBottom w:val="0"/>
          <w:divBdr>
            <w:top w:val="none" w:sz="0" w:space="0" w:color="auto"/>
            <w:left w:val="none" w:sz="0" w:space="0" w:color="auto"/>
            <w:bottom w:val="none" w:sz="0" w:space="0" w:color="auto"/>
            <w:right w:val="none" w:sz="0" w:space="0" w:color="auto"/>
          </w:divBdr>
        </w:div>
        <w:div w:id="1824273734">
          <w:marLeft w:val="0"/>
          <w:marRight w:val="0"/>
          <w:marTop w:val="0"/>
          <w:marBottom w:val="0"/>
          <w:divBdr>
            <w:top w:val="none" w:sz="0" w:space="0" w:color="auto"/>
            <w:left w:val="none" w:sz="0" w:space="0" w:color="auto"/>
            <w:bottom w:val="none" w:sz="0" w:space="0" w:color="auto"/>
            <w:right w:val="none" w:sz="0" w:space="0" w:color="auto"/>
          </w:divBdr>
        </w:div>
        <w:div w:id="1365863349">
          <w:marLeft w:val="0"/>
          <w:marRight w:val="0"/>
          <w:marTop w:val="0"/>
          <w:marBottom w:val="0"/>
          <w:divBdr>
            <w:top w:val="none" w:sz="0" w:space="0" w:color="auto"/>
            <w:left w:val="none" w:sz="0" w:space="0" w:color="auto"/>
            <w:bottom w:val="none" w:sz="0" w:space="0" w:color="auto"/>
            <w:right w:val="none" w:sz="0" w:space="0" w:color="auto"/>
          </w:divBdr>
        </w:div>
        <w:div w:id="588349421">
          <w:marLeft w:val="0"/>
          <w:marRight w:val="0"/>
          <w:marTop w:val="0"/>
          <w:marBottom w:val="0"/>
          <w:divBdr>
            <w:top w:val="none" w:sz="0" w:space="0" w:color="auto"/>
            <w:left w:val="none" w:sz="0" w:space="0" w:color="auto"/>
            <w:bottom w:val="none" w:sz="0" w:space="0" w:color="auto"/>
            <w:right w:val="none" w:sz="0" w:space="0" w:color="auto"/>
          </w:divBdr>
        </w:div>
        <w:div w:id="1117528834">
          <w:marLeft w:val="0"/>
          <w:marRight w:val="0"/>
          <w:marTop w:val="0"/>
          <w:marBottom w:val="0"/>
          <w:divBdr>
            <w:top w:val="none" w:sz="0" w:space="0" w:color="auto"/>
            <w:left w:val="none" w:sz="0" w:space="0" w:color="auto"/>
            <w:bottom w:val="none" w:sz="0" w:space="0" w:color="auto"/>
            <w:right w:val="none" w:sz="0" w:space="0" w:color="auto"/>
          </w:divBdr>
        </w:div>
        <w:div w:id="54940029">
          <w:marLeft w:val="0"/>
          <w:marRight w:val="0"/>
          <w:marTop w:val="0"/>
          <w:marBottom w:val="0"/>
          <w:divBdr>
            <w:top w:val="none" w:sz="0" w:space="0" w:color="auto"/>
            <w:left w:val="none" w:sz="0" w:space="0" w:color="auto"/>
            <w:bottom w:val="none" w:sz="0" w:space="0" w:color="auto"/>
            <w:right w:val="none" w:sz="0" w:space="0" w:color="auto"/>
          </w:divBdr>
        </w:div>
        <w:div w:id="1093673243">
          <w:marLeft w:val="0"/>
          <w:marRight w:val="0"/>
          <w:marTop w:val="0"/>
          <w:marBottom w:val="0"/>
          <w:divBdr>
            <w:top w:val="none" w:sz="0" w:space="0" w:color="auto"/>
            <w:left w:val="none" w:sz="0" w:space="0" w:color="auto"/>
            <w:bottom w:val="none" w:sz="0" w:space="0" w:color="auto"/>
            <w:right w:val="none" w:sz="0" w:space="0" w:color="auto"/>
          </w:divBdr>
        </w:div>
        <w:div w:id="347290035">
          <w:marLeft w:val="0"/>
          <w:marRight w:val="0"/>
          <w:marTop w:val="0"/>
          <w:marBottom w:val="0"/>
          <w:divBdr>
            <w:top w:val="none" w:sz="0" w:space="0" w:color="auto"/>
            <w:left w:val="none" w:sz="0" w:space="0" w:color="auto"/>
            <w:bottom w:val="none" w:sz="0" w:space="0" w:color="auto"/>
            <w:right w:val="none" w:sz="0" w:space="0" w:color="auto"/>
          </w:divBdr>
        </w:div>
        <w:div w:id="336150995">
          <w:marLeft w:val="0"/>
          <w:marRight w:val="0"/>
          <w:marTop w:val="0"/>
          <w:marBottom w:val="0"/>
          <w:divBdr>
            <w:top w:val="none" w:sz="0" w:space="0" w:color="auto"/>
            <w:left w:val="none" w:sz="0" w:space="0" w:color="auto"/>
            <w:bottom w:val="none" w:sz="0" w:space="0" w:color="auto"/>
            <w:right w:val="none" w:sz="0" w:space="0" w:color="auto"/>
          </w:divBdr>
        </w:div>
        <w:div w:id="1771972744">
          <w:marLeft w:val="0"/>
          <w:marRight w:val="0"/>
          <w:marTop w:val="0"/>
          <w:marBottom w:val="0"/>
          <w:divBdr>
            <w:top w:val="none" w:sz="0" w:space="0" w:color="auto"/>
            <w:left w:val="none" w:sz="0" w:space="0" w:color="auto"/>
            <w:bottom w:val="none" w:sz="0" w:space="0" w:color="auto"/>
            <w:right w:val="none" w:sz="0" w:space="0" w:color="auto"/>
          </w:divBdr>
        </w:div>
        <w:div w:id="33165868">
          <w:marLeft w:val="0"/>
          <w:marRight w:val="0"/>
          <w:marTop w:val="0"/>
          <w:marBottom w:val="0"/>
          <w:divBdr>
            <w:top w:val="none" w:sz="0" w:space="0" w:color="auto"/>
            <w:left w:val="none" w:sz="0" w:space="0" w:color="auto"/>
            <w:bottom w:val="none" w:sz="0" w:space="0" w:color="auto"/>
            <w:right w:val="none" w:sz="0" w:space="0" w:color="auto"/>
          </w:divBdr>
        </w:div>
        <w:div w:id="1044334143">
          <w:marLeft w:val="0"/>
          <w:marRight w:val="0"/>
          <w:marTop w:val="0"/>
          <w:marBottom w:val="0"/>
          <w:divBdr>
            <w:top w:val="none" w:sz="0" w:space="0" w:color="auto"/>
            <w:left w:val="none" w:sz="0" w:space="0" w:color="auto"/>
            <w:bottom w:val="none" w:sz="0" w:space="0" w:color="auto"/>
            <w:right w:val="none" w:sz="0" w:space="0" w:color="auto"/>
          </w:divBdr>
        </w:div>
        <w:div w:id="2071925993">
          <w:marLeft w:val="0"/>
          <w:marRight w:val="0"/>
          <w:marTop w:val="0"/>
          <w:marBottom w:val="0"/>
          <w:divBdr>
            <w:top w:val="none" w:sz="0" w:space="0" w:color="auto"/>
            <w:left w:val="none" w:sz="0" w:space="0" w:color="auto"/>
            <w:bottom w:val="none" w:sz="0" w:space="0" w:color="auto"/>
            <w:right w:val="none" w:sz="0" w:space="0" w:color="auto"/>
          </w:divBdr>
        </w:div>
        <w:div w:id="955647421">
          <w:marLeft w:val="0"/>
          <w:marRight w:val="0"/>
          <w:marTop w:val="0"/>
          <w:marBottom w:val="0"/>
          <w:divBdr>
            <w:top w:val="none" w:sz="0" w:space="0" w:color="auto"/>
            <w:left w:val="none" w:sz="0" w:space="0" w:color="auto"/>
            <w:bottom w:val="none" w:sz="0" w:space="0" w:color="auto"/>
            <w:right w:val="none" w:sz="0" w:space="0" w:color="auto"/>
          </w:divBdr>
        </w:div>
        <w:div w:id="812605188">
          <w:marLeft w:val="0"/>
          <w:marRight w:val="0"/>
          <w:marTop w:val="0"/>
          <w:marBottom w:val="0"/>
          <w:divBdr>
            <w:top w:val="none" w:sz="0" w:space="0" w:color="auto"/>
            <w:left w:val="none" w:sz="0" w:space="0" w:color="auto"/>
            <w:bottom w:val="none" w:sz="0" w:space="0" w:color="auto"/>
            <w:right w:val="none" w:sz="0" w:space="0" w:color="auto"/>
          </w:divBdr>
        </w:div>
        <w:div w:id="861935399">
          <w:marLeft w:val="0"/>
          <w:marRight w:val="0"/>
          <w:marTop w:val="0"/>
          <w:marBottom w:val="0"/>
          <w:divBdr>
            <w:top w:val="none" w:sz="0" w:space="0" w:color="auto"/>
            <w:left w:val="none" w:sz="0" w:space="0" w:color="auto"/>
            <w:bottom w:val="none" w:sz="0" w:space="0" w:color="auto"/>
            <w:right w:val="none" w:sz="0" w:space="0" w:color="auto"/>
          </w:divBdr>
        </w:div>
        <w:div w:id="1260748220">
          <w:marLeft w:val="0"/>
          <w:marRight w:val="0"/>
          <w:marTop w:val="0"/>
          <w:marBottom w:val="0"/>
          <w:divBdr>
            <w:top w:val="none" w:sz="0" w:space="0" w:color="auto"/>
            <w:left w:val="none" w:sz="0" w:space="0" w:color="auto"/>
            <w:bottom w:val="none" w:sz="0" w:space="0" w:color="auto"/>
            <w:right w:val="none" w:sz="0" w:space="0" w:color="auto"/>
          </w:divBdr>
        </w:div>
        <w:div w:id="1056003037">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 w:id="2128156226">
      <w:bodyDiv w:val="1"/>
      <w:marLeft w:val="0"/>
      <w:marRight w:val="0"/>
      <w:marTop w:val="0"/>
      <w:marBottom w:val="0"/>
      <w:divBdr>
        <w:top w:val="none" w:sz="0" w:space="0" w:color="auto"/>
        <w:left w:val="none" w:sz="0" w:space="0" w:color="auto"/>
        <w:bottom w:val="none" w:sz="0" w:space="0" w:color="auto"/>
        <w:right w:val="none" w:sz="0" w:space="0" w:color="auto"/>
      </w:divBdr>
      <w:divsChild>
        <w:div w:id="499463494">
          <w:marLeft w:val="0"/>
          <w:marRight w:val="0"/>
          <w:marTop w:val="0"/>
          <w:marBottom w:val="0"/>
          <w:divBdr>
            <w:top w:val="none" w:sz="0" w:space="0" w:color="auto"/>
            <w:left w:val="none" w:sz="0" w:space="0" w:color="auto"/>
            <w:bottom w:val="none" w:sz="0" w:space="0" w:color="auto"/>
            <w:right w:val="none" w:sz="0" w:space="0" w:color="auto"/>
          </w:divBdr>
        </w:div>
        <w:div w:id="1459377503">
          <w:marLeft w:val="0"/>
          <w:marRight w:val="0"/>
          <w:marTop w:val="0"/>
          <w:marBottom w:val="0"/>
          <w:divBdr>
            <w:top w:val="none" w:sz="0" w:space="0" w:color="auto"/>
            <w:left w:val="none" w:sz="0" w:space="0" w:color="auto"/>
            <w:bottom w:val="none" w:sz="0" w:space="0" w:color="auto"/>
            <w:right w:val="none" w:sz="0" w:space="0" w:color="auto"/>
          </w:divBdr>
        </w:div>
        <w:div w:id="1090204035">
          <w:marLeft w:val="0"/>
          <w:marRight w:val="0"/>
          <w:marTop w:val="0"/>
          <w:marBottom w:val="0"/>
          <w:divBdr>
            <w:top w:val="none" w:sz="0" w:space="0" w:color="auto"/>
            <w:left w:val="none" w:sz="0" w:space="0" w:color="auto"/>
            <w:bottom w:val="none" w:sz="0" w:space="0" w:color="auto"/>
            <w:right w:val="none" w:sz="0" w:space="0" w:color="auto"/>
          </w:divBdr>
        </w:div>
        <w:div w:id="1997688266">
          <w:marLeft w:val="0"/>
          <w:marRight w:val="0"/>
          <w:marTop w:val="0"/>
          <w:marBottom w:val="0"/>
          <w:divBdr>
            <w:top w:val="none" w:sz="0" w:space="0" w:color="auto"/>
            <w:left w:val="none" w:sz="0" w:space="0" w:color="auto"/>
            <w:bottom w:val="none" w:sz="0" w:space="0" w:color="auto"/>
            <w:right w:val="none" w:sz="0" w:space="0" w:color="auto"/>
          </w:divBdr>
        </w:div>
        <w:div w:id="1263143068">
          <w:marLeft w:val="0"/>
          <w:marRight w:val="0"/>
          <w:marTop w:val="0"/>
          <w:marBottom w:val="0"/>
          <w:divBdr>
            <w:top w:val="none" w:sz="0" w:space="0" w:color="auto"/>
            <w:left w:val="none" w:sz="0" w:space="0" w:color="auto"/>
            <w:bottom w:val="none" w:sz="0" w:space="0" w:color="auto"/>
            <w:right w:val="none" w:sz="0" w:space="0" w:color="auto"/>
          </w:divBdr>
        </w:div>
        <w:div w:id="1593666537">
          <w:marLeft w:val="0"/>
          <w:marRight w:val="0"/>
          <w:marTop w:val="0"/>
          <w:marBottom w:val="0"/>
          <w:divBdr>
            <w:top w:val="none" w:sz="0" w:space="0" w:color="auto"/>
            <w:left w:val="none" w:sz="0" w:space="0" w:color="auto"/>
            <w:bottom w:val="none" w:sz="0" w:space="0" w:color="auto"/>
            <w:right w:val="none" w:sz="0" w:space="0" w:color="auto"/>
          </w:divBdr>
        </w:div>
        <w:div w:id="1590894117">
          <w:marLeft w:val="0"/>
          <w:marRight w:val="0"/>
          <w:marTop w:val="0"/>
          <w:marBottom w:val="0"/>
          <w:divBdr>
            <w:top w:val="none" w:sz="0" w:space="0" w:color="auto"/>
            <w:left w:val="none" w:sz="0" w:space="0" w:color="auto"/>
            <w:bottom w:val="none" w:sz="0" w:space="0" w:color="auto"/>
            <w:right w:val="none" w:sz="0" w:space="0" w:color="auto"/>
          </w:divBdr>
        </w:div>
        <w:div w:id="193419710">
          <w:marLeft w:val="0"/>
          <w:marRight w:val="0"/>
          <w:marTop w:val="0"/>
          <w:marBottom w:val="0"/>
          <w:divBdr>
            <w:top w:val="none" w:sz="0" w:space="0" w:color="auto"/>
            <w:left w:val="none" w:sz="0" w:space="0" w:color="auto"/>
            <w:bottom w:val="none" w:sz="0" w:space="0" w:color="auto"/>
            <w:right w:val="none" w:sz="0" w:space="0" w:color="auto"/>
          </w:divBdr>
        </w:div>
        <w:div w:id="1666009497">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563414151">
          <w:marLeft w:val="0"/>
          <w:marRight w:val="0"/>
          <w:marTop w:val="0"/>
          <w:marBottom w:val="0"/>
          <w:divBdr>
            <w:top w:val="none" w:sz="0" w:space="0" w:color="auto"/>
            <w:left w:val="none" w:sz="0" w:space="0" w:color="auto"/>
            <w:bottom w:val="none" w:sz="0" w:space="0" w:color="auto"/>
            <w:right w:val="none" w:sz="0" w:space="0" w:color="auto"/>
          </w:divBdr>
        </w:div>
        <w:div w:id="956833739">
          <w:marLeft w:val="0"/>
          <w:marRight w:val="0"/>
          <w:marTop w:val="0"/>
          <w:marBottom w:val="0"/>
          <w:divBdr>
            <w:top w:val="none" w:sz="0" w:space="0" w:color="auto"/>
            <w:left w:val="none" w:sz="0" w:space="0" w:color="auto"/>
            <w:bottom w:val="none" w:sz="0" w:space="0" w:color="auto"/>
            <w:right w:val="none" w:sz="0" w:space="0" w:color="auto"/>
          </w:divBdr>
        </w:div>
        <w:div w:id="972951882">
          <w:marLeft w:val="0"/>
          <w:marRight w:val="0"/>
          <w:marTop w:val="0"/>
          <w:marBottom w:val="0"/>
          <w:divBdr>
            <w:top w:val="none" w:sz="0" w:space="0" w:color="auto"/>
            <w:left w:val="none" w:sz="0" w:space="0" w:color="auto"/>
            <w:bottom w:val="none" w:sz="0" w:space="0" w:color="auto"/>
            <w:right w:val="none" w:sz="0" w:space="0" w:color="auto"/>
          </w:divBdr>
        </w:div>
        <w:div w:id="1375153202">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B89A1-3CC5-CC41-885E-0BA96738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2019-01-28T04:18:00Z</dcterms:created>
  <dcterms:modified xsi:type="dcterms:W3CDTF">2019-01-28T04:18:00Z</dcterms:modified>
</cp:coreProperties>
</file>